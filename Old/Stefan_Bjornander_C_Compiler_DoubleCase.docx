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4BCDE719" w14:textId="6C0963CB" w:rsidR="004510CA" w:rsidRDefault="00CB5140">
          <w:pPr>
            <w:pStyle w:val="Innehll1"/>
            <w:rPr>
              <w:rFonts w:asciiTheme="minorHAnsi" w:eastAsiaTheme="minorEastAsia" w:hAnsiTheme="minorHAnsi"/>
              <w:noProof/>
              <w:color w:val="auto"/>
              <w:lang w:val="sv-SE" w:eastAsia="sv-SE"/>
            </w:rPr>
          </w:pPr>
          <w:r w:rsidRPr="00EC76D5">
            <w:fldChar w:fldCharType="begin"/>
          </w:r>
          <w:r w:rsidRPr="00EC76D5">
            <w:instrText xml:space="preserve"> TOC \o "1-3" \h \z \u </w:instrText>
          </w:r>
          <w:r w:rsidRPr="00EC76D5">
            <w:fldChar w:fldCharType="separate"/>
          </w:r>
          <w:hyperlink w:anchor="_Toc49764282" w:history="1">
            <w:r w:rsidR="004510CA" w:rsidRPr="00392695">
              <w:rPr>
                <w:rStyle w:val="Hyperlnk"/>
                <w:noProof/>
              </w:rPr>
              <w:t>1.</w:t>
            </w:r>
            <w:r w:rsidR="004510CA">
              <w:rPr>
                <w:rFonts w:asciiTheme="minorHAnsi" w:eastAsiaTheme="minorEastAsia" w:hAnsiTheme="minorHAnsi"/>
                <w:noProof/>
                <w:color w:val="auto"/>
                <w:lang w:val="sv-SE" w:eastAsia="sv-SE"/>
              </w:rPr>
              <w:tab/>
            </w:r>
            <w:r w:rsidR="004510CA" w:rsidRPr="00392695">
              <w:rPr>
                <w:rStyle w:val="Hyperlnk"/>
                <w:noProof/>
              </w:rPr>
              <w:t>The Compiler Phases</w:t>
            </w:r>
            <w:r w:rsidR="004510CA">
              <w:rPr>
                <w:noProof/>
                <w:webHidden/>
              </w:rPr>
              <w:tab/>
            </w:r>
            <w:r w:rsidR="004510CA">
              <w:rPr>
                <w:noProof/>
                <w:webHidden/>
              </w:rPr>
              <w:fldChar w:fldCharType="begin"/>
            </w:r>
            <w:r w:rsidR="004510CA">
              <w:rPr>
                <w:noProof/>
                <w:webHidden/>
              </w:rPr>
              <w:instrText xml:space="preserve"> PAGEREF _Toc49764282 \h </w:instrText>
            </w:r>
            <w:r w:rsidR="004510CA">
              <w:rPr>
                <w:noProof/>
                <w:webHidden/>
              </w:rPr>
            </w:r>
            <w:r w:rsidR="004510CA">
              <w:rPr>
                <w:noProof/>
                <w:webHidden/>
              </w:rPr>
              <w:fldChar w:fldCharType="separate"/>
            </w:r>
            <w:r w:rsidR="004510CA">
              <w:rPr>
                <w:noProof/>
                <w:webHidden/>
              </w:rPr>
              <w:t>9</w:t>
            </w:r>
            <w:r w:rsidR="004510CA">
              <w:rPr>
                <w:noProof/>
                <w:webHidden/>
              </w:rPr>
              <w:fldChar w:fldCharType="end"/>
            </w:r>
          </w:hyperlink>
        </w:p>
        <w:p w14:paraId="4AF68422" w14:textId="724705D8"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283"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_Toc49764283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6E37FA32" w14:textId="6CF14BAB"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284"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Scanning and Parsing</w:t>
            </w:r>
            <w:r w:rsidR="004510CA">
              <w:rPr>
                <w:noProof/>
                <w:webHidden/>
              </w:rPr>
              <w:tab/>
            </w:r>
            <w:r w:rsidR="004510CA">
              <w:rPr>
                <w:noProof/>
                <w:webHidden/>
              </w:rPr>
              <w:fldChar w:fldCharType="begin"/>
            </w:r>
            <w:r w:rsidR="004510CA">
              <w:rPr>
                <w:noProof/>
                <w:webHidden/>
              </w:rPr>
              <w:instrText xml:space="preserve"> PAGEREF _Toc49764284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748634F1" w14:textId="25DF8EDD"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285"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Syntax Tree Optimization</w:t>
            </w:r>
            <w:r w:rsidR="004510CA">
              <w:rPr>
                <w:noProof/>
                <w:webHidden/>
              </w:rPr>
              <w:tab/>
            </w:r>
            <w:r w:rsidR="004510CA">
              <w:rPr>
                <w:noProof/>
                <w:webHidden/>
              </w:rPr>
              <w:fldChar w:fldCharType="begin"/>
            </w:r>
            <w:r w:rsidR="004510CA">
              <w:rPr>
                <w:noProof/>
                <w:webHidden/>
              </w:rPr>
              <w:instrText xml:space="preserve"> PAGEREF _Toc49764285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5BA9E73A" w14:textId="08666488"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286"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Middle Code Generation</w:t>
            </w:r>
            <w:r w:rsidR="004510CA">
              <w:rPr>
                <w:noProof/>
                <w:webHidden/>
              </w:rPr>
              <w:tab/>
            </w:r>
            <w:r w:rsidR="004510CA">
              <w:rPr>
                <w:noProof/>
                <w:webHidden/>
              </w:rPr>
              <w:fldChar w:fldCharType="begin"/>
            </w:r>
            <w:r w:rsidR="004510CA">
              <w:rPr>
                <w:noProof/>
                <w:webHidden/>
              </w:rPr>
              <w:instrText xml:space="preserve"> PAGEREF _Toc49764286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201888A5" w14:textId="680B4EB3"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287"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_Toc49764287 \h </w:instrText>
            </w:r>
            <w:r w:rsidR="004510CA">
              <w:rPr>
                <w:noProof/>
                <w:webHidden/>
              </w:rPr>
            </w:r>
            <w:r w:rsidR="004510CA">
              <w:rPr>
                <w:noProof/>
                <w:webHidden/>
              </w:rPr>
              <w:fldChar w:fldCharType="separate"/>
            </w:r>
            <w:r w:rsidR="004510CA">
              <w:rPr>
                <w:noProof/>
                <w:webHidden/>
              </w:rPr>
              <w:t>11</w:t>
            </w:r>
            <w:r w:rsidR="004510CA">
              <w:rPr>
                <w:noProof/>
                <w:webHidden/>
              </w:rPr>
              <w:fldChar w:fldCharType="end"/>
            </w:r>
          </w:hyperlink>
        </w:p>
        <w:p w14:paraId="683EDCFC" w14:textId="7F114EAB"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288" w:history="1">
            <w:r w:rsidR="004510CA" w:rsidRPr="00392695">
              <w:rPr>
                <w:rStyle w:val="Hyperlnk"/>
                <w:noProof/>
              </w:rPr>
              <w:t>1.1.4.</w:t>
            </w:r>
            <w:r w:rsidR="004510CA">
              <w:rPr>
                <w:rFonts w:asciiTheme="minorHAnsi" w:eastAsiaTheme="minorEastAsia" w:hAnsiTheme="minorHAnsi"/>
                <w:noProof/>
                <w:color w:val="auto"/>
                <w:lang w:val="sv-SE" w:eastAsia="sv-SE"/>
              </w:rPr>
              <w:tab/>
            </w:r>
            <w:r w:rsidR="004510CA" w:rsidRPr="00392695">
              <w:rPr>
                <w:rStyle w:val="Hyperlnk"/>
                <w:noProof/>
              </w:rPr>
              <w:t>Register Preparation and Allocation</w:t>
            </w:r>
            <w:r w:rsidR="004510CA">
              <w:rPr>
                <w:noProof/>
                <w:webHidden/>
              </w:rPr>
              <w:tab/>
            </w:r>
            <w:r w:rsidR="004510CA">
              <w:rPr>
                <w:noProof/>
                <w:webHidden/>
              </w:rPr>
              <w:fldChar w:fldCharType="begin"/>
            </w:r>
            <w:r w:rsidR="004510CA">
              <w:rPr>
                <w:noProof/>
                <w:webHidden/>
              </w:rPr>
              <w:instrText xml:space="preserve"> PAGEREF _Toc49764288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B08E7B" w14:textId="3DAEC0BE"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289" w:history="1">
            <w:r w:rsidR="004510CA" w:rsidRPr="00392695">
              <w:rPr>
                <w:rStyle w:val="Hyperlnk"/>
                <w:noProof/>
              </w:rPr>
              <w:t>1.1.5.</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_Toc49764289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6656E3D7" w14:textId="0D918EB1"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290" w:history="1">
            <w:r w:rsidR="004510CA" w:rsidRPr="00392695">
              <w:rPr>
                <w:rStyle w:val="Hyperlnk"/>
                <w:noProof/>
              </w:rPr>
              <w:t>1.1.6.</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_Toc49764290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2E6FA32C" w14:textId="445F8B03"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291"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Object Code Optimization</w:t>
            </w:r>
            <w:r w:rsidR="004510CA">
              <w:rPr>
                <w:noProof/>
                <w:webHidden/>
              </w:rPr>
              <w:tab/>
            </w:r>
            <w:r w:rsidR="004510CA">
              <w:rPr>
                <w:noProof/>
                <w:webHidden/>
              </w:rPr>
              <w:fldChar w:fldCharType="begin"/>
            </w:r>
            <w:r w:rsidR="004510CA">
              <w:rPr>
                <w:noProof/>
                <w:webHidden/>
              </w:rPr>
              <w:instrText xml:space="preserve"> PAGEREF _Toc49764291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0BD39053" w14:textId="5409D749"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292"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_Toc49764292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54829D" w14:textId="1DAED05F"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293"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_Toc49764293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1B239F4C" w14:textId="3E4AD8E8" w:rsidR="004510CA" w:rsidRDefault="00CF0513">
          <w:pPr>
            <w:pStyle w:val="Innehll1"/>
            <w:rPr>
              <w:rFonts w:asciiTheme="minorHAnsi" w:eastAsiaTheme="minorEastAsia" w:hAnsiTheme="minorHAnsi"/>
              <w:noProof/>
              <w:color w:val="auto"/>
              <w:lang w:val="sv-SE" w:eastAsia="sv-SE"/>
            </w:rPr>
          </w:pPr>
          <w:hyperlink w:anchor="_Toc49764294" w:history="1">
            <w:r w:rsidR="004510CA" w:rsidRPr="00392695">
              <w:rPr>
                <w:rStyle w:val="Hyperlnk"/>
                <w:noProof/>
              </w:rPr>
              <w:t>2.</w:t>
            </w:r>
            <w:r w:rsidR="004510CA">
              <w:rPr>
                <w:rFonts w:asciiTheme="minorHAnsi" w:eastAsiaTheme="minorEastAsia" w:hAnsiTheme="minorHAnsi"/>
                <w:noProof/>
                <w:color w:val="auto"/>
                <w:lang w:val="sv-SE" w:eastAsia="sv-SE"/>
              </w:rPr>
              <w:tab/>
            </w:r>
            <w:r w:rsidR="004510CA" w:rsidRPr="00392695">
              <w:rPr>
                <w:rStyle w:val="Hyperlnk"/>
                <w:noProof/>
              </w:rPr>
              <w:t>An Introduction to GPPG and GPLEX</w:t>
            </w:r>
            <w:r w:rsidR="004510CA">
              <w:rPr>
                <w:noProof/>
                <w:webHidden/>
              </w:rPr>
              <w:tab/>
            </w:r>
            <w:r w:rsidR="004510CA">
              <w:rPr>
                <w:noProof/>
                <w:webHidden/>
              </w:rPr>
              <w:fldChar w:fldCharType="begin"/>
            </w:r>
            <w:r w:rsidR="004510CA">
              <w:rPr>
                <w:noProof/>
                <w:webHidden/>
              </w:rPr>
              <w:instrText xml:space="preserve"> PAGEREF _Toc49764294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0A2ED6B" w14:textId="5FA46159"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295"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The Language</w:t>
            </w:r>
            <w:r w:rsidR="004510CA">
              <w:rPr>
                <w:noProof/>
                <w:webHidden/>
              </w:rPr>
              <w:tab/>
            </w:r>
            <w:r w:rsidR="004510CA">
              <w:rPr>
                <w:noProof/>
                <w:webHidden/>
              </w:rPr>
              <w:fldChar w:fldCharType="begin"/>
            </w:r>
            <w:r w:rsidR="004510CA">
              <w:rPr>
                <w:noProof/>
                <w:webHidden/>
              </w:rPr>
              <w:instrText xml:space="preserve"> PAGEREF _Toc49764295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57AEE4C" w14:textId="7E2CC2E4"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296"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_Toc49764296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1814BDF1" w14:textId="69A4548C"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297"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GPPG</w:t>
            </w:r>
            <w:r w:rsidR="004510CA">
              <w:rPr>
                <w:noProof/>
                <w:webHidden/>
              </w:rPr>
              <w:tab/>
            </w:r>
            <w:r w:rsidR="004510CA">
              <w:rPr>
                <w:noProof/>
                <w:webHidden/>
              </w:rPr>
              <w:fldChar w:fldCharType="begin"/>
            </w:r>
            <w:r w:rsidR="004510CA">
              <w:rPr>
                <w:noProof/>
                <w:webHidden/>
              </w:rPr>
              <w:instrText xml:space="preserve"> PAGEREF _Toc49764297 \h </w:instrText>
            </w:r>
            <w:r w:rsidR="004510CA">
              <w:rPr>
                <w:noProof/>
                <w:webHidden/>
              </w:rPr>
            </w:r>
            <w:r w:rsidR="004510CA">
              <w:rPr>
                <w:noProof/>
                <w:webHidden/>
              </w:rPr>
              <w:fldChar w:fldCharType="separate"/>
            </w:r>
            <w:r w:rsidR="004510CA">
              <w:rPr>
                <w:noProof/>
                <w:webHidden/>
              </w:rPr>
              <w:t>15</w:t>
            </w:r>
            <w:r w:rsidR="004510CA">
              <w:rPr>
                <w:noProof/>
                <w:webHidden/>
              </w:rPr>
              <w:fldChar w:fldCharType="end"/>
            </w:r>
          </w:hyperlink>
        </w:p>
        <w:p w14:paraId="6EC78257" w14:textId="615649B0"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298"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JPlex</w:t>
            </w:r>
            <w:r w:rsidR="004510CA">
              <w:rPr>
                <w:noProof/>
                <w:webHidden/>
              </w:rPr>
              <w:tab/>
            </w:r>
            <w:r w:rsidR="004510CA">
              <w:rPr>
                <w:noProof/>
                <w:webHidden/>
              </w:rPr>
              <w:fldChar w:fldCharType="begin"/>
            </w:r>
            <w:r w:rsidR="004510CA">
              <w:rPr>
                <w:noProof/>
                <w:webHidden/>
              </w:rPr>
              <w:instrText xml:space="preserve"> PAGEREF _Toc49764298 \h </w:instrText>
            </w:r>
            <w:r w:rsidR="004510CA">
              <w:rPr>
                <w:noProof/>
                <w:webHidden/>
              </w:rPr>
            </w:r>
            <w:r w:rsidR="004510CA">
              <w:rPr>
                <w:noProof/>
                <w:webHidden/>
              </w:rPr>
              <w:fldChar w:fldCharType="separate"/>
            </w:r>
            <w:r w:rsidR="004510CA">
              <w:rPr>
                <w:noProof/>
                <w:webHidden/>
              </w:rPr>
              <w:t>19</w:t>
            </w:r>
            <w:r w:rsidR="004510CA">
              <w:rPr>
                <w:noProof/>
                <w:webHidden/>
              </w:rPr>
              <w:fldChar w:fldCharType="end"/>
            </w:r>
          </w:hyperlink>
        </w:p>
        <w:p w14:paraId="76E041DB" w14:textId="44920BF8"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299"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_Toc49764299 \h </w:instrText>
            </w:r>
            <w:r w:rsidR="004510CA">
              <w:rPr>
                <w:noProof/>
                <w:webHidden/>
              </w:rPr>
            </w:r>
            <w:r w:rsidR="004510CA">
              <w:rPr>
                <w:noProof/>
                <w:webHidden/>
              </w:rPr>
              <w:fldChar w:fldCharType="separate"/>
            </w:r>
            <w:r w:rsidR="004510CA">
              <w:rPr>
                <w:noProof/>
                <w:webHidden/>
              </w:rPr>
              <w:t>21</w:t>
            </w:r>
            <w:r w:rsidR="004510CA">
              <w:rPr>
                <w:noProof/>
                <w:webHidden/>
              </w:rPr>
              <w:fldChar w:fldCharType="end"/>
            </w:r>
          </w:hyperlink>
        </w:p>
        <w:p w14:paraId="144B7150" w14:textId="01893310" w:rsidR="004510CA" w:rsidRDefault="00CF0513">
          <w:pPr>
            <w:pStyle w:val="Innehll1"/>
            <w:rPr>
              <w:rFonts w:asciiTheme="minorHAnsi" w:eastAsiaTheme="minorEastAsia" w:hAnsiTheme="minorHAnsi"/>
              <w:noProof/>
              <w:color w:val="auto"/>
              <w:lang w:val="sv-SE" w:eastAsia="sv-SE"/>
            </w:rPr>
          </w:pPr>
          <w:hyperlink w:anchor="_Toc49764300" w:history="1">
            <w:r w:rsidR="004510CA" w:rsidRPr="00392695">
              <w:rPr>
                <w:rStyle w:val="Hyperlnk"/>
                <w:noProof/>
              </w:rPr>
              <w:t>3.</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_Toc49764300 \h </w:instrText>
            </w:r>
            <w:r w:rsidR="004510CA">
              <w:rPr>
                <w:noProof/>
                <w:webHidden/>
              </w:rPr>
            </w:r>
            <w:r w:rsidR="004510CA">
              <w:rPr>
                <w:noProof/>
                <w:webHidden/>
              </w:rPr>
              <w:fldChar w:fldCharType="separate"/>
            </w:r>
            <w:r w:rsidR="004510CA">
              <w:rPr>
                <w:noProof/>
                <w:webHidden/>
              </w:rPr>
              <w:t>23</w:t>
            </w:r>
            <w:r w:rsidR="004510CA">
              <w:rPr>
                <w:noProof/>
                <w:webHidden/>
              </w:rPr>
              <w:fldChar w:fldCharType="end"/>
            </w:r>
          </w:hyperlink>
        </w:p>
        <w:p w14:paraId="2D46BC31" w14:textId="4D8DCA16" w:rsidR="004510CA" w:rsidRDefault="00CF0513">
          <w:pPr>
            <w:pStyle w:val="Innehll1"/>
            <w:rPr>
              <w:rFonts w:asciiTheme="minorHAnsi" w:eastAsiaTheme="minorEastAsia" w:hAnsiTheme="minorHAnsi"/>
              <w:noProof/>
              <w:color w:val="auto"/>
              <w:lang w:val="sv-SE" w:eastAsia="sv-SE"/>
            </w:rPr>
          </w:pPr>
          <w:hyperlink w:anchor="_Toc49764301" w:history="1">
            <w:r w:rsidR="004510CA" w:rsidRPr="00392695">
              <w:rPr>
                <w:rStyle w:val="Hyperlnk"/>
                <w:noProof/>
              </w:rPr>
              <w:t>4.</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_Toc49764301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0DAE6B23" w14:textId="3D0C375D" w:rsidR="004510CA" w:rsidRDefault="00CF0513">
          <w:pPr>
            <w:pStyle w:val="Innehll2"/>
            <w:tabs>
              <w:tab w:val="left" w:pos="880"/>
              <w:tab w:val="right" w:leader="dot" w:pos="9350"/>
            </w:tabs>
            <w:rPr>
              <w:rFonts w:asciiTheme="minorHAnsi" w:eastAsiaTheme="minorEastAsia" w:hAnsiTheme="minorHAnsi"/>
              <w:noProof/>
              <w:color w:val="auto"/>
              <w:lang w:val="sv-SE" w:eastAsia="sv-SE"/>
            </w:rPr>
          </w:pPr>
          <w:hyperlink w:anchor="_Toc49764302" w:history="1">
            <w:r w:rsidR="004510CA" w:rsidRPr="00392695">
              <w:rPr>
                <w:rStyle w:val="Hyperlnk"/>
                <w:noProof/>
              </w:rPr>
              <w:t>4.1.</w:t>
            </w:r>
            <w:r w:rsidR="004510CA">
              <w:rPr>
                <w:rFonts w:asciiTheme="minorHAnsi" w:eastAsiaTheme="minorEastAsia" w:hAnsiTheme="minorHAnsi"/>
                <w:noProof/>
                <w:color w:val="auto"/>
                <w:lang w:val="sv-SE" w:eastAsia="sv-SE"/>
              </w:rPr>
              <w:tab/>
            </w:r>
            <w:r w:rsidR="004510CA" w:rsidRPr="00392695">
              <w:rPr>
                <w:rStyle w:val="Hyperlnk"/>
                <w:noProof/>
              </w:rPr>
              <w:t>The Expression Parser</w:t>
            </w:r>
            <w:r w:rsidR="004510CA">
              <w:rPr>
                <w:noProof/>
                <w:webHidden/>
              </w:rPr>
              <w:tab/>
            </w:r>
            <w:r w:rsidR="004510CA">
              <w:rPr>
                <w:noProof/>
                <w:webHidden/>
              </w:rPr>
              <w:fldChar w:fldCharType="begin"/>
            </w:r>
            <w:r w:rsidR="004510CA">
              <w:rPr>
                <w:noProof/>
                <w:webHidden/>
              </w:rPr>
              <w:instrText xml:space="preserve"> PAGEREF _Toc49764302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750CE31" w14:textId="505DE2D4"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03"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_Toc49764303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2031BA5" w14:textId="464455FF"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04" w:history="1">
            <w:r w:rsidR="004510CA" w:rsidRPr="00392695">
              <w:rPr>
                <w:rStyle w:val="Hyperlnk"/>
                <w:noProof/>
              </w:rPr>
              <w:t>4.1.2.</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_Toc49764304 \h </w:instrText>
            </w:r>
            <w:r w:rsidR="004510CA">
              <w:rPr>
                <w:noProof/>
                <w:webHidden/>
              </w:rPr>
            </w:r>
            <w:r w:rsidR="004510CA">
              <w:rPr>
                <w:noProof/>
                <w:webHidden/>
              </w:rPr>
              <w:fldChar w:fldCharType="separate"/>
            </w:r>
            <w:r w:rsidR="004510CA">
              <w:rPr>
                <w:noProof/>
                <w:webHidden/>
              </w:rPr>
              <w:t>25</w:t>
            </w:r>
            <w:r w:rsidR="004510CA">
              <w:rPr>
                <w:noProof/>
                <w:webHidden/>
              </w:rPr>
              <w:fldChar w:fldCharType="end"/>
            </w:r>
          </w:hyperlink>
        </w:p>
        <w:p w14:paraId="7C486DDE" w14:textId="505CD313"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05" w:history="1">
            <w:r w:rsidR="004510CA" w:rsidRPr="00392695">
              <w:rPr>
                <w:rStyle w:val="Hyperlnk"/>
                <w:noProof/>
              </w:rPr>
              <w:t>4.1.3.</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_Toc49764305 \h </w:instrText>
            </w:r>
            <w:r w:rsidR="004510CA">
              <w:rPr>
                <w:noProof/>
                <w:webHidden/>
              </w:rPr>
            </w:r>
            <w:r w:rsidR="004510CA">
              <w:rPr>
                <w:noProof/>
                <w:webHidden/>
              </w:rPr>
              <w:fldChar w:fldCharType="separate"/>
            </w:r>
            <w:r w:rsidR="004510CA">
              <w:rPr>
                <w:noProof/>
                <w:webHidden/>
              </w:rPr>
              <w:t>29</w:t>
            </w:r>
            <w:r w:rsidR="004510CA">
              <w:rPr>
                <w:noProof/>
                <w:webHidden/>
              </w:rPr>
              <w:fldChar w:fldCharType="end"/>
            </w:r>
          </w:hyperlink>
        </w:p>
        <w:p w14:paraId="01ABD144" w14:textId="5A611243" w:rsidR="004510CA" w:rsidRDefault="00CF0513">
          <w:pPr>
            <w:pStyle w:val="Innehll2"/>
            <w:tabs>
              <w:tab w:val="left" w:pos="880"/>
              <w:tab w:val="right" w:leader="dot" w:pos="9350"/>
            </w:tabs>
            <w:rPr>
              <w:rFonts w:asciiTheme="minorHAnsi" w:eastAsiaTheme="minorEastAsia" w:hAnsiTheme="minorHAnsi"/>
              <w:noProof/>
              <w:color w:val="auto"/>
              <w:lang w:val="sv-SE" w:eastAsia="sv-SE"/>
            </w:rPr>
          </w:pPr>
          <w:hyperlink w:anchor="_Toc49764306" w:history="1">
            <w:r w:rsidR="004510CA" w:rsidRPr="00392695">
              <w:rPr>
                <w:rStyle w:val="Hyperlnk"/>
                <w:noProof/>
              </w:rPr>
              <w:t>4.2.</w:t>
            </w:r>
            <w:r w:rsidR="004510CA">
              <w:rPr>
                <w:rFonts w:asciiTheme="minorHAnsi" w:eastAsiaTheme="minorEastAsia" w:hAnsiTheme="minorHAnsi"/>
                <w:noProof/>
                <w:color w:val="auto"/>
                <w:lang w:val="sv-SE" w:eastAsia="sv-SE"/>
              </w:rPr>
              <w:tab/>
            </w:r>
            <w:r w:rsidR="004510CA" w:rsidRPr="00392695">
              <w:rPr>
                <w:rStyle w:val="Hyperlnk"/>
                <w:noProof/>
              </w:rPr>
              <w:t>The PreParser</w:t>
            </w:r>
            <w:r w:rsidR="004510CA">
              <w:rPr>
                <w:noProof/>
                <w:webHidden/>
              </w:rPr>
              <w:tab/>
            </w:r>
            <w:r w:rsidR="004510CA">
              <w:rPr>
                <w:noProof/>
                <w:webHidden/>
              </w:rPr>
              <w:fldChar w:fldCharType="begin"/>
            </w:r>
            <w:r w:rsidR="004510CA">
              <w:rPr>
                <w:noProof/>
                <w:webHidden/>
              </w:rPr>
              <w:instrText xml:space="preserve"> PAGEREF _Toc49764306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3787DBAB" w14:textId="128A5B0F"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07" w:history="1">
            <w:r w:rsidR="004510CA" w:rsidRPr="00392695">
              <w:rPr>
                <w:rStyle w:val="Hyperlnk"/>
                <w:noProof/>
              </w:rPr>
              <w:t>4.2.1.</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_Toc49764307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72031147" w14:textId="53C01849"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08" w:history="1">
            <w:r w:rsidR="004510CA" w:rsidRPr="00392695">
              <w:rPr>
                <w:rStyle w:val="Hyperlnk"/>
                <w:noProof/>
              </w:rPr>
              <w:t>4.2.2.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_Toc49764308 \h </w:instrText>
            </w:r>
            <w:r w:rsidR="004510CA">
              <w:rPr>
                <w:noProof/>
                <w:webHidden/>
              </w:rPr>
            </w:r>
            <w:r w:rsidR="004510CA">
              <w:rPr>
                <w:noProof/>
                <w:webHidden/>
              </w:rPr>
              <w:fldChar w:fldCharType="separate"/>
            </w:r>
            <w:r w:rsidR="004510CA">
              <w:rPr>
                <w:noProof/>
                <w:webHidden/>
              </w:rPr>
              <w:t>31</w:t>
            </w:r>
            <w:r w:rsidR="004510CA">
              <w:rPr>
                <w:noProof/>
                <w:webHidden/>
              </w:rPr>
              <w:fldChar w:fldCharType="end"/>
            </w:r>
          </w:hyperlink>
        </w:p>
        <w:p w14:paraId="7ABABFAF" w14:textId="168B7291" w:rsidR="004510CA" w:rsidRDefault="00CF0513">
          <w:pPr>
            <w:pStyle w:val="Innehll2"/>
            <w:tabs>
              <w:tab w:val="left" w:pos="880"/>
              <w:tab w:val="right" w:leader="dot" w:pos="9350"/>
            </w:tabs>
            <w:rPr>
              <w:rFonts w:asciiTheme="minorHAnsi" w:eastAsiaTheme="minorEastAsia" w:hAnsiTheme="minorHAnsi"/>
              <w:noProof/>
              <w:color w:val="auto"/>
              <w:lang w:val="sv-SE" w:eastAsia="sv-SE"/>
            </w:rPr>
          </w:pPr>
          <w:hyperlink w:anchor="_Toc49764309" w:history="1">
            <w:r w:rsidR="004510CA" w:rsidRPr="00392695">
              <w:rPr>
                <w:rStyle w:val="Hyperlnk"/>
                <w:noProof/>
              </w:rPr>
              <w:t>4.3.</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_Toc49764309 \h </w:instrText>
            </w:r>
            <w:r w:rsidR="004510CA">
              <w:rPr>
                <w:noProof/>
                <w:webHidden/>
              </w:rPr>
            </w:r>
            <w:r w:rsidR="004510CA">
              <w:rPr>
                <w:noProof/>
                <w:webHidden/>
              </w:rPr>
              <w:fldChar w:fldCharType="separate"/>
            </w:r>
            <w:r w:rsidR="004510CA">
              <w:rPr>
                <w:noProof/>
                <w:webHidden/>
              </w:rPr>
              <w:t>32</w:t>
            </w:r>
            <w:r w:rsidR="004510CA">
              <w:rPr>
                <w:noProof/>
                <w:webHidden/>
              </w:rPr>
              <w:fldChar w:fldCharType="end"/>
            </w:r>
          </w:hyperlink>
        </w:p>
        <w:p w14:paraId="6958962E" w14:textId="0E7AB15D"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10"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Tri Graphs</w:t>
            </w:r>
            <w:r w:rsidR="004510CA">
              <w:rPr>
                <w:noProof/>
                <w:webHidden/>
              </w:rPr>
              <w:tab/>
            </w:r>
            <w:r w:rsidR="004510CA">
              <w:rPr>
                <w:noProof/>
                <w:webHidden/>
              </w:rPr>
              <w:fldChar w:fldCharType="begin"/>
            </w:r>
            <w:r w:rsidR="004510CA">
              <w:rPr>
                <w:noProof/>
                <w:webHidden/>
              </w:rPr>
              <w:instrText xml:space="preserve"> PAGEREF _Toc49764310 \h </w:instrText>
            </w:r>
            <w:r w:rsidR="004510CA">
              <w:rPr>
                <w:noProof/>
                <w:webHidden/>
              </w:rPr>
            </w:r>
            <w:r w:rsidR="004510CA">
              <w:rPr>
                <w:noProof/>
                <w:webHidden/>
              </w:rPr>
              <w:fldChar w:fldCharType="separate"/>
            </w:r>
            <w:r w:rsidR="004510CA">
              <w:rPr>
                <w:noProof/>
                <w:webHidden/>
              </w:rPr>
              <w:t>34</w:t>
            </w:r>
            <w:r w:rsidR="004510CA">
              <w:rPr>
                <w:noProof/>
                <w:webHidden/>
              </w:rPr>
              <w:fldChar w:fldCharType="end"/>
            </w:r>
          </w:hyperlink>
        </w:p>
        <w:p w14:paraId="06865B6D" w14:textId="0A0220DF"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11"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Comments, Strings, and Characters</w:t>
            </w:r>
            <w:r w:rsidR="004510CA">
              <w:rPr>
                <w:noProof/>
                <w:webHidden/>
              </w:rPr>
              <w:tab/>
            </w:r>
            <w:r w:rsidR="004510CA">
              <w:rPr>
                <w:noProof/>
                <w:webHidden/>
              </w:rPr>
              <w:fldChar w:fldCharType="begin"/>
            </w:r>
            <w:r w:rsidR="004510CA">
              <w:rPr>
                <w:noProof/>
                <w:webHidden/>
              </w:rPr>
              <w:instrText xml:space="preserve"> PAGEREF _Toc49764311 \h </w:instrText>
            </w:r>
            <w:r w:rsidR="004510CA">
              <w:rPr>
                <w:noProof/>
                <w:webHidden/>
              </w:rPr>
            </w:r>
            <w:r w:rsidR="004510CA">
              <w:rPr>
                <w:noProof/>
                <w:webHidden/>
              </w:rPr>
              <w:fldChar w:fldCharType="separate"/>
            </w:r>
            <w:r w:rsidR="004510CA">
              <w:rPr>
                <w:noProof/>
                <w:webHidden/>
              </w:rPr>
              <w:t>35</w:t>
            </w:r>
            <w:r w:rsidR="004510CA">
              <w:rPr>
                <w:noProof/>
                <w:webHidden/>
              </w:rPr>
              <w:fldChar w:fldCharType="end"/>
            </w:r>
          </w:hyperlink>
        </w:p>
        <w:p w14:paraId="6B6E099C" w14:textId="3C865A53"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12" w:history="1">
            <w:r w:rsidR="004510CA" w:rsidRPr="00392695">
              <w:rPr>
                <w:rStyle w:val="Hyperlnk"/>
                <w:noProof/>
              </w:rPr>
              <w:t>4.3.2.</w:t>
            </w:r>
            <w:r w:rsidR="004510CA">
              <w:rPr>
                <w:rFonts w:asciiTheme="minorHAnsi" w:eastAsiaTheme="minorEastAsia" w:hAnsiTheme="minorHAnsi"/>
                <w:noProof/>
                <w:color w:val="auto"/>
                <w:lang w:val="sv-SE" w:eastAsia="sv-SE"/>
              </w:rPr>
              <w:tab/>
            </w:r>
            <w:r w:rsidR="004510CA" w:rsidRPr="00392695">
              <w:rPr>
                <w:rStyle w:val="Hyperlnk"/>
                <w:noProof/>
              </w:rPr>
              <w:t>Slash Codes</w:t>
            </w:r>
            <w:r w:rsidR="004510CA">
              <w:rPr>
                <w:noProof/>
                <w:webHidden/>
              </w:rPr>
              <w:tab/>
            </w:r>
            <w:r w:rsidR="004510CA">
              <w:rPr>
                <w:noProof/>
                <w:webHidden/>
              </w:rPr>
              <w:fldChar w:fldCharType="begin"/>
            </w:r>
            <w:r w:rsidR="004510CA">
              <w:rPr>
                <w:noProof/>
                <w:webHidden/>
              </w:rPr>
              <w:instrText xml:space="preserve"> PAGEREF _Toc49764312 \h </w:instrText>
            </w:r>
            <w:r w:rsidR="004510CA">
              <w:rPr>
                <w:noProof/>
                <w:webHidden/>
              </w:rPr>
            </w:r>
            <w:r w:rsidR="004510CA">
              <w:rPr>
                <w:noProof/>
                <w:webHidden/>
              </w:rPr>
              <w:fldChar w:fldCharType="separate"/>
            </w:r>
            <w:r w:rsidR="004510CA">
              <w:rPr>
                <w:noProof/>
                <w:webHidden/>
              </w:rPr>
              <w:t>36</w:t>
            </w:r>
            <w:r w:rsidR="004510CA">
              <w:rPr>
                <w:noProof/>
                <w:webHidden/>
              </w:rPr>
              <w:fldChar w:fldCharType="end"/>
            </w:r>
          </w:hyperlink>
        </w:p>
        <w:p w14:paraId="77739B88" w14:textId="04AEE213"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13" w:history="1">
            <w:r w:rsidR="004510CA" w:rsidRPr="00392695">
              <w:rPr>
                <w:rStyle w:val="Hyperlnk"/>
                <w:noProof/>
              </w:rPr>
              <w:t>4.3.3.</w:t>
            </w:r>
            <w:r w:rsidR="004510CA">
              <w:rPr>
                <w:rFonts w:asciiTheme="minorHAnsi" w:eastAsiaTheme="minorEastAsia" w:hAnsiTheme="minorHAnsi"/>
                <w:noProof/>
                <w:color w:val="auto"/>
                <w:lang w:val="sv-SE" w:eastAsia="sv-SE"/>
              </w:rPr>
              <w:tab/>
            </w:r>
            <w:r w:rsidR="004510CA" w:rsidRPr="00392695">
              <w:rPr>
                <w:rStyle w:val="Hyperlnk"/>
                <w:noProof/>
              </w:rPr>
              <w:t>The Line List</w:t>
            </w:r>
            <w:r w:rsidR="004510CA">
              <w:rPr>
                <w:noProof/>
                <w:webHidden/>
              </w:rPr>
              <w:tab/>
            </w:r>
            <w:r w:rsidR="004510CA">
              <w:rPr>
                <w:noProof/>
                <w:webHidden/>
              </w:rPr>
              <w:fldChar w:fldCharType="begin"/>
            </w:r>
            <w:r w:rsidR="004510CA">
              <w:rPr>
                <w:noProof/>
                <w:webHidden/>
              </w:rPr>
              <w:instrText xml:space="preserve"> PAGEREF _Toc49764313 \h </w:instrText>
            </w:r>
            <w:r w:rsidR="004510CA">
              <w:rPr>
                <w:noProof/>
                <w:webHidden/>
              </w:rPr>
            </w:r>
            <w:r w:rsidR="004510CA">
              <w:rPr>
                <w:noProof/>
                <w:webHidden/>
              </w:rPr>
              <w:fldChar w:fldCharType="separate"/>
            </w:r>
            <w:r w:rsidR="004510CA">
              <w:rPr>
                <w:noProof/>
                <w:webHidden/>
              </w:rPr>
              <w:t>37</w:t>
            </w:r>
            <w:r w:rsidR="004510CA">
              <w:rPr>
                <w:noProof/>
                <w:webHidden/>
              </w:rPr>
              <w:fldChar w:fldCharType="end"/>
            </w:r>
          </w:hyperlink>
        </w:p>
        <w:p w14:paraId="2922A5F8" w14:textId="5FC874D1"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14" w:history="1">
            <w:r w:rsidR="004510CA" w:rsidRPr="00392695">
              <w:rPr>
                <w:rStyle w:val="Hyperlnk"/>
                <w:noProof/>
              </w:rPr>
              <w:t>4.3.4.</w:t>
            </w:r>
            <w:r w:rsidR="004510CA">
              <w:rPr>
                <w:rFonts w:asciiTheme="minorHAnsi" w:eastAsiaTheme="minorEastAsia" w:hAnsiTheme="minorHAnsi"/>
                <w:noProof/>
                <w:color w:val="auto"/>
                <w:lang w:val="sv-SE" w:eastAsia="sv-SE"/>
              </w:rPr>
              <w:tab/>
            </w:r>
            <w:r w:rsidR="004510CA" w:rsidRPr="00392695">
              <w:rPr>
                <w:rStyle w:val="Hyperlnk"/>
                <w:noProof/>
              </w:rPr>
              <w:t>Lines</w:t>
            </w:r>
            <w:r w:rsidR="004510CA">
              <w:rPr>
                <w:noProof/>
                <w:webHidden/>
              </w:rPr>
              <w:tab/>
            </w:r>
            <w:r w:rsidR="004510CA">
              <w:rPr>
                <w:noProof/>
                <w:webHidden/>
              </w:rPr>
              <w:fldChar w:fldCharType="begin"/>
            </w:r>
            <w:r w:rsidR="004510CA">
              <w:rPr>
                <w:noProof/>
                <w:webHidden/>
              </w:rPr>
              <w:instrText xml:space="preserve"> PAGEREF _Toc49764314 \h </w:instrText>
            </w:r>
            <w:r w:rsidR="004510CA">
              <w:rPr>
                <w:noProof/>
                <w:webHidden/>
              </w:rPr>
            </w:r>
            <w:r w:rsidR="004510CA">
              <w:rPr>
                <w:noProof/>
                <w:webHidden/>
              </w:rPr>
              <w:fldChar w:fldCharType="separate"/>
            </w:r>
            <w:r w:rsidR="004510CA">
              <w:rPr>
                <w:noProof/>
                <w:webHidden/>
              </w:rPr>
              <w:t>40</w:t>
            </w:r>
            <w:r w:rsidR="004510CA">
              <w:rPr>
                <w:noProof/>
                <w:webHidden/>
              </w:rPr>
              <w:fldChar w:fldCharType="end"/>
            </w:r>
          </w:hyperlink>
        </w:p>
        <w:p w14:paraId="3145F4C9" w14:textId="681F14DE"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15" w:history="1">
            <w:r w:rsidR="004510CA" w:rsidRPr="00392695">
              <w:rPr>
                <w:rStyle w:val="Hyperlnk"/>
                <w:noProof/>
              </w:rPr>
              <w:t>4.3.5.</w:t>
            </w:r>
            <w:r w:rsidR="004510CA">
              <w:rPr>
                <w:rFonts w:asciiTheme="minorHAnsi" w:eastAsiaTheme="minorEastAsia" w:hAnsiTheme="minorHAnsi"/>
                <w:noProof/>
                <w:color w:val="auto"/>
                <w:lang w:val="sv-SE" w:eastAsia="sv-SE"/>
              </w:rPr>
              <w:tab/>
            </w:r>
            <w:r w:rsidR="004510CA" w:rsidRPr="00392695">
              <w:rPr>
                <w:rStyle w:val="Hyperlnk"/>
                <w:noProof/>
              </w:rPr>
              <w:t>Includes</w:t>
            </w:r>
            <w:r w:rsidR="004510CA">
              <w:rPr>
                <w:noProof/>
                <w:webHidden/>
              </w:rPr>
              <w:tab/>
            </w:r>
            <w:r w:rsidR="004510CA">
              <w:rPr>
                <w:noProof/>
                <w:webHidden/>
              </w:rPr>
              <w:fldChar w:fldCharType="begin"/>
            </w:r>
            <w:r w:rsidR="004510CA">
              <w:rPr>
                <w:noProof/>
                <w:webHidden/>
              </w:rPr>
              <w:instrText xml:space="preserve"> PAGEREF _Toc49764315 \h </w:instrText>
            </w:r>
            <w:r w:rsidR="004510CA">
              <w:rPr>
                <w:noProof/>
                <w:webHidden/>
              </w:rPr>
            </w:r>
            <w:r w:rsidR="004510CA">
              <w:rPr>
                <w:noProof/>
                <w:webHidden/>
              </w:rPr>
              <w:fldChar w:fldCharType="separate"/>
            </w:r>
            <w:r w:rsidR="004510CA">
              <w:rPr>
                <w:noProof/>
                <w:webHidden/>
              </w:rPr>
              <w:t>41</w:t>
            </w:r>
            <w:r w:rsidR="004510CA">
              <w:rPr>
                <w:noProof/>
                <w:webHidden/>
              </w:rPr>
              <w:fldChar w:fldCharType="end"/>
            </w:r>
          </w:hyperlink>
        </w:p>
        <w:p w14:paraId="63CC86C1" w14:textId="4E65379C"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16" w:history="1">
            <w:r w:rsidR="004510CA" w:rsidRPr="00392695">
              <w:rPr>
                <w:rStyle w:val="Hyperlnk"/>
                <w:noProof/>
              </w:rPr>
              <w:t>4.3.6.</w:t>
            </w:r>
            <w:r w:rsidR="004510CA">
              <w:rPr>
                <w:rFonts w:asciiTheme="minorHAnsi" w:eastAsiaTheme="minorEastAsia" w:hAnsiTheme="minorHAnsi"/>
                <w:noProof/>
                <w:color w:val="auto"/>
                <w:lang w:val="sv-SE" w:eastAsia="sv-SE"/>
              </w:rPr>
              <w:tab/>
            </w:r>
            <w:r w:rsidR="004510CA" w:rsidRPr="00392695">
              <w:rPr>
                <w:rStyle w:val="Hyperlnk"/>
                <w:noProof/>
              </w:rPr>
              <w:t>Macros</w:t>
            </w:r>
            <w:r w:rsidR="004510CA">
              <w:rPr>
                <w:noProof/>
                <w:webHidden/>
              </w:rPr>
              <w:tab/>
            </w:r>
            <w:r w:rsidR="004510CA">
              <w:rPr>
                <w:noProof/>
                <w:webHidden/>
              </w:rPr>
              <w:fldChar w:fldCharType="begin"/>
            </w:r>
            <w:r w:rsidR="004510CA">
              <w:rPr>
                <w:noProof/>
                <w:webHidden/>
              </w:rPr>
              <w:instrText xml:space="preserve"> PAGEREF _Toc49764316 \h </w:instrText>
            </w:r>
            <w:r w:rsidR="004510CA">
              <w:rPr>
                <w:noProof/>
                <w:webHidden/>
              </w:rPr>
            </w:r>
            <w:r w:rsidR="004510CA">
              <w:rPr>
                <w:noProof/>
                <w:webHidden/>
              </w:rPr>
              <w:fldChar w:fldCharType="separate"/>
            </w:r>
            <w:r w:rsidR="004510CA">
              <w:rPr>
                <w:noProof/>
                <w:webHidden/>
              </w:rPr>
              <w:t>42</w:t>
            </w:r>
            <w:r w:rsidR="004510CA">
              <w:rPr>
                <w:noProof/>
                <w:webHidden/>
              </w:rPr>
              <w:fldChar w:fldCharType="end"/>
            </w:r>
          </w:hyperlink>
        </w:p>
        <w:p w14:paraId="385A7BBF" w14:textId="6FEA93BB"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17" w:history="1">
            <w:r w:rsidR="004510CA" w:rsidRPr="00392695">
              <w:rPr>
                <w:rStyle w:val="Hyperlnk"/>
                <w:noProof/>
              </w:rPr>
              <w:t>4.3.7.</w:t>
            </w:r>
            <w:r w:rsidR="004510CA">
              <w:rPr>
                <w:rFonts w:asciiTheme="minorHAnsi" w:eastAsiaTheme="minorEastAsia" w:hAnsiTheme="minorHAnsi"/>
                <w:noProof/>
                <w:color w:val="auto"/>
                <w:lang w:val="sv-SE" w:eastAsia="sv-SE"/>
              </w:rPr>
              <w:tab/>
            </w:r>
            <w:r w:rsidR="004510CA" w:rsidRPr="00392695">
              <w:rPr>
                <w:rStyle w:val="Hyperlnk"/>
                <w:noProof/>
              </w:rPr>
              <w:t>Conditional Programming</w:t>
            </w:r>
            <w:r w:rsidR="004510CA">
              <w:rPr>
                <w:noProof/>
                <w:webHidden/>
              </w:rPr>
              <w:tab/>
            </w:r>
            <w:r w:rsidR="004510CA">
              <w:rPr>
                <w:noProof/>
                <w:webHidden/>
              </w:rPr>
              <w:fldChar w:fldCharType="begin"/>
            </w:r>
            <w:r w:rsidR="004510CA">
              <w:rPr>
                <w:noProof/>
                <w:webHidden/>
              </w:rPr>
              <w:instrText xml:space="preserve"> PAGEREF _Toc49764317 \h </w:instrText>
            </w:r>
            <w:r w:rsidR="004510CA">
              <w:rPr>
                <w:noProof/>
                <w:webHidden/>
              </w:rPr>
            </w:r>
            <w:r w:rsidR="004510CA">
              <w:rPr>
                <w:noProof/>
                <w:webHidden/>
              </w:rPr>
              <w:fldChar w:fldCharType="separate"/>
            </w:r>
            <w:r w:rsidR="004510CA">
              <w:rPr>
                <w:noProof/>
                <w:webHidden/>
              </w:rPr>
              <w:t>47</w:t>
            </w:r>
            <w:r w:rsidR="004510CA">
              <w:rPr>
                <w:noProof/>
                <w:webHidden/>
              </w:rPr>
              <w:fldChar w:fldCharType="end"/>
            </w:r>
          </w:hyperlink>
        </w:p>
        <w:p w14:paraId="024A1BDE" w14:textId="3640464F"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18" w:history="1">
            <w:r w:rsidR="004510CA" w:rsidRPr="00392695">
              <w:rPr>
                <w:rStyle w:val="Hyperlnk"/>
                <w:noProof/>
              </w:rPr>
              <w:t>4.3.8.</w:t>
            </w:r>
            <w:r w:rsidR="004510CA">
              <w:rPr>
                <w:rFonts w:asciiTheme="minorHAnsi" w:eastAsiaTheme="minorEastAsia" w:hAnsiTheme="minorHAnsi"/>
                <w:noProof/>
                <w:color w:val="auto"/>
                <w:lang w:val="sv-SE" w:eastAsia="sv-SE"/>
              </w:rPr>
              <w:tab/>
            </w:r>
            <w:r w:rsidR="004510CA" w:rsidRPr="00392695">
              <w:rPr>
                <w:rStyle w:val="Hyperlnk"/>
                <w:noProof/>
              </w:rPr>
              <w:t>Macro Expansion</w:t>
            </w:r>
            <w:r w:rsidR="004510CA">
              <w:rPr>
                <w:noProof/>
                <w:webHidden/>
              </w:rPr>
              <w:tab/>
            </w:r>
            <w:r w:rsidR="004510CA">
              <w:rPr>
                <w:noProof/>
                <w:webHidden/>
              </w:rPr>
              <w:fldChar w:fldCharType="begin"/>
            </w:r>
            <w:r w:rsidR="004510CA">
              <w:rPr>
                <w:noProof/>
                <w:webHidden/>
              </w:rPr>
              <w:instrText xml:space="preserve"> PAGEREF _Toc49764318 \h </w:instrText>
            </w:r>
            <w:r w:rsidR="004510CA">
              <w:rPr>
                <w:noProof/>
                <w:webHidden/>
              </w:rPr>
            </w:r>
            <w:r w:rsidR="004510CA">
              <w:rPr>
                <w:noProof/>
                <w:webHidden/>
              </w:rPr>
              <w:fldChar w:fldCharType="separate"/>
            </w:r>
            <w:r w:rsidR="004510CA">
              <w:rPr>
                <w:noProof/>
                <w:webHidden/>
              </w:rPr>
              <w:t>49</w:t>
            </w:r>
            <w:r w:rsidR="004510CA">
              <w:rPr>
                <w:noProof/>
                <w:webHidden/>
              </w:rPr>
              <w:fldChar w:fldCharType="end"/>
            </w:r>
          </w:hyperlink>
        </w:p>
        <w:p w14:paraId="701BC014" w14:textId="5B2965E2"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19" w:history="1">
            <w:r w:rsidR="004510CA" w:rsidRPr="00392695">
              <w:rPr>
                <w:rStyle w:val="Hyperlnk"/>
                <w:noProof/>
              </w:rPr>
              <w:t>4.3.9.</w:t>
            </w:r>
            <w:r w:rsidR="004510CA">
              <w:rPr>
                <w:rFonts w:asciiTheme="minorHAnsi" w:eastAsiaTheme="minorEastAsia" w:hAnsiTheme="minorHAnsi"/>
                <w:noProof/>
                <w:color w:val="auto"/>
                <w:lang w:val="sv-SE" w:eastAsia="sv-SE"/>
              </w:rPr>
              <w:tab/>
            </w:r>
            <w:r w:rsidR="004510CA" w:rsidRPr="00392695">
              <w:rPr>
                <w:rStyle w:val="Hyperlnk"/>
                <w:noProof/>
              </w:rPr>
              <w:t>String Merging</w:t>
            </w:r>
            <w:r w:rsidR="004510CA">
              <w:rPr>
                <w:noProof/>
                <w:webHidden/>
              </w:rPr>
              <w:tab/>
            </w:r>
            <w:r w:rsidR="004510CA">
              <w:rPr>
                <w:noProof/>
                <w:webHidden/>
              </w:rPr>
              <w:fldChar w:fldCharType="begin"/>
            </w:r>
            <w:r w:rsidR="004510CA">
              <w:rPr>
                <w:noProof/>
                <w:webHidden/>
              </w:rPr>
              <w:instrText xml:space="preserve"> PAGEREF _Toc49764319 \h </w:instrText>
            </w:r>
            <w:r w:rsidR="004510CA">
              <w:rPr>
                <w:noProof/>
                <w:webHidden/>
              </w:rPr>
            </w:r>
            <w:r w:rsidR="004510CA">
              <w:rPr>
                <w:noProof/>
                <w:webHidden/>
              </w:rPr>
              <w:fldChar w:fldCharType="separate"/>
            </w:r>
            <w:r w:rsidR="004510CA">
              <w:rPr>
                <w:noProof/>
                <w:webHidden/>
              </w:rPr>
              <w:t>52</w:t>
            </w:r>
            <w:r w:rsidR="004510CA">
              <w:rPr>
                <w:noProof/>
                <w:webHidden/>
              </w:rPr>
              <w:fldChar w:fldCharType="end"/>
            </w:r>
          </w:hyperlink>
        </w:p>
        <w:p w14:paraId="73A4B474" w14:textId="136FB367" w:rsidR="004510CA" w:rsidRDefault="00CF0513">
          <w:pPr>
            <w:pStyle w:val="Innehll1"/>
            <w:rPr>
              <w:rFonts w:asciiTheme="minorHAnsi" w:eastAsiaTheme="minorEastAsia" w:hAnsiTheme="minorHAnsi"/>
              <w:noProof/>
              <w:color w:val="auto"/>
              <w:lang w:val="sv-SE" w:eastAsia="sv-SE"/>
            </w:rPr>
          </w:pPr>
          <w:hyperlink w:anchor="_Toc49764320" w:history="1">
            <w:r w:rsidR="004510CA" w:rsidRPr="00392695">
              <w:rPr>
                <w:rStyle w:val="Hyperlnk"/>
                <w:noProof/>
              </w:rPr>
              <w:t>5.</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_Toc49764320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10ABBA5C" w14:textId="61EF60DA"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21"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The typedef-name Problem</w:t>
            </w:r>
            <w:r w:rsidR="004510CA">
              <w:rPr>
                <w:noProof/>
                <w:webHidden/>
              </w:rPr>
              <w:tab/>
            </w:r>
            <w:r w:rsidR="004510CA">
              <w:rPr>
                <w:noProof/>
                <w:webHidden/>
              </w:rPr>
              <w:fldChar w:fldCharType="begin"/>
            </w:r>
            <w:r w:rsidR="004510CA">
              <w:rPr>
                <w:noProof/>
                <w:webHidden/>
              </w:rPr>
              <w:instrText xml:space="preserve"> PAGEREF _Toc49764321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27190469" w14:textId="0F1E05DC" w:rsidR="004510CA" w:rsidRDefault="00CF0513">
          <w:pPr>
            <w:pStyle w:val="Innehll2"/>
            <w:tabs>
              <w:tab w:val="left" w:pos="880"/>
              <w:tab w:val="right" w:leader="dot" w:pos="9350"/>
            </w:tabs>
            <w:rPr>
              <w:rFonts w:asciiTheme="minorHAnsi" w:eastAsiaTheme="minorEastAsia" w:hAnsiTheme="minorHAnsi"/>
              <w:noProof/>
              <w:color w:val="auto"/>
              <w:lang w:val="sv-SE" w:eastAsia="sv-SE"/>
            </w:rPr>
          </w:pPr>
          <w:hyperlink w:anchor="_Toc49764322" w:history="1">
            <w:r w:rsidR="004510CA" w:rsidRPr="00392695">
              <w:rPr>
                <w:rStyle w:val="Hyperlnk"/>
                <w:noProof/>
              </w:rPr>
              <w:t>5.2.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_Toc49764322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05CAF156" w14:textId="43176DD5" w:rsidR="004510CA" w:rsidRDefault="00CF0513">
          <w:pPr>
            <w:pStyle w:val="Innehll1"/>
            <w:rPr>
              <w:rFonts w:asciiTheme="minorHAnsi" w:eastAsiaTheme="minorEastAsia" w:hAnsiTheme="minorHAnsi"/>
              <w:noProof/>
              <w:color w:val="auto"/>
              <w:lang w:val="sv-SE" w:eastAsia="sv-SE"/>
            </w:rPr>
          </w:pPr>
          <w:hyperlink w:anchor="_Toc49764323" w:history="1">
            <w:r w:rsidR="004510CA" w:rsidRPr="00392695">
              <w:rPr>
                <w:rStyle w:val="Hyperlnk"/>
                <w:noProof/>
              </w:rPr>
              <w:t>6.</w:t>
            </w:r>
            <w:r w:rsidR="004510CA">
              <w:rPr>
                <w:rFonts w:asciiTheme="minorHAnsi" w:eastAsiaTheme="minorEastAsia" w:hAnsiTheme="minorHAnsi"/>
                <w:noProof/>
                <w:color w:val="auto"/>
                <w:lang w:val="sv-SE" w:eastAsia="sv-SE"/>
              </w:rPr>
              <w:tab/>
            </w:r>
            <w:r w:rsidR="004510CA" w:rsidRPr="00392695">
              <w:rPr>
                <w:rStyle w:val="Hyperlnk"/>
                <w:noProof/>
              </w:rPr>
              <w:t>Parsing</w:t>
            </w:r>
            <w:r w:rsidR="004510CA">
              <w:rPr>
                <w:noProof/>
                <w:webHidden/>
              </w:rPr>
              <w:tab/>
            </w:r>
            <w:r w:rsidR="004510CA">
              <w:rPr>
                <w:noProof/>
                <w:webHidden/>
              </w:rPr>
              <w:fldChar w:fldCharType="begin"/>
            </w:r>
            <w:r w:rsidR="004510CA">
              <w:rPr>
                <w:noProof/>
                <w:webHidden/>
              </w:rPr>
              <w:instrText xml:space="preserve"> PAGEREF _Toc49764323 \h </w:instrText>
            </w:r>
            <w:r w:rsidR="004510CA">
              <w:rPr>
                <w:noProof/>
                <w:webHidden/>
              </w:rPr>
            </w:r>
            <w:r w:rsidR="004510CA">
              <w:rPr>
                <w:noProof/>
                <w:webHidden/>
              </w:rPr>
              <w:fldChar w:fldCharType="separate"/>
            </w:r>
            <w:r w:rsidR="004510CA">
              <w:rPr>
                <w:noProof/>
                <w:webHidden/>
              </w:rPr>
              <w:t>65</w:t>
            </w:r>
            <w:r w:rsidR="004510CA">
              <w:rPr>
                <w:noProof/>
                <w:webHidden/>
              </w:rPr>
              <w:fldChar w:fldCharType="end"/>
            </w:r>
          </w:hyperlink>
        </w:p>
        <w:p w14:paraId="559924C4" w14:textId="61E31FD8" w:rsidR="004510CA" w:rsidRDefault="00CF0513">
          <w:pPr>
            <w:pStyle w:val="Innehll2"/>
            <w:tabs>
              <w:tab w:val="left" w:pos="880"/>
              <w:tab w:val="right" w:leader="dot" w:pos="9350"/>
            </w:tabs>
            <w:rPr>
              <w:rFonts w:asciiTheme="minorHAnsi" w:eastAsiaTheme="minorEastAsia" w:hAnsiTheme="minorHAnsi"/>
              <w:noProof/>
              <w:color w:val="auto"/>
              <w:lang w:val="sv-SE" w:eastAsia="sv-SE"/>
            </w:rPr>
          </w:pPr>
          <w:hyperlink w:anchor="_Toc49764324" w:history="1">
            <w:r w:rsidR="004510CA" w:rsidRPr="00392695">
              <w:rPr>
                <w:rStyle w:val="Hyperlnk"/>
                <w:noProof/>
              </w:rPr>
              <w:t>6.1.</w:t>
            </w:r>
            <w:r w:rsidR="004510CA">
              <w:rPr>
                <w:rFonts w:asciiTheme="minorHAnsi" w:eastAsiaTheme="minorEastAsia" w:hAnsiTheme="minorHAnsi"/>
                <w:noProof/>
                <w:color w:val="auto"/>
                <w:lang w:val="sv-SE" w:eastAsia="sv-SE"/>
              </w:rPr>
              <w:tab/>
            </w:r>
            <w:r w:rsidR="004510CA" w:rsidRPr="00392695">
              <w:rPr>
                <w:rStyle w:val="Hyperlnk"/>
                <w:noProof/>
              </w:rPr>
              <w:t>Declarations</w:t>
            </w:r>
            <w:r w:rsidR="004510CA">
              <w:rPr>
                <w:noProof/>
                <w:webHidden/>
              </w:rPr>
              <w:tab/>
            </w:r>
            <w:r w:rsidR="004510CA">
              <w:rPr>
                <w:noProof/>
                <w:webHidden/>
              </w:rPr>
              <w:fldChar w:fldCharType="begin"/>
            </w:r>
            <w:r w:rsidR="004510CA">
              <w:rPr>
                <w:noProof/>
                <w:webHidden/>
              </w:rPr>
              <w:instrText xml:space="preserve"> PAGEREF _Toc49764324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F2459B4" w14:textId="0400FD83"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25"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Backpatching</w:t>
            </w:r>
            <w:r w:rsidR="004510CA">
              <w:rPr>
                <w:noProof/>
                <w:webHidden/>
              </w:rPr>
              <w:tab/>
            </w:r>
            <w:r w:rsidR="004510CA">
              <w:rPr>
                <w:noProof/>
                <w:webHidden/>
              </w:rPr>
              <w:fldChar w:fldCharType="begin"/>
            </w:r>
            <w:r w:rsidR="004510CA">
              <w:rPr>
                <w:noProof/>
                <w:webHidden/>
              </w:rPr>
              <w:instrText xml:space="preserve"> PAGEREF _Toc49764325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0923ACF" w14:textId="2B622F4D"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26" w:history="1">
            <w:r w:rsidR="004510CA" w:rsidRPr="00392695">
              <w:rPr>
                <w:rStyle w:val="Hyperlnk"/>
                <w:noProof/>
              </w:rPr>
              <w:t>6.1.2.</w:t>
            </w:r>
            <w:r w:rsidR="004510CA">
              <w:rPr>
                <w:rFonts w:asciiTheme="minorHAnsi" w:eastAsiaTheme="minorEastAsia" w:hAnsiTheme="minorHAnsi"/>
                <w:noProof/>
                <w:color w:val="auto"/>
                <w:lang w:val="sv-SE" w:eastAsia="sv-SE"/>
              </w:rPr>
              <w:tab/>
            </w:r>
            <w:r w:rsidR="004510CA" w:rsidRPr="00392695">
              <w:rPr>
                <w:rStyle w:val="Hyperlnk"/>
                <w:noProof/>
              </w:rPr>
              <w:t>Function Definition</w:t>
            </w:r>
            <w:r w:rsidR="004510CA">
              <w:rPr>
                <w:noProof/>
                <w:webHidden/>
              </w:rPr>
              <w:tab/>
            </w:r>
            <w:r w:rsidR="004510CA">
              <w:rPr>
                <w:noProof/>
                <w:webHidden/>
              </w:rPr>
              <w:fldChar w:fldCharType="begin"/>
            </w:r>
            <w:r w:rsidR="004510CA">
              <w:rPr>
                <w:noProof/>
                <w:webHidden/>
              </w:rPr>
              <w:instrText xml:space="preserve"> PAGEREF _Toc49764326 \h </w:instrText>
            </w:r>
            <w:r w:rsidR="004510CA">
              <w:rPr>
                <w:noProof/>
                <w:webHidden/>
              </w:rPr>
            </w:r>
            <w:r w:rsidR="004510CA">
              <w:rPr>
                <w:noProof/>
                <w:webHidden/>
              </w:rPr>
              <w:fldChar w:fldCharType="separate"/>
            </w:r>
            <w:r w:rsidR="004510CA">
              <w:rPr>
                <w:noProof/>
                <w:webHidden/>
              </w:rPr>
              <w:t>69</w:t>
            </w:r>
            <w:r w:rsidR="004510CA">
              <w:rPr>
                <w:noProof/>
                <w:webHidden/>
              </w:rPr>
              <w:fldChar w:fldCharType="end"/>
            </w:r>
          </w:hyperlink>
        </w:p>
        <w:p w14:paraId="64E7111B" w14:textId="0BFA3ED5"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27" w:history="1">
            <w:r w:rsidR="004510CA" w:rsidRPr="00392695">
              <w:rPr>
                <w:rStyle w:val="Hyperlnk"/>
                <w:noProof/>
                <w:highlight w:val="white"/>
              </w:rPr>
              <w:t>6.1.3.</w:t>
            </w:r>
            <w:r w:rsidR="004510CA">
              <w:rPr>
                <w:rFonts w:asciiTheme="minorHAnsi" w:eastAsiaTheme="minorEastAsia" w:hAnsiTheme="minorHAnsi"/>
                <w:noProof/>
                <w:color w:val="auto"/>
                <w:lang w:val="sv-SE" w:eastAsia="sv-SE"/>
              </w:rPr>
              <w:tab/>
            </w:r>
            <w:r w:rsidR="004510CA" w:rsidRPr="00392695">
              <w:rPr>
                <w:rStyle w:val="Hyperlnk"/>
                <w:noProof/>
                <w:highlight w:val="white"/>
              </w:rPr>
              <w:t>Specifier List</w:t>
            </w:r>
            <w:r w:rsidR="004510CA">
              <w:rPr>
                <w:noProof/>
                <w:webHidden/>
              </w:rPr>
              <w:tab/>
            </w:r>
            <w:r w:rsidR="004510CA">
              <w:rPr>
                <w:noProof/>
                <w:webHidden/>
              </w:rPr>
              <w:fldChar w:fldCharType="begin"/>
            </w:r>
            <w:r w:rsidR="004510CA">
              <w:rPr>
                <w:noProof/>
                <w:webHidden/>
              </w:rPr>
              <w:instrText xml:space="preserve"> PAGEREF _Toc49764327 \h </w:instrText>
            </w:r>
            <w:r w:rsidR="004510CA">
              <w:rPr>
                <w:noProof/>
                <w:webHidden/>
              </w:rPr>
            </w:r>
            <w:r w:rsidR="004510CA">
              <w:rPr>
                <w:noProof/>
                <w:webHidden/>
              </w:rPr>
              <w:fldChar w:fldCharType="separate"/>
            </w:r>
            <w:r w:rsidR="004510CA">
              <w:rPr>
                <w:noProof/>
                <w:webHidden/>
              </w:rPr>
              <w:t>75</w:t>
            </w:r>
            <w:r w:rsidR="004510CA">
              <w:rPr>
                <w:noProof/>
                <w:webHidden/>
              </w:rPr>
              <w:fldChar w:fldCharType="end"/>
            </w:r>
          </w:hyperlink>
        </w:p>
        <w:p w14:paraId="0F8826F5" w14:textId="57E982FC"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28" w:history="1">
            <w:r w:rsidR="004510CA" w:rsidRPr="00392695">
              <w:rPr>
                <w:rStyle w:val="Hyperlnk"/>
                <w:noProof/>
                <w:highlight w:val="white"/>
              </w:rPr>
              <w:t>6.1.4.</w:t>
            </w:r>
            <w:r w:rsidR="004510CA">
              <w:rPr>
                <w:rFonts w:asciiTheme="minorHAnsi" w:eastAsiaTheme="minorEastAsia" w:hAnsiTheme="minorHAnsi"/>
                <w:noProof/>
                <w:color w:val="auto"/>
                <w:lang w:val="sv-SE" w:eastAsia="sv-SE"/>
              </w:rPr>
              <w:tab/>
            </w:r>
            <w:r w:rsidR="004510CA" w:rsidRPr="00392695">
              <w:rPr>
                <w:rStyle w:val="Hyperlnk"/>
                <w:noProof/>
                <w:highlight w:val="white"/>
              </w:rPr>
              <w:t>Declarator</w:t>
            </w:r>
            <w:r w:rsidR="004510CA">
              <w:rPr>
                <w:noProof/>
                <w:webHidden/>
              </w:rPr>
              <w:tab/>
            </w:r>
            <w:r w:rsidR="004510CA">
              <w:rPr>
                <w:noProof/>
                <w:webHidden/>
              </w:rPr>
              <w:fldChar w:fldCharType="begin"/>
            </w:r>
            <w:r w:rsidR="004510CA">
              <w:rPr>
                <w:noProof/>
                <w:webHidden/>
              </w:rPr>
              <w:instrText xml:space="preserve"> PAGEREF _Toc49764328 \h </w:instrText>
            </w:r>
            <w:r w:rsidR="004510CA">
              <w:rPr>
                <w:noProof/>
                <w:webHidden/>
              </w:rPr>
            </w:r>
            <w:r w:rsidR="004510CA">
              <w:rPr>
                <w:noProof/>
                <w:webHidden/>
              </w:rPr>
              <w:fldChar w:fldCharType="separate"/>
            </w:r>
            <w:r w:rsidR="004510CA">
              <w:rPr>
                <w:noProof/>
                <w:webHidden/>
              </w:rPr>
              <w:t>81</w:t>
            </w:r>
            <w:r w:rsidR="004510CA">
              <w:rPr>
                <w:noProof/>
                <w:webHidden/>
              </w:rPr>
              <w:fldChar w:fldCharType="end"/>
            </w:r>
          </w:hyperlink>
        </w:p>
        <w:p w14:paraId="754B38ED" w14:textId="148EFF84" w:rsidR="004510CA" w:rsidRDefault="00CF0513">
          <w:pPr>
            <w:pStyle w:val="Innehll2"/>
            <w:tabs>
              <w:tab w:val="left" w:pos="880"/>
              <w:tab w:val="right" w:leader="dot" w:pos="9350"/>
            </w:tabs>
            <w:rPr>
              <w:rFonts w:asciiTheme="minorHAnsi" w:eastAsiaTheme="minorEastAsia" w:hAnsiTheme="minorHAnsi"/>
              <w:noProof/>
              <w:color w:val="auto"/>
              <w:lang w:val="sv-SE" w:eastAsia="sv-SE"/>
            </w:rPr>
          </w:pPr>
          <w:hyperlink w:anchor="_Toc49764329" w:history="1">
            <w:r w:rsidR="004510CA" w:rsidRPr="00392695">
              <w:rPr>
                <w:rStyle w:val="Hyperlnk"/>
                <w:noProof/>
                <w:highlight w:val="white"/>
                <w:lang w:val="sv-SE"/>
              </w:rPr>
              <w:t>6.2.</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Statements</w:t>
            </w:r>
            <w:r w:rsidR="004510CA">
              <w:rPr>
                <w:noProof/>
                <w:webHidden/>
              </w:rPr>
              <w:tab/>
            </w:r>
            <w:r w:rsidR="004510CA">
              <w:rPr>
                <w:noProof/>
                <w:webHidden/>
              </w:rPr>
              <w:fldChar w:fldCharType="begin"/>
            </w:r>
            <w:r w:rsidR="004510CA">
              <w:rPr>
                <w:noProof/>
                <w:webHidden/>
              </w:rPr>
              <w:instrText xml:space="preserve"> PAGEREF _Toc49764329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61D3D794" w14:textId="17A51AFC"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30"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Nested-If Problem</w:t>
            </w:r>
            <w:r w:rsidR="004510CA">
              <w:rPr>
                <w:noProof/>
                <w:webHidden/>
              </w:rPr>
              <w:tab/>
            </w:r>
            <w:r w:rsidR="004510CA">
              <w:rPr>
                <w:noProof/>
                <w:webHidden/>
              </w:rPr>
              <w:fldChar w:fldCharType="begin"/>
            </w:r>
            <w:r w:rsidR="004510CA">
              <w:rPr>
                <w:noProof/>
                <w:webHidden/>
              </w:rPr>
              <w:instrText xml:space="preserve"> PAGEREF _Toc49764330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17022FCB" w14:textId="72819A5A"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31"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Forward-Jump Problem (Backpatching)</w:t>
            </w:r>
            <w:r w:rsidR="004510CA">
              <w:rPr>
                <w:noProof/>
                <w:webHidden/>
              </w:rPr>
              <w:tab/>
            </w:r>
            <w:r w:rsidR="004510CA">
              <w:rPr>
                <w:noProof/>
                <w:webHidden/>
              </w:rPr>
              <w:fldChar w:fldCharType="begin"/>
            </w:r>
            <w:r w:rsidR="004510CA">
              <w:rPr>
                <w:noProof/>
                <w:webHidden/>
              </w:rPr>
              <w:instrText xml:space="preserve"> PAGEREF _Toc49764331 \h </w:instrText>
            </w:r>
            <w:r w:rsidR="004510CA">
              <w:rPr>
                <w:noProof/>
                <w:webHidden/>
              </w:rPr>
            </w:r>
            <w:r w:rsidR="004510CA">
              <w:rPr>
                <w:noProof/>
                <w:webHidden/>
              </w:rPr>
              <w:fldChar w:fldCharType="separate"/>
            </w:r>
            <w:r w:rsidR="004510CA">
              <w:rPr>
                <w:noProof/>
                <w:webHidden/>
              </w:rPr>
              <w:t>91</w:t>
            </w:r>
            <w:r w:rsidR="004510CA">
              <w:rPr>
                <w:noProof/>
                <w:webHidden/>
              </w:rPr>
              <w:fldChar w:fldCharType="end"/>
            </w:r>
          </w:hyperlink>
        </w:p>
        <w:p w14:paraId="49F04F38" w14:textId="002DCE8E"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32"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Header Rules</w:t>
            </w:r>
            <w:r w:rsidR="004510CA">
              <w:rPr>
                <w:noProof/>
                <w:webHidden/>
              </w:rPr>
              <w:tab/>
            </w:r>
            <w:r w:rsidR="004510CA">
              <w:rPr>
                <w:noProof/>
                <w:webHidden/>
              </w:rPr>
              <w:fldChar w:fldCharType="begin"/>
            </w:r>
            <w:r w:rsidR="004510CA">
              <w:rPr>
                <w:noProof/>
                <w:webHidden/>
              </w:rPr>
              <w:instrText xml:space="preserve"> PAGEREF _Toc49764332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231BF455" w14:textId="14EC5625"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33"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Switch Statement</w:t>
            </w:r>
            <w:r w:rsidR="004510CA">
              <w:rPr>
                <w:noProof/>
                <w:webHidden/>
              </w:rPr>
              <w:tab/>
            </w:r>
            <w:r w:rsidR="004510CA">
              <w:rPr>
                <w:noProof/>
                <w:webHidden/>
              </w:rPr>
              <w:fldChar w:fldCharType="begin"/>
            </w:r>
            <w:r w:rsidR="004510CA">
              <w:rPr>
                <w:noProof/>
                <w:webHidden/>
              </w:rPr>
              <w:instrText xml:space="preserve"> PAGEREF _Toc49764333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02792452" w14:textId="7AD7AC2A"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34" w:history="1">
            <w:r w:rsidR="004510CA" w:rsidRPr="00392695">
              <w:rPr>
                <w:rStyle w:val="Hyperlnk"/>
                <w:noProof/>
                <w:highlight w:val="white"/>
              </w:rPr>
              <w:t>6.2.3.</w:t>
            </w:r>
            <w:r w:rsidR="004510CA">
              <w:rPr>
                <w:rFonts w:asciiTheme="minorHAnsi" w:eastAsiaTheme="minorEastAsia" w:hAnsiTheme="minorHAnsi"/>
                <w:noProof/>
                <w:color w:val="auto"/>
                <w:lang w:val="sv-SE" w:eastAsia="sv-SE"/>
              </w:rPr>
              <w:tab/>
            </w:r>
            <w:r w:rsidR="004510CA" w:rsidRPr="00392695">
              <w:rPr>
                <w:rStyle w:val="Hyperlnk"/>
                <w:noProof/>
                <w:highlight w:val="white"/>
              </w:rPr>
              <w:t>The Case Statement</w:t>
            </w:r>
            <w:r w:rsidR="004510CA">
              <w:rPr>
                <w:noProof/>
                <w:webHidden/>
              </w:rPr>
              <w:tab/>
            </w:r>
            <w:r w:rsidR="004510CA">
              <w:rPr>
                <w:noProof/>
                <w:webHidden/>
              </w:rPr>
              <w:fldChar w:fldCharType="begin"/>
            </w:r>
            <w:r w:rsidR="004510CA">
              <w:rPr>
                <w:noProof/>
                <w:webHidden/>
              </w:rPr>
              <w:instrText xml:space="preserve"> PAGEREF _Toc49764334 \h </w:instrText>
            </w:r>
            <w:r w:rsidR="004510CA">
              <w:rPr>
                <w:noProof/>
                <w:webHidden/>
              </w:rPr>
            </w:r>
            <w:r w:rsidR="004510CA">
              <w:rPr>
                <w:noProof/>
                <w:webHidden/>
              </w:rPr>
              <w:fldChar w:fldCharType="separate"/>
            </w:r>
            <w:r w:rsidR="004510CA">
              <w:rPr>
                <w:noProof/>
                <w:webHidden/>
              </w:rPr>
              <w:t>95</w:t>
            </w:r>
            <w:r w:rsidR="004510CA">
              <w:rPr>
                <w:noProof/>
                <w:webHidden/>
              </w:rPr>
              <w:fldChar w:fldCharType="end"/>
            </w:r>
          </w:hyperlink>
        </w:p>
        <w:p w14:paraId="7C72FD2E" w14:textId="5D39BEF6"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3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Default Statement</w:t>
            </w:r>
            <w:r w:rsidR="004510CA">
              <w:rPr>
                <w:noProof/>
                <w:webHidden/>
              </w:rPr>
              <w:tab/>
            </w:r>
            <w:r w:rsidR="004510CA">
              <w:rPr>
                <w:noProof/>
                <w:webHidden/>
              </w:rPr>
              <w:fldChar w:fldCharType="begin"/>
            </w:r>
            <w:r w:rsidR="004510CA">
              <w:rPr>
                <w:noProof/>
                <w:webHidden/>
              </w:rPr>
              <w:instrText xml:space="preserve"> PAGEREF _Toc49764335 \h </w:instrText>
            </w:r>
            <w:r w:rsidR="004510CA">
              <w:rPr>
                <w:noProof/>
                <w:webHidden/>
              </w:rPr>
            </w:r>
            <w:r w:rsidR="004510CA">
              <w:rPr>
                <w:noProof/>
                <w:webHidden/>
              </w:rPr>
              <w:fldChar w:fldCharType="separate"/>
            </w:r>
            <w:r w:rsidR="004510CA">
              <w:rPr>
                <w:noProof/>
                <w:webHidden/>
              </w:rPr>
              <w:t>96</w:t>
            </w:r>
            <w:r w:rsidR="004510CA">
              <w:rPr>
                <w:noProof/>
                <w:webHidden/>
              </w:rPr>
              <w:fldChar w:fldCharType="end"/>
            </w:r>
          </w:hyperlink>
        </w:p>
        <w:p w14:paraId="6267D209" w14:textId="109D22B0"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36"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While Statement</w:t>
            </w:r>
            <w:r w:rsidR="004510CA">
              <w:rPr>
                <w:noProof/>
                <w:webHidden/>
              </w:rPr>
              <w:tab/>
            </w:r>
            <w:r w:rsidR="004510CA">
              <w:rPr>
                <w:noProof/>
                <w:webHidden/>
              </w:rPr>
              <w:fldChar w:fldCharType="begin"/>
            </w:r>
            <w:r w:rsidR="004510CA">
              <w:rPr>
                <w:noProof/>
                <w:webHidden/>
              </w:rPr>
              <w:instrText xml:space="preserve"> PAGEREF _Toc49764336 \h </w:instrText>
            </w:r>
            <w:r w:rsidR="004510CA">
              <w:rPr>
                <w:noProof/>
                <w:webHidden/>
              </w:rPr>
            </w:r>
            <w:r w:rsidR="004510CA">
              <w:rPr>
                <w:noProof/>
                <w:webHidden/>
              </w:rPr>
              <w:fldChar w:fldCharType="separate"/>
            </w:r>
            <w:r w:rsidR="004510CA">
              <w:rPr>
                <w:noProof/>
                <w:webHidden/>
              </w:rPr>
              <w:t>97</w:t>
            </w:r>
            <w:r w:rsidR="004510CA">
              <w:rPr>
                <w:noProof/>
                <w:webHidden/>
              </w:rPr>
              <w:fldChar w:fldCharType="end"/>
            </w:r>
          </w:hyperlink>
        </w:p>
        <w:p w14:paraId="43F18BA5" w14:textId="10E1CB58"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37" w:history="1">
            <w:r w:rsidR="004510CA" w:rsidRPr="00392695">
              <w:rPr>
                <w:rStyle w:val="Hyperlnk"/>
                <w:noProof/>
              </w:rPr>
              <w:t>6.2.3.</w:t>
            </w:r>
            <w:r w:rsidR="004510CA">
              <w:rPr>
                <w:rFonts w:asciiTheme="minorHAnsi" w:eastAsiaTheme="minorEastAsia" w:hAnsiTheme="minorHAnsi"/>
                <w:noProof/>
                <w:color w:val="auto"/>
                <w:lang w:val="sv-SE" w:eastAsia="sv-SE"/>
              </w:rPr>
              <w:tab/>
            </w:r>
            <w:r w:rsidR="004510CA" w:rsidRPr="00392695">
              <w:rPr>
                <w:rStyle w:val="Hyperlnk"/>
                <w:noProof/>
              </w:rPr>
              <w:t>The Do Statement</w:t>
            </w:r>
            <w:r w:rsidR="004510CA">
              <w:rPr>
                <w:noProof/>
                <w:webHidden/>
              </w:rPr>
              <w:tab/>
            </w:r>
            <w:r w:rsidR="004510CA">
              <w:rPr>
                <w:noProof/>
                <w:webHidden/>
              </w:rPr>
              <w:fldChar w:fldCharType="begin"/>
            </w:r>
            <w:r w:rsidR="004510CA">
              <w:rPr>
                <w:noProof/>
                <w:webHidden/>
              </w:rPr>
              <w:instrText xml:space="preserve"> PAGEREF _Toc49764337 \h </w:instrText>
            </w:r>
            <w:r w:rsidR="004510CA">
              <w:rPr>
                <w:noProof/>
                <w:webHidden/>
              </w:rPr>
            </w:r>
            <w:r w:rsidR="004510CA">
              <w:rPr>
                <w:noProof/>
                <w:webHidden/>
              </w:rPr>
              <w:fldChar w:fldCharType="separate"/>
            </w:r>
            <w:r w:rsidR="004510CA">
              <w:rPr>
                <w:noProof/>
                <w:webHidden/>
              </w:rPr>
              <w:t>98</w:t>
            </w:r>
            <w:r w:rsidR="004510CA">
              <w:rPr>
                <w:noProof/>
                <w:webHidden/>
              </w:rPr>
              <w:fldChar w:fldCharType="end"/>
            </w:r>
          </w:hyperlink>
        </w:p>
        <w:p w14:paraId="248713C2" w14:textId="32626337"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38" w:history="1">
            <w:r w:rsidR="004510CA" w:rsidRPr="00392695">
              <w:rPr>
                <w:rStyle w:val="Hyperlnk"/>
                <w:noProof/>
              </w:rPr>
              <w:t>6.2.4.</w:t>
            </w:r>
            <w:r w:rsidR="004510CA">
              <w:rPr>
                <w:rFonts w:asciiTheme="minorHAnsi" w:eastAsiaTheme="minorEastAsia" w:hAnsiTheme="minorHAnsi"/>
                <w:noProof/>
                <w:color w:val="auto"/>
                <w:lang w:val="sv-SE" w:eastAsia="sv-SE"/>
              </w:rPr>
              <w:tab/>
            </w:r>
            <w:r w:rsidR="004510CA" w:rsidRPr="00392695">
              <w:rPr>
                <w:rStyle w:val="Hyperlnk"/>
                <w:noProof/>
              </w:rPr>
              <w:t>The For Statement</w:t>
            </w:r>
            <w:r w:rsidR="004510CA">
              <w:rPr>
                <w:noProof/>
                <w:webHidden/>
              </w:rPr>
              <w:tab/>
            </w:r>
            <w:r w:rsidR="004510CA">
              <w:rPr>
                <w:noProof/>
                <w:webHidden/>
              </w:rPr>
              <w:fldChar w:fldCharType="begin"/>
            </w:r>
            <w:r w:rsidR="004510CA">
              <w:rPr>
                <w:noProof/>
                <w:webHidden/>
              </w:rPr>
              <w:instrText xml:space="preserve"> PAGEREF _Toc49764338 \h </w:instrText>
            </w:r>
            <w:r w:rsidR="004510CA">
              <w:rPr>
                <w:noProof/>
                <w:webHidden/>
              </w:rPr>
            </w:r>
            <w:r w:rsidR="004510CA">
              <w:rPr>
                <w:noProof/>
                <w:webHidden/>
              </w:rPr>
              <w:fldChar w:fldCharType="separate"/>
            </w:r>
            <w:r w:rsidR="004510CA">
              <w:rPr>
                <w:noProof/>
                <w:webHidden/>
              </w:rPr>
              <w:t>99</w:t>
            </w:r>
            <w:r w:rsidR="004510CA">
              <w:rPr>
                <w:noProof/>
                <w:webHidden/>
              </w:rPr>
              <w:fldChar w:fldCharType="end"/>
            </w:r>
          </w:hyperlink>
        </w:p>
        <w:p w14:paraId="6D0DB2A5" w14:textId="45152734"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39" w:history="1">
            <w:r w:rsidR="004510CA" w:rsidRPr="00392695">
              <w:rPr>
                <w:rStyle w:val="Hyperlnk"/>
                <w:noProof/>
              </w:rPr>
              <w:t>6.2.5.</w:t>
            </w:r>
            <w:r w:rsidR="004510CA">
              <w:rPr>
                <w:rFonts w:asciiTheme="minorHAnsi" w:eastAsiaTheme="minorEastAsia" w:hAnsiTheme="minorHAnsi"/>
                <w:noProof/>
                <w:color w:val="auto"/>
                <w:lang w:val="sv-SE" w:eastAsia="sv-SE"/>
              </w:rPr>
              <w:tab/>
            </w:r>
            <w:r w:rsidR="004510CA" w:rsidRPr="00392695">
              <w:rPr>
                <w:rStyle w:val="Hyperlnk"/>
                <w:noProof/>
              </w:rPr>
              <w:t>Label and Goto Statement</w:t>
            </w:r>
            <w:r w:rsidR="004510CA">
              <w:rPr>
                <w:noProof/>
                <w:webHidden/>
              </w:rPr>
              <w:tab/>
            </w:r>
            <w:r w:rsidR="004510CA">
              <w:rPr>
                <w:noProof/>
                <w:webHidden/>
              </w:rPr>
              <w:fldChar w:fldCharType="begin"/>
            </w:r>
            <w:r w:rsidR="004510CA">
              <w:rPr>
                <w:noProof/>
                <w:webHidden/>
              </w:rPr>
              <w:instrText xml:space="preserve"> PAGEREF _Toc49764339 \h </w:instrText>
            </w:r>
            <w:r w:rsidR="004510CA">
              <w:rPr>
                <w:noProof/>
                <w:webHidden/>
              </w:rPr>
            </w:r>
            <w:r w:rsidR="004510CA">
              <w:rPr>
                <w:noProof/>
                <w:webHidden/>
              </w:rPr>
              <w:fldChar w:fldCharType="separate"/>
            </w:r>
            <w:r w:rsidR="004510CA">
              <w:rPr>
                <w:noProof/>
                <w:webHidden/>
              </w:rPr>
              <w:t>101</w:t>
            </w:r>
            <w:r w:rsidR="004510CA">
              <w:rPr>
                <w:noProof/>
                <w:webHidden/>
              </w:rPr>
              <w:fldChar w:fldCharType="end"/>
            </w:r>
          </w:hyperlink>
        </w:p>
        <w:p w14:paraId="418B547C" w14:textId="73DDEA63"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40" w:history="1">
            <w:r w:rsidR="004510CA" w:rsidRPr="00392695">
              <w:rPr>
                <w:rStyle w:val="Hyperlnk"/>
                <w:noProof/>
              </w:rPr>
              <w:t>6.2.6.</w:t>
            </w:r>
            <w:r w:rsidR="004510CA">
              <w:rPr>
                <w:rFonts w:asciiTheme="minorHAnsi" w:eastAsiaTheme="minorEastAsia" w:hAnsiTheme="minorHAnsi"/>
                <w:noProof/>
                <w:color w:val="auto"/>
                <w:lang w:val="sv-SE" w:eastAsia="sv-SE"/>
              </w:rPr>
              <w:tab/>
            </w:r>
            <w:r w:rsidR="004510CA" w:rsidRPr="00392695">
              <w:rPr>
                <w:rStyle w:val="Hyperlnk"/>
                <w:noProof/>
              </w:rPr>
              <w:t>Return Statement</w:t>
            </w:r>
            <w:r w:rsidR="004510CA">
              <w:rPr>
                <w:noProof/>
                <w:webHidden/>
              </w:rPr>
              <w:tab/>
            </w:r>
            <w:r w:rsidR="004510CA">
              <w:rPr>
                <w:noProof/>
                <w:webHidden/>
              </w:rPr>
              <w:fldChar w:fldCharType="begin"/>
            </w:r>
            <w:r w:rsidR="004510CA">
              <w:rPr>
                <w:noProof/>
                <w:webHidden/>
              </w:rPr>
              <w:instrText xml:space="preserve"> PAGEREF _Toc49764340 \h </w:instrText>
            </w:r>
            <w:r w:rsidR="004510CA">
              <w:rPr>
                <w:noProof/>
                <w:webHidden/>
              </w:rPr>
            </w:r>
            <w:r w:rsidR="004510CA">
              <w:rPr>
                <w:noProof/>
                <w:webHidden/>
              </w:rPr>
              <w:fldChar w:fldCharType="separate"/>
            </w:r>
            <w:r w:rsidR="004510CA">
              <w:rPr>
                <w:noProof/>
                <w:webHidden/>
              </w:rPr>
              <w:t>102</w:t>
            </w:r>
            <w:r w:rsidR="004510CA">
              <w:rPr>
                <w:noProof/>
                <w:webHidden/>
              </w:rPr>
              <w:fldChar w:fldCharType="end"/>
            </w:r>
          </w:hyperlink>
        </w:p>
        <w:p w14:paraId="1934EC4B" w14:textId="7399F495"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41" w:history="1">
            <w:r w:rsidR="004510CA" w:rsidRPr="00392695">
              <w:rPr>
                <w:rStyle w:val="Hyperlnk"/>
                <w:noProof/>
              </w:rPr>
              <w:t>6.2.7.</w:t>
            </w:r>
            <w:r w:rsidR="004510CA">
              <w:rPr>
                <w:rFonts w:asciiTheme="minorHAnsi" w:eastAsiaTheme="minorEastAsia" w:hAnsiTheme="minorHAnsi"/>
                <w:noProof/>
                <w:color w:val="auto"/>
                <w:lang w:val="sv-SE" w:eastAsia="sv-SE"/>
              </w:rPr>
              <w:tab/>
            </w:r>
            <w:r w:rsidR="004510CA" w:rsidRPr="00392695">
              <w:rPr>
                <w:rStyle w:val="Hyperlnk"/>
                <w:noProof/>
              </w:rPr>
              <w:t>Optional Expression Statement</w:t>
            </w:r>
            <w:r w:rsidR="004510CA">
              <w:rPr>
                <w:noProof/>
                <w:webHidden/>
              </w:rPr>
              <w:tab/>
            </w:r>
            <w:r w:rsidR="004510CA">
              <w:rPr>
                <w:noProof/>
                <w:webHidden/>
              </w:rPr>
              <w:fldChar w:fldCharType="begin"/>
            </w:r>
            <w:r w:rsidR="004510CA">
              <w:rPr>
                <w:noProof/>
                <w:webHidden/>
              </w:rPr>
              <w:instrText xml:space="preserve"> PAGEREF _Toc49764341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1E59CB85" w14:textId="24968B43"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42" w:history="1">
            <w:r w:rsidR="004510CA" w:rsidRPr="00392695">
              <w:rPr>
                <w:rStyle w:val="Hyperlnk"/>
                <w:noProof/>
              </w:rPr>
              <w:t>6.2.8.</w:t>
            </w:r>
            <w:r w:rsidR="004510CA">
              <w:rPr>
                <w:rFonts w:asciiTheme="minorHAnsi" w:eastAsiaTheme="minorEastAsia" w:hAnsiTheme="minorHAnsi"/>
                <w:noProof/>
                <w:color w:val="auto"/>
                <w:lang w:val="sv-SE" w:eastAsia="sv-SE"/>
              </w:rPr>
              <w:tab/>
            </w:r>
            <w:r w:rsidR="004510CA" w:rsidRPr="00392695">
              <w:rPr>
                <w:rStyle w:val="Hyperlnk"/>
                <w:noProof/>
              </w:rPr>
              <w:t>Block Statement</w:t>
            </w:r>
            <w:r w:rsidR="004510CA">
              <w:rPr>
                <w:noProof/>
                <w:webHidden/>
              </w:rPr>
              <w:tab/>
            </w:r>
            <w:r w:rsidR="004510CA">
              <w:rPr>
                <w:noProof/>
                <w:webHidden/>
              </w:rPr>
              <w:fldChar w:fldCharType="begin"/>
            </w:r>
            <w:r w:rsidR="004510CA">
              <w:rPr>
                <w:noProof/>
                <w:webHidden/>
              </w:rPr>
              <w:instrText xml:space="preserve"> PAGEREF _Toc49764342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75E171B9" w14:textId="74A87F3A"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43" w:history="1">
            <w:r w:rsidR="004510CA" w:rsidRPr="00392695">
              <w:rPr>
                <w:rStyle w:val="Hyperlnk"/>
                <w:noProof/>
              </w:rPr>
              <w:t>6.2.9.</w:t>
            </w:r>
            <w:r w:rsidR="004510CA">
              <w:rPr>
                <w:rFonts w:asciiTheme="minorHAnsi" w:eastAsiaTheme="minorEastAsia" w:hAnsiTheme="minorHAnsi"/>
                <w:noProof/>
                <w:color w:val="auto"/>
                <w:lang w:val="sv-SE" w:eastAsia="sv-SE"/>
              </w:rPr>
              <w:tab/>
            </w:r>
            <w:r w:rsidR="004510CA" w:rsidRPr="00392695">
              <w:rPr>
                <w:rStyle w:val="Hyperlnk"/>
                <w:noProof/>
              </w:rPr>
              <w:t>Declaration Statement</w:t>
            </w:r>
            <w:r w:rsidR="004510CA">
              <w:rPr>
                <w:noProof/>
                <w:webHidden/>
              </w:rPr>
              <w:tab/>
            </w:r>
            <w:r w:rsidR="004510CA">
              <w:rPr>
                <w:noProof/>
                <w:webHidden/>
              </w:rPr>
              <w:fldChar w:fldCharType="begin"/>
            </w:r>
            <w:r w:rsidR="004510CA">
              <w:rPr>
                <w:noProof/>
                <w:webHidden/>
              </w:rPr>
              <w:instrText xml:space="preserve"> PAGEREF _Toc49764343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4D4C030" w14:textId="0B551544"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44" w:history="1">
            <w:r w:rsidR="004510CA" w:rsidRPr="00392695">
              <w:rPr>
                <w:rStyle w:val="Hyperlnk"/>
                <w:noProof/>
              </w:rPr>
              <w:t>6.2.10.</w:t>
            </w:r>
            <w:r w:rsidR="004510CA">
              <w:rPr>
                <w:rFonts w:asciiTheme="minorHAnsi" w:eastAsiaTheme="minorEastAsia" w:hAnsiTheme="minorHAnsi"/>
                <w:noProof/>
                <w:color w:val="auto"/>
                <w:lang w:val="sv-SE" w:eastAsia="sv-SE"/>
              </w:rPr>
              <w:tab/>
            </w:r>
            <w:r w:rsidR="004510CA" w:rsidRPr="00392695">
              <w:rPr>
                <w:rStyle w:val="Hyperlnk"/>
                <w:noProof/>
              </w:rPr>
              <w:t>Jump Register Statements</w:t>
            </w:r>
            <w:r w:rsidR="004510CA">
              <w:rPr>
                <w:noProof/>
                <w:webHidden/>
              </w:rPr>
              <w:tab/>
            </w:r>
            <w:r w:rsidR="004510CA">
              <w:rPr>
                <w:noProof/>
                <w:webHidden/>
              </w:rPr>
              <w:fldChar w:fldCharType="begin"/>
            </w:r>
            <w:r w:rsidR="004510CA">
              <w:rPr>
                <w:noProof/>
                <w:webHidden/>
              </w:rPr>
              <w:instrText xml:space="preserve"> PAGEREF _Toc49764344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50DDE68D" w14:textId="539BD905"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4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Interrupt Statements</w:t>
            </w:r>
            <w:r w:rsidR="004510CA">
              <w:rPr>
                <w:noProof/>
                <w:webHidden/>
              </w:rPr>
              <w:tab/>
            </w:r>
            <w:r w:rsidR="004510CA">
              <w:rPr>
                <w:noProof/>
                <w:webHidden/>
              </w:rPr>
              <w:fldChar w:fldCharType="begin"/>
            </w:r>
            <w:r w:rsidR="004510CA">
              <w:rPr>
                <w:noProof/>
                <w:webHidden/>
              </w:rPr>
              <w:instrText xml:space="preserve"> PAGEREF _Toc49764345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BE28563" w14:textId="241E92DC"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46"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System Call Statements</w:t>
            </w:r>
            <w:r w:rsidR="004510CA">
              <w:rPr>
                <w:noProof/>
                <w:webHidden/>
              </w:rPr>
              <w:tab/>
            </w:r>
            <w:r w:rsidR="004510CA">
              <w:rPr>
                <w:noProof/>
                <w:webHidden/>
              </w:rPr>
              <w:fldChar w:fldCharType="begin"/>
            </w:r>
            <w:r w:rsidR="004510CA">
              <w:rPr>
                <w:noProof/>
                <w:webHidden/>
              </w:rPr>
              <w:instrText xml:space="preserve"> PAGEREF _Toc49764346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6C2422D2" w14:textId="04FE04C7" w:rsidR="004510CA" w:rsidRDefault="00CF0513">
          <w:pPr>
            <w:pStyle w:val="Innehll2"/>
            <w:tabs>
              <w:tab w:val="left" w:pos="880"/>
              <w:tab w:val="right" w:leader="dot" w:pos="9350"/>
            </w:tabs>
            <w:rPr>
              <w:rFonts w:asciiTheme="minorHAnsi" w:eastAsiaTheme="minorEastAsia" w:hAnsiTheme="minorHAnsi"/>
              <w:noProof/>
              <w:color w:val="auto"/>
              <w:lang w:val="sv-SE" w:eastAsia="sv-SE"/>
            </w:rPr>
          </w:pPr>
          <w:hyperlink w:anchor="_Toc49764347" w:history="1">
            <w:r w:rsidR="004510CA" w:rsidRPr="00392695">
              <w:rPr>
                <w:rStyle w:val="Hyperlnk"/>
                <w:noProof/>
              </w:rPr>
              <w:t>6.3.</w:t>
            </w:r>
            <w:r w:rsidR="004510CA">
              <w:rPr>
                <w:rFonts w:asciiTheme="minorHAnsi" w:eastAsiaTheme="minorEastAsia" w:hAnsiTheme="minorHAnsi"/>
                <w:noProof/>
                <w:color w:val="auto"/>
                <w:lang w:val="sv-SE" w:eastAsia="sv-SE"/>
              </w:rPr>
              <w:tab/>
            </w:r>
            <w:r w:rsidR="004510CA" w:rsidRPr="00392695">
              <w:rPr>
                <w:rStyle w:val="Hyperlnk"/>
                <w:noProof/>
              </w:rPr>
              <w:t>Expressions</w:t>
            </w:r>
            <w:r w:rsidR="004510CA">
              <w:rPr>
                <w:noProof/>
                <w:webHidden/>
              </w:rPr>
              <w:tab/>
            </w:r>
            <w:r w:rsidR="004510CA">
              <w:rPr>
                <w:noProof/>
                <w:webHidden/>
              </w:rPr>
              <w:fldChar w:fldCharType="begin"/>
            </w:r>
            <w:r w:rsidR="004510CA">
              <w:rPr>
                <w:noProof/>
                <w:webHidden/>
              </w:rPr>
              <w:instrText xml:space="preserve"> PAGEREF _Toc49764347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4158B5DE" w14:textId="6B77939D"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48"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Assignment Expression</w:t>
            </w:r>
            <w:r w:rsidR="004510CA">
              <w:rPr>
                <w:noProof/>
                <w:webHidden/>
              </w:rPr>
              <w:tab/>
            </w:r>
            <w:r w:rsidR="004510CA">
              <w:rPr>
                <w:noProof/>
                <w:webHidden/>
              </w:rPr>
              <w:fldChar w:fldCharType="begin"/>
            </w:r>
            <w:r w:rsidR="004510CA">
              <w:rPr>
                <w:noProof/>
                <w:webHidden/>
              </w:rPr>
              <w:instrText xml:space="preserve"> PAGEREF _Toc49764348 \h </w:instrText>
            </w:r>
            <w:r w:rsidR="004510CA">
              <w:rPr>
                <w:noProof/>
                <w:webHidden/>
              </w:rPr>
            </w:r>
            <w:r w:rsidR="004510CA">
              <w:rPr>
                <w:noProof/>
                <w:webHidden/>
              </w:rPr>
              <w:fldChar w:fldCharType="separate"/>
            </w:r>
            <w:r w:rsidR="004510CA">
              <w:rPr>
                <w:noProof/>
                <w:webHidden/>
              </w:rPr>
              <w:t>107</w:t>
            </w:r>
            <w:r w:rsidR="004510CA">
              <w:rPr>
                <w:noProof/>
                <w:webHidden/>
              </w:rPr>
              <w:fldChar w:fldCharType="end"/>
            </w:r>
          </w:hyperlink>
        </w:p>
        <w:p w14:paraId="0345EEED" w14:textId="4B0559E3"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49"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Condition Expression</w:t>
            </w:r>
            <w:r w:rsidR="004510CA">
              <w:rPr>
                <w:noProof/>
                <w:webHidden/>
              </w:rPr>
              <w:tab/>
            </w:r>
            <w:r w:rsidR="004510CA">
              <w:rPr>
                <w:noProof/>
                <w:webHidden/>
              </w:rPr>
              <w:fldChar w:fldCharType="begin"/>
            </w:r>
            <w:r w:rsidR="004510CA">
              <w:rPr>
                <w:noProof/>
                <w:webHidden/>
              </w:rPr>
              <w:instrText xml:space="preserve"> PAGEREF _Toc49764349 \h </w:instrText>
            </w:r>
            <w:r w:rsidR="004510CA">
              <w:rPr>
                <w:noProof/>
                <w:webHidden/>
              </w:rPr>
            </w:r>
            <w:r w:rsidR="004510CA">
              <w:rPr>
                <w:noProof/>
                <w:webHidden/>
              </w:rPr>
              <w:fldChar w:fldCharType="separate"/>
            </w:r>
            <w:r w:rsidR="004510CA">
              <w:rPr>
                <w:noProof/>
                <w:webHidden/>
              </w:rPr>
              <w:t>110</w:t>
            </w:r>
            <w:r w:rsidR="004510CA">
              <w:rPr>
                <w:noProof/>
                <w:webHidden/>
              </w:rPr>
              <w:fldChar w:fldCharType="end"/>
            </w:r>
          </w:hyperlink>
        </w:p>
        <w:p w14:paraId="2CEBB571" w14:textId="7280C538"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50"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_Toc49764350 \h </w:instrText>
            </w:r>
            <w:r w:rsidR="004510CA">
              <w:rPr>
                <w:noProof/>
                <w:webHidden/>
              </w:rPr>
            </w:r>
            <w:r w:rsidR="004510CA">
              <w:rPr>
                <w:noProof/>
                <w:webHidden/>
              </w:rPr>
              <w:fldChar w:fldCharType="separate"/>
            </w:r>
            <w:r w:rsidR="004510CA">
              <w:rPr>
                <w:noProof/>
                <w:webHidden/>
              </w:rPr>
              <w:t>112</w:t>
            </w:r>
            <w:r w:rsidR="004510CA">
              <w:rPr>
                <w:noProof/>
                <w:webHidden/>
              </w:rPr>
              <w:fldChar w:fldCharType="end"/>
            </w:r>
          </w:hyperlink>
        </w:p>
        <w:p w14:paraId="699C847F" w14:textId="516B4C8C"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51"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Logical Expressions</w:t>
            </w:r>
            <w:r w:rsidR="004510CA">
              <w:rPr>
                <w:noProof/>
                <w:webHidden/>
              </w:rPr>
              <w:tab/>
            </w:r>
            <w:r w:rsidR="004510CA">
              <w:rPr>
                <w:noProof/>
                <w:webHidden/>
              </w:rPr>
              <w:fldChar w:fldCharType="begin"/>
            </w:r>
            <w:r w:rsidR="004510CA">
              <w:rPr>
                <w:noProof/>
                <w:webHidden/>
              </w:rPr>
              <w:instrText xml:space="preserve"> PAGEREF _Toc49764351 \h </w:instrText>
            </w:r>
            <w:r w:rsidR="004510CA">
              <w:rPr>
                <w:noProof/>
                <w:webHidden/>
              </w:rPr>
            </w:r>
            <w:r w:rsidR="004510CA">
              <w:rPr>
                <w:noProof/>
                <w:webHidden/>
              </w:rPr>
              <w:fldChar w:fldCharType="separate"/>
            </w:r>
            <w:r w:rsidR="004510CA">
              <w:rPr>
                <w:noProof/>
                <w:webHidden/>
              </w:rPr>
              <w:t>113</w:t>
            </w:r>
            <w:r w:rsidR="004510CA">
              <w:rPr>
                <w:noProof/>
                <w:webHidden/>
              </w:rPr>
              <w:fldChar w:fldCharType="end"/>
            </w:r>
          </w:hyperlink>
        </w:p>
        <w:p w14:paraId="3493E1D1" w14:textId="20023D69"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52"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Expressions</w:t>
            </w:r>
            <w:r w:rsidR="004510CA">
              <w:rPr>
                <w:noProof/>
                <w:webHidden/>
              </w:rPr>
              <w:tab/>
            </w:r>
            <w:r w:rsidR="004510CA">
              <w:rPr>
                <w:noProof/>
                <w:webHidden/>
              </w:rPr>
              <w:fldChar w:fldCharType="begin"/>
            </w:r>
            <w:r w:rsidR="004510CA">
              <w:rPr>
                <w:noProof/>
                <w:webHidden/>
              </w:rPr>
              <w:instrText xml:space="preserve"> PAGEREF _Toc49764352 \h </w:instrText>
            </w:r>
            <w:r w:rsidR="004510CA">
              <w:rPr>
                <w:noProof/>
                <w:webHidden/>
              </w:rPr>
            </w:r>
            <w:r w:rsidR="004510CA">
              <w:rPr>
                <w:noProof/>
                <w:webHidden/>
              </w:rPr>
              <w:fldChar w:fldCharType="separate"/>
            </w:r>
            <w:r w:rsidR="004510CA">
              <w:rPr>
                <w:noProof/>
                <w:webHidden/>
              </w:rPr>
              <w:t>115</w:t>
            </w:r>
            <w:r w:rsidR="004510CA">
              <w:rPr>
                <w:noProof/>
                <w:webHidden/>
              </w:rPr>
              <w:fldChar w:fldCharType="end"/>
            </w:r>
          </w:hyperlink>
        </w:p>
        <w:p w14:paraId="284AD50F" w14:textId="3F5AC59D"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53"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Shift Expression</w:t>
            </w:r>
            <w:r w:rsidR="004510CA">
              <w:rPr>
                <w:noProof/>
                <w:webHidden/>
              </w:rPr>
              <w:tab/>
            </w:r>
            <w:r w:rsidR="004510CA">
              <w:rPr>
                <w:noProof/>
                <w:webHidden/>
              </w:rPr>
              <w:fldChar w:fldCharType="begin"/>
            </w:r>
            <w:r w:rsidR="004510CA">
              <w:rPr>
                <w:noProof/>
                <w:webHidden/>
              </w:rPr>
              <w:instrText xml:space="preserve"> PAGEREF _Toc49764353 \h </w:instrText>
            </w:r>
            <w:r w:rsidR="004510CA">
              <w:rPr>
                <w:noProof/>
                <w:webHidden/>
              </w:rPr>
            </w:r>
            <w:r w:rsidR="004510CA">
              <w:rPr>
                <w:noProof/>
                <w:webHidden/>
              </w:rPr>
              <w:fldChar w:fldCharType="separate"/>
            </w:r>
            <w:r w:rsidR="004510CA">
              <w:rPr>
                <w:noProof/>
                <w:webHidden/>
              </w:rPr>
              <w:t>117</w:t>
            </w:r>
            <w:r w:rsidR="004510CA">
              <w:rPr>
                <w:noProof/>
                <w:webHidden/>
              </w:rPr>
              <w:fldChar w:fldCharType="end"/>
            </w:r>
          </w:hyperlink>
        </w:p>
        <w:p w14:paraId="59DC7AE3" w14:textId="550A2762"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54" w:history="1">
            <w:r w:rsidR="004510CA" w:rsidRPr="00392695">
              <w:rPr>
                <w:rStyle w:val="Hyperlnk"/>
                <w:noProof/>
              </w:rPr>
              <w:t>6.3.2.</w:t>
            </w:r>
            <w:r w:rsidR="004510CA">
              <w:rPr>
                <w:rFonts w:asciiTheme="minorHAnsi" w:eastAsiaTheme="minorEastAsia" w:hAnsiTheme="minorHAnsi"/>
                <w:noProof/>
                <w:color w:val="auto"/>
                <w:lang w:val="sv-SE" w:eastAsia="sv-SE"/>
              </w:rPr>
              <w:tab/>
            </w:r>
            <w:r w:rsidR="004510CA" w:rsidRPr="00392695">
              <w:rPr>
                <w:rStyle w:val="Hyperlnk"/>
                <w:noProof/>
              </w:rPr>
              <w:t>Equality and Relation Expressions</w:t>
            </w:r>
            <w:r w:rsidR="004510CA">
              <w:rPr>
                <w:noProof/>
                <w:webHidden/>
              </w:rPr>
              <w:tab/>
            </w:r>
            <w:r w:rsidR="004510CA">
              <w:rPr>
                <w:noProof/>
                <w:webHidden/>
              </w:rPr>
              <w:fldChar w:fldCharType="begin"/>
            </w:r>
            <w:r w:rsidR="004510CA">
              <w:rPr>
                <w:noProof/>
                <w:webHidden/>
              </w:rPr>
              <w:instrText xml:space="preserve"> PAGEREF _Toc49764354 \h </w:instrText>
            </w:r>
            <w:r w:rsidR="004510CA">
              <w:rPr>
                <w:noProof/>
                <w:webHidden/>
              </w:rPr>
            </w:r>
            <w:r w:rsidR="004510CA">
              <w:rPr>
                <w:noProof/>
                <w:webHidden/>
              </w:rPr>
              <w:fldChar w:fldCharType="separate"/>
            </w:r>
            <w:r w:rsidR="004510CA">
              <w:rPr>
                <w:noProof/>
                <w:webHidden/>
              </w:rPr>
              <w:t>118</w:t>
            </w:r>
            <w:r w:rsidR="004510CA">
              <w:rPr>
                <w:noProof/>
                <w:webHidden/>
              </w:rPr>
              <w:fldChar w:fldCharType="end"/>
            </w:r>
          </w:hyperlink>
        </w:p>
        <w:p w14:paraId="7A633984" w14:textId="1052B28C"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55"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Addition and Subtraction Expression</w:t>
            </w:r>
            <w:r w:rsidR="004510CA">
              <w:rPr>
                <w:noProof/>
                <w:webHidden/>
              </w:rPr>
              <w:tab/>
            </w:r>
            <w:r w:rsidR="004510CA">
              <w:rPr>
                <w:noProof/>
                <w:webHidden/>
              </w:rPr>
              <w:fldChar w:fldCharType="begin"/>
            </w:r>
            <w:r w:rsidR="004510CA">
              <w:rPr>
                <w:noProof/>
                <w:webHidden/>
              </w:rPr>
              <w:instrText xml:space="preserve"> PAGEREF _Toc49764355 \h </w:instrText>
            </w:r>
            <w:r w:rsidR="004510CA">
              <w:rPr>
                <w:noProof/>
                <w:webHidden/>
              </w:rPr>
            </w:r>
            <w:r w:rsidR="004510CA">
              <w:rPr>
                <w:noProof/>
                <w:webHidden/>
              </w:rPr>
              <w:fldChar w:fldCharType="separate"/>
            </w:r>
            <w:r w:rsidR="004510CA">
              <w:rPr>
                <w:noProof/>
                <w:webHidden/>
              </w:rPr>
              <w:t>119</w:t>
            </w:r>
            <w:r w:rsidR="004510CA">
              <w:rPr>
                <w:noProof/>
                <w:webHidden/>
              </w:rPr>
              <w:fldChar w:fldCharType="end"/>
            </w:r>
          </w:hyperlink>
        </w:p>
        <w:p w14:paraId="4BA2821A" w14:textId="6835CDD3"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56"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Multiplication Expressions</w:t>
            </w:r>
            <w:r w:rsidR="004510CA">
              <w:rPr>
                <w:noProof/>
                <w:webHidden/>
              </w:rPr>
              <w:tab/>
            </w:r>
            <w:r w:rsidR="004510CA">
              <w:rPr>
                <w:noProof/>
                <w:webHidden/>
              </w:rPr>
              <w:fldChar w:fldCharType="begin"/>
            </w:r>
            <w:r w:rsidR="004510CA">
              <w:rPr>
                <w:noProof/>
                <w:webHidden/>
              </w:rPr>
              <w:instrText xml:space="preserve"> PAGEREF _Toc49764356 \h </w:instrText>
            </w:r>
            <w:r w:rsidR="004510CA">
              <w:rPr>
                <w:noProof/>
                <w:webHidden/>
              </w:rPr>
            </w:r>
            <w:r w:rsidR="004510CA">
              <w:rPr>
                <w:noProof/>
                <w:webHidden/>
              </w:rPr>
              <w:fldChar w:fldCharType="separate"/>
            </w:r>
            <w:r w:rsidR="004510CA">
              <w:rPr>
                <w:noProof/>
                <w:webHidden/>
              </w:rPr>
              <w:t>123</w:t>
            </w:r>
            <w:r w:rsidR="004510CA">
              <w:rPr>
                <w:noProof/>
                <w:webHidden/>
              </w:rPr>
              <w:fldChar w:fldCharType="end"/>
            </w:r>
          </w:hyperlink>
        </w:p>
        <w:p w14:paraId="3465F0BE" w14:textId="55146386"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57" w:history="1">
            <w:r w:rsidR="004510CA" w:rsidRPr="00392695">
              <w:rPr>
                <w:rStyle w:val="Hyperlnk"/>
                <w:noProof/>
              </w:rPr>
              <w:t>6.3.5.</w:t>
            </w:r>
            <w:r w:rsidR="004510CA">
              <w:rPr>
                <w:rFonts w:asciiTheme="minorHAnsi" w:eastAsiaTheme="minorEastAsia" w:hAnsiTheme="minorHAnsi"/>
                <w:noProof/>
                <w:color w:val="auto"/>
                <w:lang w:val="sv-SE" w:eastAsia="sv-SE"/>
              </w:rPr>
              <w:tab/>
            </w:r>
            <w:r w:rsidR="004510CA" w:rsidRPr="00392695">
              <w:rPr>
                <w:rStyle w:val="Hyperlnk"/>
                <w:noProof/>
              </w:rPr>
              <w:t>Cast Expressions</w:t>
            </w:r>
            <w:r w:rsidR="004510CA">
              <w:rPr>
                <w:noProof/>
                <w:webHidden/>
              </w:rPr>
              <w:tab/>
            </w:r>
            <w:r w:rsidR="004510CA">
              <w:rPr>
                <w:noProof/>
                <w:webHidden/>
              </w:rPr>
              <w:fldChar w:fldCharType="begin"/>
            </w:r>
            <w:r w:rsidR="004510CA">
              <w:rPr>
                <w:noProof/>
                <w:webHidden/>
              </w:rPr>
              <w:instrText xml:space="preserve"> PAGEREF _Toc49764357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45D185EF" w14:textId="3614CD55"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58" w:history="1">
            <w:r w:rsidR="004510CA" w:rsidRPr="00392695">
              <w:rPr>
                <w:rStyle w:val="Hyperlnk"/>
                <w:noProof/>
              </w:rPr>
              <w:t>6.3.6.</w:t>
            </w:r>
            <w:r w:rsidR="004510CA">
              <w:rPr>
                <w:rFonts w:asciiTheme="minorHAnsi" w:eastAsiaTheme="minorEastAsia" w:hAnsiTheme="minorHAnsi"/>
                <w:noProof/>
                <w:color w:val="auto"/>
                <w:lang w:val="sv-SE" w:eastAsia="sv-SE"/>
              </w:rPr>
              <w:tab/>
            </w:r>
            <w:r w:rsidR="004510CA" w:rsidRPr="00392695">
              <w:rPr>
                <w:rStyle w:val="Hyperlnk"/>
                <w:noProof/>
              </w:rPr>
              <w:t>Prefix Expression</w:t>
            </w:r>
            <w:r w:rsidR="004510CA">
              <w:rPr>
                <w:noProof/>
                <w:webHidden/>
              </w:rPr>
              <w:tab/>
            </w:r>
            <w:r w:rsidR="004510CA">
              <w:rPr>
                <w:noProof/>
                <w:webHidden/>
              </w:rPr>
              <w:fldChar w:fldCharType="begin"/>
            </w:r>
            <w:r w:rsidR="004510CA">
              <w:rPr>
                <w:noProof/>
                <w:webHidden/>
              </w:rPr>
              <w:instrText xml:space="preserve"> PAGEREF _Toc49764358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120C04A8" w14:textId="5FA0E2F4"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59" w:history="1">
            <w:r w:rsidR="004510CA" w:rsidRPr="00392695">
              <w:rPr>
                <w:rStyle w:val="Hyperlnk"/>
                <w:noProof/>
              </w:rPr>
              <w:t>6.3.7.</w:t>
            </w:r>
            <w:r w:rsidR="004510CA">
              <w:rPr>
                <w:rFonts w:asciiTheme="minorHAnsi" w:eastAsiaTheme="minorEastAsia" w:hAnsiTheme="minorHAnsi"/>
                <w:noProof/>
                <w:color w:val="auto"/>
                <w:lang w:val="sv-SE" w:eastAsia="sv-SE"/>
              </w:rPr>
              <w:tab/>
            </w:r>
            <w:r w:rsidR="004510CA" w:rsidRPr="00392695">
              <w:rPr>
                <w:rStyle w:val="Hyperlnk"/>
                <w:noProof/>
              </w:rPr>
              <w:t>Unary Addition Expressions</w:t>
            </w:r>
            <w:r w:rsidR="004510CA">
              <w:rPr>
                <w:noProof/>
                <w:webHidden/>
              </w:rPr>
              <w:tab/>
            </w:r>
            <w:r w:rsidR="004510CA">
              <w:rPr>
                <w:noProof/>
                <w:webHidden/>
              </w:rPr>
              <w:fldChar w:fldCharType="begin"/>
            </w:r>
            <w:r w:rsidR="004510CA">
              <w:rPr>
                <w:noProof/>
                <w:webHidden/>
              </w:rPr>
              <w:instrText xml:space="preserve"> PAGEREF _Toc49764359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721B6AE8" w14:textId="4CB61543"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60" w:history="1">
            <w:r w:rsidR="004510CA" w:rsidRPr="00392695">
              <w:rPr>
                <w:rStyle w:val="Hyperlnk"/>
                <w:noProof/>
                <w:highlight w:val="white"/>
              </w:rPr>
              <w:t>6.3.8.</w:t>
            </w:r>
            <w:r w:rsidR="004510CA">
              <w:rPr>
                <w:rFonts w:asciiTheme="minorHAnsi" w:eastAsiaTheme="minorEastAsia" w:hAnsiTheme="minorHAnsi"/>
                <w:noProof/>
                <w:color w:val="auto"/>
                <w:lang w:val="sv-SE" w:eastAsia="sv-SE"/>
              </w:rPr>
              <w:tab/>
            </w:r>
            <w:r w:rsidR="004510CA" w:rsidRPr="00392695">
              <w:rPr>
                <w:rStyle w:val="Hyperlnk"/>
                <w:noProof/>
                <w:highlight w:val="white"/>
              </w:rPr>
              <w:t>Logical Not Expression</w:t>
            </w:r>
            <w:r w:rsidR="004510CA">
              <w:rPr>
                <w:noProof/>
                <w:webHidden/>
              </w:rPr>
              <w:tab/>
            </w:r>
            <w:r w:rsidR="004510CA">
              <w:rPr>
                <w:noProof/>
                <w:webHidden/>
              </w:rPr>
              <w:fldChar w:fldCharType="begin"/>
            </w:r>
            <w:r w:rsidR="004510CA">
              <w:rPr>
                <w:noProof/>
                <w:webHidden/>
              </w:rPr>
              <w:instrText xml:space="preserve"> PAGEREF _Toc49764360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20E14A3B" w14:textId="159F2566"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61" w:history="1">
            <w:r w:rsidR="004510CA" w:rsidRPr="00392695">
              <w:rPr>
                <w:rStyle w:val="Hyperlnk"/>
                <w:noProof/>
                <w:highlight w:val="white"/>
              </w:rPr>
              <w:t>6.3.9.</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Not Expression</w:t>
            </w:r>
            <w:r w:rsidR="004510CA">
              <w:rPr>
                <w:noProof/>
                <w:webHidden/>
              </w:rPr>
              <w:tab/>
            </w:r>
            <w:r w:rsidR="004510CA">
              <w:rPr>
                <w:noProof/>
                <w:webHidden/>
              </w:rPr>
              <w:fldChar w:fldCharType="begin"/>
            </w:r>
            <w:r w:rsidR="004510CA">
              <w:rPr>
                <w:noProof/>
                <w:webHidden/>
              </w:rPr>
              <w:instrText xml:space="preserve"> PAGEREF _Toc49764361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7DE98E53" w14:textId="33ED87AA"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62" w:history="1">
            <w:r w:rsidR="004510CA" w:rsidRPr="00392695">
              <w:rPr>
                <w:rStyle w:val="Hyperlnk"/>
                <w:noProof/>
                <w:highlight w:val="white"/>
              </w:rPr>
              <w:t>6.3.10.</w:t>
            </w:r>
            <w:r w:rsidR="004510CA">
              <w:rPr>
                <w:rFonts w:asciiTheme="minorHAnsi" w:eastAsiaTheme="minorEastAsia" w:hAnsiTheme="minorHAnsi"/>
                <w:noProof/>
                <w:color w:val="auto"/>
                <w:lang w:val="sv-SE" w:eastAsia="sv-SE"/>
              </w:rPr>
              <w:tab/>
            </w:r>
            <w:r w:rsidR="004510CA" w:rsidRPr="00392695">
              <w:rPr>
                <w:rStyle w:val="Hyperlnk"/>
                <w:noProof/>
                <w:highlight w:val="white"/>
              </w:rPr>
              <w:t>The Sizeof Expression</w:t>
            </w:r>
            <w:r w:rsidR="004510CA">
              <w:rPr>
                <w:noProof/>
                <w:webHidden/>
              </w:rPr>
              <w:tab/>
            </w:r>
            <w:r w:rsidR="004510CA">
              <w:rPr>
                <w:noProof/>
                <w:webHidden/>
              </w:rPr>
              <w:fldChar w:fldCharType="begin"/>
            </w:r>
            <w:r w:rsidR="004510CA">
              <w:rPr>
                <w:noProof/>
                <w:webHidden/>
              </w:rPr>
              <w:instrText xml:space="preserve"> PAGEREF _Toc49764362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0405FEA4" w14:textId="74C5D697"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63" w:history="1">
            <w:r w:rsidR="004510CA" w:rsidRPr="00392695">
              <w:rPr>
                <w:rStyle w:val="Hyperlnk"/>
                <w:noProof/>
                <w:highlight w:val="white"/>
              </w:rPr>
              <w:t>6.3.11.</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 Expression</w:t>
            </w:r>
            <w:r w:rsidR="004510CA">
              <w:rPr>
                <w:noProof/>
                <w:webHidden/>
              </w:rPr>
              <w:tab/>
            </w:r>
            <w:r w:rsidR="004510CA">
              <w:rPr>
                <w:noProof/>
                <w:webHidden/>
              </w:rPr>
              <w:fldChar w:fldCharType="begin"/>
            </w:r>
            <w:r w:rsidR="004510CA">
              <w:rPr>
                <w:noProof/>
                <w:webHidden/>
              </w:rPr>
              <w:instrText xml:space="preserve"> PAGEREF _Toc49764363 \h </w:instrText>
            </w:r>
            <w:r w:rsidR="004510CA">
              <w:rPr>
                <w:noProof/>
                <w:webHidden/>
              </w:rPr>
            </w:r>
            <w:r w:rsidR="004510CA">
              <w:rPr>
                <w:noProof/>
                <w:webHidden/>
              </w:rPr>
              <w:fldChar w:fldCharType="separate"/>
            </w:r>
            <w:r w:rsidR="004510CA">
              <w:rPr>
                <w:noProof/>
                <w:webHidden/>
              </w:rPr>
              <w:t>127</w:t>
            </w:r>
            <w:r w:rsidR="004510CA">
              <w:rPr>
                <w:noProof/>
                <w:webHidden/>
              </w:rPr>
              <w:fldChar w:fldCharType="end"/>
            </w:r>
          </w:hyperlink>
        </w:p>
        <w:p w14:paraId="7506900C" w14:textId="28844666"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64" w:history="1">
            <w:r w:rsidR="004510CA" w:rsidRPr="00392695">
              <w:rPr>
                <w:rStyle w:val="Hyperlnk"/>
                <w:noProof/>
                <w:highlight w:val="white"/>
              </w:rPr>
              <w:t>6.3.12.</w:t>
            </w:r>
            <w:r w:rsidR="004510CA">
              <w:rPr>
                <w:rFonts w:asciiTheme="minorHAnsi" w:eastAsiaTheme="minorEastAsia" w:hAnsiTheme="minorHAnsi"/>
                <w:noProof/>
                <w:color w:val="auto"/>
                <w:lang w:val="sv-SE" w:eastAsia="sv-SE"/>
              </w:rPr>
              <w:tab/>
            </w:r>
            <w:r w:rsidR="004510CA" w:rsidRPr="00392695">
              <w:rPr>
                <w:rStyle w:val="Hyperlnk"/>
                <w:noProof/>
                <w:highlight w:val="white"/>
              </w:rPr>
              <w:t>Dereference Expression</w:t>
            </w:r>
            <w:r w:rsidR="004510CA">
              <w:rPr>
                <w:noProof/>
                <w:webHidden/>
              </w:rPr>
              <w:tab/>
            </w:r>
            <w:r w:rsidR="004510CA">
              <w:rPr>
                <w:noProof/>
                <w:webHidden/>
              </w:rPr>
              <w:fldChar w:fldCharType="begin"/>
            </w:r>
            <w:r w:rsidR="004510CA">
              <w:rPr>
                <w:noProof/>
                <w:webHidden/>
              </w:rPr>
              <w:instrText xml:space="preserve"> PAGEREF _Toc49764364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17D11E96" w14:textId="35A43DB2"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65"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Prefix Increment and Decrement Expression</w:t>
            </w:r>
            <w:r w:rsidR="004510CA">
              <w:rPr>
                <w:noProof/>
                <w:webHidden/>
              </w:rPr>
              <w:tab/>
            </w:r>
            <w:r w:rsidR="004510CA">
              <w:rPr>
                <w:noProof/>
                <w:webHidden/>
              </w:rPr>
              <w:fldChar w:fldCharType="begin"/>
            </w:r>
            <w:r w:rsidR="004510CA">
              <w:rPr>
                <w:noProof/>
                <w:webHidden/>
              </w:rPr>
              <w:instrText xml:space="preserve"> PAGEREF _Toc49764365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4C8F2EA4" w14:textId="5E6E7D79"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66"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Postfix Increment and Decrement Expression</w:t>
            </w:r>
            <w:r w:rsidR="004510CA">
              <w:rPr>
                <w:noProof/>
                <w:webHidden/>
              </w:rPr>
              <w:tab/>
            </w:r>
            <w:r w:rsidR="004510CA">
              <w:rPr>
                <w:noProof/>
                <w:webHidden/>
              </w:rPr>
              <w:fldChar w:fldCharType="begin"/>
            </w:r>
            <w:r w:rsidR="004510CA">
              <w:rPr>
                <w:noProof/>
                <w:webHidden/>
              </w:rPr>
              <w:instrText xml:space="preserve"> PAGEREF _Toc49764366 \h </w:instrText>
            </w:r>
            <w:r w:rsidR="004510CA">
              <w:rPr>
                <w:noProof/>
                <w:webHidden/>
              </w:rPr>
            </w:r>
            <w:r w:rsidR="004510CA">
              <w:rPr>
                <w:noProof/>
                <w:webHidden/>
              </w:rPr>
              <w:fldChar w:fldCharType="separate"/>
            </w:r>
            <w:r w:rsidR="004510CA">
              <w:rPr>
                <w:noProof/>
                <w:webHidden/>
              </w:rPr>
              <w:t>130</w:t>
            </w:r>
            <w:r w:rsidR="004510CA">
              <w:rPr>
                <w:noProof/>
                <w:webHidden/>
              </w:rPr>
              <w:fldChar w:fldCharType="end"/>
            </w:r>
          </w:hyperlink>
        </w:p>
        <w:p w14:paraId="2BFD34BA" w14:textId="530A58FB"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67" w:history="1">
            <w:r w:rsidR="004510CA" w:rsidRPr="00392695">
              <w:rPr>
                <w:rStyle w:val="Hyperlnk"/>
                <w:noProof/>
                <w:highlight w:val="white"/>
              </w:rPr>
              <w:t>6.3.3.</w:t>
            </w:r>
            <w:r w:rsidR="004510CA">
              <w:rPr>
                <w:rFonts w:asciiTheme="minorHAnsi" w:eastAsiaTheme="minorEastAsia" w:hAnsiTheme="minorHAnsi"/>
                <w:noProof/>
                <w:color w:val="auto"/>
                <w:lang w:val="sv-SE" w:eastAsia="sv-SE"/>
              </w:rPr>
              <w:tab/>
            </w:r>
            <w:r w:rsidR="004510CA" w:rsidRPr="00392695">
              <w:rPr>
                <w:rStyle w:val="Hyperlnk"/>
                <w:noProof/>
                <w:highlight w:val="white"/>
              </w:rPr>
              <w:t>Arrow Expression</w:t>
            </w:r>
            <w:r w:rsidR="004510CA">
              <w:rPr>
                <w:noProof/>
                <w:webHidden/>
              </w:rPr>
              <w:tab/>
            </w:r>
            <w:r w:rsidR="004510CA">
              <w:rPr>
                <w:noProof/>
                <w:webHidden/>
              </w:rPr>
              <w:fldChar w:fldCharType="begin"/>
            </w:r>
            <w:r w:rsidR="004510CA">
              <w:rPr>
                <w:noProof/>
                <w:webHidden/>
              </w:rPr>
              <w:instrText xml:space="preserve"> PAGEREF _Toc49764367 \h </w:instrText>
            </w:r>
            <w:r w:rsidR="004510CA">
              <w:rPr>
                <w:noProof/>
                <w:webHidden/>
              </w:rPr>
            </w:r>
            <w:r w:rsidR="004510CA">
              <w:rPr>
                <w:noProof/>
                <w:webHidden/>
              </w:rPr>
              <w:fldChar w:fldCharType="separate"/>
            </w:r>
            <w:r w:rsidR="004510CA">
              <w:rPr>
                <w:noProof/>
                <w:webHidden/>
              </w:rPr>
              <w:t>131</w:t>
            </w:r>
            <w:r w:rsidR="004510CA">
              <w:rPr>
                <w:noProof/>
                <w:webHidden/>
              </w:rPr>
              <w:fldChar w:fldCharType="end"/>
            </w:r>
          </w:hyperlink>
        </w:p>
        <w:p w14:paraId="2BDC93AC" w14:textId="79E499F1"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68"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Index Expression</w:t>
            </w:r>
            <w:r w:rsidR="004510CA">
              <w:rPr>
                <w:noProof/>
                <w:webHidden/>
              </w:rPr>
              <w:tab/>
            </w:r>
            <w:r w:rsidR="004510CA">
              <w:rPr>
                <w:noProof/>
                <w:webHidden/>
              </w:rPr>
              <w:fldChar w:fldCharType="begin"/>
            </w:r>
            <w:r w:rsidR="004510CA">
              <w:rPr>
                <w:noProof/>
                <w:webHidden/>
              </w:rPr>
              <w:instrText xml:space="preserve"> PAGEREF _Toc49764368 \h </w:instrText>
            </w:r>
            <w:r w:rsidR="004510CA">
              <w:rPr>
                <w:noProof/>
                <w:webHidden/>
              </w:rPr>
            </w:r>
            <w:r w:rsidR="004510CA">
              <w:rPr>
                <w:noProof/>
                <w:webHidden/>
              </w:rPr>
              <w:fldChar w:fldCharType="separate"/>
            </w:r>
            <w:r w:rsidR="004510CA">
              <w:rPr>
                <w:noProof/>
                <w:webHidden/>
              </w:rPr>
              <w:t>132</w:t>
            </w:r>
            <w:r w:rsidR="004510CA">
              <w:rPr>
                <w:noProof/>
                <w:webHidden/>
              </w:rPr>
              <w:fldChar w:fldCharType="end"/>
            </w:r>
          </w:hyperlink>
        </w:p>
        <w:p w14:paraId="4819E7A1" w14:textId="52C65CDD"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69"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Dot Expression</w:t>
            </w:r>
            <w:r w:rsidR="004510CA">
              <w:rPr>
                <w:noProof/>
                <w:webHidden/>
              </w:rPr>
              <w:tab/>
            </w:r>
            <w:r w:rsidR="004510CA">
              <w:rPr>
                <w:noProof/>
                <w:webHidden/>
              </w:rPr>
              <w:fldChar w:fldCharType="begin"/>
            </w:r>
            <w:r w:rsidR="004510CA">
              <w:rPr>
                <w:noProof/>
                <w:webHidden/>
              </w:rPr>
              <w:instrText xml:space="preserve"> PAGEREF _Toc49764369 \h </w:instrText>
            </w:r>
            <w:r w:rsidR="004510CA">
              <w:rPr>
                <w:noProof/>
                <w:webHidden/>
              </w:rPr>
            </w:r>
            <w:r w:rsidR="004510CA">
              <w:rPr>
                <w:noProof/>
                <w:webHidden/>
              </w:rPr>
              <w:fldChar w:fldCharType="separate"/>
            </w:r>
            <w:r w:rsidR="004510CA">
              <w:rPr>
                <w:noProof/>
                <w:webHidden/>
              </w:rPr>
              <w:t>134</w:t>
            </w:r>
            <w:r w:rsidR="004510CA">
              <w:rPr>
                <w:noProof/>
                <w:webHidden/>
              </w:rPr>
              <w:fldChar w:fldCharType="end"/>
            </w:r>
          </w:hyperlink>
        </w:p>
        <w:p w14:paraId="24D7E388" w14:textId="58D9B47B"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70"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 Expression</w:t>
            </w:r>
            <w:r w:rsidR="004510CA">
              <w:rPr>
                <w:noProof/>
                <w:webHidden/>
              </w:rPr>
              <w:tab/>
            </w:r>
            <w:r w:rsidR="004510CA">
              <w:rPr>
                <w:noProof/>
                <w:webHidden/>
              </w:rPr>
              <w:fldChar w:fldCharType="begin"/>
            </w:r>
            <w:r w:rsidR="004510CA">
              <w:rPr>
                <w:noProof/>
                <w:webHidden/>
              </w:rPr>
              <w:instrText xml:space="preserve"> PAGEREF _Toc49764370 \h </w:instrText>
            </w:r>
            <w:r w:rsidR="004510CA">
              <w:rPr>
                <w:noProof/>
                <w:webHidden/>
              </w:rPr>
            </w:r>
            <w:r w:rsidR="004510CA">
              <w:rPr>
                <w:noProof/>
                <w:webHidden/>
              </w:rPr>
              <w:fldChar w:fldCharType="separate"/>
            </w:r>
            <w:r w:rsidR="004510CA">
              <w:rPr>
                <w:noProof/>
                <w:webHidden/>
              </w:rPr>
              <w:t>135</w:t>
            </w:r>
            <w:r w:rsidR="004510CA">
              <w:rPr>
                <w:noProof/>
                <w:webHidden/>
              </w:rPr>
              <w:fldChar w:fldCharType="end"/>
            </w:r>
          </w:hyperlink>
        </w:p>
        <w:p w14:paraId="09409C4C" w14:textId="1FC7E23B"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71"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Argument Expression List</w:t>
            </w:r>
            <w:r w:rsidR="004510CA">
              <w:rPr>
                <w:noProof/>
                <w:webHidden/>
              </w:rPr>
              <w:tab/>
            </w:r>
            <w:r w:rsidR="004510CA">
              <w:rPr>
                <w:noProof/>
                <w:webHidden/>
              </w:rPr>
              <w:fldChar w:fldCharType="begin"/>
            </w:r>
            <w:r w:rsidR="004510CA">
              <w:rPr>
                <w:noProof/>
                <w:webHidden/>
              </w:rPr>
              <w:instrText xml:space="preserve"> PAGEREF _Toc49764371 \h </w:instrText>
            </w:r>
            <w:r w:rsidR="004510CA">
              <w:rPr>
                <w:noProof/>
                <w:webHidden/>
              </w:rPr>
            </w:r>
            <w:r w:rsidR="004510CA">
              <w:rPr>
                <w:noProof/>
                <w:webHidden/>
              </w:rPr>
              <w:fldChar w:fldCharType="separate"/>
            </w:r>
            <w:r w:rsidR="004510CA">
              <w:rPr>
                <w:noProof/>
                <w:webHidden/>
              </w:rPr>
              <w:t>137</w:t>
            </w:r>
            <w:r w:rsidR="004510CA">
              <w:rPr>
                <w:noProof/>
                <w:webHidden/>
              </w:rPr>
              <w:fldChar w:fldCharType="end"/>
            </w:r>
          </w:hyperlink>
        </w:p>
        <w:p w14:paraId="0EB8B274" w14:textId="454015DE"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72"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Primary Expressions</w:t>
            </w:r>
            <w:r w:rsidR="004510CA">
              <w:rPr>
                <w:noProof/>
                <w:webHidden/>
              </w:rPr>
              <w:tab/>
            </w:r>
            <w:r w:rsidR="004510CA">
              <w:rPr>
                <w:noProof/>
                <w:webHidden/>
              </w:rPr>
              <w:fldChar w:fldCharType="begin"/>
            </w:r>
            <w:r w:rsidR="004510CA">
              <w:rPr>
                <w:noProof/>
                <w:webHidden/>
              </w:rPr>
              <w:instrText xml:space="preserve"> PAGEREF _Toc49764372 \h </w:instrText>
            </w:r>
            <w:r w:rsidR="004510CA">
              <w:rPr>
                <w:noProof/>
                <w:webHidden/>
              </w:rPr>
            </w:r>
            <w:r w:rsidR="004510CA">
              <w:rPr>
                <w:noProof/>
                <w:webHidden/>
              </w:rPr>
              <w:fldChar w:fldCharType="separate"/>
            </w:r>
            <w:r w:rsidR="004510CA">
              <w:rPr>
                <w:noProof/>
                <w:webHidden/>
              </w:rPr>
              <w:t>139</w:t>
            </w:r>
            <w:r w:rsidR="004510CA">
              <w:rPr>
                <w:noProof/>
                <w:webHidden/>
              </w:rPr>
              <w:fldChar w:fldCharType="end"/>
            </w:r>
          </w:hyperlink>
        </w:p>
        <w:p w14:paraId="5EA2D15F" w14:textId="115FAE30" w:rsidR="004510CA" w:rsidRDefault="00CF0513">
          <w:pPr>
            <w:pStyle w:val="Innehll1"/>
            <w:rPr>
              <w:rFonts w:asciiTheme="minorHAnsi" w:eastAsiaTheme="minorEastAsia" w:hAnsiTheme="minorHAnsi"/>
              <w:noProof/>
              <w:color w:val="auto"/>
              <w:lang w:val="sv-SE" w:eastAsia="sv-SE"/>
            </w:rPr>
          </w:pPr>
          <w:hyperlink w:anchor="_Toc49764373" w:history="1">
            <w:r w:rsidR="004510CA" w:rsidRPr="00392695">
              <w:rPr>
                <w:rStyle w:val="Hyperlnk"/>
                <w:noProof/>
              </w:rPr>
              <w:t>7.</w:t>
            </w:r>
            <w:r w:rsidR="004510CA">
              <w:rPr>
                <w:rFonts w:asciiTheme="minorHAnsi" w:eastAsiaTheme="minorEastAsia" w:hAnsiTheme="minorHAnsi"/>
                <w:noProof/>
                <w:color w:val="auto"/>
                <w:lang w:val="sv-SE" w:eastAsia="sv-SE"/>
              </w:rPr>
              <w:tab/>
            </w:r>
            <w:r w:rsidR="004510CA" w:rsidRPr="00392695">
              <w:rPr>
                <w:rStyle w:val="Hyperlnk"/>
                <w:noProof/>
              </w:rPr>
              <w:t>The Middle Code</w:t>
            </w:r>
            <w:r w:rsidR="004510CA">
              <w:rPr>
                <w:noProof/>
                <w:webHidden/>
              </w:rPr>
              <w:tab/>
            </w:r>
            <w:r w:rsidR="004510CA">
              <w:rPr>
                <w:noProof/>
                <w:webHidden/>
              </w:rPr>
              <w:fldChar w:fldCharType="begin"/>
            </w:r>
            <w:r w:rsidR="004510CA">
              <w:rPr>
                <w:noProof/>
                <w:webHidden/>
              </w:rPr>
              <w:instrText xml:space="preserve"> PAGEREF _Toc49764373 \h </w:instrText>
            </w:r>
            <w:r w:rsidR="004510CA">
              <w:rPr>
                <w:noProof/>
                <w:webHidden/>
              </w:rPr>
            </w:r>
            <w:r w:rsidR="004510CA">
              <w:rPr>
                <w:noProof/>
                <w:webHidden/>
              </w:rPr>
              <w:fldChar w:fldCharType="separate"/>
            </w:r>
            <w:r w:rsidR="004510CA">
              <w:rPr>
                <w:noProof/>
                <w:webHidden/>
              </w:rPr>
              <w:t>142</w:t>
            </w:r>
            <w:r w:rsidR="004510CA">
              <w:rPr>
                <w:noProof/>
                <w:webHidden/>
              </w:rPr>
              <w:fldChar w:fldCharType="end"/>
            </w:r>
          </w:hyperlink>
        </w:p>
        <w:p w14:paraId="2747236C" w14:textId="26D3C741" w:rsidR="004510CA" w:rsidRDefault="00CF0513">
          <w:pPr>
            <w:pStyle w:val="Innehll1"/>
            <w:rPr>
              <w:rFonts w:asciiTheme="minorHAnsi" w:eastAsiaTheme="minorEastAsia" w:hAnsiTheme="minorHAnsi"/>
              <w:noProof/>
              <w:color w:val="auto"/>
              <w:lang w:val="sv-SE" w:eastAsia="sv-SE"/>
            </w:rPr>
          </w:pPr>
          <w:hyperlink w:anchor="_Toc49764374" w:history="1">
            <w:r w:rsidR="004510CA" w:rsidRPr="00392695">
              <w:rPr>
                <w:rStyle w:val="Hyperlnk"/>
                <w:noProof/>
              </w:rPr>
              <w:t>8.</w:t>
            </w:r>
            <w:r w:rsidR="004510CA">
              <w:rPr>
                <w:rFonts w:asciiTheme="minorHAnsi" w:eastAsiaTheme="minorEastAsia" w:hAnsiTheme="minorHAnsi"/>
                <w:noProof/>
                <w:color w:val="auto"/>
                <w:lang w:val="sv-SE" w:eastAsia="sv-SE"/>
              </w:rPr>
              <w:tab/>
            </w:r>
            <w:r w:rsidR="004510CA" w:rsidRPr="00392695">
              <w:rPr>
                <w:rStyle w:val="Hyperlnk"/>
                <w:noProof/>
              </w:rPr>
              <w:t>Initializer</w:t>
            </w:r>
            <w:r w:rsidR="004510CA">
              <w:rPr>
                <w:noProof/>
                <w:webHidden/>
              </w:rPr>
              <w:tab/>
            </w:r>
            <w:r w:rsidR="004510CA">
              <w:rPr>
                <w:noProof/>
                <w:webHidden/>
              </w:rPr>
              <w:fldChar w:fldCharType="begin"/>
            </w:r>
            <w:r w:rsidR="004510CA">
              <w:rPr>
                <w:noProof/>
                <w:webHidden/>
              </w:rPr>
              <w:instrText xml:space="preserve"> PAGEREF _Toc49764374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6F26AE03" w14:textId="552071DC"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7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Static Initialization</w:t>
            </w:r>
            <w:r w:rsidR="004510CA">
              <w:rPr>
                <w:noProof/>
                <w:webHidden/>
              </w:rPr>
              <w:tab/>
            </w:r>
            <w:r w:rsidR="004510CA">
              <w:rPr>
                <w:noProof/>
                <w:webHidden/>
              </w:rPr>
              <w:fldChar w:fldCharType="begin"/>
            </w:r>
            <w:r w:rsidR="004510CA">
              <w:rPr>
                <w:noProof/>
                <w:webHidden/>
              </w:rPr>
              <w:instrText xml:space="preserve"> PAGEREF _Toc49764375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39EEA9BE" w14:textId="0AA827BF"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76" w:history="1">
            <w:r w:rsidR="004510CA" w:rsidRPr="00392695">
              <w:rPr>
                <w:rStyle w:val="Hyperlnk"/>
                <w:noProof/>
              </w:rPr>
              <w:t>8.1.2.</w:t>
            </w:r>
            <w:r w:rsidR="004510CA">
              <w:rPr>
                <w:rFonts w:asciiTheme="minorHAnsi" w:eastAsiaTheme="minorEastAsia" w:hAnsiTheme="minorHAnsi"/>
                <w:noProof/>
                <w:color w:val="auto"/>
                <w:lang w:val="sv-SE" w:eastAsia="sv-SE"/>
              </w:rPr>
              <w:tab/>
            </w:r>
            <w:r w:rsidR="004510CA" w:rsidRPr="00392695">
              <w:rPr>
                <w:rStyle w:val="Hyperlnk"/>
                <w:noProof/>
              </w:rPr>
              <w:t>Stack Initialization</w:t>
            </w:r>
            <w:r w:rsidR="004510CA">
              <w:rPr>
                <w:noProof/>
                <w:webHidden/>
              </w:rPr>
              <w:tab/>
            </w:r>
            <w:r w:rsidR="004510CA">
              <w:rPr>
                <w:noProof/>
                <w:webHidden/>
              </w:rPr>
              <w:fldChar w:fldCharType="begin"/>
            </w:r>
            <w:r w:rsidR="004510CA">
              <w:rPr>
                <w:noProof/>
                <w:webHidden/>
              </w:rPr>
              <w:instrText xml:space="preserve"> PAGEREF _Toc49764376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13F2B338" w14:textId="095BA710" w:rsidR="004510CA" w:rsidRDefault="00CF0513">
          <w:pPr>
            <w:pStyle w:val="Innehll1"/>
            <w:rPr>
              <w:rFonts w:asciiTheme="minorHAnsi" w:eastAsiaTheme="minorEastAsia" w:hAnsiTheme="minorHAnsi"/>
              <w:noProof/>
              <w:color w:val="auto"/>
              <w:lang w:val="sv-SE" w:eastAsia="sv-SE"/>
            </w:rPr>
          </w:pPr>
          <w:hyperlink w:anchor="_Toc49764377" w:history="1">
            <w:r w:rsidR="004510CA" w:rsidRPr="00392695">
              <w:rPr>
                <w:rStyle w:val="Hyperlnk"/>
                <w:noProof/>
              </w:rPr>
              <w:t>9.</w:t>
            </w:r>
            <w:r w:rsidR="004510CA">
              <w:rPr>
                <w:rFonts w:asciiTheme="minorHAnsi" w:eastAsiaTheme="minorEastAsia" w:hAnsiTheme="minorHAnsi"/>
                <w:noProof/>
                <w:color w:val="auto"/>
                <w:lang w:val="sv-SE" w:eastAsia="sv-SE"/>
              </w:rPr>
              <w:tab/>
            </w:r>
            <w:r w:rsidR="004510CA" w:rsidRPr="00392695">
              <w:rPr>
                <w:rStyle w:val="Hyperlnk"/>
                <w:noProof/>
              </w:rPr>
              <w:t>Declaration Specifiers and Declarators</w:t>
            </w:r>
            <w:r w:rsidR="004510CA">
              <w:rPr>
                <w:noProof/>
                <w:webHidden/>
              </w:rPr>
              <w:tab/>
            </w:r>
            <w:r w:rsidR="004510CA">
              <w:rPr>
                <w:noProof/>
                <w:webHidden/>
              </w:rPr>
              <w:fldChar w:fldCharType="begin"/>
            </w:r>
            <w:r w:rsidR="004510CA">
              <w:rPr>
                <w:noProof/>
                <w:webHidden/>
              </w:rPr>
              <w:instrText xml:space="preserve"> PAGEREF _Toc49764377 \h </w:instrText>
            </w:r>
            <w:r w:rsidR="004510CA">
              <w:rPr>
                <w:noProof/>
                <w:webHidden/>
              </w:rPr>
            </w:r>
            <w:r w:rsidR="004510CA">
              <w:rPr>
                <w:noProof/>
                <w:webHidden/>
              </w:rPr>
              <w:fldChar w:fldCharType="separate"/>
            </w:r>
            <w:r w:rsidR="004510CA">
              <w:rPr>
                <w:noProof/>
                <w:webHidden/>
              </w:rPr>
              <w:t>144</w:t>
            </w:r>
            <w:r w:rsidR="004510CA">
              <w:rPr>
                <w:noProof/>
                <w:webHidden/>
              </w:rPr>
              <w:fldChar w:fldCharType="end"/>
            </w:r>
          </w:hyperlink>
        </w:p>
        <w:p w14:paraId="60D232F9" w14:textId="313A96EA" w:rsidR="004510CA" w:rsidRDefault="00CF0513">
          <w:pPr>
            <w:pStyle w:val="Innehll2"/>
            <w:tabs>
              <w:tab w:val="left" w:pos="880"/>
              <w:tab w:val="right" w:leader="dot" w:pos="9350"/>
            </w:tabs>
            <w:rPr>
              <w:rFonts w:asciiTheme="minorHAnsi" w:eastAsiaTheme="minorEastAsia" w:hAnsiTheme="minorHAnsi"/>
              <w:noProof/>
              <w:color w:val="auto"/>
              <w:lang w:val="sv-SE" w:eastAsia="sv-SE"/>
            </w:rPr>
          </w:pPr>
          <w:hyperlink w:anchor="_Toc49764378" w:history="1">
            <w:r w:rsidR="004510CA" w:rsidRPr="00392695">
              <w:rPr>
                <w:rStyle w:val="Hyperlnk"/>
                <w:noProof/>
              </w:rPr>
              <w:t>9.1.</w:t>
            </w:r>
            <w:r w:rsidR="004510CA">
              <w:rPr>
                <w:rFonts w:asciiTheme="minorHAnsi" w:eastAsiaTheme="minorEastAsia" w:hAnsiTheme="minorHAnsi"/>
                <w:noProof/>
                <w:color w:val="auto"/>
                <w:lang w:val="sv-SE" w:eastAsia="sv-SE"/>
              </w:rPr>
              <w:tab/>
            </w:r>
            <w:r w:rsidR="004510CA" w:rsidRPr="00392695">
              <w:rPr>
                <w:rStyle w:val="Hyperlnk"/>
                <w:noProof/>
              </w:rPr>
              <w:t>Declarators</w:t>
            </w:r>
            <w:r w:rsidR="004510CA">
              <w:rPr>
                <w:noProof/>
                <w:webHidden/>
              </w:rPr>
              <w:tab/>
            </w:r>
            <w:r w:rsidR="004510CA">
              <w:rPr>
                <w:noProof/>
                <w:webHidden/>
              </w:rPr>
              <w:fldChar w:fldCharType="begin"/>
            </w:r>
            <w:r w:rsidR="004510CA">
              <w:rPr>
                <w:noProof/>
                <w:webHidden/>
              </w:rPr>
              <w:instrText xml:space="preserve"> PAGEREF _Toc49764378 \h </w:instrText>
            </w:r>
            <w:r w:rsidR="004510CA">
              <w:rPr>
                <w:noProof/>
                <w:webHidden/>
              </w:rPr>
            </w:r>
            <w:r w:rsidR="004510CA">
              <w:rPr>
                <w:noProof/>
                <w:webHidden/>
              </w:rPr>
              <w:fldChar w:fldCharType="separate"/>
            </w:r>
            <w:r w:rsidR="004510CA">
              <w:rPr>
                <w:noProof/>
                <w:webHidden/>
              </w:rPr>
              <w:t>150</w:t>
            </w:r>
            <w:r w:rsidR="004510CA">
              <w:rPr>
                <w:noProof/>
                <w:webHidden/>
              </w:rPr>
              <w:fldChar w:fldCharType="end"/>
            </w:r>
          </w:hyperlink>
        </w:p>
        <w:p w14:paraId="7AFA6D2B" w14:textId="6BA4B342" w:rsidR="004510CA" w:rsidRDefault="00CF0513">
          <w:pPr>
            <w:pStyle w:val="Innehll1"/>
            <w:rPr>
              <w:rFonts w:asciiTheme="minorHAnsi" w:eastAsiaTheme="minorEastAsia" w:hAnsiTheme="minorHAnsi"/>
              <w:noProof/>
              <w:color w:val="auto"/>
              <w:lang w:val="sv-SE" w:eastAsia="sv-SE"/>
            </w:rPr>
          </w:pPr>
          <w:hyperlink w:anchor="_Toc49764379" w:history="1">
            <w:r w:rsidR="004510CA" w:rsidRPr="00392695">
              <w:rPr>
                <w:rStyle w:val="Hyperlnk"/>
                <w:noProof/>
              </w:rPr>
              <w:t>10.</w:t>
            </w:r>
            <w:r w:rsidR="004510CA">
              <w:rPr>
                <w:rFonts w:asciiTheme="minorHAnsi" w:eastAsiaTheme="minorEastAsia" w:hAnsiTheme="minorHAnsi"/>
                <w:noProof/>
                <w:color w:val="auto"/>
                <w:lang w:val="sv-SE" w:eastAsia="sv-SE"/>
              </w:rPr>
              <w:tab/>
            </w:r>
            <w:r w:rsidR="004510CA" w:rsidRPr="00392695">
              <w:rPr>
                <w:rStyle w:val="Hyperlnk"/>
                <w:noProof/>
              </w:rPr>
              <w:t>The Symbol Table</w:t>
            </w:r>
            <w:r w:rsidR="004510CA">
              <w:rPr>
                <w:noProof/>
                <w:webHidden/>
              </w:rPr>
              <w:tab/>
            </w:r>
            <w:r w:rsidR="004510CA">
              <w:rPr>
                <w:noProof/>
                <w:webHidden/>
              </w:rPr>
              <w:fldChar w:fldCharType="begin"/>
            </w:r>
            <w:r w:rsidR="004510CA">
              <w:rPr>
                <w:noProof/>
                <w:webHidden/>
              </w:rPr>
              <w:instrText xml:space="preserve"> PAGEREF _Toc49764379 \h </w:instrText>
            </w:r>
            <w:r w:rsidR="004510CA">
              <w:rPr>
                <w:noProof/>
                <w:webHidden/>
              </w:rPr>
            </w:r>
            <w:r w:rsidR="004510CA">
              <w:rPr>
                <w:noProof/>
                <w:webHidden/>
              </w:rPr>
              <w:fldChar w:fldCharType="separate"/>
            </w:r>
            <w:r w:rsidR="004510CA">
              <w:rPr>
                <w:noProof/>
                <w:webHidden/>
              </w:rPr>
              <w:t>152</w:t>
            </w:r>
            <w:r w:rsidR="004510CA">
              <w:rPr>
                <w:noProof/>
                <w:webHidden/>
              </w:rPr>
              <w:fldChar w:fldCharType="end"/>
            </w:r>
          </w:hyperlink>
        </w:p>
        <w:p w14:paraId="743B0E58" w14:textId="4FA0409D"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380" w:history="1">
            <w:r w:rsidR="004510CA" w:rsidRPr="00392695">
              <w:rPr>
                <w:rStyle w:val="Hyperlnk"/>
                <w:noProof/>
              </w:rPr>
              <w:t>10.1.</w:t>
            </w:r>
            <w:r w:rsidR="004510CA">
              <w:rPr>
                <w:rFonts w:asciiTheme="minorHAnsi" w:eastAsiaTheme="minorEastAsia" w:hAnsiTheme="minorHAnsi"/>
                <w:noProof/>
                <w:color w:val="auto"/>
                <w:lang w:val="sv-SE" w:eastAsia="sv-SE"/>
              </w:rPr>
              <w:tab/>
            </w:r>
            <w:r w:rsidR="004510CA" w:rsidRPr="00392695">
              <w:rPr>
                <w:rStyle w:val="Hyperlnk"/>
                <w:noProof/>
              </w:rPr>
              <w:t>The Symbol</w:t>
            </w:r>
            <w:r w:rsidR="004510CA">
              <w:rPr>
                <w:noProof/>
                <w:webHidden/>
              </w:rPr>
              <w:tab/>
            </w:r>
            <w:r w:rsidR="004510CA">
              <w:rPr>
                <w:noProof/>
                <w:webHidden/>
              </w:rPr>
              <w:fldChar w:fldCharType="begin"/>
            </w:r>
            <w:r w:rsidR="004510CA">
              <w:rPr>
                <w:noProof/>
                <w:webHidden/>
              </w:rPr>
              <w:instrText xml:space="preserve"> PAGEREF _Toc49764380 \h </w:instrText>
            </w:r>
            <w:r w:rsidR="004510CA">
              <w:rPr>
                <w:noProof/>
                <w:webHidden/>
              </w:rPr>
            </w:r>
            <w:r w:rsidR="004510CA">
              <w:rPr>
                <w:noProof/>
                <w:webHidden/>
              </w:rPr>
              <w:fldChar w:fldCharType="separate"/>
            </w:r>
            <w:r w:rsidR="004510CA">
              <w:rPr>
                <w:noProof/>
                <w:webHidden/>
              </w:rPr>
              <w:t>157</w:t>
            </w:r>
            <w:r w:rsidR="004510CA">
              <w:rPr>
                <w:noProof/>
                <w:webHidden/>
              </w:rPr>
              <w:fldChar w:fldCharType="end"/>
            </w:r>
          </w:hyperlink>
        </w:p>
        <w:p w14:paraId="18A22C66" w14:textId="0858AAAC" w:rsidR="004510CA" w:rsidRDefault="00CF0513">
          <w:pPr>
            <w:pStyle w:val="Innehll1"/>
            <w:rPr>
              <w:rFonts w:asciiTheme="minorHAnsi" w:eastAsiaTheme="minorEastAsia" w:hAnsiTheme="minorHAnsi"/>
              <w:noProof/>
              <w:color w:val="auto"/>
              <w:lang w:val="sv-SE" w:eastAsia="sv-SE"/>
            </w:rPr>
          </w:pPr>
          <w:hyperlink w:anchor="_Toc49764381" w:history="1">
            <w:r w:rsidR="004510CA" w:rsidRPr="00392695">
              <w:rPr>
                <w:rStyle w:val="Hyperlnk"/>
                <w:noProof/>
              </w:rPr>
              <w:t>11.</w:t>
            </w:r>
            <w:r w:rsidR="004510CA">
              <w:rPr>
                <w:rFonts w:asciiTheme="minorHAnsi" w:eastAsiaTheme="minorEastAsia" w:hAnsiTheme="minorHAnsi"/>
                <w:noProof/>
                <w:color w:val="auto"/>
                <w:lang w:val="sv-SE" w:eastAsia="sv-SE"/>
              </w:rPr>
              <w:tab/>
            </w:r>
            <w:r w:rsidR="004510CA" w:rsidRPr="00392695">
              <w:rPr>
                <w:rStyle w:val="Hyperlnk"/>
                <w:noProof/>
              </w:rPr>
              <w:t>The Type System</w:t>
            </w:r>
            <w:r w:rsidR="004510CA">
              <w:rPr>
                <w:noProof/>
                <w:webHidden/>
              </w:rPr>
              <w:tab/>
            </w:r>
            <w:r w:rsidR="004510CA">
              <w:rPr>
                <w:noProof/>
                <w:webHidden/>
              </w:rPr>
              <w:fldChar w:fldCharType="begin"/>
            </w:r>
            <w:r w:rsidR="004510CA">
              <w:rPr>
                <w:noProof/>
                <w:webHidden/>
              </w:rPr>
              <w:instrText xml:space="preserve"> PAGEREF _Toc49764381 \h </w:instrText>
            </w:r>
            <w:r w:rsidR="004510CA">
              <w:rPr>
                <w:noProof/>
                <w:webHidden/>
              </w:rPr>
            </w:r>
            <w:r w:rsidR="004510CA">
              <w:rPr>
                <w:noProof/>
                <w:webHidden/>
              </w:rPr>
              <w:fldChar w:fldCharType="separate"/>
            </w:r>
            <w:r w:rsidR="004510CA">
              <w:rPr>
                <w:noProof/>
                <w:webHidden/>
              </w:rPr>
              <w:t>165</w:t>
            </w:r>
            <w:r w:rsidR="004510CA">
              <w:rPr>
                <w:noProof/>
                <w:webHidden/>
              </w:rPr>
              <w:fldChar w:fldCharType="end"/>
            </w:r>
          </w:hyperlink>
        </w:p>
        <w:p w14:paraId="208E0439" w14:textId="70BA0EED"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382"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 Casting</w:t>
            </w:r>
            <w:r w:rsidR="004510CA">
              <w:rPr>
                <w:noProof/>
                <w:webHidden/>
              </w:rPr>
              <w:tab/>
            </w:r>
            <w:r w:rsidR="004510CA">
              <w:rPr>
                <w:noProof/>
                <w:webHidden/>
              </w:rPr>
              <w:fldChar w:fldCharType="begin"/>
            </w:r>
            <w:r w:rsidR="004510CA">
              <w:rPr>
                <w:noProof/>
                <w:webHidden/>
              </w:rPr>
              <w:instrText xml:space="preserve"> PAGEREF _Toc49764382 \h </w:instrText>
            </w:r>
            <w:r w:rsidR="004510CA">
              <w:rPr>
                <w:noProof/>
                <w:webHidden/>
              </w:rPr>
            </w:r>
            <w:r w:rsidR="004510CA">
              <w:rPr>
                <w:noProof/>
                <w:webHidden/>
              </w:rPr>
              <w:fldChar w:fldCharType="separate"/>
            </w:r>
            <w:r w:rsidR="004510CA">
              <w:rPr>
                <w:noProof/>
                <w:webHidden/>
              </w:rPr>
              <w:t>181</w:t>
            </w:r>
            <w:r w:rsidR="004510CA">
              <w:rPr>
                <w:noProof/>
                <w:webHidden/>
              </w:rPr>
              <w:fldChar w:fldCharType="end"/>
            </w:r>
          </w:hyperlink>
        </w:p>
        <w:p w14:paraId="0344B6E8" w14:textId="518CBDB8" w:rsidR="004510CA" w:rsidRDefault="00CF0513">
          <w:pPr>
            <w:pStyle w:val="Innehll1"/>
            <w:rPr>
              <w:rFonts w:asciiTheme="minorHAnsi" w:eastAsiaTheme="minorEastAsia" w:hAnsiTheme="minorHAnsi"/>
              <w:noProof/>
              <w:color w:val="auto"/>
              <w:lang w:val="sv-SE" w:eastAsia="sv-SE"/>
            </w:rPr>
          </w:pPr>
          <w:hyperlink w:anchor="_Toc49764383" w:history="1">
            <w:r w:rsidR="004510CA" w:rsidRPr="00392695">
              <w:rPr>
                <w:rStyle w:val="Hyperlnk"/>
                <w:noProof/>
              </w:rPr>
              <w:t>12.</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_Toc49764383 \h </w:instrText>
            </w:r>
            <w:r w:rsidR="004510CA">
              <w:rPr>
                <w:noProof/>
                <w:webHidden/>
              </w:rPr>
            </w:r>
            <w:r w:rsidR="004510CA">
              <w:rPr>
                <w:noProof/>
                <w:webHidden/>
              </w:rPr>
              <w:fldChar w:fldCharType="separate"/>
            </w:r>
            <w:r w:rsidR="004510CA">
              <w:rPr>
                <w:noProof/>
                <w:webHidden/>
              </w:rPr>
              <w:t>188</w:t>
            </w:r>
            <w:r w:rsidR="004510CA">
              <w:rPr>
                <w:noProof/>
                <w:webHidden/>
              </w:rPr>
              <w:fldChar w:fldCharType="end"/>
            </w:r>
          </w:hyperlink>
        </w:p>
        <w:p w14:paraId="7E299E98" w14:textId="0164274C" w:rsidR="004510CA" w:rsidRDefault="00CF0513">
          <w:pPr>
            <w:pStyle w:val="Innehll1"/>
            <w:rPr>
              <w:rFonts w:asciiTheme="minorHAnsi" w:eastAsiaTheme="minorEastAsia" w:hAnsiTheme="minorHAnsi"/>
              <w:noProof/>
              <w:color w:val="auto"/>
              <w:lang w:val="sv-SE" w:eastAsia="sv-SE"/>
            </w:rPr>
          </w:pPr>
          <w:hyperlink w:anchor="_Toc49764384" w:history="1">
            <w:r w:rsidR="004510CA" w:rsidRPr="00392695">
              <w:rPr>
                <w:rStyle w:val="Hyperlnk"/>
                <w:noProof/>
              </w:rPr>
              <w:t>13.</w:t>
            </w:r>
            <w:r w:rsidR="004510CA">
              <w:rPr>
                <w:rFonts w:asciiTheme="minorHAnsi" w:eastAsiaTheme="minorEastAsia" w:hAnsiTheme="minorHAnsi"/>
                <w:noProof/>
                <w:color w:val="auto"/>
                <w:lang w:val="sv-SE" w:eastAsia="sv-SE"/>
              </w:rPr>
              <w:tab/>
            </w:r>
            <w:r w:rsidR="004510CA" w:rsidRPr="00392695">
              <w:rPr>
                <w:rStyle w:val="Hyperlnk"/>
                <w:noProof/>
              </w:rPr>
              <w:t>Static Address Expression</w:t>
            </w:r>
            <w:r w:rsidR="004510CA">
              <w:rPr>
                <w:noProof/>
                <w:webHidden/>
              </w:rPr>
              <w:tab/>
            </w:r>
            <w:r w:rsidR="004510CA">
              <w:rPr>
                <w:noProof/>
                <w:webHidden/>
              </w:rPr>
              <w:fldChar w:fldCharType="begin"/>
            </w:r>
            <w:r w:rsidR="004510CA">
              <w:rPr>
                <w:noProof/>
                <w:webHidden/>
              </w:rPr>
              <w:instrText xml:space="preserve"> PAGEREF _Toc49764384 \h </w:instrText>
            </w:r>
            <w:r w:rsidR="004510CA">
              <w:rPr>
                <w:noProof/>
                <w:webHidden/>
              </w:rPr>
            </w:r>
            <w:r w:rsidR="004510CA">
              <w:rPr>
                <w:noProof/>
                <w:webHidden/>
              </w:rPr>
              <w:fldChar w:fldCharType="separate"/>
            </w:r>
            <w:r w:rsidR="004510CA">
              <w:rPr>
                <w:noProof/>
                <w:webHidden/>
              </w:rPr>
              <w:t>202</w:t>
            </w:r>
            <w:r w:rsidR="004510CA">
              <w:rPr>
                <w:noProof/>
                <w:webHidden/>
              </w:rPr>
              <w:fldChar w:fldCharType="end"/>
            </w:r>
          </w:hyperlink>
        </w:p>
        <w:p w14:paraId="1DB635E5" w14:textId="4B7389C9" w:rsidR="004510CA" w:rsidRDefault="00CF0513">
          <w:pPr>
            <w:pStyle w:val="Innehll1"/>
            <w:rPr>
              <w:rFonts w:asciiTheme="minorHAnsi" w:eastAsiaTheme="minorEastAsia" w:hAnsiTheme="minorHAnsi"/>
              <w:noProof/>
              <w:color w:val="auto"/>
              <w:lang w:val="sv-SE" w:eastAsia="sv-SE"/>
            </w:rPr>
          </w:pPr>
          <w:hyperlink w:anchor="_Toc49764385" w:history="1">
            <w:r w:rsidR="004510CA" w:rsidRPr="00392695">
              <w:rPr>
                <w:rStyle w:val="Hyperlnk"/>
                <w:noProof/>
              </w:rPr>
              <w:t>14.</w:t>
            </w:r>
            <w:r w:rsidR="004510CA">
              <w:rPr>
                <w:rFonts w:asciiTheme="minorHAnsi" w:eastAsiaTheme="minorEastAsia" w:hAnsiTheme="minorHAnsi"/>
                <w:noProof/>
                <w:color w:val="auto"/>
                <w:lang w:val="sv-SE" w:eastAsia="sv-SE"/>
              </w:rPr>
              <w:tab/>
            </w:r>
            <w:r w:rsidR="004510CA" w:rsidRPr="00392695">
              <w:rPr>
                <w:rStyle w:val="Hyperlnk"/>
                <w:noProof/>
              </w:rPr>
              <w:t>Initialization</w:t>
            </w:r>
            <w:r w:rsidR="004510CA">
              <w:rPr>
                <w:noProof/>
                <w:webHidden/>
              </w:rPr>
              <w:tab/>
            </w:r>
            <w:r w:rsidR="004510CA">
              <w:rPr>
                <w:noProof/>
                <w:webHidden/>
              </w:rPr>
              <w:fldChar w:fldCharType="begin"/>
            </w:r>
            <w:r w:rsidR="004510CA">
              <w:rPr>
                <w:noProof/>
                <w:webHidden/>
              </w:rPr>
              <w:instrText xml:space="preserve"> PAGEREF _Toc49764385 \h </w:instrText>
            </w:r>
            <w:r w:rsidR="004510CA">
              <w:rPr>
                <w:noProof/>
                <w:webHidden/>
              </w:rPr>
            </w:r>
            <w:r w:rsidR="004510CA">
              <w:rPr>
                <w:noProof/>
                <w:webHidden/>
              </w:rPr>
              <w:fldChar w:fldCharType="separate"/>
            </w:r>
            <w:r w:rsidR="004510CA">
              <w:rPr>
                <w:noProof/>
                <w:webHidden/>
              </w:rPr>
              <w:t>206</w:t>
            </w:r>
            <w:r w:rsidR="004510CA">
              <w:rPr>
                <w:noProof/>
                <w:webHidden/>
              </w:rPr>
              <w:fldChar w:fldCharType="end"/>
            </w:r>
          </w:hyperlink>
        </w:p>
        <w:p w14:paraId="723E425E" w14:textId="3010CB94" w:rsidR="004510CA" w:rsidRDefault="00CF0513">
          <w:pPr>
            <w:pStyle w:val="Innehll1"/>
            <w:rPr>
              <w:rFonts w:asciiTheme="minorHAnsi" w:eastAsiaTheme="minorEastAsia" w:hAnsiTheme="minorHAnsi"/>
              <w:noProof/>
              <w:color w:val="auto"/>
              <w:lang w:val="sv-SE" w:eastAsia="sv-SE"/>
            </w:rPr>
          </w:pPr>
          <w:hyperlink w:anchor="_Toc49764386" w:history="1">
            <w:r w:rsidR="004510CA" w:rsidRPr="00392695">
              <w:rPr>
                <w:rStyle w:val="Hyperlnk"/>
                <w:noProof/>
              </w:rPr>
              <w:t>15.</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_Toc49764386 \h </w:instrText>
            </w:r>
            <w:r w:rsidR="004510CA">
              <w:rPr>
                <w:noProof/>
                <w:webHidden/>
              </w:rPr>
            </w:r>
            <w:r w:rsidR="004510CA">
              <w:rPr>
                <w:noProof/>
                <w:webHidden/>
              </w:rPr>
              <w:fldChar w:fldCharType="separate"/>
            </w:r>
            <w:r w:rsidR="004510CA">
              <w:rPr>
                <w:noProof/>
                <w:webHidden/>
              </w:rPr>
              <w:t>214</w:t>
            </w:r>
            <w:r w:rsidR="004510CA">
              <w:rPr>
                <w:noProof/>
                <w:webHidden/>
              </w:rPr>
              <w:fldChar w:fldCharType="end"/>
            </w:r>
          </w:hyperlink>
        </w:p>
        <w:p w14:paraId="5985087B" w14:textId="6376551D"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87"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Object to Integer Addresses</w:t>
            </w:r>
            <w:r w:rsidR="004510CA">
              <w:rPr>
                <w:noProof/>
                <w:webHidden/>
              </w:rPr>
              <w:tab/>
            </w:r>
            <w:r w:rsidR="004510CA">
              <w:rPr>
                <w:noProof/>
                <w:webHidden/>
              </w:rPr>
              <w:fldChar w:fldCharType="begin"/>
            </w:r>
            <w:r w:rsidR="004510CA">
              <w:rPr>
                <w:noProof/>
                <w:webHidden/>
              </w:rPr>
              <w:instrText xml:space="preserve"> PAGEREF _Toc49764387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5FA34C18" w14:textId="41592208"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88"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Goto Next Instructions</w:t>
            </w:r>
            <w:r w:rsidR="004510CA">
              <w:rPr>
                <w:noProof/>
                <w:webHidden/>
              </w:rPr>
              <w:tab/>
            </w:r>
            <w:r w:rsidR="004510CA">
              <w:rPr>
                <w:noProof/>
                <w:webHidden/>
              </w:rPr>
              <w:fldChar w:fldCharType="begin"/>
            </w:r>
            <w:r w:rsidR="004510CA">
              <w:rPr>
                <w:noProof/>
                <w:webHidden/>
              </w:rPr>
              <w:instrText xml:space="preserve"> PAGEREF _Toc49764388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16AB26C3" w14:textId="4B29D591"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89"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Next-Double Goto Statements</w:t>
            </w:r>
            <w:r w:rsidR="004510CA">
              <w:rPr>
                <w:noProof/>
                <w:webHidden/>
              </w:rPr>
              <w:tab/>
            </w:r>
            <w:r w:rsidR="004510CA">
              <w:rPr>
                <w:noProof/>
                <w:webHidden/>
              </w:rPr>
              <w:fldChar w:fldCharType="begin"/>
            </w:r>
            <w:r w:rsidR="004510CA">
              <w:rPr>
                <w:noProof/>
                <w:webHidden/>
              </w:rPr>
              <w:instrText xml:space="preserve"> PAGEREF _Toc49764389 \h </w:instrText>
            </w:r>
            <w:r w:rsidR="004510CA">
              <w:rPr>
                <w:noProof/>
                <w:webHidden/>
              </w:rPr>
            </w:r>
            <w:r w:rsidR="004510CA">
              <w:rPr>
                <w:noProof/>
                <w:webHidden/>
              </w:rPr>
              <w:fldChar w:fldCharType="separate"/>
            </w:r>
            <w:r w:rsidR="004510CA">
              <w:rPr>
                <w:noProof/>
                <w:webHidden/>
              </w:rPr>
              <w:t>216</w:t>
            </w:r>
            <w:r w:rsidR="004510CA">
              <w:rPr>
                <w:noProof/>
                <w:webHidden/>
              </w:rPr>
              <w:fldChar w:fldCharType="end"/>
            </w:r>
          </w:hyperlink>
        </w:p>
        <w:p w14:paraId="3EFACBD9" w14:textId="7C87AED7"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90" w:history="1">
            <w:r w:rsidR="004510CA" w:rsidRPr="00392695">
              <w:rPr>
                <w:rStyle w:val="Hyperlnk"/>
                <w:noProof/>
              </w:rPr>
              <w:t>15.1.4.</w:t>
            </w:r>
            <w:r w:rsidR="004510CA">
              <w:rPr>
                <w:rFonts w:asciiTheme="minorHAnsi" w:eastAsiaTheme="minorEastAsia" w:hAnsiTheme="minorHAnsi"/>
                <w:noProof/>
                <w:color w:val="auto"/>
                <w:lang w:val="sv-SE" w:eastAsia="sv-SE"/>
              </w:rPr>
              <w:tab/>
            </w:r>
            <w:r w:rsidR="004510CA" w:rsidRPr="00392695">
              <w:rPr>
                <w:rStyle w:val="Hyperlnk"/>
                <w:noProof/>
              </w:rPr>
              <w:t>Goto Chains</w:t>
            </w:r>
            <w:r w:rsidR="004510CA">
              <w:rPr>
                <w:noProof/>
                <w:webHidden/>
              </w:rPr>
              <w:tab/>
            </w:r>
            <w:r w:rsidR="004510CA">
              <w:rPr>
                <w:noProof/>
                <w:webHidden/>
              </w:rPr>
              <w:fldChar w:fldCharType="begin"/>
            </w:r>
            <w:r w:rsidR="004510CA">
              <w:rPr>
                <w:noProof/>
                <w:webHidden/>
              </w:rPr>
              <w:instrText xml:space="preserve"> PAGEREF _Toc49764390 \h </w:instrText>
            </w:r>
            <w:r w:rsidR="004510CA">
              <w:rPr>
                <w:noProof/>
                <w:webHidden/>
              </w:rPr>
            </w:r>
            <w:r w:rsidR="004510CA">
              <w:rPr>
                <w:noProof/>
                <w:webHidden/>
              </w:rPr>
              <w:fldChar w:fldCharType="separate"/>
            </w:r>
            <w:r w:rsidR="004510CA">
              <w:rPr>
                <w:noProof/>
                <w:webHidden/>
              </w:rPr>
              <w:t>217</w:t>
            </w:r>
            <w:r w:rsidR="004510CA">
              <w:rPr>
                <w:noProof/>
                <w:webHidden/>
              </w:rPr>
              <w:fldChar w:fldCharType="end"/>
            </w:r>
          </w:hyperlink>
        </w:p>
        <w:p w14:paraId="366B28D6" w14:textId="624079CD"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91" w:history="1">
            <w:r w:rsidR="004510CA" w:rsidRPr="00392695">
              <w:rPr>
                <w:rStyle w:val="Hyperlnk"/>
                <w:noProof/>
              </w:rPr>
              <w:t>15.1.5.</w:t>
            </w:r>
            <w:r w:rsidR="004510CA">
              <w:rPr>
                <w:rFonts w:asciiTheme="minorHAnsi" w:eastAsiaTheme="minorEastAsia" w:hAnsiTheme="minorHAnsi"/>
                <w:noProof/>
                <w:color w:val="auto"/>
                <w:lang w:val="sv-SE" w:eastAsia="sv-SE"/>
              </w:rPr>
              <w:tab/>
            </w:r>
            <w:r w:rsidR="004510CA" w:rsidRPr="00392695">
              <w:rPr>
                <w:rStyle w:val="Hyperlnk"/>
                <w:noProof/>
              </w:rPr>
              <w:t>Remove Unreachable Code</w:t>
            </w:r>
            <w:r w:rsidR="004510CA">
              <w:rPr>
                <w:noProof/>
                <w:webHidden/>
              </w:rPr>
              <w:tab/>
            </w:r>
            <w:r w:rsidR="004510CA">
              <w:rPr>
                <w:noProof/>
                <w:webHidden/>
              </w:rPr>
              <w:fldChar w:fldCharType="begin"/>
            </w:r>
            <w:r w:rsidR="004510CA">
              <w:rPr>
                <w:noProof/>
                <w:webHidden/>
              </w:rPr>
              <w:instrText xml:space="preserve"> PAGEREF _Toc49764391 \h </w:instrText>
            </w:r>
            <w:r w:rsidR="004510CA">
              <w:rPr>
                <w:noProof/>
                <w:webHidden/>
              </w:rPr>
            </w:r>
            <w:r w:rsidR="004510CA">
              <w:rPr>
                <w:noProof/>
                <w:webHidden/>
              </w:rPr>
              <w:fldChar w:fldCharType="separate"/>
            </w:r>
            <w:r w:rsidR="004510CA">
              <w:rPr>
                <w:noProof/>
                <w:webHidden/>
              </w:rPr>
              <w:t>218</w:t>
            </w:r>
            <w:r w:rsidR="004510CA">
              <w:rPr>
                <w:noProof/>
                <w:webHidden/>
              </w:rPr>
              <w:fldChar w:fldCharType="end"/>
            </w:r>
          </w:hyperlink>
        </w:p>
        <w:p w14:paraId="480A6DE3" w14:textId="4FB88B56"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92"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Remove Push-Pop Chains</w:t>
            </w:r>
            <w:r w:rsidR="004510CA">
              <w:rPr>
                <w:noProof/>
                <w:webHidden/>
              </w:rPr>
              <w:tab/>
            </w:r>
            <w:r w:rsidR="004510CA">
              <w:rPr>
                <w:noProof/>
                <w:webHidden/>
              </w:rPr>
              <w:fldChar w:fldCharType="begin"/>
            </w:r>
            <w:r w:rsidR="004510CA">
              <w:rPr>
                <w:noProof/>
                <w:webHidden/>
              </w:rPr>
              <w:instrText xml:space="preserve"> PAGEREF _Toc49764392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532676A1" w14:textId="39AD2440"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93"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Change Top-Pop to Pop</w:t>
            </w:r>
            <w:r w:rsidR="004510CA">
              <w:rPr>
                <w:noProof/>
                <w:webHidden/>
              </w:rPr>
              <w:tab/>
            </w:r>
            <w:r w:rsidR="004510CA">
              <w:rPr>
                <w:noProof/>
                <w:webHidden/>
              </w:rPr>
              <w:fldChar w:fldCharType="begin"/>
            </w:r>
            <w:r w:rsidR="004510CA">
              <w:rPr>
                <w:noProof/>
                <w:webHidden/>
              </w:rPr>
              <w:instrText xml:space="preserve"> PAGEREF _Toc49764393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05A1DE2D" w14:textId="3A116B55"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94" w:history="1">
            <w:r w:rsidR="004510CA" w:rsidRPr="00392695">
              <w:rPr>
                <w:rStyle w:val="Hyperlnk"/>
                <w:noProof/>
                <w:highlight w:val="white"/>
                <w:lang w:val="sv-SE"/>
              </w:rPr>
              <w:t>15.1.3.</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Sematic Optimization</w:t>
            </w:r>
            <w:r w:rsidR="004510CA">
              <w:rPr>
                <w:noProof/>
                <w:webHidden/>
              </w:rPr>
              <w:tab/>
            </w:r>
            <w:r w:rsidR="004510CA">
              <w:rPr>
                <w:noProof/>
                <w:webHidden/>
              </w:rPr>
              <w:fldChar w:fldCharType="begin"/>
            </w:r>
            <w:r w:rsidR="004510CA">
              <w:rPr>
                <w:noProof/>
                <w:webHidden/>
              </w:rPr>
              <w:instrText xml:space="preserve"> PAGEREF _Toc49764394 \h </w:instrText>
            </w:r>
            <w:r w:rsidR="004510CA">
              <w:rPr>
                <w:noProof/>
                <w:webHidden/>
              </w:rPr>
            </w:r>
            <w:r w:rsidR="004510CA">
              <w:rPr>
                <w:noProof/>
                <w:webHidden/>
              </w:rPr>
              <w:fldChar w:fldCharType="separate"/>
            </w:r>
            <w:r w:rsidR="004510CA">
              <w:rPr>
                <w:noProof/>
                <w:webHidden/>
              </w:rPr>
              <w:t>220</w:t>
            </w:r>
            <w:r w:rsidR="004510CA">
              <w:rPr>
                <w:noProof/>
                <w:webHidden/>
              </w:rPr>
              <w:fldChar w:fldCharType="end"/>
            </w:r>
          </w:hyperlink>
        </w:p>
        <w:p w14:paraId="2DD5161A" w14:textId="4F93AF7B"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95" w:history="1">
            <w:r w:rsidR="004510CA" w:rsidRPr="00392695">
              <w:rPr>
                <w:rStyle w:val="Hyperlnk"/>
                <w:noProof/>
                <w:highlight w:val="white"/>
              </w:rPr>
              <w:t>15.1.4.</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Relation Expression</w:t>
            </w:r>
            <w:r w:rsidR="004510CA">
              <w:rPr>
                <w:noProof/>
                <w:webHidden/>
              </w:rPr>
              <w:tab/>
            </w:r>
            <w:r w:rsidR="004510CA">
              <w:rPr>
                <w:noProof/>
                <w:webHidden/>
              </w:rPr>
              <w:fldChar w:fldCharType="begin"/>
            </w:r>
            <w:r w:rsidR="004510CA">
              <w:rPr>
                <w:noProof/>
                <w:webHidden/>
              </w:rPr>
              <w:instrText xml:space="preserve"> PAGEREF _Toc49764395 \h </w:instrText>
            </w:r>
            <w:r w:rsidR="004510CA">
              <w:rPr>
                <w:noProof/>
                <w:webHidden/>
              </w:rPr>
            </w:r>
            <w:r w:rsidR="004510CA">
              <w:rPr>
                <w:noProof/>
                <w:webHidden/>
              </w:rPr>
              <w:fldChar w:fldCharType="separate"/>
            </w:r>
            <w:r w:rsidR="004510CA">
              <w:rPr>
                <w:noProof/>
                <w:webHidden/>
              </w:rPr>
              <w:t>222</w:t>
            </w:r>
            <w:r w:rsidR="004510CA">
              <w:rPr>
                <w:noProof/>
                <w:webHidden/>
              </w:rPr>
              <w:fldChar w:fldCharType="end"/>
            </w:r>
          </w:hyperlink>
        </w:p>
        <w:p w14:paraId="62BDAE4C" w14:textId="472CD815"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96" w:history="1">
            <w:r w:rsidR="004510CA" w:rsidRPr="00392695">
              <w:rPr>
                <w:rStyle w:val="Hyperlnk"/>
                <w:noProof/>
                <w:highlight w:val="white"/>
              </w:rPr>
              <w:t>15.1.1.</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Communicative Expression</w:t>
            </w:r>
            <w:r w:rsidR="004510CA">
              <w:rPr>
                <w:noProof/>
                <w:webHidden/>
              </w:rPr>
              <w:tab/>
            </w:r>
            <w:r w:rsidR="004510CA">
              <w:rPr>
                <w:noProof/>
                <w:webHidden/>
              </w:rPr>
              <w:fldChar w:fldCharType="begin"/>
            </w:r>
            <w:r w:rsidR="004510CA">
              <w:rPr>
                <w:noProof/>
                <w:webHidden/>
              </w:rPr>
              <w:instrText xml:space="preserve"> PAGEREF _Toc49764396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21D4850F" w14:textId="117DAE53"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97"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Remove Trivial Assignment</w:t>
            </w:r>
            <w:r w:rsidR="004510CA">
              <w:rPr>
                <w:noProof/>
                <w:webHidden/>
              </w:rPr>
              <w:tab/>
            </w:r>
            <w:r w:rsidR="004510CA">
              <w:rPr>
                <w:noProof/>
                <w:webHidden/>
              </w:rPr>
              <w:fldChar w:fldCharType="begin"/>
            </w:r>
            <w:r w:rsidR="004510CA">
              <w:rPr>
                <w:noProof/>
                <w:webHidden/>
              </w:rPr>
              <w:instrText xml:space="preserve"> PAGEREF _Toc49764397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7101560E" w14:textId="3AB9DC70"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398"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Remove Cleared Code</w:t>
            </w:r>
            <w:r w:rsidR="004510CA">
              <w:rPr>
                <w:noProof/>
                <w:webHidden/>
              </w:rPr>
              <w:tab/>
            </w:r>
            <w:r w:rsidR="004510CA">
              <w:rPr>
                <w:noProof/>
                <w:webHidden/>
              </w:rPr>
              <w:fldChar w:fldCharType="begin"/>
            </w:r>
            <w:r w:rsidR="004510CA">
              <w:rPr>
                <w:noProof/>
                <w:webHidden/>
              </w:rPr>
              <w:instrText xml:space="preserve"> PAGEREF _Toc49764398 \h </w:instrText>
            </w:r>
            <w:r w:rsidR="004510CA">
              <w:rPr>
                <w:noProof/>
                <w:webHidden/>
              </w:rPr>
            </w:r>
            <w:r w:rsidR="004510CA">
              <w:rPr>
                <w:noProof/>
                <w:webHidden/>
              </w:rPr>
              <w:fldChar w:fldCharType="separate"/>
            </w:r>
            <w:r w:rsidR="004510CA">
              <w:rPr>
                <w:noProof/>
                <w:webHidden/>
              </w:rPr>
              <w:t>224</w:t>
            </w:r>
            <w:r w:rsidR="004510CA">
              <w:rPr>
                <w:noProof/>
                <w:webHidden/>
              </w:rPr>
              <w:fldChar w:fldCharType="end"/>
            </w:r>
          </w:hyperlink>
        </w:p>
        <w:p w14:paraId="5B4F4D79" w14:textId="290786A7" w:rsidR="004510CA" w:rsidRDefault="00CF0513">
          <w:pPr>
            <w:pStyle w:val="Innehll1"/>
            <w:rPr>
              <w:rFonts w:asciiTheme="minorHAnsi" w:eastAsiaTheme="minorEastAsia" w:hAnsiTheme="minorHAnsi"/>
              <w:noProof/>
              <w:color w:val="auto"/>
              <w:lang w:val="sv-SE" w:eastAsia="sv-SE"/>
            </w:rPr>
          </w:pPr>
          <w:hyperlink w:anchor="_Toc49764399" w:history="1">
            <w:r w:rsidR="004510CA" w:rsidRPr="00392695">
              <w:rPr>
                <w:rStyle w:val="Hyperlnk"/>
                <w:noProof/>
              </w:rPr>
              <w:t>16.</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_Toc49764399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0C5BF480" w14:textId="16124E13"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00" w:history="1">
            <w:r w:rsidR="004510CA" w:rsidRPr="00392695">
              <w:rPr>
                <w:rStyle w:val="Hyperlnk"/>
                <w:noProof/>
              </w:rPr>
              <w:t>16.1.</w:t>
            </w:r>
            <w:r w:rsidR="004510CA">
              <w:rPr>
                <w:rFonts w:asciiTheme="minorHAnsi" w:eastAsiaTheme="minorEastAsia" w:hAnsiTheme="minorHAnsi"/>
                <w:noProof/>
                <w:color w:val="auto"/>
                <w:lang w:val="sv-SE" w:eastAsia="sv-SE"/>
              </w:rPr>
              <w:tab/>
            </w:r>
            <w:r w:rsidR="004510CA" w:rsidRPr="00392695">
              <w:rPr>
                <w:rStyle w:val="Hyperlnk"/>
                <w:noProof/>
              </w:rPr>
              <w:t>Runtime Management</w:t>
            </w:r>
            <w:r w:rsidR="004510CA">
              <w:rPr>
                <w:noProof/>
                <w:webHidden/>
              </w:rPr>
              <w:tab/>
            </w:r>
            <w:r w:rsidR="004510CA">
              <w:rPr>
                <w:noProof/>
                <w:webHidden/>
              </w:rPr>
              <w:fldChar w:fldCharType="begin"/>
            </w:r>
            <w:r w:rsidR="004510CA">
              <w:rPr>
                <w:noProof/>
                <w:webHidden/>
              </w:rPr>
              <w:instrText xml:space="preserve"> PAGEREF _Toc49764400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3EBF884D" w14:textId="53F02723"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01" w:history="1">
            <w:r w:rsidR="004510CA" w:rsidRPr="00392695">
              <w:rPr>
                <w:rStyle w:val="Hyperlnk"/>
                <w:noProof/>
              </w:rPr>
              <w:t>16.2.</w:t>
            </w:r>
            <w:r w:rsidR="004510CA">
              <w:rPr>
                <w:rFonts w:asciiTheme="minorHAnsi" w:eastAsiaTheme="minorEastAsia" w:hAnsiTheme="minorHAnsi"/>
                <w:noProof/>
                <w:color w:val="auto"/>
                <w:lang w:val="sv-SE" w:eastAsia="sv-SE"/>
              </w:rPr>
              <w:tab/>
            </w:r>
            <w:r w:rsidR="004510CA" w:rsidRPr="00392695">
              <w:rPr>
                <w:rStyle w:val="Hyperlnk"/>
                <w:noProof/>
              </w:rPr>
              <w:t>Assembly Operator</w:t>
            </w:r>
            <w:r w:rsidR="004510CA">
              <w:rPr>
                <w:noProof/>
                <w:webHidden/>
              </w:rPr>
              <w:tab/>
            </w:r>
            <w:r w:rsidR="004510CA">
              <w:rPr>
                <w:noProof/>
                <w:webHidden/>
              </w:rPr>
              <w:fldChar w:fldCharType="begin"/>
            </w:r>
            <w:r w:rsidR="004510CA">
              <w:rPr>
                <w:noProof/>
                <w:webHidden/>
              </w:rPr>
              <w:instrText xml:space="preserve"> PAGEREF _Toc49764401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54DCB57B" w14:textId="1AA0A7DE"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02" w:history="1">
            <w:r w:rsidR="004510CA" w:rsidRPr="00392695">
              <w:rPr>
                <w:rStyle w:val="Hyperlnk"/>
                <w:noProof/>
              </w:rPr>
              <w:t>16.3.</w:t>
            </w:r>
            <w:r w:rsidR="004510CA">
              <w:rPr>
                <w:rFonts w:asciiTheme="minorHAnsi" w:eastAsiaTheme="minorEastAsia" w:hAnsiTheme="minorHAnsi"/>
                <w:noProof/>
                <w:color w:val="auto"/>
                <w:lang w:val="sv-SE" w:eastAsia="sv-SE"/>
              </w:rPr>
              <w:tab/>
            </w:r>
            <w:r w:rsidR="004510CA" w:rsidRPr="00392695">
              <w:rPr>
                <w:rStyle w:val="Hyperlnk"/>
                <w:noProof/>
              </w:rPr>
              <w:t>Assembly Code</w:t>
            </w:r>
            <w:r w:rsidR="004510CA">
              <w:rPr>
                <w:noProof/>
                <w:webHidden/>
              </w:rPr>
              <w:tab/>
            </w:r>
            <w:r w:rsidR="004510CA">
              <w:rPr>
                <w:noProof/>
                <w:webHidden/>
              </w:rPr>
              <w:fldChar w:fldCharType="begin"/>
            </w:r>
            <w:r w:rsidR="004510CA">
              <w:rPr>
                <w:noProof/>
                <w:webHidden/>
              </w:rPr>
              <w:instrText xml:space="preserve"> PAGEREF _Toc49764402 \h </w:instrText>
            </w:r>
            <w:r w:rsidR="004510CA">
              <w:rPr>
                <w:noProof/>
                <w:webHidden/>
              </w:rPr>
            </w:r>
            <w:r w:rsidR="004510CA">
              <w:rPr>
                <w:noProof/>
                <w:webHidden/>
              </w:rPr>
              <w:fldChar w:fldCharType="separate"/>
            </w:r>
            <w:r w:rsidR="004510CA">
              <w:rPr>
                <w:noProof/>
                <w:webHidden/>
              </w:rPr>
              <w:t>226</w:t>
            </w:r>
            <w:r w:rsidR="004510CA">
              <w:rPr>
                <w:noProof/>
                <w:webHidden/>
              </w:rPr>
              <w:fldChar w:fldCharType="end"/>
            </w:r>
          </w:hyperlink>
        </w:p>
        <w:p w14:paraId="322B22C6" w14:textId="6A0B2EF4"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03" w:history="1">
            <w:r w:rsidR="004510CA" w:rsidRPr="00392695">
              <w:rPr>
                <w:rStyle w:val="Hyperlnk"/>
                <w:noProof/>
                <w:highlight w:val="white"/>
              </w:rPr>
              <w:t>16.3.1.</w:t>
            </w:r>
            <w:r w:rsidR="004510CA">
              <w:rPr>
                <w:rFonts w:asciiTheme="minorHAnsi" w:eastAsiaTheme="minorEastAsia" w:hAnsiTheme="minorHAnsi"/>
                <w:noProof/>
                <w:color w:val="auto"/>
                <w:lang w:val="sv-SE" w:eastAsia="sv-SE"/>
              </w:rPr>
              <w:tab/>
            </w:r>
            <w:r w:rsidR="004510CA" w:rsidRPr="00392695">
              <w:rPr>
                <w:rStyle w:val="Hyperlnk"/>
                <w:noProof/>
                <w:highlight w:val="white"/>
              </w:rPr>
              <w:t>ToString</w:t>
            </w:r>
            <w:r w:rsidR="004510CA">
              <w:rPr>
                <w:noProof/>
                <w:webHidden/>
              </w:rPr>
              <w:tab/>
            </w:r>
            <w:r w:rsidR="004510CA">
              <w:rPr>
                <w:noProof/>
                <w:webHidden/>
              </w:rPr>
              <w:fldChar w:fldCharType="begin"/>
            </w:r>
            <w:r w:rsidR="004510CA">
              <w:rPr>
                <w:noProof/>
                <w:webHidden/>
              </w:rPr>
              <w:instrText xml:space="preserve"> PAGEREF _Toc49764403 \h </w:instrText>
            </w:r>
            <w:r w:rsidR="004510CA">
              <w:rPr>
                <w:noProof/>
                <w:webHidden/>
              </w:rPr>
            </w:r>
            <w:r w:rsidR="004510CA">
              <w:rPr>
                <w:noProof/>
                <w:webHidden/>
              </w:rPr>
              <w:fldChar w:fldCharType="separate"/>
            </w:r>
            <w:r w:rsidR="004510CA">
              <w:rPr>
                <w:noProof/>
                <w:webHidden/>
              </w:rPr>
              <w:t>232</w:t>
            </w:r>
            <w:r w:rsidR="004510CA">
              <w:rPr>
                <w:noProof/>
                <w:webHidden/>
              </w:rPr>
              <w:fldChar w:fldCharType="end"/>
            </w:r>
          </w:hyperlink>
        </w:p>
        <w:p w14:paraId="3BE1DFC5" w14:textId="2CC1A2DC"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04" w:history="1">
            <w:r w:rsidR="004510CA" w:rsidRPr="00392695">
              <w:rPr>
                <w:rStyle w:val="Hyperlnk"/>
                <w:noProof/>
              </w:rPr>
              <w:t>16.4.</w:t>
            </w:r>
            <w:r w:rsidR="004510CA">
              <w:rPr>
                <w:rFonts w:asciiTheme="minorHAnsi" w:eastAsiaTheme="minorEastAsia" w:hAnsiTheme="minorHAnsi"/>
                <w:noProof/>
                <w:color w:val="auto"/>
                <w:lang w:val="sv-SE" w:eastAsia="sv-SE"/>
              </w:rPr>
              <w:tab/>
            </w:r>
            <w:r w:rsidR="004510CA" w:rsidRPr="00392695">
              <w:rPr>
                <w:rStyle w:val="Hyperlnk"/>
                <w:noProof/>
              </w:rPr>
              <w:t>Tracks</w:t>
            </w:r>
            <w:r w:rsidR="004510CA">
              <w:rPr>
                <w:noProof/>
                <w:webHidden/>
              </w:rPr>
              <w:tab/>
            </w:r>
            <w:r w:rsidR="004510CA">
              <w:rPr>
                <w:noProof/>
                <w:webHidden/>
              </w:rPr>
              <w:fldChar w:fldCharType="begin"/>
            </w:r>
            <w:r w:rsidR="004510CA">
              <w:rPr>
                <w:noProof/>
                <w:webHidden/>
              </w:rPr>
              <w:instrText xml:space="preserve"> PAGEREF _Toc49764404 \h </w:instrText>
            </w:r>
            <w:r w:rsidR="004510CA">
              <w:rPr>
                <w:noProof/>
                <w:webHidden/>
              </w:rPr>
            </w:r>
            <w:r w:rsidR="004510CA">
              <w:rPr>
                <w:noProof/>
                <w:webHidden/>
              </w:rPr>
              <w:fldChar w:fldCharType="separate"/>
            </w:r>
            <w:r w:rsidR="004510CA">
              <w:rPr>
                <w:noProof/>
                <w:webHidden/>
              </w:rPr>
              <w:t>244</w:t>
            </w:r>
            <w:r w:rsidR="004510CA">
              <w:rPr>
                <w:noProof/>
                <w:webHidden/>
              </w:rPr>
              <w:fldChar w:fldCharType="end"/>
            </w:r>
          </w:hyperlink>
        </w:p>
        <w:p w14:paraId="63525A3D" w14:textId="35158B7D"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05" w:history="1">
            <w:r w:rsidR="004510CA" w:rsidRPr="00392695">
              <w:rPr>
                <w:rStyle w:val="Hyperlnk"/>
                <w:noProof/>
              </w:rPr>
              <w:t>16.5.</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_Toc49764405 \h </w:instrText>
            </w:r>
            <w:r w:rsidR="004510CA">
              <w:rPr>
                <w:noProof/>
                <w:webHidden/>
              </w:rPr>
            </w:r>
            <w:r w:rsidR="004510CA">
              <w:rPr>
                <w:noProof/>
                <w:webHidden/>
              </w:rPr>
              <w:fldChar w:fldCharType="separate"/>
            </w:r>
            <w:r w:rsidR="004510CA">
              <w:rPr>
                <w:noProof/>
                <w:webHidden/>
              </w:rPr>
              <w:t>249</w:t>
            </w:r>
            <w:r w:rsidR="004510CA">
              <w:rPr>
                <w:noProof/>
                <w:webHidden/>
              </w:rPr>
              <w:fldChar w:fldCharType="end"/>
            </w:r>
          </w:hyperlink>
        </w:p>
        <w:p w14:paraId="695CAF8C" w14:textId="33A3424C"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06"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The Long Switch Statement</w:t>
            </w:r>
            <w:r w:rsidR="004510CA">
              <w:rPr>
                <w:noProof/>
                <w:webHidden/>
              </w:rPr>
              <w:tab/>
            </w:r>
            <w:r w:rsidR="004510CA">
              <w:rPr>
                <w:noProof/>
                <w:webHidden/>
              </w:rPr>
              <w:fldChar w:fldCharType="begin"/>
            </w:r>
            <w:r w:rsidR="004510CA">
              <w:rPr>
                <w:noProof/>
                <w:webHidden/>
              </w:rPr>
              <w:instrText xml:space="preserve"> PAGEREF _Toc49764406 \h </w:instrText>
            </w:r>
            <w:r w:rsidR="004510CA">
              <w:rPr>
                <w:noProof/>
                <w:webHidden/>
              </w:rPr>
            </w:r>
            <w:r w:rsidR="004510CA">
              <w:rPr>
                <w:noProof/>
                <w:webHidden/>
              </w:rPr>
              <w:fldChar w:fldCharType="separate"/>
            </w:r>
            <w:r w:rsidR="004510CA">
              <w:rPr>
                <w:noProof/>
                <w:webHidden/>
              </w:rPr>
              <w:t>250</w:t>
            </w:r>
            <w:r w:rsidR="004510CA">
              <w:rPr>
                <w:noProof/>
                <w:webHidden/>
              </w:rPr>
              <w:fldChar w:fldCharType="end"/>
            </w:r>
          </w:hyperlink>
        </w:p>
        <w:p w14:paraId="23C78273" w14:textId="6AF68E8F"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07"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Track Set Generation</w:t>
            </w:r>
            <w:r w:rsidR="004510CA">
              <w:rPr>
                <w:noProof/>
                <w:webHidden/>
              </w:rPr>
              <w:tab/>
            </w:r>
            <w:r w:rsidR="004510CA">
              <w:rPr>
                <w:noProof/>
                <w:webHidden/>
              </w:rPr>
              <w:fldChar w:fldCharType="begin"/>
            </w:r>
            <w:r w:rsidR="004510CA">
              <w:rPr>
                <w:noProof/>
                <w:webHidden/>
              </w:rPr>
              <w:instrText xml:space="preserve"> PAGEREF _Toc49764407 \h </w:instrText>
            </w:r>
            <w:r w:rsidR="004510CA">
              <w:rPr>
                <w:noProof/>
                <w:webHidden/>
              </w:rPr>
            </w:r>
            <w:r w:rsidR="004510CA">
              <w:rPr>
                <w:noProof/>
                <w:webHidden/>
              </w:rPr>
              <w:fldChar w:fldCharType="separate"/>
            </w:r>
            <w:r w:rsidR="004510CA">
              <w:rPr>
                <w:noProof/>
                <w:webHidden/>
              </w:rPr>
              <w:t>256</w:t>
            </w:r>
            <w:r w:rsidR="004510CA">
              <w:rPr>
                <w:noProof/>
                <w:webHidden/>
              </w:rPr>
              <w:fldChar w:fldCharType="end"/>
            </w:r>
          </w:hyperlink>
        </w:p>
        <w:p w14:paraId="37E44188" w14:textId="775B490F"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08"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Calls</w:t>
            </w:r>
            <w:r w:rsidR="004510CA">
              <w:rPr>
                <w:noProof/>
                <w:webHidden/>
              </w:rPr>
              <w:tab/>
            </w:r>
            <w:r w:rsidR="004510CA">
              <w:rPr>
                <w:noProof/>
                <w:webHidden/>
              </w:rPr>
              <w:fldChar w:fldCharType="begin"/>
            </w:r>
            <w:r w:rsidR="004510CA">
              <w:rPr>
                <w:noProof/>
                <w:webHidden/>
              </w:rPr>
              <w:instrText xml:space="preserve"> PAGEREF _Toc49764408 \h </w:instrText>
            </w:r>
            <w:r w:rsidR="004510CA">
              <w:rPr>
                <w:noProof/>
                <w:webHidden/>
              </w:rPr>
            </w:r>
            <w:r w:rsidR="004510CA">
              <w:rPr>
                <w:noProof/>
                <w:webHidden/>
              </w:rPr>
              <w:fldChar w:fldCharType="separate"/>
            </w:r>
            <w:r w:rsidR="004510CA">
              <w:rPr>
                <w:noProof/>
                <w:webHidden/>
              </w:rPr>
              <w:t>257</w:t>
            </w:r>
            <w:r w:rsidR="004510CA">
              <w:rPr>
                <w:noProof/>
                <w:webHidden/>
              </w:rPr>
              <w:fldChar w:fldCharType="end"/>
            </w:r>
          </w:hyperlink>
        </w:p>
        <w:p w14:paraId="4AB2CA62" w14:textId="07E2752A"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09"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Loading Values into Registers</w:t>
            </w:r>
            <w:r w:rsidR="004510CA">
              <w:rPr>
                <w:noProof/>
                <w:webHidden/>
              </w:rPr>
              <w:tab/>
            </w:r>
            <w:r w:rsidR="004510CA">
              <w:rPr>
                <w:noProof/>
                <w:webHidden/>
              </w:rPr>
              <w:fldChar w:fldCharType="begin"/>
            </w:r>
            <w:r w:rsidR="004510CA">
              <w:rPr>
                <w:noProof/>
                <w:webHidden/>
              </w:rPr>
              <w:instrText xml:space="preserve"> PAGEREF _Toc49764409 \h </w:instrText>
            </w:r>
            <w:r w:rsidR="004510CA">
              <w:rPr>
                <w:noProof/>
                <w:webHidden/>
              </w:rPr>
            </w:r>
            <w:r w:rsidR="004510CA">
              <w:rPr>
                <w:noProof/>
                <w:webHidden/>
              </w:rPr>
              <w:fldChar w:fldCharType="separate"/>
            </w:r>
            <w:r w:rsidR="004510CA">
              <w:rPr>
                <w:noProof/>
                <w:webHidden/>
              </w:rPr>
              <w:t>261</w:t>
            </w:r>
            <w:r w:rsidR="004510CA">
              <w:rPr>
                <w:noProof/>
                <w:webHidden/>
              </w:rPr>
              <w:fldChar w:fldCharType="end"/>
            </w:r>
          </w:hyperlink>
        </w:p>
        <w:p w14:paraId="480AF27C" w14:textId="7A60817E"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10"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Return, Exit, and Goto</w:t>
            </w:r>
            <w:r w:rsidR="004510CA">
              <w:rPr>
                <w:noProof/>
                <w:webHidden/>
              </w:rPr>
              <w:tab/>
            </w:r>
            <w:r w:rsidR="004510CA">
              <w:rPr>
                <w:noProof/>
                <w:webHidden/>
              </w:rPr>
              <w:fldChar w:fldCharType="begin"/>
            </w:r>
            <w:r w:rsidR="004510CA">
              <w:rPr>
                <w:noProof/>
                <w:webHidden/>
              </w:rPr>
              <w:instrText xml:space="preserve"> PAGEREF _Toc49764410 \h </w:instrText>
            </w:r>
            <w:r w:rsidR="004510CA">
              <w:rPr>
                <w:noProof/>
                <w:webHidden/>
              </w:rPr>
            </w:r>
            <w:r w:rsidR="004510CA">
              <w:rPr>
                <w:noProof/>
                <w:webHidden/>
              </w:rPr>
              <w:fldChar w:fldCharType="separate"/>
            </w:r>
            <w:r w:rsidR="004510CA">
              <w:rPr>
                <w:noProof/>
                <w:webHidden/>
              </w:rPr>
              <w:t>264</w:t>
            </w:r>
            <w:r w:rsidR="004510CA">
              <w:rPr>
                <w:noProof/>
                <w:webHidden/>
              </w:rPr>
              <w:fldChar w:fldCharType="end"/>
            </w:r>
          </w:hyperlink>
        </w:p>
        <w:p w14:paraId="67055390" w14:textId="46783248"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11"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Load and Inspect Registers</w:t>
            </w:r>
            <w:r w:rsidR="004510CA">
              <w:rPr>
                <w:noProof/>
                <w:webHidden/>
              </w:rPr>
              <w:tab/>
            </w:r>
            <w:r w:rsidR="004510CA">
              <w:rPr>
                <w:noProof/>
                <w:webHidden/>
              </w:rPr>
              <w:fldChar w:fldCharType="begin"/>
            </w:r>
            <w:r w:rsidR="004510CA">
              <w:rPr>
                <w:noProof/>
                <w:webHidden/>
              </w:rPr>
              <w:instrText xml:space="preserve"> PAGEREF _Toc49764411 \h </w:instrText>
            </w:r>
            <w:r w:rsidR="004510CA">
              <w:rPr>
                <w:noProof/>
                <w:webHidden/>
              </w:rPr>
            </w:r>
            <w:r w:rsidR="004510CA">
              <w:rPr>
                <w:noProof/>
                <w:webHidden/>
              </w:rPr>
              <w:fldChar w:fldCharType="separate"/>
            </w:r>
            <w:r w:rsidR="004510CA">
              <w:rPr>
                <w:noProof/>
                <w:webHidden/>
              </w:rPr>
              <w:t>266</w:t>
            </w:r>
            <w:r w:rsidR="004510CA">
              <w:rPr>
                <w:noProof/>
                <w:webHidden/>
              </w:rPr>
              <w:fldChar w:fldCharType="end"/>
            </w:r>
          </w:hyperlink>
        </w:p>
        <w:p w14:paraId="5263B751" w14:textId="330E566F"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12" w:history="1">
            <w:r w:rsidR="004510CA" w:rsidRPr="00392695">
              <w:rPr>
                <w:rStyle w:val="Hyperlnk"/>
                <w:noProof/>
                <w:highlight w:val="white"/>
              </w:rPr>
              <w:t>16.5.7.</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w:t>
            </w:r>
            <w:r w:rsidR="004510CA">
              <w:rPr>
                <w:noProof/>
                <w:webHidden/>
              </w:rPr>
              <w:tab/>
            </w:r>
            <w:r w:rsidR="004510CA">
              <w:rPr>
                <w:noProof/>
                <w:webHidden/>
              </w:rPr>
              <w:fldChar w:fldCharType="begin"/>
            </w:r>
            <w:r w:rsidR="004510CA">
              <w:rPr>
                <w:noProof/>
                <w:webHidden/>
              </w:rPr>
              <w:instrText xml:space="preserve"> PAGEREF _Toc49764412 \h </w:instrText>
            </w:r>
            <w:r w:rsidR="004510CA">
              <w:rPr>
                <w:noProof/>
                <w:webHidden/>
              </w:rPr>
            </w:r>
            <w:r w:rsidR="004510CA">
              <w:rPr>
                <w:noProof/>
                <w:webHidden/>
              </w:rPr>
              <w:fldChar w:fldCharType="separate"/>
            </w:r>
            <w:r w:rsidR="004510CA">
              <w:rPr>
                <w:noProof/>
                <w:webHidden/>
              </w:rPr>
              <w:t>267</w:t>
            </w:r>
            <w:r w:rsidR="004510CA">
              <w:rPr>
                <w:noProof/>
                <w:webHidden/>
              </w:rPr>
              <w:fldChar w:fldCharType="end"/>
            </w:r>
          </w:hyperlink>
        </w:p>
        <w:p w14:paraId="567C8FDE" w14:textId="23A0BF52"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13" w:history="1">
            <w:r w:rsidR="004510CA" w:rsidRPr="00392695">
              <w:rPr>
                <w:rStyle w:val="Hyperlnk"/>
                <w:noProof/>
                <w:highlight w:val="white"/>
              </w:rPr>
              <w:t>16.5.8.</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Multiplication, Division, and Modulo</w:t>
            </w:r>
            <w:r w:rsidR="004510CA">
              <w:rPr>
                <w:noProof/>
                <w:webHidden/>
              </w:rPr>
              <w:tab/>
            </w:r>
            <w:r w:rsidR="004510CA">
              <w:rPr>
                <w:noProof/>
                <w:webHidden/>
              </w:rPr>
              <w:fldChar w:fldCharType="begin"/>
            </w:r>
            <w:r w:rsidR="004510CA">
              <w:rPr>
                <w:noProof/>
                <w:webHidden/>
              </w:rPr>
              <w:instrText xml:space="preserve"> PAGEREF _Toc49764413 \h </w:instrText>
            </w:r>
            <w:r w:rsidR="004510CA">
              <w:rPr>
                <w:noProof/>
                <w:webHidden/>
              </w:rPr>
            </w:r>
            <w:r w:rsidR="004510CA">
              <w:rPr>
                <w:noProof/>
                <w:webHidden/>
              </w:rPr>
              <w:fldChar w:fldCharType="separate"/>
            </w:r>
            <w:r w:rsidR="004510CA">
              <w:rPr>
                <w:noProof/>
                <w:webHidden/>
              </w:rPr>
              <w:t>268</w:t>
            </w:r>
            <w:r w:rsidR="004510CA">
              <w:rPr>
                <w:noProof/>
                <w:webHidden/>
              </w:rPr>
              <w:fldChar w:fldCharType="end"/>
            </w:r>
          </w:hyperlink>
        </w:p>
        <w:p w14:paraId="03A811A4" w14:textId="4518887F"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14"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Assignment and Parameters</w:t>
            </w:r>
            <w:r w:rsidR="004510CA">
              <w:rPr>
                <w:noProof/>
                <w:webHidden/>
              </w:rPr>
              <w:tab/>
            </w:r>
            <w:r w:rsidR="004510CA">
              <w:rPr>
                <w:noProof/>
                <w:webHidden/>
              </w:rPr>
              <w:fldChar w:fldCharType="begin"/>
            </w:r>
            <w:r w:rsidR="004510CA">
              <w:rPr>
                <w:noProof/>
                <w:webHidden/>
              </w:rPr>
              <w:instrText xml:space="preserve"> PAGEREF _Toc49764414 \h </w:instrText>
            </w:r>
            <w:r w:rsidR="004510CA">
              <w:rPr>
                <w:noProof/>
                <w:webHidden/>
              </w:rPr>
            </w:r>
            <w:r w:rsidR="004510CA">
              <w:rPr>
                <w:noProof/>
                <w:webHidden/>
              </w:rPr>
              <w:fldChar w:fldCharType="separate"/>
            </w:r>
            <w:r w:rsidR="004510CA">
              <w:rPr>
                <w:noProof/>
                <w:webHidden/>
              </w:rPr>
              <w:t>270</w:t>
            </w:r>
            <w:r w:rsidR="004510CA">
              <w:rPr>
                <w:noProof/>
                <w:webHidden/>
              </w:rPr>
              <w:fldChar w:fldCharType="end"/>
            </w:r>
          </w:hyperlink>
        </w:p>
        <w:p w14:paraId="61B979D2" w14:textId="536FEBD4"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15"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Unary Integral Operations</w:t>
            </w:r>
            <w:r w:rsidR="004510CA">
              <w:rPr>
                <w:noProof/>
                <w:webHidden/>
              </w:rPr>
              <w:tab/>
            </w:r>
            <w:r w:rsidR="004510CA">
              <w:rPr>
                <w:noProof/>
                <w:webHidden/>
              </w:rPr>
              <w:fldChar w:fldCharType="begin"/>
            </w:r>
            <w:r w:rsidR="004510CA">
              <w:rPr>
                <w:noProof/>
                <w:webHidden/>
              </w:rPr>
              <w:instrText xml:space="preserve"> PAGEREF _Toc49764415 \h </w:instrText>
            </w:r>
            <w:r w:rsidR="004510CA">
              <w:rPr>
                <w:noProof/>
                <w:webHidden/>
              </w:rPr>
            </w:r>
            <w:r w:rsidR="004510CA">
              <w:rPr>
                <w:noProof/>
                <w:webHidden/>
              </w:rPr>
              <w:fldChar w:fldCharType="separate"/>
            </w:r>
            <w:r w:rsidR="004510CA">
              <w:rPr>
                <w:noProof/>
                <w:webHidden/>
              </w:rPr>
              <w:t>271</w:t>
            </w:r>
            <w:r w:rsidR="004510CA">
              <w:rPr>
                <w:noProof/>
                <w:webHidden/>
              </w:rPr>
              <w:fldChar w:fldCharType="end"/>
            </w:r>
          </w:hyperlink>
        </w:p>
        <w:p w14:paraId="238364CD" w14:textId="60A40DF1"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16"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Binary</w:t>
            </w:r>
            <w:r w:rsidR="004510CA">
              <w:rPr>
                <w:noProof/>
                <w:webHidden/>
              </w:rPr>
              <w:tab/>
            </w:r>
            <w:r w:rsidR="004510CA">
              <w:rPr>
                <w:noProof/>
                <w:webHidden/>
              </w:rPr>
              <w:fldChar w:fldCharType="begin"/>
            </w:r>
            <w:r w:rsidR="004510CA">
              <w:rPr>
                <w:noProof/>
                <w:webHidden/>
              </w:rPr>
              <w:instrText xml:space="preserve"> PAGEREF _Toc49764416 \h </w:instrText>
            </w:r>
            <w:r w:rsidR="004510CA">
              <w:rPr>
                <w:noProof/>
                <w:webHidden/>
              </w:rPr>
            </w:r>
            <w:r w:rsidR="004510CA">
              <w:rPr>
                <w:noProof/>
                <w:webHidden/>
              </w:rPr>
              <w:fldChar w:fldCharType="separate"/>
            </w:r>
            <w:r w:rsidR="004510CA">
              <w:rPr>
                <w:noProof/>
                <w:webHidden/>
              </w:rPr>
              <w:t>273</w:t>
            </w:r>
            <w:r w:rsidR="004510CA">
              <w:rPr>
                <w:noProof/>
                <w:webHidden/>
              </w:rPr>
              <w:fldChar w:fldCharType="end"/>
            </w:r>
          </w:hyperlink>
        </w:p>
        <w:p w14:paraId="02BEDB73" w14:textId="5496A428"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1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Base and Offset</w:t>
            </w:r>
            <w:r w:rsidR="004510CA">
              <w:rPr>
                <w:noProof/>
                <w:webHidden/>
              </w:rPr>
              <w:tab/>
            </w:r>
            <w:r w:rsidR="004510CA">
              <w:rPr>
                <w:noProof/>
                <w:webHidden/>
              </w:rPr>
              <w:fldChar w:fldCharType="begin"/>
            </w:r>
            <w:r w:rsidR="004510CA">
              <w:rPr>
                <w:noProof/>
                <w:webHidden/>
              </w:rPr>
              <w:instrText xml:space="preserve"> PAGEREF _Toc49764417 \h </w:instrText>
            </w:r>
            <w:r w:rsidR="004510CA">
              <w:rPr>
                <w:noProof/>
                <w:webHidden/>
              </w:rPr>
            </w:r>
            <w:r w:rsidR="004510CA">
              <w:rPr>
                <w:noProof/>
                <w:webHidden/>
              </w:rPr>
              <w:fldChar w:fldCharType="separate"/>
            </w:r>
            <w:r w:rsidR="004510CA">
              <w:rPr>
                <w:noProof/>
                <w:webHidden/>
              </w:rPr>
              <w:t>277</w:t>
            </w:r>
            <w:r w:rsidR="004510CA">
              <w:rPr>
                <w:noProof/>
                <w:webHidden/>
              </w:rPr>
              <w:fldChar w:fldCharType="end"/>
            </w:r>
          </w:hyperlink>
        </w:p>
        <w:p w14:paraId="6EF58F7C" w14:textId="3C1AC56C"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1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Case</w:t>
            </w:r>
            <w:r w:rsidR="004510CA">
              <w:rPr>
                <w:noProof/>
                <w:webHidden/>
              </w:rPr>
              <w:tab/>
            </w:r>
            <w:r w:rsidR="004510CA">
              <w:rPr>
                <w:noProof/>
                <w:webHidden/>
              </w:rPr>
              <w:fldChar w:fldCharType="begin"/>
            </w:r>
            <w:r w:rsidR="004510CA">
              <w:rPr>
                <w:noProof/>
                <w:webHidden/>
              </w:rPr>
              <w:instrText xml:space="preserve"> PAGEREF _Toc49764418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5D8E778B" w14:textId="4C474A8E"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1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w:t>
            </w:r>
            <w:r w:rsidR="004510CA">
              <w:rPr>
                <w:noProof/>
                <w:webHidden/>
              </w:rPr>
              <w:tab/>
            </w:r>
            <w:r w:rsidR="004510CA">
              <w:rPr>
                <w:noProof/>
                <w:webHidden/>
              </w:rPr>
              <w:fldChar w:fldCharType="begin"/>
            </w:r>
            <w:r w:rsidR="004510CA">
              <w:rPr>
                <w:noProof/>
                <w:webHidden/>
              </w:rPr>
              <w:instrText xml:space="preserve"> PAGEREF _Toc49764419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3D8CE4D7" w14:textId="4407C4D5"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20"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Binary</w:t>
            </w:r>
            <w:r w:rsidR="004510CA">
              <w:rPr>
                <w:noProof/>
                <w:webHidden/>
              </w:rPr>
              <w:tab/>
            </w:r>
            <w:r w:rsidR="004510CA">
              <w:rPr>
                <w:noProof/>
                <w:webHidden/>
              </w:rPr>
              <w:fldChar w:fldCharType="begin"/>
            </w:r>
            <w:r w:rsidR="004510CA">
              <w:rPr>
                <w:noProof/>
                <w:webHidden/>
              </w:rPr>
              <w:instrText xml:space="preserve"> PAGEREF _Toc49764420 \h </w:instrText>
            </w:r>
            <w:r w:rsidR="004510CA">
              <w:rPr>
                <w:noProof/>
                <w:webHidden/>
              </w:rPr>
            </w:r>
            <w:r w:rsidR="004510CA">
              <w:rPr>
                <w:noProof/>
                <w:webHidden/>
              </w:rPr>
              <w:fldChar w:fldCharType="separate"/>
            </w:r>
            <w:r w:rsidR="004510CA">
              <w:rPr>
                <w:noProof/>
                <w:webHidden/>
              </w:rPr>
              <w:t>279</w:t>
            </w:r>
            <w:r w:rsidR="004510CA">
              <w:rPr>
                <w:noProof/>
                <w:webHidden/>
              </w:rPr>
              <w:fldChar w:fldCharType="end"/>
            </w:r>
          </w:hyperlink>
        </w:p>
        <w:p w14:paraId="6133E1AC" w14:textId="6E39D73F"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21"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Relation</w:t>
            </w:r>
            <w:r w:rsidR="004510CA">
              <w:rPr>
                <w:noProof/>
                <w:webHidden/>
              </w:rPr>
              <w:tab/>
            </w:r>
            <w:r w:rsidR="004510CA">
              <w:rPr>
                <w:noProof/>
                <w:webHidden/>
              </w:rPr>
              <w:fldChar w:fldCharType="begin"/>
            </w:r>
            <w:r w:rsidR="004510CA">
              <w:rPr>
                <w:noProof/>
                <w:webHidden/>
              </w:rPr>
              <w:instrText xml:space="preserve"> PAGEREF _Toc49764421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1E656DF6" w14:textId="11424378"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22"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Push and Pop</w:t>
            </w:r>
            <w:r w:rsidR="004510CA">
              <w:rPr>
                <w:noProof/>
                <w:webHidden/>
              </w:rPr>
              <w:tab/>
            </w:r>
            <w:r w:rsidR="004510CA">
              <w:rPr>
                <w:noProof/>
                <w:webHidden/>
              </w:rPr>
              <w:fldChar w:fldCharType="begin"/>
            </w:r>
            <w:r w:rsidR="004510CA">
              <w:rPr>
                <w:noProof/>
                <w:webHidden/>
              </w:rPr>
              <w:instrText xml:space="preserve"> PAGEREF _Toc49764422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34382E1D" w14:textId="3BEF4615"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23"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Type Conversion</w:t>
            </w:r>
            <w:r w:rsidR="004510CA">
              <w:rPr>
                <w:noProof/>
                <w:webHidden/>
              </w:rPr>
              <w:tab/>
            </w:r>
            <w:r w:rsidR="004510CA">
              <w:rPr>
                <w:noProof/>
                <w:webHidden/>
              </w:rPr>
              <w:fldChar w:fldCharType="begin"/>
            </w:r>
            <w:r w:rsidR="004510CA">
              <w:rPr>
                <w:noProof/>
                <w:webHidden/>
              </w:rPr>
              <w:instrText xml:space="preserve"> PAGEREF _Toc49764423 \h </w:instrText>
            </w:r>
            <w:r w:rsidR="004510CA">
              <w:rPr>
                <w:noProof/>
                <w:webHidden/>
              </w:rPr>
            </w:r>
            <w:r w:rsidR="004510CA">
              <w:rPr>
                <w:noProof/>
                <w:webHidden/>
              </w:rPr>
              <w:fldChar w:fldCharType="separate"/>
            </w:r>
            <w:r w:rsidR="004510CA">
              <w:rPr>
                <w:noProof/>
                <w:webHidden/>
              </w:rPr>
              <w:t>283</w:t>
            </w:r>
            <w:r w:rsidR="004510CA">
              <w:rPr>
                <w:noProof/>
                <w:webHidden/>
              </w:rPr>
              <w:fldChar w:fldCharType="end"/>
            </w:r>
          </w:hyperlink>
        </w:p>
        <w:p w14:paraId="6A4DEDC4" w14:textId="50A4ECDA"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24"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Struct and Union</w:t>
            </w:r>
            <w:r w:rsidR="004510CA">
              <w:rPr>
                <w:noProof/>
                <w:webHidden/>
              </w:rPr>
              <w:tab/>
            </w:r>
            <w:r w:rsidR="004510CA">
              <w:rPr>
                <w:noProof/>
                <w:webHidden/>
              </w:rPr>
              <w:fldChar w:fldCharType="begin"/>
            </w:r>
            <w:r w:rsidR="004510CA">
              <w:rPr>
                <w:noProof/>
                <w:webHidden/>
              </w:rPr>
              <w:instrText xml:space="preserve"> PAGEREF _Toc49764424 \h </w:instrText>
            </w:r>
            <w:r w:rsidR="004510CA">
              <w:rPr>
                <w:noProof/>
                <w:webHidden/>
              </w:rPr>
            </w:r>
            <w:r w:rsidR="004510CA">
              <w:rPr>
                <w:noProof/>
                <w:webHidden/>
              </w:rPr>
              <w:fldChar w:fldCharType="separate"/>
            </w:r>
            <w:r w:rsidR="004510CA">
              <w:rPr>
                <w:noProof/>
                <w:webHidden/>
              </w:rPr>
              <w:t>285</w:t>
            </w:r>
            <w:r w:rsidR="004510CA">
              <w:rPr>
                <w:noProof/>
                <w:webHidden/>
              </w:rPr>
              <w:fldChar w:fldCharType="end"/>
            </w:r>
          </w:hyperlink>
        </w:p>
        <w:p w14:paraId="4AA7733C" w14:textId="0C6AA059"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25"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 Code</w:t>
            </w:r>
            <w:r w:rsidR="004510CA">
              <w:rPr>
                <w:noProof/>
                <w:webHidden/>
              </w:rPr>
              <w:tab/>
            </w:r>
            <w:r w:rsidR="004510CA">
              <w:rPr>
                <w:noProof/>
                <w:webHidden/>
              </w:rPr>
              <w:fldChar w:fldCharType="begin"/>
            </w:r>
            <w:r w:rsidR="004510CA">
              <w:rPr>
                <w:noProof/>
                <w:webHidden/>
              </w:rPr>
              <w:instrText xml:space="preserve"> PAGEREF _Toc49764425 \h </w:instrText>
            </w:r>
            <w:r w:rsidR="004510CA">
              <w:rPr>
                <w:noProof/>
                <w:webHidden/>
              </w:rPr>
            </w:r>
            <w:r w:rsidR="004510CA">
              <w:rPr>
                <w:noProof/>
                <w:webHidden/>
              </w:rPr>
              <w:fldChar w:fldCharType="separate"/>
            </w:r>
            <w:r w:rsidR="004510CA">
              <w:rPr>
                <w:noProof/>
                <w:webHidden/>
              </w:rPr>
              <w:t>286</w:t>
            </w:r>
            <w:r w:rsidR="004510CA">
              <w:rPr>
                <w:noProof/>
                <w:webHidden/>
              </w:rPr>
              <w:fldChar w:fldCharType="end"/>
            </w:r>
          </w:hyperlink>
        </w:p>
        <w:p w14:paraId="14FCA861" w14:textId="293B4449"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26"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Command Line Arguments</w:t>
            </w:r>
            <w:r w:rsidR="004510CA">
              <w:rPr>
                <w:noProof/>
                <w:webHidden/>
              </w:rPr>
              <w:tab/>
            </w:r>
            <w:r w:rsidR="004510CA">
              <w:rPr>
                <w:noProof/>
                <w:webHidden/>
              </w:rPr>
              <w:fldChar w:fldCharType="begin"/>
            </w:r>
            <w:r w:rsidR="004510CA">
              <w:rPr>
                <w:noProof/>
                <w:webHidden/>
              </w:rPr>
              <w:instrText xml:space="preserve"> PAGEREF _Toc49764426 \h </w:instrText>
            </w:r>
            <w:r w:rsidR="004510CA">
              <w:rPr>
                <w:noProof/>
                <w:webHidden/>
              </w:rPr>
            </w:r>
            <w:r w:rsidR="004510CA">
              <w:rPr>
                <w:noProof/>
                <w:webHidden/>
              </w:rPr>
              <w:fldChar w:fldCharType="separate"/>
            </w:r>
            <w:r w:rsidR="004510CA">
              <w:rPr>
                <w:noProof/>
                <w:webHidden/>
              </w:rPr>
              <w:t>287</w:t>
            </w:r>
            <w:r w:rsidR="004510CA">
              <w:rPr>
                <w:noProof/>
                <w:webHidden/>
              </w:rPr>
              <w:fldChar w:fldCharType="end"/>
            </w:r>
          </w:hyperlink>
        </w:p>
        <w:p w14:paraId="3BD45413" w14:textId="731CE169"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2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Linux Text List</w:t>
            </w:r>
            <w:r w:rsidR="004510CA">
              <w:rPr>
                <w:noProof/>
                <w:webHidden/>
              </w:rPr>
              <w:tab/>
            </w:r>
            <w:r w:rsidR="004510CA">
              <w:rPr>
                <w:noProof/>
                <w:webHidden/>
              </w:rPr>
              <w:fldChar w:fldCharType="begin"/>
            </w:r>
            <w:r w:rsidR="004510CA">
              <w:rPr>
                <w:noProof/>
                <w:webHidden/>
              </w:rPr>
              <w:instrText xml:space="preserve"> PAGEREF _Toc49764427 \h </w:instrText>
            </w:r>
            <w:r w:rsidR="004510CA">
              <w:rPr>
                <w:noProof/>
                <w:webHidden/>
              </w:rPr>
            </w:r>
            <w:r w:rsidR="004510CA">
              <w:rPr>
                <w:noProof/>
                <w:webHidden/>
              </w:rPr>
              <w:fldChar w:fldCharType="separate"/>
            </w:r>
            <w:r w:rsidR="004510CA">
              <w:rPr>
                <w:noProof/>
                <w:webHidden/>
              </w:rPr>
              <w:t>290</w:t>
            </w:r>
            <w:r w:rsidR="004510CA">
              <w:rPr>
                <w:noProof/>
                <w:webHidden/>
              </w:rPr>
              <w:fldChar w:fldCharType="end"/>
            </w:r>
          </w:hyperlink>
        </w:p>
        <w:p w14:paraId="5BAA37A4" w14:textId="5AE5A5BA"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2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Jump Info</w:t>
            </w:r>
            <w:r w:rsidR="004510CA">
              <w:rPr>
                <w:noProof/>
                <w:webHidden/>
              </w:rPr>
              <w:tab/>
            </w:r>
            <w:r w:rsidR="004510CA">
              <w:rPr>
                <w:noProof/>
                <w:webHidden/>
              </w:rPr>
              <w:fldChar w:fldCharType="begin"/>
            </w:r>
            <w:r w:rsidR="004510CA">
              <w:rPr>
                <w:noProof/>
                <w:webHidden/>
              </w:rPr>
              <w:instrText xml:space="preserve"> PAGEREF _Toc49764428 \h </w:instrText>
            </w:r>
            <w:r w:rsidR="004510CA">
              <w:rPr>
                <w:noProof/>
                <w:webHidden/>
              </w:rPr>
            </w:r>
            <w:r w:rsidR="004510CA">
              <w:rPr>
                <w:noProof/>
                <w:webHidden/>
              </w:rPr>
              <w:fldChar w:fldCharType="separate"/>
            </w:r>
            <w:r w:rsidR="004510CA">
              <w:rPr>
                <w:noProof/>
                <w:webHidden/>
              </w:rPr>
              <w:t>291</w:t>
            </w:r>
            <w:r w:rsidR="004510CA">
              <w:rPr>
                <w:noProof/>
                <w:webHidden/>
              </w:rPr>
              <w:fldChar w:fldCharType="end"/>
            </w:r>
          </w:hyperlink>
        </w:p>
        <w:p w14:paraId="2C256725" w14:textId="100A33C7"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2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Byte List</w:t>
            </w:r>
            <w:r w:rsidR="004510CA">
              <w:rPr>
                <w:noProof/>
                <w:webHidden/>
              </w:rPr>
              <w:tab/>
            </w:r>
            <w:r w:rsidR="004510CA">
              <w:rPr>
                <w:noProof/>
                <w:webHidden/>
              </w:rPr>
              <w:fldChar w:fldCharType="begin"/>
            </w:r>
            <w:r w:rsidR="004510CA">
              <w:rPr>
                <w:noProof/>
                <w:webHidden/>
              </w:rPr>
              <w:instrText xml:space="preserve"> PAGEREF _Toc49764429 \h </w:instrText>
            </w:r>
            <w:r w:rsidR="004510CA">
              <w:rPr>
                <w:noProof/>
                <w:webHidden/>
              </w:rPr>
            </w:r>
            <w:r w:rsidR="004510CA">
              <w:rPr>
                <w:noProof/>
                <w:webHidden/>
              </w:rPr>
              <w:fldChar w:fldCharType="separate"/>
            </w:r>
            <w:r w:rsidR="004510CA">
              <w:rPr>
                <w:noProof/>
                <w:webHidden/>
              </w:rPr>
              <w:t>293</w:t>
            </w:r>
            <w:r w:rsidR="004510CA">
              <w:rPr>
                <w:noProof/>
                <w:webHidden/>
              </w:rPr>
              <w:fldChar w:fldCharType="end"/>
            </w:r>
          </w:hyperlink>
        </w:p>
        <w:p w14:paraId="31F2C4BE" w14:textId="60832F27"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30" w:history="1">
            <w:r w:rsidR="004510CA" w:rsidRPr="00392695">
              <w:rPr>
                <w:rStyle w:val="Hyperlnk"/>
                <w:noProof/>
              </w:rPr>
              <w:t>16.6.</w:t>
            </w:r>
            <w:r w:rsidR="004510CA">
              <w:rPr>
                <w:rFonts w:asciiTheme="minorHAnsi" w:eastAsiaTheme="minorEastAsia" w:hAnsiTheme="minorHAnsi"/>
                <w:noProof/>
                <w:color w:val="auto"/>
                <w:lang w:val="sv-SE" w:eastAsia="sv-SE"/>
              </w:rPr>
              <w:tab/>
            </w:r>
            <w:r w:rsidR="004510CA" w:rsidRPr="00392695">
              <w:rPr>
                <w:rStyle w:val="Hyperlnk"/>
                <w:noProof/>
              </w:rPr>
              <w:t>Generation</w:t>
            </w:r>
            <w:r w:rsidR="004510CA">
              <w:rPr>
                <w:noProof/>
                <w:webHidden/>
              </w:rPr>
              <w:tab/>
            </w:r>
            <w:r w:rsidR="004510CA">
              <w:rPr>
                <w:noProof/>
                <w:webHidden/>
              </w:rPr>
              <w:fldChar w:fldCharType="begin"/>
            </w:r>
            <w:r w:rsidR="004510CA">
              <w:rPr>
                <w:noProof/>
                <w:webHidden/>
              </w:rPr>
              <w:instrText xml:space="preserve"> PAGEREF _Toc49764430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9727FBE" w14:textId="09C8F05D"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31" w:history="1">
            <w:r w:rsidR="004510CA" w:rsidRPr="00392695">
              <w:rPr>
                <w:rStyle w:val="Hyperlnk"/>
                <w:noProof/>
              </w:rPr>
              <w:t>16.6.1.</w:t>
            </w:r>
            <w:r w:rsidR="004510CA">
              <w:rPr>
                <w:rFonts w:asciiTheme="minorHAnsi" w:eastAsiaTheme="minorEastAsia" w:hAnsiTheme="minorHAnsi"/>
                <w:noProof/>
                <w:color w:val="auto"/>
                <w:lang w:val="sv-SE" w:eastAsia="sv-SE"/>
              </w:rPr>
              <w:tab/>
            </w:r>
            <w:r w:rsidR="004510CA" w:rsidRPr="00392695">
              <w:rPr>
                <w:rStyle w:val="Hyperlnk"/>
                <w:noProof/>
              </w:rPr>
              <w:t>Base Blocks Generation</w:t>
            </w:r>
            <w:r w:rsidR="004510CA">
              <w:rPr>
                <w:noProof/>
                <w:webHidden/>
              </w:rPr>
              <w:tab/>
            </w:r>
            <w:r w:rsidR="004510CA">
              <w:rPr>
                <w:noProof/>
                <w:webHidden/>
              </w:rPr>
              <w:fldChar w:fldCharType="begin"/>
            </w:r>
            <w:r w:rsidR="004510CA">
              <w:rPr>
                <w:noProof/>
                <w:webHidden/>
              </w:rPr>
              <w:instrText xml:space="preserve"> PAGEREF _Toc49764431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89B8A3E" w14:textId="164CB534"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32" w:history="1">
            <w:r w:rsidR="004510CA" w:rsidRPr="00392695">
              <w:rPr>
                <w:rStyle w:val="Hyperlnk"/>
                <w:noProof/>
              </w:rPr>
              <w:t>16.6.2.</w:t>
            </w:r>
            <w:r w:rsidR="004510CA">
              <w:rPr>
                <w:rFonts w:asciiTheme="minorHAnsi" w:eastAsiaTheme="minorEastAsia" w:hAnsiTheme="minorHAnsi"/>
                <w:noProof/>
                <w:color w:val="auto"/>
                <w:lang w:val="sv-SE" w:eastAsia="sv-SE"/>
              </w:rPr>
              <w:tab/>
            </w:r>
            <w:r w:rsidR="004510CA" w:rsidRPr="00392695">
              <w:rPr>
                <w:rStyle w:val="Hyperlnk"/>
                <w:noProof/>
              </w:rPr>
              <w:t>Live Sets Generation</w:t>
            </w:r>
            <w:r w:rsidR="004510CA">
              <w:rPr>
                <w:noProof/>
                <w:webHidden/>
              </w:rPr>
              <w:tab/>
            </w:r>
            <w:r w:rsidR="004510CA">
              <w:rPr>
                <w:noProof/>
                <w:webHidden/>
              </w:rPr>
              <w:fldChar w:fldCharType="begin"/>
            </w:r>
            <w:r w:rsidR="004510CA">
              <w:rPr>
                <w:noProof/>
                <w:webHidden/>
              </w:rPr>
              <w:instrText xml:space="preserve"> PAGEREF _Toc49764432 \h </w:instrText>
            </w:r>
            <w:r w:rsidR="004510CA">
              <w:rPr>
                <w:noProof/>
                <w:webHidden/>
              </w:rPr>
            </w:r>
            <w:r w:rsidR="004510CA">
              <w:rPr>
                <w:noProof/>
                <w:webHidden/>
              </w:rPr>
              <w:fldChar w:fldCharType="separate"/>
            </w:r>
            <w:r w:rsidR="004510CA">
              <w:rPr>
                <w:noProof/>
                <w:webHidden/>
              </w:rPr>
              <w:t>297</w:t>
            </w:r>
            <w:r w:rsidR="004510CA">
              <w:rPr>
                <w:noProof/>
                <w:webHidden/>
              </w:rPr>
              <w:fldChar w:fldCharType="end"/>
            </w:r>
          </w:hyperlink>
        </w:p>
        <w:p w14:paraId="12134DC9" w14:textId="5E9EF659"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33" w:history="1">
            <w:r w:rsidR="004510CA" w:rsidRPr="00392695">
              <w:rPr>
                <w:rStyle w:val="Hyperlnk"/>
                <w:noProof/>
              </w:rPr>
              <w:t>16.6.3.</w:t>
            </w:r>
            <w:r w:rsidR="004510CA">
              <w:rPr>
                <w:rFonts w:asciiTheme="minorHAnsi" w:eastAsiaTheme="minorEastAsia" w:hAnsiTheme="minorHAnsi"/>
                <w:noProof/>
                <w:color w:val="auto"/>
                <w:lang w:val="sv-SE" w:eastAsia="sv-SE"/>
              </w:rPr>
              <w:tab/>
            </w:r>
            <w:r w:rsidR="004510CA" w:rsidRPr="00392695">
              <w:rPr>
                <w:rStyle w:val="Hyperlnk"/>
                <w:noProof/>
              </w:rPr>
              <w:t>Path Sets</w:t>
            </w:r>
            <w:r w:rsidR="004510CA">
              <w:rPr>
                <w:noProof/>
                <w:webHidden/>
              </w:rPr>
              <w:tab/>
            </w:r>
            <w:r w:rsidR="004510CA">
              <w:rPr>
                <w:noProof/>
                <w:webHidden/>
              </w:rPr>
              <w:fldChar w:fldCharType="begin"/>
            </w:r>
            <w:r w:rsidR="004510CA">
              <w:rPr>
                <w:noProof/>
                <w:webHidden/>
              </w:rPr>
              <w:instrText xml:space="preserve"> PAGEREF _Toc49764433 \h </w:instrText>
            </w:r>
            <w:r w:rsidR="004510CA">
              <w:rPr>
                <w:noProof/>
                <w:webHidden/>
              </w:rPr>
            </w:r>
            <w:r w:rsidR="004510CA">
              <w:rPr>
                <w:noProof/>
                <w:webHidden/>
              </w:rPr>
              <w:fldChar w:fldCharType="separate"/>
            </w:r>
            <w:r w:rsidR="004510CA">
              <w:rPr>
                <w:noProof/>
                <w:webHidden/>
              </w:rPr>
              <w:t>299</w:t>
            </w:r>
            <w:r w:rsidR="004510CA">
              <w:rPr>
                <w:noProof/>
                <w:webHidden/>
              </w:rPr>
              <w:fldChar w:fldCharType="end"/>
            </w:r>
          </w:hyperlink>
        </w:p>
        <w:p w14:paraId="099BC2A8" w14:textId="42D096FC"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34" w:history="1">
            <w:r w:rsidR="004510CA" w:rsidRPr="00392695">
              <w:rPr>
                <w:rStyle w:val="Hyperlnk"/>
                <w:noProof/>
              </w:rPr>
              <w:t>16.6.4.</w:t>
            </w:r>
            <w:r w:rsidR="004510CA">
              <w:rPr>
                <w:rFonts w:asciiTheme="minorHAnsi" w:eastAsiaTheme="minorEastAsia" w:hAnsiTheme="minorHAnsi"/>
                <w:noProof/>
                <w:color w:val="auto"/>
                <w:lang w:val="sv-SE" w:eastAsia="sv-SE"/>
              </w:rPr>
              <w:tab/>
            </w:r>
            <w:r w:rsidR="004510CA" w:rsidRPr="00392695">
              <w:rPr>
                <w:rStyle w:val="Hyperlnk"/>
                <w:noProof/>
              </w:rPr>
              <w:t>Removal of Unused Code</w:t>
            </w:r>
            <w:r w:rsidR="004510CA">
              <w:rPr>
                <w:noProof/>
                <w:webHidden/>
              </w:rPr>
              <w:tab/>
            </w:r>
            <w:r w:rsidR="004510CA">
              <w:rPr>
                <w:noProof/>
                <w:webHidden/>
              </w:rPr>
              <w:fldChar w:fldCharType="begin"/>
            </w:r>
            <w:r w:rsidR="004510CA">
              <w:rPr>
                <w:noProof/>
                <w:webHidden/>
              </w:rPr>
              <w:instrText xml:space="preserve"> PAGEREF _Toc49764434 \h </w:instrText>
            </w:r>
            <w:r w:rsidR="004510CA">
              <w:rPr>
                <w:noProof/>
                <w:webHidden/>
              </w:rPr>
            </w:r>
            <w:r w:rsidR="004510CA">
              <w:rPr>
                <w:noProof/>
                <w:webHidden/>
              </w:rPr>
              <w:fldChar w:fldCharType="separate"/>
            </w:r>
            <w:r w:rsidR="004510CA">
              <w:rPr>
                <w:noProof/>
                <w:webHidden/>
              </w:rPr>
              <w:t>302</w:t>
            </w:r>
            <w:r w:rsidR="004510CA">
              <w:rPr>
                <w:noProof/>
                <w:webHidden/>
              </w:rPr>
              <w:fldChar w:fldCharType="end"/>
            </w:r>
          </w:hyperlink>
        </w:p>
        <w:p w14:paraId="37876812" w14:textId="2015C493" w:rsidR="004510CA" w:rsidRDefault="00CF0513">
          <w:pPr>
            <w:pStyle w:val="Innehll1"/>
            <w:rPr>
              <w:rFonts w:asciiTheme="minorHAnsi" w:eastAsiaTheme="minorEastAsia" w:hAnsiTheme="minorHAnsi"/>
              <w:noProof/>
              <w:color w:val="auto"/>
              <w:lang w:val="sv-SE" w:eastAsia="sv-SE"/>
            </w:rPr>
          </w:pPr>
          <w:hyperlink w:anchor="_Toc49764435" w:history="1">
            <w:r w:rsidR="004510CA" w:rsidRPr="00392695">
              <w:rPr>
                <w:rStyle w:val="Hyperlnk"/>
                <w:noProof/>
              </w:rPr>
              <w:t>17.</w:t>
            </w:r>
            <w:r w:rsidR="004510CA">
              <w:rPr>
                <w:rFonts w:asciiTheme="minorHAnsi" w:eastAsiaTheme="minorEastAsia" w:hAnsiTheme="minorHAnsi"/>
                <w:noProof/>
                <w:color w:val="auto"/>
                <w:lang w:val="sv-SE" w:eastAsia="sv-SE"/>
              </w:rPr>
              <w:tab/>
            </w:r>
            <w:r w:rsidR="004510CA" w:rsidRPr="00392695">
              <w:rPr>
                <w:rStyle w:val="Hyperlnk"/>
                <w:noProof/>
              </w:rPr>
              <w:t>Object Code Preparation</w:t>
            </w:r>
            <w:r w:rsidR="004510CA">
              <w:rPr>
                <w:noProof/>
                <w:webHidden/>
              </w:rPr>
              <w:tab/>
            </w:r>
            <w:r w:rsidR="004510CA">
              <w:rPr>
                <w:noProof/>
                <w:webHidden/>
              </w:rPr>
              <w:fldChar w:fldCharType="begin"/>
            </w:r>
            <w:r w:rsidR="004510CA">
              <w:rPr>
                <w:noProof/>
                <w:webHidden/>
              </w:rPr>
              <w:instrText xml:space="preserve"> PAGEREF _Toc49764435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0B0477D" w14:textId="2120821B"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36" w:history="1">
            <w:r w:rsidR="004510CA" w:rsidRPr="00392695">
              <w:rPr>
                <w:rStyle w:val="Hyperlnk"/>
                <w:noProof/>
              </w:rPr>
              <w:t>17.1.</w:t>
            </w:r>
            <w:r w:rsidR="004510CA">
              <w:rPr>
                <w:rFonts w:asciiTheme="minorHAnsi" w:eastAsiaTheme="minorEastAsia" w:hAnsiTheme="minorHAnsi"/>
                <w:noProof/>
                <w:color w:val="auto"/>
                <w:lang w:val="sv-SE" w:eastAsia="sv-SE"/>
              </w:rPr>
              <w:tab/>
            </w:r>
            <w:r w:rsidR="004510CA" w:rsidRPr="00392695">
              <w:rPr>
                <w:rStyle w:val="Hyperlnk"/>
                <w:noProof/>
              </w:rPr>
              <w:t>Register Preparation</w:t>
            </w:r>
            <w:r w:rsidR="004510CA">
              <w:rPr>
                <w:noProof/>
                <w:webHidden/>
              </w:rPr>
              <w:tab/>
            </w:r>
            <w:r w:rsidR="004510CA">
              <w:rPr>
                <w:noProof/>
                <w:webHidden/>
              </w:rPr>
              <w:fldChar w:fldCharType="begin"/>
            </w:r>
            <w:r w:rsidR="004510CA">
              <w:rPr>
                <w:noProof/>
                <w:webHidden/>
              </w:rPr>
              <w:instrText xml:space="preserve"> PAGEREF _Toc49764436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5B37527" w14:textId="22712B8A"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37" w:history="1">
            <w:r w:rsidR="004510CA" w:rsidRPr="00392695">
              <w:rPr>
                <w:rStyle w:val="Hyperlnk"/>
                <w:noProof/>
              </w:rPr>
              <w:t>17.2.</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_Toc49764437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30A244D7" w14:textId="6F9F6133" w:rsidR="004510CA" w:rsidRDefault="00CF0513">
          <w:pPr>
            <w:pStyle w:val="Innehll1"/>
            <w:rPr>
              <w:rFonts w:asciiTheme="minorHAnsi" w:eastAsiaTheme="minorEastAsia" w:hAnsiTheme="minorHAnsi"/>
              <w:noProof/>
              <w:color w:val="auto"/>
              <w:lang w:val="sv-SE" w:eastAsia="sv-SE"/>
            </w:rPr>
          </w:pPr>
          <w:hyperlink w:anchor="_Toc49764438" w:history="1">
            <w:r w:rsidR="004510CA" w:rsidRPr="00392695">
              <w:rPr>
                <w:rStyle w:val="Hyperlnk"/>
                <w:noProof/>
              </w:rPr>
              <w:t>18.</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_Toc49764438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C37C69E" w14:textId="23A13D03"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39" w:history="1">
            <w:r w:rsidR="004510CA" w:rsidRPr="00392695">
              <w:rPr>
                <w:rStyle w:val="Hyperlnk"/>
                <w:noProof/>
              </w:rPr>
              <w:t>18.1.</w:t>
            </w:r>
            <w:r w:rsidR="004510CA">
              <w:rPr>
                <w:rFonts w:asciiTheme="minorHAnsi" w:eastAsiaTheme="minorEastAsia" w:hAnsiTheme="minorHAnsi"/>
                <w:noProof/>
                <w:color w:val="auto"/>
                <w:lang w:val="sv-SE" w:eastAsia="sv-SE"/>
              </w:rPr>
              <w:tab/>
            </w:r>
            <w:r w:rsidR="004510CA" w:rsidRPr="00392695">
              <w:rPr>
                <w:rStyle w:val="Hyperlnk"/>
                <w:noProof/>
              </w:rPr>
              <w:t>The Object Operator</w:t>
            </w:r>
            <w:r w:rsidR="004510CA">
              <w:rPr>
                <w:noProof/>
                <w:webHidden/>
              </w:rPr>
              <w:tab/>
            </w:r>
            <w:r w:rsidR="004510CA">
              <w:rPr>
                <w:noProof/>
                <w:webHidden/>
              </w:rPr>
              <w:fldChar w:fldCharType="begin"/>
            </w:r>
            <w:r w:rsidR="004510CA">
              <w:rPr>
                <w:noProof/>
                <w:webHidden/>
              </w:rPr>
              <w:instrText xml:space="preserve"> PAGEREF _Toc49764439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62CB856C" w14:textId="6C997C55"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40" w:history="1">
            <w:r w:rsidR="004510CA" w:rsidRPr="00392695">
              <w:rPr>
                <w:rStyle w:val="Hyperlnk"/>
                <w:noProof/>
              </w:rPr>
              <w:t>18.2.</w:t>
            </w:r>
            <w:r w:rsidR="004510CA">
              <w:rPr>
                <w:rFonts w:asciiTheme="minorHAnsi" w:eastAsiaTheme="minorEastAsia" w:hAnsiTheme="minorHAnsi"/>
                <w:noProof/>
                <w:color w:val="auto"/>
                <w:lang w:val="sv-SE" w:eastAsia="sv-SE"/>
              </w:rPr>
              <w:tab/>
            </w:r>
            <w:r w:rsidR="004510CA" w:rsidRPr="00392695">
              <w:rPr>
                <w:rStyle w:val="Hyperlnk"/>
                <w:noProof/>
              </w:rPr>
              <w:t>The Object Code</w:t>
            </w:r>
            <w:r w:rsidR="004510CA">
              <w:rPr>
                <w:noProof/>
                <w:webHidden/>
              </w:rPr>
              <w:tab/>
            </w:r>
            <w:r w:rsidR="004510CA">
              <w:rPr>
                <w:noProof/>
                <w:webHidden/>
              </w:rPr>
              <w:fldChar w:fldCharType="begin"/>
            </w:r>
            <w:r w:rsidR="004510CA">
              <w:rPr>
                <w:noProof/>
                <w:webHidden/>
              </w:rPr>
              <w:instrText xml:space="preserve"> PAGEREF _Toc49764440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34CA5AE6" w14:textId="0625FEFB"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41" w:history="1">
            <w:r w:rsidR="004510CA" w:rsidRPr="00392695">
              <w:rPr>
                <w:rStyle w:val="Hyperlnk"/>
                <w:noProof/>
              </w:rPr>
              <w:t>18.2.1.</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_Toc49764441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20DFB27" w14:textId="0EDDEB78"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42" w:history="1">
            <w:r w:rsidR="004510CA" w:rsidRPr="00392695">
              <w:rPr>
                <w:rStyle w:val="Hyperlnk"/>
                <w:noProof/>
              </w:rPr>
              <w:t>18.3.</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_Toc49764442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7D68D996" w14:textId="6127AC5D" w:rsidR="004510CA" w:rsidRDefault="00CF0513">
          <w:pPr>
            <w:pStyle w:val="Innehll1"/>
            <w:rPr>
              <w:rFonts w:asciiTheme="minorHAnsi" w:eastAsiaTheme="minorEastAsia" w:hAnsiTheme="minorHAnsi"/>
              <w:noProof/>
              <w:color w:val="auto"/>
              <w:lang w:val="sv-SE" w:eastAsia="sv-SE"/>
            </w:rPr>
          </w:pPr>
          <w:hyperlink w:anchor="_Toc49764443" w:history="1">
            <w:r w:rsidR="004510CA" w:rsidRPr="00392695">
              <w:rPr>
                <w:rStyle w:val="Hyperlnk"/>
                <w:noProof/>
              </w:rPr>
              <w:t>19.</w:t>
            </w:r>
            <w:r w:rsidR="004510CA">
              <w:rPr>
                <w:rFonts w:asciiTheme="minorHAnsi" w:eastAsiaTheme="minorEastAsia" w:hAnsiTheme="minorHAnsi"/>
                <w:noProof/>
                <w:color w:val="auto"/>
                <w:lang w:val="sv-SE" w:eastAsia="sv-SE"/>
              </w:rPr>
              <w:tab/>
            </w:r>
            <w:r w:rsidR="004510CA" w:rsidRPr="00392695">
              <w:rPr>
                <w:rStyle w:val="Hyperlnk"/>
                <w:noProof/>
              </w:rPr>
              <w:t>Executable Code Generation</w:t>
            </w:r>
            <w:r w:rsidR="004510CA">
              <w:rPr>
                <w:noProof/>
                <w:webHidden/>
              </w:rPr>
              <w:tab/>
            </w:r>
            <w:r w:rsidR="004510CA">
              <w:rPr>
                <w:noProof/>
                <w:webHidden/>
              </w:rPr>
              <w:fldChar w:fldCharType="begin"/>
            </w:r>
            <w:r w:rsidR="004510CA">
              <w:rPr>
                <w:noProof/>
                <w:webHidden/>
              </w:rPr>
              <w:instrText xml:space="preserve"> PAGEREF _Toc49764443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3A704834" w14:textId="688AB3AE"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44"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Command Line Arguments</w:t>
            </w:r>
            <w:r w:rsidR="004510CA">
              <w:rPr>
                <w:noProof/>
                <w:webHidden/>
              </w:rPr>
              <w:tab/>
            </w:r>
            <w:r w:rsidR="004510CA">
              <w:rPr>
                <w:noProof/>
                <w:webHidden/>
              </w:rPr>
              <w:fldChar w:fldCharType="begin"/>
            </w:r>
            <w:r w:rsidR="004510CA">
              <w:rPr>
                <w:noProof/>
                <w:webHidden/>
              </w:rPr>
              <w:instrText xml:space="preserve"> PAGEREF _Toc49764444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008EBE59" w14:textId="216D5026"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45" w:history="1">
            <w:r w:rsidR="004510CA" w:rsidRPr="00392695">
              <w:rPr>
                <w:rStyle w:val="Hyperlnk"/>
                <w:noProof/>
              </w:rPr>
              <w:t>19.2.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_Toc49764445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7F290C6F" w14:textId="5B7843FF"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46" w:history="1">
            <w:r w:rsidR="004510CA" w:rsidRPr="00392695">
              <w:rPr>
                <w:rStyle w:val="Hyperlnk"/>
                <w:noProof/>
              </w:rPr>
              <w:t>19.2.1.</w:t>
            </w:r>
            <w:r w:rsidR="004510CA">
              <w:rPr>
                <w:rFonts w:asciiTheme="minorHAnsi" w:eastAsiaTheme="minorEastAsia" w:hAnsiTheme="minorHAnsi"/>
                <w:noProof/>
                <w:color w:val="auto"/>
                <w:lang w:val="sv-SE" w:eastAsia="sv-SE"/>
              </w:rPr>
              <w:tab/>
            </w:r>
            <w:r w:rsidR="004510CA" w:rsidRPr="00392695">
              <w:rPr>
                <w:rStyle w:val="Hyperlnk"/>
                <w:noProof/>
              </w:rPr>
              <w:t>The Linker Class</w:t>
            </w:r>
            <w:r w:rsidR="004510CA">
              <w:rPr>
                <w:noProof/>
                <w:webHidden/>
              </w:rPr>
              <w:tab/>
            </w:r>
            <w:r w:rsidR="004510CA">
              <w:rPr>
                <w:noProof/>
                <w:webHidden/>
              </w:rPr>
              <w:fldChar w:fldCharType="begin"/>
            </w:r>
            <w:r w:rsidR="004510CA">
              <w:rPr>
                <w:noProof/>
                <w:webHidden/>
              </w:rPr>
              <w:instrText xml:space="preserve"> PAGEREF _Toc49764446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64CEEFB1" w14:textId="150E2896"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47" w:history="1">
            <w:r w:rsidR="004510CA" w:rsidRPr="00392695">
              <w:rPr>
                <w:rStyle w:val="Hyperlnk"/>
                <w:noProof/>
              </w:rPr>
              <w:t>19.2.2.</w:t>
            </w:r>
            <w:r w:rsidR="004510CA">
              <w:rPr>
                <w:rFonts w:asciiTheme="minorHAnsi" w:eastAsiaTheme="minorEastAsia" w:hAnsiTheme="minorHAnsi"/>
                <w:noProof/>
                <w:color w:val="auto"/>
                <w:lang w:val="sv-SE" w:eastAsia="sv-SE"/>
              </w:rPr>
              <w:tab/>
            </w:r>
            <w:r w:rsidR="004510CA" w:rsidRPr="00392695">
              <w:rPr>
                <w:rStyle w:val="Hyperlnk"/>
                <w:noProof/>
              </w:rPr>
              <w:t>Main Trace Generation</w:t>
            </w:r>
            <w:r w:rsidR="004510CA">
              <w:rPr>
                <w:noProof/>
                <w:webHidden/>
              </w:rPr>
              <w:tab/>
            </w:r>
            <w:r w:rsidR="004510CA">
              <w:rPr>
                <w:noProof/>
                <w:webHidden/>
              </w:rPr>
              <w:fldChar w:fldCharType="begin"/>
            </w:r>
            <w:r w:rsidR="004510CA">
              <w:rPr>
                <w:noProof/>
                <w:webHidden/>
              </w:rPr>
              <w:instrText xml:space="preserve"> PAGEREF _Toc49764447 \h </w:instrText>
            </w:r>
            <w:r w:rsidR="004510CA">
              <w:rPr>
                <w:noProof/>
                <w:webHidden/>
              </w:rPr>
            </w:r>
            <w:r w:rsidR="004510CA">
              <w:rPr>
                <w:noProof/>
                <w:webHidden/>
              </w:rPr>
              <w:fldChar w:fldCharType="separate"/>
            </w:r>
            <w:r w:rsidR="004510CA">
              <w:rPr>
                <w:noProof/>
                <w:webHidden/>
              </w:rPr>
              <w:t>310</w:t>
            </w:r>
            <w:r w:rsidR="004510CA">
              <w:rPr>
                <w:noProof/>
                <w:webHidden/>
              </w:rPr>
              <w:fldChar w:fldCharType="end"/>
            </w:r>
          </w:hyperlink>
        </w:p>
        <w:p w14:paraId="71CE37EF" w14:textId="0809E3BC" w:rsidR="004510CA" w:rsidRDefault="00CF0513">
          <w:pPr>
            <w:pStyle w:val="Innehll1"/>
            <w:rPr>
              <w:rFonts w:asciiTheme="minorHAnsi" w:eastAsiaTheme="minorEastAsia" w:hAnsiTheme="minorHAnsi"/>
              <w:noProof/>
              <w:color w:val="auto"/>
              <w:lang w:val="sv-SE" w:eastAsia="sv-SE"/>
            </w:rPr>
          </w:pPr>
          <w:hyperlink w:anchor="_Toc49764448" w:history="1">
            <w:r w:rsidR="004510CA" w:rsidRPr="00392695">
              <w:rPr>
                <w:rStyle w:val="Hyperlnk"/>
                <w:noProof/>
              </w:rPr>
              <w:t>20.</w:t>
            </w:r>
            <w:r w:rsidR="004510CA">
              <w:rPr>
                <w:rFonts w:asciiTheme="minorHAnsi" w:eastAsiaTheme="minorEastAsia" w:hAnsiTheme="minorHAnsi"/>
                <w:noProof/>
                <w:color w:val="auto"/>
                <w:lang w:val="sv-SE" w:eastAsia="sv-SE"/>
              </w:rPr>
              <w:tab/>
            </w:r>
            <w:r w:rsidR="004510CA" w:rsidRPr="00392695">
              <w:rPr>
                <w:rStyle w:val="Hyperlnk"/>
                <w:noProof/>
              </w:rPr>
              <w:t>Auxiliary Classes</w:t>
            </w:r>
            <w:r w:rsidR="004510CA">
              <w:rPr>
                <w:noProof/>
                <w:webHidden/>
              </w:rPr>
              <w:tab/>
            </w:r>
            <w:r w:rsidR="004510CA">
              <w:rPr>
                <w:noProof/>
                <w:webHidden/>
              </w:rPr>
              <w:fldChar w:fldCharType="begin"/>
            </w:r>
            <w:r w:rsidR="004510CA">
              <w:rPr>
                <w:noProof/>
                <w:webHidden/>
              </w:rPr>
              <w:instrText xml:space="preserve"> PAGEREF _Toc49764448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0F44B57A" w14:textId="183C89E8"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49" w:history="1">
            <w:r w:rsidR="004510CA" w:rsidRPr="00392695">
              <w:rPr>
                <w:rStyle w:val="Hyperlnk"/>
                <w:noProof/>
              </w:rPr>
              <w:t>20.1.</w:t>
            </w:r>
            <w:r w:rsidR="004510CA">
              <w:rPr>
                <w:rFonts w:asciiTheme="minorHAnsi" w:eastAsiaTheme="minorEastAsia" w:hAnsiTheme="minorHAnsi"/>
                <w:noProof/>
                <w:color w:val="auto"/>
                <w:lang w:val="sv-SE" w:eastAsia="sv-SE"/>
              </w:rPr>
              <w:tab/>
            </w:r>
            <w:r w:rsidR="004510CA" w:rsidRPr="00392695">
              <w:rPr>
                <w:rStyle w:val="Hyperlnk"/>
                <w:noProof/>
              </w:rPr>
              <w:t>Error Handling</w:t>
            </w:r>
            <w:r w:rsidR="004510CA">
              <w:rPr>
                <w:noProof/>
                <w:webHidden/>
              </w:rPr>
              <w:tab/>
            </w:r>
            <w:r w:rsidR="004510CA">
              <w:rPr>
                <w:noProof/>
                <w:webHidden/>
              </w:rPr>
              <w:fldChar w:fldCharType="begin"/>
            </w:r>
            <w:r w:rsidR="004510CA">
              <w:rPr>
                <w:noProof/>
                <w:webHidden/>
              </w:rPr>
              <w:instrText xml:space="preserve"> PAGEREF _Toc49764449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9F2C14A" w14:textId="5819A618"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50" w:history="1">
            <w:r w:rsidR="004510CA" w:rsidRPr="00392695">
              <w:rPr>
                <w:rStyle w:val="Hyperlnk"/>
                <w:noProof/>
              </w:rPr>
              <w:t>20.2.</w:t>
            </w:r>
            <w:r w:rsidR="004510CA">
              <w:rPr>
                <w:rFonts w:asciiTheme="minorHAnsi" w:eastAsiaTheme="minorEastAsia" w:hAnsiTheme="minorHAnsi"/>
                <w:noProof/>
                <w:color w:val="auto"/>
                <w:lang w:val="sv-SE" w:eastAsia="sv-SE"/>
              </w:rPr>
              <w:tab/>
            </w:r>
            <w:r w:rsidR="004510CA" w:rsidRPr="00392695">
              <w:rPr>
                <w:rStyle w:val="Hyperlnk"/>
                <w:noProof/>
              </w:rPr>
              <w:t>Container Classes</w:t>
            </w:r>
            <w:r w:rsidR="004510CA">
              <w:rPr>
                <w:noProof/>
                <w:webHidden/>
              </w:rPr>
              <w:tab/>
            </w:r>
            <w:r w:rsidR="004510CA">
              <w:rPr>
                <w:noProof/>
                <w:webHidden/>
              </w:rPr>
              <w:fldChar w:fldCharType="begin"/>
            </w:r>
            <w:r w:rsidR="004510CA">
              <w:rPr>
                <w:noProof/>
                <w:webHidden/>
              </w:rPr>
              <w:instrText xml:space="preserve"> PAGEREF _Toc49764450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0EE2805" w14:textId="062297EF"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51" w:history="1">
            <w:r w:rsidR="004510CA" w:rsidRPr="00392695">
              <w:rPr>
                <w:rStyle w:val="Hyperlnk"/>
                <w:noProof/>
              </w:rPr>
              <w:t>20.2.1.</w:t>
            </w:r>
            <w:r w:rsidR="004510CA">
              <w:rPr>
                <w:rFonts w:asciiTheme="minorHAnsi" w:eastAsiaTheme="minorEastAsia" w:hAnsiTheme="minorHAnsi"/>
                <w:noProof/>
                <w:color w:val="auto"/>
                <w:lang w:val="sv-SE" w:eastAsia="sv-SE"/>
              </w:rPr>
              <w:tab/>
            </w:r>
            <w:r w:rsidR="004510CA" w:rsidRPr="00392695">
              <w:rPr>
                <w:rStyle w:val="Hyperlnk"/>
                <w:noProof/>
              </w:rPr>
              <w:t>Ordered Pair</w:t>
            </w:r>
            <w:r w:rsidR="004510CA">
              <w:rPr>
                <w:noProof/>
                <w:webHidden/>
              </w:rPr>
              <w:tab/>
            </w:r>
            <w:r w:rsidR="004510CA">
              <w:rPr>
                <w:noProof/>
                <w:webHidden/>
              </w:rPr>
              <w:fldChar w:fldCharType="begin"/>
            </w:r>
            <w:r w:rsidR="004510CA">
              <w:rPr>
                <w:noProof/>
                <w:webHidden/>
              </w:rPr>
              <w:instrText xml:space="preserve"> PAGEREF _Toc49764451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B82367C" w14:textId="28818D14"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52" w:history="1">
            <w:r w:rsidR="004510CA" w:rsidRPr="00392695">
              <w:rPr>
                <w:rStyle w:val="Hyperlnk"/>
                <w:noProof/>
              </w:rPr>
              <w:t>20.2.2.</w:t>
            </w:r>
            <w:r w:rsidR="004510CA">
              <w:rPr>
                <w:rFonts w:asciiTheme="minorHAnsi" w:eastAsiaTheme="minorEastAsia" w:hAnsiTheme="minorHAnsi"/>
                <w:noProof/>
                <w:color w:val="auto"/>
                <w:lang w:val="sv-SE" w:eastAsia="sv-SE"/>
              </w:rPr>
              <w:tab/>
            </w:r>
            <w:r w:rsidR="004510CA" w:rsidRPr="00392695">
              <w:rPr>
                <w:rStyle w:val="Hyperlnk"/>
                <w:noProof/>
              </w:rPr>
              <w:t>Triple</w:t>
            </w:r>
            <w:r w:rsidR="004510CA">
              <w:rPr>
                <w:noProof/>
                <w:webHidden/>
              </w:rPr>
              <w:tab/>
            </w:r>
            <w:r w:rsidR="004510CA">
              <w:rPr>
                <w:noProof/>
                <w:webHidden/>
              </w:rPr>
              <w:fldChar w:fldCharType="begin"/>
            </w:r>
            <w:r w:rsidR="004510CA">
              <w:rPr>
                <w:noProof/>
                <w:webHidden/>
              </w:rPr>
              <w:instrText xml:space="preserve"> PAGEREF _Toc49764452 \h </w:instrText>
            </w:r>
            <w:r w:rsidR="004510CA">
              <w:rPr>
                <w:noProof/>
                <w:webHidden/>
              </w:rPr>
            </w:r>
            <w:r w:rsidR="004510CA">
              <w:rPr>
                <w:noProof/>
                <w:webHidden/>
              </w:rPr>
              <w:fldChar w:fldCharType="separate"/>
            </w:r>
            <w:r w:rsidR="004510CA">
              <w:rPr>
                <w:noProof/>
                <w:webHidden/>
              </w:rPr>
              <w:t>313</w:t>
            </w:r>
            <w:r w:rsidR="004510CA">
              <w:rPr>
                <w:noProof/>
                <w:webHidden/>
              </w:rPr>
              <w:fldChar w:fldCharType="end"/>
            </w:r>
          </w:hyperlink>
        </w:p>
        <w:p w14:paraId="2D7117C1" w14:textId="0CAD9D03"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53" w:history="1">
            <w:r w:rsidR="004510CA" w:rsidRPr="00392695">
              <w:rPr>
                <w:rStyle w:val="Hyperlnk"/>
                <w:noProof/>
              </w:rPr>
              <w:t>20.3.</w:t>
            </w:r>
            <w:r w:rsidR="004510CA">
              <w:rPr>
                <w:rFonts w:asciiTheme="minorHAnsi" w:eastAsiaTheme="minorEastAsia" w:hAnsiTheme="minorHAnsi"/>
                <w:noProof/>
                <w:color w:val="auto"/>
                <w:lang w:val="sv-SE" w:eastAsia="sv-SE"/>
              </w:rPr>
              <w:tab/>
            </w:r>
            <w:r w:rsidR="004510CA" w:rsidRPr="00392695">
              <w:rPr>
                <w:rStyle w:val="Hyperlnk"/>
                <w:noProof/>
              </w:rPr>
              <w:t>Graph</w:t>
            </w:r>
            <w:r w:rsidR="004510CA">
              <w:rPr>
                <w:noProof/>
                <w:webHidden/>
              </w:rPr>
              <w:tab/>
            </w:r>
            <w:r w:rsidR="004510CA">
              <w:rPr>
                <w:noProof/>
                <w:webHidden/>
              </w:rPr>
              <w:fldChar w:fldCharType="begin"/>
            </w:r>
            <w:r w:rsidR="004510CA">
              <w:rPr>
                <w:noProof/>
                <w:webHidden/>
              </w:rPr>
              <w:instrText xml:space="preserve"> PAGEREF _Toc49764453 \h </w:instrText>
            </w:r>
            <w:r w:rsidR="004510CA">
              <w:rPr>
                <w:noProof/>
                <w:webHidden/>
              </w:rPr>
            </w:r>
            <w:r w:rsidR="004510CA">
              <w:rPr>
                <w:noProof/>
                <w:webHidden/>
              </w:rPr>
              <w:fldChar w:fldCharType="separate"/>
            </w:r>
            <w:r w:rsidR="004510CA">
              <w:rPr>
                <w:noProof/>
                <w:webHidden/>
              </w:rPr>
              <w:t>314</w:t>
            </w:r>
            <w:r w:rsidR="004510CA">
              <w:rPr>
                <w:noProof/>
                <w:webHidden/>
              </w:rPr>
              <w:fldChar w:fldCharType="end"/>
            </w:r>
          </w:hyperlink>
        </w:p>
        <w:p w14:paraId="66A8FF62" w14:textId="45A20E4A"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54" w:history="1">
            <w:r w:rsidR="004510CA" w:rsidRPr="00392695">
              <w:rPr>
                <w:rStyle w:val="Hyperlnk"/>
                <w:noProof/>
              </w:rPr>
              <w:t>20.3.1.</w:t>
            </w:r>
            <w:r w:rsidR="004510CA">
              <w:rPr>
                <w:rFonts w:asciiTheme="minorHAnsi" w:eastAsiaTheme="minorEastAsia" w:hAnsiTheme="minorHAnsi"/>
                <w:noProof/>
                <w:color w:val="auto"/>
                <w:lang w:val="sv-SE" w:eastAsia="sv-SE"/>
              </w:rPr>
              <w:tab/>
            </w:r>
            <w:r w:rsidR="004510CA" w:rsidRPr="00392695">
              <w:rPr>
                <w:rStyle w:val="Hyperlnk"/>
                <w:noProof/>
              </w:rPr>
              <w:t>Addition and Removal of Vertices and Edges</w:t>
            </w:r>
            <w:r w:rsidR="004510CA">
              <w:rPr>
                <w:noProof/>
                <w:webHidden/>
              </w:rPr>
              <w:tab/>
            </w:r>
            <w:r w:rsidR="004510CA">
              <w:rPr>
                <w:noProof/>
                <w:webHidden/>
              </w:rPr>
              <w:fldChar w:fldCharType="begin"/>
            </w:r>
            <w:r w:rsidR="004510CA">
              <w:rPr>
                <w:noProof/>
                <w:webHidden/>
              </w:rPr>
              <w:instrText xml:space="preserve"> PAGEREF _Toc49764454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7C5A3C3F" w14:textId="02BABC51"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55" w:history="1">
            <w:r w:rsidR="004510CA" w:rsidRPr="00392695">
              <w:rPr>
                <w:rStyle w:val="Hyperlnk"/>
                <w:noProof/>
              </w:rPr>
              <w:t>20.3.2.</w:t>
            </w:r>
            <w:r w:rsidR="004510CA">
              <w:rPr>
                <w:rFonts w:asciiTheme="minorHAnsi" w:eastAsiaTheme="minorEastAsia" w:hAnsiTheme="minorHAnsi"/>
                <w:noProof/>
                <w:color w:val="auto"/>
                <w:lang w:val="sv-SE" w:eastAsia="sv-SE"/>
              </w:rPr>
              <w:tab/>
            </w:r>
            <w:r w:rsidR="004510CA" w:rsidRPr="00392695">
              <w:rPr>
                <w:rStyle w:val="Hyperlnk"/>
                <w:noProof/>
              </w:rPr>
              <w:t>Graph Partition</w:t>
            </w:r>
            <w:r w:rsidR="004510CA">
              <w:rPr>
                <w:noProof/>
                <w:webHidden/>
              </w:rPr>
              <w:tab/>
            </w:r>
            <w:r w:rsidR="004510CA">
              <w:rPr>
                <w:noProof/>
                <w:webHidden/>
              </w:rPr>
              <w:fldChar w:fldCharType="begin"/>
            </w:r>
            <w:r w:rsidR="004510CA">
              <w:rPr>
                <w:noProof/>
                <w:webHidden/>
              </w:rPr>
              <w:instrText xml:space="preserve"> PAGEREF _Toc49764455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2CC64170" w14:textId="24B9BE38"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56" w:history="1">
            <w:r w:rsidR="004510CA" w:rsidRPr="00392695">
              <w:rPr>
                <w:rStyle w:val="Hyperlnk"/>
                <w:noProof/>
              </w:rPr>
              <w:t>20.4.</w:t>
            </w:r>
            <w:r w:rsidR="004510CA">
              <w:rPr>
                <w:rFonts w:asciiTheme="minorHAnsi" w:eastAsiaTheme="minorEastAsia" w:hAnsiTheme="minorHAnsi"/>
                <w:noProof/>
                <w:color w:val="auto"/>
                <w:lang w:val="sv-SE" w:eastAsia="sv-SE"/>
              </w:rPr>
              <w:tab/>
            </w:r>
            <w:r w:rsidR="004510CA" w:rsidRPr="00392695">
              <w:rPr>
                <w:rStyle w:val="Hyperlnk"/>
                <w:noProof/>
              </w:rPr>
              <w:t>ListSet and ListMap</w:t>
            </w:r>
            <w:r w:rsidR="004510CA">
              <w:rPr>
                <w:noProof/>
                <w:webHidden/>
              </w:rPr>
              <w:tab/>
            </w:r>
            <w:r w:rsidR="004510CA">
              <w:rPr>
                <w:noProof/>
                <w:webHidden/>
              </w:rPr>
              <w:fldChar w:fldCharType="begin"/>
            </w:r>
            <w:r w:rsidR="004510CA">
              <w:rPr>
                <w:noProof/>
                <w:webHidden/>
              </w:rPr>
              <w:instrText xml:space="preserve"> PAGEREF _Toc49764456 \h </w:instrText>
            </w:r>
            <w:r w:rsidR="004510CA">
              <w:rPr>
                <w:noProof/>
                <w:webHidden/>
              </w:rPr>
            </w:r>
            <w:r w:rsidR="004510CA">
              <w:rPr>
                <w:noProof/>
                <w:webHidden/>
              </w:rPr>
              <w:fldChar w:fldCharType="separate"/>
            </w:r>
            <w:r w:rsidR="004510CA">
              <w:rPr>
                <w:noProof/>
                <w:webHidden/>
              </w:rPr>
              <w:t>316</w:t>
            </w:r>
            <w:r w:rsidR="004510CA">
              <w:rPr>
                <w:noProof/>
                <w:webHidden/>
              </w:rPr>
              <w:fldChar w:fldCharType="end"/>
            </w:r>
          </w:hyperlink>
        </w:p>
        <w:p w14:paraId="4CC9259A" w14:textId="345E15EE" w:rsidR="004510CA" w:rsidRDefault="00CF0513">
          <w:pPr>
            <w:pStyle w:val="Innehll1"/>
            <w:rPr>
              <w:rFonts w:asciiTheme="minorHAnsi" w:eastAsiaTheme="minorEastAsia" w:hAnsiTheme="minorHAnsi"/>
              <w:noProof/>
              <w:color w:val="auto"/>
              <w:lang w:val="sv-SE" w:eastAsia="sv-SE"/>
            </w:rPr>
          </w:pPr>
          <w:hyperlink w:anchor="_Toc49764457" w:history="1">
            <w:r w:rsidR="004510CA" w:rsidRPr="00392695">
              <w:rPr>
                <w:rStyle w:val="Hyperlnk"/>
                <w:noProof/>
              </w:rPr>
              <w:t>21.</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_Toc49764457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5BB45C76" w14:textId="61253E32"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58"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Integral and Floating Limits</w:t>
            </w:r>
            <w:r w:rsidR="004510CA">
              <w:rPr>
                <w:noProof/>
                <w:webHidden/>
              </w:rPr>
              <w:tab/>
            </w:r>
            <w:r w:rsidR="004510CA">
              <w:rPr>
                <w:noProof/>
                <w:webHidden/>
              </w:rPr>
              <w:fldChar w:fldCharType="begin"/>
            </w:r>
            <w:r w:rsidR="004510CA">
              <w:rPr>
                <w:noProof/>
                <w:webHidden/>
              </w:rPr>
              <w:instrText xml:space="preserve"> PAGEREF _Toc49764458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314BFAB4" w14:textId="228F6AEC"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59"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Assert Macro</w:t>
            </w:r>
            <w:r w:rsidR="004510CA">
              <w:rPr>
                <w:noProof/>
                <w:webHidden/>
              </w:rPr>
              <w:tab/>
            </w:r>
            <w:r w:rsidR="004510CA">
              <w:rPr>
                <w:noProof/>
                <w:webHidden/>
              </w:rPr>
              <w:fldChar w:fldCharType="begin"/>
            </w:r>
            <w:r w:rsidR="004510CA">
              <w:rPr>
                <w:noProof/>
                <w:webHidden/>
              </w:rPr>
              <w:instrText xml:space="preserve"> PAGEREF _Toc49764459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4ADD8B14" w14:textId="753631AF"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60"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Locale Data</w:t>
            </w:r>
            <w:r w:rsidR="004510CA">
              <w:rPr>
                <w:noProof/>
                <w:webHidden/>
              </w:rPr>
              <w:tab/>
            </w:r>
            <w:r w:rsidR="004510CA">
              <w:rPr>
                <w:noProof/>
                <w:webHidden/>
              </w:rPr>
              <w:fldChar w:fldCharType="begin"/>
            </w:r>
            <w:r w:rsidR="004510CA">
              <w:rPr>
                <w:noProof/>
                <w:webHidden/>
              </w:rPr>
              <w:instrText xml:space="preserve"> PAGEREF _Toc49764460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302D673E" w14:textId="7730EC39"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61"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Character Types</w:t>
            </w:r>
            <w:r w:rsidR="004510CA">
              <w:rPr>
                <w:noProof/>
                <w:webHidden/>
              </w:rPr>
              <w:tab/>
            </w:r>
            <w:r w:rsidR="004510CA">
              <w:rPr>
                <w:noProof/>
                <w:webHidden/>
              </w:rPr>
              <w:fldChar w:fldCharType="begin"/>
            </w:r>
            <w:r w:rsidR="004510CA">
              <w:rPr>
                <w:noProof/>
                <w:webHidden/>
              </w:rPr>
              <w:instrText xml:space="preserve"> PAGEREF _Toc49764461 \h </w:instrText>
            </w:r>
            <w:r w:rsidR="004510CA">
              <w:rPr>
                <w:noProof/>
                <w:webHidden/>
              </w:rPr>
            </w:r>
            <w:r w:rsidR="004510CA">
              <w:rPr>
                <w:noProof/>
                <w:webHidden/>
              </w:rPr>
              <w:fldChar w:fldCharType="separate"/>
            </w:r>
            <w:r w:rsidR="004510CA">
              <w:rPr>
                <w:noProof/>
                <w:webHidden/>
              </w:rPr>
              <w:t>329</w:t>
            </w:r>
            <w:r w:rsidR="004510CA">
              <w:rPr>
                <w:noProof/>
                <w:webHidden/>
              </w:rPr>
              <w:fldChar w:fldCharType="end"/>
            </w:r>
          </w:hyperlink>
        </w:p>
        <w:p w14:paraId="58DE7B5B" w14:textId="1539A176"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62"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Strings</w:t>
            </w:r>
            <w:r w:rsidR="004510CA">
              <w:rPr>
                <w:noProof/>
                <w:webHidden/>
              </w:rPr>
              <w:tab/>
            </w:r>
            <w:r w:rsidR="004510CA">
              <w:rPr>
                <w:noProof/>
                <w:webHidden/>
              </w:rPr>
              <w:fldChar w:fldCharType="begin"/>
            </w:r>
            <w:r w:rsidR="004510CA">
              <w:rPr>
                <w:noProof/>
                <w:webHidden/>
              </w:rPr>
              <w:instrText xml:space="preserve"> PAGEREF _Toc49764462 \h </w:instrText>
            </w:r>
            <w:r w:rsidR="004510CA">
              <w:rPr>
                <w:noProof/>
                <w:webHidden/>
              </w:rPr>
            </w:r>
            <w:r w:rsidR="004510CA">
              <w:rPr>
                <w:noProof/>
                <w:webHidden/>
              </w:rPr>
              <w:fldChar w:fldCharType="separate"/>
            </w:r>
            <w:r w:rsidR="004510CA">
              <w:rPr>
                <w:noProof/>
                <w:webHidden/>
              </w:rPr>
              <w:t>331</w:t>
            </w:r>
            <w:r w:rsidR="004510CA">
              <w:rPr>
                <w:noProof/>
                <w:webHidden/>
              </w:rPr>
              <w:fldChar w:fldCharType="end"/>
            </w:r>
          </w:hyperlink>
        </w:p>
        <w:p w14:paraId="6A2F36FC" w14:textId="75482EEF"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63" w:history="1">
            <w:r w:rsidR="004510CA" w:rsidRPr="00392695">
              <w:rPr>
                <w:rStyle w:val="Hyperlnk"/>
                <w:noProof/>
              </w:rPr>
              <w:t>21.6.</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_Toc49764463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305D5516" w14:textId="20E79021"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64" w:history="1">
            <w:r w:rsidR="004510CA" w:rsidRPr="00392695">
              <w:rPr>
                <w:rStyle w:val="Hyperlnk"/>
                <w:noProof/>
              </w:rPr>
              <w:t>21.7.</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_Toc49764464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07960A48" w14:textId="532E1DA3"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65" w:history="1">
            <w:r w:rsidR="004510CA" w:rsidRPr="00392695">
              <w:rPr>
                <w:rStyle w:val="Hyperlnk"/>
                <w:noProof/>
              </w:rPr>
              <w:t>21.8.</w:t>
            </w:r>
            <w:r w:rsidR="004510CA">
              <w:rPr>
                <w:rFonts w:asciiTheme="minorHAnsi" w:eastAsiaTheme="minorEastAsia" w:hAnsiTheme="minorHAnsi"/>
                <w:noProof/>
                <w:color w:val="auto"/>
                <w:lang w:val="sv-SE" w:eastAsia="sv-SE"/>
              </w:rPr>
              <w:tab/>
            </w:r>
            <w:r w:rsidR="004510CA" w:rsidRPr="00392695">
              <w:rPr>
                <w:rStyle w:val="Hyperlnk"/>
                <w:noProof/>
              </w:rPr>
              <w:t>Standard Input/Output</w:t>
            </w:r>
            <w:r w:rsidR="004510CA">
              <w:rPr>
                <w:noProof/>
                <w:webHidden/>
              </w:rPr>
              <w:tab/>
            </w:r>
            <w:r w:rsidR="004510CA">
              <w:rPr>
                <w:noProof/>
                <w:webHidden/>
              </w:rPr>
              <w:fldChar w:fldCharType="begin"/>
            </w:r>
            <w:r w:rsidR="004510CA">
              <w:rPr>
                <w:noProof/>
                <w:webHidden/>
              </w:rPr>
              <w:instrText xml:space="preserve"> PAGEREF _Toc49764465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215251B" w14:textId="2A3E9066"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66" w:history="1">
            <w:r w:rsidR="004510CA" w:rsidRPr="00392695">
              <w:rPr>
                <w:rStyle w:val="Hyperlnk"/>
                <w:noProof/>
              </w:rPr>
              <w:t>21.8.1.</w:t>
            </w:r>
            <w:r w:rsidR="004510CA">
              <w:rPr>
                <w:rFonts w:asciiTheme="minorHAnsi" w:eastAsiaTheme="minorEastAsia" w:hAnsiTheme="minorHAnsi"/>
                <w:noProof/>
                <w:color w:val="auto"/>
                <w:lang w:val="sv-SE" w:eastAsia="sv-SE"/>
              </w:rPr>
              <w:tab/>
            </w:r>
            <w:r w:rsidR="004510CA" w:rsidRPr="00392695">
              <w:rPr>
                <w:rStyle w:val="Hyperlnk"/>
                <w:noProof/>
              </w:rPr>
              <w:t>Printing</w:t>
            </w:r>
            <w:r w:rsidR="004510CA">
              <w:rPr>
                <w:noProof/>
                <w:webHidden/>
              </w:rPr>
              <w:tab/>
            </w:r>
            <w:r w:rsidR="004510CA">
              <w:rPr>
                <w:noProof/>
                <w:webHidden/>
              </w:rPr>
              <w:fldChar w:fldCharType="begin"/>
            </w:r>
            <w:r w:rsidR="004510CA">
              <w:rPr>
                <w:noProof/>
                <w:webHidden/>
              </w:rPr>
              <w:instrText xml:space="preserve"> PAGEREF _Toc49764466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03D3216" w14:textId="5AD0CBC0"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67" w:history="1">
            <w:r w:rsidR="004510CA" w:rsidRPr="00392695">
              <w:rPr>
                <w:rStyle w:val="Hyperlnk"/>
                <w:noProof/>
              </w:rPr>
              <w:t>21.8.2.</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_Toc49764467 \h </w:instrText>
            </w:r>
            <w:r w:rsidR="004510CA">
              <w:rPr>
                <w:noProof/>
                <w:webHidden/>
              </w:rPr>
            </w:r>
            <w:r w:rsidR="004510CA">
              <w:rPr>
                <w:noProof/>
                <w:webHidden/>
              </w:rPr>
              <w:fldChar w:fldCharType="separate"/>
            </w:r>
            <w:r w:rsidR="004510CA">
              <w:rPr>
                <w:noProof/>
                <w:webHidden/>
              </w:rPr>
              <w:t>358</w:t>
            </w:r>
            <w:r w:rsidR="004510CA">
              <w:rPr>
                <w:noProof/>
                <w:webHidden/>
              </w:rPr>
              <w:fldChar w:fldCharType="end"/>
            </w:r>
          </w:hyperlink>
        </w:p>
        <w:p w14:paraId="66B72F16" w14:textId="4B192A0D"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68" w:history="1">
            <w:r w:rsidR="004510CA" w:rsidRPr="00392695">
              <w:rPr>
                <w:rStyle w:val="Hyperlnk"/>
                <w:noProof/>
              </w:rPr>
              <w:t>21.8.3.</w:t>
            </w:r>
            <w:r w:rsidR="004510CA">
              <w:rPr>
                <w:rFonts w:asciiTheme="minorHAnsi" w:eastAsiaTheme="minorEastAsia" w:hAnsiTheme="minorHAnsi"/>
                <w:noProof/>
                <w:color w:val="auto"/>
                <w:lang w:val="sv-SE" w:eastAsia="sv-SE"/>
              </w:rPr>
              <w:tab/>
            </w:r>
            <w:r w:rsidR="004510CA" w:rsidRPr="00392695">
              <w:rPr>
                <w:rStyle w:val="Hyperlnk"/>
                <w:noProof/>
              </w:rPr>
              <w:t>File Handling</w:t>
            </w:r>
            <w:r w:rsidR="004510CA">
              <w:rPr>
                <w:noProof/>
                <w:webHidden/>
              </w:rPr>
              <w:tab/>
            </w:r>
            <w:r w:rsidR="004510CA">
              <w:rPr>
                <w:noProof/>
                <w:webHidden/>
              </w:rPr>
              <w:fldChar w:fldCharType="begin"/>
            </w:r>
            <w:r w:rsidR="004510CA">
              <w:rPr>
                <w:noProof/>
                <w:webHidden/>
              </w:rPr>
              <w:instrText xml:space="preserve"> PAGEREF _Toc49764468 \h </w:instrText>
            </w:r>
            <w:r w:rsidR="004510CA">
              <w:rPr>
                <w:noProof/>
                <w:webHidden/>
              </w:rPr>
            </w:r>
            <w:r w:rsidR="004510CA">
              <w:rPr>
                <w:noProof/>
                <w:webHidden/>
              </w:rPr>
              <w:fldChar w:fldCharType="separate"/>
            </w:r>
            <w:r w:rsidR="004510CA">
              <w:rPr>
                <w:noProof/>
                <w:webHidden/>
              </w:rPr>
              <w:t>368</w:t>
            </w:r>
            <w:r w:rsidR="004510CA">
              <w:rPr>
                <w:noProof/>
                <w:webHidden/>
              </w:rPr>
              <w:fldChar w:fldCharType="end"/>
            </w:r>
          </w:hyperlink>
        </w:p>
        <w:p w14:paraId="1C964892" w14:textId="6322E7EF"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69" w:history="1">
            <w:r w:rsidR="004510CA" w:rsidRPr="00392695">
              <w:rPr>
                <w:rStyle w:val="Hyperlnk"/>
                <w:noProof/>
              </w:rPr>
              <w:t>21.9.</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_Toc49764469 \h </w:instrText>
            </w:r>
            <w:r w:rsidR="004510CA">
              <w:rPr>
                <w:noProof/>
                <w:webHidden/>
              </w:rPr>
            </w:r>
            <w:r w:rsidR="004510CA">
              <w:rPr>
                <w:noProof/>
                <w:webHidden/>
              </w:rPr>
              <w:fldChar w:fldCharType="separate"/>
            </w:r>
            <w:r w:rsidR="004510CA">
              <w:rPr>
                <w:noProof/>
                <w:webHidden/>
              </w:rPr>
              <w:t>378</w:t>
            </w:r>
            <w:r w:rsidR="004510CA">
              <w:rPr>
                <w:noProof/>
                <w:webHidden/>
              </w:rPr>
              <w:fldChar w:fldCharType="end"/>
            </w:r>
          </w:hyperlink>
        </w:p>
        <w:p w14:paraId="4C6AB9E4" w14:textId="7EE45BB2"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70" w:history="1">
            <w:r w:rsidR="004510CA" w:rsidRPr="00392695">
              <w:rPr>
                <w:rStyle w:val="Hyperlnk"/>
                <w:noProof/>
              </w:rPr>
              <w:t>21.10.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_Toc49764470 \h </w:instrText>
            </w:r>
            <w:r w:rsidR="004510CA">
              <w:rPr>
                <w:noProof/>
                <w:webHidden/>
              </w:rPr>
            </w:r>
            <w:r w:rsidR="004510CA">
              <w:rPr>
                <w:noProof/>
                <w:webHidden/>
              </w:rPr>
              <w:fldChar w:fldCharType="separate"/>
            </w:r>
            <w:r w:rsidR="004510CA">
              <w:rPr>
                <w:noProof/>
                <w:webHidden/>
              </w:rPr>
              <w:t>383</w:t>
            </w:r>
            <w:r w:rsidR="004510CA">
              <w:rPr>
                <w:noProof/>
                <w:webHidden/>
              </w:rPr>
              <w:fldChar w:fldCharType="end"/>
            </w:r>
          </w:hyperlink>
        </w:p>
        <w:p w14:paraId="356A4A27" w14:textId="27D05D19" w:rsidR="004510CA" w:rsidRDefault="00CF0513">
          <w:pPr>
            <w:pStyle w:val="Innehll1"/>
            <w:rPr>
              <w:rFonts w:asciiTheme="minorHAnsi" w:eastAsiaTheme="minorEastAsia" w:hAnsiTheme="minorHAnsi"/>
              <w:noProof/>
              <w:color w:val="auto"/>
              <w:lang w:val="sv-SE" w:eastAsia="sv-SE"/>
            </w:rPr>
          </w:pPr>
          <w:hyperlink w:anchor="_Toc49764471" w:history="1">
            <w:r w:rsidR="004510CA" w:rsidRPr="00392695">
              <w:rPr>
                <w:rStyle w:val="Hyperlnk"/>
                <w:noProof/>
              </w:rPr>
              <w:t>22.</w:t>
            </w:r>
            <w:r w:rsidR="004510CA">
              <w:rPr>
                <w:rFonts w:asciiTheme="minorHAnsi" w:eastAsiaTheme="minorEastAsia" w:hAnsiTheme="minorHAnsi"/>
                <w:noProof/>
                <w:color w:val="auto"/>
                <w:lang w:val="sv-SE" w:eastAsia="sv-SE"/>
              </w:rPr>
              <w:tab/>
            </w:r>
            <w:r w:rsidR="004510CA" w:rsidRPr="00392695">
              <w:rPr>
                <w:rStyle w:val="Hyperlnk"/>
                <w:noProof/>
              </w:rPr>
              <w:t>The C Grammar</w:t>
            </w:r>
            <w:r w:rsidR="004510CA">
              <w:rPr>
                <w:noProof/>
                <w:webHidden/>
              </w:rPr>
              <w:tab/>
            </w:r>
            <w:r w:rsidR="004510CA">
              <w:rPr>
                <w:noProof/>
                <w:webHidden/>
              </w:rPr>
              <w:fldChar w:fldCharType="begin"/>
            </w:r>
            <w:r w:rsidR="004510CA">
              <w:rPr>
                <w:noProof/>
                <w:webHidden/>
              </w:rPr>
              <w:instrText xml:space="preserve"> PAGEREF _Toc49764471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49AB8A57" w14:textId="27695904"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72" w:history="1">
            <w:r w:rsidR="004510CA" w:rsidRPr="00392695">
              <w:rPr>
                <w:rStyle w:val="Hyperlnk"/>
                <w:noProof/>
              </w:rPr>
              <w:t>22.1.</w:t>
            </w:r>
            <w:r w:rsidR="004510CA">
              <w:rPr>
                <w:rFonts w:asciiTheme="minorHAnsi" w:eastAsiaTheme="minorEastAsia" w:hAnsiTheme="minorHAnsi"/>
                <w:noProof/>
                <w:color w:val="auto"/>
                <w:lang w:val="sv-SE" w:eastAsia="sv-SE"/>
              </w:rPr>
              <w:tab/>
            </w:r>
            <w:r w:rsidR="004510CA" w:rsidRPr="00392695">
              <w:rPr>
                <w:rStyle w:val="Hyperlnk"/>
                <w:noProof/>
              </w:rPr>
              <w:t>The Preprocessor Grammar</w:t>
            </w:r>
            <w:r w:rsidR="004510CA">
              <w:rPr>
                <w:noProof/>
                <w:webHidden/>
              </w:rPr>
              <w:tab/>
            </w:r>
            <w:r w:rsidR="004510CA">
              <w:rPr>
                <w:noProof/>
                <w:webHidden/>
              </w:rPr>
              <w:fldChar w:fldCharType="begin"/>
            </w:r>
            <w:r w:rsidR="004510CA">
              <w:rPr>
                <w:noProof/>
                <w:webHidden/>
              </w:rPr>
              <w:instrText xml:space="preserve"> PAGEREF _Toc49764472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54E71315" w14:textId="5C3CEBBF"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73" w:history="1">
            <w:r w:rsidR="004510CA" w:rsidRPr="00392695">
              <w:rPr>
                <w:rStyle w:val="Hyperlnk"/>
                <w:noProof/>
              </w:rPr>
              <w:t>22.2.</w:t>
            </w:r>
            <w:r w:rsidR="004510CA">
              <w:rPr>
                <w:rFonts w:asciiTheme="minorHAnsi" w:eastAsiaTheme="minorEastAsia" w:hAnsiTheme="minorHAnsi"/>
                <w:noProof/>
                <w:color w:val="auto"/>
                <w:lang w:val="sv-SE" w:eastAsia="sv-SE"/>
              </w:rPr>
              <w:tab/>
            </w:r>
            <w:r w:rsidR="004510CA" w:rsidRPr="00392695">
              <w:rPr>
                <w:rStyle w:val="Hyperlnk"/>
                <w:noProof/>
              </w:rPr>
              <w:t>The Language Grammar</w:t>
            </w:r>
            <w:r w:rsidR="004510CA">
              <w:rPr>
                <w:noProof/>
                <w:webHidden/>
              </w:rPr>
              <w:tab/>
            </w:r>
            <w:r w:rsidR="004510CA">
              <w:rPr>
                <w:noProof/>
                <w:webHidden/>
              </w:rPr>
              <w:fldChar w:fldCharType="begin"/>
            </w:r>
            <w:r w:rsidR="004510CA">
              <w:rPr>
                <w:noProof/>
                <w:webHidden/>
              </w:rPr>
              <w:instrText xml:space="preserve"> PAGEREF _Toc49764473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3FD3E08D" w14:textId="3069F0C8" w:rsidR="004510CA" w:rsidRDefault="00CF0513">
          <w:pPr>
            <w:pStyle w:val="Innehll1"/>
            <w:rPr>
              <w:rFonts w:asciiTheme="minorHAnsi" w:eastAsiaTheme="minorEastAsia" w:hAnsiTheme="minorHAnsi"/>
              <w:noProof/>
              <w:color w:val="auto"/>
              <w:lang w:val="sv-SE" w:eastAsia="sv-SE"/>
            </w:rPr>
          </w:pPr>
          <w:hyperlink w:anchor="_Toc49764474" w:history="1">
            <w:r w:rsidR="004510CA" w:rsidRPr="00392695">
              <w:rPr>
                <w:rStyle w:val="Hyperlnk"/>
                <w:noProof/>
              </w:rPr>
              <w:t>23.</w:t>
            </w:r>
            <w:r w:rsidR="004510CA">
              <w:rPr>
                <w:rFonts w:asciiTheme="minorHAnsi" w:eastAsiaTheme="minorEastAsia" w:hAnsiTheme="minorHAnsi"/>
                <w:noProof/>
                <w:color w:val="auto"/>
                <w:lang w:val="sv-SE" w:eastAsia="sv-SE"/>
              </w:rPr>
              <w:tab/>
            </w:r>
            <w:r w:rsidR="004510CA" w:rsidRPr="00392695">
              <w:rPr>
                <w:rStyle w:val="Hyperlnk"/>
                <w:noProof/>
              </w:rPr>
              <w:t>A Crash Course in C</w:t>
            </w:r>
            <w:r w:rsidR="004510CA">
              <w:rPr>
                <w:noProof/>
                <w:webHidden/>
              </w:rPr>
              <w:tab/>
            </w:r>
            <w:r w:rsidR="004510CA">
              <w:rPr>
                <w:noProof/>
                <w:webHidden/>
              </w:rPr>
              <w:fldChar w:fldCharType="begin"/>
            </w:r>
            <w:r w:rsidR="004510CA">
              <w:rPr>
                <w:noProof/>
                <w:webHidden/>
              </w:rPr>
              <w:instrText xml:space="preserve"> PAGEREF _Toc49764474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3E5A457C" w14:textId="14F24D31"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75" w:history="1">
            <w:r w:rsidR="004510CA" w:rsidRPr="00392695">
              <w:rPr>
                <w:rStyle w:val="Hyperlnk"/>
                <w:noProof/>
              </w:rPr>
              <w:t>23.1.</w:t>
            </w:r>
            <w:r w:rsidR="004510CA">
              <w:rPr>
                <w:rFonts w:asciiTheme="minorHAnsi" w:eastAsiaTheme="minorEastAsia" w:hAnsiTheme="minorHAnsi"/>
                <w:noProof/>
                <w:color w:val="auto"/>
                <w:lang w:val="sv-SE" w:eastAsia="sv-SE"/>
              </w:rPr>
              <w:tab/>
            </w:r>
            <w:r w:rsidR="004510CA" w:rsidRPr="00392695">
              <w:rPr>
                <w:rStyle w:val="Hyperlnk"/>
                <w:noProof/>
              </w:rPr>
              <w:t>The Compiler and the Linker</w:t>
            </w:r>
            <w:r w:rsidR="004510CA">
              <w:rPr>
                <w:noProof/>
                <w:webHidden/>
              </w:rPr>
              <w:tab/>
            </w:r>
            <w:r w:rsidR="004510CA">
              <w:rPr>
                <w:noProof/>
                <w:webHidden/>
              </w:rPr>
              <w:fldChar w:fldCharType="begin"/>
            </w:r>
            <w:r w:rsidR="004510CA">
              <w:rPr>
                <w:noProof/>
                <w:webHidden/>
              </w:rPr>
              <w:instrText xml:space="preserve"> PAGEREF _Toc49764475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28286BBB" w14:textId="2D179640"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76" w:history="1">
            <w:r w:rsidR="004510CA" w:rsidRPr="00392695">
              <w:rPr>
                <w:rStyle w:val="Hyperlnk"/>
                <w:noProof/>
              </w:rPr>
              <w:t>23.2.</w:t>
            </w:r>
            <w:r w:rsidR="004510CA">
              <w:rPr>
                <w:rFonts w:asciiTheme="minorHAnsi" w:eastAsiaTheme="minorEastAsia" w:hAnsiTheme="minorHAnsi"/>
                <w:noProof/>
                <w:color w:val="auto"/>
                <w:lang w:val="sv-SE" w:eastAsia="sv-SE"/>
              </w:rPr>
              <w:tab/>
            </w:r>
            <w:r w:rsidR="004510CA" w:rsidRPr="00392695">
              <w:rPr>
                <w:rStyle w:val="Hyperlnk"/>
                <w:noProof/>
              </w:rPr>
              <w:t>The Hello-World Program</w:t>
            </w:r>
            <w:r w:rsidR="004510CA">
              <w:rPr>
                <w:noProof/>
                <w:webHidden/>
              </w:rPr>
              <w:tab/>
            </w:r>
            <w:r w:rsidR="004510CA">
              <w:rPr>
                <w:noProof/>
                <w:webHidden/>
              </w:rPr>
              <w:fldChar w:fldCharType="begin"/>
            </w:r>
            <w:r w:rsidR="004510CA">
              <w:rPr>
                <w:noProof/>
                <w:webHidden/>
              </w:rPr>
              <w:instrText xml:space="preserve"> PAGEREF _Toc49764476 \h </w:instrText>
            </w:r>
            <w:r w:rsidR="004510CA">
              <w:rPr>
                <w:noProof/>
                <w:webHidden/>
              </w:rPr>
            </w:r>
            <w:r w:rsidR="004510CA">
              <w:rPr>
                <w:noProof/>
                <w:webHidden/>
              </w:rPr>
              <w:fldChar w:fldCharType="separate"/>
            </w:r>
            <w:r w:rsidR="004510CA">
              <w:rPr>
                <w:noProof/>
                <w:webHidden/>
              </w:rPr>
              <w:t>400</w:t>
            </w:r>
            <w:r w:rsidR="004510CA">
              <w:rPr>
                <w:noProof/>
                <w:webHidden/>
              </w:rPr>
              <w:fldChar w:fldCharType="end"/>
            </w:r>
          </w:hyperlink>
        </w:p>
        <w:p w14:paraId="31B9BBED" w14:textId="134329BE"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77" w:history="1">
            <w:r w:rsidR="004510CA" w:rsidRPr="00392695">
              <w:rPr>
                <w:rStyle w:val="Hyperlnk"/>
                <w:noProof/>
              </w:rPr>
              <w:t>23.3.</w:t>
            </w:r>
            <w:r w:rsidR="004510CA">
              <w:rPr>
                <w:rFonts w:asciiTheme="minorHAnsi" w:eastAsiaTheme="minorEastAsia" w:hAnsiTheme="minorHAnsi"/>
                <w:noProof/>
                <w:color w:val="auto"/>
                <w:lang w:val="sv-SE" w:eastAsia="sv-SE"/>
              </w:rPr>
              <w:tab/>
            </w:r>
            <w:r w:rsidR="004510CA" w:rsidRPr="00392695">
              <w:rPr>
                <w:rStyle w:val="Hyperlnk"/>
                <w:noProof/>
              </w:rPr>
              <w:t>Comments</w:t>
            </w:r>
            <w:r w:rsidR="004510CA">
              <w:rPr>
                <w:noProof/>
                <w:webHidden/>
              </w:rPr>
              <w:tab/>
            </w:r>
            <w:r w:rsidR="004510CA">
              <w:rPr>
                <w:noProof/>
                <w:webHidden/>
              </w:rPr>
              <w:fldChar w:fldCharType="begin"/>
            </w:r>
            <w:r w:rsidR="004510CA">
              <w:rPr>
                <w:noProof/>
                <w:webHidden/>
              </w:rPr>
              <w:instrText xml:space="preserve"> PAGEREF _Toc49764477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3D6B4884" w14:textId="046F5E3D"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78"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Types and Variables</w:t>
            </w:r>
            <w:r w:rsidR="004510CA">
              <w:rPr>
                <w:noProof/>
                <w:webHidden/>
              </w:rPr>
              <w:tab/>
            </w:r>
            <w:r w:rsidR="004510CA">
              <w:rPr>
                <w:noProof/>
                <w:webHidden/>
              </w:rPr>
              <w:fldChar w:fldCharType="begin"/>
            </w:r>
            <w:r w:rsidR="004510CA">
              <w:rPr>
                <w:noProof/>
                <w:webHidden/>
              </w:rPr>
              <w:instrText xml:space="preserve"> PAGEREF _Toc49764478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57C9CC7D" w14:textId="4F3B7BA2"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79"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Simple Types</w:t>
            </w:r>
            <w:r w:rsidR="004510CA">
              <w:rPr>
                <w:noProof/>
                <w:webHidden/>
              </w:rPr>
              <w:tab/>
            </w:r>
            <w:r w:rsidR="004510CA">
              <w:rPr>
                <w:noProof/>
                <w:webHidden/>
              </w:rPr>
              <w:fldChar w:fldCharType="begin"/>
            </w:r>
            <w:r w:rsidR="004510CA">
              <w:rPr>
                <w:noProof/>
                <w:webHidden/>
              </w:rPr>
              <w:instrText xml:space="preserve"> PAGEREF _Toc49764479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73B6BDC2" w14:textId="197608BE"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80" w:history="1">
            <w:r w:rsidR="004510CA" w:rsidRPr="00392695">
              <w:rPr>
                <w:rStyle w:val="Hyperlnk"/>
                <w:noProof/>
              </w:rPr>
              <w:t>3.1.1</w:t>
            </w:r>
            <w:r w:rsidR="004510CA">
              <w:rPr>
                <w:rFonts w:asciiTheme="minorHAnsi" w:eastAsiaTheme="minorEastAsia" w:hAnsiTheme="minorHAnsi"/>
                <w:noProof/>
                <w:color w:val="auto"/>
                <w:lang w:val="sv-SE" w:eastAsia="sv-SE"/>
              </w:rPr>
              <w:tab/>
            </w:r>
            <w:r w:rsidR="004510CA" w:rsidRPr="00392695">
              <w:rPr>
                <w:rStyle w:val="Hyperlnk"/>
                <w:noProof/>
              </w:rPr>
              <w:t>Variables</w:t>
            </w:r>
            <w:r w:rsidR="004510CA">
              <w:rPr>
                <w:noProof/>
                <w:webHidden/>
              </w:rPr>
              <w:tab/>
            </w:r>
            <w:r w:rsidR="004510CA">
              <w:rPr>
                <w:noProof/>
                <w:webHidden/>
              </w:rPr>
              <w:fldChar w:fldCharType="begin"/>
            </w:r>
            <w:r w:rsidR="004510CA">
              <w:rPr>
                <w:noProof/>
                <w:webHidden/>
              </w:rPr>
              <w:instrText xml:space="preserve"> PAGEREF _Toc49764480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449AC053" w14:textId="22EBB94D"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81"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Constants</w:t>
            </w:r>
            <w:r w:rsidR="004510CA">
              <w:rPr>
                <w:noProof/>
                <w:webHidden/>
              </w:rPr>
              <w:tab/>
            </w:r>
            <w:r w:rsidR="004510CA">
              <w:rPr>
                <w:noProof/>
                <w:webHidden/>
              </w:rPr>
              <w:fldChar w:fldCharType="begin"/>
            </w:r>
            <w:r w:rsidR="004510CA">
              <w:rPr>
                <w:noProof/>
                <w:webHidden/>
              </w:rPr>
              <w:instrText xml:space="preserve"> PAGEREF _Toc49764481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7FD10BF0" w14:textId="0D864960"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82"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Output</w:t>
            </w:r>
            <w:r w:rsidR="004510CA">
              <w:rPr>
                <w:noProof/>
                <w:webHidden/>
              </w:rPr>
              <w:tab/>
            </w:r>
            <w:r w:rsidR="004510CA">
              <w:rPr>
                <w:noProof/>
                <w:webHidden/>
              </w:rPr>
              <w:fldChar w:fldCharType="begin"/>
            </w:r>
            <w:r w:rsidR="004510CA">
              <w:rPr>
                <w:noProof/>
                <w:webHidden/>
              </w:rPr>
              <w:instrText xml:space="preserve"> PAGEREF _Toc49764482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11C3E396" w14:textId="44DFE4CF"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83"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Input</w:t>
            </w:r>
            <w:r w:rsidR="004510CA">
              <w:rPr>
                <w:noProof/>
                <w:webHidden/>
              </w:rPr>
              <w:tab/>
            </w:r>
            <w:r w:rsidR="004510CA">
              <w:rPr>
                <w:noProof/>
                <w:webHidden/>
              </w:rPr>
              <w:fldChar w:fldCharType="begin"/>
            </w:r>
            <w:r w:rsidR="004510CA">
              <w:rPr>
                <w:noProof/>
                <w:webHidden/>
              </w:rPr>
              <w:instrText xml:space="preserve"> PAGEREF _Toc49764483 \h </w:instrText>
            </w:r>
            <w:r w:rsidR="004510CA">
              <w:rPr>
                <w:noProof/>
                <w:webHidden/>
              </w:rPr>
            </w:r>
            <w:r w:rsidR="004510CA">
              <w:rPr>
                <w:noProof/>
                <w:webHidden/>
              </w:rPr>
              <w:fldChar w:fldCharType="separate"/>
            </w:r>
            <w:r w:rsidR="004510CA">
              <w:rPr>
                <w:noProof/>
                <w:webHidden/>
              </w:rPr>
              <w:t>404</w:t>
            </w:r>
            <w:r w:rsidR="004510CA">
              <w:rPr>
                <w:noProof/>
                <w:webHidden/>
              </w:rPr>
              <w:fldChar w:fldCharType="end"/>
            </w:r>
          </w:hyperlink>
        </w:p>
        <w:p w14:paraId="22FEAC76" w14:textId="06BB05F9"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84" w:history="1">
            <w:r w:rsidR="004510CA" w:rsidRPr="00392695">
              <w:rPr>
                <w:rStyle w:val="Hyperlnk"/>
                <w:noProof/>
              </w:rPr>
              <w:t>7.1.1</w:t>
            </w:r>
            <w:r w:rsidR="004510CA">
              <w:rPr>
                <w:rFonts w:asciiTheme="minorHAnsi" w:eastAsiaTheme="minorEastAsia" w:hAnsiTheme="minorHAnsi"/>
                <w:noProof/>
                <w:color w:val="auto"/>
                <w:lang w:val="sv-SE" w:eastAsia="sv-SE"/>
              </w:rPr>
              <w:tab/>
            </w:r>
            <w:r w:rsidR="004510CA" w:rsidRPr="00392695">
              <w:rPr>
                <w:rStyle w:val="Hyperlnk"/>
                <w:noProof/>
              </w:rPr>
              <w:t>Enumerations</w:t>
            </w:r>
            <w:r w:rsidR="004510CA">
              <w:rPr>
                <w:noProof/>
                <w:webHidden/>
              </w:rPr>
              <w:tab/>
            </w:r>
            <w:r w:rsidR="004510CA">
              <w:rPr>
                <w:noProof/>
                <w:webHidden/>
              </w:rPr>
              <w:fldChar w:fldCharType="begin"/>
            </w:r>
            <w:r w:rsidR="004510CA">
              <w:rPr>
                <w:noProof/>
                <w:webHidden/>
              </w:rPr>
              <w:instrText xml:space="preserve"> PAGEREF _Toc49764484 \h </w:instrText>
            </w:r>
            <w:r w:rsidR="004510CA">
              <w:rPr>
                <w:noProof/>
                <w:webHidden/>
              </w:rPr>
            </w:r>
            <w:r w:rsidR="004510CA">
              <w:rPr>
                <w:noProof/>
                <w:webHidden/>
              </w:rPr>
              <w:fldChar w:fldCharType="separate"/>
            </w:r>
            <w:r w:rsidR="004510CA">
              <w:rPr>
                <w:noProof/>
                <w:webHidden/>
              </w:rPr>
              <w:t>405</w:t>
            </w:r>
            <w:r w:rsidR="004510CA">
              <w:rPr>
                <w:noProof/>
                <w:webHidden/>
              </w:rPr>
              <w:fldChar w:fldCharType="end"/>
            </w:r>
          </w:hyperlink>
        </w:p>
        <w:p w14:paraId="1F2B02D6" w14:textId="26BCF5DB"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8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Arrays</w:t>
            </w:r>
            <w:r w:rsidR="004510CA">
              <w:rPr>
                <w:noProof/>
                <w:webHidden/>
              </w:rPr>
              <w:tab/>
            </w:r>
            <w:r w:rsidR="004510CA">
              <w:rPr>
                <w:noProof/>
                <w:webHidden/>
              </w:rPr>
              <w:fldChar w:fldCharType="begin"/>
            </w:r>
            <w:r w:rsidR="004510CA">
              <w:rPr>
                <w:noProof/>
                <w:webHidden/>
              </w:rPr>
              <w:instrText xml:space="preserve"> PAGEREF _Toc49764485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01888A9" w14:textId="3C37B2CB"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86" w:history="1">
            <w:r w:rsidR="004510CA" w:rsidRPr="00392695">
              <w:rPr>
                <w:rStyle w:val="Hyperlnk"/>
                <w:noProof/>
              </w:rPr>
              <w:t>9.1.1</w:t>
            </w:r>
            <w:r w:rsidR="004510CA">
              <w:rPr>
                <w:rFonts w:asciiTheme="minorHAnsi" w:eastAsiaTheme="minorEastAsia" w:hAnsiTheme="minorHAnsi"/>
                <w:noProof/>
                <w:color w:val="auto"/>
                <w:lang w:val="sv-SE" w:eastAsia="sv-SE"/>
              </w:rPr>
              <w:tab/>
            </w:r>
            <w:r w:rsidR="004510CA" w:rsidRPr="00392695">
              <w:rPr>
                <w:rStyle w:val="Hyperlnk"/>
                <w:noProof/>
              </w:rPr>
              <w:t>Characters and Strings</w:t>
            </w:r>
            <w:r w:rsidR="004510CA">
              <w:rPr>
                <w:noProof/>
                <w:webHidden/>
              </w:rPr>
              <w:tab/>
            </w:r>
            <w:r w:rsidR="004510CA">
              <w:rPr>
                <w:noProof/>
                <w:webHidden/>
              </w:rPr>
              <w:fldChar w:fldCharType="begin"/>
            </w:r>
            <w:r w:rsidR="004510CA">
              <w:rPr>
                <w:noProof/>
                <w:webHidden/>
              </w:rPr>
              <w:instrText xml:space="preserve"> PAGEREF _Toc49764486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83F88B8" w14:textId="03143671"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87" w:history="1">
            <w:r w:rsidR="004510CA" w:rsidRPr="00392695">
              <w:rPr>
                <w:rStyle w:val="Hyperlnk"/>
                <w:noProof/>
              </w:rPr>
              <w:t>10.1.1</w:t>
            </w:r>
            <w:r w:rsidR="004510CA">
              <w:rPr>
                <w:rFonts w:asciiTheme="minorHAnsi" w:eastAsiaTheme="minorEastAsia" w:hAnsiTheme="minorHAnsi"/>
                <w:noProof/>
                <w:color w:val="auto"/>
                <w:lang w:val="sv-SE" w:eastAsia="sv-SE"/>
              </w:rPr>
              <w:tab/>
            </w:r>
            <w:r w:rsidR="004510CA" w:rsidRPr="00392695">
              <w:rPr>
                <w:rStyle w:val="Hyperlnk"/>
                <w:noProof/>
              </w:rPr>
              <w:t>The ASCII Table</w:t>
            </w:r>
            <w:r w:rsidR="004510CA">
              <w:rPr>
                <w:noProof/>
                <w:webHidden/>
              </w:rPr>
              <w:tab/>
            </w:r>
            <w:r w:rsidR="004510CA">
              <w:rPr>
                <w:noProof/>
                <w:webHidden/>
              </w:rPr>
              <w:fldChar w:fldCharType="begin"/>
            </w:r>
            <w:r w:rsidR="004510CA">
              <w:rPr>
                <w:noProof/>
                <w:webHidden/>
              </w:rPr>
              <w:instrText xml:space="preserve"> PAGEREF _Toc49764487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186CE612" w14:textId="0C6A0DC6"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88" w:history="1">
            <w:r w:rsidR="004510CA" w:rsidRPr="00392695">
              <w:rPr>
                <w:rStyle w:val="Hyperlnk"/>
                <w:noProof/>
              </w:rPr>
              <w:t>11.1.1</w:t>
            </w:r>
            <w:r w:rsidR="004510CA">
              <w:rPr>
                <w:rFonts w:asciiTheme="minorHAnsi" w:eastAsiaTheme="minorEastAsia" w:hAnsiTheme="minorHAnsi"/>
                <w:noProof/>
                <w:color w:val="auto"/>
                <w:lang w:val="sv-SE" w:eastAsia="sv-SE"/>
              </w:rPr>
              <w:tab/>
            </w:r>
            <w:r w:rsidR="004510CA" w:rsidRPr="00392695">
              <w:rPr>
                <w:rStyle w:val="Hyperlnk"/>
                <w:noProof/>
              </w:rPr>
              <w:t>Pointers</w:t>
            </w:r>
            <w:r w:rsidR="004510CA">
              <w:rPr>
                <w:noProof/>
                <w:webHidden/>
              </w:rPr>
              <w:tab/>
            </w:r>
            <w:r w:rsidR="004510CA">
              <w:rPr>
                <w:noProof/>
                <w:webHidden/>
              </w:rPr>
              <w:fldChar w:fldCharType="begin"/>
            </w:r>
            <w:r w:rsidR="004510CA">
              <w:rPr>
                <w:noProof/>
                <w:webHidden/>
              </w:rPr>
              <w:instrText xml:space="preserve"> PAGEREF _Toc49764488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24C2F13F" w14:textId="7A2AD15D"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89" w:history="1">
            <w:r w:rsidR="004510CA" w:rsidRPr="00392695">
              <w:rPr>
                <w:rStyle w:val="Hyperlnk"/>
                <w:noProof/>
              </w:rPr>
              <w:t>12.1.1</w:t>
            </w:r>
            <w:r w:rsidR="004510CA">
              <w:rPr>
                <w:rFonts w:asciiTheme="minorHAnsi" w:eastAsiaTheme="minorEastAsia" w:hAnsiTheme="minorHAnsi"/>
                <w:noProof/>
                <w:color w:val="auto"/>
                <w:lang w:val="sv-SE" w:eastAsia="sv-SE"/>
              </w:rPr>
              <w:tab/>
            </w:r>
            <w:r w:rsidR="004510CA" w:rsidRPr="00392695">
              <w:rPr>
                <w:rStyle w:val="Hyperlnk"/>
                <w:noProof/>
              </w:rPr>
              <w:t>Pointers and Dynamic Memory</w:t>
            </w:r>
            <w:r w:rsidR="004510CA">
              <w:rPr>
                <w:noProof/>
                <w:webHidden/>
              </w:rPr>
              <w:tab/>
            </w:r>
            <w:r w:rsidR="004510CA">
              <w:rPr>
                <w:noProof/>
                <w:webHidden/>
              </w:rPr>
              <w:fldChar w:fldCharType="begin"/>
            </w:r>
            <w:r w:rsidR="004510CA">
              <w:rPr>
                <w:noProof/>
                <w:webHidden/>
              </w:rPr>
              <w:instrText xml:space="preserve"> PAGEREF _Toc49764489 \h </w:instrText>
            </w:r>
            <w:r w:rsidR="004510CA">
              <w:rPr>
                <w:noProof/>
                <w:webHidden/>
              </w:rPr>
            </w:r>
            <w:r w:rsidR="004510CA">
              <w:rPr>
                <w:noProof/>
                <w:webHidden/>
              </w:rPr>
              <w:fldChar w:fldCharType="separate"/>
            </w:r>
            <w:r w:rsidR="004510CA">
              <w:rPr>
                <w:noProof/>
                <w:webHidden/>
              </w:rPr>
              <w:t>408</w:t>
            </w:r>
            <w:r w:rsidR="004510CA">
              <w:rPr>
                <w:noProof/>
                <w:webHidden/>
              </w:rPr>
              <w:fldChar w:fldCharType="end"/>
            </w:r>
          </w:hyperlink>
        </w:p>
        <w:p w14:paraId="65ADB3E8" w14:textId="614B2DB1"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90" w:history="1">
            <w:r w:rsidR="004510CA" w:rsidRPr="00392695">
              <w:rPr>
                <w:rStyle w:val="Hyperlnk"/>
                <w:noProof/>
              </w:rPr>
              <w:t>13.1.1</w:t>
            </w:r>
            <w:r w:rsidR="004510CA">
              <w:rPr>
                <w:rFonts w:asciiTheme="minorHAnsi" w:eastAsiaTheme="minorEastAsia" w:hAnsiTheme="minorHAnsi"/>
                <w:noProof/>
                <w:color w:val="auto"/>
                <w:lang w:val="sv-SE" w:eastAsia="sv-SE"/>
              </w:rPr>
              <w:tab/>
            </w:r>
            <w:r w:rsidR="004510CA" w:rsidRPr="00392695">
              <w:rPr>
                <w:rStyle w:val="Hyperlnk"/>
                <w:noProof/>
              </w:rPr>
              <w:t>Defining our own types</w:t>
            </w:r>
            <w:r w:rsidR="004510CA">
              <w:rPr>
                <w:noProof/>
                <w:webHidden/>
              </w:rPr>
              <w:tab/>
            </w:r>
            <w:r w:rsidR="004510CA">
              <w:rPr>
                <w:noProof/>
                <w:webHidden/>
              </w:rPr>
              <w:fldChar w:fldCharType="begin"/>
            </w:r>
            <w:r w:rsidR="004510CA">
              <w:rPr>
                <w:noProof/>
                <w:webHidden/>
              </w:rPr>
              <w:instrText xml:space="preserve"> PAGEREF _Toc49764490 \h </w:instrText>
            </w:r>
            <w:r w:rsidR="004510CA">
              <w:rPr>
                <w:noProof/>
                <w:webHidden/>
              </w:rPr>
            </w:r>
            <w:r w:rsidR="004510CA">
              <w:rPr>
                <w:noProof/>
                <w:webHidden/>
              </w:rPr>
              <w:fldChar w:fldCharType="separate"/>
            </w:r>
            <w:r w:rsidR="004510CA">
              <w:rPr>
                <w:noProof/>
                <w:webHidden/>
              </w:rPr>
              <w:t>410</w:t>
            </w:r>
            <w:r w:rsidR="004510CA">
              <w:rPr>
                <w:noProof/>
                <w:webHidden/>
              </w:rPr>
              <w:fldChar w:fldCharType="end"/>
            </w:r>
          </w:hyperlink>
        </w:p>
        <w:p w14:paraId="53DBCA0F" w14:textId="615A66FE"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91" w:history="1">
            <w:r w:rsidR="004510CA" w:rsidRPr="00392695">
              <w:rPr>
                <w:rStyle w:val="Hyperlnk"/>
                <w:noProof/>
              </w:rPr>
              <w:t>14.1.1</w:t>
            </w:r>
            <w:r w:rsidR="004510CA">
              <w:rPr>
                <w:rFonts w:asciiTheme="minorHAnsi" w:eastAsiaTheme="minorEastAsia" w:hAnsiTheme="minorHAnsi"/>
                <w:noProof/>
                <w:color w:val="auto"/>
                <w:lang w:val="sv-SE" w:eastAsia="sv-SE"/>
              </w:rPr>
              <w:tab/>
            </w:r>
            <w:r w:rsidR="004510CA" w:rsidRPr="00392695">
              <w:rPr>
                <w:rStyle w:val="Hyperlnk"/>
                <w:noProof/>
              </w:rPr>
              <w:t>The Type Size</w:t>
            </w:r>
            <w:r w:rsidR="004510CA">
              <w:rPr>
                <w:noProof/>
                <w:webHidden/>
              </w:rPr>
              <w:tab/>
            </w:r>
            <w:r w:rsidR="004510CA">
              <w:rPr>
                <w:noProof/>
                <w:webHidden/>
              </w:rPr>
              <w:fldChar w:fldCharType="begin"/>
            </w:r>
            <w:r w:rsidR="004510CA">
              <w:rPr>
                <w:noProof/>
                <w:webHidden/>
              </w:rPr>
              <w:instrText xml:space="preserve"> PAGEREF _Toc49764491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31E3882D" w14:textId="4B42E2DC"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492" w:history="1">
            <w:r w:rsidR="004510CA" w:rsidRPr="00392695">
              <w:rPr>
                <w:rStyle w:val="Hyperlnk"/>
                <w:noProof/>
              </w:rPr>
              <w:t>23.4.</w:t>
            </w:r>
            <w:r w:rsidR="004510CA">
              <w:rPr>
                <w:rFonts w:asciiTheme="minorHAnsi" w:eastAsiaTheme="minorEastAsia" w:hAnsiTheme="minorHAnsi"/>
                <w:noProof/>
                <w:color w:val="auto"/>
                <w:lang w:val="sv-SE" w:eastAsia="sv-SE"/>
              </w:rPr>
              <w:tab/>
            </w:r>
            <w:r w:rsidR="004510CA" w:rsidRPr="00392695">
              <w:rPr>
                <w:rStyle w:val="Hyperlnk"/>
                <w:noProof/>
              </w:rPr>
              <w:t>Expressions and Operators</w:t>
            </w:r>
            <w:r w:rsidR="004510CA">
              <w:rPr>
                <w:noProof/>
                <w:webHidden/>
              </w:rPr>
              <w:tab/>
            </w:r>
            <w:r w:rsidR="004510CA">
              <w:rPr>
                <w:noProof/>
                <w:webHidden/>
              </w:rPr>
              <w:fldChar w:fldCharType="begin"/>
            </w:r>
            <w:r w:rsidR="004510CA">
              <w:rPr>
                <w:noProof/>
                <w:webHidden/>
              </w:rPr>
              <w:instrText xml:space="preserve"> PAGEREF _Toc49764492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00EC0151" w14:textId="50A011C5"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93"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Arithmetic Operators</w:t>
            </w:r>
            <w:r w:rsidR="004510CA">
              <w:rPr>
                <w:noProof/>
                <w:webHidden/>
              </w:rPr>
              <w:tab/>
            </w:r>
            <w:r w:rsidR="004510CA">
              <w:rPr>
                <w:noProof/>
                <w:webHidden/>
              </w:rPr>
              <w:fldChar w:fldCharType="begin"/>
            </w:r>
            <w:r w:rsidR="004510CA">
              <w:rPr>
                <w:noProof/>
                <w:webHidden/>
              </w:rPr>
              <w:instrText xml:space="preserve"> PAGEREF _Toc49764493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78FB212B" w14:textId="66FF981D"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94" w:history="1">
            <w:r w:rsidR="004510CA" w:rsidRPr="00392695">
              <w:rPr>
                <w:rStyle w:val="Hyperlnk"/>
                <w:noProof/>
              </w:rPr>
              <w:t>16.1.1</w:t>
            </w:r>
            <w:r w:rsidR="004510CA">
              <w:rPr>
                <w:rFonts w:asciiTheme="minorHAnsi" w:eastAsiaTheme="minorEastAsia" w:hAnsiTheme="minorHAnsi"/>
                <w:noProof/>
                <w:color w:val="auto"/>
                <w:lang w:val="sv-SE" w:eastAsia="sv-SE"/>
              </w:rPr>
              <w:tab/>
            </w:r>
            <w:r w:rsidR="004510CA" w:rsidRPr="00392695">
              <w:rPr>
                <w:rStyle w:val="Hyperlnk"/>
                <w:noProof/>
              </w:rPr>
              <w:t>Pointer Arithmetic</w:t>
            </w:r>
            <w:r w:rsidR="004510CA">
              <w:rPr>
                <w:noProof/>
                <w:webHidden/>
              </w:rPr>
              <w:tab/>
            </w:r>
            <w:r w:rsidR="004510CA">
              <w:rPr>
                <w:noProof/>
                <w:webHidden/>
              </w:rPr>
              <w:fldChar w:fldCharType="begin"/>
            </w:r>
            <w:r w:rsidR="004510CA">
              <w:rPr>
                <w:noProof/>
                <w:webHidden/>
              </w:rPr>
              <w:instrText xml:space="preserve"> PAGEREF _Toc49764494 \h </w:instrText>
            </w:r>
            <w:r w:rsidR="004510CA">
              <w:rPr>
                <w:noProof/>
                <w:webHidden/>
              </w:rPr>
            </w:r>
            <w:r w:rsidR="004510CA">
              <w:rPr>
                <w:noProof/>
                <w:webHidden/>
              </w:rPr>
              <w:fldChar w:fldCharType="separate"/>
            </w:r>
            <w:r w:rsidR="004510CA">
              <w:rPr>
                <w:noProof/>
                <w:webHidden/>
              </w:rPr>
              <w:t>412</w:t>
            </w:r>
            <w:r w:rsidR="004510CA">
              <w:rPr>
                <w:noProof/>
                <w:webHidden/>
              </w:rPr>
              <w:fldChar w:fldCharType="end"/>
            </w:r>
          </w:hyperlink>
        </w:p>
        <w:p w14:paraId="553456EC" w14:textId="0494F229"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95" w:history="1">
            <w:r w:rsidR="004510CA" w:rsidRPr="00392695">
              <w:rPr>
                <w:rStyle w:val="Hyperlnk"/>
                <w:noProof/>
              </w:rPr>
              <w:t>17.1.1</w:t>
            </w:r>
            <w:r w:rsidR="004510CA">
              <w:rPr>
                <w:rFonts w:asciiTheme="minorHAnsi" w:eastAsiaTheme="minorEastAsia" w:hAnsiTheme="minorHAnsi"/>
                <w:noProof/>
                <w:color w:val="auto"/>
                <w:lang w:val="sv-SE" w:eastAsia="sv-SE"/>
              </w:rPr>
              <w:tab/>
            </w:r>
            <w:r w:rsidR="004510CA" w:rsidRPr="00392695">
              <w:rPr>
                <w:rStyle w:val="Hyperlnk"/>
                <w:noProof/>
              </w:rPr>
              <w:t>Increment and decrement</w:t>
            </w:r>
            <w:r w:rsidR="004510CA">
              <w:rPr>
                <w:noProof/>
                <w:webHidden/>
              </w:rPr>
              <w:tab/>
            </w:r>
            <w:r w:rsidR="004510CA">
              <w:rPr>
                <w:noProof/>
                <w:webHidden/>
              </w:rPr>
              <w:fldChar w:fldCharType="begin"/>
            </w:r>
            <w:r w:rsidR="004510CA">
              <w:rPr>
                <w:noProof/>
                <w:webHidden/>
              </w:rPr>
              <w:instrText xml:space="preserve"> PAGEREF _Toc49764495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3F77B1E" w14:textId="39C4B4A5"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96" w:history="1">
            <w:r w:rsidR="004510CA" w:rsidRPr="00392695">
              <w:rPr>
                <w:rStyle w:val="Hyperlnk"/>
                <w:noProof/>
              </w:rPr>
              <w:t>18.1.1</w:t>
            </w:r>
            <w:r w:rsidR="004510CA">
              <w:rPr>
                <w:rFonts w:asciiTheme="minorHAnsi" w:eastAsiaTheme="minorEastAsia" w:hAnsiTheme="minorHAnsi"/>
                <w:noProof/>
                <w:color w:val="auto"/>
                <w:lang w:val="sv-SE" w:eastAsia="sv-SE"/>
              </w:rPr>
              <w:tab/>
            </w:r>
            <w:r w:rsidR="004510CA" w:rsidRPr="00392695">
              <w:rPr>
                <w:rStyle w:val="Hyperlnk"/>
                <w:noProof/>
              </w:rPr>
              <w:t>Relational Operators</w:t>
            </w:r>
            <w:r w:rsidR="004510CA">
              <w:rPr>
                <w:noProof/>
                <w:webHidden/>
              </w:rPr>
              <w:tab/>
            </w:r>
            <w:r w:rsidR="004510CA">
              <w:rPr>
                <w:noProof/>
                <w:webHidden/>
              </w:rPr>
              <w:fldChar w:fldCharType="begin"/>
            </w:r>
            <w:r w:rsidR="004510CA">
              <w:rPr>
                <w:noProof/>
                <w:webHidden/>
              </w:rPr>
              <w:instrText xml:space="preserve"> PAGEREF _Toc49764496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83B1081" w14:textId="08DA6EB5"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97"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Logical Operators</w:t>
            </w:r>
            <w:r w:rsidR="004510CA">
              <w:rPr>
                <w:noProof/>
                <w:webHidden/>
              </w:rPr>
              <w:tab/>
            </w:r>
            <w:r w:rsidR="004510CA">
              <w:rPr>
                <w:noProof/>
                <w:webHidden/>
              </w:rPr>
              <w:fldChar w:fldCharType="begin"/>
            </w:r>
            <w:r w:rsidR="004510CA">
              <w:rPr>
                <w:noProof/>
                <w:webHidden/>
              </w:rPr>
              <w:instrText xml:space="preserve"> PAGEREF _Toc49764497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6CF50033" w14:textId="21DE9530"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98" w:history="1">
            <w:r w:rsidR="004510CA" w:rsidRPr="00392695">
              <w:rPr>
                <w:rStyle w:val="Hyperlnk"/>
                <w:noProof/>
              </w:rPr>
              <w:t>20.1.1</w:t>
            </w:r>
            <w:r w:rsidR="004510CA">
              <w:rPr>
                <w:rFonts w:asciiTheme="minorHAnsi" w:eastAsiaTheme="minorEastAsia" w:hAnsiTheme="minorHAnsi"/>
                <w:noProof/>
                <w:color w:val="auto"/>
                <w:lang w:val="sv-SE" w:eastAsia="sv-SE"/>
              </w:rPr>
              <w:tab/>
            </w:r>
            <w:r w:rsidR="004510CA" w:rsidRPr="00392695">
              <w:rPr>
                <w:rStyle w:val="Hyperlnk"/>
                <w:noProof/>
              </w:rPr>
              <w:t>Bitwise Operators</w:t>
            </w:r>
            <w:r w:rsidR="004510CA">
              <w:rPr>
                <w:noProof/>
                <w:webHidden/>
              </w:rPr>
              <w:tab/>
            </w:r>
            <w:r w:rsidR="004510CA">
              <w:rPr>
                <w:noProof/>
                <w:webHidden/>
              </w:rPr>
              <w:fldChar w:fldCharType="begin"/>
            </w:r>
            <w:r w:rsidR="004510CA">
              <w:rPr>
                <w:noProof/>
                <w:webHidden/>
              </w:rPr>
              <w:instrText xml:space="preserve"> PAGEREF _Toc49764498 \h </w:instrText>
            </w:r>
            <w:r w:rsidR="004510CA">
              <w:rPr>
                <w:noProof/>
                <w:webHidden/>
              </w:rPr>
            </w:r>
            <w:r w:rsidR="004510CA">
              <w:rPr>
                <w:noProof/>
                <w:webHidden/>
              </w:rPr>
              <w:fldChar w:fldCharType="separate"/>
            </w:r>
            <w:r w:rsidR="004510CA">
              <w:rPr>
                <w:noProof/>
                <w:webHidden/>
              </w:rPr>
              <w:t>414</w:t>
            </w:r>
            <w:r w:rsidR="004510CA">
              <w:rPr>
                <w:noProof/>
                <w:webHidden/>
              </w:rPr>
              <w:fldChar w:fldCharType="end"/>
            </w:r>
          </w:hyperlink>
        </w:p>
        <w:p w14:paraId="0E158E7B" w14:textId="003ABBA0"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499" w:history="1">
            <w:r w:rsidR="004510CA" w:rsidRPr="00392695">
              <w:rPr>
                <w:rStyle w:val="Hyperlnk"/>
                <w:noProof/>
              </w:rPr>
              <w:t>21.1.1</w:t>
            </w:r>
            <w:r w:rsidR="004510CA">
              <w:rPr>
                <w:rFonts w:asciiTheme="minorHAnsi" w:eastAsiaTheme="minorEastAsia" w:hAnsiTheme="minorHAnsi"/>
                <w:noProof/>
                <w:color w:val="auto"/>
                <w:lang w:val="sv-SE" w:eastAsia="sv-SE"/>
              </w:rPr>
              <w:tab/>
            </w:r>
            <w:r w:rsidR="004510CA" w:rsidRPr="00392695">
              <w:rPr>
                <w:rStyle w:val="Hyperlnk"/>
                <w:noProof/>
              </w:rPr>
              <w:t>Assignment</w:t>
            </w:r>
            <w:r w:rsidR="004510CA">
              <w:rPr>
                <w:noProof/>
                <w:webHidden/>
              </w:rPr>
              <w:tab/>
            </w:r>
            <w:r w:rsidR="004510CA">
              <w:rPr>
                <w:noProof/>
                <w:webHidden/>
              </w:rPr>
              <w:fldChar w:fldCharType="begin"/>
            </w:r>
            <w:r w:rsidR="004510CA">
              <w:rPr>
                <w:noProof/>
                <w:webHidden/>
              </w:rPr>
              <w:instrText xml:space="preserve"> PAGEREF _Toc49764499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6C07B22A" w14:textId="0493660F"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500" w:history="1">
            <w:r w:rsidR="004510CA" w:rsidRPr="00392695">
              <w:rPr>
                <w:rStyle w:val="Hyperlnk"/>
                <w:noProof/>
              </w:rPr>
              <w:t>22.1.1</w:t>
            </w:r>
            <w:r w:rsidR="004510CA">
              <w:rPr>
                <w:rFonts w:asciiTheme="minorHAnsi" w:eastAsiaTheme="minorEastAsia" w:hAnsiTheme="minorHAnsi"/>
                <w:noProof/>
                <w:color w:val="auto"/>
                <w:lang w:val="sv-SE" w:eastAsia="sv-SE"/>
              </w:rPr>
              <w:tab/>
            </w:r>
            <w:r w:rsidR="004510CA" w:rsidRPr="00392695">
              <w:rPr>
                <w:rStyle w:val="Hyperlnk"/>
                <w:noProof/>
              </w:rPr>
              <w:t>The Condition Operator</w:t>
            </w:r>
            <w:r w:rsidR="004510CA">
              <w:rPr>
                <w:noProof/>
                <w:webHidden/>
              </w:rPr>
              <w:tab/>
            </w:r>
            <w:r w:rsidR="004510CA">
              <w:rPr>
                <w:noProof/>
                <w:webHidden/>
              </w:rPr>
              <w:fldChar w:fldCharType="begin"/>
            </w:r>
            <w:r w:rsidR="004510CA">
              <w:rPr>
                <w:noProof/>
                <w:webHidden/>
              </w:rPr>
              <w:instrText xml:space="preserve"> PAGEREF _Toc49764500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7E4AD8E9" w14:textId="723CD025"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501"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Precedence and Associatively</w:t>
            </w:r>
            <w:r w:rsidR="004510CA">
              <w:rPr>
                <w:noProof/>
                <w:webHidden/>
              </w:rPr>
              <w:tab/>
            </w:r>
            <w:r w:rsidR="004510CA">
              <w:rPr>
                <w:noProof/>
                <w:webHidden/>
              </w:rPr>
              <w:fldChar w:fldCharType="begin"/>
            </w:r>
            <w:r w:rsidR="004510CA">
              <w:rPr>
                <w:noProof/>
                <w:webHidden/>
              </w:rPr>
              <w:instrText xml:space="preserve"> PAGEREF _Toc49764501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187052F7" w14:textId="231C147B"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502" w:history="1">
            <w:r w:rsidR="004510CA" w:rsidRPr="00392695">
              <w:rPr>
                <w:rStyle w:val="Hyperlnk"/>
                <w:noProof/>
              </w:rPr>
              <w:t>23.5.</w:t>
            </w:r>
            <w:r w:rsidR="004510CA">
              <w:rPr>
                <w:rFonts w:asciiTheme="minorHAnsi" w:eastAsiaTheme="minorEastAsia" w:hAnsiTheme="minorHAnsi"/>
                <w:noProof/>
                <w:color w:val="auto"/>
                <w:lang w:val="sv-SE" w:eastAsia="sv-SE"/>
              </w:rPr>
              <w:tab/>
            </w:r>
            <w:r w:rsidR="004510CA" w:rsidRPr="00392695">
              <w:rPr>
                <w:rStyle w:val="Hyperlnk"/>
                <w:noProof/>
              </w:rPr>
              <w:t>Statements</w:t>
            </w:r>
            <w:r w:rsidR="004510CA">
              <w:rPr>
                <w:noProof/>
                <w:webHidden/>
              </w:rPr>
              <w:tab/>
            </w:r>
            <w:r w:rsidR="004510CA">
              <w:rPr>
                <w:noProof/>
                <w:webHidden/>
              </w:rPr>
              <w:fldChar w:fldCharType="begin"/>
            </w:r>
            <w:r w:rsidR="004510CA">
              <w:rPr>
                <w:noProof/>
                <w:webHidden/>
              </w:rPr>
              <w:instrText xml:space="preserve"> PAGEREF _Toc49764502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82B8BFF" w14:textId="452373B9"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503" w:history="1">
            <w:r w:rsidR="004510CA" w:rsidRPr="00392695">
              <w:rPr>
                <w:rStyle w:val="Hyperlnk"/>
                <w:noProof/>
              </w:rPr>
              <w:t>24.1.1</w:t>
            </w:r>
            <w:r w:rsidR="004510CA">
              <w:rPr>
                <w:rFonts w:asciiTheme="minorHAnsi" w:eastAsiaTheme="minorEastAsia" w:hAnsiTheme="minorHAnsi"/>
                <w:noProof/>
                <w:color w:val="auto"/>
                <w:lang w:val="sv-SE" w:eastAsia="sv-SE"/>
              </w:rPr>
              <w:tab/>
            </w:r>
            <w:r w:rsidR="004510CA" w:rsidRPr="00392695">
              <w:rPr>
                <w:rStyle w:val="Hyperlnk"/>
                <w:noProof/>
              </w:rPr>
              <w:t>Selection statements</w:t>
            </w:r>
            <w:r w:rsidR="004510CA">
              <w:rPr>
                <w:noProof/>
                <w:webHidden/>
              </w:rPr>
              <w:tab/>
            </w:r>
            <w:r w:rsidR="004510CA">
              <w:rPr>
                <w:noProof/>
                <w:webHidden/>
              </w:rPr>
              <w:fldChar w:fldCharType="begin"/>
            </w:r>
            <w:r w:rsidR="004510CA">
              <w:rPr>
                <w:noProof/>
                <w:webHidden/>
              </w:rPr>
              <w:instrText xml:space="preserve"> PAGEREF _Toc49764503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9A68D4E" w14:textId="17191BD1"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504" w:history="1">
            <w:r w:rsidR="004510CA" w:rsidRPr="00392695">
              <w:rPr>
                <w:rStyle w:val="Hyperlnk"/>
                <w:noProof/>
              </w:rPr>
              <w:t>25.1.1</w:t>
            </w:r>
            <w:r w:rsidR="004510CA">
              <w:rPr>
                <w:rFonts w:asciiTheme="minorHAnsi" w:eastAsiaTheme="minorEastAsia" w:hAnsiTheme="minorHAnsi"/>
                <w:noProof/>
                <w:color w:val="auto"/>
                <w:lang w:val="sv-SE" w:eastAsia="sv-SE"/>
              </w:rPr>
              <w:tab/>
            </w:r>
            <w:r w:rsidR="004510CA" w:rsidRPr="00392695">
              <w:rPr>
                <w:rStyle w:val="Hyperlnk"/>
                <w:noProof/>
              </w:rPr>
              <w:t>Iteration statements</w:t>
            </w:r>
            <w:r w:rsidR="004510CA">
              <w:rPr>
                <w:noProof/>
                <w:webHidden/>
              </w:rPr>
              <w:tab/>
            </w:r>
            <w:r w:rsidR="004510CA">
              <w:rPr>
                <w:noProof/>
                <w:webHidden/>
              </w:rPr>
              <w:fldChar w:fldCharType="begin"/>
            </w:r>
            <w:r w:rsidR="004510CA">
              <w:rPr>
                <w:noProof/>
                <w:webHidden/>
              </w:rPr>
              <w:instrText xml:space="preserve"> PAGEREF _Toc49764504 \h </w:instrText>
            </w:r>
            <w:r w:rsidR="004510CA">
              <w:rPr>
                <w:noProof/>
                <w:webHidden/>
              </w:rPr>
            </w:r>
            <w:r w:rsidR="004510CA">
              <w:rPr>
                <w:noProof/>
                <w:webHidden/>
              </w:rPr>
              <w:fldChar w:fldCharType="separate"/>
            </w:r>
            <w:r w:rsidR="004510CA">
              <w:rPr>
                <w:noProof/>
                <w:webHidden/>
              </w:rPr>
              <w:t>418</w:t>
            </w:r>
            <w:r w:rsidR="004510CA">
              <w:rPr>
                <w:noProof/>
                <w:webHidden/>
              </w:rPr>
              <w:fldChar w:fldCharType="end"/>
            </w:r>
          </w:hyperlink>
        </w:p>
        <w:p w14:paraId="7587B0BD" w14:textId="52C74CC0"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505" w:history="1">
            <w:r w:rsidR="004510CA" w:rsidRPr="00392695">
              <w:rPr>
                <w:rStyle w:val="Hyperlnk"/>
                <w:noProof/>
              </w:rPr>
              <w:t>26.1.1</w:t>
            </w:r>
            <w:r w:rsidR="004510CA">
              <w:rPr>
                <w:rFonts w:asciiTheme="minorHAnsi" w:eastAsiaTheme="minorEastAsia" w:hAnsiTheme="minorHAnsi"/>
                <w:noProof/>
                <w:color w:val="auto"/>
                <w:lang w:val="sv-SE" w:eastAsia="sv-SE"/>
              </w:rPr>
              <w:tab/>
            </w:r>
            <w:r w:rsidR="004510CA" w:rsidRPr="00392695">
              <w:rPr>
                <w:rStyle w:val="Hyperlnk"/>
                <w:noProof/>
              </w:rPr>
              <w:t>Jump statements</w:t>
            </w:r>
            <w:r w:rsidR="004510CA">
              <w:rPr>
                <w:noProof/>
                <w:webHidden/>
              </w:rPr>
              <w:tab/>
            </w:r>
            <w:r w:rsidR="004510CA">
              <w:rPr>
                <w:noProof/>
                <w:webHidden/>
              </w:rPr>
              <w:fldChar w:fldCharType="begin"/>
            </w:r>
            <w:r w:rsidR="004510CA">
              <w:rPr>
                <w:noProof/>
                <w:webHidden/>
              </w:rPr>
              <w:instrText xml:space="preserve"> PAGEREF _Toc49764505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719446D5" w14:textId="4463E820"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506" w:history="1">
            <w:r w:rsidR="004510CA" w:rsidRPr="00392695">
              <w:rPr>
                <w:rStyle w:val="Hyperlnk"/>
                <w:noProof/>
              </w:rPr>
              <w:t>27.1.1</w:t>
            </w:r>
            <w:r w:rsidR="004510CA">
              <w:rPr>
                <w:rFonts w:asciiTheme="minorHAnsi" w:eastAsiaTheme="minorEastAsia" w:hAnsiTheme="minorHAnsi"/>
                <w:noProof/>
                <w:color w:val="auto"/>
                <w:lang w:val="sv-SE" w:eastAsia="sv-SE"/>
              </w:rPr>
              <w:tab/>
            </w:r>
            <w:r w:rsidR="004510CA" w:rsidRPr="00392695">
              <w:rPr>
                <w:rStyle w:val="Hyperlnk"/>
                <w:noProof/>
              </w:rPr>
              <w:t>Expression statements</w:t>
            </w:r>
            <w:r w:rsidR="004510CA">
              <w:rPr>
                <w:noProof/>
                <w:webHidden/>
              </w:rPr>
              <w:tab/>
            </w:r>
            <w:r w:rsidR="004510CA">
              <w:rPr>
                <w:noProof/>
                <w:webHidden/>
              </w:rPr>
              <w:fldChar w:fldCharType="begin"/>
            </w:r>
            <w:r w:rsidR="004510CA">
              <w:rPr>
                <w:noProof/>
                <w:webHidden/>
              </w:rPr>
              <w:instrText xml:space="preserve"> PAGEREF _Toc49764506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606E431A" w14:textId="18372E42"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507" w:history="1">
            <w:r w:rsidR="004510CA" w:rsidRPr="00392695">
              <w:rPr>
                <w:rStyle w:val="Hyperlnk"/>
                <w:noProof/>
              </w:rPr>
              <w:t>28.1.1</w:t>
            </w:r>
            <w:r w:rsidR="004510CA">
              <w:rPr>
                <w:rFonts w:asciiTheme="minorHAnsi" w:eastAsiaTheme="minorEastAsia" w:hAnsiTheme="minorHAnsi"/>
                <w:noProof/>
                <w:color w:val="auto"/>
                <w:lang w:val="sv-SE" w:eastAsia="sv-SE"/>
              </w:rPr>
              <w:tab/>
            </w:r>
            <w:r w:rsidR="004510CA" w:rsidRPr="00392695">
              <w:rPr>
                <w:rStyle w:val="Hyperlnk"/>
                <w:noProof/>
              </w:rPr>
              <w:t>Volatile</w:t>
            </w:r>
            <w:r w:rsidR="004510CA">
              <w:rPr>
                <w:noProof/>
                <w:webHidden/>
              </w:rPr>
              <w:tab/>
            </w:r>
            <w:r w:rsidR="004510CA">
              <w:rPr>
                <w:noProof/>
                <w:webHidden/>
              </w:rPr>
              <w:fldChar w:fldCharType="begin"/>
            </w:r>
            <w:r w:rsidR="004510CA">
              <w:rPr>
                <w:noProof/>
                <w:webHidden/>
              </w:rPr>
              <w:instrText xml:space="preserve"> PAGEREF _Toc49764507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011121AD" w14:textId="12372B6C"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508" w:history="1">
            <w:r w:rsidR="004510CA" w:rsidRPr="00392695">
              <w:rPr>
                <w:rStyle w:val="Hyperlnk"/>
                <w:noProof/>
              </w:rPr>
              <w:t>23.6.</w:t>
            </w:r>
            <w:r w:rsidR="004510CA">
              <w:rPr>
                <w:rFonts w:asciiTheme="minorHAnsi" w:eastAsiaTheme="minorEastAsia" w:hAnsiTheme="minorHAnsi"/>
                <w:noProof/>
                <w:color w:val="auto"/>
                <w:lang w:val="sv-SE" w:eastAsia="sv-SE"/>
              </w:rPr>
              <w:tab/>
            </w:r>
            <w:r w:rsidR="004510CA" w:rsidRPr="00392695">
              <w:rPr>
                <w:rStyle w:val="Hyperlnk"/>
                <w:noProof/>
              </w:rPr>
              <w:t>Functions</w:t>
            </w:r>
            <w:r w:rsidR="004510CA">
              <w:rPr>
                <w:noProof/>
                <w:webHidden/>
              </w:rPr>
              <w:tab/>
            </w:r>
            <w:r w:rsidR="004510CA">
              <w:rPr>
                <w:noProof/>
                <w:webHidden/>
              </w:rPr>
              <w:fldChar w:fldCharType="begin"/>
            </w:r>
            <w:r w:rsidR="004510CA">
              <w:rPr>
                <w:noProof/>
                <w:webHidden/>
              </w:rPr>
              <w:instrText xml:space="preserve"> PAGEREF _Toc49764508 \h </w:instrText>
            </w:r>
            <w:r w:rsidR="004510CA">
              <w:rPr>
                <w:noProof/>
                <w:webHidden/>
              </w:rPr>
            </w:r>
            <w:r w:rsidR="004510CA">
              <w:rPr>
                <w:noProof/>
                <w:webHidden/>
              </w:rPr>
              <w:fldChar w:fldCharType="separate"/>
            </w:r>
            <w:r w:rsidR="004510CA">
              <w:rPr>
                <w:noProof/>
                <w:webHidden/>
              </w:rPr>
              <w:t>421</w:t>
            </w:r>
            <w:r w:rsidR="004510CA">
              <w:rPr>
                <w:noProof/>
                <w:webHidden/>
              </w:rPr>
              <w:fldChar w:fldCharType="end"/>
            </w:r>
          </w:hyperlink>
        </w:p>
        <w:p w14:paraId="0945AC8A" w14:textId="26A8D538"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509" w:history="1">
            <w:r w:rsidR="004510CA" w:rsidRPr="00392695">
              <w:rPr>
                <w:rStyle w:val="Hyperlnk"/>
                <w:noProof/>
              </w:rPr>
              <w:t>23.6.1.</w:t>
            </w:r>
            <w:r w:rsidR="004510CA">
              <w:rPr>
                <w:rFonts w:asciiTheme="minorHAnsi" w:eastAsiaTheme="minorEastAsia" w:hAnsiTheme="minorHAnsi"/>
                <w:noProof/>
                <w:color w:val="auto"/>
                <w:lang w:val="sv-SE" w:eastAsia="sv-SE"/>
              </w:rPr>
              <w:tab/>
            </w:r>
            <w:r w:rsidR="004510CA" w:rsidRPr="00392695">
              <w:rPr>
                <w:rStyle w:val="Hyperlnk"/>
                <w:noProof/>
              </w:rPr>
              <w:t>Void Functions</w:t>
            </w:r>
            <w:r w:rsidR="004510CA">
              <w:rPr>
                <w:noProof/>
                <w:webHidden/>
              </w:rPr>
              <w:tab/>
            </w:r>
            <w:r w:rsidR="004510CA">
              <w:rPr>
                <w:noProof/>
                <w:webHidden/>
              </w:rPr>
              <w:fldChar w:fldCharType="begin"/>
            </w:r>
            <w:r w:rsidR="004510CA">
              <w:rPr>
                <w:noProof/>
                <w:webHidden/>
              </w:rPr>
              <w:instrText xml:space="preserve"> PAGEREF _Toc49764509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50F8D092" w14:textId="6BF39516"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510" w:history="1">
            <w:r w:rsidR="004510CA" w:rsidRPr="00392695">
              <w:rPr>
                <w:rStyle w:val="Hyperlnk"/>
                <w:noProof/>
              </w:rPr>
              <w:t>23.6.2.</w:t>
            </w:r>
            <w:r w:rsidR="004510CA">
              <w:rPr>
                <w:rFonts w:asciiTheme="minorHAnsi" w:eastAsiaTheme="minorEastAsia" w:hAnsiTheme="minorHAnsi"/>
                <w:noProof/>
                <w:color w:val="auto"/>
                <w:lang w:val="sv-SE" w:eastAsia="sv-SE"/>
              </w:rPr>
              <w:tab/>
            </w:r>
            <w:r w:rsidR="004510CA" w:rsidRPr="00392695">
              <w:rPr>
                <w:rStyle w:val="Hyperlnk"/>
                <w:noProof/>
              </w:rPr>
              <w:t>Local and global variables</w:t>
            </w:r>
            <w:r w:rsidR="004510CA">
              <w:rPr>
                <w:noProof/>
                <w:webHidden/>
              </w:rPr>
              <w:tab/>
            </w:r>
            <w:r w:rsidR="004510CA">
              <w:rPr>
                <w:noProof/>
                <w:webHidden/>
              </w:rPr>
              <w:fldChar w:fldCharType="begin"/>
            </w:r>
            <w:r w:rsidR="004510CA">
              <w:rPr>
                <w:noProof/>
                <w:webHidden/>
              </w:rPr>
              <w:instrText xml:space="preserve"> PAGEREF _Toc49764510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74665D58" w14:textId="0636B20C"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511" w:history="1">
            <w:r w:rsidR="004510CA" w:rsidRPr="00392695">
              <w:rPr>
                <w:rStyle w:val="Hyperlnk"/>
                <w:noProof/>
              </w:rPr>
              <w:t>23.6.3.</w:t>
            </w:r>
            <w:r w:rsidR="004510CA">
              <w:rPr>
                <w:rFonts w:asciiTheme="minorHAnsi" w:eastAsiaTheme="minorEastAsia" w:hAnsiTheme="minorHAnsi"/>
                <w:noProof/>
                <w:color w:val="auto"/>
                <w:lang w:val="sv-SE" w:eastAsia="sv-SE"/>
              </w:rPr>
              <w:tab/>
            </w:r>
            <w:r w:rsidR="004510CA" w:rsidRPr="00392695">
              <w:rPr>
                <w:rStyle w:val="Hyperlnk"/>
                <w:noProof/>
              </w:rPr>
              <w:t>Inner Blocks with Local Variables</w:t>
            </w:r>
            <w:r w:rsidR="004510CA">
              <w:rPr>
                <w:noProof/>
                <w:webHidden/>
              </w:rPr>
              <w:tab/>
            </w:r>
            <w:r w:rsidR="004510CA">
              <w:rPr>
                <w:noProof/>
                <w:webHidden/>
              </w:rPr>
              <w:fldChar w:fldCharType="begin"/>
            </w:r>
            <w:r w:rsidR="004510CA">
              <w:rPr>
                <w:noProof/>
                <w:webHidden/>
              </w:rPr>
              <w:instrText xml:space="preserve"> PAGEREF _Toc49764511 \h </w:instrText>
            </w:r>
            <w:r w:rsidR="004510CA">
              <w:rPr>
                <w:noProof/>
                <w:webHidden/>
              </w:rPr>
            </w:r>
            <w:r w:rsidR="004510CA">
              <w:rPr>
                <w:noProof/>
                <w:webHidden/>
              </w:rPr>
              <w:fldChar w:fldCharType="separate"/>
            </w:r>
            <w:r w:rsidR="004510CA">
              <w:rPr>
                <w:noProof/>
                <w:webHidden/>
              </w:rPr>
              <w:t>423</w:t>
            </w:r>
            <w:r w:rsidR="004510CA">
              <w:rPr>
                <w:noProof/>
                <w:webHidden/>
              </w:rPr>
              <w:fldChar w:fldCharType="end"/>
            </w:r>
          </w:hyperlink>
        </w:p>
        <w:p w14:paraId="1617FB7F" w14:textId="29FAD91C"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512" w:history="1">
            <w:r w:rsidR="004510CA" w:rsidRPr="00392695">
              <w:rPr>
                <w:rStyle w:val="Hyperlnk"/>
                <w:noProof/>
              </w:rPr>
              <w:t>23.6.4.</w:t>
            </w:r>
            <w:r w:rsidR="004510CA">
              <w:rPr>
                <w:rFonts w:asciiTheme="minorHAnsi" w:eastAsiaTheme="minorEastAsia" w:hAnsiTheme="minorHAnsi"/>
                <w:noProof/>
                <w:color w:val="auto"/>
                <w:lang w:val="sv-SE" w:eastAsia="sv-SE"/>
              </w:rPr>
              <w:tab/>
            </w:r>
            <w:r w:rsidR="004510CA" w:rsidRPr="00392695">
              <w:rPr>
                <w:rStyle w:val="Hyperlnk"/>
                <w:noProof/>
              </w:rPr>
              <w:t>Call-by-Value and Call-by-Reference</w:t>
            </w:r>
            <w:r w:rsidR="004510CA">
              <w:rPr>
                <w:noProof/>
                <w:webHidden/>
              </w:rPr>
              <w:tab/>
            </w:r>
            <w:r w:rsidR="004510CA">
              <w:rPr>
                <w:noProof/>
                <w:webHidden/>
              </w:rPr>
              <w:fldChar w:fldCharType="begin"/>
            </w:r>
            <w:r w:rsidR="004510CA">
              <w:rPr>
                <w:noProof/>
                <w:webHidden/>
              </w:rPr>
              <w:instrText xml:space="preserve"> PAGEREF _Toc49764512 \h </w:instrText>
            </w:r>
            <w:r w:rsidR="004510CA">
              <w:rPr>
                <w:noProof/>
                <w:webHidden/>
              </w:rPr>
            </w:r>
            <w:r w:rsidR="004510CA">
              <w:rPr>
                <w:noProof/>
                <w:webHidden/>
              </w:rPr>
              <w:fldChar w:fldCharType="separate"/>
            </w:r>
            <w:r w:rsidR="004510CA">
              <w:rPr>
                <w:noProof/>
                <w:webHidden/>
              </w:rPr>
              <w:t>424</w:t>
            </w:r>
            <w:r w:rsidR="004510CA">
              <w:rPr>
                <w:noProof/>
                <w:webHidden/>
              </w:rPr>
              <w:fldChar w:fldCharType="end"/>
            </w:r>
          </w:hyperlink>
        </w:p>
        <w:p w14:paraId="3117FACC" w14:textId="33AFABD2"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513" w:history="1">
            <w:r w:rsidR="004510CA" w:rsidRPr="00392695">
              <w:rPr>
                <w:rStyle w:val="Hyperlnk"/>
                <w:noProof/>
              </w:rPr>
              <w:t>23.6.5.</w:t>
            </w:r>
            <w:r w:rsidR="004510CA">
              <w:rPr>
                <w:rFonts w:asciiTheme="minorHAnsi" w:eastAsiaTheme="minorEastAsia" w:hAnsiTheme="minorHAnsi"/>
                <w:noProof/>
                <w:color w:val="auto"/>
                <w:lang w:val="sv-SE" w:eastAsia="sv-SE"/>
              </w:rPr>
              <w:tab/>
            </w:r>
            <w:r w:rsidR="004510CA" w:rsidRPr="00392695">
              <w:rPr>
                <w:rStyle w:val="Hyperlnk"/>
                <w:noProof/>
              </w:rPr>
              <w:t>Static, Extern, and Register Variables</w:t>
            </w:r>
            <w:r w:rsidR="004510CA">
              <w:rPr>
                <w:noProof/>
                <w:webHidden/>
              </w:rPr>
              <w:tab/>
            </w:r>
            <w:r w:rsidR="004510CA">
              <w:rPr>
                <w:noProof/>
                <w:webHidden/>
              </w:rPr>
              <w:fldChar w:fldCharType="begin"/>
            </w:r>
            <w:r w:rsidR="004510CA">
              <w:rPr>
                <w:noProof/>
                <w:webHidden/>
              </w:rPr>
              <w:instrText xml:space="preserve"> PAGEREF _Toc49764513 \h </w:instrText>
            </w:r>
            <w:r w:rsidR="004510CA">
              <w:rPr>
                <w:noProof/>
                <w:webHidden/>
              </w:rPr>
            </w:r>
            <w:r w:rsidR="004510CA">
              <w:rPr>
                <w:noProof/>
                <w:webHidden/>
              </w:rPr>
              <w:fldChar w:fldCharType="separate"/>
            </w:r>
            <w:r w:rsidR="004510CA">
              <w:rPr>
                <w:noProof/>
                <w:webHidden/>
              </w:rPr>
              <w:t>426</w:t>
            </w:r>
            <w:r w:rsidR="004510CA">
              <w:rPr>
                <w:noProof/>
                <w:webHidden/>
              </w:rPr>
              <w:fldChar w:fldCharType="end"/>
            </w:r>
          </w:hyperlink>
        </w:p>
        <w:p w14:paraId="7FFD3EC5" w14:textId="5CA6FCC6"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514" w:history="1">
            <w:r w:rsidR="004510CA" w:rsidRPr="00392695">
              <w:rPr>
                <w:rStyle w:val="Hyperlnk"/>
                <w:noProof/>
              </w:rPr>
              <w:t>23.6.6.</w:t>
            </w:r>
            <w:r w:rsidR="004510CA">
              <w:rPr>
                <w:rFonts w:asciiTheme="minorHAnsi" w:eastAsiaTheme="minorEastAsia" w:hAnsiTheme="minorHAnsi"/>
                <w:noProof/>
                <w:color w:val="auto"/>
                <w:lang w:val="sv-SE" w:eastAsia="sv-SE"/>
              </w:rPr>
              <w:tab/>
            </w:r>
            <w:r w:rsidR="004510CA" w:rsidRPr="00392695">
              <w:rPr>
                <w:rStyle w:val="Hyperlnk"/>
                <w:noProof/>
              </w:rPr>
              <w:t>Recursion</w:t>
            </w:r>
            <w:r w:rsidR="004510CA">
              <w:rPr>
                <w:noProof/>
                <w:webHidden/>
              </w:rPr>
              <w:tab/>
            </w:r>
            <w:r w:rsidR="004510CA">
              <w:rPr>
                <w:noProof/>
                <w:webHidden/>
              </w:rPr>
              <w:fldChar w:fldCharType="begin"/>
            </w:r>
            <w:r w:rsidR="004510CA">
              <w:rPr>
                <w:noProof/>
                <w:webHidden/>
              </w:rPr>
              <w:instrText xml:space="preserve"> PAGEREF _Toc49764514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315E0387" w14:textId="6B3E40A4"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515" w:history="1">
            <w:r w:rsidR="004510CA" w:rsidRPr="00392695">
              <w:rPr>
                <w:rStyle w:val="Hyperlnk"/>
                <w:noProof/>
              </w:rPr>
              <w:t>23.6.7.</w:t>
            </w:r>
            <w:r w:rsidR="004510CA">
              <w:rPr>
                <w:rFonts w:asciiTheme="minorHAnsi" w:eastAsiaTheme="minorEastAsia" w:hAnsiTheme="minorHAnsi"/>
                <w:noProof/>
                <w:color w:val="auto"/>
                <w:lang w:val="sv-SE" w:eastAsia="sv-SE"/>
              </w:rPr>
              <w:tab/>
            </w:r>
            <w:r w:rsidR="004510CA" w:rsidRPr="00392695">
              <w:rPr>
                <w:rStyle w:val="Hyperlnk"/>
                <w:noProof/>
              </w:rPr>
              <w:t>Definition and Declaration</w:t>
            </w:r>
            <w:r w:rsidR="004510CA">
              <w:rPr>
                <w:noProof/>
                <w:webHidden/>
              </w:rPr>
              <w:tab/>
            </w:r>
            <w:r w:rsidR="004510CA">
              <w:rPr>
                <w:noProof/>
                <w:webHidden/>
              </w:rPr>
              <w:fldChar w:fldCharType="begin"/>
            </w:r>
            <w:r w:rsidR="004510CA">
              <w:rPr>
                <w:noProof/>
                <w:webHidden/>
              </w:rPr>
              <w:instrText xml:space="preserve"> PAGEREF _Toc49764515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7EBA2489" w14:textId="1C3F6414"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516" w:history="1">
            <w:r w:rsidR="004510CA" w:rsidRPr="00392695">
              <w:rPr>
                <w:rStyle w:val="Hyperlnk"/>
                <w:noProof/>
              </w:rPr>
              <w:t>23.6.8.</w:t>
            </w:r>
            <w:r w:rsidR="004510CA">
              <w:rPr>
                <w:rFonts w:asciiTheme="minorHAnsi" w:eastAsiaTheme="minorEastAsia" w:hAnsiTheme="minorHAnsi"/>
                <w:noProof/>
                <w:color w:val="auto"/>
                <w:lang w:val="sv-SE" w:eastAsia="sv-SE"/>
              </w:rPr>
              <w:tab/>
            </w:r>
            <w:r w:rsidR="004510CA" w:rsidRPr="00392695">
              <w:rPr>
                <w:rStyle w:val="Hyperlnk"/>
                <w:noProof/>
              </w:rPr>
              <w:t>Higher-Order Functions</w:t>
            </w:r>
            <w:r w:rsidR="004510CA">
              <w:rPr>
                <w:noProof/>
                <w:webHidden/>
              </w:rPr>
              <w:tab/>
            </w:r>
            <w:r w:rsidR="004510CA">
              <w:rPr>
                <w:noProof/>
                <w:webHidden/>
              </w:rPr>
              <w:fldChar w:fldCharType="begin"/>
            </w:r>
            <w:r w:rsidR="004510CA">
              <w:rPr>
                <w:noProof/>
                <w:webHidden/>
              </w:rPr>
              <w:instrText xml:space="preserve"> PAGEREF _Toc49764516 \h </w:instrText>
            </w:r>
            <w:r w:rsidR="004510CA">
              <w:rPr>
                <w:noProof/>
                <w:webHidden/>
              </w:rPr>
            </w:r>
            <w:r w:rsidR="004510CA">
              <w:rPr>
                <w:noProof/>
                <w:webHidden/>
              </w:rPr>
              <w:fldChar w:fldCharType="separate"/>
            </w:r>
            <w:r w:rsidR="004510CA">
              <w:rPr>
                <w:noProof/>
                <w:webHidden/>
              </w:rPr>
              <w:t>428</w:t>
            </w:r>
            <w:r w:rsidR="004510CA">
              <w:rPr>
                <w:noProof/>
                <w:webHidden/>
              </w:rPr>
              <w:fldChar w:fldCharType="end"/>
            </w:r>
          </w:hyperlink>
        </w:p>
        <w:p w14:paraId="46189B73" w14:textId="2200A4C3"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517" w:history="1">
            <w:r w:rsidR="004510CA" w:rsidRPr="00392695">
              <w:rPr>
                <w:rStyle w:val="Hyperlnk"/>
                <w:noProof/>
              </w:rPr>
              <w:t>23.7.</w:t>
            </w:r>
            <w:r w:rsidR="004510CA">
              <w:rPr>
                <w:rFonts w:asciiTheme="minorHAnsi" w:eastAsiaTheme="minorEastAsia" w:hAnsiTheme="minorHAnsi"/>
                <w:noProof/>
                <w:color w:val="auto"/>
                <w:lang w:val="sv-SE" w:eastAsia="sv-SE"/>
              </w:rPr>
              <w:tab/>
            </w:r>
            <w:r w:rsidR="004510CA" w:rsidRPr="00392695">
              <w:rPr>
                <w:rStyle w:val="Hyperlnk"/>
                <w:noProof/>
              </w:rPr>
              <w:t>Structures and Linked Lists</w:t>
            </w:r>
            <w:r w:rsidR="004510CA">
              <w:rPr>
                <w:noProof/>
                <w:webHidden/>
              </w:rPr>
              <w:tab/>
            </w:r>
            <w:r w:rsidR="004510CA">
              <w:rPr>
                <w:noProof/>
                <w:webHidden/>
              </w:rPr>
              <w:fldChar w:fldCharType="begin"/>
            </w:r>
            <w:r w:rsidR="004510CA">
              <w:rPr>
                <w:noProof/>
                <w:webHidden/>
              </w:rPr>
              <w:instrText xml:space="preserve"> PAGEREF _Toc49764517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39105209" w14:textId="3C2A6006"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518" w:history="1">
            <w:r w:rsidR="004510CA" w:rsidRPr="00392695">
              <w:rPr>
                <w:rStyle w:val="Hyperlnk"/>
                <w:noProof/>
              </w:rPr>
              <w:t>23.7.1.</w:t>
            </w:r>
            <w:r w:rsidR="004510CA">
              <w:rPr>
                <w:rFonts w:asciiTheme="minorHAnsi" w:eastAsiaTheme="minorEastAsia" w:hAnsiTheme="minorHAnsi"/>
                <w:noProof/>
                <w:color w:val="auto"/>
                <w:lang w:val="sv-SE" w:eastAsia="sv-SE"/>
              </w:rPr>
              <w:tab/>
            </w:r>
            <w:r w:rsidR="004510CA" w:rsidRPr="00392695">
              <w:rPr>
                <w:rStyle w:val="Hyperlnk"/>
                <w:noProof/>
              </w:rPr>
              <w:t>Stacks and Linked Lists</w:t>
            </w:r>
            <w:r w:rsidR="004510CA">
              <w:rPr>
                <w:noProof/>
                <w:webHidden/>
              </w:rPr>
              <w:tab/>
            </w:r>
            <w:r w:rsidR="004510CA">
              <w:rPr>
                <w:noProof/>
                <w:webHidden/>
              </w:rPr>
              <w:fldChar w:fldCharType="begin"/>
            </w:r>
            <w:r w:rsidR="004510CA">
              <w:rPr>
                <w:noProof/>
                <w:webHidden/>
              </w:rPr>
              <w:instrText xml:space="preserve"> PAGEREF _Toc49764518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4227F325" w14:textId="18B43ED2"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519" w:history="1">
            <w:r w:rsidR="004510CA" w:rsidRPr="00392695">
              <w:rPr>
                <w:rStyle w:val="Hyperlnk"/>
                <w:noProof/>
              </w:rPr>
              <w:t>23.7.2.</w:t>
            </w:r>
            <w:r w:rsidR="004510CA">
              <w:rPr>
                <w:rFonts w:asciiTheme="minorHAnsi" w:eastAsiaTheme="minorEastAsia" w:hAnsiTheme="minorHAnsi"/>
                <w:noProof/>
                <w:color w:val="auto"/>
                <w:lang w:val="sv-SE" w:eastAsia="sv-SE"/>
              </w:rPr>
              <w:tab/>
            </w:r>
            <w:r w:rsidR="004510CA" w:rsidRPr="00392695">
              <w:rPr>
                <w:rStyle w:val="Hyperlnk"/>
                <w:noProof/>
              </w:rPr>
              <w:t>Unions</w:t>
            </w:r>
            <w:r w:rsidR="004510CA">
              <w:rPr>
                <w:noProof/>
                <w:webHidden/>
              </w:rPr>
              <w:tab/>
            </w:r>
            <w:r w:rsidR="004510CA">
              <w:rPr>
                <w:noProof/>
                <w:webHidden/>
              </w:rPr>
              <w:fldChar w:fldCharType="begin"/>
            </w:r>
            <w:r w:rsidR="004510CA">
              <w:rPr>
                <w:noProof/>
                <w:webHidden/>
              </w:rPr>
              <w:instrText xml:space="preserve"> PAGEREF _Toc49764519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11A79E0C" w14:textId="0D21DE49" w:rsidR="004510CA" w:rsidRDefault="00CF0513">
          <w:pPr>
            <w:pStyle w:val="Innehll3"/>
            <w:tabs>
              <w:tab w:val="left" w:pos="1320"/>
              <w:tab w:val="right" w:leader="dot" w:pos="9350"/>
            </w:tabs>
            <w:rPr>
              <w:rFonts w:asciiTheme="minorHAnsi" w:eastAsiaTheme="minorEastAsia" w:hAnsiTheme="minorHAnsi"/>
              <w:noProof/>
              <w:color w:val="auto"/>
              <w:lang w:val="sv-SE" w:eastAsia="sv-SE"/>
            </w:rPr>
          </w:pPr>
          <w:hyperlink w:anchor="_Toc49764520" w:history="1">
            <w:r w:rsidR="004510CA" w:rsidRPr="00392695">
              <w:rPr>
                <w:rStyle w:val="Hyperlnk"/>
                <w:noProof/>
              </w:rPr>
              <w:t>23.7.3.</w:t>
            </w:r>
            <w:r w:rsidR="004510CA">
              <w:rPr>
                <w:rFonts w:asciiTheme="minorHAnsi" w:eastAsiaTheme="minorEastAsia" w:hAnsiTheme="minorHAnsi"/>
                <w:noProof/>
                <w:color w:val="auto"/>
                <w:lang w:val="sv-SE" w:eastAsia="sv-SE"/>
              </w:rPr>
              <w:tab/>
            </w:r>
            <w:r w:rsidR="004510CA" w:rsidRPr="00392695">
              <w:rPr>
                <w:rStyle w:val="Hyperlnk"/>
                <w:noProof/>
              </w:rPr>
              <w:t>Bitfields</w:t>
            </w:r>
            <w:r w:rsidR="004510CA">
              <w:rPr>
                <w:noProof/>
                <w:webHidden/>
              </w:rPr>
              <w:tab/>
            </w:r>
            <w:r w:rsidR="004510CA">
              <w:rPr>
                <w:noProof/>
                <w:webHidden/>
              </w:rPr>
              <w:fldChar w:fldCharType="begin"/>
            </w:r>
            <w:r w:rsidR="004510CA">
              <w:rPr>
                <w:noProof/>
                <w:webHidden/>
              </w:rPr>
              <w:instrText xml:space="preserve"> PAGEREF _Toc49764520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6666F066" w14:textId="232938CF"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521" w:history="1">
            <w:r w:rsidR="004510CA" w:rsidRPr="00392695">
              <w:rPr>
                <w:rStyle w:val="Hyperlnk"/>
                <w:noProof/>
              </w:rPr>
              <w:t>23.8.</w:t>
            </w:r>
            <w:r w:rsidR="004510CA">
              <w:rPr>
                <w:rFonts w:asciiTheme="minorHAnsi" w:eastAsiaTheme="minorEastAsia" w:hAnsiTheme="minorHAnsi"/>
                <w:noProof/>
                <w:color w:val="auto"/>
                <w:lang w:val="sv-SE" w:eastAsia="sv-SE"/>
              </w:rPr>
              <w:tab/>
            </w:r>
            <w:r w:rsidR="004510CA" w:rsidRPr="00392695">
              <w:rPr>
                <w:rStyle w:val="Hyperlnk"/>
                <w:noProof/>
              </w:rPr>
              <w:t>Structures with function pointers</w:t>
            </w:r>
            <w:r w:rsidR="004510CA">
              <w:rPr>
                <w:noProof/>
                <w:webHidden/>
              </w:rPr>
              <w:tab/>
            </w:r>
            <w:r w:rsidR="004510CA">
              <w:rPr>
                <w:noProof/>
                <w:webHidden/>
              </w:rPr>
              <w:fldChar w:fldCharType="begin"/>
            </w:r>
            <w:r w:rsidR="004510CA">
              <w:rPr>
                <w:noProof/>
                <w:webHidden/>
              </w:rPr>
              <w:instrText xml:space="preserve"> PAGEREF _Toc49764521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621622F" w14:textId="5B8CA83C"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522" w:history="1">
            <w:r w:rsidR="004510CA" w:rsidRPr="00392695">
              <w:rPr>
                <w:rStyle w:val="Hyperlnk"/>
                <w:noProof/>
              </w:rPr>
              <w:t>23.9.</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_Toc49764522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9C0527C" w14:textId="752C7119"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523" w:history="1">
            <w:r w:rsidR="004510CA" w:rsidRPr="00392695">
              <w:rPr>
                <w:rStyle w:val="Hyperlnk"/>
                <w:noProof/>
              </w:rPr>
              <w:t>23.10.</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_Toc49764523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02291560" w14:textId="33B685FE" w:rsidR="004510CA" w:rsidRDefault="00CF0513">
          <w:pPr>
            <w:pStyle w:val="Innehll3"/>
            <w:tabs>
              <w:tab w:val="left" w:pos="1540"/>
              <w:tab w:val="right" w:leader="dot" w:pos="9350"/>
            </w:tabs>
            <w:rPr>
              <w:rFonts w:asciiTheme="minorHAnsi" w:eastAsiaTheme="minorEastAsia" w:hAnsiTheme="minorHAnsi"/>
              <w:noProof/>
              <w:color w:val="auto"/>
              <w:lang w:val="sv-SE" w:eastAsia="sv-SE"/>
            </w:rPr>
          </w:pPr>
          <w:hyperlink w:anchor="_Toc49764524" w:history="1">
            <w:r w:rsidR="004510CA" w:rsidRPr="00392695">
              <w:rPr>
                <w:rStyle w:val="Hyperlnk"/>
                <w:noProof/>
              </w:rPr>
              <w:t>23.10.1.</w:t>
            </w:r>
            <w:r w:rsidR="004510CA">
              <w:rPr>
                <w:rFonts w:asciiTheme="minorHAnsi" w:eastAsiaTheme="minorEastAsia" w:hAnsiTheme="minorHAnsi"/>
                <w:noProof/>
                <w:color w:val="auto"/>
                <w:lang w:val="sv-SE" w:eastAsia="sv-SE"/>
              </w:rPr>
              <w:tab/>
            </w:r>
            <w:r w:rsidR="004510CA" w:rsidRPr="00392695">
              <w:rPr>
                <w:rStyle w:val="Hyperlnk"/>
                <w:noProof/>
              </w:rPr>
              <w:t>File Management</w:t>
            </w:r>
            <w:r w:rsidR="004510CA">
              <w:rPr>
                <w:noProof/>
                <w:webHidden/>
              </w:rPr>
              <w:tab/>
            </w:r>
            <w:r w:rsidR="004510CA">
              <w:rPr>
                <w:noProof/>
                <w:webHidden/>
              </w:rPr>
              <w:fldChar w:fldCharType="begin"/>
            </w:r>
            <w:r w:rsidR="004510CA">
              <w:rPr>
                <w:noProof/>
                <w:webHidden/>
              </w:rPr>
              <w:instrText xml:space="preserve"> PAGEREF _Toc49764524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7D25AB6F" w14:textId="4DD181D3" w:rsidR="004510CA" w:rsidRDefault="00CF0513">
          <w:pPr>
            <w:pStyle w:val="Innehll3"/>
            <w:tabs>
              <w:tab w:val="left" w:pos="1540"/>
              <w:tab w:val="right" w:leader="dot" w:pos="9350"/>
            </w:tabs>
            <w:rPr>
              <w:rFonts w:asciiTheme="minorHAnsi" w:eastAsiaTheme="minorEastAsia" w:hAnsiTheme="minorHAnsi"/>
              <w:noProof/>
              <w:color w:val="auto"/>
              <w:lang w:val="sv-SE" w:eastAsia="sv-SE"/>
            </w:rPr>
          </w:pPr>
          <w:hyperlink w:anchor="_Toc49764525" w:history="1">
            <w:r w:rsidR="004510CA" w:rsidRPr="00392695">
              <w:rPr>
                <w:rStyle w:val="Hyperlnk"/>
                <w:noProof/>
              </w:rPr>
              <w:t>23.10.2.</w:t>
            </w:r>
            <w:r w:rsidR="004510CA">
              <w:rPr>
                <w:rFonts w:asciiTheme="minorHAnsi" w:eastAsiaTheme="minorEastAsia" w:hAnsiTheme="minorHAnsi"/>
                <w:noProof/>
                <w:color w:val="auto"/>
                <w:lang w:val="sv-SE" w:eastAsia="sv-SE"/>
              </w:rPr>
              <w:tab/>
            </w:r>
            <w:r w:rsidR="004510CA" w:rsidRPr="00392695">
              <w:rPr>
                <w:rStyle w:val="Hyperlnk"/>
                <w:noProof/>
              </w:rPr>
              <w:t>Program Parameters</w:t>
            </w:r>
            <w:r w:rsidR="004510CA">
              <w:rPr>
                <w:noProof/>
                <w:webHidden/>
              </w:rPr>
              <w:tab/>
            </w:r>
            <w:r w:rsidR="004510CA">
              <w:rPr>
                <w:noProof/>
                <w:webHidden/>
              </w:rPr>
              <w:fldChar w:fldCharType="begin"/>
            </w:r>
            <w:r w:rsidR="004510CA">
              <w:rPr>
                <w:noProof/>
                <w:webHidden/>
              </w:rPr>
              <w:instrText xml:space="preserve"> PAGEREF _Toc49764525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292EBDEF" w14:textId="5171D043" w:rsidR="004510CA" w:rsidRDefault="00CF0513">
          <w:pPr>
            <w:pStyle w:val="Innehll3"/>
            <w:tabs>
              <w:tab w:val="left" w:pos="1540"/>
              <w:tab w:val="right" w:leader="dot" w:pos="9350"/>
            </w:tabs>
            <w:rPr>
              <w:rFonts w:asciiTheme="minorHAnsi" w:eastAsiaTheme="minorEastAsia" w:hAnsiTheme="minorHAnsi"/>
              <w:noProof/>
              <w:color w:val="auto"/>
              <w:lang w:val="sv-SE" w:eastAsia="sv-SE"/>
            </w:rPr>
          </w:pPr>
          <w:hyperlink w:anchor="_Toc49764526" w:history="1">
            <w:r w:rsidR="004510CA" w:rsidRPr="00392695">
              <w:rPr>
                <w:rStyle w:val="Hyperlnk"/>
                <w:noProof/>
              </w:rPr>
              <w:t>23.10.3.</w:t>
            </w:r>
            <w:r w:rsidR="004510CA">
              <w:rPr>
                <w:rFonts w:asciiTheme="minorHAnsi" w:eastAsiaTheme="minorEastAsia" w:hAnsiTheme="minorHAnsi"/>
                <w:noProof/>
                <w:color w:val="auto"/>
                <w:lang w:val="sv-SE" w:eastAsia="sv-SE"/>
              </w:rPr>
              <w:tab/>
            </w:r>
            <w:r w:rsidR="004510CA" w:rsidRPr="00392695">
              <w:rPr>
                <w:rStyle w:val="Hyperlnk"/>
                <w:noProof/>
              </w:rPr>
              <w:t>Environment Functions</w:t>
            </w:r>
            <w:r w:rsidR="004510CA">
              <w:rPr>
                <w:noProof/>
                <w:webHidden/>
              </w:rPr>
              <w:tab/>
            </w:r>
            <w:r w:rsidR="004510CA">
              <w:rPr>
                <w:noProof/>
                <w:webHidden/>
              </w:rPr>
              <w:fldChar w:fldCharType="begin"/>
            </w:r>
            <w:r w:rsidR="004510CA">
              <w:rPr>
                <w:noProof/>
                <w:webHidden/>
              </w:rPr>
              <w:instrText xml:space="preserve"> PAGEREF _Toc49764526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013946EE" w14:textId="69A5CDEF" w:rsidR="004510CA" w:rsidRDefault="00CF0513">
          <w:pPr>
            <w:pStyle w:val="Innehll3"/>
            <w:tabs>
              <w:tab w:val="left" w:pos="1540"/>
              <w:tab w:val="right" w:leader="dot" w:pos="9350"/>
            </w:tabs>
            <w:rPr>
              <w:rFonts w:asciiTheme="minorHAnsi" w:eastAsiaTheme="minorEastAsia" w:hAnsiTheme="minorHAnsi"/>
              <w:noProof/>
              <w:color w:val="auto"/>
              <w:lang w:val="sv-SE" w:eastAsia="sv-SE"/>
            </w:rPr>
          </w:pPr>
          <w:hyperlink w:anchor="_Toc49764527" w:history="1">
            <w:r w:rsidR="004510CA" w:rsidRPr="00392695">
              <w:rPr>
                <w:rStyle w:val="Hyperlnk"/>
                <w:noProof/>
              </w:rPr>
              <w:t>23.10.4.</w:t>
            </w:r>
            <w:r w:rsidR="004510CA">
              <w:rPr>
                <w:rFonts w:asciiTheme="minorHAnsi" w:eastAsiaTheme="minorEastAsia" w:hAnsiTheme="minorHAnsi"/>
                <w:noProof/>
                <w:color w:val="auto"/>
                <w:lang w:val="sv-SE" w:eastAsia="sv-SE"/>
              </w:rPr>
              <w:tab/>
            </w:r>
            <w:r w:rsidR="004510CA" w:rsidRPr="00392695">
              <w:rPr>
                <w:rStyle w:val="Hyperlnk"/>
                <w:noProof/>
              </w:rPr>
              <w:t>Searching and Sorting</w:t>
            </w:r>
            <w:r w:rsidR="004510CA">
              <w:rPr>
                <w:noProof/>
                <w:webHidden/>
              </w:rPr>
              <w:tab/>
            </w:r>
            <w:r w:rsidR="004510CA">
              <w:rPr>
                <w:noProof/>
                <w:webHidden/>
              </w:rPr>
              <w:fldChar w:fldCharType="begin"/>
            </w:r>
            <w:r w:rsidR="004510CA">
              <w:rPr>
                <w:noProof/>
                <w:webHidden/>
              </w:rPr>
              <w:instrText xml:space="preserve"> PAGEREF _Toc49764527 \h </w:instrText>
            </w:r>
            <w:r w:rsidR="004510CA">
              <w:rPr>
                <w:noProof/>
                <w:webHidden/>
              </w:rPr>
            </w:r>
            <w:r w:rsidR="004510CA">
              <w:rPr>
                <w:noProof/>
                <w:webHidden/>
              </w:rPr>
              <w:fldChar w:fldCharType="separate"/>
            </w:r>
            <w:r w:rsidR="004510CA">
              <w:rPr>
                <w:noProof/>
                <w:webHidden/>
              </w:rPr>
              <w:t>438</w:t>
            </w:r>
            <w:r w:rsidR="004510CA">
              <w:rPr>
                <w:noProof/>
                <w:webHidden/>
              </w:rPr>
              <w:fldChar w:fldCharType="end"/>
            </w:r>
          </w:hyperlink>
        </w:p>
        <w:p w14:paraId="0D62C86B" w14:textId="248CE948" w:rsidR="004510CA" w:rsidRDefault="00CF0513">
          <w:pPr>
            <w:pStyle w:val="Innehll3"/>
            <w:tabs>
              <w:tab w:val="left" w:pos="1540"/>
              <w:tab w:val="right" w:leader="dot" w:pos="9350"/>
            </w:tabs>
            <w:rPr>
              <w:rFonts w:asciiTheme="minorHAnsi" w:eastAsiaTheme="minorEastAsia" w:hAnsiTheme="minorHAnsi"/>
              <w:noProof/>
              <w:color w:val="auto"/>
              <w:lang w:val="sv-SE" w:eastAsia="sv-SE"/>
            </w:rPr>
          </w:pPr>
          <w:hyperlink w:anchor="_Toc49764528" w:history="1">
            <w:r w:rsidR="004510CA" w:rsidRPr="00392695">
              <w:rPr>
                <w:rStyle w:val="Hyperlnk"/>
                <w:noProof/>
              </w:rPr>
              <w:t>23.10.5.</w:t>
            </w:r>
            <w:r w:rsidR="004510CA">
              <w:rPr>
                <w:rFonts w:asciiTheme="minorHAnsi" w:eastAsiaTheme="minorEastAsia" w:hAnsiTheme="minorHAnsi"/>
                <w:noProof/>
                <w:color w:val="auto"/>
                <w:lang w:val="sv-SE" w:eastAsia="sv-SE"/>
              </w:rPr>
              <w:tab/>
            </w:r>
            <w:r w:rsidR="004510CA" w:rsidRPr="00392695">
              <w:rPr>
                <w:rStyle w:val="Hyperlnk"/>
                <w:noProof/>
              </w:rPr>
              <w:t>Functions with Variable Number of Parameters</w:t>
            </w:r>
            <w:r w:rsidR="004510CA">
              <w:rPr>
                <w:noProof/>
                <w:webHidden/>
              </w:rPr>
              <w:tab/>
            </w:r>
            <w:r w:rsidR="004510CA">
              <w:rPr>
                <w:noProof/>
                <w:webHidden/>
              </w:rPr>
              <w:fldChar w:fldCharType="begin"/>
            </w:r>
            <w:r w:rsidR="004510CA">
              <w:rPr>
                <w:noProof/>
                <w:webHidden/>
              </w:rPr>
              <w:instrText xml:space="preserve"> PAGEREF _Toc49764528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21AF6DF1" w14:textId="74AF15F1" w:rsidR="004510CA" w:rsidRDefault="00CF0513">
          <w:pPr>
            <w:pStyle w:val="Innehll3"/>
            <w:tabs>
              <w:tab w:val="left" w:pos="1540"/>
              <w:tab w:val="right" w:leader="dot" w:pos="9350"/>
            </w:tabs>
            <w:rPr>
              <w:rFonts w:asciiTheme="minorHAnsi" w:eastAsiaTheme="minorEastAsia" w:hAnsiTheme="minorHAnsi"/>
              <w:noProof/>
              <w:color w:val="auto"/>
              <w:lang w:val="sv-SE" w:eastAsia="sv-SE"/>
            </w:rPr>
          </w:pPr>
          <w:hyperlink w:anchor="_Toc49764529" w:history="1">
            <w:r w:rsidR="004510CA" w:rsidRPr="00392695">
              <w:rPr>
                <w:rStyle w:val="Hyperlnk"/>
                <w:noProof/>
              </w:rPr>
              <w:t>23.10.6.</w:t>
            </w:r>
            <w:r w:rsidR="004510CA">
              <w:rPr>
                <w:rFonts w:asciiTheme="minorHAnsi" w:eastAsiaTheme="minorEastAsia" w:hAnsiTheme="minorHAnsi"/>
                <w:noProof/>
                <w:color w:val="auto"/>
                <w:lang w:val="sv-SE" w:eastAsia="sv-SE"/>
              </w:rPr>
              <w:tab/>
            </w:r>
            <w:r w:rsidR="004510CA" w:rsidRPr="00392695">
              <w:rPr>
                <w:rStyle w:val="Hyperlnk"/>
                <w:noProof/>
              </w:rPr>
              <w:t>String Management</w:t>
            </w:r>
            <w:r w:rsidR="004510CA">
              <w:rPr>
                <w:noProof/>
                <w:webHidden/>
              </w:rPr>
              <w:tab/>
            </w:r>
            <w:r w:rsidR="004510CA">
              <w:rPr>
                <w:noProof/>
                <w:webHidden/>
              </w:rPr>
              <w:fldChar w:fldCharType="begin"/>
            </w:r>
            <w:r w:rsidR="004510CA">
              <w:rPr>
                <w:noProof/>
                <w:webHidden/>
              </w:rPr>
              <w:instrText xml:space="preserve"> PAGEREF _Toc49764529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621976F3" w14:textId="1319CC94" w:rsidR="004510CA" w:rsidRDefault="00CF0513">
          <w:pPr>
            <w:pStyle w:val="Innehll3"/>
            <w:tabs>
              <w:tab w:val="left" w:pos="1540"/>
              <w:tab w:val="right" w:leader="dot" w:pos="9350"/>
            </w:tabs>
            <w:rPr>
              <w:rFonts w:asciiTheme="minorHAnsi" w:eastAsiaTheme="minorEastAsia" w:hAnsiTheme="minorHAnsi"/>
              <w:noProof/>
              <w:color w:val="auto"/>
              <w:lang w:val="sv-SE" w:eastAsia="sv-SE"/>
            </w:rPr>
          </w:pPr>
          <w:hyperlink w:anchor="_Toc49764530" w:history="1">
            <w:r w:rsidR="004510CA" w:rsidRPr="00392695">
              <w:rPr>
                <w:rStyle w:val="Hyperlnk"/>
                <w:noProof/>
              </w:rPr>
              <w:t>23.10.7.</w:t>
            </w:r>
            <w:r w:rsidR="004510CA">
              <w:rPr>
                <w:rFonts w:asciiTheme="minorHAnsi" w:eastAsiaTheme="minorEastAsia" w:hAnsiTheme="minorHAnsi"/>
                <w:noProof/>
                <w:color w:val="auto"/>
                <w:lang w:val="sv-SE" w:eastAsia="sv-SE"/>
              </w:rPr>
              <w:tab/>
            </w:r>
            <w:r w:rsidR="004510CA" w:rsidRPr="00392695">
              <w:rPr>
                <w:rStyle w:val="Hyperlnk"/>
                <w:noProof/>
              </w:rPr>
              <w:t>Memory Management</w:t>
            </w:r>
            <w:r w:rsidR="004510CA">
              <w:rPr>
                <w:noProof/>
                <w:webHidden/>
              </w:rPr>
              <w:tab/>
            </w:r>
            <w:r w:rsidR="004510CA">
              <w:rPr>
                <w:noProof/>
                <w:webHidden/>
              </w:rPr>
              <w:fldChar w:fldCharType="begin"/>
            </w:r>
            <w:r w:rsidR="004510CA">
              <w:rPr>
                <w:noProof/>
                <w:webHidden/>
              </w:rPr>
              <w:instrText xml:space="preserve"> PAGEREF _Toc49764530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05F539E9" w14:textId="2B02568E" w:rsidR="004510CA" w:rsidRDefault="00CF0513">
          <w:pPr>
            <w:pStyle w:val="Innehll3"/>
            <w:tabs>
              <w:tab w:val="left" w:pos="1540"/>
              <w:tab w:val="right" w:leader="dot" w:pos="9350"/>
            </w:tabs>
            <w:rPr>
              <w:rFonts w:asciiTheme="minorHAnsi" w:eastAsiaTheme="minorEastAsia" w:hAnsiTheme="minorHAnsi"/>
              <w:noProof/>
              <w:color w:val="auto"/>
              <w:lang w:val="sv-SE" w:eastAsia="sv-SE"/>
            </w:rPr>
          </w:pPr>
          <w:hyperlink w:anchor="_Toc49764531" w:history="1">
            <w:r w:rsidR="004510CA" w:rsidRPr="00392695">
              <w:rPr>
                <w:rStyle w:val="Hyperlnk"/>
                <w:noProof/>
              </w:rPr>
              <w:t>23.10.8.</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_Toc49764531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2BBB518C" w14:textId="5B9B4DC5" w:rsidR="004510CA" w:rsidRDefault="00CF0513">
          <w:pPr>
            <w:pStyle w:val="Innehll3"/>
            <w:tabs>
              <w:tab w:val="left" w:pos="1540"/>
              <w:tab w:val="right" w:leader="dot" w:pos="9350"/>
            </w:tabs>
            <w:rPr>
              <w:rFonts w:asciiTheme="minorHAnsi" w:eastAsiaTheme="minorEastAsia" w:hAnsiTheme="minorHAnsi"/>
              <w:noProof/>
              <w:color w:val="auto"/>
              <w:lang w:val="sv-SE" w:eastAsia="sv-SE"/>
            </w:rPr>
          </w:pPr>
          <w:hyperlink w:anchor="_Toc49764532" w:history="1">
            <w:r w:rsidR="004510CA" w:rsidRPr="00392695">
              <w:rPr>
                <w:rStyle w:val="Hyperlnk"/>
                <w:noProof/>
              </w:rPr>
              <w:t>23.10.9.</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_Toc49764532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4C3440A6" w14:textId="3952BD40" w:rsidR="004510CA" w:rsidRDefault="00CF0513">
          <w:pPr>
            <w:pStyle w:val="Innehll3"/>
            <w:tabs>
              <w:tab w:val="left" w:pos="1540"/>
              <w:tab w:val="right" w:leader="dot" w:pos="9350"/>
            </w:tabs>
            <w:rPr>
              <w:rFonts w:asciiTheme="minorHAnsi" w:eastAsiaTheme="minorEastAsia" w:hAnsiTheme="minorHAnsi"/>
              <w:noProof/>
              <w:color w:val="auto"/>
              <w:lang w:val="sv-SE" w:eastAsia="sv-SE"/>
            </w:rPr>
          </w:pPr>
          <w:hyperlink w:anchor="_Toc49764533" w:history="1">
            <w:r w:rsidR="004510CA" w:rsidRPr="00392695">
              <w:rPr>
                <w:rStyle w:val="Hyperlnk"/>
                <w:noProof/>
              </w:rPr>
              <w:t>23.10.10.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_Toc49764533 \h </w:instrText>
            </w:r>
            <w:r w:rsidR="004510CA">
              <w:rPr>
                <w:noProof/>
                <w:webHidden/>
              </w:rPr>
            </w:r>
            <w:r w:rsidR="004510CA">
              <w:rPr>
                <w:noProof/>
                <w:webHidden/>
              </w:rPr>
              <w:fldChar w:fldCharType="separate"/>
            </w:r>
            <w:r w:rsidR="004510CA">
              <w:rPr>
                <w:noProof/>
                <w:webHidden/>
              </w:rPr>
              <w:t>442</w:t>
            </w:r>
            <w:r w:rsidR="004510CA">
              <w:rPr>
                <w:noProof/>
                <w:webHidden/>
              </w:rPr>
              <w:fldChar w:fldCharType="end"/>
            </w:r>
          </w:hyperlink>
        </w:p>
        <w:p w14:paraId="0BA10383" w14:textId="16AE9A6F" w:rsidR="004510CA" w:rsidRDefault="00CF0513">
          <w:pPr>
            <w:pStyle w:val="Innehll3"/>
            <w:tabs>
              <w:tab w:val="left" w:pos="1540"/>
              <w:tab w:val="right" w:leader="dot" w:pos="9350"/>
            </w:tabs>
            <w:rPr>
              <w:rFonts w:asciiTheme="minorHAnsi" w:eastAsiaTheme="minorEastAsia" w:hAnsiTheme="minorHAnsi"/>
              <w:noProof/>
              <w:color w:val="auto"/>
              <w:lang w:val="sv-SE" w:eastAsia="sv-SE"/>
            </w:rPr>
          </w:pPr>
          <w:hyperlink w:anchor="_Toc49764534" w:history="1">
            <w:r w:rsidR="004510CA" w:rsidRPr="00392695">
              <w:rPr>
                <w:rStyle w:val="Hyperlnk"/>
                <w:noProof/>
              </w:rPr>
              <w:t>23.10.11.</w:t>
            </w:r>
            <w:r w:rsidR="004510CA">
              <w:rPr>
                <w:rFonts w:asciiTheme="minorHAnsi" w:eastAsiaTheme="minorEastAsia" w:hAnsiTheme="minorHAnsi"/>
                <w:noProof/>
                <w:color w:val="auto"/>
                <w:lang w:val="sv-SE" w:eastAsia="sv-SE"/>
              </w:rPr>
              <w:tab/>
            </w:r>
            <w:r w:rsidR="004510CA" w:rsidRPr="00392695">
              <w:rPr>
                <w:rStyle w:val="Hyperlnk"/>
                <w:noProof/>
              </w:rPr>
              <w:t>Random Numbers</w:t>
            </w:r>
            <w:r w:rsidR="004510CA">
              <w:rPr>
                <w:noProof/>
                <w:webHidden/>
              </w:rPr>
              <w:tab/>
            </w:r>
            <w:r w:rsidR="004510CA">
              <w:rPr>
                <w:noProof/>
                <w:webHidden/>
              </w:rPr>
              <w:fldChar w:fldCharType="begin"/>
            </w:r>
            <w:r w:rsidR="004510CA">
              <w:rPr>
                <w:noProof/>
                <w:webHidden/>
              </w:rPr>
              <w:instrText xml:space="preserve"> PAGEREF _Toc49764534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3B107EF3" w14:textId="6981D71F" w:rsidR="004510CA" w:rsidRDefault="00CF0513">
          <w:pPr>
            <w:pStyle w:val="Innehll3"/>
            <w:tabs>
              <w:tab w:val="left" w:pos="1540"/>
              <w:tab w:val="right" w:leader="dot" w:pos="9350"/>
            </w:tabs>
            <w:rPr>
              <w:rFonts w:asciiTheme="minorHAnsi" w:eastAsiaTheme="minorEastAsia" w:hAnsiTheme="minorHAnsi"/>
              <w:noProof/>
              <w:color w:val="auto"/>
              <w:lang w:val="sv-SE" w:eastAsia="sv-SE"/>
            </w:rPr>
          </w:pPr>
          <w:hyperlink w:anchor="_Toc49764535" w:history="1">
            <w:r w:rsidR="004510CA" w:rsidRPr="00392695">
              <w:rPr>
                <w:rStyle w:val="Hyperlnk"/>
                <w:noProof/>
              </w:rPr>
              <w:t>23.10.12.</w:t>
            </w:r>
            <w:r w:rsidR="004510CA">
              <w:rPr>
                <w:rFonts w:asciiTheme="minorHAnsi" w:eastAsiaTheme="minorEastAsia" w:hAnsiTheme="minorHAnsi"/>
                <w:noProof/>
                <w:color w:val="auto"/>
                <w:lang w:val="sv-SE" w:eastAsia="sv-SE"/>
              </w:rPr>
              <w:tab/>
            </w:r>
            <w:r w:rsidR="004510CA" w:rsidRPr="00392695">
              <w:rPr>
                <w:rStyle w:val="Hyperlnk"/>
                <w:noProof/>
              </w:rPr>
              <w:t>Limits of Integral and Floating Types</w:t>
            </w:r>
            <w:r w:rsidR="004510CA">
              <w:rPr>
                <w:noProof/>
                <w:webHidden/>
              </w:rPr>
              <w:tab/>
            </w:r>
            <w:r w:rsidR="004510CA">
              <w:rPr>
                <w:noProof/>
                <w:webHidden/>
              </w:rPr>
              <w:fldChar w:fldCharType="begin"/>
            </w:r>
            <w:r w:rsidR="004510CA">
              <w:rPr>
                <w:noProof/>
                <w:webHidden/>
              </w:rPr>
              <w:instrText xml:space="preserve"> PAGEREF _Toc49764535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02E2F943" w14:textId="6D7F26FC" w:rsidR="004510CA" w:rsidRDefault="00CF0513">
          <w:pPr>
            <w:pStyle w:val="Innehll3"/>
            <w:tabs>
              <w:tab w:val="left" w:pos="1540"/>
              <w:tab w:val="right" w:leader="dot" w:pos="9350"/>
            </w:tabs>
            <w:rPr>
              <w:rFonts w:asciiTheme="minorHAnsi" w:eastAsiaTheme="minorEastAsia" w:hAnsiTheme="minorHAnsi"/>
              <w:noProof/>
              <w:color w:val="auto"/>
              <w:lang w:val="sv-SE" w:eastAsia="sv-SE"/>
            </w:rPr>
          </w:pPr>
          <w:hyperlink w:anchor="_Toc49764536" w:history="1">
            <w:r w:rsidR="004510CA" w:rsidRPr="00392695">
              <w:rPr>
                <w:rStyle w:val="Hyperlnk"/>
                <w:noProof/>
              </w:rPr>
              <w:t>23.10.13.</w:t>
            </w:r>
            <w:r w:rsidR="004510CA">
              <w:rPr>
                <w:rFonts w:asciiTheme="minorHAnsi" w:eastAsiaTheme="minorEastAsia" w:hAnsiTheme="minorHAnsi"/>
                <w:noProof/>
                <w:color w:val="auto"/>
                <w:lang w:val="sv-SE" w:eastAsia="sv-SE"/>
              </w:rPr>
              <w:tab/>
            </w:r>
            <w:r w:rsidR="004510CA" w:rsidRPr="00392695">
              <w:rPr>
                <w:rStyle w:val="Hyperlnk"/>
                <w:noProof/>
              </w:rPr>
              <w:t>Character Functions</w:t>
            </w:r>
            <w:r w:rsidR="004510CA">
              <w:rPr>
                <w:noProof/>
                <w:webHidden/>
              </w:rPr>
              <w:tab/>
            </w:r>
            <w:r w:rsidR="004510CA">
              <w:rPr>
                <w:noProof/>
                <w:webHidden/>
              </w:rPr>
              <w:fldChar w:fldCharType="begin"/>
            </w:r>
            <w:r w:rsidR="004510CA">
              <w:rPr>
                <w:noProof/>
                <w:webHidden/>
              </w:rPr>
              <w:instrText xml:space="preserve"> PAGEREF _Toc49764536 \h </w:instrText>
            </w:r>
            <w:r w:rsidR="004510CA">
              <w:rPr>
                <w:noProof/>
                <w:webHidden/>
              </w:rPr>
            </w:r>
            <w:r w:rsidR="004510CA">
              <w:rPr>
                <w:noProof/>
                <w:webHidden/>
              </w:rPr>
              <w:fldChar w:fldCharType="separate"/>
            </w:r>
            <w:r w:rsidR="004510CA">
              <w:rPr>
                <w:noProof/>
                <w:webHidden/>
              </w:rPr>
              <w:t>444</w:t>
            </w:r>
            <w:r w:rsidR="004510CA">
              <w:rPr>
                <w:noProof/>
                <w:webHidden/>
              </w:rPr>
              <w:fldChar w:fldCharType="end"/>
            </w:r>
          </w:hyperlink>
        </w:p>
        <w:p w14:paraId="58812FAB" w14:textId="46152981" w:rsidR="004510CA" w:rsidRDefault="00CF0513">
          <w:pPr>
            <w:pStyle w:val="Innehll2"/>
            <w:tabs>
              <w:tab w:val="left" w:pos="1100"/>
              <w:tab w:val="right" w:leader="dot" w:pos="9350"/>
            </w:tabs>
            <w:rPr>
              <w:rFonts w:asciiTheme="minorHAnsi" w:eastAsiaTheme="minorEastAsia" w:hAnsiTheme="minorHAnsi"/>
              <w:noProof/>
              <w:color w:val="auto"/>
              <w:lang w:val="sv-SE" w:eastAsia="sv-SE"/>
            </w:rPr>
          </w:pPr>
          <w:hyperlink w:anchor="_Toc49764537"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Further Reading</w:t>
            </w:r>
            <w:r w:rsidR="004510CA">
              <w:rPr>
                <w:noProof/>
                <w:webHidden/>
              </w:rPr>
              <w:tab/>
            </w:r>
            <w:r w:rsidR="004510CA">
              <w:rPr>
                <w:noProof/>
                <w:webHidden/>
              </w:rPr>
              <w:fldChar w:fldCharType="begin"/>
            </w:r>
            <w:r w:rsidR="004510CA">
              <w:rPr>
                <w:noProof/>
                <w:webHidden/>
              </w:rPr>
              <w:instrText xml:space="preserve"> PAGEREF _Toc49764537 \h </w:instrText>
            </w:r>
            <w:r w:rsidR="004510CA">
              <w:rPr>
                <w:noProof/>
                <w:webHidden/>
              </w:rPr>
            </w:r>
            <w:r w:rsidR="004510CA">
              <w:rPr>
                <w:noProof/>
                <w:webHidden/>
              </w:rPr>
              <w:fldChar w:fldCharType="separate"/>
            </w:r>
            <w:r w:rsidR="004510CA">
              <w:rPr>
                <w:noProof/>
                <w:webHidden/>
              </w:rPr>
              <w:t>445</w:t>
            </w:r>
            <w:r w:rsidR="004510CA">
              <w:rPr>
                <w:noProof/>
                <w:webHidden/>
              </w:rPr>
              <w:fldChar w:fldCharType="end"/>
            </w:r>
          </w:hyperlink>
        </w:p>
        <w:p w14:paraId="6F0E9307" w14:textId="64F26EB8" w:rsidR="004510CA" w:rsidRDefault="00CF0513">
          <w:pPr>
            <w:pStyle w:val="Innehll1"/>
            <w:rPr>
              <w:rFonts w:asciiTheme="minorHAnsi" w:eastAsiaTheme="minorEastAsia" w:hAnsiTheme="minorHAnsi"/>
              <w:noProof/>
              <w:color w:val="auto"/>
              <w:lang w:val="sv-SE" w:eastAsia="sv-SE"/>
            </w:rPr>
          </w:pPr>
          <w:hyperlink w:anchor="_Toc49764538" w:history="1">
            <w:r w:rsidR="004510CA" w:rsidRPr="00392695">
              <w:rPr>
                <w:rStyle w:val="Hyperlnk"/>
                <w:noProof/>
              </w:rPr>
              <w:t>Foreword</w:t>
            </w:r>
            <w:r w:rsidR="004510CA">
              <w:rPr>
                <w:noProof/>
                <w:webHidden/>
              </w:rPr>
              <w:tab/>
            </w:r>
            <w:r w:rsidR="004510CA">
              <w:rPr>
                <w:noProof/>
                <w:webHidden/>
              </w:rPr>
              <w:fldChar w:fldCharType="begin"/>
            </w:r>
            <w:r w:rsidR="004510CA">
              <w:rPr>
                <w:noProof/>
                <w:webHidden/>
              </w:rPr>
              <w:instrText xml:space="preserve"> PAGEREF _Toc49764538 \h </w:instrText>
            </w:r>
            <w:r w:rsidR="004510CA">
              <w:rPr>
                <w:noProof/>
                <w:webHidden/>
              </w:rPr>
            </w:r>
            <w:r w:rsidR="004510CA">
              <w:rPr>
                <w:noProof/>
                <w:webHidden/>
              </w:rPr>
              <w:fldChar w:fldCharType="separate"/>
            </w:r>
            <w:r w:rsidR="004510CA">
              <w:rPr>
                <w:noProof/>
                <w:webHidden/>
              </w:rPr>
              <w:t>446</w:t>
            </w:r>
            <w:r w:rsidR="004510CA">
              <w:rPr>
                <w:noProof/>
                <w:webHidden/>
              </w:rPr>
              <w:fldChar w:fldCharType="end"/>
            </w:r>
          </w:hyperlink>
        </w:p>
        <w:p w14:paraId="1D894A0A" w14:textId="1D2B7792"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9764282"/>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5DADD8D2">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8574A7" w:rsidRDefault="008574A7" w:rsidP="007016BF">
                              <w:pPr>
                                <w:spacing w:before="60" w:after="0"/>
                                <w:jc w:val="center"/>
                                <w:rPr>
                                  <w:lang w:val="sv-SE"/>
                                </w:rPr>
                              </w:pPr>
                              <w:r>
                                <w:rPr>
                                  <w:lang w:val="sv-SE"/>
                                </w:rPr>
                                <w:t>Register Preparator</w:t>
                              </w:r>
                            </w:p>
                            <w:p w14:paraId="5B7E5EAE" w14:textId="77777777" w:rsidR="008574A7" w:rsidRPr="00C7380D" w:rsidRDefault="008574A7"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8574A7" w:rsidRDefault="008574A7" w:rsidP="00F52895">
                              <w:pPr>
                                <w:spacing w:before="60" w:after="0"/>
                                <w:jc w:val="center"/>
                                <w:rPr>
                                  <w:lang w:val="sv-SE"/>
                                </w:rPr>
                              </w:pPr>
                              <w:r>
                                <w:rPr>
                                  <w:lang w:val="sv-SE"/>
                                </w:rPr>
                                <w:t>Register Allocator</w:t>
                              </w:r>
                            </w:p>
                            <w:p w14:paraId="49971E8A" w14:textId="77777777" w:rsidR="008574A7" w:rsidRDefault="008574A7"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8574A7" w:rsidRPr="009C410A" w:rsidRDefault="008574A7"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8574A7" w:rsidRPr="009C410A" w:rsidRDefault="008574A7"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8574A7" w:rsidRDefault="008574A7"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8574A7" w:rsidRDefault="008574A7"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8574A7" w:rsidRDefault="008574A7" w:rsidP="007016BF">
                              <w:pPr>
                                <w:pStyle w:val="Normalwebb"/>
                                <w:spacing w:before="60" w:line="252" w:lineRule="auto"/>
                                <w:jc w:val="center"/>
                              </w:pPr>
                              <w:r>
                                <w:rPr>
                                  <w:rFonts w:eastAsia="Calibri"/>
                                  <w:sz w:val="22"/>
                                  <w:szCs w:val="22"/>
                                  <w:lang w:val="en-US"/>
                                </w:rPr>
                                <w:t>Object Code</w:t>
                              </w:r>
                            </w:p>
                            <w:p w14:paraId="774C3A6C" w14:textId="77777777" w:rsidR="008574A7" w:rsidRDefault="008574A7"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8574A7" w:rsidRDefault="008574A7"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8574A7" w:rsidRDefault="008574A7"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8574A7" w:rsidRDefault="008574A7" w:rsidP="007016BF">
                        <w:pPr>
                          <w:spacing w:before="60" w:after="0"/>
                          <w:jc w:val="center"/>
                          <w:rPr>
                            <w:lang w:val="sv-SE"/>
                          </w:rPr>
                        </w:pPr>
                        <w:r>
                          <w:rPr>
                            <w:lang w:val="sv-SE"/>
                          </w:rPr>
                          <w:t>Register Preparator</w:t>
                        </w:r>
                      </w:p>
                      <w:p w14:paraId="5B7E5EAE" w14:textId="77777777" w:rsidR="008574A7" w:rsidRPr="00C7380D" w:rsidRDefault="008574A7"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8574A7" w:rsidRDefault="008574A7" w:rsidP="00F52895">
                        <w:pPr>
                          <w:spacing w:before="60" w:after="0"/>
                          <w:jc w:val="center"/>
                          <w:rPr>
                            <w:lang w:val="sv-SE"/>
                          </w:rPr>
                        </w:pPr>
                        <w:r>
                          <w:rPr>
                            <w:lang w:val="sv-SE"/>
                          </w:rPr>
                          <w:t>Register Allocator</w:t>
                        </w:r>
                      </w:p>
                      <w:p w14:paraId="49971E8A" w14:textId="77777777" w:rsidR="008574A7" w:rsidRDefault="008574A7"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8574A7" w:rsidRPr="009C410A" w:rsidRDefault="008574A7"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8574A7" w:rsidRPr="009C410A" w:rsidRDefault="008574A7"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8574A7" w:rsidRDefault="008574A7"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8574A7" w:rsidRDefault="008574A7"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8574A7" w:rsidRDefault="008574A7" w:rsidP="007016BF">
                        <w:pPr>
                          <w:pStyle w:val="Normalwebb"/>
                          <w:spacing w:before="60" w:line="252" w:lineRule="auto"/>
                          <w:jc w:val="center"/>
                        </w:pPr>
                        <w:r>
                          <w:rPr>
                            <w:rFonts w:eastAsia="Calibri"/>
                            <w:sz w:val="22"/>
                            <w:szCs w:val="22"/>
                            <w:lang w:val="en-US"/>
                          </w:rPr>
                          <w:t>Object Code</w:t>
                        </w:r>
                      </w:p>
                      <w:p w14:paraId="774C3A6C" w14:textId="77777777" w:rsidR="008574A7" w:rsidRDefault="008574A7"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8574A7" w:rsidRDefault="008574A7"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8574A7" w:rsidRDefault="008574A7"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9764283"/>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9764284"/>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‘i</w:t>
      </w:r>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9764285"/>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r w:rsidR="00DE19A0" w:rsidRPr="00EC76D5">
        <w:rPr>
          <w:rStyle w:val="CodeInText0"/>
        </w:rPr>
        <w:t>printf</w:t>
      </w:r>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9764286"/>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r w:rsidRPr="00EC76D5">
        <w:t>ymbols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9764287"/>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r w:rsidRPr="00EC76D5">
        <w:t>Goto-chains are also reduced.</w:t>
      </w:r>
      <w:r w:rsidR="00813C0C" w:rsidRPr="00EC76D5">
        <w:t xml:space="preserve"> In the following example, all goto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9764288"/>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9764289"/>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9764290"/>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9764291"/>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We also translates addition or subtraction with one into incremement or decrement, and we reduse pop-push-chains.</w:t>
      </w:r>
    </w:p>
    <w:p w14:paraId="4F165D31" w14:textId="77856D3C" w:rsidR="00DB0441" w:rsidRPr="00EC76D5" w:rsidRDefault="00EE7565" w:rsidP="008740F9">
      <w:pPr>
        <w:pStyle w:val="Rubrik3"/>
      </w:pPr>
      <w:bookmarkStart w:id="10" w:name="_Toc49764292"/>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9764293"/>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7588FD" w:rsidR="002F2F53" w:rsidRPr="00EC76D5" w:rsidRDefault="002F2F53" w:rsidP="002F2F53">
      <w:pPr>
        <w:pStyle w:val="Rubrik1"/>
      </w:pPr>
      <w:bookmarkStart w:id="12" w:name="_Ref418184656"/>
      <w:bookmarkStart w:id="13" w:name="_Toc49764294"/>
      <w:r w:rsidRPr="00EC76D5">
        <w:lastRenderedPageBreak/>
        <w:t xml:space="preserve">An Introduction to </w:t>
      </w:r>
      <w:r w:rsidR="00647A3F">
        <w:t>GPPG and GPLEX</w:t>
      </w:r>
      <w:bookmarkEnd w:id="12"/>
      <w:bookmarkEnd w:id="13"/>
    </w:p>
    <w:p w14:paraId="04C73BDC" w14:textId="13AD3E25" w:rsidR="002F2F53" w:rsidRPr="00B16463" w:rsidRDefault="002F2F53" w:rsidP="00B16463">
      <w:r w:rsidRPr="00B16463">
        <w:t>In this chapter</w:t>
      </w:r>
      <w:r w:rsidR="0031712C" w:rsidRPr="00B16463">
        <w:t>,</w:t>
      </w:r>
      <w:r w:rsidRPr="00B16463">
        <w:t xml:space="preserve"> we </w:t>
      </w:r>
      <w:r w:rsidR="00296118" w:rsidRPr="00B16463">
        <w:t xml:space="preserve">use the </w:t>
      </w:r>
      <w:r w:rsidR="00B16463" w:rsidRPr="00B16463">
        <w:rPr>
          <w:highlight w:val="white"/>
        </w:rPr>
        <w:t>Gardens Point LEX (GPLEX)</w:t>
      </w:r>
      <w:r w:rsidR="00B16463">
        <w:t xml:space="preserve"> </w:t>
      </w:r>
      <w:r w:rsidR="00296118" w:rsidRPr="00B16463">
        <w:t xml:space="preserve">scanner generator </w:t>
      </w:r>
      <w:r w:rsidRPr="00B16463">
        <w:t xml:space="preserve">and </w:t>
      </w:r>
      <w:r w:rsidR="00296118" w:rsidRPr="00B16463">
        <w:t xml:space="preserve">the </w:t>
      </w:r>
      <w:r w:rsidR="00B16463" w:rsidRPr="00B16463">
        <w:rPr>
          <w:highlight w:val="white"/>
        </w:rPr>
        <w:t>Gardens Point Parser Generator</w:t>
      </w:r>
      <w:r w:rsidR="00B16463">
        <w:t xml:space="preserve"> (GPPG) to </w:t>
      </w:r>
      <w:r w:rsidRPr="00B16463">
        <w:t>construct</w:t>
      </w:r>
      <w:r w:rsidR="00B97481" w:rsidRPr="00B16463">
        <w:t xml:space="preserve"> </w:t>
      </w:r>
      <w:r w:rsidRPr="00B16463">
        <w:t xml:space="preserve">a </w:t>
      </w:r>
      <w:r w:rsidR="00B16463">
        <w:t xml:space="preserve">parser and scanner for a </w:t>
      </w:r>
      <w:r w:rsidRPr="00B16463">
        <w:t>simple programming language.</w:t>
      </w:r>
    </w:p>
    <w:p w14:paraId="6A500F9B" w14:textId="77777777" w:rsidR="002F2F53" w:rsidRPr="00EC76D5" w:rsidRDefault="002F2F53" w:rsidP="002F2F53">
      <w:pPr>
        <w:pStyle w:val="Rubrik3"/>
      </w:pPr>
      <w:bookmarkStart w:id="14" w:name="_Toc49764295"/>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607FA6FA"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r w:rsidR="006D55F6" w:rsidRPr="00EC76D5">
        <w:t>is</w:t>
      </w:r>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4A6D2F8E"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r w:rsidRPr="00EC76D5">
        <w:rPr>
          <w:rStyle w:val="CodeInText"/>
        </w:rPr>
        <w:t>e</w:t>
      </w:r>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r w:rsidR="00923212" w:rsidRPr="00EC76D5">
        <w:rPr>
          <w:rStyle w:val="CodeInText"/>
        </w:rPr>
        <w:t>log10</w:t>
      </w:r>
      <w:r w:rsidR="00923212" w:rsidRPr="00EC76D5">
        <w:t xml:space="preserve">, </w:t>
      </w:r>
      <w:r w:rsidR="00923212" w:rsidRPr="00EC76D5">
        <w:rPr>
          <w:rStyle w:val="CodeInText"/>
        </w:rPr>
        <w:t>exp10</w:t>
      </w:r>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287DC954" w14:textId="77777777" w:rsidR="00EC2CD0" w:rsidRPr="00EC2CD0" w:rsidRDefault="00EC2CD0" w:rsidP="00EC2CD0">
      <w:pPr>
        <w:pStyle w:val="Code"/>
        <w:rPr>
          <w:highlight w:val="white"/>
        </w:rPr>
      </w:pPr>
      <w:r w:rsidRPr="00EC2CD0">
        <w:rPr>
          <w:highlight w:val="white"/>
        </w:rPr>
        <w:t>// The area and circumference of a circle</w:t>
      </w:r>
    </w:p>
    <w:p w14:paraId="7CA15C66" w14:textId="77777777" w:rsidR="00EC2CD0" w:rsidRPr="00EC2CD0" w:rsidRDefault="00EC2CD0" w:rsidP="00EC2CD0">
      <w:pPr>
        <w:pStyle w:val="Code"/>
        <w:rPr>
          <w:highlight w:val="white"/>
        </w:rPr>
      </w:pPr>
      <w:r w:rsidRPr="00EC2CD0">
        <w:rPr>
          <w:highlight w:val="white"/>
        </w:rPr>
        <w:t>read "Input the radius of a circle: ", radius;</w:t>
      </w:r>
    </w:p>
    <w:p w14:paraId="5562C0CC" w14:textId="77777777" w:rsidR="00EC2CD0" w:rsidRPr="00EC2CD0" w:rsidRDefault="00EC2CD0" w:rsidP="00EC2CD0">
      <w:pPr>
        <w:pStyle w:val="Code"/>
        <w:rPr>
          <w:highlight w:val="white"/>
        </w:rPr>
      </w:pPr>
      <w:r w:rsidRPr="00EC2CD0">
        <w:rPr>
          <w:highlight w:val="white"/>
        </w:rPr>
        <w:t>assign area = pi * radius * radius;</w:t>
      </w:r>
    </w:p>
    <w:p w14:paraId="488B22CF" w14:textId="77777777" w:rsidR="00EC2CD0" w:rsidRPr="00EC2CD0" w:rsidRDefault="00EC2CD0" w:rsidP="00EC2CD0">
      <w:pPr>
        <w:pStyle w:val="Code"/>
        <w:rPr>
          <w:highlight w:val="white"/>
        </w:rPr>
      </w:pPr>
      <w:r w:rsidRPr="00EC2CD0">
        <w:rPr>
          <w:highlight w:val="white"/>
        </w:rPr>
        <w:t>assign circumference = 2 * pi * radius;</w:t>
      </w:r>
    </w:p>
    <w:p w14:paraId="1CC32ABB" w14:textId="77777777" w:rsidR="00EC2CD0" w:rsidRPr="00EC2CD0" w:rsidRDefault="00EC2CD0" w:rsidP="00EC2CD0">
      <w:pPr>
        <w:pStyle w:val="Code"/>
        <w:rPr>
          <w:highlight w:val="white"/>
        </w:rPr>
      </w:pPr>
      <w:r w:rsidRPr="00EC2CD0">
        <w:rPr>
          <w:highlight w:val="white"/>
        </w:rPr>
        <w:t>write "The area and circumference are: ", area, circumference;</w:t>
      </w:r>
    </w:p>
    <w:p w14:paraId="064AFF02" w14:textId="77777777" w:rsidR="00EC2CD0" w:rsidRPr="00EC2CD0" w:rsidRDefault="00EC2CD0" w:rsidP="00EC2CD0">
      <w:pPr>
        <w:pStyle w:val="Code"/>
        <w:rPr>
          <w:highlight w:val="white"/>
        </w:rPr>
      </w:pPr>
      <w:r w:rsidRPr="00EC2CD0">
        <w:rPr>
          <w:highlight w:val="white"/>
        </w:rPr>
        <w:t>newline;</w:t>
      </w:r>
    </w:p>
    <w:p w14:paraId="0625B69D" w14:textId="77777777" w:rsidR="00EC2CD0" w:rsidRPr="00EC2CD0" w:rsidRDefault="00EC2CD0" w:rsidP="00EC2CD0">
      <w:pPr>
        <w:pStyle w:val="Code"/>
        <w:rPr>
          <w:highlight w:val="white"/>
        </w:rPr>
      </w:pPr>
    </w:p>
    <w:p w14:paraId="6FDB5211" w14:textId="77777777" w:rsidR="00EC2CD0" w:rsidRPr="00EC2CD0" w:rsidRDefault="00EC2CD0" w:rsidP="00EC2CD0">
      <w:pPr>
        <w:pStyle w:val="Code"/>
        <w:rPr>
          <w:highlight w:val="white"/>
        </w:rPr>
      </w:pPr>
      <w:r w:rsidRPr="00EC2CD0">
        <w:rPr>
          <w:highlight w:val="white"/>
        </w:rPr>
        <w:t>// Fahrenheit to Celsius</w:t>
      </w:r>
    </w:p>
    <w:p w14:paraId="4BE83662" w14:textId="77777777" w:rsidR="00EC2CD0" w:rsidRPr="00EC2CD0" w:rsidRDefault="00EC2CD0" w:rsidP="00EC2CD0">
      <w:pPr>
        <w:pStyle w:val="Code"/>
        <w:rPr>
          <w:highlight w:val="white"/>
        </w:rPr>
      </w:pPr>
      <w:r w:rsidRPr="00EC2CD0">
        <w:rPr>
          <w:highlight w:val="white"/>
        </w:rPr>
        <w:t>read "Input a temperature in degrees Fahrenheit: ", fahrenheit;</w:t>
      </w:r>
    </w:p>
    <w:p w14:paraId="267B3022" w14:textId="77777777" w:rsidR="00EC2CD0" w:rsidRPr="00EC2CD0" w:rsidRDefault="00EC2CD0" w:rsidP="00EC2CD0">
      <w:pPr>
        <w:pStyle w:val="Code"/>
        <w:rPr>
          <w:highlight w:val="white"/>
        </w:rPr>
      </w:pPr>
      <w:r w:rsidRPr="00EC2CD0">
        <w:rPr>
          <w:highlight w:val="white"/>
        </w:rPr>
        <w:t>assign celsius = (fahrenheit - 32) / 1.8;</w:t>
      </w:r>
    </w:p>
    <w:p w14:paraId="5EF25CB8" w14:textId="77777777" w:rsidR="00EC2CD0" w:rsidRPr="00EC2CD0" w:rsidRDefault="00EC2CD0" w:rsidP="00EC2CD0">
      <w:pPr>
        <w:pStyle w:val="Code"/>
        <w:rPr>
          <w:highlight w:val="white"/>
        </w:rPr>
      </w:pPr>
      <w:r w:rsidRPr="00EC2CD0">
        <w:rPr>
          <w:highlight w:val="white"/>
        </w:rPr>
        <w:t>write "In Celsius degrees: ", celsius;</w:t>
      </w:r>
    </w:p>
    <w:p w14:paraId="12DBECEB" w14:textId="77777777" w:rsidR="00EC2CD0" w:rsidRPr="00EC2CD0" w:rsidRDefault="00EC2CD0" w:rsidP="00EC2CD0">
      <w:pPr>
        <w:pStyle w:val="Code"/>
        <w:rPr>
          <w:highlight w:val="white"/>
        </w:rPr>
      </w:pPr>
      <w:r w:rsidRPr="00EC2CD0">
        <w:rPr>
          <w:highlight w:val="white"/>
        </w:rPr>
        <w:t>newline;</w:t>
      </w:r>
    </w:p>
    <w:p w14:paraId="1A1CA055" w14:textId="77777777" w:rsidR="00EC2CD0" w:rsidRPr="00EC2CD0" w:rsidRDefault="00EC2CD0" w:rsidP="00EC2CD0">
      <w:pPr>
        <w:pStyle w:val="Code"/>
        <w:rPr>
          <w:highlight w:val="white"/>
        </w:rPr>
      </w:pPr>
    </w:p>
    <w:p w14:paraId="573F8FC1" w14:textId="77777777" w:rsidR="00EC2CD0" w:rsidRPr="00EC2CD0" w:rsidRDefault="00EC2CD0" w:rsidP="00EC2CD0">
      <w:pPr>
        <w:pStyle w:val="Code"/>
        <w:rPr>
          <w:highlight w:val="white"/>
        </w:rPr>
      </w:pPr>
      <w:r w:rsidRPr="00EC2CD0">
        <w:rPr>
          <w:highlight w:val="white"/>
        </w:rPr>
        <w:t>// Pythagorean Theorem</w:t>
      </w:r>
    </w:p>
    <w:p w14:paraId="3C7AC5C4" w14:textId="77777777" w:rsidR="00EC2CD0" w:rsidRPr="00EC2CD0" w:rsidRDefault="00EC2CD0" w:rsidP="00EC2CD0">
      <w:pPr>
        <w:pStyle w:val="Code"/>
        <w:rPr>
          <w:highlight w:val="white"/>
        </w:rPr>
      </w:pPr>
      <w:r w:rsidRPr="00EC2CD0">
        <w:rPr>
          <w:highlight w:val="white"/>
        </w:rPr>
        <w:t>read "Input the two cathetuses of a right-angled triangle: ", a, b;</w:t>
      </w:r>
    </w:p>
    <w:p w14:paraId="4D01C433" w14:textId="77777777" w:rsidR="00EC2CD0" w:rsidRPr="00EC2CD0" w:rsidRDefault="00EC2CD0" w:rsidP="00EC2CD0">
      <w:pPr>
        <w:pStyle w:val="Code"/>
        <w:rPr>
          <w:highlight w:val="white"/>
        </w:rPr>
      </w:pPr>
      <w:r w:rsidRPr="00EC2CD0">
        <w:rPr>
          <w:highlight w:val="white"/>
        </w:rPr>
        <w:t>assign c = sqrt(a * a + b * b);</w:t>
      </w:r>
    </w:p>
    <w:p w14:paraId="57D0A3C1" w14:textId="77777777" w:rsidR="00EC2CD0" w:rsidRPr="00EC2CD0" w:rsidRDefault="00EC2CD0" w:rsidP="00EC2CD0">
      <w:pPr>
        <w:pStyle w:val="Code"/>
        <w:rPr>
          <w:highlight w:val="white"/>
        </w:rPr>
      </w:pPr>
      <w:r w:rsidRPr="00EC2CD0">
        <w:rPr>
          <w:highlight w:val="white"/>
        </w:rPr>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5E38265E" w:rsidR="00D006E4" w:rsidRPr="00EC76D5" w:rsidRDefault="00D006E4" w:rsidP="00D006E4">
      <w:pPr>
        <w:pStyle w:val="Code"/>
      </w:pPr>
      <w:r w:rsidRPr="00EC76D5">
        <w:t xml:space="preserve">The area and circumference are: </w:t>
      </w:r>
      <w:r w:rsidR="00EC2CD0" w:rsidRPr="00EC76D5">
        <w:t>314.159265358979</w:t>
      </w:r>
      <w:r w:rsidR="00EC2CD0">
        <w:t xml:space="preserve">, </w:t>
      </w:r>
      <w:r w:rsidRPr="00EC76D5">
        <w:t>62.831853071795</w:t>
      </w:r>
      <w:r w:rsidR="00196F70">
        <w:t>9</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41BEA01" w:rsidR="00D006E4" w:rsidRPr="00EC76D5" w:rsidRDefault="00D006E4" w:rsidP="00D006E4">
      <w:pPr>
        <w:pStyle w:val="Code"/>
      </w:pPr>
      <w:r w:rsidRPr="00EC76D5">
        <w:t>In Celsius degrees: 100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2B0B0F7D" w:rsidR="00D006E4" w:rsidRPr="00EC76D5" w:rsidRDefault="00D006E4" w:rsidP="00D006E4">
      <w:pPr>
        <w:pStyle w:val="Code"/>
      </w:pPr>
      <w:r w:rsidRPr="00EC76D5">
        <w:t>The hypothenuse is: 5</w:t>
      </w:r>
    </w:p>
    <w:p w14:paraId="2FF0AE52" w14:textId="77777777" w:rsidR="002F2F53" w:rsidRPr="00EC76D5" w:rsidRDefault="002F2F53" w:rsidP="002F2F53">
      <w:pPr>
        <w:pStyle w:val="Rubrik3"/>
      </w:pPr>
      <w:bookmarkStart w:id="15" w:name="_Toc49764296"/>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r w:rsidR="006F5454" w:rsidRPr="00EC76D5">
        <w:rPr>
          <w:rStyle w:val="CodeInText"/>
          <w:highlight w:val="white"/>
        </w:rPr>
        <w:t>statement_list</w:t>
      </w:r>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r w:rsidR="00715F10" w:rsidRPr="00EC76D5">
        <w:rPr>
          <w:rStyle w:val="CodeInText"/>
        </w:rPr>
        <w:t>statement_list</w:t>
      </w:r>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45715ED2" w:rsidR="002F2F53" w:rsidRPr="00EC76D5" w:rsidRDefault="00B16463" w:rsidP="00A569A8">
      <w:pPr>
        <w:pStyle w:val="Rubrik3"/>
      </w:pPr>
      <w:bookmarkStart w:id="16" w:name="_Toc49764297"/>
      <w:r>
        <w:t>GPPG</w:t>
      </w:r>
      <w:bookmarkEnd w:id="16"/>
    </w:p>
    <w:p w14:paraId="164FB02C" w14:textId="2A6DE88C" w:rsidR="002A59F4" w:rsidRPr="00113810" w:rsidRDefault="00B16463" w:rsidP="002A59F4">
      <w:r>
        <w:t>GPPG</w:t>
      </w:r>
      <w:r w:rsidR="005A0638" w:rsidRPr="00EC76D5">
        <w:t xml:space="preserve"> </w:t>
      </w:r>
      <w:r w:rsidR="00CA3E6B" w:rsidRPr="00EC76D5">
        <w:t>is a tool based on</w:t>
      </w:r>
      <w:r>
        <w:t xml:space="preserve"> the</w:t>
      </w:r>
      <w:r w:rsidR="008815D2" w:rsidRPr="00EC76D5">
        <w:t xml:space="preserve"> classic parser</w:t>
      </w:r>
      <w:r w:rsidR="00380022" w:rsidRPr="00EC76D5">
        <w:t xml:space="preserve"> generator</w:t>
      </w:r>
      <w:r w:rsidRPr="00EC76D5">
        <w:t xml:space="preserve"> Yacc</w:t>
      </w:r>
      <w:r w:rsidRPr="00EC76D5">
        <w:rPr>
          <w:rStyle w:val="Fotnotsreferens"/>
        </w:rPr>
        <w:footnoteReference w:id="1"/>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w:t>
      </w:r>
      <w:r>
        <w:t>C#</w:t>
      </w:r>
      <w:r w:rsidR="002A59F4" w:rsidRPr="00EC76D5">
        <w:t xml:space="preserve">, it is easier to use a tool like </w:t>
      </w:r>
      <w:r>
        <w:t>GPPG</w:t>
      </w:r>
      <w:r w:rsidR="005C48EC" w:rsidRPr="00EC76D5">
        <w:t>.</w:t>
      </w:r>
      <w:r w:rsidR="002A59F4" w:rsidRPr="00EC76D5">
        <w:t xml:space="preserve"> Simply put, </w:t>
      </w:r>
      <w:r>
        <w:t>GPPG</w:t>
      </w:r>
      <w:r w:rsidRPr="00EC76D5">
        <w:t xml:space="preserve"> </w:t>
      </w:r>
      <w:r w:rsidR="002A59F4" w:rsidRPr="00EC76D5">
        <w:t xml:space="preserve">takes a grammar as input and generators </w:t>
      </w:r>
      <w:r>
        <w:t>C#</w:t>
      </w:r>
      <w:r w:rsidR="002A59F4" w:rsidRPr="00EC76D5">
        <w:t xml:space="preserve"> code as output.</w:t>
      </w:r>
      <w:r w:rsidR="00F1510F" w:rsidRPr="00EC76D5">
        <w:t xml:space="preserve"> However, it does not only </w:t>
      </w:r>
      <w:r w:rsidR="005037CC" w:rsidRPr="00EC76D5">
        <w:t>check whether the input string comply with the grammar, each rule is also allowed to perform</w:t>
      </w:r>
      <w:r w:rsidR="005037CC" w:rsidRPr="00113810">
        <w:t xml:space="preserve"> </w:t>
      </w:r>
      <w:r w:rsidR="005037CC" w:rsidRPr="00113810">
        <w:rPr>
          <w:rStyle w:val="KeyWord0"/>
        </w:rPr>
        <w:t>actions</w:t>
      </w:r>
      <w:r w:rsidR="005037CC" w:rsidRPr="00113810">
        <w:t>, define</w:t>
      </w:r>
      <w:r w:rsidR="000F49E7" w:rsidRPr="00113810">
        <w:t>d</w:t>
      </w:r>
      <w:r w:rsidR="005037CC" w:rsidRPr="00113810">
        <w:t xml:space="preserve"> by </w:t>
      </w:r>
      <w:r w:rsidR="00013477">
        <w:t>C#</w:t>
      </w:r>
      <w:r w:rsidR="005037CC" w:rsidRPr="00113810">
        <w:t xml:space="preserve"> code.</w:t>
      </w:r>
    </w:p>
    <w:p w14:paraId="0A2637F1" w14:textId="71E12AB1"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 xml:space="preserve">The tokens written in boldface in the previous section are written in capital letters in </w:t>
      </w:r>
      <w:r w:rsidR="00734191">
        <w:t>GPPG</w:t>
      </w:r>
      <w:r w:rsidR="004D3646" w:rsidRPr="00EC76D5">
        <w:t>.</w:t>
      </w:r>
    </w:p>
    <w:p w14:paraId="773CD59D" w14:textId="6FCC2579" w:rsidR="00CB5814" w:rsidRPr="00EC76D5" w:rsidRDefault="002E67B8" w:rsidP="00C90DF9">
      <w:pPr>
        <w:pStyle w:val="CodeHeader"/>
      </w:pPr>
      <w:r>
        <w:t>Parser.gppg</w:t>
      </w:r>
    </w:p>
    <w:p w14:paraId="77D24218" w14:textId="77777777" w:rsidR="007F6CD6" w:rsidRPr="007F6CD6" w:rsidRDefault="007F6CD6" w:rsidP="007F6CD6">
      <w:pPr>
        <w:pStyle w:val="Code"/>
        <w:rPr>
          <w:highlight w:val="white"/>
        </w:rPr>
      </w:pPr>
      <w:r w:rsidRPr="007F6CD6">
        <w:rPr>
          <w:highlight w:val="white"/>
        </w:rPr>
        <w:t>%namespace Calculator</w:t>
      </w:r>
    </w:p>
    <w:p w14:paraId="583E83EF" w14:textId="77777777" w:rsidR="007F6CD6" w:rsidRPr="007F6CD6" w:rsidRDefault="007F6CD6" w:rsidP="007F6CD6">
      <w:pPr>
        <w:pStyle w:val="Code"/>
        <w:rPr>
          <w:highlight w:val="white"/>
        </w:rPr>
      </w:pPr>
      <w:r w:rsidRPr="007F6CD6">
        <w:rPr>
          <w:highlight w:val="white"/>
        </w:rPr>
        <w:t>%partial</w:t>
      </w:r>
    </w:p>
    <w:p w14:paraId="71585358" w14:textId="77777777" w:rsidR="007F6CD6" w:rsidRPr="007F6CD6" w:rsidRDefault="007F6CD6" w:rsidP="007F6CD6">
      <w:pPr>
        <w:pStyle w:val="Code"/>
        <w:rPr>
          <w:highlight w:val="white"/>
        </w:rPr>
      </w:pPr>
    </w:p>
    <w:p w14:paraId="648249E8" w14:textId="77777777" w:rsidR="007F6CD6" w:rsidRPr="007F6CD6" w:rsidRDefault="007F6CD6" w:rsidP="007F6CD6">
      <w:pPr>
        <w:pStyle w:val="Code"/>
        <w:rPr>
          <w:highlight w:val="white"/>
        </w:rPr>
      </w:pPr>
      <w:r w:rsidRPr="007F6CD6">
        <w:rPr>
          <w:highlight w:val="white"/>
        </w:rPr>
        <w:t>%{</w:t>
      </w:r>
    </w:p>
    <w:p w14:paraId="755A3BB2" w14:textId="77777777" w:rsidR="007F6CD6" w:rsidRPr="007F6CD6" w:rsidRDefault="007F6CD6" w:rsidP="007F6CD6">
      <w:pPr>
        <w:pStyle w:val="Code"/>
        <w:rPr>
          <w:highlight w:val="white"/>
        </w:rPr>
      </w:pPr>
      <w:r w:rsidRPr="007F6CD6">
        <w:rPr>
          <w:highlight w:val="white"/>
        </w:rPr>
        <w:t xml:space="preserve">  // Empty.</w:t>
      </w:r>
    </w:p>
    <w:p w14:paraId="21B10384" w14:textId="77777777" w:rsidR="007F6CD6" w:rsidRPr="007F6CD6" w:rsidRDefault="007F6CD6" w:rsidP="007F6CD6">
      <w:pPr>
        <w:pStyle w:val="Code"/>
        <w:rPr>
          <w:highlight w:val="white"/>
        </w:rPr>
      </w:pPr>
      <w:r w:rsidRPr="007F6CD6">
        <w:rPr>
          <w:highlight w:val="white"/>
        </w:rPr>
        <w:t>%}</w:t>
      </w:r>
    </w:p>
    <w:p w14:paraId="49BD65FC" w14:textId="45313AEE" w:rsidR="001F3BFD" w:rsidRPr="00EC76D5" w:rsidRDefault="001F3BFD" w:rsidP="001F3BFD">
      <w:r w:rsidRPr="00EC76D5">
        <w:t>The following tokens do not hold attributes.</w:t>
      </w:r>
    </w:p>
    <w:p w14:paraId="484E3898" w14:textId="77777777" w:rsidR="007F6CD6" w:rsidRDefault="007F6CD6" w:rsidP="007F6CD6">
      <w:pPr>
        <w:pStyle w:val="Code"/>
        <w:rPr>
          <w:highlight w:val="white"/>
        </w:rPr>
      </w:pPr>
      <w:r w:rsidRPr="007F6CD6">
        <w:rPr>
          <w:highlight w:val="white"/>
        </w:rPr>
        <w:t>%token ASSIGN READ WRITE NEWLINE EQUAL PLUS MINUS TIMES DIVIDE SIN COS TAN</w:t>
      </w:r>
    </w:p>
    <w:p w14:paraId="33D44786" w14:textId="75C31F81" w:rsidR="00CC31EE" w:rsidRPr="006013DE" w:rsidRDefault="007F6CD6" w:rsidP="00832F15">
      <w:pPr>
        <w:pStyle w:val="Code"/>
        <w:rPr>
          <w:highlight w:val="white"/>
        </w:rPr>
      </w:pPr>
      <w:r>
        <w:rPr>
          <w:highlight w:val="white"/>
        </w:rPr>
        <w:t xml:space="preserve">      </w:t>
      </w:r>
      <w:r w:rsidRPr="007F6CD6">
        <w:rPr>
          <w:highlight w:val="white"/>
        </w:rPr>
        <w:t xml:space="preserve"> LOG EXP LOG10 EXP10 SQRT LEFT_PAREN RIGHT_PAREN COMMA SEMICOLON</w:t>
      </w:r>
    </w:p>
    <w:p w14:paraId="12892F43" w14:textId="4B211C1D" w:rsidR="009C4D22" w:rsidRPr="00EC76D5" w:rsidRDefault="006013DE" w:rsidP="009C4D22">
      <w:r w:rsidRPr="006013DE">
        <w:t xml:space="preserve">The </w:t>
      </w:r>
      <w:r w:rsidR="009C4D22" w:rsidRPr="00EC76D5">
        <w:rPr>
          <w:rStyle w:val="CodeInText0"/>
        </w:rPr>
        <w:t>STRING</w:t>
      </w:r>
      <w:r w:rsidR="009C4D22" w:rsidRPr="00EC76D5">
        <w:t xml:space="preserve">, </w:t>
      </w:r>
      <w:r w:rsidR="009C4D22" w:rsidRPr="00EC76D5">
        <w:rPr>
          <w:rStyle w:val="CodeInText0"/>
        </w:rPr>
        <w:t>IDENTIFIER</w:t>
      </w:r>
      <w:r w:rsidR="009C4D22" w:rsidRPr="00EC76D5">
        <w:t xml:space="preserve">, and </w:t>
      </w:r>
      <w:r w:rsidR="009C4D22" w:rsidRPr="00EC76D5">
        <w:rPr>
          <w:rStyle w:val="CodeInText0"/>
        </w:rPr>
        <w:t>VALUE</w:t>
      </w:r>
      <w:r w:rsidR="009C4D22" w:rsidRPr="00EC76D5">
        <w:t xml:space="preserve"> </w:t>
      </w:r>
      <w:r>
        <w:t>tokens have</w:t>
      </w:r>
      <w:r w:rsidR="009C4D22" w:rsidRPr="00EC76D5">
        <w:t xml:space="preserve"> attributes.</w:t>
      </w:r>
    </w:p>
    <w:p w14:paraId="62286AD9" w14:textId="77777777" w:rsidR="003D4FD0" w:rsidRPr="003D4FD0" w:rsidRDefault="003D4FD0" w:rsidP="003D4FD0">
      <w:pPr>
        <w:pStyle w:val="Code"/>
        <w:rPr>
          <w:highlight w:val="white"/>
        </w:rPr>
      </w:pPr>
      <w:r w:rsidRPr="003D4FD0">
        <w:rPr>
          <w:highlight w:val="white"/>
        </w:rPr>
        <w:t>%union {</w:t>
      </w:r>
    </w:p>
    <w:p w14:paraId="4397F99F" w14:textId="123FFAFD"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name;</w:t>
      </w:r>
    </w:p>
    <w:p w14:paraId="38502D17" w14:textId="17B66254"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text;</w:t>
      </w:r>
    </w:p>
    <w:p w14:paraId="76DEAD82" w14:textId="6B92550D" w:rsidR="003D4FD0" w:rsidRPr="003D4FD0" w:rsidRDefault="003D4FD0" w:rsidP="003D4FD0">
      <w:pPr>
        <w:pStyle w:val="Code"/>
        <w:rPr>
          <w:highlight w:val="white"/>
        </w:rPr>
      </w:pPr>
      <w:r w:rsidRPr="003D4FD0">
        <w:rPr>
          <w:highlight w:val="white"/>
        </w:rPr>
        <w:t xml:space="preserve">  public </w:t>
      </w:r>
      <w:r w:rsidR="00F11BE8">
        <w:rPr>
          <w:highlight w:val="white"/>
        </w:rPr>
        <w:t>double</w:t>
      </w:r>
      <w:r w:rsidRPr="003D4FD0">
        <w:rPr>
          <w:highlight w:val="white"/>
        </w:rPr>
        <w:t xml:space="preserve"> value;</w:t>
      </w:r>
    </w:p>
    <w:p w14:paraId="57B3527B" w14:textId="1594A6A8" w:rsidR="003D4FD0" w:rsidRPr="003D4FD0" w:rsidRDefault="003D4FD0" w:rsidP="003D4FD0">
      <w:pPr>
        <w:pStyle w:val="Code"/>
        <w:rPr>
          <w:highlight w:val="white"/>
        </w:rPr>
      </w:pPr>
      <w:r w:rsidRPr="003D4FD0">
        <w:rPr>
          <w:highlight w:val="white"/>
        </w:rPr>
        <w:t xml:space="preserve">  public List&lt;</w:t>
      </w:r>
      <w:r w:rsidR="00F11BE8">
        <w:rPr>
          <w:highlight w:val="white"/>
        </w:rPr>
        <w:t>string</w:t>
      </w:r>
      <w:r w:rsidRPr="003D4FD0">
        <w:rPr>
          <w:highlight w:val="white"/>
        </w:rPr>
        <w:t>&gt; nameList;</w:t>
      </w:r>
    </w:p>
    <w:p w14:paraId="15701513" w14:textId="0D9DE5F9" w:rsidR="003D4FD0" w:rsidRPr="003D4FD0" w:rsidRDefault="003D4FD0" w:rsidP="003D4FD0">
      <w:pPr>
        <w:pStyle w:val="Code"/>
        <w:rPr>
          <w:highlight w:val="white"/>
        </w:rPr>
      </w:pPr>
      <w:r w:rsidRPr="003D4FD0">
        <w:rPr>
          <w:highlight w:val="white"/>
        </w:rPr>
        <w:t xml:space="preserve">  public List&lt;</w:t>
      </w:r>
      <w:r w:rsidR="00F11BE8">
        <w:rPr>
          <w:highlight w:val="white"/>
        </w:rPr>
        <w:t>double</w:t>
      </w:r>
      <w:r w:rsidRPr="003D4FD0">
        <w:rPr>
          <w:highlight w:val="white"/>
        </w:rPr>
        <w:t>&gt; valueList;</w:t>
      </w:r>
    </w:p>
    <w:p w14:paraId="07E52BF5" w14:textId="77777777" w:rsidR="003D4FD0" w:rsidRPr="003D4FD0" w:rsidRDefault="003D4FD0" w:rsidP="003D4FD0">
      <w:pPr>
        <w:pStyle w:val="Code"/>
        <w:rPr>
          <w:highlight w:val="white"/>
        </w:rPr>
      </w:pPr>
      <w:r w:rsidRPr="003D4FD0">
        <w:rPr>
          <w:highlight w:val="white"/>
        </w:rPr>
        <w:t>}</w:t>
      </w:r>
    </w:p>
    <w:p w14:paraId="3E66259F" w14:textId="77777777" w:rsidR="003D4FD0" w:rsidRPr="003D4FD0" w:rsidRDefault="003D4FD0" w:rsidP="003D4FD0">
      <w:pPr>
        <w:pStyle w:val="Code"/>
      </w:pPr>
    </w:p>
    <w:p w14:paraId="77F63ECB" w14:textId="77777777" w:rsidR="003D4FD0" w:rsidRPr="003D4FD0" w:rsidRDefault="003D4FD0" w:rsidP="003D4FD0">
      <w:pPr>
        <w:pStyle w:val="Code"/>
        <w:rPr>
          <w:highlight w:val="white"/>
        </w:rPr>
      </w:pPr>
      <w:r w:rsidRPr="003D4FD0">
        <w:rPr>
          <w:highlight w:val="white"/>
        </w:rPr>
        <w:t>%token &lt;text&gt; TEXT</w:t>
      </w:r>
    </w:p>
    <w:p w14:paraId="3CD3E835" w14:textId="77777777" w:rsidR="003D4FD0" w:rsidRPr="003D4FD0" w:rsidRDefault="003D4FD0" w:rsidP="003D4FD0">
      <w:pPr>
        <w:pStyle w:val="Code"/>
        <w:rPr>
          <w:highlight w:val="white"/>
        </w:rPr>
      </w:pPr>
      <w:r w:rsidRPr="003D4FD0">
        <w:rPr>
          <w:highlight w:val="white"/>
        </w:rPr>
        <w:t>%token &lt;name&gt; NAME</w:t>
      </w:r>
    </w:p>
    <w:p w14:paraId="288019D7" w14:textId="77777777" w:rsidR="003D4FD0" w:rsidRPr="003D4FD0" w:rsidRDefault="003D4FD0" w:rsidP="003D4FD0">
      <w:pPr>
        <w:pStyle w:val="Code"/>
        <w:rPr>
          <w:highlight w:val="white"/>
        </w:rPr>
      </w:pPr>
      <w:r w:rsidRPr="003D4FD0">
        <w:rPr>
          <w:highlight w:val="white"/>
        </w:rPr>
        <w:t>%token &lt;value&gt; VALUE</w:t>
      </w:r>
    </w:p>
    <w:p w14:paraId="556C05C0" w14:textId="77777777" w:rsidR="003D4FD0" w:rsidRPr="003D4FD0" w:rsidRDefault="003D4FD0" w:rsidP="003D4FD0">
      <w:pPr>
        <w:pStyle w:val="Code"/>
        <w:rPr>
          <w:highlight w:val="white"/>
        </w:rPr>
      </w:pPr>
    </w:p>
    <w:p w14:paraId="2C257CE1" w14:textId="77777777" w:rsidR="003D4FD0" w:rsidRPr="003D4FD0" w:rsidRDefault="003D4FD0" w:rsidP="003D4FD0">
      <w:pPr>
        <w:pStyle w:val="Code"/>
        <w:rPr>
          <w:highlight w:val="white"/>
        </w:rPr>
      </w:pPr>
      <w:r w:rsidRPr="003D4FD0">
        <w:rPr>
          <w:highlight w:val="white"/>
        </w:rPr>
        <w:t>%type &lt;nameList&gt; name_list</w:t>
      </w:r>
    </w:p>
    <w:p w14:paraId="35348D52" w14:textId="77777777" w:rsidR="003D4FD0" w:rsidRPr="003D4FD0" w:rsidRDefault="003D4FD0" w:rsidP="003D4FD0">
      <w:pPr>
        <w:pStyle w:val="Code"/>
        <w:rPr>
          <w:highlight w:val="white"/>
        </w:rPr>
      </w:pPr>
      <w:r w:rsidRPr="003D4FD0">
        <w:rPr>
          <w:highlight w:val="white"/>
        </w:rPr>
        <w:t>%type &lt;valueList&gt; expression_list</w:t>
      </w:r>
    </w:p>
    <w:p w14:paraId="3C1E4480" w14:textId="77777777" w:rsidR="003D4FD0" w:rsidRPr="003D4FD0" w:rsidRDefault="003D4FD0" w:rsidP="003D4FD0">
      <w:pPr>
        <w:pStyle w:val="Code"/>
        <w:rPr>
          <w:highlight w:val="white"/>
        </w:rPr>
      </w:pPr>
      <w:r w:rsidRPr="003D4FD0">
        <w:rPr>
          <w:highlight w:val="white"/>
        </w:rPr>
        <w:t>%type &lt;value&gt; expression binary_expression unary_expression primary_expression</w:t>
      </w:r>
    </w:p>
    <w:p w14:paraId="179FF25E" w14:textId="77777777" w:rsidR="007746E2" w:rsidRPr="00EC76D5" w:rsidRDefault="007746E2" w:rsidP="007746E2">
      <w:r w:rsidRPr="00EC76D5">
        <w:t xml:space="preserve">There are also the rules </w:t>
      </w:r>
      <w:r w:rsidRPr="00EC76D5">
        <w:rPr>
          <w:rStyle w:val="CodeInText0"/>
        </w:rPr>
        <w:t>statement_list</w:t>
      </w:r>
      <w:r w:rsidRPr="00EC76D5">
        <w:t xml:space="preserve">, </w:t>
      </w:r>
      <w:r w:rsidRPr="00EC76D5">
        <w:rPr>
          <w:rStyle w:val="CodeInText0"/>
        </w:rPr>
        <w:t>statement</w:t>
      </w:r>
      <w:r w:rsidRPr="00EC76D5">
        <w:t xml:space="preserve">, and </w:t>
      </w:r>
      <w:r w:rsidRPr="00EC76D5">
        <w:rPr>
          <w:rStyle w:val="CodeInText0"/>
        </w:rPr>
        <w:t>optional_output</w:t>
      </w:r>
      <w:r w:rsidRPr="00EC76D5">
        <w:t xml:space="preserve"> in the rules section below. However, they do not return values and do not need to be defined in this section.</w:t>
      </w:r>
    </w:p>
    <w:p w14:paraId="2AD28D9B" w14:textId="77777777" w:rsidR="00832F15" w:rsidRPr="00EC76D5" w:rsidRDefault="00832F15" w:rsidP="00832F15">
      <w:pPr>
        <w:pStyle w:val="Code"/>
      </w:pPr>
      <w:r w:rsidRPr="00EC76D5">
        <w:t>%%</w:t>
      </w:r>
    </w:p>
    <w:p w14:paraId="6A8F2A4E" w14:textId="77777777" w:rsidR="00832F15" w:rsidRPr="00CF1C44" w:rsidRDefault="00832F15" w:rsidP="00CF1C44">
      <w:pPr>
        <w:pStyle w:val="Code"/>
      </w:pPr>
    </w:p>
    <w:p w14:paraId="191B39EF" w14:textId="77777777" w:rsidR="00CF1C44" w:rsidRPr="00CF1C44" w:rsidRDefault="00CF1C44" w:rsidP="00CF1C44">
      <w:pPr>
        <w:pStyle w:val="Code"/>
        <w:rPr>
          <w:highlight w:val="white"/>
        </w:rPr>
      </w:pPr>
      <w:r w:rsidRPr="00CF1C44">
        <w:rPr>
          <w:highlight w:val="white"/>
        </w:rPr>
        <w:t>statement_list:</w:t>
      </w:r>
    </w:p>
    <w:p w14:paraId="448A5433" w14:textId="77777777" w:rsidR="00CF1C44" w:rsidRPr="00CF1C44" w:rsidRDefault="00CF1C44" w:rsidP="00CF1C44">
      <w:pPr>
        <w:pStyle w:val="Code"/>
        <w:rPr>
          <w:highlight w:val="white"/>
        </w:rPr>
      </w:pPr>
      <w:r w:rsidRPr="00CF1C44">
        <w:rPr>
          <w:highlight w:val="white"/>
        </w:rPr>
        <w:t xml:space="preserve">    statement</w:t>
      </w:r>
    </w:p>
    <w:p w14:paraId="09CD0238" w14:textId="77777777" w:rsidR="00CF1C44" w:rsidRPr="00CF1C44" w:rsidRDefault="00CF1C44" w:rsidP="00CF1C44">
      <w:pPr>
        <w:pStyle w:val="Code"/>
        <w:rPr>
          <w:highlight w:val="white"/>
        </w:rPr>
      </w:pPr>
      <w:r w:rsidRPr="00CF1C44">
        <w:rPr>
          <w:highlight w:val="white"/>
        </w:rPr>
        <w:t xml:space="preserve">  | statement statement_list;</w:t>
      </w:r>
    </w:p>
    <w:p w14:paraId="04F56224" w14:textId="49E98A24" w:rsidR="00832F15" w:rsidRPr="00EC76D5" w:rsidRDefault="00832F15" w:rsidP="00832F15">
      <w:pPr>
        <w:pStyle w:val="Code"/>
      </w:pPr>
    </w:p>
    <w:p w14:paraId="1F656D5C" w14:textId="10E7F52D" w:rsidR="00220E21" w:rsidRPr="00EC76D5" w:rsidRDefault="00220E21" w:rsidP="00220E21">
      <w:r w:rsidRPr="00EC76D5">
        <w:lastRenderedPageBreak/>
        <w:t xml:space="preserve">The right-hand side are numbered from one, and the attribute values are </w:t>
      </w:r>
      <w:r w:rsidR="0098527B" w:rsidRPr="00EC76D5">
        <w:t>accessible</w:t>
      </w:r>
      <w:r w:rsidRPr="00EC76D5">
        <w:t xml:space="preserve"> with the dollar-notation.</w:t>
      </w:r>
      <w:r w:rsidR="00F0119B" w:rsidRPr="00EC76D5">
        <w:t xml:space="preserve"> In the rule below, the value of the identifier is stored in $2 and the value of the expression is stored in $4.</w:t>
      </w:r>
    </w:p>
    <w:p w14:paraId="266047E0" w14:textId="77777777" w:rsidR="00CF1C44" w:rsidRPr="00CF1C44" w:rsidRDefault="00CF1C44" w:rsidP="00CF1C44">
      <w:pPr>
        <w:pStyle w:val="Code"/>
        <w:rPr>
          <w:highlight w:val="white"/>
        </w:rPr>
      </w:pPr>
      <w:r w:rsidRPr="00CF1C44">
        <w:rPr>
          <w:highlight w:val="white"/>
        </w:rPr>
        <w:t>statement:</w:t>
      </w:r>
    </w:p>
    <w:p w14:paraId="56B2158B" w14:textId="77777777" w:rsidR="00CF1C44" w:rsidRPr="00CF1C44" w:rsidRDefault="00CF1C44" w:rsidP="00CF1C44">
      <w:pPr>
        <w:pStyle w:val="Code"/>
        <w:rPr>
          <w:highlight w:val="white"/>
        </w:rPr>
      </w:pPr>
      <w:r w:rsidRPr="00CF1C44">
        <w:rPr>
          <w:highlight w:val="white"/>
        </w:rPr>
        <w:t xml:space="preserve">    ASSIGN NAME EQUAL expression SEMICOLON {</w:t>
      </w:r>
    </w:p>
    <w:p w14:paraId="08F1660B" w14:textId="77777777" w:rsidR="00CF1C44" w:rsidRPr="00CF1C44" w:rsidRDefault="00CF1C44" w:rsidP="00CF1C44">
      <w:pPr>
        <w:pStyle w:val="Code"/>
        <w:rPr>
          <w:highlight w:val="white"/>
        </w:rPr>
      </w:pPr>
      <w:r w:rsidRPr="00CF1C44">
        <w:rPr>
          <w:highlight w:val="white"/>
        </w:rPr>
        <w:t xml:space="preserve">      MainX.VariableMap[$2] = $4;</w:t>
      </w:r>
    </w:p>
    <w:p w14:paraId="2FE460BB" w14:textId="77777777" w:rsidR="00CF1C44" w:rsidRPr="00CF1C44" w:rsidRDefault="00CF1C44" w:rsidP="00CF1C44">
      <w:pPr>
        <w:pStyle w:val="Code"/>
        <w:rPr>
          <w:highlight w:val="white"/>
        </w:rPr>
      </w:pPr>
      <w:r w:rsidRPr="00CF1C44">
        <w:rPr>
          <w:highlight w:val="white"/>
        </w:rPr>
        <w:t xml:space="preserve">    }</w:t>
      </w:r>
    </w:p>
    <w:p w14:paraId="675FAA44" w14:textId="77777777" w:rsidR="00CF1C44" w:rsidRPr="00CF1C44" w:rsidRDefault="00CF1C44" w:rsidP="00CF1C44">
      <w:pPr>
        <w:pStyle w:val="Code"/>
        <w:rPr>
          <w:highlight w:val="white"/>
        </w:rPr>
      </w:pPr>
    </w:p>
    <w:p w14:paraId="5C13E5B7" w14:textId="77777777" w:rsidR="00CF1C44" w:rsidRPr="00CF1C44" w:rsidRDefault="00CF1C44" w:rsidP="00CF1C44">
      <w:pPr>
        <w:pStyle w:val="Code"/>
        <w:rPr>
          <w:highlight w:val="white"/>
        </w:rPr>
      </w:pPr>
      <w:r w:rsidRPr="00CF1C44">
        <w:rPr>
          <w:highlight w:val="white"/>
        </w:rPr>
        <w:t xml:space="preserve">  | READ optional_output name_list SEMICOLON {</w:t>
      </w:r>
    </w:p>
    <w:p w14:paraId="026096B8" w14:textId="77777777" w:rsidR="00CF1C44" w:rsidRPr="00CF1C44" w:rsidRDefault="00CF1C44" w:rsidP="00CF1C44">
      <w:pPr>
        <w:pStyle w:val="Code"/>
        <w:rPr>
          <w:highlight w:val="white"/>
        </w:rPr>
      </w:pPr>
      <w:r w:rsidRPr="00CF1C44">
        <w:rPr>
          <w:highlight w:val="white"/>
        </w:rPr>
        <w:t xml:space="preserve">      try {</w:t>
      </w:r>
    </w:p>
    <w:p w14:paraId="4E82C046" w14:textId="238EEA12"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buffer = Console.In.ReadLine();</w:t>
      </w:r>
    </w:p>
    <w:p w14:paraId="09171673" w14:textId="3ED7F213"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textArray = buffer.Split(',');</w:t>
      </w:r>
    </w:p>
    <w:p w14:paraId="55C4FC2A" w14:textId="77777777" w:rsidR="00CF1C44" w:rsidRPr="00CF1C44" w:rsidRDefault="00CF1C44" w:rsidP="00CF1C44">
      <w:pPr>
        <w:pStyle w:val="Code"/>
        <w:rPr>
          <w:highlight w:val="white"/>
        </w:rPr>
      </w:pPr>
    </w:p>
    <w:p w14:paraId="010AAE8E" w14:textId="77777777" w:rsidR="00CF1C44" w:rsidRPr="00CF1C44" w:rsidRDefault="00CF1C44" w:rsidP="00CF1C44">
      <w:pPr>
        <w:pStyle w:val="Code"/>
        <w:rPr>
          <w:highlight w:val="white"/>
        </w:rPr>
      </w:pPr>
      <w:r w:rsidRPr="00CF1C44">
        <w:rPr>
          <w:highlight w:val="white"/>
        </w:rPr>
        <w:t xml:space="preserve">        if ($3.Count != textArray.Length) {</w:t>
      </w:r>
    </w:p>
    <w:p w14:paraId="11D72227" w14:textId="77777777" w:rsidR="00CF1C44" w:rsidRPr="00CF1C44" w:rsidRDefault="00CF1C44" w:rsidP="00CF1C44">
      <w:pPr>
        <w:pStyle w:val="Code"/>
        <w:rPr>
          <w:highlight w:val="white"/>
        </w:rPr>
      </w:pPr>
      <w:r w:rsidRPr="00CF1C44">
        <w:rPr>
          <w:highlight w:val="white"/>
        </w:rPr>
        <w:t xml:space="preserve">          Console.Error.WriteLine("Invalid number of values.");</w:t>
      </w:r>
    </w:p>
    <w:p w14:paraId="0545FE3A" w14:textId="77777777" w:rsidR="00CF1C44" w:rsidRPr="00CF1C44" w:rsidRDefault="00CF1C44" w:rsidP="00CF1C44">
      <w:pPr>
        <w:pStyle w:val="Code"/>
        <w:rPr>
          <w:highlight w:val="white"/>
        </w:rPr>
      </w:pPr>
      <w:r w:rsidRPr="00CF1C44">
        <w:rPr>
          <w:highlight w:val="white"/>
        </w:rPr>
        <w:t xml:space="preserve">          Environment.Exit(-1);</w:t>
      </w:r>
    </w:p>
    <w:p w14:paraId="69369DB2" w14:textId="77777777" w:rsidR="00CF1C44" w:rsidRPr="00CF1C44" w:rsidRDefault="00CF1C44" w:rsidP="00CF1C44">
      <w:pPr>
        <w:pStyle w:val="Code"/>
        <w:rPr>
          <w:highlight w:val="white"/>
        </w:rPr>
      </w:pPr>
      <w:r w:rsidRPr="00CF1C44">
        <w:rPr>
          <w:highlight w:val="white"/>
        </w:rPr>
        <w:t xml:space="preserve">        }</w:t>
      </w:r>
    </w:p>
    <w:p w14:paraId="6F4C94B5" w14:textId="77777777" w:rsidR="00CF1C44" w:rsidRPr="00CF1C44" w:rsidRDefault="00CF1C44" w:rsidP="00CF1C44">
      <w:pPr>
        <w:pStyle w:val="Code"/>
        <w:rPr>
          <w:highlight w:val="white"/>
        </w:rPr>
      </w:pPr>
      <w:r w:rsidRPr="00CF1C44">
        <w:rPr>
          <w:highlight w:val="white"/>
        </w:rPr>
        <w:t xml:space="preserve">      </w:t>
      </w:r>
    </w:p>
    <w:p w14:paraId="67F1E095" w14:textId="77777777" w:rsidR="00CF1C44" w:rsidRPr="00CF1C44" w:rsidRDefault="00CF1C44" w:rsidP="00CF1C44">
      <w:pPr>
        <w:pStyle w:val="Code"/>
        <w:rPr>
          <w:highlight w:val="white"/>
        </w:rPr>
      </w:pPr>
      <w:r w:rsidRPr="00CF1C44">
        <w:rPr>
          <w:highlight w:val="white"/>
        </w:rPr>
        <w:t xml:space="preserve">        for (int index = 0; index &lt; $3.Count; ++index) {</w:t>
      </w:r>
    </w:p>
    <w:p w14:paraId="4541A5A5" w14:textId="162FA5D4"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name = $3[index], text = textArray[index];</w:t>
      </w:r>
    </w:p>
    <w:p w14:paraId="027C8BE7" w14:textId="08BD50A5" w:rsidR="00CF1C44" w:rsidRPr="00CF1C44" w:rsidRDefault="00CF1C44" w:rsidP="00CF1C44">
      <w:pPr>
        <w:pStyle w:val="Code"/>
        <w:rPr>
          <w:highlight w:val="white"/>
        </w:rPr>
      </w:pPr>
      <w:r w:rsidRPr="00CF1C44">
        <w:rPr>
          <w:highlight w:val="white"/>
        </w:rPr>
        <w:t xml:space="preserve">          double value = </w:t>
      </w:r>
      <w:r w:rsidR="00F11BE8">
        <w:rPr>
          <w:highlight w:val="white"/>
        </w:rPr>
        <w:t>double</w:t>
      </w:r>
      <w:r w:rsidRPr="00CF1C44">
        <w:rPr>
          <w:highlight w:val="white"/>
        </w:rPr>
        <w:t>.Parse(text);</w:t>
      </w:r>
    </w:p>
    <w:p w14:paraId="7F0FD20A" w14:textId="77777777" w:rsidR="00CF1C44" w:rsidRPr="00CF1C44" w:rsidRDefault="00CF1C44" w:rsidP="00CF1C44">
      <w:pPr>
        <w:pStyle w:val="Code"/>
        <w:rPr>
          <w:highlight w:val="white"/>
        </w:rPr>
      </w:pPr>
      <w:r w:rsidRPr="00CF1C44">
        <w:rPr>
          <w:highlight w:val="white"/>
        </w:rPr>
        <w:t xml:space="preserve">          MainX.VariableMap[name] = value;</w:t>
      </w:r>
    </w:p>
    <w:p w14:paraId="1CF9C186" w14:textId="77777777" w:rsidR="00CF1C44" w:rsidRPr="00CF1C44" w:rsidRDefault="00CF1C44" w:rsidP="00CF1C44">
      <w:pPr>
        <w:pStyle w:val="Code"/>
        <w:rPr>
          <w:highlight w:val="white"/>
        </w:rPr>
      </w:pPr>
      <w:r w:rsidRPr="00CF1C44">
        <w:rPr>
          <w:highlight w:val="white"/>
        </w:rPr>
        <w:t xml:space="preserve">        }</w:t>
      </w:r>
    </w:p>
    <w:p w14:paraId="3481EDD9" w14:textId="77777777" w:rsidR="00CF1C44" w:rsidRPr="00CF1C44" w:rsidRDefault="00CF1C44" w:rsidP="00CF1C44">
      <w:pPr>
        <w:pStyle w:val="Code"/>
        <w:rPr>
          <w:highlight w:val="white"/>
        </w:rPr>
      </w:pPr>
      <w:r w:rsidRPr="00CF1C44">
        <w:rPr>
          <w:highlight w:val="white"/>
        </w:rPr>
        <w:t xml:space="preserve">      }</w:t>
      </w:r>
    </w:p>
    <w:p w14:paraId="778E7233" w14:textId="77777777" w:rsidR="00CF1C44" w:rsidRPr="00CF1C44" w:rsidRDefault="00CF1C44" w:rsidP="00CF1C44">
      <w:pPr>
        <w:pStyle w:val="Code"/>
        <w:rPr>
          <w:highlight w:val="white"/>
        </w:rPr>
      </w:pPr>
      <w:r w:rsidRPr="00CF1C44">
        <w:rPr>
          <w:highlight w:val="white"/>
        </w:rPr>
        <w:t xml:space="preserve">      catch (Exception exception) {</w:t>
      </w:r>
    </w:p>
    <w:p w14:paraId="2EBFFC99" w14:textId="77777777" w:rsidR="00CF1C44" w:rsidRPr="00CF1C44" w:rsidRDefault="00CF1C44" w:rsidP="00CF1C44">
      <w:pPr>
        <w:pStyle w:val="Code"/>
        <w:rPr>
          <w:highlight w:val="white"/>
        </w:rPr>
      </w:pPr>
      <w:r w:rsidRPr="00CF1C44">
        <w:rPr>
          <w:highlight w:val="white"/>
        </w:rPr>
        <w:t xml:space="preserve">        Console.Error.WriteLine("Invalid input: " + exception.ToString());</w:t>
      </w:r>
    </w:p>
    <w:p w14:paraId="164A4CFB" w14:textId="77777777" w:rsidR="00CF1C44" w:rsidRPr="00CF1C44" w:rsidRDefault="00CF1C44" w:rsidP="00CF1C44">
      <w:pPr>
        <w:pStyle w:val="Code"/>
        <w:rPr>
          <w:highlight w:val="white"/>
        </w:rPr>
      </w:pPr>
      <w:r w:rsidRPr="00CF1C44">
        <w:rPr>
          <w:highlight w:val="white"/>
        </w:rPr>
        <w:t xml:space="preserve">        Environment.Exit(-1);</w:t>
      </w:r>
    </w:p>
    <w:p w14:paraId="3B77F307" w14:textId="77777777" w:rsidR="00CF1C44" w:rsidRPr="00CF1C44" w:rsidRDefault="00CF1C44" w:rsidP="00CF1C44">
      <w:pPr>
        <w:pStyle w:val="Code"/>
        <w:rPr>
          <w:highlight w:val="white"/>
        </w:rPr>
      </w:pPr>
      <w:r w:rsidRPr="00CF1C44">
        <w:rPr>
          <w:highlight w:val="white"/>
        </w:rPr>
        <w:t xml:space="preserve">      }</w:t>
      </w:r>
    </w:p>
    <w:p w14:paraId="03B33614" w14:textId="77777777" w:rsidR="00CF1C44" w:rsidRPr="00CF1C44" w:rsidRDefault="00CF1C44" w:rsidP="00CF1C44">
      <w:pPr>
        <w:pStyle w:val="Code"/>
        <w:rPr>
          <w:highlight w:val="white"/>
        </w:rPr>
      </w:pPr>
      <w:r w:rsidRPr="00CF1C44">
        <w:rPr>
          <w:highlight w:val="white"/>
        </w:rPr>
        <w:t xml:space="preserve">    }</w:t>
      </w:r>
    </w:p>
    <w:p w14:paraId="0D2E4B46" w14:textId="77777777" w:rsidR="00CF1C44" w:rsidRPr="00CF1C44" w:rsidRDefault="00CF1C44" w:rsidP="00CF1C44">
      <w:pPr>
        <w:pStyle w:val="Code"/>
        <w:rPr>
          <w:highlight w:val="white"/>
        </w:rPr>
      </w:pPr>
    </w:p>
    <w:p w14:paraId="440A8423" w14:textId="77777777" w:rsidR="00CF1C44" w:rsidRPr="00CF1C44" w:rsidRDefault="00CF1C44" w:rsidP="00CF1C44">
      <w:pPr>
        <w:pStyle w:val="Code"/>
        <w:rPr>
          <w:highlight w:val="white"/>
        </w:rPr>
      </w:pPr>
      <w:r w:rsidRPr="00CF1C44">
        <w:rPr>
          <w:highlight w:val="white"/>
        </w:rPr>
        <w:t xml:space="preserve">  | WRITE optional_output expression_list SEMICOLON {</w:t>
      </w:r>
    </w:p>
    <w:p w14:paraId="627C0609" w14:textId="77777777" w:rsidR="00CF1C44" w:rsidRPr="00CF1C44" w:rsidRDefault="00CF1C44" w:rsidP="00CF1C44">
      <w:pPr>
        <w:pStyle w:val="Code"/>
        <w:rPr>
          <w:highlight w:val="white"/>
        </w:rPr>
      </w:pPr>
      <w:r w:rsidRPr="00CF1C44">
        <w:rPr>
          <w:highlight w:val="white"/>
        </w:rPr>
        <w:t xml:space="preserve">      bool first = true;</w:t>
      </w:r>
    </w:p>
    <w:p w14:paraId="4B006082" w14:textId="55A5CE68" w:rsidR="00CF1C44" w:rsidRPr="00CF1C44" w:rsidRDefault="00CF1C44" w:rsidP="00CF1C44">
      <w:pPr>
        <w:pStyle w:val="Code"/>
        <w:rPr>
          <w:highlight w:val="white"/>
        </w:rPr>
      </w:pPr>
      <w:r w:rsidRPr="00CF1C44">
        <w:rPr>
          <w:highlight w:val="white"/>
        </w:rPr>
        <w:t xml:space="preserve">      foreach (</w:t>
      </w:r>
      <w:r w:rsidR="00F11BE8">
        <w:rPr>
          <w:highlight w:val="white"/>
        </w:rPr>
        <w:t>double</w:t>
      </w:r>
      <w:r w:rsidRPr="00CF1C44">
        <w:rPr>
          <w:highlight w:val="white"/>
        </w:rPr>
        <w:t xml:space="preserve"> value in $3) {</w:t>
      </w:r>
    </w:p>
    <w:p w14:paraId="688341E0" w14:textId="77777777" w:rsidR="00CF1C44" w:rsidRPr="00CF1C44" w:rsidRDefault="00CF1C44" w:rsidP="00CF1C44">
      <w:pPr>
        <w:pStyle w:val="Code"/>
        <w:rPr>
          <w:highlight w:val="white"/>
        </w:rPr>
      </w:pPr>
      <w:r w:rsidRPr="00CF1C44">
        <w:rPr>
          <w:highlight w:val="white"/>
        </w:rPr>
        <w:t xml:space="preserve">        Console.Out.Write((first ? "" : ", ") + value);</w:t>
      </w:r>
    </w:p>
    <w:p w14:paraId="0E8328BC" w14:textId="77777777" w:rsidR="00CF1C44" w:rsidRPr="00CF1C44" w:rsidRDefault="00CF1C44" w:rsidP="00CF1C44">
      <w:pPr>
        <w:pStyle w:val="Code"/>
        <w:rPr>
          <w:highlight w:val="white"/>
        </w:rPr>
      </w:pPr>
      <w:r w:rsidRPr="00CF1C44">
        <w:rPr>
          <w:highlight w:val="white"/>
        </w:rPr>
        <w:t xml:space="preserve">        first = false;</w:t>
      </w:r>
    </w:p>
    <w:p w14:paraId="58BE7F86" w14:textId="77777777" w:rsidR="00CF1C44" w:rsidRPr="00CF1C44" w:rsidRDefault="00CF1C44" w:rsidP="00CF1C44">
      <w:pPr>
        <w:pStyle w:val="Code"/>
        <w:rPr>
          <w:highlight w:val="white"/>
        </w:rPr>
      </w:pPr>
      <w:r w:rsidRPr="00CF1C44">
        <w:rPr>
          <w:highlight w:val="white"/>
        </w:rPr>
        <w:t xml:space="preserve">      }</w:t>
      </w:r>
    </w:p>
    <w:p w14:paraId="1F2F1F9C" w14:textId="77777777" w:rsidR="00CF1C44" w:rsidRPr="00CF1C44" w:rsidRDefault="00CF1C44" w:rsidP="00CF1C44">
      <w:pPr>
        <w:pStyle w:val="Code"/>
        <w:rPr>
          <w:highlight w:val="white"/>
        </w:rPr>
      </w:pPr>
    </w:p>
    <w:p w14:paraId="6DDC54AC" w14:textId="77777777" w:rsidR="00CF1C44" w:rsidRPr="00CF1C44" w:rsidRDefault="00CF1C44" w:rsidP="00CF1C44">
      <w:pPr>
        <w:pStyle w:val="Code"/>
        <w:rPr>
          <w:highlight w:val="white"/>
        </w:rPr>
      </w:pPr>
      <w:r w:rsidRPr="00CF1C44">
        <w:rPr>
          <w:highlight w:val="white"/>
        </w:rPr>
        <w:t xml:space="preserve">      Console.Out.WriteLine();</w:t>
      </w:r>
    </w:p>
    <w:p w14:paraId="38A942BF" w14:textId="77777777" w:rsidR="00CF1C44" w:rsidRPr="00CF1C44" w:rsidRDefault="00CF1C44" w:rsidP="00CF1C44">
      <w:pPr>
        <w:pStyle w:val="Code"/>
        <w:rPr>
          <w:highlight w:val="white"/>
        </w:rPr>
      </w:pPr>
      <w:r w:rsidRPr="00CF1C44">
        <w:rPr>
          <w:highlight w:val="white"/>
        </w:rPr>
        <w:t xml:space="preserve">    }</w:t>
      </w:r>
    </w:p>
    <w:p w14:paraId="50726164" w14:textId="77777777" w:rsidR="00CF1C44" w:rsidRPr="00CF1C44" w:rsidRDefault="00CF1C44" w:rsidP="00CF1C44">
      <w:pPr>
        <w:pStyle w:val="Code"/>
        <w:rPr>
          <w:highlight w:val="white"/>
        </w:rPr>
      </w:pPr>
    </w:p>
    <w:p w14:paraId="4F0F2885" w14:textId="77777777" w:rsidR="00CF1C44" w:rsidRPr="00CF1C44" w:rsidRDefault="00CF1C44" w:rsidP="00CF1C44">
      <w:pPr>
        <w:pStyle w:val="Code"/>
        <w:rPr>
          <w:highlight w:val="white"/>
        </w:rPr>
      </w:pPr>
      <w:r w:rsidRPr="00CF1C44">
        <w:rPr>
          <w:highlight w:val="white"/>
        </w:rPr>
        <w:t xml:space="preserve">  | NEWLINE SEMICOLON {</w:t>
      </w:r>
    </w:p>
    <w:p w14:paraId="13926570" w14:textId="77777777" w:rsidR="00CF1C44" w:rsidRPr="00CF1C44" w:rsidRDefault="00CF1C44" w:rsidP="00CF1C44">
      <w:pPr>
        <w:pStyle w:val="Code"/>
        <w:rPr>
          <w:highlight w:val="white"/>
        </w:rPr>
      </w:pPr>
      <w:r w:rsidRPr="00CF1C44">
        <w:rPr>
          <w:highlight w:val="white"/>
        </w:rPr>
        <w:t xml:space="preserve">      Console.Out.WriteLine();</w:t>
      </w:r>
    </w:p>
    <w:p w14:paraId="724A3B79" w14:textId="77777777" w:rsidR="00CF1C44" w:rsidRPr="00CF1C44" w:rsidRDefault="00CF1C44" w:rsidP="00CF1C44">
      <w:pPr>
        <w:pStyle w:val="Code"/>
        <w:rPr>
          <w:highlight w:val="white"/>
        </w:rPr>
      </w:pPr>
      <w:r w:rsidRPr="00CF1C44">
        <w:rPr>
          <w:highlight w:val="white"/>
        </w:rPr>
        <w:t xml:space="preserve">    };</w:t>
      </w:r>
    </w:p>
    <w:p w14:paraId="24D87D3B" w14:textId="77777777" w:rsidR="00CF1C44" w:rsidRPr="00CF1C44" w:rsidRDefault="00CF1C44" w:rsidP="00CF1C44">
      <w:pPr>
        <w:pStyle w:val="Code"/>
        <w:rPr>
          <w:highlight w:val="white"/>
        </w:rPr>
      </w:pPr>
    </w:p>
    <w:p w14:paraId="2049060B" w14:textId="77777777" w:rsidR="00CF1C44" w:rsidRPr="00CF1C44" w:rsidRDefault="00CF1C44" w:rsidP="00CF1C44">
      <w:pPr>
        <w:pStyle w:val="Code"/>
        <w:rPr>
          <w:highlight w:val="white"/>
        </w:rPr>
      </w:pPr>
      <w:r w:rsidRPr="00CF1C44">
        <w:rPr>
          <w:highlight w:val="white"/>
        </w:rPr>
        <w:t>optional_output:</w:t>
      </w:r>
    </w:p>
    <w:p w14:paraId="2C79A405" w14:textId="77777777" w:rsidR="00CF1C44" w:rsidRPr="00CF1C44" w:rsidRDefault="00CF1C44" w:rsidP="00CF1C44">
      <w:pPr>
        <w:pStyle w:val="Code"/>
        <w:rPr>
          <w:highlight w:val="white"/>
        </w:rPr>
      </w:pPr>
      <w:r w:rsidRPr="00CF1C44">
        <w:rPr>
          <w:highlight w:val="white"/>
        </w:rPr>
        <w:t xml:space="preserve">    /* Empty. */</w:t>
      </w:r>
    </w:p>
    <w:p w14:paraId="51962D5B" w14:textId="77777777" w:rsidR="00CF1C44" w:rsidRPr="00CF1C44" w:rsidRDefault="00CF1C44" w:rsidP="00CF1C44">
      <w:pPr>
        <w:pStyle w:val="Code"/>
        <w:rPr>
          <w:highlight w:val="white"/>
        </w:rPr>
      </w:pPr>
      <w:r w:rsidRPr="00CF1C44">
        <w:rPr>
          <w:highlight w:val="white"/>
        </w:rPr>
        <w:t xml:space="preserve">  | TEXT COMMA {</w:t>
      </w:r>
    </w:p>
    <w:p w14:paraId="0956D839" w14:textId="77777777" w:rsidR="00CF1C44" w:rsidRPr="00CF1C44" w:rsidRDefault="00CF1C44" w:rsidP="00CF1C44">
      <w:pPr>
        <w:pStyle w:val="Code"/>
        <w:rPr>
          <w:highlight w:val="white"/>
        </w:rPr>
      </w:pPr>
      <w:r w:rsidRPr="00CF1C44">
        <w:rPr>
          <w:highlight w:val="white"/>
        </w:rPr>
        <w:t xml:space="preserve">      Console.Out.Write($1);</w:t>
      </w:r>
    </w:p>
    <w:p w14:paraId="63B1C637" w14:textId="77777777" w:rsidR="00CF1C44" w:rsidRPr="00CF1C44" w:rsidRDefault="00CF1C44" w:rsidP="00CF1C44">
      <w:pPr>
        <w:pStyle w:val="Code"/>
        <w:rPr>
          <w:highlight w:val="white"/>
        </w:rPr>
      </w:pPr>
      <w:r w:rsidRPr="00CF1C44">
        <w:rPr>
          <w:highlight w:val="white"/>
        </w:rPr>
        <w:t xml:space="preserve">    };</w:t>
      </w:r>
    </w:p>
    <w:p w14:paraId="56910CD8" w14:textId="6FC82E9D" w:rsidR="00832F15" w:rsidRPr="00EC76D5" w:rsidRDefault="00F965E8" w:rsidP="00F965E8">
      <w:r w:rsidRPr="00EC76D5">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45400146" w14:textId="77777777" w:rsidR="001949F7" w:rsidRPr="001949F7" w:rsidRDefault="001949F7" w:rsidP="001949F7">
      <w:pPr>
        <w:pStyle w:val="Code"/>
        <w:rPr>
          <w:highlight w:val="white"/>
        </w:rPr>
      </w:pPr>
      <w:bookmarkStart w:id="17" w:name="_Ref418232768"/>
      <w:r w:rsidRPr="001949F7">
        <w:rPr>
          <w:highlight w:val="white"/>
        </w:rPr>
        <w:t>name_list:</w:t>
      </w:r>
    </w:p>
    <w:p w14:paraId="437DB3F8" w14:textId="77777777" w:rsidR="001949F7" w:rsidRPr="001949F7" w:rsidRDefault="001949F7" w:rsidP="001949F7">
      <w:pPr>
        <w:pStyle w:val="Code"/>
        <w:rPr>
          <w:highlight w:val="white"/>
        </w:rPr>
      </w:pPr>
      <w:r w:rsidRPr="001949F7">
        <w:rPr>
          <w:highlight w:val="white"/>
        </w:rPr>
        <w:t xml:space="preserve">    NAME {</w:t>
      </w:r>
    </w:p>
    <w:p w14:paraId="486E0D41" w14:textId="4A86F375" w:rsidR="001949F7" w:rsidRPr="001949F7" w:rsidRDefault="001949F7" w:rsidP="001949F7">
      <w:pPr>
        <w:pStyle w:val="Code"/>
        <w:rPr>
          <w:highlight w:val="white"/>
        </w:rPr>
      </w:pPr>
      <w:r w:rsidRPr="001949F7">
        <w:rPr>
          <w:highlight w:val="white"/>
        </w:rPr>
        <w:t xml:space="preserve">      $$ = new List&lt;</w:t>
      </w:r>
      <w:r w:rsidR="00F11BE8">
        <w:rPr>
          <w:highlight w:val="white"/>
        </w:rPr>
        <w:t>string</w:t>
      </w:r>
      <w:r w:rsidRPr="001949F7">
        <w:rPr>
          <w:highlight w:val="white"/>
        </w:rPr>
        <w:t>&gt;();</w:t>
      </w:r>
    </w:p>
    <w:p w14:paraId="40FF607D" w14:textId="77777777" w:rsidR="001949F7" w:rsidRPr="001949F7" w:rsidRDefault="001949F7" w:rsidP="001949F7">
      <w:pPr>
        <w:pStyle w:val="Code"/>
        <w:rPr>
          <w:highlight w:val="white"/>
        </w:rPr>
      </w:pPr>
      <w:r w:rsidRPr="001949F7">
        <w:rPr>
          <w:highlight w:val="white"/>
        </w:rPr>
        <w:t xml:space="preserve">      $$.Add($1);</w:t>
      </w:r>
    </w:p>
    <w:p w14:paraId="20256824" w14:textId="77777777" w:rsidR="001949F7" w:rsidRPr="001949F7" w:rsidRDefault="001949F7" w:rsidP="001949F7">
      <w:pPr>
        <w:pStyle w:val="Code"/>
        <w:rPr>
          <w:highlight w:val="white"/>
        </w:rPr>
      </w:pPr>
      <w:r w:rsidRPr="001949F7">
        <w:rPr>
          <w:highlight w:val="white"/>
        </w:rPr>
        <w:lastRenderedPageBreak/>
        <w:t xml:space="preserve">    }</w:t>
      </w:r>
    </w:p>
    <w:p w14:paraId="5618E08E" w14:textId="77777777" w:rsidR="001949F7" w:rsidRPr="001949F7" w:rsidRDefault="001949F7" w:rsidP="001949F7">
      <w:pPr>
        <w:pStyle w:val="Code"/>
        <w:rPr>
          <w:highlight w:val="white"/>
        </w:rPr>
      </w:pPr>
      <w:r w:rsidRPr="001949F7">
        <w:rPr>
          <w:highlight w:val="white"/>
        </w:rPr>
        <w:t xml:space="preserve">  | name_list COMMA NAME {</w:t>
      </w:r>
    </w:p>
    <w:p w14:paraId="136B7943" w14:textId="77777777" w:rsidR="001949F7" w:rsidRPr="001949F7" w:rsidRDefault="001949F7" w:rsidP="001949F7">
      <w:pPr>
        <w:pStyle w:val="Code"/>
        <w:rPr>
          <w:highlight w:val="white"/>
        </w:rPr>
      </w:pPr>
      <w:r w:rsidRPr="001949F7">
        <w:rPr>
          <w:highlight w:val="white"/>
        </w:rPr>
        <w:t xml:space="preserve">      $$ = $1;</w:t>
      </w:r>
    </w:p>
    <w:p w14:paraId="1D17B25E" w14:textId="77777777" w:rsidR="001949F7" w:rsidRPr="001949F7" w:rsidRDefault="001949F7" w:rsidP="001949F7">
      <w:pPr>
        <w:pStyle w:val="Code"/>
        <w:rPr>
          <w:highlight w:val="white"/>
        </w:rPr>
      </w:pPr>
      <w:r w:rsidRPr="001949F7">
        <w:rPr>
          <w:highlight w:val="white"/>
        </w:rPr>
        <w:t xml:space="preserve">      $$.Add($3);</w:t>
      </w:r>
    </w:p>
    <w:p w14:paraId="31228E60" w14:textId="77777777" w:rsidR="001949F7" w:rsidRPr="001949F7" w:rsidRDefault="001949F7" w:rsidP="001949F7">
      <w:pPr>
        <w:pStyle w:val="Code"/>
        <w:rPr>
          <w:highlight w:val="white"/>
        </w:rPr>
      </w:pPr>
      <w:r w:rsidRPr="001949F7">
        <w:rPr>
          <w:highlight w:val="white"/>
        </w:rPr>
        <w:t xml:space="preserve">    };</w:t>
      </w:r>
    </w:p>
    <w:p w14:paraId="15BCC4A1" w14:textId="77777777" w:rsidR="001949F7" w:rsidRPr="001949F7" w:rsidRDefault="001949F7" w:rsidP="001949F7">
      <w:pPr>
        <w:pStyle w:val="Code"/>
        <w:rPr>
          <w:highlight w:val="white"/>
        </w:rPr>
      </w:pPr>
    </w:p>
    <w:p w14:paraId="05D02078" w14:textId="77777777" w:rsidR="001949F7" w:rsidRPr="001949F7" w:rsidRDefault="001949F7" w:rsidP="001949F7">
      <w:pPr>
        <w:pStyle w:val="Code"/>
        <w:rPr>
          <w:highlight w:val="white"/>
        </w:rPr>
      </w:pPr>
      <w:r w:rsidRPr="001949F7">
        <w:rPr>
          <w:highlight w:val="white"/>
        </w:rPr>
        <w:t>expression_list:</w:t>
      </w:r>
    </w:p>
    <w:p w14:paraId="1C7A561E" w14:textId="77777777" w:rsidR="001949F7" w:rsidRPr="001949F7" w:rsidRDefault="001949F7" w:rsidP="001949F7">
      <w:pPr>
        <w:pStyle w:val="Code"/>
        <w:rPr>
          <w:highlight w:val="white"/>
        </w:rPr>
      </w:pPr>
      <w:r w:rsidRPr="001949F7">
        <w:rPr>
          <w:highlight w:val="white"/>
        </w:rPr>
        <w:t xml:space="preserve">    expression {</w:t>
      </w:r>
    </w:p>
    <w:p w14:paraId="1C466B0F" w14:textId="0748F5A9" w:rsidR="001949F7" w:rsidRPr="001949F7" w:rsidRDefault="001949F7" w:rsidP="001949F7">
      <w:pPr>
        <w:pStyle w:val="Code"/>
        <w:rPr>
          <w:highlight w:val="white"/>
        </w:rPr>
      </w:pPr>
      <w:r w:rsidRPr="001949F7">
        <w:rPr>
          <w:highlight w:val="white"/>
        </w:rPr>
        <w:t xml:space="preserve">      $$ = new List&lt;</w:t>
      </w:r>
      <w:r w:rsidR="00F11BE8">
        <w:rPr>
          <w:highlight w:val="white"/>
        </w:rPr>
        <w:t>double</w:t>
      </w:r>
      <w:r w:rsidRPr="001949F7">
        <w:rPr>
          <w:highlight w:val="white"/>
        </w:rPr>
        <w:t>&gt;();</w:t>
      </w:r>
    </w:p>
    <w:p w14:paraId="5485CDBA" w14:textId="77777777" w:rsidR="001949F7" w:rsidRPr="001949F7" w:rsidRDefault="001949F7" w:rsidP="001949F7">
      <w:pPr>
        <w:pStyle w:val="Code"/>
        <w:rPr>
          <w:highlight w:val="white"/>
        </w:rPr>
      </w:pPr>
      <w:r w:rsidRPr="001949F7">
        <w:rPr>
          <w:highlight w:val="white"/>
        </w:rPr>
        <w:t xml:space="preserve">      $$.Add($1);</w:t>
      </w:r>
    </w:p>
    <w:p w14:paraId="2C324A03" w14:textId="77777777" w:rsidR="001949F7" w:rsidRPr="001949F7" w:rsidRDefault="001949F7" w:rsidP="001949F7">
      <w:pPr>
        <w:pStyle w:val="Code"/>
        <w:rPr>
          <w:highlight w:val="white"/>
        </w:rPr>
      </w:pPr>
      <w:r w:rsidRPr="001949F7">
        <w:rPr>
          <w:highlight w:val="white"/>
        </w:rPr>
        <w:t xml:space="preserve">    }</w:t>
      </w:r>
    </w:p>
    <w:p w14:paraId="204E2F15" w14:textId="77777777" w:rsidR="001949F7" w:rsidRPr="001949F7" w:rsidRDefault="001949F7" w:rsidP="001949F7">
      <w:pPr>
        <w:pStyle w:val="Code"/>
        <w:rPr>
          <w:highlight w:val="white"/>
        </w:rPr>
      </w:pPr>
      <w:r w:rsidRPr="001949F7">
        <w:rPr>
          <w:highlight w:val="white"/>
        </w:rPr>
        <w:t xml:space="preserve">  | expression_list COMMA expression {</w:t>
      </w:r>
    </w:p>
    <w:p w14:paraId="7270F1DF" w14:textId="77777777" w:rsidR="001949F7" w:rsidRPr="001949F7" w:rsidRDefault="001949F7" w:rsidP="001949F7">
      <w:pPr>
        <w:pStyle w:val="Code"/>
        <w:rPr>
          <w:highlight w:val="white"/>
        </w:rPr>
      </w:pPr>
      <w:r w:rsidRPr="001949F7">
        <w:rPr>
          <w:highlight w:val="white"/>
        </w:rPr>
        <w:t xml:space="preserve">      $$ = $1;</w:t>
      </w:r>
    </w:p>
    <w:p w14:paraId="71FBEF85" w14:textId="77777777" w:rsidR="001949F7" w:rsidRPr="001949F7" w:rsidRDefault="001949F7" w:rsidP="001949F7">
      <w:pPr>
        <w:pStyle w:val="Code"/>
        <w:rPr>
          <w:highlight w:val="white"/>
        </w:rPr>
      </w:pPr>
      <w:r w:rsidRPr="001949F7">
        <w:rPr>
          <w:highlight w:val="white"/>
        </w:rPr>
        <w:t xml:space="preserve">      $$.Add($3);</w:t>
      </w:r>
    </w:p>
    <w:p w14:paraId="6920B6BA" w14:textId="77777777" w:rsidR="001949F7" w:rsidRPr="001949F7" w:rsidRDefault="001949F7" w:rsidP="001949F7">
      <w:pPr>
        <w:pStyle w:val="Code"/>
        <w:rPr>
          <w:highlight w:val="white"/>
        </w:rPr>
      </w:pPr>
      <w:r w:rsidRPr="001949F7">
        <w:rPr>
          <w:highlight w:val="white"/>
        </w:rPr>
        <w:t xml:space="preserve">    };</w:t>
      </w:r>
    </w:p>
    <w:p w14:paraId="270EEFB0" w14:textId="77777777" w:rsidR="001949F7" w:rsidRPr="001949F7" w:rsidRDefault="001949F7" w:rsidP="001949F7">
      <w:pPr>
        <w:pStyle w:val="Code"/>
        <w:rPr>
          <w:highlight w:val="white"/>
        </w:rPr>
      </w:pPr>
    </w:p>
    <w:p w14:paraId="030DFEEB" w14:textId="77777777" w:rsidR="001949F7" w:rsidRPr="001949F7" w:rsidRDefault="001949F7" w:rsidP="001949F7">
      <w:pPr>
        <w:pStyle w:val="Code"/>
        <w:rPr>
          <w:highlight w:val="white"/>
        </w:rPr>
      </w:pPr>
      <w:r w:rsidRPr="001949F7">
        <w:rPr>
          <w:highlight w:val="white"/>
        </w:rPr>
        <w:t>expression:</w:t>
      </w:r>
    </w:p>
    <w:p w14:paraId="4AF937E4" w14:textId="77777777" w:rsidR="001949F7" w:rsidRPr="001949F7" w:rsidRDefault="001949F7" w:rsidP="001949F7">
      <w:pPr>
        <w:pStyle w:val="Code"/>
        <w:rPr>
          <w:highlight w:val="white"/>
        </w:rPr>
      </w:pPr>
      <w:r w:rsidRPr="001949F7">
        <w:rPr>
          <w:highlight w:val="white"/>
        </w:rPr>
        <w:t xml:space="preserve">    binary_expression {</w:t>
      </w:r>
    </w:p>
    <w:p w14:paraId="55E1FA59" w14:textId="77777777" w:rsidR="001949F7" w:rsidRPr="001949F7" w:rsidRDefault="001949F7" w:rsidP="001949F7">
      <w:pPr>
        <w:pStyle w:val="Code"/>
        <w:rPr>
          <w:highlight w:val="white"/>
        </w:rPr>
      </w:pPr>
      <w:r w:rsidRPr="001949F7">
        <w:rPr>
          <w:highlight w:val="white"/>
        </w:rPr>
        <w:t xml:space="preserve">      $$ = $1;</w:t>
      </w:r>
    </w:p>
    <w:p w14:paraId="594E14FA" w14:textId="77777777" w:rsidR="001949F7" w:rsidRPr="001949F7" w:rsidRDefault="001949F7" w:rsidP="001949F7">
      <w:pPr>
        <w:pStyle w:val="Code"/>
        <w:rPr>
          <w:highlight w:val="white"/>
        </w:rPr>
      </w:pPr>
      <w:r w:rsidRPr="001949F7">
        <w:rPr>
          <w:highlight w:val="white"/>
        </w:rPr>
        <w:t xml:space="preserve">    }</w:t>
      </w:r>
    </w:p>
    <w:p w14:paraId="2387A333" w14:textId="77777777" w:rsidR="001949F7" w:rsidRPr="001949F7" w:rsidRDefault="001949F7" w:rsidP="001949F7">
      <w:pPr>
        <w:pStyle w:val="Code"/>
        <w:rPr>
          <w:highlight w:val="white"/>
        </w:rPr>
      </w:pPr>
      <w:r w:rsidRPr="001949F7">
        <w:rPr>
          <w:highlight w:val="white"/>
        </w:rPr>
        <w:t xml:space="preserve">  | expression PLUS binary_expression {</w:t>
      </w:r>
    </w:p>
    <w:p w14:paraId="258C8FFB" w14:textId="77777777" w:rsidR="001949F7" w:rsidRPr="001949F7" w:rsidRDefault="001949F7" w:rsidP="001949F7">
      <w:pPr>
        <w:pStyle w:val="Code"/>
        <w:rPr>
          <w:highlight w:val="white"/>
        </w:rPr>
      </w:pPr>
      <w:r w:rsidRPr="001949F7">
        <w:rPr>
          <w:highlight w:val="white"/>
        </w:rPr>
        <w:t xml:space="preserve">      $$ = $1 + $3;</w:t>
      </w:r>
    </w:p>
    <w:p w14:paraId="1C7C495B" w14:textId="77777777" w:rsidR="001949F7" w:rsidRPr="001949F7" w:rsidRDefault="001949F7" w:rsidP="001949F7">
      <w:pPr>
        <w:pStyle w:val="Code"/>
        <w:rPr>
          <w:highlight w:val="white"/>
        </w:rPr>
      </w:pPr>
      <w:r w:rsidRPr="001949F7">
        <w:rPr>
          <w:highlight w:val="white"/>
        </w:rPr>
        <w:t xml:space="preserve">    }</w:t>
      </w:r>
    </w:p>
    <w:p w14:paraId="6716F23C" w14:textId="77777777" w:rsidR="001949F7" w:rsidRPr="001949F7" w:rsidRDefault="001949F7" w:rsidP="001949F7">
      <w:pPr>
        <w:pStyle w:val="Code"/>
        <w:rPr>
          <w:highlight w:val="white"/>
        </w:rPr>
      </w:pPr>
      <w:r w:rsidRPr="001949F7">
        <w:rPr>
          <w:highlight w:val="white"/>
        </w:rPr>
        <w:t xml:space="preserve">  | expression MINUS binary_expression {</w:t>
      </w:r>
    </w:p>
    <w:p w14:paraId="7657E141" w14:textId="77777777" w:rsidR="001949F7" w:rsidRPr="001949F7" w:rsidRDefault="001949F7" w:rsidP="001949F7">
      <w:pPr>
        <w:pStyle w:val="Code"/>
        <w:rPr>
          <w:highlight w:val="white"/>
        </w:rPr>
      </w:pPr>
      <w:r w:rsidRPr="001949F7">
        <w:rPr>
          <w:highlight w:val="white"/>
        </w:rPr>
        <w:t xml:space="preserve">      $$ = $1 - $3;</w:t>
      </w:r>
    </w:p>
    <w:p w14:paraId="24696550" w14:textId="77777777" w:rsidR="001949F7" w:rsidRPr="001949F7" w:rsidRDefault="001949F7" w:rsidP="001949F7">
      <w:pPr>
        <w:pStyle w:val="Code"/>
        <w:rPr>
          <w:highlight w:val="white"/>
        </w:rPr>
      </w:pPr>
      <w:r w:rsidRPr="001949F7">
        <w:rPr>
          <w:highlight w:val="white"/>
        </w:rPr>
        <w:t xml:space="preserve">    };</w:t>
      </w:r>
    </w:p>
    <w:p w14:paraId="7A607AB6" w14:textId="77777777" w:rsidR="001949F7" w:rsidRPr="001949F7" w:rsidRDefault="001949F7" w:rsidP="001949F7">
      <w:pPr>
        <w:pStyle w:val="Code"/>
        <w:rPr>
          <w:highlight w:val="white"/>
        </w:rPr>
      </w:pPr>
    </w:p>
    <w:p w14:paraId="62509159" w14:textId="77777777" w:rsidR="001949F7" w:rsidRPr="001949F7" w:rsidRDefault="001949F7" w:rsidP="001949F7">
      <w:pPr>
        <w:pStyle w:val="Code"/>
        <w:rPr>
          <w:highlight w:val="white"/>
        </w:rPr>
      </w:pPr>
      <w:r w:rsidRPr="001949F7">
        <w:rPr>
          <w:highlight w:val="white"/>
        </w:rPr>
        <w:t>binary_expression:</w:t>
      </w:r>
    </w:p>
    <w:p w14:paraId="47E4FFA3" w14:textId="77777777" w:rsidR="001949F7" w:rsidRPr="001949F7" w:rsidRDefault="001949F7" w:rsidP="001949F7">
      <w:pPr>
        <w:pStyle w:val="Code"/>
        <w:rPr>
          <w:highlight w:val="white"/>
        </w:rPr>
      </w:pPr>
      <w:r w:rsidRPr="001949F7">
        <w:rPr>
          <w:highlight w:val="white"/>
        </w:rPr>
        <w:t xml:space="preserve">    unary_expression {</w:t>
      </w:r>
    </w:p>
    <w:p w14:paraId="372FF72B" w14:textId="77777777" w:rsidR="001949F7" w:rsidRPr="001949F7" w:rsidRDefault="001949F7" w:rsidP="001949F7">
      <w:pPr>
        <w:pStyle w:val="Code"/>
        <w:rPr>
          <w:highlight w:val="white"/>
        </w:rPr>
      </w:pPr>
      <w:r w:rsidRPr="001949F7">
        <w:rPr>
          <w:highlight w:val="white"/>
        </w:rPr>
        <w:t xml:space="preserve">      $$ = $1;</w:t>
      </w:r>
    </w:p>
    <w:p w14:paraId="4629F620" w14:textId="77777777" w:rsidR="001949F7" w:rsidRPr="001949F7" w:rsidRDefault="001949F7" w:rsidP="001949F7">
      <w:pPr>
        <w:pStyle w:val="Code"/>
        <w:rPr>
          <w:highlight w:val="white"/>
        </w:rPr>
      </w:pPr>
      <w:r w:rsidRPr="001949F7">
        <w:rPr>
          <w:highlight w:val="white"/>
        </w:rPr>
        <w:t xml:space="preserve">    }</w:t>
      </w:r>
    </w:p>
    <w:p w14:paraId="52D40ABB" w14:textId="77777777" w:rsidR="001949F7" w:rsidRPr="001949F7" w:rsidRDefault="001949F7" w:rsidP="001949F7">
      <w:pPr>
        <w:pStyle w:val="Code"/>
        <w:rPr>
          <w:highlight w:val="white"/>
        </w:rPr>
      </w:pPr>
      <w:r w:rsidRPr="001949F7">
        <w:rPr>
          <w:highlight w:val="white"/>
        </w:rPr>
        <w:t xml:space="preserve">  | binary_expression TIMES unary_expression {</w:t>
      </w:r>
    </w:p>
    <w:p w14:paraId="2BAC915C" w14:textId="77777777" w:rsidR="001949F7" w:rsidRPr="001949F7" w:rsidRDefault="001949F7" w:rsidP="001949F7">
      <w:pPr>
        <w:pStyle w:val="Code"/>
        <w:rPr>
          <w:highlight w:val="white"/>
        </w:rPr>
      </w:pPr>
      <w:r w:rsidRPr="001949F7">
        <w:rPr>
          <w:highlight w:val="white"/>
        </w:rPr>
        <w:t xml:space="preserve">      $$ = $1 * $3;</w:t>
      </w:r>
    </w:p>
    <w:p w14:paraId="16513FB4" w14:textId="77777777" w:rsidR="001949F7" w:rsidRPr="001949F7" w:rsidRDefault="001949F7" w:rsidP="001949F7">
      <w:pPr>
        <w:pStyle w:val="Code"/>
        <w:rPr>
          <w:highlight w:val="white"/>
        </w:rPr>
      </w:pPr>
      <w:r w:rsidRPr="001949F7">
        <w:rPr>
          <w:highlight w:val="white"/>
        </w:rPr>
        <w:t xml:space="preserve">    }</w:t>
      </w:r>
    </w:p>
    <w:p w14:paraId="4605A898" w14:textId="77777777" w:rsidR="001949F7" w:rsidRPr="001949F7" w:rsidRDefault="001949F7" w:rsidP="001949F7">
      <w:pPr>
        <w:pStyle w:val="Code"/>
        <w:rPr>
          <w:highlight w:val="white"/>
        </w:rPr>
      </w:pPr>
      <w:r w:rsidRPr="001949F7">
        <w:rPr>
          <w:highlight w:val="white"/>
        </w:rPr>
        <w:t xml:space="preserve">  | binary_expression DIVIDE unary_expression {</w:t>
      </w:r>
    </w:p>
    <w:p w14:paraId="62219EA4" w14:textId="77777777" w:rsidR="001949F7" w:rsidRPr="001949F7" w:rsidRDefault="001949F7" w:rsidP="001949F7">
      <w:pPr>
        <w:pStyle w:val="Code"/>
        <w:rPr>
          <w:highlight w:val="white"/>
        </w:rPr>
      </w:pPr>
      <w:r w:rsidRPr="001949F7">
        <w:rPr>
          <w:highlight w:val="white"/>
        </w:rPr>
        <w:t xml:space="preserve">      if ($3 == 0) {</w:t>
      </w:r>
    </w:p>
    <w:p w14:paraId="3ECFE819" w14:textId="77777777" w:rsidR="001949F7" w:rsidRPr="001949F7" w:rsidRDefault="001949F7" w:rsidP="001949F7">
      <w:pPr>
        <w:pStyle w:val="Code"/>
        <w:rPr>
          <w:highlight w:val="white"/>
        </w:rPr>
      </w:pPr>
      <w:r w:rsidRPr="001949F7">
        <w:rPr>
          <w:highlight w:val="white"/>
        </w:rPr>
        <w:t xml:space="preserve">        Console.Error.WriteLine("Division by Zero.");</w:t>
      </w:r>
    </w:p>
    <w:p w14:paraId="4907DDD9" w14:textId="77777777" w:rsidR="001949F7" w:rsidRPr="001949F7" w:rsidRDefault="001949F7" w:rsidP="001949F7">
      <w:pPr>
        <w:pStyle w:val="Code"/>
        <w:rPr>
          <w:highlight w:val="white"/>
        </w:rPr>
      </w:pPr>
      <w:r w:rsidRPr="001949F7">
        <w:rPr>
          <w:highlight w:val="white"/>
        </w:rPr>
        <w:t xml:space="preserve">        Environment.Exit(-1);</w:t>
      </w:r>
    </w:p>
    <w:p w14:paraId="4DD6B4B5" w14:textId="77777777" w:rsidR="001949F7" w:rsidRPr="001949F7" w:rsidRDefault="001949F7" w:rsidP="001949F7">
      <w:pPr>
        <w:pStyle w:val="Code"/>
        <w:rPr>
          <w:highlight w:val="white"/>
        </w:rPr>
      </w:pPr>
      <w:r w:rsidRPr="001949F7">
        <w:rPr>
          <w:highlight w:val="white"/>
        </w:rPr>
        <w:t xml:space="preserve">      }</w:t>
      </w:r>
    </w:p>
    <w:p w14:paraId="40DF6CA7" w14:textId="77777777" w:rsidR="001949F7" w:rsidRPr="001949F7" w:rsidRDefault="001949F7" w:rsidP="001949F7">
      <w:pPr>
        <w:pStyle w:val="Code"/>
        <w:rPr>
          <w:highlight w:val="white"/>
        </w:rPr>
      </w:pPr>
    </w:p>
    <w:p w14:paraId="565827E5" w14:textId="77777777" w:rsidR="001949F7" w:rsidRPr="001949F7" w:rsidRDefault="001949F7" w:rsidP="001949F7">
      <w:pPr>
        <w:pStyle w:val="Code"/>
        <w:rPr>
          <w:highlight w:val="white"/>
        </w:rPr>
      </w:pPr>
      <w:r w:rsidRPr="001949F7">
        <w:rPr>
          <w:highlight w:val="white"/>
        </w:rPr>
        <w:t xml:space="preserve">      $$ = $1 / $3;</w:t>
      </w:r>
    </w:p>
    <w:p w14:paraId="0EFF653F" w14:textId="77777777" w:rsidR="001949F7" w:rsidRPr="001949F7" w:rsidRDefault="001949F7" w:rsidP="001949F7">
      <w:pPr>
        <w:pStyle w:val="Code"/>
        <w:rPr>
          <w:highlight w:val="white"/>
        </w:rPr>
      </w:pPr>
      <w:r w:rsidRPr="001949F7">
        <w:rPr>
          <w:highlight w:val="white"/>
        </w:rPr>
        <w:t xml:space="preserve">    };</w:t>
      </w:r>
    </w:p>
    <w:p w14:paraId="76DBC852" w14:textId="77777777" w:rsidR="001949F7" w:rsidRPr="001949F7" w:rsidRDefault="001949F7" w:rsidP="001949F7">
      <w:pPr>
        <w:pStyle w:val="Code"/>
        <w:rPr>
          <w:highlight w:val="white"/>
        </w:rPr>
      </w:pPr>
    </w:p>
    <w:p w14:paraId="68A0F8F5" w14:textId="77777777" w:rsidR="001949F7" w:rsidRPr="001949F7" w:rsidRDefault="001949F7" w:rsidP="001949F7">
      <w:pPr>
        <w:pStyle w:val="Code"/>
        <w:rPr>
          <w:highlight w:val="white"/>
        </w:rPr>
      </w:pPr>
      <w:r w:rsidRPr="001949F7">
        <w:rPr>
          <w:highlight w:val="white"/>
        </w:rPr>
        <w:t>unary_expression:</w:t>
      </w:r>
    </w:p>
    <w:p w14:paraId="027BC2EC" w14:textId="77777777" w:rsidR="001949F7" w:rsidRPr="001949F7" w:rsidRDefault="001949F7" w:rsidP="001949F7">
      <w:pPr>
        <w:pStyle w:val="Code"/>
        <w:rPr>
          <w:highlight w:val="white"/>
        </w:rPr>
      </w:pPr>
      <w:r w:rsidRPr="001949F7">
        <w:rPr>
          <w:highlight w:val="white"/>
        </w:rPr>
        <w:t xml:space="preserve">    primary_expression {</w:t>
      </w:r>
    </w:p>
    <w:p w14:paraId="60F18B22" w14:textId="77777777" w:rsidR="001949F7" w:rsidRPr="001949F7" w:rsidRDefault="001949F7" w:rsidP="001949F7">
      <w:pPr>
        <w:pStyle w:val="Code"/>
        <w:rPr>
          <w:highlight w:val="white"/>
        </w:rPr>
      </w:pPr>
      <w:r w:rsidRPr="001949F7">
        <w:rPr>
          <w:highlight w:val="white"/>
        </w:rPr>
        <w:t xml:space="preserve">      $$ = $1;</w:t>
      </w:r>
    </w:p>
    <w:p w14:paraId="2D73886C" w14:textId="77777777" w:rsidR="001949F7" w:rsidRPr="001949F7" w:rsidRDefault="001949F7" w:rsidP="001949F7">
      <w:pPr>
        <w:pStyle w:val="Code"/>
        <w:rPr>
          <w:highlight w:val="white"/>
        </w:rPr>
      </w:pPr>
      <w:r w:rsidRPr="001949F7">
        <w:rPr>
          <w:highlight w:val="white"/>
        </w:rPr>
        <w:t xml:space="preserve">    }</w:t>
      </w:r>
    </w:p>
    <w:p w14:paraId="44456562" w14:textId="77777777" w:rsidR="001949F7" w:rsidRPr="001949F7" w:rsidRDefault="001949F7" w:rsidP="001949F7">
      <w:pPr>
        <w:pStyle w:val="Code"/>
        <w:rPr>
          <w:highlight w:val="white"/>
        </w:rPr>
      </w:pPr>
      <w:r w:rsidRPr="001949F7">
        <w:rPr>
          <w:highlight w:val="white"/>
        </w:rPr>
        <w:t xml:space="preserve">  | PLUS unary_expression {</w:t>
      </w:r>
    </w:p>
    <w:p w14:paraId="354F4BC0" w14:textId="77777777" w:rsidR="001949F7" w:rsidRPr="001949F7" w:rsidRDefault="001949F7" w:rsidP="001949F7">
      <w:pPr>
        <w:pStyle w:val="Code"/>
        <w:rPr>
          <w:highlight w:val="white"/>
        </w:rPr>
      </w:pPr>
      <w:r w:rsidRPr="001949F7">
        <w:rPr>
          <w:highlight w:val="white"/>
        </w:rPr>
        <w:t xml:space="preserve">      $$ = $2;</w:t>
      </w:r>
    </w:p>
    <w:p w14:paraId="3E19D4D9" w14:textId="77777777" w:rsidR="001949F7" w:rsidRPr="001949F7" w:rsidRDefault="001949F7" w:rsidP="001949F7">
      <w:pPr>
        <w:pStyle w:val="Code"/>
        <w:rPr>
          <w:highlight w:val="white"/>
        </w:rPr>
      </w:pPr>
      <w:r w:rsidRPr="001949F7">
        <w:rPr>
          <w:highlight w:val="white"/>
        </w:rPr>
        <w:t xml:space="preserve">    }</w:t>
      </w:r>
    </w:p>
    <w:p w14:paraId="00076958" w14:textId="77777777" w:rsidR="001949F7" w:rsidRPr="001949F7" w:rsidRDefault="001949F7" w:rsidP="001949F7">
      <w:pPr>
        <w:pStyle w:val="Code"/>
        <w:rPr>
          <w:highlight w:val="white"/>
        </w:rPr>
      </w:pPr>
      <w:r w:rsidRPr="001949F7">
        <w:rPr>
          <w:highlight w:val="white"/>
        </w:rPr>
        <w:t xml:space="preserve">  | MINUS unary_expression {</w:t>
      </w:r>
    </w:p>
    <w:p w14:paraId="376106A6" w14:textId="77777777" w:rsidR="001949F7" w:rsidRPr="001949F7" w:rsidRDefault="001949F7" w:rsidP="001949F7">
      <w:pPr>
        <w:pStyle w:val="Code"/>
        <w:rPr>
          <w:highlight w:val="white"/>
        </w:rPr>
      </w:pPr>
      <w:r w:rsidRPr="001949F7">
        <w:rPr>
          <w:highlight w:val="white"/>
        </w:rPr>
        <w:t xml:space="preserve">      $$ = -$2;</w:t>
      </w:r>
    </w:p>
    <w:p w14:paraId="2048D232" w14:textId="77777777" w:rsidR="001949F7" w:rsidRPr="001949F7" w:rsidRDefault="001949F7" w:rsidP="001949F7">
      <w:pPr>
        <w:pStyle w:val="Code"/>
        <w:rPr>
          <w:highlight w:val="white"/>
        </w:rPr>
      </w:pPr>
      <w:r w:rsidRPr="001949F7">
        <w:rPr>
          <w:highlight w:val="white"/>
        </w:rPr>
        <w:t xml:space="preserve">    }</w:t>
      </w:r>
    </w:p>
    <w:p w14:paraId="24B478A5" w14:textId="77777777" w:rsidR="001949F7" w:rsidRPr="001949F7" w:rsidRDefault="001949F7" w:rsidP="001949F7">
      <w:pPr>
        <w:pStyle w:val="Code"/>
        <w:rPr>
          <w:highlight w:val="white"/>
        </w:rPr>
      </w:pPr>
      <w:r w:rsidRPr="001949F7">
        <w:rPr>
          <w:highlight w:val="white"/>
        </w:rPr>
        <w:t xml:space="preserve">  | SIN unary_expression {</w:t>
      </w:r>
    </w:p>
    <w:p w14:paraId="3A85196C" w14:textId="77777777" w:rsidR="001949F7" w:rsidRPr="001949F7" w:rsidRDefault="001949F7" w:rsidP="001949F7">
      <w:pPr>
        <w:pStyle w:val="Code"/>
        <w:rPr>
          <w:highlight w:val="white"/>
        </w:rPr>
      </w:pPr>
      <w:r w:rsidRPr="001949F7">
        <w:rPr>
          <w:highlight w:val="white"/>
        </w:rPr>
        <w:t xml:space="preserve">      $$ = Math.Sin($2);</w:t>
      </w:r>
    </w:p>
    <w:p w14:paraId="1F2D2904" w14:textId="77777777" w:rsidR="001949F7" w:rsidRPr="001949F7" w:rsidRDefault="001949F7" w:rsidP="001949F7">
      <w:pPr>
        <w:pStyle w:val="Code"/>
        <w:rPr>
          <w:highlight w:val="white"/>
        </w:rPr>
      </w:pPr>
      <w:r w:rsidRPr="001949F7">
        <w:rPr>
          <w:highlight w:val="white"/>
        </w:rPr>
        <w:t xml:space="preserve">    }</w:t>
      </w:r>
    </w:p>
    <w:p w14:paraId="228B3DB2" w14:textId="77777777" w:rsidR="001949F7" w:rsidRPr="001949F7" w:rsidRDefault="001949F7" w:rsidP="001949F7">
      <w:pPr>
        <w:pStyle w:val="Code"/>
        <w:rPr>
          <w:highlight w:val="white"/>
        </w:rPr>
      </w:pPr>
      <w:r w:rsidRPr="001949F7">
        <w:rPr>
          <w:highlight w:val="white"/>
        </w:rPr>
        <w:t xml:space="preserve">  | COS unary_expression {</w:t>
      </w:r>
    </w:p>
    <w:p w14:paraId="52CA94D4" w14:textId="77777777" w:rsidR="001949F7" w:rsidRPr="001949F7" w:rsidRDefault="001949F7" w:rsidP="001949F7">
      <w:pPr>
        <w:pStyle w:val="Code"/>
        <w:rPr>
          <w:highlight w:val="white"/>
        </w:rPr>
      </w:pPr>
      <w:r w:rsidRPr="001949F7">
        <w:rPr>
          <w:highlight w:val="white"/>
        </w:rPr>
        <w:lastRenderedPageBreak/>
        <w:t xml:space="preserve">      $$ = Math.Cos($2);</w:t>
      </w:r>
    </w:p>
    <w:p w14:paraId="40BC6793" w14:textId="77777777" w:rsidR="001949F7" w:rsidRPr="001949F7" w:rsidRDefault="001949F7" w:rsidP="001949F7">
      <w:pPr>
        <w:pStyle w:val="Code"/>
        <w:rPr>
          <w:highlight w:val="white"/>
        </w:rPr>
      </w:pPr>
      <w:r w:rsidRPr="001949F7">
        <w:rPr>
          <w:highlight w:val="white"/>
        </w:rPr>
        <w:t xml:space="preserve">    }</w:t>
      </w:r>
    </w:p>
    <w:p w14:paraId="16DE5516" w14:textId="77777777" w:rsidR="001949F7" w:rsidRPr="001949F7" w:rsidRDefault="001949F7" w:rsidP="001949F7">
      <w:pPr>
        <w:pStyle w:val="Code"/>
        <w:rPr>
          <w:highlight w:val="white"/>
        </w:rPr>
      </w:pPr>
      <w:r w:rsidRPr="001949F7">
        <w:rPr>
          <w:highlight w:val="white"/>
        </w:rPr>
        <w:t xml:space="preserve">  | TAN unary_expression {</w:t>
      </w:r>
    </w:p>
    <w:p w14:paraId="6A72E8EF" w14:textId="77777777" w:rsidR="001949F7" w:rsidRPr="001949F7" w:rsidRDefault="001949F7" w:rsidP="001949F7">
      <w:pPr>
        <w:pStyle w:val="Code"/>
        <w:rPr>
          <w:highlight w:val="white"/>
        </w:rPr>
      </w:pPr>
      <w:r w:rsidRPr="001949F7">
        <w:rPr>
          <w:highlight w:val="white"/>
        </w:rPr>
        <w:t xml:space="preserve">      $$ = Math.Tan($2);</w:t>
      </w:r>
    </w:p>
    <w:p w14:paraId="555EFEA7" w14:textId="77777777" w:rsidR="001949F7" w:rsidRPr="001949F7" w:rsidRDefault="001949F7" w:rsidP="001949F7">
      <w:pPr>
        <w:pStyle w:val="Code"/>
        <w:rPr>
          <w:highlight w:val="white"/>
        </w:rPr>
      </w:pPr>
      <w:r w:rsidRPr="001949F7">
        <w:rPr>
          <w:highlight w:val="white"/>
        </w:rPr>
        <w:t xml:space="preserve">    }</w:t>
      </w:r>
    </w:p>
    <w:p w14:paraId="385C20BD" w14:textId="77777777" w:rsidR="001949F7" w:rsidRPr="001949F7" w:rsidRDefault="001949F7" w:rsidP="001949F7">
      <w:pPr>
        <w:pStyle w:val="Code"/>
        <w:rPr>
          <w:highlight w:val="white"/>
        </w:rPr>
      </w:pPr>
      <w:r w:rsidRPr="001949F7">
        <w:rPr>
          <w:highlight w:val="white"/>
        </w:rPr>
        <w:t xml:space="preserve">  | LOG unary_expression {</w:t>
      </w:r>
    </w:p>
    <w:p w14:paraId="4160C4DB" w14:textId="77777777" w:rsidR="001949F7" w:rsidRPr="001949F7" w:rsidRDefault="001949F7" w:rsidP="001949F7">
      <w:pPr>
        <w:pStyle w:val="Code"/>
        <w:rPr>
          <w:highlight w:val="white"/>
        </w:rPr>
      </w:pPr>
      <w:r w:rsidRPr="001949F7">
        <w:rPr>
          <w:highlight w:val="white"/>
        </w:rPr>
        <w:t xml:space="preserve">      if ($2 &lt;= 0) {</w:t>
      </w:r>
    </w:p>
    <w:p w14:paraId="386CE95D"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45416C87" w14:textId="77777777" w:rsidR="001949F7" w:rsidRPr="001949F7" w:rsidRDefault="001949F7" w:rsidP="001949F7">
      <w:pPr>
        <w:pStyle w:val="Code"/>
        <w:rPr>
          <w:highlight w:val="white"/>
        </w:rPr>
      </w:pPr>
      <w:r w:rsidRPr="001949F7">
        <w:rPr>
          <w:highlight w:val="white"/>
        </w:rPr>
        <w:t xml:space="preserve">        Environment.Exit(-1);</w:t>
      </w:r>
    </w:p>
    <w:p w14:paraId="79ED456A" w14:textId="77777777" w:rsidR="001949F7" w:rsidRPr="001949F7" w:rsidRDefault="001949F7" w:rsidP="001949F7">
      <w:pPr>
        <w:pStyle w:val="Code"/>
        <w:rPr>
          <w:highlight w:val="white"/>
        </w:rPr>
      </w:pPr>
      <w:r w:rsidRPr="001949F7">
        <w:rPr>
          <w:highlight w:val="white"/>
        </w:rPr>
        <w:t xml:space="preserve">      }</w:t>
      </w:r>
    </w:p>
    <w:p w14:paraId="1E8CF390" w14:textId="77777777" w:rsidR="001949F7" w:rsidRPr="001949F7" w:rsidRDefault="001949F7" w:rsidP="001949F7">
      <w:pPr>
        <w:pStyle w:val="Code"/>
        <w:rPr>
          <w:highlight w:val="white"/>
        </w:rPr>
      </w:pPr>
    </w:p>
    <w:p w14:paraId="20689F20" w14:textId="77777777" w:rsidR="001949F7" w:rsidRPr="001949F7" w:rsidRDefault="001949F7" w:rsidP="001949F7">
      <w:pPr>
        <w:pStyle w:val="Code"/>
        <w:rPr>
          <w:highlight w:val="white"/>
        </w:rPr>
      </w:pPr>
      <w:r w:rsidRPr="001949F7">
        <w:rPr>
          <w:highlight w:val="white"/>
        </w:rPr>
        <w:t xml:space="preserve">      $$ = Math.Log($2);</w:t>
      </w:r>
    </w:p>
    <w:p w14:paraId="68AD50DC" w14:textId="77777777" w:rsidR="001949F7" w:rsidRPr="001949F7" w:rsidRDefault="001949F7" w:rsidP="001949F7">
      <w:pPr>
        <w:pStyle w:val="Code"/>
        <w:rPr>
          <w:highlight w:val="white"/>
        </w:rPr>
      </w:pPr>
      <w:r w:rsidRPr="001949F7">
        <w:rPr>
          <w:highlight w:val="white"/>
        </w:rPr>
        <w:t xml:space="preserve">    }</w:t>
      </w:r>
    </w:p>
    <w:p w14:paraId="5C03F7A3" w14:textId="77777777" w:rsidR="001949F7" w:rsidRPr="001949F7" w:rsidRDefault="001949F7" w:rsidP="001949F7">
      <w:pPr>
        <w:pStyle w:val="Code"/>
        <w:rPr>
          <w:highlight w:val="white"/>
        </w:rPr>
      </w:pPr>
      <w:r w:rsidRPr="001949F7">
        <w:rPr>
          <w:highlight w:val="white"/>
        </w:rPr>
        <w:t xml:space="preserve">  | EXP unary_expression {</w:t>
      </w:r>
    </w:p>
    <w:p w14:paraId="1F4021C0" w14:textId="77777777" w:rsidR="001949F7" w:rsidRPr="001949F7" w:rsidRDefault="001949F7" w:rsidP="001949F7">
      <w:pPr>
        <w:pStyle w:val="Code"/>
        <w:rPr>
          <w:highlight w:val="white"/>
        </w:rPr>
      </w:pPr>
      <w:r w:rsidRPr="001949F7">
        <w:rPr>
          <w:highlight w:val="white"/>
        </w:rPr>
        <w:t xml:space="preserve">      $$ = Math.Exp($2);</w:t>
      </w:r>
    </w:p>
    <w:p w14:paraId="7A5B8E0D" w14:textId="77777777" w:rsidR="001949F7" w:rsidRPr="001949F7" w:rsidRDefault="001949F7" w:rsidP="001949F7">
      <w:pPr>
        <w:pStyle w:val="Code"/>
        <w:rPr>
          <w:highlight w:val="white"/>
        </w:rPr>
      </w:pPr>
      <w:r w:rsidRPr="001949F7">
        <w:rPr>
          <w:highlight w:val="white"/>
        </w:rPr>
        <w:t xml:space="preserve">    }</w:t>
      </w:r>
    </w:p>
    <w:p w14:paraId="2565779E" w14:textId="77777777" w:rsidR="001949F7" w:rsidRPr="001949F7" w:rsidRDefault="001949F7" w:rsidP="001949F7">
      <w:pPr>
        <w:pStyle w:val="Code"/>
        <w:rPr>
          <w:highlight w:val="white"/>
        </w:rPr>
      </w:pPr>
      <w:r w:rsidRPr="001949F7">
        <w:rPr>
          <w:highlight w:val="white"/>
        </w:rPr>
        <w:t xml:space="preserve">  | LOG10 unary_expression {</w:t>
      </w:r>
    </w:p>
    <w:p w14:paraId="40AABBA5" w14:textId="77777777" w:rsidR="001949F7" w:rsidRPr="001949F7" w:rsidRDefault="001949F7" w:rsidP="001949F7">
      <w:pPr>
        <w:pStyle w:val="Code"/>
        <w:rPr>
          <w:highlight w:val="white"/>
        </w:rPr>
      </w:pPr>
      <w:r w:rsidRPr="001949F7">
        <w:rPr>
          <w:highlight w:val="white"/>
        </w:rPr>
        <w:t xml:space="preserve">      if ($2 &lt;= 0) {</w:t>
      </w:r>
    </w:p>
    <w:p w14:paraId="70ED7B36"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619CB163" w14:textId="77777777" w:rsidR="001949F7" w:rsidRPr="001949F7" w:rsidRDefault="001949F7" w:rsidP="001949F7">
      <w:pPr>
        <w:pStyle w:val="Code"/>
        <w:rPr>
          <w:highlight w:val="white"/>
        </w:rPr>
      </w:pPr>
      <w:r w:rsidRPr="001949F7">
        <w:rPr>
          <w:highlight w:val="white"/>
        </w:rPr>
        <w:t xml:space="preserve">        Environment.Exit(-1);</w:t>
      </w:r>
    </w:p>
    <w:p w14:paraId="534E1D06" w14:textId="77777777" w:rsidR="001949F7" w:rsidRPr="001949F7" w:rsidRDefault="001949F7" w:rsidP="001949F7">
      <w:pPr>
        <w:pStyle w:val="Code"/>
        <w:rPr>
          <w:highlight w:val="white"/>
        </w:rPr>
      </w:pPr>
      <w:r w:rsidRPr="001949F7">
        <w:rPr>
          <w:highlight w:val="white"/>
        </w:rPr>
        <w:t xml:space="preserve">      }</w:t>
      </w:r>
    </w:p>
    <w:p w14:paraId="76BC44E5" w14:textId="77777777" w:rsidR="001949F7" w:rsidRPr="001949F7" w:rsidRDefault="001949F7" w:rsidP="001949F7">
      <w:pPr>
        <w:pStyle w:val="Code"/>
        <w:rPr>
          <w:highlight w:val="white"/>
        </w:rPr>
      </w:pPr>
    </w:p>
    <w:p w14:paraId="2FABFD9A" w14:textId="77777777" w:rsidR="001949F7" w:rsidRPr="001949F7" w:rsidRDefault="001949F7" w:rsidP="001949F7">
      <w:pPr>
        <w:pStyle w:val="Code"/>
        <w:rPr>
          <w:highlight w:val="white"/>
        </w:rPr>
      </w:pPr>
      <w:r w:rsidRPr="001949F7">
        <w:rPr>
          <w:highlight w:val="white"/>
        </w:rPr>
        <w:t xml:space="preserve">      $$ = Math.Log10($2);</w:t>
      </w:r>
    </w:p>
    <w:p w14:paraId="742CD2E3" w14:textId="77777777" w:rsidR="001949F7" w:rsidRPr="001949F7" w:rsidRDefault="001949F7" w:rsidP="001949F7">
      <w:pPr>
        <w:pStyle w:val="Code"/>
        <w:rPr>
          <w:highlight w:val="white"/>
        </w:rPr>
      </w:pPr>
      <w:r w:rsidRPr="001949F7">
        <w:rPr>
          <w:highlight w:val="white"/>
        </w:rPr>
        <w:t xml:space="preserve">    }</w:t>
      </w:r>
    </w:p>
    <w:p w14:paraId="76A3356A" w14:textId="77777777" w:rsidR="001949F7" w:rsidRPr="001949F7" w:rsidRDefault="001949F7" w:rsidP="001949F7">
      <w:pPr>
        <w:pStyle w:val="Code"/>
        <w:rPr>
          <w:highlight w:val="white"/>
        </w:rPr>
      </w:pPr>
      <w:r w:rsidRPr="001949F7">
        <w:rPr>
          <w:highlight w:val="white"/>
        </w:rPr>
        <w:t xml:space="preserve">  | EXP10 unary_expression {</w:t>
      </w:r>
    </w:p>
    <w:p w14:paraId="6E451386" w14:textId="77777777" w:rsidR="001949F7" w:rsidRPr="001949F7" w:rsidRDefault="001949F7" w:rsidP="001949F7">
      <w:pPr>
        <w:pStyle w:val="Code"/>
        <w:rPr>
          <w:highlight w:val="white"/>
        </w:rPr>
      </w:pPr>
      <w:r w:rsidRPr="001949F7">
        <w:rPr>
          <w:highlight w:val="white"/>
        </w:rPr>
        <w:t xml:space="preserve">      $$ = Math.Pow(10, $2);</w:t>
      </w:r>
    </w:p>
    <w:p w14:paraId="6B0AEACC" w14:textId="77777777" w:rsidR="001949F7" w:rsidRPr="001949F7" w:rsidRDefault="001949F7" w:rsidP="001949F7">
      <w:pPr>
        <w:pStyle w:val="Code"/>
        <w:rPr>
          <w:highlight w:val="white"/>
        </w:rPr>
      </w:pPr>
      <w:r w:rsidRPr="001949F7">
        <w:rPr>
          <w:highlight w:val="white"/>
        </w:rPr>
        <w:t xml:space="preserve">    }</w:t>
      </w:r>
    </w:p>
    <w:p w14:paraId="1CDE7C56" w14:textId="77777777" w:rsidR="001949F7" w:rsidRPr="001949F7" w:rsidRDefault="001949F7" w:rsidP="001949F7">
      <w:pPr>
        <w:pStyle w:val="Code"/>
        <w:rPr>
          <w:highlight w:val="white"/>
        </w:rPr>
      </w:pPr>
      <w:r w:rsidRPr="001949F7">
        <w:rPr>
          <w:highlight w:val="white"/>
        </w:rPr>
        <w:t xml:space="preserve">  | SQRT unary_expression {</w:t>
      </w:r>
    </w:p>
    <w:p w14:paraId="1E54BC32" w14:textId="77777777" w:rsidR="001949F7" w:rsidRPr="001949F7" w:rsidRDefault="001949F7" w:rsidP="001949F7">
      <w:pPr>
        <w:pStyle w:val="Code"/>
        <w:rPr>
          <w:highlight w:val="white"/>
        </w:rPr>
      </w:pPr>
      <w:r w:rsidRPr="001949F7">
        <w:rPr>
          <w:highlight w:val="white"/>
        </w:rPr>
        <w:t xml:space="preserve">      if ($2 &lt; 0) {</w:t>
      </w:r>
    </w:p>
    <w:p w14:paraId="33C4928C" w14:textId="77777777" w:rsidR="001949F7" w:rsidRPr="001949F7" w:rsidRDefault="001949F7" w:rsidP="001949F7">
      <w:pPr>
        <w:pStyle w:val="Code"/>
        <w:rPr>
          <w:highlight w:val="white"/>
        </w:rPr>
      </w:pPr>
      <w:r w:rsidRPr="001949F7">
        <w:rPr>
          <w:highlight w:val="white"/>
        </w:rPr>
        <w:t xml:space="preserve">        Console.Error.WriteLine("Square Root of Negativ Value.");</w:t>
      </w:r>
    </w:p>
    <w:p w14:paraId="1736CA2C" w14:textId="77777777" w:rsidR="001949F7" w:rsidRPr="001949F7" w:rsidRDefault="001949F7" w:rsidP="001949F7">
      <w:pPr>
        <w:pStyle w:val="Code"/>
        <w:rPr>
          <w:highlight w:val="white"/>
        </w:rPr>
      </w:pPr>
      <w:r w:rsidRPr="001949F7">
        <w:rPr>
          <w:highlight w:val="white"/>
        </w:rPr>
        <w:t xml:space="preserve">        Environment.Exit(-1);</w:t>
      </w:r>
    </w:p>
    <w:p w14:paraId="2BF6AE23" w14:textId="77777777" w:rsidR="001949F7" w:rsidRPr="001949F7" w:rsidRDefault="001949F7" w:rsidP="001949F7">
      <w:pPr>
        <w:pStyle w:val="Code"/>
        <w:rPr>
          <w:highlight w:val="white"/>
        </w:rPr>
      </w:pPr>
      <w:r w:rsidRPr="001949F7">
        <w:rPr>
          <w:highlight w:val="white"/>
        </w:rPr>
        <w:t xml:space="preserve">      }</w:t>
      </w:r>
    </w:p>
    <w:p w14:paraId="31833860" w14:textId="77777777" w:rsidR="001949F7" w:rsidRPr="001949F7" w:rsidRDefault="001949F7" w:rsidP="001949F7">
      <w:pPr>
        <w:pStyle w:val="Code"/>
        <w:rPr>
          <w:highlight w:val="white"/>
        </w:rPr>
      </w:pPr>
    </w:p>
    <w:p w14:paraId="1216958B" w14:textId="77777777" w:rsidR="001949F7" w:rsidRPr="001949F7" w:rsidRDefault="001949F7" w:rsidP="001949F7">
      <w:pPr>
        <w:pStyle w:val="Code"/>
        <w:rPr>
          <w:highlight w:val="white"/>
        </w:rPr>
      </w:pPr>
      <w:r w:rsidRPr="001949F7">
        <w:rPr>
          <w:highlight w:val="white"/>
        </w:rPr>
        <w:t xml:space="preserve">      $$ = Math.Sqrt($2);</w:t>
      </w:r>
    </w:p>
    <w:p w14:paraId="0773A0BC" w14:textId="77777777" w:rsidR="001949F7" w:rsidRPr="001949F7" w:rsidRDefault="001949F7" w:rsidP="001949F7">
      <w:pPr>
        <w:pStyle w:val="Code"/>
        <w:rPr>
          <w:highlight w:val="white"/>
        </w:rPr>
      </w:pPr>
      <w:r w:rsidRPr="001949F7">
        <w:rPr>
          <w:highlight w:val="white"/>
        </w:rPr>
        <w:t xml:space="preserve">    };</w:t>
      </w:r>
    </w:p>
    <w:p w14:paraId="79E9F85A" w14:textId="77777777" w:rsidR="001949F7" w:rsidRPr="001949F7" w:rsidRDefault="001949F7" w:rsidP="001949F7">
      <w:pPr>
        <w:pStyle w:val="Code"/>
        <w:rPr>
          <w:highlight w:val="white"/>
        </w:rPr>
      </w:pPr>
    </w:p>
    <w:p w14:paraId="1FE98D68" w14:textId="77777777" w:rsidR="001949F7" w:rsidRPr="001949F7" w:rsidRDefault="001949F7" w:rsidP="001949F7">
      <w:pPr>
        <w:pStyle w:val="Code"/>
        <w:rPr>
          <w:highlight w:val="white"/>
        </w:rPr>
      </w:pPr>
      <w:r w:rsidRPr="001949F7">
        <w:rPr>
          <w:highlight w:val="white"/>
        </w:rPr>
        <w:t>primary_expression:</w:t>
      </w:r>
    </w:p>
    <w:p w14:paraId="5DE29A3C" w14:textId="77777777" w:rsidR="001949F7" w:rsidRPr="001949F7" w:rsidRDefault="001949F7" w:rsidP="001949F7">
      <w:pPr>
        <w:pStyle w:val="Code"/>
        <w:rPr>
          <w:highlight w:val="white"/>
        </w:rPr>
      </w:pPr>
      <w:r w:rsidRPr="001949F7">
        <w:rPr>
          <w:highlight w:val="white"/>
        </w:rPr>
        <w:t xml:space="preserve">    LEFT_PAREN expression RIGHT_PAREN {</w:t>
      </w:r>
    </w:p>
    <w:p w14:paraId="5943C643" w14:textId="77777777" w:rsidR="001949F7" w:rsidRPr="001949F7" w:rsidRDefault="001949F7" w:rsidP="001949F7">
      <w:pPr>
        <w:pStyle w:val="Code"/>
        <w:rPr>
          <w:highlight w:val="white"/>
        </w:rPr>
      </w:pPr>
      <w:r w:rsidRPr="001949F7">
        <w:rPr>
          <w:highlight w:val="white"/>
        </w:rPr>
        <w:t xml:space="preserve">      $$ = $2;</w:t>
      </w:r>
    </w:p>
    <w:p w14:paraId="1819E9B6" w14:textId="77777777" w:rsidR="001949F7" w:rsidRPr="001949F7" w:rsidRDefault="001949F7" w:rsidP="001949F7">
      <w:pPr>
        <w:pStyle w:val="Code"/>
        <w:rPr>
          <w:highlight w:val="white"/>
        </w:rPr>
      </w:pPr>
      <w:r w:rsidRPr="001949F7">
        <w:rPr>
          <w:highlight w:val="white"/>
        </w:rPr>
        <w:t xml:space="preserve">    }</w:t>
      </w:r>
    </w:p>
    <w:p w14:paraId="352797C7" w14:textId="77777777" w:rsidR="001949F7" w:rsidRPr="001949F7" w:rsidRDefault="001949F7" w:rsidP="001949F7">
      <w:pPr>
        <w:pStyle w:val="Code"/>
        <w:rPr>
          <w:highlight w:val="white"/>
        </w:rPr>
      </w:pPr>
      <w:r w:rsidRPr="001949F7">
        <w:rPr>
          <w:highlight w:val="white"/>
        </w:rPr>
        <w:t xml:space="preserve">  | NAME {</w:t>
      </w:r>
    </w:p>
    <w:p w14:paraId="4AF66AA9" w14:textId="77777777" w:rsidR="001949F7" w:rsidRPr="001949F7" w:rsidRDefault="001949F7" w:rsidP="001949F7">
      <w:pPr>
        <w:pStyle w:val="Code"/>
        <w:rPr>
          <w:highlight w:val="white"/>
        </w:rPr>
      </w:pPr>
      <w:r w:rsidRPr="001949F7">
        <w:rPr>
          <w:highlight w:val="white"/>
        </w:rPr>
        <w:t xml:space="preserve">      if (MainX.VariableMap.ContainsKey($1)) {</w:t>
      </w:r>
    </w:p>
    <w:p w14:paraId="6A66A62A" w14:textId="77777777" w:rsidR="001949F7" w:rsidRPr="001949F7" w:rsidRDefault="001949F7" w:rsidP="001949F7">
      <w:pPr>
        <w:pStyle w:val="Code"/>
        <w:rPr>
          <w:highlight w:val="white"/>
        </w:rPr>
      </w:pPr>
      <w:r w:rsidRPr="001949F7">
        <w:rPr>
          <w:highlight w:val="white"/>
        </w:rPr>
        <w:t xml:space="preserve">        $$ = MainX.VariableMap[$1];</w:t>
      </w:r>
    </w:p>
    <w:p w14:paraId="7F01921D" w14:textId="77777777" w:rsidR="001949F7" w:rsidRPr="001949F7" w:rsidRDefault="001949F7" w:rsidP="001949F7">
      <w:pPr>
        <w:pStyle w:val="Code"/>
        <w:rPr>
          <w:highlight w:val="white"/>
        </w:rPr>
      </w:pPr>
      <w:r w:rsidRPr="001949F7">
        <w:rPr>
          <w:highlight w:val="white"/>
        </w:rPr>
        <w:t xml:space="preserve">      }</w:t>
      </w:r>
    </w:p>
    <w:p w14:paraId="7A4F6236" w14:textId="77777777" w:rsidR="001949F7" w:rsidRPr="001949F7" w:rsidRDefault="001949F7" w:rsidP="001949F7">
      <w:pPr>
        <w:pStyle w:val="Code"/>
        <w:rPr>
          <w:highlight w:val="white"/>
        </w:rPr>
      </w:pPr>
      <w:r w:rsidRPr="001949F7">
        <w:rPr>
          <w:highlight w:val="white"/>
        </w:rPr>
        <w:t xml:space="preserve">      else {</w:t>
      </w:r>
    </w:p>
    <w:p w14:paraId="52779F3D" w14:textId="77777777" w:rsidR="001949F7" w:rsidRPr="001949F7" w:rsidRDefault="001949F7" w:rsidP="001949F7">
      <w:pPr>
        <w:pStyle w:val="Code"/>
        <w:rPr>
          <w:highlight w:val="white"/>
        </w:rPr>
      </w:pPr>
      <w:r w:rsidRPr="001949F7">
        <w:rPr>
          <w:highlight w:val="white"/>
        </w:rPr>
        <w:t xml:space="preserve">        Console.Error.WriteLine("Unknown Name: \"" + $1 + "\".");</w:t>
      </w:r>
    </w:p>
    <w:p w14:paraId="5224B71C" w14:textId="77777777" w:rsidR="001949F7" w:rsidRPr="001949F7" w:rsidRDefault="001949F7" w:rsidP="001949F7">
      <w:pPr>
        <w:pStyle w:val="Code"/>
        <w:rPr>
          <w:highlight w:val="white"/>
        </w:rPr>
      </w:pPr>
      <w:r w:rsidRPr="001949F7">
        <w:rPr>
          <w:highlight w:val="white"/>
        </w:rPr>
        <w:t xml:space="preserve">        Environment.Exit(-1);</w:t>
      </w:r>
    </w:p>
    <w:p w14:paraId="65917FBE" w14:textId="77777777" w:rsidR="001949F7" w:rsidRPr="001949F7" w:rsidRDefault="001949F7" w:rsidP="001949F7">
      <w:pPr>
        <w:pStyle w:val="Code"/>
        <w:rPr>
          <w:highlight w:val="white"/>
        </w:rPr>
      </w:pPr>
      <w:r w:rsidRPr="001949F7">
        <w:rPr>
          <w:highlight w:val="white"/>
        </w:rPr>
        <w:t xml:space="preserve">      }</w:t>
      </w:r>
    </w:p>
    <w:p w14:paraId="19DE7C4F" w14:textId="77777777" w:rsidR="001949F7" w:rsidRPr="001949F7" w:rsidRDefault="001949F7" w:rsidP="001949F7">
      <w:pPr>
        <w:pStyle w:val="Code"/>
        <w:rPr>
          <w:highlight w:val="white"/>
        </w:rPr>
      </w:pPr>
      <w:r w:rsidRPr="001949F7">
        <w:rPr>
          <w:highlight w:val="white"/>
        </w:rPr>
        <w:t xml:space="preserve">    }</w:t>
      </w:r>
    </w:p>
    <w:p w14:paraId="0753A5D7" w14:textId="77777777" w:rsidR="001949F7" w:rsidRPr="001949F7" w:rsidRDefault="001949F7" w:rsidP="001949F7">
      <w:pPr>
        <w:pStyle w:val="Code"/>
        <w:rPr>
          <w:highlight w:val="white"/>
        </w:rPr>
      </w:pPr>
      <w:r w:rsidRPr="001949F7">
        <w:rPr>
          <w:highlight w:val="white"/>
        </w:rPr>
        <w:t xml:space="preserve">  | VALUE {</w:t>
      </w:r>
    </w:p>
    <w:p w14:paraId="2F0DD2FE" w14:textId="77777777" w:rsidR="001949F7" w:rsidRPr="001949F7" w:rsidRDefault="001949F7" w:rsidP="001949F7">
      <w:pPr>
        <w:pStyle w:val="Code"/>
        <w:rPr>
          <w:highlight w:val="white"/>
        </w:rPr>
      </w:pPr>
      <w:r w:rsidRPr="001949F7">
        <w:rPr>
          <w:highlight w:val="white"/>
        </w:rPr>
        <w:t xml:space="preserve">      $$ = $1;</w:t>
      </w:r>
    </w:p>
    <w:p w14:paraId="4064225B" w14:textId="77777777" w:rsidR="001949F7" w:rsidRPr="001949F7" w:rsidRDefault="001949F7" w:rsidP="001949F7">
      <w:pPr>
        <w:pStyle w:val="Code"/>
        <w:rPr>
          <w:highlight w:val="white"/>
        </w:rPr>
      </w:pPr>
      <w:r w:rsidRPr="001949F7">
        <w:rPr>
          <w:highlight w:val="white"/>
        </w:rPr>
        <w:t xml:space="preserve">    };</w:t>
      </w:r>
    </w:p>
    <w:p w14:paraId="5C86CCDB" w14:textId="77777777" w:rsidR="001949F7" w:rsidRPr="001949F7" w:rsidRDefault="001949F7" w:rsidP="001949F7">
      <w:pPr>
        <w:pStyle w:val="Code"/>
        <w:rPr>
          <w:highlight w:val="white"/>
        </w:rPr>
      </w:pPr>
    </w:p>
    <w:p w14:paraId="3A6DD88F" w14:textId="77777777" w:rsidR="001949F7" w:rsidRPr="001949F7" w:rsidRDefault="001949F7" w:rsidP="001949F7">
      <w:pPr>
        <w:pStyle w:val="Code"/>
        <w:rPr>
          <w:highlight w:val="white"/>
        </w:rPr>
      </w:pPr>
      <w:r w:rsidRPr="001949F7">
        <w:rPr>
          <w:highlight w:val="white"/>
        </w:rPr>
        <w:t>%%</w:t>
      </w:r>
    </w:p>
    <w:p w14:paraId="0D7E9A64" w14:textId="387EE133" w:rsidR="002A59F4" w:rsidRPr="00EC76D5" w:rsidRDefault="002A59F4" w:rsidP="002A59F4">
      <w:pPr>
        <w:pStyle w:val="Rubrik3"/>
      </w:pPr>
      <w:bookmarkStart w:id="18" w:name="_Toc49764298"/>
      <w:r w:rsidRPr="00EC76D5">
        <w:lastRenderedPageBreak/>
        <w:t>J</w:t>
      </w:r>
      <w:r w:rsidR="0098527B">
        <w:t>Plex</w:t>
      </w:r>
      <w:bookmarkEnd w:id="17"/>
      <w:bookmarkEnd w:id="18"/>
    </w:p>
    <w:p w14:paraId="4CF5936B" w14:textId="2C6993FB"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J</w:t>
      </w:r>
      <w:r w:rsidR="009C2A0F">
        <w:t>P</w:t>
      </w:r>
      <w:r w:rsidR="002B548F" w:rsidRPr="00EC76D5">
        <w:t>l</w:t>
      </w:r>
      <w:r w:rsidR="000A5AA6" w:rsidRPr="00EC76D5">
        <w:t xml:space="preserve">ex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04254658" w14:textId="61ADE271" w:rsidR="00EF6930" w:rsidRPr="00EC76D5" w:rsidRDefault="00823DFC" w:rsidP="002F2F53">
      <w:r w:rsidRPr="00EC76D5">
        <w:t>When it comes to complicated tokens, J</w:t>
      </w:r>
      <w:r w:rsidR="0029308A" w:rsidRPr="00EC76D5">
        <w:t>Fl</w:t>
      </w:r>
      <w:r w:rsidRPr="00EC76D5">
        <w:t xml:space="preserve">ex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r w:rsidR="004B7FDC" w:rsidRPr="00EC76D5">
        <w:t>preceed</w:t>
      </w:r>
      <w:r w:rsidR="003865CF" w:rsidRPr="00EC76D5">
        <w:t>ing</w:t>
      </w:r>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ne or more</w:t>
            </w:r>
            <w:r w:rsidR="008855EB" w:rsidRPr="00EC76D5">
              <w:t>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5C243D40" w:rsidR="00025F74" w:rsidRPr="00EC76D5" w:rsidRDefault="00025F74" w:rsidP="00025F74">
      <w:pPr>
        <w:pStyle w:val="CodeHeader"/>
      </w:pPr>
      <w:r w:rsidRPr="00EC76D5">
        <w:t>Scanner.j</w:t>
      </w:r>
      <w:r w:rsidR="00E25AF4">
        <w:t>p</w:t>
      </w:r>
      <w:r w:rsidRPr="00EC76D5">
        <w:t>lex</w:t>
      </w:r>
    </w:p>
    <w:p w14:paraId="145CF6BE" w14:textId="77777777" w:rsidR="00855DE8" w:rsidRDefault="00855DE8" w:rsidP="00855DE8">
      <w:pPr>
        <w:pStyle w:val="Code"/>
        <w:rPr>
          <w:highlight w:val="white"/>
          <w:lang w:val="sv-SE"/>
        </w:rPr>
      </w:pPr>
      <w:r>
        <w:rPr>
          <w:highlight w:val="white"/>
          <w:lang w:val="sv-SE"/>
        </w:rPr>
        <w:t>%namespace Calculator</w:t>
      </w:r>
    </w:p>
    <w:p w14:paraId="4D7282C8" w14:textId="77777777" w:rsidR="00855DE8" w:rsidRDefault="00855DE8" w:rsidP="00855DE8">
      <w:pPr>
        <w:pStyle w:val="Code"/>
        <w:rPr>
          <w:highlight w:val="white"/>
          <w:lang w:val="sv-SE"/>
        </w:rPr>
      </w:pPr>
    </w:p>
    <w:p w14:paraId="3D100F7E" w14:textId="77777777" w:rsidR="00855DE8" w:rsidRDefault="00855DE8" w:rsidP="00855DE8">
      <w:pPr>
        <w:pStyle w:val="Code"/>
        <w:rPr>
          <w:highlight w:val="white"/>
          <w:lang w:val="sv-SE"/>
        </w:rPr>
      </w:pPr>
      <w:r>
        <w:rPr>
          <w:highlight w:val="white"/>
          <w:lang w:val="sv-SE"/>
        </w:rPr>
        <w:t>%{</w:t>
      </w:r>
    </w:p>
    <w:p w14:paraId="2C2F30A3" w14:textId="77777777" w:rsidR="00855DE8" w:rsidRDefault="00855DE8" w:rsidP="00855DE8">
      <w:pPr>
        <w:pStyle w:val="Code"/>
        <w:rPr>
          <w:highlight w:val="white"/>
          <w:lang w:val="sv-SE"/>
        </w:rPr>
      </w:pPr>
      <w:r>
        <w:rPr>
          <w:highlight w:val="white"/>
          <w:lang w:val="sv-SE"/>
        </w:rPr>
        <w:t xml:space="preserve">  // Empty.</w:t>
      </w:r>
    </w:p>
    <w:p w14:paraId="2969AB38" w14:textId="77777777" w:rsidR="00855DE8" w:rsidRDefault="00855DE8" w:rsidP="00855DE8">
      <w:pPr>
        <w:pStyle w:val="Code"/>
        <w:rPr>
          <w:highlight w:val="white"/>
          <w:lang w:val="sv-SE"/>
        </w:rPr>
      </w:pPr>
      <w:r>
        <w:rPr>
          <w:highlight w:val="white"/>
          <w:lang w:val="sv-SE"/>
        </w:rPr>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19C476D4" w14:textId="77777777" w:rsidR="00855DE8" w:rsidRPr="00855DE8" w:rsidRDefault="00855DE8" w:rsidP="00855DE8">
      <w:pPr>
        <w:pStyle w:val="Code"/>
        <w:rPr>
          <w:highlight w:val="white"/>
        </w:rPr>
      </w:pPr>
      <w:r w:rsidRPr="00855DE8">
        <w:rPr>
          <w:highlight w:val="white"/>
        </w:rPr>
        <w:t>LINE_COMMENT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882E02B" w14:textId="77777777" w:rsidR="00855DE8" w:rsidRPr="00855DE8" w:rsidRDefault="00855DE8" w:rsidP="00855DE8">
      <w:pPr>
        <w:pStyle w:val="Code"/>
        <w:rPr>
          <w:highlight w:val="white"/>
        </w:rPr>
      </w:pPr>
      <w:r w:rsidRPr="00855DE8">
        <w:rPr>
          <w:highlight w:val="white"/>
        </w:rPr>
        <w:t>TEXT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139FC0FB" w14:textId="77777777" w:rsidR="00855DE8" w:rsidRPr="00855DE8" w:rsidRDefault="00855DE8" w:rsidP="00855DE8">
      <w:pPr>
        <w:pStyle w:val="Code"/>
        <w:rPr>
          <w:highlight w:val="white"/>
        </w:rPr>
      </w:pPr>
      <w:r w:rsidRPr="00855DE8">
        <w:rPr>
          <w:highlight w:val="white"/>
        </w:rPr>
        <w:t>NAME [a-zA-Z_][a-zA-Z0-9_]*</w:t>
      </w:r>
    </w:p>
    <w:p w14:paraId="0424FE69" w14:textId="5BEA449B" w:rsidR="003A2BFD" w:rsidRPr="00EC76D5" w:rsidRDefault="003A2BFD" w:rsidP="003A2BFD">
      <w:r w:rsidRPr="00EC76D5">
        <w:t>A value is as least one digit, potentially followed by more digits, a dot, and even more digits.</w:t>
      </w:r>
    </w:p>
    <w:p w14:paraId="06C38FF9" w14:textId="77777777" w:rsidR="00855DE8" w:rsidRPr="00855DE8" w:rsidRDefault="00855DE8" w:rsidP="00855DE8">
      <w:pPr>
        <w:pStyle w:val="Code"/>
        <w:rPr>
          <w:highlight w:val="white"/>
        </w:rPr>
      </w:pPr>
      <w:r w:rsidRPr="00855DE8">
        <w:rPr>
          <w:highlight w:val="white"/>
        </w:rPr>
        <w:t>VALUE [0-9]+|([0-9]+\.[0-9]+)</w:t>
      </w:r>
    </w:p>
    <w:p w14:paraId="478DD8D7" w14:textId="6B469D89" w:rsidR="003A2BFD" w:rsidRPr="00EC76D5" w:rsidRDefault="003A2BFD" w:rsidP="003A2BFD">
      <w:r w:rsidRPr="00EC76D5">
        <w:t>A white space is either a space, a tabulator, a return, a newline, or a form-feed.</w:t>
      </w:r>
    </w:p>
    <w:p w14:paraId="046DCE6B" w14:textId="77777777" w:rsidR="00855DE8" w:rsidRPr="00855DE8" w:rsidRDefault="00855DE8" w:rsidP="00855DE8">
      <w:pPr>
        <w:pStyle w:val="Code"/>
        <w:rPr>
          <w:highlight w:val="white"/>
        </w:rPr>
      </w:pPr>
      <w:r w:rsidRPr="00855DE8">
        <w:rPr>
          <w:highlight w:val="white"/>
        </w:rPr>
        <w:t>WHITE_SPACE [ \t\r\n\f]</w:t>
      </w:r>
    </w:p>
    <w:p w14:paraId="0EBE8D16" w14:textId="77777777" w:rsidR="00855DE8" w:rsidRPr="00855DE8" w:rsidRDefault="00855DE8" w:rsidP="00855DE8">
      <w:pPr>
        <w:pStyle w:val="Code"/>
        <w:rPr>
          <w:highlight w:val="white"/>
        </w:rPr>
      </w:pPr>
    </w:p>
    <w:p w14:paraId="3F3735FF" w14:textId="77777777" w:rsidR="00855DE8" w:rsidRPr="00855DE8" w:rsidRDefault="00855DE8" w:rsidP="00855DE8">
      <w:pPr>
        <w:pStyle w:val="Code"/>
        <w:rPr>
          <w:highlight w:val="white"/>
        </w:rPr>
      </w:pPr>
      <w:r w:rsidRPr="00855DE8">
        <w:rPr>
          <w:highlight w:val="white"/>
        </w:rPr>
        <w:t>%%</w:t>
      </w:r>
    </w:p>
    <w:p w14:paraId="441F4989" w14:textId="77777777" w:rsidR="00855DE8" w:rsidRPr="00855DE8" w:rsidRDefault="00855DE8" w:rsidP="00855DE8">
      <w:pPr>
        <w:pStyle w:val="Code"/>
        <w:rPr>
          <w:highlight w:val="white"/>
        </w:rPr>
      </w:pPr>
    </w:p>
    <w:p w14:paraId="33833DEE" w14:textId="77777777" w:rsidR="00855DE8" w:rsidRPr="00855DE8" w:rsidRDefault="00855DE8" w:rsidP="00855DE8">
      <w:pPr>
        <w:pStyle w:val="Code"/>
        <w:rPr>
          <w:highlight w:val="white"/>
        </w:rPr>
      </w:pPr>
      <w:r w:rsidRPr="00855DE8">
        <w:rPr>
          <w:highlight w:val="white"/>
        </w:rPr>
        <w:t>"assign"  { return ((int) Tokens.ASSIGN);  }</w:t>
      </w:r>
    </w:p>
    <w:p w14:paraId="4CEBA3C9" w14:textId="77777777" w:rsidR="00855DE8" w:rsidRPr="00855DE8" w:rsidRDefault="00855DE8" w:rsidP="00855DE8">
      <w:pPr>
        <w:pStyle w:val="Code"/>
        <w:rPr>
          <w:highlight w:val="white"/>
        </w:rPr>
      </w:pPr>
      <w:r w:rsidRPr="00855DE8">
        <w:rPr>
          <w:highlight w:val="white"/>
        </w:rPr>
        <w:lastRenderedPageBreak/>
        <w:t>"read"    { return ((int) Tokens.READ);    }</w:t>
      </w:r>
    </w:p>
    <w:p w14:paraId="06F72513" w14:textId="77777777" w:rsidR="00855DE8" w:rsidRPr="00855DE8" w:rsidRDefault="00855DE8" w:rsidP="00855DE8">
      <w:pPr>
        <w:pStyle w:val="Code"/>
        <w:rPr>
          <w:highlight w:val="white"/>
        </w:rPr>
      </w:pPr>
      <w:r w:rsidRPr="00855DE8">
        <w:rPr>
          <w:highlight w:val="white"/>
        </w:rPr>
        <w:t>"write"   { return ((int) Tokens.WRITE);   }</w:t>
      </w:r>
    </w:p>
    <w:p w14:paraId="5255EF37" w14:textId="77777777" w:rsidR="00855DE8" w:rsidRPr="00855DE8" w:rsidRDefault="00855DE8" w:rsidP="00855DE8">
      <w:pPr>
        <w:pStyle w:val="Code"/>
        <w:rPr>
          <w:highlight w:val="white"/>
        </w:rPr>
      </w:pPr>
      <w:r w:rsidRPr="00855DE8">
        <w:rPr>
          <w:highlight w:val="white"/>
        </w:rPr>
        <w:t>"newline" { return ((int) Tokens.NEWLINE); }</w:t>
      </w:r>
    </w:p>
    <w:p w14:paraId="45C6FC5A" w14:textId="77777777" w:rsidR="00855DE8" w:rsidRPr="00855DE8" w:rsidRDefault="00855DE8" w:rsidP="00855DE8">
      <w:pPr>
        <w:pStyle w:val="Code"/>
        <w:rPr>
          <w:highlight w:val="white"/>
        </w:rPr>
      </w:pPr>
      <w:r w:rsidRPr="00855DE8">
        <w:rPr>
          <w:highlight w:val="white"/>
        </w:rPr>
        <w:t>"sin"     { return ((int) Tokens.SIN);     }</w:t>
      </w:r>
    </w:p>
    <w:p w14:paraId="7DCBEDB2" w14:textId="77777777" w:rsidR="00855DE8" w:rsidRPr="00855DE8" w:rsidRDefault="00855DE8" w:rsidP="00855DE8">
      <w:pPr>
        <w:pStyle w:val="Code"/>
        <w:rPr>
          <w:highlight w:val="white"/>
        </w:rPr>
      </w:pPr>
      <w:r w:rsidRPr="00855DE8">
        <w:rPr>
          <w:highlight w:val="white"/>
        </w:rPr>
        <w:t>"cos"     { return ((int) Tokens.COS);     }</w:t>
      </w:r>
    </w:p>
    <w:p w14:paraId="136AC02D" w14:textId="77777777" w:rsidR="00855DE8" w:rsidRPr="00855DE8" w:rsidRDefault="00855DE8" w:rsidP="00855DE8">
      <w:pPr>
        <w:pStyle w:val="Code"/>
        <w:rPr>
          <w:highlight w:val="white"/>
        </w:rPr>
      </w:pPr>
      <w:r w:rsidRPr="00855DE8">
        <w:rPr>
          <w:highlight w:val="white"/>
        </w:rPr>
        <w:t>"tan"     { return ((int) Tokens.TAN);     }</w:t>
      </w:r>
    </w:p>
    <w:p w14:paraId="015B313A" w14:textId="77777777" w:rsidR="00855DE8" w:rsidRPr="00855DE8" w:rsidRDefault="00855DE8" w:rsidP="00855DE8">
      <w:pPr>
        <w:pStyle w:val="Code"/>
        <w:rPr>
          <w:highlight w:val="white"/>
        </w:rPr>
      </w:pPr>
      <w:r w:rsidRPr="00855DE8">
        <w:rPr>
          <w:highlight w:val="white"/>
        </w:rPr>
        <w:t>"log"     { return ((int) Tokens.LOG);     }</w:t>
      </w:r>
    </w:p>
    <w:p w14:paraId="227C3E5C" w14:textId="77777777" w:rsidR="00855DE8" w:rsidRPr="00855DE8" w:rsidRDefault="00855DE8" w:rsidP="00855DE8">
      <w:pPr>
        <w:pStyle w:val="Code"/>
        <w:rPr>
          <w:highlight w:val="white"/>
        </w:rPr>
      </w:pPr>
      <w:r w:rsidRPr="00855DE8">
        <w:rPr>
          <w:highlight w:val="white"/>
        </w:rPr>
        <w:t>"exp"     { return ((int) Tokens.EXP);     }</w:t>
      </w:r>
    </w:p>
    <w:p w14:paraId="1371236C" w14:textId="77777777" w:rsidR="00855DE8" w:rsidRPr="00855DE8" w:rsidRDefault="00855DE8" w:rsidP="00855DE8">
      <w:pPr>
        <w:pStyle w:val="Code"/>
        <w:rPr>
          <w:highlight w:val="white"/>
        </w:rPr>
      </w:pPr>
      <w:r w:rsidRPr="00855DE8">
        <w:rPr>
          <w:highlight w:val="white"/>
        </w:rPr>
        <w:t>"log10"   { return ((int) Tokens.LOG10);   }</w:t>
      </w:r>
    </w:p>
    <w:p w14:paraId="76689699" w14:textId="77777777" w:rsidR="00855DE8" w:rsidRPr="00855DE8" w:rsidRDefault="00855DE8" w:rsidP="00855DE8">
      <w:pPr>
        <w:pStyle w:val="Code"/>
        <w:rPr>
          <w:highlight w:val="white"/>
        </w:rPr>
      </w:pPr>
      <w:r w:rsidRPr="00855DE8">
        <w:rPr>
          <w:highlight w:val="white"/>
        </w:rPr>
        <w:t>"exp10"   { return ((int) Tokens.EXP10);   }</w:t>
      </w:r>
    </w:p>
    <w:p w14:paraId="25666228" w14:textId="77777777" w:rsidR="00855DE8" w:rsidRPr="00855DE8" w:rsidRDefault="00855DE8" w:rsidP="00855DE8">
      <w:pPr>
        <w:pStyle w:val="Code"/>
        <w:rPr>
          <w:highlight w:val="white"/>
        </w:rPr>
      </w:pPr>
      <w:r w:rsidRPr="00855DE8">
        <w:rPr>
          <w:highlight w:val="white"/>
        </w:rPr>
        <w:t>"sqrt"    { return ((int) Tokens.SQRT);    }</w:t>
      </w:r>
    </w:p>
    <w:p w14:paraId="63D0706C" w14:textId="77777777" w:rsidR="00855DE8" w:rsidRPr="00855DE8" w:rsidRDefault="00855DE8" w:rsidP="00855DE8">
      <w:pPr>
        <w:pStyle w:val="Code"/>
        <w:rPr>
          <w:highlight w:val="white"/>
        </w:rPr>
      </w:pPr>
    </w:p>
    <w:p w14:paraId="4E75BB8C" w14:textId="77777777" w:rsidR="00855DE8" w:rsidRPr="00855DE8" w:rsidRDefault="00855DE8" w:rsidP="00855DE8">
      <w:pPr>
        <w:pStyle w:val="Code"/>
        <w:rPr>
          <w:highlight w:val="white"/>
        </w:rPr>
      </w:pPr>
      <w:r w:rsidRPr="00855DE8">
        <w:rPr>
          <w:highlight w:val="white"/>
        </w:rPr>
        <w:t>"=" { return ((int) Tokens.EQUAL);       }</w:t>
      </w:r>
    </w:p>
    <w:p w14:paraId="15A8BB4F" w14:textId="77777777" w:rsidR="00855DE8" w:rsidRPr="00855DE8" w:rsidRDefault="00855DE8" w:rsidP="00855DE8">
      <w:pPr>
        <w:pStyle w:val="Code"/>
        <w:rPr>
          <w:highlight w:val="white"/>
        </w:rPr>
      </w:pPr>
      <w:r w:rsidRPr="00855DE8">
        <w:rPr>
          <w:highlight w:val="white"/>
        </w:rPr>
        <w:t>"+" { return ((int) Tokens.PLUS);        }</w:t>
      </w:r>
    </w:p>
    <w:p w14:paraId="05268A30" w14:textId="77777777" w:rsidR="00855DE8" w:rsidRPr="00855DE8" w:rsidRDefault="00855DE8" w:rsidP="00855DE8">
      <w:pPr>
        <w:pStyle w:val="Code"/>
        <w:rPr>
          <w:highlight w:val="white"/>
        </w:rPr>
      </w:pPr>
      <w:r w:rsidRPr="00855DE8">
        <w:rPr>
          <w:highlight w:val="white"/>
        </w:rPr>
        <w:t>"-" { return ((int) Tokens.MINUS);       }</w:t>
      </w:r>
    </w:p>
    <w:p w14:paraId="329007AA" w14:textId="77777777" w:rsidR="00855DE8" w:rsidRPr="00855DE8" w:rsidRDefault="00855DE8" w:rsidP="00855DE8">
      <w:pPr>
        <w:pStyle w:val="Code"/>
        <w:rPr>
          <w:highlight w:val="white"/>
        </w:rPr>
      </w:pPr>
      <w:r w:rsidRPr="00855DE8">
        <w:rPr>
          <w:highlight w:val="white"/>
        </w:rPr>
        <w:t>"*" { return ((int) Tokens.TIMES);       }</w:t>
      </w:r>
    </w:p>
    <w:p w14:paraId="5A82CF63" w14:textId="77777777" w:rsidR="00855DE8" w:rsidRPr="00855DE8" w:rsidRDefault="00855DE8" w:rsidP="00855DE8">
      <w:pPr>
        <w:pStyle w:val="Code"/>
        <w:rPr>
          <w:highlight w:val="white"/>
        </w:rPr>
      </w:pPr>
      <w:r w:rsidRPr="00855DE8">
        <w:rPr>
          <w:highlight w:val="white"/>
        </w:rPr>
        <w:t>"/" { return ((int) Tokens.DIVIDE);      }</w:t>
      </w:r>
    </w:p>
    <w:p w14:paraId="675ADF81" w14:textId="77777777" w:rsidR="00855DE8" w:rsidRPr="00855DE8" w:rsidRDefault="00855DE8" w:rsidP="00855DE8">
      <w:pPr>
        <w:pStyle w:val="Code"/>
        <w:rPr>
          <w:highlight w:val="white"/>
        </w:rPr>
      </w:pPr>
      <w:r w:rsidRPr="00855DE8">
        <w:rPr>
          <w:highlight w:val="white"/>
        </w:rPr>
        <w:t>"(" { return ((int) Tokens.LEFT_PAREN);  }</w:t>
      </w:r>
    </w:p>
    <w:p w14:paraId="243D5033" w14:textId="77777777" w:rsidR="00855DE8" w:rsidRPr="00855DE8" w:rsidRDefault="00855DE8" w:rsidP="00855DE8">
      <w:pPr>
        <w:pStyle w:val="Code"/>
        <w:rPr>
          <w:highlight w:val="white"/>
        </w:rPr>
      </w:pPr>
      <w:r w:rsidRPr="00855DE8">
        <w:rPr>
          <w:highlight w:val="white"/>
        </w:rPr>
        <w:t>")" { return ((int) Tokens.RIGHT_PAREN); }</w:t>
      </w:r>
    </w:p>
    <w:p w14:paraId="5F3A836D" w14:textId="77777777" w:rsidR="00855DE8" w:rsidRPr="00855DE8" w:rsidRDefault="00855DE8" w:rsidP="00855DE8">
      <w:pPr>
        <w:pStyle w:val="Code"/>
        <w:rPr>
          <w:highlight w:val="white"/>
        </w:rPr>
      </w:pPr>
      <w:r w:rsidRPr="00855DE8">
        <w:rPr>
          <w:highlight w:val="white"/>
        </w:rPr>
        <w:t>"," { return ((int) Tokens.COMMA);       }</w:t>
      </w:r>
    </w:p>
    <w:p w14:paraId="62D0D0B3" w14:textId="77777777" w:rsidR="00855DE8" w:rsidRPr="00855DE8" w:rsidRDefault="00855DE8" w:rsidP="00855DE8">
      <w:pPr>
        <w:pStyle w:val="Code"/>
        <w:rPr>
          <w:highlight w:val="white"/>
        </w:rPr>
      </w:pPr>
      <w:r w:rsidRPr="00855DE8">
        <w:rPr>
          <w:highlight w:val="white"/>
        </w:rPr>
        <w:t>";" { return ((int) Tokens.SEMICOLON);   }</w:t>
      </w:r>
    </w:p>
    <w:p w14:paraId="23444BEC" w14:textId="00A59BE2" w:rsidR="00C30E8D" w:rsidRPr="00EC76D5" w:rsidRDefault="00C30E8D" w:rsidP="00C30E8D">
      <w:r w:rsidRPr="00EC76D5">
        <w:t xml:space="preserve">The </w:t>
      </w:r>
      <w:r w:rsidRPr="00EC76D5">
        <w:rPr>
          <w:rStyle w:val="CodeInText"/>
        </w:rPr>
        <w:t>yytext</w:t>
      </w:r>
      <w:r w:rsidRPr="00EC76D5">
        <w:t xml:space="preserve"> method return the scanned text, which is useful with identifiers and strings.</w:t>
      </w:r>
    </w:p>
    <w:p w14:paraId="6E032C46" w14:textId="77777777" w:rsidR="00734100" w:rsidRPr="00734100" w:rsidRDefault="00734100" w:rsidP="00734100">
      <w:pPr>
        <w:pStyle w:val="Code"/>
        <w:rPr>
          <w:highlight w:val="white"/>
        </w:rPr>
      </w:pPr>
      <w:r w:rsidRPr="00734100">
        <w:rPr>
          <w:highlight w:val="white"/>
        </w:rPr>
        <w:t>{NAME} {</w:t>
      </w:r>
    </w:p>
    <w:p w14:paraId="0AC65E49" w14:textId="77777777" w:rsidR="00734100" w:rsidRPr="00734100" w:rsidRDefault="00734100" w:rsidP="00734100">
      <w:pPr>
        <w:pStyle w:val="Code"/>
        <w:rPr>
          <w:highlight w:val="white"/>
        </w:rPr>
      </w:pPr>
      <w:r w:rsidRPr="00734100">
        <w:rPr>
          <w:highlight w:val="white"/>
        </w:rPr>
        <w:t xml:space="preserve">  yylval.name = yytext;</w:t>
      </w:r>
    </w:p>
    <w:p w14:paraId="771BDCE0" w14:textId="77777777" w:rsidR="00734100" w:rsidRPr="00734100" w:rsidRDefault="00734100" w:rsidP="00734100">
      <w:pPr>
        <w:pStyle w:val="Code"/>
        <w:rPr>
          <w:highlight w:val="white"/>
        </w:rPr>
      </w:pPr>
      <w:r w:rsidRPr="00734100">
        <w:rPr>
          <w:highlight w:val="white"/>
        </w:rPr>
        <w:t xml:space="preserve">  return ((int) Tokens.NAME);</w:t>
      </w:r>
    </w:p>
    <w:p w14:paraId="02F56CB9" w14:textId="77777777" w:rsidR="00734100" w:rsidRPr="00734100" w:rsidRDefault="00734100" w:rsidP="00734100">
      <w:pPr>
        <w:pStyle w:val="Code"/>
        <w:rPr>
          <w:highlight w:val="white"/>
        </w:rPr>
      </w:pPr>
      <w:r w:rsidRPr="00734100">
        <w:rPr>
          <w:highlight w:val="white"/>
        </w:rPr>
        <w:t>}</w:t>
      </w:r>
    </w:p>
    <w:p w14:paraId="1C58A5B0" w14:textId="77777777" w:rsidR="00734100" w:rsidRPr="00734100" w:rsidRDefault="00734100" w:rsidP="00734100">
      <w:pPr>
        <w:pStyle w:val="Code"/>
        <w:rPr>
          <w:highlight w:val="white"/>
        </w:rPr>
      </w:pPr>
    </w:p>
    <w:p w14:paraId="0FD9186D" w14:textId="77777777" w:rsidR="00734100" w:rsidRPr="00734100" w:rsidRDefault="00734100" w:rsidP="00734100">
      <w:pPr>
        <w:pStyle w:val="Code"/>
        <w:rPr>
          <w:highlight w:val="white"/>
        </w:rPr>
      </w:pPr>
      <w:r w:rsidRPr="00734100">
        <w:rPr>
          <w:highlight w:val="white"/>
        </w:rPr>
        <w:t>{TEXT} {</w:t>
      </w:r>
    </w:p>
    <w:p w14:paraId="168ABCA8" w14:textId="77777777" w:rsidR="00734100" w:rsidRPr="00734100" w:rsidRDefault="00734100" w:rsidP="00734100">
      <w:pPr>
        <w:pStyle w:val="Code"/>
        <w:rPr>
          <w:highlight w:val="white"/>
        </w:rPr>
      </w:pPr>
      <w:r w:rsidRPr="00734100">
        <w:rPr>
          <w:highlight w:val="white"/>
        </w:rPr>
        <w:t xml:space="preserve">  yylval.text = yytext.Substring(1, yytext.Length - 2);</w:t>
      </w:r>
    </w:p>
    <w:p w14:paraId="63742F34" w14:textId="77777777" w:rsidR="00734100" w:rsidRPr="00734100" w:rsidRDefault="00734100" w:rsidP="00734100">
      <w:pPr>
        <w:pStyle w:val="Code"/>
        <w:rPr>
          <w:highlight w:val="white"/>
        </w:rPr>
      </w:pPr>
      <w:r w:rsidRPr="00734100">
        <w:rPr>
          <w:highlight w:val="white"/>
        </w:rPr>
        <w:t xml:space="preserve">  return ((int) Tokens.TEXT);</w:t>
      </w:r>
    </w:p>
    <w:p w14:paraId="7B43C43D" w14:textId="77777777" w:rsidR="00734100" w:rsidRPr="00734100" w:rsidRDefault="00734100" w:rsidP="00734100">
      <w:pPr>
        <w:pStyle w:val="Code"/>
        <w:rPr>
          <w:highlight w:val="white"/>
        </w:rPr>
      </w:pPr>
      <w:r w:rsidRPr="00734100">
        <w:rPr>
          <w:highlight w:val="white"/>
        </w:rPr>
        <w:t>}</w:t>
      </w:r>
    </w:p>
    <w:p w14:paraId="71CC5D01" w14:textId="77777777" w:rsidR="00734100" w:rsidRPr="00734100" w:rsidRDefault="00734100" w:rsidP="00734100">
      <w:pPr>
        <w:pStyle w:val="Code"/>
        <w:rPr>
          <w:highlight w:val="white"/>
        </w:rPr>
      </w:pPr>
    </w:p>
    <w:p w14:paraId="4818F183" w14:textId="77777777" w:rsidR="00734100" w:rsidRPr="00734100" w:rsidRDefault="00734100" w:rsidP="00734100">
      <w:pPr>
        <w:pStyle w:val="Code"/>
        <w:rPr>
          <w:highlight w:val="white"/>
        </w:rPr>
      </w:pPr>
      <w:r w:rsidRPr="00734100">
        <w:rPr>
          <w:highlight w:val="white"/>
        </w:rPr>
        <w:t>{VALUE} {</w:t>
      </w:r>
    </w:p>
    <w:p w14:paraId="7FF61C0E" w14:textId="77777777" w:rsidR="00734100" w:rsidRPr="00734100" w:rsidRDefault="00734100" w:rsidP="00734100">
      <w:pPr>
        <w:pStyle w:val="Code"/>
        <w:rPr>
          <w:highlight w:val="white"/>
        </w:rPr>
      </w:pPr>
      <w:r w:rsidRPr="00734100">
        <w:rPr>
          <w:highlight w:val="white"/>
        </w:rPr>
        <w:t xml:space="preserve">  yylval.value = Double.Parse(yytext);</w:t>
      </w:r>
    </w:p>
    <w:p w14:paraId="3E5CC098" w14:textId="77777777" w:rsidR="00734100" w:rsidRPr="00734100" w:rsidRDefault="00734100" w:rsidP="00734100">
      <w:pPr>
        <w:pStyle w:val="Code"/>
        <w:rPr>
          <w:highlight w:val="white"/>
        </w:rPr>
      </w:pPr>
      <w:r w:rsidRPr="00734100">
        <w:rPr>
          <w:highlight w:val="white"/>
        </w:rPr>
        <w:t xml:space="preserve">  return ((int) Tokens.VALUE);</w:t>
      </w:r>
    </w:p>
    <w:p w14:paraId="07556AE1" w14:textId="77777777" w:rsidR="00734100" w:rsidRPr="00734100" w:rsidRDefault="00734100" w:rsidP="00734100">
      <w:pPr>
        <w:pStyle w:val="Code"/>
        <w:rPr>
          <w:highlight w:val="white"/>
        </w:rPr>
      </w:pPr>
      <w:r w:rsidRPr="00734100">
        <w:rPr>
          <w:highlight w:val="white"/>
        </w:rPr>
        <w:t>}</w:t>
      </w:r>
    </w:p>
    <w:p w14:paraId="72F1DD2D" w14:textId="77777777" w:rsidR="00734100" w:rsidRPr="00734100" w:rsidRDefault="00734100" w:rsidP="00734100">
      <w:pPr>
        <w:pStyle w:val="Code"/>
        <w:rPr>
          <w:highlight w:val="white"/>
        </w:rPr>
      </w:pPr>
    </w:p>
    <w:p w14:paraId="43BF0454" w14:textId="77777777" w:rsidR="00734100" w:rsidRPr="00734100" w:rsidRDefault="00734100" w:rsidP="00734100">
      <w:pPr>
        <w:pStyle w:val="Code"/>
        <w:rPr>
          <w:highlight w:val="white"/>
        </w:rPr>
      </w:pPr>
      <w:r w:rsidRPr="00734100">
        <w:rPr>
          <w:highlight w:val="white"/>
        </w:rPr>
        <w:t>{LINE_COMMENT} {</w:t>
      </w:r>
    </w:p>
    <w:p w14:paraId="1215E375" w14:textId="77777777" w:rsidR="00734100" w:rsidRPr="00734100" w:rsidRDefault="00734100" w:rsidP="00734100">
      <w:pPr>
        <w:pStyle w:val="Code"/>
        <w:rPr>
          <w:highlight w:val="white"/>
        </w:rPr>
      </w:pPr>
      <w:r w:rsidRPr="00734100">
        <w:rPr>
          <w:highlight w:val="white"/>
        </w:rPr>
        <w:t xml:space="preserve">  // Empty.</w:t>
      </w:r>
    </w:p>
    <w:p w14:paraId="6CC3CA48" w14:textId="77777777" w:rsidR="00734100" w:rsidRPr="00734100" w:rsidRDefault="00734100" w:rsidP="00734100">
      <w:pPr>
        <w:pStyle w:val="Code"/>
        <w:rPr>
          <w:highlight w:val="white"/>
        </w:rPr>
      </w:pPr>
      <w:r w:rsidRPr="00734100">
        <w:rPr>
          <w:highlight w:val="white"/>
        </w:rPr>
        <w:t>}</w:t>
      </w:r>
    </w:p>
    <w:p w14:paraId="2E3410A3" w14:textId="77777777" w:rsidR="00734100" w:rsidRPr="00734100" w:rsidRDefault="00734100" w:rsidP="00734100">
      <w:pPr>
        <w:pStyle w:val="Code"/>
        <w:rPr>
          <w:highlight w:val="white"/>
        </w:rPr>
      </w:pPr>
    </w:p>
    <w:p w14:paraId="1E6F0706" w14:textId="77777777" w:rsidR="00734100" w:rsidRPr="00734100" w:rsidRDefault="00734100" w:rsidP="00734100">
      <w:pPr>
        <w:pStyle w:val="Code"/>
        <w:rPr>
          <w:highlight w:val="white"/>
        </w:rPr>
      </w:pPr>
      <w:r w:rsidRPr="00734100">
        <w:rPr>
          <w:highlight w:val="white"/>
        </w:rPr>
        <w:t>{WHITE_SPACE} {</w:t>
      </w:r>
    </w:p>
    <w:p w14:paraId="246D216F" w14:textId="77777777" w:rsidR="00734100" w:rsidRPr="00734100" w:rsidRDefault="00734100" w:rsidP="00734100">
      <w:pPr>
        <w:pStyle w:val="Code"/>
        <w:rPr>
          <w:highlight w:val="white"/>
        </w:rPr>
      </w:pPr>
      <w:r w:rsidRPr="00734100">
        <w:rPr>
          <w:highlight w:val="white"/>
        </w:rPr>
        <w:t xml:space="preserve">  // Empty.</w:t>
      </w:r>
    </w:p>
    <w:p w14:paraId="09A87845" w14:textId="77777777" w:rsidR="00734100" w:rsidRPr="00734100" w:rsidRDefault="00734100" w:rsidP="00734100">
      <w:pPr>
        <w:pStyle w:val="Code"/>
        <w:rPr>
          <w:highlight w:val="white"/>
        </w:rPr>
      </w:pPr>
      <w:r w:rsidRPr="00734100">
        <w:rPr>
          <w:highlight w:val="white"/>
        </w:rPr>
        <w:t>}</w:t>
      </w:r>
    </w:p>
    <w:p w14:paraId="1F1A937C" w14:textId="77777777" w:rsidR="00734100" w:rsidRPr="00734100" w:rsidRDefault="00734100" w:rsidP="00734100">
      <w:pPr>
        <w:pStyle w:val="Code"/>
        <w:rPr>
          <w:highlight w:val="white"/>
        </w:rPr>
      </w:pPr>
    </w:p>
    <w:p w14:paraId="5998BA29" w14:textId="77777777" w:rsidR="00734100" w:rsidRPr="00734100" w:rsidRDefault="00734100" w:rsidP="00734100">
      <w:pPr>
        <w:pStyle w:val="Code"/>
        <w:rPr>
          <w:highlight w:val="white"/>
        </w:rPr>
      </w:pPr>
      <w:r w:rsidRPr="00734100">
        <w:rPr>
          <w:highlight w:val="white"/>
        </w:rPr>
        <w:t>&lt;&lt;EOF&gt;&gt; {</w:t>
      </w:r>
    </w:p>
    <w:p w14:paraId="532AA6FD" w14:textId="77777777" w:rsidR="00734100" w:rsidRPr="00734100" w:rsidRDefault="00734100" w:rsidP="00734100">
      <w:pPr>
        <w:pStyle w:val="Code"/>
        <w:rPr>
          <w:highlight w:val="white"/>
        </w:rPr>
      </w:pPr>
      <w:r w:rsidRPr="00734100">
        <w:rPr>
          <w:highlight w:val="white"/>
        </w:rPr>
        <w:t xml:space="preserve">  return ((int) Tokens.EOF);</w:t>
      </w:r>
    </w:p>
    <w:p w14:paraId="26550790" w14:textId="77777777" w:rsidR="00734100" w:rsidRPr="00734100" w:rsidRDefault="00734100" w:rsidP="00734100">
      <w:pPr>
        <w:pStyle w:val="Code"/>
        <w:rPr>
          <w:highlight w:val="white"/>
        </w:rPr>
      </w:pPr>
      <w:r w:rsidRPr="00734100">
        <w:rPr>
          <w:highlight w:val="white"/>
        </w:rPr>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315A0B95" w14:textId="77777777" w:rsidR="0094571B" w:rsidRPr="0094571B" w:rsidRDefault="0094571B" w:rsidP="0094571B">
      <w:pPr>
        <w:pStyle w:val="Code"/>
        <w:rPr>
          <w:highlight w:val="white"/>
        </w:rPr>
      </w:pPr>
      <w:r w:rsidRPr="0094571B">
        <w:rPr>
          <w:highlight w:val="white"/>
        </w:rPr>
        <w:t>. {</w:t>
      </w:r>
    </w:p>
    <w:p w14:paraId="667B11EB" w14:textId="77777777" w:rsidR="0094571B" w:rsidRPr="0094571B" w:rsidRDefault="0094571B" w:rsidP="0094571B">
      <w:pPr>
        <w:pStyle w:val="Code"/>
        <w:rPr>
          <w:highlight w:val="white"/>
        </w:rPr>
      </w:pPr>
      <w:r w:rsidRPr="0094571B">
        <w:rPr>
          <w:highlight w:val="white"/>
        </w:rPr>
        <w:t xml:space="preserve">  Console.Error.WriteLine("Unknown character: \'" + yytext + "\'.");</w:t>
      </w:r>
    </w:p>
    <w:p w14:paraId="1A6B4674" w14:textId="77777777" w:rsidR="0094571B" w:rsidRPr="0094571B" w:rsidRDefault="0094571B" w:rsidP="0094571B">
      <w:pPr>
        <w:pStyle w:val="Code"/>
        <w:rPr>
          <w:highlight w:val="white"/>
        </w:rPr>
      </w:pPr>
      <w:r w:rsidRPr="0094571B">
        <w:rPr>
          <w:highlight w:val="white"/>
        </w:rPr>
        <w:t xml:space="preserve">  Environment.Exit(-1);</w:t>
      </w:r>
    </w:p>
    <w:p w14:paraId="2EF8F4B5" w14:textId="77777777" w:rsidR="0094571B" w:rsidRPr="0094571B" w:rsidRDefault="0094571B" w:rsidP="0094571B">
      <w:pPr>
        <w:pStyle w:val="Code"/>
      </w:pPr>
      <w:r w:rsidRPr="0094571B">
        <w:rPr>
          <w:highlight w:val="white"/>
        </w:rPr>
        <w:lastRenderedPageBreak/>
        <w:t>}</w:t>
      </w:r>
    </w:p>
    <w:p w14:paraId="6780603A" w14:textId="77777777" w:rsidR="001B4A03" w:rsidRPr="00EC76D5" w:rsidRDefault="001B4A03" w:rsidP="001B4A03">
      <w:pPr>
        <w:pStyle w:val="Rubrik3"/>
      </w:pPr>
      <w:bookmarkStart w:id="19" w:name="_Toc49764299"/>
      <w:r w:rsidRPr="00EC76D5">
        <w:t>Main</w:t>
      </w:r>
      <w:bookmarkEnd w:id="19"/>
    </w:p>
    <w:p w14:paraId="42F87B05" w14:textId="398F78EB" w:rsidR="009D53B6" w:rsidRPr="00EC76D5" w:rsidRDefault="008B43A8" w:rsidP="00B27B68">
      <w:r>
        <w:t>GPPG</w:t>
      </w:r>
      <w:r w:rsidR="00526482" w:rsidRPr="00EC76D5">
        <w:t xml:space="preserve"> and J</w:t>
      </w:r>
      <w:r>
        <w:t>PLEX</w:t>
      </w:r>
      <w:r w:rsidR="00526482"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r w:rsidR="00B2491D" w:rsidRPr="00EC76D5">
        <w:rPr>
          <w:rStyle w:val="CodeInText"/>
        </w:rPr>
        <w:t>BufferedReader</w:t>
      </w:r>
      <w:r w:rsidR="00B2491D" w:rsidRPr="00EC76D5">
        <w:t xml:space="preserve">, the output is written to </w:t>
      </w:r>
      <w:r w:rsidR="00B2491D" w:rsidRPr="00EC76D5">
        <w:rPr>
          <w:rStyle w:val="CodeInText"/>
        </w:rPr>
        <w:t>OutputStream</w:t>
      </w:r>
      <w:r w:rsidR="00B2491D" w:rsidRPr="00EC76D5">
        <w:t>, error message</w:t>
      </w:r>
      <w:r w:rsidR="000D7E1E" w:rsidRPr="00EC76D5">
        <w:t>s</w:t>
      </w:r>
      <w:r w:rsidR="00B2491D" w:rsidRPr="00EC76D5">
        <w:t xml:space="preserve"> are written to </w:t>
      </w:r>
      <w:r w:rsidR="00B2491D" w:rsidRPr="00EC76D5">
        <w:rPr>
          <w:rStyle w:val="CodeInText"/>
        </w:rPr>
        <w:t>ErrorStream</w:t>
      </w:r>
      <w:r w:rsidR="00B2491D" w:rsidRPr="00EC76D5">
        <w:t xml:space="preserve">, and </w:t>
      </w:r>
      <w:r w:rsidR="00B2491D" w:rsidRPr="00EC76D5">
        <w:rPr>
          <w:rStyle w:val="CodeInText"/>
        </w:rPr>
        <w:t>VariableMap</w:t>
      </w:r>
      <w:r w:rsidR="00B2491D" w:rsidRPr="00EC76D5">
        <w:t xml:space="preserve"> is used to keep track of the variables read and assigne</w:t>
      </w:r>
      <w:r w:rsidR="002A6C91" w:rsidRPr="00EC76D5">
        <w:t>d</w:t>
      </w:r>
      <w:r w:rsidR="00B2491D" w:rsidRPr="00EC76D5">
        <w:t xml:space="preserve"> by the program.</w:t>
      </w:r>
    </w:p>
    <w:p w14:paraId="7136F243" w14:textId="2F7DF05B" w:rsidR="005513BE" w:rsidRPr="00EC76D5" w:rsidRDefault="005513BE" w:rsidP="00D03F33">
      <w:pPr>
        <w:pStyle w:val="CodeHeader"/>
      </w:pPr>
      <w:r w:rsidRPr="00EC76D5">
        <w:t>Main.</w:t>
      </w:r>
      <w:r w:rsidR="008633E2">
        <w:t>cs</w:t>
      </w:r>
    </w:p>
    <w:p w14:paraId="400EFA29" w14:textId="77777777" w:rsidR="008633E2" w:rsidRPr="008633E2" w:rsidRDefault="008633E2" w:rsidP="008633E2">
      <w:pPr>
        <w:pStyle w:val="Code"/>
        <w:rPr>
          <w:highlight w:val="white"/>
        </w:rPr>
      </w:pPr>
      <w:r w:rsidRPr="008633E2">
        <w:rPr>
          <w:highlight w:val="white"/>
        </w:rPr>
        <w:t>using System;</w:t>
      </w:r>
    </w:p>
    <w:p w14:paraId="199FDA41" w14:textId="77777777" w:rsidR="008633E2" w:rsidRPr="008633E2" w:rsidRDefault="008633E2" w:rsidP="008633E2">
      <w:pPr>
        <w:pStyle w:val="Code"/>
        <w:rPr>
          <w:highlight w:val="white"/>
        </w:rPr>
      </w:pPr>
      <w:r w:rsidRPr="008633E2">
        <w:rPr>
          <w:highlight w:val="white"/>
        </w:rPr>
        <w:t>using System.IO;</w:t>
      </w:r>
    </w:p>
    <w:p w14:paraId="24849D8C" w14:textId="77777777" w:rsidR="008633E2" w:rsidRPr="008633E2" w:rsidRDefault="008633E2" w:rsidP="008633E2">
      <w:pPr>
        <w:pStyle w:val="Code"/>
        <w:rPr>
          <w:highlight w:val="white"/>
        </w:rPr>
      </w:pPr>
      <w:r w:rsidRPr="008633E2">
        <w:rPr>
          <w:highlight w:val="white"/>
        </w:rPr>
        <w:t>using System.Collections.Generic;</w:t>
      </w:r>
    </w:p>
    <w:p w14:paraId="0E9CC49A" w14:textId="77777777" w:rsidR="008633E2" w:rsidRPr="008633E2" w:rsidRDefault="008633E2" w:rsidP="008633E2">
      <w:pPr>
        <w:pStyle w:val="Code"/>
        <w:rPr>
          <w:highlight w:val="white"/>
        </w:rPr>
      </w:pPr>
    </w:p>
    <w:p w14:paraId="2F2EF906" w14:textId="77777777" w:rsidR="008633E2" w:rsidRPr="008633E2" w:rsidRDefault="008633E2" w:rsidP="008633E2">
      <w:pPr>
        <w:pStyle w:val="Code"/>
        <w:rPr>
          <w:highlight w:val="white"/>
        </w:rPr>
      </w:pPr>
      <w:r w:rsidRPr="008633E2">
        <w:rPr>
          <w:highlight w:val="white"/>
        </w:rPr>
        <w:t>namespace Calculator {</w:t>
      </w:r>
    </w:p>
    <w:p w14:paraId="3814340C" w14:textId="77777777" w:rsidR="008633E2" w:rsidRPr="008633E2" w:rsidRDefault="008633E2" w:rsidP="008633E2">
      <w:pPr>
        <w:pStyle w:val="Code"/>
        <w:rPr>
          <w:highlight w:val="white"/>
        </w:rPr>
      </w:pPr>
      <w:r w:rsidRPr="008633E2">
        <w:rPr>
          <w:highlight w:val="white"/>
        </w:rPr>
        <w:t xml:space="preserve">  class MainX {</w:t>
      </w:r>
    </w:p>
    <w:p w14:paraId="4005D5E4" w14:textId="7545E863" w:rsidR="00036FA4" w:rsidRDefault="008633E2" w:rsidP="008633E2">
      <w:pPr>
        <w:pStyle w:val="Code"/>
        <w:rPr>
          <w:highlight w:val="white"/>
        </w:rPr>
      </w:pPr>
      <w:r w:rsidRPr="008633E2">
        <w:rPr>
          <w:highlight w:val="white"/>
        </w:rPr>
        <w:t xml:space="preserve">    public static Dictionary&lt;</w:t>
      </w:r>
      <w:r w:rsidR="006062AF">
        <w:rPr>
          <w:highlight w:val="white"/>
        </w:rPr>
        <w:t>string</w:t>
      </w:r>
      <w:r w:rsidRPr="008633E2">
        <w:rPr>
          <w:highlight w:val="white"/>
        </w:rPr>
        <w:t>,</w:t>
      </w:r>
      <w:r w:rsidR="006062AF">
        <w:rPr>
          <w:highlight w:val="white"/>
        </w:rPr>
        <w:t>double</w:t>
      </w:r>
      <w:r w:rsidRPr="008633E2">
        <w:rPr>
          <w:highlight w:val="white"/>
        </w:rPr>
        <w:t>&gt; VariableMap =</w:t>
      </w:r>
    </w:p>
    <w:p w14:paraId="7A1D742B" w14:textId="5C0B615E" w:rsidR="008633E2" w:rsidRPr="008633E2" w:rsidRDefault="00036FA4" w:rsidP="008633E2">
      <w:pPr>
        <w:pStyle w:val="Code"/>
        <w:rPr>
          <w:highlight w:val="white"/>
        </w:rPr>
      </w:pPr>
      <w:r>
        <w:rPr>
          <w:highlight w:val="white"/>
        </w:rPr>
        <w:t xml:space="preserve">     </w:t>
      </w:r>
      <w:r w:rsidR="008633E2" w:rsidRPr="008633E2">
        <w:rPr>
          <w:highlight w:val="white"/>
        </w:rPr>
        <w:t xml:space="preserve"> new Dictionary&lt;</w:t>
      </w:r>
      <w:r w:rsidR="006062AF">
        <w:rPr>
          <w:highlight w:val="white"/>
        </w:rPr>
        <w:t>string</w:t>
      </w:r>
      <w:r w:rsidR="008633E2" w:rsidRPr="008633E2">
        <w:rPr>
          <w:highlight w:val="white"/>
        </w:rPr>
        <w:t>,</w:t>
      </w:r>
      <w:r w:rsidR="006062AF">
        <w:rPr>
          <w:highlight w:val="white"/>
        </w:rPr>
        <w:t>double</w:t>
      </w:r>
      <w:r w:rsidR="008633E2" w:rsidRPr="008633E2">
        <w:rPr>
          <w:highlight w:val="white"/>
        </w:rPr>
        <w:t>&gt;();</w:t>
      </w:r>
    </w:p>
    <w:p w14:paraId="56FE7E38" w14:textId="77777777" w:rsidR="008633E2" w:rsidRPr="008633E2" w:rsidRDefault="008633E2" w:rsidP="008633E2">
      <w:pPr>
        <w:pStyle w:val="Code"/>
        <w:rPr>
          <w:highlight w:val="white"/>
        </w:rPr>
      </w:pPr>
      <w:r w:rsidRPr="008633E2">
        <w:rPr>
          <w:highlight w:val="white"/>
        </w:rPr>
        <w:t xml:space="preserve">          </w:t>
      </w:r>
    </w:p>
    <w:p w14:paraId="7C3D1A0F" w14:textId="77777777" w:rsidR="008633E2" w:rsidRPr="008633E2" w:rsidRDefault="008633E2" w:rsidP="008633E2">
      <w:pPr>
        <w:pStyle w:val="Code"/>
        <w:rPr>
          <w:highlight w:val="white"/>
        </w:rPr>
      </w:pPr>
      <w:r w:rsidRPr="008633E2">
        <w:rPr>
          <w:highlight w:val="white"/>
        </w:rPr>
        <w:t xml:space="preserve">    static void Main(string[] args) {</w:t>
      </w:r>
    </w:p>
    <w:p w14:paraId="4F1DAAFB" w14:textId="77777777" w:rsidR="008633E2" w:rsidRPr="008633E2" w:rsidRDefault="008633E2" w:rsidP="008633E2">
      <w:pPr>
        <w:pStyle w:val="Code"/>
        <w:rPr>
          <w:highlight w:val="white"/>
        </w:rPr>
      </w:pPr>
      <w:r w:rsidRPr="008633E2">
        <w:rPr>
          <w:highlight w:val="white"/>
        </w:rPr>
        <w:t xml:space="preserve">      if (args.Length != 1) {</w:t>
      </w:r>
    </w:p>
    <w:p w14:paraId="40355100" w14:textId="77777777" w:rsidR="008633E2" w:rsidRPr="008633E2" w:rsidRDefault="008633E2" w:rsidP="008633E2">
      <w:pPr>
        <w:pStyle w:val="Code"/>
        <w:rPr>
          <w:highlight w:val="white"/>
        </w:rPr>
      </w:pPr>
      <w:r w:rsidRPr="008633E2">
        <w:rPr>
          <w:highlight w:val="white"/>
        </w:rPr>
        <w:t xml:space="preserve">        Console.Out.WriteLine("Usage: calculator inputfile");</w:t>
      </w:r>
    </w:p>
    <w:p w14:paraId="58714377" w14:textId="77777777" w:rsidR="008633E2" w:rsidRPr="008633E2" w:rsidRDefault="008633E2" w:rsidP="008633E2">
      <w:pPr>
        <w:pStyle w:val="Code"/>
        <w:rPr>
          <w:highlight w:val="white"/>
        </w:rPr>
      </w:pPr>
      <w:r w:rsidRPr="008633E2">
        <w:rPr>
          <w:highlight w:val="white"/>
        </w:rPr>
        <w:t xml:space="preserve">      }</w:t>
      </w:r>
    </w:p>
    <w:p w14:paraId="0C361D9A" w14:textId="77777777" w:rsidR="008633E2" w:rsidRPr="008633E2" w:rsidRDefault="008633E2" w:rsidP="008633E2">
      <w:pPr>
        <w:pStyle w:val="Code"/>
        <w:rPr>
          <w:highlight w:val="white"/>
        </w:rPr>
      </w:pPr>
    </w:p>
    <w:p w14:paraId="7277DC46" w14:textId="77777777" w:rsidR="00036FA4" w:rsidRDefault="008633E2" w:rsidP="008633E2">
      <w:pPr>
        <w:pStyle w:val="Code"/>
        <w:rPr>
          <w:highlight w:val="white"/>
        </w:rPr>
      </w:pPr>
      <w:r w:rsidRPr="008633E2">
        <w:rPr>
          <w:highlight w:val="white"/>
        </w:rPr>
        <w:t xml:space="preserve">      { System.Globalization.CultureInfo customCulture =</w:t>
      </w:r>
    </w:p>
    <w:p w14:paraId="658D22A2" w14:textId="77777777" w:rsidR="00036FA4" w:rsidRDefault="00036FA4" w:rsidP="008633E2">
      <w:pPr>
        <w:pStyle w:val="Code"/>
        <w:rPr>
          <w:highlight w:val="white"/>
        </w:rPr>
      </w:pPr>
      <w:r>
        <w:rPr>
          <w:highlight w:val="white"/>
        </w:rPr>
        <w:t xml:space="preserve">        </w:t>
      </w:r>
      <w:r w:rsidR="008633E2" w:rsidRPr="008633E2">
        <w:rPr>
          <w:highlight w:val="white"/>
        </w:rPr>
        <w:t xml:space="preserve"> (System.Globalization.CultureInfo)</w:t>
      </w:r>
    </w:p>
    <w:p w14:paraId="131A499B" w14:textId="484942ED" w:rsidR="008633E2" w:rsidRPr="008633E2" w:rsidRDefault="00036FA4" w:rsidP="008633E2">
      <w:pPr>
        <w:pStyle w:val="Code"/>
        <w:rPr>
          <w:highlight w:val="white"/>
        </w:rPr>
      </w:pPr>
      <w:r>
        <w:rPr>
          <w:highlight w:val="white"/>
        </w:rPr>
        <w:t xml:space="preserve">        </w:t>
      </w:r>
      <w:r w:rsidR="008633E2" w:rsidRPr="008633E2">
        <w:rPr>
          <w:highlight w:val="white"/>
        </w:rPr>
        <w:t xml:space="preserve"> System.Threading.Thread.CurrentThread.CurrentCulture.Clone();</w:t>
      </w:r>
    </w:p>
    <w:p w14:paraId="72867CAC" w14:textId="77777777" w:rsidR="008633E2" w:rsidRPr="008633E2" w:rsidRDefault="008633E2" w:rsidP="008633E2">
      <w:pPr>
        <w:pStyle w:val="Code"/>
        <w:rPr>
          <w:highlight w:val="white"/>
        </w:rPr>
      </w:pPr>
      <w:r w:rsidRPr="008633E2">
        <w:rPr>
          <w:highlight w:val="white"/>
        </w:rPr>
        <w:t xml:space="preserve">        customCulture.NumberFormat.NumberDecimalSeparator = ".";</w:t>
      </w:r>
    </w:p>
    <w:p w14:paraId="2C69C99F" w14:textId="77777777" w:rsidR="008633E2" w:rsidRPr="008633E2" w:rsidRDefault="008633E2" w:rsidP="008633E2">
      <w:pPr>
        <w:pStyle w:val="Code"/>
        <w:rPr>
          <w:highlight w:val="white"/>
        </w:rPr>
      </w:pPr>
      <w:r w:rsidRPr="008633E2">
        <w:rPr>
          <w:highlight w:val="white"/>
        </w:rPr>
        <w:t xml:space="preserve">        System.Threading.Thread.CurrentThread.CurrentCulture = customCulture;</w:t>
      </w:r>
    </w:p>
    <w:p w14:paraId="7168AB68" w14:textId="77777777" w:rsidR="008633E2" w:rsidRPr="008633E2" w:rsidRDefault="008633E2" w:rsidP="008633E2">
      <w:pPr>
        <w:pStyle w:val="Code"/>
        <w:rPr>
          <w:highlight w:val="white"/>
        </w:rPr>
      </w:pPr>
      <w:r w:rsidRPr="008633E2">
        <w:rPr>
          <w:highlight w:val="white"/>
        </w:rPr>
        <w:t xml:space="preserve">      }</w:t>
      </w:r>
    </w:p>
    <w:p w14:paraId="57849C08" w14:textId="77777777" w:rsidR="008633E2" w:rsidRPr="008633E2" w:rsidRDefault="008633E2" w:rsidP="008633E2">
      <w:pPr>
        <w:pStyle w:val="Code"/>
        <w:rPr>
          <w:highlight w:val="white"/>
        </w:rPr>
      </w:pPr>
    </w:p>
    <w:p w14:paraId="1562C470" w14:textId="77777777" w:rsidR="008633E2" w:rsidRPr="008633E2" w:rsidRDefault="008633E2" w:rsidP="008633E2">
      <w:pPr>
        <w:pStyle w:val="Code"/>
        <w:rPr>
          <w:highlight w:val="white"/>
        </w:rPr>
      </w:pPr>
      <w:r w:rsidRPr="008633E2">
        <w:rPr>
          <w:highlight w:val="white"/>
        </w:rPr>
        <w:t xml:space="preserve">      VariableMap["pi"] = Math.PI;</w:t>
      </w:r>
    </w:p>
    <w:p w14:paraId="0916B4E3" w14:textId="77777777" w:rsidR="008633E2" w:rsidRPr="008633E2" w:rsidRDefault="008633E2" w:rsidP="008633E2">
      <w:pPr>
        <w:pStyle w:val="Code"/>
        <w:rPr>
          <w:highlight w:val="white"/>
        </w:rPr>
      </w:pPr>
      <w:r w:rsidRPr="008633E2">
        <w:rPr>
          <w:highlight w:val="white"/>
        </w:rPr>
        <w:t xml:space="preserve">      VariableMap["e"] = Math.E;</w:t>
      </w:r>
    </w:p>
    <w:p w14:paraId="472624C8" w14:textId="77777777" w:rsidR="008633E2" w:rsidRPr="008633E2" w:rsidRDefault="008633E2" w:rsidP="008633E2">
      <w:pPr>
        <w:pStyle w:val="Code"/>
        <w:rPr>
          <w:highlight w:val="white"/>
        </w:rPr>
      </w:pPr>
    </w:p>
    <w:p w14:paraId="1D5DEEF7" w14:textId="77777777" w:rsidR="008633E2" w:rsidRPr="008633E2" w:rsidRDefault="008633E2" w:rsidP="008633E2">
      <w:pPr>
        <w:pStyle w:val="Code"/>
        <w:rPr>
          <w:highlight w:val="white"/>
        </w:rPr>
      </w:pPr>
      <w:r w:rsidRPr="008633E2">
        <w:rPr>
          <w:highlight w:val="white"/>
        </w:rPr>
        <w:t xml:space="preserve">      string s = "abcd", t = "\"\"";</w:t>
      </w:r>
    </w:p>
    <w:p w14:paraId="37A53932" w14:textId="77777777" w:rsidR="008633E2" w:rsidRPr="008633E2" w:rsidRDefault="008633E2" w:rsidP="008633E2">
      <w:pPr>
        <w:pStyle w:val="Code"/>
        <w:rPr>
          <w:highlight w:val="white"/>
        </w:rPr>
      </w:pPr>
      <w:r w:rsidRPr="008633E2">
        <w:rPr>
          <w:highlight w:val="white"/>
        </w:rPr>
        <w:t xml:space="preserve">      string u = s.Substring(1, s.Length - 2);</w:t>
      </w:r>
    </w:p>
    <w:p w14:paraId="5890073C" w14:textId="77777777" w:rsidR="008633E2" w:rsidRPr="008633E2" w:rsidRDefault="008633E2" w:rsidP="008633E2">
      <w:pPr>
        <w:pStyle w:val="Code"/>
        <w:rPr>
          <w:highlight w:val="white"/>
        </w:rPr>
      </w:pPr>
      <w:r w:rsidRPr="008633E2">
        <w:rPr>
          <w:highlight w:val="white"/>
        </w:rPr>
        <w:t xml:space="preserve">      string v = s.Substring(1, t.Length - 2);</w:t>
      </w:r>
    </w:p>
    <w:p w14:paraId="28725AFF" w14:textId="77777777" w:rsidR="008633E2" w:rsidRPr="008633E2" w:rsidRDefault="008633E2" w:rsidP="008633E2">
      <w:pPr>
        <w:pStyle w:val="Code"/>
        <w:rPr>
          <w:highlight w:val="white"/>
        </w:rPr>
      </w:pPr>
    </w:p>
    <w:p w14:paraId="4619A614" w14:textId="77777777" w:rsidR="008633E2" w:rsidRPr="008633E2" w:rsidRDefault="008633E2" w:rsidP="008633E2">
      <w:pPr>
        <w:pStyle w:val="Code"/>
        <w:rPr>
          <w:highlight w:val="white"/>
        </w:rPr>
      </w:pPr>
      <w:r w:rsidRPr="008633E2">
        <w:rPr>
          <w:highlight w:val="white"/>
        </w:rPr>
        <w:t xml:space="preserve">      try {</w:t>
      </w:r>
    </w:p>
    <w:p w14:paraId="61052501" w14:textId="77777777" w:rsidR="008633E2" w:rsidRPr="008633E2" w:rsidRDefault="008633E2" w:rsidP="008633E2">
      <w:pPr>
        <w:pStyle w:val="Code"/>
        <w:rPr>
          <w:highlight w:val="white"/>
        </w:rPr>
      </w:pPr>
      <w:r w:rsidRPr="008633E2">
        <w:rPr>
          <w:highlight w:val="white"/>
        </w:rPr>
        <w:t xml:space="preserve">        FileStream file = new FileStream(args[0], FileMode.Open);</w:t>
      </w:r>
    </w:p>
    <w:p w14:paraId="1D698C1B" w14:textId="77777777" w:rsidR="008633E2" w:rsidRPr="008633E2" w:rsidRDefault="008633E2" w:rsidP="008633E2">
      <w:pPr>
        <w:pStyle w:val="Code"/>
        <w:rPr>
          <w:highlight w:val="white"/>
        </w:rPr>
      </w:pPr>
      <w:r w:rsidRPr="008633E2">
        <w:rPr>
          <w:highlight w:val="white"/>
        </w:rPr>
        <w:t xml:space="preserve">        Scanner scanner = new Scanner(file);</w:t>
      </w:r>
    </w:p>
    <w:p w14:paraId="75309B22" w14:textId="77777777" w:rsidR="008633E2" w:rsidRPr="008633E2" w:rsidRDefault="008633E2" w:rsidP="008633E2">
      <w:pPr>
        <w:pStyle w:val="Code"/>
        <w:rPr>
          <w:highlight w:val="white"/>
        </w:rPr>
      </w:pPr>
      <w:r w:rsidRPr="008633E2">
        <w:rPr>
          <w:highlight w:val="white"/>
        </w:rPr>
        <w:t xml:space="preserve">        Parser parser = new Parser(scanner);</w:t>
      </w:r>
    </w:p>
    <w:p w14:paraId="64BC5173" w14:textId="77777777" w:rsidR="008633E2" w:rsidRPr="008633E2" w:rsidRDefault="008633E2" w:rsidP="008633E2">
      <w:pPr>
        <w:pStyle w:val="Code"/>
        <w:rPr>
          <w:highlight w:val="white"/>
        </w:rPr>
      </w:pPr>
      <w:r w:rsidRPr="008633E2">
        <w:rPr>
          <w:highlight w:val="white"/>
        </w:rPr>
        <w:t xml:space="preserve">        parser.Parse();</w:t>
      </w:r>
    </w:p>
    <w:p w14:paraId="278D8A69" w14:textId="77777777" w:rsidR="008633E2" w:rsidRPr="008633E2" w:rsidRDefault="008633E2" w:rsidP="008633E2">
      <w:pPr>
        <w:pStyle w:val="Code"/>
        <w:rPr>
          <w:highlight w:val="white"/>
        </w:rPr>
      </w:pPr>
      <w:r w:rsidRPr="008633E2">
        <w:rPr>
          <w:highlight w:val="white"/>
        </w:rPr>
        <w:t xml:space="preserve">      }</w:t>
      </w:r>
    </w:p>
    <w:p w14:paraId="7C03AB9E" w14:textId="77777777" w:rsidR="008633E2" w:rsidRPr="008633E2" w:rsidRDefault="008633E2" w:rsidP="008633E2">
      <w:pPr>
        <w:pStyle w:val="Code"/>
        <w:rPr>
          <w:highlight w:val="white"/>
        </w:rPr>
      </w:pPr>
      <w:r w:rsidRPr="008633E2">
        <w:rPr>
          <w:highlight w:val="white"/>
        </w:rPr>
        <w:t xml:space="preserve">      catch (Exception exception) {</w:t>
      </w:r>
    </w:p>
    <w:p w14:paraId="33DBC58F" w14:textId="77777777" w:rsidR="008633E2" w:rsidRPr="008633E2" w:rsidRDefault="008633E2" w:rsidP="008633E2">
      <w:pPr>
        <w:pStyle w:val="Code"/>
        <w:rPr>
          <w:highlight w:val="white"/>
        </w:rPr>
      </w:pPr>
      <w:r w:rsidRPr="008633E2">
        <w:rPr>
          <w:highlight w:val="white"/>
        </w:rPr>
        <w:t xml:space="preserve">        Console.Out.WriteLine(exception.ToString());</w:t>
      </w:r>
    </w:p>
    <w:p w14:paraId="1136CDDA" w14:textId="77777777" w:rsidR="008633E2" w:rsidRPr="008633E2" w:rsidRDefault="008633E2" w:rsidP="008633E2">
      <w:pPr>
        <w:pStyle w:val="Code"/>
        <w:rPr>
          <w:highlight w:val="white"/>
        </w:rPr>
      </w:pPr>
      <w:r w:rsidRPr="008633E2">
        <w:rPr>
          <w:highlight w:val="white"/>
        </w:rPr>
        <w:t xml:space="preserve">      }</w:t>
      </w:r>
    </w:p>
    <w:p w14:paraId="7E83E1EF" w14:textId="77777777" w:rsidR="008633E2" w:rsidRPr="008633E2" w:rsidRDefault="008633E2" w:rsidP="008633E2">
      <w:pPr>
        <w:pStyle w:val="Code"/>
        <w:rPr>
          <w:highlight w:val="white"/>
        </w:rPr>
      </w:pPr>
      <w:r w:rsidRPr="008633E2">
        <w:rPr>
          <w:highlight w:val="white"/>
        </w:rPr>
        <w:t xml:space="preserve">    }</w:t>
      </w:r>
    </w:p>
    <w:p w14:paraId="247F8171" w14:textId="77777777" w:rsidR="008633E2" w:rsidRPr="008633E2" w:rsidRDefault="008633E2" w:rsidP="008633E2">
      <w:pPr>
        <w:pStyle w:val="Code"/>
        <w:rPr>
          <w:highlight w:val="white"/>
        </w:rPr>
      </w:pPr>
      <w:r w:rsidRPr="008633E2">
        <w:rPr>
          <w:highlight w:val="white"/>
        </w:rPr>
        <w:t xml:space="preserve">  }</w:t>
      </w:r>
    </w:p>
    <w:p w14:paraId="3F171447" w14:textId="3BE7FC6A" w:rsidR="008633E2" w:rsidRPr="00EC76D5" w:rsidRDefault="008633E2" w:rsidP="008633E2">
      <w:r w:rsidRPr="00EC76D5">
        <w:t xml:space="preserve">The </w:t>
      </w:r>
      <w:r w:rsidR="00FA1876">
        <w:rPr>
          <w:rStyle w:val="CodeInText0"/>
        </w:rPr>
        <w:t>Parser</w:t>
      </w:r>
      <w:r w:rsidRPr="00EC76D5">
        <w:t xml:space="preserve"> class is necessary to make the parser work with the scanner. It works as link between the scanner and the parser </w:t>
      </w:r>
    </w:p>
    <w:p w14:paraId="09E5988B" w14:textId="77777777" w:rsidR="00036FA4" w:rsidRDefault="008633E2" w:rsidP="008633E2">
      <w:pPr>
        <w:pStyle w:val="Code"/>
        <w:rPr>
          <w:highlight w:val="white"/>
        </w:rPr>
      </w:pPr>
      <w:r w:rsidRPr="008633E2">
        <w:rPr>
          <w:highlight w:val="white"/>
        </w:rPr>
        <w:t xml:space="preserve">  public partial class Parser :</w:t>
      </w:r>
    </w:p>
    <w:p w14:paraId="65DC9D9B" w14:textId="4E3DC8C1" w:rsidR="008633E2" w:rsidRPr="008633E2" w:rsidRDefault="00036FA4" w:rsidP="008633E2">
      <w:pPr>
        <w:pStyle w:val="Code"/>
        <w:rPr>
          <w:highlight w:val="white"/>
        </w:rPr>
      </w:pPr>
      <w:r>
        <w:rPr>
          <w:highlight w:val="white"/>
        </w:rPr>
        <w:t xml:space="preserve">        </w:t>
      </w:r>
      <w:r w:rsidR="008633E2" w:rsidRPr="008633E2">
        <w:rPr>
          <w:highlight w:val="white"/>
        </w:rPr>
        <w:t xml:space="preserve"> QUT.Gppg.ShiftReduceParser&lt;ValueType, QUT.Gppg.LexLocation&gt; {</w:t>
      </w:r>
    </w:p>
    <w:p w14:paraId="5B974190" w14:textId="77777777" w:rsidR="008633E2" w:rsidRPr="008633E2" w:rsidRDefault="008633E2" w:rsidP="008633E2">
      <w:pPr>
        <w:pStyle w:val="Code"/>
        <w:rPr>
          <w:highlight w:val="white"/>
        </w:rPr>
      </w:pPr>
      <w:r w:rsidRPr="008633E2">
        <w:rPr>
          <w:highlight w:val="white"/>
        </w:rPr>
        <w:t xml:space="preserve">    public Parser(Scanner scanner)</w:t>
      </w:r>
    </w:p>
    <w:p w14:paraId="54BB0DA0" w14:textId="77777777" w:rsidR="008633E2" w:rsidRPr="008633E2" w:rsidRDefault="008633E2" w:rsidP="008633E2">
      <w:pPr>
        <w:pStyle w:val="Code"/>
        <w:rPr>
          <w:highlight w:val="white"/>
        </w:rPr>
      </w:pPr>
      <w:r w:rsidRPr="008633E2">
        <w:rPr>
          <w:highlight w:val="white"/>
        </w:rPr>
        <w:t xml:space="preserve">     :base(scanner) {</w:t>
      </w:r>
    </w:p>
    <w:p w14:paraId="27068493" w14:textId="77777777" w:rsidR="008633E2" w:rsidRPr="008633E2" w:rsidRDefault="008633E2" w:rsidP="008633E2">
      <w:pPr>
        <w:pStyle w:val="Code"/>
        <w:rPr>
          <w:highlight w:val="white"/>
        </w:rPr>
      </w:pPr>
      <w:r w:rsidRPr="008633E2">
        <w:rPr>
          <w:highlight w:val="white"/>
        </w:rPr>
        <w:lastRenderedPageBreak/>
        <w:t xml:space="preserve">      // Empty.</w:t>
      </w:r>
    </w:p>
    <w:p w14:paraId="4018BFE3" w14:textId="77777777" w:rsidR="008633E2" w:rsidRPr="008633E2" w:rsidRDefault="008633E2" w:rsidP="008633E2">
      <w:pPr>
        <w:pStyle w:val="Code"/>
        <w:rPr>
          <w:highlight w:val="white"/>
        </w:rPr>
      </w:pPr>
      <w:r w:rsidRPr="008633E2">
        <w:rPr>
          <w:highlight w:val="white"/>
        </w:rPr>
        <w:t xml:space="preserve">    }</w:t>
      </w:r>
    </w:p>
    <w:p w14:paraId="1086420E" w14:textId="77777777" w:rsidR="008633E2" w:rsidRPr="008633E2" w:rsidRDefault="008633E2" w:rsidP="008633E2">
      <w:pPr>
        <w:pStyle w:val="Code"/>
        <w:rPr>
          <w:highlight w:val="white"/>
        </w:rPr>
      </w:pPr>
      <w:r w:rsidRPr="008633E2">
        <w:rPr>
          <w:highlight w:val="white"/>
        </w:rPr>
        <w:t xml:space="preserve">  }</w:t>
      </w:r>
    </w:p>
    <w:p w14:paraId="46A40F05" w14:textId="77777777" w:rsidR="008633E2" w:rsidRPr="008633E2" w:rsidRDefault="008633E2" w:rsidP="008633E2">
      <w:pPr>
        <w:pStyle w:val="Code"/>
      </w:pPr>
      <w:r w:rsidRPr="008633E2">
        <w:rPr>
          <w:highlight w:val="white"/>
        </w:rPr>
        <w:t>}</w:t>
      </w:r>
    </w:p>
    <w:p w14:paraId="2DE82986" w14:textId="4B740FC1" w:rsidR="00E42098" w:rsidRPr="00EC76D5" w:rsidRDefault="006B698C" w:rsidP="008633E2">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w:t>
      </w:r>
      <w:r w:rsidR="00BB611E">
        <w:t>C#</w:t>
      </w:r>
      <w:r w:rsidR="00E42098" w:rsidRPr="00EC76D5">
        <w:t xml:space="preserve"> source code for the parser and scanner</w:t>
      </w:r>
      <w:r w:rsidR="004863CB" w:rsidRPr="00EC76D5">
        <w:t>.</w:t>
      </w:r>
    </w:p>
    <w:p w14:paraId="042C9E8B" w14:textId="22CC9468" w:rsidR="00F576EA" w:rsidRPr="00EC76D5" w:rsidRDefault="00F576EA" w:rsidP="00F576EA">
      <w:pPr>
        <w:pStyle w:val="CodeHeader"/>
      </w:pPr>
      <w:r w:rsidRPr="00EC76D5">
        <w:t>Parser.bat</w:t>
      </w:r>
    </w:p>
    <w:p w14:paraId="2005D2C6" w14:textId="77777777" w:rsidR="00A82231" w:rsidRPr="00A82231" w:rsidRDefault="00A82231" w:rsidP="00A82231">
      <w:pPr>
        <w:pStyle w:val="Code"/>
        <w:rPr>
          <w:highlight w:val="white"/>
        </w:rPr>
      </w:pPr>
      <w:r w:rsidRPr="00A82231">
        <w:rPr>
          <w:highlight w:val="white"/>
        </w:rPr>
        <w:t>@C:</w:t>
      </w:r>
    </w:p>
    <w:p w14:paraId="1A73ACEE" w14:textId="7A013D11" w:rsidR="00A82231" w:rsidRPr="00A82231" w:rsidRDefault="00A82231" w:rsidP="00A82231">
      <w:pPr>
        <w:pStyle w:val="Code"/>
        <w:rPr>
          <w:highlight w:val="white"/>
        </w:rPr>
      </w:pPr>
      <w:r w:rsidRPr="00A82231">
        <w:rPr>
          <w:highlight w:val="white"/>
        </w:rPr>
        <w:t>@cd C:\Users\Stefan\Documents\Calculator_CS</w:t>
      </w:r>
    </w:p>
    <w:p w14:paraId="62BDE65F" w14:textId="77777777" w:rsidR="00A82231" w:rsidRPr="00A82231" w:rsidRDefault="00A82231" w:rsidP="00A82231">
      <w:pPr>
        <w:pStyle w:val="Code"/>
        <w:rPr>
          <w:highlight w:val="white"/>
        </w:rPr>
      </w:pPr>
      <w:r w:rsidRPr="00A82231">
        <w:rPr>
          <w:highlight w:val="white"/>
        </w:rPr>
        <w:t>@"C:\gppg-distro-1_5_2\binaries\Gppg" /gplex Parser.gppg &gt; Parser.cs</w:t>
      </w:r>
    </w:p>
    <w:p w14:paraId="2A3BC865" w14:textId="77777777" w:rsidR="00A82231" w:rsidRPr="00A82231" w:rsidRDefault="00A82231" w:rsidP="00A82231">
      <w:pPr>
        <w:pStyle w:val="Code"/>
        <w:rPr>
          <w:highlight w:val="white"/>
        </w:rPr>
      </w:pPr>
      <w:r w:rsidRPr="00A82231">
        <w:rPr>
          <w:highlight w:val="white"/>
        </w:rPr>
        <w:t>@"C:\gppg-distro-1_5_2\binaries\Gplex" Scanner.gplex</w:t>
      </w:r>
    </w:p>
    <w:p w14:paraId="5C881F7B" w14:textId="2773A9D4" w:rsidR="00D03F33" w:rsidRPr="00EC76D5" w:rsidRDefault="00D03F33" w:rsidP="00D03F33">
      <w:pPr>
        <w:pStyle w:val="Code"/>
      </w:pPr>
    </w:p>
    <w:p w14:paraId="74AB3819" w14:textId="77777777" w:rsidR="00CE5717" w:rsidRPr="00EC76D5" w:rsidRDefault="00CE5717" w:rsidP="0096418E">
      <w:pPr>
        <w:pStyle w:val="Rubrik1"/>
      </w:pPr>
      <w:bookmarkStart w:id="20" w:name="_Toc49764300"/>
      <w:bookmarkStart w:id="21" w:name="_Ref418260972"/>
      <w:r w:rsidRPr="00EC76D5">
        <w:lastRenderedPageBreak/>
        <w:t>Main</w:t>
      </w:r>
      <w:bookmarkEnd w:id="20"/>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2" w:name="_Toc49764301"/>
      <w:r w:rsidRPr="00EC76D5">
        <w:lastRenderedPageBreak/>
        <w:t>The Preprocessor</w:t>
      </w:r>
      <w:bookmarkEnd w:id="21"/>
      <w:bookmarkEnd w:id="22"/>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3" w:name="_Ref418256130"/>
      <w:bookmarkStart w:id="24" w:name="_Toc49764302"/>
      <w:r w:rsidRPr="00EC76D5">
        <w:t>The Expression Parser</w:t>
      </w:r>
      <w:bookmarkEnd w:id="23"/>
      <w:bookmarkEnd w:id="24"/>
    </w:p>
    <w:p w14:paraId="57B573D1" w14:textId="77777777" w:rsidR="00611A0A" w:rsidRPr="00EC76D5" w:rsidRDefault="00611A0A" w:rsidP="00611A0A">
      <w:pPr>
        <w:pStyle w:val="Rubrik3"/>
      </w:pPr>
      <w:bookmarkStart w:id="25" w:name="_Toc49764303"/>
      <w:r w:rsidRPr="00EC76D5">
        <w:t>The Grammar</w:t>
      </w:r>
      <w:bookmarkEnd w:id="25"/>
    </w:p>
    <w:p w14:paraId="6728FBAE" w14:textId="4979F43B"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r w:rsidRPr="00EC76D5">
        <w:rPr>
          <w:rStyle w:val="CodeInText"/>
        </w:rPr>
        <w:t>elif</w:t>
      </w:r>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r w:rsidR="00087FA3">
        <w:t>GPLEX</w:t>
      </w:r>
      <w:r w:rsidR="009943C8" w:rsidRPr="00EC76D5">
        <w:t xml:space="preserve"> and </w:t>
      </w:r>
      <w:r w:rsidR="003D10FC">
        <w:t>GPPG</w:t>
      </w:r>
      <w:r w:rsidR="009943C8" w:rsidRPr="00EC76D5">
        <w:t xml:space="preserve">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39CDE59" w:rsidR="00611A0A" w:rsidRDefault="00611A0A" w:rsidP="00611A0A">
      <w:pPr>
        <w:pStyle w:val="Code"/>
        <w:rPr>
          <w:b/>
        </w:rPr>
      </w:pPr>
      <w:r w:rsidRPr="00EC76D5">
        <w:t xml:space="preserve">  | </w:t>
      </w:r>
      <w:r w:rsidRPr="00EC76D5">
        <w:rPr>
          <w:b/>
        </w:rPr>
        <w:t xml:space="preserve">( </w:t>
      </w:r>
      <w:r w:rsidRPr="00EC76D5">
        <w:t xml:space="preserve">expression </w:t>
      </w:r>
      <w:r w:rsidRPr="00EC76D5">
        <w:rPr>
          <w:b/>
        </w:rPr>
        <w:t>)</w:t>
      </w:r>
    </w:p>
    <w:p w14:paraId="640AEB39" w14:textId="5A8150EC" w:rsidR="005C21FB" w:rsidRPr="00EC76D5" w:rsidRDefault="005C21FB" w:rsidP="00FC68D0">
      <w:pPr>
        <w:pStyle w:val="Rubrik3"/>
      </w:pPr>
      <w:bookmarkStart w:id="26" w:name="_Toc49764304"/>
      <w:r>
        <w:t>The Parser</w:t>
      </w:r>
      <w:bookmarkEnd w:id="26"/>
    </w:p>
    <w:p w14:paraId="1FDC65B9" w14:textId="7828CEBD"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r w:rsidR="00545E00" w:rsidRPr="00EC76D5">
        <w:rPr>
          <w:b/>
          <w:bCs/>
        </w:rPr>
        <w:t>Fel! Hittar inte referenskälla.</w:t>
      </w:r>
      <w:r w:rsidR="00F14720" w:rsidRPr="00EC76D5">
        <w:fldChar w:fldCharType="end"/>
      </w:r>
      <w:r w:rsidR="00C97943" w:rsidRPr="00EC76D5">
        <w:t xml:space="preserve">, </w:t>
      </w:r>
      <w:r w:rsidR="00325F90" w:rsidRPr="00EC76D5">
        <w:t xml:space="preserve">the parser defined in </w:t>
      </w:r>
      <w:r w:rsidR="00087FA3">
        <w:t>GPPG</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09B8501F" w:rsidR="00611A0A" w:rsidRPr="00EC76D5" w:rsidRDefault="002513A0" w:rsidP="00611A0A">
      <w:pPr>
        <w:pStyle w:val="CodeHeader"/>
      </w:pPr>
      <w:r>
        <w:t>ExpressionParser.gppg</w:t>
      </w:r>
    </w:p>
    <w:p w14:paraId="2A569DBE" w14:textId="77777777" w:rsidR="0091228B" w:rsidRPr="0091228B" w:rsidRDefault="0091228B" w:rsidP="0091228B">
      <w:pPr>
        <w:pStyle w:val="Code"/>
        <w:rPr>
          <w:highlight w:val="white"/>
        </w:rPr>
      </w:pPr>
      <w:r w:rsidRPr="0091228B">
        <w:rPr>
          <w:highlight w:val="white"/>
        </w:rPr>
        <w:t>%namespace CCompiler_Exp</w:t>
      </w:r>
    </w:p>
    <w:p w14:paraId="57EE54E5" w14:textId="77777777" w:rsidR="0091228B" w:rsidRPr="0091228B" w:rsidRDefault="0091228B" w:rsidP="0091228B">
      <w:pPr>
        <w:pStyle w:val="Code"/>
        <w:rPr>
          <w:highlight w:val="white"/>
        </w:rPr>
      </w:pPr>
      <w:r w:rsidRPr="0091228B">
        <w:rPr>
          <w:highlight w:val="white"/>
        </w:rPr>
        <w:t>%partial</w:t>
      </w:r>
    </w:p>
    <w:p w14:paraId="6D3BAAFB" w14:textId="77777777" w:rsidR="0091228B" w:rsidRPr="0091228B" w:rsidRDefault="0091228B" w:rsidP="0091228B">
      <w:pPr>
        <w:pStyle w:val="Code"/>
        <w:rPr>
          <w:highlight w:val="white"/>
        </w:rPr>
      </w:pPr>
    </w:p>
    <w:p w14:paraId="251B5E90" w14:textId="77777777" w:rsidR="0091228B" w:rsidRPr="0091228B" w:rsidRDefault="0091228B" w:rsidP="0091228B">
      <w:pPr>
        <w:pStyle w:val="Code"/>
        <w:rPr>
          <w:highlight w:val="white"/>
        </w:rPr>
      </w:pPr>
      <w:r w:rsidRPr="0091228B">
        <w:rPr>
          <w:highlight w:val="white"/>
        </w:rPr>
        <w:t>%using CCompiler;</w:t>
      </w:r>
    </w:p>
    <w:p w14:paraId="26078C10" w14:textId="77777777" w:rsidR="0091228B" w:rsidRPr="0091228B" w:rsidRDefault="0091228B" w:rsidP="0091228B">
      <w:pPr>
        <w:pStyle w:val="Code"/>
        <w:rPr>
          <w:highlight w:val="white"/>
        </w:rPr>
      </w:pPr>
    </w:p>
    <w:p w14:paraId="0A94FBD0" w14:textId="77777777" w:rsidR="0091228B" w:rsidRPr="0091228B" w:rsidRDefault="0091228B" w:rsidP="0091228B">
      <w:pPr>
        <w:pStyle w:val="Code"/>
        <w:rPr>
          <w:highlight w:val="white"/>
        </w:rPr>
      </w:pPr>
      <w:r w:rsidRPr="0091228B">
        <w:rPr>
          <w:highlight w:val="white"/>
        </w:rPr>
        <w:t>%{</w:t>
      </w:r>
    </w:p>
    <w:p w14:paraId="108CFE4E" w14:textId="77777777" w:rsidR="0091228B" w:rsidRPr="0091228B" w:rsidRDefault="0091228B" w:rsidP="0091228B">
      <w:pPr>
        <w:pStyle w:val="Code"/>
        <w:rPr>
          <w:highlight w:val="white"/>
        </w:rPr>
      </w:pPr>
      <w:r w:rsidRPr="0091228B">
        <w:rPr>
          <w:highlight w:val="white"/>
        </w:rPr>
        <w:t xml:space="preserve">  // Empty.</w:t>
      </w:r>
    </w:p>
    <w:p w14:paraId="0C04C277" w14:textId="77777777" w:rsidR="0091228B" w:rsidRPr="0091228B" w:rsidRDefault="0091228B" w:rsidP="0091228B">
      <w:pPr>
        <w:pStyle w:val="Code"/>
        <w:rPr>
          <w:highlight w:val="white"/>
        </w:rPr>
      </w:pPr>
      <w:r w:rsidRPr="0091228B">
        <w:rPr>
          <w:highlight w:val="white"/>
        </w:rPr>
        <w:t>%}</w:t>
      </w:r>
    </w:p>
    <w:p w14:paraId="2DA517B0" w14:textId="77777777" w:rsidR="0091228B" w:rsidRPr="0091228B" w:rsidRDefault="0091228B" w:rsidP="0091228B">
      <w:pPr>
        <w:pStyle w:val="Code"/>
        <w:rPr>
          <w:highlight w:val="white"/>
        </w:rPr>
      </w:pPr>
    </w:p>
    <w:p w14:paraId="318A8737" w14:textId="77777777" w:rsidR="0091228B" w:rsidRPr="0091228B" w:rsidRDefault="0091228B" w:rsidP="0091228B">
      <w:pPr>
        <w:pStyle w:val="Code"/>
        <w:rPr>
          <w:highlight w:val="white"/>
        </w:rPr>
      </w:pPr>
      <w:r w:rsidRPr="0091228B">
        <w:rPr>
          <w:highlight w:val="white"/>
        </w:rPr>
        <w:t>%token DEFINED ADD SUBTRACT MULTIPLY DIVIDE MODULO EQUAL NOT_EQUAL LESS_THAN</w:t>
      </w:r>
    </w:p>
    <w:p w14:paraId="2A721F60" w14:textId="77777777" w:rsidR="0091228B" w:rsidRPr="0091228B" w:rsidRDefault="0091228B" w:rsidP="0091228B">
      <w:pPr>
        <w:pStyle w:val="Code"/>
        <w:rPr>
          <w:highlight w:val="white"/>
        </w:rPr>
      </w:pPr>
      <w:r w:rsidRPr="0091228B">
        <w:rPr>
          <w:highlight w:val="white"/>
        </w:rPr>
        <w:t xml:space="preserve">       LESS_THAN_EQUAL GREATER_THAN GREATER_THAN_EQUAL LEFT_SHIFT RIGHT_SHIFT</w:t>
      </w:r>
    </w:p>
    <w:p w14:paraId="772A69E8" w14:textId="77777777" w:rsidR="0091228B" w:rsidRPr="0091228B" w:rsidRDefault="0091228B" w:rsidP="0091228B">
      <w:pPr>
        <w:pStyle w:val="Code"/>
        <w:rPr>
          <w:highlight w:val="white"/>
        </w:rPr>
      </w:pPr>
      <w:r w:rsidRPr="0091228B">
        <w:rPr>
          <w:highlight w:val="white"/>
        </w:rPr>
        <w:t xml:space="preserve">       QUESTION_MARK COLON LEFT_PARENTHESIS RIGHT_PARENTHESIS LOGICAL_OR LOGICAL_AND</w:t>
      </w:r>
    </w:p>
    <w:p w14:paraId="312DE6CA" w14:textId="77777777" w:rsidR="0091228B" w:rsidRPr="0091228B" w:rsidRDefault="0091228B" w:rsidP="0091228B">
      <w:pPr>
        <w:pStyle w:val="Code"/>
        <w:rPr>
          <w:highlight w:val="white"/>
        </w:rPr>
      </w:pPr>
      <w:r w:rsidRPr="0091228B">
        <w:rPr>
          <w:highlight w:val="white"/>
        </w:rPr>
        <w:t xml:space="preserve">       LOGICAL_NOT BITWISE_XOR BITWISE_OR BITWISE_AND BITWISE_NOT EOL</w:t>
      </w:r>
    </w:p>
    <w:p w14:paraId="48FB9073" w14:textId="77777777" w:rsidR="0091228B" w:rsidRPr="0091228B" w:rsidRDefault="0091228B" w:rsidP="0091228B">
      <w:pPr>
        <w:pStyle w:val="Code"/>
        <w:rPr>
          <w:highlight w:val="white"/>
        </w:rPr>
      </w:pPr>
    </w:p>
    <w:p w14:paraId="75E16709" w14:textId="77777777" w:rsidR="0091228B" w:rsidRPr="0091228B" w:rsidRDefault="0091228B" w:rsidP="0091228B">
      <w:pPr>
        <w:pStyle w:val="Code"/>
        <w:rPr>
          <w:highlight w:val="white"/>
        </w:rPr>
      </w:pPr>
      <w:r w:rsidRPr="0091228B">
        <w:rPr>
          <w:highlight w:val="white"/>
        </w:rPr>
        <w:t>%union {</w:t>
      </w:r>
    </w:p>
    <w:p w14:paraId="633ACD9C" w14:textId="77777777" w:rsidR="0091228B" w:rsidRPr="0091228B" w:rsidRDefault="0091228B" w:rsidP="0091228B">
      <w:pPr>
        <w:pStyle w:val="Code"/>
        <w:rPr>
          <w:highlight w:val="white"/>
        </w:rPr>
      </w:pPr>
      <w:r w:rsidRPr="0091228B">
        <w:rPr>
          <w:highlight w:val="white"/>
        </w:rPr>
        <w:t xml:space="preserve">  public string name;</w:t>
      </w:r>
    </w:p>
    <w:p w14:paraId="61EED7ED" w14:textId="77777777" w:rsidR="0091228B" w:rsidRPr="0091228B" w:rsidRDefault="0091228B" w:rsidP="0091228B">
      <w:pPr>
        <w:pStyle w:val="Code"/>
        <w:rPr>
          <w:highlight w:val="white"/>
        </w:rPr>
      </w:pPr>
      <w:r w:rsidRPr="0091228B">
        <w:rPr>
          <w:highlight w:val="white"/>
        </w:rPr>
        <w:t xml:space="preserve">  public int integer_value;</w:t>
      </w:r>
    </w:p>
    <w:p w14:paraId="22DE7B69" w14:textId="77777777" w:rsidR="0091228B" w:rsidRPr="0091228B" w:rsidRDefault="0091228B" w:rsidP="0091228B">
      <w:pPr>
        <w:pStyle w:val="Code"/>
        <w:rPr>
          <w:highlight w:val="white"/>
        </w:rPr>
      </w:pPr>
      <w:r w:rsidRPr="0091228B">
        <w:rPr>
          <w:highlight w:val="white"/>
        </w:rPr>
        <w:t>}</w:t>
      </w:r>
    </w:p>
    <w:p w14:paraId="4C313C97" w14:textId="77777777" w:rsidR="0091228B" w:rsidRPr="0091228B" w:rsidRDefault="0091228B" w:rsidP="0091228B">
      <w:pPr>
        <w:pStyle w:val="Code"/>
        <w:rPr>
          <w:highlight w:val="white"/>
        </w:rPr>
      </w:pPr>
    </w:p>
    <w:p w14:paraId="17EE57B5" w14:textId="77777777" w:rsidR="0091228B" w:rsidRPr="0091228B" w:rsidRDefault="0091228B" w:rsidP="0091228B">
      <w:pPr>
        <w:pStyle w:val="Code"/>
        <w:rPr>
          <w:highlight w:val="white"/>
        </w:rPr>
      </w:pPr>
      <w:r w:rsidRPr="0091228B">
        <w:rPr>
          <w:highlight w:val="white"/>
        </w:rPr>
        <w:lastRenderedPageBreak/>
        <w:t>%token &lt;name&gt; NAME</w:t>
      </w:r>
    </w:p>
    <w:p w14:paraId="2DA76EFB" w14:textId="77777777" w:rsidR="0091228B" w:rsidRPr="0091228B" w:rsidRDefault="0091228B" w:rsidP="0091228B">
      <w:pPr>
        <w:pStyle w:val="Code"/>
        <w:rPr>
          <w:highlight w:val="white"/>
        </w:rPr>
      </w:pPr>
      <w:r w:rsidRPr="0091228B">
        <w:rPr>
          <w:highlight w:val="white"/>
        </w:rPr>
        <w:t>%token &lt;integer_value&gt; VALUE</w:t>
      </w:r>
    </w:p>
    <w:p w14:paraId="0B595DD1" w14:textId="77777777" w:rsidR="0091228B" w:rsidRPr="0091228B" w:rsidRDefault="0091228B" w:rsidP="0091228B">
      <w:pPr>
        <w:pStyle w:val="Code"/>
        <w:rPr>
          <w:highlight w:val="white"/>
        </w:rPr>
      </w:pPr>
    </w:p>
    <w:p w14:paraId="7E70CB1A" w14:textId="77777777" w:rsidR="0091228B" w:rsidRPr="0091228B" w:rsidRDefault="0091228B" w:rsidP="0091228B">
      <w:pPr>
        <w:pStyle w:val="Code"/>
        <w:rPr>
          <w:highlight w:val="white"/>
        </w:rPr>
      </w:pPr>
      <w:r w:rsidRPr="0091228B">
        <w:rPr>
          <w:highlight w:val="white"/>
        </w:rPr>
        <w:t>%type &lt;integer_value&gt; expression logical_or_expression</w:t>
      </w:r>
    </w:p>
    <w:p w14:paraId="482C9CC8" w14:textId="77777777" w:rsidR="0091228B" w:rsidRPr="0091228B" w:rsidRDefault="0091228B" w:rsidP="0091228B">
      <w:pPr>
        <w:pStyle w:val="Code"/>
        <w:rPr>
          <w:highlight w:val="white"/>
        </w:rPr>
      </w:pPr>
      <w:r w:rsidRPr="0091228B">
        <w:rPr>
          <w:highlight w:val="white"/>
        </w:rPr>
        <w:t xml:space="preserve">                      logical_and_expression bitwise_or_expression</w:t>
      </w:r>
    </w:p>
    <w:p w14:paraId="728773B4" w14:textId="77777777" w:rsidR="0091228B" w:rsidRPr="0091228B" w:rsidRDefault="0091228B" w:rsidP="0091228B">
      <w:pPr>
        <w:pStyle w:val="Code"/>
        <w:rPr>
          <w:highlight w:val="white"/>
        </w:rPr>
      </w:pPr>
      <w:r w:rsidRPr="0091228B">
        <w:rPr>
          <w:highlight w:val="white"/>
        </w:rPr>
        <w:t xml:space="preserve">                      bitwise_xor_expression bitwise_and_expression</w:t>
      </w:r>
    </w:p>
    <w:p w14:paraId="516EB26E" w14:textId="77777777" w:rsidR="0091228B" w:rsidRPr="0091228B" w:rsidRDefault="0091228B" w:rsidP="0091228B">
      <w:pPr>
        <w:pStyle w:val="Code"/>
        <w:rPr>
          <w:highlight w:val="white"/>
        </w:rPr>
      </w:pPr>
      <w:r w:rsidRPr="0091228B">
        <w:rPr>
          <w:highlight w:val="white"/>
        </w:rPr>
        <w:t xml:space="preserve">                      equality_expression relation_expression</w:t>
      </w:r>
    </w:p>
    <w:p w14:paraId="1EC0117C" w14:textId="77777777" w:rsidR="0091228B" w:rsidRPr="0091228B" w:rsidRDefault="0091228B" w:rsidP="0091228B">
      <w:pPr>
        <w:pStyle w:val="Code"/>
        <w:rPr>
          <w:highlight w:val="white"/>
        </w:rPr>
      </w:pPr>
      <w:r w:rsidRPr="0091228B">
        <w:rPr>
          <w:highlight w:val="white"/>
        </w:rPr>
        <w:t xml:space="preserve">                      shift_expression add_expression</w:t>
      </w:r>
    </w:p>
    <w:p w14:paraId="496B8EA0" w14:textId="77777777" w:rsidR="0091228B" w:rsidRPr="0091228B" w:rsidRDefault="0091228B" w:rsidP="0091228B">
      <w:pPr>
        <w:pStyle w:val="Code"/>
        <w:rPr>
          <w:highlight w:val="white"/>
        </w:rPr>
      </w:pPr>
      <w:r w:rsidRPr="0091228B">
        <w:rPr>
          <w:highlight w:val="white"/>
        </w:rPr>
        <w:t xml:space="preserve">                      multiply_expression prefix_expression</w:t>
      </w:r>
    </w:p>
    <w:p w14:paraId="3E4B5C07" w14:textId="77777777" w:rsidR="0091228B" w:rsidRPr="0091228B" w:rsidRDefault="0091228B" w:rsidP="0091228B">
      <w:pPr>
        <w:pStyle w:val="Code"/>
        <w:rPr>
          <w:highlight w:val="white"/>
        </w:rPr>
      </w:pPr>
      <w:r w:rsidRPr="0091228B">
        <w:rPr>
          <w:highlight w:val="white"/>
        </w:rPr>
        <w:t xml:space="preserve">                      primary_expression</w:t>
      </w:r>
    </w:p>
    <w:p w14:paraId="6C165274" w14:textId="77777777" w:rsidR="0091228B" w:rsidRPr="0091228B" w:rsidRDefault="0091228B" w:rsidP="0091228B">
      <w:pPr>
        <w:pStyle w:val="Code"/>
        <w:rPr>
          <w:highlight w:val="white"/>
        </w:rPr>
      </w:pPr>
    </w:p>
    <w:p w14:paraId="2F662B25" w14:textId="77777777" w:rsidR="0091228B" w:rsidRPr="0091228B" w:rsidRDefault="0091228B" w:rsidP="0091228B">
      <w:pPr>
        <w:pStyle w:val="Code"/>
        <w:rPr>
          <w:highlight w:val="white"/>
        </w:rPr>
      </w:pPr>
      <w:r w:rsidRPr="0091228B">
        <w:rPr>
          <w:highlight w:val="white"/>
        </w:rPr>
        <w:t>%start expression</w:t>
      </w:r>
    </w:p>
    <w:p w14:paraId="7D91FFC8" w14:textId="77777777" w:rsidR="0091228B" w:rsidRPr="0091228B" w:rsidRDefault="0091228B" w:rsidP="0091228B">
      <w:pPr>
        <w:pStyle w:val="Code"/>
        <w:rPr>
          <w:highlight w:val="white"/>
        </w:rPr>
      </w:pPr>
    </w:p>
    <w:p w14:paraId="7EDA8494" w14:textId="77777777" w:rsidR="0091228B" w:rsidRPr="0091228B" w:rsidRDefault="0091228B" w:rsidP="0091228B">
      <w:pPr>
        <w:pStyle w:val="Code"/>
        <w:rPr>
          <w:highlight w:val="white"/>
        </w:rPr>
      </w:pPr>
      <w:r w:rsidRPr="0091228B">
        <w:rPr>
          <w:highlight w:val="white"/>
        </w:rPr>
        <w:t>%%</w:t>
      </w:r>
    </w:p>
    <w:p w14:paraId="201D1F46" w14:textId="77777777" w:rsidR="0091228B" w:rsidRPr="0091228B" w:rsidRDefault="0091228B" w:rsidP="0091228B">
      <w:pPr>
        <w:pStyle w:val="Code"/>
        <w:rPr>
          <w:highlight w:val="white"/>
        </w:rPr>
      </w:pPr>
    </w:p>
    <w:p w14:paraId="18457D80" w14:textId="77777777" w:rsidR="0091228B" w:rsidRPr="0091228B" w:rsidRDefault="0091228B" w:rsidP="0091228B">
      <w:pPr>
        <w:pStyle w:val="Code"/>
        <w:rPr>
          <w:highlight w:val="white"/>
        </w:rPr>
      </w:pPr>
      <w:r w:rsidRPr="0091228B">
        <w:rPr>
          <w:highlight w:val="white"/>
        </w:rPr>
        <w:t>expression:</w:t>
      </w:r>
    </w:p>
    <w:p w14:paraId="3CEC4C66" w14:textId="77777777" w:rsidR="0091228B" w:rsidRPr="0091228B" w:rsidRDefault="0091228B" w:rsidP="0091228B">
      <w:pPr>
        <w:pStyle w:val="Code"/>
        <w:rPr>
          <w:highlight w:val="white"/>
        </w:rPr>
      </w:pPr>
      <w:r w:rsidRPr="0091228B">
        <w:rPr>
          <w:highlight w:val="white"/>
        </w:rPr>
        <w:t xml:space="preserve">    logical_or_expression  {</w:t>
      </w:r>
    </w:p>
    <w:p w14:paraId="503BC809" w14:textId="77777777" w:rsidR="0091228B" w:rsidRPr="0091228B" w:rsidRDefault="0091228B" w:rsidP="0091228B">
      <w:pPr>
        <w:pStyle w:val="Code"/>
        <w:rPr>
          <w:highlight w:val="white"/>
        </w:rPr>
      </w:pPr>
      <w:r w:rsidRPr="0091228B">
        <w:rPr>
          <w:highlight w:val="white"/>
        </w:rPr>
        <w:t xml:space="preserve">      $$ = $1;</w:t>
      </w:r>
    </w:p>
    <w:p w14:paraId="2075D916" w14:textId="77777777" w:rsidR="0091228B" w:rsidRPr="0091228B" w:rsidRDefault="0091228B" w:rsidP="0091228B">
      <w:pPr>
        <w:pStyle w:val="Code"/>
        <w:rPr>
          <w:highlight w:val="white"/>
        </w:rPr>
      </w:pPr>
      <w:r w:rsidRPr="0091228B">
        <w:rPr>
          <w:highlight w:val="white"/>
        </w:rPr>
        <w:t xml:space="preserve">      Preprocessor.PreProcessorResult = $$;</w:t>
      </w:r>
    </w:p>
    <w:p w14:paraId="6415F655" w14:textId="77777777" w:rsidR="0091228B" w:rsidRPr="0091228B" w:rsidRDefault="0091228B" w:rsidP="0091228B">
      <w:pPr>
        <w:pStyle w:val="Code"/>
        <w:rPr>
          <w:highlight w:val="white"/>
        </w:rPr>
      </w:pPr>
      <w:r w:rsidRPr="0091228B">
        <w:rPr>
          <w:highlight w:val="white"/>
        </w:rPr>
        <w:t xml:space="preserve">    }</w:t>
      </w:r>
    </w:p>
    <w:p w14:paraId="399816D0" w14:textId="77777777" w:rsidR="0091228B" w:rsidRPr="0091228B" w:rsidRDefault="0091228B" w:rsidP="0091228B">
      <w:pPr>
        <w:pStyle w:val="Code"/>
        <w:rPr>
          <w:highlight w:val="white"/>
        </w:rPr>
      </w:pPr>
      <w:r w:rsidRPr="0091228B">
        <w:rPr>
          <w:highlight w:val="white"/>
        </w:rPr>
        <w:t xml:space="preserve">  | logical_or_expression QUESTION_MARK expression</w:t>
      </w:r>
    </w:p>
    <w:p w14:paraId="1AAFEDAD" w14:textId="77777777" w:rsidR="0091228B" w:rsidRPr="0091228B" w:rsidRDefault="0091228B" w:rsidP="0091228B">
      <w:pPr>
        <w:pStyle w:val="Code"/>
        <w:rPr>
          <w:highlight w:val="white"/>
        </w:rPr>
      </w:pPr>
      <w:r w:rsidRPr="0091228B">
        <w:rPr>
          <w:highlight w:val="white"/>
        </w:rPr>
        <w:t xml:space="preserve">                          COLON expression {</w:t>
      </w:r>
    </w:p>
    <w:p w14:paraId="6A3DBD98" w14:textId="77777777" w:rsidR="0091228B" w:rsidRPr="0091228B" w:rsidRDefault="0091228B" w:rsidP="0091228B">
      <w:pPr>
        <w:pStyle w:val="Code"/>
        <w:rPr>
          <w:highlight w:val="white"/>
        </w:rPr>
      </w:pPr>
      <w:r w:rsidRPr="0091228B">
        <w:rPr>
          <w:highlight w:val="white"/>
        </w:rPr>
        <w:t xml:space="preserve">      $$ = ($1 != 0) ? $3 : $5;</w:t>
      </w:r>
    </w:p>
    <w:p w14:paraId="5D9F4F73" w14:textId="77777777" w:rsidR="0091228B" w:rsidRPr="0091228B" w:rsidRDefault="0091228B" w:rsidP="0091228B">
      <w:pPr>
        <w:pStyle w:val="Code"/>
        <w:rPr>
          <w:highlight w:val="white"/>
        </w:rPr>
      </w:pPr>
      <w:r w:rsidRPr="0091228B">
        <w:rPr>
          <w:highlight w:val="white"/>
        </w:rPr>
        <w:t xml:space="preserve">      Preprocessor.PreProcessorResult = $$;</w:t>
      </w:r>
    </w:p>
    <w:p w14:paraId="43B7E9CF" w14:textId="77777777" w:rsidR="0091228B" w:rsidRPr="0091228B" w:rsidRDefault="0091228B" w:rsidP="0091228B">
      <w:pPr>
        <w:pStyle w:val="Code"/>
        <w:rPr>
          <w:highlight w:val="white"/>
        </w:rPr>
      </w:pPr>
      <w:r w:rsidRPr="0091228B">
        <w:rPr>
          <w:highlight w:val="white"/>
        </w:rPr>
        <w:t xml:space="preserve">    };</w:t>
      </w:r>
    </w:p>
    <w:p w14:paraId="01918DC8" w14:textId="77777777" w:rsidR="0091228B" w:rsidRPr="0091228B" w:rsidRDefault="0091228B" w:rsidP="0091228B">
      <w:pPr>
        <w:pStyle w:val="Code"/>
        <w:rPr>
          <w:highlight w:val="white"/>
        </w:rPr>
      </w:pPr>
    </w:p>
    <w:p w14:paraId="47F8F47E" w14:textId="77777777" w:rsidR="0091228B" w:rsidRPr="0091228B" w:rsidRDefault="0091228B" w:rsidP="0091228B">
      <w:pPr>
        <w:pStyle w:val="Code"/>
        <w:rPr>
          <w:highlight w:val="white"/>
        </w:rPr>
      </w:pPr>
      <w:r w:rsidRPr="0091228B">
        <w:rPr>
          <w:highlight w:val="white"/>
        </w:rPr>
        <w:t>logical_or_expression:</w:t>
      </w:r>
    </w:p>
    <w:p w14:paraId="34C86084" w14:textId="77777777" w:rsidR="0091228B" w:rsidRPr="0091228B" w:rsidRDefault="0091228B" w:rsidP="0091228B">
      <w:pPr>
        <w:pStyle w:val="Code"/>
        <w:rPr>
          <w:highlight w:val="white"/>
        </w:rPr>
      </w:pPr>
      <w:r w:rsidRPr="0091228B">
        <w:rPr>
          <w:highlight w:val="white"/>
        </w:rPr>
        <w:t xml:space="preserve">    logical_and_expression  {</w:t>
      </w:r>
    </w:p>
    <w:p w14:paraId="062B659F" w14:textId="77777777" w:rsidR="0091228B" w:rsidRPr="0091228B" w:rsidRDefault="0091228B" w:rsidP="0091228B">
      <w:pPr>
        <w:pStyle w:val="Code"/>
        <w:rPr>
          <w:highlight w:val="white"/>
        </w:rPr>
      </w:pPr>
      <w:r w:rsidRPr="0091228B">
        <w:rPr>
          <w:highlight w:val="white"/>
        </w:rPr>
        <w:t xml:space="preserve">      $$ = $1;</w:t>
      </w:r>
    </w:p>
    <w:p w14:paraId="49E64B0B" w14:textId="77777777" w:rsidR="0091228B" w:rsidRPr="0091228B" w:rsidRDefault="0091228B" w:rsidP="0091228B">
      <w:pPr>
        <w:pStyle w:val="Code"/>
        <w:rPr>
          <w:highlight w:val="white"/>
        </w:rPr>
      </w:pPr>
      <w:r w:rsidRPr="0091228B">
        <w:rPr>
          <w:highlight w:val="white"/>
        </w:rPr>
        <w:t xml:space="preserve">    }</w:t>
      </w:r>
    </w:p>
    <w:p w14:paraId="22D9CD60" w14:textId="77777777" w:rsidR="0091228B" w:rsidRPr="0091228B" w:rsidRDefault="0091228B" w:rsidP="0091228B">
      <w:pPr>
        <w:pStyle w:val="Code"/>
        <w:rPr>
          <w:highlight w:val="white"/>
        </w:rPr>
      </w:pPr>
      <w:r w:rsidRPr="0091228B">
        <w:rPr>
          <w:highlight w:val="white"/>
        </w:rPr>
        <w:t xml:space="preserve">  | logical_or_expression LOGICAL_OR logical_and_expression {</w:t>
      </w:r>
    </w:p>
    <w:p w14:paraId="18A89054" w14:textId="77777777" w:rsidR="0091228B" w:rsidRPr="0091228B" w:rsidRDefault="0091228B" w:rsidP="0091228B">
      <w:pPr>
        <w:pStyle w:val="Code"/>
        <w:rPr>
          <w:highlight w:val="white"/>
        </w:rPr>
      </w:pPr>
      <w:r w:rsidRPr="0091228B">
        <w:rPr>
          <w:highlight w:val="white"/>
        </w:rPr>
        <w:t xml:space="preserve">      $$ = (($1 != 0) || ($3 != 0)) ? 1 : 0;</w:t>
      </w:r>
    </w:p>
    <w:p w14:paraId="15B59FB0" w14:textId="77777777" w:rsidR="0091228B" w:rsidRPr="0091228B" w:rsidRDefault="0091228B" w:rsidP="0091228B">
      <w:pPr>
        <w:pStyle w:val="Code"/>
        <w:rPr>
          <w:highlight w:val="white"/>
        </w:rPr>
      </w:pPr>
      <w:r w:rsidRPr="0091228B">
        <w:rPr>
          <w:highlight w:val="white"/>
        </w:rPr>
        <w:t xml:space="preserve">    };</w:t>
      </w:r>
    </w:p>
    <w:p w14:paraId="73BBED1D" w14:textId="77777777" w:rsidR="0091228B" w:rsidRPr="0091228B" w:rsidRDefault="0091228B" w:rsidP="0091228B">
      <w:pPr>
        <w:pStyle w:val="Code"/>
        <w:rPr>
          <w:highlight w:val="white"/>
        </w:rPr>
      </w:pPr>
    </w:p>
    <w:p w14:paraId="0B846AFF" w14:textId="77777777" w:rsidR="0091228B" w:rsidRPr="0091228B" w:rsidRDefault="0091228B" w:rsidP="0091228B">
      <w:pPr>
        <w:pStyle w:val="Code"/>
        <w:rPr>
          <w:highlight w:val="white"/>
        </w:rPr>
      </w:pPr>
      <w:r w:rsidRPr="0091228B">
        <w:rPr>
          <w:highlight w:val="white"/>
        </w:rPr>
        <w:t>logical_and_expression:</w:t>
      </w:r>
    </w:p>
    <w:p w14:paraId="72097D0B" w14:textId="77777777" w:rsidR="0091228B" w:rsidRPr="0091228B" w:rsidRDefault="0091228B" w:rsidP="0091228B">
      <w:pPr>
        <w:pStyle w:val="Code"/>
        <w:rPr>
          <w:highlight w:val="white"/>
        </w:rPr>
      </w:pPr>
      <w:r w:rsidRPr="0091228B">
        <w:rPr>
          <w:highlight w:val="white"/>
        </w:rPr>
        <w:t xml:space="preserve">    bitwise_or_expression  {</w:t>
      </w:r>
    </w:p>
    <w:p w14:paraId="710F08FA" w14:textId="77777777" w:rsidR="0091228B" w:rsidRPr="0091228B" w:rsidRDefault="0091228B" w:rsidP="0091228B">
      <w:pPr>
        <w:pStyle w:val="Code"/>
        <w:rPr>
          <w:highlight w:val="white"/>
        </w:rPr>
      </w:pPr>
      <w:r w:rsidRPr="0091228B">
        <w:rPr>
          <w:highlight w:val="white"/>
        </w:rPr>
        <w:t xml:space="preserve">      $$ = $1;</w:t>
      </w:r>
    </w:p>
    <w:p w14:paraId="68D853EE" w14:textId="77777777" w:rsidR="0091228B" w:rsidRPr="0091228B" w:rsidRDefault="0091228B" w:rsidP="0091228B">
      <w:pPr>
        <w:pStyle w:val="Code"/>
        <w:rPr>
          <w:highlight w:val="white"/>
        </w:rPr>
      </w:pPr>
      <w:r w:rsidRPr="0091228B">
        <w:rPr>
          <w:highlight w:val="white"/>
        </w:rPr>
        <w:t xml:space="preserve">    }</w:t>
      </w:r>
    </w:p>
    <w:p w14:paraId="4E18CE11" w14:textId="77777777" w:rsidR="0091228B" w:rsidRPr="0091228B" w:rsidRDefault="0091228B" w:rsidP="0091228B">
      <w:pPr>
        <w:pStyle w:val="Code"/>
        <w:rPr>
          <w:highlight w:val="white"/>
        </w:rPr>
      </w:pPr>
      <w:r w:rsidRPr="0091228B">
        <w:rPr>
          <w:highlight w:val="white"/>
        </w:rPr>
        <w:t xml:space="preserve">  | bitwise_and_expression LOGICAL_AND bitwise_or_expression {</w:t>
      </w:r>
    </w:p>
    <w:p w14:paraId="28A63EA4" w14:textId="77777777" w:rsidR="0091228B" w:rsidRPr="0091228B" w:rsidRDefault="0091228B" w:rsidP="0091228B">
      <w:pPr>
        <w:pStyle w:val="Code"/>
        <w:rPr>
          <w:highlight w:val="white"/>
        </w:rPr>
      </w:pPr>
      <w:r w:rsidRPr="0091228B">
        <w:rPr>
          <w:highlight w:val="white"/>
        </w:rPr>
        <w:t xml:space="preserve">      $$ = (($1 != 0) &amp;&amp; ($3 != 0)) ? 1 : 0;</w:t>
      </w:r>
    </w:p>
    <w:p w14:paraId="0CBDD29A" w14:textId="77777777" w:rsidR="0091228B" w:rsidRPr="0091228B" w:rsidRDefault="0091228B" w:rsidP="0091228B">
      <w:pPr>
        <w:pStyle w:val="Code"/>
        <w:rPr>
          <w:highlight w:val="white"/>
        </w:rPr>
      </w:pPr>
      <w:r w:rsidRPr="0091228B">
        <w:rPr>
          <w:highlight w:val="white"/>
        </w:rPr>
        <w:t xml:space="preserve">    };</w:t>
      </w:r>
    </w:p>
    <w:p w14:paraId="69451A2F" w14:textId="77777777" w:rsidR="0091228B" w:rsidRPr="0091228B" w:rsidRDefault="0091228B" w:rsidP="0091228B">
      <w:pPr>
        <w:pStyle w:val="Code"/>
        <w:rPr>
          <w:highlight w:val="white"/>
        </w:rPr>
      </w:pPr>
    </w:p>
    <w:p w14:paraId="1B0A7EC7" w14:textId="77777777" w:rsidR="0091228B" w:rsidRDefault="0091228B" w:rsidP="0091228B">
      <w:pPr>
        <w:pStyle w:val="Code"/>
        <w:rPr>
          <w:highlight w:val="white"/>
          <w:lang w:val="sv-SE"/>
        </w:rPr>
      </w:pPr>
      <w:r>
        <w:rPr>
          <w:highlight w:val="white"/>
          <w:lang w:val="sv-SE"/>
        </w:rPr>
        <w:t>bitwise_or_expression:</w:t>
      </w:r>
    </w:p>
    <w:p w14:paraId="7CAE5BE0" w14:textId="77777777" w:rsidR="0091228B" w:rsidRDefault="0091228B" w:rsidP="0091228B">
      <w:pPr>
        <w:pStyle w:val="Code"/>
        <w:rPr>
          <w:highlight w:val="white"/>
          <w:lang w:val="sv-SE"/>
        </w:rPr>
      </w:pPr>
      <w:r>
        <w:rPr>
          <w:highlight w:val="white"/>
          <w:lang w:val="sv-SE"/>
        </w:rPr>
        <w:t xml:space="preserve">    bitwise_xor_expression  {</w:t>
      </w:r>
    </w:p>
    <w:p w14:paraId="48079A6F" w14:textId="77777777" w:rsidR="0091228B" w:rsidRDefault="0091228B" w:rsidP="0091228B">
      <w:pPr>
        <w:pStyle w:val="Code"/>
        <w:rPr>
          <w:highlight w:val="white"/>
          <w:lang w:val="sv-SE"/>
        </w:rPr>
      </w:pPr>
      <w:r>
        <w:rPr>
          <w:highlight w:val="white"/>
          <w:lang w:val="sv-SE"/>
        </w:rPr>
        <w:t xml:space="preserve">      $$ = $1;</w:t>
      </w:r>
    </w:p>
    <w:p w14:paraId="66BC6A1D" w14:textId="77777777" w:rsidR="0091228B" w:rsidRDefault="0091228B" w:rsidP="0091228B">
      <w:pPr>
        <w:pStyle w:val="Code"/>
        <w:rPr>
          <w:highlight w:val="white"/>
          <w:lang w:val="sv-SE"/>
        </w:rPr>
      </w:pPr>
      <w:r>
        <w:rPr>
          <w:highlight w:val="white"/>
          <w:lang w:val="sv-SE"/>
        </w:rPr>
        <w:t xml:space="preserve">    }</w:t>
      </w:r>
    </w:p>
    <w:p w14:paraId="653FD9E9" w14:textId="77777777" w:rsidR="0091228B" w:rsidRDefault="0091228B" w:rsidP="0091228B">
      <w:pPr>
        <w:pStyle w:val="Code"/>
        <w:rPr>
          <w:highlight w:val="white"/>
          <w:lang w:val="sv-SE"/>
        </w:rPr>
      </w:pPr>
      <w:r>
        <w:rPr>
          <w:highlight w:val="white"/>
          <w:lang w:val="sv-SE"/>
        </w:rPr>
        <w:t xml:space="preserve">  | bitwise_or_expression BITWISE_OR bitwise_xor_expression {</w:t>
      </w:r>
    </w:p>
    <w:p w14:paraId="5D97B7C1" w14:textId="77777777" w:rsidR="0091228B" w:rsidRDefault="0091228B" w:rsidP="0091228B">
      <w:pPr>
        <w:pStyle w:val="Code"/>
        <w:rPr>
          <w:highlight w:val="white"/>
          <w:lang w:val="sv-SE"/>
        </w:rPr>
      </w:pPr>
      <w:r>
        <w:rPr>
          <w:highlight w:val="white"/>
          <w:lang w:val="sv-SE"/>
        </w:rPr>
        <w:t xml:space="preserve">      $$ = $1 | $3;</w:t>
      </w:r>
    </w:p>
    <w:p w14:paraId="20714779" w14:textId="77777777" w:rsidR="0091228B" w:rsidRDefault="0091228B" w:rsidP="0091228B">
      <w:pPr>
        <w:pStyle w:val="Code"/>
        <w:rPr>
          <w:highlight w:val="white"/>
          <w:lang w:val="sv-SE"/>
        </w:rPr>
      </w:pPr>
      <w:r>
        <w:rPr>
          <w:highlight w:val="white"/>
          <w:lang w:val="sv-SE"/>
        </w:rPr>
        <w:t xml:space="preserve">    };</w:t>
      </w:r>
    </w:p>
    <w:p w14:paraId="34CFB710" w14:textId="77777777" w:rsidR="0091228B" w:rsidRDefault="0091228B" w:rsidP="0091228B">
      <w:pPr>
        <w:pStyle w:val="Code"/>
        <w:rPr>
          <w:highlight w:val="white"/>
          <w:lang w:val="sv-SE"/>
        </w:rPr>
      </w:pPr>
    </w:p>
    <w:p w14:paraId="1FAEACF1" w14:textId="77777777" w:rsidR="0091228B" w:rsidRDefault="0091228B" w:rsidP="0091228B">
      <w:pPr>
        <w:pStyle w:val="Code"/>
        <w:rPr>
          <w:highlight w:val="white"/>
          <w:lang w:val="sv-SE"/>
        </w:rPr>
      </w:pPr>
      <w:r>
        <w:rPr>
          <w:highlight w:val="white"/>
          <w:lang w:val="sv-SE"/>
        </w:rPr>
        <w:t>bitwise_xor_expression:</w:t>
      </w:r>
    </w:p>
    <w:p w14:paraId="0B2D6203" w14:textId="77777777" w:rsidR="0091228B" w:rsidRDefault="0091228B" w:rsidP="0091228B">
      <w:pPr>
        <w:pStyle w:val="Code"/>
        <w:rPr>
          <w:highlight w:val="white"/>
          <w:lang w:val="sv-SE"/>
        </w:rPr>
      </w:pPr>
      <w:r>
        <w:rPr>
          <w:highlight w:val="white"/>
          <w:lang w:val="sv-SE"/>
        </w:rPr>
        <w:t xml:space="preserve">    bitwise_and_expression  {</w:t>
      </w:r>
    </w:p>
    <w:p w14:paraId="6715B300" w14:textId="77777777" w:rsidR="0091228B" w:rsidRDefault="0091228B" w:rsidP="0091228B">
      <w:pPr>
        <w:pStyle w:val="Code"/>
        <w:rPr>
          <w:highlight w:val="white"/>
          <w:lang w:val="sv-SE"/>
        </w:rPr>
      </w:pPr>
      <w:r>
        <w:rPr>
          <w:highlight w:val="white"/>
          <w:lang w:val="sv-SE"/>
        </w:rPr>
        <w:t xml:space="preserve">      $$ = $1;</w:t>
      </w:r>
    </w:p>
    <w:p w14:paraId="468103C1" w14:textId="77777777" w:rsidR="0091228B" w:rsidRPr="0091228B" w:rsidRDefault="0091228B" w:rsidP="0091228B">
      <w:pPr>
        <w:pStyle w:val="Code"/>
        <w:rPr>
          <w:highlight w:val="white"/>
        </w:rPr>
      </w:pPr>
      <w:r w:rsidRPr="0091228B">
        <w:rPr>
          <w:highlight w:val="white"/>
        </w:rPr>
        <w:t xml:space="preserve">    }</w:t>
      </w:r>
    </w:p>
    <w:p w14:paraId="5E79ED83" w14:textId="77777777" w:rsidR="0091228B" w:rsidRPr="0091228B" w:rsidRDefault="0091228B" w:rsidP="0091228B">
      <w:pPr>
        <w:pStyle w:val="Code"/>
        <w:rPr>
          <w:highlight w:val="white"/>
        </w:rPr>
      </w:pPr>
      <w:r w:rsidRPr="0091228B">
        <w:rPr>
          <w:highlight w:val="white"/>
        </w:rPr>
        <w:t xml:space="preserve">  | bitwise_xor_expression BITWISE_XOR bitwise_and_expression {</w:t>
      </w:r>
    </w:p>
    <w:p w14:paraId="069991BC" w14:textId="77777777" w:rsidR="0091228B" w:rsidRPr="0091228B" w:rsidRDefault="0091228B" w:rsidP="0091228B">
      <w:pPr>
        <w:pStyle w:val="Code"/>
        <w:rPr>
          <w:highlight w:val="white"/>
        </w:rPr>
      </w:pPr>
      <w:r w:rsidRPr="0091228B">
        <w:rPr>
          <w:highlight w:val="white"/>
        </w:rPr>
        <w:t xml:space="preserve">      $$ = $1 ^ $3;</w:t>
      </w:r>
    </w:p>
    <w:p w14:paraId="4C78964A" w14:textId="77777777" w:rsidR="0091228B" w:rsidRPr="0091228B" w:rsidRDefault="0091228B" w:rsidP="0091228B">
      <w:pPr>
        <w:pStyle w:val="Code"/>
        <w:rPr>
          <w:highlight w:val="white"/>
        </w:rPr>
      </w:pPr>
      <w:r w:rsidRPr="0091228B">
        <w:rPr>
          <w:highlight w:val="white"/>
        </w:rPr>
        <w:t xml:space="preserve">    };</w:t>
      </w:r>
    </w:p>
    <w:p w14:paraId="492A692D" w14:textId="77777777" w:rsidR="0091228B" w:rsidRPr="0091228B" w:rsidRDefault="0091228B" w:rsidP="0091228B">
      <w:pPr>
        <w:pStyle w:val="Code"/>
        <w:rPr>
          <w:highlight w:val="white"/>
        </w:rPr>
      </w:pPr>
    </w:p>
    <w:p w14:paraId="7B11CA72" w14:textId="77777777" w:rsidR="0091228B" w:rsidRPr="0091228B" w:rsidRDefault="0091228B" w:rsidP="0091228B">
      <w:pPr>
        <w:pStyle w:val="Code"/>
        <w:rPr>
          <w:highlight w:val="white"/>
        </w:rPr>
      </w:pPr>
      <w:r w:rsidRPr="0091228B">
        <w:rPr>
          <w:highlight w:val="white"/>
        </w:rPr>
        <w:t>bitwise_and_expression:</w:t>
      </w:r>
    </w:p>
    <w:p w14:paraId="74907537" w14:textId="77777777" w:rsidR="0091228B" w:rsidRPr="0091228B" w:rsidRDefault="0091228B" w:rsidP="0091228B">
      <w:pPr>
        <w:pStyle w:val="Code"/>
        <w:rPr>
          <w:highlight w:val="white"/>
        </w:rPr>
      </w:pPr>
      <w:r w:rsidRPr="0091228B">
        <w:rPr>
          <w:highlight w:val="white"/>
        </w:rPr>
        <w:t xml:space="preserve">    equality_expression {</w:t>
      </w:r>
    </w:p>
    <w:p w14:paraId="64EDBE48" w14:textId="77777777" w:rsidR="0091228B" w:rsidRPr="0091228B" w:rsidRDefault="0091228B" w:rsidP="0091228B">
      <w:pPr>
        <w:pStyle w:val="Code"/>
        <w:rPr>
          <w:highlight w:val="white"/>
        </w:rPr>
      </w:pPr>
      <w:r w:rsidRPr="0091228B">
        <w:rPr>
          <w:highlight w:val="white"/>
        </w:rPr>
        <w:t xml:space="preserve">      $$ = $1;</w:t>
      </w:r>
    </w:p>
    <w:p w14:paraId="0FA9C160" w14:textId="77777777" w:rsidR="0091228B" w:rsidRPr="0091228B" w:rsidRDefault="0091228B" w:rsidP="0091228B">
      <w:pPr>
        <w:pStyle w:val="Code"/>
        <w:rPr>
          <w:highlight w:val="white"/>
        </w:rPr>
      </w:pPr>
      <w:r w:rsidRPr="0091228B">
        <w:rPr>
          <w:highlight w:val="white"/>
        </w:rPr>
        <w:t xml:space="preserve">    }</w:t>
      </w:r>
    </w:p>
    <w:p w14:paraId="7E6C44F5" w14:textId="77777777" w:rsidR="0091228B" w:rsidRPr="0091228B" w:rsidRDefault="0091228B" w:rsidP="0091228B">
      <w:pPr>
        <w:pStyle w:val="Code"/>
        <w:rPr>
          <w:highlight w:val="white"/>
        </w:rPr>
      </w:pPr>
      <w:r w:rsidRPr="0091228B">
        <w:rPr>
          <w:highlight w:val="white"/>
        </w:rPr>
        <w:t xml:space="preserve">  | bitwise_and_expression BITWISE_AND equality_expression {</w:t>
      </w:r>
    </w:p>
    <w:p w14:paraId="1A9E56FA" w14:textId="77777777" w:rsidR="0091228B" w:rsidRPr="0091228B" w:rsidRDefault="0091228B" w:rsidP="0091228B">
      <w:pPr>
        <w:pStyle w:val="Code"/>
        <w:rPr>
          <w:highlight w:val="white"/>
        </w:rPr>
      </w:pPr>
      <w:r w:rsidRPr="0091228B">
        <w:rPr>
          <w:highlight w:val="white"/>
        </w:rPr>
        <w:t xml:space="preserve">      $$ = $1 &amp; $3;</w:t>
      </w:r>
    </w:p>
    <w:p w14:paraId="477B84EB" w14:textId="77777777" w:rsidR="0091228B" w:rsidRPr="0091228B" w:rsidRDefault="0091228B" w:rsidP="0091228B">
      <w:pPr>
        <w:pStyle w:val="Code"/>
        <w:rPr>
          <w:highlight w:val="white"/>
        </w:rPr>
      </w:pPr>
      <w:r w:rsidRPr="0091228B">
        <w:rPr>
          <w:highlight w:val="white"/>
        </w:rPr>
        <w:t xml:space="preserve">    };</w:t>
      </w:r>
    </w:p>
    <w:p w14:paraId="68A70BE0" w14:textId="77777777" w:rsidR="0091228B" w:rsidRPr="0091228B" w:rsidRDefault="0091228B" w:rsidP="0091228B">
      <w:pPr>
        <w:pStyle w:val="Code"/>
        <w:rPr>
          <w:highlight w:val="white"/>
        </w:rPr>
      </w:pPr>
    </w:p>
    <w:p w14:paraId="6B7F8EC7" w14:textId="77777777" w:rsidR="0091228B" w:rsidRPr="0091228B" w:rsidRDefault="0091228B" w:rsidP="0091228B">
      <w:pPr>
        <w:pStyle w:val="Code"/>
        <w:rPr>
          <w:highlight w:val="white"/>
        </w:rPr>
      </w:pPr>
      <w:r w:rsidRPr="0091228B">
        <w:rPr>
          <w:highlight w:val="white"/>
        </w:rPr>
        <w:t>equality_expression:</w:t>
      </w:r>
    </w:p>
    <w:p w14:paraId="1795528B" w14:textId="77777777" w:rsidR="0091228B" w:rsidRPr="0091228B" w:rsidRDefault="0091228B" w:rsidP="0091228B">
      <w:pPr>
        <w:pStyle w:val="Code"/>
        <w:rPr>
          <w:highlight w:val="white"/>
        </w:rPr>
      </w:pPr>
      <w:r w:rsidRPr="0091228B">
        <w:rPr>
          <w:highlight w:val="white"/>
        </w:rPr>
        <w:t xml:space="preserve">    relation_expression {</w:t>
      </w:r>
    </w:p>
    <w:p w14:paraId="568C67DA" w14:textId="77777777" w:rsidR="0091228B" w:rsidRPr="0091228B" w:rsidRDefault="0091228B" w:rsidP="0091228B">
      <w:pPr>
        <w:pStyle w:val="Code"/>
        <w:rPr>
          <w:highlight w:val="white"/>
        </w:rPr>
      </w:pPr>
      <w:r w:rsidRPr="0091228B">
        <w:rPr>
          <w:highlight w:val="white"/>
        </w:rPr>
        <w:t xml:space="preserve">      $$ = $1;</w:t>
      </w:r>
    </w:p>
    <w:p w14:paraId="6378E95D" w14:textId="77777777" w:rsidR="0091228B" w:rsidRPr="0091228B" w:rsidRDefault="0091228B" w:rsidP="0091228B">
      <w:pPr>
        <w:pStyle w:val="Code"/>
        <w:rPr>
          <w:highlight w:val="white"/>
        </w:rPr>
      </w:pPr>
      <w:r w:rsidRPr="0091228B">
        <w:rPr>
          <w:highlight w:val="white"/>
        </w:rPr>
        <w:t xml:space="preserve">    }</w:t>
      </w:r>
    </w:p>
    <w:p w14:paraId="309D8674" w14:textId="77777777" w:rsidR="0091228B" w:rsidRPr="0091228B" w:rsidRDefault="0091228B" w:rsidP="0091228B">
      <w:pPr>
        <w:pStyle w:val="Code"/>
        <w:rPr>
          <w:highlight w:val="white"/>
        </w:rPr>
      </w:pPr>
      <w:r w:rsidRPr="0091228B">
        <w:rPr>
          <w:highlight w:val="white"/>
        </w:rPr>
        <w:t xml:space="preserve">  | equality_expression EQUAL relation_expression {      </w:t>
      </w:r>
    </w:p>
    <w:p w14:paraId="263BD8AC" w14:textId="77777777" w:rsidR="0091228B" w:rsidRPr="0091228B" w:rsidRDefault="0091228B" w:rsidP="0091228B">
      <w:pPr>
        <w:pStyle w:val="Code"/>
        <w:rPr>
          <w:highlight w:val="white"/>
        </w:rPr>
      </w:pPr>
      <w:r w:rsidRPr="0091228B">
        <w:rPr>
          <w:highlight w:val="white"/>
        </w:rPr>
        <w:t xml:space="preserve">      $$ = ($1 == $3) ? 1 : 0;</w:t>
      </w:r>
    </w:p>
    <w:p w14:paraId="60F411BA" w14:textId="77777777" w:rsidR="0091228B" w:rsidRPr="0091228B" w:rsidRDefault="0091228B" w:rsidP="0091228B">
      <w:pPr>
        <w:pStyle w:val="Code"/>
        <w:rPr>
          <w:highlight w:val="white"/>
        </w:rPr>
      </w:pPr>
      <w:r w:rsidRPr="0091228B">
        <w:rPr>
          <w:highlight w:val="white"/>
        </w:rPr>
        <w:t xml:space="preserve">    }</w:t>
      </w:r>
    </w:p>
    <w:p w14:paraId="0E590535" w14:textId="77777777" w:rsidR="0091228B" w:rsidRPr="0091228B" w:rsidRDefault="0091228B" w:rsidP="0091228B">
      <w:pPr>
        <w:pStyle w:val="Code"/>
        <w:rPr>
          <w:highlight w:val="white"/>
        </w:rPr>
      </w:pPr>
      <w:r w:rsidRPr="0091228B">
        <w:rPr>
          <w:highlight w:val="white"/>
        </w:rPr>
        <w:t xml:space="preserve">  | equality_expression NOT_EQUAL relation_expression {      </w:t>
      </w:r>
    </w:p>
    <w:p w14:paraId="082986AB" w14:textId="77777777" w:rsidR="0091228B" w:rsidRPr="0091228B" w:rsidRDefault="0091228B" w:rsidP="0091228B">
      <w:pPr>
        <w:pStyle w:val="Code"/>
        <w:rPr>
          <w:highlight w:val="white"/>
        </w:rPr>
      </w:pPr>
      <w:r w:rsidRPr="0091228B">
        <w:rPr>
          <w:highlight w:val="white"/>
        </w:rPr>
        <w:t xml:space="preserve">      $$ = ($1 != $3) ? 1 : 0;</w:t>
      </w:r>
    </w:p>
    <w:p w14:paraId="3C1FFB61" w14:textId="77777777" w:rsidR="0091228B" w:rsidRPr="0091228B" w:rsidRDefault="0091228B" w:rsidP="0091228B">
      <w:pPr>
        <w:pStyle w:val="Code"/>
        <w:rPr>
          <w:highlight w:val="white"/>
        </w:rPr>
      </w:pPr>
      <w:r w:rsidRPr="0091228B">
        <w:rPr>
          <w:highlight w:val="white"/>
        </w:rPr>
        <w:t xml:space="preserve">    };</w:t>
      </w:r>
    </w:p>
    <w:p w14:paraId="31FB86FD" w14:textId="77777777" w:rsidR="0091228B" w:rsidRPr="0091228B" w:rsidRDefault="0091228B" w:rsidP="0091228B">
      <w:pPr>
        <w:pStyle w:val="Code"/>
        <w:rPr>
          <w:highlight w:val="white"/>
        </w:rPr>
      </w:pPr>
    </w:p>
    <w:p w14:paraId="19766E15" w14:textId="77777777" w:rsidR="0091228B" w:rsidRPr="0091228B" w:rsidRDefault="0091228B" w:rsidP="0091228B">
      <w:pPr>
        <w:pStyle w:val="Code"/>
        <w:rPr>
          <w:highlight w:val="white"/>
        </w:rPr>
      </w:pPr>
      <w:r w:rsidRPr="0091228B">
        <w:rPr>
          <w:highlight w:val="white"/>
        </w:rPr>
        <w:t>relation_expression:</w:t>
      </w:r>
    </w:p>
    <w:p w14:paraId="6F69CAC2" w14:textId="77777777" w:rsidR="0091228B" w:rsidRPr="0091228B" w:rsidRDefault="0091228B" w:rsidP="0091228B">
      <w:pPr>
        <w:pStyle w:val="Code"/>
        <w:rPr>
          <w:highlight w:val="white"/>
        </w:rPr>
      </w:pPr>
      <w:r w:rsidRPr="0091228B">
        <w:rPr>
          <w:highlight w:val="white"/>
        </w:rPr>
        <w:t xml:space="preserve">    shift_expression  { $$ = $1; }</w:t>
      </w:r>
    </w:p>
    <w:p w14:paraId="489457FB" w14:textId="77777777" w:rsidR="0091228B" w:rsidRPr="0091228B" w:rsidRDefault="0091228B" w:rsidP="0091228B">
      <w:pPr>
        <w:pStyle w:val="Code"/>
        <w:rPr>
          <w:highlight w:val="white"/>
        </w:rPr>
      </w:pPr>
      <w:r w:rsidRPr="0091228B">
        <w:rPr>
          <w:highlight w:val="white"/>
        </w:rPr>
        <w:t xml:space="preserve">  | relation_expression LESS_THAN shift_expression {</w:t>
      </w:r>
    </w:p>
    <w:p w14:paraId="7E001A69" w14:textId="77777777" w:rsidR="0091228B" w:rsidRPr="0091228B" w:rsidRDefault="0091228B" w:rsidP="0091228B">
      <w:pPr>
        <w:pStyle w:val="Code"/>
        <w:rPr>
          <w:highlight w:val="white"/>
        </w:rPr>
      </w:pPr>
      <w:r w:rsidRPr="0091228B">
        <w:rPr>
          <w:highlight w:val="white"/>
        </w:rPr>
        <w:t xml:space="preserve">      $$ = ($1 &lt; $3) ? 1 : 0;</w:t>
      </w:r>
    </w:p>
    <w:p w14:paraId="6502335D" w14:textId="77777777" w:rsidR="0091228B" w:rsidRPr="0091228B" w:rsidRDefault="0091228B" w:rsidP="0091228B">
      <w:pPr>
        <w:pStyle w:val="Code"/>
        <w:rPr>
          <w:highlight w:val="white"/>
        </w:rPr>
      </w:pPr>
      <w:r w:rsidRPr="0091228B">
        <w:rPr>
          <w:highlight w:val="white"/>
        </w:rPr>
        <w:t xml:space="preserve">    }</w:t>
      </w:r>
    </w:p>
    <w:p w14:paraId="2079757E" w14:textId="77777777" w:rsidR="0091228B" w:rsidRPr="0091228B" w:rsidRDefault="0091228B" w:rsidP="0091228B">
      <w:pPr>
        <w:pStyle w:val="Code"/>
        <w:rPr>
          <w:highlight w:val="white"/>
        </w:rPr>
      </w:pPr>
      <w:r w:rsidRPr="0091228B">
        <w:rPr>
          <w:highlight w:val="white"/>
        </w:rPr>
        <w:t xml:space="preserve">  | relation_expression LESS_THAN_EQUAL shift_expression {</w:t>
      </w:r>
    </w:p>
    <w:p w14:paraId="6E9D1C2A" w14:textId="77777777" w:rsidR="0091228B" w:rsidRPr="0091228B" w:rsidRDefault="0091228B" w:rsidP="0091228B">
      <w:pPr>
        <w:pStyle w:val="Code"/>
        <w:rPr>
          <w:highlight w:val="white"/>
        </w:rPr>
      </w:pPr>
      <w:r w:rsidRPr="0091228B">
        <w:rPr>
          <w:highlight w:val="white"/>
        </w:rPr>
        <w:t xml:space="preserve">      $$ = ($1 &lt;= $3) ? 1 : 0;</w:t>
      </w:r>
    </w:p>
    <w:p w14:paraId="1C4E7CB5" w14:textId="77777777" w:rsidR="0091228B" w:rsidRPr="0091228B" w:rsidRDefault="0091228B" w:rsidP="0091228B">
      <w:pPr>
        <w:pStyle w:val="Code"/>
        <w:rPr>
          <w:highlight w:val="white"/>
        </w:rPr>
      </w:pPr>
      <w:r w:rsidRPr="0091228B">
        <w:rPr>
          <w:highlight w:val="white"/>
        </w:rPr>
        <w:t xml:space="preserve">    }</w:t>
      </w:r>
    </w:p>
    <w:p w14:paraId="0A12F291" w14:textId="77777777" w:rsidR="0091228B" w:rsidRPr="0091228B" w:rsidRDefault="0091228B" w:rsidP="0091228B">
      <w:pPr>
        <w:pStyle w:val="Code"/>
        <w:rPr>
          <w:highlight w:val="white"/>
        </w:rPr>
      </w:pPr>
      <w:r w:rsidRPr="0091228B">
        <w:rPr>
          <w:highlight w:val="white"/>
        </w:rPr>
        <w:t xml:space="preserve">  | relation_expression GREATER_THAN shift_expression {</w:t>
      </w:r>
    </w:p>
    <w:p w14:paraId="13F04ABE" w14:textId="77777777" w:rsidR="0091228B" w:rsidRPr="0091228B" w:rsidRDefault="0091228B" w:rsidP="0091228B">
      <w:pPr>
        <w:pStyle w:val="Code"/>
        <w:rPr>
          <w:highlight w:val="white"/>
        </w:rPr>
      </w:pPr>
      <w:r w:rsidRPr="0091228B">
        <w:rPr>
          <w:highlight w:val="white"/>
        </w:rPr>
        <w:t xml:space="preserve">      $$ = ($1 &gt; $3) ? 1 : 0;</w:t>
      </w:r>
    </w:p>
    <w:p w14:paraId="047018FE" w14:textId="77777777" w:rsidR="0091228B" w:rsidRPr="0091228B" w:rsidRDefault="0091228B" w:rsidP="0091228B">
      <w:pPr>
        <w:pStyle w:val="Code"/>
        <w:rPr>
          <w:highlight w:val="white"/>
        </w:rPr>
      </w:pPr>
      <w:r w:rsidRPr="0091228B">
        <w:rPr>
          <w:highlight w:val="white"/>
        </w:rPr>
        <w:t xml:space="preserve">    }</w:t>
      </w:r>
    </w:p>
    <w:p w14:paraId="5B7B8411" w14:textId="77777777" w:rsidR="0091228B" w:rsidRPr="0091228B" w:rsidRDefault="0091228B" w:rsidP="0091228B">
      <w:pPr>
        <w:pStyle w:val="Code"/>
        <w:rPr>
          <w:highlight w:val="white"/>
        </w:rPr>
      </w:pPr>
      <w:r w:rsidRPr="0091228B">
        <w:rPr>
          <w:highlight w:val="white"/>
        </w:rPr>
        <w:t xml:space="preserve">  | relation_expression GREATER_THAN_EQUAL shift_expression {</w:t>
      </w:r>
    </w:p>
    <w:p w14:paraId="2C865811" w14:textId="77777777" w:rsidR="0091228B" w:rsidRPr="0091228B" w:rsidRDefault="0091228B" w:rsidP="0091228B">
      <w:pPr>
        <w:pStyle w:val="Code"/>
        <w:rPr>
          <w:highlight w:val="white"/>
        </w:rPr>
      </w:pPr>
      <w:r w:rsidRPr="0091228B">
        <w:rPr>
          <w:highlight w:val="white"/>
        </w:rPr>
        <w:t xml:space="preserve">      $$ = ($1 &gt;=$3) ? 1 : 0;</w:t>
      </w:r>
    </w:p>
    <w:p w14:paraId="38ED607D" w14:textId="77777777" w:rsidR="0091228B" w:rsidRPr="0091228B" w:rsidRDefault="0091228B" w:rsidP="0091228B">
      <w:pPr>
        <w:pStyle w:val="Code"/>
        <w:rPr>
          <w:highlight w:val="white"/>
        </w:rPr>
      </w:pPr>
      <w:r w:rsidRPr="0091228B">
        <w:rPr>
          <w:highlight w:val="white"/>
        </w:rPr>
        <w:t xml:space="preserve">    };</w:t>
      </w:r>
    </w:p>
    <w:p w14:paraId="059B6CDC" w14:textId="77777777" w:rsidR="0091228B" w:rsidRPr="0091228B" w:rsidRDefault="0091228B" w:rsidP="0091228B">
      <w:pPr>
        <w:pStyle w:val="Code"/>
        <w:rPr>
          <w:highlight w:val="white"/>
        </w:rPr>
      </w:pPr>
    </w:p>
    <w:p w14:paraId="36ABF868" w14:textId="77777777" w:rsidR="0091228B" w:rsidRPr="0091228B" w:rsidRDefault="0091228B" w:rsidP="0091228B">
      <w:pPr>
        <w:pStyle w:val="Code"/>
        <w:rPr>
          <w:highlight w:val="white"/>
        </w:rPr>
      </w:pPr>
      <w:r w:rsidRPr="0091228B">
        <w:rPr>
          <w:highlight w:val="white"/>
        </w:rPr>
        <w:t>shift_expression:</w:t>
      </w:r>
    </w:p>
    <w:p w14:paraId="7E65885E" w14:textId="77777777" w:rsidR="0091228B" w:rsidRPr="0091228B" w:rsidRDefault="0091228B" w:rsidP="0091228B">
      <w:pPr>
        <w:pStyle w:val="Code"/>
        <w:rPr>
          <w:highlight w:val="white"/>
        </w:rPr>
      </w:pPr>
      <w:r w:rsidRPr="0091228B">
        <w:rPr>
          <w:highlight w:val="white"/>
        </w:rPr>
        <w:t xml:space="preserve">    add_expression {</w:t>
      </w:r>
    </w:p>
    <w:p w14:paraId="182D6F25" w14:textId="77777777" w:rsidR="0091228B" w:rsidRPr="0091228B" w:rsidRDefault="0091228B" w:rsidP="0091228B">
      <w:pPr>
        <w:pStyle w:val="Code"/>
        <w:rPr>
          <w:highlight w:val="white"/>
        </w:rPr>
      </w:pPr>
      <w:r w:rsidRPr="0091228B">
        <w:rPr>
          <w:highlight w:val="white"/>
        </w:rPr>
        <w:t xml:space="preserve">      $$ = $1;</w:t>
      </w:r>
    </w:p>
    <w:p w14:paraId="220D8E9F" w14:textId="77777777" w:rsidR="0091228B" w:rsidRPr="0091228B" w:rsidRDefault="0091228B" w:rsidP="0091228B">
      <w:pPr>
        <w:pStyle w:val="Code"/>
        <w:rPr>
          <w:highlight w:val="white"/>
        </w:rPr>
      </w:pPr>
      <w:r w:rsidRPr="0091228B">
        <w:rPr>
          <w:highlight w:val="white"/>
        </w:rPr>
        <w:t xml:space="preserve">    }</w:t>
      </w:r>
    </w:p>
    <w:p w14:paraId="7D253BBB" w14:textId="77777777" w:rsidR="0091228B" w:rsidRPr="0091228B" w:rsidRDefault="0091228B" w:rsidP="0091228B">
      <w:pPr>
        <w:pStyle w:val="Code"/>
        <w:rPr>
          <w:highlight w:val="white"/>
        </w:rPr>
      </w:pPr>
      <w:r w:rsidRPr="0091228B">
        <w:rPr>
          <w:highlight w:val="white"/>
        </w:rPr>
        <w:t xml:space="preserve">  | shift_expression LEFT_SHIFT add_expression {</w:t>
      </w:r>
    </w:p>
    <w:p w14:paraId="18716A33" w14:textId="77777777" w:rsidR="0091228B" w:rsidRPr="0091228B" w:rsidRDefault="0091228B" w:rsidP="0091228B">
      <w:pPr>
        <w:pStyle w:val="Code"/>
        <w:rPr>
          <w:highlight w:val="white"/>
        </w:rPr>
      </w:pPr>
      <w:r w:rsidRPr="0091228B">
        <w:rPr>
          <w:highlight w:val="white"/>
        </w:rPr>
        <w:t xml:space="preserve">      $$ = $1 &lt;&lt; $3;</w:t>
      </w:r>
    </w:p>
    <w:p w14:paraId="5203E458" w14:textId="77777777" w:rsidR="0091228B" w:rsidRPr="0091228B" w:rsidRDefault="0091228B" w:rsidP="0091228B">
      <w:pPr>
        <w:pStyle w:val="Code"/>
        <w:rPr>
          <w:highlight w:val="white"/>
        </w:rPr>
      </w:pPr>
      <w:r w:rsidRPr="0091228B">
        <w:rPr>
          <w:highlight w:val="white"/>
        </w:rPr>
        <w:t xml:space="preserve">    }</w:t>
      </w:r>
    </w:p>
    <w:p w14:paraId="7A5BD82F" w14:textId="77777777" w:rsidR="0091228B" w:rsidRPr="0091228B" w:rsidRDefault="0091228B" w:rsidP="0091228B">
      <w:pPr>
        <w:pStyle w:val="Code"/>
        <w:rPr>
          <w:highlight w:val="white"/>
        </w:rPr>
      </w:pPr>
      <w:r w:rsidRPr="0091228B">
        <w:rPr>
          <w:highlight w:val="white"/>
        </w:rPr>
        <w:t xml:space="preserve">  | shift_expression RIGHT_SHIFT add_expression {</w:t>
      </w:r>
    </w:p>
    <w:p w14:paraId="30818992" w14:textId="77777777" w:rsidR="0091228B" w:rsidRPr="0091228B" w:rsidRDefault="0091228B" w:rsidP="0091228B">
      <w:pPr>
        <w:pStyle w:val="Code"/>
        <w:rPr>
          <w:highlight w:val="white"/>
        </w:rPr>
      </w:pPr>
      <w:r w:rsidRPr="0091228B">
        <w:rPr>
          <w:highlight w:val="white"/>
        </w:rPr>
        <w:t xml:space="preserve">      $$ = $1 &gt;&gt; $3;</w:t>
      </w:r>
    </w:p>
    <w:p w14:paraId="748781AC" w14:textId="77777777" w:rsidR="0091228B" w:rsidRPr="0091228B" w:rsidRDefault="0091228B" w:rsidP="0091228B">
      <w:pPr>
        <w:pStyle w:val="Code"/>
        <w:rPr>
          <w:highlight w:val="white"/>
        </w:rPr>
      </w:pPr>
      <w:r w:rsidRPr="0091228B">
        <w:rPr>
          <w:highlight w:val="white"/>
        </w:rPr>
        <w:t xml:space="preserve">    };</w:t>
      </w:r>
    </w:p>
    <w:p w14:paraId="0D86A94F" w14:textId="77777777" w:rsidR="0091228B" w:rsidRPr="0091228B" w:rsidRDefault="0091228B" w:rsidP="0091228B">
      <w:pPr>
        <w:pStyle w:val="Code"/>
        <w:rPr>
          <w:highlight w:val="white"/>
        </w:rPr>
      </w:pPr>
    </w:p>
    <w:p w14:paraId="0219FF10" w14:textId="77777777" w:rsidR="0091228B" w:rsidRPr="0091228B" w:rsidRDefault="0091228B" w:rsidP="0091228B">
      <w:pPr>
        <w:pStyle w:val="Code"/>
        <w:rPr>
          <w:highlight w:val="white"/>
        </w:rPr>
      </w:pPr>
      <w:r w:rsidRPr="0091228B">
        <w:rPr>
          <w:highlight w:val="white"/>
        </w:rPr>
        <w:t>add_expression:</w:t>
      </w:r>
    </w:p>
    <w:p w14:paraId="3A5AC79A" w14:textId="77777777" w:rsidR="0091228B" w:rsidRPr="0091228B" w:rsidRDefault="0091228B" w:rsidP="0091228B">
      <w:pPr>
        <w:pStyle w:val="Code"/>
        <w:rPr>
          <w:highlight w:val="white"/>
        </w:rPr>
      </w:pPr>
      <w:r w:rsidRPr="0091228B">
        <w:rPr>
          <w:highlight w:val="white"/>
        </w:rPr>
        <w:t xml:space="preserve">    multiply_expression {</w:t>
      </w:r>
    </w:p>
    <w:p w14:paraId="47A84107" w14:textId="77777777" w:rsidR="0091228B" w:rsidRPr="0091228B" w:rsidRDefault="0091228B" w:rsidP="0091228B">
      <w:pPr>
        <w:pStyle w:val="Code"/>
        <w:rPr>
          <w:highlight w:val="white"/>
        </w:rPr>
      </w:pPr>
      <w:r w:rsidRPr="0091228B">
        <w:rPr>
          <w:highlight w:val="white"/>
        </w:rPr>
        <w:t xml:space="preserve">      $$ = $1;</w:t>
      </w:r>
    </w:p>
    <w:p w14:paraId="1CD39179" w14:textId="77777777" w:rsidR="0091228B" w:rsidRPr="0091228B" w:rsidRDefault="0091228B" w:rsidP="0091228B">
      <w:pPr>
        <w:pStyle w:val="Code"/>
        <w:rPr>
          <w:highlight w:val="white"/>
        </w:rPr>
      </w:pPr>
      <w:r w:rsidRPr="0091228B">
        <w:rPr>
          <w:highlight w:val="white"/>
        </w:rPr>
        <w:t xml:space="preserve">    }</w:t>
      </w:r>
    </w:p>
    <w:p w14:paraId="7B807FF5" w14:textId="77777777" w:rsidR="0091228B" w:rsidRPr="0091228B" w:rsidRDefault="0091228B" w:rsidP="0091228B">
      <w:pPr>
        <w:pStyle w:val="Code"/>
        <w:rPr>
          <w:highlight w:val="white"/>
        </w:rPr>
      </w:pPr>
      <w:r w:rsidRPr="0091228B">
        <w:rPr>
          <w:highlight w:val="white"/>
        </w:rPr>
        <w:t xml:space="preserve">  | add_expression ADD multiply_expression {</w:t>
      </w:r>
    </w:p>
    <w:p w14:paraId="0BB9D244" w14:textId="77777777" w:rsidR="0091228B" w:rsidRPr="0091228B" w:rsidRDefault="0091228B" w:rsidP="0091228B">
      <w:pPr>
        <w:pStyle w:val="Code"/>
        <w:rPr>
          <w:highlight w:val="white"/>
        </w:rPr>
      </w:pPr>
      <w:r w:rsidRPr="0091228B">
        <w:rPr>
          <w:highlight w:val="white"/>
        </w:rPr>
        <w:t xml:space="preserve">      $$ = $1 + $3;</w:t>
      </w:r>
    </w:p>
    <w:p w14:paraId="72C442B5" w14:textId="77777777" w:rsidR="0091228B" w:rsidRPr="0091228B" w:rsidRDefault="0091228B" w:rsidP="0091228B">
      <w:pPr>
        <w:pStyle w:val="Code"/>
        <w:rPr>
          <w:highlight w:val="white"/>
        </w:rPr>
      </w:pPr>
      <w:r w:rsidRPr="0091228B">
        <w:rPr>
          <w:highlight w:val="white"/>
        </w:rPr>
        <w:t xml:space="preserve">    }</w:t>
      </w:r>
    </w:p>
    <w:p w14:paraId="6E4008F2" w14:textId="77777777" w:rsidR="0091228B" w:rsidRPr="0091228B" w:rsidRDefault="0091228B" w:rsidP="0091228B">
      <w:pPr>
        <w:pStyle w:val="Code"/>
        <w:rPr>
          <w:highlight w:val="white"/>
        </w:rPr>
      </w:pPr>
      <w:r w:rsidRPr="0091228B">
        <w:rPr>
          <w:highlight w:val="white"/>
        </w:rPr>
        <w:t xml:space="preserve">  | add_expression SUBTRACT multiply_expression {</w:t>
      </w:r>
    </w:p>
    <w:p w14:paraId="29A41B09" w14:textId="77777777" w:rsidR="0091228B" w:rsidRPr="0091228B" w:rsidRDefault="0091228B" w:rsidP="0091228B">
      <w:pPr>
        <w:pStyle w:val="Code"/>
        <w:rPr>
          <w:highlight w:val="white"/>
        </w:rPr>
      </w:pPr>
      <w:r w:rsidRPr="0091228B">
        <w:rPr>
          <w:highlight w:val="white"/>
        </w:rPr>
        <w:t xml:space="preserve">      $$ = $1 - $3;</w:t>
      </w:r>
    </w:p>
    <w:p w14:paraId="17ADEA22" w14:textId="77777777" w:rsidR="0091228B" w:rsidRPr="0091228B" w:rsidRDefault="0091228B" w:rsidP="0091228B">
      <w:pPr>
        <w:pStyle w:val="Code"/>
        <w:rPr>
          <w:highlight w:val="white"/>
        </w:rPr>
      </w:pPr>
      <w:r w:rsidRPr="0091228B">
        <w:rPr>
          <w:highlight w:val="white"/>
        </w:rPr>
        <w:t xml:space="preserve">    };</w:t>
      </w:r>
    </w:p>
    <w:p w14:paraId="05FBE73B" w14:textId="77777777" w:rsidR="0091228B" w:rsidRPr="0091228B" w:rsidRDefault="0091228B" w:rsidP="0091228B">
      <w:pPr>
        <w:pStyle w:val="Code"/>
        <w:rPr>
          <w:highlight w:val="white"/>
        </w:rPr>
      </w:pPr>
    </w:p>
    <w:p w14:paraId="2BE283D9" w14:textId="77777777" w:rsidR="0091228B" w:rsidRPr="0091228B" w:rsidRDefault="0091228B" w:rsidP="0091228B">
      <w:pPr>
        <w:pStyle w:val="Code"/>
        <w:rPr>
          <w:highlight w:val="white"/>
        </w:rPr>
      </w:pPr>
      <w:r w:rsidRPr="0091228B">
        <w:rPr>
          <w:highlight w:val="white"/>
        </w:rPr>
        <w:lastRenderedPageBreak/>
        <w:t>multiply_expression:</w:t>
      </w:r>
    </w:p>
    <w:p w14:paraId="2BE8E543" w14:textId="77777777" w:rsidR="0091228B" w:rsidRPr="0091228B" w:rsidRDefault="0091228B" w:rsidP="0091228B">
      <w:pPr>
        <w:pStyle w:val="Code"/>
        <w:rPr>
          <w:highlight w:val="white"/>
        </w:rPr>
      </w:pPr>
      <w:r w:rsidRPr="0091228B">
        <w:rPr>
          <w:highlight w:val="white"/>
        </w:rPr>
        <w:t xml:space="preserve">    prefix_expression {</w:t>
      </w:r>
    </w:p>
    <w:p w14:paraId="20B0157B" w14:textId="77777777" w:rsidR="0091228B" w:rsidRPr="0091228B" w:rsidRDefault="0091228B" w:rsidP="0091228B">
      <w:pPr>
        <w:pStyle w:val="Code"/>
        <w:rPr>
          <w:highlight w:val="white"/>
        </w:rPr>
      </w:pPr>
      <w:r w:rsidRPr="0091228B">
        <w:rPr>
          <w:highlight w:val="white"/>
        </w:rPr>
        <w:t xml:space="preserve">      $$ = $1;</w:t>
      </w:r>
    </w:p>
    <w:p w14:paraId="1E34D6DE" w14:textId="77777777" w:rsidR="0091228B" w:rsidRPr="0091228B" w:rsidRDefault="0091228B" w:rsidP="0091228B">
      <w:pPr>
        <w:pStyle w:val="Code"/>
        <w:rPr>
          <w:highlight w:val="white"/>
        </w:rPr>
      </w:pPr>
      <w:r w:rsidRPr="0091228B">
        <w:rPr>
          <w:highlight w:val="white"/>
        </w:rPr>
        <w:t xml:space="preserve">    }</w:t>
      </w:r>
    </w:p>
    <w:p w14:paraId="6C23CB8D" w14:textId="77777777" w:rsidR="0091228B" w:rsidRPr="0091228B" w:rsidRDefault="0091228B" w:rsidP="0091228B">
      <w:pPr>
        <w:pStyle w:val="Code"/>
        <w:rPr>
          <w:highlight w:val="white"/>
        </w:rPr>
      </w:pPr>
      <w:r w:rsidRPr="0091228B">
        <w:rPr>
          <w:highlight w:val="white"/>
        </w:rPr>
        <w:t xml:space="preserve">  | multiply_expression MULTIPLY prefix_expression {</w:t>
      </w:r>
    </w:p>
    <w:p w14:paraId="3444D650" w14:textId="77777777" w:rsidR="0091228B" w:rsidRPr="0091228B" w:rsidRDefault="0091228B" w:rsidP="0091228B">
      <w:pPr>
        <w:pStyle w:val="Code"/>
        <w:rPr>
          <w:highlight w:val="white"/>
        </w:rPr>
      </w:pPr>
      <w:r w:rsidRPr="0091228B">
        <w:rPr>
          <w:highlight w:val="white"/>
        </w:rPr>
        <w:t xml:space="preserve">      $$ = $1 * $3;</w:t>
      </w:r>
    </w:p>
    <w:p w14:paraId="4FDE78BA" w14:textId="77777777" w:rsidR="0091228B" w:rsidRPr="0091228B" w:rsidRDefault="0091228B" w:rsidP="0091228B">
      <w:pPr>
        <w:pStyle w:val="Code"/>
        <w:rPr>
          <w:highlight w:val="white"/>
        </w:rPr>
      </w:pPr>
      <w:r w:rsidRPr="0091228B">
        <w:rPr>
          <w:highlight w:val="white"/>
        </w:rPr>
        <w:t xml:space="preserve">    }</w:t>
      </w:r>
    </w:p>
    <w:p w14:paraId="24CA6438" w14:textId="77777777" w:rsidR="0091228B" w:rsidRPr="0091228B" w:rsidRDefault="0091228B" w:rsidP="0091228B">
      <w:pPr>
        <w:pStyle w:val="Code"/>
        <w:rPr>
          <w:highlight w:val="white"/>
        </w:rPr>
      </w:pPr>
      <w:r w:rsidRPr="0091228B">
        <w:rPr>
          <w:highlight w:val="white"/>
        </w:rPr>
        <w:t xml:space="preserve">  | multiply_expression DIVIDE prefix_expression {</w:t>
      </w:r>
    </w:p>
    <w:p w14:paraId="03737A5C" w14:textId="77777777" w:rsidR="0091228B" w:rsidRPr="0091228B" w:rsidRDefault="0091228B" w:rsidP="0091228B">
      <w:pPr>
        <w:pStyle w:val="Code"/>
        <w:rPr>
          <w:highlight w:val="white"/>
        </w:rPr>
      </w:pPr>
      <w:r w:rsidRPr="0091228B">
        <w:rPr>
          <w:highlight w:val="white"/>
        </w:rPr>
        <w:t xml:space="preserve">      $$ = $1 / $3;</w:t>
      </w:r>
    </w:p>
    <w:p w14:paraId="0029CFE0" w14:textId="77777777" w:rsidR="0091228B" w:rsidRPr="0091228B" w:rsidRDefault="0091228B" w:rsidP="0091228B">
      <w:pPr>
        <w:pStyle w:val="Code"/>
        <w:rPr>
          <w:highlight w:val="white"/>
        </w:rPr>
      </w:pPr>
      <w:r w:rsidRPr="0091228B">
        <w:rPr>
          <w:highlight w:val="white"/>
        </w:rPr>
        <w:t xml:space="preserve">    }</w:t>
      </w:r>
    </w:p>
    <w:p w14:paraId="5F187D8B" w14:textId="77777777" w:rsidR="0091228B" w:rsidRPr="0091228B" w:rsidRDefault="0091228B" w:rsidP="0091228B">
      <w:pPr>
        <w:pStyle w:val="Code"/>
        <w:rPr>
          <w:highlight w:val="white"/>
        </w:rPr>
      </w:pPr>
      <w:r w:rsidRPr="0091228B">
        <w:rPr>
          <w:highlight w:val="white"/>
        </w:rPr>
        <w:t xml:space="preserve">  | multiply_expression MODULO prefix_expression {</w:t>
      </w:r>
    </w:p>
    <w:p w14:paraId="49952E0A" w14:textId="77777777" w:rsidR="0091228B" w:rsidRPr="0091228B" w:rsidRDefault="0091228B" w:rsidP="0091228B">
      <w:pPr>
        <w:pStyle w:val="Code"/>
        <w:rPr>
          <w:highlight w:val="white"/>
        </w:rPr>
      </w:pPr>
      <w:r w:rsidRPr="0091228B">
        <w:rPr>
          <w:highlight w:val="white"/>
        </w:rPr>
        <w:t xml:space="preserve">      $$ = $1 % $3;</w:t>
      </w:r>
    </w:p>
    <w:p w14:paraId="7B14171C" w14:textId="77777777" w:rsidR="0091228B" w:rsidRPr="0091228B" w:rsidRDefault="0091228B" w:rsidP="0091228B">
      <w:pPr>
        <w:pStyle w:val="Code"/>
        <w:rPr>
          <w:highlight w:val="white"/>
        </w:rPr>
      </w:pPr>
      <w:r w:rsidRPr="0091228B">
        <w:rPr>
          <w:highlight w:val="white"/>
        </w:rPr>
        <w:t xml:space="preserve">    };</w:t>
      </w:r>
    </w:p>
    <w:p w14:paraId="4CC79970" w14:textId="77777777" w:rsidR="0091228B" w:rsidRPr="0091228B" w:rsidRDefault="0091228B" w:rsidP="0091228B">
      <w:pPr>
        <w:pStyle w:val="Code"/>
        <w:rPr>
          <w:highlight w:val="white"/>
        </w:rPr>
      </w:pPr>
    </w:p>
    <w:p w14:paraId="205638BA" w14:textId="77777777" w:rsidR="0091228B" w:rsidRPr="0091228B" w:rsidRDefault="0091228B" w:rsidP="0091228B">
      <w:pPr>
        <w:pStyle w:val="Code"/>
        <w:rPr>
          <w:highlight w:val="white"/>
        </w:rPr>
      </w:pPr>
      <w:r w:rsidRPr="0091228B">
        <w:rPr>
          <w:highlight w:val="white"/>
        </w:rPr>
        <w:t>prefix_expression:</w:t>
      </w:r>
    </w:p>
    <w:p w14:paraId="26CB05A6" w14:textId="77777777" w:rsidR="0091228B" w:rsidRPr="0091228B" w:rsidRDefault="0091228B" w:rsidP="0091228B">
      <w:pPr>
        <w:pStyle w:val="Code"/>
        <w:rPr>
          <w:highlight w:val="white"/>
        </w:rPr>
      </w:pPr>
      <w:r w:rsidRPr="0091228B">
        <w:rPr>
          <w:highlight w:val="white"/>
        </w:rPr>
        <w:t xml:space="preserve">    primary_expression {</w:t>
      </w:r>
    </w:p>
    <w:p w14:paraId="55A46F1F" w14:textId="77777777" w:rsidR="0091228B" w:rsidRPr="0091228B" w:rsidRDefault="0091228B" w:rsidP="0091228B">
      <w:pPr>
        <w:pStyle w:val="Code"/>
        <w:rPr>
          <w:highlight w:val="white"/>
        </w:rPr>
      </w:pPr>
      <w:r w:rsidRPr="0091228B">
        <w:rPr>
          <w:highlight w:val="white"/>
        </w:rPr>
        <w:t xml:space="preserve">      $$ = $1; </w:t>
      </w:r>
    </w:p>
    <w:p w14:paraId="2047CC7C" w14:textId="77777777" w:rsidR="0091228B" w:rsidRPr="0091228B" w:rsidRDefault="0091228B" w:rsidP="0091228B">
      <w:pPr>
        <w:pStyle w:val="Code"/>
        <w:rPr>
          <w:highlight w:val="white"/>
        </w:rPr>
      </w:pPr>
      <w:r w:rsidRPr="0091228B">
        <w:rPr>
          <w:highlight w:val="white"/>
        </w:rPr>
        <w:t xml:space="preserve">    }</w:t>
      </w:r>
    </w:p>
    <w:p w14:paraId="7D7C6AD0" w14:textId="77777777" w:rsidR="0091228B" w:rsidRPr="0091228B" w:rsidRDefault="0091228B" w:rsidP="0091228B">
      <w:pPr>
        <w:pStyle w:val="Code"/>
        <w:rPr>
          <w:highlight w:val="white"/>
        </w:rPr>
      </w:pPr>
      <w:r w:rsidRPr="0091228B">
        <w:rPr>
          <w:highlight w:val="white"/>
        </w:rPr>
        <w:t xml:space="preserve">  | ADD prefix_expression {</w:t>
      </w:r>
    </w:p>
    <w:p w14:paraId="291AAF7D" w14:textId="77777777" w:rsidR="0091228B" w:rsidRPr="0091228B" w:rsidRDefault="0091228B" w:rsidP="0091228B">
      <w:pPr>
        <w:pStyle w:val="Code"/>
        <w:rPr>
          <w:highlight w:val="white"/>
        </w:rPr>
      </w:pPr>
      <w:r w:rsidRPr="0091228B">
        <w:rPr>
          <w:highlight w:val="white"/>
        </w:rPr>
        <w:t xml:space="preserve">      $$ = $2;</w:t>
      </w:r>
    </w:p>
    <w:p w14:paraId="7FCB270C" w14:textId="77777777" w:rsidR="0091228B" w:rsidRPr="0091228B" w:rsidRDefault="0091228B" w:rsidP="0091228B">
      <w:pPr>
        <w:pStyle w:val="Code"/>
        <w:rPr>
          <w:highlight w:val="white"/>
        </w:rPr>
      </w:pPr>
      <w:r w:rsidRPr="0091228B">
        <w:rPr>
          <w:highlight w:val="white"/>
        </w:rPr>
        <w:t xml:space="preserve">    }</w:t>
      </w:r>
    </w:p>
    <w:p w14:paraId="2FA5F2FE" w14:textId="77777777" w:rsidR="0091228B" w:rsidRPr="0091228B" w:rsidRDefault="0091228B" w:rsidP="0091228B">
      <w:pPr>
        <w:pStyle w:val="Code"/>
        <w:rPr>
          <w:highlight w:val="white"/>
        </w:rPr>
      </w:pPr>
      <w:r w:rsidRPr="0091228B">
        <w:rPr>
          <w:highlight w:val="white"/>
        </w:rPr>
        <w:t xml:space="preserve">  | SUBTRACT prefix_expression {</w:t>
      </w:r>
    </w:p>
    <w:p w14:paraId="0C67C907" w14:textId="77777777" w:rsidR="0091228B" w:rsidRPr="0091228B" w:rsidRDefault="0091228B" w:rsidP="0091228B">
      <w:pPr>
        <w:pStyle w:val="Code"/>
        <w:rPr>
          <w:highlight w:val="white"/>
        </w:rPr>
      </w:pPr>
      <w:r w:rsidRPr="0091228B">
        <w:rPr>
          <w:highlight w:val="white"/>
        </w:rPr>
        <w:t xml:space="preserve">      $$ = -$2;</w:t>
      </w:r>
    </w:p>
    <w:p w14:paraId="0497C15A" w14:textId="77777777" w:rsidR="0091228B" w:rsidRPr="0091228B" w:rsidRDefault="0091228B" w:rsidP="0091228B">
      <w:pPr>
        <w:pStyle w:val="Code"/>
        <w:rPr>
          <w:highlight w:val="white"/>
        </w:rPr>
      </w:pPr>
      <w:r w:rsidRPr="0091228B">
        <w:rPr>
          <w:highlight w:val="white"/>
        </w:rPr>
        <w:t xml:space="preserve">    }</w:t>
      </w:r>
    </w:p>
    <w:p w14:paraId="4CE148D3" w14:textId="77777777" w:rsidR="0091228B" w:rsidRPr="0091228B" w:rsidRDefault="0091228B" w:rsidP="0091228B">
      <w:pPr>
        <w:pStyle w:val="Code"/>
        <w:rPr>
          <w:highlight w:val="white"/>
        </w:rPr>
      </w:pPr>
      <w:r w:rsidRPr="0091228B">
        <w:rPr>
          <w:highlight w:val="white"/>
        </w:rPr>
        <w:t xml:space="preserve">  | BITWISE_NOT prefix_expression {</w:t>
      </w:r>
    </w:p>
    <w:p w14:paraId="79B3AA27" w14:textId="77777777" w:rsidR="0091228B" w:rsidRPr="0091228B" w:rsidRDefault="0091228B" w:rsidP="0091228B">
      <w:pPr>
        <w:pStyle w:val="Code"/>
        <w:rPr>
          <w:highlight w:val="white"/>
        </w:rPr>
      </w:pPr>
      <w:r w:rsidRPr="0091228B">
        <w:rPr>
          <w:highlight w:val="white"/>
        </w:rPr>
        <w:t xml:space="preserve">      $$ = ~$2;</w:t>
      </w:r>
    </w:p>
    <w:p w14:paraId="7C93A2C2" w14:textId="77777777" w:rsidR="0091228B" w:rsidRPr="0091228B" w:rsidRDefault="0091228B" w:rsidP="0091228B">
      <w:pPr>
        <w:pStyle w:val="Code"/>
        <w:rPr>
          <w:highlight w:val="white"/>
        </w:rPr>
      </w:pPr>
      <w:r w:rsidRPr="0091228B">
        <w:rPr>
          <w:highlight w:val="white"/>
        </w:rPr>
        <w:t xml:space="preserve">    }</w:t>
      </w:r>
    </w:p>
    <w:p w14:paraId="6E1628E1" w14:textId="1533778F" w:rsidR="007D09A5" w:rsidRPr="00EC76D5" w:rsidRDefault="007D09A5" w:rsidP="007D09A5">
      <w:r w:rsidRPr="00EC76D5">
        <w:t xml:space="preserve">An expression is </w:t>
      </w:r>
      <w:r w:rsidR="005F3B8E" w:rsidRPr="00EC76D5">
        <w:t>considered</w:t>
      </w:r>
      <w:r w:rsidRPr="00EC76D5">
        <w:t xml:space="preserve"> to be true if it does not equal zero.</w:t>
      </w:r>
    </w:p>
    <w:p w14:paraId="53207719" w14:textId="77777777" w:rsidR="0091228B" w:rsidRPr="0091228B" w:rsidRDefault="0091228B" w:rsidP="0091228B">
      <w:pPr>
        <w:pStyle w:val="Code"/>
        <w:rPr>
          <w:highlight w:val="white"/>
        </w:rPr>
      </w:pPr>
      <w:r w:rsidRPr="0091228B">
        <w:rPr>
          <w:highlight w:val="white"/>
        </w:rPr>
        <w:t xml:space="preserve">  | LOGICAL_NOT prefix_expression {</w:t>
      </w:r>
    </w:p>
    <w:p w14:paraId="1F85D2A6" w14:textId="77777777" w:rsidR="0091228B" w:rsidRPr="0091228B" w:rsidRDefault="0091228B" w:rsidP="0091228B">
      <w:pPr>
        <w:pStyle w:val="Code"/>
        <w:rPr>
          <w:highlight w:val="white"/>
        </w:rPr>
      </w:pPr>
      <w:r w:rsidRPr="0091228B">
        <w:rPr>
          <w:highlight w:val="white"/>
        </w:rPr>
        <w:t xml:space="preserve">      $$ = ($2 == 0) ? 1 : 0;</w:t>
      </w:r>
    </w:p>
    <w:p w14:paraId="6BEEF89A" w14:textId="77777777" w:rsidR="0091228B" w:rsidRPr="0091228B" w:rsidRDefault="0091228B" w:rsidP="0091228B">
      <w:pPr>
        <w:pStyle w:val="Code"/>
        <w:rPr>
          <w:highlight w:val="white"/>
        </w:rPr>
      </w:pPr>
      <w:r w:rsidRPr="0091228B">
        <w:rPr>
          <w:highlight w:val="white"/>
        </w:rPr>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5D6E5A91" w14:textId="77777777" w:rsidR="0091228B" w:rsidRPr="0091228B" w:rsidRDefault="0091228B" w:rsidP="0091228B">
      <w:pPr>
        <w:pStyle w:val="Code"/>
        <w:rPr>
          <w:highlight w:val="white"/>
        </w:rPr>
      </w:pPr>
      <w:r w:rsidRPr="0091228B">
        <w:rPr>
          <w:highlight w:val="white"/>
        </w:rPr>
        <w:t>primary_expression:</w:t>
      </w:r>
    </w:p>
    <w:p w14:paraId="6D9544A4" w14:textId="77777777" w:rsidR="0091228B" w:rsidRPr="0091228B" w:rsidRDefault="0091228B" w:rsidP="0091228B">
      <w:pPr>
        <w:pStyle w:val="Code"/>
        <w:rPr>
          <w:highlight w:val="white"/>
        </w:rPr>
      </w:pPr>
      <w:r w:rsidRPr="0091228B">
        <w:rPr>
          <w:highlight w:val="white"/>
        </w:rPr>
        <w:t xml:space="preserve">    NAME {</w:t>
      </w:r>
    </w:p>
    <w:p w14:paraId="12772ADC" w14:textId="77777777" w:rsidR="0091228B" w:rsidRPr="0091228B" w:rsidRDefault="0091228B" w:rsidP="0091228B">
      <w:pPr>
        <w:pStyle w:val="Code"/>
        <w:rPr>
          <w:highlight w:val="white"/>
        </w:rPr>
      </w:pPr>
      <w:r w:rsidRPr="0091228B">
        <w:rPr>
          <w:highlight w:val="white"/>
        </w:rPr>
        <w:t xml:space="preserve">      $$ = 1;</w:t>
      </w:r>
    </w:p>
    <w:p w14:paraId="00B40754" w14:textId="77777777" w:rsidR="0091228B" w:rsidRPr="0091228B" w:rsidRDefault="0091228B" w:rsidP="0091228B">
      <w:pPr>
        <w:pStyle w:val="Code"/>
        <w:rPr>
          <w:highlight w:val="white"/>
        </w:rPr>
      </w:pPr>
      <w:r w:rsidRPr="0091228B">
        <w:rPr>
          <w:highlight w:val="white"/>
        </w:rPr>
        <w:t xml:space="preserve">    }</w:t>
      </w:r>
    </w:p>
    <w:p w14:paraId="1589C6FC" w14:textId="77777777" w:rsidR="0091228B" w:rsidRPr="0091228B" w:rsidRDefault="0091228B" w:rsidP="0091228B">
      <w:pPr>
        <w:pStyle w:val="Code"/>
        <w:rPr>
          <w:highlight w:val="white"/>
        </w:rPr>
      </w:pPr>
      <w:r w:rsidRPr="0091228B">
        <w:rPr>
          <w:highlight w:val="white"/>
        </w:rPr>
        <w:t xml:space="preserve">  | VALUE {</w:t>
      </w:r>
    </w:p>
    <w:p w14:paraId="61A35E21" w14:textId="77777777" w:rsidR="0091228B" w:rsidRPr="0091228B" w:rsidRDefault="0091228B" w:rsidP="0091228B">
      <w:pPr>
        <w:pStyle w:val="Code"/>
        <w:rPr>
          <w:highlight w:val="white"/>
        </w:rPr>
      </w:pPr>
      <w:r w:rsidRPr="0091228B">
        <w:rPr>
          <w:highlight w:val="white"/>
        </w:rPr>
        <w:t xml:space="preserve">      $$ = $1;</w:t>
      </w:r>
    </w:p>
    <w:p w14:paraId="535F0040" w14:textId="77777777" w:rsidR="0091228B" w:rsidRPr="0091228B" w:rsidRDefault="0091228B" w:rsidP="0091228B">
      <w:pPr>
        <w:pStyle w:val="Code"/>
        <w:rPr>
          <w:highlight w:val="white"/>
        </w:rPr>
      </w:pPr>
      <w:r w:rsidRPr="0091228B">
        <w:rPr>
          <w:highlight w:val="white"/>
        </w:rPr>
        <w:t xml:space="preserve">    }</w:t>
      </w:r>
    </w:p>
    <w:p w14:paraId="5E3849FD" w14:textId="70991AEF" w:rsidR="00AD0F92" w:rsidRPr="00EC76D5" w:rsidRDefault="00AD0F92" w:rsidP="00AD0F92">
      <w:r w:rsidRPr="00EC76D5">
        <w:t xml:space="preserve">The defined directive works both with </w:t>
      </w:r>
      <w:r w:rsidR="00696F43" w:rsidRPr="00EC76D5">
        <w:t>and</w:t>
      </w:r>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36A9223B" w14:textId="77777777" w:rsidR="0091228B" w:rsidRPr="0091228B" w:rsidRDefault="0091228B" w:rsidP="0091228B">
      <w:pPr>
        <w:pStyle w:val="Code"/>
        <w:rPr>
          <w:highlight w:val="white"/>
        </w:rPr>
      </w:pPr>
      <w:bookmarkStart w:id="27" w:name="_Ref418278877"/>
      <w:r w:rsidRPr="0091228B">
        <w:rPr>
          <w:highlight w:val="white"/>
        </w:rPr>
        <w:t xml:space="preserve">  | DEFINED NAME {</w:t>
      </w:r>
    </w:p>
    <w:p w14:paraId="1192F579" w14:textId="77777777" w:rsidR="0091228B" w:rsidRPr="0091228B" w:rsidRDefault="0091228B" w:rsidP="0091228B">
      <w:pPr>
        <w:pStyle w:val="Code"/>
        <w:rPr>
          <w:highlight w:val="white"/>
        </w:rPr>
      </w:pPr>
      <w:r w:rsidRPr="0091228B">
        <w:rPr>
          <w:highlight w:val="white"/>
        </w:rPr>
        <w:t xml:space="preserve">      $$ = Preprocessor.MacroMap.ContainsKey($2) ? 1 : 0;</w:t>
      </w:r>
    </w:p>
    <w:p w14:paraId="4DDFD3BC" w14:textId="77777777" w:rsidR="0091228B" w:rsidRPr="0091228B" w:rsidRDefault="0091228B" w:rsidP="0091228B">
      <w:pPr>
        <w:pStyle w:val="Code"/>
        <w:rPr>
          <w:highlight w:val="white"/>
        </w:rPr>
      </w:pPr>
      <w:r w:rsidRPr="0091228B">
        <w:rPr>
          <w:highlight w:val="white"/>
        </w:rPr>
        <w:t xml:space="preserve">    }</w:t>
      </w:r>
    </w:p>
    <w:p w14:paraId="1ECAB6A7" w14:textId="77777777" w:rsidR="0091228B" w:rsidRPr="0091228B" w:rsidRDefault="0091228B" w:rsidP="0091228B">
      <w:pPr>
        <w:pStyle w:val="Code"/>
        <w:rPr>
          <w:highlight w:val="white"/>
        </w:rPr>
      </w:pPr>
      <w:r w:rsidRPr="0091228B">
        <w:rPr>
          <w:highlight w:val="white"/>
        </w:rPr>
        <w:t xml:space="preserve">  | DEFINED LEFT_PARENTHESIS NAME RIGHT_PARENTHESIS {</w:t>
      </w:r>
    </w:p>
    <w:p w14:paraId="61CDF8F6" w14:textId="77777777" w:rsidR="0091228B" w:rsidRPr="0091228B" w:rsidRDefault="0091228B" w:rsidP="0091228B">
      <w:pPr>
        <w:pStyle w:val="Code"/>
        <w:rPr>
          <w:highlight w:val="white"/>
        </w:rPr>
      </w:pPr>
      <w:r w:rsidRPr="0091228B">
        <w:rPr>
          <w:highlight w:val="white"/>
        </w:rPr>
        <w:t xml:space="preserve">      $$ = Preprocessor.MacroMap.ContainsKey($3) ? 1 : 0;</w:t>
      </w:r>
    </w:p>
    <w:p w14:paraId="35D4DC78" w14:textId="77777777" w:rsidR="0091228B" w:rsidRPr="0091228B" w:rsidRDefault="0091228B" w:rsidP="0091228B">
      <w:pPr>
        <w:pStyle w:val="Code"/>
        <w:rPr>
          <w:highlight w:val="white"/>
        </w:rPr>
      </w:pPr>
      <w:r w:rsidRPr="0091228B">
        <w:rPr>
          <w:highlight w:val="white"/>
        </w:rPr>
        <w:t xml:space="preserve">    }</w:t>
      </w:r>
    </w:p>
    <w:p w14:paraId="421ABF09" w14:textId="77777777" w:rsidR="0091228B" w:rsidRPr="0091228B" w:rsidRDefault="0091228B" w:rsidP="0091228B">
      <w:pPr>
        <w:pStyle w:val="Code"/>
        <w:rPr>
          <w:highlight w:val="white"/>
        </w:rPr>
      </w:pPr>
      <w:r w:rsidRPr="0091228B">
        <w:rPr>
          <w:highlight w:val="white"/>
        </w:rPr>
        <w:t xml:space="preserve">  | LEFT_PARENTHESIS expression RIGHT_PARENTHESIS {</w:t>
      </w:r>
    </w:p>
    <w:p w14:paraId="171F9523" w14:textId="77777777" w:rsidR="0091228B" w:rsidRPr="0091228B" w:rsidRDefault="0091228B" w:rsidP="0091228B">
      <w:pPr>
        <w:pStyle w:val="Code"/>
        <w:rPr>
          <w:highlight w:val="white"/>
        </w:rPr>
      </w:pPr>
      <w:r w:rsidRPr="0091228B">
        <w:rPr>
          <w:highlight w:val="white"/>
        </w:rPr>
        <w:t xml:space="preserve">      $$ = $2; </w:t>
      </w:r>
    </w:p>
    <w:p w14:paraId="31A92387" w14:textId="77777777" w:rsidR="0091228B" w:rsidRPr="0091228B" w:rsidRDefault="0091228B" w:rsidP="0091228B">
      <w:pPr>
        <w:pStyle w:val="Code"/>
        <w:rPr>
          <w:highlight w:val="white"/>
        </w:rPr>
      </w:pPr>
      <w:r w:rsidRPr="0091228B">
        <w:rPr>
          <w:highlight w:val="white"/>
        </w:rPr>
        <w:t xml:space="preserve">    };</w:t>
      </w:r>
    </w:p>
    <w:p w14:paraId="387F9545" w14:textId="77777777" w:rsidR="00BA6636" w:rsidRPr="00EC76D5" w:rsidRDefault="00BA6636" w:rsidP="00AD2791">
      <w:pPr>
        <w:pStyle w:val="Rubrik3"/>
      </w:pPr>
      <w:bookmarkStart w:id="28" w:name="_Toc49764305"/>
      <w:r w:rsidRPr="00EC76D5">
        <w:lastRenderedPageBreak/>
        <w:t>The Scanner</w:t>
      </w:r>
      <w:bookmarkEnd w:id="27"/>
      <w:bookmarkEnd w:id="28"/>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0EDA5557" w:rsidR="00BA6636" w:rsidRPr="00EC76D5" w:rsidRDefault="0091228B" w:rsidP="00BA6636">
      <w:pPr>
        <w:pStyle w:val="CodeHeader"/>
      </w:pPr>
      <w:r>
        <w:t>ExpressionScanner.gplex</w:t>
      </w:r>
    </w:p>
    <w:p w14:paraId="51050E97" w14:textId="77777777" w:rsidR="006975D2" w:rsidRPr="006975D2" w:rsidRDefault="006975D2" w:rsidP="006975D2">
      <w:pPr>
        <w:pStyle w:val="Code"/>
        <w:rPr>
          <w:highlight w:val="white"/>
        </w:rPr>
      </w:pPr>
      <w:r w:rsidRPr="006975D2">
        <w:rPr>
          <w:highlight w:val="white"/>
        </w:rPr>
        <w:t>%namespace CCompiler_Exp</w:t>
      </w:r>
    </w:p>
    <w:p w14:paraId="4A0D866E" w14:textId="77777777" w:rsidR="006975D2" w:rsidRPr="006975D2" w:rsidRDefault="006975D2" w:rsidP="006975D2">
      <w:pPr>
        <w:pStyle w:val="Code"/>
        <w:rPr>
          <w:highlight w:val="white"/>
        </w:rPr>
      </w:pPr>
    </w:p>
    <w:p w14:paraId="03EB000F" w14:textId="77777777" w:rsidR="006975D2" w:rsidRPr="006975D2" w:rsidRDefault="006975D2" w:rsidP="006975D2">
      <w:pPr>
        <w:pStyle w:val="Code"/>
        <w:rPr>
          <w:highlight w:val="white"/>
        </w:rPr>
      </w:pPr>
      <w:r w:rsidRPr="006975D2">
        <w:rPr>
          <w:highlight w:val="white"/>
        </w:rPr>
        <w:t>%using CCompiler;</w:t>
      </w:r>
    </w:p>
    <w:p w14:paraId="696DE79C" w14:textId="77777777" w:rsidR="006975D2" w:rsidRPr="006975D2" w:rsidRDefault="006975D2" w:rsidP="006975D2">
      <w:pPr>
        <w:pStyle w:val="Code"/>
        <w:rPr>
          <w:highlight w:val="white"/>
        </w:rPr>
      </w:pPr>
    </w:p>
    <w:p w14:paraId="385B334C" w14:textId="77777777" w:rsidR="006975D2" w:rsidRPr="006975D2" w:rsidRDefault="006975D2" w:rsidP="006975D2">
      <w:pPr>
        <w:pStyle w:val="Code"/>
        <w:rPr>
          <w:highlight w:val="white"/>
        </w:rPr>
      </w:pPr>
      <w:r w:rsidRPr="006975D2">
        <w:rPr>
          <w:highlight w:val="white"/>
        </w:rPr>
        <w:t>%{</w:t>
      </w:r>
    </w:p>
    <w:p w14:paraId="1DCBCC78" w14:textId="77777777" w:rsidR="006975D2" w:rsidRPr="006975D2" w:rsidRDefault="006975D2" w:rsidP="006975D2">
      <w:pPr>
        <w:pStyle w:val="Code"/>
        <w:rPr>
          <w:highlight w:val="white"/>
        </w:rPr>
      </w:pPr>
      <w:r w:rsidRPr="006975D2">
        <w:rPr>
          <w:highlight w:val="white"/>
        </w:rPr>
        <w:t xml:space="preserve">  // Empty.</w:t>
      </w:r>
    </w:p>
    <w:p w14:paraId="2E6FD39D" w14:textId="77777777" w:rsidR="006975D2" w:rsidRPr="006975D2" w:rsidRDefault="006975D2" w:rsidP="006975D2">
      <w:pPr>
        <w:pStyle w:val="Code"/>
        <w:rPr>
          <w:highlight w:val="white"/>
        </w:rPr>
      </w:pPr>
      <w:r w:rsidRPr="006975D2">
        <w:rPr>
          <w:highlight w:val="white"/>
        </w:rPr>
        <w:t>%}</w:t>
      </w:r>
    </w:p>
    <w:p w14:paraId="1315F479" w14:textId="77777777" w:rsidR="006975D2" w:rsidRPr="006975D2" w:rsidRDefault="006975D2" w:rsidP="006975D2">
      <w:pPr>
        <w:pStyle w:val="Code"/>
        <w:rPr>
          <w:highlight w:val="white"/>
        </w:rPr>
      </w:pPr>
    </w:p>
    <w:p w14:paraId="4C506F8B" w14:textId="77777777" w:rsidR="006975D2" w:rsidRPr="006975D2" w:rsidRDefault="006975D2" w:rsidP="006975D2">
      <w:pPr>
        <w:pStyle w:val="Code"/>
        <w:rPr>
          <w:highlight w:val="white"/>
        </w:rPr>
      </w:pPr>
      <w:r w:rsidRPr="006975D2">
        <w:rPr>
          <w:highlight w:val="white"/>
        </w:rPr>
        <w:t>OCTAL_VALUE (\+|\-)?[0][0-7]*([uU]|[sSlL]|[uU][sSlL]|[sSlL][uU])?</w:t>
      </w:r>
    </w:p>
    <w:p w14:paraId="44D3FA11" w14:textId="77777777" w:rsidR="006975D2" w:rsidRPr="006975D2" w:rsidRDefault="006975D2" w:rsidP="006975D2">
      <w:pPr>
        <w:pStyle w:val="Code"/>
        <w:rPr>
          <w:highlight w:val="white"/>
        </w:rPr>
      </w:pPr>
      <w:r w:rsidRPr="006975D2">
        <w:rPr>
          <w:highlight w:val="white"/>
        </w:rPr>
        <w:t>DECIMAL_VALUE (\+|\-)?[1-9][0-9]*([uU]|[sSlL]|[uU][sSlL]|[sSlL][uU])?</w:t>
      </w:r>
    </w:p>
    <w:p w14:paraId="132D3E76" w14:textId="77777777" w:rsidR="006975D2" w:rsidRPr="006975D2" w:rsidRDefault="006975D2" w:rsidP="006975D2">
      <w:pPr>
        <w:pStyle w:val="Code"/>
        <w:rPr>
          <w:highlight w:val="white"/>
        </w:rPr>
      </w:pPr>
      <w:r w:rsidRPr="006975D2">
        <w:rPr>
          <w:highlight w:val="white"/>
        </w:rPr>
        <w:t>HEXADECIMAL_VALUE (\+|\-)?[0][xX][0-9a-fA-F]+([uU]|[sSlL]|[uU][sSlL]|[sSlL][uU])?</w:t>
      </w:r>
    </w:p>
    <w:p w14:paraId="49C1F801" w14:textId="77777777" w:rsidR="006975D2" w:rsidRPr="006975D2" w:rsidRDefault="006975D2" w:rsidP="006975D2">
      <w:pPr>
        <w:pStyle w:val="Code"/>
        <w:rPr>
          <w:highlight w:val="white"/>
        </w:rPr>
      </w:pPr>
    </w:p>
    <w:p w14:paraId="31540E9D" w14:textId="77777777" w:rsidR="006975D2" w:rsidRPr="006975D2" w:rsidRDefault="006975D2" w:rsidP="006975D2">
      <w:pPr>
        <w:pStyle w:val="Code"/>
        <w:rPr>
          <w:highlight w:val="white"/>
        </w:rPr>
      </w:pPr>
      <w:r w:rsidRPr="006975D2">
        <w:rPr>
          <w:highlight w:val="white"/>
        </w:rPr>
        <w:t>NAME [a-zA-Z_][a-zA-Z0-9_]*</w:t>
      </w:r>
    </w:p>
    <w:p w14:paraId="00C1651F" w14:textId="77777777" w:rsidR="006975D2" w:rsidRPr="006975D2" w:rsidRDefault="006975D2" w:rsidP="006975D2">
      <w:pPr>
        <w:pStyle w:val="Code"/>
        <w:rPr>
          <w:highlight w:val="white"/>
        </w:rPr>
      </w:pPr>
      <w:r w:rsidRPr="006975D2">
        <w:rPr>
          <w:highlight w:val="white"/>
        </w:rPr>
        <w:t>WHITE_SPACE [ \t\r\n\f]</w:t>
      </w:r>
    </w:p>
    <w:p w14:paraId="1650FFB3" w14:textId="77777777" w:rsidR="006975D2" w:rsidRPr="006975D2" w:rsidRDefault="006975D2" w:rsidP="006975D2">
      <w:pPr>
        <w:pStyle w:val="Code"/>
        <w:rPr>
          <w:highlight w:val="white"/>
        </w:rPr>
      </w:pPr>
    </w:p>
    <w:p w14:paraId="3C6E3AAA" w14:textId="77777777" w:rsidR="006975D2" w:rsidRPr="006975D2" w:rsidRDefault="006975D2" w:rsidP="006975D2">
      <w:pPr>
        <w:pStyle w:val="Code"/>
        <w:rPr>
          <w:highlight w:val="white"/>
        </w:rPr>
      </w:pPr>
      <w:r w:rsidRPr="006975D2">
        <w:rPr>
          <w:highlight w:val="white"/>
        </w:rPr>
        <w:t>%%</w:t>
      </w:r>
    </w:p>
    <w:p w14:paraId="6BCD596B" w14:textId="77777777" w:rsidR="006975D2" w:rsidRPr="006975D2" w:rsidRDefault="006975D2" w:rsidP="006975D2">
      <w:pPr>
        <w:pStyle w:val="Code"/>
        <w:rPr>
          <w:highlight w:val="white"/>
        </w:rPr>
      </w:pPr>
      <w:r w:rsidRPr="006975D2">
        <w:rPr>
          <w:highlight w:val="white"/>
        </w:rPr>
        <w:t>"defined" { return ((int) Tokens.DEFINED); }</w:t>
      </w:r>
    </w:p>
    <w:p w14:paraId="3FEC554F" w14:textId="77777777" w:rsidR="006975D2" w:rsidRPr="006975D2" w:rsidRDefault="006975D2" w:rsidP="006975D2">
      <w:pPr>
        <w:pStyle w:val="Code"/>
        <w:rPr>
          <w:highlight w:val="white"/>
        </w:rPr>
      </w:pPr>
    </w:p>
    <w:p w14:paraId="68917FDA" w14:textId="77777777" w:rsidR="006975D2" w:rsidRPr="006975D2" w:rsidRDefault="006975D2" w:rsidP="006975D2">
      <w:pPr>
        <w:pStyle w:val="Code"/>
        <w:rPr>
          <w:highlight w:val="white"/>
        </w:rPr>
      </w:pPr>
      <w:r w:rsidRPr="006975D2">
        <w:rPr>
          <w:highlight w:val="white"/>
        </w:rPr>
        <w:t>"?" { return ((int) Tokens.QUESTION_MARK); }</w:t>
      </w:r>
    </w:p>
    <w:p w14:paraId="30E2CB54" w14:textId="77777777" w:rsidR="006975D2" w:rsidRPr="006975D2" w:rsidRDefault="006975D2" w:rsidP="006975D2">
      <w:pPr>
        <w:pStyle w:val="Code"/>
        <w:rPr>
          <w:highlight w:val="white"/>
        </w:rPr>
      </w:pPr>
      <w:r w:rsidRPr="006975D2">
        <w:rPr>
          <w:highlight w:val="white"/>
        </w:rPr>
        <w:t>":" { return ((int) Tokens.COLON); }</w:t>
      </w:r>
    </w:p>
    <w:p w14:paraId="079F1608" w14:textId="77777777" w:rsidR="006975D2" w:rsidRPr="006975D2" w:rsidRDefault="006975D2" w:rsidP="006975D2">
      <w:pPr>
        <w:pStyle w:val="Code"/>
        <w:rPr>
          <w:highlight w:val="white"/>
        </w:rPr>
      </w:pPr>
    </w:p>
    <w:p w14:paraId="7D1CF370" w14:textId="77777777" w:rsidR="006975D2" w:rsidRPr="006975D2" w:rsidRDefault="006975D2" w:rsidP="006975D2">
      <w:pPr>
        <w:pStyle w:val="Code"/>
        <w:rPr>
          <w:highlight w:val="white"/>
        </w:rPr>
      </w:pPr>
      <w:r w:rsidRPr="006975D2">
        <w:rPr>
          <w:highlight w:val="white"/>
        </w:rPr>
        <w:t>"||" { return ((int) Tokens.LOGICAL_OR); }</w:t>
      </w:r>
    </w:p>
    <w:p w14:paraId="5AB41B47" w14:textId="77777777" w:rsidR="006975D2" w:rsidRPr="006975D2" w:rsidRDefault="006975D2" w:rsidP="006975D2">
      <w:pPr>
        <w:pStyle w:val="Code"/>
        <w:rPr>
          <w:highlight w:val="white"/>
        </w:rPr>
      </w:pPr>
      <w:r w:rsidRPr="006975D2">
        <w:rPr>
          <w:highlight w:val="white"/>
        </w:rPr>
        <w:t>"&amp;&amp;" { return ((int) Tokens.LOGICAL_AND); }</w:t>
      </w:r>
    </w:p>
    <w:p w14:paraId="4A875BEB" w14:textId="77777777" w:rsidR="006975D2" w:rsidRPr="006975D2" w:rsidRDefault="006975D2" w:rsidP="006975D2">
      <w:pPr>
        <w:pStyle w:val="Code"/>
        <w:rPr>
          <w:highlight w:val="white"/>
        </w:rPr>
      </w:pPr>
      <w:r w:rsidRPr="006975D2">
        <w:rPr>
          <w:highlight w:val="white"/>
        </w:rPr>
        <w:t>"!" { return ((int) Tokens.LOGICAL_NOT); }</w:t>
      </w:r>
    </w:p>
    <w:p w14:paraId="45DE1A24" w14:textId="77777777" w:rsidR="006975D2" w:rsidRPr="006975D2" w:rsidRDefault="006975D2" w:rsidP="006975D2">
      <w:pPr>
        <w:pStyle w:val="Code"/>
        <w:rPr>
          <w:highlight w:val="white"/>
        </w:rPr>
      </w:pPr>
    </w:p>
    <w:p w14:paraId="749DB3C3" w14:textId="77777777" w:rsidR="006975D2" w:rsidRPr="006975D2" w:rsidRDefault="006975D2" w:rsidP="006975D2">
      <w:pPr>
        <w:pStyle w:val="Code"/>
        <w:rPr>
          <w:highlight w:val="white"/>
        </w:rPr>
      </w:pPr>
      <w:r w:rsidRPr="006975D2">
        <w:rPr>
          <w:highlight w:val="white"/>
        </w:rPr>
        <w:t>"&amp;" { return ((int) Tokens.BITWISE_AND); }</w:t>
      </w:r>
    </w:p>
    <w:p w14:paraId="61063420" w14:textId="77777777" w:rsidR="006975D2" w:rsidRPr="006975D2" w:rsidRDefault="006975D2" w:rsidP="006975D2">
      <w:pPr>
        <w:pStyle w:val="Code"/>
        <w:rPr>
          <w:highlight w:val="white"/>
        </w:rPr>
      </w:pPr>
      <w:r w:rsidRPr="006975D2">
        <w:rPr>
          <w:highlight w:val="white"/>
        </w:rPr>
        <w:t>"^" { return ((int) Tokens.BITWISE_XOR); }</w:t>
      </w:r>
    </w:p>
    <w:p w14:paraId="460AAC3B" w14:textId="77777777" w:rsidR="006975D2" w:rsidRPr="006975D2" w:rsidRDefault="006975D2" w:rsidP="006975D2">
      <w:pPr>
        <w:pStyle w:val="Code"/>
        <w:rPr>
          <w:highlight w:val="white"/>
        </w:rPr>
      </w:pPr>
      <w:r w:rsidRPr="006975D2">
        <w:rPr>
          <w:highlight w:val="white"/>
        </w:rPr>
        <w:t>"|" { return ((int) Tokens.BITWISE_OR); }</w:t>
      </w:r>
    </w:p>
    <w:p w14:paraId="227E2FE6" w14:textId="77777777" w:rsidR="006975D2" w:rsidRPr="006975D2" w:rsidRDefault="006975D2" w:rsidP="006975D2">
      <w:pPr>
        <w:pStyle w:val="Code"/>
        <w:rPr>
          <w:highlight w:val="white"/>
        </w:rPr>
      </w:pPr>
      <w:r w:rsidRPr="006975D2">
        <w:rPr>
          <w:highlight w:val="white"/>
        </w:rPr>
        <w:t>"~" { return ((int) Tokens.BITWISE_NOT); }</w:t>
      </w:r>
    </w:p>
    <w:p w14:paraId="5E004393" w14:textId="77777777" w:rsidR="006975D2" w:rsidRPr="006975D2" w:rsidRDefault="006975D2" w:rsidP="006975D2">
      <w:pPr>
        <w:pStyle w:val="Code"/>
        <w:rPr>
          <w:highlight w:val="white"/>
        </w:rPr>
      </w:pPr>
    </w:p>
    <w:p w14:paraId="4B2D4102" w14:textId="77777777" w:rsidR="006975D2" w:rsidRPr="006975D2" w:rsidRDefault="006975D2" w:rsidP="006975D2">
      <w:pPr>
        <w:pStyle w:val="Code"/>
        <w:rPr>
          <w:highlight w:val="white"/>
        </w:rPr>
      </w:pPr>
      <w:r w:rsidRPr="006975D2">
        <w:rPr>
          <w:highlight w:val="white"/>
        </w:rPr>
        <w:t>"==" { return ((int) Tokens.EQUAL); }</w:t>
      </w:r>
    </w:p>
    <w:p w14:paraId="2223C511" w14:textId="77777777" w:rsidR="006975D2" w:rsidRPr="006975D2" w:rsidRDefault="006975D2" w:rsidP="006975D2">
      <w:pPr>
        <w:pStyle w:val="Code"/>
        <w:rPr>
          <w:highlight w:val="white"/>
        </w:rPr>
      </w:pPr>
      <w:r w:rsidRPr="006975D2">
        <w:rPr>
          <w:highlight w:val="white"/>
        </w:rPr>
        <w:t>"!=" { return ((int) Tokens.NOT_EQUAL); }</w:t>
      </w:r>
    </w:p>
    <w:p w14:paraId="514BE0C3" w14:textId="77777777" w:rsidR="006975D2" w:rsidRPr="006975D2" w:rsidRDefault="006975D2" w:rsidP="006975D2">
      <w:pPr>
        <w:pStyle w:val="Code"/>
        <w:rPr>
          <w:highlight w:val="white"/>
        </w:rPr>
      </w:pPr>
    </w:p>
    <w:p w14:paraId="66FA6C88" w14:textId="77777777" w:rsidR="006975D2" w:rsidRPr="006975D2" w:rsidRDefault="006975D2" w:rsidP="006975D2">
      <w:pPr>
        <w:pStyle w:val="Code"/>
        <w:rPr>
          <w:highlight w:val="white"/>
        </w:rPr>
      </w:pPr>
      <w:r w:rsidRPr="006975D2">
        <w:rPr>
          <w:highlight w:val="white"/>
        </w:rPr>
        <w:t>"&lt;"  { return ((int) Tokens.LESS_THAN); }</w:t>
      </w:r>
    </w:p>
    <w:p w14:paraId="3022997D" w14:textId="77777777" w:rsidR="006975D2" w:rsidRPr="006975D2" w:rsidRDefault="006975D2" w:rsidP="006975D2">
      <w:pPr>
        <w:pStyle w:val="Code"/>
        <w:rPr>
          <w:highlight w:val="white"/>
        </w:rPr>
      </w:pPr>
      <w:r w:rsidRPr="006975D2">
        <w:rPr>
          <w:highlight w:val="white"/>
        </w:rPr>
        <w:t>"&lt;=" { return ((int) Tokens.LESS_THAN_EQUAL); }</w:t>
      </w:r>
    </w:p>
    <w:p w14:paraId="3A672275" w14:textId="77777777" w:rsidR="006975D2" w:rsidRPr="006975D2" w:rsidRDefault="006975D2" w:rsidP="006975D2">
      <w:pPr>
        <w:pStyle w:val="Code"/>
        <w:rPr>
          <w:highlight w:val="white"/>
        </w:rPr>
      </w:pPr>
      <w:r w:rsidRPr="006975D2">
        <w:rPr>
          <w:highlight w:val="white"/>
        </w:rPr>
        <w:t>"&gt;"  { return ((int) Tokens.GREATER_THAN); }</w:t>
      </w:r>
    </w:p>
    <w:p w14:paraId="21A1B860" w14:textId="77777777" w:rsidR="006975D2" w:rsidRPr="006975D2" w:rsidRDefault="006975D2" w:rsidP="006975D2">
      <w:pPr>
        <w:pStyle w:val="Code"/>
        <w:rPr>
          <w:highlight w:val="white"/>
        </w:rPr>
      </w:pPr>
      <w:r w:rsidRPr="006975D2">
        <w:rPr>
          <w:highlight w:val="white"/>
        </w:rPr>
        <w:t>"&gt;=" { return ((int) Tokens.GREATER_THAN_EQUAL); }</w:t>
      </w:r>
    </w:p>
    <w:p w14:paraId="542AF47E" w14:textId="77777777" w:rsidR="006975D2" w:rsidRPr="006975D2" w:rsidRDefault="006975D2" w:rsidP="006975D2">
      <w:pPr>
        <w:pStyle w:val="Code"/>
        <w:rPr>
          <w:highlight w:val="white"/>
        </w:rPr>
      </w:pPr>
    </w:p>
    <w:p w14:paraId="0EF279C4" w14:textId="77777777" w:rsidR="006975D2" w:rsidRPr="006975D2" w:rsidRDefault="006975D2" w:rsidP="006975D2">
      <w:pPr>
        <w:pStyle w:val="Code"/>
        <w:rPr>
          <w:highlight w:val="white"/>
        </w:rPr>
      </w:pPr>
      <w:r w:rsidRPr="006975D2">
        <w:rPr>
          <w:highlight w:val="white"/>
        </w:rPr>
        <w:t>"&lt;&lt;" { return ((int) Tokens.LEFT_SHIFT); }</w:t>
      </w:r>
    </w:p>
    <w:p w14:paraId="07360E93" w14:textId="77777777" w:rsidR="006975D2" w:rsidRPr="006975D2" w:rsidRDefault="006975D2" w:rsidP="006975D2">
      <w:pPr>
        <w:pStyle w:val="Code"/>
        <w:rPr>
          <w:highlight w:val="white"/>
        </w:rPr>
      </w:pPr>
      <w:r w:rsidRPr="006975D2">
        <w:rPr>
          <w:highlight w:val="white"/>
        </w:rPr>
        <w:t>"&gt;&gt;" { return ((int) Tokens.RIGHT_SHIFT); }</w:t>
      </w:r>
    </w:p>
    <w:p w14:paraId="3FD9E3FC" w14:textId="77777777" w:rsidR="006975D2" w:rsidRPr="006975D2" w:rsidRDefault="006975D2" w:rsidP="006975D2">
      <w:pPr>
        <w:pStyle w:val="Code"/>
        <w:rPr>
          <w:highlight w:val="white"/>
        </w:rPr>
      </w:pPr>
    </w:p>
    <w:p w14:paraId="250C186F" w14:textId="77777777" w:rsidR="006975D2" w:rsidRPr="006975D2" w:rsidRDefault="006975D2" w:rsidP="006975D2">
      <w:pPr>
        <w:pStyle w:val="Code"/>
        <w:rPr>
          <w:highlight w:val="white"/>
        </w:rPr>
      </w:pPr>
      <w:r w:rsidRPr="006975D2">
        <w:rPr>
          <w:highlight w:val="white"/>
        </w:rPr>
        <w:t>"+" { return ((int) Tokens.ADD); }</w:t>
      </w:r>
    </w:p>
    <w:p w14:paraId="5C1224A7" w14:textId="77777777" w:rsidR="006975D2" w:rsidRPr="006975D2" w:rsidRDefault="006975D2" w:rsidP="006975D2">
      <w:pPr>
        <w:pStyle w:val="Code"/>
        <w:rPr>
          <w:highlight w:val="white"/>
        </w:rPr>
      </w:pPr>
      <w:r w:rsidRPr="006975D2">
        <w:rPr>
          <w:highlight w:val="white"/>
        </w:rPr>
        <w:t>"-" { return ((int) Tokens.SUBTRACT); }</w:t>
      </w:r>
    </w:p>
    <w:p w14:paraId="3F14FBB3" w14:textId="77777777" w:rsidR="006975D2" w:rsidRPr="006975D2" w:rsidRDefault="006975D2" w:rsidP="006975D2">
      <w:pPr>
        <w:pStyle w:val="Code"/>
        <w:rPr>
          <w:highlight w:val="white"/>
        </w:rPr>
      </w:pPr>
    </w:p>
    <w:p w14:paraId="2308E47C" w14:textId="77777777" w:rsidR="006975D2" w:rsidRPr="006975D2" w:rsidRDefault="006975D2" w:rsidP="006975D2">
      <w:pPr>
        <w:pStyle w:val="Code"/>
        <w:rPr>
          <w:highlight w:val="white"/>
        </w:rPr>
      </w:pPr>
      <w:r w:rsidRPr="006975D2">
        <w:rPr>
          <w:highlight w:val="white"/>
        </w:rPr>
        <w:t>"*" { return ((int) Tokens.MULTIPLY); }</w:t>
      </w:r>
    </w:p>
    <w:p w14:paraId="27323673" w14:textId="77777777" w:rsidR="006975D2" w:rsidRPr="006975D2" w:rsidRDefault="006975D2" w:rsidP="006975D2">
      <w:pPr>
        <w:pStyle w:val="Code"/>
        <w:rPr>
          <w:highlight w:val="white"/>
        </w:rPr>
      </w:pPr>
      <w:r w:rsidRPr="006975D2">
        <w:rPr>
          <w:highlight w:val="white"/>
        </w:rPr>
        <w:t>"/" { return ((int) Tokens.DIVIDE); }</w:t>
      </w:r>
    </w:p>
    <w:p w14:paraId="4C5FA59B" w14:textId="77777777" w:rsidR="006975D2" w:rsidRPr="006975D2" w:rsidRDefault="006975D2" w:rsidP="006975D2">
      <w:pPr>
        <w:pStyle w:val="Code"/>
        <w:rPr>
          <w:highlight w:val="white"/>
        </w:rPr>
      </w:pPr>
      <w:r w:rsidRPr="006975D2">
        <w:rPr>
          <w:highlight w:val="white"/>
        </w:rPr>
        <w:t>"%" { return ((int) Tokens.MODULO); }</w:t>
      </w:r>
    </w:p>
    <w:p w14:paraId="0C60FE42" w14:textId="77777777" w:rsidR="006975D2" w:rsidRDefault="006975D2" w:rsidP="006975D2">
      <w:pPr>
        <w:pStyle w:val="Code"/>
        <w:rPr>
          <w:highlight w:val="white"/>
          <w:lang w:val="sv-SE"/>
        </w:rPr>
      </w:pPr>
    </w:p>
    <w:p w14:paraId="0006E061" w14:textId="77777777" w:rsidR="006975D2" w:rsidRPr="006975D2" w:rsidRDefault="006975D2" w:rsidP="006975D2">
      <w:pPr>
        <w:pStyle w:val="Code"/>
        <w:rPr>
          <w:highlight w:val="white"/>
        </w:rPr>
      </w:pPr>
      <w:r w:rsidRPr="006975D2">
        <w:rPr>
          <w:highlight w:val="white"/>
        </w:rPr>
        <w:lastRenderedPageBreak/>
        <w:t>"(" { return ((int) Tokens.LEFT_PARENTHESIS); }</w:t>
      </w:r>
    </w:p>
    <w:p w14:paraId="22DA97C5" w14:textId="77777777" w:rsidR="006975D2" w:rsidRPr="006975D2" w:rsidRDefault="006975D2" w:rsidP="006975D2">
      <w:pPr>
        <w:pStyle w:val="Code"/>
        <w:rPr>
          <w:highlight w:val="white"/>
        </w:rPr>
      </w:pPr>
      <w:r w:rsidRPr="006975D2">
        <w:rPr>
          <w:highlight w:val="white"/>
        </w:rPr>
        <w:t>")" { return ((int) Tokens.RIGHT_PARENTHESIS); }</w:t>
      </w:r>
    </w:p>
    <w:p w14:paraId="36FD32B1" w14:textId="77777777" w:rsidR="006975D2" w:rsidRPr="006975D2" w:rsidRDefault="006975D2" w:rsidP="006975D2">
      <w:pPr>
        <w:pStyle w:val="Code"/>
        <w:rPr>
          <w:highlight w:val="white"/>
        </w:rPr>
      </w:pPr>
    </w:p>
    <w:p w14:paraId="2A8E746A" w14:textId="77777777" w:rsidR="006975D2" w:rsidRPr="006975D2" w:rsidRDefault="006975D2" w:rsidP="006975D2">
      <w:pPr>
        <w:pStyle w:val="Code"/>
        <w:rPr>
          <w:highlight w:val="white"/>
        </w:rPr>
      </w:pPr>
      <w:r w:rsidRPr="006975D2">
        <w:rPr>
          <w:highlight w:val="white"/>
        </w:rPr>
        <w:t>"\0" { return ((int) Tokens.EOL);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3631EAE5" w14:textId="77777777" w:rsidR="006975D2" w:rsidRPr="006975D2" w:rsidRDefault="006975D2" w:rsidP="006975D2">
      <w:pPr>
        <w:pStyle w:val="Code"/>
        <w:rPr>
          <w:highlight w:val="white"/>
        </w:rPr>
      </w:pPr>
      <w:r w:rsidRPr="006975D2">
        <w:rPr>
          <w:highlight w:val="white"/>
        </w:rPr>
        <w:t>{NAME} {</w:t>
      </w:r>
    </w:p>
    <w:p w14:paraId="340D1AD3" w14:textId="77777777" w:rsidR="006975D2" w:rsidRPr="006975D2" w:rsidRDefault="006975D2" w:rsidP="006975D2">
      <w:pPr>
        <w:pStyle w:val="Code"/>
        <w:rPr>
          <w:highlight w:val="white"/>
        </w:rPr>
      </w:pPr>
      <w:r w:rsidRPr="006975D2">
        <w:rPr>
          <w:highlight w:val="white"/>
        </w:rPr>
        <w:t xml:space="preserve">  yylval.name = yytext;</w:t>
      </w:r>
    </w:p>
    <w:p w14:paraId="75CADD00" w14:textId="77777777" w:rsidR="006975D2" w:rsidRPr="006975D2" w:rsidRDefault="006975D2" w:rsidP="006975D2">
      <w:pPr>
        <w:pStyle w:val="Code"/>
        <w:rPr>
          <w:highlight w:val="white"/>
        </w:rPr>
      </w:pPr>
      <w:r w:rsidRPr="006975D2">
        <w:rPr>
          <w:highlight w:val="white"/>
        </w:rPr>
        <w:t xml:space="preserve">  return ((int) Tokens.NAME);</w:t>
      </w:r>
    </w:p>
    <w:p w14:paraId="028D4CBA" w14:textId="77777777" w:rsidR="006975D2" w:rsidRPr="006975D2" w:rsidRDefault="006975D2" w:rsidP="006975D2">
      <w:pPr>
        <w:pStyle w:val="Code"/>
        <w:rPr>
          <w:highlight w:val="white"/>
        </w:rPr>
      </w:pPr>
      <w:r w:rsidRPr="006975D2">
        <w:rPr>
          <w:highlight w:val="white"/>
        </w:rPr>
        <w:t>}</w:t>
      </w:r>
    </w:p>
    <w:p w14:paraId="01C53BA3" w14:textId="77777777" w:rsidR="006975D2" w:rsidRPr="006975D2" w:rsidRDefault="006975D2" w:rsidP="006975D2">
      <w:pPr>
        <w:pStyle w:val="Code"/>
        <w:rPr>
          <w:highlight w:val="white"/>
        </w:rPr>
      </w:pPr>
    </w:p>
    <w:p w14:paraId="068D9B50" w14:textId="77777777" w:rsidR="006975D2" w:rsidRPr="006975D2" w:rsidRDefault="006975D2" w:rsidP="006975D2">
      <w:pPr>
        <w:pStyle w:val="Code"/>
        <w:rPr>
          <w:highlight w:val="white"/>
        </w:rPr>
      </w:pPr>
      <w:r w:rsidRPr="006975D2">
        <w:rPr>
          <w:highlight w:val="white"/>
        </w:rPr>
        <w:t>{OCTAL_VALUE} {</w:t>
      </w:r>
    </w:p>
    <w:p w14:paraId="4E2046A8" w14:textId="77777777" w:rsidR="005A5A6E" w:rsidRDefault="006975D2" w:rsidP="006975D2">
      <w:pPr>
        <w:pStyle w:val="Code"/>
        <w:rPr>
          <w:highlight w:val="white"/>
        </w:rPr>
      </w:pPr>
      <w:r w:rsidRPr="006975D2">
        <w:rPr>
          <w:highlight w:val="white"/>
        </w:rPr>
        <w:t xml:space="preserve">  { string text = yytext.ToLower().Replace("u", "").Replace("s", "")</w:t>
      </w:r>
    </w:p>
    <w:p w14:paraId="018BEDEE" w14:textId="662582ED"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70337334" w14:textId="77777777" w:rsidR="006975D2" w:rsidRPr="006975D2" w:rsidRDefault="006975D2" w:rsidP="006975D2">
      <w:pPr>
        <w:pStyle w:val="Code"/>
        <w:rPr>
          <w:highlight w:val="white"/>
        </w:rPr>
      </w:pPr>
      <w:r w:rsidRPr="006975D2">
        <w:rPr>
          <w:highlight w:val="white"/>
        </w:rPr>
        <w:t xml:space="preserve">    yylval.integer_value = Convert.ToInt32(text, 8);</w:t>
      </w:r>
    </w:p>
    <w:p w14:paraId="00D7774F" w14:textId="77777777" w:rsidR="006975D2" w:rsidRPr="006975D2" w:rsidRDefault="006975D2" w:rsidP="006975D2">
      <w:pPr>
        <w:pStyle w:val="Code"/>
        <w:rPr>
          <w:highlight w:val="white"/>
        </w:rPr>
      </w:pPr>
      <w:r w:rsidRPr="006975D2">
        <w:rPr>
          <w:highlight w:val="white"/>
        </w:rPr>
        <w:t xml:space="preserve">    return ((int) Tokens.VALUE);</w:t>
      </w:r>
    </w:p>
    <w:p w14:paraId="6508B031" w14:textId="77777777" w:rsidR="006975D2" w:rsidRPr="006975D2" w:rsidRDefault="006975D2" w:rsidP="006975D2">
      <w:pPr>
        <w:pStyle w:val="Code"/>
        <w:rPr>
          <w:highlight w:val="white"/>
        </w:rPr>
      </w:pPr>
      <w:r w:rsidRPr="006975D2">
        <w:rPr>
          <w:highlight w:val="white"/>
        </w:rPr>
        <w:t xml:space="preserve">  }</w:t>
      </w:r>
    </w:p>
    <w:p w14:paraId="195C453C" w14:textId="77777777" w:rsidR="006975D2" w:rsidRPr="006975D2" w:rsidRDefault="006975D2" w:rsidP="006975D2">
      <w:pPr>
        <w:pStyle w:val="Code"/>
        <w:rPr>
          <w:highlight w:val="white"/>
        </w:rPr>
      </w:pPr>
      <w:r w:rsidRPr="006975D2">
        <w:rPr>
          <w:highlight w:val="white"/>
        </w:rPr>
        <w:t>}</w:t>
      </w:r>
    </w:p>
    <w:p w14:paraId="03D8D04A" w14:textId="77777777" w:rsidR="006975D2" w:rsidRPr="006975D2" w:rsidRDefault="006975D2" w:rsidP="006975D2">
      <w:pPr>
        <w:pStyle w:val="Code"/>
        <w:rPr>
          <w:highlight w:val="white"/>
        </w:rPr>
      </w:pPr>
    </w:p>
    <w:p w14:paraId="2FBB50EB" w14:textId="77777777" w:rsidR="006975D2" w:rsidRPr="006975D2" w:rsidRDefault="006975D2" w:rsidP="006975D2">
      <w:pPr>
        <w:pStyle w:val="Code"/>
        <w:rPr>
          <w:highlight w:val="white"/>
        </w:rPr>
      </w:pPr>
      <w:r w:rsidRPr="006975D2">
        <w:rPr>
          <w:highlight w:val="white"/>
        </w:rPr>
        <w:t>{DECIMAL_VALUE} {</w:t>
      </w:r>
    </w:p>
    <w:p w14:paraId="467872CB" w14:textId="77777777" w:rsidR="005A5A6E" w:rsidRDefault="006975D2" w:rsidP="006975D2">
      <w:pPr>
        <w:pStyle w:val="Code"/>
        <w:rPr>
          <w:highlight w:val="white"/>
        </w:rPr>
      </w:pPr>
      <w:r w:rsidRPr="006975D2">
        <w:rPr>
          <w:highlight w:val="white"/>
        </w:rPr>
        <w:t xml:space="preserve">  { string text = yytext.ToLower().Replace("u", "").Replace("s", "")</w:t>
      </w:r>
    </w:p>
    <w:p w14:paraId="401C1D64" w14:textId="34F51222"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11A04CE3" w14:textId="77777777" w:rsidR="006975D2" w:rsidRPr="006975D2" w:rsidRDefault="006975D2" w:rsidP="006975D2">
      <w:pPr>
        <w:pStyle w:val="Code"/>
        <w:rPr>
          <w:highlight w:val="white"/>
        </w:rPr>
      </w:pPr>
      <w:r w:rsidRPr="006975D2">
        <w:rPr>
          <w:highlight w:val="white"/>
        </w:rPr>
        <w:t xml:space="preserve">    yylval.integer_value = Convert.ToInt32(text, 10);</w:t>
      </w:r>
    </w:p>
    <w:p w14:paraId="4DB265D9" w14:textId="77777777" w:rsidR="006975D2" w:rsidRPr="006975D2" w:rsidRDefault="006975D2" w:rsidP="006975D2">
      <w:pPr>
        <w:pStyle w:val="Code"/>
        <w:rPr>
          <w:highlight w:val="white"/>
        </w:rPr>
      </w:pPr>
      <w:r w:rsidRPr="006975D2">
        <w:rPr>
          <w:highlight w:val="white"/>
        </w:rPr>
        <w:t xml:space="preserve">    return ((int) Tokens.VALUE);</w:t>
      </w:r>
    </w:p>
    <w:p w14:paraId="4FFA1750" w14:textId="77777777" w:rsidR="006975D2" w:rsidRPr="006975D2" w:rsidRDefault="006975D2" w:rsidP="006975D2">
      <w:pPr>
        <w:pStyle w:val="Code"/>
        <w:rPr>
          <w:highlight w:val="white"/>
        </w:rPr>
      </w:pPr>
      <w:r w:rsidRPr="006975D2">
        <w:rPr>
          <w:highlight w:val="white"/>
        </w:rPr>
        <w:t xml:space="preserve">  }</w:t>
      </w:r>
    </w:p>
    <w:p w14:paraId="485D3DF7" w14:textId="77777777" w:rsidR="006975D2" w:rsidRPr="006975D2" w:rsidRDefault="006975D2" w:rsidP="006975D2">
      <w:pPr>
        <w:pStyle w:val="Code"/>
        <w:rPr>
          <w:highlight w:val="white"/>
        </w:rPr>
      </w:pPr>
      <w:r w:rsidRPr="006975D2">
        <w:rPr>
          <w:highlight w:val="white"/>
        </w:rPr>
        <w:t>}</w:t>
      </w:r>
    </w:p>
    <w:p w14:paraId="3C1F07C5" w14:textId="77777777" w:rsidR="006975D2" w:rsidRPr="006975D2" w:rsidRDefault="006975D2" w:rsidP="006975D2">
      <w:pPr>
        <w:pStyle w:val="Code"/>
        <w:rPr>
          <w:highlight w:val="white"/>
        </w:rPr>
      </w:pPr>
    </w:p>
    <w:p w14:paraId="0D79DEA5" w14:textId="77777777" w:rsidR="006975D2" w:rsidRPr="006975D2" w:rsidRDefault="006975D2" w:rsidP="006975D2">
      <w:pPr>
        <w:pStyle w:val="Code"/>
        <w:rPr>
          <w:highlight w:val="white"/>
        </w:rPr>
      </w:pPr>
      <w:r w:rsidRPr="006975D2">
        <w:rPr>
          <w:highlight w:val="white"/>
        </w:rPr>
        <w:t>{HEXADECIMAL_VALUE} {</w:t>
      </w:r>
    </w:p>
    <w:p w14:paraId="175F1DC3" w14:textId="77777777" w:rsidR="006975D2" w:rsidRPr="006975D2" w:rsidRDefault="006975D2" w:rsidP="006975D2">
      <w:pPr>
        <w:pStyle w:val="Code"/>
        <w:rPr>
          <w:highlight w:val="white"/>
        </w:rPr>
      </w:pPr>
      <w:r w:rsidRPr="006975D2">
        <w:rPr>
          <w:highlight w:val="white"/>
        </w:rPr>
        <w:t xml:space="preserve">  { string text = yytext.ToLower().Replace("x", "").Replace("u", "").</w:t>
      </w:r>
    </w:p>
    <w:p w14:paraId="37056FB2" w14:textId="77777777" w:rsidR="006975D2" w:rsidRPr="006975D2" w:rsidRDefault="006975D2" w:rsidP="006975D2">
      <w:pPr>
        <w:pStyle w:val="Code"/>
        <w:rPr>
          <w:highlight w:val="white"/>
        </w:rPr>
      </w:pPr>
      <w:r w:rsidRPr="006975D2">
        <w:rPr>
          <w:highlight w:val="white"/>
        </w:rPr>
        <w:t xml:space="preserve">                                   Replace("s", "").Replace("l", "");</w:t>
      </w:r>
    </w:p>
    <w:p w14:paraId="669ADFCC" w14:textId="77777777" w:rsidR="006975D2" w:rsidRPr="006975D2" w:rsidRDefault="006975D2" w:rsidP="006975D2">
      <w:pPr>
        <w:pStyle w:val="Code"/>
        <w:rPr>
          <w:highlight w:val="white"/>
        </w:rPr>
      </w:pPr>
      <w:r w:rsidRPr="006975D2">
        <w:rPr>
          <w:highlight w:val="white"/>
        </w:rPr>
        <w:t xml:space="preserve">    yylval.integer_value = Convert.ToInt32(text, 16);</w:t>
      </w:r>
    </w:p>
    <w:p w14:paraId="5E8870AC" w14:textId="77777777" w:rsidR="006975D2" w:rsidRPr="006975D2" w:rsidRDefault="006975D2" w:rsidP="006975D2">
      <w:pPr>
        <w:pStyle w:val="Code"/>
        <w:rPr>
          <w:highlight w:val="white"/>
        </w:rPr>
      </w:pPr>
      <w:r w:rsidRPr="006975D2">
        <w:rPr>
          <w:highlight w:val="white"/>
        </w:rPr>
        <w:t xml:space="preserve">    return ((int) Tokens.VALUE);</w:t>
      </w:r>
    </w:p>
    <w:p w14:paraId="33574EFA" w14:textId="77777777" w:rsidR="006975D2" w:rsidRPr="006975D2" w:rsidRDefault="006975D2" w:rsidP="006975D2">
      <w:pPr>
        <w:pStyle w:val="Code"/>
        <w:rPr>
          <w:highlight w:val="white"/>
        </w:rPr>
      </w:pPr>
      <w:r w:rsidRPr="006975D2">
        <w:rPr>
          <w:highlight w:val="white"/>
        </w:rPr>
        <w:t xml:space="preserve">  }</w:t>
      </w:r>
    </w:p>
    <w:p w14:paraId="67A97302" w14:textId="344EF5E8" w:rsidR="006975D2" w:rsidRPr="006975D2" w:rsidRDefault="006975D2" w:rsidP="006975D2">
      <w:pPr>
        <w:pStyle w:val="Code"/>
        <w:rPr>
          <w:highlight w:val="white"/>
        </w:rPr>
      </w:pPr>
      <w:r w:rsidRPr="006975D2">
        <w:rPr>
          <w:highlight w:val="white"/>
        </w:rPr>
        <w:t>}</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115DC3C6" w14:textId="77777777" w:rsidR="006975D2" w:rsidRPr="006975D2" w:rsidRDefault="006975D2" w:rsidP="006975D2">
      <w:pPr>
        <w:pStyle w:val="Code"/>
        <w:rPr>
          <w:highlight w:val="white"/>
        </w:rPr>
      </w:pPr>
      <w:r w:rsidRPr="006975D2">
        <w:rPr>
          <w:highlight w:val="white"/>
        </w:rPr>
        <w:t>{WHITE_SPACE} {</w:t>
      </w:r>
    </w:p>
    <w:p w14:paraId="552C30A3" w14:textId="77777777" w:rsidR="006975D2" w:rsidRPr="006975D2" w:rsidRDefault="006975D2" w:rsidP="006975D2">
      <w:pPr>
        <w:pStyle w:val="Code"/>
        <w:rPr>
          <w:highlight w:val="white"/>
        </w:rPr>
      </w:pPr>
      <w:r w:rsidRPr="006975D2">
        <w:rPr>
          <w:highlight w:val="white"/>
        </w:rPr>
        <w:t xml:space="preserve">  if (yytext.Equals("\n")) {</w:t>
      </w:r>
    </w:p>
    <w:p w14:paraId="1B52AF6A" w14:textId="77777777" w:rsidR="006975D2" w:rsidRPr="006975D2" w:rsidRDefault="006975D2" w:rsidP="006975D2">
      <w:pPr>
        <w:pStyle w:val="Code"/>
        <w:rPr>
          <w:highlight w:val="white"/>
        </w:rPr>
      </w:pPr>
      <w:r w:rsidRPr="006975D2">
        <w:rPr>
          <w:highlight w:val="white"/>
        </w:rPr>
        <w:t xml:space="preserve">    ++CCompiler_Main.Scanner.Line;</w:t>
      </w:r>
    </w:p>
    <w:p w14:paraId="4E2032F3" w14:textId="77777777" w:rsidR="006975D2" w:rsidRPr="006975D2" w:rsidRDefault="006975D2" w:rsidP="006975D2">
      <w:pPr>
        <w:pStyle w:val="Code"/>
        <w:rPr>
          <w:highlight w:val="white"/>
        </w:rPr>
      </w:pPr>
      <w:r w:rsidRPr="006975D2">
        <w:rPr>
          <w:highlight w:val="white"/>
        </w:rPr>
        <w:t xml:space="preserve">  }</w:t>
      </w:r>
    </w:p>
    <w:p w14:paraId="444F6C05" w14:textId="77777777" w:rsidR="006975D2" w:rsidRPr="006975D2" w:rsidRDefault="006975D2" w:rsidP="006975D2">
      <w:pPr>
        <w:pStyle w:val="Code"/>
        <w:rPr>
          <w:highlight w:val="white"/>
        </w:rPr>
      </w:pPr>
      <w:r w:rsidRPr="006975D2">
        <w:rPr>
          <w:highlight w:val="white"/>
        </w:rPr>
        <w:t>}</w:t>
      </w:r>
    </w:p>
    <w:p w14:paraId="33902F4B" w14:textId="54BD6915" w:rsidR="00BA6636" w:rsidRPr="00EC76D5" w:rsidRDefault="003F6F43" w:rsidP="00C51785">
      <w:r w:rsidRPr="00EC76D5">
        <w:t>If we detect a character we do not recognize, we just stop the execution with an error message.</w:t>
      </w:r>
    </w:p>
    <w:p w14:paraId="43A3B8DC" w14:textId="77777777" w:rsidR="006975D2" w:rsidRPr="006975D2" w:rsidRDefault="006975D2" w:rsidP="006975D2">
      <w:pPr>
        <w:pStyle w:val="Code"/>
        <w:rPr>
          <w:highlight w:val="white"/>
        </w:rPr>
      </w:pPr>
      <w:r w:rsidRPr="006975D2">
        <w:rPr>
          <w:highlight w:val="white"/>
        </w:rPr>
        <w:t>. { Assert.Error(yytext, Message.Unknown_character); }</w:t>
      </w:r>
    </w:p>
    <w:p w14:paraId="3442907F" w14:textId="54BC4FBE" w:rsidR="005A5A6E" w:rsidRDefault="005A5A6E" w:rsidP="00C51785">
      <w:pPr>
        <w:pStyle w:val="Rubrik2"/>
      </w:pPr>
      <w:bookmarkStart w:id="29" w:name="_Toc49764306"/>
      <w:r>
        <w:t>The PreParser</w:t>
      </w:r>
      <w:bookmarkEnd w:id="29"/>
    </w:p>
    <w:p w14:paraId="1A1E0EC8" w14:textId="10FE927C" w:rsidR="00FC68D0" w:rsidRDefault="00FC68D0" w:rsidP="00FC68D0">
      <w:pPr>
        <w:pStyle w:val="Rubrik3"/>
      </w:pPr>
      <w:bookmarkStart w:id="30" w:name="_Toc49764307"/>
      <w:r>
        <w:t>The Parser</w:t>
      </w:r>
      <w:bookmarkEnd w:id="30"/>
    </w:p>
    <w:p w14:paraId="11466568" w14:textId="277994E3" w:rsidR="00FC68D0" w:rsidRDefault="0047690C" w:rsidP="0047690C">
      <w:pPr>
        <w:pStyle w:val="CodeHeader"/>
      </w:pPr>
      <w:r>
        <w:t>PreParser.gppg</w:t>
      </w:r>
    </w:p>
    <w:p w14:paraId="72611E5B" w14:textId="77777777" w:rsidR="0047690C" w:rsidRPr="0047690C" w:rsidRDefault="0047690C" w:rsidP="0047690C">
      <w:pPr>
        <w:pStyle w:val="Code"/>
        <w:rPr>
          <w:highlight w:val="white"/>
        </w:rPr>
      </w:pPr>
      <w:r w:rsidRPr="0047690C">
        <w:rPr>
          <w:highlight w:val="white"/>
        </w:rPr>
        <w:t>%namespace CCompiler_Pre</w:t>
      </w:r>
    </w:p>
    <w:p w14:paraId="12D67256" w14:textId="77777777" w:rsidR="0047690C" w:rsidRPr="0047690C" w:rsidRDefault="0047690C" w:rsidP="0047690C">
      <w:pPr>
        <w:pStyle w:val="Code"/>
        <w:rPr>
          <w:highlight w:val="white"/>
        </w:rPr>
      </w:pPr>
      <w:r w:rsidRPr="0047690C">
        <w:rPr>
          <w:highlight w:val="white"/>
        </w:rPr>
        <w:t>%partial</w:t>
      </w:r>
    </w:p>
    <w:p w14:paraId="47ED08A9" w14:textId="77777777" w:rsidR="0047690C" w:rsidRPr="0047690C" w:rsidRDefault="0047690C" w:rsidP="0047690C">
      <w:pPr>
        <w:pStyle w:val="Code"/>
        <w:rPr>
          <w:highlight w:val="white"/>
        </w:rPr>
      </w:pPr>
    </w:p>
    <w:p w14:paraId="6B7216CE" w14:textId="77777777" w:rsidR="0047690C" w:rsidRPr="0047690C" w:rsidRDefault="0047690C" w:rsidP="0047690C">
      <w:pPr>
        <w:pStyle w:val="Code"/>
        <w:rPr>
          <w:highlight w:val="white"/>
        </w:rPr>
      </w:pPr>
      <w:r w:rsidRPr="0047690C">
        <w:rPr>
          <w:highlight w:val="white"/>
        </w:rPr>
        <w:lastRenderedPageBreak/>
        <w:t>%{</w:t>
      </w:r>
    </w:p>
    <w:p w14:paraId="12E1CDC2" w14:textId="77777777" w:rsidR="0047690C" w:rsidRPr="0047690C" w:rsidRDefault="0047690C" w:rsidP="0047690C">
      <w:pPr>
        <w:pStyle w:val="Code"/>
        <w:rPr>
          <w:highlight w:val="white"/>
        </w:rPr>
      </w:pPr>
      <w:r w:rsidRPr="0047690C">
        <w:rPr>
          <w:highlight w:val="white"/>
        </w:rPr>
        <w:t xml:space="preserve">  // Empty.</w:t>
      </w:r>
    </w:p>
    <w:p w14:paraId="7B9F34C2" w14:textId="77777777" w:rsidR="0047690C" w:rsidRPr="0047690C" w:rsidRDefault="0047690C" w:rsidP="0047690C">
      <w:pPr>
        <w:pStyle w:val="Code"/>
        <w:rPr>
          <w:highlight w:val="white"/>
        </w:rPr>
      </w:pPr>
      <w:r w:rsidRPr="0047690C">
        <w:rPr>
          <w:highlight w:val="white"/>
        </w:rPr>
        <w:t>%}</w:t>
      </w:r>
    </w:p>
    <w:p w14:paraId="25B7F9E7" w14:textId="77777777" w:rsidR="0047690C" w:rsidRPr="0047690C" w:rsidRDefault="0047690C" w:rsidP="0047690C">
      <w:pPr>
        <w:pStyle w:val="Code"/>
        <w:rPr>
          <w:highlight w:val="white"/>
        </w:rPr>
      </w:pPr>
    </w:p>
    <w:p w14:paraId="1DFADD79" w14:textId="77777777" w:rsidR="0047690C" w:rsidRPr="0047690C" w:rsidRDefault="0047690C" w:rsidP="0047690C">
      <w:pPr>
        <w:pStyle w:val="Code"/>
        <w:rPr>
          <w:highlight w:val="white"/>
        </w:rPr>
      </w:pPr>
      <w:r w:rsidRPr="0047690C">
        <w:rPr>
          <w:highlight w:val="white"/>
        </w:rPr>
        <w:t>%union {</w:t>
      </w:r>
    </w:p>
    <w:p w14:paraId="3C0F3A88" w14:textId="77777777" w:rsidR="0047690C" w:rsidRPr="0047690C" w:rsidRDefault="0047690C" w:rsidP="0047690C">
      <w:pPr>
        <w:pStyle w:val="Code"/>
        <w:rPr>
          <w:highlight w:val="white"/>
        </w:rPr>
      </w:pPr>
      <w:r w:rsidRPr="0047690C">
        <w:rPr>
          <w:highlight w:val="white"/>
        </w:rPr>
        <w:t xml:space="preserve">  public string name;</w:t>
      </w:r>
    </w:p>
    <w:p w14:paraId="2F454980" w14:textId="77777777" w:rsidR="0047690C" w:rsidRPr="0047690C" w:rsidRDefault="0047690C" w:rsidP="0047690C">
      <w:pPr>
        <w:pStyle w:val="Code"/>
        <w:rPr>
          <w:highlight w:val="white"/>
        </w:rPr>
      </w:pPr>
      <w:r w:rsidRPr="0047690C">
        <w:rPr>
          <w:highlight w:val="white"/>
        </w:rPr>
        <w:t>}</w:t>
      </w:r>
    </w:p>
    <w:p w14:paraId="10218207" w14:textId="77777777" w:rsidR="0047690C" w:rsidRPr="0047690C" w:rsidRDefault="0047690C" w:rsidP="0047690C">
      <w:pPr>
        <w:pStyle w:val="Code"/>
        <w:rPr>
          <w:highlight w:val="white"/>
        </w:rPr>
      </w:pPr>
    </w:p>
    <w:p w14:paraId="708607CE" w14:textId="77777777" w:rsidR="0047690C" w:rsidRPr="0047690C" w:rsidRDefault="0047690C" w:rsidP="0047690C">
      <w:pPr>
        <w:pStyle w:val="Code"/>
        <w:rPr>
          <w:highlight w:val="white"/>
        </w:rPr>
      </w:pPr>
      <w:r w:rsidRPr="0047690C">
        <w:rPr>
          <w:highlight w:val="white"/>
        </w:rPr>
        <w:t>%token &lt;name&gt; NAME STRING LEFT_PARENTHESIS RIGHT_PARENTHESIS</w:t>
      </w:r>
    </w:p>
    <w:p w14:paraId="60E64BB1" w14:textId="77777777" w:rsidR="0047690C" w:rsidRPr="0047690C" w:rsidRDefault="0047690C" w:rsidP="0047690C">
      <w:pPr>
        <w:pStyle w:val="Code"/>
        <w:rPr>
          <w:highlight w:val="white"/>
        </w:rPr>
      </w:pPr>
      <w:r w:rsidRPr="0047690C">
        <w:rPr>
          <w:highlight w:val="white"/>
        </w:rPr>
        <w:t xml:space="preserve">              COMMA SHARP DOUBLE_SHARP TOKEN MARK // EOL</w:t>
      </w:r>
    </w:p>
    <w:p w14:paraId="7DF2A7D4" w14:textId="77777777" w:rsidR="0047690C" w:rsidRPr="0047690C" w:rsidRDefault="0047690C" w:rsidP="0047690C">
      <w:pPr>
        <w:pStyle w:val="Code"/>
        <w:rPr>
          <w:highlight w:val="white"/>
        </w:rPr>
      </w:pPr>
    </w:p>
    <w:p w14:paraId="611D6ABF" w14:textId="77777777" w:rsidR="0047690C" w:rsidRPr="0047690C" w:rsidRDefault="0047690C" w:rsidP="0047690C">
      <w:pPr>
        <w:pStyle w:val="Code"/>
        <w:rPr>
          <w:highlight w:val="white"/>
        </w:rPr>
      </w:pPr>
      <w:r w:rsidRPr="0047690C">
        <w:rPr>
          <w:highlight w:val="white"/>
        </w:rPr>
        <w:t>%start translation_unit</w:t>
      </w:r>
    </w:p>
    <w:p w14:paraId="40950F9B" w14:textId="77777777" w:rsidR="0047690C" w:rsidRPr="0047690C" w:rsidRDefault="0047690C" w:rsidP="0047690C">
      <w:pPr>
        <w:pStyle w:val="Code"/>
        <w:rPr>
          <w:highlight w:val="white"/>
        </w:rPr>
      </w:pPr>
    </w:p>
    <w:p w14:paraId="31848E91" w14:textId="77777777" w:rsidR="0047690C" w:rsidRPr="0047690C" w:rsidRDefault="0047690C" w:rsidP="0047690C">
      <w:pPr>
        <w:pStyle w:val="Code"/>
        <w:rPr>
          <w:highlight w:val="white"/>
        </w:rPr>
      </w:pPr>
      <w:r w:rsidRPr="0047690C">
        <w:rPr>
          <w:highlight w:val="white"/>
        </w:rPr>
        <w:t>%%</w:t>
      </w:r>
    </w:p>
    <w:p w14:paraId="455E21AC" w14:textId="77777777" w:rsidR="0047690C" w:rsidRPr="0047690C" w:rsidRDefault="0047690C" w:rsidP="0047690C">
      <w:pPr>
        <w:pStyle w:val="Code"/>
        <w:rPr>
          <w:highlight w:val="white"/>
        </w:rPr>
      </w:pPr>
    </w:p>
    <w:p w14:paraId="473EAAE3" w14:textId="77777777" w:rsidR="0047690C" w:rsidRPr="0047690C" w:rsidRDefault="0047690C" w:rsidP="0047690C">
      <w:pPr>
        <w:pStyle w:val="Code"/>
        <w:rPr>
          <w:highlight w:val="white"/>
        </w:rPr>
      </w:pPr>
      <w:r w:rsidRPr="0047690C">
        <w:rPr>
          <w:highlight w:val="white"/>
        </w:rPr>
        <w:t>translation_unit:</w:t>
      </w:r>
    </w:p>
    <w:p w14:paraId="4A2E936A" w14:textId="77777777" w:rsidR="0047690C" w:rsidRPr="0047690C" w:rsidRDefault="0047690C" w:rsidP="0047690C">
      <w:pPr>
        <w:pStyle w:val="Code"/>
        <w:rPr>
          <w:highlight w:val="white"/>
        </w:rPr>
      </w:pPr>
      <w:r w:rsidRPr="0047690C">
        <w:rPr>
          <w:highlight w:val="white"/>
        </w:rPr>
        <w:t xml:space="preserve">  /* Empty. */;</w:t>
      </w:r>
    </w:p>
    <w:p w14:paraId="77DA3840" w14:textId="77777777" w:rsidR="0047690C" w:rsidRPr="0047690C" w:rsidRDefault="0047690C" w:rsidP="0047690C">
      <w:pPr>
        <w:pStyle w:val="Code"/>
        <w:rPr>
          <w:highlight w:val="white"/>
        </w:rPr>
      </w:pPr>
    </w:p>
    <w:p w14:paraId="7E517E56" w14:textId="09ACDAED" w:rsidR="0047690C" w:rsidRPr="0047690C" w:rsidRDefault="0047690C" w:rsidP="0047690C">
      <w:pPr>
        <w:pStyle w:val="Code"/>
      </w:pPr>
      <w:r w:rsidRPr="0047690C">
        <w:rPr>
          <w:highlight w:val="white"/>
        </w:rPr>
        <w:t>%%</w:t>
      </w:r>
    </w:p>
    <w:p w14:paraId="5C06C6ED" w14:textId="16B3764B" w:rsidR="00FC68D0" w:rsidRDefault="00FC68D0" w:rsidP="00FC68D0">
      <w:pPr>
        <w:pStyle w:val="Rubrik3"/>
      </w:pPr>
      <w:bookmarkStart w:id="31" w:name="_Toc49764308"/>
      <w:r>
        <w:t>The Scanner</w:t>
      </w:r>
      <w:bookmarkEnd w:id="31"/>
    </w:p>
    <w:p w14:paraId="7DCDE100" w14:textId="19B6DE4B" w:rsidR="0047690C" w:rsidRDefault="0047690C" w:rsidP="0047690C">
      <w:pPr>
        <w:pStyle w:val="CodeHeader"/>
      </w:pPr>
      <w:r>
        <w:t>PreScanner.gplex</w:t>
      </w:r>
    </w:p>
    <w:p w14:paraId="0F5D58EF" w14:textId="77777777" w:rsidR="0047690C" w:rsidRPr="0047690C" w:rsidRDefault="0047690C" w:rsidP="0047690C">
      <w:pPr>
        <w:pStyle w:val="Code"/>
        <w:rPr>
          <w:highlight w:val="white"/>
        </w:rPr>
      </w:pPr>
      <w:r w:rsidRPr="0047690C">
        <w:rPr>
          <w:highlight w:val="white"/>
        </w:rPr>
        <w:t>%namespace CCompiler_Pre</w:t>
      </w:r>
    </w:p>
    <w:p w14:paraId="0B297AE1" w14:textId="77777777" w:rsidR="0047690C" w:rsidRPr="0047690C" w:rsidRDefault="0047690C" w:rsidP="0047690C">
      <w:pPr>
        <w:pStyle w:val="Code"/>
        <w:rPr>
          <w:highlight w:val="white"/>
        </w:rPr>
      </w:pPr>
    </w:p>
    <w:p w14:paraId="515BCA1A" w14:textId="77777777" w:rsidR="0047690C" w:rsidRPr="0047690C" w:rsidRDefault="0047690C" w:rsidP="0047690C">
      <w:pPr>
        <w:pStyle w:val="Code"/>
        <w:rPr>
          <w:highlight w:val="white"/>
        </w:rPr>
      </w:pPr>
      <w:r w:rsidRPr="0047690C">
        <w:rPr>
          <w:highlight w:val="white"/>
        </w:rPr>
        <w:t>%{</w:t>
      </w:r>
    </w:p>
    <w:p w14:paraId="49652268" w14:textId="77777777" w:rsidR="0047690C" w:rsidRPr="0047690C" w:rsidRDefault="0047690C" w:rsidP="0047690C">
      <w:pPr>
        <w:pStyle w:val="Code"/>
        <w:rPr>
          <w:highlight w:val="white"/>
        </w:rPr>
      </w:pPr>
      <w:r w:rsidRPr="0047690C">
        <w:rPr>
          <w:highlight w:val="white"/>
        </w:rPr>
        <w:t xml:space="preserve">  public static int NewlineCount = 0;</w:t>
      </w:r>
    </w:p>
    <w:p w14:paraId="47E5DD40" w14:textId="77777777" w:rsidR="0047690C" w:rsidRPr="0047690C" w:rsidRDefault="0047690C" w:rsidP="0047690C">
      <w:pPr>
        <w:pStyle w:val="Code"/>
        <w:rPr>
          <w:highlight w:val="white"/>
        </w:rPr>
      </w:pPr>
      <w:r w:rsidRPr="0047690C">
        <w:rPr>
          <w:highlight w:val="white"/>
        </w:rPr>
        <w:t xml:space="preserve">  public static bool Whitespace = false;</w:t>
      </w:r>
    </w:p>
    <w:p w14:paraId="5865C88D" w14:textId="77777777" w:rsidR="0047690C" w:rsidRPr="0047690C" w:rsidRDefault="0047690C" w:rsidP="0047690C">
      <w:pPr>
        <w:pStyle w:val="Code"/>
        <w:rPr>
          <w:highlight w:val="white"/>
        </w:rPr>
      </w:pPr>
      <w:r w:rsidRPr="0047690C">
        <w:rPr>
          <w:highlight w:val="white"/>
        </w:rPr>
        <w:t>%}</w:t>
      </w:r>
    </w:p>
    <w:p w14:paraId="53CB9D11" w14:textId="77777777" w:rsidR="0047690C" w:rsidRPr="0047690C" w:rsidRDefault="0047690C" w:rsidP="0047690C">
      <w:pPr>
        <w:pStyle w:val="Code"/>
        <w:rPr>
          <w:highlight w:val="white"/>
        </w:rPr>
      </w:pPr>
    </w:p>
    <w:p w14:paraId="455578D5" w14:textId="77777777" w:rsidR="0047690C" w:rsidRPr="0047690C" w:rsidRDefault="0047690C" w:rsidP="0047690C">
      <w:pPr>
        <w:pStyle w:val="Code"/>
        <w:rPr>
          <w:highlight w:val="white"/>
        </w:rPr>
      </w:pPr>
      <w:r w:rsidRPr="0047690C">
        <w:rPr>
          <w:highlight w:val="white"/>
        </w:rPr>
        <w:t>OCTAL_VALUE (\+|\-)?[0][0-7]*([uU]|[sSlL]|[uU][sSlL]|[sSlL][uU])?</w:t>
      </w:r>
    </w:p>
    <w:p w14:paraId="7B094D2E" w14:textId="77777777" w:rsidR="0047690C" w:rsidRPr="0047690C" w:rsidRDefault="0047690C" w:rsidP="0047690C">
      <w:pPr>
        <w:pStyle w:val="Code"/>
        <w:rPr>
          <w:highlight w:val="white"/>
        </w:rPr>
      </w:pPr>
      <w:r w:rsidRPr="0047690C">
        <w:rPr>
          <w:highlight w:val="white"/>
        </w:rPr>
        <w:t>DECIMAL_VALUE (\+|\-)?[1-9][0-9]*([uU]|[sSlL]|[uU][sSlL]|[sSlL][uU])?</w:t>
      </w:r>
    </w:p>
    <w:p w14:paraId="1B2612CB" w14:textId="77777777" w:rsidR="00907D48" w:rsidRDefault="0047690C" w:rsidP="0047690C">
      <w:pPr>
        <w:pStyle w:val="Code"/>
        <w:rPr>
          <w:highlight w:val="white"/>
        </w:rPr>
      </w:pPr>
      <w:r w:rsidRPr="0047690C">
        <w:rPr>
          <w:highlight w:val="white"/>
        </w:rPr>
        <w:t>HEXADECIMAL_VALUE (\+|\-)?[0][xX][0-9a-fA-F]+</w:t>
      </w:r>
      <w:r w:rsidR="00907D48">
        <w:rPr>
          <w:highlight w:val="white"/>
        </w:rPr>
        <w:t xml:space="preserve"> </w:t>
      </w:r>
    </w:p>
    <w:p w14:paraId="2EE2DAB1" w14:textId="5C21CA21" w:rsidR="0047690C" w:rsidRPr="0047690C" w:rsidRDefault="00907D48" w:rsidP="0047690C">
      <w:pPr>
        <w:pStyle w:val="Code"/>
        <w:rPr>
          <w:highlight w:val="white"/>
        </w:rPr>
      </w:pPr>
      <w:r>
        <w:rPr>
          <w:highlight w:val="white"/>
        </w:rPr>
        <w:t xml:space="preserve">                  </w:t>
      </w:r>
      <w:r w:rsidR="0047690C" w:rsidRPr="0047690C">
        <w:rPr>
          <w:highlight w:val="white"/>
        </w:rPr>
        <w:t>([uU]|[sSlL]|[uU][sSlL]|[sSlL][uU])?</w:t>
      </w:r>
      <w:r w:rsidR="000F470C">
        <w:rPr>
          <w:highlight w:val="white"/>
        </w:rPr>
        <w:t xml:space="preserve"> // XXX</w:t>
      </w:r>
    </w:p>
    <w:p w14:paraId="4FEC913D" w14:textId="77777777" w:rsidR="0047690C" w:rsidRPr="0047690C" w:rsidRDefault="0047690C" w:rsidP="0047690C">
      <w:pPr>
        <w:pStyle w:val="Code"/>
        <w:rPr>
          <w:highlight w:val="white"/>
        </w:rPr>
      </w:pPr>
      <w:r w:rsidRPr="0047690C">
        <w:rPr>
          <w:highlight w:val="white"/>
        </w:rPr>
        <w:t>FLOATING_VALUE (\+|\-)?(([0-9]+"."[0-9]*|"."[0-9]+)([eE][\+\-]?[0-9]+)?|[0-9]+[eE][\+\-]?[0-9]+)([fF]|[lL])?</w:t>
      </w:r>
    </w:p>
    <w:p w14:paraId="418CC24D" w14:textId="77777777" w:rsidR="0047690C" w:rsidRPr="0047690C" w:rsidRDefault="0047690C" w:rsidP="0047690C">
      <w:pPr>
        <w:pStyle w:val="Code"/>
        <w:rPr>
          <w:highlight w:val="white"/>
        </w:rPr>
      </w:pPr>
      <w:r w:rsidRPr="0047690C">
        <w:rPr>
          <w:highlight w:val="white"/>
        </w:rPr>
        <w:t>CHAR_VALUE \'("\n"|"\\\'"|[^\'])*\'</w:t>
      </w:r>
    </w:p>
    <w:p w14:paraId="5006E873" w14:textId="77777777" w:rsidR="0047690C" w:rsidRPr="0047690C" w:rsidRDefault="0047690C" w:rsidP="0047690C">
      <w:pPr>
        <w:pStyle w:val="Code"/>
        <w:rPr>
          <w:highlight w:val="white"/>
        </w:rPr>
      </w:pPr>
      <w:r w:rsidRPr="0047690C">
        <w:rPr>
          <w:highlight w:val="white"/>
        </w:rPr>
        <w:t>STRING_VALUE \"("\n"|"\\\""|[^\"])*\"</w:t>
      </w:r>
    </w:p>
    <w:p w14:paraId="341073DF" w14:textId="77777777" w:rsidR="0047690C" w:rsidRPr="0047690C" w:rsidRDefault="0047690C" w:rsidP="0047690C">
      <w:pPr>
        <w:pStyle w:val="Code"/>
        <w:rPr>
          <w:highlight w:val="white"/>
        </w:rPr>
      </w:pPr>
      <w:r w:rsidRPr="0047690C">
        <w:rPr>
          <w:highlight w:val="white"/>
        </w:rPr>
        <w:t>NAME [a-zA-Z_][a-zA-Z0-9_]*</w:t>
      </w:r>
    </w:p>
    <w:p w14:paraId="763A01A8" w14:textId="77777777" w:rsidR="0047690C" w:rsidRPr="0047690C" w:rsidRDefault="0047690C" w:rsidP="0047690C">
      <w:pPr>
        <w:pStyle w:val="Code"/>
        <w:rPr>
          <w:highlight w:val="white"/>
        </w:rPr>
      </w:pPr>
      <w:r w:rsidRPr="0047690C">
        <w:rPr>
          <w:highlight w:val="white"/>
        </w:rPr>
        <w:t>WHITE_SPACE [ \t\r\n\f]</w:t>
      </w:r>
    </w:p>
    <w:p w14:paraId="2A5E8D75" w14:textId="77777777" w:rsidR="0047690C" w:rsidRPr="0047690C" w:rsidRDefault="0047690C" w:rsidP="0047690C">
      <w:pPr>
        <w:pStyle w:val="Code"/>
        <w:rPr>
          <w:highlight w:val="white"/>
        </w:rPr>
      </w:pPr>
      <w:r w:rsidRPr="0047690C">
        <w:rPr>
          <w:highlight w:val="white"/>
        </w:rPr>
        <w:t>TOKEN [^a-zA-Z0-9()#,\"\' \t\r\n\f\0]+</w:t>
      </w:r>
    </w:p>
    <w:p w14:paraId="08658C10" w14:textId="77777777" w:rsidR="0047690C" w:rsidRPr="0047690C" w:rsidRDefault="0047690C" w:rsidP="0047690C">
      <w:pPr>
        <w:pStyle w:val="Code"/>
        <w:rPr>
          <w:highlight w:val="white"/>
        </w:rPr>
      </w:pPr>
      <w:r w:rsidRPr="0047690C">
        <w:rPr>
          <w:highlight w:val="white"/>
        </w:rPr>
        <w:t>%%</w:t>
      </w:r>
    </w:p>
    <w:p w14:paraId="3ABAEB06" w14:textId="77777777" w:rsidR="0047690C" w:rsidRPr="0047690C" w:rsidRDefault="0047690C" w:rsidP="0047690C">
      <w:pPr>
        <w:pStyle w:val="Code"/>
        <w:rPr>
          <w:highlight w:val="white"/>
        </w:rPr>
      </w:pPr>
    </w:p>
    <w:p w14:paraId="2FD71B46" w14:textId="77777777" w:rsidR="0047690C" w:rsidRPr="0047690C" w:rsidRDefault="0047690C" w:rsidP="0047690C">
      <w:pPr>
        <w:pStyle w:val="Code"/>
        <w:rPr>
          <w:highlight w:val="white"/>
        </w:rPr>
      </w:pPr>
      <w:r w:rsidRPr="0047690C">
        <w:rPr>
          <w:highlight w:val="white"/>
        </w:rPr>
        <w:t>"(" { yylval.name = "("; return ((int) Tokens.LEFT_PARENTHESIS); }</w:t>
      </w:r>
    </w:p>
    <w:p w14:paraId="6A3E1AF4" w14:textId="77777777" w:rsidR="0047690C" w:rsidRPr="0047690C" w:rsidRDefault="0047690C" w:rsidP="0047690C">
      <w:pPr>
        <w:pStyle w:val="Code"/>
        <w:rPr>
          <w:highlight w:val="white"/>
        </w:rPr>
      </w:pPr>
      <w:r w:rsidRPr="0047690C">
        <w:rPr>
          <w:highlight w:val="white"/>
        </w:rPr>
        <w:t>")" { yylval.name = ")"; return ((int) Tokens.RIGHT_PARENTHESIS); }</w:t>
      </w:r>
    </w:p>
    <w:p w14:paraId="6B9CEA44" w14:textId="77777777" w:rsidR="0047690C" w:rsidRPr="0047690C" w:rsidRDefault="0047690C" w:rsidP="0047690C">
      <w:pPr>
        <w:pStyle w:val="Code"/>
        <w:rPr>
          <w:highlight w:val="white"/>
        </w:rPr>
      </w:pPr>
      <w:r w:rsidRPr="0047690C">
        <w:rPr>
          <w:highlight w:val="white"/>
        </w:rPr>
        <w:t>"##" { yylval.name = "##"; return ((int) Tokens.DOUBLE_SHARP); }</w:t>
      </w:r>
    </w:p>
    <w:p w14:paraId="7DD4148E" w14:textId="77777777" w:rsidR="0047690C" w:rsidRPr="0047690C" w:rsidRDefault="0047690C" w:rsidP="0047690C">
      <w:pPr>
        <w:pStyle w:val="Code"/>
        <w:rPr>
          <w:highlight w:val="white"/>
        </w:rPr>
      </w:pPr>
      <w:r w:rsidRPr="0047690C">
        <w:rPr>
          <w:highlight w:val="white"/>
        </w:rPr>
        <w:t>"#"  { yylval.name = "#"; return ((int) Tokens.SHARP); }</w:t>
      </w:r>
    </w:p>
    <w:p w14:paraId="4C25947B" w14:textId="77777777" w:rsidR="0047690C" w:rsidRPr="0047690C" w:rsidRDefault="0047690C" w:rsidP="0047690C">
      <w:pPr>
        <w:pStyle w:val="Code"/>
        <w:rPr>
          <w:highlight w:val="white"/>
        </w:rPr>
      </w:pPr>
      <w:r w:rsidRPr="0047690C">
        <w:rPr>
          <w:highlight w:val="white"/>
        </w:rPr>
        <w:t>"," { yylval.name = ","; return ((int) Tokens.COMMA); }</w:t>
      </w:r>
    </w:p>
    <w:p w14:paraId="58BE0720" w14:textId="77777777" w:rsidR="0047690C" w:rsidRPr="0047690C" w:rsidRDefault="0047690C" w:rsidP="0047690C">
      <w:pPr>
        <w:pStyle w:val="Code"/>
        <w:rPr>
          <w:highlight w:val="white"/>
        </w:rPr>
      </w:pPr>
      <w:r w:rsidRPr="0047690C">
        <w:rPr>
          <w:highlight w:val="white"/>
        </w:rPr>
        <w:t>//"\0" { /*CCompiler_Pre.Scanner.NewlineCount = 0;*/ yylval.name = ""; return ((int) Tokens.EOL); }</w:t>
      </w:r>
    </w:p>
    <w:p w14:paraId="0D244BAB" w14:textId="77777777" w:rsidR="0047690C" w:rsidRPr="0047690C" w:rsidRDefault="0047690C" w:rsidP="0047690C">
      <w:pPr>
        <w:pStyle w:val="Code"/>
        <w:rPr>
          <w:highlight w:val="white"/>
        </w:rPr>
      </w:pPr>
    </w:p>
    <w:p w14:paraId="447787F5" w14:textId="77777777" w:rsidR="0047690C" w:rsidRPr="0047690C" w:rsidRDefault="0047690C" w:rsidP="0047690C">
      <w:pPr>
        <w:pStyle w:val="Code"/>
        <w:rPr>
          <w:highlight w:val="white"/>
        </w:rPr>
      </w:pPr>
      <w:r w:rsidRPr="0047690C">
        <w:rPr>
          <w:highlight w:val="white"/>
        </w:rPr>
        <w:t>{NAME} {</w:t>
      </w:r>
    </w:p>
    <w:p w14:paraId="38A79B9E" w14:textId="77777777" w:rsidR="0047690C" w:rsidRPr="0047690C" w:rsidRDefault="0047690C" w:rsidP="0047690C">
      <w:pPr>
        <w:pStyle w:val="Code"/>
        <w:rPr>
          <w:highlight w:val="white"/>
        </w:rPr>
      </w:pPr>
      <w:r w:rsidRPr="0047690C">
        <w:rPr>
          <w:highlight w:val="white"/>
        </w:rPr>
        <w:t xml:space="preserve">  yylval.name = yytext;</w:t>
      </w:r>
    </w:p>
    <w:p w14:paraId="1109DF88" w14:textId="77777777" w:rsidR="0047690C" w:rsidRPr="0047690C" w:rsidRDefault="0047690C" w:rsidP="0047690C">
      <w:pPr>
        <w:pStyle w:val="Code"/>
        <w:rPr>
          <w:highlight w:val="white"/>
        </w:rPr>
      </w:pPr>
      <w:r w:rsidRPr="0047690C">
        <w:rPr>
          <w:highlight w:val="white"/>
        </w:rPr>
        <w:t xml:space="preserve">  return ((int) Tokens.NAME);</w:t>
      </w:r>
    </w:p>
    <w:p w14:paraId="42D123CC" w14:textId="77777777" w:rsidR="0047690C" w:rsidRPr="0047690C" w:rsidRDefault="0047690C" w:rsidP="0047690C">
      <w:pPr>
        <w:pStyle w:val="Code"/>
        <w:rPr>
          <w:highlight w:val="white"/>
        </w:rPr>
      </w:pPr>
      <w:r w:rsidRPr="0047690C">
        <w:rPr>
          <w:highlight w:val="white"/>
        </w:rPr>
        <w:t>}</w:t>
      </w:r>
    </w:p>
    <w:p w14:paraId="6C571635" w14:textId="77777777" w:rsidR="0047690C" w:rsidRPr="0047690C" w:rsidRDefault="0047690C" w:rsidP="0047690C">
      <w:pPr>
        <w:pStyle w:val="Code"/>
        <w:rPr>
          <w:highlight w:val="white"/>
        </w:rPr>
      </w:pPr>
    </w:p>
    <w:p w14:paraId="63FBEBEF" w14:textId="77777777" w:rsidR="0047690C" w:rsidRPr="0047690C" w:rsidRDefault="0047690C" w:rsidP="0047690C">
      <w:pPr>
        <w:pStyle w:val="Code"/>
        <w:rPr>
          <w:highlight w:val="white"/>
        </w:rPr>
      </w:pPr>
      <w:r w:rsidRPr="0047690C">
        <w:rPr>
          <w:highlight w:val="white"/>
        </w:rPr>
        <w:t>{OCTAL_VALUE} {</w:t>
      </w:r>
    </w:p>
    <w:p w14:paraId="52971341" w14:textId="77777777" w:rsidR="0047690C" w:rsidRPr="0047690C" w:rsidRDefault="0047690C" w:rsidP="0047690C">
      <w:pPr>
        <w:pStyle w:val="Code"/>
        <w:rPr>
          <w:highlight w:val="white"/>
        </w:rPr>
      </w:pPr>
      <w:r w:rsidRPr="0047690C">
        <w:rPr>
          <w:highlight w:val="white"/>
        </w:rPr>
        <w:lastRenderedPageBreak/>
        <w:t xml:space="preserve">  yylval.name = yytext;</w:t>
      </w:r>
    </w:p>
    <w:p w14:paraId="08CA7FE1" w14:textId="77777777" w:rsidR="0047690C" w:rsidRPr="0047690C" w:rsidRDefault="0047690C" w:rsidP="0047690C">
      <w:pPr>
        <w:pStyle w:val="Code"/>
        <w:rPr>
          <w:highlight w:val="white"/>
        </w:rPr>
      </w:pPr>
      <w:r w:rsidRPr="0047690C">
        <w:rPr>
          <w:highlight w:val="white"/>
        </w:rPr>
        <w:t xml:space="preserve">  return ((int) Tokens.TOKEN);</w:t>
      </w:r>
    </w:p>
    <w:p w14:paraId="5B98975B" w14:textId="77777777" w:rsidR="0047690C" w:rsidRPr="0047690C" w:rsidRDefault="0047690C" w:rsidP="0047690C">
      <w:pPr>
        <w:pStyle w:val="Code"/>
        <w:rPr>
          <w:highlight w:val="white"/>
        </w:rPr>
      </w:pPr>
      <w:r w:rsidRPr="0047690C">
        <w:rPr>
          <w:highlight w:val="white"/>
        </w:rPr>
        <w:t>}</w:t>
      </w:r>
    </w:p>
    <w:p w14:paraId="07F355E1" w14:textId="77777777" w:rsidR="0047690C" w:rsidRPr="0047690C" w:rsidRDefault="0047690C" w:rsidP="0047690C">
      <w:pPr>
        <w:pStyle w:val="Code"/>
        <w:rPr>
          <w:highlight w:val="white"/>
        </w:rPr>
      </w:pPr>
    </w:p>
    <w:p w14:paraId="1D3247B9" w14:textId="77777777" w:rsidR="0047690C" w:rsidRPr="0047690C" w:rsidRDefault="0047690C" w:rsidP="0047690C">
      <w:pPr>
        <w:pStyle w:val="Code"/>
        <w:rPr>
          <w:highlight w:val="white"/>
        </w:rPr>
      </w:pPr>
      <w:r w:rsidRPr="0047690C">
        <w:rPr>
          <w:highlight w:val="white"/>
        </w:rPr>
        <w:t>{DECIMAL_VALUE} {</w:t>
      </w:r>
    </w:p>
    <w:p w14:paraId="2CF6336A" w14:textId="77777777" w:rsidR="0047690C" w:rsidRPr="0047690C" w:rsidRDefault="0047690C" w:rsidP="0047690C">
      <w:pPr>
        <w:pStyle w:val="Code"/>
        <w:rPr>
          <w:highlight w:val="white"/>
        </w:rPr>
      </w:pPr>
      <w:r w:rsidRPr="0047690C">
        <w:rPr>
          <w:highlight w:val="white"/>
        </w:rPr>
        <w:t xml:space="preserve">  yylval.name = yytext;</w:t>
      </w:r>
    </w:p>
    <w:p w14:paraId="7C1F2D9D" w14:textId="77777777" w:rsidR="0047690C" w:rsidRPr="0047690C" w:rsidRDefault="0047690C" w:rsidP="0047690C">
      <w:pPr>
        <w:pStyle w:val="Code"/>
        <w:rPr>
          <w:highlight w:val="white"/>
        </w:rPr>
      </w:pPr>
      <w:r w:rsidRPr="0047690C">
        <w:rPr>
          <w:highlight w:val="white"/>
        </w:rPr>
        <w:t xml:space="preserve">  return ((int) Tokens.TOKEN);</w:t>
      </w:r>
    </w:p>
    <w:p w14:paraId="5325E482" w14:textId="77777777" w:rsidR="0047690C" w:rsidRPr="0047690C" w:rsidRDefault="0047690C" w:rsidP="0047690C">
      <w:pPr>
        <w:pStyle w:val="Code"/>
        <w:rPr>
          <w:highlight w:val="white"/>
        </w:rPr>
      </w:pPr>
      <w:r w:rsidRPr="0047690C">
        <w:rPr>
          <w:highlight w:val="white"/>
        </w:rPr>
        <w:t>}</w:t>
      </w:r>
    </w:p>
    <w:p w14:paraId="6FBC2E75" w14:textId="77777777" w:rsidR="0047690C" w:rsidRPr="0047690C" w:rsidRDefault="0047690C" w:rsidP="0047690C">
      <w:pPr>
        <w:pStyle w:val="Code"/>
        <w:rPr>
          <w:highlight w:val="white"/>
        </w:rPr>
      </w:pPr>
    </w:p>
    <w:p w14:paraId="214F398A" w14:textId="77777777" w:rsidR="0047690C" w:rsidRPr="0047690C" w:rsidRDefault="0047690C" w:rsidP="0047690C">
      <w:pPr>
        <w:pStyle w:val="Code"/>
        <w:rPr>
          <w:highlight w:val="white"/>
        </w:rPr>
      </w:pPr>
      <w:r w:rsidRPr="0047690C">
        <w:rPr>
          <w:highlight w:val="white"/>
        </w:rPr>
        <w:t>{HEXADECIMAL_VALUE} {</w:t>
      </w:r>
    </w:p>
    <w:p w14:paraId="775F207F" w14:textId="77777777" w:rsidR="0047690C" w:rsidRPr="0047690C" w:rsidRDefault="0047690C" w:rsidP="0047690C">
      <w:pPr>
        <w:pStyle w:val="Code"/>
        <w:rPr>
          <w:highlight w:val="white"/>
        </w:rPr>
      </w:pPr>
      <w:r w:rsidRPr="0047690C">
        <w:rPr>
          <w:highlight w:val="white"/>
        </w:rPr>
        <w:t xml:space="preserve">  yylval.name = yytext;</w:t>
      </w:r>
    </w:p>
    <w:p w14:paraId="176E9F47" w14:textId="77777777" w:rsidR="0047690C" w:rsidRPr="0047690C" w:rsidRDefault="0047690C" w:rsidP="0047690C">
      <w:pPr>
        <w:pStyle w:val="Code"/>
        <w:rPr>
          <w:highlight w:val="white"/>
        </w:rPr>
      </w:pPr>
      <w:r w:rsidRPr="0047690C">
        <w:rPr>
          <w:highlight w:val="white"/>
        </w:rPr>
        <w:t xml:space="preserve">  return ((int) Tokens.TOKEN);</w:t>
      </w:r>
    </w:p>
    <w:p w14:paraId="09E11314" w14:textId="77777777" w:rsidR="0047690C" w:rsidRPr="0047690C" w:rsidRDefault="0047690C" w:rsidP="0047690C">
      <w:pPr>
        <w:pStyle w:val="Code"/>
        <w:rPr>
          <w:highlight w:val="white"/>
        </w:rPr>
      </w:pPr>
      <w:r w:rsidRPr="0047690C">
        <w:rPr>
          <w:highlight w:val="white"/>
        </w:rPr>
        <w:t>}</w:t>
      </w:r>
    </w:p>
    <w:p w14:paraId="1AA5A728" w14:textId="77777777" w:rsidR="0047690C" w:rsidRPr="0047690C" w:rsidRDefault="0047690C" w:rsidP="0047690C">
      <w:pPr>
        <w:pStyle w:val="Code"/>
        <w:rPr>
          <w:highlight w:val="white"/>
        </w:rPr>
      </w:pPr>
    </w:p>
    <w:p w14:paraId="600A688B" w14:textId="77777777" w:rsidR="0047690C" w:rsidRPr="0047690C" w:rsidRDefault="0047690C" w:rsidP="0047690C">
      <w:pPr>
        <w:pStyle w:val="Code"/>
        <w:rPr>
          <w:highlight w:val="white"/>
        </w:rPr>
      </w:pPr>
      <w:r w:rsidRPr="0047690C">
        <w:rPr>
          <w:highlight w:val="white"/>
        </w:rPr>
        <w:t>{FLOATING_VALUE} {</w:t>
      </w:r>
    </w:p>
    <w:p w14:paraId="0A59937C" w14:textId="77777777" w:rsidR="0047690C" w:rsidRPr="0047690C" w:rsidRDefault="0047690C" w:rsidP="0047690C">
      <w:pPr>
        <w:pStyle w:val="Code"/>
        <w:rPr>
          <w:highlight w:val="white"/>
        </w:rPr>
      </w:pPr>
      <w:r w:rsidRPr="0047690C">
        <w:rPr>
          <w:highlight w:val="white"/>
        </w:rPr>
        <w:t xml:space="preserve">  yylval.name = yytext;</w:t>
      </w:r>
    </w:p>
    <w:p w14:paraId="297BC09C" w14:textId="77777777" w:rsidR="0047690C" w:rsidRPr="0047690C" w:rsidRDefault="0047690C" w:rsidP="0047690C">
      <w:pPr>
        <w:pStyle w:val="Code"/>
        <w:rPr>
          <w:highlight w:val="white"/>
        </w:rPr>
      </w:pPr>
      <w:r w:rsidRPr="0047690C">
        <w:rPr>
          <w:highlight w:val="white"/>
        </w:rPr>
        <w:t xml:space="preserve">  return ((int) Tokens.TOKEN);</w:t>
      </w:r>
    </w:p>
    <w:p w14:paraId="0B98DBDE" w14:textId="77777777" w:rsidR="0047690C" w:rsidRPr="0047690C" w:rsidRDefault="0047690C" w:rsidP="0047690C">
      <w:pPr>
        <w:pStyle w:val="Code"/>
        <w:rPr>
          <w:highlight w:val="white"/>
        </w:rPr>
      </w:pPr>
      <w:r w:rsidRPr="0047690C">
        <w:rPr>
          <w:highlight w:val="white"/>
        </w:rPr>
        <w:t>}</w:t>
      </w:r>
    </w:p>
    <w:p w14:paraId="02379A29" w14:textId="77777777" w:rsidR="0047690C" w:rsidRPr="0047690C" w:rsidRDefault="0047690C" w:rsidP="0047690C">
      <w:pPr>
        <w:pStyle w:val="Code"/>
        <w:rPr>
          <w:highlight w:val="white"/>
        </w:rPr>
      </w:pPr>
    </w:p>
    <w:p w14:paraId="2A21C773" w14:textId="77777777" w:rsidR="0047690C" w:rsidRPr="0047690C" w:rsidRDefault="0047690C" w:rsidP="0047690C">
      <w:pPr>
        <w:pStyle w:val="Code"/>
        <w:rPr>
          <w:highlight w:val="white"/>
        </w:rPr>
      </w:pPr>
      <w:r w:rsidRPr="0047690C">
        <w:rPr>
          <w:highlight w:val="white"/>
        </w:rPr>
        <w:t>{CHAR_VALUE} {</w:t>
      </w:r>
    </w:p>
    <w:p w14:paraId="6CED553A" w14:textId="77777777" w:rsidR="0047690C" w:rsidRPr="0047690C" w:rsidRDefault="0047690C" w:rsidP="0047690C">
      <w:pPr>
        <w:pStyle w:val="Code"/>
        <w:rPr>
          <w:highlight w:val="white"/>
        </w:rPr>
      </w:pPr>
      <w:r w:rsidRPr="0047690C">
        <w:rPr>
          <w:highlight w:val="white"/>
        </w:rPr>
        <w:t xml:space="preserve">  yylval.name = yytext;</w:t>
      </w:r>
    </w:p>
    <w:p w14:paraId="67EB89BB" w14:textId="77777777" w:rsidR="0047690C" w:rsidRPr="0047690C" w:rsidRDefault="0047690C" w:rsidP="0047690C">
      <w:pPr>
        <w:pStyle w:val="Code"/>
        <w:rPr>
          <w:highlight w:val="white"/>
        </w:rPr>
      </w:pPr>
      <w:r w:rsidRPr="0047690C">
        <w:rPr>
          <w:highlight w:val="white"/>
        </w:rPr>
        <w:t xml:space="preserve">  return ((int) Tokens.TOKEN);</w:t>
      </w:r>
    </w:p>
    <w:p w14:paraId="520FA7EB" w14:textId="77777777" w:rsidR="0047690C" w:rsidRPr="0047690C" w:rsidRDefault="0047690C" w:rsidP="0047690C">
      <w:pPr>
        <w:pStyle w:val="Code"/>
        <w:rPr>
          <w:highlight w:val="white"/>
        </w:rPr>
      </w:pPr>
      <w:r w:rsidRPr="0047690C">
        <w:rPr>
          <w:highlight w:val="white"/>
        </w:rPr>
        <w:t>}</w:t>
      </w:r>
    </w:p>
    <w:p w14:paraId="3DA9CC2C" w14:textId="77777777" w:rsidR="0047690C" w:rsidRPr="0047690C" w:rsidRDefault="0047690C" w:rsidP="0047690C">
      <w:pPr>
        <w:pStyle w:val="Code"/>
        <w:rPr>
          <w:highlight w:val="white"/>
        </w:rPr>
      </w:pPr>
    </w:p>
    <w:p w14:paraId="360A79BE" w14:textId="77777777" w:rsidR="0047690C" w:rsidRPr="0047690C" w:rsidRDefault="0047690C" w:rsidP="0047690C">
      <w:pPr>
        <w:pStyle w:val="Code"/>
        <w:rPr>
          <w:highlight w:val="white"/>
        </w:rPr>
      </w:pPr>
      <w:r w:rsidRPr="0047690C">
        <w:rPr>
          <w:highlight w:val="white"/>
        </w:rPr>
        <w:t>{STRING_VALUE} {</w:t>
      </w:r>
    </w:p>
    <w:p w14:paraId="4AED4BFC" w14:textId="77777777" w:rsidR="0047690C" w:rsidRPr="0047690C" w:rsidRDefault="0047690C" w:rsidP="0047690C">
      <w:pPr>
        <w:pStyle w:val="Code"/>
        <w:rPr>
          <w:highlight w:val="white"/>
        </w:rPr>
      </w:pPr>
      <w:r w:rsidRPr="0047690C">
        <w:rPr>
          <w:highlight w:val="white"/>
        </w:rPr>
        <w:t xml:space="preserve">  yylval.name = yytext;</w:t>
      </w:r>
    </w:p>
    <w:p w14:paraId="0C88D3D9" w14:textId="77777777" w:rsidR="0047690C" w:rsidRPr="0047690C" w:rsidRDefault="0047690C" w:rsidP="0047690C">
      <w:pPr>
        <w:pStyle w:val="Code"/>
        <w:rPr>
          <w:highlight w:val="white"/>
        </w:rPr>
      </w:pPr>
      <w:r w:rsidRPr="0047690C">
        <w:rPr>
          <w:highlight w:val="white"/>
        </w:rPr>
        <w:t xml:space="preserve">  return ((int) Tokens.STRING);</w:t>
      </w:r>
    </w:p>
    <w:p w14:paraId="7833E260" w14:textId="77777777" w:rsidR="0047690C" w:rsidRPr="0047690C" w:rsidRDefault="0047690C" w:rsidP="0047690C">
      <w:pPr>
        <w:pStyle w:val="Code"/>
        <w:rPr>
          <w:highlight w:val="white"/>
        </w:rPr>
      </w:pPr>
      <w:r w:rsidRPr="0047690C">
        <w:rPr>
          <w:highlight w:val="white"/>
        </w:rPr>
        <w:t>}</w:t>
      </w:r>
    </w:p>
    <w:p w14:paraId="79808611" w14:textId="77777777" w:rsidR="0047690C" w:rsidRPr="0047690C" w:rsidRDefault="0047690C" w:rsidP="0047690C">
      <w:pPr>
        <w:pStyle w:val="Code"/>
        <w:rPr>
          <w:highlight w:val="white"/>
        </w:rPr>
      </w:pPr>
    </w:p>
    <w:p w14:paraId="52A42A7E" w14:textId="77777777" w:rsidR="0047690C" w:rsidRPr="0047690C" w:rsidRDefault="0047690C" w:rsidP="0047690C">
      <w:pPr>
        <w:pStyle w:val="Code"/>
        <w:rPr>
          <w:highlight w:val="white"/>
        </w:rPr>
      </w:pPr>
      <w:r w:rsidRPr="0047690C">
        <w:rPr>
          <w:highlight w:val="white"/>
        </w:rPr>
        <w:t>{TOKEN} {</w:t>
      </w:r>
    </w:p>
    <w:p w14:paraId="7EFF0866" w14:textId="77777777" w:rsidR="0047690C" w:rsidRPr="0047690C" w:rsidRDefault="0047690C" w:rsidP="0047690C">
      <w:pPr>
        <w:pStyle w:val="Code"/>
        <w:rPr>
          <w:highlight w:val="white"/>
        </w:rPr>
      </w:pPr>
      <w:r w:rsidRPr="0047690C">
        <w:rPr>
          <w:highlight w:val="white"/>
        </w:rPr>
        <w:t xml:space="preserve">  yylval.name = yytext;</w:t>
      </w:r>
    </w:p>
    <w:p w14:paraId="18F22F16" w14:textId="77777777" w:rsidR="0047690C" w:rsidRPr="0047690C" w:rsidRDefault="0047690C" w:rsidP="0047690C">
      <w:pPr>
        <w:pStyle w:val="Code"/>
        <w:rPr>
          <w:highlight w:val="white"/>
        </w:rPr>
      </w:pPr>
      <w:r w:rsidRPr="0047690C">
        <w:rPr>
          <w:highlight w:val="white"/>
        </w:rPr>
        <w:t xml:space="preserve">  return ((int) Tokens.TOKEN);</w:t>
      </w:r>
    </w:p>
    <w:p w14:paraId="1E05268D" w14:textId="77777777" w:rsidR="0047690C" w:rsidRPr="0047690C" w:rsidRDefault="0047690C" w:rsidP="0047690C">
      <w:pPr>
        <w:pStyle w:val="Code"/>
        <w:rPr>
          <w:highlight w:val="white"/>
        </w:rPr>
      </w:pPr>
      <w:r w:rsidRPr="0047690C">
        <w:rPr>
          <w:highlight w:val="white"/>
        </w:rPr>
        <w:t>}</w:t>
      </w:r>
    </w:p>
    <w:p w14:paraId="46A4B49B" w14:textId="77777777" w:rsidR="0047690C" w:rsidRPr="0047690C" w:rsidRDefault="0047690C" w:rsidP="0047690C">
      <w:pPr>
        <w:pStyle w:val="Code"/>
        <w:rPr>
          <w:highlight w:val="white"/>
        </w:rPr>
      </w:pPr>
    </w:p>
    <w:p w14:paraId="37B17FCB" w14:textId="77777777" w:rsidR="0047690C" w:rsidRPr="0047690C" w:rsidRDefault="0047690C" w:rsidP="0047690C">
      <w:pPr>
        <w:pStyle w:val="Code"/>
        <w:rPr>
          <w:highlight w:val="white"/>
        </w:rPr>
      </w:pPr>
      <w:r w:rsidRPr="0047690C">
        <w:rPr>
          <w:highlight w:val="white"/>
        </w:rPr>
        <w:t>{WHITE_SPACE} {</w:t>
      </w:r>
    </w:p>
    <w:p w14:paraId="2F804E49" w14:textId="77777777" w:rsidR="0047690C" w:rsidRPr="0047690C" w:rsidRDefault="0047690C" w:rsidP="0047690C">
      <w:pPr>
        <w:pStyle w:val="Code"/>
        <w:rPr>
          <w:highlight w:val="white"/>
        </w:rPr>
      </w:pPr>
      <w:r w:rsidRPr="0047690C">
        <w:rPr>
          <w:highlight w:val="white"/>
        </w:rPr>
        <w:t xml:space="preserve">  if (yytext.Equals("\n")) {</w:t>
      </w:r>
    </w:p>
    <w:p w14:paraId="6848218E" w14:textId="77777777" w:rsidR="0047690C" w:rsidRPr="0047690C" w:rsidRDefault="0047690C" w:rsidP="0047690C">
      <w:pPr>
        <w:pStyle w:val="Code"/>
        <w:rPr>
          <w:highlight w:val="white"/>
        </w:rPr>
      </w:pPr>
      <w:r w:rsidRPr="0047690C">
        <w:rPr>
          <w:highlight w:val="white"/>
        </w:rPr>
        <w:t xml:space="preserve">    ++CCompiler_Pre.Scanner.NewlineCount;</w:t>
      </w:r>
    </w:p>
    <w:p w14:paraId="323C3907" w14:textId="77777777" w:rsidR="0047690C" w:rsidRPr="0047690C" w:rsidRDefault="0047690C" w:rsidP="0047690C">
      <w:pPr>
        <w:pStyle w:val="Code"/>
        <w:rPr>
          <w:highlight w:val="white"/>
        </w:rPr>
      </w:pPr>
      <w:r w:rsidRPr="0047690C">
        <w:rPr>
          <w:highlight w:val="white"/>
        </w:rPr>
        <w:t xml:space="preserve">  }</w:t>
      </w:r>
    </w:p>
    <w:p w14:paraId="4B647F5C" w14:textId="77777777" w:rsidR="0047690C" w:rsidRPr="0047690C" w:rsidRDefault="0047690C" w:rsidP="0047690C">
      <w:pPr>
        <w:pStyle w:val="Code"/>
        <w:rPr>
          <w:highlight w:val="white"/>
        </w:rPr>
      </w:pPr>
    </w:p>
    <w:p w14:paraId="6976C0A4" w14:textId="77777777" w:rsidR="0047690C" w:rsidRPr="0047690C" w:rsidRDefault="0047690C" w:rsidP="0047690C">
      <w:pPr>
        <w:pStyle w:val="Code"/>
        <w:rPr>
          <w:highlight w:val="white"/>
        </w:rPr>
      </w:pPr>
      <w:r w:rsidRPr="0047690C">
        <w:rPr>
          <w:highlight w:val="white"/>
        </w:rPr>
        <w:t xml:space="preserve">  CCompiler_Pre.Scanner.Whitespace = true;</w:t>
      </w:r>
    </w:p>
    <w:p w14:paraId="0BC933B7" w14:textId="77777777" w:rsidR="0047690C" w:rsidRPr="0047690C" w:rsidRDefault="0047690C" w:rsidP="0047690C">
      <w:pPr>
        <w:pStyle w:val="Code"/>
        <w:rPr>
          <w:highlight w:val="white"/>
        </w:rPr>
      </w:pPr>
      <w:r w:rsidRPr="0047690C">
        <w:rPr>
          <w:highlight w:val="white"/>
        </w:rPr>
        <w:t>}</w:t>
      </w:r>
    </w:p>
    <w:p w14:paraId="40D1A8AE" w14:textId="77777777" w:rsidR="0047690C" w:rsidRPr="0047690C" w:rsidRDefault="0047690C" w:rsidP="0047690C">
      <w:pPr>
        <w:pStyle w:val="Code"/>
        <w:rPr>
          <w:highlight w:val="white"/>
        </w:rPr>
      </w:pPr>
    </w:p>
    <w:p w14:paraId="4640F3B4" w14:textId="77777777" w:rsidR="0047690C" w:rsidRPr="0047690C" w:rsidRDefault="0047690C" w:rsidP="0047690C">
      <w:pPr>
        <w:pStyle w:val="Code"/>
        <w:rPr>
          <w:highlight w:val="white"/>
        </w:rPr>
      </w:pPr>
      <w:r w:rsidRPr="0047690C">
        <w:rPr>
          <w:highlight w:val="white"/>
        </w:rPr>
        <w:t>. { CCompiler.Assert.Error("&lt;" + yytext + "&gt;",</w:t>
      </w:r>
    </w:p>
    <w:p w14:paraId="44D207B9" w14:textId="77777777" w:rsidR="0047690C" w:rsidRPr="0047690C" w:rsidRDefault="0047690C" w:rsidP="0047690C">
      <w:pPr>
        <w:pStyle w:val="Code"/>
        <w:rPr>
          <w:highlight w:val="white"/>
        </w:rPr>
      </w:pPr>
      <w:r w:rsidRPr="0047690C">
        <w:rPr>
          <w:highlight w:val="white"/>
        </w:rPr>
        <w:t xml:space="preserve">    CCompiler.Message.Unknown_character); }</w:t>
      </w:r>
    </w:p>
    <w:p w14:paraId="06505D99" w14:textId="6A3CA994" w:rsidR="00F17D99" w:rsidRPr="00EC76D5" w:rsidRDefault="00F17D99" w:rsidP="00C51785">
      <w:pPr>
        <w:pStyle w:val="Rubrik2"/>
      </w:pPr>
      <w:bookmarkStart w:id="32" w:name="_Toc49764309"/>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lastRenderedPageBreak/>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"ef" is concatenated into "abcded".</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26DA36EF" w:rsidR="00F42F05" w:rsidRDefault="00F42F05" w:rsidP="00F42F05">
      <w:pPr>
        <w:pStyle w:val="CodeHeader"/>
      </w:pPr>
      <w:r w:rsidRPr="00EC76D5">
        <w:t>Preprocessor.</w:t>
      </w:r>
      <w:r w:rsidR="00A275C3">
        <w:t>cs</w:t>
      </w:r>
    </w:p>
    <w:p w14:paraId="5973B6FB" w14:textId="77777777" w:rsidR="004D377E" w:rsidRPr="004D377E" w:rsidRDefault="004D377E" w:rsidP="004D377E">
      <w:pPr>
        <w:pStyle w:val="Code"/>
        <w:rPr>
          <w:highlight w:val="white"/>
        </w:rPr>
      </w:pPr>
      <w:r w:rsidRPr="004D377E">
        <w:rPr>
          <w:highlight w:val="white"/>
        </w:rPr>
        <w:t>using System;</w:t>
      </w:r>
    </w:p>
    <w:p w14:paraId="473F9D7D" w14:textId="77777777" w:rsidR="004D377E" w:rsidRPr="004D377E" w:rsidRDefault="004D377E" w:rsidP="004D377E">
      <w:pPr>
        <w:pStyle w:val="Code"/>
        <w:rPr>
          <w:highlight w:val="white"/>
        </w:rPr>
      </w:pPr>
      <w:r w:rsidRPr="004D377E">
        <w:rPr>
          <w:highlight w:val="white"/>
        </w:rPr>
        <w:t>using System.IO;</w:t>
      </w:r>
    </w:p>
    <w:p w14:paraId="6E89AA3C" w14:textId="77777777" w:rsidR="004D377E" w:rsidRPr="004D377E" w:rsidRDefault="004D377E" w:rsidP="004D377E">
      <w:pPr>
        <w:pStyle w:val="Code"/>
        <w:rPr>
          <w:highlight w:val="white"/>
        </w:rPr>
      </w:pPr>
      <w:r w:rsidRPr="004D377E">
        <w:rPr>
          <w:highlight w:val="white"/>
        </w:rPr>
        <w:t>using System.Text;</w:t>
      </w:r>
    </w:p>
    <w:p w14:paraId="3254BA3B" w14:textId="77777777" w:rsidR="004D377E" w:rsidRPr="004D377E" w:rsidRDefault="004D377E" w:rsidP="004D377E">
      <w:pPr>
        <w:pStyle w:val="Code"/>
        <w:rPr>
          <w:highlight w:val="white"/>
        </w:rPr>
      </w:pPr>
      <w:r w:rsidRPr="004D377E">
        <w:rPr>
          <w:highlight w:val="white"/>
        </w:rPr>
        <w:t>using System.Collections.Generic;</w:t>
      </w:r>
    </w:p>
    <w:p w14:paraId="77793BC7" w14:textId="77777777" w:rsidR="004D377E" w:rsidRPr="004D377E" w:rsidRDefault="004D377E" w:rsidP="004D377E">
      <w:pPr>
        <w:pStyle w:val="Code"/>
        <w:rPr>
          <w:highlight w:val="white"/>
        </w:rPr>
      </w:pPr>
    </w:p>
    <w:p w14:paraId="00F7330A" w14:textId="77777777" w:rsidR="004D377E" w:rsidRPr="004D377E" w:rsidRDefault="004D377E" w:rsidP="004D377E">
      <w:pPr>
        <w:pStyle w:val="Code"/>
        <w:rPr>
          <w:highlight w:val="white"/>
        </w:rPr>
      </w:pPr>
      <w:r w:rsidRPr="004D377E">
        <w:rPr>
          <w:highlight w:val="white"/>
        </w:rPr>
        <w:t>namespace CCompiler {</w:t>
      </w:r>
    </w:p>
    <w:p w14:paraId="266DAFEC" w14:textId="77777777" w:rsidR="004D377E" w:rsidRPr="004D377E" w:rsidRDefault="004D377E" w:rsidP="004D377E">
      <w:pPr>
        <w:pStyle w:val="Code"/>
        <w:rPr>
          <w:highlight w:val="white"/>
        </w:rPr>
      </w:pPr>
      <w:r w:rsidRPr="004D377E">
        <w:rPr>
          <w:highlight w:val="white"/>
        </w:rPr>
        <w:t xml:space="preserve">  public class Preprocessor {</w:t>
      </w:r>
    </w:p>
    <w:p w14:paraId="5902A76F" w14:textId="77777777" w:rsidR="004D377E" w:rsidRPr="004D377E" w:rsidRDefault="004D377E" w:rsidP="004D377E">
      <w:pPr>
        <w:pStyle w:val="Code"/>
        <w:rPr>
          <w:highlight w:val="white"/>
        </w:rPr>
      </w:pPr>
      <w:r w:rsidRPr="004D377E">
        <w:rPr>
          <w:highlight w:val="white"/>
        </w:rPr>
        <w:t xml:space="preserve">    public static IDictionary&lt;string, Macro&gt; MacroMap;</w:t>
      </w:r>
    </w:p>
    <w:p w14:paraId="55DE233A" w14:textId="77777777" w:rsidR="004D377E" w:rsidRPr="004D377E" w:rsidRDefault="004D377E" w:rsidP="004D377E">
      <w:pPr>
        <w:pStyle w:val="Code"/>
        <w:rPr>
          <w:highlight w:val="white"/>
        </w:rPr>
      </w:pPr>
      <w:r w:rsidRPr="004D377E">
        <w:rPr>
          <w:highlight w:val="white"/>
        </w:rPr>
        <w:t xml:space="preserve">    public static Stack&lt;FileInfo&gt; IncludeStack =</w:t>
      </w:r>
    </w:p>
    <w:p w14:paraId="45FA5EC2" w14:textId="77777777" w:rsidR="004D377E" w:rsidRPr="004D377E" w:rsidRDefault="004D377E" w:rsidP="004D377E">
      <w:pPr>
        <w:pStyle w:val="Code"/>
        <w:rPr>
          <w:highlight w:val="white"/>
        </w:rPr>
      </w:pPr>
      <w:r w:rsidRPr="004D377E">
        <w:rPr>
          <w:highlight w:val="white"/>
        </w:rPr>
        <w:t xml:space="preserve">                    new Stack&lt;FileInfo&gt;();</w:t>
      </w:r>
    </w:p>
    <w:p w14:paraId="31120787" w14:textId="77777777" w:rsidR="004D377E" w:rsidRPr="004D377E" w:rsidRDefault="004D377E" w:rsidP="004D377E">
      <w:pPr>
        <w:pStyle w:val="Code"/>
        <w:rPr>
          <w:highlight w:val="white"/>
        </w:rPr>
      </w:pPr>
      <w:r w:rsidRPr="004D377E">
        <w:rPr>
          <w:highlight w:val="white"/>
        </w:rPr>
        <w:t xml:space="preserve">    public static ISet&lt;FileInfo&gt; IncludeSet =</w:t>
      </w:r>
    </w:p>
    <w:p w14:paraId="1BB791B9" w14:textId="77777777" w:rsidR="004D377E" w:rsidRPr="004D377E" w:rsidRDefault="004D377E" w:rsidP="004D377E">
      <w:pPr>
        <w:pStyle w:val="Code"/>
        <w:rPr>
          <w:highlight w:val="white"/>
        </w:rPr>
      </w:pPr>
      <w:r w:rsidRPr="004D377E">
        <w:rPr>
          <w:highlight w:val="white"/>
        </w:rPr>
        <w:t xml:space="preserve">                    new HashSet&lt;FileInfo&gt;();</w:t>
      </w:r>
    </w:p>
    <w:p w14:paraId="6C5E2B37" w14:textId="77777777" w:rsidR="004D377E" w:rsidRPr="004D377E" w:rsidRDefault="004D377E" w:rsidP="004D377E">
      <w:pPr>
        <w:pStyle w:val="Code"/>
        <w:rPr>
          <w:highlight w:val="white"/>
        </w:rPr>
      </w:pPr>
      <w:r w:rsidRPr="004D377E">
        <w:rPr>
          <w:highlight w:val="white"/>
        </w:rPr>
        <w:t xml:space="preserve">    public static Stack&lt;Triple&lt;bool, bool, bool&gt;&gt; IfStack =</w:t>
      </w:r>
    </w:p>
    <w:p w14:paraId="73ACC1FB" w14:textId="77777777" w:rsidR="004D377E" w:rsidRPr="004D377E" w:rsidRDefault="004D377E" w:rsidP="004D377E">
      <w:pPr>
        <w:pStyle w:val="Code"/>
        <w:rPr>
          <w:highlight w:val="white"/>
        </w:rPr>
      </w:pPr>
      <w:r w:rsidRPr="004D377E">
        <w:rPr>
          <w:highlight w:val="white"/>
        </w:rPr>
        <w:t xml:space="preserve">                    new Stack&lt;Triple&lt;bool, bool, bool&gt;&gt;();</w:t>
      </w:r>
    </w:p>
    <w:p w14:paraId="459AB4B1" w14:textId="77777777" w:rsidR="004D377E" w:rsidRPr="004D377E" w:rsidRDefault="004D377E" w:rsidP="004D377E">
      <w:pPr>
        <w:pStyle w:val="Code"/>
        <w:rPr>
          <w:highlight w:val="white"/>
        </w:rPr>
      </w:pPr>
      <w:r w:rsidRPr="004D377E">
        <w:rPr>
          <w:highlight w:val="white"/>
        </w:rPr>
        <w:t xml:space="preserve">    public static string IncludePath = null;</w:t>
      </w:r>
    </w:p>
    <w:p w14:paraId="5B12C38A" w14:textId="77777777" w:rsidR="004D377E" w:rsidRPr="004D377E" w:rsidRDefault="004D377E" w:rsidP="004D377E">
      <w:pPr>
        <w:pStyle w:val="Code"/>
        <w:rPr>
          <w:highlight w:val="white"/>
        </w:rPr>
      </w:pPr>
    </w:p>
    <w:p w14:paraId="79E46BC8" w14:textId="77777777" w:rsidR="004D377E" w:rsidRPr="004D377E" w:rsidRDefault="004D377E" w:rsidP="004D377E">
      <w:pPr>
        <w:pStyle w:val="Code"/>
        <w:rPr>
          <w:highlight w:val="white"/>
        </w:rPr>
      </w:pPr>
      <w:r w:rsidRPr="004D377E">
        <w:rPr>
          <w:highlight w:val="white"/>
        </w:rPr>
        <w:t xml:space="preserve">    private StringBuilder m_outputBuffer = new StringBuilder();</w:t>
      </w:r>
    </w:p>
    <w:p w14:paraId="4B07D204" w14:textId="77777777" w:rsidR="004D377E" w:rsidRPr="004D377E" w:rsidRDefault="004D377E" w:rsidP="004D377E">
      <w:pPr>
        <w:pStyle w:val="Code"/>
        <w:rPr>
          <w:highlight w:val="white"/>
        </w:rPr>
      </w:pPr>
    </w:p>
    <w:p w14:paraId="0610AEC3" w14:textId="77777777" w:rsidR="004D377E" w:rsidRPr="004D377E" w:rsidRDefault="004D377E" w:rsidP="004D377E">
      <w:pPr>
        <w:pStyle w:val="Code"/>
        <w:rPr>
          <w:highlight w:val="white"/>
        </w:rPr>
      </w:pPr>
      <w:r w:rsidRPr="004D377E">
        <w:rPr>
          <w:highlight w:val="white"/>
        </w:rPr>
        <w:t xml:space="preserve">    public string GetText() {</w:t>
      </w:r>
    </w:p>
    <w:p w14:paraId="490D1102" w14:textId="77777777" w:rsidR="004D377E" w:rsidRPr="004D377E" w:rsidRDefault="004D377E" w:rsidP="004D377E">
      <w:pPr>
        <w:pStyle w:val="Code"/>
        <w:rPr>
          <w:highlight w:val="white"/>
        </w:rPr>
      </w:pPr>
      <w:r w:rsidRPr="004D377E">
        <w:rPr>
          <w:highlight w:val="white"/>
        </w:rPr>
        <w:t xml:space="preserve">      return m_outputBuffer.ToString();</w:t>
      </w:r>
    </w:p>
    <w:p w14:paraId="15524CFA" w14:textId="77777777" w:rsidR="004D377E" w:rsidRPr="004D377E" w:rsidRDefault="004D377E" w:rsidP="004D377E">
      <w:pPr>
        <w:pStyle w:val="Code"/>
        <w:rPr>
          <w:highlight w:val="white"/>
        </w:rPr>
      </w:pPr>
      <w:r w:rsidRPr="004D377E">
        <w:rPr>
          <w:highlight w:val="white"/>
        </w:rPr>
        <w:t xml:space="preserve">    }  </w:t>
      </w:r>
    </w:p>
    <w:p w14:paraId="115FBEBB" w14:textId="77777777" w:rsidR="004D377E" w:rsidRPr="004D377E" w:rsidRDefault="004D377E" w:rsidP="004D377E">
      <w:pPr>
        <w:pStyle w:val="Code"/>
        <w:rPr>
          <w:highlight w:val="white"/>
        </w:rPr>
      </w:pPr>
    </w:p>
    <w:p w14:paraId="2124D058" w14:textId="77777777" w:rsidR="004D377E" w:rsidRPr="004D377E" w:rsidRDefault="004D377E" w:rsidP="004D377E">
      <w:pPr>
        <w:pStyle w:val="Code"/>
        <w:rPr>
          <w:highlight w:val="white"/>
        </w:rPr>
      </w:pPr>
      <w:r w:rsidRPr="004D377E">
        <w:rPr>
          <w:highlight w:val="white"/>
        </w:rPr>
        <w:t xml:space="preserve">    public void DoProcess(FileInfo file) {</w:t>
      </w:r>
    </w:p>
    <w:p w14:paraId="1C599397" w14:textId="77777777" w:rsidR="004D377E" w:rsidRPr="004D377E" w:rsidRDefault="004D377E" w:rsidP="004D377E">
      <w:pPr>
        <w:pStyle w:val="Code"/>
        <w:rPr>
          <w:highlight w:val="white"/>
        </w:rPr>
      </w:pPr>
      <w:r w:rsidRPr="004D377E">
        <w:rPr>
          <w:highlight w:val="white"/>
        </w:rPr>
        <w:t xml:space="preserve">      StreamReader streamReader = new StreamReader(file.FullName);</w:t>
      </w:r>
    </w:p>
    <w:p w14:paraId="337FD69B" w14:textId="77777777" w:rsidR="004D377E" w:rsidRPr="004D377E" w:rsidRDefault="004D377E" w:rsidP="004D377E">
      <w:pPr>
        <w:pStyle w:val="Code"/>
        <w:rPr>
          <w:highlight w:val="white"/>
        </w:rPr>
      </w:pPr>
      <w:r w:rsidRPr="004D377E">
        <w:rPr>
          <w:highlight w:val="white"/>
        </w:rPr>
        <w:t xml:space="preserve">      StringBuilder inputBuffer =</w:t>
      </w:r>
    </w:p>
    <w:p w14:paraId="4A58CE7A" w14:textId="77777777" w:rsidR="004D377E" w:rsidRPr="004D377E" w:rsidRDefault="004D377E" w:rsidP="004D377E">
      <w:pPr>
        <w:pStyle w:val="Code"/>
        <w:rPr>
          <w:highlight w:val="white"/>
        </w:rPr>
      </w:pPr>
      <w:r w:rsidRPr="004D377E">
        <w:rPr>
          <w:highlight w:val="white"/>
        </w:rPr>
        <w:t xml:space="preserve">        new StringBuilder(streamReader.ReadToEnd());</w:t>
      </w:r>
    </w:p>
    <w:p w14:paraId="4BF5F3D0" w14:textId="77777777" w:rsidR="004D377E" w:rsidRPr="004D377E" w:rsidRDefault="004D377E" w:rsidP="004D377E">
      <w:pPr>
        <w:pStyle w:val="Code"/>
        <w:rPr>
          <w:highlight w:val="white"/>
        </w:rPr>
      </w:pPr>
      <w:r w:rsidRPr="004D377E">
        <w:rPr>
          <w:highlight w:val="white"/>
        </w:rPr>
        <w:t xml:space="preserve">      streamReader.Close();</w:t>
      </w:r>
    </w:p>
    <w:p w14:paraId="35975611" w14:textId="77777777" w:rsidR="004D377E" w:rsidRPr="004D377E" w:rsidRDefault="004D377E" w:rsidP="004D377E">
      <w:pPr>
        <w:pStyle w:val="Code"/>
        <w:rPr>
          <w:highlight w:val="white"/>
        </w:rPr>
      </w:pPr>
    </w:p>
    <w:p w14:paraId="09CDAC69" w14:textId="77777777" w:rsidR="004D377E" w:rsidRPr="004D377E" w:rsidRDefault="004D377E" w:rsidP="004D377E">
      <w:pPr>
        <w:pStyle w:val="Code"/>
        <w:rPr>
          <w:highlight w:val="white"/>
        </w:rPr>
      </w:pPr>
      <w:r w:rsidRPr="004D377E">
        <w:rPr>
          <w:highlight w:val="white"/>
        </w:rPr>
        <w:t xml:space="preserve">      CCompiler_Main.Scanner.Path = file;</w:t>
      </w:r>
    </w:p>
    <w:p w14:paraId="325BF0A4" w14:textId="77777777" w:rsidR="004D377E" w:rsidRPr="004D377E" w:rsidRDefault="004D377E" w:rsidP="004D377E">
      <w:pPr>
        <w:pStyle w:val="Code"/>
        <w:rPr>
          <w:highlight w:val="white"/>
        </w:rPr>
      </w:pPr>
      <w:r w:rsidRPr="004D377E">
        <w:rPr>
          <w:highlight w:val="white"/>
        </w:rPr>
        <w:t xml:space="preserve">      CCompiler_Main.Scanner.Line = 1;</w:t>
      </w:r>
    </w:p>
    <w:p w14:paraId="0C2B9BC6" w14:textId="77777777" w:rsidR="004D377E" w:rsidRPr="004D377E" w:rsidRDefault="004D377E" w:rsidP="004D377E">
      <w:pPr>
        <w:pStyle w:val="Code"/>
        <w:rPr>
          <w:highlight w:val="white"/>
        </w:rPr>
      </w:pPr>
      <w:r w:rsidRPr="004D377E">
        <w:rPr>
          <w:highlight w:val="white"/>
        </w:rPr>
        <w:t xml:space="preserve">      GenerateTriGraphs(inputBuffer);</w:t>
      </w:r>
    </w:p>
    <w:p w14:paraId="0003A664" w14:textId="77777777" w:rsidR="004D377E" w:rsidRPr="004D377E" w:rsidRDefault="004D377E" w:rsidP="004D377E">
      <w:pPr>
        <w:pStyle w:val="Code"/>
        <w:rPr>
          <w:highlight w:val="white"/>
        </w:rPr>
      </w:pPr>
      <w:r w:rsidRPr="004D377E">
        <w:rPr>
          <w:highlight w:val="white"/>
        </w:rPr>
        <w:t xml:space="preserve">      TraverseBuffer(inputBuffer);    </w:t>
      </w:r>
    </w:p>
    <w:p w14:paraId="27130B4B" w14:textId="77777777" w:rsidR="004D377E" w:rsidRPr="004D377E" w:rsidRDefault="004D377E" w:rsidP="004D377E">
      <w:pPr>
        <w:pStyle w:val="Code"/>
        <w:rPr>
          <w:highlight w:val="white"/>
        </w:rPr>
      </w:pPr>
      <w:r w:rsidRPr="004D377E">
        <w:rPr>
          <w:highlight w:val="white"/>
        </w:rPr>
        <w:t xml:space="preserve">      List&lt;string&gt; lineList =</w:t>
      </w:r>
    </w:p>
    <w:p w14:paraId="20A5023C" w14:textId="77777777" w:rsidR="004D377E" w:rsidRPr="004D377E" w:rsidRDefault="004D377E" w:rsidP="004D377E">
      <w:pPr>
        <w:pStyle w:val="Code"/>
        <w:rPr>
          <w:highlight w:val="white"/>
        </w:rPr>
      </w:pPr>
      <w:r w:rsidRPr="004D377E">
        <w:rPr>
          <w:highlight w:val="white"/>
        </w:rPr>
        <w:t xml:space="preserve">        GenerateLineList(inputBuffer.ToString());</w:t>
      </w:r>
    </w:p>
    <w:p w14:paraId="75536BC2" w14:textId="77777777" w:rsidR="004D377E" w:rsidRPr="004D377E" w:rsidRDefault="004D377E" w:rsidP="004D377E">
      <w:pPr>
        <w:pStyle w:val="Code"/>
        <w:rPr>
          <w:highlight w:val="white"/>
        </w:rPr>
      </w:pPr>
    </w:p>
    <w:p w14:paraId="1C59DD43" w14:textId="77777777" w:rsidR="004D377E" w:rsidRPr="004D377E" w:rsidRDefault="004D377E" w:rsidP="004D377E">
      <w:pPr>
        <w:pStyle w:val="Code"/>
        <w:rPr>
          <w:highlight w:val="white"/>
        </w:rPr>
      </w:pPr>
      <w:r w:rsidRPr="004D377E">
        <w:rPr>
          <w:highlight w:val="white"/>
        </w:rPr>
        <w:t xml:space="preserve">      CCompiler_Main.Scanner.Line = 1;</w:t>
      </w:r>
    </w:p>
    <w:p w14:paraId="3E8A253D" w14:textId="77777777" w:rsidR="004D377E" w:rsidRPr="004D377E" w:rsidRDefault="004D377E" w:rsidP="004D377E">
      <w:pPr>
        <w:pStyle w:val="Code"/>
        <w:rPr>
          <w:highlight w:val="white"/>
        </w:rPr>
      </w:pPr>
      <w:r w:rsidRPr="004D377E">
        <w:rPr>
          <w:highlight w:val="white"/>
        </w:rPr>
        <w:lastRenderedPageBreak/>
        <w:t xml:space="preserve">      int stackSize = Preprocessor.IfStack.Count;</w:t>
      </w:r>
    </w:p>
    <w:p w14:paraId="54C35D17" w14:textId="77777777" w:rsidR="004D377E" w:rsidRPr="004D377E" w:rsidRDefault="004D377E" w:rsidP="004D377E">
      <w:pPr>
        <w:pStyle w:val="Code"/>
        <w:rPr>
          <w:highlight w:val="white"/>
        </w:rPr>
      </w:pPr>
      <w:r w:rsidRPr="004D377E">
        <w:rPr>
          <w:highlight w:val="white"/>
        </w:rPr>
        <w:t xml:space="preserve">      /*if (CCompiler_Main.Scanner.Path.Name.Contains("AssertTest")) {</w:t>
      </w:r>
    </w:p>
    <w:p w14:paraId="65D72394" w14:textId="77777777" w:rsidR="004D377E" w:rsidRPr="004D377E" w:rsidRDefault="004D377E" w:rsidP="004D377E">
      <w:pPr>
        <w:pStyle w:val="Code"/>
        <w:rPr>
          <w:highlight w:val="white"/>
        </w:rPr>
      </w:pPr>
      <w:r w:rsidRPr="004D377E">
        <w:rPr>
          <w:highlight w:val="white"/>
        </w:rPr>
        <w:t xml:space="preserve">        Console.Out.WriteLine("5: " + CCompiler_Main.Scanner.Line);</w:t>
      </w:r>
    </w:p>
    <w:p w14:paraId="097CD802" w14:textId="77777777" w:rsidR="004D377E" w:rsidRPr="004D377E" w:rsidRDefault="004D377E" w:rsidP="004D377E">
      <w:pPr>
        <w:pStyle w:val="Code"/>
        <w:rPr>
          <w:highlight w:val="white"/>
        </w:rPr>
      </w:pPr>
      <w:r w:rsidRPr="004D377E">
        <w:rPr>
          <w:highlight w:val="white"/>
        </w:rPr>
        <w:t xml:space="preserve">      }*/</w:t>
      </w:r>
    </w:p>
    <w:p w14:paraId="15778624" w14:textId="77777777" w:rsidR="004D377E" w:rsidRPr="004D377E" w:rsidRDefault="004D377E" w:rsidP="004D377E">
      <w:pPr>
        <w:pStyle w:val="Code"/>
        <w:rPr>
          <w:highlight w:val="white"/>
        </w:rPr>
      </w:pPr>
    </w:p>
    <w:p w14:paraId="2561DC83" w14:textId="77777777" w:rsidR="004D377E" w:rsidRPr="004D377E" w:rsidRDefault="004D377E" w:rsidP="004D377E">
      <w:pPr>
        <w:pStyle w:val="Code"/>
        <w:rPr>
          <w:highlight w:val="white"/>
        </w:rPr>
      </w:pPr>
      <w:r w:rsidRPr="004D377E">
        <w:rPr>
          <w:highlight w:val="white"/>
        </w:rPr>
        <w:t xml:space="preserve">      TraverseLineList(lineList);</w:t>
      </w:r>
    </w:p>
    <w:p w14:paraId="12624DDD" w14:textId="77777777" w:rsidR="004D377E" w:rsidRDefault="004D377E" w:rsidP="004D377E">
      <w:pPr>
        <w:pStyle w:val="Code"/>
        <w:rPr>
          <w:highlight w:val="white"/>
        </w:rPr>
      </w:pPr>
      <w:r w:rsidRPr="004D377E">
        <w:rPr>
          <w:highlight w:val="white"/>
        </w:rPr>
        <w:t xml:space="preserve">      Assert.Error(Preprocessor.IfStack.Count ==</w:t>
      </w:r>
    </w:p>
    <w:p w14:paraId="3655415E" w14:textId="68F58785" w:rsidR="004D377E" w:rsidRPr="004D377E" w:rsidRDefault="004D377E" w:rsidP="004D377E">
      <w:pPr>
        <w:pStyle w:val="Code"/>
        <w:rPr>
          <w:highlight w:val="white"/>
        </w:rPr>
      </w:pPr>
      <w:r>
        <w:rPr>
          <w:highlight w:val="white"/>
        </w:rPr>
        <w:t xml:space="preserve">       </w:t>
      </w:r>
      <w:r w:rsidRPr="004D377E">
        <w:rPr>
          <w:highlight w:val="white"/>
        </w:rPr>
        <w:t xml:space="preserve"> stackSize, Message.Unbalanced_if_and_endif_directive_structure);</w:t>
      </w:r>
    </w:p>
    <w:p w14:paraId="1C7A3C27" w14:textId="607F2342" w:rsidR="004D377E" w:rsidRPr="004D377E" w:rsidRDefault="004D377E" w:rsidP="004D377E">
      <w:pPr>
        <w:pStyle w:val="Code"/>
        <w:rPr>
          <w:highlight w:val="white"/>
        </w:rPr>
      </w:pPr>
      <w:r w:rsidRPr="004D377E">
        <w:rPr>
          <w:highlight w:val="white"/>
        </w:rPr>
        <w:t xml:space="preserve">    }</w:t>
      </w:r>
    </w:p>
    <w:p w14:paraId="7E9B4DA3" w14:textId="77777777" w:rsidR="00BB3B9D" w:rsidRPr="00EC76D5" w:rsidRDefault="00791B48" w:rsidP="00BB3B9D">
      <w:pPr>
        <w:pStyle w:val="Rubrik3"/>
      </w:pPr>
      <w:bookmarkStart w:id="33" w:name="_Toc49764310"/>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266BC594" w:rsidR="008A4D76"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4188CD34" w14:textId="77777777" w:rsidR="004D377E" w:rsidRPr="004D377E" w:rsidRDefault="004D377E" w:rsidP="004D377E">
      <w:pPr>
        <w:pStyle w:val="Code"/>
        <w:rPr>
          <w:highlight w:val="white"/>
        </w:rPr>
      </w:pPr>
      <w:r w:rsidRPr="004D377E">
        <w:rPr>
          <w:highlight w:val="white"/>
        </w:rPr>
        <w:t xml:space="preserve">    private static IDictionary&lt;char,char&gt; TriGraphMap =</w:t>
      </w:r>
    </w:p>
    <w:p w14:paraId="38350860" w14:textId="77777777" w:rsidR="004D377E" w:rsidRPr="004D377E" w:rsidRDefault="004D377E" w:rsidP="004D377E">
      <w:pPr>
        <w:pStyle w:val="Code"/>
        <w:rPr>
          <w:highlight w:val="white"/>
        </w:rPr>
      </w:pPr>
      <w:r w:rsidRPr="004D377E">
        <w:rPr>
          <w:highlight w:val="white"/>
        </w:rPr>
        <w:t xml:space="preserve">      new Dictionary&lt;char,char&gt;() {{'=', '#'}, {'/', '\\'}, {'\'', '^'},</w:t>
      </w:r>
    </w:p>
    <w:p w14:paraId="658F2576" w14:textId="77777777" w:rsidR="004D377E" w:rsidRPr="004D377E" w:rsidRDefault="004D377E" w:rsidP="004D377E">
      <w:pPr>
        <w:pStyle w:val="Code"/>
        <w:rPr>
          <w:highlight w:val="white"/>
        </w:rPr>
      </w:pPr>
      <w:r w:rsidRPr="004D377E">
        <w:rPr>
          <w:highlight w:val="white"/>
        </w:rPr>
        <w:t xml:space="preserve">                                   {'(', '['}, {')', ']'}, {'!', '|'},</w:t>
      </w:r>
    </w:p>
    <w:p w14:paraId="3F9D10DC" w14:textId="77777777" w:rsidR="004D377E" w:rsidRPr="004D377E" w:rsidRDefault="004D377E" w:rsidP="004D377E">
      <w:pPr>
        <w:pStyle w:val="Code"/>
        <w:rPr>
          <w:highlight w:val="white"/>
        </w:rPr>
      </w:pPr>
      <w:r w:rsidRPr="004D377E">
        <w:rPr>
          <w:highlight w:val="white"/>
        </w:rPr>
        <w:t xml:space="preserve">                                   {'&lt;', '{'}, {'&gt;', '}'}, {'-', '~'}};</w:t>
      </w:r>
    </w:p>
    <w:p w14:paraId="079C9E78" w14:textId="77777777" w:rsidR="004D377E" w:rsidRPr="004D377E" w:rsidRDefault="004D377E" w:rsidP="004D377E">
      <w:pPr>
        <w:pStyle w:val="Code"/>
        <w:rPr>
          <w:highlight w:val="white"/>
        </w:rPr>
      </w:pPr>
    </w:p>
    <w:p w14:paraId="1E780D34" w14:textId="77777777" w:rsidR="004D377E" w:rsidRPr="004D377E" w:rsidRDefault="004D377E" w:rsidP="004D377E">
      <w:pPr>
        <w:pStyle w:val="Code"/>
        <w:rPr>
          <w:highlight w:val="white"/>
        </w:rPr>
      </w:pPr>
      <w:r w:rsidRPr="004D377E">
        <w:rPr>
          <w:highlight w:val="white"/>
        </w:rPr>
        <w:t xml:space="preserve">    public void GenerateTriGraphs(StringBuilder buffer) {</w:t>
      </w:r>
    </w:p>
    <w:p w14:paraId="7E9F52C9" w14:textId="77777777" w:rsidR="004D377E" w:rsidRPr="004D377E" w:rsidRDefault="004D377E" w:rsidP="004D377E">
      <w:pPr>
        <w:pStyle w:val="Code"/>
        <w:rPr>
          <w:highlight w:val="white"/>
        </w:rPr>
      </w:pPr>
      <w:r w:rsidRPr="004D377E">
        <w:rPr>
          <w:highlight w:val="white"/>
        </w:rPr>
        <w:t xml:space="preserve">      for (int index = 0; index &lt; (buffer.Length - 1); ++index) {</w:t>
      </w:r>
    </w:p>
    <w:p w14:paraId="2063098C" w14:textId="77777777" w:rsidR="004D377E" w:rsidRDefault="004D377E" w:rsidP="004D377E">
      <w:pPr>
        <w:pStyle w:val="Code"/>
        <w:rPr>
          <w:highlight w:val="white"/>
        </w:rPr>
      </w:pPr>
      <w:r w:rsidRPr="004D377E">
        <w:rPr>
          <w:highlight w:val="white"/>
        </w:rPr>
        <w:t xml:space="preserve">        if ((buffer[index] == '?') &amp;&amp;</w:t>
      </w:r>
    </w:p>
    <w:p w14:paraId="4137F37D" w14:textId="130B05AC" w:rsidR="004D377E" w:rsidRPr="004D377E" w:rsidRDefault="004D377E" w:rsidP="004D377E">
      <w:pPr>
        <w:pStyle w:val="Code"/>
        <w:rPr>
          <w:highlight w:val="white"/>
        </w:rPr>
      </w:pPr>
      <w:r>
        <w:rPr>
          <w:highlight w:val="white"/>
        </w:rPr>
        <w:t xml:space="preserve">           </w:t>
      </w:r>
      <w:r w:rsidRPr="004D377E">
        <w:rPr>
          <w:highlight w:val="white"/>
        </w:rPr>
        <w:t xml:space="preserve"> TriGraphMap.ContainsKey(buffer[index + 1]) &amp;&amp;</w:t>
      </w:r>
    </w:p>
    <w:p w14:paraId="1A84CFAA" w14:textId="77777777" w:rsidR="004D377E" w:rsidRPr="004D377E" w:rsidRDefault="004D377E" w:rsidP="004D377E">
      <w:pPr>
        <w:pStyle w:val="Code"/>
        <w:rPr>
          <w:highlight w:val="white"/>
        </w:rPr>
      </w:pPr>
      <w:r w:rsidRPr="004D377E">
        <w:rPr>
          <w:highlight w:val="white"/>
        </w:rPr>
        <w:t xml:space="preserve">            !((index &gt; 0) &amp;&amp; (buffer[index - 1] == '\\'))) {</w:t>
      </w:r>
    </w:p>
    <w:p w14:paraId="741F6AA5" w14:textId="77777777" w:rsidR="004D377E" w:rsidRPr="004D377E" w:rsidRDefault="004D377E" w:rsidP="004D377E">
      <w:pPr>
        <w:pStyle w:val="Code"/>
        <w:rPr>
          <w:highlight w:val="white"/>
        </w:rPr>
      </w:pPr>
      <w:r w:rsidRPr="004D377E">
        <w:rPr>
          <w:highlight w:val="white"/>
        </w:rPr>
        <w:t xml:space="preserve">          buffer[index] = TriGraphMap[buffer[index + 1]];</w:t>
      </w:r>
    </w:p>
    <w:p w14:paraId="744B3D7D" w14:textId="77777777" w:rsidR="004D377E" w:rsidRPr="004D377E" w:rsidRDefault="004D377E" w:rsidP="004D377E">
      <w:pPr>
        <w:pStyle w:val="Code"/>
        <w:rPr>
          <w:highlight w:val="white"/>
        </w:rPr>
      </w:pPr>
      <w:r w:rsidRPr="004D377E">
        <w:rPr>
          <w:highlight w:val="white"/>
        </w:rPr>
        <w:t xml:space="preserve">          buffer.Remove(index + 1, 1);</w:t>
      </w:r>
    </w:p>
    <w:p w14:paraId="0582E6DD" w14:textId="77777777" w:rsidR="004D377E" w:rsidRPr="004D377E" w:rsidRDefault="004D377E" w:rsidP="004D377E">
      <w:pPr>
        <w:pStyle w:val="Code"/>
        <w:rPr>
          <w:highlight w:val="white"/>
        </w:rPr>
      </w:pPr>
      <w:r w:rsidRPr="004D377E">
        <w:rPr>
          <w:highlight w:val="white"/>
        </w:rPr>
        <w:t xml:space="preserve">        }</w:t>
      </w:r>
    </w:p>
    <w:p w14:paraId="09DF68E8" w14:textId="77777777" w:rsidR="004D377E" w:rsidRPr="004D377E" w:rsidRDefault="004D377E" w:rsidP="004D377E">
      <w:pPr>
        <w:pStyle w:val="Code"/>
        <w:rPr>
          <w:highlight w:val="white"/>
        </w:rPr>
      </w:pPr>
      <w:r w:rsidRPr="004D377E">
        <w:rPr>
          <w:highlight w:val="white"/>
        </w:rPr>
        <w:t xml:space="preserve">      }</w:t>
      </w:r>
    </w:p>
    <w:p w14:paraId="0F879024" w14:textId="59BF94EA" w:rsidR="004D377E" w:rsidRPr="004D377E" w:rsidRDefault="004D377E" w:rsidP="004D377E">
      <w:pPr>
        <w:pStyle w:val="Code"/>
        <w:rPr>
          <w:highlight w:val="white"/>
        </w:rPr>
      </w:pPr>
      <w:r w:rsidRPr="004D377E">
        <w:rPr>
          <w:highlight w:val="white"/>
        </w:rPr>
        <w:t xml:space="preserve">    }</w:t>
      </w:r>
    </w:p>
    <w:p w14:paraId="5F7B7044" w14:textId="1340D4E3" w:rsidR="00791B48" w:rsidRPr="00EC76D5" w:rsidRDefault="00791B48" w:rsidP="00BD7722">
      <w:pPr>
        <w:pStyle w:val="Rubrik3"/>
        <w:numPr>
          <w:ilvl w:val="2"/>
          <w:numId w:val="5"/>
        </w:numPr>
      </w:pPr>
      <w:bookmarkStart w:id="34" w:name="_Toc49764311"/>
      <w:r w:rsidRPr="00EC76D5">
        <w:lastRenderedPageBreak/>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07E5DAC0" w14:textId="271D1B25" w:rsidR="004306F6" w:rsidRPr="00EC76D5" w:rsidRDefault="00167D8B" w:rsidP="00751A01">
      <w:r w:rsidRPr="00EC76D5">
        <w:t xml:space="preserve">The </w:t>
      </w:r>
      <w:r w:rsidRPr="00EC76D5">
        <w:rPr>
          <w:rStyle w:val="CodeInText"/>
        </w:rPr>
        <w:t>traverseLineComment</w:t>
      </w:r>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72134850" w14:textId="6AE58C2F" w:rsidR="00224869" w:rsidRPr="00EC76D5" w:rsidRDefault="00224869" w:rsidP="00751A01">
      <w:r w:rsidRPr="00EC76D5">
        <w:t xml:space="preserve">The </w:t>
      </w:r>
      <w:r w:rsidRPr="00EC76D5">
        <w:rPr>
          <w:rStyle w:val="CodeInText"/>
        </w:rPr>
        <w:t>traverseBlockComment</w:t>
      </w:r>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501545BA" w14:textId="59B3A625" w:rsidR="005D1FF5" w:rsidRPr="00EC76D5" w:rsidRDefault="001A1671" w:rsidP="00757B84">
      <w:r w:rsidRPr="00EC76D5">
        <w:t xml:space="preserve">The </w:t>
      </w:r>
      <w:r w:rsidRPr="00EC76D5">
        <w:rPr>
          <w:rStyle w:val="CodeInText"/>
        </w:rPr>
        <w:t>traverseString</w:t>
      </w:r>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r w:rsidR="00DE4B4E" w:rsidRPr="00EC76D5">
        <w:rPr>
          <w:rStyle w:val="CodeInText"/>
        </w:rPr>
        <w:t>doSlash</w:t>
      </w:r>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1063D267" w14:textId="0090E3A6" w:rsidR="004306F6" w:rsidRDefault="005342A2" w:rsidP="0066409D">
      <w:r w:rsidRPr="00EC76D5">
        <w:t xml:space="preserve">The </w:t>
      </w:r>
      <w:r w:rsidRPr="00EC76D5">
        <w:rPr>
          <w:rStyle w:val="CodeInText"/>
        </w:rPr>
        <w:t>traverseCharacter</w:t>
      </w:r>
      <w:r w:rsidRPr="00EC76D5">
        <w:t xml:space="preserve"> method is </w:t>
      </w:r>
      <w:r w:rsidR="00D165D1" w:rsidRPr="00EC76D5">
        <w:t xml:space="preserve">similar to </w:t>
      </w:r>
      <w:r w:rsidRPr="00EC76D5">
        <w:rPr>
          <w:rStyle w:val="CodeInText"/>
        </w:rPr>
        <w:t>traverseString</w:t>
      </w:r>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r w:rsidR="00651622" w:rsidRPr="00EC76D5">
        <w:rPr>
          <w:rStyle w:val="CodeInText"/>
        </w:rPr>
        <w:t>doSlash</w:t>
      </w:r>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67A65E1F" w14:textId="77777777" w:rsidR="00BC62EE" w:rsidRPr="00BC62EE" w:rsidRDefault="00BC62EE" w:rsidP="00BC62EE">
      <w:pPr>
        <w:pStyle w:val="Code"/>
        <w:rPr>
          <w:highlight w:val="white"/>
        </w:rPr>
      </w:pPr>
      <w:r w:rsidRPr="00BC62EE">
        <w:rPr>
          <w:highlight w:val="white"/>
        </w:rPr>
        <w:t xml:space="preserve">    public void TraverseBuffer(StringBuilder buffer) {</w:t>
      </w:r>
    </w:p>
    <w:p w14:paraId="7475BBCD" w14:textId="77777777" w:rsidR="00BC62EE" w:rsidRPr="00BC62EE" w:rsidRDefault="00BC62EE" w:rsidP="00BC62EE">
      <w:pPr>
        <w:pStyle w:val="Code"/>
        <w:rPr>
          <w:highlight w:val="white"/>
        </w:rPr>
      </w:pPr>
      <w:r w:rsidRPr="00BC62EE">
        <w:rPr>
          <w:highlight w:val="white"/>
        </w:rPr>
        <w:t xml:space="preserve">      for (int index = 0; index &lt; buffer.Length; ++index) {</w:t>
      </w:r>
    </w:p>
    <w:p w14:paraId="63B2A0EE" w14:textId="77777777" w:rsidR="00BC62EE" w:rsidRPr="00BC62EE" w:rsidRDefault="00BC62EE" w:rsidP="00BC62EE">
      <w:pPr>
        <w:pStyle w:val="Code"/>
        <w:rPr>
          <w:highlight w:val="white"/>
        </w:rPr>
      </w:pPr>
      <w:r w:rsidRPr="00BC62EE">
        <w:rPr>
          <w:highlight w:val="white"/>
        </w:rPr>
        <w:t xml:space="preserve">        if ((buffer[index] == '/') &amp;&amp; (buffer[index + 1] == '*')) {</w:t>
      </w:r>
    </w:p>
    <w:p w14:paraId="56D4B53C" w14:textId="77777777" w:rsidR="00BC62EE" w:rsidRPr="00BC62EE" w:rsidRDefault="00BC62EE" w:rsidP="00BC62EE">
      <w:pPr>
        <w:pStyle w:val="Code"/>
        <w:rPr>
          <w:highlight w:val="white"/>
        </w:rPr>
      </w:pPr>
      <w:r w:rsidRPr="00BC62EE">
        <w:rPr>
          <w:highlight w:val="white"/>
        </w:rPr>
        <w:t xml:space="preserve">          buffer[index++] = ' ';</w:t>
      </w:r>
    </w:p>
    <w:p w14:paraId="3939926B" w14:textId="77777777" w:rsidR="00BC62EE" w:rsidRPr="00BC62EE" w:rsidRDefault="00BC62EE" w:rsidP="00BC62EE">
      <w:pPr>
        <w:pStyle w:val="Code"/>
        <w:rPr>
          <w:highlight w:val="white"/>
        </w:rPr>
      </w:pPr>
      <w:r w:rsidRPr="00BC62EE">
        <w:rPr>
          <w:highlight w:val="white"/>
        </w:rPr>
        <w:t xml:space="preserve">          buffer[index++] = ' ';</w:t>
      </w:r>
    </w:p>
    <w:p w14:paraId="70B2E19E" w14:textId="77777777" w:rsidR="00BC62EE" w:rsidRPr="00BC62EE" w:rsidRDefault="00BC62EE" w:rsidP="00BC62EE">
      <w:pPr>
        <w:pStyle w:val="Code"/>
        <w:rPr>
          <w:highlight w:val="white"/>
        </w:rPr>
      </w:pPr>
    </w:p>
    <w:p w14:paraId="198666EF" w14:textId="77777777" w:rsidR="00BC62EE" w:rsidRPr="00BC62EE" w:rsidRDefault="00BC62EE" w:rsidP="00BC62EE">
      <w:pPr>
        <w:pStyle w:val="Code"/>
        <w:rPr>
          <w:highlight w:val="white"/>
        </w:rPr>
      </w:pPr>
      <w:r w:rsidRPr="00BC62EE">
        <w:rPr>
          <w:highlight w:val="white"/>
        </w:rPr>
        <w:t xml:space="preserve">          for (; true; ++index) {</w:t>
      </w:r>
    </w:p>
    <w:p w14:paraId="54278E1A" w14:textId="77777777" w:rsidR="00BC62EE" w:rsidRPr="00BC62EE" w:rsidRDefault="00BC62EE" w:rsidP="00BC62EE">
      <w:pPr>
        <w:pStyle w:val="Code"/>
        <w:rPr>
          <w:highlight w:val="white"/>
        </w:rPr>
      </w:pPr>
      <w:r w:rsidRPr="00BC62EE">
        <w:rPr>
          <w:highlight w:val="white"/>
        </w:rPr>
        <w:t xml:space="preserve">            if (index == buffer.Length) {</w:t>
      </w:r>
    </w:p>
    <w:p w14:paraId="0C836CE4" w14:textId="77777777" w:rsidR="00BC62EE" w:rsidRPr="00BC62EE" w:rsidRDefault="00BC62EE" w:rsidP="00BC62EE">
      <w:pPr>
        <w:pStyle w:val="Code"/>
        <w:rPr>
          <w:highlight w:val="white"/>
        </w:rPr>
      </w:pPr>
      <w:r w:rsidRPr="00BC62EE">
        <w:rPr>
          <w:highlight w:val="white"/>
        </w:rPr>
        <w:t xml:space="preserve">              Assert.Error(Message.Unfinished_block_comment);</w:t>
      </w:r>
    </w:p>
    <w:p w14:paraId="28F51A75" w14:textId="77777777" w:rsidR="00BC62EE" w:rsidRPr="00BC62EE" w:rsidRDefault="00BC62EE" w:rsidP="00BC62EE">
      <w:pPr>
        <w:pStyle w:val="Code"/>
        <w:rPr>
          <w:highlight w:val="white"/>
        </w:rPr>
      </w:pPr>
      <w:r w:rsidRPr="00BC62EE">
        <w:rPr>
          <w:highlight w:val="white"/>
        </w:rPr>
        <w:t xml:space="preserve">            }</w:t>
      </w:r>
    </w:p>
    <w:p w14:paraId="5E04B3BF"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75709DE5" w14:textId="77777777" w:rsidR="00BC62EE" w:rsidRPr="00BC62EE" w:rsidRDefault="00BC62EE" w:rsidP="00BC62EE">
      <w:pPr>
        <w:pStyle w:val="Code"/>
        <w:rPr>
          <w:highlight w:val="white"/>
        </w:rPr>
      </w:pPr>
      <w:r w:rsidRPr="00BC62EE">
        <w:rPr>
          <w:highlight w:val="white"/>
        </w:rPr>
        <w:t xml:space="preserve">              buffer[index++] = ' ';</w:t>
      </w:r>
    </w:p>
    <w:p w14:paraId="7C664F87" w14:textId="77777777" w:rsidR="00BC62EE" w:rsidRPr="00BC62EE" w:rsidRDefault="00BC62EE" w:rsidP="00BC62EE">
      <w:pPr>
        <w:pStyle w:val="Code"/>
        <w:rPr>
          <w:highlight w:val="white"/>
        </w:rPr>
      </w:pPr>
      <w:r w:rsidRPr="00BC62EE">
        <w:rPr>
          <w:highlight w:val="white"/>
        </w:rPr>
        <w:t xml:space="preserve">              buffer[index] = ' ';</w:t>
      </w:r>
    </w:p>
    <w:p w14:paraId="7C05D943" w14:textId="77777777" w:rsidR="00BC62EE" w:rsidRPr="00BC62EE" w:rsidRDefault="00BC62EE" w:rsidP="00BC62EE">
      <w:pPr>
        <w:pStyle w:val="Code"/>
        <w:rPr>
          <w:highlight w:val="white"/>
        </w:rPr>
      </w:pPr>
      <w:r w:rsidRPr="00BC62EE">
        <w:rPr>
          <w:highlight w:val="white"/>
        </w:rPr>
        <w:t xml:space="preserve">              break;</w:t>
      </w:r>
    </w:p>
    <w:p w14:paraId="076CDCD9" w14:textId="77777777" w:rsidR="00BC62EE" w:rsidRPr="00BC62EE" w:rsidRDefault="00BC62EE" w:rsidP="00BC62EE">
      <w:pPr>
        <w:pStyle w:val="Code"/>
        <w:rPr>
          <w:highlight w:val="white"/>
        </w:rPr>
      </w:pPr>
      <w:r w:rsidRPr="00BC62EE">
        <w:rPr>
          <w:highlight w:val="white"/>
        </w:rPr>
        <w:t xml:space="preserve">            }</w:t>
      </w:r>
    </w:p>
    <w:p w14:paraId="76612DE5" w14:textId="77777777" w:rsidR="00BC62EE" w:rsidRPr="00BC62EE" w:rsidRDefault="00BC62EE" w:rsidP="00BC62EE">
      <w:pPr>
        <w:pStyle w:val="Code"/>
        <w:rPr>
          <w:highlight w:val="white"/>
        </w:rPr>
      </w:pPr>
      <w:r w:rsidRPr="00BC62EE">
        <w:rPr>
          <w:highlight w:val="white"/>
        </w:rPr>
        <w:t xml:space="preserve">            else if (buffer[index] == '\n') {</w:t>
      </w:r>
    </w:p>
    <w:p w14:paraId="092AABD2" w14:textId="77777777" w:rsidR="00BC62EE" w:rsidRPr="00BC62EE" w:rsidRDefault="00BC62EE" w:rsidP="00BC62EE">
      <w:pPr>
        <w:pStyle w:val="Code"/>
        <w:rPr>
          <w:highlight w:val="white"/>
        </w:rPr>
      </w:pPr>
      <w:r w:rsidRPr="00BC62EE">
        <w:rPr>
          <w:highlight w:val="white"/>
        </w:rPr>
        <w:t xml:space="preserve">              ++CCompiler_Main.Scanner.Line;</w:t>
      </w:r>
    </w:p>
    <w:p w14:paraId="450E540E" w14:textId="77777777" w:rsidR="00BC62EE" w:rsidRPr="00BC62EE" w:rsidRDefault="00BC62EE" w:rsidP="00BC62EE">
      <w:pPr>
        <w:pStyle w:val="Code"/>
        <w:rPr>
          <w:highlight w:val="white"/>
        </w:rPr>
      </w:pPr>
      <w:r w:rsidRPr="00BC62EE">
        <w:rPr>
          <w:highlight w:val="white"/>
        </w:rPr>
        <w:t xml:space="preserve">            }</w:t>
      </w:r>
    </w:p>
    <w:p w14:paraId="51BB82D6" w14:textId="77777777" w:rsidR="00BC62EE" w:rsidRPr="00BC62EE" w:rsidRDefault="00BC62EE" w:rsidP="00BC62EE">
      <w:pPr>
        <w:pStyle w:val="Code"/>
        <w:rPr>
          <w:highlight w:val="white"/>
        </w:rPr>
      </w:pPr>
      <w:r w:rsidRPr="00BC62EE">
        <w:rPr>
          <w:highlight w:val="white"/>
        </w:rPr>
        <w:t xml:space="preserve">            else {</w:t>
      </w:r>
    </w:p>
    <w:p w14:paraId="21973F35" w14:textId="77777777" w:rsidR="00BC62EE" w:rsidRPr="00BC62EE" w:rsidRDefault="00BC62EE" w:rsidP="00BC62EE">
      <w:pPr>
        <w:pStyle w:val="Code"/>
        <w:rPr>
          <w:highlight w:val="white"/>
        </w:rPr>
      </w:pPr>
      <w:r w:rsidRPr="00BC62EE">
        <w:rPr>
          <w:highlight w:val="white"/>
        </w:rPr>
        <w:t xml:space="preserve">              buffer[index] = ' ';</w:t>
      </w:r>
    </w:p>
    <w:p w14:paraId="4260AA92" w14:textId="77777777" w:rsidR="00BC62EE" w:rsidRPr="00BC62EE" w:rsidRDefault="00BC62EE" w:rsidP="00BC62EE">
      <w:pPr>
        <w:pStyle w:val="Code"/>
        <w:rPr>
          <w:highlight w:val="white"/>
        </w:rPr>
      </w:pPr>
      <w:r w:rsidRPr="00BC62EE">
        <w:rPr>
          <w:highlight w:val="white"/>
        </w:rPr>
        <w:t xml:space="preserve">            }</w:t>
      </w:r>
    </w:p>
    <w:p w14:paraId="117C8679" w14:textId="77777777" w:rsidR="00BC62EE" w:rsidRPr="00BC62EE" w:rsidRDefault="00BC62EE" w:rsidP="00BC62EE">
      <w:pPr>
        <w:pStyle w:val="Code"/>
        <w:rPr>
          <w:highlight w:val="white"/>
        </w:rPr>
      </w:pPr>
      <w:r w:rsidRPr="00BC62EE">
        <w:rPr>
          <w:highlight w:val="white"/>
        </w:rPr>
        <w:t xml:space="preserve">          }</w:t>
      </w:r>
    </w:p>
    <w:p w14:paraId="713F84DB" w14:textId="77777777" w:rsidR="00BC62EE" w:rsidRPr="00BC62EE" w:rsidRDefault="00BC62EE" w:rsidP="00BC62EE">
      <w:pPr>
        <w:pStyle w:val="Code"/>
        <w:rPr>
          <w:highlight w:val="white"/>
        </w:rPr>
      </w:pPr>
      <w:r w:rsidRPr="00BC62EE">
        <w:rPr>
          <w:highlight w:val="white"/>
        </w:rPr>
        <w:t xml:space="preserve">        }</w:t>
      </w:r>
    </w:p>
    <w:p w14:paraId="2CD8A88A"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0EC68E07" w14:textId="77777777" w:rsidR="00BC62EE" w:rsidRPr="00BC62EE" w:rsidRDefault="00BC62EE" w:rsidP="00BC62EE">
      <w:pPr>
        <w:pStyle w:val="Code"/>
        <w:rPr>
          <w:highlight w:val="white"/>
        </w:rPr>
      </w:pPr>
      <w:r w:rsidRPr="00BC62EE">
        <w:rPr>
          <w:highlight w:val="white"/>
        </w:rPr>
        <w:t xml:space="preserve">          buffer[index++] = ' ';</w:t>
      </w:r>
    </w:p>
    <w:p w14:paraId="7243587D" w14:textId="77777777" w:rsidR="00BC62EE" w:rsidRPr="00BC62EE" w:rsidRDefault="00BC62EE" w:rsidP="00BC62EE">
      <w:pPr>
        <w:pStyle w:val="Code"/>
        <w:rPr>
          <w:highlight w:val="white"/>
        </w:rPr>
      </w:pPr>
      <w:r w:rsidRPr="00BC62EE">
        <w:rPr>
          <w:highlight w:val="white"/>
        </w:rPr>
        <w:lastRenderedPageBreak/>
        <w:t xml:space="preserve">          buffer[index++] = ' ';</w:t>
      </w:r>
    </w:p>
    <w:p w14:paraId="1CA6AB39" w14:textId="77777777" w:rsidR="00BC62EE" w:rsidRPr="00BC62EE" w:rsidRDefault="00BC62EE" w:rsidP="00BC62EE">
      <w:pPr>
        <w:pStyle w:val="Code"/>
        <w:rPr>
          <w:highlight w:val="white"/>
        </w:rPr>
      </w:pPr>
    </w:p>
    <w:p w14:paraId="41036E44" w14:textId="77777777" w:rsidR="00BC62EE" w:rsidRPr="00BC62EE" w:rsidRDefault="00BC62EE" w:rsidP="00BC62EE">
      <w:pPr>
        <w:pStyle w:val="Code"/>
        <w:rPr>
          <w:highlight w:val="white"/>
        </w:rPr>
      </w:pPr>
      <w:r w:rsidRPr="00BC62EE">
        <w:rPr>
          <w:highlight w:val="white"/>
        </w:rPr>
        <w:t xml:space="preserve">          for (; true; ++index) {</w:t>
      </w:r>
    </w:p>
    <w:p w14:paraId="3BAA0843" w14:textId="6C5DAB9D" w:rsidR="00BC62EE" w:rsidRPr="00BC62EE" w:rsidRDefault="00BC62EE" w:rsidP="00BC62EE">
      <w:pPr>
        <w:pStyle w:val="Code"/>
        <w:rPr>
          <w:highlight w:val="white"/>
        </w:rPr>
      </w:pPr>
      <w:r w:rsidRPr="00BC62EE">
        <w:rPr>
          <w:highlight w:val="white"/>
        </w:rPr>
        <w:t xml:space="preserve">            if ((index == buffer.Length) || (buffer[index] == '\n')) {</w:t>
      </w:r>
    </w:p>
    <w:p w14:paraId="050BB8DA" w14:textId="77777777" w:rsidR="00BC62EE" w:rsidRPr="00BC62EE" w:rsidRDefault="00BC62EE" w:rsidP="00BC62EE">
      <w:pPr>
        <w:pStyle w:val="Code"/>
        <w:rPr>
          <w:highlight w:val="white"/>
        </w:rPr>
      </w:pPr>
      <w:r w:rsidRPr="00BC62EE">
        <w:rPr>
          <w:highlight w:val="white"/>
        </w:rPr>
        <w:t xml:space="preserve">              break;</w:t>
      </w:r>
    </w:p>
    <w:p w14:paraId="2DBF33C0" w14:textId="77777777" w:rsidR="00BC62EE" w:rsidRPr="00BC62EE" w:rsidRDefault="00BC62EE" w:rsidP="00BC62EE">
      <w:pPr>
        <w:pStyle w:val="Code"/>
        <w:rPr>
          <w:highlight w:val="white"/>
        </w:rPr>
      </w:pPr>
      <w:r w:rsidRPr="00BC62EE">
        <w:rPr>
          <w:highlight w:val="white"/>
        </w:rPr>
        <w:t xml:space="preserve">            }</w:t>
      </w:r>
    </w:p>
    <w:p w14:paraId="1B311B34" w14:textId="77777777" w:rsidR="00BC62EE" w:rsidRPr="00BC62EE" w:rsidRDefault="00BC62EE" w:rsidP="00BC62EE">
      <w:pPr>
        <w:pStyle w:val="Code"/>
        <w:rPr>
          <w:highlight w:val="white"/>
        </w:rPr>
      </w:pPr>
      <w:r w:rsidRPr="00BC62EE">
        <w:rPr>
          <w:highlight w:val="white"/>
        </w:rPr>
        <w:t xml:space="preserve">            else {</w:t>
      </w:r>
    </w:p>
    <w:p w14:paraId="45ED542F" w14:textId="77777777" w:rsidR="00BC62EE" w:rsidRPr="00BC62EE" w:rsidRDefault="00BC62EE" w:rsidP="00BC62EE">
      <w:pPr>
        <w:pStyle w:val="Code"/>
        <w:rPr>
          <w:highlight w:val="white"/>
        </w:rPr>
      </w:pPr>
      <w:r w:rsidRPr="00BC62EE">
        <w:rPr>
          <w:highlight w:val="white"/>
        </w:rPr>
        <w:t xml:space="preserve">              buffer[index] = ' ';</w:t>
      </w:r>
    </w:p>
    <w:p w14:paraId="3CC3750D" w14:textId="77777777" w:rsidR="00BC62EE" w:rsidRPr="00BC62EE" w:rsidRDefault="00BC62EE" w:rsidP="00BC62EE">
      <w:pPr>
        <w:pStyle w:val="Code"/>
        <w:rPr>
          <w:highlight w:val="white"/>
        </w:rPr>
      </w:pPr>
      <w:r w:rsidRPr="00BC62EE">
        <w:rPr>
          <w:highlight w:val="white"/>
        </w:rPr>
        <w:t xml:space="preserve">            }</w:t>
      </w:r>
    </w:p>
    <w:p w14:paraId="316E55BB" w14:textId="77777777" w:rsidR="00BC62EE" w:rsidRPr="00BC62EE" w:rsidRDefault="00BC62EE" w:rsidP="00BC62EE">
      <w:pPr>
        <w:pStyle w:val="Code"/>
        <w:rPr>
          <w:highlight w:val="white"/>
        </w:rPr>
      </w:pPr>
      <w:r w:rsidRPr="00BC62EE">
        <w:rPr>
          <w:highlight w:val="white"/>
        </w:rPr>
        <w:t xml:space="preserve">          }</w:t>
      </w:r>
    </w:p>
    <w:p w14:paraId="70DBB0E3" w14:textId="77777777" w:rsidR="00BC62EE" w:rsidRPr="00BC62EE" w:rsidRDefault="00BC62EE" w:rsidP="00BC62EE">
      <w:pPr>
        <w:pStyle w:val="Code"/>
        <w:rPr>
          <w:highlight w:val="white"/>
        </w:rPr>
      </w:pPr>
      <w:r w:rsidRPr="00BC62EE">
        <w:rPr>
          <w:highlight w:val="white"/>
        </w:rPr>
        <w:t xml:space="preserve">        }</w:t>
      </w:r>
    </w:p>
    <w:p w14:paraId="371DD905" w14:textId="77777777" w:rsidR="00BC62EE" w:rsidRPr="00BC62EE" w:rsidRDefault="00BC62EE" w:rsidP="00BC62EE">
      <w:pPr>
        <w:pStyle w:val="Code"/>
        <w:rPr>
          <w:highlight w:val="white"/>
        </w:rPr>
      </w:pPr>
      <w:r w:rsidRPr="00BC62EE">
        <w:rPr>
          <w:highlight w:val="white"/>
        </w:rPr>
        <w:t xml:space="preserve">        else if ((buffer[index] == '\'')) {</w:t>
      </w:r>
    </w:p>
    <w:p w14:paraId="0F1B65AB" w14:textId="77777777" w:rsidR="00BC62EE" w:rsidRPr="00BC62EE" w:rsidRDefault="00BC62EE" w:rsidP="00BC62EE">
      <w:pPr>
        <w:pStyle w:val="Code"/>
        <w:rPr>
          <w:highlight w:val="white"/>
        </w:rPr>
      </w:pPr>
      <w:r w:rsidRPr="00BC62EE">
        <w:rPr>
          <w:highlight w:val="white"/>
        </w:rPr>
        <w:t xml:space="preserve">          ++index;</w:t>
      </w:r>
    </w:p>
    <w:p w14:paraId="29180439" w14:textId="77777777" w:rsidR="00BC62EE" w:rsidRPr="00BC62EE" w:rsidRDefault="00BC62EE" w:rsidP="00BC62EE">
      <w:pPr>
        <w:pStyle w:val="Code"/>
        <w:rPr>
          <w:highlight w:val="white"/>
        </w:rPr>
      </w:pPr>
    </w:p>
    <w:p w14:paraId="1966D3E7" w14:textId="77777777" w:rsidR="00BC62EE" w:rsidRPr="00BC62EE" w:rsidRDefault="00BC62EE" w:rsidP="00BC62EE">
      <w:pPr>
        <w:pStyle w:val="Code"/>
        <w:rPr>
          <w:highlight w:val="white"/>
        </w:rPr>
      </w:pPr>
      <w:r w:rsidRPr="00BC62EE">
        <w:rPr>
          <w:highlight w:val="white"/>
        </w:rPr>
        <w:t xml:space="preserve">          for (; true; ++index) {</w:t>
      </w:r>
    </w:p>
    <w:p w14:paraId="18DC0C8D" w14:textId="32D10BC3" w:rsidR="00BC62EE" w:rsidRPr="00BC62EE" w:rsidRDefault="00BC62EE" w:rsidP="00BC62EE">
      <w:pPr>
        <w:pStyle w:val="Code"/>
        <w:rPr>
          <w:highlight w:val="white"/>
        </w:rPr>
      </w:pPr>
      <w:r w:rsidRPr="00BC62EE">
        <w:rPr>
          <w:highlight w:val="white"/>
        </w:rPr>
        <w:t xml:space="preserve">            if (index == buffer.Length) {</w:t>
      </w:r>
    </w:p>
    <w:p w14:paraId="4CDA4993" w14:textId="77777777" w:rsidR="00BC62EE" w:rsidRPr="00BC62EE" w:rsidRDefault="00BC62EE" w:rsidP="00BC62EE">
      <w:pPr>
        <w:pStyle w:val="Code"/>
        <w:rPr>
          <w:highlight w:val="white"/>
        </w:rPr>
      </w:pPr>
      <w:r w:rsidRPr="00BC62EE">
        <w:rPr>
          <w:highlight w:val="white"/>
        </w:rPr>
        <w:t xml:space="preserve">              Assert.Error(Message.Unfinished_character);</w:t>
      </w:r>
    </w:p>
    <w:p w14:paraId="6D4569C3" w14:textId="77777777" w:rsidR="00BC62EE" w:rsidRPr="00BC62EE" w:rsidRDefault="00BC62EE" w:rsidP="00BC62EE">
      <w:pPr>
        <w:pStyle w:val="Code"/>
        <w:rPr>
          <w:highlight w:val="white"/>
        </w:rPr>
      </w:pPr>
      <w:r w:rsidRPr="00BC62EE">
        <w:rPr>
          <w:highlight w:val="white"/>
        </w:rPr>
        <w:t xml:space="preserve">            }</w:t>
      </w:r>
    </w:p>
    <w:p w14:paraId="1AF7441F" w14:textId="77777777" w:rsidR="00BC62EE" w:rsidRPr="00BC62EE" w:rsidRDefault="00BC62EE" w:rsidP="00BC62EE">
      <w:pPr>
        <w:pStyle w:val="Code"/>
        <w:rPr>
          <w:highlight w:val="white"/>
        </w:rPr>
      </w:pPr>
      <w:r w:rsidRPr="00BC62EE">
        <w:rPr>
          <w:highlight w:val="white"/>
        </w:rPr>
        <w:t xml:space="preserve">            else if (buffer[index] == '\n') {</w:t>
      </w:r>
    </w:p>
    <w:p w14:paraId="1AFD0A7E" w14:textId="77777777" w:rsidR="00BC62EE" w:rsidRPr="00BC62EE" w:rsidRDefault="00BC62EE" w:rsidP="00BC62EE">
      <w:pPr>
        <w:pStyle w:val="Code"/>
        <w:rPr>
          <w:highlight w:val="white"/>
        </w:rPr>
      </w:pPr>
      <w:r w:rsidRPr="00BC62EE">
        <w:rPr>
          <w:highlight w:val="white"/>
        </w:rPr>
        <w:t xml:space="preserve">              Assert.Error(Message.Newline_in_character);</w:t>
      </w:r>
    </w:p>
    <w:p w14:paraId="78884435" w14:textId="77777777" w:rsidR="00BC62EE" w:rsidRPr="00BC62EE" w:rsidRDefault="00BC62EE" w:rsidP="00BC62EE">
      <w:pPr>
        <w:pStyle w:val="Code"/>
        <w:rPr>
          <w:highlight w:val="white"/>
        </w:rPr>
      </w:pPr>
      <w:r w:rsidRPr="00BC62EE">
        <w:rPr>
          <w:highlight w:val="white"/>
        </w:rPr>
        <w:t xml:space="preserve">            }</w:t>
      </w:r>
    </w:p>
    <w:p w14:paraId="1EADAD8D"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07E7BD4A" w14:textId="77777777" w:rsidR="00BC62EE" w:rsidRPr="00BC62EE" w:rsidRDefault="00BC62EE" w:rsidP="00BC62EE">
      <w:pPr>
        <w:pStyle w:val="Code"/>
        <w:rPr>
          <w:highlight w:val="white"/>
        </w:rPr>
      </w:pPr>
      <w:r w:rsidRPr="00BC62EE">
        <w:rPr>
          <w:highlight w:val="white"/>
        </w:rPr>
        <w:t xml:space="preserve">              ++index;</w:t>
      </w:r>
    </w:p>
    <w:p w14:paraId="605562CC" w14:textId="77777777" w:rsidR="00BC62EE" w:rsidRPr="00BC62EE" w:rsidRDefault="00BC62EE" w:rsidP="00BC62EE">
      <w:pPr>
        <w:pStyle w:val="Code"/>
        <w:rPr>
          <w:highlight w:val="white"/>
        </w:rPr>
      </w:pPr>
      <w:r w:rsidRPr="00BC62EE">
        <w:rPr>
          <w:highlight w:val="white"/>
        </w:rPr>
        <w:t xml:space="preserve">            }</w:t>
      </w:r>
    </w:p>
    <w:p w14:paraId="46BC1EAD" w14:textId="77777777" w:rsidR="00BC62EE" w:rsidRPr="00BC62EE" w:rsidRDefault="00BC62EE" w:rsidP="00BC62EE">
      <w:pPr>
        <w:pStyle w:val="Code"/>
        <w:rPr>
          <w:highlight w:val="white"/>
        </w:rPr>
      </w:pPr>
      <w:r w:rsidRPr="00BC62EE">
        <w:rPr>
          <w:highlight w:val="white"/>
        </w:rPr>
        <w:t xml:space="preserve">            else if (buffer[index] == '\'') {</w:t>
      </w:r>
    </w:p>
    <w:p w14:paraId="39F1A246" w14:textId="77777777" w:rsidR="00BC62EE" w:rsidRPr="00BC62EE" w:rsidRDefault="00BC62EE" w:rsidP="00BC62EE">
      <w:pPr>
        <w:pStyle w:val="Code"/>
        <w:rPr>
          <w:highlight w:val="white"/>
        </w:rPr>
      </w:pPr>
      <w:r w:rsidRPr="00BC62EE">
        <w:rPr>
          <w:highlight w:val="white"/>
        </w:rPr>
        <w:t xml:space="preserve">              break;</w:t>
      </w:r>
    </w:p>
    <w:p w14:paraId="05EB1F97" w14:textId="77777777" w:rsidR="00BC62EE" w:rsidRPr="00BC62EE" w:rsidRDefault="00BC62EE" w:rsidP="00BC62EE">
      <w:pPr>
        <w:pStyle w:val="Code"/>
        <w:rPr>
          <w:highlight w:val="white"/>
        </w:rPr>
      </w:pPr>
      <w:r w:rsidRPr="00BC62EE">
        <w:rPr>
          <w:highlight w:val="white"/>
        </w:rPr>
        <w:t xml:space="preserve">            }</w:t>
      </w:r>
    </w:p>
    <w:p w14:paraId="28279443" w14:textId="77777777" w:rsidR="00BC62EE" w:rsidRPr="00BC62EE" w:rsidRDefault="00BC62EE" w:rsidP="00BC62EE">
      <w:pPr>
        <w:pStyle w:val="Code"/>
        <w:rPr>
          <w:highlight w:val="white"/>
        </w:rPr>
      </w:pPr>
      <w:r w:rsidRPr="00BC62EE">
        <w:rPr>
          <w:highlight w:val="white"/>
        </w:rPr>
        <w:t xml:space="preserve">          }</w:t>
      </w:r>
    </w:p>
    <w:p w14:paraId="116F8EDB" w14:textId="77777777" w:rsidR="00BC62EE" w:rsidRPr="00BC62EE" w:rsidRDefault="00BC62EE" w:rsidP="00BC62EE">
      <w:pPr>
        <w:pStyle w:val="Code"/>
        <w:rPr>
          <w:highlight w:val="white"/>
        </w:rPr>
      </w:pPr>
      <w:r w:rsidRPr="00BC62EE">
        <w:rPr>
          <w:highlight w:val="white"/>
        </w:rPr>
        <w:t xml:space="preserve">        }</w:t>
      </w:r>
    </w:p>
    <w:p w14:paraId="7FC82A17" w14:textId="77777777" w:rsidR="00BC62EE" w:rsidRPr="00BC62EE" w:rsidRDefault="00BC62EE" w:rsidP="00BC62EE">
      <w:pPr>
        <w:pStyle w:val="Code"/>
        <w:rPr>
          <w:highlight w:val="white"/>
        </w:rPr>
      </w:pPr>
      <w:r w:rsidRPr="00BC62EE">
        <w:rPr>
          <w:highlight w:val="white"/>
        </w:rPr>
        <w:t xml:space="preserve">        else if ((buffer[index] == '\"')) {</w:t>
      </w:r>
    </w:p>
    <w:p w14:paraId="3D03BFF3" w14:textId="77777777" w:rsidR="00BC62EE" w:rsidRPr="00BC62EE" w:rsidRDefault="00BC62EE" w:rsidP="00BC62EE">
      <w:pPr>
        <w:pStyle w:val="Code"/>
        <w:rPr>
          <w:highlight w:val="white"/>
        </w:rPr>
      </w:pPr>
      <w:r w:rsidRPr="00BC62EE">
        <w:rPr>
          <w:highlight w:val="white"/>
        </w:rPr>
        <w:t xml:space="preserve">          ++index;</w:t>
      </w:r>
    </w:p>
    <w:p w14:paraId="53E7900A" w14:textId="77777777" w:rsidR="00BC62EE" w:rsidRPr="00BC62EE" w:rsidRDefault="00BC62EE" w:rsidP="00BC62EE">
      <w:pPr>
        <w:pStyle w:val="Code"/>
        <w:rPr>
          <w:highlight w:val="white"/>
        </w:rPr>
      </w:pPr>
    </w:p>
    <w:p w14:paraId="758DA366" w14:textId="77777777" w:rsidR="00BC62EE" w:rsidRPr="00BC62EE" w:rsidRDefault="00BC62EE" w:rsidP="00BC62EE">
      <w:pPr>
        <w:pStyle w:val="Code"/>
        <w:rPr>
          <w:highlight w:val="white"/>
        </w:rPr>
      </w:pPr>
      <w:r w:rsidRPr="00BC62EE">
        <w:rPr>
          <w:highlight w:val="white"/>
        </w:rPr>
        <w:t xml:space="preserve">          for (; true; ++index) {</w:t>
      </w:r>
    </w:p>
    <w:p w14:paraId="55C2831A" w14:textId="77777777" w:rsidR="00BC62EE" w:rsidRPr="00BC62EE" w:rsidRDefault="00BC62EE" w:rsidP="00BC62EE">
      <w:pPr>
        <w:pStyle w:val="Code"/>
        <w:rPr>
          <w:highlight w:val="white"/>
        </w:rPr>
      </w:pPr>
      <w:r w:rsidRPr="00BC62EE">
        <w:rPr>
          <w:highlight w:val="white"/>
        </w:rPr>
        <w:t xml:space="preserve">            if (index == buffer.Length) {</w:t>
      </w:r>
    </w:p>
    <w:p w14:paraId="222C70D0" w14:textId="77777777" w:rsidR="00BC62EE" w:rsidRPr="00BC62EE" w:rsidRDefault="00BC62EE" w:rsidP="00BC62EE">
      <w:pPr>
        <w:pStyle w:val="Code"/>
        <w:rPr>
          <w:highlight w:val="white"/>
        </w:rPr>
      </w:pPr>
      <w:r w:rsidRPr="00BC62EE">
        <w:rPr>
          <w:highlight w:val="white"/>
        </w:rPr>
        <w:t xml:space="preserve">              Assert.Error(Message.Unfinished_string);</w:t>
      </w:r>
    </w:p>
    <w:p w14:paraId="1DF0926A" w14:textId="77777777" w:rsidR="00BC62EE" w:rsidRPr="00BC62EE" w:rsidRDefault="00BC62EE" w:rsidP="00BC62EE">
      <w:pPr>
        <w:pStyle w:val="Code"/>
        <w:rPr>
          <w:highlight w:val="white"/>
        </w:rPr>
      </w:pPr>
      <w:r w:rsidRPr="00BC62EE">
        <w:rPr>
          <w:highlight w:val="white"/>
        </w:rPr>
        <w:t xml:space="preserve">            }</w:t>
      </w:r>
    </w:p>
    <w:p w14:paraId="312D9E7C" w14:textId="77777777" w:rsidR="00BC62EE" w:rsidRPr="00BC62EE" w:rsidRDefault="00BC62EE" w:rsidP="00BC62EE">
      <w:pPr>
        <w:pStyle w:val="Code"/>
        <w:rPr>
          <w:highlight w:val="white"/>
        </w:rPr>
      </w:pPr>
      <w:r w:rsidRPr="00BC62EE">
        <w:rPr>
          <w:highlight w:val="white"/>
        </w:rPr>
        <w:t xml:space="preserve">            else if (buffer[index] == '\n') {</w:t>
      </w:r>
    </w:p>
    <w:p w14:paraId="3E25DACE" w14:textId="77777777" w:rsidR="00BC62EE" w:rsidRPr="00BC62EE" w:rsidRDefault="00BC62EE" w:rsidP="00BC62EE">
      <w:pPr>
        <w:pStyle w:val="Code"/>
        <w:rPr>
          <w:highlight w:val="white"/>
        </w:rPr>
      </w:pPr>
      <w:r w:rsidRPr="00BC62EE">
        <w:rPr>
          <w:highlight w:val="white"/>
        </w:rPr>
        <w:t xml:space="preserve">              Assert.Error(Message.Newline_in_string);</w:t>
      </w:r>
    </w:p>
    <w:p w14:paraId="4D47EFEB" w14:textId="77777777" w:rsidR="00BC62EE" w:rsidRPr="00BC62EE" w:rsidRDefault="00BC62EE" w:rsidP="00BC62EE">
      <w:pPr>
        <w:pStyle w:val="Code"/>
        <w:rPr>
          <w:highlight w:val="white"/>
        </w:rPr>
      </w:pPr>
      <w:r w:rsidRPr="00BC62EE">
        <w:rPr>
          <w:highlight w:val="white"/>
        </w:rPr>
        <w:t xml:space="preserve">            }</w:t>
      </w:r>
    </w:p>
    <w:p w14:paraId="5BCBF777"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3AE17C0E" w14:textId="77777777" w:rsidR="00BC62EE" w:rsidRPr="00BC62EE" w:rsidRDefault="00BC62EE" w:rsidP="00BC62EE">
      <w:pPr>
        <w:pStyle w:val="Code"/>
        <w:rPr>
          <w:highlight w:val="white"/>
        </w:rPr>
      </w:pPr>
      <w:r w:rsidRPr="00BC62EE">
        <w:rPr>
          <w:highlight w:val="white"/>
        </w:rPr>
        <w:t xml:space="preserve">              ++index;</w:t>
      </w:r>
    </w:p>
    <w:p w14:paraId="7760E72B" w14:textId="77777777" w:rsidR="00BC62EE" w:rsidRPr="00BC62EE" w:rsidRDefault="00BC62EE" w:rsidP="00BC62EE">
      <w:pPr>
        <w:pStyle w:val="Code"/>
        <w:rPr>
          <w:highlight w:val="white"/>
        </w:rPr>
      </w:pPr>
      <w:r w:rsidRPr="00BC62EE">
        <w:rPr>
          <w:highlight w:val="white"/>
        </w:rPr>
        <w:t xml:space="preserve">            }</w:t>
      </w:r>
    </w:p>
    <w:p w14:paraId="5B9164C4" w14:textId="77777777" w:rsidR="00BC62EE" w:rsidRPr="00BC62EE" w:rsidRDefault="00BC62EE" w:rsidP="00BC62EE">
      <w:pPr>
        <w:pStyle w:val="Code"/>
        <w:rPr>
          <w:highlight w:val="white"/>
        </w:rPr>
      </w:pPr>
      <w:r w:rsidRPr="00BC62EE">
        <w:rPr>
          <w:highlight w:val="white"/>
        </w:rPr>
        <w:t xml:space="preserve">            else if (buffer[index] == '\"') {</w:t>
      </w:r>
    </w:p>
    <w:p w14:paraId="73D38EB0" w14:textId="77777777" w:rsidR="00BC62EE" w:rsidRPr="00BC62EE" w:rsidRDefault="00BC62EE" w:rsidP="00BC62EE">
      <w:pPr>
        <w:pStyle w:val="Code"/>
        <w:rPr>
          <w:highlight w:val="white"/>
        </w:rPr>
      </w:pPr>
      <w:r w:rsidRPr="00BC62EE">
        <w:rPr>
          <w:highlight w:val="white"/>
        </w:rPr>
        <w:t xml:space="preserve">              break;</w:t>
      </w:r>
    </w:p>
    <w:p w14:paraId="1615EDD3" w14:textId="77777777" w:rsidR="00BC62EE" w:rsidRPr="00BC62EE" w:rsidRDefault="00BC62EE" w:rsidP="00BC62EE">
      <w:pPr>
        <w:pStyle w:val="Code"/>
        <w:rPr>
          <w:highlight w:val="white"/>
        </w:rPr>
      </w:pPr>
      <w:r w:rsidRPr="00BC62EE">
        <w:rPr>
          <w:highlight w:val="white"/>
        </w:rPr>
        <w:t xml:space="preserve">            }</w:t>
      </w:r>
    </w:p>
    <w:p w14:paraId="6251831A" w14:textId="77777777" w:rsidR="00BC62EE" w:rsidRPr="00BC62EE" w:rsidRDefault="00BC62EE" w:rsidP="00BC62EE">
      <w:pPr>
        <w:pStyle w:val="Code"/>
        <w:rPr>
          <w:highlight w:val="white"/>
        </w:rPr>
      </w:pPr>
      <w:r w:rsidRPr="00BC62EE">
        <w:rPr>
          <w:highlight w:val="white"/>
        </w:rPr>
        <w:t xml:space="preserve">          }</w:t>
      </w:r>
    </w:p>
    <w:p w14:paraId="6C1F7946" w14:textId="77777777" w:rsidR="00BC62EE" w:rsidRPr="00BC62EE" w:rsidRDefault="00BC62EE" w:rsidP="00BC62EE">
      <w:pPr>
        <w:pStyle w:val="Code"/>
        <w:rPr>
          <w:highlight w:val="white"/>
        </w:rPr>
      </w:pPr>
      <w:r w:rsidRPr="00BC62EE">
        <w:rPr>
          <w:highlight w:val="white"/>
        </w:rPr>
        <w:t xml:space="preserve">        }</w:t>
      </w:r>
    </w:p>
    <w:p w14:paraId="0E7C63CD" w14:textId="77777777" w:rsidR="00BC62EE" w:rsidRPr="00BC62EE" w:rsidRDefault="00BC62EE" w:rsidP="00BC62EE">
      <w:pPr>
        <w:pStyle w:val="Code"/>
        <w:rPr>
          <w:highlight w:val="white"/>
        </w:rPr>
      </w:pPr>
      <w:r w:rsidRPr="00BC62EE">
        <w:rPr>
          <w:highlight w:val="white"/>
        </w:rPr>
        <w:t xml:space="preserve">        else if (buffer[index] == '\n') {</w:t>
      </w:r>
    </w:p>
    <w:p w14:paraId="550D5C34" w14:textId="77777777" w:rsidR="00BC62EE" w:rsidRPr="00BC62EE" w:rsidRDefault="00BC62EE" w:rsidP="00BC62EE">
      <w:pPr>
        <w:pStyle w:val="Code"/>
        <w:rPr>
          <w:highlight w:val="white"/>
        </w:rPr>
      </w:pPr>
      <w:r w:rsidRPr="00BC62EE">
        <w:rPr>
          <w:highlight w:val="white"/>
        </w:rPr>
        <w:t xml:space="preserve">          ++CCompiler_Main.Scanner.Line;</w:t>
      </w:r>
    </w:p>
    <w:p w14:paraId="7C972196" w14:textId="77777777" w:rsidR="00BC62EE" w:rsidRPr="00BC62EE" w:rsidRDefault="00BC62EE" w:rsidP="00BC62EE">
      <w:pPr>
        <w:pStyle w:val="Code"/>
        <w:rPr>
          <w:highlight w:val="white"/>
        </w:rPr>
      </w:pPr>
      <w:r w:rsidRPr="00BC62EE">
        <w:rPr>
          <w:highlight w:val="white"/>
        </w:rPr>
        <w:t xml:space="preserve">        }</w:t>
      </w:r>
    </w:p>
    <w:p w14:paraId="4CF06A82" w14:textId="77777777" w:rsidR="00BC62EE" w:rsidRPr="00BC62EE" w:rsidRDefault="00BC62EE" w:rsidP="00BC62EE">
      <w:pPr>
        <w:pStyle w:val="Code"/>
        <w:rPr>
          <w:highlight w:val="white"/>
        </w:rPr>
      </w:pPr>
      <w:r w:rsidRPr="00BC62EE">
        <w:rPr>
          <w:highlight w:val="white"/>
        </w:rPr>
        <w:t xml:space="preserve">      }</w:t>
      </w:r>
    </w:p>
    <w:p w14:paraId="3E32D02C" w14:textId="77777777" w:rsidR="00BC62EE" w:rsidRPr="00BC62EE" w:rsidRDefault="00BC62EE" w:rsidP="00BC62EE">
      <w:pPr>
        <w:pStyle w:val="Code"/>
        <w:rPr>
          <w:highlight w:val="white"/>
        </w:rPr>
      </w:pPr>
      <w:r w:rsidRPr="00BC62EE">
        <w:rPr>
          <w:highlight w:val="white"/>
        </w:rPr>
        <w:t xml:space="preserve">    }</w:t>
      </w:r>
    </w:p>
    <w:p w14:paraId="4EDA2611" w14:textId="77777777" w:rsidR="00791B48" w:rsidRPr="00EC76D5" w:rsidRDefault="00791B48" w:rsidP="00791B48">
      <w:pPr>
        <w:pStyle w:val="Rubrik3"/>
      </w:pPr>
      <w:bookmarkStart w:id="35" w:name="_Ref418258402"/>
      <w:bookmarkStart w:id="36" w:name="_Toc49764312"/>
      <w:r w:rsidRPr="00EC76D5">
        <w:t>Slash Codes</w:t>
      </w:r>
      <w:bookmarkEnd w:id="35"/>
      <w:bookmarkEnd w:id="36"/>
    </w:p>
    <w:p w14:paraId="27CC6DE9" w14:textId="77777777" w:rsidR="00A3704E" w:rsidRPr="00EC76D5" w:rsidRDefault="00E22418" w:rsidP="00260A49">
      <w:r w:rsidRPr="00EC76D5">
        <w:t xml:space="preserve">The </w:t>
      </w:r>
      <w:r w:rsidR="00C50C78" w:rsidRPr="00EC76D5">
        <w:rPr>
          <w:rStyle w:val="CodeInText0"/>
        </w:rPr>
        <w:t>slashToChar</w:t>
      </w:r>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lastRenderedPageBreak/>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18B6D7A5" w14:textId="446E108B" w:rsidR="003D0116" w:rsidRPr="00EC76D5" w:rsidRDefault="003D0116" w:rsidP="00D96F55">
      <w:r w:rsidRPr="00EC76D5">
        <w:t>If none of the cases above applies, an error is reported.</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r w:rsidR="00DE277A" w:rsidRPr="00EC76D5">
        <w:rPr>
          <w:rStyle w:val="CodeInText0"/>
        </w:rPr>
        <w:t>charToOctal</w:t>
      </w:r>
      <w:r w:rsidR="00DE277A" w:rsidRPr="00EC76D5">
        <w:t xml:space="preserve"> is called to translate them to octal slash codes.</w:t>
      </w:r>
    </w:p>
    <w:p w14:paraId="08385761" w14:textId="4774F575" w:rsidR="00721293" w:rsidRPr="00EC76D5" w:rsidRDefault="00721293" w:rsidP="00721293">
      <w:r w:rsidRPr="00EC76D5">
        <w:t xml:space="preserve">The </w:t>
      </w:r>
      <w:r w:rsidRPr="00EC76D5">
        <w:rPr>
          <w:rStyle w:val="CodeInText0"/>
        </w:rPr>
        <w:t>octalToChar</w:t>
      </w:r>
      <w:r w:rsidRPr="00EC76D5">
        <w:t xml:space="preserve"> method is called by the scanner to tralform the octal shalch codes into regular characters.</w:t>
      </w:r>
    </w:p>
    <w:p w14:paraId="2F83B352" w14:textId="77777777" w:rsidR="00791B48" w:rsidRPr="00EC76D5" w:rsidRDefault="00791B48" w:rsidP="00791B48">
      <w:pPr>
        <w:pStyle w:val="Rubrik3"/>
      </w:pPr>
      <w:bookmarkStart w:id="37" w:name="_Toc49764313"/>
      <w:r w:rsidRPr="00EC76D5">
        <w:t xml:space="preserve">The </w:t>
      </w:r>
      <w:r w:rsidR="002F2810" w:rsidRPr="00EC76D5">
        <w:t>Line</w:t>
      </w:r>
      <w:r w:rsidRPr="00EC76D5">
        <w:t xml:space="preserve"> List</w:t>
      </w:r>
      <w:bookmarkEnd w:id="37"/>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198B3456" w14:textId="77777777" w:rsidR="00D40E37" w:rsidRPr="00D40E37" w:rsidRDefault="00D40E37" w:rsidP="00D40E37">
      <w:pPr>
        <w:pStyle w:val="Code"/>
        <w:rPr>
          <w:highlight w:val="white"/>
        </w:rPr>
      </w:pPr>
      <w:r w:rsidRPr="00D40E37">
        <w:rPr>
          <w:highlight w:val="white"/>
        </w:rPr>
        <w:t xml:space="preserve">    private List&lt;string&gt; GenerateLineList(string text) {</w:t>
      </w:r>
    </w:p>
    <w:p w14:paraId="0C638E34" w14:textId="77777777" w:rsidR="00D40E37" w:rsidRPr="00D40E37" w:rsidRDefault="00D40E37" w:rsidP="00D40E37">
      <w:pPr>
        <w:pStyle w:val="Code"/>
        <w:rPr>
          <w:highlight w:val="white"/>
        </w:rPr>
      </w:pPr>
      <w:r w:rsidRPr="00D40E37">
        <w:rPr>
          <w:highlight w:val="white"/>
        </w:rPr>
        <w:t xml:space="preserve">      List&lt;string&gt; trimList = new List&lt;string&gt;();</w:t>
      </w:r>
    </w:p>
    <w:p w14:paraId="625314E4" w14:textId="77777777" w:rsidR="00D40E37" w:rsidRPr="00D40E37" w:rsidRDefault="00D40E37" w:rsidP="00D40E37">
      <w:pPr>
        <w:pStyle w:val="Code"/>
        <w:rPr>
          <w:highlight w:val="white"/>
        </w:rPr>
      </w:pPr>
      <w:r w:rsidRPr="00D40E37">
        <w:rPr>
          <w:highlight w:val="white"/>
        </w:rPr>
        <w:t xml:space="preserve">      foreach (string line in text.Split('\n')) {</w:t>
      </w:r>
    </w:p>
    <w:p w14:paraId="28554AEB" w14:textId="77777777" w:rsidR="00D40E37" w:rsidRPr="00D40E37" w:rsidRDefault="00D40E37" w:rsidP="00D40E37">
      <w:pPr>
        <w:pStyle w:val="Code"/>
        <w:rPr>
          <w:highlight w:val="white"/>
        </w:rPr>
      </w:pPr>
      <w:r w:rsidRPr="00D40E37">
        <w:rPr>
          <w:highlight w:val="white"/>
        </w:rPr>
        <w:t xml:space="preserve">        trimList.Add(line.Trim());</w:t>
      </w:r>
    </w:p>
    <w:p w14:paraId="6B27D5E9" w14:textId="77777777" w:rsidR="00D40E37" w:rsidRPr="00D40E37" w:rsidRDefault="00D40E37" w:rsidP="00D40E37">
      <w:pPr>
        <w:pStyle w:val="Code"/>
        <w:rPr>
          <w:highlight w:val="white"/>
        </w:rPr>
      </w:pPr>
      <w:r w:rsidRPr="00D40E37">
        <w:rPr>
          <w:highlight w:val="white"/>
        </w:rPr>
        <w:t xml:space="preserve">      }</w:t>
      </w:r>
    </w:p>
    <w:p w14:paraId="724642DA" w14:textId="77777777" w:rsidR="00D40E37" w:rsidRPr="00D40E37" w:rsidRDefault="00D40E37" w:rsidP="00D40E37">
      <w:pPr>
        <w:pStyle w:val="Code"/>
        <w:rPr>
          <w:highlight w:val="white"/>
        </w:rPr>
      </w:pPr>
    </w:p>
    <w:p w14:paraId="0C7FA51A" w14:textId="77777777" w:rsidR="00D40E37" w:rsidRPr="00D40E37" w:rsidRDefault="00D40E37" w:rsidP="00D40E37">
      <w:pPr>
        <w:pStyle w:val="Code"/>
        <w:rPr>
          <w:highlight w:val="white"/>
        </w:rPr>
      </w:pPr>
      <w:r w:rsidRPr="00D40E37">
        <w:rPr>
          <w:highlight w:val="white"/>
        </w:rPr>
        <w:t xml:space="preserve">      int index = 0;</w:t>
      </w:r>
    </w:p>
    <w:p w14:paraId="17ED8C52" w14:textId="77777777" w:rsidR="00D40E37" w:rsidRPr="00D40E37" w:rsidRDefault="00D40E37" w:rsidP="00D40E37">
      <w:pPr>
        <w:pStyle w:val="Code"/>
        <w:rPr>
          <w:highlight w:val="white"/>
        </w:rPr>
      </w:pPr>
      <w:r w:rsidRPr="00D40E37">
        <w:rPr>
          <w:highlight w:val="white"/>
        </w:rPr>
        <w:t xml:space="preserve">      List&lt;string&gt; resultList = new List&lt;string&gt;();</w:t>
      </w:r>
    </w:p>
    <w:p w14:paraId="0F2CF045" w14:textId="77777777" w:rsidR="00D40E37" w:rsidRPr="00D40E37" w:rsidRDefault="00D40E37" w:rsidP="00D40E37">
      <w:pPr>
        <w:pStyle w:val="Code"/>
        <w:rPr>
          <w:highlight w:val="white"/>
        </w:rPr>
      </w:pPr>
    </w:p>
    <w:p w14:paraId="4A0A4FAC" w14:textId="77777777" w:rsidR="00D40E37" w:rsidRPr="00D40E37" w:rsidRDefault="00D40E37" w:rsidP="00D40E37">
      <w:pPr>
        <w:pStyle w:val="Code"/>
        <w:rPr>
          <w:highlight w:val="white"/>
        </w:rPr>
      </w:pPr>
      <w:r w:rsidRPr="00D40E37">
        <w:rPr>
          <w:highlight w:val="white"/>
        </w:rPr>
        <w:t xml:space="preserve">      while (index &lt; trimList.Count) {</w:t>
      </w:r>
    </w:p>
    <w:p w14:paraId="089F53B4" w14:textId="77777777" w:rsidR="00D40E37" w:rsidRPr="00D40E37" w:rsidRDefault="00D40E37" w:rsidP="00D40E37">
      <w:pPr>
        <w:pStyle w:val="Code"/>
        <w:rPr>
          <w:highlight w:val="white"/>
        </w:rPr>
      </w:pPr>
      <w:r w:rsidRPr="00D40E37">
        <w:rPr>
          <w:highlight w:val="white"/>
        </w:rPr>
        <w:t xml:space="preserve">        if (trimList[index].StartsWith("#")) {</w:t>
      </w:r>
    </w:p>
    <w:p w14:paraId="635AC82D" w14:textId="77777777" w:rsidR="00D40E37" w:rsidRPr="00D40E37" w:rsidRDefault="00D40E37" w:rsidP="00D40E37">
      <w:pPr>
        <w:pStyle w:val="Code"/>
        <w:rPr>
          <w:highlight w:val="white"/>
        </w:rPr>
      </w:pPr>
      <w:r w:rsidRPr="00D40E37">
        <w:rPr>
          <w:highlight w:val="white"/>
        </w:rPr>
        <w:t xml:space="preserve">          StringBuilder buffer = new StringBuilder();</w:t>
      </w:r>
    </w:p>
    <w:p w14:paraId="2CBE517F" w14:textId="77777777" w:rsidR="00D40E37" w:rsidRPr="00D40E37" w:rsidRDefault="00D40E37" w:rsidP="00D40E37">
      <w:pPr>
        <w:pStyle w:val="Code"/>
        <w:rPr>
          <w:highlight w:val="white"/>
        </w:rPr>
      </w:pPr>
    </w:p>
    <w:p w14:paraId="53E64B08" w14:textId="77777777" w:rsidR="00D40E37" w:rsidRDefault="00D40E37" w:rsidP="00D40E37">
      <w:pPr>
        <w:pStyle w:val="Code"/>
        <w:rPr>
          <w:highlight w:val="white"/>
        </w:rPr>
      </w:pPr>
      <w:r w:rsidRPr="00D40E37">
        <w:rPr>
          <w:highlight w:val="white"/>
        </w:rPr>
        <w:t xml:space="preserve">          for (; (index &lt; trimList.Count) &amp;&amp; trimList[index].EndsWith("\\");</w:t>
      </w:r>
    </w:p>
    <w:p w14:paraId="1C49453D" w14:textId="2EB2DB15"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6B699D50" w14:textId="77777777" w:rsidR="00D40E37" w:rsidRDefault="00D40E37" w:rsidP="00D40E37">
      <w:pPr>
        <w:pStyle w:val="Code"/>
        <w:rPr>
          <w:highlight w:val="white"/>
        </w:rPr>
      </w:pPr>
      <w:r w:rsidRPr="00D40E37">
        <w:rPr>
          <w:highlight w:val="white"/>
        </w:rPr>
        <w:t xml:space="preserve">            buffer.Append(trimList[index].</w:t>
      </w:r>
    </w:p>
    <w:p w14:paraId="41F1EF4E" w14:textId="1BCCA540" w:rsidR="00D40E37" w:rsidRPr="00D40E37" w:rsidRDefault="00D40E37" w:rsidP="00D40E37">
      <w:pPr>
        <w:pStyle w:val="Code"/>
        <w:rPr>
          <w:highlight w:val="white"/>
        </w:rPr>
      </w:pPr>
      <w:r>
        <w:rPr>
          <w:highlight w:val="white"/>
        </w:rPr>
        <w:t xml:space="preserve">                          </w:t>
      </w:r>
      <w:r w:rsidRPr="00D40E37">
        <w:rPr>
          <w:highlight w:val="white"/>
        </w:rPr>
        <w:t>Substring(0, trimList[index].Length - 1) + "\n");</w:t>
      </w:r>
    </w:p>
    <w:p w14:paraId="79765B60" w14:textId="77777777" w:rsidR="00D40E37" w:rsidRPr="00D40E37" w:rsidRDefault="00D40E37" w:rsidP="00D40E37">
      <w:pPr>
        <w:pStyle w:val="Code"/>
        <w:rPr>
          <w:highlight w:val="white"/>
        </w:rPr>
      </w:pPr>
      <w:r w:rsidRPr="00D40E37">
        <w:rPr>
          <w:highlight w:val="white"/>
        </w:rPr>
        <w:t xml:space="preserve">          }</w:t>
      </w:r>
    </w:p>
    <w:p w14:paraId="4C9C5C1F" w14:textId="77777777" w:rsidR="00D40E37" w:rsidRPr="00D40E37" w:rsidRDefault="00D40E37" w:rsidP="00D40E37">
      <w:pPr>
        <w:pStyle w:val="Code"/>
        <w:rPr>
          <w:highlight w:val="white"/>
        </w:rPr>
      </w:pPr>
    </w:p>
    <w:p w14:paraId="258700FB" w14:textId="77777777" w:rsidR="00D40E37" w:rsidRPr="00D40E37" w:rsidRDefault="00D40E37" w:rsidP="00D40E37">
      <w:pPr>
        <w:pStyle w:val="Code"/>
        <w:rPr>
          <w:highlight w:val="white"/>
        </w:rPr>
      </w:pPr>
      <w:r w:rsidRPr="00D40E37">
        <w:rPr>
          <w:highlight w:val="white"/>
        </w:rPr>
        <w:t xml:space="preserve">          if (index &lt; trimList.Count) {</w:t>
      </w:r>
    </w:p>
    <w:p w14:paraId="473D705B" w14:textId="77777777" w:rsidR="00D40E37" w:rsidRPr="00D40E37" w:rsidRDefault="00D40E37" w:rsidP="00D40E37">
      <w:pPr>
        <w:pStyle w:val="Code"/>
        <w:rPr>
          <w:highlight w:val="white"/>
        </w:rPr>
      </w:pPr>
      <w:r w:rsidRPr="00D40E37">
        <w:rPr>
          <w:highlight w:val="white"/>
        </w:rPr>
        <w:t xml:space="preserve">            buffer.Append(trimList[index++] + "\n");</w:t>
      </w:r>
    </w:p>
    <w:p w14:paraId="1B0C1E5D" w14:textId="77777777" w:rsidR="00D40E37" w:rsidRPr="00D40E37" w:rsidRDefault="00D40E37" w:rsidP="00D40E37">
      <w:pPr>
        <w:pStyle w:val="Code"/>
        <w:rPr>
          <w:highlight w:val="white"/>
        </w:rPr>
      </w:pPr>
      <w:r w:rsidRPr="00D40E37">
        <w:rPr>
          <w:highlight w:val="white"/>
        </w:rPr>
        <w:t xml:space="preserve">          }</w:t>
      </w:r>
    </w:p>
    <w:p w14:paraId="3AF59E51" w14:textId="77777777" w:rsidR="00D40E37" w:rsidRPr="00D40E37" w:rsidRDefault="00D40E37" w:rsidP="00D40E37">
      <w:pPr>
        <w:pStyle w:val="Code"/>
        <w:rPr>
          <w:highlight w:val="white"/>
        </w:rPr>
      </w:pPr>
    </w:p>
    <w:p w14:paraId="7BC75CAB" w14:textId="77777777" w:rsidR="00D40E37" w:rsidRPr="00D40E37" w:rsidRDefault="00D40E37" w:rsidP="00D40E37">
      <w:pPr>
        <w:pStyle w:val="Code"/>
        <w:rPr>
          <w:highlight w:val="white"/>
        </w:rPr>
      </w:pPr>
      <w:r w:rsidRPr="00D40E37">
        <w:rPr>
          <w:highlight w:val="white"/>
        </w:rPr>
        <w:t xml:space="preserve">          resultList.Add(buffer.ToString());</w:t>
      </w:r>
    </w:p>
    <w:p w14:paraId="2A3B04C2" w14:textId="77777777" w:rsidR="00D40E37" w:rsidRPr="00D40E37" w:rsidRDefault="00D40E37" w:rsidP="00D40E37">
      <w:pPr>
        <w:pStyle w:val="Code"/>
        <w:rPr>
          <w:highlight w:val="white"/>
        </w:rPr>
      </w:pPr>
      <w:r w:rsidRPr="00D40E37">
        <w:rPr>
          <w:highlight w:val="white"/>
        </w:rPr>
        <w:t xml:space="preserve">        }</w:t>
      </w:r>
    </w:p>
    <w:p w14:paraId="35324B09" w14:textId="77777777" w:rsidR="00D40E37" w:rsidRPr="00D40E37" w:rsidRDefault="00D40E37" w:rsidP="00D40E37">
      <w:pPr>
        <w:pStyle w:val="Code"/>
        <w:rPr>
          <w:highlight w:val="white"/>
        </w:rPr>
      </w:pPr>
      <w:r w:rsidRPr="00D40E37">
        <w:rPr>
          <w:highlight w:val="white"/>
        </w:rPr>
        <w:t xml:space="preserve">        else {</w:t>
      </w:r>
    </w:p>
    <w:p w14:paraId="657579D3" w14:textId="77777777" w:rsidR="00D40E37" w:rsidRPr="00D40E37" w:rsidRDefault="00D40E37" w:rsidP="00D40E37">
      <w:pPr>
        <w:pStyle w:val="Code"/>
        <w:rPr>
          <w:highlight w:val="white"/>
        </w:rPr>
      </w:pPr>
      <w:r w:rsidRPr="00D40E37">
        <w:rPr>
          <w:highlight w:val="white"/>
        </w:rPr>
        <w:t xml:space="preserve">          StringBuilder buffer = new StringBuilder();</w:t>
      </w:r>
    </w:p>
    <w:p w14:paraId="66CF8085" w14:textId="77777777" w:rsidR="00D40E37" w:rsidRPr="00D40E37" w:rsidRDefault="00D40E37" w:rsidP="00D40E37">
      <w:pPr>
        <w:pStyle w:val="Code"/>
        <w:rPr>
          <w:highlight w:val="white"/>
        </w:rPr>
      </w:pPr>
    </w:p>
    <w:p w14:paraId="455A64A4" w14:textId="77777777" w:rsidR="00D40E37" w:rsidRDefault="00D40E37" w:rsidP="00D40E37">
      <w:pPr>
        <w:pStyle w:val="Code"/>
        <w:rPr>
          <w:highlight w:val="white"/>
        </w:rPr>
      </w:pPr>
      <w:r w:rsidRPr="00D40E37">
        <w:rPr>
          <w:highlight w:val="white"/>
        </w:rPr>
        <w:lastRenderedPageBreak/>
        <w:t xml:space="preserve">          for (; (index &lt; trimList.Count) &amp;&amp; !trimList[index].StartsWith("#");</w:t>
      </w:r>
    </w:p>
    <w:p w14:paraId="41826B99" w14:textId="3F904A8E"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43669B08" w14:textId="77777777" w:rsidR="00D40E37" w:rsidRPr="00D40E37" w:rsidRDefault="00D40E37" w:rsidP="00D40E37">
      <w:pPr>
        <w:pStyle w:val="Code"/>
        <w:rPr>
          <w:highlight w:val="white"/>
        </w:rPr>
      </w:pPr>
      <w:r w:rsidRPr="00D40E37">
        <w:rPr>
          <w:highlight w:val="white"/>
        </w:rPr>
        <w:t xml:space="preserve">            buffer.Append(trimList[index] + "\n");</w:t>
      </w:r>
    </w:p>
    <w:p w14:paraId="52566290" w14:textId="77777777" w:rsidR="00D40E37" w:rsidRPr="00D40E37" w:rsidRDefault="00D40E37" w:rsidP="00D40E37">
      <w:pPr>
        <w:pStyle w:val="Code"/>
        <w:rPr>
          <w:highlight w:val="white"/>
        </w:rPr>
      </w:pPr>
      <w:r w:rsidRPr="00D40E37">
        <w:rPr>
          <w:highlight w:val="white"/>
        </w:rPr>
        <w:t xml:space="preserve">          }</w:t>
      </w:r>
    </w:p>
    <w:p w14:paraId="5710144A" w14:textId="77777777" w:rsidR="00D40E37" w:rsidRPr="00D40E37" w:rsidRDefault="00D40E37" w:rsidP="00D40E37">
      <w:pPr>
        <w:pStyle w:val="Code"/>
        <w:rPr>
          <w:highlight w:val="white"/>
        </w:rPr>
      </w:pPr>
    </w:p>
    <w:p w14:paraId="1EE73CE4" w14:textId="77777777" w:rsidR="00D40E37" w:rsidRPr="00D40E37" w:rsidRDefault="00D40E37" w:rsidP="00D40E37">
      <w:pPr>
        <w:pStyle w:val="Code"/>
        <w:rPr>
          <w:highlight w:val="white"/>
        </w:rPr>
      </w:pPr>
      <w:r w:rsidRPr="00D40E37">
        <w:rPr>
          <w:highlight w:val="white"/>
        </w:rPr>
        <w:t xml:space="preserve">          resultList.Add(buffer.ToString());</w:t>
      </w:r>
    </w:p>
    <w:p w14:paraId="2817C0C9" w14:textId="77777777" w:rsidR="00D40E37" w:rsidRPr="00D40E37" w:rsidRDefault="00D40E37" w:rsidP="00D40E37">
      <w:pPr>
        <w:pStyle w:val="Code"/>
        <w:rPr>
          <w:highlight w:val="white"/>
        </w:rPr>
      </w:pPr>
      <w:r w:rsidRPr="00D40E37">
        <w:rPr>
          <w:highlight w:val="white"/>
        </w:rPr>
        <w:t xml:space="preserve">        }</w:t>
      </w:r>
    </w:p>
    <w:p w14:paraId="324B9D36" w14:textId="77777777" w:rsidR="00D40E37" w:rsidRPr="00D40E37" w:rsidRDefault="00D40E37" w:rsidP="00D40E37">
      <w:pPr>
        <w:pStyle w:val="Code"/>
        <w:rPr>
          <w:highlight w:val="white"/>
        </w:rPr>
      </w:pPr>
      <w:r w:rsidRPr="00D40E37">
        <w:rPr>
          <w:highlight w:val="white"/>
        </w:rPr>
        <w:t xml:space="preserve">      }</w:t>
      </w:r>
    </w:p>
    <w:p w14:paraId="19DAF151" w14:textId="77777777" w:rsidR="00D40E37" w:rsidRPr="00D40E37" w:rsidRDefault="00D40E37" w:rsidP="00D40E37">
      <w:pPr>
        <w:pStyle w:val="Code"/>
        <w:rPr>
          <w:highlight w:val="white"/>
        </w:rPr>
      </w:pPr>
    </w:p>
    <w:p w14:paraId="7F687BF3" w14:textId="77777777" w:rsidR="00D40E37" w:rsidRPr="00D40E37" w:rsidRDefault="00D40E37" w:rsidP="00D40E37">
      <w:pPr>
        <w:pStyle w:val="Code"/>
        <w:rPr>
          <w:highlight w:val="white"/>
        </w:rPr>
      </w:pPr>
      <w:r w:rsidRPr="00D40E37">
        <w:rPr>
          <w:highlight w:val="white"/>
        </w:rPr>
        <w:t xml:space="preserve">      return resultList;</w:t>
      </w:r>
    </w:p>
    <w:p w14:paraId="66681D13" w14:textId="77777777" w:rsidR="00D40E37" w:rsidRPr="00D40E37" w:rsidRDefault="00D40E37" w:rsidP="00D40E37">
      <w:pPr>
        <w:pStyle w:val="Code"/>
        <w:rPr>
          <w:highlight w:val="white"/>
        </w:rPr>
      </w:pPr>
      <w:r w:rsidRPr="00D40E37">
        <w:rPr>
          <w:highlight w:val="white"/>
        </w:rPr>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r w:rsidR="00BF2BB0" w:rsidRPr="00EC76D5">
        <w:rPr>
          <w:rStyle w:val="CodeInText"/>
        </w:rPr>
        <w:t>lineBuffer</w:t>
      </w:r>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r w:rsidR="000F09D0" w:rsidRPr="00EC76D5">
        <w:rPr>
          <w:rStyle w:val="CodeInText"/>
        </w:rPr>
        <w:t>generateLineList</w:t>
      </w:r>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r w:rsidR="002A0975" w:rsidRPr="00EC76D5">
        <w:rPr>
          <w:rStyle w:val="CodeInText"/>
        </w:rPr>
        <w:t>searchForMacros</w:t>
      </w:r>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063D172D" w14:textId="77777777" w:rsidR="00F228D2" w:rsidRPr="006075A1" w:rsidRDefault="00F228D2" w:rsidP="006075A1">
      <w:pPr>
        <w:pStyle w:val="Code"/>
        <w:rPr>
          <w:highlight w:val="white"/>
        </w:rPr>
      </w:pPr>
      <w:r w:rsidRPr="006075A1">
        <w:rPr>
          <w:highlight w:val="white"/>
        </w:rPr>
        <w:t xml:space="preserve">    private List&lt;Token&gt; Scan(string text) {</w:t>
      </w:r>
    </w:p>
    <w:p w14:paraId="70AEC88D" w14:textId="77777777" w:rsidR="00F228D2" w:rsidRPr="006075A1" w:rsidRDefault="00F228D2" w:rsidP="006075A1">
      <w:pPr>
        <w:pStyle w:val="Code"/>
        <w:rPr>
          <w:highlight w:val="white"/>
        </w:rPr>
      </w:pPr>
      <w:r w:rsidRPr="006075A1">
        <w:rPr>
          <w:highlight w:val="white"/>
        </w:rPr>
        <w:t xml:space="preserve">      byte[] byteArray = Encoding.ASCII.GetBytes(text);</w:t>
      </w:r>
    </w:p>
    <w:p w14:paraId="7C50B3B1" w14:textId="77777777" w:rsidR="00F228D2" w:rsidRPr="006075A1" w:rsidRDefault="00F228D2" w:rsidP="006075A1">
      <w:pPr>
        <w:pStyle w:val="Code"/>
        <w:rPr>
          <w:highlight w:val="white"/>
        </w:rPr>
      </w:pPr>
      <w:r w:rsidRPr="006075A1">
        <w:rPr>
          <w:highlight w:val="white"/>
        </w:rPr>
        <w:t xml:space="preserve">      MemoryStream memoryStream = new MemoryStream(byteArray);</w:t>
      </w:r>
    </w:p>
    <w:p w14:paraId="3F0A91D9" w14:textId="77777777" w:rsidR="00F228D2" w:rsidRPr="006075A1" w:rsidRDefault="00F228D2" w:rsidP="006075A1">
      <w:pPr>
        <w:pStyle w:val="Code"/>
        <w:rPr>
          <w:highlight w:val="white"/>
        </w:rPr>
      </w:pPr>
      <w:r w:rsidRPr="006075A1">
        <w:rPr>
          <w:highlight w:val="white"/>
        </w:rPr>
        <w:t xml:space="preserve">      CCompiler_Pre.Scanner scanner = new CCompiler_Pre.Scanner(memoryStream);</w:t>
      </w:r>
    </w:p>
    <w:p w14:paraId="138A181D" w14:textId="77777777" w:rsidR="00F228D2" w:rsidRPr="006075A1" w:rsidRDefault="00F228D2" w:rsidP="006075A1">
      <w:pPr>
        <w:pStyle w:val="Code"/>
        <w:rPr>
          <w:highlight w:val="white"/>
        </w:rPr>
      </w:pPr>
      <w:r w:rsidRPr="006075A1">
        <w:rPr>
          <w:highlight w:val="white"/>
        </w:rPr>
        <w:t xml:space="preserve">      List&lt;Token&gt; tokenList = new List&lt;Token&gt;();</w:t>
      </w:r>
    </w:p>
    <w:p w14:paraId="33CBC1B0" w14:textId="77777777" w:rsidR="00F228D2" w:rsidRPr="006075A1" w:rsidRDefault="00F228D2" w:rsidP="006075A1">
      <w:pPr>
        <w:pStyle w:val="Code"/>
        <w:rPr>
          <w:highlight w:val="white"/>
        </w:rPr>
      </w:pPr>
    </w:p>
    <w:p w14:paraId="2AD25CC6" w14:textId="77777777" w:rsidR="00F228D2" w:rsidRPr="006075A1" w:rsidRDefault="00F228D2" w:rsidP="006075A1">
      <w:pPr>
        <w:pStyle w:val="Code"/>
        <w:rPr>
          <w:highlight w:val="white"/>
        </w:rPr>
      </w:pPr>
      <w:r w:rsidRPr="006075A1">
        <w:rPr>
          <w:highlight w:val="white"/>
        </w:rPr>
        <w:t xml:space="preserve">      while (true) {</w:t>
      </w:r>
    </w:p>
    <w:p w14:paraId="633DD79E" w14:textId="77777777" w:rsidR="00F228D2" w:rsidRPr="006075A1" w:rsidRDefault="00F228D2" w:rsidP="006075A1">
      <w:pPr>
        <w:pStyle w:val="Code"/>
        <w:rPr>
          <w:highlight w:val="white"/>
        </w:rPr>
      </w:pPr>
      <w:r w:rsidRPr="006075A1">
        <w:rPr>
          <w:highlight w:val="white"/>
        </w:rPr>
        <w:t xml:space="preserve">        CCompiler_Pre.Tokens tokenId = (CCompiler_Pre.Tokens) scanner.yylex();</w:t>
      </w:r>
    </w:p>
    <w:p w14:paraId="5685B15F" w14:textId="77777777" w:rsidR="00F228D2" w:rsidRPr="006075A1" w:rsidRDefault="00F228D2" w:rsidP="006075A1">
      <w:pPr>
        <w:pStyle w:val="Code"/>
        <w:rPr>
          <w:highlight w:val="white"/>
        </w:rPr>
      </w:pPr>
      <w:r w:rsidRPr="006075A1">
        <w:rPr>
          <w:highlight w:val="white"/>
        </w:rPr>
        <w:t xml:space="preserve">        tokenList.Add(new Token(tokenId, scanner.yylval.name));</w:t>
      </w:r>
    </w:p>
    <w:p w14:paraId="61F275B5" w14:textId="77777777" w:rsidR="00F228D2" w:rsidRPr="006075A1" w:rsidRDefault="00F228D2" w:rsidP="006075A1">
      <w:pPr>
        <w:pStyle w:val="Code"/>
        <w:rPr>
          <w:highlight w:val="white"/>
        </w:rPr>
      </w:pPr>
    </w:p>
    <w:p w14:paraId="2D9A85AF" w14:textId="77777777" w:rsidR="00F228D2" w:rsidRPr="006075A1" w:rsidRDefault="00F228D2" w:rsidP="006075A1">
      <w:pPr>
        <w:pStyle w:val="Code"/>
        <w:rPr>
          <w:highlight w:val="white"/>
        </w:rPr>
      </w:pPr>
      <w:r w:rsidRPr="006075A1">
        <w:rPr>
          <w:highlight w:val="white"/>
        </w:rPr>
        <w:t xml:space="preserve">        if (tokenId == CCompiler_Pre.Tokens.EOF) {</w:t>
      </w:r>
    </w:p>
    <w:p w14:paraId="1C0757C1" w14:textId="77777777" w:rsidR="00F228D2" w:rsidRPr="006075A1" w:rsidRDefault="00F228D2" w:rsidP="006075A1">
      <w:pPr>
        <w:pStyle w:val="Code"/>
        <w:rPr>
          <w:highlight w:val="white"/>
        </w:rPr>
      </w:pPr>
      <w:r w:rsidRPr="006075A1">
        <w:rPr>
          <w:highlight w:val="white"/>
        </w:rPr>
        <w:t xml:space="preserve">          break;</w:t>
      </w:r>
    </w:p>
    <w:p w14:paraId="60BE3E09" w14:textId="77777777" w:rsidR="00F228D2" w:rsidRPr="006075A1" w:rsidRDefault="00F228D2" w:rsidP="006075A1">
      <w:pPr>
        <w:pStyle w:val="Code"/>
        <w:rPr>
          <w:highlight w:val="white"/>
        </w:rPr>
      </w:pPr>
      <w:r w:rsidRPr="006075A1">
        <w:rPr>
          <w:highlight w:val="white"/>
        </w:rPr>
        <w:t xml:space="preserve">        }</w:t>
      </w:r>
    </w:p>
    <w:p w14:paraId="7D5EBE93" w14:textId="77777777" w:rsidR="00F228D2" w:rsidRPr="006075A1" w:rsidRDefault="00F228D2" w:rsidP="006075A1">
      <w:pPr>
        <w:pStyle w:val="Code"/>
        <w:rPr>
          <w:highlight w:val="white"/>
        </w:rPr>
      </w:pPr>
      <w:r w:rsidRPr="006075A1">
        <w:rPr>
          <w:highlight w:val="white"/>
        </w:rPr>
        <w:t xml:space="preserve">      }</w:t>
      </w:r>
    </w:p>
    <w:p w14:paraId="36C20F67" w14:textId="77777777" w:rsidR="00F228D2" w:rsidRPr="006075A1" w:rsidRDefault="00F228D2" w:rsidP="006075A1">
      <w:pPr>
        <w:pStyle w:val="Code"/>
        <w:rPr>
          <w:highlight w:val="white"/>
        </w:rPr>
      </w:pPr>
    </w:p>
    <w:p w14:paraId="4DD5C1F3" w14:textId="77777777" w:rsidR="00F228D2" w:rsidRPr="006075A1" w:rsidRDefault="00F228D2" w:rsidP="006075A1">
      <w:pPr>
        <w:pStyle w:val="Code"/>
        <w:rPr>
          <w:highlight w:val="white"/>
        </w:rPr>
      </w:pPr>
      <w:r w:rsidRPr="006075A1">
        <w:rPr>
          <w:highlight w:val="white"/>
        </w:rPr>
        <w:t xml:space="preserve">      memoryStream.Close();</w:t>
      </w:r>
    </w:p>
    <w:p w14:paraId="1C7E77D2" w14:textId="77777777" w:rsidR="00F228D2" w:rsidRPr="006075A1" w:rsidRDefault="00F228D2" w:rsidP="006075A1">
      <w:pPr>
        <w:pStyle w:val="Code"/>
        <w:rPr>
          <w:highlight w:val="white"/>
        </w:rPr>
      </w:pPr>
      <w:r w:rsidRPr="006075A1">
        <w:rPr>
          <w:highlight w:val="white"/>
        </w:rPr>
        <w:t xml:space="preserve">      return tokenList;</w:t>
      </w:r>
    </w:p>
    <w:p w14:paraId="3AC78663" w14:textId="77777777" w:rsidR="00F228D2" w:rsidRPr="006075A1" w:rsidRDefault="00F228D2" w:rsidP="006075A1">
      <w:pPr>
        <w:pStyle w:val="Code"/>
        <w:rPr>
          <w:highlight w:val="white"/>
        </w:rPr>
      </w:pPr>
      <w:r w:rsidRPr="006075A1">
        <w:rPr>
          <w:highlight w:val="white"/>
        </w:rPr>
        <w:t xml:space="preserve">    }</w:t>
      </w:r>
    </w:p>
    <w:p w14:paraId="137B484D" w14:textId="77777777" w:rsidR="00F228D2" w:rsidRPr="006075A1" w:rsidRDefault="00F228D2" w:rsidP="006075A1">
      <w:pPr>
        <w:pStyle w:val="Code"/>
        <w:rPr>
          <w:highlight w:val="white"/>
        </w:rPr>
      </w:pPr>
    </w:p>
    <w:p w14:paraId="7B917E9F" w14:textId="77777777" w:rsidR="00F228D2" w:rsidRPr="006075A1" w:rsidRDefault="00F228D2" w:rsidP="006075A1">
      <w:pPr>
        <w:pStyle w:val="Code"/>
        <w:rPr>
          <w:highlight w:val="white"/>
        </w:rPr>
      </w:pPr>
      <w:r w:rsidRPr="006075A1">
        <w:rPr>
          <w:highlight w:val="white"/>
        </w:rPr>
        <w:t xml:space="preserve">    private string TokenListToString(List&lt;Token&gt; tokenList) {</w:t>
      </w:r>
    </w:p>
    <w:p w14:paraId="17B39300" w14:textId="77777777" w:rsidR="00F228D2" w:rsidRPr="006075A1" w:rsidRDefault="00F228D2" w:rsidP="006075A1">
      <w:pPr>
        <w:pStyle w:val="Code"/>
        <w:rPr>
          <w:highlight w:val="white"/>
        </w:rPr>
      </w:pPr>
      <w:r w:rsidRPr="006075A1">
        <w:rPr>
          <w:highlight w:val="white"/>
        </w:rPr>
        <w:t xml:space="preserve">      StringBuilder buffer = new StringBuilder();</w:t>
      </w:r>
    </w:p>
    <w:p w14:paraId="5F1B1694" w14:textId="77777777" w:rsidR="00F228D2" w:rsidRPr="006075A1" w:rsidRDefault="00F228D2" w:rsidP="006075A1">
      <w:pPr>
        <w:pStyle w:val="Code"/>
        <w:rPr>
          <w:highlight w:val="white"/>
        </w:rPr>
      </w:pPr>
      <w:r w:rsidRPr="006075A1">
        <w:rPr>
          <w:highlight w:val="white"/>
        </w:rPr>
        <w:t xml:space="preserve">    </w:t>
      </w:r>
    </w:p>
    <w:p w14:paraId="2D3E12B8" w14:textId="77777777" w:rsidR="00F228D2" w:rsidRPr="006075A1" w:rsidRDefault="00F228D2" w:rsidP="006075A1">
      <w:pPr>
        <w:pStyle w:val="Code"/>
        <w:rPr>
          <w:highlight w:val="white"/>
        </w:rPr>
      </w:pPr>
      <w:r w:rsidRPr="006075A1">
        <w:rPr>
          <w:highlight w:val="white"/>
        </w:rPr>
        <w:t xml:space="preserve">      foreach (Token token in tokenList) {</w:t>
      </w:r>
    </w:p>
    <w:p w14:paraId="4160E659" w14:textId="77777777" w:rsidR="00F228D2" w:rsidRPr="006075A1" w:rsidRDefault="00F228D2" w:rsidP="006075A1">
      <w:pPr>
        <w:pStyle w:val="Code"/>
        <w:rPr>
          <w:highlight w:val="white"/>
        </w:rPr>
      </w:pPr>
      <w:r w:rsidRPr="006075A1">
        <w:rPr>
          <w:highlight w:val="white"/>
        </w:rPr>
        <w:t xml:space="preserve">        buffer.Append(((buffer.Length &gt; 0) ? " " : "") + token.ToString());</w:t>
      </w:r>
    </w:p>
    <w:p w14:paraId="3D71C571" w14:textId="77777777" w:rsidR="00F228D2" w:rsidRPr="006075A1" w:rsidRDefault="00F228D2" w:rsidP="006075A1">
      <w:pPr>
        <w:pStyle w:val="Code"/>
        <w:rPr>
          <w:highlight w:val="white"/>
        </w:rPr>
      </w:pPr>
      <w:r w:rsidRPr="006075A1">
        <w:rPr>
          <w:highlight w:val="white"/>
        </w:rPr>
        <w:t xml:space="preserve">      }</w:t>
      </w:r>
    </w:p>
    <w:p w14:paraId="50B0431C" w14:textId="77777777" w:rsidR="00F228D2" w:rsidRPr="006075A1" w:rsidRDefault="00F228D2" w:rsidP="006075A1">
      <w:pPr>
        <w:pStyle w:val="Code"/>
        <w:rPr>
          <w:highlight w:val="white"/>
        </w:rPr>
      </w:pPr>
      <w:r w:rsidRPr="006075A1">
        <w:rPr>
          <w:highlight w:val="white"/>
        </w:rPr>
        <w:t xml:space="preserve">    </w:t>
      </w:r>
    </w:p>
    <w:p w14:paraId="150B78D1" w14:textId="77777777" w:rsidR="00F228D2" w:rsidRPr="006075A1" w:rsidRDefault="00F228D2" w:rsidP="006075A1">
      <w:pPr>
        <w:pStyle w:val="Code"/>
        <w:rPr>
          <w:highlight w:val="white"/>
        </w:rPr>
      </w:pPr>
      <w:r w:rsidRPr="006075A1">
        <w:rPr>
          <w:highlight w:val="white"/>
        </w:rPr>
        <w:t xml:space="preserve">      return buffer.ToString();</w:t>
      </w:r>
    </w:p>
    <w:p w14:paraId="7426B620" w14:textId="77777777" w:rsidR="00F228D2" w:rsidRPr="006075A1" w:rsidRDefault="00F228D2" w:rsidP="006075A1">
      <w:pPr>
        <w:pStyle w:val="Code"/>
        <w:rPr>
          <w:highlight w:val="white"/>
        </w:rPr>
      </w:pPr>
      <w:r w:rsidRPr="006075A1">
        <w:rPr>
          <w:highlight w:val="white"/>
        </w:rPr>
        <w:t xml:space="preserve">    }</w:t>
      </w:r>
    </w:p>
    <w:p w14:paraId="0C25DF6A" w14:textId="77777777" w:rsidR="00F228D2" w:rsidRPr="006075A1" w:rsidRDefault="00F228D2" w:rsidP="006075A1">
      <w:pPr>
        <w:pStyle w:val="Code"/>
        <w:rPr>
          <w:highlight w:val="white"/>
        </w:rPr>
      </w:pPr>
    </w:p>
    <w:p w14:paraId="23F8ADAA" w14:textId="77777777" w:rsidR="00F228D2" w:rsidRPr="006075A1" w:rsidRDefault="00F228D2" w:rsidP="006075A1">
      <w:pPr>
        <w:pStyle w:val="Code"/>
        <w:rPr>
          <w:highlight w:val="white"/>
        </w:rPr>
      </w:pPr>
      <w:r w:rsidRPr="006075A1">
        <w:rPr>
          <w:highlight w:val="white"/>
        </w:rPr>
        <w:t xml:space="preserve">    private List&lt;Token&gt; CloneList(List&lt;Token&gt; tokenList) {</w:t>
      </w:r>
    </w:p>
    <w:p w14:paraId="162B2987" w14:textId="77777777" w:rsidR="00F228D2" w:rsidRPr="006075A1" w:rsidRDefault="00F228D2" w:rsidP="006075A1">
      <w:pPr>
        <w:pStyle w:val="Code"/>
        <w:rPr>
          <w:highlight w:val="white"/>
        </w:rPr>
      </w:pPr>
      <w:r w:rsidRPr="006075A1">
        <w:rPr>
          <w:highlight w:val="white"/>
        </w:rPr>
        <w:t xml:space="preserve">      List&lt;Token&gt; resultList = new List&lt;Token&gt;();</w:t>
      </w:r>
    </w:p>
    <w:p w14:paraId="10E4E08F" w14:textId="77777777" w:rsidR="00F228D2" w:rsidRPr="006075A1" w:rsidRDefault="00F228D2" w:rsidP="006075A1">
      <w:pPr>
        <w:pStyle w:val="Code"/>
        <w:rPr>
          <w:highlight w:val="white"/>
        </w:rPr>
      </w:pPr>
      <w:r w:rsidRPr="006075A1">
        <w:rPr>
          <w:highlight w:val="white"/>
        </w:rPr>
        <w:t xml:space="preserve">    </w:t>
      </w:r>
    </w:p>
    <w:p w14:paraId="3787907D" w14:textId="77777777" w:rsidR="00F228D2" w:rsidRPr="006075A1" w:rsidRDefault="00F228D2" w:rsidP="006075A1">
      <w:pPr>
        <w:pStyle w:val="Code"/>
        <w:rPr>
          <w:highlight w:val="white"/>
        </w:rPr>
      </w:pPr>
      <w:r w:rsidRPr="006075A1">
        <w:rPr>
          <w:highlight w:val="white"/>
        </w:rPr>
        <w:t xml:space="preserve">      foreach (Token token in tokenList) {</w:t>
      </w:r>
    </w:p>
    <w:p w14:paraId="66BECA46" w14:textId="77777777" w:rsidR="00F228D2" w:rsidRPr="006075A1" w:rsidRDefault="00F228D2" w:rsidP="006075A1">
      <w:pPr>
        <w:pStyle w:val="Code"/>
        <w:rPr>
          <w:highlight w:val="white"/>
        </w:rPr>
      </w:pPr>
      <w:r w:rsidRPr="006075A1">
        <w:rPr>
          <w:highlight w:val="white"/>
        </w:rPr>
        <w:t xml:space="preserve">        resultList.Add((Token) token.Clone());</w:t>
      </w:r>
    </w:p>
    <w:p w14:paraId="4062C87B" w14:textId="77777777" w:rsidR="00F228D2" w:rsidRPr="006075A1" w:rsidRDefault="00F228D2" w:rsidP="006075A1">
      <w:pPr>
        <w:pStyle w:val="Code"/>
        <w:rPr>
          <w:highlight w:val="white"/>
        </w:rPr>
      </w:pPr>
      <w:r w:rsidRPr="006075A1">
        <w:rPr>
          <w:highlight w:val="white"/>
        </w:rPr>
        <w:t xml:space="preserve">      }</w:t>
      </w:r>
    </w:p>
    <w:p w14:paraId="28B1E37D" w14:textId="77777777" w:rsidR="00F228D2" w:rsidRPr="006075A1" w:rsidRDefault="00F228D2" w:rsidP="006075A1">
      <w:pPr>
        <w:pStyle w:val="Code"/>
        <w:rPr>
          <w:highlight w:val="white"/>
        </w:rPr>
      </w:pPr>
      <w:r w:rsidRPr="006075A1">
        <w:rPr>
          <w:highlight w:val="white"/>
        </w:rPr>
        <w:t xml:space="preserve">    </w:t>
      </w:r>
    </w:p>
    <w:p w14:paraId="4B70ECDB" w14:textId="77777777" w:rsidR="00F228D2" w:rsidRPr="006075A1" w:rsidRDefault="00F228D2" w:rsidP="006075A1">
      <w:pPr>
        <w:pStyle w:val="Code"/>
        <w:rPr>
          <w:highlight w:val="white"/>
        </w:rPr>
      </w:pPr>
      <w:r w:rsidRPr="006075A1">
        <w:rPr>
          <w:highlight w:val="white"/>
        </w:rPr>
        <w:t xml:space="preserve">      return resultList;</w:t>
      </w:r>
    </w:p>
    <w:p w14:paraId="463B5B1C" w14:textId="6EC0AB0C" w:rsidR="00F228D2" w:rsidRPr="006075A1" w:rsidRDefault="00F228D2" w:rsidP="006075A1">
      <w:pPr>
        <w:pStyle w:val="Code"/>
        <w:rPr>
          <w:highlight w:val="white"/>
        </w:rPr>
      </w:pPr>
      <w:r w:rsidRPr="006075A1">
        <w:rPr>
          <w:highlight w:val="white"/>
        </w:rPr>
        <w:t xml:space="preserve">    }</w:t>
      </w:r>
    </w:p>
    <w:p w14:paraId="19708029" w14:textId="77777777" w:rsidR="006075A1" w:rsidRPr="006075A1" w:rsidRDefault="006075A1" w:rsidP="006075A1">
      <w:pPr>
        <w:pStyle w:val="Code"/>
        <w:rPr>
          <w:highlight w:val="white"/>
        </w:rPr>
      </w:pPr>
      <w:r w:rsidRPr="006075A1">
        <w:rPr>
          <w:highlight w:val="white"/>
        </w:rPr>
        <w:t xml:space="preserve">  </w:t>
      </w:r>
    </w:p>
    <w:p w14:paraId="0BF15EAB" w14:textId="77777777" w:rsidR="006075A1" w:rsidRPr="006075A1" w:rsidRDefault="006075A1" w:rsidP="006075A1">
      <w:pPr>
        <w:pStyle w:val="Code"/>
        <w:rPr>
          <w:highlight w:val="white"/>
        </w:rPr>
      </w:pPr>
      <w:r w:rsidRPr="006075A1">
        <w:rPr>
          <w:highlight w:val="white"/>
        </w:rPr>
        <w:t xml:space="preserve">    public void TraverseLineList(List&lt;string&gt; lineList) {</w:t>
      </w:r>
    </w:p>
    <w:p w14:paraId="45C97B52" w14:textId="77777777" w:rsidR="006075A1" w:rsidRPr="006075A1" w:rsidRDefault="006075A1" w:rsidP="006075A1">
      <w:pPr>
        <w:pStyle w:val="Code"/>
        <w:rPr>
          <w:highlight w:val="white"/>
        </w:rPr>
      </w:pPr>
      <w:r w:rsidRPr="006075A1">
        <w:rPr>
          <w:highlight w:val="white"/>
        </w:rPr>
        <w:t xml:space="preserve">      foreach (string line in lineList) {</w:t>
      </w:r>
    </w:p>
    <w:p w14:paraId="5D8CD147" w14:textId="77777777" w:rsidR="006075A1" w:rsidRPr="006075A1" w:rsidRDefault="006075A1" w:rsidP="006075A1">
      <w:pPr>
        <w:pStyle w:val="Code"/>
        <w:rPr>
          <w:highlight w:val="white"/>
        </w:rPr>
      </w:pPr>
      <w:r w:rsidRPr="006075A1">
        <w:rPr>
          <w:highlight w:val="white"/>
        </w:rPr>
        <w:t xml:space="preserve">        List&lt;Token&gt; tokenList = Scan(line);</w:t>
      </w:r>
    </w:p>
    <w:p w14:paraId="7E457E7C" w14:textId="77777777" w:rsidR="006075A1" w:rsidRPr="006075A1" w:rsidRDefault="006075A1" w:rsidP="006075A1">
      <w:pPr>
        <w:pStyle w:val="Code"/>
        <w:rPr>
          <w:highlight w:val="white"/>
        </w:rPr>
      </w:pPr>
    </w:p>
    <w:p w14:paraId="4B125840" w14:textId="77777777" w:rsidR="006075A1" w:rsidRPr="006075A1" w:rsidRDefault="006075A1" w:rsidP="006075A1">
      <w:pPr>
        <w:pStyle w:val="Code"/>
        <w:rPr>
          <w:highlight w:val="white"/>
        </w:rPr>
      </w:pPr>
      <w:r w:rsidRPr="006075A1">
        <w:rPr>
          <w:highlight w:val="white"/>
        </w:rPr>
        <w:t xml:space="preserve">        if (tokenList[0].Id == CCompiler_Pre.Tokens.SHARP) {</w:t>
      </w:r>
    </w:p>
    <w:p w14:paraId="19D07D2C" w14:textId="77777777" w:rsidR="006075A1" w:rsidRPr="006075A1" w:rsidRDefault="006075A1" w:rsidP="006075A1">
      <w:pPr>
        <w:pStyle w:val="Code"/>
        <w:rPr>
          <w:highlight w:val="white"/>
        </w:rPr>
      </w:pPr>
      <w:r w:rsidRPr="006075A1">
        <w:rPr>
          <w:highlight w:val="white"/>
        </w:rPr>
        <w:t xml:space="preserve">          Token secondToken = tokenList[1];</w:t>
      </w:r>
    </w:p>
    <w:p w14:paraId="6E5EC65E" w14:textId="77777777" w:rsidR="006075A1" w:rsidRPr="006075A1" w:rsidRDefault="006075A1" w:rsidP="006075A1">
      <w:pPr>
        <w:pStyle w:val="Code"/>
        <w:rPr>
          <w:highlight w:val="white"/>
        </w:rPr>
      </w:pPr>
    </w:p>
    <w:p w14:paraId="44ECE5A1" w14:textId="77777777" w:rsidR="006075A1" w:rsidRPr="006075A1" w:rsidRDefault="006075A1" w:rsidP="006075A1">
      <w:pPr>
        <w:pStyle w:val="Code"/>
        <w:rPr>
          <w:highlight w:val="white"/>
        </w:rPr>
      </w:pPr>
      <w:r w:rsidRPr="006075A1">
        <w:rPr>
          <w:highlight w:val="white"/>
        </w:rPr>
        <w:t xml:space="preserve">          if (secondToken.Id == CCompiler_Pre.Tokens.NAME) {</w:t>
      </w:r>
    </w:p>
    <w:p w14:paraId="4F323777" w14:textId="77777777" w:rsidR="006075A1" w:rsidRPr="006075A1" w:rsidRDefault="006075A1" w:rsidP="006075A1">
      <w:pPr>
        <w:pStyle w:val="Code"/>
        <w:rPr>
          <w:highlight w:val="white"/>
        </w:rPr>
      </w:pPr>
      <w:r w:rsidRPr="006075A1">
        <w:rPr>
          <w:highlight w:val="white"/>
        </w:rPr>
        <w:t xml:space="preserve">            string secondTokenName = (string) secondToken.Value;</w:t>
      </w:r>
    </w:p>
    <w:p w14:paraId="5486B23C" w14:textId="77777777" w:rsidR="006075A1" w:rsidRPr="006075A1" w:rsidRDefault="006075A1" w:rsidP="006075A1">
      <w:pPr>
        <w:pStyle w:val="Code"/>
        <w:rPr>
          <w:highlight w:val="white"/>
        </w:rPr>
      </w:pPr>
    </w:p>
    <w:p w14:paraId="4E70981D" w14:textId="77777777" w:rsidR="006075A1" w:rsidRPr="006075A1" w:rsidRDefault="006075A1" w:rsidP="006075A1">
      <w:pPr>
        <w:pStyle w:val="Code"/>
        <w:rPr>
          <w:highlight w:val="white"/>
        </w:rPr>
      </w:pPr>
      <w:r w:rsidRPr="006075A1">
        <w:rPr>
          <w:highlight w:val="white"/>
        </w:rPr>
        <w:t xml:space="preserve">            if (secondTokenName.Equals("ifdef")) {</w:t>
      </w:r>
    </w:p>
    <w:p w14:paraId="50887517" w14:textId="77777777" w:rsidR="006075A1" w:rsidRPr="006075A1" w:rsidRDefault="006075A1" w:rsidP="006075A1">
      <w:pPr>
        <w:pStyle w:val="Code"/>
        <w:rPr>
          <w:highlight w:val="white"/>
        </w:rPr>
      </w:pPr>
      <w:r w:rsidRPr="006075A1">
        <w:rPr>
          <w:highlight w:val="white"/>
        </w:rPr>
        <w:t xml:space="preserve">              DoIfDefined(tokenList);</w:t>
      </w:r>
    </w:p>
    <w:p w14:paraId="1E00C40E" w14:textId="77777777" w:rsidR="006075A1" w:rsidRPr="006075A1" w:rsidRDefault="006075A1" w:rsidP="006075A1">
      <w:pPr>
        <w:pStyle w:val="Code"/>
        <w:rPr>
          <w:highlight w:val="white"/>
        </w:rPr>
      </w:pPr>
      <w:r w:rsidRPr="006075A1">
        <w:rPr>
          <w:highlight w:val="white"/>
        </w:rPr>
        <w:t xml:space="preserve">            }</w:t>
      </w:r>
    </w:p>
    <w:p w14:paraId="1E6E189E" w14:textId="77777777" w:rsidR="006075A1" w:rsidRPr="006075A1" w:rsidRDefault="006075A1" w:rsidP="006075A1">
      <w:pPr>
        <w:pStyle w:val="Code"/>
        <w:rPr>
          <w:highlight w:val="white"/>
        </w:rPr>
      </w:pPr>
      <w:r w:rsidRPr="006075A1">
        <w:rPr>
          <w:highlight w:val="white"/>
        </w:rPr>
        <w:t xml:space="preserve">            else if (secondTokenName.Equals("ifndef")) {</w:t>
      </w:r>
    </w:p>
    <w:p w14:paraId="00B31C7A" w14:textId="77777777" w:rsidR="006075A1" w:rsidRPr="006075A1" w:rsidRDefault="006075A1" w:rsidP="006075A1">
      <w:pPr>
        <w:pStyle w:val="Code"/>
        <w:rPr>
          <w:highlight w:val="white"/>
        </w:rPr>
      </w:pPr>
      <w:r w:rsidRPr="006075A1">
        <w:rPr>
          <w:highlight w:val="white"/>
        </w:rPr>
        <w:t xml:space="preserve">              DoIfNotDefined(tokenList);</w:t>
      </w:r>
    </w:p>
    <w:p w14:paraId="725814D6" w14:textId="77777777" w:rsidR="006075A1" w:rsidRPr="006075A1" w:rsidRDefault="006075A1" w:rsidP="006075A1">
      <w:pPr>
        <w:pStyle w:val="Code"/>
        <w:rPr>
          <w:highlight w:val="white"/>
        </w:rPr>
      </w:pPr>
      <w:r w:rsidRPr="006075A1">
        <w:rPr>
          <w:highlight w:val="white"/>
        </w:rPr>
        <w:t xml:space="preserve">            }</w:t>
      </w:r>
    </w:p>
    <w:p w14:paraId="38244F81" w14:textId="77777777" w:rsidR="006075A1" w:rsidRPr="006075A1" w:rsidRDefault="006075A1" w:rsidP="006075A1">
      <w:pPr>
        <w:pStyle w:val="Code"/>
        <w:rPr>
          <w:highlight w:val="white"/>
        </w:rPr>
      </w:pPr>
      <w:r w:rsidRPr="006075A1">
        <w:rPr>
          <w:highlight w:val="white"/>
        </w:rPr>
        <w:t xml:space="preserve">            else if (secondTokenName.Equals("if")) {</w:t>
      </w:r>
    </w:p>
    <w:p w14:paraId="640ACD52" w14:textId="77777777" w:rsidR="006075A1" w:rsidRPr="006075A1" w:rsidRDefault="006075A1" w:rsidP="006075A1">
      <w:pPr>
        <w:pStyle w:val="Code"/>
        <w:rPr>
          <w:highlight w:val="white"/>
        </w:rPr>
      </w:pPr>
      <w:r w:rsidRPr="006075A1">
        <w:rPr>
          <w:highlight w:val="white"/>
        </w:rPr>
        <w:t xml:space="preserve">              DoIf(tokenList);</w:t>
      </w:r>
    </w:p>
    <w:p w14:paraId="0D73AB3E" w14:textId="77777777" w:rsidR="006075A1" w:rsidRPr="006075A1" w:rsidRDefault="006075A1" w:rsidP="006075A1">
      <w:pPr>
        <w:pStyle w:val="Code"/>
        <w:rPr>
          <w:highlight w:val="white"/>
        </w:rPr>
      </w:pPr>
      <w:r w:rsidRPr="006075A1">
        <w:rPr>
          <w:highlight w:val="white"/>
        </w:rPr>
        <w:t xml:space="preserve">            }</w:t>
      </w:r>
    </w:p>
    <w:p w14:paraId="297D24F1" w14:textId="77777777" w:rsidR="006075A1" w:rsidRPr="006075A1" w:rsidRDefault="006075A1" w:rsidP="006075A1">
      <w:pPr>
        <w:pStyle w:val="Code"/>
        <w:rPr>
          <w:highlight w:val="white"/>
        </w:rPr>
      </w:pPr>
      <w:r w:rsidRPr="006075A1">
        <w:rPr>
          <w:highlight w:val="white"/>
        </w:rPr>
        <w:t xml:space="preserve">            else if (secondTokenName.Equals("elif")) {</w:t>
      </w:r>
    </w:p>
    <w:p w14:paraId="40FF0CF7" w14:textId="77777777" w:rsidR="006075A1" w:rsidRPr="006075A1" w:rsidRDefault="006075A1" w:rsidP="006075A1">
      <w:pPr>
        <w:pStyle w:val="Code"/>
        <w:rPr>
          <w:highlight w:val="white"/>
        </w:rPr>
      </w:pPr>
      <w:r w:rsidRPr="006075A1">
        <w:rPr>
          <w:highlight w:val="white"/>
        </w:rPr>
        <w:t xml:space="preserve">              DoElseIf(tokenList);</w:t>
      </w:r>
    </w:p>
    <w:p w14:paraId="13A12A4A" w14:textId="77777777" w:rsidR="006075A1" w:rsidRPr="006075A1" w:rsidRDefault="006075A1" w:rsidP="006075A1">
      <w:pPr>
        <w:pStyle w:val="Code"/>
        <w:rPr>
          <w:highlight w:val="white"/>
        </w:rPr>
      </w:pPr>
      <w:r w:rsidRPr="006075A1">
        <w:rPr>
          <w:highlight w:val="white"/>
        </w:rPr>
        <w:t xml:space="preserve">            }</w:t>
      </w:r>
    </w:p>
    <w:p w14:paraId="28E00218" w14:textId="77777777" w:rsidR="006075A1" w:rsidRPr="006075A1" w:rsidRDefault="006075A1" w:rsidP="006075A1">
      <w:pPr>
        <w:pStyle w:val="Code"/>
        <w:rPr>
          <w:highlight w:val="white"/>
        </w:rPr>
      </w:pPr>
      <w:r w:rsidRPr="006075A1">
        <w:rPr>
          <w:highlight w:val="white"/>
        </w:rPr>
        <w:t xml:space="preserve">            else if (secondTokenName.Equals("else")) {</w:t>
      </w:r>
    </w:p>
    <w:p w14:paraId="34BD28D0" w14:textId="77777777" w:rsidR="006075A1" w:rsidRPr="006075A1" w:rsidRDefault="006075A1" w:rsidP="006075A1">
      <w:pPr>
        <w:pStyle w:val="Code"/>
        <w:rPr>
          <w:highlight w:val="white"/>
        </w:rPr>
      </w:pPr>
      <w:r w:rsidRPr="006075A1">
        <w:rPr>
          <w:highlight w:val="white"/>
        </w:rPr>
        <w:t xml:space="preserve">              DoElse(tokenList);</w:t>
      </w:r>
    </w:p>
    <w:p w14:paraId="57D38216" w14:textId="77777777" w:rsidR="006075A1" w:rsidRPr="006075A1" w:rsidRDefault="006075A1" w:rsidP="006075A1">
      <w:pPr>
        <w:pStyle w:val="Code"/>
        <w:rPr>
          <w:highlight w:val="white"/>
        </w:rPr>
      </w:pPr>
      <w:r w:rsidRPr="006075A1">
        <w:rPr>
          <w:highlight w:val="white"/>
        </w:rPr>
        <w:t xml:space="preserve">            }</w:t>
      </w:r>
    </w:p>
    <w:p w14:paraId="68326D9E" w14:textId="77777777" w:rsidR="006075A1" w:rsidRPr="006075A1" w:rsidRDefault="006075A1" w:rsidP="006075A1">
      <w:pPr>
        <w:pStyle w:val="Code"/>
        <w:rPr>
          <w:highlight w:val="white"/>
        </w:rPr>
      </w:pPr>
      <w:r w:rsidRPr="006075A1">
        <w:rPr>
          <w:highlight w:val="white"/>
        </w:rPr>
        <w:t xml:space="preserve">            else if (secondTokenName.Equals("endif")) {</w:t>
      </w:r>
    </w:p>
    <w:p w14:paraId="71A42841" w14:textId="77777777" w:rsidR="006075A1" w:rsidRPr="006075A1" w:rsidRDefault="006075A1" w:rsidP="006075A1">
      <w:pPr>
        <w:pStyle w:val="Code"/>
        <w:rPr>
          <w:highlight w:val="white"/>
        </w:rPr>
      </w:pPr>
      <w:r w:rsidRPr="006075A1">
        <w:rPr>
          <w:highlight w:val="white"/>
        </w:rPr>
        <w:t xml:space="preserve">              DoEndIf(tokenList);</w:t>
      </w:r>
    </w:p>
    <w:p w14:paraId="41A927FF" w14:textId="77777777" w:rsidR="006075A1" w:rsidRPr="006075A1" w:rsidRDefault="006075A1" w:rsidP="006075A1">
      <w:pPr>
        <w:pStyle w:val="Code"/>
        <w:rPr>
          <w:highlight w:val="white"/>
        </w:rPr>
      </w:pPr>
      <w:r w:rsidRPr="006075A1">
        <w:rPr>
          <w:highlight w:val="white"/>
        </w:rPr>
        <w:t xml:space="preserve">            }</w:t>
      </w:r>
    </w:p>
    <w:p w14:paraId="11702826" w14:textId="77777777" w:rsidR="006075A1" w:rsidRPr="006075A1" w:rsidRDefault="006075A1" w:rsidP="006075A1">
      <w:pPr>
        <w:pStyle w:val="Code"/>
        <w:rPr>
          <w:highlight w:val="white"/>
        </w:rPr>
      </w:pPr>
      <w:r w:rsidRPr="006075A1">
        <w:rPr>
          <w:highlight w:val="white"/>
        </w:rPr>
        <w:t xml:space="preserve">            else if (IsVisible()) {</w:t>
      </w:r>
    </w:p>
    <w:p w14:paraId="16C0EA5C" w14:textId="77777777" w:rsidR="006075A1" w:rsidRPr="006075A1" w:rsidRDefault="006075A1" w:rsidP="006075A1">
      <w:pPr>
        <w:pStyle w:val="Code"/>
        <w:rPr>
          <w:highlight w:val="white"/>
        </w:rPr>
      </w:pPr>
      <w:r w:rsidRPr="006075A1">
        <w:rPr>
          <w:highlight w:val="white"/>
        </w:rPr>
        <w:t xml:space="preserve">              if (secondTokenName.Equals("include")) {</w:t>
      </w:r>
    </w:p>
    <w:p w14:paraId="01EB99E0" w14:textId="77777777" w:rsidR="006075A1" w:rsidRPr="006075A1" w:rsidRDefault="006075A1" w:rsidP="006075A1">
      <w:pPr>
        <w:pStyle w:val="Code"/>
        <w:rPr>
          <w:highlight w:val="white"/>
        </w:rPr>
      </w:pPr>
      <w:r w:rsidRPr="006075A1">
        <w:rPr>
          <w:highlight w:val="white"/>
        </w:rPr>
        <w:t xml:space="preserve">                DoInclude(tokenList);</w:t>
      </w:r>
    </w:p>
    <w:p w14:paraId="467AE0AB" w14:textId="77777777" w:rsidR="006075A1" w:rsidRPr="006075A1" w:rsidRDefault="006075A1" w:rsidP="006075A1">
      <w:pPr>
        <w:pStyle w:val="Code"/>
        <w:rPr>
          <w:highlight w:val="white"/>
        </w:rPr>
      </w:pPr>
      <w:r w:rsidRPr="006075A1">
        <w:rPr>
          <w:highlight w:val="white"/>
        </w:rPr>
        <w:t xml:space="preserve">              }</w:t>
      </w:r>
    </w:p>
    <w:p w14:paraId="7309E619" w14:textId="77777777" w:rsidR="006075A1" w:rsidRPr="006075A1" w:rsidRDefault="006075A1" w:rsidP="006075A1">
      <w:pPr>
        <w:pStyle w:val="Code"/>
        <w:rPr>
          <w:highlight w:val="white"/>
        </w:rPr>
      </w:pPr>
      <w:r w:rsidRPr="006075A1">
        <w:rPr>
          <w:highlight w:val="white"/>
        </w:rPr>
        <w:t xml:space="preserve">              else if (secondTokenName.Equals("define")) {</w:t>
      </w:r>
    </w:p>
    <w:p w14:paraId="5DCD4617" w14:textId="77777777" w:rsidR="006075A1" w:rsidRPr="006075A1" w:rsidRDefault="006075A1" w:rsidP="006075A1">
      <w:pPr>
        <w:pStyle w:val="Code"/>
        <w:rPr>
          <w:highlight w:val="white"/>
        </w:rPr>
      </w:pPr>
      <w:r w:rsidRPr="006075A1">
        <w:rPr>
          <w:highlight w:val="white"/>
        </w:rPr>
        <w:t xml:space="preserve">                DoDefine(tokenList);</w:t>
      </w:r>
    </w:p>
    <w:p w14:paraId="2706C7AF" w14:textId="77777777" w:rsidR="006075A1" w:rsidRPr="006075A1" w:rsidRDefault="006075A1" w:rsidP="006075A1">
      <w:pPr>
        <w:pStyle w:val="Code"/>
        <w:rPr>
          <w:highlight w:val="white"/>
        </w:rPr>
      </w:pPr>
      <w:r w:rsidRPr="006075A1">
        <w:rPr>
          <w:highlight w:val="white"/>
        </w:rPr>
        <w:t xml:space="preserve">              }</w:t>
      </w:r>
    </w:p>
    <w:p w14:paraId="4A274A8F" w14:textId="77777777" w:rsidR="006075A1" w:rsidRPr="006075A1" w:rsidRDefault="006075A1" w:rsidP="006075A1">
      <w:pPr>
        <w:pStyle w:val="Code"/>
        <w:rPr>
          <w:highlight w:val="white"/>
        </w:rPr>
      </w:pPr>
      <w:r w:rsidRPr="006075A1">
        <w:rPr>
          <w:highlight w:val="white"/>
        </w:rPr>
        <w:t xml:space="preserve">              else if (secondTokenName.Equals("undef")) {</w:t>
      </w:r>
    </w:p>
    <w:p w14:paraId="60641C73" w14:textId="77777777" w:rsidR="006075A1" w:rsidRPr="006075A1" w:rsidRDefault="006075A1" w:rsidP="006075A1">
      <w:pPr>
        <w:pStyle w:val="Code"/>
        <w:rPr>
          <w:highlight w:val="white"/>
        </w:rPr>
      </w:pPr>
      <w:r w:rsidRPr="006075A1">
        <w:rPr>
          <w:highlight w:val="white"/>
        </w:rPr>
        <w:t xml:space="preserve">                DoUndef(tokenList);</w:t>
      </w:r>
    </w:p>
    <w:p w14:paraId="7BA45312" w14:textId="77777777" w:rsidR="006075A1" w:rsidRPr="006075A1" w:rsidRDefault="006075A1" w:rsidP="006075A1">
      <w:pPr>
        <w:pStyle w:val="Code"/>
        <w:rPr>
          <w:highlight w:val="white"/>
        </w:rPr>
      </w:pPr>
      <w:r w:rsidRPr="006075A1">
        <w:rPr>
          <w:highlight w:val="white"/>
        </w:rPr>
        <w:t xml:space="preserve">              }</w:t>
      </w:r>
    </w:p>
    <w:p w14:paraId="6A13DDEF" w14:textId="77777777" w:rsidR="006075A1" w:rsidRPr="006075A1" w:rsidRDefault="006075A1" w:rsidP="006075A1">
      <w:pPr>
        <w:pStyle w:val="Code"/>
        <w:rPr>
          <w:highlight w:val="white"/>
        </w:rPr>
      </w:pPr>
      <w:r w:rsidRPr="006075A1">
        <w:rPr>
          <w:highlight w:val="white"/>
        </w:rPr>
        <w:t xml:space="preserve">              else if (secondTokenName.Equals("line")) {</w:t>
      </w:r>
    </w:p>
    <w:p w14:paraId="17361888" w14:textId="77777777" w:rsidR="006075A1" w:rsidRPr="006075A1" w:rsidRDefault="006075A1" w:rsidP="006075A1">
      <w:pPr>
        <w:pStyle w:val="Code"/>
        <w:rPr>
          <w:highlight w:val="white"/>
        </w:rPr>
      </w:pPr>
      <w:r w:rsidRPr="006075A1">
        <w:rPr>
          <w:highlight w:val="white"/>
        </w:rPr>
        <w:t xml:space="preserve">                DoLine(tokenList);</w:t>
      </w:r>
    </w:p>
    <w:p w14:paraId="1157D2CE" w14:textId="77777777" w:rsidR="006075A1" w:rsidRPr="006075A1" w:rsidRDefault="006075A1" w:rsidP="006075A1">
      <w:pPr>
        <w:pStyle w:val="Code"/>
        <w:rPr>
          <w:highlight w:val="white"/>
        </w:rPr>
      </w:pPr>
      <w:r w:rsidRPr="006075A1">
        <w:rPr>
          <w:highlight w:val="white"/>
        </w:rPr>
        <w:t xml:space="preserve">              }</w:t>
      </w:r>
    </w:p>
    <w:p w14:paraId="713EE18E" w14:textId="77777777" w:rsidR="006075A1" w:rsidRPr="006075A1" w:rsidRDefault="006075A1" w:rsidP="006075A1">
      <w:pPr>
        <w:pStyle w:val="Code"/>
        <w:rPr>
          <w:highlight w:val="white"/>
        </w:rPr>
      </w:pPr>
      <w:r w:rsidRPr="006075A1">
        <w:rPr>
          <w:highlight w:val="white"/>
        </w:rPr>
        <w:t xml:space="preserve">              else if (secondTokenName.Equals("error")) {</w:t>
      </w:r>
    </w:p>
    <w:p w14:paraId="71F873C2" w14:textId="77777777" w:rsidR="00296821" w:rsidRDefault="006075A1" w:rsidP="006075A1">
      <w:pPr>
        <w:pStyle w:val="Code"/>
        <w:rPr>
          <w:highlight w:val="white"/>
        </w:rPr>
      </w:pPr>
      <w:r w:rsidRPr="006075A1">
        <w:rPr>
          <w:highlight w:val="white"/>
        </w:rPr>
        <w:t xml:space="preserve">                Assert.Error(TokenListToString</w:t>
      </w:r>
    </w:p>
    <w:p w14:paraId="145FF1AF" w14:textId="5F3EE003" w:rsidR="006075A1" w:rsidRPr="006075A1" w:rsidRDefault="00296821" w:rsidP="006075A1">
      <w:pPr>
        <w:pStyle w:val="Code"/>
        <w:rPr>
          <w:highlight w:val="white"/>
        </w:rPr>
      </w:pPr>
      <w:r>
        <w:rPr>
          <w:highlight w:val="white"/>
        </w:rPr>
        <w:t xml:space="preserve">                             </w:t>
      </w:r>
      <w:r w:rsidR="006075A1" w:rsidRPr="006075A1">
        <w:rPr>
          <w:highlight w:val="white"/>
        </w:rPr>
        <w:t>(tokenList.GetRange(1, tokenList.Count - 1)));</w:t>
      </w:r>
    </w:p>
    <w:p w14:paraId="3FC78C08" w14:textId="77777777" w:rsidR="006075A1" w:rsidRPr="006075A1" w:rsidRDefault="006075A1" w:rsidP="006075A1">
      <w:pPr>
        <w:pStyle w:val="Code"/>
        <w:rPr>
          <w:highlight w:val="white"/>
        </w:rPr>
      </w:pPr>
      <w:r w:rsidRPr="006075A1">
        <w:rPr>
          <w:highlight w:val="white"/>
        </w:rPr>
        <w:t xml:space="preserve">              }</w:t>
      </w:r>
    </w:p>
    <w:p w14:paraId="6553F75B" w14:textId="77777777" w:rsidR="006075A1" w:rsidRPr="006075A1" w:rsidRDefault="006075A1" w:rsidP="006075A1">
      <w:pPr>
        <w:pStyle w:val="Code"/>
        <w:rPr>
          <w:highlight w:val="white"/>
        </w:rPr>
      </w:pPr>
      <w:r w:rsidRPr="006075A1">
        <w:rPr>
          <w:highlight w:val="white"/>
        </w:rPr>
        <w:t xml:space="preserve">            }</w:t>
      </w:r>
    </w:p>
    <w:p w14:paraId="61453FD7" w14:textId="77777777" w:rsidR="006075A1" w:rsidRPr="006075A1" w:rsidRDefault="006075A1" w:rsidP="006075A1">
      <w:pPr>
        <w:pStyle w:val="Code"/>
        <w:rPr>
          <w:highlight w:val="white"/>
        </w:rPr>
      </w:pPr>
      <w:r w:rsidRPr="006075A1">
        <w:rPr>
          <w:highlight w:val="white"/>
        </w:rPr>
        <w:lastRenderedPageBreak/>
        <w:t xml:space="preserve">          }</w:t>
      </w:r>
    </w:p>
    <w:p w14:paraId="38AEF685" w14:textId="77777777" w:rsidR="006075A1" w:rsidRPr="006075A1" w:rsidRDefault="006075A1" w:rsidP="006075A1">
      <w:pPr>
        <w:pStyle w:val="Code"/>
        <w:rPr>
          <w:highlight w:val="white"/>
        </w:rPr>
      </w:pPr>
    </w:p>
    <w:p w14:paraId="2B3416DF" w14:textId="77777777" w:rsidR="006075A1" w:rsidRPr="006075A1" w:rsidRDefault="006075A1" w:rsidP="006075A1">
      <w:pPr>
        <w:pStyle w:val="Code"/>
        <w:rPr>
          <w:highlight w:val="white"/>
        </w:rPr>
      </w:pPr>
      <w:r w:rsidRPr="006075A1">
        <w:rPr>
          <w:highlight w:val="white"/>
        </w:rPr>
        <w:t xml:space="preserve">          AddNewlinesToBuffer(tokenList);</w:t>
      </w:r>
    </w:p>
    <w:p w14:paraId="085E3897" w14:textId="77777777" w:rsidR="006075A1" w:rsidRPr="006075A1" w:rsidRDefault="006075A1" w:rsidP="006075A1">
      <w:pPr>
        <w:pStyle w:val="Code"/>
        <w:rPr>
          <w:highlight w:val="white"/>
        </w:rPr>
      </w:pPr>
      <w:r w:rsidRPr="006075A1">
        <w:rPr>
          <w:highlight w:val="white"/>
        </w:rPr>
        <w:t xml:space="preserve">        }</w:t>
      </w:r>
    </w:p>
    <w:p w14:paraId="21ADA896" w14:textId="77777777" w:rsidR="006075A1" w:rsidRPr="006075A1" w:rsidRDefault="006075A1" w:rsidP="006075A1">
      <w:pPr>
        <w:pStyle w:val="Code"/>
        <w:rPr>
          <w:highlight w:val="white"/>
        </w:rPr>
      </w:pPr>
      <w:r w:rsidRPr="006075A1">
        <w:rPr>
          <w:highlight w:val="white"/>
        </w:rPr>
        <w:t xml:space="preserve">        else {</w:t>
      </w:r>
    </w:p>
    <w:p w14:paraId="1E295105" w14:textId="77777777" w:rsidR="006075A1" w:rsidRPr="006075A1" w:rsidRDefault="006075A1" w:rsidP="006075A1">
      <w:pPr>
        <w:pStyle w:val="Code"/>
        <w:rPr>
          <w:highlight w:val="white"/>
        </w:rPr>
      </w:pPr>
      <w:r w:rsidRPr="006075A1">
        <w:rPr>
          <w:highlight w:val="white"/>
        </w:rPr>
        <w:t xml:space="preserve">          if (IsVisible()) {</w:t>
      </w:r>
    </w:p>
    <w:p w14:paraId="3215EE15" w14:textId="77777777" w:rsidR="006075A1" w:rsidRPr="006075A1" w:rsidRDefault="006075A1" w:rsidP="006075A1">
      <w:pPr>
        <w:pStyle w:val="Code"/>
        <w:rPr>
          <w:highlight w:val="white"/>
        </w:rPr>
      </w:pPr>
      <w:r w:rsidRPr="006075A1">
        <w:rPr>
          <w:highlight w:val="white"/>
        </w:rPr>
        <w:t xml:space="preserve">            SearchForMacros(tokenList, new Stack&lt;string&gt;());</w:t>
      </w:r>
    </w:p>
    <w:p w14:paraId="0E5B5720" w14:textId="77777777" w:rsidR="006075A1" w:rsidRPr="006075A1" w:rsidRDefault="006075A1" w:rsidP="006075A1">
      <w:pPr>
        <w:pStyle w:val="Code"/>
        <w:rPr>
          <w:highlight w:val="white"/>
        </w:rPr>
      </w:pPr>
      <w:r w:rsidRPr="006075A1">
        <w:rPr>
          <w:highlight w:val="white"/>
        </w:rPr>
        <w:t xml:space="preserve">            ConcatTokens(tokenList);</w:t>
      </w:r>
    </w:p>
    <w:p w14:paraId="612A22A4" w14:textId="77777777" w:rsidR="006075A1" w:rsidRPr="006075A1" w:rsidRDefault="006075A1" w:rsidP="006075A1">
      <w:pPr>
        <w:pStyle w:val="Code"/>
        <w:rPr>
          <w:highlight w:val="white"/>
        </w:rPr>
      </w:pPr>
      <w:r w:rsidRPr="006075A1">
        <w:rPr>
          <w:highlight w:val="white"/>
        </w:rPr>
        <w:t xml:space="preserve">            MergeStrings(tokenList);</w:t>
      </w:r>
    </w:p>
    <w:p w14:paraId="287FDA60" w14:textId="77777777" w:rsidR="006075A1" w:rsidRPr="006075A1" w:rsidRDefault="006075A1" w:rsidP="006075A1">
      <w:pPr>
        <w:pStyle w:val="Code"/>
        <w:rPr>
          <w:highlight w:val="white"/>
        </w:rPr>
      </w:pPr>
      <w:r w:rsidRPr="006075A1">
        <w:rPr>
          <w:highlight w:val="white"/>
        </w:rPr>
        <w:t xml:space="preserve">            AddTokenListToBuffer(tokenList);</w:t>
      </w:r>
    </w:p>
    <w:p w14:paraId="4BE964D3" w14:textId="77777777" w:rsidR="006075A1" w:rsidRPr="006075A1" w:rsidRDefault="006075A1" w:rsidP="006075A1">
      <w:pPr>
        <w:pStyle w:val="Code"/>
        <w:rPr>
          <w:highlight w:val="white"/>
        </w:rPr>
      </w:pPr>
      <w:r w:rsidRPr="006075A1">
        <w:rPr>
          <w:highlight w:val="white"/>
        </w:rPr>
        <w:t xml:space="preserve">          }</w:t>
      </w:r>
    </w:p>
    <w:p w14:paraId="53CDC539" w14:textId="77777777" w:rsidR="006075A1" w:rsidRPr="006075A1" w:rsidRDefault="006075A1" w:rsidP="006075A1">
      <w:pPr>
        <w:pStyle w:val="Code"/>
        <w:rPr>
          <w:highlight w:val="white"/>
        </w:rPr>
      </w:pPr>
      <w:r w:rsidRPr="006075A1">
        <w:rPr>
          <w:highlight w:val="white"/>
        </w:rPr>
        <w:t xml:space="preserve">          else {</w:t>
      </w:r>
    </w:p>
    <w:p w14:paraId="1813FBFE" w14:textId="77777777" w:rsidR="006075A1" w:rsidRPr="006075A1" w:rsidRDefault="006075A1" w:rsidP="006075A1">
      <w:pPr>
        <w:pStyle w:val="Code"/>
        <w:rPr>
          <w:highlight w:val="white"/>
        </w:rPr>
      </w:pPr>
      <w:r w:rsidRPr="006075A1">
        <w:rPr>
          <w:highlight w:val="white"/>
        </w:rPr>
        <w:t xml:space="preserve">            AddNewlinesToBuffer(tokenList);</w:t>
      </w:r>
    </w:p>
    <w:p w14:paraId="51B70269" w14:textId="77777777" w:rsidR="006075A1" w:rsidRPr="006075A1" w:rsidRDefault="006075A1" w:rsidP="006075A1">
      <w:pPr>
        <w:pStyle w:val="Code"/>
        <w:rPr>
          <w:highlight w:val="white"/>
        </w:rPr>
      </w:pPr>
      <w:r w:rsidRPr="006075A1">
        <w:rPr>
          <w:highlight w:val="white"/>
        </w:rPr>
        <w:t xml:space="preserve">          }</w:t>
      </w:r>
    </w:p>
    <w:p w14:paraId="74E44664" w14:textId="77777777" w:rsidR="006075A1" w:rsidRPr="006075A1" w:rsidRDefault="006075A1" w:rsidP="006075A1">
      <w:pPr>
        <w:pStyle w:val="Code"/>
        <w:rPr>
          <w:highlight w:val="white"/>
        </w:rPr>
      </w:pPr>
      <w:r w:rsidRPr="006075A1">
        <w:rPr>
          <w:highlight w:val="white"/>
        </w:rPr>
        <w:t xml:space="preserve">        }</w:t>
      </w:r>
    </w:p>
    <w:p w14:paraId="746D58C5" w14:textId="77777777" w:rsidR="006075A1" w:rsidRPr="006075A1" w:rsidRDefault="006075A1" w:rsidP="006075A1">
      <w:pPr>
        <w:pStyle w:val="Code"/>
        <w:rPr>
          <w:highlight w:val="white"/>
        </w:rPr>
      </w:pPr>
      <w:r w:rsidRPr="006075A1">
        <w:rPr>
          <w:highlight w:val="white"/>
        </w:rPr>
        <w:t xml:space="preserve">      }</w:t>
      </w:r>
    </w:p>
    <w:p w14:paraId="706EE411" w14:textId="7B358306" w:rsidR="006075A1" w:rsidRPr="006075A1" w:rsidRDefault="006075A1" w:rsidP="006075A1">
      <w:pPr>
        <w:pStyle w:val="Code"/>
        <w:rPr>
          <w:highlight w:val="white"/>
        </w:rPr>
      </w:pPr>
      <w:r w:rsidRPr="006075A1">
        <w:rPr>
          <w:highlight w:val="white"/>
        </w:rPr>
        <w:t xml:space="preserve">    }</w:t>
      </w:r>
    </w:p>
    <w:p w14:paraId="3A8BAE8E" w14:textId="77777777" w:rsidR="00296821" w:rsidRDefault="00296821" w:rsidP="00296821">
      <w:pPr>
        <w:pStyle w:val="Code"/>
        <w:rPr>
          <w:highlight w:val="white"/>
        </w:rPr>
      </w:pPr>
    </w:p>
    <w:p w14:paraId="61314FA7" w14:textId="42FE8D9E" w:rsidR="00296821" w:rsidRPr="00296821" w:rsidRDefault="00296821" w:rsidP="00296821">
      <w:pPr>
        <w:pStyle w:val="Code"/>
        <w:rPr>
          <w:highlight w:val="white"/>
        </w:rPr>
      </w:pPr>
      <w:r w:rsidRPr="00296821">
        <w:rPr>
          <w:highlight w:val="white"/>
        </w:rPr>
        <w:t xml:space="preserve">    private void AddTokenListToBuffer(List&lt;Token&gt; tokenList) {</w:t>
      </w:r>
    </w:p>
    <w:p w14:paraId="3BC99D53" w14:textId="77777777" w:rsidR="00296821" w:rsidRPr="00296821" w:rsidRDefault="00296821" w:rsidP="00296821">
      <w:pPr>
        <w:pStyle w:val="Code"/>
        <w:rPr>
          <w:highlight w:val="white"/>
        </w:rPr>
      </w:pPr>
      <w:r w:rsidRPr="00296821">
        <w:rPr>
          <w:highlight w:val="white"/>
        </w:rPr>
        <w:t xml:space="preserve">      foreach (Token token in tokenList) {</w:t>
      </w:r>
    </w:p>
    <w:p w14:paraId="40A542F5" w14:textId="77777777" w:rsidR="00296821" w:rsidRPr="00296821" w:rsidRDefault="00296821" w:rsidP="00296821">
      <w:pPr>
        <w:pStyle w:val="Code"/>
        <w:rPr>
          <w:highlight w:val="white"/>
        </w:rPr>
      </w:pPr>
      <w:r w:rsidRPr="00296821">
        <w:rPr>
          <w:highlight w:val="white"/>
        </w:rPr>
        <w:t xml:space="preserve">        m_outputBuffer.Append(token.ToNewlineString() + token.ToString());</w:t>
      </w:r>
    </w:p>
    <w:p w14:paraId="1F0687A0" w14:textId="77777777" w:rsidR="00296821" w:rsidRPr="00296821" w:rsidRDefault="00296821" w:rsidP="00296821">
      <w:pPr>
        <w:pStyle w:val="Code"/>
        <w:rPr>
          <w:highlight w:val="white"/>
        </w:rPr>
      </w:pPr>
      <w:r w:rsidRPr="00296821">
        <w:rPr>
          <w:highlight w:val="white"/>
        </w:rPr>
        <w:t xml:space="preserve">      }</w:t>
      </w:r>
    </w:p>
    <w:p w14:paraId="588DB7B3" w14:textId="77777777" w:rsidR="00296821" w:rsidRPr="00296821" w:rsidRDefault="00296821" w:rsidP="00296821">
      <w:pPr>
        <w:pStyle w:val="Code"/>
        <w:rPr>
          <w:highlight w:val="white"/>
        </w:rPr>
      </w:pPr>
      <w:r w:rsidRPr="00296821">
        <w:rPr>
          <w:highlight w:val="white"/>
        </w:rPr>
        <w:t xml:space="preserve">    }</w:t>
      </w:r>
    </w:p>
    <w:p w14:paraId="4FCD3F2B" w14:textId="77777777" w:rsidR="00296821" w:rsidRPr="00296821" w:rsidRDefault="00296821" w:rsidP="00296821">
      <w:pPr>
        <w:pStyle w:val="Code"/>
        <w:rPr>
          <w:highlight w:val="white"/>
        </w:rPr>
      </w:pPr>
      <w:r w:rsidRPr="00296821">
        <w:rPr>
          <w:highlight w:val="white"/>
        </w:rPr>
        <w:t xml:space="preserve">  </w:t>
      </w:r>
    </w:p>
    <w:p w14:paraId="0FFD391A" w14:textId="77777777" w:rsidR="00296821" w:rsidRPr="00296821" w:rsidRDefault="00296821" w:rsidP="00296821">
      <w:pPr>
        <w:pStyle w:val="Code"/>
        <w:rPr>
          <w:highlight w:val="white"/>
        </w:rPr>
      </w:pPr>
      <w:r w:rsidRPr="00296821">
        <w:rPr>
          <w:highlight w:val="white"/>
        </w:rPr>
        <w:t xml:space="preserve">    private void AddNewlinesToBuffer(List&lt;Token&gt; tokenList) {</w:t>
      </w:r>
    </w:p>
    <w:p w14:paraId="0084642E" w14:textId="77777777" w:rsidR="00296821" w:rsidRPr="00296821" w:rsidRDefault="00296821" w:rsidP="00296821">
      <w:pPr>
        <w:pStyle w:val="Code"/>
        <w:rPr>
          <w:highlight w:val="white"/>
        </w:rPr>
      </w:pPr>
      <w:r w:rsidRPr="00296821">
        <w:rPr>
          <w:highlight w:val="white"/>
        </w:rPr>
        <w:t xml:space="preserve">      foreach (Token token in tokenList) {</w:t>
      </w:r>
    </w:p>
    <w:p w14:paraId="7203E1FE" w14:textId="77777777" w:rsidR="00296821" w:rsidRPr="00296821" w:rsidRDefault="00296821" w:rsidP="00296821">
      <w:pPr>
        <w:pStyle w:val="Code"/>
        <w:rPr>
          <w:highlight w:val="white"/>
        </w:rPr>
      </w:pPr>
      <w:r w:rsidRPr="00296821">
        <w:rPr>
          <w:highlight w:val="white"/>
        </w:rPr>
        <w:t xml:space="preserve">        m_outputBuffer.Append(token.ToNewlineString());</w:t>
      </w:r>
    </w:p>
    <w:p w14:paraId="1A01D0B4" w14:textId="77777777" w:rsidR="00296821" w:rsidRPr="00296821" w:rsidRDefault="00296821" w:rsidP="00296821">
      <w:pPr>
        <w:pStyle w:val="Code"/>
        <w:rPr>
          <w:highlight w:val="white"/>
        </w:rPr>
      </w:pPr>
      <w:r w:rsidRPr="00296821">
        <w:rPr>
          <w:highlight w:val="white"/>
        </w:rPr>
        <w:t xml:space="preserve">        CCompiler_Main.Scanner.Line += token.GetNewlineCount();</w:t>
      </w:r>
    </w:p>
    <w:p w14:paraId="52B038F8" w14:textId="77777777" w:rsidR="00296821" w:rsidRPr="00296821" w:rsidRDefault="00296821" w:rsidP="00296821">
      <w:pPr>
        <w:pStyle w:val="Code"/>
        <w:rPr>
          <w:highlight w:val="white"/>
        </w:rPr>
      </w:pPr>
      <w:r w:rsidRPr="00296821">
        <w:rPr>
          <w:highlight w:val="white"/>
        </w:rPr>
        <w:t xml:space="preserve">      }</w:t>
      </w:r>
    </w:p>
    <w:p w14:paraId="3878BADD" w14:textId="1BB4545B" w:rsidR="00296821" w:rsidRPr="00296821" w:rsidRDefault="00296821" w:rsidP="00296821">
      <w:pPr>
        <w:pStyle w:val="Code"/>
        <w:rPr>
          <w:highlight w:val="white"/>
        </w:rPr>
      </w:pPr>
      <w:r w:rsidRPr="00296821">
        <w:rPr>
          <w:highlight w:val="white"/>
        </w:rPr>
        <w:t xml:space="preserve">    }  </w:t>
      </w:r>
    </w:p>
    <w:p w14:paraId="552C9D68" w14:textId="77777777" w:rsidR="00CA3E04" w:rsidRPr="00EC76D5" w:rsidRDefault="00CA3E04" w:rsidP="00CA3E04">
      <w:r w:rsidRPr="00EC76D5">
        <w:t xml:space="preserve">The </w:t>
      </w:r>
      <w:r w:rsidRPr="00EC76D5">
        <w:rPr>
          <w:rStyle w:val="CodeInText"/>
        </w:rPr>
        <w:t>isVisible</w:t>
      </w:r>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or #</w:t>
      </w:r>
      <w:r w:rsidRPr="00EC76D5">
        <w:rPr>
          <w:rStyle w:val="CodeInText"/>
        </w:rPr>
        <w:t>else</w:t>
      </w:r>
      <w:r w:rsidRPr="00EC76D5">
        <w:t xml:space="preserve"> preprocessor directive. We use the </w:t>
      </w:r>
      <w:r w:rsidRPr="00EC76D5">
        <w:rPr>
          <w:rStyle w:val="CodeInText"/>
        </w:rPr>
        <w:t>Main.IfStack</w:t>
      </w:r>
      <w:r w:rsidRPr="00EC76D5">
        <w:t xml:space="preserve"> stack since conditional programming can be nested. If the source code is not visible at any nesting level (that is, anywhere in the stack), the area is not visible and we return false.</w:t>
      </w:r>
    </w:p>
    <w:p w14:paraId="2422EB3D" w14:textId="77777777" w:rsidR="00CB32E7" w:rsidRPr="00CB32E7" w:rsidRDefault="00CB32E7" w:rsidP="00CB32E7">
      <w:pPr>
        <w:pStyle w:val="Code"/>
        <w:rPr>
          <w:highlight w:val="white"/>
        </w:rPr>
      </w:pPr>
      <w:r w:rsidRPr="00CB32E7">
        <w:rPr>
          <w:highlight w:val="white"/>
        </w:rPr>
        <w:t xml:space="preserve">    private bool IsVisible() {</w:t>
      </w:r>
    </w:p>
    <w:p w14:paraId="6AA73B81" w14:textId="77777777" w:rsidR="00CB32E7" w:rsidRPr="00CB32E7" w:rsidRDefault="00CB32E7" w:rsidP="00CB32E7">
      <w:pPr>
        <w:pStyle w:val="Code"/>
        <w:rPr>
          <w:highlight w:val="white"/>
        </w:rPr>
      </w:pPr>
      <w:r w:rsidRPr="00CB32E7">
        <w:rPr>
          <w:highlight w:val="white"/>
        </w:rPr>
        <w:t xml:space="preserve">      foreach (Triple&lt;bool,bool,bool&gt; triple in Preprocessor.IfStack) {</w:t>
      </w:r>
    </w:p>
    <w:p w14:paraId="2CA2B47B" w14:textId="77777777" w:rsidR="00CB32E7" w:rsidRPr="00CB32E7" w:rsidRDefault="00CB32E7" w:rsidP="00CB32E7">
      <w:pPr>
        <w:pStyle w:val="Code"/>
        <w:rPr>
          <w:highlight w:val="white"/>
        </w:rPr>
      </w:pPr>
      <w:r w:rsidRPr="00CB32E7">
        <w:rPr>
          <w:highlight w:val="white"/>
        </w:rPr>
        <w:t xml:space="preserve">        bool currentStatus = triple.Second;</w:t>
      </w:r>
    </w:p>
    <w:p w14:paraId="78F2ACBF" w14:textId="77777777" w:rsidR="00CB32E7" w:rsidRPr="00CB32E7" w:rsidRDefault="00CB32E7" w:rsidP="00CB32E7">
      <w:pPr>
        <w:pStyle w:val="Code"/>
        <w:rPr>
          <w:highlight w:val="white"/>
        </w:rPr>
      </w:pPr>
      <w:r w:rsidRPr="00CB32E7">
        <w:rPr>
          <w:highlight w:val="white"/>
        </w:rPr>
        <w:t xml:space="preserve">      </w:t>
      </w:r>
    </w:p>
    <w:p w14:paraId="10DA01F7" w14:textId="77777777" w:rsidR="00CB32E7" w:rsidRPr="00CB32E7" w:rsidRDefault="00CB32E7" w:rsidP="00CB32E7">
      <w:pPr>
        <w:pStyle w:val="Code"/>
        <w:rPr>
          <w:highlight w:val="white"/>
        </w:rPr>
      </w:pPr>
      <w:r w:rsidRPr="00CB32E7">
        <w:rPr>
          <w:highlight w:val="white"/>
        </w:rPr>
        <w:t xml:space="preserve">        if (!currentStatus) {</w:t>
      </w:r>
    </w:p>
    <w:p w14:paraId="168A2DD6" w14:textId="77777777" w:rsidR="00CB32E7" w:rsidRPr="00CB32E7" w:rsidRDefault="00CB32E7" w:rsidP="00CB32E7">
      <w:pPr>
        <w:pStyle w:val="Code"/>
        <w:rPr>
          <w:highlight w:val="white"/>
        </w:rPr>
      </w:pPr>
      <w:r w:rsidRPr="00CB32E7">
        <w:rPr>
          <w:highlight w:val="white"/>
        </w:rPr>
        <w:t xml:space="preserve">          return false;</w:t>
      </w:r>
    </w:p>
    <w:p w14:paraId="4E0D1AB2" w14:textId="77777777" w:rsidR="00CB32E7" w:rsidRPr="00CB32E7" w:rsidRDefault="00CB32E7" w:rsidP="00CB32E7">
      <w:pPr>
        <w:pStyle w:val="Code"/>
        <w:rPr>
          <w:highlight w:val="white"/>
        </w:rPr>
      </w:pPr>
      <w:r w:rsidRPr="00CB32E7">
        <w:rPr>
          <w:highlight w:val="white"/>
        </w:rPr>
        <w:t xml:space="preserve">        }</w:t>
      </w:r>
    </w:p>
    <w:p w14:paraId="67C60218" w14:textId="77777777" w:rsidR="00CB32E7" w:rsidRPr="00CB32E7" w:rsidRDefault="00CB32E7" w:rsidP="00CB32E7">
      <w:pPr>
        <w:pStyle w:val="Code"/>
        <w:rPr>
          <w:highlight w:val="white"/>
        </w:rPr>
      </w:pPr>
      <w:r w:rsidRPr="00CB32E7">
        <w:rPr>
          <w:highlight w:val="white"/>
        </w:rPr>
        <w:t xml:space="preserve">      }</w:t>
      </w:r>
    </w:p>
    <w:p w14:paraId="324B2DFC" w14:textId="77777777" w:rsidR="00CB32E7" w:rsidRPr="00CB32E7" w:rsidRDefault="00CB32E7" w:rsidP="00CB32E7">
      <w:pPr>
        <w:pStyle w:val="Code"/>
        <w:rPr>
          <w:highlight w:val="white"/>
        </w:rPr>
      </w:pPr>
      <w:r w:rsidRPr="00CB32E7">
        <w:rPr>
          <w:highlight w:val="white"/>
        </w:rPr>
        <w:t xml:space="preserve">      </w:t>
      </w:r>
    </w:p>
    <w:p w14:paraId="092FD92B" w14:textId="77777777" w:rsidR="00CB32E7" w:rsidRPr="00CB32E7" w:rsidRDefault="00CB32E7" w:rsidP="00CB32E7">
      <w:pPr>
        <w:pStyle w:val="Code"/>
        <w:rPr>
          <w:highlight w:val="white"/>
        </w:rPr>
      </w:pPr>
      <w:r w:rsidRPr="00CB32E7">
        <w:rPr>
          <w:highlight w:val="white"/>
        </w:rPr>
        <w:t xml:space="preserve">      return true;</w:t>
      </w:r>
    </w:p>
    <w:p w14:paraId="0BAAF814" w14:textId="77777777" w:rsidR="00CB32E7" w:rsidRPr="00CB32E7" w:rsidRDefault="00CB32E7" w:rsidP="00CB32E7">
      <w:pPr>
        <w:pStyle w:val="Code"/>
        <w:rPr>
          <w:highlight w:val="white"/>
        </w:rPr>
      </w:pPr>
      <w:r w:rsidRPr="00CB32E7">
        <w:rPr>
          <w:highlight w:val="white"/>
        </w:rPr>
        <w:t xml:space="preserve">    }</w:t>
      </w:r>
    </w:p>
    <w:p w14:paraId="3BA24AE6" w14:textId="206B47EA" w:rsidR="00714007" w:rsidRPr="00EC76D5" w:rsidRDefault="00126C9E" w:rsidP="00DA4986">
      <w:r w:rsidRPr="00EC76D5">
        <w:t xml:space="preserve">The </w:t>
      </w:r>
      <w:r w:rsidRPr="00EC76D5">
        <w:rPr>
          <w:rStyle w:val="CodeInText0"/>
        </w:rPr>
        <w:t>trimLeft</w:t>
      </w:r>
      <w:r w:rsidR="00DA4986" w:rsidRPr="00EC76D5">
        <w:t xml:space="preserve"> and </w:t>
      </w:r>
      <w:r w:rsidR="00DA4986" w:rsidRPr="00EC76D5">
        <w:rPr>
          <w:rStyle w:val="CodeInText0"/>
        </w:rPr>
        <w:t>trimRight</w:t>
      </w:r>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29166BFA" w14:textId="1A868085" w:rsidR="002B0360" w:rsidRPr="00CB32E7" w:rsidRDefault="00F86FD6" w:rsidP="00CB32E7">
      <w:r w:rsidRPr="00EC76D5">
        <w:t xml:space="preserve">The </w:t>
      </w:r>
      <w:r w:rsidRPr="00EC76D5">
        <w:rPr>
          <w:rStyle w:val="CodeInText0"/>
        </w:rPr>
        <w:t>countChar</w:t>
      </w:r>
      <w:r w:rsidRPr="00EC76D5">
        <w:t xml:space="preserve"> method simple counts the number of occurrences of the character.</w:t>
      </w:r>
    </w:p>
    <w:p w14:paraId="4AC28CE7" w14:textId="4802A8E6" w:rsidR="00CB5140" w:rsidRPr="00EC76D5" w:rsidRDefault="00CB5140" w:rsidP="002B0360">
      <w:pPr>
        <w:pStyle w:val="Rubrik3"/>
      </w:pPr>
      <w:bookmarkStart w:id="38" w:name="_Toc49764314"/>
      <w:r w:rsidRPr="00EC76D5">
        <w:t>Lines</w:t>
      </w:r>
      <w:bookmarkEnd w:id="38"/>
    </w:p>
    <w:p w14:paraId="3A869013" w14:textId="7F76CDBF" w:rsidR="00B96504" w:rsidRPr="00EC76D5" w:rsidRDefault="00D43016" w:rsidP="00DB12BC">
      <w:r w:rsidRPr="00EC76D5">
        <w:t xml:space="preserve">The </w:t>
      </w:r>
      <w:r w:rsidRPr="00EC76D5">
        <w:rPr>
          <w:rStyle w:val="CodeInText0"/>
        </w:rPr>
        <w:t>doLine</w:t>
      </w:r>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r w:rsidR="00220C33" w:rsidRPr="00EC76D5">
        <w:rPr>
          <w:rStyle w:val="CodeInText0"/>
        </w:rPr>
        <w:t>Main</w:t>
      </w:r>
      <w:r w:rsidR="00220C33" w:rsidRPr="00EC76D5">
        <w:t>.</w:t>
      </w:r>
      <w:r w:rsidR="00220C33" w:rsidRPr="00EC76D5">
        <w:rPr>
          <w:rStyle w:val="CodeInText0"/>
        </w:rPr>
        <w:t>Path</w:t>
      </w:r>
      <w:r w:rsidR="00220C33" w:rsidRPr="00EC76D5">
        <w:t xml:space="preserve"> and </w:t>
      </w:r>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lastRenderedPageBreak/>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5ABDB8E8" w14:textId="77777777" w:rsidR="0023527B" w:rsidRDefault="0023527B" w:rsidP="0023527B">
      <w:pPr>
        <w:pStyle w:val="Code"/>
        <w:rPr>
          <w:highlight w:val="white"/>
        </w:rPr>
      </w:pPr>
    </w:p>
    <w:p w14:paraId="4D7655E2" w14:textId="55C752BB" w:rsidR="0023527B" w:rsidRPr="0023527B" w:rsidRDefault="0023527B" w:rsidP="0023527B">
      <w:pPr>
        <w:pStyle w:val="Code"/>
        <w:rPr>
          <w:highlight w:val="white"/>
        </w:rPr>
      </w:pPr>
      <w:r w:rsidRPr="0023527B">
        <w:rPr>
          <w:highlight w:val="white"/>
        </w:rPr>
        <w:t xml:space="preserve">    private void DoLine(List&lt;Token&gt; tokenList) {</w:t>
      </w:r>
    </w:p>
    <w:p w14:paraId="4FC9921F" w14:textId="77777777" w:rsidR="0023527B" w:rsidRPr="0023527B" w:rsidRDefault="0023527B" w:rsidP="0023527B">
      <w:pPr>
        <w:pStyle w:val="Code"/>
        <w:rPr>
          <w:highlight w:val="white"/>
        </w:rPr>
      </w:pPr>
      <w:r w:rsidRPr="0023527B">
        <w:rPr>
          <w:highlight w:val="white"/>
        </w:rPr>
        <w:t xml:space="preserve">      int listSize = tokenList.Count;</w:t>
      </w:r>
    </w:p>
    <w:p w14:paraId="02F792FF" w14:textId="77777777" w:rsidR="0023527B" w:rsidRPr="0023527B" w:rsidRDefault="0023527B" w:rsidP="0023527B">
      <w:pPr>
        <w:pStyle w:val="Code"/>
        <w:rPr>
          <w:highlight w:val="white"/>
        </w:rPr>
      </w:pPr>
      <w:r w:rsidRPr="0023527B">
        <w:rPr>
          <w:highlight w:val="white"/>
        </w:rPr>
        <w:t xml:space="preserve">    </w:t>
      </w:r>
    </w:p>
    <w:p w14:paraId="6ECEEB0B" w14:textId="77777777" w:rsidR="0023527B" w:rsidRPr="0023527B" w:rsidRDefault="0023527B" w:rsidP="0023527B">
      <w:pPr>
        <w:pStyle w:val="Code"/>
        <w:rPr>
          <w:highlight w:val="white"/>
        </w:rPr>
      </w:pPr>
      <w:r w:rsidRPr="0023527B">
        <w:rPr>
          <w:highlight w:val="white"/>
        </w:rPr>
        <w:t xml:space="preserve">      if ((listSize == 4) || (listSize == 5)) {</w:t>
      </w:r>
    </w:p>
    <w:p w14:paraId="131BFDDC" w14:textId="77777777" w:rsidR="0023527B" w:rsidRPr="0023527B" w:rsidRDefault="0023527B" w:rsidP="0023527B">
      <w:pPr>
        <w:pStyle w:val="Code"/>
        <w:rPr>
          <w:highlight w:val="white"/>
        </w:rPr>
      </w:pPr>
      <w:r w:rsidRPr="0023527B">
        <w:rPr>
          <w:highlight w:val="white"/>
        </w:rPr>
        <w:t xml:space="preserve">        string lineText = (string) tokenList[2].Value;</w:t>
      </w:r>
    </w:p>
    <w:p w14:paraId="275F9540" w14:textId="77777777" w:rsidR="0023527B" w:rsidRDefault="0023527B" w:rsidP="0023527B">
      <w:pPr>
        <w:pStyle w:val="Code"/>
        <w:rPr>
          <w:highlight w:val="white"/>
        </w:rPr>
      </w:pPr>
      <w:r w:rsidRPr="0023527B">
        <w:rPr>
          <w:highlight w:val="white"/>
        </w:rPr>
        <w:t xml:space="preserve">        Assert.Error(int.TryParse(lineText, out CCompiler_Main.Scanner.Line),</w:t>
      </w:r>
    </w:p>
    <w:p w14:paraId="33E6AAE1" w14:textId="3EB98E5A" w:rsidR="0023527B" w:rsidRPr="0023527B" w:rsidRDefault="0023527B" w:rsidP="0023527B">
      <w:pPr>
        <w:pStyle w:val="Code"/>
        <w:rPr>
          <w:highlight w:val="white"/>
        </w:rPr>
      </w:pPr>
      <w:r>
        <w:rPr>
          <w:highlight w:val="white"/>
        </w:rPr>
        <w:t xml:space="preserve">                                 </w:t>
      </w:r>
      <w:r w:rsidRPr="0023527B">
        <w:rPr>
          <w:highlight w:val="white"/>
        </w:rPr>
        <w:t xml:space="preserve"> lineText, Message.Invalid_line_number);</w:t>
      </w:r>
    </w:p>
    <w:p w14:paraId="333637EE" w14:textId="77777777" w:rsidR="0023527B" w:rsidRPr="0023527B" w:rsidRDefault="0023527B" w:rsidP="0023527B">
      <w:pPr>
        <w:pStyle w:val="Code"/>
        <w:rPr>
          <w:highlight w:val="white"/>
        </w:rPr>
      </w:pPr>
    </w:p>
    <w:p w14:paraId="420C7629" w14:textId="77777777" w:rsidR="0023527B" w:rsidRPr="0023527B" w:rsidRDefault="0023527B" w:rsidP="0023527B">
      <w:pPr>
        <w:pStyle w:val="Code"/>
        <w:rPr>
          <w:highlight w:val="white"/>
        </w:rPr>
      </w:pPr>
      <w:r w:rsidRPr="0023527B">
        <w:rPr>
          <w:highlight w:val="white"/>
        </w:rPr>
        <w:t xml:space="preserve">        if (listSize == 5) {</w:t>
      </w:r>
    </w:p>
    <w:p w14:paraId="0CA98DAF" w14:textId="77777777" w:rsidR="0023527B" w:rsidRDefault="0023527B" w:rsidP="0023527B">
      <w:pPr>
        <w:pStyle w:val="Code"/>
        <w:rPr>
          <w:highlight w:val="white"/>
        </w:rPr>
      </w:pPr>
      <w:r w:rsidRPr="0023527B">
        <w:rPr>
          <w:highlight w:val="white"/>
        </w:rPr>
        <w:t xml:space="preserve">          CCompiler_Main.Scanner.Path =</w:t>
      </w:r>
    </w:p>
    <w:p w14:paraId="731DCE6B" w14:textId="2A3A50FC" w:rsidR="0023527B" w:rsidRPr="0023527B" w:rsidRDefault="0023527B" w:rsidP="0023527B">
      <w:pPr>
        <w:pStyle w:val="Code"/>
        <w:rPr>
          <w:highlight w:val="white"/>
        </w:rPr>
      </w:pPr>
      <w:r>
        <w:rPr>
          <w:highlight w:val="white"/>
        </w:rPr>
        <w:t xml:space="preserve">           </w:t>
      </w:r>
      <w:r w:rsidRPr="0023527B">
        <w:rPr>
          <w:highlight w:val="white"/>
        </w:rPr>
        <w:t xml:space="preserve"> new FileInfo((string) tokenList[3].Value);</w:t>
      </w:r>
    </w:p>
    <w:p w14:paraId="5984E2AB" w14:textId="77777777" w:rsidR="0023527B" w:rsidRPr="0023527B" w:rsidRDefault="0023527B" w:rsidP="0023527B">
      <w:pPr>
        <w:pStyle w:val="Code"/>
        <w:rPr>
          <w:highlight w:val="white"/>
        </w:rPr>
      </w:pPr>
      <w:r w:rsidRPr="0023527B">
        <w:rPr>
          <w:highlight w:val="white"/>
        </w:rPr>
        <w:t xml:space="preserve">        }</w:t>
      </w:r>
    </w:p>
    <w:p w14:paraId="59F8A771" w14:textId="77777777" w:rsidR="0023527B" w:rsidRPr="0023527B" w:rsidRDefault="0023527B" w:rsidP="0023527B">
      <w:pPr>
        <w:pStyle w:val="Code"/>
        <w:rPr>
          <w:highlight w:val="white"/>
        </w:rPr>
      </w:pPr>
      <w:r w:rsidRPr="0023527B">
        <w:rPr>
          <w:highlight w:val="white"/>
        </w:rPr>
        <w:t xml:space="preserve">      }</w:t>
      </w:r>
    </w:p>
    <w:p w14:paraId="333C746A" w14:textId="77777777" w:rsidR="0023527B" w:rsidRPr="0023527B" w:rsidRDefault="0023527B" w:rsidP="0023527B">
      <w:pPr>
        <w:pStyle w:val="Code"/>
        <w:rPr>
          <w:highlight w:val="white"/>
        </w:rPr>
      </w:pPr>
      <w:r w:rsidRPr="0023527B">
        <w:rPr>
          <w:highlight w:val="white"/>
        </w:rPr>
        <w:t xml:space="preserve">      else {</w:t>
      </w:r>
    </w:p>
    <w:p w14:paraId="314AE299" w14:textId="77777777" w:rsidR="0023527B" w:rsidRPr="0023527B" w:rsidRDefault="0023527B" w:rsidP="0023527B">
      <w:pPr>
        <w:pStyle w:val="Code"/>
        <w:rPr>
          <w:highlight w:val="white"/>
        </w:rPr>
      </w:pPr>
      <w:r w:rsidRPr="0023527B">
        <w:rPr>
          <w:highlight w:val="white"/>
        </w:rPr>
        <w:t xml:space="preserve">        Assert.Error(listSize == 3, TokenListToString(tokenList),</w:t>
      </w:r>
    </w:p>
    <w:p w14:paraId="20E3C420" w14:textId="77777777" w:rsidR="0023527B" w:rsidRPr="0023527B" w:rsidRDefault="0023527B" w:rsidP="0023527B">
      <w:pPr>
        <w:pStyle w:val="Code"/>
        <w:rPr>
          <w:highlight w:val="white"/>
        </w:rPr>
      </w:pPr>
      <w:r w:rsidRPr="0023527B">
        <w:rPr>
          <w:highlight w:val="white"/>
        </w:rPr>
        <w:t xml:space="preserve">                     Message.Invalid_preprocessor_directive);</w:t>
      </w:r>
    </w:p>
    <w:p w14:paraId="5CE7D079" w14:textId="77777777" w:rsidR="0023527B" w:rsidRPr="0023527B" w:rsidRDefault="0023527B" w:rsidP="0023527B">
      <w:pPr>
        <w:pStyle w:val="Code"/>
        <w:rPr>
          <w:highlight w:val="white"/>
        </w:rPr>
      </w:pPr>
      <w:r w:rsidRPr="0023527B">
        <w:rPr>
          <w:highlight w:val="white"/>
        </w:rPr>
        <w:t xml:space="preserve">      }</w:t>
      </w:r>
    </w:p>
    <w:p w14:paraId="44358B6C" w14:textId="77777777" w:rsidR="0023527B" w:rsidRPr="0023527B" w:rsidRDefault="0023527B" w:rsidP="0023527B">
      <w:pPr>
        <w:pStyle w:val="Code"/>
        <w:rPr>
          <w:highlight w:val="white"/>
        </w:rPr>
      </w:pPr>
    </w:p>
    <w:p w14:paraId="60A62EAD"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E9901C1"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0DE8DA99" w14:textId="1420447B"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3916C592" w14:textId="77777777" w:rsidR="0023527B" w:rsidRPr="0023527B" w:rsidRDefault="0023527B" w:rsidP="0023527B">
      <w:pPr>
        <w:pStyle w:val="Code"/>
        <w:rPr>
          <w:highlight w:val="white"/>
        </w:rPr>
      </w:pPr>
      <w:r w:rsidRPr="0023527B">
        <w:rPr>
          <w:highlight w:val="white"/>
        </w:rPr>
        <w:t xml:space="preserve">    }</w:t>
      </w:r>
    </w:p>
    <w:p w14:paraId="161B783C" w14:textId="161937AC" w:rsidR="00CB5140" w:rsidRPr="00EC76D5" w:rsidRDefault="00CB5140" w:rsidP="00C6371A">
      <w:pPr>
        <w:pStyle w:val="Rubrik3"/>
      </w:pPr>
      <w:bookmarkStart w:id="39" w:name="_Toc49764315"/>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r w:rsidR="00F4065D" w:rsidRPr="00EC76D5">
        <w:rPr>
          <w:rStyle w:val="CodeInText"/>
        </w:rPr>
        <w:t>Main.IncludePath</w:t>
      </w:r>
      <w:r w:rsidR="00F4065D" w:rsidRPr="00EC76D5">
        <w:t>, and the internal files are included locally.</w:t>
      </w:r>
    </w:p>
    <w:p w14:paraId="588CAFE4" w14:textId="3F1B6A82" w:rsidR="005602C1" w:rsidRPr="00EC76D5" w:rsidRDefault="005602C1" w:rsidP="008739A0">
      <w:r w:rsidRPr="00EC76D5">
        <w:t xml:space="preserve">The </w:t>
      </w:r>
      <w:r w:rsidRPr="00EC76D5">
        <w:rPr>
          <w:rStyle w:val="CodeInText"/>
        </w:rPr>
        <w:t>Main.IncludeSet</w:t>
      </w:r>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r w:rsidR="00944A37" w:rsidRPr="00EC76D5">
        <w:rPr>
          <w:rStyle w:val="CodeInText"/>
        </w:rPr>
        <w:t>Main.IncludeStack</w:t>
      </w:r>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r w:rsidRPr="00EC76D5">
        <w:rPr>
          <w:rStyle w:val="CodeInText"/>
        </w:rPr>
        <w:t>Main.</w:t>
      </w:r>
      <w:r w:rsidR="00382D84" w:rsidRPr="00EC76D5">
        <w:rPr>
          <w:rStyle w:val="CodeInText"/>
        </w:rPr>
        <w:t>Path</w:t>
      </w:r>
      <w:r w:rsidR="00382D84" w:rsidRPr="00EC76D5">
        <w:t xml:space="preserve"> and </w:t>
      </w:r>
      <w:r w:rsidR="00382D84" w:rsidRPr="00EC76D5">
        <w:rPr>
          <w:rStyle w:val="CodeInText"/>
        </w:rPr>
        <w:t>Main.L</w:t>
      </w:r>
      <w:r w:rsidR="00801744" w:rsidRPr="00EC76D5">
        <w:rPr>
          <w:rStyle w:val="CodeInText"/>
        </w:rPr>
        <w:t>ine</w:t>
      </w:r>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“$C:\Temp\Test.c,100$”)</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2B0D83FF" w14:textId="77777777" w:rsidR="0023527B" w:rsidRPr="0023527B" w:rsidRDefault="0023527B" w:rsidP="0023527B">
      <w:pPr>
        <w:pStyle w:val="Code"/>
        <w:rPr>
          <w:highlight w:val="white"/>
        </w:rPr>
      </w:pPr>
      <w:r w:rsidRPr="0023527B">
        <w:rPr>
          <w:highlight w:val="white"/>
        </w:rPr>
        <w:t xml:space="preserve">    private void DoInclude(List&lt;Token&gt; tokenList) {</w:t>
      </w:r>
    </w:p>
    <w:p w14:paraId="408DA23B" w14:textId="77777777" w:rsidR="0023527B" w:rsidRPr="0023527B" w:rsidRDefault="0023527B" w:rsidP="0023527B">
      <w:pPr>
        <w:pStyle w:val="Code"/>
        <w:rPr>
          <w:highlight w:val="white"/>
        </w:rPr>
      </w:pPr>
      <w:r w:rsidRPr="0023527B">
        <w:rPr>
          <w:highlight w:val="white"/>
        </w:rPr>
        <w:t xml:space="preserve">      FileInfo includeFile = null;</w:t>
      </w:r>
    </w:p>
    <w:p w14:paraId="14958E0C" w14:textId="77777777" w:rsidR="0023527B" w:rsidRPr="0023527B" w:rsidRDefault="0023527B" w:rsidP="0023527B">
      <w:pPr>
        <w:pStyle w:val="Code"/>
        <w:rPr>
          <w:highlight w:val="white"/>
        </w:rPr>
      </w:pPr>
      <w:r w:rsidRPr="0023527B">
        <w:rPr>
          <w:highlight w:val="white"/>
        </w:rPr>
        <w:t xml:space="preserve">    </w:t>
      </w:r>
    </w:p>
    <w:p w14:paraId="48772951" w14:textId="77777777" w:rsidR="0023527B" w:rsidRPr="0023527B" w:rsidRDefault="0023527B" w:rsidP="0023527B">
      <w:pPr>
        <w:pStyle w:val="Code"/>
        <w:rPr>
          <w:highlight w:val="white"/>
        </w:rPr>
      </w:pPr>
      <w:r w:rsidRPr="0023527B">
        <w:rPr>
          <w:highlight w:val="white"/>
        </w:rPr>
        <w:t xml:space="preserve">      if ((tokenList[2].Id == CCompiler_Pre.Tokens.STRING) &amp;&amp;</w:t>
      </w:r>
    </w:p>
    <w:p w14:paraId="1E78E2CB" w14:textId="77777777" w:rsidR="0023527B" w:rsidRPr="0023527B" w:rsidRDefault="0023527B" w:rsidP="0023527B">
      <w:pPr>
        <w:pStyle w:val="Code"/>
        <w:rPr>
          <w:highlight w:val="white"/>
        </w:rPr>
      </w:pPr>
      <w:r w:rsidRPr="0023527B">
        <w:rPr>
          <w:highlight w:val="white"/>
        </w:rPr>
        <w:t xml:space="preserve">          (tokenList[3].Id == CCompiler_Pre.Tokens.EOF)) {</w:t>
      </w:r>
    </w:p>
    <w:p w14:paraId="1EA13B79" w14:textId="77777777" w:rsidR="0023527B" w:rsidRPr="0023527B" w:rsidRDefault="0023527B" w:rsidP="0023527B">
      <w:pPr>
        <w:pStyle w:val="Code"/>
        <w:rPr>
          <w:highlight w:val="white"/>
        </w:rPr>
      </w:pPr>
      <w:r w:rsidRPr="0023527B">
        <w:rPr>
          <w:highlight w:val="white"/>
        </w:rPr>
        <w:t xml:space="preserve">        string text = tokenList[2].ToString();</w:t>
      </w:r>
    </w:p>
    <w:p w14:paraId="2A734D80" w14:textId="77777777" w:rsidR="0023527B" w:rsidRPr="0023527B" w:rsidRDefault="0023527B" w:rsidP="0023527B">
      <w:pPr>
        <w:pStyle w:val="Code"/>
        <w:rPr>
          <w:highlight w:val="white"/>
        </w:rPr>
      </w:pPr>
      <w:r w:rsidRPr="0023527B">
        <w:rPr>
          <w:highlight w:val="white"/>
        </w:rPr>
        <w:t xml:space="preserve">        string file = text.ToString().Substring(1, text.Length - 1);</w:t>
      </w:r>
    </w:p>
    <w:p w14:paraId="2470F85A"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CF447CD" w14:textId="77777777" w:rsidR="0023527B" w:rsidRPr="0023527B" w:rsidRDefault="0023527B" w:rsidP="0023527B">
      <w:pPr>
        <w:pStyle w:val="Code"/>
        <w:rPr>
          <w:highlight w:val="white"/>
        </w:rPr>
      </w:pPr>
      <w:r w:rsidRPr="0023527B">
        <w:rPr>
          <w:highlight w:val="white"/>
        </w:rPr>
        <w:t xml:space="preserve">      }</w:t>
      </w:r>
    </w:p>
    <w:p w14:paraId="6273324D" w14:textId="77777777" w:rsidR="0023527B" w:rsidRPr="0023527B" w:rsidRDefault="0023527B" w:rsidP="0023527B">
      <w:pPr>
        <w:pStyle w:val="Code"/>
        <w:rPr>
          <w:highlight w:val="white"/>
        </w:rPr>
      </w:pPr>
      <w:r w:rsidRPr="0023527B">
        <w:rPr>
          <w:highlight w:val="white"/>
        </w:rPr>
        <w:t xml:space="preserve">      else {</w:t>
      </w:r>
    </w:p>
    <w:p w14:paraId="785DA1F7" w14:textId="77777777" w:rsidR="0023527B" w:rsidRPr="0023527B" w:rsidRDefault="0023527B" w:rsidP="0023527B">
      <w:pPr>
        <w:pStyle w:val="Code"/>
        <w:rPr>
          <w:highlight w:val="white"/>
        </w:rPr>
      </w:pPr>
      <w:r w:rsidRPr="0023527B">
        <w:rPr>
          <w:highlight w:val="white"/>
        </w:rPr>
        <w:t xml:space="preserve">        StringBuilder buffer = new StringBuilder();</w:t>
      </w:r>
    </w:p>
    <w:p w14:paraId="3B1B7372" w14:textId="77777777" w:rsidR="0023527B" w:rsidRPr="0023527B" w:rsidRDefault="0023527B" w:rsidP="0023527B">
      <w:pPr>
        <w:pStyle w:val="Code"/>
        <w:rPr>
          <w:highlight w:val="white"/>
        </w:rPr>
      </w:pPr>
    </w:p>
    <w:p w14:paraId="2728B9DA" w14:textId="77777777" w:rsidR="0023527B" w:rsidRPr="0023527B" w:rsidRDefault="0023527B" w:rsidP="0023527B">
      <w:pPr>
        <w:pStyle w:val="Code"/>
        <w:rPr>
          <w:highlight w:val="white"/>
        </w:rPr>
      </w:pPr>
      <w:r w:rsidRPr="0023527B">
        <w:rPr>
          <w:highlight w:val="white"/>
        </w:rPr>
        <w:t xml:space="preserve">        foreach (Token token in tokenList.GetRange(2, tokenList.Count - 2)) {</w:t>
      </w:r>
    </w:p>
    <w:p w14:paraId="606EA713" w14:textId="77777777" w:rsidR="0023527B" w:rsidRPr="0023527B" w:rsidRDefault="0023527B" w:rsidP="0023527B">
      <w:pPr>
        <w:pStyle w:val="Code"/>
        <w:rPr>
          <w:highlight w:val="white"/>
        </w:rPr>
      </w:pPr>
      <w:r w:rsidRPr="0023527B">
        <w:rPr>
          <w:highlight w:val="white"/>
        </w:rPr>
        <w:t xml:space="preserve">          buffer.Append(token.ToString());</w:t>
      </w:r>
    </w:p>
    <w:p w14:paraId="100C7DAA" w14:textId="77777777" w:rsidR="0023527B" w:rsidRPr="0023527B" w:rsidRDefault="0023527B" w:rsidP="0023527B">
      <w:pPr>
        <w:pStyle w:val="Code"/>
        <w:rPr>
          <w:highlight w:val="white"/>
        </w:rPr>
      </w:pPr>
      <w:r w:rsidRPr="0023527B">
        <w:rPr>
          <w:highlight w:val="white"/>
        </w:rPr>
        <w:t xml:space="preserve">        }</w:t>
      </w:r>
    </w:p>
    <w:p w14:paraId="4A3D9C9A" w14:textId="77777777" w:rsidR="0023527B" w:rsidRPr="0023527B" w:rsidRDefault="0023527B" w:rsidP="0023527B">
      <w:pPr>
        <w:pStyle w:val="Code"/>
        <w:rPr>
          <w:highlight w:val="white"/>
        </w:rPr>
      </w:pPr>
      <w:r w:rsidRPr="0023527B">
        <w:rPr>
          <w:highlight w:val="white"/>
        </w:rPr>
        <w:t xml:space="preserve">      </w:t>
      </w:r>
    </w:p>
    <w:p w14:paraId="38ADA27A" w14:textId="77777777" w:rsidR="0023527B" w:rsidRPr="0023527B" w:rsidRDefault="0023527B" w:rsidP="0023527B">
      <w:pPr>
        <w:pStyle w:val="Code"/>
        <w:rPr>
          <w:highlight w:val="white"/>
        </w:rPr>
      </w:pPr>
      <w:r w:rsidRPr="0023527B">
        <w:rPr>
          <w:highlight w:val="white"/>
        </w:rPr>
        <w:t xml:space="preserve">        string text = buffer.ToString();</w:t>
      </w:r>
    </w:p>
    <w:p w14:paraId="783EF6B0" w14:textId="77777777" w:rsidR="0023527B" w:rsidRPr="0023527B" w:rsidRDefault="0023527B" w:rsidP="0023527B">
      <w:pPr>
        <w:pStyle w:val="Code"/>
        <w:rPr>
          <w:highlight w:val="white"/>
        </w:rPr>
      </w:pPr>
    </w:p>
    <w:p w14:paraId="228AAC02" w14:textId="77777777" w:rsidR="0023527B" w:rsidRPr="0023527B" w:rsidRDefault="0023527B" w:rsidP="0023527B">
      <w:pPr>
        <w:pStyle w:val="Code"/>
        <w:rPr>
          <w:highlight w:val="white"/>
        </w:rPr>
      </w:pPr>
      <w:r w:rsidRPr="0023527B">
        <w:rPr>
          <w:highlight w:val="white"/>
        </w:rPr>
        <w:t xml:space="preserve">        if (text.StartsWith("&lt;") &amp;&amp; text.EndsWith("&gt;")) {</w:t>
      </w:r>
    </w:p>
    <w:p w14:paraId="3CF59C1F" w14:textId="77777777" w:rsidR="0023527B" w:rsidRPr="0023527B" w:rsidRDefault="0023527B" w:rsidP="0023527B">
      <w:pPr>
        <w:pStyle w:val="Code"/>
        <w:rPr>
          <w:highlight w:val="white"/>
        </w:rPr>
      </w:pPr>
      <w:r w:rsidRPr="0023527B">
        <w:rPr>
          <w:highlight w:val="white"/>
        </w:rPr>
        <w:t xml:space="preserve">          string file = text.ToString().Substring(1, text.Length - 2);</w:t>
      </w:r>
    </w:p>
    <w:p w14:paraId="35733178"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F3DAB20" w14:textId="77777777" w:rsidR="0023527B" w:rsidRPr="0023527B" w:rsidRDefault="0023527B" w:rsidP="0023527B">
      <w:pPr>
        <w:pStyle w:val="Code"/>
        <w:rPr>
          <w:highlight w:val="white"/>
        </w:rPr>
      </w:pPr>
      <w:r w:rsidRPr="0023527B">
        <w:rPr>
          <w:highlight w:val="white"/>
        </w:rPr>
        <w:t xml:space="preserve">        }</w:t>
      </w:r>
    </w:p>
    <w:p w14:paraId="1BDABEFF" w14:textId="77777777" w:rsidR="0023527B" w:rsidRPr="0023527B" w:rsidRDefault="0023527B" w:rsidP="0023527B">
      <w:pPr>
        <w:pStyle w:val="Code"/>
        <w:rPr>
          <w:highlight w:val="white"/>
        </w:rPr>
      </w:pPr>
      <w:r w:rsidRPr="0023527B">
        <w:rPr>
          <w:highlight w:val="white"/>
        </w:rPr>
        <w:t xml:space="preserve">        else {</w:t>
      </w:r>
    </w:p>
    <w:p w14:paraId="0D7E0E86" w14:textId="77777777" w:rsidR="0023527B" w:rsidRDefault="0023527B" w:rsidP="0023527B">
      <w:pPr>
        <w:pStyle w:val="Code"/>
        <w:rPr>
          <w:highlight w:val="white"/>
        </w:rPr>
      </w:pPr>
      <w:r w:rsidRPr="0023527B">
        <w:rPr>
          <w:highlight w:val="white"/>
        </w:rPr>
        <w:t xml:space="preserve">          Assert.Error(TokenListToString(tokenList),</w:t>
      </w:r>
    </w:p>
    <w:p w14:paraId="31DE0458" w14:textId="20455D60" w:rsidR="0023527B" w:rsidRPr="0023527B" w:rsidRDefault="0023527B" w:rsidP="0023527B">
      <w:pPr>
        <w:pStyle w:val="Code"/>
        <w:rPr>
          <w:highlight w:val="white"/>
        </w:rPr>
      </w:pPr>
      <w:r>
        <w:rPr>
          <w:highlight w:val="white"/>
        </w:rPr>
        <w:t xml:space="preserve">                      </w:t>
      </w:r>
      <w:r w:rsidRPr="0023527B">
        <w:rPr>
          <w:highlight w:val="white"/>
        </w:rPr>
        <w:t xml:space="preserve"> Message.Invalid_preprocessor_directive);</w:t>
      </w:r>
    </w:p>
    <w:p w14:paraId="2D59774A" w14:textId="77777777" w:rsidR="0023527B" w:rsidRPr="0023527B" w:rsidRDefault="0023527B" w:rsidP="0023527B">
      <w:pPr>
        <w:pStyle w:val="Code"/>
        <w:rPr>
          <w:highlight w:val="white"/>
        </w:rPr>
      </w:pPr>
      <w:r w:rsidRPr="0023527B">
        <w:rPr>
          <w:highlight w:val="white"/>
        </w:rPr>
        <w:t xml:space="preserve">        }</w:t>
      </w:r>
    </w:p>
    <w:p w14:paraId="5C422B1F" w14:textId="77777777" w:rsidR="0023527B" w:rsidRPr="0023527B" w:rsidRDefault="0023527B" w:rsidP="0023527B">
      <w:pPr>
        <w:pStyle w:val="Code"/>
        <w:rPr>
          <w:highlight w:val="white"/>
        </w:rPr>
      </w:pPr>
      <w:r w:rsidRPr="0023527B">
        <w:rPr>
          <w:highlight w:val="white"/>
        </w:rPr>
        <w:t xml:space="preserve">      }</w:t>
      </w:r>
    </w:p>
    <w:p w14:paraId="64F1796B" w14:textId="77777777" w:rsidR="0023527B" w:rsidRPr="0023527B" w:rsidRDefault="0023527B" w:rsidP="0023527B">
      <w:pPr>
        <w:pStyle w:val="Code"/>
        <w:rPr>
          <w:highlight w:val="white"/>
        </w:rPr>
      </w:pPr>
    </w:p>
    <w:p w14:paraId="69E42700" w14:textId="53E72133" w:rsidR="0023527B" w:rsidRPr="0023527B" w:rsidRDefault="0023527B" w:rsidP="0023527B">
      <w:pPr>
        <w:pStyle w:val="Code"/>
        <w:rPr>
          <w:highlight w:val="white"/>
        </w:rPr>
      </w:pPr>
      <w:r>
        <w:rPr>
          <w:highlight w:val="white"/>
          <w:lang w:val="sv-SE"/>
        </w:rPr>
        <w:t xml:space="preserve">      </w:t>
      </w:r>
      <w:r w:rsidRPr="0023527B">
        <w:rPr>
          <w:highlight w:val="white"/>
        </w:rPr>
        <w:t>Assert.Error(!Preprocessor.IncludeStack.Contains(includeFile),</w:t>
      </w:r>
    </w:p>
    <w:p w14:paraId="70B91CAA" w14:textId="77777777" w:rsidR="0023527B" w:rsidRPr="0023527B" w:rsidRDefault="0023527B" w:rsidP="0023527B">
      <w:pPr>
        <w:pStyle w:val="Code"/>
        <w:rPr>
          <w:highlight w:val="white"/>
        </w:rPr>
      </w:pPr>
      <w:r w:rsidRPr="0023527B">
        <w:rPr>
          <w:highlight w:val="white"/>
        </w:rPr>
        <w:t xml:space="preserve">                   includeFile.FullName, Message.Repeted_include_statement);</w:t>
      </w:r>
    </w:p>
    <w:p w14:paraId="088D94A8" w14:textId="77777777" w:rsidR="0023527B" w:rsidRPr="0023527B" w:rsidRDefault="0023527B" w:rsidP="0023527B">
      <w:pPr>
        <w:pStyle w:val="Code"/>
        <w:rPr>
          <w:highlight w:val="white"/>
        </w:rPr>
      </w:pPr>
      <w:r w:rsidRPr="0023527B">
        <w:rPr>
          <w:highlight w:val="white"/>
        </w:rPr>
        <w:t xml:space="preserve">      Preprocessor.IncludeStack.Push(includeFile);</w:t>
      </w:r>
    </w:p>
    <w:p w14:paraId="3A8C9DEA" w14:textId="77777777" w:rsidR="0023527B" w:rsidRPr="0023527B" w:rsidRDefault="0023527B" w:rsidP="0023527B">
      <w:pPr>
        <w:pStyle w:val="Code"/>
        <w:rPr>
          <w:highlight w:val="white"/>
        </w:rPr>
      </w:pPr>
      <w:r w:rsidRPr="0023527B">
        <w:rPr>
          <w:highlight w:val="white"/>
        </w:rPr>
        <w:t xml:space="preserve">      Preprocessor.IncludeSet.Add(includeFile);</w:t>
      </w:r>
    </w:p>
    <w:p w14:paraId="3F92EC48" w14:textId="77777777" w:rsidR="0023527B" w:rsidRPr="0023527B" w:rsidRDefault="0023527B" w:rsidP="0023527B">
      <w:pPr>
        <w:pStyle w:val="Code"/>
        <w:rPr>
          <w:highlight w:val="white"/>
        </w:rPr>
      </w:pPr>
      <w:r w:rsidRPr="0023527B">
        <w:rPr>
          <w:highlight w:val="white"/>
        </w:rPr>
        <w:t xml:space="preserve">      FileInfo oldPath = CCompiler_Main.Scanner.Path;</w:t>
      </w:r>
    </w:p>
    <w:p w14:paraId="027F4A92" w14:textId="77777777" w:rsidR="0023527B" w:rsidRPr="0023527B" w:rsidRDefault="0023527B" w:rsidP="0023527B">
      <w:pPr>
        <w:pStyle w:val="Code"/>
        <w:rPr>
          <w:highlight w:val="white"/>
        </w:rPr>
      </w:pPr>
      <w:r w:rsidRPr="0023527B">
        <w:rPr>
          <w:highlight w:val="white"/>
        </w:rPr>
        <w:t xml:space="preserve">      int oldLine = CCompiler_Main.Scanner.Line;</w:t>
      </w:r>
    </w:p>
    <w:p w14:paraId="685C704B" w14:textId="77777777" w:rsidR="0023527B" w:rsidRPr="0023527B" w:rsidRDefault="0023527B" w:rsidP="0023527B">
      <w:pPr>
        <w:pStyle w:val="Code"/>
        <w:rPr>
          <w:highlight w:val="white"/>
        </w:rPr>
      </w:pPr>
      <w:r w:rsidRPr="0023527B">
        <w:rPr>
          <w:highlight w:val="white"/>
        </w:rPr>
        <w:t xml:space="preserve">      CCompiler_Main.Scanner.Path = includeFile;</w:t>
      </w:r>
    </w:p>
    <w:p w14:paraId="3D4CE25D" w14:textId="77777777" w:rsidR="0023527B" w:rsidRPr="0023527B" w:rsidRDefault="0023527B" w:rsidP="0023527B">
      <w:pPr>
        <w:pStyle w:val="Code"/>
        <w:rPr>
          <w:highlight w:val="white"/>
        </w:rPr>
      </w:pPr>
      <w:r w:rsidRPr="0023527B">
        <w:rPr>
          <w:highlight w:val="white"/>
        </w:rPr>
        <w:t xml:space="preserve">      CCompiler_Main.Scanner.Line = 1;</w:t>
      </w:r>
    </w:p>
    <w:p w14:paraId="6BC9A988"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5C92723"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6D1323A5" w14:textId="13AF5AC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124B5546" w14:textId="77777777" w:rsidR="0023527B" w:rsidRPr="0023527B" w:rsidRDefault="0023527B" w:rsidP="0023527B">
      <w:pPr>
        <w:pStyle w:val="Code"/>
        <w:rPr>
          <w:highlight w:val="white"/>
        </w:rPr>
      </w:pPr>
      <w:r w:rsidRPr="0023527B">
        <w:rPr>
          <w:highlight w:val="white"/>
        </w:rPr>
        <w:t xml:space="preserve">      DoProcess(includeFile);</w:t>
      </w:r>
    </w:p>
    <w:p w14:paraId="6F131A4B" w14:textId="77777777" w:rsidR="0023527B" w:rsidRPr="0023527B" w:rsidRDefault="0023527B" w:rsidP="0023527B">
      <w:pPr>
        <w:pStyle w:val="Code"/>
        <w:rPr>
          <w:highlight w:val="white"/>
        </w:rPr>
      </w:pPr>
      <w:r w:rsidRPr="0023527B">
        <w:rPr>
          <w:highlight w:val="white"/>
        </w:rPr>
        <w:t xml:space="preserve">      CCompiler_Main.Scanner.Line = oldLine;// + 1;</w:t>
      </w:r>
    </w:p>
    <w:p w14:paraId="4AE4B478" w14:textId="77777777" w:rsidR="0023527B" w:rsidRPr="0023527B" w:rsidRDefault="0023527B" w:rsidP="0023527B">
      <w:pPr>
        <w:pStyle w:val="Code"/>
        <w:rPr>
          <w:highlight w:val="white"/>
        </w:rPr>
      </w:pPr>
      <w:r w:rsidRPr="0023527B">
        <w:rPr>
          <w:highlight w:val="white"/>
        </w:rPr>
        <w:t xml:space="preserve">      CCompiler_Main.Scanner.Path = oldPath;</w:t>
      </w:r>
    </w:p>
    <w:p w14:paraId="0B329596"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6D7C7E0C"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7B2AAB94" w14:textId="0AA729D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2F055237" w14:textId="77777777" w:rsidR="0023527B" w:rsidRPr="0023527B" w:rsidRDefault="0023527B" w:rsidP="0023527B">
      <w:pPr>
        <w:pStyle w:val="Code"/>
        <w:rPr>
          <w:highlight w:val="white"/>
        </w:rPr>
      </w:pPr>
      <w:r w:rsidRPr="0023527B">
        <w:rPr>
          <w:highlight w:val="white"/>
        </w:rPr>
        <w:t xml:space="preserve">      Preprocessor.IncludeStack.Pop();</w:t>
      </w:r>
    </w:p>
    <w:p w14:paraId="7A2FCEC9" w14:textId="77777777" w:rsidR="0023527B" w:rsidRPr="0023527B" w:rsidRDefault="0023527B" w:rsidP="0023527B">
      <w:pPr>
        <w:pStyle w:val="Code"/>
        <w:rPr>
          <w:highlight w:val="white"/>
        </w:rPr>
      </w:pPr>
      <w:r w:rsidRPr="0023527B">
        <w:rPr>
          <w:highlight w:val="white"/>
        </w:rPr>
        <w:t xml:space="preserve">    }</w:t>
      </w:r>
    </w:p>
    <w:p w14:paraId="22B3F41F" w14:textId="441314B0" w:rsidR="00365937" w:rsidRPr="00EC76D5" w:rsidRDefault="00365937" w:rsidP="00365937">
      <w:pPr>
        <w:pStyle w:val="Code"/>
      </w:pPr>
    </w:p>
    <w:p w14:paraId="1EF2CB4D" w14:textId="77777777" w:rsidR="00791B48" w:rsidRPr="00EC76D5" w:rsidRDefault="0054134E" w:rsidP="0054134E">
      <w:pPr>
        <w:pStyle w:val="Rubrik3"/>
      </w:pPr>
      <w:bookmarkStart w:id="40" w:name="_Toc49764316"/>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2A2F4F66" w:rsidR="0054134E" w:rsidRPr="00EC76D5" w:rsidRDefault="0054134E" w:rsidP="0054134E">
      <w:pPr>
        <w:pStyle w:val="CodeHeader"/>
      </w:pPr>
      <w:r w:rsidRPr="00EC76D5">
        <w:t>Macro.</w:t>
      </w:r>
      <w:r w:rsidR="009F2404">
        <w:t>cs</w:t>
      </w:r>
    </w:p>
    <w:p w14:paraId="673724FB" w14:textId="77777777" w:rsidR="002B125B" w:rsidRPr="002B125B" w:rsidRDefault="002B125B" w:rsidP="002B125B">
      <w:pPr>
        <w:pStyle w:val="Code"/>
        <w:rPr>
          <w:highlight w:val="white"/>
        </w:rPr>
      </w:pPr>
      <w:r w:rsidRPr="002B125B">
        <w:rPr>
          <w:highlight w:val="white"/>
        </w:rPr>
        <w:t>using System.Linq;</w:t>
      </w:r>
    </w:p>
    <w:p w14:paraId="49928EEB" w14:textId="77777777" w:rsidR="002B125B" w:rsidRPr="002B125B" w:rsidRDefault="002B125B" w:rsidP="002B125B">
      <w:pPr>
        <w:pStyle w:val="Code"/>
        <w:rPr>
          <w:highlight w:val="white"/>
        </w:rPr>
      </w:pPr>
      <w:r w:rsidRPr="002B125B">
        <w:rPr>
          <w:highlight w:val="white"/>
        </w:rPr>
        <w:t>using System.Collections.Generic;</w:t>
      </w:r>
    </w:p>
    <w:p w14:paraId="1681B021" w14:textId="77777777" w:rsidR="002B125B" w:rsidRPr="002B125B" w:rsidRDefault="002B125B" w:rsidP="002B125B">
      <w:pPr>
        <w:pStyle w:val="Code"/>
        <w:rPr>
          <w:highlight w:val="white"/>
        </w:rPr>
      </w:pPr>
    </w:p>
    <w:p w14:paraId="084EA4E7" w14:textId="77777777" w:rsidR="002B125B" w:rsidRPr="002B125B" w:rsidRDefault="002B125B" w:rsidP="002B125B">
      <w:pPr>
        <w:pStyle w:val="Code"/>
        <w:rPr>
          <w:highlight w:val="white"/>
        </w:rPr>
      </w:pPr>
      <w:r w:rsidRPr="002B125B">
        <w:rPr>
          <w:highlight w:val="white"/>
        </w:rPr>
        <w:t>namespace CCompiler {</w:t>
      </w:r>
    </w:p>
    <w:p w14:paraId="4C18ED43" w14:textId="77777777" w:rsidR="002B125B" w:rsidRPr="002B125B" w:rsidRDefault="002B125B" w:rsidP="002B125B">
      <w:pPr>
        <w:pStyle w:val="Code"/>
        <w:rPr>
          <w:highlight w:val="white"/>
        </w:rPr>
      </w:pPr>
      <w:r w:rsidRPr="002B125B">
        <w:rPr>
          <w:highlight w:val="white"/>
        </w:rPr>
        <w:t xml:space="preserve">  public class Macro {</w:t>
      </w:r>
    </w:p>
    <w:p w14:paraId="7352F7C8" w14:textId="77777777" w:rsidR="002B125B" w:rsidRPr="002B125B" w:rsidRDefault="002B125B" w:rsidP="002B125B">
      <w:pPr>
        <w:pStyle w:val="Code"/>
        <w:rPr>
          <w:highlight w:val="white"/>
        </w:rPr>
      </w:pPr>
      <w:r w:rsidRPr="002B125B">
        <w:rPr>
          <w:highlight w:val="white"/>
        </w:rPr>
        <w:t xml:space="preserve">    private int m_parameters;</w:t>
      </w:r>
    </w:p>
    <w:p w14:paraId="50F8A8B2" w14:textId="77777777" w:rsidR="002B125B" w:rsidRPr="002B125B" w:rsidRDefault="002B125B" w:rsidP="002B125B">
      <w:pPr>
        <w:pStyle w:val="Code"/>
        <w:rPr>
          <w:highlight w:val="white"/>
        </w:rPr>
      </w:pPr>
      <w:r w:rsidRPr="002B125B">
        <w:rPr>
          <w:highlight w:val="white"/>
        </w:rPr>
        <w:t xml:space="preserve">    private List&lt;Token&gt; m_tokenList;</w:t>
      </w:r>
    </w:p>
    <w:p w14:paraId="6E6C8403" w14:textId="77777777" w:rsidR="002B125B" w:rsidRPr="002B125B" w:rsidRDefault="002B125B" w:rsidP="002B125B">
      <w:pPr>
        <w:pStyle w:val="Code"/>
        <w:rPr>
          <w:highlight w:val="white"/>
        </w:rPr>
      </w:pPr>
      <w:r w:rsidRPr="002B125B">
        <w:rPr>
          <w:highlight w:val="white"/>
        </w:rPr>
        <w:t xml:space="preserve">  </w:t>
      </w:r>
    </w:p>
    <w:p w14:paraId="54114EA4" w14:textId="77777777" w:rsidR="002B125B" w:rsidRPr="002B125B" w:rsidRDefault="002B125B" w:rsidP="002B125B">
      <w:pPr>
        <w:pStyle w:val="Code"/>
        <w:rPr>
          <w:highlight w:val="white"/>
        </w:rPr>
      </w:pPr>
      <w:r w:rsidRPr="002B125B">
        <w:rPr>
          <w:highlight w:val="white"/>
        </w:rPr>
        <w:t xml:space="preserve">    public Macro(int parameters, List&lt;Token&gt; tokenList) {</w:t>
      </w:r>
    </w:p>
    <w:p w14:paraId="3702C49E" w14:textId="77777777" w:rsidR="002B125B" w:rsidRPr="002B125B" w:rsidRDefault="002B125B" w:rsidP="002B125B">
      <w:pPr>
        <w:pStyle w:val="Code"/>
        <w:rPr>
          <w:highlight w:val="white"/>
        </w:rPr>
      </w:pPr>
      <w:r w:rsidRPr="002B125B">
        <w:rPr>
          <w:highlight w:val="white"/>
        </w:rPr>
        <w:t xml:space="preserve">      m_parameters = parameters;</w:t>
      </w:r>
    </w:p>
    <w:p w14:paraId="003DAF7A" w14:textId="77777777" w:rsidR="002B125B" w:rsidRPr="002B125B" w:rsidRDefault="002B125B" w:rsidP="002B125B">
      <w:pPr>
        <w:pStyle w:val="Code"/>
        <w:rPr>
          <w:highlight w:val="white"/>
        </w:rPr>
      </w:pPr>
      <w:r w:rsidRPr="002B125B">
        <w:rPr>
          <w:highlight w:val="white"/>
        </w:rPr>
        <w:t xml:space="preserve">      m_tokenList = new List&lt;Token&gt;(tokenList);</w:t>
      </w:r>
    </w:p>
    <w:p w14:paraId="59819923" w14:textId="77777777" w:rsidR="002B125B" w:rsidRPr="002B125B" w:rsidRDefault="002B125B" w:rsidP="002B125B">
      <w:pPr>
        <w:pStyle w:val="Code"/>
        <w:rPr>
          <w:highlight w:val="white"/>
        </w:rPr>
      </w:pPr>
      <w:r w:rsidRPr="002B125B">
        <w:rPr>
          <w:highlight w:val="white"/>
        </w:rPr>
        <w:t xml:space="preserve">    </w:t>
      </w:r>
    </w:p>
    <w:p w14:paraId="5BDCA7EF" w14:textId="77777777" w:rsidR="002B125B" w:rsidRPr="002B125B" w:rsidRDefault="002B125B" w:rsidP="002B125B">
      <w:pPr>
        <w:pStyle w:val="Code"/>
        <w:rPr>
          <w:highlight w:val="white"/>
        </w:rPr>
      </w:pPr>
      <w:r w:rsidRPr="002B125B">
        <w:rPr>
          <w:highlight w:val="white"/>
        </w:rPr>
        <w:t xml:space="preserve">      for (int index = (m_tokenList.Count - 1); index &gt;= 0; --index) {</w:t>
      </w:r>
    </w:p>
    <w:p w14:paraId="3B236A58" w14:textId="77777777" w:rsidR="002B125B" w:rsidRPr="002B125B" w:rsidRDefault="002B125B" w:rsidP="002B125B">
      <w:pPr>
        <w:pStyle w:val="Code"/>
        <w:rPr>
          <w:highlight w:val="white"/>
        </w:rPr>
      </w:pPr>
      <w:r w:rsidRPr="002B125B">
        <w:rPr>
          <w:highlight w:val="white"/>
        </w:rPr>
        <w:t xml:space="preserve">        if (m_tokenList[index].Id == CCompiler_Pre.Tokens.EOF) {</w:t>
      </w:r>
    </w:p>
    <w:p w14:paraId="58B388BC" w14:textId="77777777" w:rsidR="002B125B" w:rsidRPr="002B125B" w:rsidRDefault="002B125B" w:rsidP="002B125B">
      <w:pPr>
        <w:pStyle w:val="Code"/>
        <w:rPr>
          <w:highlight w:val="white"/>
        </w:rPr>
      </w:pPr>
      <w:r w:rsidRPr="002B125B">
        <w:rPr>
          <w:highlight w:val="white"/>
        </w:rPr>
        <w:t xml:space="preserve">          m_tokenList.RemoveAt(index);</w:t>
      </w:r>
    </w:p>
    <w:p w14:paraId="7A917B2C" w14:textId="77777777" w:rsidR="002B125B" w:rsidRPr="002B125B" w:rsidRDefault="002B125B" w:rsidP="002B125B">
      <w:pPr>
        <w:pStyle w:val="Code"/>
        <w:rPr>
          <w:highlight w:val="white"/>
        </w:rPr>
      </w:pPr>
      <w:r w:rsidRPr="002B125B">
        <w:rPr>
          <w:highlight w:val="white"/>
        </w:rPr>
        <w:t xml:space="preserve">        }</w:t>
      </w:r>
    </w:p>
    <w:p w14:paraId="3A2F2FE2" w14:textId="77777777" w:rsidR="002B125B" w:rsidRPr="002B125B" w:rsidRDefault="002B125B" w:rsidP="002B125B">
      <w:pPr>
        <w:pStyle w:val="Code"/>
        <w:rPr>
          <w:highlight w:val="white"/>
        </w:rPr>
      </w:pPr>
      <w:r w:rsidRPr="002B125B">
        <w:rPr>
          <w:highlight w:val="white"/>
        </w:rPr>
        <w:t xml:space="preserve">      }</w:t>
      </w:r>
    </w:p>
    <w:p w14:paraId="3F4CD654" w14:textId="77777777" w:rsidR="002B125B" w:rsidRPr="002B125B" w:rsidRDefault="002B125B" w:rsidP="002B125B">
      <w:pPr>
        <w:pStyle w:val="Code"/>
        <w:rPr>
          <w:highlight w:val="white"/>
        </w:rPr>
      </w:pPr>
      <w:r w:rsidRPr="002B125B">
        <w:rPr>
          <w:highlight w:val="white"/>
        </w:rPr>
        <w:t xml:space="preserve">    }</w:t>
      </w:r>
    </w:p>
    <w:p w14:paraId="01C73D92" w14:textId="77777777" w:rsidR="002B125B" w:rsidRPr="002B125B" w:rsidRDefault="002B125B" w:rsidP="002B125B">
      <w:pPr>
        <w:pStyle w:val="Code"/>
        <w:rPr>
          <w:highlight w:val="white"/>
        </w:rPr>
      </w:pPr>
    </w:p>
    <w:p w14:paraId="5391B07A" w14:textId="77777777" w:rsidR="002B125B" w:rsidRPr="002B125B" w:rsidRDefault="002B125B" w:rsidP="002B125B">
      <w:pPr>
        <w:pStyle w:val="Code"/>
        <w:rPr>
          <w:highlight w:val="white"/>
        </w:rPr>
      </w:pPr>
      <w:r w:rsidRPr="002B125B">
        <w:rPr>
          <w:highlight w:val="white"/>
        </w:rPr>
        <w:t xml:space="preserve">    public int Parameters() {</w:t>
      </w:r>
    </w:p>
    <w:p w14:paraId="172C1922" w14:textId="77777777" w:rsidR="002B125B" w:rsidRPr="002B125B" w:rsidRDefault="002B125B" w:rsidP="002B125B">
      <w:pPr>
        <w:pStyle w:val="Code"/>
        <w:rPr>
          <w:highlight w:val="white"/>
        </w:rPr>
      </w:pPr>
      <w:r w:rsidRPr="002B125B">
        <w:rPr>
          <w:highlight w:val="white"/>
        </w:rPr>
        <w:lastRenderedPageBreak/>
        <w:t xml:space="preserve">      return m_parameters;</w:t>
      </w:r>
    </w:p>
    <w:p w14:paraId="11CCEB8C" w14:textId="77777777" w:rsidR="002B125B" w:rsidRPr="002B125B" w:rsidRDefault="002B125B" w:rsidP="002B125B">
      <w:pPr>
        <w:pStyle w:val="Code"/>
        <w:rPr>
          <w:highlight w:val="white"/>
        </w:rPr>
      </w:pPr>
      <w:r w:rsidRPr="002B125B">
        <w:rPr>
          <w:highlight w:val="white"/>
        </w:rPr>
        <w:t xml:space="preserve">    }</w:t>
      </w:r>
    </w:p>
    <w:p w14:paraId="7D750431" w14:textId="77777777" w:rsidR="002B125B" w:rsidRPr="002B125B" w:rsidRDefault="002B125B" w:rsidP="002B125B">
      <w:pPr>
        <w:pStyle w:val="Code"/>
        <w:rPr>
          <w:highlight w:val="white"/>
        </w:rPr>
      </w:pPr>
      <w:r w:rsidRPr="002B125B">
        <w:rPr>
          <w:highlight w:val="white"/>
        </w:rPr>
        <w:t xml:space="preserve">  </w:t>
      </w:r>
    </w:p>
    <w:p w14:paraId="0D2EBDB2" w14:textId="77777777" w:rsidR="002B125B" w:rsidRPr="002B125B" w:rsidRDefault="002B125B" w:rsidP="002B125B">
      <w:pPr>
        <w:pStyle w:val="Code"/>
        <w:rPr>
          <w:highlight w:val="white"/>
        </w:rPr>
      </w:pPr>
      <w:r w:rsidRPr="002B125B">
        <w:rPr>
          <w:highlight w:val="white"/>
        </w:rPr>
        <w:t xml:space="preserve">    public List&lt;Token&gt; TokenList() {</w:t>
      </w:r>
    </w:p>
    <w:p w14:paraId="55300CBC" w14:textId="77777777" w:rsidR="002B125B" w:rsidRPr="002B125B" w:rsidRDefault="002B125B" w:rsidP="002B125B">
      <w:pPr>
        <w:pStyle w:val="Code"/>
        <w:rPr>
          <w:highlight w:val="white"/>
        </w:rPr>
      </w:pPr>
      <w:r w:rsidRPr="002B125B">
        <w:rPr>
          <w:highlight w:val="white"/>
        </w:rPr>
        <w:t xml:space="preserve">      return m_tokenList;</w:t>
      </w:r>
    </w:p>
    <w:p w14:paraId="2F65758B" w14:textId="77777777" w:rsidR="002B125B" w:rsidRPr="002B125B" w:rsidRDefault="002B125B" w:rsidP="002B125B">
      <w:pPr>
        <w:pStyle w:val="Code"/>
        <w:rPr>
          <w:highlight w:val="white"/>
        </w:rPr>
      </w:pPr>
      <w:r w:rsidRPr="002B125B">
        <w:rPr>
          <w:highlight w:val="white"/>
        </w:rPr>
        <w:t xml:space="preserve">    }</w:t>
      </w:r>
    </w:p>
    <w:p w14:paraId="625B28E4" w14:textId="77777777" w:rsidR="002B125B" w:rsidRPr="002B125B" w:rsidRDefault="002B125B" w:rsidP="002B125B">
      <w:pPr>
        <w:pStyle w:val="Code"/>
        <w:rPr>
          <w:highlight w:val="white"/>
        </w:rPr>
      </w:pPr>
    </w:p>
    <w:p w14:paraId="5E3C9309" w14:textId="77777777" w:rsidR="002B125B" w:rsidRPr="002B125B" w:rsidRDefault="002B125B" w:rsidP="002B125B">
      <w:pPr>
        <w:pStyle w:val="Code"/>
        <w:rPr>
          <w:highlight w:val="white"/>
        </w:rPr>
      </w:pPr>
      <w:r w:rsidRPr="002B125B">
        <w:rPr>
          <w:highlight w:val="white"/>
        </w:rPr>
        <w:t xml:space="preserve">    public override int GetHashCode() {</w:t>
      </w:r>
    </w:p>
    <w:p w14:paraId="54E1A2CD" w14:textId="77777777" w:rsidR="002B125B" w:rsidRPr="002B125B" w:rsidRDefault="002B125B" w:rsidP="002B125B">
      <w:pPr>
        <w:pStyle w:val="Code"/>
        <w:rPr>
          <w:highlight w:val="white"/>
        </w:rPr>
      </w:pPr>
      <w:r w:rsidRPr="002B125B">
        <w:rPr>
          <w:highlight w:val="white"/>
        </w:rPr>
        <w:t xml:space="preserve">      return base.GetHashCode();</w:t>
      </w:r>
    </w:p>
    <w:p w14:paraId="6F2F66D7" w14:textId="77777777" w:rsidR="002B125B" w:rsidRPr="002B125B" w:rsidRDefault="002B125B" w:rsidP="002B125B">
      <w:pPr>
        <w:pStyle w:val="Code"/>
        <w:rPr>
          <w:highlight w:val="white"/>
        </w:rPr>
      </w:pPr>
      <w:r w:rsidRPr="002B125B">
        <w:rPr>
          <w:highlight w:val="white"/>
        </w:rPr>
        <w:t xml:space="preserve">    }</w:t>
      </w:r>
    </w:p>
    <w:p w14:paraId="0889342E" w14:textId="77777777" w:rsidR="002B125B" w:rsidRPr="002B125B" w:rsidRDefault="002B125B" w:rsidP="002B125B">
      <w:pPr>
        <w:pStyle w:val="Code"/>
        <w:rPr>
          <w:highlight w:val="white"/>
        </w:rPr>
      </w:pPr>
      <w:r w:rsidRPr="002B125B">
        <w:rPr>
          <w:highlight w:val="white"/>
        </w:rPr>
        <w:t xml:space="preserve">  </w:t>
      </w:r>
    </w:p>
    <w:p w14:paraId="12A375BF" w14:textId="77777777" w:rsidR="002B125B" w:rsidRPr="002B125B" w:rsidRDefault="002B125B" w:rsidP="002B125B">
      <w:pPr>
        <w:pStyle w:val="Code"/>
        <w:rPr>
          <w:highlight w:val="white"/>
        </w:rPr>
      </w:pPr>
      <w:r w:rsidRPr="002B125B">
        <w:rPr>
          <w:highlight w:val="white"/>
        </w:rPr>
        <w:t xml:space="preserve">    public override bool Equals(object obj) {</w:t>
      </w:r>
    </w:p>
    <w:p w14:paraId="23E8DA3C" w14:textId="77777777" w:rsidR="002B125B" w:rsidRPr="002B125B" w:rsidRDefault="002B125B" w:rsidP="002B125B">
      <w:pPr>
        <w:pStyle w:val="Code"/>
        <w:rPr>
          <w:highlight w:val="white"/>
        </w:rPr>
      </w:pPr>
      <w:r w:rsidRPr="002B125B">
        <w:rPr>
          <w:highlight w:val="white"/>
        </w:rPr>
        <w:t xml:space="preserve">      if (obj is Macro) {</w:t>
      </w:r>
    </w:p>
    <w:p w14:paraId="3708EBF7" w14:textId="77777777" w:rsidR="002B125B" w:rsidRPr="002B125B" w:rsidRDefault="002B125B" w:rsidP="002B125B">
      <w:pPr>
        <w:pStyle w:val="Code"/>
        <w:rPr>
          <w:highlight w:val="white"/>
        </w:rPr>
      </w:pPr>
      <w:r w:rsidRPr="002B125B">
        <w:rPr>
          <w:highlight w:val="white"/>
        </w:rPr>
        <w:t xml:space="preserve">        Macro macro = (Macro) obj;</w:t>
      </w:r>
    </w:p>
    <w:p w14:paraId="6C513719" w14:textId="77777777" w:rsidR="002B125B" w:rsidRPr="002B125B" w:rsidRDefault="002B125B" w:rsidP="002B125B">
      <w:pPr>
        <w:pStyle w:val="Code"/>
        <w:rPr>
          <w:highlight w:val="white"/>
        </w:rPr>
      </w:pPr>
      <w:r w:rsidRPr="002B125B">
        <w:rPr>
          <w:highlight w:val="white"/>
        </w:rPr>
        <w:t xml:space="preserve">        return (m_parameters == macro.m_parameters) &amp;&amp;</w:t>
      </w:r>
    </w:p>
    <w:p w14:paraId="02BBA828" w14:textId="77777777" w:rsidR="002B125B" w:rsidRPr="002B125B" w:rsidRDefault="002B125B" w:rsidP="002B125B">
      <w:pPr>
        <w:pStyle w:val="Code"/>
        <w:rPr>
          <w:highlight w:val="white"/>
        </w:rPr>
      </w:pPr>
      <w:r w:rsidRPr="002B125B">
        <w:rPr>
          <w:highlight w:val="white"/>
        </w:rPr>
        <w:t xml:space="preserve">               (m_tokenList.SequenceEqual(macro.m_tokenList));</w:t>
      </w:r>
    </w:p>
    <w:p w14:paraId="742EB38F" w14:textId="77777777" w:rsidR="002B125B" w:rsidRPr="002B125B" w:rsidRDefault="002B125B" w:rsidP="002B125B">
      <w:pPr>
        <w:pStyle w:val="Code"/>
        <w:rPr>
          <w:highlight w:val="white"/>
        </w:rPr>
      </w:pPr>
      <w:r w:rsidRPr="002B125B">
        <w:rPr>
          <w:highlight w:val="white"/>
        </w:rPr>
        <w:t xml:space="preserve">      }</w:t>
      </w:r>
    </w:p>
    <w:p w14:paraId="3EAB7B86" w14:textId="77777777" w:rsidR="002B125B" w:rsidRPr="002B125B" w:rsidRDefault="002B125B" w:rsidP="002B125B">
      <w:pPr>
        <w:pStyle w:val="Code"/>
        <w:rPr>
          <w:highlight w:val="white"/>
        </w:rPr>
      </w:pPr>
    </w:p>
    <w:p w14:paraId="53AE96ED" w14:textId="77777777" w:rsidR="002B125B" w:rsidRPr="002B125B" w:rsidRDefault="002B125B" w:rsidP="002B125B">
      <w:pPr>
        <w:pStyle w:val="Code"/>
        <w:rPr>
          <w:highlight w:val="white"/>
        </w:rPr>
      </w:pPr>
      <w:r w:rsidRPr="002B125B">
        <w:rPr>
          <w:highlight w:val="white"/>
        </w:rPr>
        <w:t xml:space="preserve">      return false;</w:t>
      </w:r>
    </w:p>
    <w:p w14:paraId="6BE0D45E" w14:textId="77777777" w:rsidR="002B125B" w:rsidRPr="002B125B" w:rsidRDefault="002B125B" w:rsidP="002B125B">
      <w:pPr>
        <w:pStyle w:val="Code"/>
        <w:rPr>
          <w:highlight w:val="white"/>
        </w:rPr>
      </w:pPr>
      <w:r w:rsidRPr="002B125B">
        <w:rPr>
          <w:highlight w:val="white"/>
        </w:rPr>
        <w:t xml:space="preserve">    }</w:t>
      </w:r>
    </w:p>
    <w:p w14:paraId="2B4004EC" w14:textId="77777777" w:rsidR="002B125B" w:rsidRPr="002B125B" w:rsidRDefault="002B125B" w:rsidP="002B125B">
      <w:pPr>
        <w:pStyle w:val="Code"/>
        <w:rPr>
          <w:highlight w:val="white"/>
        </w:rPr>
      </w:pPr>
      <w:r w:rsidRPr="002B125B">
        <w:rPr>
          <w:highlight w:val="white"/>
        </w:rPr>
        <w:t xml:space="preserve">  }</w:t>
      </w:r>
    </w:p>
    <w:p w14:paraId="14728D5E" w14:textId="7405CDA6" w:rsidR="004306F6" w:rsidRDefault="002B125B" w:rsidP="002B125B">
      <w:pPr>
        <w:pStyle w:val="Code"/>
      </w:pPr>
      <w:r w:rsidRPr="002B125B">
        <w:rPr>
          <w:highlight w:val="white"/>
        </w:rPr>
        <w:t>}</w:t>
      </w:r>
    </w:p>
    <w:p w14:paraId="4659DAC5" w14:textId="015878B3" w:rsidR="009F2404" w:rsidRDefault="009F2404" w:rsidP="009F2404">
      <w:pPr>
        <w:pStyle w:val="CodeHeader"/>
      </w:pPr>
      <w:r>
        <w:t>Token.cs</w:t>
      </w:r>
    </w:p>
    <w:p w14:paraId="23B92C93" w14:textId="77777777" w:rsidR="009F2404" w:rsidRPr="009F2404" w:rsidRDefault="009F2404" w:rsidP="009F2404">
      <w:pPr>
        <w:pStyle w:val="Code"/>
        <w:rPr>
          <w:highlight w:val="white"/>
        </w:rPr>
      </w:pPr>
      <w:r w:rsidRPr="009F2404">
        <w:rPr>
          <w:highlight w:val="white"/>
        </w:rPr>
        <w:t>using System.Text;</w:t>
      </w:r>
    </w:p>
    <w:p w14:paraId="11EFD9F3" w14:textId="77777777" w:rsidR="009F2404" w:rsidRPr="009F2404" w:rsidRDefault="009F2404" w:rsidP="009F2404">
      <w:pPr>
        <w:pStyle w:val="Code"/>
        <w:rPr>
          <w:highlight w:val="white"/>
        </w:rPr>
      </w:pPr>
    </w:p>
    <w:p w14:paraId="3988EAE3" w14:textId="77777777" w:rsidR="009F2404" w:rsidRPr="009F2404" w:rsidRDefault="009F2404" w:rsidP="009F2404">
      <w:pPr>
        <w:pStyle w:val="Code"/>
        <w:rPr>
          <w:highlight w:val="white"/>
        </w:rPr>
      </w:pPr>
      <w:r w:rsidRPr="009F2404">
        <w:rPr>
          <w:highlight w:val="white"/>
        </w:rPr>
        <w:t>namespace CCompiler {</w:t>
      </w:r>
    </w:p>
    <w:p w14:paraId="54A7D55D" w14:textId="77777777" w:rsidR="009F2404" w:rsidRPr="009F2404" w:rsidRDefault="009F2404" w:rsidP="009F2404">
      <w:pPr>
        <w:pStyle w:val="Code"/>
        <w:rPr>
          <w:highlight w:val="white"/>
        </w:rPr>
      </w:pPr>
      <w:r w:rsidRPr="009F2404">
        <w:rPr>
          <w:highlight w:val="white"/>
        </w:rPr>
        <w:t xml:space="preserve">  public class Token {</w:t>
      </w:r>
    </w:p>
    <w:p w14:paraId="45B134E4" w14:textId="77777777" w:rsidR="009F2404" w:rsidRPr="009F2404" w:rsidRDefault="009F2404" w:rsidP="009F2404">
      <w:pPr>
        <w:pStyle w:val="Code"/>
        <w:rPr>
          <w:highlight w:val="white"/>
        </w:rPr>
      </w:pPr>
      <w:r w:rsidRPr="009F2404">
        <w:rPr>
          <w:highlight w:val="white"/>
        </w:rPr>
        <w:t xml:space="preserve">    private CCompiler_Pre.Tokens m_id;</w:t>
      </w:r>
    </w:p>
    <w:p w14:paraId="3A46DC14" w14:textId="77777777" w:rsidR="009F2404" w:rsidRPr="009F2404" w:rsidRDefault="009F2404" w:rsidP="009F2404">
      <w:pPr>
        <w:pStyle w:val="Code"/>
        <w:rPr>
          <w:highlight w:val="white"/>
        </w:rPr>
      </w:pPr>
      <w:r w:rsidRPr="009F2404">
        <w:rPr>
          <w:highlight w:val="white"/>
        </w:rPr>
        <w:t xml:space="preserve">    private object m_value;</w:t>
      </w:r>
    </w:p>
    <w:p w14:paraId="4B75CF85" w14:textId="77777777" w:rsidR="009F2404" w:rsidRPr="009F2404" w:rsidRDefault="009F2404" w:rsidP="009F2404">
      <w:pPr>
        <w:pStyle w:val="Code"/>
        <w:rPr>
          <w:highlight w:val="white"/>
        </w:rPr>
      </w:pPr>
      <w:r w:rsidRPr="009F2404">
        <w:rPr>
          <w:highlight w:val="white"/>
        </w:rPr>
        <w:t xml:space="preserve">    private bool m_whitespace;</w:t>
      </w:r>
    </w:p>
    <w:p w14:paraId="01A6FC82" w14:textId="77777777" w:rsidR="009F2404" w:rsidRPr="009F2404" w:rsidRDefault="009F2404" w:rsidP="009F2404">
      <w:pPr>
        <w:pStyle w:val="Code"/>
        <w:rPr>
          <w:highlight w:val="white"/>
        </w:rPr>
      </w:pPr>
      <w:r w:rsidRPr="009F2404">
        <w:rPr>
          <w:highlight w:val="white"/>
        </w:rPr>
        <w:t xml:space="preserve">    private int m_newlineCount;</w:t>
      </w:r>
    </w:p>
    <w:p w14:paraId="7E31BCDF" w14:textId="77777777" w:rsidR="009F2404" w:rsidRPr="009F2404" w:rsidRDefault="009F2404" w:rsidP="009F2404">
      <w:pPr>
        <w:pStyle w:val="Code"/>
        <w:rPr>
          <w:highlight w:val="white"/>
        </w:rPr>
      </w:pPr>
      <w:r w:rsidRPr="009F2404">
        <w:rPr>
          <w:highlight w:val="white"/>
        </w:rPr>
        <w:t xml:space="preserve">  </w:t>
      </w:r>
    </w:p>
    <w:p w14:paraId="5527B950" w14:textId="77777777" w:rsidR="009F2404" w:rsidRPr="009F2404" w:rsidRDefault="009F2404" w:rsidP="009F2404">
      <w:pPr>
        <w:pStyle w:val="Code"/>
        <w:rPr>
          <w:highlight w:val="white"/>
        </w:rPr>
      </w:pPr>
      <w:r w:rsidRPr="009F2404">
        <w:rPr>
          <w:highlight w:val="white"/>
        </w:rPr>
        <w:t xml:space="preserve">    public Token(CCompiler_Pre.Tokens id, object value) {</w:t>
      </w:r>
    </w:p>
    <w:p w14:paraId="6FFD12A4" w14:textId="77777777" w:rsidR="009F2404" w:rsidRPr="009F2404" w:rsidRDefault="009F2404" w:rsidP="009F2404">
      <w:pPr>
        <w:pStyle w:val="Code"/>
        <w:rPr>
          <w:highlight w:val="white"/>
        </w:rPr>
      </w:pPr>
      <w:r w:rsidRPr="009F2404">
        <w:rPr>
          <w:highlight w:val="white"/>
        </w:rPr>
        <w:t xml:space="preserve">      m_id = id;</w:t>
      </w:r>
    </w:p>
    <w:p w14:paraId="5AC122F3" w14:textId="77777777" w:rsidR="009F2404" w:rsidRPr="009F2404" w:rsidRDefault="009F2404" w:rsidP="009F2404">
      <w:pPr>
        <w:pStyle w:val="Code"/>
        <w:rPr>
          <w:highlight w:val="white"/>
        </w:rPr>
      </w:pPr>
      <w:r w:rsidRPr="009F2404">
        <w:rPr>
          <w:highlight w:val="white"/>
        </w:rPr>
        <w:t xml:space="preserve">      m_value = value;</w:t>
      </w:r>
    </w:p>
    <w:p w14:paraId="3E66AA68" w14:textId="77777777" w:rsidR="009F2404" w:rsidRPr="009F2404" w:rsidRDefault="009F2404" w:rsidP="009F2404">
      <w:pPr>
        <w:pStyle w:val="Code"/>
        <w:rPr>
          <w:highlight w:val="white"/>
        </w:rPr>
      </w:pPr>
      <w:r w:rsidRPr="009F2404">
        <w:rPr>
          <w:highlight w:val="white"/>
        </w:rPr>
        <w:t xml:space="preserve">      m_newlineCount = CCompiler_Pre.Scanner.NewlineCount;</w:t>
      </w:r>
    </w:p>
    <w:p w14:paraId="03A4215D" w14:textId="77777777" w:rsidR="009F2404" w:rsidRPr="009F2404" w:rsidRDefault="009F2404" w:rsidP="009F2404">
      <w:pPr>
        <w:pStyle w:val="Code"/>
        <w:rPr>
          <w:highlight w:val="white"/>
        </w:rPr>
      </w:pPr>
      <w:r w:rsidRPr="009F2404">
        <w:rPr>
          <w:highlight w:val="white"/>
        </w:rPr>
        <w:t xml:space="preserve">      m_whitespace = CCompiler_Pre.Scanner.Whitespace;</w:t>
      </w:r>
    </w:p>
    <w:p w14:paraId="4AA0AE7F" w14:textId="77777777" w:rsidR="009F2404" w:rsidRPr="009F2404" w:rsidRDefault="009F2404" w:rsidP="009F2404">
      <w:pPr>
        <w:pStyle w:val="Code"/>
        <w:rPr>
          <w:highlight w:val="white"/>
        </w:rPr>
      </w:pPr>
      <w:r w:rsidRPr="009F2404">
        <w:rPr>
          <w:highlight w:val="white"/>
        </w:rPr>
        <w:t xml:space="preserve">      CCompiler_Pre.Scanner.NewlineCount = 0;</w:t>
      </w:r>
    </w:p>
    <w:p w14:paraId="11532371" w14:textId="77777777" w:rsidR="009F2404" w:rsidRPr="009F2404" w:rsidRDefault="009F2404" w:rsidP="009F2404">
      <w:pPr>
        <w:pStyle w:val="Code"/>
        <w:rPr>
          <w:highlight w:val="white"/>
        </w:rPr>
      </w:pPr>
      <w:r w:rsidRPr="009F2404">
        <w:rPr>
          <w:highlight w:val="white"/>
        </w:rPr>
        <w:t xml:space="preserve">      CCompiler_Pre.Scanner.Whitespace = false;</w:t>
      </w:r>
    </w:p>
    <w:p w14:paraId="3D836FB5" w14:textId="77777777" w:rsidR="009F2404" w:rsidRPr="009F2404" w:rsidRDefault="009F2404" w:rsidP="009F2404">
      <w:pPr>
        <w:pStyle w:val="Code"/>
        <w:rPr>
          <w:highlight w:val="white"/>
        </w:rPr>
      </w:pPr>
      <w:r w:rsidRPr="009F2404">
        <w:rPr>
          <w:highlight w:val="white"/>
        </w:rPr>
        <w:t xml:space="preserve">    }</w:t>
      </w:r>
    </w:p>
    <w:p w14:paraId="76613B6E" w14:textId="77777777" w:rsidR="009F2404" w:rsidRPr="009F2404" w:rsidRDefault="009F2404" w:rsidP="009F2404">
      <w:pPr>
        <w:pStyle w:val="Code"/>
        <w:rPr>
          <w:highlight w:val="white"/>
        </w:rPr>
      </w:pPr>
    </w:p>
    <w:p w14:paraId="0B31F283" w14:textId="77777777" w:rsidR="009F2404" w:rsidRPr="009F2404" w:rsidRDefault="009F2404" w:rsidP="009F2404">
      <w:pPr>
        <w:pStyle w:val="Code"/>
        <w:rPr>
          <w:highlight w:val="white"/>
        </w:rPr>
      </w:pPr>
      <w:r w:rsidRPr="009F2404">
        <w:rPr>
          <w:highlight w:val="white"/>
        </w:rPr>
        <w:t xml:space="preserve">    public Token(CCompiler_Pre.Tokens id, object value, int newlineCount) {</w:t>
      </w:r>
    </w:p>
    <w:p w14:paraId="16312F55" w14:textId="77777777" w:rsidR="009F2404" w:rsidRPr="009F2404" w:rsidRDefault="009F2404" w:rsidP="009F2404">
      <w:pPr>
        <w:pStyle w:val="Code"/>
        <w:rPr>
          <w:highlight w:val="white"/>
        </w:rPr>
      </w:pPr>
      <w:r w:rsidRPr="009F2404">
        <w:rPr>
          <w:highlight w:val="white"/>
        </w:rPr>
        <w:t xml:space="preserve">      m_id = id;</w:t>
      </w:r>
    </w:p>
    <w:p w14:paraId="77F19C01" w14:textId="77777777" w:rsidR="009F2404" w:rsidRPr="009F2404" w:rsidRDefault="009F2404" w:rsidP="009F2404">
      <w:pPr>
        <w:pStyle w:val="Code"/>
        <w:rPr>
          <w:highlight w:val="white"/>
        </w:rPr>
      </w:pPr>
      <w:r w:rsidRPr="009F2404">
        <w:rPr>
          <w:highlight w:val="white"/>
        </w:rPr>
        <w:t xml:space="preserve">      m_value = value;</w:t>
      </w:r>
    </w:p>
    <w:p w14:paraId="0AFAC130" w14:textId="77777777" w:rsidR="009F2404" w:rsidRPr="009F2404" w:rsidRDefault="009F2404" w:rsidP="009F2404">
      <w:pPr>
        <w:pStyle w:val="Code"/>
        <w:rPr>
          <w:highlight w:val="white"/>
        </w:rPr>
      </w:pPr>
      <w:r w:rsidRPr="009F2404">
        <w:rPr>
          <w:highlight w:val="white"/>
        </w:rPr>
        <w:t xml:space="preserve">      m_newlineCount = newlineCount;</w:t>
      </w:r>
    </w:p>
    <w:p w14:paraId="50D1F46D" w14:textId="77777777" w:rsidR="009F2404" w:rsidRPr="009F2404" w:rsidRDefault="009F2404" w:rsidP="009F2404">
      <w:pPr>
        <w:pStyle w:val="Code"/>
        <w:rPr>
          <w:highlight w:val="white"/>
        </w:rPr>
      </w:pPr>
      <w:r w:rsidRPr="009F2404">
        <w:rPr>
          <w:highlight w:val="white"/>
        </w:rPr>
        <w:t xml:space="preserve">      m_whitespace = false;</w:t>
      </w:r>
    </w:p>
    <w:p w14:paraId="219AD6F6" w14:textId="77777777" w:rsidR="009F2404" w:rsidRPr="009F2404" w:rsidRDefault="009F2404" w:rsidP="009F2404">
      <w:pPr>
        <w:pStyle w:val="Code"/>
        <w:rPr>
          <w:highlight w:val="white"/>
        </w:rPr>
      </w:pPr>
      <w:r w:rsidRPr="009F2404">
        <w:rPr>
          <w:highlight w:val="white"/>
        </w:rPr>
        <w:t xml:space="preserve">    }</w:t>
      </w:r>
    </w:p>
    <w:p w14:paraId="4C355B48" w14:textId="77777777" w:rsidR="009F2404" w:rsidRPr="009F2404" w:rsidRDefault="009F2404" w:rsidP="009F2404">
      <w:pPr>
        <w:pStyle w:val="Code"/>
        <w:rPr>
          <w:highlight w:val="white"/>
        </w:rPr>
      </w:pPr>
    </w:p>
    <w:p w14:paraId="35FBB0AC" w14:textId="77777777" w:rsidR="009F2404" w:rsidRPr="009F2404" w:rsidRDefault="009F2404" w:rsidP="009F2404">
      <w:pPr>
        <w:pStyle w:val="Code"/>
        <w:rPr>
          <w:highlight w:val="white"/>
        </w:rPr>
      </w:pPr>
      <w:r w:rsidRPr="009F2404">
        <w:rPr>
          <w:highlight w:val="white"/>
        </w:rPr>
        <w:t xml:space="preserve">    public void AddNewlineCount(int newlineCount) {</w:t>
      </w:r>
    </w:p>
    <w:p w14:paraId="13B59652" w14:textId="77777777" w:rsidR="009F2404" w:rsidRPr="009F2404" w:rsidRDefault="009F2404" w:rsidP="009F2404">
      <w:pPr>
        <w:pStyle w:val="Code"/>
        <w:rPr>
          <w:highlight w:val="white"/>
        </w:rPr>
      </w:pPr>
      <w:r w:rsidRPr="009F2404">
        <w:rPr>
          <w:highlight w:val="white"/>
        </w:rPr>
        <w:t xml:space="preserve">      m_newlineCount += newlineCount;</w:t>
      </w:r>
    </w:p>
    <w:p w14:paraId="3854877B" w14:textId="77777777" w:rsidR="009F2404" w:rsidRPr="009F2404" w:rsidRDefault="009F2404" w:rsidP="009F2404">
      <w:pPr>
        <w:pStyle w:val="Code"/>
        <w:rPr>
          <w:highlight w:val="white"/>
        </w:rPr>
      </w:pPr>
      <w:r w:rsidRPr="009F2404">
        <w:rPr>
          <w:highlight w:val="white"/>
        </w:rPr>
        <w:t xml:space="preserve">    }  </w:t>
      </w:r>
    </w:p>
    <w:p w14:paraId="1DDE3C4C" w14:textId="77777777" w:rsidR="009F2404" w:rsidRPr="009F2404" w:rsidRDefault="009F2404" w:rsidP="009F2404">
      <w:pPr>
        <w:pStyle w:val="Code"/>
        <w:rPr>
          <w:highlight w:val="white"/>
        </w:rPr>
      </w:pPr>
    </w:p>
    <w:p w14:paraId="71BBF571" w14:textId="77777777" w:rsidR="009F2404" w:rsidRPr="009F2404" w:rsidRDefault="009F2404" w:rsidP="009F2404">
      <w:pPr>
        <w:pStyle w:val="Code"/>
        <w:rPr>
          <w:highlight w:val="white"/>
        </w:rPr>
      </w:pPr>
      <w:r w:rsidRPr="009F2404">
        <w:rPr>
          <w:highlight w:val="white"/>
        </w:rPr>
        <w:t xml:space="preserve">    public object Clone() {</w:t>
      </w:r>
    </w:p>
    <w:p w14:paraId="52C3D4FA" w14:textId="77777777" w:rsidR="009F2404" w:rsidRPr="009F2404" w:rsidRDefault="009F2404" w:rsidP="009F2404">
      <w:pPr>
        <w:pStyle w:val="Code"/>
        <w:rPr>
          <w:highlight w:val="white"/>
        </w:rPr>
      </w:pPr>
      <w:r w:rsidRPr="009F2404">
        <w:rPr>
          <w:highlight w:val="white"/>
        </w:rPr>
        <w:t xml:space="preserve">      Token token = new Token(m_id, m_value);</w:t>
      </w:r>
    </w:p>
    <w:p w14:paraId="3DCE6E6F" w14:textId="77777777" w:rsidR="009F2404" w:rsidRPr="009F2404" w:rsidRDefault="009F2404" w:rsidP="009F2404">
      <w:pPr>
        <w:pStyle w:val="Code"/>
        <w:rPr>
          <w:highlight w:val="white"/>
        </w:rPr>
      </w:pPr>
      <w:r w:rsidRPr="009F2404">
        <w:rPr>
          <w:highlight w:val="white"/>
        </w:rPr>
        <w:t xml:space="preserve">      token.m_newlineCount = 0;</w:t>
      </w:r>
    </w:p>
    <w:p w14:paraId="336F7C94" w14:textId="77777777" w:rsidR="009F2404" w:rsidRPr="009F2404" w:rsidRDefault="009F2404" w:rsidP="009F2404">
      <w:pPr>
        <w:pStyle w:val="Code"/>
        <w:rPr>
          <w:highlight w:val="white"/>
        </w:rPr>
      </w:pPr>
      <w:r w:rsidRPr="009F2404">
        <w:rPr>
          <w:highlight w:val="white"/>
        </w:rPr>
        <w:t xml:space="preserve">      return token;</w:t>
      </w:r>
    </w:p>
    <w:p w14:paraId="570B14F4" w14:textId="77777777" w:rsidR="009F2404" w:rsidRPr="009F2404" w:rsidRDefault="009F2404" w:rsidP="009F2404">
      <w:pPr>
        <w:pStyle w:val="Code"/>
        <w:rPr>
          <w:highlight w:val="white"/>
        </w:rPr>
      </w:pPr>
      <w:r w:rsidRPr="009F2404">
        <w:rPr>
          <w:highlight w:val="white"/>
        </w:rPr>
        <w:lastRenderedPageBreak/>
        <w:t xml:space="preserve">    }</w:t>
      </w:r>
    </w:p>
    <w:p w14:paraId="5F2FB0A7" w14:textId="77777777" w:rsidR="009F2404" w:rsidRPr="009F2404" w:rsidRDefault="009F2404" w:rsidP="009F2404">
      <w:pPr>
        <w:pStyle w:val="Code"/>
        <w:rPr>
          <w:highlight w:val="white"/>
        </w:rPr>
      </w:pPr>
      <w:r w:rsidRPr="009F2404">
        <w:rPr>
          <w:highlight w:val="white"/>
        </w:rPr>
        <w:t xml:space="preserve">  </w:t>
      </w:r>
    </w:p>
    <w:p w14:paraId="4398D29B" w14:textId="77777777" w:rsidR="009F2404" w:rsidRPr="009F2404" w:rsidRDefault="009F2404" w:rsidP="009F2404">
      <w:pPr>
        <w:pStyle w:val="Code"/>
        <w:rPr>
          <w:highlight w:val="white"/>
        </w:rPr>
      </w:pPr>
      <w:r w:rsidRPr="009F2404">
        <w:rPr>
          <w:highlight w:val="white"/>
        </w:rPr>
        <w:t xml:space="preserve">    public CCompiler_Pre.Tokens Id {</w:t>
      </w:r>
    </w:p>
    <w:p w14:paraId="58D45947" w14:textId="77777777" w:rsidR="009F2404" w:rsidRPr="009F2404" w:rsidRDefault="009F2404" w:rsidP="009F2404">
      <w:pPr>
        <w:pStyle w:val="Code"/>
        <w:rPr>
          <w:highlight w:val="white"/>
        </w:rPr>
      </w:pPr>
      <w:r w:rsidRPr="009F2404">
        <w:rPr>
          <w:highlight w:val="white"/>
        </w:rPr>
        <w:t xml:space="preserve">      get { return m_id; }</w:t>
      </w:r>
    </w:p>
    <w:p w14:paraId="6571D1E1" w14:textId="77777777" w:rsidR="009F2404" w:rsidRPr="009F2404" w:rsidRDefault="009F2404" w:rsidP="009F2404">
      <w:pPr>
        <w:pStyle w:val="Code"/>
        <w:rPr>
          <w:highlight w:val="white"/>
        </w:rPr>
      </w:pPr>
      <w:r w:rsidRPr="009F2404">
        <w:rPr>
          <w:highlight w:val="white"/>
        </w:rPr>
        <w:t xml:space="preserve">      set { m_id = value; }</w:t>
      </w:r>
    </w:p>
    <w:p w14:paraId="5A8DA3D1" w14:textId="77777777" w:rsidR="009F2404" w:rsidRPr="009F2404" w:rsidRDefault="009F2404" w:rsidP="009F2404">
      <w:pPr>
        <w:pStyle w:val="Code"/>
        <w:rPr>
          <w:highlight w:val="white"/>
        </w:rPr>
      </w:pPr>
      <w:r w:rsidRPr="009F2404">
        <w:rPr>
          <w:highlight w:val="white"/>
        </w:rPr>
        <w:t xml:space="preserve">    }</w:t>
      </w:r>
    </w:p>
    <w:p w14:paraId="06D2652B" w14:textId="77777777" w:rsidR="009F2404" w:rsidRPr="009F2404" w:rsidRDefault="009F2404" w:rsidP="009F2404">
      <w:pPr>
        <w:pStyle w:val="Code"/>
        <w:rPr>
          <w:highlight w:val="white"/>
        </w:rPr>
      </w:pPr>
      <w:r w:rsidRPr="009F2404">
        <w:rPr>
          <w:highlight w:val="white"/>
        </w:rPr>
        <w:t xml:space="preserve">  </w:t>
      </w:r>
    </w:p>
    <w:p w14:paraId="507FC6BC" w14:textId="77777777" w:rsidR="009F2404" w:rsidRPr="009F2404" w:rsidRDefault="009F2404" w:rsidP="009F2404">
      <w:pPr>
        <w:pStyle w:val="Code"/>
        <w:rPr>
          <w:highlight w:val="white"/>
        </w:rPr>
      </w:pPr>
      <w:r w:rsidRPr="009F2404">
        <w:rPr>
          <w:highlight w:val="white"/>
        </w:rPr>
        <w:t xml:space="preserve">    public object Value {</w:t>
      </w:r>
    </w:p>
    <w:p w14:paraId="50F80944" w14:textId="77777777" w:rsidR="009F2404" w:rsidRPr="009F2404" w:rsidRDefault="009F2404" w:rsidP="009F2404">
      <w:pPr>
        <w:pStyle w:val="Code"/>
        <w:rPr>
          <w:highlight w:val="white"/>
        </w:rPr>
      </w:pPr>
      <w:r w:rsidRPr="009F2404">
        <w:rPr>
          <w:highlight w:val="white"/>
        </w:rPr>
        <w:t xml:space="preserve">      get { return m_value; }</w:t>
      </w:r>
    </w:p>
    <w:p w14:paraId="56884FEA" w14:textId="77777777" w:rsidR="009F2404" w:rsidRPr="009F2404" w:rsidRDefault="009F2404" w:rsidP="009F2404">
      <w:pPr>
        <w:pStyle w:val="Code"/>
        <w:rPr>
          <w:highlight w:val="white"/>
        </w:rPr>
      </w:pPr>
      <w:r w:rsidRPr="009F2404">
        <w:rPr>
          <w:highlight w:val="white"/>
        </w:rPr>
        <w:t xml:space="preserve">      set { m_value = value; }</w:t>
      </w:r>
    </w:p>
    <w:p w14:paraId="466EB885" w14:textId="77777777" w:rsidR="009F2404" w:rsidRPr="009F2404" w:rsidRDefault="009F2404" w:rsidP="009F2404">
      <w:pPr>
        <w:pStyle w:val="Code"/>
        <w:rPr>
          <w:highlight w:val="white"/>
        </w:rPr>
      </w:pPr>
      <w:r w:rsidRPr="009F2404">
        <w:rPr>
          <w:highlight w:val="white"/>
        </w:rPr>
        <w:t xml:space="preserve">    }</w:t>
      </w:r>
    </w:p>
    <w:p w14:paraId="20A9B177" w14:textId="77777777" w:rsidR="009F2404" w:rsidRPr="009F2404" w:rsidRDefault="009F2404" w:rsidP="009F2404">
      <w:pPr>
        <w:pStyle w:val="Code"/>
        <w:rPr>
          <w:highlight w:val="white"/>
        </w:rPr>
      </w:pPr>
      <w:r w:rsidRPr="009F2404">
        <w:rPr>
          <w:highlight w:val="white"/>
        </w:rPr>
        <w:t xml:space="preserve">  </w:t>
      </w:r>
    </w:p>
    <w:p w14:paraId="2909F255" w14:textId="77777777" w:rsidR="009F2404" w:rsidRPr="009F2404" w:rsidRDefault="009F2404" w:rsidP="009F2404">
      <w:pPr>
        <w:pStyle w:val="Code"/>
        <w:rPr>
          <w:highlight w:val="white"/>
        </w:rPr>
      </w:pPr>
      <w:r w:rsidRPr="009F2404">
        <w:rPr>
          <w:highlight w:val="white"/>
        </w:rPr>
        <w:t xml:space="preserve">    public int GetNewlineCount() {</w:t>
      </w:r>
    </w:p>
    <w:p w14:paraId="7DA26105" w14:textId="77777777" w:rsidR="009F2404" w:rsidRPr="009F2404" w:rsidRDefault="009F2404" w:rsidP="009F2404">
      <w:pPr>
        <w:pStyle w:val="Code"/>
        <w:rPr>
          <w:highlight w:val="white"/>
        </w:rPr>
      </w:pPr>
      <w:r w:rsidRPr="009F2404">
        <w:rPr>
          <w:highlight w:val="white"/>
        </w:rPr>
        <w:t xml:space="preserve">      return m_newlineCount;</w:t>
      </w:r>
    </w:p>
    <w:p w14:paraId="5970FB38" w14:textId="77777777" w:rsidR="009F2404" w:rsidRPr="009F2404" w:rsidRDefault="009F2404" w:rsidP="009F2404">
      <w:pPr>
        <w:pStyle w:val="Code"/>
        <w:rPr>
          <w:highlight w:val="white"/>
        </w:rPr>
      </w:pPr>
      <w:r w:rsidRPr="009F2404">
        <w:rPr>
          <w:highlight w:val="white"/>
        </w:rPr>
        <w:t xml:space="preserve">    }</w:t>
      </w:r>
    </w:p>
    <w:p w14:paraId="5E627DAA" w14:textId="77777777" w:rsidR="009F2404" w:rsidRPr="009F2404" w:rsidRDefault="009F2404" w:rsidP="009F2404">
      <w:pPr>
        <w:pStyle w:val="Code"/>
        <w:rPr>
          <w:highlight w:val="white"/>
        </w:rPr>
      </w:pPr>
      <w:r w:rsidRPr="009F2404">
        <w:rPr>
          <w:highlight w:val="white"/>
        </w:rPr>
        <w:t xml:space="preserve">  </w:t>
      </w:r>
    </w:p>
    <w:p w14:paraId="037BD94C" w14:textId="77777777" w:rsidR="009F2404" w:rsidRPr="009F2404" w:rsidRDefault="009F2404" w:rsidP="009F2404">
      <w:pPr>
        <w:pStyle w:val="Code"/>
        <w:rPr>
          <w:highlight w:val="white"/>
        </w:rPr>
      </w:pPr>
      <w:r w:rsidRPr="009F2404">
        <w:rPr>
          <w:highlight w:val="white"/>
        </w:rPr>
        <w:t xml:space="preserve">    public string ToNewlineString() {</w:t>
      </w:r>
    </w:p>
    <w:p w14:paraId="414BF9B9" w14:textId="77777777" w:rsidR="009F2404" w:rsidRPr="009F2404" w:rsidRDefault="009F2404" w:rsidP="009F2404">
      <w:pPr>
        <w:pStyle w:val="Code"/>
        <w:rPr>
          <w:highlight w:val="white"/>
        </w:rPr>
      </w:pPr>
      <w:r w:rsidRPr="009F2404">
        <w:rPr>
          <w:highlight w:val="white"/>
        </w:rPr>
        <w:t xml:space="preserve">      StringBuilder buffer = new StringBuilder();</w:t>
      </w:r>
    </w:p>
    <w:p w14:paraId="1AB80221" w14:textId="77777777" w:rsidR="009F2404" w:rsidRPr="009F2404" w:rsidRDefault="009F2404" w:rsidP="009F2404">
      <w:pPr>
        <w:pStyle w:val="Code"/>
        <w:rPr>
          <w:highlight w:val="white"/>
        </w:rPr>
      </w:pPr>
      <w:r w:rsidRPr="009F2404">
        <w:rPr>
          <w:highlight w:val="white"/>
        </w:rPr>
        <w:t xml:space="preserve">      </w:t>
      </w:r>
    </w:p>
    <w:p w14:paraId="20367040" w14:textId="77777777" w:rsidR="009F2404" w:rsidRPr="009F2404" w:rsidRDefault="009F2404" w:rsidP="009F2404">
      <w:pPr>
        <w:pStyle w:val="Code"/>
        <w:rPr>
          <w:highlight w:val="white"/>
        </w:rPr>
      </w:pPr>
      <w:r w:rsidRPr="009F2404">
        <w:rPr>
          <w:highlight w:val="white"/>
        </w:rPr>
        <w:t xml:space="preserve">      if (m_newlineCount &gt; 0) {</w:t>
      </w:r>
    </w:p>
    <w:p w14:paraId="637D0CEE" w14:textId="77777777" w:rsidR="009F2404" w:rsidRPr="009F2404" w:rsidRDefault="009F2404" w:rsidP="009F2404">
      <w:pPr>
        <w:pStyle w:val="Code"/>
        <w:rPr>
          <w:highlight w:val="white"/>
        </w:rPr>
      </w:pPr>
      <w:r w:rsidRPr="009F2404">
        <w:rPr>
          <w:highlight w:val="white"/>
        </w:rPr>
        <w:t xml:space="preserve">        for (int count = 0; count &lt; m_newlineCount; ++count) {</w:t>
      </w:r>
    </w:p>
    <w:p w14:paraId="4F6603D1" w14:textId="77777777" w:rsidR="009F2404" w:rsidRPr="009F2404" w:rsidRDefault="009F2404" w:rsidP="009F2404">
      <w:pPr>
        <w:pStyle w:val="Code"/>
        <w:rPr>
          <w:highlight w:val="white"/>
        </w:rPr>
      </w:pPr>
      <w:r w:rsidRPr="009F2404">
        <w:rPr>
          <w:highlight w:val="white"/>
        </w:rPr>
        <w:t xml:space="preserve">          buffer.Append('\n');</w:t>
      </w:r>
    </w:p>
    <w:p w14:paraId="17AD3E59" w14:textId="77777777" w:rsidR="009F2404" w:rsidRPr="009F2404" w:rsidRDefault="009F2404" w:rsidP="009F2404">
      <w:pPr>
        <w:pStyle w:val="Code"/>
        <w:rPr>
          <w:highlight w:val="white"/>
        </w:rPr>
      </w:pPr>
      <w:r w:rsidRPr="009F2404">
        <w:rPr>
          <w:highlight w:val="white"/>
        </w:rPr>
        <w:t xml:space="preserve">        }</w:t>
      </w:r>
    </w:p>
    <w:p w14:paraId="6C3D9281" w14:textId="77777777" w:rsidR="009F2404" w:rsidRPr="009F2404" w:rsidRDefault="009F2404" w:rsidP="009F2404">
      <w:pPr>
        <w:pStyle w:val="Code"/>
        <w:rPr>
          <w:highlight w:val="white"/>
        </w:rPr>
      </w:pPr>
      <w:r w:rsidRPr="009F2404">
        <w:rPr>
          <w:highlight w:val="white"/>
        </w:rPr>
        <w:t xml:space="preserve">      }</w:t>
      </w:r>
    </w:p>
    <w:p w14:paraId="112A4538" w14:textId="77777777" w:rsidR="009F2404" w:rsidRPr="009F2404" w:rsidRDefault="009F2404" w:rsidP="009F2404">
      <w:pPr>
        <w:pStyle w:val="Code"/>
        <w:rPr>
          <w:highlight w:val="white"/>
        </w:rPr>
      </w:pPr>
      <w:r w:rsidRPr="009F2404">
        <w:rPr>
          <w:highlight w:val="white"/>
        </w:rPr>
        <w:t xml:space="preserve">      else {</w:t>
      </w:r>
    </w:p>
    <w:p w14:paraId="1DAE2D9E" w14:textId="77777777" w:rsidR="009F2404" w:rsidRPr="009F2404" w:rsidRDefault="009F2404" w:rsidP="009F2404">
      <w:pPr>
        <w:pStyle w:val="Code"/>
        <w:rPr>
          <w:highlight w:val="white"/>
        </w:rPr>
      </w:pPr>
      <w:r w:rsidRPr="009F2404">
        <w:rPr>
          <w:highlight w:val="white"/>
        </w:rPr>
        <w:t xml:space="preserve">        buffer.Append(' ');</w:t>
      </w:r>
    </w:p>
    <w:p w14:paraId="3E18C9AF" w14:textId="77777777" w:rsidR="009F2404" w:rsidRPr="009F2404" w:rsidRDefault="009F2404" w:rsidP="009F2404">
      <w:pPr>
        <w:pStyle w:val="Code"/>
        <w:rPr>
          <w:highlight w:val="white"/>
        </w:rPr>
      </w:pPr>
      <w:r w:rsidRPr="009F2404">
        <w:rPr>
          <w:highlight w:val="white"/>
        </w:rPr>
        <w:t xml:space="preserve">      }</w:t>
      </w:r>
    </w:p>
    <w:p w14:paraId="57FE1CC2" w14:textId="77777777" w:rsidR="009F2404" w:rsidRPr="009F2404" w:rsidRDefault="009F2404" w:rsidP="009F2404">
      <w:pPr>
        <w:pStyle w:val="Code"/>
        <w:rPr>
          <w:highlight w:val="white"/>
        </w:rPr>
      </w:pPr>
    </w:p>
    <w:p w14:paraId="4AA224AE" w14:textId="77777777" w:rsidR="009F2404" w:rsidRPr="009F2404" w:rsidRDefault="009F2404" w:rsidP="009F2404">
      <w:pPr>
        <w:pStyle w:val="Code"/>
        <w:rPr>
          <w:highlight w:val="white"/>
        </w:rPr>
      </w:pPr>
      <w:r w:rsidRPr="009F2404">
        <w:rPr>
          <w:highlight w:val="white"/>
        </w:rPr>
        <w:t xml:space="preserve">      return buffer.ToString();</w:t>
      </w:r>
    </w:p>
    <w:p w14:paraId="4965F7C2" w14:textId="77777777" w:rsidR="009F2404" w:rsidRPr="009F2404" w:rsidRDefault="009F2404" w:rsidP="009F2404">
      <w:pPr>
        <w:pStyle w:val="Code"/>
        <w:rPr>
          <w:highlight w:val="white"/>
        </w:rPr>
      </w:pPr>
      <w:r w:rsidRPr="009F2404">
        <w:rPr>
          <w:highlight w:val="white"/>
        </w:rPr>
        <w:t xml:space="preserve">    }</w:t>
      </w:r>
    </w:p>
    <w:p w14:paraId="67DEB16E" w14:textId="77777777" w:rsidR="009F2404" w:rsidRPr="009F2404" w:rsidRDefault="009F2404" w:rsidP="009F2404">
      <w:pPr>
        <w:pStyle w:val="Code"/>
        <w:rPr>
          <w:highlight w:val="white"/>
        </w:rPr>
      </w:pPr>
      <w:r w:rsidRPr="009F2404">
        <w:rPr>
          <w:highlight w:val="white"/>
        </w:rPr>
        <w:t xml:space="preserve">  </w:t>
      </w:r>
    </w:p>
    <w:p w14:paraId="6549AEA3" w14:textId="77777777" w:rsidR="009F2404" w:rsidRPr="009F2404" w:rsidRDefault="009F2404" w:rsidP="009F2404">
      <w:pPr>
        <w:pStyle w:val="Code"/>
        <w:rPr>
          <w:highlight w:val="white"/>
        </w:rPr>
      </w:pPr>
      <w:r w:rsidRPr="009F2404">
        <w:rPr>
          <w:highlight w:val="white"/>
        </w:rPr>
        <w:t xml:space="preserve">    public void ClearNewlineCount() {</w:t>
      </w:r>
    </w:p>
    <w:p w14:paraId="56BD8FB6" w14:textId="77777777" w:rsidR="009F2404" w:rsidRPr="009F2404" w:rsidRDefault="009F2404" w:rsidP="009F2404">
      <w:pPr>
        <w:pStyle w:val="Code"/>
        <w:rPr>
          <w:highlight w:val="white"/>
        </w:rPr>
      </w:pPr>
      <w:r w:rsidRPr="009F2404">
        <w:rPr>
          <w:highlight w:val="white"/>
        </w:rPr>
        <w:t xml:space="preserve">      m_newlineCount = 0;</w:t>
      </w:r>
    </w:p>
    <w:p w14:paraId="413F138E" w14:textId="77777777" w:rsidR="009F2404" w:rsidRPr="009F2404" w:rsidRDefault="009F2404" w:rsidP="009F2404">
      <w:pPr>
        <w:pStyle w:val="Code"/>
        <w:rPr>
          <w:highlight w:val="white"/>
        </w:rPr>
      </w:pPr>
      <w:r w:rsidRPr="009F2404">
        <w:rPr>
          <w:highlight w:val="white"/>
        </w:rPr>
        <w:t xml:space="preserve">    }</w:t>
      </w:r>
    </w:p>
    <w:p w14:paraId="2BDE11A5" w14:textId="77777777" w:rsidR="009F2404" w:rsidRPr="009F2404" w:rsidRDefault="009F2404" w:rsidP="009F2404">
      <w:pPr>
        <w:pStyle w:val="Code"/>
        <w:rPr>
          <w:highlight w:val="white"/>
        </w:rPr>
      </w:pPr>
      <w:r w:rsidRPr="009F2404">
        <w:rPr>
          <w:highlight w:val="white"/>
        </w:rPr>
        <w:t xml:space="preserve">  </w:t>
      </w:r>
    </w:p>
    <w:p w14:paraId="01579F5E" w14:textId="77777777" w:rsidR="009F2404" w:rsidRPr="009F2404" w:rsidRDefault="009F2404" w:rsidP="009F2404">
      <w:pPr>
        <w:pStyle w:val="Code"/>
        <w:rPr>
          <w:highlight w:val="white"/>
        </w:rPr>
      </w:pPr>
      <w:r w:rsidRPr="009F2404">
        <w:rPr>
          <w:highlight w:val="white"/>
        </w:rPr>
        <w:t xml:space="preserve">    public bool HasWhitespace() {</w:t>
      </w:r>
    </w:p>
    <w:p w14:paraId="19898403" w14:textId="77777777" w:rsidR="009F2404" w:rsidRPr="009F2404" w:rsidRDefault="009F2404" w:rsidP="009F2404">
      <w:pPr>
        <w:pStyle w:val="Code"/>
        <w:rPr>
          <w:highlight w:val="white"/>
        </w:rPr>
      </w:pPr>
      <w:r w:rsidRPr="009F2404">
        <w:rPr>
          <w:highlight w:val="white"/>
        </w:rPr>
        <w:t xml:space="preserve">      return m_whitespace;</w:t>
      </w:r>
    </w:p>
    <w:p w14:paraId="4B9A16AC" w14:textId="77777777" w:rsidR="009F2404" w:rsidRPr="009F2404" w:rsidRDefault="009F2404" w:rsidP="009F2404">
      <w:pPr>
        <w:pStyle w:val="Code"/>
        <w:rPr>
          <w:highlight w:val="white"/>
        </w:rPr>
      </w:pPr>
      <w:r w:rsidRPr="009F2404">
        <w:rPr>
          <w:highlight w:val="white"/>
        </w:rPr>
        <w:t xml:space="preserve">    }</w:t>
      </w:r>
    </w:p>
    <w:p w14:paraId="71649092" w14:textId="77777777" w:rsidR="009F2404" w:rsidRPr="009F2404" w:rsidRDefault="009F2404" w:rsidP="009F2404">
      <w:pPr>
        <w:pStyle w:val="Code"/>
        <w:rPr>
          <w:highlight w:val="white"/>
        </w:rPr>
      </w:pPr>
    </w:p>
    <w:p w14:paraId="3A0B2F85" w14:textId="77777777" w:rsidR="009F2404" w:rsidRPr="009F2404" w:rsidRDefault="009F2404" w:rsidP="009F2404">
      <w:pPr>
        <w:pStyle w:val="Code"/>
        <w:rPr>
          <w:highlight w:val="white"/>
        </w:rPr>
      </w:pPr>
      <w:r w:rsidRPr="009F2404">
        <w:rPr>
          <w:highlight w:val="white"/>
        </w:rPr>
        <w:t xml:space="preserve">    public override int GetHashCode() {</w:t>
      </w:r>
    </w:p>
    <w:p w14:paraId="5A2ACC2B" w14:textId="77777777" w:rsidR="009F2404" w:rsidRPr="009F2404" w:rsidRDefault="009F2404" w:rsidP="009F2404">
      <w:pPr>
        <w:pStyle w:val="Code"/>
        <w:rPr>
          <w:highlight w:val="white"/>
        </w:rPr>
      </w:pPr>
      <w:r w:rsidRPr="009F2404">
        <w:rPr>
          <w:highlight w:val="white"/>
        </w:rPr>
        <w:t xml:space="preserve">      return base.GetHashCode();</w:t>
      </w:r>
    </w:p>
    <w:p w14:paraId="36E77912" w14:textId="77777777" w:rsidR="009F2404" w:rsidRPr="009F2404" w:rsidRDefault="009F2404" w:rsidP="009F2404">
      <w:pPr>
        <w:pStyle w:val="Code"/>
        <w:rPr>
          <w:highlight w:val="white"/>
        </w:rPr>
      </w:pPr>
      <w:r w:rsidRPr="009F2404">
        <w:rPr>
          <w:highlight w:val="white"/>
        </w:rPr>
        <w:t xml:space="preserve">    }</w:t>
      </w:r>
    </w:p>
    <w:p w14:paraId="691C6D25" w14:textId="77777777" w:rsidR="009F2404" w:rsidRPr="009F2404" w:rsidRDefault="009F2404" w:rsidP="009F2404">
      <w:pPr>
        <w:pStyle w:val="Code"/>
        <w:rPr>
          <w:highlight w:val="white"/>
        </w:rPr>
      </w:pPr>
      <w:r w:rsidRPr="009F2404">
        <w:rPr>
          <w:highlight w:val="white"/>
        </w:rPr>
        <w:t xml:space="preserve">  </w:t>
      </w:r>
    </w:p>
    <w:p w14:paraId="02941AD5" w14:textId="77777777" w:rsidR="009F2404" w:rsidRPr="009F2404" w:rsidRDefault="009F2404" w:rsidP="009F2404">
      <w:pPr>
        <w:pStyle w:val="Code"/>
        <w:rPr>
          <w:highlight w:val="white"/>
        </w:rPr>
      </w:pPr>
      <w:r w:rsidRPr="009F2404">
        <w:rPr>
          <w:highlight w:val="white"/>
        </w:rPr>
        <w:t xml:space="preserve">    public override bool Equals(object obj) {</w:t>
      </w:r>
    </w:p>
    <w:p w14:paraId="06D6108F" w14:textId="77777777" w:rsidR="009F2404" w:rsidRPr="009F2404" w:rsidRDefault="009F2404" w:rsidP="009F2404">
      <w:pPr>
        <w:pStyle w:val="Code"/>
        <w:rPr>
          <w:highlight w:val="white"/>
        </w:rPr>
      </w:pPr>
      <w:r w:rsidRPr="009F2404">
        <w:rPr>
          <w:highlight w:val="white"/>
        </w:rPr>
        <w:t xml:space="preserve">      if (obj is Token) {</w:t>
      </w:r>
    </w:p>
    <w:p w14:paraId="5D45F3C0" w14:textId="77777777" w:rsidR="009F2404" w:rsidRPr="009F2404" w:rsidRDefault="009F2404" w:rsidP="009F2404">
      <w:pPr>
        <w:pStyle w:val="Code"/>
        <w:rPr>
          <w:highlight w:val="white"/>
        </w:rPr>
      </w:pPr>
      <w:r w:rsidRPr="009F2404">
        <w:rPr>
          <w:highlight w:val="white"/>
        </w:rPr>
        <w:t xml:space="preserve">        Token token = (Token) obj;</w:t>
      </w:r>
    </w:p>
    <w:p w14:paraId="5FA4E741" w14:textId="77777777" w:rsidR="009F2404" w:rsidRPr="009F2404" w:rsidRDefault="009F2404" w:rsidP="009F2404">
      <w:pPr>
        <w:pStyle w:val="Code"/>
        <w:rPr>
          <w:highlight w:val="white"/>
        </w:rPr>
      </w:pPr>
      <w:r w:rsidRPr="009F2404">
        <w:rPr>
          <w:highlight w:val="white"/>
        </w:rPr>
        <w:t xml:space="preserve">        return (m_id == token.m_id) &amp;&amp;</w:t>
      </w:r>
    </w:p>
    <w:p w14:paraId="5448835A" w14:textId="77777777" w:rsidR="009F2404" w:rsidRPr="009F2404" w:rsidRDefault="009F2404" w:rsidP="009F2404">
      <w:pPr>
        <w:pStyle w:val="Code"/>
        <w:rPr>
          <w:highlight w:val="white"/>
        </w:rPr>
      </w:pPr>
      <w:r w:rsidRPr="009F2404">
        <w:rPr>
          <w:highlight w:val="white"/>
        </w:rPr>
        <w:t xml:space="preserve">                m_value.Equals(token.m_value);</w:t>
      </w:r>
    </w:p>
    <w:p w14:paraId="7CE3EC42" w14:textId="77777777" w:rsidR="009F2404" w:rsidRPr="009F2404" w:rsidRDefault="009F2404" w:rsidP="009F2404">
      <w:pPr>
        <w:pStyle w:val="Code"/>
        <w:rPr>
          <w:highlight w:val="white"/>
        </w:rPr>
      </w:pPr>
      <w:r w:rsidRPr="009F2404">
        <w:rPr>
          <w:highlight w:val="white"/>
        </w:rPr>
        <w:t xml:space="preserve">      }</w:t>
      </w:r>
    </w:p>
    <w:p w14:paraId="4EEB94A4" w14:textId="77777777" w:rsidR="009F2404" w:rsidRPr="009F2404" w:rsidRDefault="009F2404" w:rsidP="009F2404">
      <w:pPr>
        <w:pStyle w:val="Code"/>
        <w:rPr>
          <w:highlight w:val="white"/>
        </w:rPr>
      </w:pPr>
      <w:r w:rsidRPr="009F2404">
        <w:rPr>
          <w:highlight w:val="white"/>
        </w:rPr>
        <w:t xml:space="preserve">    </w:t>
      </w:r>
    </w:p>
    <w:p w14:paraId="3EB22A60" w14:textId="77777777" w:rsidR="009F2404" w:rsidRPr="009F2404" w:rsidRDefault="009F2404" w:rsidP="009F2404">
      <w:pPr>
        <w:pStyle w:val="Code"/>
        <w:rPr>
          <w:highlight w:val="white"/>
        </w:rPr>
      </w:pPr>
      <w:r w:rsidRPr="009F2404">
        <w:rPr>
          <w:highlight w:val="white"/>
        </w:rPr>
        <w:t xml:space="preserve">      return false;</w:t>
      </w:r>
    </w:p>
    <w:p w14:paraId="541073B3" w14:textId="77777777" w:rsidR="009F2404" w:rsidRPr="009F2404" w:rsidRDefault="009F2404" w:rsidP="009F2404">
      <w:pPr>
        <w:pStyle w:val="Code"/>
        <w:rPr>
          <w:highlight w:val="white"/>
        </w:rPr>
      </w:pPr>
      <w:r w:rsidRPr="009F2404">
        <w:rPr>
          <w:highlight w:val="white"/>
        </w:rPr>
        <w:t xml:space="preserve">    }</w:t>
      </w:r>
    </w:p>
    <w:p w14:paraId="1633772B" w14:textId="77777777" w:rsidR="009F2404" w:rsidRPr="009F2404" w:rsidRDefault="009F2404" w:rsidP="009F2404">
      <w:pPr>
        <w:pStyle w:val="Code"/>
        <w:rPr>
          <w:highlight w:val="white"/>
        </w:rPr>
      </w:pPr>
      <w:r w:rsidRPr="009F2404">
        <w:rPr>
          <w:highlight w:val="white"/>
        </w:rPr>
        <w:t xml:space="preserve">  </w:t>
      </w:r>
    </w:p>
    <w:p w14:paraId="4F6F57A1" w14:textId="77777777" w:rsidR="009F2404" w:rsidRPr="009F2404" w:rsidRDefault="009F2404" w:rsidP="009F2404">
      <w:pPr>
        <w:pStyle w:val="Code"/>
        <w:rPr>
          <w:highlight w:val="white"/>
        </w:rPr>
      </w:pPr>
      <w:r w:rsidRPr="009F2404">
        <w:rPr>
          <w:highlight w:val="white"/>
        </w:rPr>
        <w:t xml:space="preserve">    public override string ToString() {</w:t>
      </w:r>
    </w:p>
    <w:p w14:paraId="7D819F5D" w14:textId="77777777" w:rsidR="009F2404" w:rsidRPr="009F2404" w:rsidRDefault="009F2404" w:rsidP="009F2404">
      <w:pPr>
        <w:pStyle w:val="Code"/>
        <w:rPr>
          <w:highlight w:val="white"/>
        </w:rPr>
      </w:pPr>
      <w:r w:rsidRPr="009F2404">
        <w:rPr>
          <w:highlight w:val="white"/>
        </w:rPr>
        <w:t xml:space="preserve">      switch (m_id) {</w:t>
      </w:r>
    </w:p>
    <w:p w14:paraId="70CBB7DB" w14:textId="77777777" w:rsidR="009F2404" w:rsidRPr="009F2404" w:rsidRDefault="009F2404" w:rsidP="009F2404">
      <w:pPr>
        <w:pStyle w:val="Code"/>
        <w:rPr>
          <w:highlight w:val="white"/>
        </w:rPr>
      </w:pPr>
      <w:r w:rsidRPr="009F2404">
        <w:rPr>
          <w:highlight w:val="white"/>
        </w:rPr>
        <w:t xml:space="preserve">        case CCompiler_Pre.Tokens.EOF:</w:t>
      </w:r>
    </w:p>
    <w:p w14:paraId="52593D2D" w14:textId="77777777" w:rsidR="009F2404" w:rsidRPr="009F2404" w:rsidRDefault="009F2404" w:rsidP="009F2404">
      <w:pPr>
        <w:pStyle w:val="Code"/>
        <w:rPr>
          <w:highlight w:val="white"/>
        </w:rPr>
      </w:pPr>
      <w:r w:rsidRPr="009F2404">
        <w:rPr>
          <w:highlight w:val="white"/>
        </w:rPr>
        <w:t xml:space="preserve">          return "";</w:t>
      </w:r>
    </w:p>
    <w:p w14:paraId="448CC17D" w14:textId="77777777" w:rsidR="009F2404" w:rsidRPr="009F2404" w:rsidRDefault="009F2404" w:rsidP="009F2404">
      <w:pPr>
        <w:pStyle w:val="Code"/>
        <w:rPr>
          <w:highlight w:val="white"/>
        </w:rPr>
      </w:pPr>
    </w:p>
    <w:p w14:paraId="66E79F97" w14:textId="77777777" w:rsidR="009F2404" w:rsidRPr="009F2404" w:rsidRDefault="009F2404" w:rsidP="009F2404">
      <w:pPr>
        <w:pStyle w:val="Code"/>
        <w:rPr>
          <w:highlight w:val="white"/>
        </w:rPr>
      </w:pPr>
      <w:r w:rsidRPr="009F2404">
        <w:rPr>
          <w:highlight w:val="white"/>
        </w:rPr>
        <w:t xml:space="preserve">        case CCompiler_Pre.Tokens.MARK:</w:t>
      </w:r>
    </w:p>
    <w:p w14:paraId="5EE2531F" w14:textId="77777777" w:rsidR="009F2404" w:rsidRPr="009F2404" w:rsidRDefault="009F2404" w:rsidP="009F2404">
      <w:pPr>
        <w:pStyle w:val="Code"/>
        <w:rPr>
          <w:highlight w:val="white"/>
        </w:rPr>
      </w:pPr>
      <w:r w:rsidRPr="009F2404">
        <w:rPr>
          <w:highlight w:val="white"/>
        </w:rPr>
        <w:t xml:space="preserve">          return "&lt;mark " + ((string) m_value) + "&gt;";</w:t>
      </w:r>
    </w:p>
    <w:p w14:paraId="2B9BC25A" w14:textId="77777777" w:rsidR="009F2404" w:rsidRPr="009F2404" w:rsidRDefault="009F2404" w:rsidP="009F2404">
      <w:pPr>
        <w:pStyle w:val="Code"/>
        <w:rPr>
          <w:highlight w:val="white"/>
        </w:rPr>
      </w:pPr>
    </w:p>
    <w:p w14:paraId="117BB45D" w14:textId="77777777" w:rsidR="009F2404" w:rsidRPr="009F2404" w:rsidRDefault="009F2404" w:rsidP="009F2404">
      <w:pPr>
        <w:pStyle w:val="Code"/>
        <w:rPr>
          <w:highlight w:val="white"/>
        </w:rPr>
      </w:pPr>
      <w:r w:rsidRPr="009F2404">
        <w:rPr>
          <w:highlight w:val="white"/>
        </w:rPr>
        <w:t xml:space="preserve">        default:</w:t>
      </w:r>
    </w:p>
    <w:p w14:paraId="51C31A11" w14:textId="77777777" w:rsidR="009F2404" w:rsidRPr="009F2404" w:rsidRDefault="009F2404" w:rsidP="009F2404">
      <w:pPr>
        <w:pStyle w:val="Code"/>
        <w:rPr>
          <w:highlight w:val="white"/>
        </w:rPr>
      </w:pPr>
      <w:r w:rsidRPr="009F2404">
        <w:rPr>
          <w:highlight w:val="white"/>
        </w:rPr>
        <w:t xml:space="preserve">          return m_value.ToString();</w:t>
      </w:r>
    </w:p>
    <w:p w14:paraId="44CBE68D" w14:textId="77777777" w:rsidR="009F2404" w:rsidRPr="009F2404" w:rsidRDefault="009F2404" w:rsidP="009F2404">
      <w:pPr>
        <w:pStyle w:val="Code"/>
        <w:rPr>
          <w:highlight w:val="white"/>
        </w:rPr>
      </w:pPr>
      <w:r w:rsidRPr="009F2404">
        <w:rPr>
          <w:highlight w:val="white"/>
        </w:rPr>
        <w:t xml:space="preserve">      }</w:t>
      </w:r>
    </w:p>
    <w:p w14:paraId="5D588A09" w14:textId="77777777" w:rsidR="009F2404" w:rsidRPr="009F2404" w:rsidRDefault="009F2404" w:rsidP="009F2404">
      <w:pPr>
        <w:pStyle w:val="Code"/>
        <w:rPr>
          <w:highlight w:val="white"/>
        </w:rPr>
      </w:pPr>
      <w:r w:rsidRPr="009F2404">
        <w:rPr>
          <w:highlight w:val="white"/>
        </w:rPr>
        <w:t xml:space="preserve">    }</w:t>
      </w:r>
    </w:p>
    <w:p w14:paraId="28B45ACE" w14:textId="77777777" w:rsidR="009F2404" w:rsidRPr="009F2404" w:rsidRDefault="009F2404" w:rsidP="009F2404">
      <w:pPr>
        <w:pStyle w:val="Code"/>
        <w:rPr>
          <w:highlight w:val="white"/>
        </w:rPr>
      </w:pPr>
      <w:r w:rsidRPr="009F2404">
        <w:rPr>
          <w:highlight w:val="white"/>
        </w:rPr>
        <w:t xml:space="preserve">  }</w:t>
      </w:r>
    </w:p>
    <w:p w14:paraId="3A1B2B51" w14:textId="2A0C5B04" w:rsidR="009F2404" w:rsidRPr="009F2404" w:rsidRDefault="009F2404" w:rsidP="009F2404">
      <w:pPr>
        <w:pStyle w:val="Code"/>
      </w:pPr>
      <w:r w:rsidRPr="009F2404">
        <w:rPr>
          <w:highlight w:val="white"/>
        </w:rPr>
        <w:t>}</w:t>
      </w:r>
    </w:p>
    <w:p w14:paraId="09A61655" w14:textId="77777777" w:rsidR="002C0922" w:rsidRPr="00EC76D5" w:rsidRDefault="00BF64CD" w:rsidP="009F22A2">
      <w:r w:rsidRPr="00EC76D5">
        <w:t xml:space="preserve">The </w:t>
      </w:r>
      <w:r w:rsidRPr="00EC76D5">
        <w:rPr>
          <w:rStyle w:val="CodeInText"/>
        </w:rPr>
        <w:t>doDefine</w:t>
      </w:r>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r w:rsidR="00DE4FE4" w:rsidRPr="00EC76D5">
        <w:rPr>
          <w:rStyle w:val="CodeInText"/>
        </w:rPr>
        <w:t>doParameterDefine</w:t>
      </w:r>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0C7630F0" w:rsidR="00C77683" w:rsidRPr="00EC76D5" w:rsidRDefault="00C77683" w:rsidP="00C419F8">
      <w:pPr>
        <w:pStyle w:val="CodeHeader"/>
      </w:pPr>
      <w:r w:rsidRPr="00EC76D5">
        <w:t>Preprocessor.</w:t>
      </w:r>
      <w:r w:rsidR="002B125B">
        <w:t>cs</w:t>
      </w:r>
    </w:p>
    <w:p w14:paraId="01446C85" w14:textId="3BAA21BA" w:rsidR="00A148A2" w:rsidRPr="00EC76D5" w:rsidRDefault="009274E2" w:rsidP="00A148A2">
      <w:r w:rsidRPr="00EC76D5">
        <w:t xml:space="preserve">The </w:t>
      </w:r>
      <w:r w:rsidRPr="00EC76D5">
        <w:rPr>
          <w:rStyle w:val="CodeInText"/>
        </w:rPr>
        <w:t>doParameterDefine</w:t>
      </w:r>
      <w:r w:rsidRPr="00EC76D5">
        <w:t xml:space="preserve"> method </w:t>
      </w:r>
      <w:r w:rsidR="00672F93" w:rsidRPr="00EC76D5">
        <w:t>l</w:t>
      </w:r>
      <w:r w:rsidR="00A148A2" w:rsidRPr="00EC76D5">
        <w:t xml:space="preserve">ook into macros with parameters in two steps. First we extract the parameters by calling </w:t>
      </w:r>
      <w:r w:rsidR="00A148A2" w:rsidRPr="00EC76D5">
        <w:rPr>
          <w:rStyle w:val="CodeInText"/>
        </w:rPr>
        <w:t>scanParameters</w:t>
      </w:r>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r w:rsidRPr="00EC76D5">
        <w:rPr>
          <w:rStyle w:val="CodeInText"/>
        </w:rPr>
        <w:t>parameter_index</w:t>
      </w:r>
      <w:r w:rsidRPr="00EC76D5">
        <w:t>$”</w:t>
      </w:r>
      <w:r w:rsidR="00FF2D25" w:rsidRPr="00EC76D5">
        <w:t>.</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64EE36F8" w14:textId="55A65D6A" w:rsidR="009272C7" w:rsidRPr="00EC76D5" w:rsidRDefault="00943C93" w:rsidP="00DF260E">
      <w:r w:rsidRPr="00EC76D5">
        <w:t>It is allowed to redefine a macro if it is has the same parameters list and macro.</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2CA9B38E" w14:textId="77777777" w:rsidR="00B25B79" w:rsidRPr="00B25B79" w:rsidRDefault="00B25B79" w:rsidP="00B25B79">
      <w:pPr>
        <w:pStyle w:val="Code"/>
        <w:rPr>
          <w:highlight w:val="white"/>
        </w:rPr>
      </w:pPr>
      <w:r w:rsidRPr="00B25B79">
        <w:rPr>
          <w:highlight w:val="white"/>
        </w:rPr>
        <w:t xml:space="preserve">    public void DoDefine(List&lt;Token&gt; tokenList) {</w:t>
      </w:r>
    </w:p>
    <w:p w14:paraId="055A11F3" w14:textId="77777777" w:rsidR="00B25B79" w:rsidRPr="00B25B79" w:rsidRDefault="00B25B79" w:rsidP="00B25B79">
      <w:pPr>
        <w:pStyle w:val="Code"/>
        <w:rPr>
          <w:highlight w:val="white"/>
        </w:rPr>
      </w:pPr>
      <w:r w:rsidRPr="00B25B79">
        <w:rPr>
          <w:highlight w:val="white"/>
        </w:rPr>
        <w:t xml:space="preserve">      Assert.Error(tokenList[2].Id == CCompiler_Pre.Tokens.NAME,</w:t>
      </w:r>
    </w:p>
    <w:p w14:paraId="017F25C1" w14:textId="77777777" w:rsidR="00B25B79" w:rsidRDefault="00B25B79" w:rsidP="00B25B79">
      <w:pPr>
        <w:pStyle w:val="Code"/>
        <w:rPr>
          <w:highlight w:val="white"/>
        </w:rPr>
      </w:pPr>
      <w:r w:rsidRPr="00B25B79">
        <w:rPr>
          <w:highlight w:val="white"/>
        </w:rPr>
        <w:t xml:space="preserve">                   TokenListToString(tokenList),</w:t>
      </w:r>
    </w:p>
    <w:p w14:paraId="6B6F5611" w14:textId="78D8BA1E" w:rsidR="00B25B79" w:rsidRPr="00B25B79" w:rsidRDefault="00B25B79" w:rsidP="00B25B79">
      <w:pPr>
        <w:pStyle w:val="Code"/>
        <w:rPr>
          <w:highlight w:val="white"/>
        </w:rPr>
      </w:pPr>
      <w:r>
        <w:rPr>
          <w:highlight w:val="white"/>
        </w:rPr>
        <w:t xml:space="preserve">                  </w:t>
      </w:r>
      <w:r w:rsidRPr="00B25B79">
        <w:rPr>
          <w:highlight w:val="white"/>
        </w:rPr>
        <w:t xml:space="preserve"> Message.Invalid_define_directive);</w:t>
      </w:r>
    </w:p>
    <w:p w14:paraId="2945AC42" w14:textId="77777777" w:rsidR="00B25B79" w:rsidRPr="00B25B79" w:rsidRDefault="00B25B79" w:rsidP="00B25B79">
      <w:pPr>
        <w:pStyle w:val="Code"/>
        <w:rPr>
          <w:highlight w:val="white"/>
        </w:rPr>
      </w:pPr>
      <w:r w:rsidRPr="00B25B79">
        <w:rPr>
          <w:highlight w:val="white"/>
        </w:rPr>
        <w:t xml:space="preserve">      string name = tokenList[2].ToString();</w:t>
      </w:r>
    </w:p>
    <w:p w14:paraId="70EE30F9" w14:textId="77777777" w:rsidR="00B25B79" w:rsidRPr="00B25B79" w:rsidRDefault="00B25B79" w:rsidP="00B25B79">
      <w:pPr>
        <w:pStyle w:val="Code"/>
        <w:rPr>
          <w:highlight w:val="white"/>
        </w:rPr>
      </w:pPr>
      <w:r w:rsidRPr="00B25B79">
        <w:rPr>
          <w:highlight w:val="white"/>
        </w:rPr>
        <w:t xml:space="preserve">      Macro macro;</w:t>
      </w:r>
    </w:p>
    <w:p w14:paraId="7CD9A7DB" w14:textId="77777777" w:rsidR="00B25B79" w:rsidRPr="00B25B79" w:rsidRDefault="00B25B79" w:rsidP="00B25B79">
      <w:pPr>
        <w:pStyle w:val="Code"/>
        <w:rPr>
          <w:highlight w:val="white"/>
        </w:rPr>
      </w:pPr>
    </w:p>
    <w:p w14:paraId="45096FE0" w14:textId="77777777" w:rsidR="00B25B79" w:rsidRPr="00B25B79" w:rsidRDefault="00B25B79" w:rsidP="00B25B79">
      <w:pPr>
        <w:pStyle w:val="Code"/>
        <w:rPr>
          <w:highlight w:val="white"/>
        </w:rPr>
      </w:pPr>
      <w:r w:rsidRPr="00B25B79">
        <w:rPr>
          <w:highlight w:val="white"/>
        </w:rPr>
        <w:t xml:space="preserve">      if ((tokenList[3].Id == CCompiler_Pre.Tokens.LEFT_PARENTHESIS) &amp;&amp;</w:t>
      </w:r>
    </w:p>
    <w:p w14:paraId="1615ACD5" w14:textId="77777777" w:rsidR="00B25B79" w:rsidRPr="00B25B79" w:rsidRDefault="00B25B79" w:rsidP="00B25B79">
      <w:pPr>
        <w:pStyle w:val="Code"/>
        <w:rPr>
          <w:highlight w:val="white"/>
        </w:rPr>
      </w:pPr>
      <w:r w:rsidRPr="00B25B79">
        <w:rPr>
          <w:highlight w:val="white"/>
        </w:rPr>
        <w:t xml:space="preserve">          !tokenList[3].HasWhitespace()) {</w:t>
      </w:r>
    </w:p>
    <w:p w14:paraId="589433A8" w14:textId="77777777" w:rsidR="00B25B79" w:rsidRPr="00B25B79" w:rsidRDefault="00B25B79" w:rsidP="00B25B79">
      <w:pPr>
        <w:pStyle w:val="Code"/>
        <w:rPr>
          <w:highlight w:val="white"/>
        </w:rPr>
      </w:pPr>
      <w:r w:rsidRPr="00B25B79">
        <w:rPr>
          <w:highlight w:val="white"/>
        </w:rPr>
        <w:t xml:space="preserve">        int tokenIndex = 4, paramIndex = 0;</w:t>
      </w:r>
    </w:p>
    <w:p w14:paraId="488E8A6C" w14:textId="77777777" w:rsidR="00B25B79" w:rsidRPr="00B25B79" w:rsidRDefault="00B25B79" w:rsidP="00B25B79">
      <w:pPr>
        <w:pStyle w:val="Code"/>
        <w:rPr>
          <w:highlight w:val="white"/>
        </w:rPr>
      </w:pPr>
      <w:r w:rsidRPr="00B25B79">
        <w:rPr>
          <w:highlight w:val="white"/>
        </w:rPr>
        <w:t xml:space="preserve">        IDictionary&lt;string,int&gt; paramMap = new Dictionary&lt;string,int&gt;();</w:t>
      </w:r>
    </w:p>
    <w:p w14:paraId="1F613BA3" w14:textId="77777777" w:rsidR="00B25B79" w:rsidRPr="00B25B79" w:rsidRDefault="00B25B79" w:rsidP="00B25B79">
      <w:pPr>
        <w:pStyle w:val="Code"/>
        <w:rPr>
          <w:highlight w:val="white"/>
        </w:rPr>
      </w:pPr>
    </w:p>
    <w:p w14:paraId="70398CFE" w14:textId="77777777" w:rsidR="00B25B79" w:rsidRPr="00B25B79" w:rsidRDefault="00B25B79" w:rsidP="00B25B79">
      <w:pPr>
        <w:pStyle w:val="Code"/>
        <w:rPr>
          <w:highlight w:val="white"/>
        </w:rPr>
      </w:pPr>
      <w:r w:rsidRPr="00B25B79">
        <w:rPr>
          <w:highlight w:val="white"/>
        </w:rPr>
        <w:t xml:space="preserve">        while (true) {</w:t>
      </w:r>
    </w:p>
    <w:p w14:paraId="6AE2CFA0" w14:textId="77777777" w:rsidR="00B25B79" w:rsidRPr="00B25B79" w:rsidRDefault="00B25B79" w:rsidP="00B25B79">
      <w:pPr>
        <w:pStyle w:val="Code"/>
        <w:rPr>
          <w:highlight w:val="white"/>
        </w:rPr>
      </w:pPr>
      <w:r w:rsidRPr="00B25B79">
        <w:rPr>
          <w:highlight w:val="white"/>
        </w:rPr>
        <w:t xml:space="preserve">          Token nextToken = tokenList[tokenIndex++];</w:t>
      </w:r>
    </w:p>
    <w:p w14:paraId="1A4427EF" w14:textId="77777777" w:rsidR="00B25B79" w:rsidRPr="00B25B79" w:rsidRDefault="00B25B79" w:rsidP="00B25B79">
      <w:pPr>
        <w:pStyle w:val="Code"/>
        <w:rPr>
          <w:highlight w:val="white"/>
        </w:rPr>
      </w:pPr>
      <w:r w:rsidRPr="00B25B79">
        <w:rPr>
          <w:highlight w:val="white"/>
        </w:rPr>
        <w:t xml:space="preserve">          Assert.Error(nextToken.Id == CCompiler_Pre.Tokens.NAME,</w:t>
      </w:r>
    </w:p>
    <w:p w14:paraId="31DBEE8A" w14:textId="77777777" w:rsidR="00B25B79" w:rsidRDefault="00B25B79" w:rsidP="00B25B79">
      <w:pPr>
        <w:pStyle w:val="Code"/>
        <w:rPr>
          <w:highlight w:val="white"/>
        </w:rPr>
      </w:pPr>
      <w:r w:rsidRPr="00B25B79">
        <w:rPr>
          <w:highlight w:val="white"/>
        </w:rPr>
        <w:t xml:space="preserve">                       nextToken.ToString(),</w:t>
      </w:r>
    </w:p>
    <w:p w14:paraId="43BCCA93" w14:textId="42F43ED4" w:rsidR="00B25B79" w:rsidRPr="00B25B79" w:rsidRDefault="00B25B79" w:rsidP="00B25B79">
      <w:pPr>
        <w:pStyle w:val="Code"/>
        <w:rPr>
          <w:highlight w:val="white"/>
        </w:rPr>
      </w:pPr>
      <w:r>
        <w:rPr>
          <w:highlight w:val="white"/>
        </w:rPr>
        <w:lastRenderedPageBreak/>
        <w:t xml:space="preserve">                       </w:t>
      </w:r>
      <w:r w:rsidRPr="00B25B79">
        <w:rPr>
          <w:highlight w:val="white"/>
        </w:rPr>
        <w:t>Message.Invalid_macro_definitializerion);</w:t>
      </w:r>
    </w:p>
    <w:p w14:paraId="3CB43F92" w14:textId="77777777" w:rsidR="00B25B79" w:rsidRPr="00B25B79" w:rsidRDefault="00B25B79" w:rsidP="00B25B79">
      <w:pPr>
        <w:pStyle w:val="Code"/>
        <w:rPr>
          <w:highlight w:val="white"/>
        </w:rPr>
      </w:pPr>
      <w:r w:rsidRPr="00B25B79">
        <w:rPr>
          <w:highlight w:val="white"/>
        </w:rPr>
        <w:t xml:space="preserve">          string paramName = (string) nextToken.Value;</w:t>
      </w:r>
    </w:p>
    <w:p w14:paraId="69F79988" w14:textId="77777777" w:rsidR="00B25B79" w:rsidRPr="00B25B79" w:rsidRDefault="00B25B79" w:rsidP="00B25B79">
      <w:pPr>
        <w:pStyle w:val="Code"/>
        <w:rPr>
          <w:highlight w:val="white"/>
        </w:rPr>
      </w:pPr>
      <w:r w:rsidRPr="00B25B79">
        <w:rPr>
          <w:highlight w:val="white"/>
        </w:rPr>
        <w:t xml:space="preserve">          Assert.Error(!paramMap.ContainsKey(paramName),</w:t>
      </w:r>
    </w:p>
    <w:p w14:paraId="5AC9D9E9" w14:textId="77777777" w:rsidR="00B25B79" w:rsidRPr="00B25B79" w:rsidRDefault="00B25B79" w:rsidP="00B25B79">
      <w:pPr>
        <w:pStyle w:val="Code"/>
        <w:rPr>
          <w:highlight w:val="white"/>
        </w:rPr>
      </w:pPr>
      <w:r w:rsidRPr="00B25B79">
        <w:rPr>
          <w:highlight w:val="white"/>
        </w:rPr>
        <w:t xml:space="preserve">                       paramName, Message.Repeated_macro_parameter);</w:t>
      </w:r>
    </w:p>
    <w:p w14:paraId="0CB9A1E1" w14:textId="77777777" w:rsidR="00B25B79" w:rsidRPr="00B25B79" w:rsidRDefault="00B25B79" w:rsidP="00B25B79">
      <w:pPr>
        <w:pStyle w:val="Code"/>
        <w:rPr>
          <w:highlight w:val="white"/>
        </w:rPr>
      </w:pPr>
      <w:r w:rsidRPr="00B25B79">
        <w:rPr>
          <w:highlight w:val="white"/>
        </w:rPr>
        <w:t xml:space="preserve">          paramMap.Add(paramName, paramIndex++);</w:t>
      </w:r>
    </w:p>
    <w:p w14:paraId="4883ED3C" w14:textId="77777777" w:rsidR="00B25B79" w:rsidRPr="00B25B79" w:rsidRDefault="00B25B79" w:rsidP="00B25B79">
      <w:pPr>
        <w:pStyle w:val="Code"/>
        <w:rPr>
          <w:highlight w:val="white"/>
        </w:rPr>
      </w:pPr>
    </w:p>
    <w:p w14:paraId="0830EEFE" w14:textId="77777777" w:rsidR="00B25B79" w:rsidRPr="00B25B79" w:rsidRDefault="00B25B79" w:rsidP="00B25B79">
      <w:pPr>
        <w:pStyle w:val="Code"/>
        <w:rPr>
          <w:highlight w:val="white"/>
        </w:rPr>
      </w:pPr>
      <w:r w:rsidRPr="00B25B79">
        <w:rPr>
          <w:highlight w:val="white"/>
        </w:rPr>
        <w:t xml:space="preserve">          nextToken = tokenList[tokenIndex++];</w:t>
      </w:r>
    </w:p>
    <w:p w14:paraId="584D31BB" w14:textId="77777777" w:rsidR="00B25B79" w:rsidRPr="00B25B79" w:rsidRDefault="00B25B79" w:rsidP="00B25B79">
      <w:pPr>
        <w:pStyle w:val="Code"/>
        <w:rPr>
          <w:highlight w:val="white"/>
        </w:rPr>
      </w:pPr>
      <w:r w:rsidRPr="00B25B79">
        <w:rPr>
          <w:highlight w:val="white"/>
        </w:rPr>
        <w:t xml:space="preserve">          if (nextToken.Id == CCompiler_Pre.Tokens.COMMA) {</w:t>
      </w:r>
    </w:p>
    <w:p w14:paraId="2479BA43" w14:textId="77777777" w:rsidR="00B25B79" w:rsidRPr="00B25B79" w:rsidRDefault="00B25B79" w:rsidP="00B25B79">
      <w:pPr>
        <w:pStyle w:val="Code"/>
        <w:rPr>
          <w:highlight w:val="white"/>
        </w:rPr>
      </w:pPr>
      <w:r w:rsidRPr="00B25B79">
        <w:rPr>
          <w:highlight w:val="white"/>
        </w:rPr>
        <w:t xml:space="preserve">            // Empty.</w:t>
      </w:r>
    </w:p>
    <w:p w14:paraId="6CEB6252" w14:textId="77777777" w:rsidR="00B25B79" w:rsidRPr="00B25B79" w:rsidRDefault="00B25B79" w:rsidP="00B25B79">
      <w:pPr>
        <w:pStyle w:val="Code"/>
        <w:rPr>
          <w:highlight w:val="white"/>
        </w:rPr>
      </w:pPr>
      <w:r w:rsidRPr="00B25B79">
        <w:rPr>
          <w:highlight w:val="white"/>
        </w:rPr>
        <w:t xml:space="preserve">          }</w:t>
      </w:r>
    </w:p>
    <w:p w14:paraId="1D27D6A8" w14:textId="77777777" w:rsidR="00B25B79" w:rsidRPr="00B25B79" w:rsidRDefault="00B25B79" w:rsidP="00B25B79">
      <w:pPr>
        <w:pStyle w:val="Code"/>
        <w:rPr>
          <w:highlight w:val="white"/>
        </w:rPr>
      </w:pPr>
      <w:r w:rsidRPr="00B25B79">
        <w:rPr>
          <w:highlight w:val="white"/>
        </w:rPr>
        <w:t xml:space="preserve">          else if (nextToken.Id == CCompiler_Pre.Tokens.RIGHT_PARENTHESIS) {</w:t>
      </w:r>
    </w:p>
    <w:p w14:paraId="1C62B00B" w14:textId="77777777" w:rsidR="00B25B79" w:rsidRPr="00B25B79" w:rsidRDefault="00B25B79" w:rsidP="00B25B79">
      <w:pPr>
        <w:pStyle w:val="Code"/>
        <w:rPr>
          <w:highlight w:val="white"/>
        </w:rPr>
      </w:pPr>
      <w:r w:rsidRPr="00B25B79">
        <w:rPr>
          <w:highlight w:val="white"/>
        </w:rPr>
        <w:t xml:space="preserve">            break;</w:t>
      </w:r>
    </w:p>
    <w:p w14:paraId="110854A4" w14:textId="77777777" w:rsidR="00B25B79" w:rsidRPr="00B25B79" w:rsidRDefault="00B25B79" w:rsidP="00B25B79">
      <w:pPr>
        <w:pStyle w:val="Code"/>
        <w:rPr>
          <w:highlight w:val="white"/>
        </w:rPr>
      </w:pPr>
      <w:r w:rsidRPr="00B25B79">
        <w:rPr>
          <w:highlight w:val="white"/>
        </w:rPr>
        <w:t xml:space="preserve">          }</w:t>
      </w:r>
    </w:p>
    <w:p w14:paraId="07A3C55D" w14:textId="77777777" w:rsidR="00B25B79" w:rsidRPr="00B25B79" w:rsidRDefault="00B25B79" w:rsidP="00B25B79">
      <w:pPr>
        <w:pStyle w:val="Code"/>
        <w:rPr>
          <w:highlight w:val="white"/>
        </w:rPr>
      </w:pPr>
      <w:r w:rsidRPr="00B25B79">
        <w:rPr>
          <w:highlight w:val="white"/>
        </w:rPr>
        <w:t xml:space="preserve">          else {</w:t>
      </w:r>
    </w:p>
    <w:p w14:paraId="409DE901" w14:textId="77777777" w:rsidR="00B25B79" w:rsidRDefault="00B25B79" w:rsidP="00B25B79">
      <w:pPr>
        <w:pStyle w:val="Code"/>
        <w:rPr>
          <w:highlight w:val="white"/>
        </w:rPr>
      </w:pPr>
      <w:r w:rsidRPr="00B25B79">
        <w:rPr>
          <w:highlight w:val="white"/>
        </w:rPr>
        <w:t xml:space="preserve">            Assert.Error(nextToken.ToString(),</w:t>
      </w:r>
    </w:p>
    <w:p w14:paraId="30D73396" w14:textId="2CAA7953" w:rsidR="00B25B79" w:rsidRPr="00B25B79" w:rsidRDefault="00B25B79" w:rsidP="00B25B79">
      <w:pPr>
        <w:pStyle w:val="Code"/>
        <w:rPr>
          <w:highlight w:val="white"/>
        </w:rPr>
      </w:pPr>
      <w:r>
        <w:rPr>
          <w:highlight w:val="white"/>
        </w:rPr>
        <w:t xml:space="preserve">                        </w:t>
      </w:r>
      <w:r w:rsidRPr="00B25B79">
        <w:rPr>
          <w:highlight w:val="white"/>
        </w:rPr>
        <w:t xml:space="preserve"> Message.Invalid_macro_definitializerion);</w:t>
      </w:r>
    </w:p>
    <w:p w14:paraId="4AE2E12D" w14:textId="77777777" w:rsidR="00B25B79" w:rsidRPr="00B25B79" w:rsidRDefault="00B25B79" w:rsidP="00B25B79">
      <w:pPr>
        <w:pStyle w:val="Code"/>
        <w:rPr>
          <w:highlight w:val="white"/>
        </w:rPr>
      </w:pPr>
      <w:r w:rsidRPr="00B25B79">
        <w:rPr>
          <w:highlight w:val="white"/>
        </w:rPr>
        <w:t xml:space="preserve">          }</w:t>
      </w:r>
    </w:p>
    <w:p w14:paraId="7CE55376" w14:textId="77777777" w:rsidR="00B25B79" w:rsidRPr="00B25B79" w:rsidRDefault="00B25B79" w:rsidP="00B25B79">
      <w:pPr>
        <w:pStyle w:val="Code"/>
        <w:rPr>
          <w:highlight w:val="white"/>
        </w:rPr>
      </w:pPr>
      <w:r w:rsidRPr="00B25B79">
        <w:rPr>
          <w:highlight w:val="white"/>
        </w:rPr>
        <w:t xml:space="preserve">        }</w:t>
      </w:r>
    </w:p>
    <w:p w14:paraId="04BFC716" w14:textId="77777777" w:rsidR="00B25B79" w:rsidRPr="00B25B79" w:rsidRDefault="00B25B79" w:rsidP="00B25B79">
      <w:pPr>
        <w:pStyle w:val="Code"/>
        <w:rPr>
          <w:highlight w:val="white"/>
        </w:rPr>
      </w:pPr>
      <w:r w:rsidRPr="00B25B79">
        <w:rPr>
          <w:highlight w:val="white"/>
        </w:rPr>
        <w:t xml:space="preserve">      </w:t>
      </w:r>
    </w:p>
    <w:p w14:paraId="64EB5009" w14:textId="77777777" w:rsidR="00B25B79" w:rsidRDefault="00B25B79" w:rsidP="00B25B79">
      <w:pPr>
        <w:pStyle w:val="Code"/>
        <w:rPr>
          <w:highlight w:val="white"/>
        </w:rPr>
      </w:pPr>
      <w:r w:rsidRPr="00B25B79">
        <w:rPr>
          <w:highlight w:val="white"/>
        </w:rPr>
        <w:t xml:space="preserve">        List&lt;Token&gt; macroList =</w:t>
      </w:r>
    </w:p>
    <w:p w14:paraId="4C455C27" w14:textId="767C46E4" w:rsidR="00B25B79" w:rsidRPr="00B25B79" w:rsidRDefault="00B25B79" w:rsidP="00B25B79">
      <w:pPr>
        <w:pStyle w:val="Code"/>
        <w:rPr>
          <w:highlight w:val="white"/>
        </w:rPr>
      </w:pPr>
      <w:r>
        <w:rPr>
          <w:highlight w:val="white"/>
        </w:rPr>
        <w:t xml:space="preserve">         </w:t>
      </w:r>
      <w:r w:rsidRPr="00B25B79">
        <w:rPr>
          <w:highlight w:val="white"/>
        </w:rPr>
        <w:t xml:space="preserve"> tokenList.GetRange(tokenIndex, tokenList.Count - tokenIndex);</w:t>
      </w:r>
    </w:p>
    <w:p w14:paraId="1BED10BF" w14:textId="77777777" w:rsidR="00B25B79" w:rsidRPr="00B25B79" w:rsidRDefault="00B25B79" w:rsidP="00B25B79">
      <w:pPr>
        <w:pStyle w:val="Code"/>
        <w:rPr>
          <w:highlight w:val="white"/>
        </w:rPr>
      </w:pPr>
    </w:p>
    <w:p w14:paraId="70A83B49" w14:textId="77777777" w:rsidR="00B25B79" w:rsidRPr="00B25B79" w:rsidRDefault="00B25B79" w:rsidP="00B25B79">
      <w:pPr>
        <w:pStyle w:val="Code"/>
        <w:rPr>
          <w:highlight w:val="white"/>
        </w:rPr>
      </w:pPr>
      <w:r w:rsidRPr="00B25B79">
        <w:rPr>
          <w:highlight w:val="white"/>
        </w:rPr>
        <w:t xml:space="preserve">        foreach (Token macroToken in macroList) {</w:t>
      </w:r>
    </w:p>
    <w:p w14:paraId="00F75FCD" w14:textId="77777777" w:rsidR="00B25B79" w:rsidRPr="00B25B79" w:rsidRDefault="00B25B79" w:rsidP="00B25B79">
      <w:pPr>
        <w:pStyle w:val="Code"/>
        <w:rPr>
          <w:highlight w:val="white"/>
        </w:rPr>
      </w:pPr>
      <w:r w:rsidRPr="00B25B79">
        <w:rPr>
          <w:highlight w:val="white"/>
        </w:rPr>
        <w:t xml:space="preserve">          if (macroToken.Id == CCompiler_Pre.Tokens.NAME) {</w:t>
      </w:r>
    </w:p>
    <w:p w14:paraId="2D22EDC0" w14:textId="77777777" w:rsidR="00B25B79" w:rsidRPr="00B25B79" w:rsidRDefault="00B25B79" w:rsidP="00B25B79">
      <w:pPr>
        <w:pStyle w:val="Code"/>
        <w:rPr>
          <w:highlight w:val="white"/>
        </w:rPr>
      </w:pPr>
      <w:r w:rsidRPr="00B25B79">
        <w:rPr>
          <w:highlight w:val="white"/>
        </w:rPr>
        <w:t xml:space="preserve">            string macroName = (string) macroToken.Value;</w:t>
      </w:r>
    </w:p>
    <w:p w14:paraId="3007B405" w14:textId="77777777" w:rsidR="00B25B79" w:rsidRPr="00B25B79" w:rsidRDefault="00B25B79" w:rsidP="00B25B79">
      <w:pPr>
        <w:pStyle w:val="Code"/>
        <w:rPr>
          <w:highlight w:val="white"/>
        </w:rPr>
      </w:pPr>
    </w:p>
    <w:p w14:paraId="3291FDEB" w14:textId="77777777" w:rsidR="00B25B79" w:rsidRPr="00B25B79" w:rsidRDefault="00B25B79" w:rsidP="00B25B79">
      <w:pPr>
        <w:pStyle w:val="Code"/>
        <w:rPr>
          <w:highlight w:val="white"/>
        </w:rPr>
      </w:pPr>
      <w:r w:rsidRPr="00B25B79">
        <w:rPr>
          <w:highlight w:val="white"/>
        </w:rPr>
        <w:t xml:space="preserve">            if (paramMap.ContainsKey(macroName)) {</w:t>
      </w:r>
    </w:p>
    <w:p w14:paraId="25C6F741" w14:textId="77777777" w:rsidR="00B25B79" w:rsidRPr="00B25B79" w:rsidRDefault="00B25B79" w:rsidP="00B25B79">
      <w:pPr>
        <w:pStyle w:val="Code"/>
        <w:rPr>
          <w:highlight w:val="white"/>
        </w:rPr>
      </w:pPr>
      <w:r w:rsidRPr="00B25B79">
        <w:rPr>
          <w:highlight w:val="white"/>
        </w:rPr>
        <w:t xml:space="preserve">              macroToken.Id = CCompiler_Pre.Tokens.MARK;</w:t>
      </w:r>
    </w:p>
    <w:p w14:paraId="5D083065" w14:textId="77777777" w:rsidR="00B25B79" w:rsidRPr="00B25B79" w:rsidRDefault="00B25B79" w:rsidP="00B25B79">
      <w:pPr>
        <w:pStyle w:val="Code"/>
        <w:rPr>
          <w:highlight w:val="white"/>
        </w:rPr>
      </w:pPr>
      <w:r w:rsidRPr="00B25B79">
        <w:rPr>
          <w:highlight w:val="white"/>
        </w:rPr>
        <w:t xml:space="preserve">              macroToken.Value = paramMap[macroName];</w:t>
      </w:r>
    </w:p>
    <w:p w14:paraId="1E358898" w14:textId="77777777" w:rsidR="00B25B79" w:rsidRPr="00B25B79" w:rsidRDefault="00B25B79" w:rsidP="00B25B79">
      <w:pPr>
        <w:pStyle w:val="Code"/>
        <w:rPr>
          <w:highlight w:val="white"/>
        </w:rPr>
      </w:pPr>
      <w:r w:rsidRPr="00B25B79">
        <w:rPr>
          <w:highlight w:val="white"/>
        </w:rPr>
        <w:t xml:space="preserve">            }</w:t>
      </w:r>
    </w:p>
    <w:p w14:paraId="06C5EE9D" w14:textId="77777777" w:rsidR="00B25B79" w:rsidRPr="00B25B79" w:rsidRDefault="00B25B79" w:rsidP="00B25B79">
      <w:pPr>
        <w:pStyle w:val="Code"/>
        <w:rPr>
          <w:highlight w:val="white"/>
        </w:rPr>
      </w:pPr>
      <w:r w:rsidRPr="00B25B79">
        <w:rPr>
          <w:highlight w:val="white"/>
        </w:rPr>
        <w:t xml:space="preserve">          }</w:t>
      </w:r>
    </w:p>
    <w:p w14:paraId="725FA3C5" w14:textId="77777777" w:rsidR="00B25B79" w:rsidRPr="00B25B79" w:rsidRDefault="00B25B79" w:rsidP="00B25B79">
      <w:pPr>
        <w:pStyle w:val="Code"/>
        <w:rPr>
          <w:highlight w:val="white"/>
        </w:rPr>
      </w:pPr>
      <w:r w:rsidRPr="00B25B79">
        <w:rPr>
          <w:highlight w:val="white"/>
        </w:rPr>
        <w:t xml:space="preserve">        }</w:t>
      </w:r>
    </w:p>
    <w:p w14:paraId="5A1AB93F" w14:textId="77777777" w:rsidR="00B25B79" w:rsidRPr="00B25B79" w:rsidRDefault="00B25B79" w:rsidP="00B25B79">
      <w:pPr>
        <w:pStyle w:val="Code"/>
        <w:rPr>
          <w:highlight w:val="white"/>
        </w:rPr>
      </w:pPr>
      <w:r w:rsidRPr="00B25B79">
        <w:rPr>
          <w:highlight w:val="white"/>
        </w:rPr>
        <w:t xml:space="preserve">      </w:t>
      </w:r>
    </w:p>
    <w:p w14:paraId="4E418951" w14:textId="77777777" w:rsidR="00B25B79" w:rsidRPr="00B25B79" w:rsidRDefault="00B25B79" w:rsidP="00B25B79">
      <w:pPr>
        <w:pStyle w:val="Code"/>
        <w:rPr>
          <w:highlight w:val="white"/>
        </w:rPr>
      </w:pPr>
      <w:r w:rsidRPr="00B25B79">
        <w:rPr>
          <w:highlight w:val="white"/>
        </w:rPr>
        <w:t xml:space="preserve">        macro = new Macro(paramMap.Count, macroList);</w:t>
      </w:r>
    </w:p>
    <w:p w14:paraId="433DC3B0" w14:textId="77777777" w:rsidR="00B25B79" w:rsidRPr="00B25B79" w:rsidRDefault="00B25B79" w:rsidP="00B25B79">
      <w:pPr>
        <w:pStyle w:val="Code"/>
        <w:rPr>
          <w:highlight w:val="white"/>
        </w:rPr>
      </w:pPr>
      <w:r w:rsidRPr="00B25B79">
        <w:rPr>
          <w:highlight w:val="white"/>
        </w:rPr>
        <w:t xml:space="preserve">      }</w:t>
      </w:r>
    </w:p>
    <w:p w14:paraId="338919EB" w14:textId="77777777" w:rsidR="00B25B79" w:rsidRPr="00B25B79" w:rsidRDefault="00B25B79" w:rsidP="00B25B79">
      <w:pPr>
        <w:pStyle w:val="Code"/>
        <w:rPr>
          <w:highlight w:val="white"/>
        </w:rPr>
      </w:pPr>
      <w:r w:rsidRPr="00B25B79">
        <w:rPr>
          <w:highlight w:val="white"/>
        </w:rPr>
        <w:t xml:space="preserve">      else {</w:t>
      </w:r>
    </w:p>
    <w:p w14:paraId="2DB42430" w14:textId="77777777" w:rsidR="00B25B79" w:rsidRPr="00B25B79" w:rsidRDefault="00B25B79" w:rsidP="00B25B79">
      <w:pPr>
        <w:pStyle w:val="Code"/>
        <w:rPr>
          <w:highlight w:val="white"/>
        </w:rPr>
      </w:pPr>
      <w:r w:rsidRPr="00B25B79">
        <w:rPr>
          <w:highlight w:val="white"/>
        </w:rPr>
        <w:t xml:space="preserve">        macro = new Macro(0, tokenList.GetRange(3, tokenList.Count - 3));</w:t>
      </w:r>
    </w:p>
    <w:p w14:paraId="72DD1AC7" w14:textId="77777777" w:rsidR="00B25B79" w:rsidRPr="00B25B79" w:rsidRDefault="00B25B79" w:rsidP="00B25B79">
      <w:pPr>
        <w:pStyle w:val="Code"/>
        <w:rPr>
          <w:highlight w:val="white"/>
        </w:rPr>
      </w:pPr>
      <w:r w:rsidRPr="00B25B79">
        <w:rPr>
          <w:highlight w:val="white"/>
        </w:rPr>
        <w:t xml:space="preserve">      }</w:t>
      </w:r>
    </w:p>
    <w:p w14:paraId="2759403A" w14:textId="77777777" w:rsidR="00B25B79" w:rsidRPr="00B25B79" w:rsidRDefault="00B25B79" w:rsidP="00B25B79">
      <w:pPr>
        <w:pStyle w:val="Code"/>
        <w:rPr>
          <w:highlight w:val="white"/>
        </w:rPr>
      </w:pPr>
      <w:r w:rsidRPr="00B25B79">
        <w:rPr>
          <w:highlight w:val="white"/>
        </w:rPr>
        <w:t xml:space="preserve">    </w:t>
      </w:r>
    </w:p>
    <w:p w14:paraId="2601B555" w14:textId="77777777" w:rsidR="00B25B79" w:rsidRPr="00B25B79" w:rsidRDefault="00B25B79" w:rsidP="00B25B79">
      <w:pPr>
        <w:pStyle w:val="Code"/>
        <w:rPr>
          <w:highlight w:val="white"/>
        </w:rPr>
      </w:pPr>
      <w:r w:rsidRPr="00B25B79">
        <w:rPr>
          <w:highlight w:val="white"/>
        </w:rPr>
        <w:t xml:space="preserve">      if (!Preprocessor.MacroMap.ContainsKey(name)) {</w:t>
      </w:r>
    </w:p>
    <w:p w14:paraId="2A964390" w14:textId="77777777" w:rsidR="00B25B79" w:rsidRPr="00B25B79" w:rsidRDefault="00B25B79" w:rsidP="00B25B79">
      <w:pPr>
        <w:pStyle w:val="Code"/>
        <w:rPr>
          <w:highlight w:val="white"/>
        </w:rPr>
      </w:pPr>
      <w:r w:rsidRPr="00B25B79">
        <w:rPr>
          <w:highlight w:val="white"/>
        </w:rPr>
        <w:t xml:space="preserve">        Preprocessor.MacroMap.Add(name, macro);</w:t>
      </w:r>
    </w:p>
    <w:p w14:paraId="61AAC24D" w14:textId="77777777" w:rsidR="00B25B79" w:rsidRPr="00B25B79" w:rsidRDefault="00B25B79" w:rsidP="00B25B79">
      <w:pPr>
        <w:pStyle w:val="Code"/>
        <w:rPr>
          <w:highlight w:val="white"/>
        </w:rPr>
      </w:pPr>
      <w:r w:rsidRPr="00B25B79">
        <w:rPr>
          <w:highlight w:val="white"/>
        </w:rPr>
        <w:t xml:space="preserve">      }</w:t>
      </w:r>
    </w:p>
    <w:p w14:paraId="6EECFFC0" w14:textId="77777777" w:rsidR="00B25B79" w:rsidRPr="00B25B79" w:rsidRDefault="00B25B79" w:rsidP="00B25B79">
      <w:pPr>
        <w:pStyle w:val="Code"/>
        <w:rPr>
          <w:highlight w:val="white"/>
        </w:rPr>
      </w:pPr>
      <w:r w:rsidRPr="00B25B79">
        <w:rPr>
          <w:highlight w:val="white"/>
        </w:rPr>
        <w:t xml:space="preserve">      else {</w:t>
      </w:r>
    </w:p>
    <w:p w14:paraId="151C6BA7" w14:textId="77777777" w:rsidR="00B25B79" w:rsidRPr="00B25B79" w:rsidRDefault="00B25B79" w:rsidP="00B25B79">
      <w:pPr>
        <w:pStyle w:val="Code"/>
        <w:rPr>
          <w:highlight w:val="white"/>
        </w:rPr>
      </w:pPr>
      <w:r w:rsidRPr="00B25B79">
        <w:rPr>
          <w:highlight w:val="white"/>
        </w:rPr>
        <w:t xml:space="preserve">        Assert.Error(Preprocessor.MacroMap[name].Equals(macro),</w:t>
      </w:r>
    </w:p>
    <w:p w14:paraId="7E5AA5BA" w14:textId="77777777" w:rsidR="00B25B79" w:rsidRPr="00B25B79" w:rsidRDefault="00B25B79" w:rsidP="00B25B79">
      <w:pPr>
        <w:pStyle w:val="Code"/>
        <w:rPr>
          <w:highlight w:val="white"/>
        </w:rPr>
      </w:pPr>
      <w:r w:rsidRPr="00B25B79">
        <w:rPr>
          <w:highlight w:val="white"/>
        </w:rPr>
        <w:t xml:space="preserve">                     name, Message.Invalid_macro_redefinitializerion);</w:t>
      </w:r>
    </w:p>
    <w:p w14:paraId="7694DC62" w14:textId="77777777" w:rsidR="00B25B79" w:rsidRPr="00B25B79" w:rsidRDefault="00B25B79" w:rsidP="00B25B79">
      <w:pPr>
        <w:pStyle w:val="Code"/>
        <w:rPr>
          <w:highlight w:val="white"/>
        </w:rPr>
      </w:pPr>
      <w:r w:rsidRPr="00B25B79">
        <w:rPr>
          <w:highlight w:val="white"/>
        </w:rPr>
        <w:t xml:space="preserve">      }</w:t>
      </w:r>
    </w:p>
    <w:p w14:paraId="47D799B5" w14:textId="77777777" w:rsidR="00B25B79" w:rsidRPr="00B25B79" w:rsidRDefault="00B25B79" w:rsidP="00B25B79">
      <w:pPr>
        <w:pStyle w:val="Code"/>
        <w:rPr>
          <w:highlight w:val="white"/>
        </w:rPr>
      </w:pPr>
      <w:r w:rsidRPr="00B25B79">
        <w:rPr>
          <w:highlight w:val="white"/>
        </w:rPr>
        <w:t xml:space="preserve">    }</w:t>
      </w:r>
    </w:p>
    <w:p w14:paraId="7E8628E3" w14:textId="77777777" w:rsidR="00B25B79" w:rsidRPr="00EC76D5" w:rsidRDefault="00B25B79" w:rsidP="00B25B79">
      <w:r w:rsidRPr="00EC76D5">
        <w:t xml:space="preserve">The </w:t>
      </w:r>
      <w:r w:rsidRPr="00EC76D5">
        <w:rPr>
          <w:rStyle w:val="CodeInText"/>
        </w:rPr>
        <w:t>doUndef</w:t>
      </w:r>
      <w:r w:rsidRPr="00EC76D5">
        <w:t xml:space="preserve"> method removes a macro from the </w:t>
      </w:r>
      <w:r w:rsidRPr="00EC76D5">
        <w:rPr>
          <w:rStyle w:val="CodeInText"/>
        </w:rPr>
        <w:t>MacroMap</w:t>
      </w:r>
      <w:r w:rsidRPr="00EC76D5">
        <w:t xml:space="preserve"> map. If the macro does not exists a warning is given.</w:t>
      </w:r>
    </w:p>
    <w:p w14:paraId="40DA3053" w14:textId="77777777" w:rsidR="00B25B79" w:rsidRPr="00B25B79" w:rsidRDefault="00B25B79" w:rsidP="00B25B79">
      <w:pPr>
        <w:pStyle w:val="Code"/>
        <w:rPr>
          <w:highlight w:val="white"/>
        </w:rPr>
      </w:pPr>
      <w:r w:rsidRPr="00B25B79">
        <w:rPr>
          <w:highlight w:val="white"/>
        </w:rPr>
        <w:t xml:space="preserve">    public void DoUndef(List&lt;Token&gt; tokenList) {</w:t>
      </w:r>
    </w:p>
    <w:p w14:paraId="0D7CC5D5" w14:textId="77777777" w:rsidR="00B25B79" w:rsidRPr="00B25B79" w:rsidRDefault="00B25B79" w:rsidP="00B25B79">
      <w:pPr>
        <w:pStyle w:val="Code"/>
        <w:rPr>
          <w:highlight w:val="white"/>
        </w:rPr>
      </w:pPr>
      <w:r w:rsidRPr="00B25B79">
        <w:rPr>
          <w:highlight w:val="white"/>
        </w:rPr>
        <w:t xml:space="preserve">      Assert.Error((tokenList[2].Id == CCompiler_Pre.Tokens.NAME) &amp;&amp;</w:t>
      </w:r>
    </w:p>
    <w:p w14:paraId="06BE4284" w14:textId="77777777" w:rsidR="00B25B79" w:rsidRPr="00B25B79" w:rsidRDefault="00B25B79" w:rsidP="00B25B79">
      <w:pPr>
        <w:pStyle w:val="Code"/>
        <w:rPr>
          <w:highlight w:val="white"/>
        </w:rPr>
      </w:pPr>
      <w:r w:rsidRPr="00B25B79">
        <w:rPr>
          <w:highlight w:val="white"/>
        </w:rPr>
        <w:t xml:space="preserve">                   (tokenList[3].Id == CCompiler_Pre.Tokens.EOF),</w:t>
      </w:r>
    </w:p>
    <w:p w14:paraId="4A37BCEF" w14:textId="77777777" w:rsidR="00B25B79" w:rsidRDefault="00B25B79" w:rsidP="00B25B79">
      <w:pPr>
        <w:pStyle w:val="Code"/>
        <w:rPr>
          <w:highlight w:val="white"/>
        </w:rPr>
      </w:pPr>
      <w:r w:rsidRPr="00B25B79">
        <w:rPr>
          <w:highlight w:val="white"/>
        </w:rPr>
        <w:t xml:space="preserve">                   TokenListToString(tokenList),</w:t>
      </w:r>
    </w:p>
    <w:p w14:paraId="4C0A7607" w14:textId="07FF1341" w:rsidR="00B25B79" w:rsidRPr="00B25B79" w:rsidRDefault="00B25B79" w:rsidP="00B25B79">
      <w:pPr>
        <w:pStyle w:val="Code"/>
        <w:rPr>
          <w:highlight w:val="white"/>
        </w:rPr>
      </w:pPr>
      <w:r>
        <w:rPr>
          <w:highlight w:val="white"/>
        </w:rPr>
        <w:t xml:space="preserve">                  </w:t>
      </w:r>
      <w:r w:rsidRPr="00B25B79">
        <w:rPr>
          <w:highlight w:val="white"/>
        </w:rPr>
        <w:t xml:space="preserve"> Message.Invalid_undef_directive);</w:t>
      </w:r>
    </w:p>
    <w:p w14:paraId="485ECD99" w14:textId="77777777" w:rsidR="00B25B79" w:rsidRPr="00B25B79" w:rsidRDefault="00B25B79" w:rsidP="00B25B79">
      <w:pPr>
        <w:pStyle w:val="Code"/>
        <w:rPr>
          <w:highlight w:val="white"/>
        </w:rPr>
      </w:pPr>
      <w:r w:rsidRPr="00B25B79">
        <w:rPr>
          <w:highlight w:val="white"/>
        </w:rPr>
        <w:t xml:space="preserve">      string name = tokenList[2].ToString();</w:t>
      </w:r>
    </w:p>
    <w:p w14:paraId="2E51C915" w14:textId="77777777" w:rsidR="00B25B79" w:rsidRDefault="00B25B79" w:rsidP="00B25B79">
      <w:pPr>
        <w:pStyle w:val="Code"/>
        <w:rPr>
          <w:highlight w:val="white"/>
        </w:rPr>
      </w:pPr>
      <w:r w:rsidRPr="00B25B79">
        <w:rPr>
          <w:highlight w:val="white"/>
        </w:rPr>
        <w:lastRenderedPageBreak/>
        <w:t xml:space="preserve">      Assert.Error(Preprocessor.MacroMap.Remove(name),</w:t>
      </w:r>
    </w:p>
    <w:p w14:paraId="7802455D" w14:textId="7F5F9614" w:rsidR="00B25B79" w:rsidRPr="00B25B79" w:rsidRDefault="00B25B79" w:rsidP="00B25B79">
      <w:pPr>
        <w:pStyle w:val="Code"/>
        <w:rPr>
          <w:highlight w:val="white"/>
        </w:rPr>
      </w:pPr>
      <w:r>
        <w:rPr>
          <w:highlight w:val="white"/>
        </w:rPr>
        <w:t xml:space="preserve">                  </w:t>
      </w:r>
      <w:r w:rsidRPr="00B25B79">
        <w:rPr>
          <w:highlight w:val="white"/>
        </w:rPr>
        <w:t xml:space="preserve"> name, Message.Macro_not_defined);</w:t>
      </w:r>
    </w:p>
    <w:p w14:paraId="0A2BF860" w14:textId="77777777" w:rsidR="00B25B79" w:rsidRPr="00B25B79" w:rsidRDefault="00B25B79" w:rsidP="00B25B79">
      <w:pPr>
        <w:pStyle w:val="Code"/>
        <w:rPr>
          <w:highlight w:val="white"/>
        </w:rPr>
      </w:pPr>
      <w:r w:rsidRPr="00B25B79">
        <w:rPr>
          <w:highlight w:val="white"/>
        </w:rPr>
        <w:t xml:space="preserve">    }</w:t>
      </w:r>
    </w:p>
    <w:p w14:paraId="38B795DA" w14:textId="21181651" w:rsidR="0032506E" w:rsidRPr="00EC76D5" w:rsidRDefault="0032506E" w:rsidP="0031256D">
      <w:pPr>
        <w:pStyle w:val="Rubrik3"/>
      </w:pPr>
      <w:bookmarkStart w:id="41" w:name="_Toc49764317"/>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r w:rsidR="006E5370" w:rsidRPr="00EC76D5">
        <w:rPr>
          <w:rStyle w:val="CodeInText"/>
        </w:rPr>
        <w:t>doIf</w:t>
      </w:r>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r w:rsidR="006E5370" w:rsidRPr="00EC76D5">
        <w:rPr>
          <w:rStyle w:val="CodeInText"/>
        </w:rPr>
        <w:t>parseExpression</w:t>
      </w:r>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1F466929" w14:textId="77777777" w:rsidR="000405FE" w:rsidRPr="000405FE" w:rsidRDefault="000405FE" w:rsidP="000405FE">
      <w:pPr>
        <w:pStyle w:val="Code"/>
        <w:rPr>
          <w:highlight w:val="white"/>
        </w:rPr>
      </w:pPr>
      <w:r w:rsidRPr="000405FE">
        <w:rPr>
          <w:highlight w:val="white"/>
        </w:rPr>
        <w:t xml:space="preserve">    private void DoIf(List&lt;Token&gt; tokenList) {</w:t>
      </w:r>
    </w:p>
    <w:p w14:paraId="6549168F" w14:textId="77777777" w:rsidR="000405FE" w:rsidRDefault="000405FE" w:rsidP="000405FE">
      <w:pPr>
        <w:pStyle w:val="Code"/>
        <w:rPr>
          <w:highlight w:val="white"/>
        </w:rPr>
      </w:pPr>
      <w:r w:rsidRPr="000405FE">
        <w:rPr>
          <w:highlight w:val="white"/>
        </w:rPr>
        <w:t xml:space="preserve">      bool result = ParseExpression(TokenListToString</w:t>
      </w:r>
    </w:p>
    <w:p w14:paraId="6B3CFC9E" w14:textId="2661DA88" w:rsidR="000405FE" w:rsidRPr="000405FE" w:rsidRDefault="000405FE" w:rsidP="000405FE">
      <w:pPr>
        <w:pStyle w:val="Code"/>
        <w:rPr>
          <w:highlight w:val="white"/>
        </w:rPr>
      </w:pPr>
      <w:r>
        <w:rPr>
          <w:highlight w:val="white"/>
        </w:rPr>
        <w:t xml:space="preserve">                         </w:t>
      </w:r>
      <w:r w:rsidRPr="000405FE">
        <w:rPr>
          <w:highlight w:val="white"/>
        </w:rPr>
        <w:t>(tokenList.GetRange(2, tokenList.Count - 2)));</w:t>
      </w:r>
    </w:p>
    <w:p w14:paraId="20623C60" w14:textId="77777777" w:rsidR="004B066D" w:rsidRDefault="000405FE" w:rsidP="000405FE">
      <w:pPr>
        <w:pStyle w:val="Code"/>
        <w:rPr>
          <w:highlight w:val="white"/>
        </w:rPr>
      </w:pPr>
      <w:r w:rsidRPr="000405FE">
        <w:rPr>
          <w:highlight w:val="white"/>
        </w:rPr>
        <w:t xml:space="preserve">      Preprocessor.IfStack.Push(new Triple&lt;bool,bool,bool&gt;</w:t>
      </w:r>
    </w:p>
    <w:p w14:paraId="1DB4387B" w14:textId="06F23516" w:rsidR="000405FE" w:rsidRPr="000405FE" w:rsidRDefault="004B066D" w:rsidP="000405FE">
      <w:pPr>
        <w:pStyle w:val="Code"/>
        <w:rPr>
          <w:highlight w:val="white"/>
        </w:rPr>
      </w:pPr>
      <w:r>
        <w:rPr>
          <w:highlight w:val="white"/>
        </w:rPr>
        <w:t xml:space="preserve">                                    </w:t>
      </w:r>
      <w:r w:rsidR="000405FE" w:rsidRPr="000405FE">
        <w:rPr>
          <w:highlight w:val="white"/>
        </w:rPr>
        <w:t>(result, result, false));</w:t>
      </w:r>
    </w:p>
    <w:p w14:paraId="25E77C8F" w14:textId="77777777" w:rsidR="000405FE" w:rsidRPr="000405FE" w:rsidRDefault="000405FE" w:rsidP="000405FE">
      <w:pPr>
        <w:pStyle w:val="Code"/>
        <w:rPr>
          <w:highlight w:val="white"/>
        </w:rPr>
      </w:pPr>
      <w:r w:rsidRPr="000405FE">
        <w:rPr>
          <w:highlight w:val="white"/>
        </w:rPr>
        <w:t xml:space="preserve">    }</w:t>
      </w:r>
    </w:p>
    <w:p w14:paraId="3CA2446E" w14:textId="77777777" w:rsidR="000405FE" w:rsidRPr="000405FE" w:rsidRDefault="000405FE" w:rsidP="000405FE">
      <w:pPr>
        <w:pStyle w:val="Code"/>
        <w:rPr>
          <w:highlight w:val="white"/>
        </w:rPr>
      </w:pPr>
    </w:p>
    <w:p w14:paraId="3827F891" w14:textId="77777777" w:rsidR="000405FE" w:rsidRPr="000405FE" w:rsidRDefault="000405FE" w:rsidP="000405FE">
      <w:pPr>
        <w:pStyle w:val="Code"/>
        <w:rPr>
          <w:highlight w:val="white"/>
        </w:rPr>
      </w:pPr>
      <w:r w:rsidRPr="000405FE">
        <w:rPr>
          <w:highlight w:val="white"/>
        </w:rPr>
        <w:t xml:space="preserve">    public static object PreProcessorResult;</w:t>
      </w:r>
    </w:p>
    <w:p w14:paraId="7077ACE3" w14:textId="77777777" w:rsidR="000405FE" w:rsidRPr="000405FE" w:rsidRDefault="000405FE" w:rsidP="000405FE">
      <w:pPr>
        <w:pStyle w:val="Code"/>
        <w:rPr>
          <w:highlight w:val="white"/>
        </w:rPr>
      </w:pPr>
      <w:r w:rsidRPr="000405FE">
        <w:rPr>
          <w:highlight w:val="white"/>
        </w:rPr>
        <w:t xml:space="preserve">  </w:t>
      </w:r>
    </w:p>
    <w:p w14:paraId="3A3074FB" w14:textId="77777777" w:rsidR="000405FE" w:rsidRPr="000405FE" w:rsidRDefault="000405FE" w:rsidP="000405FE">
      <w:pPr>
        <w:pStyle w:val="Code"/>
        <w:rPr>
          <w:highlight w:val="white"/>
        </w:rPr>
      </w:pPr>
      <w:r w:rsidRPr="000405FE">
        <w:rPr>
          <w:highlight w:val="white"/>
        </w:rPr>
        <w:t xml:space="preserve">    private bool ParseExpression(string line) {    </w:t>
      </w:r>
    </w:p>
    <w:p w14:paraId="7004860A" w14:textId="77777777" w:rsidR="000405FE" w:rsidRPr="000405FE" w:rsidRDefault="000405FE" w:rsidP="000405FE">
      <w:pPr>
        <w:pStyle w:val="Code"/>
        <w:rPr>
          <w:highlight w:val="white"/>
        </w:rPr>
      </w:pPr>
      <w:r w:rsidRPr="000405FE">
        <w:rPr>
          <w:highlight w:val="white"/>
        </w:rPr>
        <w:t xml:space="preserve">      int result = 0;</w:t>
      </w:r>
    </w:p>
    <w:p w14:paraId="78972B0F" w14:textId="77777777" w:rsidR="000405FE" w:rsidRPr="000405FE" w:rsidRDefault="000405FE" w:rsidP="000405FE">
      <w:pPr>
        <w:pStyle w:val="Code"/>
        <w:rPr>
          <w:highlight w:val="white"/>
        </w:rPr>
      </w:pPr>
    </w:p>
    <w:p w14:paraId="5A5BE159" w14:textId="77777777" w:rsidR="000405FE" w:rsidRPr="000405FE" w:rsidRDefault="000405FE" w:rsidP="000405FE">
      <w:pPr>
        <w:pStyle w:val="Code"/>
        <w:rPr>
          <w:highlight w:val="white"/>
        </w:rPr>
      </w:pPr>
      <w:r w:rsidRPr="000405FE">
        <w:rPr>
          <w:highlight w:val="white"/>
        </w:rPr>
        <w:t xml:space="preserve">      try {</w:t>
      </w:r>
    </w:p>
    <w:p w14:paraId="11E0F9C3" w14:textId="77777777" w:rsidR="000405FE" w:rsidRPr="000405FE" w:rsidRDefault="000405FE" w:rsidP="000405FE">
      <w:pPr>
        <w:pStyle w:val="Code"/>
        <w:rPr>
          <w:highlight w:val="white"/>
        </w:rPr>
      </w:pPr>
      <w:r w:rsidRPr="000405FE">
        <w:rPr>
          <w:highlight w:val="white"/>
        </w:rPr>
        <w:t xml:space="preserve">        byte[] byteArray = Encoding.ASCII.GetBytes(line);</w:t>
      </w:r>
    </w:p>
    <w:p w14:paraId="7EDA6CED" w14:textId="77777777" w:rsidR="000405FE" w:rsidRPr="000405FE" w:rsidRDefault="000405FE" w:rsidP="000405FE">
      <w:pPr>
        <w:pStyle w:val="Code"/>
        <w:rPr>
          <w:highlight w:val="white"/>
        </w:rPr>
      </w:pPr>
      <w:r w:rsidRPr="000405FE">
        <w:rPr>
          <w:highlight w:val="white"/>
        </w:rPr>
        <w:t xml:space="preserve">        MemoryStream memoryStream = new MemoryStream(byteArray);</w:t>
      </w:r>
    </w:p>
    <w:p w14:paraId="2082485A" w14:textId="77777777" w:rsidR="004B066D" w:rsidRDefault="000405FE" w:rsidP="000405FE">
      <w:pPr>
        <w:pStyle w:val="Code"/>
        <w:rPr>
          <w:highlight w:val="white"/>
        </w:rPr>
      </w:pPr>
      <w:r w:rsidRPr="000405FE">
        <w:rPr>
          <w:highlight w:val="white"/>
        </w:rPr>
        <w:t xml:space="preserve">        CCompiler_Exp.Scanner expressionScanner =</w:t>
      </w:r>
    </w:p>
    <w:p w14:paraId="1C91BE0E" w14:textId="2031DA4A"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CCompiler_Exp.Scanner(memoryStream);</w:t>
      </w:r>
    </w:p>
    <w:p w14:paraId="3AF88BBC" w14:textId="77777777" w:rsidR="004B066D" w:rsidRDefault="000405FE" w:rsidP="000405FE">
      <w:pPr>
        <w:pStyle w:val="Code"/>
        <w:rPr>
          <w:highlight w:val="white"/>
        </w:rPr>
      </w:pPr>
      <w:r w:rsidRPr="000405FE">
        <w:rPr>
          <w:highlight w:val="white"/>
        </w:rPr>
        <w:t xml:space="preserve">        CCompiler_Exp.Parser expressionParser =</w:t>
      </w:r>
    </w:p>
    <w:p w14:paraId="1E34DF9A" w14:textId="2FD72CC5"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CCompiler_Exp.Parser(expressionScanner);</w:t>
      </w:r>
    </w:p>
    <w:p w14:paraId="6D72D97B" w14:textId="77777777" w:rsidR="000405FE" w:rsidRPr="000405FE" w:rsidRDefault="000405FE" w:rsidP="000405FE">
      <w:pPr>
        <w:pStyle w:val="Code"/>
        <w:rPr>
          <w:highlight w:val="white"/>
        </w:rPr>
      </w:pPr>
      <w:r w:rsidRPr="000405FE">
        <w:rPr>
          <w:highlight w:val="white"/>
        </w:rPr>
        <w:t xml:space="preserve">        Assert.Error(expressionParser.Parse(), Message.Preprocessor_parser);</w:t>
      </w:r>
    </w:p>
    <w:p w14:paraId="6A0E28E9" w14:textId="77777777" w:rsidR="000405FE" w:rsidRPr="000405FE" w:rsidRDefault="000405FE" w:rsidP="000405FE">
      <w:pPr>
        <w:pStyle w:val="Code"/>
        <w:rPr>
          <w:highlight w:val="white"/>
        </w:rPr>
      </w:pPr>
      <w:r w:rsidRPr="000405FE">
        <w:rPr>
          <w:highlight w:val="white"/>
        </w:rPr>
        <w:t xml:space="preserve">        result = (int) PreProcessorResult;</w:t>
      </w:r>
    </w:p>
    <w:p w14:paraId="3C445BC5" w14:textId="77777777" w:rsidR="000405FE" w:rsidRPr="000405FE" w:rsidRDefault="000405FE" w:rsidP="000405FE">
      <w:pPr>
        <w:pStyle w:val="Code"/>
        <w:rPr>
          <w:highlight w:val="white"/>
        </w:rPr>
      </w:pPr>
      <w:r w:rsidRPr="000405FE">
        <w:rPr>
          <w:highlight w:val="white"/>
        </w:rPr>
        <w:t xml:space="preserve">        memoryStream.Close();</w:t>
      </w:r>
    </w:p>
    <w:p w14:paraId="25816857" w14:textId="77777777" w:rsidR="000405FE" w:rsidRPr="000405FE" w:rsidRDefault="000405FE" w:rsidP="000405FE">
      <w:pPr>
        <w:pStyle w:val="Code"/>
        <w:rPr>
          <w:highlight w:val="white"/>
        </w:rPr>
      </w:pPr>
      <w:r w:rsidRPr="000405FE">
        <w:rPr>
          <w:highlight w:val="white"/>
        </w:rPr>
        <w:t xml:space="preserve">      }</w:t>
      </w:r>
    </w:p>
    <w:p w14:paraId="708C87ED" w14:textId="77777777" w:rsidR="000405FE" w:rsidRPr="000405FE" w:rsidRDefault="000405FE" w:rsidP="000405FE">
      <w:pPr>
        <w:pStyle w:val="Code"/>
        <w:rPr>
          <w:highlight w:val="white"/>
        </w:rPr>
      </w:pPr>
      <w:r w:rsidRPr="000405FE">
        <w:rPr>
          <w:highlight w:val="white"/>
        </w:rPr>
        <w:t xml:space="preserve">      catch (Exception exception) {</w:t>
      </w:r>
    </w:p>
    <w:p w14:paraId="5A478363" w14:textId="77777777" w:rsidR="000405FE" w:rsidRPr="000405FE" w:rsidRDefault="000405FE" w:rsidP="000405FE">
      <w:pPr>
        <w:pStyle w:val="Code"/>
        <w:rPr>
          <w:highlight w:val="white"/>
        </w:rPr>
      </w:pPr>
      <w:r w:rsidRPr="000405FE">
        <w:rPr>
          <w:highlight w:val="white"/>
        </w:rPr>
        <w:t xml:space="preserve">        Console.Out.WriteLine(exception.StackTrace);</w:t>
      </w:r>
    </w:p>
    <w:p w14:paraId="04884336" w14:textId="77777777" w:rsidR="000405FE" w:rsidRPr="000405FE" w:rsidRDefault="000405FE" w:rsidP="000405FE">
      <w:pPr>
        <w:pStyle w:val="Code"/>
        <w:rPr>
          <w:highlight w:val="white"/>
        </w:rPr>
      </w:pPr>
      <w:r w:rsidRPr="000405FE">
        <w:rPr>
          <w:highlight w:val="white"/>
        </w:rPr>
        <w:t xml:space="preserve">        Assert.Error(line, Message.Invalid_expression);</w:t>
      </w:r>
    </w:p>
    <w:p w14:paraId="7A8724B6" w14:textId="77777777" w:rsidR="000405FE" w:rsidRPr="000405FE" w:rsidRDefault="000405FE" w:rsidP="000405FE">
      <w:pPr>
        <w:pStyle w:val="Code"/>
        <w:rPr>
          <w:highlight w:val="white"/>
        </w:rPr>
      </w:pPr>
      <w:r w:rsidRPr="000405FE">
        <w:rPr>
          <w:highlight w:val="white"/>
        </w:rPr>
        <w:t xml:space="preserve">      }</w:t>
      </w:r>
    </w:p>
    <w:p w14:paraId="2D985FDE" w14:textId="77777777" w:rsidR="000405FE" w:rsidRPr="000405FE" w:rsidRDefault="000405FE" w:rsidP="000405FE">
      <w:pPr>
        <w:pStyle w:val="Code"/>
        <w:rPr>
          <w:highlight w:val="white"/>
        </w:rPr>
      </w:pPr>
    </w:p>
    <w:p w14:paraId="49A283F7" w14:textId="77777777" w:rsidR="000405FE" w:rsidRPr="000405FE" w:rsidRDefault="000405FE" w:rsidP="000405FE">
      <w:pPr>
        <w:pStyle w:val="Code"/>
        <w:rPr>
          <w:highlight w:val="white"/>
        </w:rPr>
      </w:pPr>
      <w:r w:rsidRPr="000405FE">
        <w:rPr>
          <w:highlight w:val="white"/>
        </w:rPr>
        <w:t xml:space="preserve">      return (result != 0);</w:t>
      </w:r>
    </w:p>
    <w:p w14:paraId="7AAD7D08" w14:textId="77777777" w:rsidR="000405FE" w:rsidRPr="000405FE" w:rsidRDefault="000405FE" w:rsidP="000405FE">
      <w:pPr>
        <w:pStyle w:val="Code"/>
        <w:rPr>
          <w:highlight w:val="white"/>
        </w:rPr>
      </w:pPr>
      <w:r w:rsidRPr="000405FE">
        <w:rPr>
          <w:highlight w:val="white"/>
        </w:rPr>
        <w:t xml:space="preserve">    }</w:t>
      </w:r>
    </w:p>
    <w:p w14:paraId="785EA412" w14:textId="6430670E" w:rsidR="004306F6" w:rsidRPr="00EC76D5" w:rsidRDefault="00A71C46" w:rsidP="00B81803">
      <w:r w:rsidRPr="00EC76D5">
        <w:t xml:space="preserve">The </w:t>
      </w:r>
      <w:r w:rsidRPr="00EC76D5">
        <w:rPr>
          <w:rStyle w:val="CodeInText"/>
        </w:rPr>
        <w:t>doIfDefined</w:t>
      </w:r>
      <w:r w:rsidRPr="00EC76D5">
        <w:t xml:space="preserve"> and </w:t>
      </w:r>
      <w:r w:rsidRPr="00EC76D5">
        <w:rPr>
          <w:rStyle w:val="CodeInText"/>
        </w:rPr>
        <w:t>doIfNotDefined</w:t>
      </w:r>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r w:rsidR="001B6D1F" w:rsidRPr="00EC76D5">
        <w:rPr>
          <w:rStyle w:val="CodeInText"/>
        </w:rPr>
        <w:t>Main.IfStack</w:t>
      </w:r>
      <w:r w:rsidR="001B6D1F" w:rsidRPr="00EC76D5">
        <w:t xml:space="preserve"> stack.</w:t>
      </w:r>
    </w:p>
    <w:p w14:paraId="5B62B5E3" w14:textId="77777777" w:rsidR="00A80AB4" w:rsidRPr="00A80AB4" w:rsidRDefault="00A80AB4" w:rsidP="00A80AB4">
      <w:pPr>
        <w:pStyle w:val="Code"/>
        <w:rPr>
          <w:highlight w:val="white"/>
        </w:rPr>
      </w:pPr>
      <w:r w:rsidRPr="00A80AB4">
        <w:rPr>
          <w:highlight w:val="white"/>
        </w:rPr>
        <w:t xml:space="preserve">    private void DoIfDefined(List&lt;Token&gt; tokenList) {</w:t>
      </w:r>
    </w:p>
    <w:p w14:paraId="74E8BE79"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1FE00F36" w14:textId="77777777" w:rsidR="00A80AB4" w:rsidRPr="00A80AB4" w:rsidRDefault="00A80AB4" w:rsidP="00A80AB4">
      <w:pPr>
        <w:pStyle w:val="Code"/>
        <w:rPr>
          <w:highlight w:val="white"/>
        </w:rPr>
      </w:pPr>
      <w:r w:rsidRPr="00A80AB4">
        <w:rPr>
          <w:highlight w:val="white"/>
        </w:rPr>
        <w:t xml:space="preserve">                   (tokenList[3].Id == CCompiler_Pre.Tokens.EOF),</w:t>
      </w:r>
    </w:p>
    <w:p w14:paraId="24859BDF" w14:textId="77777777" w:rsidR="00A80AB4" w:rsidRDefault="00A80AB4" w:rsidP="00A80AB4">
      <w:pPr>
        <w:pStyle w:val="Code"/>
        <w:rPr>
          <w:highlight w:val="white"/>
        </w:rPr>
      </w:pPr>
      <w:r w:rsidRPr="00A80AB4">
        <w:rPr>
          <w:highlight w:val="white"/>
        </w:rPr>
        <w:t xml:space="preserve">                   TokenListToString(tokenList),</w:t>
      </w:r>
    </w:p>
    <w:p w14:paraId="71B449C7" w14:textId="325ADA18"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1E99147" w14:textId="77777777" w:rsidR="00A80AB4" w:rsidRDefault="00A80AB4" w:rsidP="00A80AB4">
      <w:pPr>
        <w:pStyle w:val="Code"/>
        <w:rPr>
          <w:highlight w:val="white"/>
        </w:rPr>
      </w:pPr>
      <w:r w:rsidRPr="00A80AB4">
        <w:rPr>
          <w:highlight w:val="white"/>
        </w:rPr>
        <w:t xml:space="preserve">      bool result =</w:t>
      </w:r>
    </w:p>
    <w:p w14:paraId="2C7F5C38" w14:textId="235B4DA5"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 tokenList[2].Value);</w:t>
      </w:r>
    </w:p>
    <w:p w14:paraId="1EBA0863" w14:textId="77777777" w:rsidR="00A80AB4" w:rsidRDefault="00A80AB4" w:rsidP="00A80AB4">
      <w:pPr>
        <w:pStyle w:val="Code"/>
        <w:rPr>
          <w:highlight w:val="white"/>
        </w:rPr>
      </w:pPr>
      <w:r w:rsidRPr="00A80AB4">
        <w:rPr>
          <w:highlight w:val="white"/>
        </w:rPr>
        <w:t xml:space="preserve">      Preprocessor.IfStack.Push(new Triple&lt;bool,bool,bool&gt;</w:t>
      </w:r>
    </w:p>
    <w:p w14:paraId="2D018CD0" w14:textId="16C79218"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2F83D171" w14:textId="77777777" w:rsidR="00A80AB4" w:rsidRPr="00A80AB4" w:rsidRDefault="00A80AB4" w:rsidP="00A80AB4">
      <w:pPr>
        <w:pStyle w:val="Code"/>
        <w:rPr>
          <w:highlight w:val="white"/>
        </w:rPr>
      </w:pPr>
      <w:r w:rsidRPr="00A80AB4">
        <w:rPr>
          <w:highlight w:val="white"/>
        </w:rPr>
        <w:t xml:space="preserve">    }</w:t>
      </w:r>
    </w:p>
    <w:p w14:paraId="6F06B9A2" w14:textId="77777777" w:rsidR="00A80AB4" w:rsidRPr="00A80AB4" w:rsidRDefault="00A80AB4" w:rsidP="00A80AB4">
      <w:pPr>
        <w:pStyle w:val="Code"/>
        <w:rPr>
          <w:highlight w:val="white"/>
        </w:rPr>
      </w:pPr>
    </w:p>
    <w:p w14:paraId="700C7708" w14:textId="77777777" w:rsidR="00A80AB4" w:rsidRPr="00A80AB4" w:rsidRDefault="00A80AB4" w:rsidP="00A80AB4">
      <w:pPr>
        <w:pStyle w:val="Code"/>
        <w:rPr>
          <w:highlight w:val="white"/>
        </w:rPr>
      </w:pPr>
      <w:r w:rsidRPr="00A80AB4">
        <w:rPr>
          <w:highlight w:val="white"/>
        </w:rPr>
        <w:t xml:space="preserve">    private void DoIfNotDefined(List&lt;Token&gt; tokenList) {</w:t>
      </w:r>
    </w:p>
    <w:p w14:paraId="293F5F6D"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7F3C9343" w14:textId="77777777" w:rsidR="00A80AB4" w:rsidRPr="00A80AB4" w:rsidRDefault="00A80AB4" w:rsidP="00A80AB4">
      <w:pPr>
        <w:pStyle w:val="Code"/>
        <w:rPr>
          <w:highlight w:val="white"/>
        </w:rPr>
      </w:pPr>
      <w:r w:rsidRPr="00A80AB4">
        <w:rPr>
          <w:highlight w:val="white"/>
        </w:rPr>
        <w:t xml:space="preserve">                   (tokenList[3].Id == CCompiler_Pre.Tokens.EOF),</w:t>
      </w:r>
    </w:p>
    <w:p w14:paraId="021435BB" w14:textId="77777777" w:rsidR="00A80AB4" w:rsidRDefault="00A80AB4" w:rsidP="00A80AB4">
      <w:pPr>
        <w:pStyle w:val="Code"/>
        <w:rPr>
          <w:highlight w:val="white"/>
        </w:rPr>
      </w:pPr>
      <w:r w:rsidRPr="00A80AB4">
        <w:rPr>
          <w:highlight w:val="white"/>
        </w:rPr>
        <w:lastRenderedPageBreak/>
        <w:t xml:space="preserve">                   TokenListToString(tokenList),</w:t>
      </w:r>
    </w:p>
    <w:p w14:paraId="51EA7A28" w14:textId="49242530"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4B2CE6F" w14:textId="77777777" w:rsidR="00A80AB4" w:rsidRDefault="00A80AB4" w:rsidP="00A80AB4">
      <w:pPr>
        <w:pStyle w:val="Code"/>
        <w:rPr>
          <w:highlight w:val="white"/>
        </w:rPr>
      </w:pPr>
      <w:r w:rsidRPr="00A80AB4">
        <w:rPr>
          <w:highlight w:val="white"/>
        </w:rPr>
        <w:t xml:space="preserve">      bool result =</w:t>
      </w:r>
    </w:p>
    <w:p w14:paraId="2B5D4472" w14:textId="561ECE42"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!Preprocessor.MacroMap.ContainsKey((string)tokenList[2].Value);</w:t>
      </w:r>
    </w:p>
    <w:p w14:paraId="5FE8146D" w14:textId="77777777" w:rsidR="00A80AB4" w:rsidRDefault="00A80AB4" w:rsidP="00A80AB4">
      <w:pPr>
        <w:pStyle w:val="Code"/>
        <w:rPr>
          <w:highlight w:val="white"/>
        </w:rPr>
      </w:pPr>
      <w:r w:rsidRPr="00A80AB4">
        <w:rPr>
          <w:highlight w:val="white"/>
        </w:rPr>
        <w:t xml:space="preserve">      Preprocessor.IfStack.Push(new Triple&lt;bool, bool, bool&gt;</w:t>
      </w:r>
    </w:p>
    <w:p w14:paraId="3417A32E" w14:textId="38B2C7CA"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09DBE66B" w14:textId="77777777" w:rsidR="00A80AB4" w:rsidRPr="00A80AB4" w:rsidRDefault="00A80AB4" w:rsidP="00A80AB4">
      <w:pPr>
        <w:pStyle w:val="Code"/>
        <w:rPr>
          <w:highlight w:val="white"/>
        </w:rPr>
      </w:pPr>
      <w:r w:rsidRPr="00A80AB4">
        <w:rPr>
          <w:highlight w:val="white"/>
        </w:rPr>
        <w:t xml:space="preserve">    }</w:t>
      </w:r>
    </w:p>
    <w:p w14:paraId="15E44C4E" w14:textId="23278773" w:rsidR="00174663" w:rsidRPr="00EC76D5" w:rsidRDefault="007F76C2" w:rsidP="00236A4E">
      <w:r w:rsidRPr="00EC76D5">
        <w:t xml:space="preserve">The </w:t>
      </w:r>
      <w:r w:rsidRPr="00EC76D5">
        <w:rPr>
          <w:rStyle w:val="CodeInText"/>
        </w:rPr>
        <w:t>doIfElseIf</w:t>
      </w:r>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r w:rsidR="004C4B6A" w:rsidRPr="00EC76D5">
        <w:rPr>
          <w:rStyle w:val="CodeInText"/>
        </w:rPr>
        <w:t>Main.IfStack</w:t>
      </w:r>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r w:rsidR="0022255F" w:rsidRPr="00EC76D5">
        <w:rPr>
          <w:rStyle w:val="CodeInText"/>
        </w:rPr>
        <w:t>If</w:t>
      </w:r>
      <w:r w:rsidR="00333171" w:rsidRPr="00EC76D5">
        <w:rPr>
          <w:rStyle w:val="CodeInText"/>
        </w:rPr>
        <w:t>S</w:t>
      </w:r>
      <w:r w:rsidR="0022255F" w:rsidRPr="00EC76D5">
        <w:rPr>
          <w:rStyle w:val="CodeInText"/>
        </w:rPr>
        <w:t>tatus</w:t>
      </w:r>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r w:rsidR="004274B9" w:rsidRPr="00EC76D5">
        <w:rPr>
          <w:rStyle w:val="CodeInText"/>
        </w:rPr>
        <w:t>lastTrue</w:t>
      </w:r>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CE2E255" w14:textId="77777777" w:rsidR="00A80AB4" w:rsidRPr="00A80AB4" w:rsidRDefault="00A80AB4" w:rsidP="00A80AB4">
      <w:pPr>
        <w:pStyle w:val="Code"/>
        <w:rPr>
          <w:highlight w:val="white"/>
        </w:rPr>
      </w:pPr>
      <w:r w:rsidRPr="00A80AB4">
        <w:rPr>
          <w:highlight w:val="white"/>
        </w:rPr>
        <w:t xml:space="preserve">    private void DoElseIf(List&lt;Token&gt; tokenList) {</w:t>
      </w:r>
    </w:p>
    <w:p w14:paraId="18DA12B3" w14:textId="2E0C873C" w:rsidR="008342A8" w:rsidRDefault="00A80AB4" w:rsidP="00A80AB4">
      <w:pPr>
        <w:pStyle w:val="Code"/>
        <w:rPr>
          <w:highlight w:val="white"/>
        </w:rPr>
      </w:pPr>
      <w:r w:rsidRPr="00A80AB4">
        <w:rPr>
          <w:highlight w:val="white"/>
        </w:rPr>
        <w:t xml:space="preserve">      Assert.Error(Preprocessor.IfStack.Count &gt; 0, Message.</w:t>
      </w:r>
    </w:p>
    <w:p w14:paraId="2711C660" w14:textId="41DE7A0E" w:rsidR="00A80AB4" w:rsidRPr="00A80AB4" w:rsidRDefault="008342A8" w:rsidP="00A80AB4">
      <w:pPr>
        <w:pStyle w:val="Code"/>
        <w:rPr>
          <w:highlight w:val="white"/>
        </w:rPr>
      </w:pPr>
      <w:r>
        <w:rPr>
          <w:highlight w:val="white"/>
        </w:rPr>
        <w:t xml:space="preserve">    </w:t>
      </w:r>
      <w:r w:rsidR="008A3A9F">
        <w:rPr>
          <w:highlight w:val="white"/>
        </w:rPr>
        <w:t xml:space="preserve"> </w:t>
      </w:r>
      <w:r>
        <w:rPr>
          <w:highlight w:val="white"/>
        </w:rPr>
        <w:t xml:space="preserve">  </w:t>
      </w:r>
      <w:r w:rsidR="00A80AB4" w:rsidRPr="00A80AB4">
        <w:rPr>
          <w:highlight w:val="white"/>
        </w:rPr>
        <w:t>Elif_directive_without_preceeding_if____ifdef____or_ifndef_directive);</w:t>
      </w:r>
    </w:p>
    <w:p w14:paraId="6FF40F23" w14:textId="77777777" w:rsidR="00A80AB4" w:rsidRPr="00A80AB4" w:rsidRDefault="00A80AB4" w:rsidP="00A80AB4">
      <w:pPr>
        <w:pStyle w:val="Code"/>
        <w:rPr>
          <w:highlight w:val="white"/>
        </w:rPr>
      </w:pPr>
      <w:r w:rsidRPr="00A80AB4">
        <w:rPr>
          <w:highlight w:val="white"/>
        </w:rPr>
        <w:t xml:space="preserve">      Triple&lt;bool,bool,bool&gt; triple = Preprocessor.IfStack.Pop();</w:t>
      </w:r>
    </w:p>
    <w:p w14:paraId="00F5AFC0" w14:textId="77777777" w:rsidR="00A80AB4" w:rsidRPr="00A80AB4" w:rsidRDefault="00A80AB4" w:rsidP="00A80AB4">
      <w:pPr>
        <w:pStyle w:val="Code"/>
        <w:rPr>
          <w:highlight w:val="white"/>
        </w:rPr>
      </w:pPr>
    </w:p>
    <w:p w14:paraId="6C63F9F1" w14:textId="77777777" w:rsidR="00A80AB4" w:rsidRPr="00A80AB4" w:rsidRDefault="00A80AB4" w:rsidP="00A80AB4">
      <w:pPr>
        <w:pStyle w:val="Code"/>
        <w:rPr>
          <w:highlight w:val="white"/>
        </w:rPr>
      </w:pPr>
      <w:r w:rsidRPr="00A80AB4">
        <w:rPr>
          <w:highlight w:val="white"/>
        </w:rPr>
        <w:t xml:space="preserve">      bool elseStatus = triple.Third;</w:t>
      </w:r>
    </w:p>
    <w:p w14:paraId="6FF33729" w14:textId="77777777" w:rsidR="008342A8" w:rsidRDefault="00A80AB4" w:rsidP="00A80AB4">
      <w:pPr>
        <w:pStyle w:val="Code"/>
        <w:rPr>
          <w:highlight w:val="white"/>
        </w:rPr>
      </w:pPr>
      <w:r w:rsidRPr="00A80AB4">
        <w:rPr>
          <w:highlight w:val="white"/>
        </w:rPr>
        <w:t xml:space="preserve">      Assert.Error(!elseStatus,</w:t>
      </w:r>
    </w:p>
    <w:p w14:paraId="52787E4C" w14:textId="2BDCDF08" w:rsidR="00A80AB4" w:rsidRPr="00A80AB4" w:rsidRDefault="008342A8" w:rsidP="00A80AB4">
      <w:pPr>
        <w:pStyle w:val="Code"/>
        <w:rPr>
          <w:highlight w:val="white"/>
        </w:rPr>
      </w:pPr>
      <w:r>
        <w:rPr>
          <w:highlight w:val="white"/>
        </w:rPr>
        <w:t xml:space="preserve">                  </w:t>
      </w:r>
      <w:r w:rsidR="00A80AB4" w:rsidRPr="00A80AB4">
        <w:rPr>
          <w:highlight w:val="white"/>
        </w:rPr>
        <w:t xml:space="preserve"> Message.Elif_directive_following_else_directive);</w:t>
      </w:r>
    </w:p>
    <w:p w14:paraId="739216A1" w14:textId="77777777" w:rsidR="00A80AB4" w:rsidRPr="00A80AB4" w:rsidRDefault="00A80AB4" w:rsidP="00A80AB4">
      <w:pPr>
        <w:pStyle w:val="Code"/>
        <w:rPr>
          <w:highlight w:val="white"/>
        </w:rPr>
      </w:pPr>
    </w:p>
    <w:p w14:paraId="467B0357" w14:textId="77777777" w:rsidR="00A80AB4" w:rsidRPr="00A80AB4" w:rsidRDefault="00A80AB4" w:rsidP="00A80AB4">
      <w:pPr>
        <w:pStyle w:val="Code"/>
        <w:rPr>
          <w:highlight w:val="white"/>
        </w:rPr>
      </w:pPr>
      <w:r w:rsidRPr="00A80AB4">
        <w:rPr>
          <w:highlight w:val="white"/>
        </w:rPr>
        <w:t xml:space="preserve">      bool totalStatus = triple.First;</w:t>
      </w:r>
    </w:p>
    <w:p w14:paraId="783C0D53" w14:textId="77777777" w:rsidR="00A80AB4" w:rsidRPr="00A80AB4" w:rsidRDefault="00A80AB4" w:rsidP="00A80AB4">
      <w:pPr>
        <w:pStyle w:val="Code"/>
        <w:rPr>
          <w:highlight w:val="white"/>
        </w:rPr>
      </w:pPr>
      <w:r w:rsidRPr="00A80AB4">
        <w:rPr>
          <w:highlight w:val="white"/>
        </w:rPr>
        <w:t xml:space="preserve">      if (totalStatus) {</w:t>
      </w:r>
    </w:p>
    <w:p w14:paraId="4958B6BE" w14:textId="77777777" w:rsidR="00141454" w:rsidRDefault="00A80AB4" w:rsidP="00A80AB4">
      <w:pPr>
        <w:pStyle w:val="Code"/>
        <w:rPr>
          <w:highlight w:val="white"/>
        </w:rPr>
      </w:pPr>
      <w:r w:rsidRPr="00A80AB4">
        <w:rPr>
          <w:highlight w:val="white"/>
        </w:rPr>
        <w:t xml:space="preserve">        Preprocessor.IfStack.Push(new Triple&lt;bool,bool,bool&gt;</w:t>
      </w:r>
    </w:p>
    <w:p w14:paraId="32D8187F" w14:textId="0772C699" w:rsidR="00A80AB4" w:rsidRPr="00A80AB4" w:rsidRDefault="00141454" w:rsidP="00A80AB4">
      <w:pPr>
        <w:pStyle w:val="Code"/>
        <w:rPr>
          <w:highlight w:val="white"/>
        </w:rPr>
      </w:pPr>
      <w:r>
        <w:rPr>
          <w:highlight w:val="white"/>
        </w:rPr>
        <w:t xml:space="preserve">                                 </w:t>
      </w:r>
      <w:r w:rsidR="00A80AB4" w:rsidRPr="00A80AB4">
        <w:rPr>
          <w:highlight w:val="white"/>
        </w:rPr>
        <w:t>(true, false, false));</w:t>
      </w:r>
    </w:p>
    <w:p w14:paraId="273096FB" w14:textId="77777777" w:rsidR="00A80AB4" w:rsidRPr="00A80AB4" w:rsidRDefault="00A80AB4" w:rsidP="00A80AB4">
      <w:pPr>
        <w:pStyle w:val="Code"/>
        <w:rPr>
          <w:highlight w:val="white"/>
        </w:rPr>
      </w:pPr>
      <w:r w:rsidRPr="00A80AB4">
        <w:rPr>
          <w:highlight w:val="white"/>
        </w:rPr>
        <w:t xml:space="preserve">      }</w:t>
      </w:r>
    </w:p>
    <w:p w14:paraId="0E1CE2AB" w14:textId="77777777" w:rsidR="00A80AB4" w:rsidRPr="00A80AB4" w:rsidRDefault="00A80AB4" w:rsidP="00A80AB4">
      <w:pPr>
        <w:pStyle w:val="Code"/>
        <w:rPr>
          <w:highlight w:val="white"/>
        </w:rPr>
      </w:pPr>
      <w:r w:rsidRPr="00A80AB4">
        <w:rPr>
          <w:highlight w:val="white"/>
        </w:rPr>
        <w:t xml:space="preserve">      else {</w:t>
      </w:r>
    </w:p>
    <w:p w14:paraId="1065C1CC" w14:textId="77777777" w:rsidR="00141454" w:rsidRDefault="00A80AB4" w:rsidP="00A80AB4">
      <w:pPr>
        <w:pStyle w:val="Code"/>
        <w:rPr>
          <w:highlight w:val="white"/>
        </w:rPr>
      </w:pPr>
      <w:r w:rsidRPr="00A80AB4">
        <w:rPr>
          <w:highlight w:val="white"/>
        </w:rPr>
        <w:t xml:space="preserve">        bool result =</w:t>
      </w:r>
    </w:p>
    <w:p w14:paraId="2B15D889" w14:textId="77777777" w:rsidR="00141454" w:rsidRDefault="00141454" w:rsidP="00A80AB4">
      <w:pPr>
        <w:pStyle w:val="Code"/>
        <w:rPr>
          <w:highlight w:val="white"/>
        </w:rPr>
      </w:pPr>
      <w:r>
        <w:rPr>
          <w:highlight w:val="white"/>
        </w:rPr>
        <w:t xml:space="preserve">         </w:t>
      </w:r>
      <w:r w:rsidR="00A80AB4" w:rsidRPr="00A80AB4">
        <w:rPr>
          <w:highlight w:val="white"/>
        </w:rPr>
        <w:t xml:space="preserve"> ParseExpression(TokenListToString</w:t>
      </w:r>
    </w:p>
    <w:p w14:paraId="0530788A" w14:textId="11C1FC3E" w:rsidR="00A80AB4" w:rsidRPr="00A80AB4" w:rsidRDefault="00141454" w:rsidP="00A80AB4">
      <w:pPr>
        <w:pStyle w:val="Code"/>
        <w:rPr>
          <w:highlight w:val="white"/>
        </w:rPr>
      </w:pPr>
      <w:r>
        <w:rPr>
          <w:highlight w:val="white"/>
        </w:rPr>
        <w:t xml:space="preserve">                         </w:t>
      </w:r>
      <w:r w:rsidR="00A80AB4" w:rsidRPr="00A80AB4">
        <w:rPr>
          <w:highlight w:val="white"/>
        </w:rPr>
        <w:t>(tokenList.GetRange(2, tokenList.Count - 2)));</w:t>
      </w:r>
    </w:p>
    <w:p w14:paraId="636384CC" w14:textId="77777777" w:rsidR="00141454" w:rsidRDefault="00A80AB4" w:rsidP="00A80AB4">
      <w:pPr>
        <w:pStyle w:val="Code"/>
        <w:rPr>
          <w:highlight w:val="white"/>
        </w:rPr>
      </w:pPr>
      <w:r w:rsidRPr="00A80AB4">
        <w:rPr>
          <w:highlight w:val="white"/>
        </w:rPr>
        <w:t xml:space="preserve">        Preprocessor.IfStack.Push(new Triple&lt;bool,bool,bool&gt;</w:t>
      </w:r>
    </w:p>
    <w:p w14:paraId="2F8D0560" w14:textId="4F32E636" w:rsidR="00A80AB4" w:rsidRPr="00A80AB4" w:rsidRDefault="00141454" w:rsidP="00A80AB4">
      <w:pPr>
        <w:pStyle w:val="Code"/>
        <w:rPr>
          <w:highlight w:val="white"/>
        </w:rPr>
      </w:pPr>
      <w:r>
        <w:rPr>
          <w:highlight w:val="white"/>
        </w:rPr>
        <w:t xml:space="preserve">                                      </w:t>
      </w:r>
      <w:r w:rsidR="00A80AB4" w:rsidRPr="00A80AB4">
        <w:rPr>
          <w:highlight w:val="white"/>
        </w:rPr>
        <w:t>(result, result, false));</w:t>
      </w:r>
    </w:p>
    <w:p w14:paraId="5013F30A" w14:textId="77777777" w:rsidR="00A80AB4" w:rsidRPr="00A80AB4" w:rsidRDefault="00A80AB4" w:rsidP="00A80AB4">
      <w:pPr>
        <w:pStyle w:val="Code"/>
        <w:rPr>
          <w:highlight w:val="white"/>
        </w:rPr>
      </w:pPr>
      <w:r w:rsidRPr="00A80AB4">
        <w:rPr>
          <w:highlight w:val="white"/>
        </w:rPr>
        <w:t xml:space="preserve">      }</w:t>
      </w:r>
    </w:p>
    <w:p w14:paraId="285FA532" w14:textId="77777777" w:rsidR="00A80AB4" w:rsidRPr="00A80AB4" w:rsidRDefault="00A80AB4" w:rsidP="00A80AB4">
      <w:pPr>
        <w:pStyle w:val="Code"/>
        <w:rPr>
          <w:highlight w:val="white"/>
        </w:rPr>
      </w:pPr>
      <w:r w:rsidRPr="00A80AB4">
        <w:rPr>
          <w:highlight w:val="white"/>
        </w:rPr>
        <w:t xml:space="preserve">    }</w:t>
      </w:r>
    </w:p>
    <w:p w14:paraId="3CE5073E" w14:textId="48D8472B" w:rsidR="004306F6" w:rsidRPr="00EC76D5" w:rsidRDefault="00443CFA" w:rsidP="00081E1C">
      <w:r w:rsidRPr="00EC76D5">
        <w:t xml:space="preserve">The </w:t>
      </w:r>
      <w:r w:rsidRPr="00EC76D5">
        <w:rPr>
          <w:rStyle w:val="CodeInText"/>
        </w:rPr>
        <w:t>doElse</w:t>
      </w:r>
      <w:r w:rsidRPr="00EC76D5">
        <w:t xml:space="preserve"> method is a</w:t>
      </w:r>
      <w:r w:rsidR="005A7C72" w:rsidRPr="00EC76D5">
        <w:t xml:space="preserve"> </w:t>
      </w:r>
      <w:r w:rsidRPr="00EC76D5">
        <w:t>little bit easier. It checks whether there has ever been a true part of the if-chain. If not, it pushes true on the stack.</w:t>
      </w:r>
    </w:p>
    <w:p w14:paraId="20B7C84A" w14:textId="77777777" w:rsidR="00141454" w:rsidRPr="00141454" w:rsidRDefault="00141454" w:rsidP="00141454">
      <w:pPr>
        <w:pStyle w:val="Code"/>
        <w:rPr>
          <w:highlight w:val="white"/>
        </w:rPr>
      </w:pPr>
      <w:r w:rsidRPr="00141454">
        <w:rPr>
          <w:highlight w:val="white"/>
        </w:rPr>
        <w:t xml:space="preserve">    private void DoElse(List&lt;Token&gt; tokenList) {</w:t>
      </w:r>
    </w:p>
    <w:p w14:paraId="38B1FDE7" w14:textId="77777777" w:rsidR="00141454" w:rsidRDefault="00141454" w:rsidP="00141454">
      <w:pPr>
        <w:pStyle w:val="Code"/>
        <w:rPr>
          <w:highlight w:val="white"/>
        </w:rPr>
      </w:pPr>
      <w:r w:rsidRPr="00141454">
        <w:rPr>
          <w:highlight w:val="white"/>
        </w:rPr>
        <w:t xml:space="preserve">      Assert.Error(Preprocessor.IfStack.Count &gt; 0, Message.</w:t>
      </w:r>
    </w:p>
    <w:p w14:paraId="458B8AB6" w14:textId="58F6F464" w:rsidR="00141454" w:rsidRPr="00141454" w:rsidRDefault="00141454" w:rsidP="00141454">
      <w:pPr>
        <w:pStyle w:val="Code"/>
        <w:rPr>
          <w:highlight w:val="white"/>
        </w:rPr>
      </w:pPr>
      <w:r>
        <w:rPr>
          <w:highlight w:val="white"/>
        </w:rPr>
        <w:t xml:space="preserve">       </w:t>
      </w:r>
      <w:r w:rsidRPr="00141454">
        <w:rPr>
          <w:highlight w:val="white"/>
        </w:rPr>
        <w:t>Else_directive_without_preceeding_if____ifdef____or_ifndef_directive);</w:t>
      </w:r>
    </w:p>
    <w:p w14:paraId="15553B11" w14:textId="77777777" w:rsidR="00141454" w:rsidRPr="00141454" w:rsidRDefault="00141454" w:rsidP="00141454">
      <w:pPr>
        <w:pStyle w:val="Code"/>
        <w:rPr>
          <w:highlight w:val="white"/>
        </w:rPr>
      </w:pPr>
      <w:r w:rsidRPr="00141454">
        <w:rPr>
          <w:highlight w:val="white"/>
        </w:rPr>
        <w:t xml:space="preserve">      Assert.Error(tokenList[2].Id == CCompiler_Pre.Tokens.EOF,</w:t>
      </w:r>
    </w:p>
    <w:p w14:paraId="4E84AF37" w14:textId="77777777" w:rsidR="008A3A9F" w:rsidRDefault="00141454" w:rsidP="00141454">
      <w:pPr>
        <w:pStyle w:val="Code"/>
        <w:rPr>
          <w:highlight w:val="white"/>
        </w:rPr>
      </w:pPr>
      <w:r w:rsidRPr="00141454">
        <w:rPr>
          <w:highlight w:val="white"/>
        </w:rPr>
        <w:t xml:space="preserve">                   TokenListToString(tokenList),</w:t>
      </w:r>
    </w:p>
    <w:p w14:paraId="01C7B194" w14:textId="7A7F633F" w:rsidR="00141454" w:rsidRPr="00141454" w:rsidRDefault="008A3A9F" w:rsidP="00141454">
      <w:pPr>
        <w:pStyle w:val="Code"/>
        <w:rPr>
          <w:highlight w:val="white"/>
        </w:rPr>
      </w:pPr>
      <w:r>
        <w:rPr>
          <w:highlight w:val="white"/>
        </w:rPr>
        <w:t xml:space="preserve">                  </w:t>
      </w:r>
      <w:r w:rsidR="00141454" w:rsidRPr="00141454">
        <w:rPr>
          <w:highlight w:val="white"/>
        </w:rPr>
        <w:t xml:space="preserve"> Message.Invalid_preprocessor_directive);</w:t>
      </w:r>
    </w:p>
    <w:p w14:paraId="64F4294B" w14:textId="77777777" w:rsidR="00141454" w:rsidRPr="00141454" w:rsidRDefault="00141454" w:rsidP="00141454">
      <w:pPr>
        <w:pStyle w:val="Code"/>
        <w:rPr>
          <w:highlight w:val="white"/>
        </w:rPr>
      </w:pPr>
    </w:p>
    <w:p w14:paraId="05E11ABD" w14:textId="77777777" w:rsidR="00141454" w:rsidRPr="00141454" w:rsidRDefault="00141454" w:rsidP="00141454">
      <w:pPr>
        <w:pStyle w:val="Code"/>
        <w:rPr>
          <w:highlight w:val="white"/>
        </w:rPr>
      </w:pPr>
      <w:r w:rsidRPr="00141454">
        <w:rPr>
          <w:highlight w:val="white"/>
        </w:rPr>
        <w:t xml:space="preserve">      Triple&lt;bool,bool,bool&gt; triple = Preprocessor.IfStack.Pop();</w:t>
      </w:r>
    </w:p>
    <w:p w14:paraId="27CB6BC6" w14:textId="77777777" w:rsidR="00141454" w:rsidRPr="00141454" w:rsidRDefault="00141454" w:rsidP="00141454">
      <w:pPr>
        <w:pStyle w:val="Code"/>
        <w:rPr>
          <w:highlight w:val="white"/>
        </w:rPr>
      </w:pPr>
      <w:r w:rsidRPr="00141454">
        <w:rPr>
          <w:highlight w:val="white"/>
        </w:rPr>
        <w:t xml:space="preserve">      bool elseStatus = triple.Third;</w:t>
      </w:r>
    </w:p>
    <w:p w14:paraId="41F25DBA" w14:textId="77777777" w:rsidR="00141454" w:rsidRPr="00141454" w:rsidRDefault="00141454" w:rsidP="00141454">
      <w:pPr>
        <w:pStyle w:val="Code"/>
        <w:rPr>
          <w:highlight w:val="white"/>
        </w:rPr>
      </w:pPr>
      <w:r w:rsidRPr="00141454">
        <w:rPr>
          <w:highlight w:val="white"/>
        </w:rPr>
        <w:t xml:space="preserve">      Assert.Error(!elseStatus, Message.Else_directive_after_else_directive);</w:t>
      </w:r>
    </w:p>
    <w:p w14:paraId="0A027766" w14:textId="77777777" w:rsidR="00141454" w:rsidRPr="00141454" w:rsidRDefault="00141454" w:rsidP="00141454">
      <w:pPr>
        <w:pStyle w:val="Code"/>
        <w:rPr>
          <w:highlight w:val="white"/>
        </w:rPr>
      </w:pPr>
    </w:p>
    <w:p w14:paraId="1BAB3AD4" w14:textId="77777777" w:rsidR="00141454" w:rsidRPr="00141454" w:rsidRDefault="00141454" w:rsidP="00141454">
      <w:pPr>
        <w:pStyle w:val="Code"/>
        <w:rPr>
          <w:highlight w:val="white"/>
        </w:rPr>
      </w:pPr>
      <w:r w:rsidRPr="00141454">
        <w:rPr>
          <w:highlight w:val="white"/>
        </w:rPr>
        <w:t xml:space="preserve">      bool totalStatus = triple.First;</w:t>
      </w:r>
    </w:p>
    <w:p w14:paraId="5FC838B4" w14:textId="77777777" w:rsidR="008A3A9F" w:rsidRDefault="00141454" w:rsidP="00141454">
      <w:pPr>
        <w:pStyle w:val="Code"/>
        <w:rPr>
          <w:highlight w:val="white"/>
        </w:rPr>
      </w:pPr>
      <w:r w:rsidRPr="00141454">
        <w:rPr>
          <w:highlight w:val="white"/>
        </w:rPr>
        <w:t xml:space="preserve">      Preprocessor.IfStack.Push(new Triple&lt;bool, bool, bool&gt;</w:t>
      </w:r>
    </w:p>
    <w:p w14:paraId="12FCA864" w14:textId="46E46E2C" w:rsidR="00141454" w:rsidRPr="00141454" w:rsidRDefault="008A3A9F" w:rsidP="00141454">
      <w:pPr>
        <w:pStyle w:val="Code"/>
        <w:rPr>
          <w:highlight w:val="white"/>
        </w:rPr>
      </w:pPr>
      <w:r>
        <w:rPr>
          <w:highlight w:val="white"/>
        </w:rPr>
        <w:t xml:space="preserve">                                          </w:t>
      </w:r>
      <w:r w:rsidR="00141454" w:rsidRPr="00141454">
        <w:rPr>
          <w:highlight w:val="white"/>
        </w:rPr>
        <w:t>(!totalStatus, !totalStatus, true));</w:t>
      </w:r>
    </w:p>
    <w:p w14:paraId="01D4C1D9" w14:textId="77777777" w:rsidR="00141454" w:rsidRPr="00141454" w:rsidRDefault="00141454" w:rsidP="00141454">
      <w:pPr>
        <w:pStyle w:val="Code"/>
        <w:rPr>
          <w:highlight w:val="white"/>
        </w:rPr>
      </w:pPr>
      <w:r w:rsidRPr="00141454">
        <w:rPr>
          <w:highlight w:val="white"/>
        </w:rPr>
        <w:t xml:space="preserve">    }</w:t>
      </w:r>
    </w:p>
    <w:p w14:paraId="153C711C" w14:textId="250D6396" w:rsidR="00DB77E4" w:rsidRPr="00EC76D5" w:rsidRDefault="001A1EBC" w:rsidP="008D7DB1">
      <w:r w:rsidRPr="00EC76D5">
        <w:lastRenderedPageBreak/>
        <w:t>Finally, t</w:t>
      </w:r>
      <w:r w:rsidR="008D7DB1" w:rsidRPr="00EC76D5">
        <w:t xml:space="preserve">he </w:t>
      </w:r>
      <w:r w:rsidR="008D7DB1" w:rsidRPr="00EC76D5">
        <w:rPr>
          <w:rStyle w:val="CodeInText"/>
        </w:rPr>
        <w:t>doE</w:t>
      </w:r>
      <w:r w:rsidR="003B23D1" w:rsidRPr="00EC76D5">
        <w:rPr>
          <w:rStyle w:val="CodeInText"/>
        </w:rPr>
        <w:t>ndIf</w:t>
      </w:r>
      <w:r w:rsidR="008D7DB1" w:rsidRPr="00EC76D5">
        <w:t xml:space="preserve"> </w:t>
      </w:r>
      <w:r w:rsidR="00DB77E4" w:rsidRPr="00EC76D5">
        <w:t>just pops the if-stack, subject to it is not already empty.</w:t>
      </w:r>
    </w:p>
    <w:p w14:paraId="776C182C" w14:textId="77777777" w:rsidR="008A3A9F" w:rsidRPr="008A3A9F" w:rsidRDefault="008A3A9F" w:rsidP="008A3A9F">
      <w:pPr>
        <w:pStyle w:val="Code"/>
        <w:rPr>
          <w:highlight w:val="white"/>
        </w:rPr>
      </w:pPr>
      <w:r w:rsidRPr="008A3A9F">
        <w:rPr>
          <w:highlight w:val="white"/>
        </w:rPr>
        <w:t xml:space="preserve">    private void DoEndIf(List&lt;Token&gt; tokenList) {</w:t>
      </w:r>
    </w:p>
    <w:p w14:paraId="6D52B1BB" w14:textId="77777777" w:rsidR="008A3A9F" w:rsidRDefault="008A3A9F" w:rsidP="008A3A9F">
      <w:pPr>
        <w:pStyle w:val="Code"/>
        <w:rPr>
          <w:highlight w:val="white"/>
        </w:rPr>
      </w:pPr>
      <w:r w:rsidRPr="008A3A9F">
        <w:rPr>
          <w:highlight w:val="white"/>
        </w:rPr>
        <w:t xml:space="preserve">      Assert.Error(Preprocessor.IfStack.Count &gt; 0, Message.</w:t>
      </w:r>
    </w:p>
    <w:p w14:paraId="08E859EE" w14:textId="77CC28BC" w:rsidR="008A3A9F" w:rsidRPr="008A3A9F" w:rsidRDefault="008A3A9F" w:rsidP="008A3A9F">
      <w:pPr>
        <w:pStyle w:val="Code"/>
        <w:rPr>
          <w:highlight w:val="white"/>
        </w:rPr>
      </w:pPr>
      <w:r>
        <w:rPr>
          <w:highlight w:val="white"/>
        </w:rPr>
        <w:t xml:space="preserve">      </w:t>
      </w:r>
      <w:r w:rsidRPr="008A3A9F">
        <w:rPr>
          <w:highlight w:val="white"/>
        </w:rPr>
        <w:t>Endif_directive_without_preceeding_if____ifdef____or_ifndef_directive);</w:t>
      </w:r>
    </w:p>
    <w:p w14:paraId="349619A9" w14:textId="626E65C2" w:rsidR="008A3A9F" w:rsidRPr="008A3A9F" w:rsidRDefault="008A3A9F" w:rsidP="008A3A9F">
      <w:pPr>
        <w:pStyle w:val="Code"/>
        <w:rPr>
          <w:highlight w:val="white"/>
        </w:rPr>
      </w:pPr>
      <w:r w:rsidRPr="008A3A9F">
        <w:rPr>
          <w:highlight w:val="white"/>
        </w:rPr>
        <w:t xml:space="preserve">      Assert.Error(tokenList[2].Id == CCompiler_Pre.Tokens.EOF,</w:t>
      </w:r>
    </w:p>
    <w:p w14:paraId="59320039" w14:textId="77777777" w:rsidR="008A3A9F" w:rsidRDefault="008A3A9F" w:rsidP="008A3A9F">
      <w:pPr>
        <w:pStyle w:val="Code"/>
        <w:rPr>
          <w:highlight w:val="white"/>
        </w:rPr>
      </w:pPr>
      <w:r w:rsidRPr="008A3A9F">
        <w:rPr>
          <w:highlight w:val="white"/>
        </w:rPr>
        <w:t xml:space="preserve">                   tokenList[2].ToString(),</w:t>
      </w:r>
    </w:p>
    <w:p w14:paraId="1B039839" w14:textId="7AFE2968" w:rsidR="008A3A9F" w:rsidRPr="008A3A9F" w:rsidRDefault="008A3A9F" w:rsidP="008A3A9F">
      <w:pPr>
        <w:pStyle w:val="Code"/>
        <w:rPr>
          <w:highlight w:val="white"/>
        </w:rPr>
      </w:pPr>
      <w:r>
        <w:rPr>
          <w:highlight w:val="white"/>
        </w:rPr>
        <w:t xml:space="preserve">                  </w:t>
      </w:r>
      <w:r w:rsidRPr="008A3A9F">
        <w:rPr>
          <w:highlight w:val="white"/>
        </w:rPr>
        <w:t xml:space="preserve"> Message.Invalid_preprocessor_directive);</w:t>
      </w:r>
    </w:p>
    <w:p w14:paraId="73F370C9" w14:textId="77777777" w:rsidR="008A3A9F" w:rsidRPr="008A3A9F" w:rsidRDefault="008A3A9F" w:rsidP="008A3A9F">
      <w:pPr>
        <w:pStyle w:val="Code"/>
        <w:rPr>
          <w:highlight w:val="white"/>
        </w:rPr>
      </w:pPr>
      <w:r w:rsidRPr="008A3A9F">
        <w:rPr>
          <w:highlight w:val="white"/>
        </w:rPr>
        <w:t xml:space="preserve">      Preprocessor.IfStack.Pop();</w:t>
      </w:r>
    </w:p>
    <w:p w14:paraId="5D3AC40E" w14:textId="77777777" w:rsidR="008A3A9F" w:rsidRPr="008A3A9F" w:rsidRDefault="008A3A9F" w:rsidP="008A3A9F">
      <w:pPr>
        <w:pStyle w:val="Code"/>
        <w:rPr>
          <w:highlight w:val="white"/>
        </w:rPr>
      </w:pPr>
      <w:r w:rsidRPr="008A3A9F">
        <w:rPr>
          <w:highlight w:val="white"/>
        </w:rPr>
        <w:t xml:space="preserve">    }</w:t>
      </w:r>
    </w:p>
    <w:p w14:paraId="3CEBCCB6" w14:textId="05084D64" w:rsidR="004306F6" w:rsidRPr="00EC76D5" w:rsidRDefault="004306F6" w:rsidP="004306F6">
      <w:pPr>
        <w:pStyle w:val="Rubrik3"/>
      </w:pPr>
      <w:bookmarkStart w:id="42" w:name="_Toc49764318"/>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r w:rsidR="0031573A" w:rsidRPr="00EC76D5">
        <w:rPr>
          <w:rStyle w:val="CodeInText"/>
        </w:rPr>
        <w:t>s</w:t>
      </w:r>
      <w:r w:rsidR="00606112" w:rsidRPr="00EC76D5">
        <w:rPr>
          <w:rStyle w:val="CodeInText"/>
        </w:rPr>
        <w:t>lash</w:t>
      </w:r>
      <w:r w:rsidR="0031573A" w:rsidRPr="00EC76D5">
        <w:rPr>
          <w:rStyle w:val="CodeInText"/>
        </w:rPr>
        <w:t>ToChar</w:t>
      </w:r>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m_</w:t>
      </w:r>
      <w:r w:rsidR="00203447" w:rsidRPr="00EC76D5">
        <w:rPr>
          <w:rStyle w:val="CodeInText"/>
        </w:rPr>
        <w:t>specialMacroSet</w:t>
      </w:r>
      <w:r w:rsidR="00203447" w:rsidRPr="00EC76D5">
        <w:t xml:space="preserve"> or </w:t>
      </w:r>
      <w:r w:rsidR="00443DFC" w:rsidRPr="00EC76D5">
        <w:rPr>
          <w:rStyle w:val="CodeInText"/>
        </w:rPr>
        <w:t>MacroMap</w:t>
      </w:r>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r w:rsidR="005178C0" w:rsidRPr="00EC76D5">
        <w:rPr>
          <w:rStyle w:val="CodeInText"/>
        </w:rPr>
        <w:t>nameStack</w:t>
      </w:r>
      <w:r w:rsidR="005178C0" w:rsidRPr="00EC76D5">
        <w:t xml:space="preserve"> stack is used to prevent recursive macro calls.</w:t>
      </w:r>
    </w:p>
    <w:p w14:paraId="6C1A5248" w14:textId="77777777" w:rsidR="002219C2" w:rsidRPr="002219C2" w:rsidRDefault="002219C2" w:rsidP="002219C2">
      <w:pPr>
        <w:pStyle w:val="Code"/>
        <w:rPr>
          <w:highlight w:val="white"/>
        </w:rPr>
      </w:pPr>
      <w:r w:rsidRPr="002219C2">
        <w:rPr>
          <w:highlight w:val="white"/>
        </w:rPr>
        <w:t xml:space="preserve">    private void SearchForMacros(List&lt;Token&gt; tokenList,</w:t>
      </w:r>
    </w:p>
    <w:p w14:paraId="48D38C0B" w14:textId="77777777" w:rsidR="002219C2" w:rsidRPr="002219C2" w:rsidRDefault="002219C2" w:rsidP="002219C2">
      <w:pPr>
        <w:pStyle w:val="Code"/>
        <w:rPr>
          <w:highlight w:val="white"/>
        </w:rPr>
      </w:pPr>
      <w:r w:rsidRPr="002219C2">
        <w:rPr>
          <w:highlight w:val="white"/>
        </w:rPr>
        <w:t xml:space="preserve">                                 Stack&lt;string&gt; nameStack) {</w:t>
      </w:r>
    </w:p>
    <w:p w14:paraId="76B04D72" w14:textId="77777777" w:rsidR="002219C2" w:rsidRPr="002219C2" w:rsidRDefault="002219C2" w:rsidP="002219C2">
      <w:pPr>
        <w:pStyle w:val="Code"/>
        <w:rPr>
          <w:highlight w:val="white"/>
        </w:rPr>
      </w:pPr>
      <w:r w:rsidRPr="002219C2">
        <w:rPr>
          <w:highlight w:val="white"/>
        </w:rPr>
        <w:t xml:space="preserve">      for (int index = 0; index &lt; tokenList.Count; ++index) {</w:t>
      </w:r>
    </w:p>
    <w:p w14:paraId="64980B3E" w14:textId="77777777" w:rsidR="002219C2" w:rsidRPr="002219C2" w:rsidRDefault="002219C2" w:rsidP="002219C2">
      <w:pPr>
        <w:pStyle w:val="Code"/>
        <w:rPr>
          <w:highlight w:val="white"/>
        </w:rPr>
      </w:pPr>
      <w:r w:rsidRPr="002219C2">
        <w:rPr>
          <w:highlight w:val="white"/>
        </w:rPr>
        <w:t xml:space="preserve">        Token thisToken = tokenList[index];</w:t>
      </w:r>
    </w:p>
    <w:p w14:paraId="37F43B0A" w14:textId="77777777" w:rsidR="002219C2" w:rsidRPr="002219C2" w:rsidRDefault="002219C2" w:rsidP="002219C2">
      <w:pPr>
        <w:pStyle w:val="Code"/>
        <w:rPr>
          <w:highlight w:val="white"/>
        </w:rPr>
      </w:pPr>
      <w:r w:rsidRPr="002219C2">
        <w:rPr>
          <w:highlight w:val="white"/>
        </w:rPr>
        <w:t xml:space="preserve">        CCompiler_Main.Scanner.Line += thisToken.GetNewlineCount();</w:t>
      </w:r>
    </w:p>
    <w:p w14:paraId="2F89CF97" w14:textId="77777777" w:rsidR="002219C2" w:rsidRPr="002219C2" w:rsidRDefault="002219C2" w:rsidP="002219C2">
      <w:pPr>
        <w:pStyle w:val="Code"/>
        <w:rPr>
          <w:highlight w:val="white"/>
        </w:rPr>
      </w:pPr>
    </w:p>
    <w:p w14:paraId="54EDAF58" w14:textId="77777777" w:rsidR="002219C2" w:rsidRPr="002219C2" w:rsidRDefault="002219C2" w:rsidP="002219C2">
      <w:pPr>
        <w:pStyle w:val="Code"/>
        <w:rPr>
          <w:highlight w:val="white"/>
        </w:rPr>
      </w:pPr>
      <w:r w:rsidRPr="002219C2">
        <w:rPr>
          <w:highlight w:val="white"/>
        </w:rPr>
        <w:t xml:space="preserve">        if (thisToken.Id == CCompiler_Pre.Tokens.NAME) {</w:t>
      </w:r>
    </w:p>
    <w:p w14:paraId="3D6C947E" w14:textId="77777777" w:rsidR="002219C2" w:rsidRPr="002219C2" w:rsidRDefault="002219C2" w:rsidP="002219C2">
      <w:pPr>
        <w:pStyle w:val="Code"/>
        <w:rPr>
          <w:highlight w:val="white"/>
        </w:rPr>
      </w:pPr>
      <w:r w:rsidRPr="002219C2">
        <w:rPr>
          <w:highlight w:val="white"/>
        </w:rPr>
        <w:t xml:space="preserve">          string name = (string) thisToken.Value;</w:t>
      </w:r>
    </w:p>
    <w:p w14:paraId="0989713B" w14:textId="77777777" w:rsidR="002219C2" w:rsidRPr="002219C2" w:rsidRDefault="002219C2" w:rsidP="002219C2">
      <w:pPr>
        <w:pStyle w:val="Code"/>
        <w:rPr>
          <w:highlight w:val="white"/>
        </w:rPr>
      </w:pPr>
      <w:r w:rsidRPr="002219C2">
        <w:rPr>
          <w:highlight w:val="white"/>
        </w:rPr>
        <w:t xml:space="preserve">          int beginNewlineCount = thisToken.GetNewlineCount();</w:t>
      </w:r>
    </w:p>
    <w:p w14:paraId="78C99489" w14:textId="77777777" w:rsidR="002219C2" w:rsidRPr="002219C2" w:rsidRDefault="002219C2" w:rsidP="002219C2">
      <w:pPr>
        <w:pStyle w:val="Code"/>
        <w:rPr>
          <w:highlight w:val="white"/>
        </w:rPr>
      </w:pPr>
    </w:p>
    <w:p w14:paraId="053ED44F" w14:textId="77777777" w:rsidR="002219C2" w:rsidRDefault="002219C2" w:rsidP="002219C2">
      <w:pPr>
        <w:pStyle w:val="Code"/>
        <w:rPr>
          <w:highlight w:val="white"/>
        </w:rPr>
      </w:pPr>
      <w:r w:rsidRPr="002219C2">
        <w:rPr>
          <w:highlight w:val="white"/>
        </w:rPr>
        <w:t xml:space="preserve">          if (!nameStack.Contains(name) &amp;&amp;</w:t>
      </w:r>
    </w:p>
    <w:p w14:paraId="68543D22" w14:textId="04E42D6E" w:rsidR="002219C2" w:rsidRPr="002219C2" w:rsidRDefault="002219C2" w:rsidP="002219C2">
      <w:pPr>
        <w:pStyle w:val="Code"/>
        <w:rPr>
          <w:highlight w:val="white"/>
        </w:rPr>
      </w:pPr>
      <w:r>
        <w:rPr>
          <w:highlight w:val="white"/>
        </w:rPr>
        <w:t xml:space="preserve">             </w:t>
      </w:r>
      <w:r w:rsidRPr="002219C2">
        <w:rPr>
          <w:highlight w:val="white"/>
        </w:rPr>
        <w:t xml:space="preserve"> Preprocessor.MacroMap.ContainsKey(name)) {</w:t>
      </w:r>
    </w:p>
    <w:p w14:paraId="02BA3AD0" w14:textId="77777777" w:rsidR="002219C2" w:rsidRPr="002219C2" w:rsidRDefault="002219C2" w:rsidP="002219C2">
      <w:pPr>
        <w:pStyle w:val="Code"/>
        <w:rPr>
          <w:highlight w:val="white"/>
        </w:rPr>
      </w:pPr>
      <w:r w:rsidRPr="002219C2">
        <w:rPr>
          <w:highlight w:val="white"/>
        </w:rPr>
        <w:t xml:space="preserve">            Token nextToken = tokenList[index + 1];</w:t>
      </w:r>
    </w:p>
    <w:p w14:paraId="3D6F01E6" w14:textId="77777777" w:rsidR="002219C2" w:rsidRPr="002219C2" w:rsidRDefault="002219C2" w:rsidP="002219C2">
      <w:pPr>
        <w:pStyle w:val="Code"/>
        <w:rPr>
          <w:highlight w:val="white"/>
        </w:rPr>
      </w:pPr>
    </w:p>
    <w:p w14:paraId="66A8A135" w14:textId="77777777" w:rsidR="002219C2" w:rsidRPr="002219C2" w:rsidRDefault="002219C2" w:rsidP="002219C2">
      <w:pPr>
        <w:pStyle w:val="Code"/>
        <w:rPr>
          <w:highlight w:val="white"/>
        </w:rPr>
      </w:pPr>
      <w:r w:rsidRPr="002219C2">
        <w:rPr>
          <w:highlight w:val="white"/>
        </w:rPr>
        <w:t xml:space="preserve">            if ((nextToken.Id == CCompiler_Pre.Tokens.LEFT_PARENTHESIS) &amp;&amp;</w:t>
      </w:r>
    </w:p>
    <w:p w14:paraId="6E3D5820" w14:textId="77777777" w:rsidR="002219C2" w:rsidRPr="002219C2" w:rsidRDefault="002219C2" w:rsidP="002219C2">
      <w:pPr>
        <w:pStyle w:val="Code"/>
        <w:rPr>
          <w:highlight w:val="white"/>
        </w:rPr>
      </w:pPr>
      <w:r w:rsidRPr="002219C2">
        <w:rPr>
          <w:highlight w:val="white"/>
        </w:rPr>
        <w:t xml:space="preserve">                !nextToken.HasWhitespace()) {</w:t>
      </w:r>
    </w:p>
    <w:p w14:paraId="426AB6B7" w14:textId="77777777" w:rsidR="002219C2" w:rsidRPr="002219C2" w:rsidRDefault="002219C2" w:rsidP="002219C2">
      <w:pPr>
        <w:pStyle w:val="Code"/>
        <w:rPr>
          <w:highlight w:val="white"/>
        </w:rPr>
      </w:pPr>
      <w:r w:rsidRPr="002219C2">
        <w:rPr>
          <w:highlight w:val="white"/>
        </w:rPr>
        <w:t xml:space="preserve">              int countIndex = index + 2, level = 1, totalNewlineCount = 0;</w:t>
      </w:r>
    </w:p>
    <w:p w14:paraId="12F06453" w14:textId="77777777" w:rsidR="002219C2" w:rsidRPr="002219C2" w:rsidRDefault="002219C2" w:rsidP="002219C2">
      <w:pPr>
        <w:pStyle w:val="Code"/>
        <w:rPr>
          <w:highlight w:val="white"/>
        </w:rPr>
      </w:pPr>
      <w:r w:rsidRPr="002219C2">
        <w:rPr>
          <w:highlight w:val="white"/>
        </w:rPr>
        <w:t xml:space="preserve">              List&lt;Token&gt; subList = new List&lt;Token&gt;();</w:t>
      </w:r>
    </w:p>
    <w:p w14:paraId="2B456F76" w14:textId="77777777" w:rsidR="002219C2" w:rsidRPr="002219C2" w:rsidRDefault="002219C2" w:rsidP="002219C2">
      <w:pPr>
        <w:pStyle w:val="Code"/>
        <w:rPr>
          <w:highlight w:val="white"/>
        </w:rPr>
      </w:pPr>
      <w:r w:rsidRPr="002219C2">
        <w:rPr>
          <w:highlight w:val="white"/>
        </w:rPr>
        <w:t xml:space="preserve">              List&lt;List&lt;Token&gt;&gt; mainList = new List&lt;List&lt;Token&gt;&gt;();</w:t>
      </w:r>
    </w:p>
    <w:p w14:paraId="21D1DB42" w14:textId="77777777" w:rsidR="002219C2" w:rsidRPr="002219C2" w:rsidRDefault="002219C2" w:rsidP="002219C2">
      <w:pPr>
        <w:pStyle w:val="Code"/>
        <w:rPr>
          <w:highlight w:val="white"/>
        </w:rPr>
      </w:pPr>
      <w:r w:rsidRPr="002219C2">
        <w:rPr>
          <w:highlight w:val="white"/>
        </w:rPr>
        <w:t xml:space="preserve">        </w:t>
      </w:r>
    </w:p>
    <w:p w14:paraId="0AD54135" w14:textId="77777777" w:rsidR="002219C2" w:rsidRPr="002219C2" w:rsidRDefault="002219C2" w:rsidP="002219C2">
      <w:pPr>
        <w:pStyle w:val="Code"/>
        <w:rPr>
          <w:highlight w:val="white"/>
        </w:rPr>
      </w:pPr>
      <w:r w:rsidRPr="002219C2">
        <w:rPr>
          <w:highlight w:val="white"/>
        </w:rPr>
        <w:t xml:space="preserve">              while (true) {</w:t>
      </w:r>
    </w:p>
    <w:p w14:paraId="323333A5" w14:textId="77777777" w:rsidR="002219C2" w:rsidRPr="002219C2" w:rsidRDefault="002219C2" w:rsidP="002219C2">
      <w:pPr>
        <w:pStyle w:val="Code"/>
        <w:rPr>
          <w:highlight w:val="white"/>
        </w:rPr>
      </w:pPr>
      <w:r w:rsidRPr="002219C2">
        <w:rPr>
          <w:highlight w:val="white"/>
        </w:rPr>
        <w:t xml:space="preserve">                nextToken = tokenList[countIndex];</w:t>
      </w:r>
    </w:p>
    <w:p w14:paraId="71510CEA" w14:textId="77777777" w:rsidR="002219C2" w:rsidRPr="002219C2" w:rsidRDefault="002219C2" w:rsidP="002219C2">
      <w:pPr>
        <w:pStyle w:val="Code"/>
        <w:rPr>
          <w:highlight w:val="white"/>
        </w:rPr>
      </w:pPr>
      <w:r w:rsidRPr="002219C2">
        <w:rPr>
          <w:highlight w:val="white"/>
        </w:rPr>
        <w:t xml:space="preserve">                int newlineCount = nextToken.GetNewlineCount();</w:t>
      </w:r>
    </w:p>
    <w:p w14:paraId="4D697441" w14:textId="77777777" w:rsidR="002219C2" w:rsidRPr="002219C2" w:rsidRDefault="002219C2" w:rsidP="002219C2">
      <w:pPr>
        <w:pStyle w:val="Code"/>
        <w:rPr>
          <w:highlight w:val="white"/>
        </w:rPr>
      </w:pPr>
      <w:r w:rsidRPr="002219C2">
        <w:rPr>
          <w:highlight w:val="white"/>
        </w:rPr>
        <w:t xml:space="preserve">                totalNewlineCount += newlineCount;</w:t>
      </w:r>
    </w:p>
    <w:p w14:paraId="619DB635" w14:textId="77777777" w:rsidR="002219C2" w:rsidRPr="002219C2" w:rsidRDefault="002219C2" w:rsidP="002219C2">
      <w:pPr>
        <w:pStyle w:val="Code"/>
        <w:rPr>
          <w:highlight w:val="white"/>
        </w:rPr>
      </w:pPr>
      <w:r w:rsidRPr="002219C2">
        <w:rPr>
          <w:highlight w:val="white"/>
        </w:rPr>
        <w:t xml:space="preserve">                CCompiler_Main.Scanner.Line += newlineCount;</w:t>
      </w:r>
    </w:p>
    <w:p w14:paraId="7A63EBDD" w14:textId="77777777" w:rsidR="002219C2" w:rsidRPr="002219C2" w:rsidRDefault="002219C2" w:rsidP="002219C2">
      <w:pPr>
        <w:pStyle w:val="Code"/>
        <w:rPr>
          <w:highlight w:val="white"/>
        </w:rPr>
      </w:pPr>
      <w:r w:rsidRPr="002219C2">
        <w:rPr>
          <w:highlight w:val="white"/>
        </w:rPr>
        <w:t xml:space="preserve">                nextToken.ClearNewlineCount();</w:t>
      </w:r>
    </w:p>
    <w:p w14:paraId="665C6A9B" w14:textId="77777777" w:rsidR="002219C2" w:rsidRPr="002219C2" w:rsidRDefault="002219C2" w:rsidP="002219C2">
      <w:pPr>
        <w:pStyle w:val="Code"/>
        <w:rPr>
          <w:highlight w:val="white"/>
        </w:rPr>
      </w:pPr>
      <w:r w:rsidRPr="002219C2">
        <w:rPr>
          <w:highlight w:val="white"/>
        </w:rPr>
        <w:t xml:space="preserve">              </w:t>
      </w:r>
    </w:p>
    <w:p w14:paraId="027296C0" w14:textId="77777777" w:rsidR="002219C2" w:rsidRPr="002219C2" w:rsidRDefault="002219C2" w:rsidP="002219C2">
      <w:pPr>
        <w:pStyle w:val="Code"/>
        <w:rPr>
          <w:highlight w:val="white"/>
        </w:rPr>
      </w:pPr>
      <w:r w:rsidRPr="002219C2">
        <w:rPr>
          <w:highlight w:val="white"/>
        </w:rPr>
        <w:t xml:space="preserve">                Token token = tokenList[countIndex];</w:t>
      </w:r>
    </w:p>
    <w:p w14:paraId="010E0072" w14:textId="77777777" w:rsidR="002219C2" w:rsidRPr="002219C2" w:rsidRDefault="002219C2" w:rsidP="002219C2">
      <w:pPr>
        <w:pStyle w:val="Code"/>
        <w:rPr>
          <w:highlight w:val="white"/>
        </w:rPr>
      </w:pPr>
      <w:r w:rsidRPr="002219C2">
        <w:rPr>
          <w:highlight w:val="white"/>
        </w:rPr>
        <w:t xml:space="preserve">                Assert.Error(token.Id != CCompiler_Pre.Tokens.EOF,</w:t>
      </w:r>
    </w:p>
    <w:p w14:paraId="1133CDD7" w14:textId="77777777" w:rsidR="002219C2" w:rsidRPr="002219C2" w:rsidRDefault="002219C2" w:rsidP="002219C2">
      <w:pPr>
        <w:pStyle w:val="Code"/>
        <w:rPr>
          <w:highlight w:val="white"/>
        </w:rPr>
      </w:pPr>
      <w:r w:rsidRPr="002219C2">
        <w:rPr>
          <w:highlight w:val="white"/>
        </w:rPr>
        <w:t xml:space="preserve">                             Message.Invalid_end_of_macro_call);</w:t>
      </w:r>
    </w:p>
    <w:p w14:paraId="0B6C72F7" w14:textId="77777777" w:rsidR="002219C2" w:rsidRPr="002219C2" w:rsidRDefault="002219C2" w:rsidP="002219C2">
      <w:pPr>
        <w:pStyle w:val="Code"/>
        <w:rPr>
          <w:highlight w:val="white"/>
        </w:rPr>
      </w:pPr>
      <w:r w:rsidRPr="002219C2">
        <w:rPr>
          <w:highlight w:val="white"/>
        </w:rPr>
        <w:lastRenderedPageBreak/>
        <w:t xml:space="preserve">              </w:t>
      </w:r>
    </w:p>
    <w:p w14:paraId="5A83277B" w14:textId="77777777" w:rsidR="002219C2" w:rsidRPr="002219C2" w:rsidRDefault="002219C2" w:rsidP="002219C2">
      <w:pPr>
        <w:pStyle w:val="Code"/>
        <w:rPr>
          <w:highlight w:val="white"/>
        </w:rPr>
      </w:pPr>
      <w:r w:rsidRPr="002219C2">
        <w:rPr>
          <w:highlight w:val="white"/>
        </w:rPr>
        <w:t xml:space="preserve">                switch (token.Id) {</w:t>
      </w:r>
    </w:p>
    <w:p w14:paraId="748E7D18" w14:textId="77777777" w:rsidR="002219C2" w:rsidRPr="002219C2" w:rsidRDefault="002219C2" w:rsidP="002219C2">
      <w:pPr>
        <w:pStyle w:val="Code"/>
        <w:rPr>
          <w:highlight w:val="white"/>
        </w:rPr>
      </w:pPr>
      <w:r w:rsidRPr="002219C2">
        <w:rPr>
          <w:highlight w:val="white"/>
        </w:rPr>
        <w:t xml:space="preserve">                  case CCompiler_Pre.Tokens.LEFT_PARENTHESIS:</w:t>
      </w:r>
    </w:p>
    <w:p w14:paraId="1961E4DA" w14:textId="77777777" w:rsidR="002219C2" w:rsidRPr="002219C2" w:rsidRDefault="002219C2" w:rsidP="002219C2">
      <w:pPr>
        <w:pStyle w:val="Code"/>
        <w:rPr>
          <w:highlight w:val="white"/>
        </w:rPr>
      </w:pPr>
      <w:r w:rsidRPr="002219C2">
        <w:rPr>
          <w:highlight w:val="white"/>
        </w:rPr>
        <w:t xml:space="preserve">                    ++level;</w:t>
      </w:r>
    </w:p>
    <w:p w14:paraId="5B953EA9" w14:textId="77777777" w:rsidR="002219C2" w:rsidRPr="002219C2" w:rsidRDefault="002219C2" w:rsidP="002219C2">
      <w:pPr>
        <w:pStyle w:val="Code"/>
        <w:rPr>
          <w:highlight w:val="white"/>
        </w:rPr>
      </w:pPr>
      <w:r w:rsidRPr="002219C2">
        <w:rPr>
          <w:highlight w:val="white"/>
        </w:rPr>
        <w:t xml:space="preserve">                    subList.Add(token);</w:t>
      </w:r>
    </w:p>
    <w:p w14:paraId="0791AD78" w14:textId="77777777" w:rsidR="002219C2" w:rsidRPr="002219C2" w:rsidRDefault="002219C2" w:rsidP="002219C2">
      <w:pPr>
        <w:pStyle w:val="Code"/>
        <w:rPr>
          <w:highlight w:val="white"/>
        </w:rPr>
      </w:pPr>
      <w:r w:rsidRPr="002219C2">
        <w:rPr>
          <w:highlight w:val="white"/>
        </w:rPr>
        <w:t xml:space="preserve">                    break;</w:t>
      </w:r>
    </w:p>
    <w:p w14:paraId="7AB8806C" w14:textId="77777777" w:rsidR="002219C2" w:rsidRPr="002219C2" w:rsidRDefault="002219C2" w:rsidP="002219C2">
      <w:pPr>
        <w:pStyle w:val="Code"/>
        <w:rPr>
          <w:highlight w:val="white"/>
        </w:rPr>
      </w:pPr>
      <w:r w:rsidRPr="002219C2">
        <w:rPr>
          <w:highlight w:val="white"/>
        </w:rPr>
        <w:t xml:space="preserve">                  </w:t>
      </w:r>
    </w:p>
    <w:p w14:paraId="1323B968" w14:textId="77777777" w:rsidR="002219C2" w:rsidRPr="002219C2" w:rsidRDefault="002219C2" w:rsidP="002219C2">
      <w:pPr>
        <w:pStyle w:val="Code"/>
        <w:rPr>
          <w:highlight w:val="white"/>
        </w:rPr>
      </w:pPr>
      <w:r w:rsidRPr="002219C2">
        <w:rPr>
          <w:highlight w:val="white"/>
        </w:rPr>
        <w:t xml:space="preserve">                  case CCompiler_Pre.Tokens.RIGHT_PARENTHESIS:</w:t>
      </w:r>
    </w:p>
    <w:p w14:paraId="5C8C7C28" w14:textId="77777777" w:rsidR="002219C2" w:rsidRPr="002219C2" w:rsidRDefault="002219C2" w:rsidP="002219C2">
      <w:pPr>
        <w:pStyle w:val="Code"/>
        <w:rPr>
          <w:highlight w:val="white"/>
        </w:rPr>
      </w:pPr>
      <w:r w:rsidRPr="002219C2">
        <w:rPr>
          <w:highlight w:val="white"/>
        </w:rPr>
        <w:t xml:space="preserve">                    if ((--level) &gt; 0) {</w:t>
      </w:r>
    </w:p>
    <w:p w14:paraId="1483FF46" w14:textId="77777777" w:rsidR="002219C2" w:rsidRPr="002219C2" w:rsidRDefault="002219C2" w:rsidP="002219C2">
      <w:pPr>
        <w:pStyle w:val="Code"/>
        <w:rPr>
          <w:highlight w:val="white"/>
        </w:rPr>
      </w:pPr>
      <w:r w:rsidRPr="002219C2">
        <w:rPr>
          <w:highlight w:val="white"/>
        </w:rPr>
        <w:t xml:space="preserve">                      subList.Add(token);</w:t>
      </w:r>
    </w:p>
    <w:p w14:paraId="26E4D3C2" w14:textId="77777777" w:rsidR="002219C2" w:rsidRPr="002219C2" w:rsidRDefault="002219C2" w:rsidP="002219C2">
      <w:pPr>
        <w:pStyle w:val="Code"/>
        <w:rPr>
          <w:highlight w:val="white"/>
        </w:rPr>
      </w:pPr>
      <w:r w:rsidRPr="002219C2">
        <w:rPr>
          <w:highlight w:val="white"/>
        </w:rPr>
        <w:t xml:space="preserve">                    }</w:t>
      </w:r>
    </w:p>
    <w:p w14:paraId="339C7D36" w14:textId="77777777" w:rsidR="002219C2" w:rsidRPr="002219C2" w:rsidRDefault="002219C2" w:rsidP="002219C2">
      <w:pPr>
        <w:pStyle w:val="Code"/>
        <w:rPr>
          <w:highlight w:val="white"/>
        </w:rPr>
      </w:pPr>
      <w:r w:rsidRPr="002219C2">
        <w:rPr>
          <w:highlight w:val="white"/>
        </w:rPr>
        <w:t xml:space="preserve">                    break;</w:t>
      </w:r>
    </w:p>
    <w:p w14:paraId="157C6240" w14:textId="77777777" w:rsidR="002219C2" w:rsidRPr="002219C2" w:rsidRDefault="002219C2" w:rsidP="002219C2">
      <w:pPr>
        <w:pStyle w:val="Code"/>
        <w:rPr>
          <w:highlight w:val="white"/>
        </w:rPr>
      </w:pPr>
      <w:r w:rsidRPr="002219C2">
        <w:rPr>
          <w:highlight w:val="white"/>
        </w:rPr>
        <w:t xml:space="preserve">                  </w:t>
      </w:r>
    </w:p>
    <w:p w14:paraId="5FD1FEB9" w14:textId="77777777" w:rsidR="002219C2" w:rsidRPr="002219C2" w:rsidRDefault="002219C2" w:rsidP="002219C2">
      <w:pPr>
        <w:pStyle w:val="Code"/>
        <w:rPr>
          <w:highlight w:val="white"/>
        </w:rPr>
      </w:pPr>
      <w:r w:rsidRPr="002219C2">
        <w:rPr>
          <w:highlight w:val="white"/>
        </w:rPr>
        <w:t xml:space="preserve">                  default:</w:t>
      </w:r>
    </w:p>
    <w:p w14:paraId="2637E336" w14:textId="77777777" w:rsidR="002219C2" w:rsidRDefault="002219C2" w:rsidP="002219C2">
      <w:pPr>
        <w:pStyle w:val="Code"/>
        <w:rPr>
          <w:highlight w:val="white"/>
        </w:rPr>
      </w:pPr>
      <w:r w:rsidRPr="002219C2">
        <w:rPr>
          <w:highlight w:val="white"/>
        </w:rPr>
        <w:t xml:space="preserve">                    if ((level == 1) &amp;&amp;</w:t>
      </w:r>
    </w:p>
    <w:p w14:paraId="1625F85E" w14:textId="08FC0ACE" w:rsidR="002219C2" w:rsidRPr="002219C2" w:rsidRDefault="002219C2" w:rsidP="002219C2">
      <w:pPr>
        <w:pStyle w:val="Code"/>
        <w:rPr>
          <w:highlight w:val="white"/>
        </w:rPr>
      </w:pPr>
      <w:r>
        <w:rPr>
          <w:highlight w:val="white"/>
        </w:rPr>
        <w:t xml:space="preserve">                       </w:t>
      </w:r>
      <w:r w:rsidRPr="002219C2">
        <w:rPr>
          <w:highlight w:val="white"/>
        </w:rPr>
        <w:t xml:space="preserve"> (token.Id == CCompiler_Pre.Tokens.COMMA)) {</w:t>
      </w:r>
    </w:p>
    <w:p w14:paraId="06AB4C16" w14:textId="77777777" w:rsidR="002219C2" w:rsidRDefault="002219C2" w:rsidP="002219C2">
      <w:pPr>
        <w:pStyle w:val="Code"/>
        <w:rPr>
          <w:highlight w:val="white"/>
        </w:rPr>
      </w:pPr>
      <w:r w:rsidRPr="002219C2">
        <w:rPr>
          <w:highlight w:val="white"/>
        </w:rPr>
        <w:t xml:space="preserve">                      Assert.Error(subList.Count &gt; 0, name,</w:t>
      </w:r>
    </w:p>
    <w:p w14:paraId="49B5FCF9" w14:textId="3088C4E4"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w:t>
      </w:r>
    </w:p>
    <w:p w14:paraId="65B6B997" w14:textId="77777777" w:rsidR="002219C2" w:rsidRPr="002219C2" w:rsidRDefault="002219C2" w:rsidP="002219C2">
      <w:pPr>
        <w:pStyle w:val="Code"/>
        <w:rPr>
          <w:highlight w:val="white"/>
        </w:rPr>
      </w:pPr>
      <w:r w:rsidRPr="002219C2">
        <w:rPr>
          <w:highlight w:val="white"/>
        </w:rPr>
        <w:t xml:space="preserve">                      SearchForMacros(subList, nameStack); // XXX</w:t>
      </w:r>
    </w:p>
    <w:p w14:paraId="2DFACD98" w14:textId="77777777" w:rsidR="002219C2" w:rsidRPr="002219C2" w:rsidRDefault="002219C2" w:rsidP="002219C2">
      <w:pPr>
        <w:pStyle w:val="Code"/>
        <w:rPr>
          <w:highlight w:val="white"/>
        </w:rPr>
      </w:pPr>
      <w:r w:rsidRPr="002219C2">
        <w:rPr>
          <w:highlight w:val="white"/>
        </w:rPr>
        <w:t xml:space="preserve">                      mainList.Add(subList);</w:t>
      </w:r>
    </w:p>
    <w:p w14:paraId="09ADFDBD" w14:textId="77777777" w:rsidR="002219C2" w:rsidRPr="002219C2" w:rsidRDefault="002219C2" w:rsidP="002219C2">
      <w:pPr>
        <w:pStyle w:val="Code"/>
        <w:rPr>
          <w:highlight w:val="white"/>
        </w:rPr>
      </w:pPr>
      <w:r w:rsidRPr="002219C2">
        <w:rPr>
          <w:highlight w:val="white"/>
        </w:rPr>
        <w:t xml:space="preserve">                      subList = new List&lt;Token&gt;();</w:t>
      </w:r>
    </w:p>
    <w:p w14:paraId="72EBF401" w14:textId="77777777" w:rsidR="002219C2" w:rsidRPr="002219C2" w:rsidRDefault="002219C2" w:rsidP="002219C2">
      <w:pPr>
        <w:pStyle w:val="Code"/>
        <w:rPr>
          <w:highlight w:val="white"/>
        </w:rPr>
      </w:pPr>
      <w:r w:rsidRPr="002219C2">
        <w:rPr>
          <w:highlight w:val="white"/>
        </w:rPr>
        <w:t xml:space="preserve">                    }</w:t>
      </w:r>
    </w:p>
    <w:p w14:paraId="60FCBAFB" w14:textId="77777777" w:rsidR="002219C2" w:rsidRPr="002219C2" w:rsidRDefault="002219C2" w:rsidP="002219C2">
      <w:pPr>
        <w:pStyle w:val="Code"/>
        <w:rPr>
          <w:highlight w:val="white"/>
        </w:rPr>
      </w:pPr>
      <w:r w:rsidRPr="002219C2">
        <w:rPr>
          <w:highlight w:val="white"/>
        </w:rPr>
        <w:t xml:space="preserve">                    else {</w:t>
      </w:r>
    </w:p>
    <w:p w14:paraId="5A9E0952" w14:textId="77777777" w:rsidR="002219C2" w:rsidRPr="002219C2" w:rsidRDefault="002219C2" w:rsidP="002219C2">
      <w:pPr>
        <w:pStyle w:val="Code"/>
        <w:rPr>
          <w:highlight w:val="white"/>
        </w:rPr>
      </w:pPr>
      <w:r w:rsidRPr="002219C2">
        <w:rPr>
          <w:highlight w:val="white"/>
        </w:rPr>
        <w:t xml:space="preserve">                      subList.Add(token);</w:t>
      </w:r>
    </w:p>
    <w:p w14:paraId="7BD87C55" w14:textId="77777777" w:rsidR="002219C2" w:rsidRPr="002219C2" w:rsidRDefault="002219C2" w:rsidP="002219C2">
      <w:pPr>
        <w:pStyle w:val="Code"/>
        <w:rPr>
          <w:highlight w:val="white"/>
        </w:rPr>
      </w:pPr>
      <w:r w:rsidRPr="002219C2">
        <w:rPr>
          <w:highlight w:val="white"/>
        </w:rPr>
        <w:t xml:space="preserve">                    }</w:t>
      </w:r>
    </w:p>
    <w:p w14:paraId="3B26B826" w14:textId="77777777" w:rsidR="002219C2" w:rsidRPr="002219C2" w:rsidRDefault="002219C2" w:rsidP="002219C2">
      <w:pPr>
        <w:pStyle w:val="Code"/>
        <w:rPr>
          <w:highlight w:val="white"/>
        </w:rPr>
      </w:pPr>
      <w:r w:rsidRPr="002219C2">
        <w:rPr>
          <w:highlight w:val="white"/>
        </w:rPr>
        <w:t xml:space="preserve">                    break;</w:t>
      </w:r>
    </w:p>
    <w:p w14:paraId="5773599A" w14:textId="77777777" w:rsidR="002219C2" w:rsidRPr="002219C2" w:rsidRDefault="002219C2" w:rsidP="002219C2">
      <w:pPr>
        <w:pStyle w:val="Code"/>
        <w:rPr>
          <w:highlight w:val="white"/>
        </w:rPr>
      </w:pPr>
      <w:r w:rsidRPr="002219C2">
        <w:rPr>
          <w:highlight w:val="white"/>
        </w:rPr>
        <w:t xml:space="preserve">                }</w:t>
      </w:r>
    </w:p>
    <w:p w14:paraId="7F4153F0" w14:textId="77777777" w:rsidR="002219C2" w:rsidRPr="002219C2" w:rsidRDefault="002219C2" w:rsidP="002219C2">
      <w:pPr>
        <w:pStyle w:val="Code"/>
        <w:rPr>
          <w:highlight w:val="white"/>
        </w:rPr>
      </w:pPr>
      <w:r w:rsidRPr="002219C2">
        <w:rPr>
          <w:highlight w:val="white"/>
        </w:rPr>
        <w:t xml:space="preserve">              </w:t>
      </w:r>
    </w:p>
    <w:p w14:paraId="083E2D14" w14:textId="77777777" w:rsidR="002219C2" w:rsidRPr="002219C2" w:rsidRDefault="002219C2" w:rsidP="002219C2">
      <w:pPr>
        <w:pStyle w:val="Code"/>
        <w:rPr>
          <w:highlight w:val="white"/>
        </w:rPr>
      </w:pPr>
      <w:r w:rsidRPr="002219C2">
        <w:rPr>
          <w:highlight w:val="white"/>
        </w:rPr>
        <w:t xml:space="preserve">                if (level == 0) {</w:t>
      </w:r>
    </w:p>
    <w:p w14:paraId="41373FDA" w14:textId="77777777" w:rsidR="002219C2" w:rsidRDefault="002219C2" w:rsidP="002219C2">
      <w:pPr>
        <w:pStyle w:val="Code"/>
        <w:rPr>
          <w:highlight w:val="white"/>
        </w:rPr>
      </w:pPr>
      <w:r w:rsidRPr="002219C2">
        <w:rPr>
          <w:highlight w:val="white"/>
        </w:rPr>
        <w:t xml:space="preserve">                  Assert.Error(subList.Count &gt; 0, name,</w:t>
      </w:r>
    </w:p>
    <w:p w14:paraId="54541ABA" w14:textId="229520B5"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Message.Empty_macro_parameter_list);</w:t>
      </w:r>
    </w:p>
    <w:p w14:paraId="39922FD5" w14:textId="77777777" w:rsidR="002219C2" w:rsidRPr="002219C2" w:rsidRDefault="002219C2" w:rsidP="002219C2">
      <w:pPr>
        <w:pStyle w:val="Code"/>
        <w:rPr>
          <w:highlight w:val="white"/>
        </w:rPr>
      </w:pPr>
      <w:r w:rsidRPr="002219C2">
        <w:rPr>
          <w:highlight w:val="white"/>
        </w:rPr>
        <w:t xml:space="preserve">                  mainList.Add(subList);</w:t>
      </w:r>
    </w:p>
    <w:p w14:paraId="3841C530" w14:textId="77777777" w:rsidR="002219C2" w:rsidRPr="002219C2" w:rsidRDefault="002219C2" w:rsidP="002219C2">
      <w:pPr>
        <w:pStyle w:val="Code"/>
        <w:rPr>
          <w:highlight w:val="white"/>
        </w:rPr>
      </w:pPr>
      <w:r w:rsidRPr="002219C2">
        <w:rPr>
          <w:highlight w:val="white"/>
        </w:rPr>
        <w:t xml:space="preserve">                  break;</w:t>
      </w:r>
    </w:p>
    <w:p w14:paraId="4E368EDD" w14:textId="77777777" w:rsidR="002219C2" w:rsidRPr="002219C2" w:rsidRDefault="002219C2" w:rsidP="002219C2">
      <w:pPr>
        <w:pStyle w:val="Code"/>
        <w:rPr>
          <w:highlight w:val="white"/>
        </w:rPr>
      </w:pPr>
      <w:r w:rsidRPr="002219C2">
        <w:rPr>
          <w:highlight w:val="white"/>
        </w:rPr>
        <w:t xml:space="preserve">                }</w:t>
      </w:r>
    </w:p>
    <w:p w14:paraId="1E13989E" w14:textId="77777777" w:rsidR="002219C2" w:rsidRPr="002219C2" w:rsidRDefault="002219C2" w:rsidP="002219C2">
      <w:pPr>
        <w:pStyle w:val="Code"/>
        <w:rPr>
          <w:highlight w:val="white"/>
        </w:rPr>
      </w:pPr>
      <w:r w:rsidRPr="002219C2">
        <w:rPr>
          <w:highlight w:val="white"/>
        </w:rPr>
        <w:t xml:space="preserve">              </w:t>
      </w:r>
    </w:p>
    <w:p w14:paraId="70D2A130" w14:textId="77777777" w:rsidR="002219C2" w:rsidRPr="002219C2" w:rsidRDefault="002219C2" w:rsidP="002219C2">
      <w:pPr>
        <w:pStyle w:val="Code"/>
        <w:rPr>
          <w:highlight w:val="white"/>
        </w:rPr>
      </w:pPr>
      <w:r w:rsidRPr="002219C2">
        <w:rPr>
          <w:highlight w:val="white"/>
        </w:rPr>
        <w:t xml:space="preserve">                ++countIndex;</w:t>
      </w:r>
    </w:p>
    <w:p w14:paraId="5B7EACB1" w14:textId="77777777" w:rsidR="002219C2" w:rsidRPr="002219C2" w:rsidRDefault="002219C2" w:rsidP="002219C2">
      <w:pPr>
        <w:pStyle w:val="Code"/>
        <w:rPr>
          <w:highlight w:val="white"/>
        </w:rPr>
      </w:pPr>
      <w:r w:rsidRPr="002219C2">
        <w:rPr>
          <w:highlight w:val="white"/>
        </w:rPr>
        <w:t xml:space="preserve">              }</w:t>
      </w:r>
    </w:p>
    <w:p w14:paraId="25B3DEB0" w14:textId="77777777" w:rsidR="002219C2" w:rsidRPr="002219C2" w:rsidRDefault="002219C2" w:rsidP="002219C2">
      <w:pPr>
        <w:pStyle w:val="Code"/>
        <w:rPr>
          <w:highlight w:val="white"/>
        </w:rPr>
      </w:pPr>
    </w:p>
    <w:p w14:paraId="0072DE5B" w14:textId="77777777" w:rsidR="002219C2" w:rsidRPr="002219C2" w:rsidRDefault="002219C2" w:rsidP="002219C2">
      <w:pPr>
        <w:pStyle w:val="Code"/>
        <w:rPr>
          <w:highlight w:val="white"/>
        </w:rPr>
      </w:pPr>
      <w:r w:rsidRPr="002219C2">
        <w:rPr>
          <w:highlight w:val="white"/>
        </w:rPr>
        <w:t xml:space="preserve">              Macro macro = Preprocessor.MacroMap[name];</w:t>
      </w:r>
    </w:p>
    <w:p w14:paraId="3B7CEB1E" w14:textId="77777777" w:rsidR="00BF7E79" w:rsidRDefault="002219C2" w:rsidP="002219C2">
      <w:pPr>
        <w:pStyle w:val="Code"/>
        <w:rPr>
          <w:highlight w:val="white"/>
        </w:rPr>
      </w:pPr>
      <w:r w:rsidRPr="002219C2">
        <w:rPr>
          <w:highlight w:val="white"/>
        </w:rPr>
        <w:t xml:space="preserve">              Assert.Error(macro.Parameters() == mainList.Count, name,</w:t>
      </w:r>
    </w:p>
    <w:p w14:paraId="287B4F33" w14:textId="35FE7392" w:rsidR="002219C2" w:rsidRPr="002219C2" w:rsidRDefault="00BF7E79" w:rsidP="002219C2">
      <w:pPr>
        <w:pStyle w:val="Code"/>
        <w:rPr>
          <w:highlight w:val="white"/>
        </w:rPr>
      </w:pPr>
      <w:r>
        <w:rPr>
          <w:highlight w:val="white"/>
        </w:rPr>
        <w:t xml:space="preserve">                        </w:t>
      </w:r>
      <w:r w:rsidR="002219C2">
        <w:rPr>
          <w:highlight w:val="white"/>
        </w:rPr>
        <w:t xml:space="preserve"> </w:t>
      </w:r>
      <w:r w:rsidR="002219C2" w:rsidRPr="002219C2">
        <w:rPr>
          <w:highlight w:val="white"/>
        </w:rPr>
        <w:t>Message.Invalid_number_of_parameters_in_macro_call);</w:t>
      </w:r>
    </w:p>
    <w:p w14:paraId="1D9A2A1A" w14:textId="77777777" w:rsidR="002219C2" w:rsidRPr="002219C2" w:rsidRDefault="002219C2" w:rsidP="002219C2">
      <w:pPr>
        <w:pStyle w:val="Code"/>
        <w:rPr>
          <w:highlight w:val="white"/>
        </w:rPr>
      </w:pPr>
      <w:r w:rsidRPr="002219C2">
        <w:rPr>
          <w:highlight w:val="white"/>
        </w:rPr>
        <w:t xml:space="preserve">            </w:t>
      </w:r>
    </w:p>
    <w:p w14:paraId="3E4DE15E"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4CCB9649" w14:textId="77777777" w:rsidR="002219C2" w:rsidRPr="002219C2" w:rsidRDefault="002219C2" w:rsidP="002219C2">
      <w:pPr>
        <w:pStyle w:val="Code"/>
        <w:rPr>
          <w:highlight w:val="white"/>
        </w:rPr>
      </w:pPr>
      <w:r w:rsidRPr="002219C2">
        <w:rPr>
          <w:highlight w:val="white"/>
        </w:rPr>
        <w:t xml:space="preserve">            </w:t>
      </w:r>
    </w:p>
    <w:p w14:paraId="149E78A5" w14:textId="77777777" w:rsidR="00B86DAE" w:rsidRDefault="002219C2" w:rsidP="002219C2">
      <w:pPr>
        <w:pStyle w:val="Code"/>
        <w:rPr>
          <w:highlight w:val="white"/>
        </w:rPr>
      </w:pPr>
      <w:r w:rsidRPr="002219C2">
        <w:rPr>
          <w:highlight w:val="white"/>
        </w:rPr>
        <w:t xml:space="preserve">              for (int macroIndex = (cloneListX.Count - 1);</w:t>
      </w:r>
    </w:p>
    <w:p w14:paraId="39513EC5" w14:textId="21B5F56C" w:rsidR="002219C2" w:rsidRPr="002219C2" w:rsidRDefault="00B86DAE" w:rsidP="002219C2">
      <w:pPr>
        <w:pStyle w:val="Code"/>
        <w:rPr>
          <w:highlight w:val="white"/>
        </w:rPr>
      </w:pPr>
      <w:r>
        <w:rPr>
          <w:highlight w:val="white"/>
        </w:rPr>
        <w:t xml:space="preserve">                  </w:t>
      </w:r>
      <w:r w:rsidR="002219C2" w:rsidRPr="002219C2">
        <w:rPr>
          <w:highlight w:val="white"/>
        </w:rPr>
        <w:t xml:space="preserve"> macroIndex &gt;= 0; --macroIndex) {</w:t>
      </w:r>
    </w:p>
    <w:p w14:paraId="7CE1D3A5" w14:textId="77777777" w:rsidR="002219C2" w:rsidRPr="002219C2" w:rsidRDefault="002219C2" w:rsidP="002219C2">
      <w:pPr>
        <w:pStyle w:val="Code"/>
        <w:rPr>
          <w:highlight w:val="white"/>
        </w:rPr>
      </w:pPr>
      <w:r w:rsidRPr="002219C2">
        <w:rPr>
          <w:highlight w:val="white"/>
        </w:rPr>
        <w:t xml:space="preserve">                Token macroToken = cloneListX[macroIndex];</w:t>
      </w:r>
    </w:p>
    <w:p w14:paraId="7E81571A" w14:textId="77777777" w:rsidR="002219C2" w:rsidRPr="002219C2" w:rsidRDefault="002219C2" w:rsidP="002219C2">
      <w:pPr>
        <w:pStyle w:val="Code"/>
        <w:rPr>
          <w:highlight w:val="white"/>
        </w:rPr>
      </w:pPr>
    </w:p>
    <w:p w14:paraId="42F76B85" w14:textId="77777777" w:rsidR="002219C2" w:rsidRPr="002219C2" w:rsidRDefault="002219C2" w:rsidP="002219C2">
      <w:pPr>
        <w:pStyle w:val="Code"/>
        <w:rPr>
          <w:highlight w:val="white"/>
        </w:rPr>
      </w:pPr>
      <w:r w:rsidRPr="002219C2">
        <w:rPr>
          <w:highlight w:val="white"/>
        </w:rPr>
        <w:t xml:space="preserve">                if (macroToken.Id == CCompiler_Pre.Tokens.MARK) {</w:t>
      </w:r>
    </w:p>
    <w:p w14:paraId="28E49686" w14:textId="77777777" w:rsidR="002219C2" w:rsidRPr="002219C2" w:rsidRDefault="002219C2" w:rsidP="002219C2">
      <w:pPr>
        <w:pStyle w:val="Code"/>
        <w:rPr>
          <w:highlight w:val="white"/>
        </w:rPr>
      </w:pPr>
      <w:r w:rsidRPr="002219C2">
        <w:rPr>
          <w:highlight w:val="white"/>
        </w:rPr>
        <w:t xml:space="preserve">                  int markIndex = (int) macroToken.Value;</w:t>
      </w:r>
    </w:p>
    <w:p w14:paraId="646F57E9" w14:textId="77777777" w:rsidR="002219C2" w:rsidRPr="002219C2" w:rsidRDefault="002219C2" w:rsidP="002219C2">
      <w:pPr>
        <w:pStyle w:val="Code"/>
        <w:rPr>
          <w:highlight w:val="white"/>
        </w:rPr>
      </w:pPr>
      <w:r w:rsidRPr="002219C2">
        <w:rPr>
          <w:highlight w:val="white"/>
        </w:rPr>
        <w:t xml:space="preserve">                  cloneListX.RemoveAt(macroIndex);</w:t>
      </w:r>
    </w:p>
    <w:p w14:paraId="1E8C7F8E" w14:textId="77777777" w:rsidR="002219C2" w:rsidRPr="002219C2" w:rsidRDefault="002219C2" w:rsidP="002219C2">
      <w:pPr>
        <w:pStyle w:val="Code"/>
        <w:rPr>
          <w:highlight w:val="white"/>
        </w:rPr>
      </w:pPr>
      <w:r w:rsidRPr="002219C2">
        <w:rPr>
          <w:highlight w:val="white"/>
        </w:rPr>
        <w:t xml:space="preserve">                  List&lt;Token&gt; replaceList = CloneList(mainList[markIndex]);</w:t>
      </w:r>
    </w:p>
    <w:p w14:paraId="0F06325F" w14:textId="77777777" w:rsidR="002219C2" w:rsidRPr="002219C2" w:rsidRDefault="002219C2" w:rsidP="002219C2">
      <w:pPr>
        <w:pStyle w:val="Code"/>
        <w:rPr>
          <w:highlight w:val="white"/>
        </w:rPr>
      </w:pPr>
    </w:p>
    <w:p w14:paraId="3F9169DE" w14:textId="340ECA29" w:rsidR="00B86DAE" w:rsidRDefault="002219C2" w:rsidP="002219C2">
      <w:pPr>
        <w:pStyle w:val="Code"/>
        <w:rPr>
          <w:highlight w:val="white"/>
        </w:rPr>
      </w:pPr>
      <w:r w:rsidRPr="002219C2">
        <w:rPr>
          <w:highlight w:val="white"/>
        </w:rPr>
        <w:t xml:space="preserve">                  if ((macroIndex &gt; 0) &amp;&amp;</w:t>
      </w:r>
      <w:r w:rsidR="00B86DAE">
        <w:rPr>
          <w:highlight w:val="white"/>
        </w:rPr>
        <w:t xml:space="preserve"> </w:t>
      </w:r>
      <w:r w:rsidRPr="002219C2">
        <w:rPr>
          <w:highlight w:val="white"/>
        </w:rPr>
        <w:t>(cloneListX[macroIndex - 1].Id ==</w:t>
      </w:r>
    </w:p>
    <w:p w14:paraId="7BC71A6F" w14:textId="2EFF30CD" w:rsidR="002219C2" w:rsidRPr="002219C2" w:rsidRDefault="00B86DAE" w:rsidP="002219C2">
      <w:pPr>
        <w:pStyle w:val="Code"/>
        <w:rPr>
          <w:highlight w:val="white"/>
        </w:rPr>
      </w:pPr>
      <w:r>
        <w:rPr>
          <w:highlight w:val="white"/>
        </w:rPr>
        <w:t xml:space="preserve">                                           </w:t>
      </w:r>
      <w:r w:rsidR="002219C2" w:rsidRPr="002219C2">
        <w:rPr>
          <w:highlight w:val="white"/>
        </w:rPr>
        <w:t>CCompiler_Pre.Tokens.SHARP)) {</w:t>
      </w:r>
    </w:p>
    <w:p w14:paraId="204E0FCF" w14:textId="77777777" w:rsidR="002219C2" w:rsidRPr="002219C2" w:rsidRDefault="002219C2" w:rsidP="002219C2">
      <w:pPr>
        <w:pStyle w:val="Code"/>
        <w:rPr>
          <w:highlight w:val="white"/>
        </w:rPr>
      </w:pPr>
      <w:r w:rsidRPr="002219C2">
        <w:rPr>
          <w:highlight w:val="white"/>
        </w:rPr>
        <w:t xml:space="preserve">                    string text = "\"" + TokenListToString(replaceList) + "\"";</w:t>
      </w:r>
    </w:p>
    <w:p w14:paraId="79A8A072" w14:textId="77777777" w:rsidR="000D1B93" w:rsidRDefault="002219C2" w:rsidP="002219C2">
      <w:pPr>
        <w:pStyle w:val="Code"/>
        <w:rPr>
          <w:highlight w:val="white"/>
        </w:rPr>
      </w:pPr>
      <w:r w:rsidRPr="002219C2">
        <w:rPr>
          <w:highlight w:val="white"/>
        </w:rPr>
        <w:t xml:space="preserve">                    cloneListX.Insert(macroIndex,</w:t>
      </w:r>
    </w:p>
    <w:p w14:paraId="6DC138DC" w14:textId="7E3F30DC" w:rsidR="002219C2" w:rsidRPr="002219C2" w:rsidRDefault="000D1B93" w:rsidP="000D1B93">
      <w:pPr>
        <w:pStyle w:val="Code"/>
        <w:rPr>
          <w:highlight w:val="white"/>
        </w:rPr>
      </w:pPr>
      <w:r>
        <w:rPr>
          <w:highlight w:val="white"/>
        </w:rPr>
        <w:lastRenderedPageBreak/>
        <w:t xml:space="preserve">                                </w:t>
      </w:r>
      <w:r w:rsidR="002219C2" w:rsidRPr="002219C2">
        <w:rPr>
          <w:highlight w:val="white"/>
        </w:rPr>
        <w:t>new</w:t>
      </w:r>
      <w:r>
        <w:rPr>
          <w:highlight w:val="white"/>
        </w:rPr>
        <w:t xml:space="preserve"> </w:t>
      </w:r>
      <w:r w:rsidR="002219C2" w:rsidRPr="002219C2">
        <w:rPr>
          <w:highlight w:val="white"/>
        </w:rPr>
        <w:t>Token(CCompiler_Pre.Tokens.STRING, text));</w:t>
      </w:r>
    </w:p>
    <w:p w14:paraId="28AF46C3" w14:textId="77777777" w:rsidR="002219C2" w:rsidRPr="002219C2" w:rsidRDefault="002219C2" w:rsidP="002219C2">
      <w:pPr>
        <w:pStyle w:val="Code"/>
        <w:rPr>
          <w:highlight w:val="white"/>
        </w:rPr>
      </w:pPr>
      <w:r w:rsidRPr="002219C2">
        <w:rPr>
          <w:highlight w:val="white"/>
        </w:rPr>
        <w:t xml:space="preserve">                    cloneListX.RemoveAt(--macroIndex);</w:t>
      </w:r>
    </w:p>
    <w:p w14:paraId="673A5D9C" w14:textId="77777777" w:rsidR="002219C2" w:rsidRPr="002219C2" w:rsidRDefault="002219C2" w:rsidP="002219C2">
      <w:pPr>
        <w:pStyle w:val="Code"/>
        <w:rPr>
          <w:highlight w:val="white"/>
        </w:rPr>
      </w:pPr>
      <w:r w:rsidRPr="002219C2">
        <w:rPr>
          <w:highlight w:val="white"/>
        </w:rPr>
        <w:t xml:space="preserve">                  }</w:t>
      </w:r>
    </w:p>
    <w:p w14:paraId="45262168" w14:textId="77777777" w:rsidR="002219C2" w:rsidRPr="002219C2" w:rsidRDefault="002219C2" w:rsidP="002219C2">
      <w:pPr>
        <w:pStyle w:val="Code"/>
        <w:rPr>
          <w:highlight w:val="white"/>
        </w:rPr>
      </w:pPr>
      <w:r w:rsidRPr="002219C2">
        <w:rPr>
          <w:highlight w:val="white"/>
        </w:rPr>
        <w:t xml:space="preserve">                  else {</w:t>
      </w:r>
    </w:p>
    <w:p w14:paraId="62DC76A9" w14:textId="77777777" w:rsidR="002219C2" w:rsidRPr="002219C2" w:rsidRDefault="002219C2" w:rsidP="002219C2">
      <w:pPr>
        <w:pStyle w:val="Code"/>
        <w:rPr>
          <w:highlight w:val="white"/>
        </w:rPr>
      </w:pPr>
      <w:r w:rsidRPr="002219C2">
        <w:rPr>
          <w:highlight w:val="white"/>
        </w:rPr>
        <w:t xml:space="preserve">                    cloneListX.InsertRange(macroIndex, replaceList);</w:t>
      </w:r>
    </w:p>
    <w:p w14:paraId="3EC1101B" w14:textId="77777777" w:rsidR="002219C2" w:rsidRPr="002219C2" w:rsidRDefault="002219C2" w:rsidP="002219C2">
      <w:pPr>
        <w:pStyle w:val="Code"/>
        <w:rPr>
          <w:highlight w:val="white"/>
        </w:rPr>
      </w:pPr>
      <w:r w:rsidRPr="002219C2">
        <w:rPr>
          <w:highlight w:val="white"/>
        </w:rPr>
        <w:t xml:space="preserve">                  }</w:t>
      </w:r>
    </w:p>
    <w:p w14:paraId="0F93A611" w14:textId="77777777" w:rsidR="002219C2" w:rsidRPr="002219C2" w:rsidRDefault="002219C2" w:rsidP="002219C2">
      <w:pPr>
        <w:pStyle w:val="Code"/>
        <w:rPr>
          <w:highlight w:val="white"/>
        </w:rPr>
      </w:pPr>
      <w:r w:rsidRPr="002219C2">
        <w:rPr>
          <w:highlight w:val="white"/>
        </w:rPr>
        <w:t xml:space="preserve">                }              </w:t>
      </w:r>
    </w:p>
    <w:p w14:paraId="2E568DE1" w14:textId="77777777" w:rsidR="002219C2" w:rsidRPr="002219C2" w:rsidRDefault="002219C2" w:rsidP="002219C2">
      <w:pPr>
        <w:pStyle w:val="Code"/>
        <w:rPr>
          <w:highlight w:val="white"/>
        </w:rPr>
      </w:pPr>
      <w:r w:rsidRPr="002219C2">
        <w:rPr>
          <w:highlight w:val="white"/>
        </w:rPr>
        <w:t xml:space="preserve">              }</w:t>
      </w:r>
    </w:p>
    <w:p w14:paraId="498DB0F4" w14:textId="77777777" w:rsidR="002219C2" w:rsidRPr="002219C2" w:rsidRDefault="002219C2" w:rsidP="002219C2">
      <w:pPr>
        <w:pStyle w:val="Code"/>
        <w:rPr>
          <w:highlight w:val="white"/>
        </w:rPr>
      </w:pPr>
    </w:p>
    <w:p w14:paraId="5BCA4DAA" w14:textId="77777777" w:rsidR="002219C2" w:rsidRPr="002219C2" w:rsidRDefault="002219C2" w:rsidP="002219C2">
      <w:pPr>
        <w:pStyle w:val="Code"/>
        <w:rPr>
          <w:highlight w:val="white"/>
        </w:rPr>
      </w:pPr>
      <w:r w:rsidRPr="002219C2">
        <w:rPr>
          <w:highlight w:val="white"/>
        </w:rPr>
        <w:t xml:space="preserve">              nameStack.Push(name);</w:t>
      </w:r>
    </w:p>
    <w:p w14:paraId="7B126878" w14:textId="77777777" w:rsidR="002219C2" w:rsidRPr="002219C2" w:rsidRDefault="002219C2" w:rsidP="002219C2">
      <w:pPr>
        <w:pStyle w:val="Code"/>
        <w:rPr>
          <w:highlight w:val="white"/>
        </w:rPr>
      </w:pPr>
      <w:r w:rsidRPr="002219C2">
        <w:rPr>
          <w:highlight w:val="white"/>
        </w:rPr>
        <w:t xml:space="preserve">              SearchForMacros(cloneListX, nameStack);</w:t>
      </w:r>
    </w:p>
    <w:p w14:paraId="0C3EAB26" w14:textId="77777777" w:rsidR="002219C2" w:rsidRPr="002219C2" w:rsidRDefault="002219C2" w:rsidP="002219C2">
      <w:pPr>
        <w:pStyle w:val="Code"/>
        <w:rPr>
          <w:highlight w:val="white"/>
        </w:rPr>
      </w:pPr>
      <w:r w:rsidRPr="002219C2">
        <w:rPr>
          <w:highlight w:val="white"/>
        </w:rPr>
        <w:t xml:space="preserve">              nameStack.Pop();</w:t>
      </w:r>
    </w:p>
    <w:p w14:paraId="5B38857A" w14:textId="77777777" w:rsidR="002219C2" w:rsidRPr="002219C2" w:rsidRDefault="002219C2" w:rsidP="002219C2">
      <w:pPr>
        <w:pStyle w:val="Code"/>
        <w:rPr>
          <w:highlight w:val="white"/>
        </w:rPr>
      </w:pPr>
    </w:p>
    <w:p w14:paraId="22658DC3" w14:textId="77777777" w:rsidR="002219C2" w:rsidRPr="002219C2" w:rsidRDefault="002219C2" w:rsidP="002219C2">
      <w:pPr>
        <w:pStyle w:val="Code"/>
        <w:rPr>
          <w:highlight w:val="white"/>
        </w:rPr>
      </w:pPr>
      <w:r w:rsidRPr="002219C2">
        <w:rPr>
          <w:highlight w:val="white"/>
        </w:rPr>
        <w:t xml:space="preserve">              tokenList.RemoveRange(index, countIndex - index + 1);</w:t>
      </w:r>
    </w:p>
    <w:p w14:paraId="2CFC2FA8" w14:textId="77777777" w:rsidR="002219C2" w:rsidRPr="002219C2" w:rsidRDefault="002219C2" w:rsidP="002219C2">
      <w:pPr>
        <w:pStyle w:val="Code"/>
        <w:rPr>
          <w:highlight w:val="white"/>
        </w:rPr>
      </w:pPr>
      <w:r w:rsidRPr="002219C2">
        <w:rPr>
          <w:highlight w:val="white"/>
        </w:rPr>
        <w:t xml:space="preserve">              tokenList.InsertRange(index, cloneListX);</w:t>
      </w:r>
    </w:p>
    <w:p w14:paraId="61BD1440"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60236D84" w14:textId="77777777" w:rsidR="000D1B93" w:rsidRDefault="002219C2" w:rsidP="002219C2">
      <w:pPr>
        <w:pStyle w:val="Code"/>
        <w:rPr>
          <w:highlight w:val="white"/>
        </w:rPr>
      </w:pPr>
      <w:r w:rsidRPr="002219C2">
        <w:rPr>
          <w:highlight w:val="white"/>
        </w:rPr>
        <w:t xml:space="preserve">              tokenList[index +</w:t>
      </w:r>
    </w:p>
    <w:p w14:paraId="2DBEBB62" w14:textId="66F2DD2F" w:rsidR="002219C2" w:rsidRPr="002219C2" w:rsidRDefault="000D1B93" w:rsidP="002219C2">
      <w:pPr>
        <w:pStyle w:val="Code"/>
        <w:rPr>
          <w:highlight w:val="white"/>
        </w:rPr>
      </w:pPr>
      <w:r>
        <w:rPr>
          <w:highlight w:val="white"/>
        </w:rPr>
        <w:t xml:space="preserve">                       </w:t>
      </w:r>
      <w:r w:rsidR="002219C2" w:rsidRPr="002219C2">
        <w:rPr>
          <w:highlight w:val="white"/>
        </w:rPr>
        <w:t xml:space="preserve"> cloneListX.Count].AddNewlineCount(totalNewlineCount);</w:t>
      </w:r>
    </w:p>
    <w:p w14:paraId="09277A2B" w14:textId="77777777" w:rsidR="002219C2" w:rsidRPr="002219C2" w:rsidRDefault="002219C2" w:rsidP="002219C2">
      <w:pPr>
        <w:pStyle w:val="Code"/>
        <w:rPr>
          <w:highlight w:val="white"/>
        </w:rPr>
      </w:pPr>
      <w:r w:rsidRPr="002219C2">
        <w:rPr>
          <w:highlight w:val="white"/>
        </w:rPr>
        <w:t xml:space="preserve">              index += cloneListX.Count - 1;</w:t>
      </w:r>
    </w:p>
    <w:p w14:paraId="4A8675BF" w14:textId="77777777" w:rsidR="002219C2" w:rsidRPr="002219C2" w:rsidRDefault="002219C2" w:rsidP="002219C2">
      <w:pPr>
        <w:pStyle w:val="Code"/>
        <w:rPr>
          <w:highlight w:val="white"/>
        </w:rPr>
      </w:pPr>
      <w:r w:rsidRPr="002219C2">
        <w:rPr>
          <w:highlight w:val="white"/>
        </w:rPr>
        <w:t xml:space="preserve">            }</w:t>
      </w:r>
    </w:p>
    <w:p w14:paraId="23600E15" w14:textId="77777777" w:rsidR="002219C2" w:rsidRPr="002219C2" w:rsidRDefault="002219C2" w:rsidP="002219C2">
      <w:pPr>
        <w:pStyle w:val="Code"/>
        <w:rPr>
          <w:highlight w:val="white"/>
        </w:rPr>
      </w:pPr>
      <w:r w:rsidRPr="002219C2">
        <w:rPr>
          <w:highlight w:val="white"/>
        </w:rPr>
        <w:t xml:space="preserve">            else {</w:t>
      </w:r>
    </w:p>
    <w:p w14:paraId="37091279" w14:textId="77777777" w:rsidR="002219C2" w:rsidRPr="002219C2" w:rsidRDefault="002219C2" w:rsidP="002219C2">
      <w:pPr>
        <w:pStyle w:val="Code"/>
        <w:rPr>
          <w:highlight w:val="white"/>
        </w:rPr>
      </w:pPr>
      <w:r w:rsidRPr="002219C2">
        <w:rPr>
          <w:highlight w:val="white"/>
        </w:rPr>
        <w:t xml:space="preserve">              Macro macro = Preprocessor.MacroMap[name];</w:t>
      </w:r>
    </w:p>
    <w:p w14:paraId="549B17D7" w14:textId="77777777" w:rsidR="000D1B93" w:rsidRDefault="002219C2" w:rsidP="002219C2">
      <w:pPr>
        <w:pStyle w:val="Code"/>
        <w:rPr>
          <w:highlight w:val="white"/>
        </w:rPr>
      </w:pPr>
      <w:r w:rsidRPr="002219C2">
        <w:rPr>
          <w:highlight w:val="white"/>
        </w:rPr>
        <w:t xml:space="preserve">              Assert.Error(macro.Parameters() == 0, name,</w:t>
      </w:r>
      <w:r w:rsidR="000D1B93">
        <w:rPr>
          <w:highlight w:val="white"/>
        </w:rPr>
        <w:t xml:space="preserve"> </w:t>
      </w:r>
      <w:r w:rsidRPr="002219C2">
        <w:rPr>
          <w:highlight w:val="white"/>
        </w:rPr>
        <w:t>Message.</w:t>
      </w:r>
    </w:p>
    <w:p w14:paraId="62577477" w14:textId="0DCBD21B" w:rsidR="002219C2" w:rsidRPr="002219C2" w:rsidRDefault="000D1B93" w:rsidP="002219C2">
      <w:pPr>
        <w:pStyle w:val="Code"/>
        <w:rPr>
          <w:highlight w:val="white"/>
        </w:rPr>
      </w:pPr>
      <w:r>
        <w:rPr>
          <w:highlight w:val="white"/>
        </w:rPr>
        <w:t xml:space="preserve">                           </w:t>
      </w:r>
      <w:r w:rsidR="002219C2" w:rsidRPr="002219C2">
        <w:rPr>
          <w:highlight w:val="white"/>
        </w:rPr>
        <w:t>Invalid_number_of_parameters_in_macro_call);</w:t>
      </w:r>
    </w:p>
    <w:p w14:paraId="501BDEE8"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584356C7" w14:textId="77777777" w:rsidR="002219C2" w:rsidRPr="002219C2" w:rsidRDefault="002219C2" w:rsidP="002219C2">
      <w:pPr>
        <w:pStyle w:val="Code"/>
        <w:rPr>
          <w:highlight w:val="white"/>
        </w:rPr>
      </w:pPr>
      <w:r w:rsidRPr="002219C2">
        <w:rPr>
          <w:highlight w:val="white"/>
        </w:rPr>
        <w:t xml:space="preserve">              nameStack.Push(name);</w:t>
      </w:r>
    </w:p>
    <w:p w14:paraId="2A64EABC" w14:textId="77777777" w:rsidR="002219C2" w:rsidRPr="002219C2" w:rsidRDefault="002219C2" w:rsidP="002219C2">
      <w:pPr>
        <w:pStyle w:val="Code"/>
        <w:rPr>
          <w:highlight w:val="white"/>
        </w:rPr>
      </w:pPr>
      <w:r w:rsidRPr="002219C2">
        <w:rPr>
          <w:highlight w:val="white"/>
        </w:rPr>
        <w:t xml:space="preserve">              SearchForMacros(cloneListX, nameStack);</w:t>
      </w:r>
    </w:p>
    <w:p w14:paraId="7C8DEAFC" w14:textId="77777777" w:rsidR="002219C2" w:rsidRPr="002219C2" w:rsidRDefault="002219C2" w:rsidP="002219C2">
      <w:pPr>
        <w:pStyle w:val="Code"/>
        <w:rPr>
          <w:highlight w:val="white"/>
        </w:rPr>
      </w:pPr>
      <w:r w:rsidRPr="002219C2">
        <w:rPr>
          <w:highlight w:val="white"/>
        </w:rPr>
        <w:t xml:space="preserve">              nameStack.Pop();</w:t>
      </w:r>
    </w:p>
    <w:p w14:paraId="6B7CCAB1" w14:textId="77777777" w:rsidR="002219C2" w:rsidRPr="002219C2" w:rsidRDefault="002219C2" w:rsidP="002219C2">
      <w:pPr>
        <w:pStyle w:val="Code"/>
        <w:rPr>
          <w:highlight w:val="white"/>
        </w:rPr>
      </w:pPr>
    </w:p>
    <w:p w14:paraId="2D78DFF6" w14:textId="77777777" w:rsidR="002219C2" w:rsidRPr="002219C2" w:rsidRDefault="002219C2" w:rsidP="002219C2">
      <w:pPr>
        <w:pStyle w:val="Code"/>
        <w:rPr>
          <w:highlight w:val="white"/>
        </w:rPr>
      </w:pPr>
      <w:r w:rsidRPr="002219C2">
        <w:rPr>
          <w:highlight w:val="white"/>
        </w:rPr>
        <w:t xml:space="preserve">              tokenList.RemoveAt(index);</w:t>
      </w:r>
    </w:p>
    <w:p w14:paraId="1134BD5B" w14:textId="77777777" w:rsidR="002219C2" w:rsidRPr="002219C2" w:rsidRDefault="002219C2" w:rsidP="002219C2">
      <w:pPr>
        <w:pStyle w:val="Code"/>
        <w:rPr>
          <w:highlight w:val="white"/>
        </w:rPr>
      </w:pPr>
      <w:r w:rsidRPr="002219C2">
        <w:rPr>
          <w:highlight w:val="white"/>
        </w:rPr>
        <w:t xml:space="preserve">              tokenList.InsertRange(index, cloneListX);</w:t>
      </w:r>
    </w:p>
    <w:p w14:paraId="2F510F7F"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53CC40E5" w14:textId="77777777" w:rsidR="002219C2" w:rsidRPr="002219C2" w:rsidRDefault="002219C2" w:rsidP="002219C2">
      <w:pPr>
        <w:pStyle w:val="Code"/>
        <w:rPr>
          <w:highlight w:val="white"/>
        </w:rPr>
      </w:pPr>
      <w:r w:rsidRPr="002219C2">
        <w:rPr>
          <w:highlight w:val="white"/>
        </w:rPr>
        <w:t xml:space="preserve">              index += cloneListX.Count - 1;</w:t>
      </w:r>
    </w:p>
    <w:p w14:paraId="5DE26F26" w14:textId="77777777" w:rsidR="002219C2" w:rsidRPr="002219C2" w:rsidRDefault="002219C2" w:rsidP="002219C2">
      <w:pPr>
        <w:pStyle w:val="Code"/>
        <w:rPr>
          <w:highlight w:val="white"/>
        </w:rPr>
      </w:pPr>
      <w:r w:rsidRPr="002219C2">
        <w:rPr>
          <w:highlight w:val="white"/>
        </w:rPr>
        <w:t xml:space="preserve">            }</w:t>
      </w:r>
    </w:p>
    <w:p w14:paraId="52CEFC77" w14:textId="77777777" w:rsidR="002219C2" w:rsidRPr="002219C2" w:rsidRDefault="002219C2" w:rsidP="002219C2">
      <w:pPr>
        <w:pStyle w:val="Code"/>
        <w:rPr>
          <w:highlight w:val="white"/>
        </w:rPr>
      </w:pPr>
      <w:r w:rsidRPr="002219C2">
        <w:rPr>
          <w:highlight w:val="white"/>
        </w:rPr>
        <w:t xml:space="preserve">          }</w:t>
      </w:r>
    </w:p>
    <w:p w14:paraId="69B83E24" w14:textId="77777777" w:rsidR="002219C2" w:rsidRPr="002219C2" w:rsidRDefault="002219C2" w:rsidP="002219C2">
      <w:pPr>
        <w:pStyle w:val="Code"/>
        <w:rPr>
          <w:highlight w:val="white"/>
        </w:rPr>
      </w:pPr>
      <w:r w:rsidRPr="002219C2">
        <w:rPr>
          <w:highlight w:val="white"/>
        </w:rPr>
        <w:t xml:space="preserve">          else if (name.Equals("__STDC__")) {</w:t>
      </w:r>
    </w:p>
    <w:p w14:paraId="7860AF07" w14:textId="77777777" w:rsidR="00FA0A00" w:rsidRDefault="002219C2" w:rsidP="002219C2">
      <w:pPr>
        <w:pStyle w:val="Code"/>
        <w:rPr>
          <w:highlight w:val="white"/>
        </w:rPr>
      </w:pPr>
      <w:r w:rsidRPr="002219C2">
        <w:rPr>
          <w:highlight w:val="white"/>
        </w:rPr>
        <w:t xml:space="preserve">            tokenList[index] =</w:t>
      </w:r>
    </w:p>
    <w:p w14:paraId="5C34CDE8" w14:textId="36749238" w:rsidR="002219C2" w:rsidRPr="002219C2" w:rsidRDefault="00FA0A00" w:rsidP="002219C2">
      <w:pPr>
        <w:pStyle w:val="Code"/>
        <w:rPr>
          <w:highlight w:val="white"/>
        </w:rPr>
      </w:pPr>
      <w:r>
        <w:rPr>
          <w:highlight w:val="white"/>
        </w:rPr>
        <w:t xml:space="preserve">             </w:t>
      </w:r>
      <w:r w:rsidR="002219C2" w:rsidRPr="002219C2">
        <w:rPr>
          <w:highlight w:val="white"/>
        </w:rPr>
        <w:t xml:space="preserve"> new Token(CCompiler_Pre.Tokens.TOKEN, 1, beginNewlineCount);</w:t>
      </w:r>
    </w:p>
    <w:p w14:paraId="70CC2D85" w14:textId="77777777" w:rsidR="002219C2" w:rsidRPr="002219C2" w:rsidRDefault="002219C2" w:rsidP="002219C2">
      <w:pPr>
        <w:pStyle w:val="Code"/>
        <w:rPr>
          <w:highlight w:val="white"/>
        </w:rPr>
      </w:pPr>
      <w:r w:rsidRPr="002219C2">
        <w:rPr>
          <w:highlight w:val="white"/>
        </w:rPr>
        <w:t xml:space="preserve">          }</w:t>
      </w:r>
    </w:p>
    <w:p w14:paraId="63FB4B43" w14:textId="77777777" w:rsidR="002219C2" w:rsidRPr="002219C2" w:rsidRDefault="002219C2" w:rsidP="002219C2">
      <w:pPr>
        <w:pStyle w:val="Code"/>
        <w:rPr>
          <w:highlight w:val="white"/>
        </w:rPr>
      </w:pPr>
      <w:r w:rsidRPr="002219C2">
        <w:rPr>
          <w:highlight w:val="white"/>
        </w:rPr>
        <w:t xml:space="preserve">          else if (name.Equals("__FILE__")) {</w:t>
      </w:r>
    </w:p>
    <w:p w14:paraId="25AD8204" w14:textId="3135118C" w:rsidR="00F045EA" w:rsidRDefault="002219C2" w:rsidP="002219C2">
      <w:pPr>
        <w:pStyle w:val="Code"/>
        <w:rPr>
          <w:highlight w:val="white"/>
        </w:rPr>
      </w:pPr>
      <w:r w:rsidRPr="002219C2">
        <w:rPr>
          <w:highlight w:val="white"/>
        </w:rPr>
        <w:t xml:space="preserve">            string text = "\"" +</w:t>
      </w:r>
      <w:r w:rsidR="00F045EA">
        <w:rPr>
          <w:highlight w:val="white"/>
        </w:rPr>
        <w:t xml:space="preserve"> </w:t>
      </w:r>
      <w:r w:rsidRPr="002219C2">
        <w:rPr>
          <w:highlight w:val="white"/>
        </w:rPr>
        <w:t>CCompiler_Main.Scanner.Path</w:t>
      </w:r>
    </w:p>
    <w:p w14:paraId="3A834499" w14:textId="640606E6" w:rsidR="002219C2" w:rsidRPr="002219C2" w:rsidRDefault="00F045EA" w:rsidP="002219C2">
      <w:pPr>
        <w:pStyle w:val="Code"/>
        <w:rPr>
          <w:highlight w:val="white"/>
        </w:rPr>
      </w:pPr>
      <w:r>
        <w:rPr>
          <w:highlight w:val="white"/>
        </w:rPr>
        <w:t xml:space="preserve">                          </w:t>
      </w:r>
      <w:r w:rsidR="002219C2" w:rsidRPr="002219C2">
        <w:rPr>
          <w:highlight w:val="white"/>
        </w:rPr>
        <w:t>.FullName.Replace("\\", "\\\\") + "\"";</w:t>
      </w:r>
    </w:p>
    <w:p w14:paraId="79C81137" w14:textId="77777777" w:rsidR="00F045EA" w:rsidRDefault="002219C2" w:rsidP="002219C2">
      <w:pPr>
        <w:pStyle w:val="Code"/>
        <w:rPr>
          <w:highlight w:val="white"/>
        </w:rPr>
      </w:pPr>
      <w:r w:rsidRPr="002219C2">
        <w:rPr>
          <w:highlight w:val="white"/>
        </w:rPr>
        <w:t xml:space="preserve">            tokenList[index] =</w:t>
      </w:r>
    </w:p>
    <w:p w14:paraId="58EB73B4" w14:textId="625D99D8"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BC29D3A" w14:textId="77777777" w:rsidR="002219C2" w:rsidRPr="002219C2" w:rsidRDefault="002219C2" w:rsidP="002219C2">
      <w:pPr>
        <w:pStyle w:val="Code"/>
        <w:rPr>
          <w:highlight w:val="white"/>
        </w:rPr>
      </w:pPr>
      <w:r w:rsidRPr="002219C2">
        <w:rPr>
          <w:highlight w:val="white"/>
        </w:rPr>
        <w:t xml:space="preserve">          }</w:t>
      </w:r>
    </w:p>
    <w:p w14:paraId="541695EE" w14:textId="77777777" w:rsidR="002219C2" w:rsidRPr="002219C2" w:rsidRDefault="002219C2" w:rsidP="002219C2">
      <w:pPr>
        <w:pStyle w:val="Code"/>
        <w:rPr>
          <w:highlight w:val="white"/>
        </w:rPr>
      </w:pPr>
      <w:r w:rsidRPr="002219C2">
        <w:rPr>
          <w:highlight w:val="white"/>
        </w:rPr>
        <w:t xml:space="preserve">          else if (name.Equals("__LINE__")) {</w:t>
      </w:r>
    </w:p>
    <w:p w14:paraId="2E6A744F" w14:textId="77777777" w:rsidR="00F045EA" w:rsidRDefault="002219C2" w:rsidP="002219C2">
      <w:pPr>
        <w:pStyle w:val="Code"/>
        <w:rPr>
          <w:highlight w:val="white"/>
        </w:rPr>
      </w:pPr>
      <w:r w:rsidRPr="002219C2">
        <w:rPr>
          <w:highlight w:val="white"/>
        </w:rPr>
        <w:t xml:space="preserve">            tokenList[index] =</w:t>
      </w:r>
    </w:p>
    <w:p w14:paraId="43587FA3" w14:textId="77777777" w:rsidR="00F045EA" w:rsidRDefault="00F045EA" w:rsidP="002219C2">
      <w:pPr>
        <w:pStyle w:val="Code"/>
        <w:rPr>
          <w:highlight w:val="white"/>
        </w:rPr>
      </w:pPr>
      <w:r>
        <w:rPr>
          <w:highlight w:val="white"/>
        </w:rPr>
        <w:t xml:space="preserve">             </w:t>
      </w:r>
      <w:r w:rsidR="002219C2" w:rsidRPr="002219C2">
        <w:rPr>
          <w:highlight w:val="white"/>
        </w:rPr>
        <w:t xml:space="preserve"> new Token(CCompiler_Pre.Tokens.TOKEN,</w:t>
      </w:r>
    </w:p>
    <w:p w14:paraId="0182BFD4" w14:textId="685DCCA9" w:rsidR="002219C2" w:rsidRPr="002219C2" w:rsidRDefault="00F045EA" w:rsidP="002219C2">
      <w:pPr>
        <w:pStyle w:val="Code"/>
        <w:rPr>
          <w:highlight w:val="white"/>
        </w:rPr>
      </w:pPr>
      <w:r>
        <w:rPr>
          <w:highlight w:val="white"/>
        </w:rPr>
        <w:t xml:space="preserve">                       </w:t>
      </w:r>
      <w:r w:rsidR="002219C2" w:rsidRPr="002219C2">
        <w:rPr>
          <w:highlight w:val="white"/>
        </w:rPr>
        <w:t xml:space="preserve"> CCompiler_Main.Scanner.Line, beginNewlineCount);</w:t>
      </w:r>
    </w:p>
    <w:p w14:paraId="1005DEDE" w14:textId="77777777" w:rsidR="002219C2" w:rsidRPr="002219C2" w:rsidRDefault="002219C2" w:rsidP="002219C2">
      <w:pPr>
        <w:pStyle w:val="Code"/>
        <w:rPr>
          <w:highlight w:val="white"/>
        </w:rPr>
      </w:pPr>
      <w:r w:rsidRPr="002219C2">
        <w:rPr>
          <w:highlight w:val="white"/>
        </w:rPr>
        <w:t xml:space="preserve">          }</w:t>
      </w:r>
    </w:p>
    <w:p w14:paraId="4C439CA0" w14:textId="77777777" w:rsidR="002219C2" w:rsidRPr="002219C2" w:rsidRDefault="002219C2" w:rsidP="002219C2">
      <w:pPr>
        <w:pStyle w:val="Code"/>
        <w:rPr>
          <w:highlight w:val="white"/>
        </w:rPr>
      </w:pPr>
      <w:r w:rsidRPr="002219C2">
        <w:rPr>
          <w:highlight w:val="white"/>
        </w:rPr>
        <w:t xml:space="preserve">          else if (name.Equals("__DATE__")) {</w:t>
      </w:r>
    </w:p>
    <w:p w14:paraId="58DC9162" w14:textId="77777777" w:rsidR="002219C2" w:rsidRPr="002219C2" w:rsidRDefault="002219C2" w:rsidP="002219C2">
      <w:pPr>
        <w:pStyle w:val="Code"/>
        <w:rPr>
          <w:highlight w:val="white"/>
        </w:rPr>
      </w:pPr>
      <w:r w:rsidRPr="002219C2">
        <w:rPr>
          <w:highlight w:val="white"/>
        </w:rPr>
        <w:t xml:space="preserve">            string text = "\"" + DateTime.Now.ToString("MMMM dd yyyy") + "\"";</w:t>
      </w:r>
    </w:p>
    <w:p w14:paraId="0B1F2F3A" w14:textId="77777777" w:rsidR="00F045EA" w:rsidRDefault="002219C2" w:rsidP="002219C2">
      <w:pPr>
        <w:pStyle w:val="Code"/>
        <w:rPr>
          <w:highlight w:val="white"/>
        </w:rPr>
      </w:pPr>
      <w:r w:rsidRPr="002219C2">
        <w:rPr>
          <w:highlight w:val="white"/>
        </w:rPr>
        <w:t xml:space="preserve">            tokenList[index] =</w:t>
      </w:r>
    </w:p>
    <w:p w14:paraId="20C24A4C" w14:textId="67247372"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8A91C73" w14:textId="77777777" w:rsidR="002219C2" w:rsidRPr="002219C2" w:rsidRDefault="002219C2" w:rsidP="002219C2">
      <w:pPr>
        <w:pStyle w:val="Code"/>
        <w:rPr>
          <w:highlight w:val="white"/>
        </w:rPr>
      </w:pPr>
      <w:r w:rsidRPr="002219C2">
        <w:rPr>
          <w:highlight w:val="white"/>
        </w:rPr>
        <w:t xml:space="preserve">          }</w:t>
      </w:r>
    </w:p>
    <w:p w14:paraId="6AB5559F" w14:textId="77777777" w:rsidR="002219C2" w:rsidRPr="002219C2" w:rsidRDefault="002219C2" w:rsidP="002219C2">
      <w:pPr>
        <w:pStyle w:val="Code"/>
        <w:rPr>
          <w:highlight w:val="white"/>
        </w:rPr>
      </w:pPr>
      <w:r w:rsidRPr="002219C2">
        <w:rPr>
          <w:highlight w:val="white"/>
        </w:rPr>
        <w:t xml:space="preserve">          else if (name.Equals("__TIME__")) {</w:t>
      </w:r>
    </w:p>
    <w:p w14:paraId="49A2998A" w14:textId="77777777" w:rsidR="002219C2" w:rsidRPr="002219C2" w:rsidRDefault="002219C2" w:rsidP="002219C2">
      <w:pPr>
        <w:pStyle w:val="Code"/>
        <w:rPr>
          <w:highlight w:val="white"/>
        </w:rPr>
      </w:pPr>
      <w:r w:rsidRPr="002219C2">
        <w:rPr>
          <w:highlight w:val="white"/>
        </w:rPr>
        <w:t xml:space="preserve">            string text = "\"" + DateTime.Now.ToString("HH:mm:ss") + "\"";</w:t>
      </w:r>
    </w:p>
    <w:p w14:paraId="1B4E46C0" w14:textId="77777777" w:rsidR="00F045EA" w:rsidRDefault="002219C2" w:rsidP="002219C2">
      <w:pPr>
        <w:pStyle w:val="Code"/>
        <w:rPr>
          <w:highlight w:val="white"/>
        </w:rPr>
      </w:pPr>
      <w:r w:rsidRPr="002219C2">
        <w:rPr>
          <w:highlight w:val="white"/>
        </w:rPr>
        <w:lastRenderedPageBreak/>
        <w:t xml:space="preserve">            tokenList[index] =</w:t>
      </w:r>
    </w:p>
    <w:p w14:paraId="7DE928BB" w14:textId="16F86E9C"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74CC99D2" w14:textId="77777777" w:rsidR="002219C2" w:rsidRPr="002219C2" w:rsidRDefault="002219C2" w:rsidP="002219C2">
      <w:pPr>
        <w:pStyle w:val="Code"/>
        <w:rPr>
          <w:highlight w:val="white"/>
        </w:rPr>
      </w:pPr>
      <w:r w:rsidRPr="002219C2">
        <w:rPr>
          <w:highlight w:val="white"/>
        </w:rPr>
        <w:t xml:space="preserve">          }</w:t>
      </w:r>
    </w:p>
    <w:p w14:paraId="68361249" w14:textId="77777777" w:rsidR="002219C2" w:rsidRPr="002219C2" w:rsidRDefault="002219C2" w:rsidP="002219C2">
      <w:pPr>
        <w:pStyle w:val="Code"/>
        <w:rPr>
          <w:highlight w:val="white"/>
        </w:rPr>
      </w:pPr>
      <w:r w:rsidRPr="002219C2">
        <w:rPr>
          <w:highlight w:val="white"/>
        </w:rPr>
        <w:t xml:space="preserve">        }</w:t>
      </w:r>
    </w:p>
    <w:p w14:paraId="7D68643D" w14:textId="77777777" w:rsidR="002219C2" w:rsidRPr="002219C2" w:rsidRDefault="002219C2" w:rsidP="002219C2">
      <w:pPr>
        <w:pStyle w:val="Code"/>
        <w:rPr>
          <w:highlight w:val="white"/>
        </w:rPr>
      </w:pPr>
      <w:r w:rsidRPr="002219C2">
        <w:rPr>
          <w:highlight w:val="white"/>
        </w:rPr>
        <w:t xml:space="preserve">      }</w:t>
      </w:r>
    </w:p>
    <w:p w14:paraId="28DA83AE" w14:textId="77777777" w:rsidR="002219C2" w:rsidRPr="002219C2" w:rsidRDefault="002219C2" w:rsidP="002219C2">
      <w:pPr>
        <w:pStyle w:val="Code"/>
        <w:rPr>
          <w:highlight w:val="white"/>
        </w:rPr>
      </w:pPr>
      <w:r w:rsidRPr="002219C2">
        <w:rPr>
          <w:highlight w:val="white"/>
        </w:rPr>
        <w:t xml:space="preserve">    }</w:t>
      </w:r>
    </w:p>
    <w:p w14:paraId="54AF5EE7" w14:textId="7BB93C0A" w:rsidR="00A45048" w:rsidRPr="00EC76D5" w:rsidRDefault="003A609A" w:rsidP="003D5332">
      <w:r w:rsidRPr="00EC76D5">
        <w:t xml:space="preserve">The </w:t>
      </w:r>
      <w:r w:rsidRPr="00EC76D5">
        <w:rPr>
          <w:rStyle w:val="CodeInText"/>
        </w:rPr>
        <w:t>scanParameters</w:t>
      </w:r>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r w:rsidR="00DA0797" w:rsidRPr="00EC76D5">
        <w:rPr>
          <w:rStyle w:val="CodeInText"/>
        </w:rPr>
        <w:t>paranCount</w:t>
      </w:r>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544BBAD7" w14:textId="41AACF9C" w:rsidR="005704DD" w:rsidRPr="00EC76D5" w:rsidRDefault="00CD0BCC" w:rsidP="00CD0BCC">
      <w:r w:rsidRPr="00EC76D5">
        <w:t xml:space="preserve">The </w:t>
      </w:r>
      <w:r w:rsidRPr="00EC76D5">
        <w:rPr>
          <w:rStyle w:val="CodeInText"/>
        </w:rPr>
        <w:t>lookupMacro</w:t>
      </w:r>
      <w:r w:rsidRPr="00EC76D5">
        <w:t xml:space="preserve"> method looks up a given macro. If it stored in </w:t>
      </w:r>
      <w:r w:rsidR="00443DFC" w:rsidRPr="00EC76D5">
        <w:rPr>
          <w:rStyle w:val="CodeInText"/>
        </w:rPr>
        <w:t>MacroMap</w:t>
      </w:r>
      <w:r w:rsidRPr="00EC76D5">
        <w:t>, the number o</w:t>
      </w:r>
      <w:r w:rsidR="000B2AD1" w:rsidRPr="00EC76D5">
        <w:t>f parameters is checked and then the parameter locations in the macro body are replaced by the actual parameters.</w:t>
      </w:r>
    </w:p>
    <w:p w14:paraId="7C66BB02" w14:textId="2E9BEE65" w:rsidR="00742625" w:rsidRPr="00EC76D5" w:rsidRDefault="00742625" w:rsidP="007A6DD8">
      <w:r w:rsidRPr="00EC76D5">
        <w:t xml:space="preserve">If the macro name is not stored in </w:t>
      </w:r>
      <w:r w:rsidR="00443DFC" w:rsidRPr="00EC76D5">
        <w:rPr>
          <w:rStyle w:val="CodeInText"/>
        </w:rPr>
        <w:t>MacroMap</w:t>
      </w:r>
      <w:r w:rsidRPr="00EC76D5">
        <w:t>,</w:t>
      </w:r>
      <w:r w:rsidR="00076700" w:rsidRPr="00EC76D5">
        <w:t xml:space="preserve"> it may be one of the predefined special macros</w:t>
      </w:r>
      <w:r w:rsidR="00E5371B" w:rsidRPr="00EC76D5">
        <w:t xml:space="preserve">. The </w:t>
      </w:r>
      <w:r w:rsidR="00E5371B" w:rsidRPr="00EC76D5">
        <w:rPr>
          <w:rStyle w:val="CodeInText"/>
        </w:rPr>
        <w:t>__STDC__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r w:rsidR="005F10A7" w:rsidRPr="00EC76D5">
        <w:rPr>
          <w:rStyle w:val="CodeInText"/>
        </w:rPr>
        <w:t>Main.Path</w:t>
      </w:r>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r w:rsidR="005F10A7" w:rsidRPr="00EC76D5">
        <w:rPr>
          <w:rStyle w:val="CodeInText"/>
        </w:rPr>
        <w:t>Main.Line</w:t>
      </w:r>
      <w:r w:rsidR="005F10A7" w:rsidRPr="00EC76D5">
        <w:t>).</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319C3FD1" w14:textId="77777777" w:rsidR="00A45048" w:rsidRPr="00EC76D5" w:rsidRDefault="00A45048" w:rsidP="00A45048">
      <w:pPr>
        <w:pStyle w:val="Rubrik3"/>
      </w:pPr>
      <w:bookmarkStart w:id="43" w:name="_Toc49764319"/>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5149407" w14:textId="77777777" w:rsidR="00F045EA" w:rsidRPr="00F045EA" w:rsidRDefault="00F045EA" w:rsidP="00F045EA">
      <w:pPr>
        <w:pStyle w:val="Code"/>
        <w:rPr>
          <w:highlight w:val="white"/>
        </w:rPr>
      </w:pPr>
      <w:r w:rsidRPr="00F045EA">
        <w:rPr>
          <w:highlight w:val="white"/>
        </w:rPr>
        <w:t xml:space="preserve">    private void ConcatTokens(List&lt;Token&gt; tokenList) {</w:t>
      </w:r>
    </w:p>
    <w:p w14:paraId="617FB612" w14:textId="77777777" w:rsidR="00F045EA" w:rsidRPr="00F045EA" w:rsidRDefault="00F045EA" w:rsidP="00F045EA">
      <w:pPr>
        <w:pStyle w:val="Code"/>
        <w:rPr>
          <w:highlight w:val="white"/>
        </w:rPr>
      </w:pPr>
      <w:r w:rsidRPr="00F045EA">
        <w:rPr>
          <w:highlight w:val="white"/>
        </w:rPr>
        <w:t xml:space="preserve">      for (int index = 1; index &lt; (tokenList.Count - 1); ++index) {</w:t>
      </w:r>
    </w:p>
    <w:p w14:paraId="7B78AF18" w14:textId="77777777" w:rsidR="00F045EA" w:rsidRPr="00F045EA" w:rsidRDefault="00F045EA" w:rsidP="00F045EA">
      <w:pPr>
        <w:pStyle w:val="Code"/>
        <w:rPr>
          <w:highlight w:val="white"/>
        </w:rPr>
      </w:pPr>
      <w:r w:rsidRPr="00F045EA">
        <w:rPr>
          <w:highlight w:val="white"/>
        </w:rPr>
        <w:t xml:space="preserve">        Token thisToken = tokenList[index];</w:t>
      </w:r>
    </w:p>
    <w:p w14:paraId="5FE234C3" w14:textId="77777777" w:rsidR="00F045EA" w:rsidRPr="00F045EA" w:rsidRDefault="00F045EA" w:rsidP="00F045EA">
      <w:pPr>
        <w:pStyle w:val="Code"/>
        <w:rPr>
          <w:highlight w:val="white"/>
        </w:rPr>
      </w:pPr>
    </w:p>
    <w:p w14:paraId="040EFF3A" w14:textId="77777777" w:rsidR="00F045EA" w:rsidRPr="00F045EA" w:rsidRDefault="00F045EA" w:rsidP="00F045EA">
      <w:pPr>
        <w:pStyle w:val="Code"/>
        <w:rPr>
          <w:highlight w:val="white"/>
        </w:rPr>
      </w:pPr>
      <w:r w:rsidRPr="00F045EA">
        <w:rPr>
          <w:highlight w:val="white"/>
        </w:rPr>
        <w:t xml:space="preserve">        if (thisToken.Id == CCompiler_Pre.Tokens.DOUBLE_SHARP) {</w:t>
      </w:r>
    </w:p>
    <w:p w14:paraId="3AE50599" w14:textId="77777777" w:rsidR="00F045EA" w:rsidRDefault="00F045EA" w:rsidP="00F045EA">
      <w:pPr>
        <w:pStyle w:val="Code"/>
        <w:rPr>
          <w:highlight w:val="white"/>
        </w:rPr>
      </w:pPr>
      <w:r w:rsidRPr="00F045EA">
        <w:rPr>
          <w:highlight w:val="white"/>
        </w:rPr>
        <w:t xml:space="preserve">          Token prevToken = tokenList[index - 1],</w:t>
      </w:r>
    </w:p>
    <w:p w14:paraId="4E61F424" w14:textId="191F1557" w:rsidR="00F045EA" w:rsidRPr="00F045EA" w:rsidRDefault="00F045EA" w:rsidP="00F045EA">
      <w:pPr>
        <w:pStyle w:val="Code"/>
        <w:rPr>
          <w:highlight w:val="white"/>
        </w:rPr>
      </w:pPr>
      <w:r>
        <w:rPr>
          <w:highlight w:val="white"/>
        </w:rPr>
        <w:t xml:space="preserve">                </w:t>
      </w:r>
      <w:r w:rsidRPr="00F045EA">
        <w:rPr>
          <w:highlight w:val="white"/>
        </w:rPr>
        <w:t>nextToken = tokenList[index + 1];</w:t>
      </w:r>
    </w:p>
    <w:p w14:paraId="1EDFD907" w14:textId="77777777" w:rsidR="00F045EA" w:rsidRPr="00F045EA" w:rsidRDefault="00F045EA" w:rsidP="00F045EA">
      <w:pPr>
        <w:pStyle w:val="Code"/>
        <w:rPr>
          <w:highlight w:val="white"/>
        </w:rPr>
      </w:pPr>
    </w:p>
    <w:p w14:paraId="0C95B41E" w14:textId="77777777" w:rsidR="00F045EA" w:rsidRPr="00F045EA" w:rsidRDefault="00F045EA" w:rsidP="00F045EA">
      <w:pPr>
        <w:pStyle w:val="Code"/>
        <w:rPr>
          <w:highlight w:val="white"/>
        </w:rPr>
      </w:pPr>
      <w:r w:rsidRPr="00F045EA">
        <w:rPr>
          <w:highlight w:val="white"/>
        </w:rPr>
        <w:t xml:space="preserve">          if ((prevToken.Id == CCompiler_Pre.Tokens.STRING) ||</w:t>
      </w:r>
    </w:p>
    <w:p w14:paraId="662B9CD1" w14:textId="77777777" w:rsidR="00F045EA" w:rsidRPr="00F045EA" w:rsidRDefault="00F045EA" w:rsidP="00F045EA">
      <w:pPr>
        <w:pStyle w:val="Code"/>
        <w:rPr>
          <w:highlight w:val="white"/>
        </w:rPr>
      </w:pPr>
      <w:r w:rsidRPr="00F045EA">
        <w:rPr>
          <w:highlight w:val="white"/>
        </w:rPr>
        <w:t xml:space="preserve">              (nextToken.Id == CCompiler_Pre.Tokens.STRING)) {</w:t>
      </w:r>
    </w:p>
    <w:p w14:paraId="322BE76D" w14:textId="77777777" w:rsidR="00F045EA" w:rsidRPr="00F045EA" w:rsidRDefault="00F045EA" w:rsidP="00F045EA">
      <w:pPr>
        <w:pStyle w:val="Code"/>
        <w:rPr>
          <w:highlight w:val="white"/>
        </w:rPr>
      </w:pPr>
      <w:r w:rsidRPr="00F045EA">
        <w:rPr>
          <w:highlight w:val="white"/>
        </w:rPr>
        <w:t xml:space="preserve">            nextToken.AddNewlineCount(thisToken.GetNewlineCount());</w:t>
      </w:r>
    </w:p>
    <w:p w14:paraId="595A10D8" w14:textId="77777777" w:rsidR="00F045EA" w:rsidRPr="00F045EA" w:rsidRDefault="00F045EA" w:rsidP="00F045EA">
      <w:pPr>
        <w:pStyle w:val="Code"/>
        <w:rPr>
          <w:highlight w:val="white"/>
        </w:rPr>
      </w:pPr>
      <w:r w:rsidRPr="00F045EA">
        <w:rPr>
          <w:highlight w:val="white"/>
        </w:rPr>
        <w:t xml:space="preserve">            tokenList.RemoveAt(index);</w:t>
      </w:r>
    </w:p>
    <w:p w14:paraId="6F451CE9" w14:textId="77777777" w:rsidR="00F045EA" w:rsidRPr="00F045EA" w:rsidRDefault="00F045EA" w:rsidP="00F045EA">
      <w:pPr>
        <w:pStyle w:val="Code"/>
        <w:rPr>
          <w:highlight w:val="white"/>
        </w:rPr>
      </w:pPr>
      <w:r w:rsidRPr="00F045EA">
        <w:rPr>
          <w:highlight w:val="white"/>
        </w:rPr>
        <w:t xml:space="preserve">          }</w:t>
      </w:r>
    </w:p>
    <w:p w14:paraId="49730CCE" w14:textId="77777777" w:rsidR="00F045EA" w:rsidRPr="00F045EA" w:rsidRDefault="00F045EA" w:rsidP="00F045EA">
      <w:pPr>
        <w:pStyle w:val="Code"/>
        <w:rPr>
          <w:highlight w:val="white"/>
        </w:rPr>
      </w:pPr>
      <w:r w:rsidRPr="00F045EA">
        <w:rPr>
          <w:highlight w:val="white"/>
        </w:rPr>
        <w:t xml:space="preserve">          else {</w:t>
      </w:r>
    </w:p>
    <w:p w14:paraId="5DBF25E8" w14:textId="77777777" w:rsidR="00F045EA" w:rsidRPr="00F045EA" w:rsidRDefault="00F045EA" w:rsidP="00F045EA">
      <w:pPr>
        <w:pStyle w:val="Code"/>
        <w:rPr>
          <w:highlight w:val="white"/>
        </w:rPr>
      </w:pPr>
      <w:r w:rsidRPr="00F045EA">
        <w:rPr>
          <w:highlight w:val="white"/>
        </w:rPr>
        <w:t xml:space="preserve">            prevToken.Value = prevToken.ToString() + nextToken.ToString();</w:t>
      </w:r>
    </w:p>
    <w:p w14:paraId="091E24C7" w14:textId="77777777" w:rsidR="00F045EA" w:rsidRPr="00F045EA" w:rsidRDefault="00F045EA" w:rsidP="00F045EA">
      <w:pPr>
        <w:pStyle w:val="Code"/>
        <w:rPr>
          <w:highlight w:val="white"/>
        </w:rPr>
      </w:pPr>
      <w:r w:rsidRPr="00F045EA">
        <w:rPr>
          <w:highlight w:val="white"/>
        </w:rPr>
        <w:t xml:space="preserve">            prevToken.AddNewlineCount(thisToken.GetNewlineCount() +</w:t>
      </w:r>
    </w:p>
    <w:p w14:paraId="6475A48E" w14:textId="77777777" w:rsidR="00F045EA" w:rsidRPr="00F045EA" w:rsidRDefault="00F045EA" w:rsidP="00F045EA">
      <w:pPr>
        <w:pStyle w:val="Code"/>
        <w:rPr>
          <w:highlight w:val="white"/>
        </w:rPr>
      </w:pPr>
      <w:r w:rsidRPr="00F045EA">
        <w:rPr>
          <w:highlight w:val="white"/>
        </w:rPr>
        <w:t xml:space="preserve">                                      nextToken.GetNewlineCount());</w:t>
      </w:r>
    </w:p>
    <w:p w14:paraId="1036D99E" w14:textId="77777777" w:rsidR="00F045EA" w:rsidRPr="00F045EA" w:rsidRDefault="00F045EA" w:rsidP="00F045EA">
      <w:pPr>
        <w:pStyle w:val="Code"/>
        <w:rPr>
          <w:highlight w:val="white"/>
        </w:rPr>
      </w:pPr>
      <w:r w:rsidRPr="00F045EA">
        <w:rPr>
          <w:highlight w:val="white"/>
        </w:rPr>
        <w:t xml:space="preserve">            tokenList.RemoveAt(index);</w:t>
      </w:r>
    </w:p>
    <w:p w14:paraId="234749CF" w14:textId="77777777" w:rsidR="00F045EA" w:rsidRPr="00F045EA" w:rsidRDefault="00F045EA" w:rsidP="00F045EA">
      <w:pPr>
        <w:pStyle w:val="Code"/>
        <w:rPr>
          <w:highlight w:val="white"/>
        </w:rPr>
      </w:pPr>
      <w:r w:rsidRPr="00F045EA">
        <w:rPr>
          <w:highlight w:val="white"/>
        </w:rPr>
        <w:t xml:space="preserve">            tokenList.RemoveAt(index);</w:t>
      </w:r>
    </w:p>
    <w:p w14:paraId="00E741A6" w14:textId="77777777" w:rsidR="00F045EA" w:rsidRPr="00F045EA" w:rsidRDefault="00F045EA" w:rsidP="00F045EA">
      <w:pPr>
        <w:pStyle w:val="Code"/>
        <w:rPr>
          <w:highlight w:val="white"/>
        </w:rPr>
      </w:pPr>
      <w:r w:rsidRPr="00F045EA">
        <w:rPr>
          <w:highlight w:val="white"/>
        </w:rPr>
        <w:t xml:space="preserve">          }</w:t>
      </w:r>
    </w:p>
    <w:p w14:paraId="42CE40AA" w14:textId="77777777" w:rsidR="00F045EA" w:rsidRPr="00F045EA" w:rsidRDefault="00F045EA" w:rsidP="00F045EA">
      <w:pPr>
        <w:pStyle w:val="Code"/>
        <w:rPr>
          <w:highlight w:val="white"/>
        </w:rPr>
      </w:pPr>
      <w:r w:rsidRPr="00F045EA">
        <w:rPr>
          <w:highlight w:val="white"/>
        </w:rPr>
        <w:t xml:space="preserve">        }</w:t>
      </w:r>
    </w:p>
    <w:p w14:paraId="7D939EE9" w14:textId="77777777" w:rsidR="00F045EA" w:rsidRPr="00F045EA" w:rsidRDefault="00F045EA" w:rsidP="00F045EA">
      <w:pPr>
        <w:pStyle w:val="Code"/>
        <w:rPr>
          <w:highlight w:val="white"/>
        </w:rPr>
      </w:pPr>
      <w:r w:rsidRPr="00F045EA">
        <w:rPr>
          <w:highlight w:val="white"/>
        </w:rPr>
        <w:t xml:space="preserve">      }</w:t>
      </w:r>
    </w:p>
    <w:p w14:paraId="23443E31" w14:textId="77777777" w:rsidR="00F045EA" w:rsidRPr="00F045EA" w:rsidRDefault="00F045EA" w:rsidP="00F045EA">
      <w:pPr>
        <w:pStyle w:val="Code"/>
        <w:rPr>
          <w:highlight w:val="white"/>
        </w:rPr>
      </w:pPr>
      <w:r w:rsidRPr="00F045EA">
        <w:rPr>
          <w:highlight w:val="white"/>
        </w:rPr>
        <w:t xml:space="preserve">    }</w:t>
      </w:r>
    </w:p>
    <w:p w14:paraId="0C12A6DC" w14:textId="77777777" w:rsidR="00F045EA" w:rsidRPr="00F045EA" w:rsidRDefault="00F045EA" w:rsidP="00F045EA">
      <w:pPr>
        <w:pStyle w:val="Code"/>
        <w:rPr>
          <w:highlight w:val="white"/>
        </w:rPr>
      </w:pPr>
    </w:p>
    <w:p w14:paraId="4297FD38" w14:textId="77777777" w:rsidR="00F045EA" w:rsidRPr="00F045EA" w:rsidRDefault="00F045EA" w:rsidP="00F045EA">
      <w:pPr>
        <w:pStyle w:val="Code"/>
        <w:rPr>
          <w:highlight w:val="white"/>
        </w:rPr>
      </w:pPr>
      <w:r w:rsidRPr="00F045EA">
        <w:rPr>
          <w:highlight w:val="white"/>
        </w:rPr>
        <w:t xml:space="preserve">    private void MergeStrings(List&lt;Token&gt; tokenList) {</w:t>
      </w:r>
    </w:p>
    <w:p w14:paraId="5BDA2921" w14:textId="77777777" w:rsidR="00F045EA" w:rsidRPr="00F045EA" w:rsidRDefault="00F045EA" w:rsidP="00F045EA">
      <w:pPr>
        <w:pStyle w:val="Code"/>
        <w:rPr>
          <w:highlight w:val="white"/>
        </w:rPr>
      </w:pPr>
      <w:r w:rsidRPr="00F045EA">
        <w:rPr>
          <w:highlight w:val="white"/>
        </w:rPr>
        <w:lastRenderedPageBreak/>
        <w:t xml:space="preserve">      for (int index = (tokenList.Count - 2); index &gt;= 0; --index) {</w:t>
      </w:r>
    </w:p>
    <w:p w14:paraId="5B68C462" w14:textId="77777777" w:rsidR="00F045EA" w:rsidRPr="00F045EA" w:rsidRDefault="00F045EA" w:rsidP="00F045EA">
      <w:pPr>
        <w:pStyle w:val="Code"/>
        <w:rPr>
          <w:highlight w:val="white"/>
        </w:rPr>
      </w:pPr>
      <w:r w:rsidRPr="00F045EA">
        <w:rPr>
          <w:highlight w:val="white"/>
        </w:rPr>
        <w:t xml:space="preserve">        Token thisToken = tokenList[index], nextToken = tokenList[index + 1];</w:t>
      </w:r>
    </w:p>
    <w:p w14:paraId="5D42C4EF" w14:textId="77777777" w:rsidR="00F045EA" w:rsidRPr="00F045EA" w:rsidRDefault="00F045EA" w:rsidP="00F045EA">
      <w:pPr>
        <w:pStyle w:val="Code"/>
        <w:rPr>
          <w:highlight w:val="white"/>
        </w:rPr>
      </w:pPr>
      <w:r w:rsidRPr="00F045EA">
        <w:rPr>
          <w:highlight w:val="white"/>
        </w:rPr>
        <w:t xml:space="preserve">            </w:t>
      </w:r>
    </w:p>
    <w:p w14:paraId="6589DCCA" w14:textId="77777777" w:rsidR="00F045EA" w:rsidRPr="00F045EA" w:rsidRDefault="00F045EA" w:rsidP="00F045EA">
      <w:pPr>
        <w:pStyle w:val="Code"/>
        <w:rPr>
          <w:highlight w:val="white"/>
        </w:rPr>
      </w:pPr>
      <w:r w:rsidRPr="00F045EA">
        <w:rPr>
          <w:highlight w:val="white"/>
        </w:rPr>
        <w:t xml:space="preserve">        if ((thisToken.Id == CCompiler_Pre.Tokens.STRING) &amp;&amp;</w:t>
      </w:r>
    </w:p>
    <w:p w14:paraId="74E814A9" w14:textId="77777777" w:rsidR="00F045EA" w:rsidRPr="00F045EA" w:rsidRDefault="00F045EA" w:rsidP="00F045EA">
      <w:pPr>
        <w:pStyle w:val="Code"/>
        <w:rPr>
          <w:highlight w:val="white"/>
        </w:rPr>
      </w:pPr>
      <w:r w:rsidRPr="00F045EA">
        <w:rPr>
          <w:highlight w:val="white"/>
        </w:rPr>
        <w:t xml:space="preserve">            (nextToken.Id == CCompiler_Pre.Tokens.STRING)) {</w:t>
      </w:r>
    </w:p>
    <w:p w14:paraId="3A9947EE" w14:textId="77777777" w:rsidR="009B1C11" w:rsidRDefault="00F045EA" w:rsidP="00F045EA">
      <w:pPr>
        <w:pStyle w:val="Code"/>
        <w:rPr>
          <w:highlight w:val="white"/>
        </w:rPr>
      </w:pPr>
      <w:r w:rsidRPr="00F045EA">
        <w:rPr>
          <w:highlight w:val="white"/>
        </w:rPr>
        <w:t xml:space="preserve">          string thisText = thisToken.ToString(),</w:t>
      </w:r>
    </w:p>
    <w:p w14:paraId="066D8B16" w14:textId="2D2D1B9B" w:rsidR="00F045EA" w:rsidRPr="00F045EA" w:rsidRDefault="009B1C11" w:rsidP="00F045EA">
      <w:pPr>
        <w:pStyle w:val="Code"/>
        <w:rPr>
          <w:highlight w:val="white"/>
        </w:rPr>
      </w:pPr>
      <w:r>
        <w:rPr>
          <w:highlight w:val="white"/>
        </w:rPr>
        <w:t xml:space="preserve">                </w:t>
      </w:r>
      <w:r w:rsidR="00F045EA" w:rsidRPr="00F045EA">
        <w:rPr>
          <w:highlight w:val="white"/>
        </w:rPr>
        <w:t xml:space="preserve"> nextText = nextToken.ToString();</w:t>
      </w:r>
    </w:p>
    <w:p w14:paraId="3CD53699" w14:textId="77777777" w:rsidR="009B1C11" w:rsidRDefault="00F045EA" w:rsidP="00F045EA">
      <w:pPr>
        <w:pStyle w:val="Code"/>
        <w:rPr>
          <w:highlight w:val="white"/>
        </w:rPr>
      </w:pPr>
      <w:r w:rsidRPr="00F045EA">
        <w:rPr>
          <w:highlight w:val="white"/>
        </w:rPr>
        <w:t xml:space="preserve">          thisToken.Value =</w:t>
      </w:r>
    </w:p>
    <w:p w14:paraId="337D8FDA" w14:textId="145E5E23" w:rsidR="00F045EA" w:rsidRPr="00F045EA" w:rsidRDefault="009B1C11" w:rsidP="00F045EA">
      <w:pPr>
        <w:pStyle w:val="Code"/>
        <w:rPr>
          <w:highlight w:val="white"/>
        </w:rPr>
      </w:pPr>
      <w:r>
        <w:rPr>
          <w:highlight w:val="white"/>
        </w:rPr>
        <w:t xml:space="preserve">           </w:t>
      </w:r>
      <w:r w:rsidR="00F045EA" w:rsidRPr="00F045EA">
        <w:rPr>
          <w:highlight w:val="white"/>
        </w:rPr>
        <w:t xml:space="preserve"> thisText.ToString().Substring(0, thisText.Length - 1) +</w:t>
      </w:r>
    </w:p>
    <w:p w14:paraId="73047542" w14:textId="67CB0895" w:rsidR="00F045EA" w:rsidRPr="00F045EA" w:rsidRDefault="00F045EA" w:rsidP="00F045EA">
      <w:pPr>
        <w:pStyle w:val="Code"/>
        <w:rPr>
          <w:highlight w:val="white"/>
        </w:rPr>
      </w:pPr>
      <w:r w:rsidRPr="00F045EA">
        <w:rPr>
          <w:highlight w:val="white"/>
        </w:rPr>
        <w:t xml:space="preserve">            nextText.ToString().Substring(1, nextText.Length - 1);</w:t>
      </w:r>
    </w:p>
    <w:p w14:paraId="0D1367BB" w14:textId="77777777" w:rsidR="00F045EA" w:rsidRPr="00F045EA" w:rsidRDefault="00F045EA" w:rsidP="00F045EA">
      <w:pPr>
        <w:pStyle w:val="Code"/>
        <w:rPr>
          <w:highlight w:val="white"/>
        </w:rPr>
      </w:pPr>
      <w:r w:rsidRPr="00F045EA">
        <w:rPr>
          <w:highlight w:val="white"/>
        </w:rPr>
        <w:t xml:space="preserve">          thisToken.AddNewlineCount(nextToken.GetNewlineCount());</w:t>
      </w:r>
    </w:p>
    <w:p w14:paraId="3C7F2310" w14:textId="77777777" w:rsidR="00F045EA" w:rsidRPr="00F045EA" w:rsidRDefault="00F045EA" w:rsidP="00F045EA">
      <w:pPr>
        <w:pStyle w:val="Code"/>
        <w:rPr>
          <w:highlight w:val="white"/>
        </w:rPr>
      </w:pPr>
      <w:r w:rsidRPr="00F045EA">
        <w:rPr>
          <w:highlight w:val="white"/>
        </w:rPr>
        <w:t xml:space="preserve">          tokenList.RemoveAt(index + 1);</w:t>
      </w:r>
    </w:p>
    <w:p w14:paraId="7470E424" w14:textId="77777777" w:rsidR="00F045EA" w:rsidRPr="00F045EA" w:rsidRDefault="00F045EA" w:rsidP="00F045EA">
      <w:pPr>
        <w:pStyle w:val="Code"/>
        <w:rPr>
          <w:highlight w:val="white"/>
        </w:rPr>
      </w:pPr>
      <w:r w:rsidRPr="00F045EA">
        <w:rPr>
          <w:highlight w:val="white"/>
        </w:rPr>
        <w:t xml:space="preserve">        }</w:t>
      </w:r>
    </w:p>
    <w:p w14:paraId="29ED3649" w14:textId="77777777" w:rsidR="00F045EA" w:rsidRPr="00F045EA" w:rsidRDefault="00F045EA" w:rsidP="00F045EA">
      <w:pPr>
        <w:pStyle w:val="Code"/>
        <w:rPr>
          <w:highlight w:val="white"/>
        </w:rPr>
      </w:pPr>
      <w:r w:rsidRPr="00F045EA">
        <w:rPr>
          <w:highlight w:val="white"/>
        </w:rPr>
        <w:t xml:space="preserve">      }</w:t>
      </w:r>
    </w:p>
    <w:p w14:paraId="0C485614" w14:textId="77777777" w:rsidR="00F045EA" w:rsidRPr="00F045EA" w:rsidRDefault="00F045EA" w:rsidP="00F045EA">
      <w:pPr>
        <w:pStyle w:val="Code"/>
        <w:rPr>
          <w:highlight w:val="white"/>
        </w:rPr>
      </w:pPr>
      <w:r w:rsidRPr="00F045EA">
        <w:rPr>
          <w:highlight w:val="white"/>
        </w:rPr>
        <w:t xml:space="preserve">    }</w:t>
      </w:r>
    </w:p>
    <w:p w14:paraId="4E1B02A6" w14:textId="77777777" w:rsidR="00F045EA" w:rsidRPr="00F045EA" w:rsidRDefault="00F045EA" w:rsidP="00F045EA">
      <w:pPr>
        <w:pStyle w:val="Code"/>
        <w:rPr>
          <w:highlight w:val="white"/>
        </w:rPr>
      </w:pPr>
      <w:r w:rsidRPr="00F045EA">
        <w:rPr>
          <w:highlight w:val="white"/>
        </w:rPr>
        <w:t xml:space="preserve">  }</w:t>
      </w:r>
    </w:p>
    <w:p w14:paraId="25AF744E" w14:textId="7D417BC8" w:rsidR="00A45048" w:rsidRPr="00F045EA" w:rsidRDefault="00F045EA" w:rsidP="00F045EA">
      <w:pPr>
        <w:pStyle w:val="Code"/>
      </w:pPr>
      <w:r w:rsidRPr="00F045EA">
        <w:rPr>
          <w:highlight w:val="white"/>
        </w:rPr>
        <w:t>}</w:t>
      </w:r>
    </w:p>
    <w:p w14:paraId="23D8420B" w14:textId="77777777" w:rsidR="00E40B78" w:rsidRPr="00EC76D5" w:rsidRDefault="00E40B78" w:rsidP="00E40B78">
      <w:pPr>
        <w:pStyle w:val="Rubrik1"/>
      </w:pPr>
      <w:bookmarkStart w:id="44" w:name="_Toc49764320"/>
      <w:r w:rsidRPr="00EC76D5">
        <w:lastRenderedPageBreak/>
        <w:t>Scanning</w:t>
      </w:r>
      <w:bookmarkEnd w:id="44"/>
    </w:p>
    <w:p w14:paraId="61A78CB4" w14:textId="35B00108" w:rsidR="00B51A9D" w:rsidRPr="00EC76D5" w:rsidRDefault="00B51A9D" w:rsidP="00432E51">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bookmarkStart w:id="45" w:name="_Toc49764321"/>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9764322"/>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r w:rsidRPr="00EC76D5">
        <w:t>Scanner.</w:t>
      </w:r>
      <w:r w:rsidR="009E5232" w:rsidRPr="00EC76D5">
        <w:t>gplex</w:t>
      </w:r>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r w:rsidR="00874EA5">
        <w:rPr>
          <w:rStyle w:val="KeyWord0"/>
          <w:highlight w:val="white"/>
        </w:rPr>
        <w:t>m_escapeMap</w:t>
      </w:r>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r w:rsidR="00E7078E">
        <w:rPr>
          <w:highlight w:val="white"/>
        </w:rPr>
        <w:t>FF</w:t>
      </w:r>
      <w:r w:rsidR="00E7078E" w:rsidRPr="00D5063D">
        <w:rPr>
          <w:rStyle w:val="Index"/>
          <w:highlight w:val="white"/>
        </w:rPr>
        <w:t>16</w:t>
      </w:r>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“0x” or “0X”m</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capitel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Finally, when the scanner finds a character that has not been handled by the rules above, a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bookmarkStart w:id="49" w:name="_Toc49764323"/>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This chapter describes the parser of the compiler, how it parses the source code to test whether is complies to the grammar. However, the parser does also performs type checking, store symbols in the symbol table and generates middle code.</w:t>
      </w:r>
    </w:p>
    <w:p w14:paraId="73A27F12" w14:textId="74FE9F14" w:rsidR="00E40B78" w:rsidRDefault="00BD4112" w:rsidP="00E40B78">
      <w:pPr>
        <w:pStyle w:val="CodeHeader"/>
      </w:pPr>
      <w:r>
        <w:t>MainParser.gppg</w:t>
      </w:r>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The parser is made up by</w:t>
      </w:r>
      <w:r w:rsidR="003014C6">
        <w:rPr>
          <w:highlight w:val="white"/>
          <w:lang w:val="sv-SE"/>
        </w:rPr>
        <w:t xml:space="preserve"> tokens and rules</w:t>
      </w:r>
      <w:r w:rsidR="004C587F">
        <w:rPr>
          <w:highlight w:val="white"/>
          <w:lang w:val="sv-SE"/>
        </w:rPr>
        <w:t xml:space="preserve">, where tokens corrensponds to operators, keyword and </w:t>
      </w:r>
      <w:r w:rsidR="00715B64">
        <w:rPr>
          <w:highlight w:val="white"/>
          <w:lang w:val="sv-SE"/>
        </w:rPr>
        <w:t>characters.</w:t>
      </w:r>
      <w:r w:rsidR="003014C6">
        <w:rPr>
          <w:highlight w:val="white"/>
          <w:lang w:val="sv-SE"/>
        </w:rPr>
        <w:t xml:space="preserve"> The following tokens are used by the parser, and they</w:t>
      </w:r>
      <w:r w:rsidR="00921E11">
        <w:rPr>
          <w:highlight w:val="white"/>
          <w:lang w:val="sv-SE"/>
        </w:rPr>
        <w:t xml:space="preserve"> are also returned by the scanner</w:t>
      </w:r>
      <w:r w:rsidR="009B7602">
        <w:rPr>
          <w:highlight w:val="white"/>
          <w:lang w:val="sv-SE"/>
        </w:rPr>
        <w:t xml:space="preserve"> in the previous chapter.</w:t>
      </w:r>
    </w:p>
    <w:p w14:paraId="004A4D91" w14:textId="42BA16BF" w:rsidR="004D06E3" w:rsidRDefault="004D06E3" w:rsidP="0039488A">
      <w:pPr>
        <w:rPr>
          <w:highlight w:val="white"/>
          <w:lang w:val="sv-SE"/>
        </w:rPr>
      </w:pPr>
      <w:r>
        <w:rPr>
          <w:highlight w:val="white"/>
          <w:lang w:val="sv-SE"/>
        </w:rPr>
        <w:t xml:space="preserve">A variable </w:t>
      </w:r>
      <w:r w:rsidR="00B303AA">
        <w:rPr>
          <w:highlight w:val="white"/>
          <w:lang w:val="sv-SE"/>
        </w:rPr>
        <w:t xml:space="preserve">or function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storage</w:t>
      </w:r>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variable can also </w:t>
      </w:r>
      <w:r w:rsidR="006B7442">
        <w:rPr>
          <w:highlight w:val="white"/>
          <w:lang w:val="sv-SE"/>
        </w:rPr>
        <w:t>be qualified as constant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An integral type can by signed or unsigned, and char, short int, int, or long int.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An floating type can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r>
        <w:rPr>
          <w:highlight w:val="white"/>
          <w:lang w:val="sv-SE"/>
        </w:rPr>
        <w:t>Finally, t</w:t>
      </w:r>
      <w:r w:rsidR="002E1309">
        <w:rPr>
          <w:highlight w:val="white"/>
          <w:lang w:val="sv-SE"/>
        </w:rPr>
        <w:t xml:space="preserve">here is also the void type, that </w:t>
      </w:r>
      <w:r w:rsidR="007F474B">
        <w:rPr>
          <w:highlight w:val="white"/>
          <w:lang w:val="sv-SE"/>
        </w:rPr>
        <w:t>marks the absence of a type. It is used</w:t>
      </w:r>
      <w:r w:rsidR="00A05D78">
        <w:rPr>
          <w:highlight w:val="white"/>
          <w:lang w:val="sv-SE"/>
        </w:rPr>
        <w:t xml:space="preserve"> to to mark the absence of a par</w:t>
      </w:r>
      <w:r w:rsidR="009F0EA4">
        <w:rPr>
          <w:highlight w:val="white"/>
          <w:lang w:val="sv-SE"/>
        </w:rPr>
        <w:t>a</w:t>
      </w:r>
      <w:r w:rsidR="00A05D78">
        <w:rPr>
          <w:highlight w:val="white"/>
          <w:lang w:val="sv-SE"/>
        </w:rPr>
        <w:t xml:space="preserve">meter list or return type of a function, and </w:t>
      </w:r>
      <w:r w:rsidR="00566898">
        <w:rPr>
          <w:highlight w:val="white"/>
          <w:lang w:val="sv-SE"/>
        </w:rPr>
        <w:t>as pointer to void.</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asterrisk (’*’) is used both for multiplication and </w:t>
      </w:r>
      <w:r w:rsidR="00B02345">
        <w:rPr>
          <w:highlight w:val="white"/>
          <w:lang w:val="sv-SE"/>
        </w:rPr>
        <w:t>dereference</w:t>
      </w:r>
      <w:r>
        <w:rPr>
          <w:highlight w:val="white"/>
          <w:lang w:val="sv-SE"/>
        </w:rPr>
        <w:t>ereing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e assigmnent is both simple and compund.</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The ampersand (’&amp;’) is used both bitwise and as well as address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ellipse is made up by threee dots ’...’ and is used when defining </w:t>
      </w:r>
      <w:r w:rsidR="00FE437C">
        <w:rPr>
          <w:highlight w:val="white"/>
          <w:lang w:val="sv-SE"/>
        </w:rPr>
        <w:t xml:space="preserve">functions with a varriable number of parameters, sush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we have regular parentheses ’(’ and ’)’, blocks ’{’ and ’}’, and squares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r>
        <w:rPr>
          <w:highlight w:val="white"/>
          <w:lang w:val="sv-SE"/>
        </w:rPr>
        <w:t>We need a set of keyword for the statements of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The interrupt, jump_register, syscall, and carry flag tokens are used for internal system calls only.</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Note that we do not need any tokens for comments, since they have been taken care of by the preprocessor.</w:t>
      </w:r>
    </w:p>
    <w:p w14:paraId="3B336BFA" w14:textId="51B688C8" w:rsidR="005843DF" w:rsidRDefault="005843DF" w:rsidP="005843DF">
      <w:pPr>
        <w:rPr>
          <w:highlight w:val="white"/>
          <w:lang w:val="sv-SE"/>
        </w:rPr>
      </w:pPr>
      <w:r>
        <w:rPr>
          <w:highlight w:val="white"/>
          <w:lang w:val="sv-SE"/>
        </w:rPr>
        <w:t>The next part of the scanner is the union section</w:t>
      </w:r>
      <w:r w:rsidR="002866DC">
        <w:rPr>
          <w:highlight w:val="white"/>
          <w:lang w:val="sv-SE"/>
        </w:rPr>
        <w:t xml:space="preserve">, where we define the </w:t>
      </w:r>
      <w:r w:rsidR="000F6165">
        <w:rPr>
          <w:highlight w:val="white"/>
          <w:lang w:val="sv-SE"/>
        </w:rPr>
        <w:t>attributes of the rules</w:t>
      </w:r>
      <w:r w:rsidR="00C2229A">
        <w:rPr>
          <w:highlight w:val="white"/>
          <w:lang w:val="sv-SE"/>
        </w:rPr>
        <w:t xml:space="preserve"> below.</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hold</w:t>
      </w:r>
      <w:r w:rsidR="002E4915">
        <w:rPr>
          <w:highlight w:val="white"/>
          <w:lang w:val="sv-SE"/>
        </w:rPr>
        <w:t>s</w:t>
      </w:r>
      <w:r w:rsidR="00CC3BF3">
        <w:rPr>
          <w:highlight w:val="white"/>
          <w:lang w:val="sv-SE"/>
        </w:rPr>
        <w:t xml:space="preserve"> the registers of the target ma</w:t>
      </w:r>
      <w:r w:rsidR="00CF3400">
        <w:rPr>
          <w:highlight w:val="white"/>
          <w:lang w:val="sv-SE"/>
        </w:rPr>
        <w:t>c</w:t>
      </w:r>
      <w:r w:rsidR="00CC3BF3">
        <w:rPr>
          <w:highlight w:val="white"/>
          <w:lang w:val="sv-SE"/>
        </w:rPr>
        <w:t>hine.</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r>
        <w:rPr>
          <w:highlight w:val="white"/>
          <w:lang w:val="sv-SE"/>
        </w:rPr>
        <w:t xml:space="preserve">Each </w:t>
      </w:r>
      <w:r w:rsidR="00BE73B3">
        <w:rPr>
          <w:highlight w:val="white"/>
          <w:lang w:val="sv-SE"/>
        </w:rPr>
        <w:t xml:space="preserve">symbol has a type, which is described by the </w:t>
      </w:r>
      <w:r w:rsidR="00BE73B3" w:rsidRPr="001B0A04">
        <w:rPr>
          <w:rStyle w:val="KeyWord0"/>
          <w:highlight w:val="white"/>
        </w:rPr>
        <w:t>Type</w:t>
      </w:r>
      <w:r w:rsidR="00BE73B3">
        <w:rPr>
          <w:highlight w:val="white"/>
          <w:lang w:val="sv-SE"/>
        </w:rPr>
        <w:t xml:space="preserve"> class.</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9764324"/>
      <w:r w:rsidRPr="00EC76D5">
        <w:t>Declarations</w:t>
      </w:r>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r>
        <w:rPr>
          <w:highlight w:val="white"/>
          <w:lang w:val="sv-SE"/>
        </w:rPr>
        <w:t xml:space="preserve">Finally, we have reached the last </w:t>
      </w:r>
      <w:r w:rsidR="00D45448">
        <w:rPr>
          <w:highlight w:val="white"/>
          <w:lang w:val="sv-SE"/>
        </w:rPr>
        <w:t xml:space="preserve">(and largest) </w:t>
      </w:r>
      <w:r>
        <w:rPr>
          <w:highlight w:val="white"/>
          <w:lang w:val="sv-SE"/>
        </w:rPr>
        <w:t>part of the parser, where the rules are defined.</w:t>
      </w:r>
      <w:r w:rsidR="000865C3">
        <w:rPr>
          <w:highlight w:val="white"/>
          <w:lang w:val="sv-SE"/>
        </w:rPr>
        <w:t xml:space="preserve"> </w:t>
      </w:r>
      <w:ins w:id="51" w:author="Stefan Bjornander" w:date="2015-04-26T09:16:00Z">
        <w:r w:rsidR="000865C3" w:rsidRPr="00EC76D5">
          <w:t xml:space="preserve">The </w:t>
        </w:r>
        <w:r w:rsidR="000865C3" w:rsidRPr="00EC76D5">
          <w:rPr>
            <w:rStyle w:val="CodeInText"/>
            <w:color w:val="auto"/>
            <w:rPrChange w:id="52" w:author="Stefan Bjornander" w:date="2015-04-26T09:16:00Z">
              <w:rPr/>
            </w:rPrChange>
          </w:rPr>
          <w:t>translation_unit</w:t>
        </w:r>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The rules of the parser calls corrensponding methods of the MiddleCodeGenerator class to perform type checking, build the symbol table, and generate the middle code.</w:t>
      </w:r>
    </w:p>
    <w:p w14:paraId="048B9909" w14:textId="58238C41" w:rsidR="00811E4E" w:rsidRDefault="00014E2E" w:rsidP="00014E2E">
      <w:pPr>
        <w:pStyle w:val="CodeHeader"/>
      </w:pPr>
      <w:r>
        <w:t>MiddleCodeGenerator.cs</w:t>
      </w:r>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bookmarkStart w:id="53" w:name="_Toc49764325"/>
      <w:r>
        <w:t>Backpatching</w:t>
      </w:r>
      <w:bookmarkEnd w:id="53"/>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r>
        <w:t>MiddleCodeGenerator.cs</w:t>
      </w:r>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bookmarkStart w:id="54" w:name="_Toc49764326"/>
      <w:r w:rsidRPr="00EC76D5">
        <w:t>Function</w:t>
      </w:r>
      <w:r w:rsidR="00015AA9" w:rsidRPr="00EC76D5">
        <w:t xml:space="preserve"> </w:t>
      </w:r>
      <w:r w:rsidR="00FC52DE">
        <w:t>Definition</w:t>
      </w:r>
      <w:bookmarkEnd w:id="54"/>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r w:rsidR="00AB7DF5">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r w:rsidR="00AB7DF5">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r>
        <w:t>MainParser.gppg</w:t>
      </w:r>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rule handles the case where there is no spcifier list. In that case, </w:t>
      </w:r>
      <w:r w:rsidR="00160459">
        <w:rPr>
          <w:highlight w:val="white"/>
          <w:lang w:val="sv-SE"/>
        </w:rPr>
        <w:t>the function return type is assumed to be signed int.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r w:rsidRPr="00EC76D5">
        <w:rPr>
          <w:rStyle w:val="CodeInText"/>
        </w:rPr>
        <w:t>generateFunctionHeader</w:t>
      </w:r>
      <w:r w:rsidRPr="00EC76D5">
        <w:t xml:space="preserve"> is called before the middle code of the function has been generated.</w:t>
      </w:r>
    </w:p>
    <w:p w14:paraId="2439C2F3" w14:textId="7C8B129A" w:rsidR="005E4C5F" w:rsidRDefault="005E4C5F" w:rsidP="005E4C5F">
      <w:r>
        <w:t xml:space="preserve">The </w:t>
      </w:r>
      <w:r w:rsidRPr="00864026">
        <w:rPr>
          <w:rStyle w:val="CodeInText"/>
        </w:rPr>
        <w:t>generateAssignmentDeclarator</w:t>
      </w:r>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r w:rsidRPr="00C231D2">
        <w:rPr>
          <w:rStyle w:val="CodeInText"/>
        </w:rPr>
        <w:t>Generate</w:t>
      </w:r>
      <w:r w:rsidR="002F35C1">
        <w:rPr>
          <w:rStyle w:val="CodeInText"/>
        </w:rPr>
        <w:t>Initializer</w:t>
      </w:r>
      <w:r w:rsidRPr="00C231D2">
        <w:rPr>
          <w:rStyle w:val="CodeInText"/>
        </w:rPr>
        <w:t>.generateStack</w:t>
      </w:r>
      <w:r w:rsidRPr="00C231D2">
        <w:t xml:space="preserve"> that </w:t>
      </w:r>
      <w:r>
        <w:t xml:space="preserve">generates a suitable series of assignment instructions. If it static, we instead call </w:t>
      </w:r>
      <w:r w:rsidRPr="00511DD6">
        <w:rPr>
          <w:rStyle w:val="CodeInText"/>
        </w:rPr>
        <w:t>ValueConversion.storeStaticSymbol</w:t>
      </w:r>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r>
        <w:t>MiddleCodeGenerator.cs</w:t>
      </w:r>
    </w:p>
    <w:p w14:paraId="3C23731F" w14:textId="76C5EAC5" w:rsidR="00E40B78" w:rsidRPr="00EC76D5" w:rsidRDefault="00E40B78" w:rsidP="00E40B78">
      <w:r w:rsidRPr="00EC76D5">
        <w:t xml:space="preserve">A general function </w:t>
      </w:r>
      <w:r w:rsidR="00AB7DF5">
        <w:t>pointer_declarator</w:t>
      </w:r>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4E80226A" w14:textId="77777777" w:rsidR="00721355" w:rsidRPr="0099673C" w:rsidRDefault="00721355" w:rsidP="00721355">
      <w:pPr>
        <w:rPr>
          <w:highlight w:val="white"/>
        </w:rPr>
      </w:pPr>
      <w:r>
        <w:rPr>
          <w:highlight w:val="white"/>
        </w:rPr>
        <w:t>If the function is not the main function, we add a return middle code instruction that will return control to the caller function.</w:t>
      </w:r>
    </w:p>
    <w:p w14:paraId="79002C1B" w14:textId="77777777" w:rsidR="002C5359" w:rsidRPr="002C5359" w:rsidRDefault="002C5359" w:rsidP="002C5359">
      <w:pPr>
        <w:pStyle w:val="Code"/>
        <w:rPr>
          <w:highlight w:val="white"/>
        </w:rPr>
      </w:pPr>
      <w:r w:rsidRPr="002C5359">
        <w:rPr>
          <w:highlight w:val="white"/>
        </w:rPr>
        <w:lastRenderedPageBreak/>
        <w:t xml:space="preserve">      if (SymbolTable.CurrentFunction.Type.ReturnType.IsVoid()) {</w:t>
      </w:r>
    </w:p>
    <w:p w14:paraId="16A8FA3A" w14:textId="77777777" w:rsidR="002C5359" w:rsidRPr="002C5359" w:rsidRDefault="002C5359" w:rsidP="002C5359">
      <w:pPr>
        <w:pStyle w:val="Code"/>
        <w:rPr>
          <w:highlight w:val="white"/>
        </w:rPr>
      </w:pPr>
      <w:r w:rsidRPr="002C5359">
        <w:rPr>
          <w:highlight w:val="white"/>
        </w:rPr>
        <w:t xml:space="preserve">        AddMiddleCode(statement.CodeList, MiddleOperator.Return);</w:t>
      </w:r>
    </w:p>
    <w:p w14:paraId="6B9444A1" w14:textId="77777777" w:rsidR="002C5359" w:rsidRPr="002C5359" w:rsidRDefault="002C5359" w:rsidP="002C5359">
      <w:pPr>
        <w:pStyle w:val="Code"/>
        <w:rPr>
          <w:highlight w:val="white"/>
        </w:rPr>
      </w:pPr>
      <w:r w:rsidRPr="002C5359">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it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In the Linux case, we need to generate the assembly text from the assmebly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bookmarkStart w:id="55" w:name="_Toc49764327"/>
      <w:r>
        <w:rPr>
          <w:highlight w:val="white"/>
        </w:rPr>
        <w:lastRenderedPageBreak/>
        <w:t>Specifier</w:t>
      </w:r>
      <w:r w:rsidR="0095481A">
        <w:rPr>
          <w:highlight w:val="white"/>
        </w:rPr>
        <w:t xml:space="preserve"> List</w:t>
      </w:r>
      <w:bookmarkEnd w:id="55"/>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r w:rsidR="00AB7DF5">
        <w:rPr>
          <w:highlight w:val="white"/>
        </w:rPr>
        <w:t>pointer_declarator</w:t>
      </w:r>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r w:rsidR="00AB7DF5">
        <w:rPr>
          <w:highlight w:val="white"/>
        </w:rPr>
        <w:t>pointer_declarator</w:t>
      </w:r>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r>
        <w:rPr>
          <w:highlight w:val="white"/>
        </w:rPr>
        <w:t>MainParser.gppg</w:t>
      </w:r>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declaration specifier list is made up by one or </w:t>
      </w:r>
      <w:r w:rsidR="00914264">
        <w:rPr>
          <w:highlight w:val="white"/>
          <w:lang w:val="sv-SE"/>
        </w:rPr>
        <w:t xml:space="preserve">more </w:t>
      </w:r>
      <w:r w:rsidR="00C73BF4">
        <w:rPr>
          <w:highlight w:val="white"/>
          <w:lang w:val="sv-SE"/>
        </w:rPr>
        <w:t>declaration specifiers</w:t>
      </w:r>
      <w:r w:rsidR="0017524D">
        <w:rPr>
          <w:highlight w:val="white"/>
          <w:lang w:val="sv-SE"/>
        </w:rPr>
        <w:t>, which are stored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r>
        <w:rPr>
          <w:highlight w:val="white"/>
          <w:lang w:val="sv-SE"/>
        </w:rPr>
        <w:t>There a set of different kind of specifiers</w:t>
      </w:r>
      <w:r w:rsidR="000D572F">
        <w:rPr>
          <w:highlight w:val="white"/>
          <w:lang w:val="sv-SE"/>
        </w:rPr>
        <w:t xml:space="preserve">. The following specifiers return a value of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r>
        <w:rPr>
          <w:highlight w:val="white"/>
          <w:lang w:val="sv-SE"/>
        </w:rPr>
        <w:t>Type q</w:t>
      </w:r>
      <w:r w:rsidR="00933B61">
        <w:rPr>
          <w:highlight w:val="white"/>
          <w:lang w:val="sv-SE"/>
        </w:rPr>
        <w:t xml:space="preserve">uailifiers: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r>
        <w:rPr>
          <w:highlight w:val="white"/>
          <w:lang w:val="sv-SE"/>
        </w:rPr>
        <w:lastRenderedPageBreak/>
        <w:t xml:space="preserve">Type </w:t>
      </w:r>
      <w:r w:rsidR="00A52369">
        <w:rPr>
          <w:highlight w:val="white"/>
          <w:lang w:val="sv-SE"/>
        </w:rPr>
        <w:t xml:space="preserve">specifiers: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236C568F" w14:textId="77777777" w:rsidR="00AC1BD0" w:rsidRDefault="00AC1BD0" w:rsidP="000B2D59">
      <w:pPr>
        <w:pStyle w:val="Liststycke"/>
        <w:numPr>
          <w:ilvl w:val="0"/>
          <w:numId w:val="119"/>
        </w:numPr>
        <w:rPr>
          <w:highlight w:val="white"/>
          <w:lang w:val="sv-SE"/>
        </w:rPr>
      </w:pPr>
      <w:r>
        <w:rPr>
          <w:highlight w:val="white"/>
          <w:lang w:val="sv-SE"/>
        </w:rPr>
        <w:t>S</w:t>
      </w:r>
      <w:r w:rsidR="002326EB">
        <w:rPr>
          <w:highlight w:val="white"/>
          <w:lang w:val="sv-SE"/>
        </w:rPr>
        <w:t>truct or union specifier</w:t>
      </w:r>
    </w:p>
    <w:p w14:paraId="0EF1126B" w14:textId="77777777" w:rsidR="00AC1BD0" w:rsidRDefault="00AC1BD0" w:rsidP="000B2D59">
      <w:pPr>
        <w:pStyle w:val="Liststycke"/>
        <w:numPr>
          <w:ilvl w:val="0"/>
          <w:numId w:val="119"/>
        </w:numPr>
        <w:rPr>
          <w:highlight w:val="white"/>
          <w:lang w:val="sv-SE"/>
        </w:rPr>
      </w:pPr>
      <w:r>
        <w:rPr>
          <w:highlight w:val="white"/>
          <w:lang w:val="sv-SE"/>
        </w:rPr>
        <w:t>E</w:t>
      </w:r>
      <w:r w:rsidR="002326EB">
        <w:rPr>
          <w:highlight w:val="white"/>
          <w:lang w:val="sv-SE"/>
        </w:rPr>
        <w:t>num specifier</w:t>
      </w:r>
    </w:p>
    <w:p w14:paraId="5F1FE82D" w14:textId="241FDBBF" w:rsidR="000D572F" w:rsidRPr="00DB64C7" w:rsidRDefault="00AC1BD0" w:rsidP="000D572F">
      <w:pPr>
        <w:pStyle w:val="Liststycke"/>
        <w:numPr>
          <w:ilvl w:val="0"/>
          <w:numId w:val="119"/>
        </w:numPr>
        <w:rPr>
          <w:highlight w:val="white"/>
          <w:lang w:val="sv-SE"/>
        </w:rPr>
      </w:pPr>
      <w:r>
        <w:rPr>
          <w:highlight w:val="white"/>
          <w:lang w:val="sv-SE"/>
        </w:rPr>
        <w:t>T</w:t>
      </w:r>
      <w:r w:rsidR="002326EB">
        <w:rPr>
          <w:highlight w:val="white"/>
          <w:lang w:val="sv-SE"/>
        </w:rPr>
        <w:t>ypedef name</w:t>
      </w:r>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r>
        <w:rPr>
          <w:highlight w:val="white"/>
          <w:lang w:val="sv-SE"/>
        </w:rPr>
        <w:t>MainParser.gppg</w:t>
      </w:r>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adds </w:t>
      </w:r>
      <w:r w:rsidR="00231CFF">
        <w:rPr>
          <w:highlight w:val="white"/>
          <w:lang w:val="sv-SE"/>
        </w:rPr>
        <w:t>the struct or union to the symbol table, if the optional name is not null.</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The declaration list add the member</w:t>
      </w:r>
      <w:r w:rsidR="004A2083">
        <w:rPr>
          <w:highlight w:val="white"/>
          <w:lang w:val="sv-SE"/>
        </w:rPr>
        <w:t>s</w:t>
      </w:r>
      <w:r>
        <w:rPr>
          <w:highlight w:val="white"/>
          <w:lang w:val="sv-SE"/>
        </w:rPr>
        <w:t xml:space="preserve"> of the struct or union to</w:t>
      </w:r>
      <w:r w:rsidR="004A2083">
        <w:rPr>
          <w:highlight w:val="white"/>
          <w:lang w:val="sv-SE"/>
        </w:rPr>
        <w:t xml:space="preserve"> </w:t>
      </w:r>
      <w:r w:rsidR="006B7022">
        <w:rPr>
          <w:highlight w:val="white"/>
          <w:lang w:val="sv-SE"/>
        </w:rPr>
        <w:t>the current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adds the </w:t>
      </w:r>
      <w:r w:rsidR="008C46E9">
        <w:rPr>
          <w:highlight w:val="white"/>
          <w:lang w:val="sv-SE"/>
        </w:rPr>
        <w:t xml:space="preserve">member map of the struct or union to the </w:t>
      </w:r>
      <w:r>
        <w:rPr>
          <w:highlight w:val="white"/>
          <w:lang w:val="sv-SE"/>
        </w:rPr>
        <w:t>symbol table, if the optional name is not null.</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lastRenderedPageBreak/>
        <w:t xml:space="preserve">In case of a struct of union without a declaration list, we look up the </w:t>
      </w:r>
      <w:r w:rsidR="009B01E8">
        <w:rPr>
          <w:highlight w:val="white"/>
          <w:lang w:val="sv-SE"/>
        </w:rPr>
        <w:t>name.</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adds the struct or union to the tag map if the optional name is not null.</w:t>
      </w:r>
      <w:r w:rsidR="00D01EAE">
        <w:rPr>
          <w:highlight w:val="white"/>
          <w:lang w:val="sv-SE"/>
        </w:rPr>
        <w:t xml:space="preserve"> </w:t>
      </w:r>
      <w:r w:rsidR="00E23F10">
        <w:rPr>
          <w:highlight w:val="white"/>
          <w:lang w:val="sv-SE"/>
        </w:rPr>
        <w:t>We need to do this in order for recursive pointers to work. For instance:</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If we do not perf</w:t>
      </w:r>
      <w:r w:rsidR="00697CCB">
        <w:rPr>
          <w:highlight w:val="white"/>
          <w:lang w:val="sv-SE"/>
        </w:rPr>
        <w:t>orm</w:t>
      </w:r>
      <w:r>
        <w:rPr>
          <w:highlight w:val="white"/>
          <w:lang w:val="sv-SE"/>
        </w:rPr>
        <w:t xml:space="preserve"> this action, there is a risk that next in the code above will point to another struct with the same name, defined </w:t>
      </w:r>
      <w:r w:rsidR="009E4045">
        <w:rPr>
          <w:highlight w:val="white"/>
          <w:lang w:val="sv-SE"/>
        </w:rPr>
        <w:t>in a surronding block.</w:t>
      </w:r>
    </w:p>
    <w:p w14:paraId="767DD3CD" w14:textId="6A81A602" w:rsidR="00B700C2" w:rsidRDefault="00D43E0D" w:rsidP="00D43E0D">
      <w:pPr>
        <w:pStyle w:val="CodeHeader"/>
        <w:rPr>
          <w:highlight w:val="white"/>
        </w:rPr>
      </w:pPr>
      <w:r>
        <w:rPr>
          <w:highlight w:val="white"/>
        </w:rPr>
        <w:t>MiddleCodeGenerator.cs</w:t>
      </w:r>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lastRenderedPageBreak/>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r>
        <w:rPr>
          <w:highlight w:val="white"/>
        </w:rPr>
        <w:t>MainParser.</w:t>
      </w:r>
      <w:r w:rsidR="00A85C92">
        <w:rPr>
          <w:highlight w:val="white"/>
        </w:rPr>
        <w:t>gppg</w:t>
      </w:r>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declaration may also hold a name without a </w:t>
      </w:r>
      <w:r w:rsidR="006A3D35">
        <w:rPr>
          <w:highlight w:val="white"/>
          <w:lang w:val="sv-SE"/>
        </w:rPr>
        <w:t>enumeration item list. In that case, we look up the name and returns its type. The type will actually be constant signed integer. However, the name of the enumeraion must exist,; otherwise, a error is reported.</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result of </w:t>
      </w:r>
      <w:r w:rsidRPr="00BB7891">
        <w:rPr>
          <w:rStyle w:val="KeyWord0"/>
          <w:highlight w:val="white"/>
        </w:rPr>
        <w:t>enum_list</w:t>
      </w:r>
      <w:r>
        <w:rPr>
          <w:highlight w:val="white"/>
          <w:lang w:val="sv-SE"/>
        </w:rPr>
        <w:t xml:space="preserve"> is a set holding the symbols of the enumeration items and a boolean value indicating whether the item was explicitly assignd.</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r w:rsidR="004B1FA0">
        <w:rPr>
          <w:highlight w:val="white"/>
          <w:lang w:val="sv-SE"/>
        </w:rPr>
        <w:t>might be assigned a value.</w:t>
      </w:r>
      <w:r w:rsidR="008520EB">
        <w:rPr>
          <w:highlight w:val="white"/>
          <w:lang w:val="sv-SE"/>
        </w:rPr>
        <w:t xml:space="preserve"> Otherwise, a values is implicitly assigned.</w:t>
      </w:r>
    </w:p>
    <w:p w14:paraId="60C1BB1D" w14:textId="77777777" w:rsidR="0099740C" w:rsidRDefault="0099740C" w:rsidP="0099740C">
      <w:pPr>
        <w:rPr>
          <w:highlight w:val="white"/>
          <w:lang w:val="sv-SE"/>
        </w:rPr>
      </w:pPr>
      <w:r>
        <w:rPr>
          <w:highlight w:val="white"/>
          <w:lang w:val="sv-SE"/>
        </w:rPr>
        <w:lastRenderedPageBreak/>
        <w:t>When it comes to enumeration we have a potential problem. Each enumeration item is stored in the symbol table as a signed integer with a value. The value may be assigned or given implicity. If the storage of the enumeration is extern, we are not allowed to assigne values to the enumeration items. However, it is in C allowed to state the declaration specifiers in arbitary order. For instance, the following declaration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The following declaration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The problem is that when we parse enumeration declaration we might not yet know if its storage is extern. Therefore we must also store, for each item, whether it has been explicity assigned. The handling of the storage is maganed by the Specifier class after all declaration specifiers have been parsed.</w:t>
      </w:r>
      <w:r w:rsidR="007A5268">
        <w:rPr>
          <w:highlight w:val="white"/>
          <w:lang w:val="sv-SE"/>
        </w:rPr>
        <w:t xml:space="preserve"> The result is that for each item a p</w:t>
      </w:r>
      <w:r w:rsidR="00CA623C">
        <w:rPr>
          <w:highlight w:val="white"/>
          <w:lang w:val="sv-SE"/>
        </w:rPr>
        <w:t>a</w:t>
      </w:r>
      <w:r w:rsidR="007A5268">
        <w:rPr>
          <w:highlight w:val="white"/>
          <w:lang w:val="sv-SE"/>
        </w:rPr>
        <w:t>ir is returned, holding the symbol of the item and a boolean value indicating whether the item has been explicitly assigned.</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r>
        <w:rPr>
          <w:highlight w:val="white"/>
        </w:rPr>
        <w:t>MiddleCodeGenerator.cs</w:t>
      </w:r>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lastRenderedPageBreak/>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r w:rsidRPr="0058602A">
        <w:rPr>
          <w:highlight w:val="white"/>
          <w:lang w:val="sv-SE"/>
        </w:rPr>
        <w:t>Declaration</w:t>
      </w:r>
    </w:p>
    <w:p w14:paraId="5EE03350" w14:textId="77777777" w:rsidR="00A767EB" w:rsidRDefault="00A767EB" w:rsidP="00A767EB">
      <w:pPr>
        <w:rPr>
          <w:highlight w:val="white"/>
        </w:rPr>
      </w:pPr>
      <w:r>
        <w:rPr>
          <w:highlight w:val="white"/>
        </w:rPr>
        <w:t xml:space="preserve">A declaration is made up by a declaration specifier list, an optional pointer_declarator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There is possible to define a declaration without a pointer_declarator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r>
        <w:rPr>
          <w:highlight w:val="white"/>
          <w:lang w:val="sv-SE"/>
        </w:rPr>
        <w:t xml:space="preserve">There a set of different kind of specifiers. The following specifiers return a value of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r>
        <w:rPr>
          <w:highlight w:val="white"/>
          <w:lang w:val="sv-SE"/>
        </w:rPr>
        <w:t xml:space="preserve">Type quailifiers: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r>
        <w:rPr>
          <w:highlight w:val="white"/>
          <w:lang w:val="sv-SE"/>
        </w:rPr>
        <w:t xml:space="preserve">Type specifiers: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47BCB90A" w14:textId="77777777" w:rsidR="00CA7700" w:rsidRDefault="00CA7700" w:rsidP="00CA7700">
      <w:pPr>
        <w:pStyle w:val="Liststycke"/>
        <w:numPr>
          <w:ilvl w:val="0"/>
          <w:numId w:val="119"/>
        </w:numPr>
        <w:rPr>
          <w:highlight w:val="white"/>
          <w:lang w:val="sv-SE"/>
        </w:rPr>
      </w:pPr>
      <w:r>
        <w:rPr>
          <w:highlight w:val="white"/>
          <w:lang w:val="sv-SE"/>
        </w:rPr>
        <w:t>Struct or union specifier</w:t>
      </w:r>
    </w:p>
    <w:p w14:paraId="2E13887B" w14:textId="77777777" w:rsidR="00CA7700" w:rsidRDefault="00CA7700" w:rsidP="00CA7700">
      <w:pPr>
        <w:pStyle w:val="Liststycke"/>
        <w:numPr>
          <w:ilvl w:val="0"/>
          <w:numId w:val="119"/>
        </w:numPr>
        <w:rPr>
          <w:highlight w:val="white"/>
          <w:lang w:val="sv-SE"/>
        </w:rPr>
      </w:pPr>
      <w:r>
        <w:rPr>
          <w:highlight w:val="white"/>
          <w:lang w:val="sv-SE"/>
        </w:rPr>
        <w:t>Enum specifier</w:t>
      </w:r>
    </w:p>
    <w:p w14:paraId="4DB042E9" w14:textId="625369AC" w:rsidR="0058602A" w:rsidRPr="00CA7700" w:rsidRDefault="00CA7700" w:rsidP="0058602A">
      <w:pPr>
        <w:pStyle w:val="Liststycke"/>
        <w:numPr>
          <w:ilvl w:val="0"/>
          <w:numId w:val="119"/>
        </w:numPr>
        <w:rPr>
          <w:highlight w:val="white"/>
          <w:lang w:val="sv-SE"/>
        </w:rPr>
      </w:pPr>
      <w:r>
        <w:rPr>
          <w:highlight w:val="white"/>
          <w:lang w:val="sv-SE"/>
        </w:rPr>
        <w:t>Typedef name</w:t>
      </w:r>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bookmarkStart w:id="56" w:name="_Toc49764328"/>
      <w:r>
        <w:rPr>
          <w:highlight w:val="white"/>
        </w:rPr>
        <w:t>Declarator</w:t>
      </w:r>
      <w:bookmarkEnd w:id="56"/>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r>
        <w:rPr>
          <w:highlight w:val="white"/>
        </w:rPr>
        <w:t>MainParser.gppg</w:t>
      </w:r>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lastRenderedPageBreak/>
        <w:t xml:space="preserve">A </w:t>
      </w:r>
      <w:r w:rsidR="00FB353A">
        <w:rPr>
          <w:highlight w:val="white"/>
          <w:lang w:val="sv-SE"/>
        </w:rPr>
        <w:t>intialization</w:t>
      </w:r>
      <w:r w:rsidR="00757C8B">
        <w:rPr>
          <w:highlight w:val="white"/>
          <w:lang w:val="sv-SE"/>
        </w:rPr>
        <w:t>-</w:t>
      </w:r>
      <w:r w:rsidR="00FB353A">
        <w:rPr>
          <w:highlight w:val="white"/>
          <w:lang w:val="sv-SE"/>
        </w:rPr>
        <w:t xml:space="preserve">bitfield </w:t>
      </w:r>
      <w:r w:rsidR="003060D2">
        <w:rPr>
          <w:highlight w:val="white"/>
          <w:lang w:val="sv-SE"/>
        </w:rPr>
        <w:t>declarator</w:t>
      </w:r>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pointer declarator</w:t>
      </w:r>
      <w:r w:rsidR="0013125E">
        <w:rPr>
          <w:highlight w:val="white"/>
          <w:lang w:val="sv-SE"/>
        </w:rPr>
        <w:t xml:space="preserve">, </w:t>
      </w:r>
      <w:r w:rsidR="009D72BD">
        <w:rPr>
          <w:highlight w:val="white"/>
          <w:lang w:val="sv-SE"/>
        </w:rPr>
        <w:t xml:space="preserve">a declarator </w:t>
      </w:r>
      <w:r w:rsidR="00266D64">
        <w:rPr>
          <w:highlight w:val="white"/>
          <w:lang w:val="sv-SE"/>
        </w:rPr>
        <w:t>initialized</w:t>
      </w:r>
      <w:r w:rsidR="0013125E">
        <w:rPr>
          <w:highlight w:val="white"/>
          <w:lang w:val="sv-SE"/>
        </w:rPr>
        <w:t xml:space="preserve"> with a value, or marked as a bitfield. </w:t>
      </w:r>
      <w:r w:rsidR="009D72BD">
        <w:rPr>
          <w:highlight w:val="white"/>
          <w:lang w:val="sv-SE"/>
        </w:rPr>
        <w:t xml:space="preserve">However, a declarator cannot be both </w:t>
      </w:r>
      <w:r w:rsidR="00266D64">
        <w:rPr>
          <w:highlight w:val="white"/>
          <w:lang w:val="sv-SE"/>
        </w:rPr>
        <w:t>initialized</w:t>
      </w:r>
      <w:r w:rsidR="009D72BD">
        <w:rPr>
          <w:highlight w:val="white"/>
          <w:lang w:val="sv-SE"/>
        </w:rPr>
        <w:t xml:space="preserve"> and markd as bitfield. </w:t>
      </w:r>
      <w:r w:rsidR="0013125E">
        <w:rPr>
          <w:highlight w:val="white"/>
          <w:lang w:val="sv-SE"/>
        </w:rPr>
        <w:t xml:space="preserve">In the bitfield case the </w:t>
      </w:r>
      <w:r w:rsidR="003060D2">
        <w:rPr>
          <w:highlight w:val="white"/>
          <w:lang w:val="sv-SE"/>
        </w:rPr>
        <w:t>declarator</w:t>
      </w:r>
      <w:r w:rsidR="0013125E">
        <w:rPr>
          <w:highlight w:val="white"/>
          <w:lang w:val="sv-SE"/>
        </w:rPr>
        <w:t xml:space="preserve"> can be </w:t>
      </w:r>
      <w:r w:rsidR="00DB7ED7">
        <w:rPr>
          <w:highlight w:val="white"/>
          <w:lang w:val="sv-SE"/>
        </w:rPr>
        <w:t>omitted. For instance:</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each case we </w:t>
      </w:r>
      <w:r w:rsidR="00991B7A">
        <w:rPr>
          <w:highlight w:val="white"/>
          <w:lang w:val="sv-SE"/>
        </w:rPr>
        <w:t xml:space="preserve">call the matchning method. </w:t>
      </w:r>
    </w:p>
    <w:p w14:paraId="3442421C" w14:textId="760229DE" w:rsidR="00DB7ED7" w:rsidRPr="009013A8" w:rsidRDefault="00CC2173" w:rsidP="00CC2173">
      <w:pPr>
        <w:pStyle w:val="CodeHeader"/>
        <w:rPr>
          <w:highlight w:val="white"/>
        </w:rPr>
      </w:pPr>
      <w:r>
        <w:rPr>
          <w:highlight w:val="white"/>
        </w:rPr>
        <w:t>MainParser.gppg</w:t>
      </w:r>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lastRenderedPageBreak/>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r>
        <w:rPr>
          <w:highlight w:val="white"/>
          <w:lang w:val="sv-SE"/>
        </w:rPr>
        <w:t>Direct Declarator</w:t>
      </w:r>
    </w:p>
    <w:p w14:paraId="058160B9" w14:textId="198C41A5" w:rsidR="00840DDD" w:rsidRDefault="00103A8E" w:rsidP="00103A8E">
      <w:pPr>
        <w:rPr>
          <w:highlight w:val="white"/>
          <w:lang w:val="sv-SE"/>
        </w:rPr>
      </w:pPr>
      <w:r>
        <w:rPr>
          <w:highlight w:val="white"/>
          <w:lang w:val="sv-SE"/>
        </w:rPr>
        <w:t xml:space="preserve">A direct declarator </w:t>
      </w:r>
      <w:r w:rsidR="00BD02FC">
        <w:rPr>
          <w:highlight w:val="white"/>
          <w:lang w:val="sv-SE"/>
        </w:rPr>
        <w:t xml:space="preserve">is </w:t>
      </w:r>
      <w:r w:rsidR="00057667">
        <w:rPr>
          <w:highlight w:val="white"/>
          <w:lang w:val="sv-SE"/>
        </w:rPr>
        <w:t xml:space="preserve">a name, a declarator inside a parenthesis pair, another direct declarator followed by </w:t>
      </w:r>
      <w:r w:rsidR="005771DF">
        <w:rPr>
          <w:highlight w:val="white"/>
          <w:lang w:val="sv-SE"/>
        </w:rPr>
        <w:t xml:space="preserve">a parameter-ellipse list inside a parenthesis pair. </w:t>
      </w:r>
    </w:p>
    <w:p w14:paraId="34BF0390" w14:textId="2AE88835" w:rsidR="0061106F" w:rsidRDefault="0061106F" w:rsidP="00103A8E">
      <w:pPr>
        <w:rPr>
          <w:highlight w:val="white"/>
          <w:lang w:val="sv-SE"/>
        </w:rPr>
      </w:pPr>
      <w:r>
        <w:rPr>
          <w:highlight w:val="white"/>
          <w:lang w:val="sv-SE"/>
        </w:rPr>
        <w:t xml:space="preserve">A direct declarator in its simplest form is just name. </w:t>
      </w:r>
      <w:r w:rsidR="00EF478E">
        <w:rPr>
          <w:highlight w:val="white"/>
          <w:lang w:val="sv-SE"/>
        </w:rPr>
        <w:t xml:space="preserve">For instance,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Another form of direct declarator is another declarator</w:t>
      </w:r>
      <w:r w:rsidR="00D57162">
        <w:rPr>
          <w:highlight w:val="white"/>
          <w:lang w:val="sv-SE"/>
        </w:rPr>
        <w:t xml:space="preserve">. In that case we simply return the declarator. The parentheses is only present to change the precidence of the declarator. For instance: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0E0B6C9F" w:rsidR="00553ACA" w:rsidRDefault="00553ACA" w:rsidP="00553ACA">
      <w:pPr>
        <w:rPr>
          <w:highlight w:val="white"/>
          <w:lang w:val="sv-SE"/>
        </w:rPr>
      </w:pPr>
      <w:r>
        <w:rPr>
          <w:highlight w:val="white"/>
          <w:lang w:val="sv-SE"/>
        </w:rPr>
        <w:t xml:space="preserve">The block </w:t>
      </w:r>
      <w:r w:rsidR="00272FE8">
        <w:rPr>
          <w:highlight w:val="white"/>
          <w:lang w:val="sv-SE"/>
        </w:rPr>
        <w:t>hold</w:t>
      </w:r>
      <w:r w:rsidR="00D216EE">
        <w:rPr>
          <w:highlight w:val="white"/>
          <w:lang w:val="sv-SE"/>
        </w:rPr>
        <w:t>s</w:t>
      </w:r>
      <w:r w:rsidR="00272FE8">
        <w:rPr>
          <w:highlight w:val="white"/>
          <w:lang w:val="sv-SE"/>
        </w:rPr>
        <w:t xml:space="preserve"> a list of </w:t>
      </w:r>
      <w:r w:rsidR="002F35C1">
        <w:rPr>
          <w:highlight w:val="white"/>
          <w:lang w:val="sv-SE"/>
        </w:rPr>
        <w:t>initializer</w:t>
      </w:r>
      <w:r w:rsidR="00272FE8">
        <w:rPr>
          <w:highlight w:val="white"/>
          <w:lang w:val="sv-SE"/>
        </w:rPr>
        <w:t xml:space="preserve">, which means that </w:t>
      </w:r>
      <w:r w:rsidR="002F35C1">
        <w:rPr>
          <w:highlight w:val="white"/>
          <w:lang w:val="sv-SE"/>
        </w:rPr>
        <w:t>initializer</w:t>
      </w:r>
      <w:r w:rsidR="00272FE8">
        <w:rPr>
          <w:highlight w:val="white"/>
          <w:lang w:val="sv-SE"/>
        </w:rPr>
        <w:t>alizer lists can be nested</w:t>
      </w:r>
      <w:r w:rsidR="001F2E9D">
        <w:rPr>
          <w:highlight w:val="white"/>
          <w:lang w:val="sv-SE"/>
        </w:rPr>
        <w:t xml:space="preserve">. But in the end there is always expressions in the </w:t>
      </w:r>
      <w:r w:rsidR="00F4217C">
        <w:rPr>
          <w:highlight w:val="white"/>
          <w:lang w:val="sv-SE"/>
        </w:rPr>
        <w:t>initialization</w:t>
      </w:r>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Abstract Declarator</w:t>
      </w:r>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bookmarkStart w:id="57" w:name="_Toc49764329"/>
      <w:r>
        <w:rPr>
          <w:highlight w:val="white"/>
          <w:lang w:val="sv-SE"/>
        </w:rPr>
        <w:t>Stat</w:t>
      </w:r>
      <w:r w:rsidR="008E06B1">
        <w:rPr>
          <w:highlight w:val="white"/>
          <w:lang w:val="sv-SE"/>
        </w:rPr>
        <w:t>e</w:t>
      </w:r>
      <w:r>
        <w:rPr>
          <w:highlight w:val="white"/>
          <w:lang w:val="sv-SE"/>
        </w:rPr>
        <w:t>ments</w:t>
      </w:r>
      <w:bookmarkEnd w:id="57"/>
    </w:p>
    <w:p w14:paraId="1D5ED6B3" w14:textId="70D24D44" w:rsidR="00E40B78" w:rsidRPr="00EC76D5" w:rsidRDefault="00E40B78" w:rsidP="00C901A8">
      <w:r w:rsidRPr="00EC76D5">
        <w:t xml:space="preserve">The </w:t>
      </w:r>
      <w:r w:rsidRPr="00EC76D5">
        <w:rPr>
          <w:rStyle w:val="CodeInText"/>
        </w:rPr>
        <w:t>generateFunctionCode</w:t>
      </w:r>
      <w:r w:rsidRPr="00EC76D5">
        <w:t xml:space="preserve"> is called after the middle code of the function has been generated. Its task is to genereate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lastRenderedPageBreak/>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r w:rsidRPr="00EC76D5">
        <w:rPr>
          <w:rStyle w:val="CodeInText"/>
        </w:rPr>
        <w:t>generateAssemblerText</w:t>
      </w:r>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r w:rsidRPr="00EC76D5">
        <w:rPr>
          <w:rStyle w:val="CodeInText"/>
        </w:rPr>
        <w:t>goto</w:t>
      </w:r>
      <w:r w:rsidRPr="00EC76D5">
        <w:t xml:space="preserve"> statements has been parsed, the addresses need to be set with the help of the label map.</w:t>
      </w:r>
    </w:p>
    <w:p w14:paraId="16DFFE45" w14:textId="6E5477A8" w:rsidR="00B075C3" w:rsidRDefault="00B141F0" w:rsidP="00E40B78">
      <w:pPr>
        <w:pStyle w:val="Rubrik3"/>
      </w:pPr>
      <w:bookmarkStart w:id="58" w:name="_Toc49764330"/>
      <w:bookmarkStart w:id="59" w:name="_Ref418259975"/>
      <w:r>
        <w:t xml:space="preserve">The </w:t>
      </w:r>
      <w:r w:rsidR="009916E4">
        <w:t>Nested</w:t>
      </w:r>
      <w:r w:rsidR="00027231">
        <w:t>-</w:t>
      </w:r>
      <w:r w:rsidR="009916E4">
        <w:t>I</w:t>
      </w:r>
      <w:r w:rsidR="00B075C3">
        <w:t>f</w:t>
      </w:r>
      <w:r w:rsidR="00027231">
        <w:t xml:space="preserve"> </w:t>
      </w:r>
      <w:r>
        <w:t>Problem</w:t>
      </w:r>
      <w:bookmarkEnd w:id="58"/>
    </w:p>
    <w:p w14:paraId="649A08E8" w14:textId="77777777" w:rsidR="00516DD1" w:rsidRDefault="00516DD1">
      <w:pPr>
        <w:rPr>
          <w:ins w:id="60" w:author="Stefan Bjornander" w:date="2015-04-26T09:44:00Z"/>
        </w:rPr>
        <w:pPrChange w:id="61" w:author="Stefan Bjornander" w:date="2015-04-26T09:25:00Z">
          <w:pPr>
            <w:pStyle w:val="Code"/>
          </w:pPr>
        </w:pPrChange>
      </w:pPr>
      <w:ins w:id="62" w:author="Stefan Bjornander" w:date="2015-04-26T09:27:00Z">
        <w:r>
          <w:t xml:space="preserve">The </w:t>
        </w:r>
        <w:r>
          <w:rPr>
            <w:rStyle w:val="CodeInText"/>
            <w:noProof/>
            <w:rPrChange w:id="63" w:author="Stefan Bjornander" w:date="2015-04-26T09:43:00Z">
              <w:rPr>
                <w:rStyle w:val="CodeInText"/>
                <w:i w:val="0"/>
              </w:rPr>
            </w:rPrChange>
          </w:rPr>
          <w:t>if-else</w:t>
        </w:r>
        <w:r>
          <w:rPr>
            <w:noProof/>
          </w:rPr>
          <w:t xml:space="preserve"> problem</w:t>
        </w:r>
      </w:ins>
      <w:ins w:id="64" w:author="Stefan Bjornander" w:date="2015-04-26T09:28:00Z">
        <w:r>
          <w:rPr>
            <w:rStyle w:val="Fotnotsreferens"/>
          </w:rPr>
          <w:footnoteReference w:id="2"/>
        </w:r>
      </w:ins>
      <w:ins w:id="77" w:author="Stefan Bjornander" w:date="2015-04-26T09:27:00Z">
        <w:r>
          <w:rPr>
            <w:noProof/>
          </w:rPr>
          <w:t xml:space="preserve"> </w:t>
        </w:r>
      </w:ins>
      <w:del w:id="78" w:author="Stefan Bjornander" w:date="2015-04-26T09:43:00Z">
        <w:r>
          <w:rPr>
            <w:noProof/>
          </w:rPr>
          <w:delText xml:space="preserve">In </w:delText>
        </w:r>
      </w:del>
      <w:ins w:id="79" w:author="Stefan Bjornander" w:date="2015-04-26T09:45:00Z">
        <w:r>
          <w:rPr>
            <w:noProof/>
          </w:rPr>
          <w:t xml:space="preserve">is the problem of </w:t>
        </w:r>
      </w:ins>
      <w:ins w:id="80" w:author="Stefan Bjornander" w:date="2015-04-26T09:51:00Z">
        <w:r>
          <w:rPr>
            <w:noProof/>
          </w:rPr>
          <w:t>syntac</w:t>
        </w:r>
      </w:ins>
      <w:ins w:id="81" w:author="Stefan Bjornander" w:date="2015-04-26T09:53:00Z">
        <w:r>
          <w:rPr>
            <w:noProof/>
          </w:rPr>
          <w:t xml:space="preserve">tically </w:t>
        </w:r>
      </w:ins>
      <w:ins w:id="82" w:author="Stefan Bjornander" w:date="2015-04-26T09:45:00Z">
        <w:r>
          <w:rPr>
            <w:noProof/>
          </w:rPr>
          <w:t xml:space="preserve">interpret </w:t>
        </w:r>
      </w:ins>
      <w:del w:id="83" w:author="Stefan Bjornander" w:date="2015-04-26T09:45:00Z">
        <w:r>
          <w:rPr>
            <w:noProof/>
          </w:rPr>
          <w:delText xml:space="preserve">the </w:delText>
        </w:r>
      </w:del>
      <w:ins w:id="84" w:author="Stefan Bjornander" w:date="2015-04-26T09:45:00Z">
        <w:r>
          <w:rPr>
            <w:noProof/>
          </w:rPr>
          <w:t>the leftmost source code below.</w:t>
        </w:r>
      </w:ins>
      <w:ins w:id="85" w:author="Stefan Bjornander" w:date="2015-04-26T09:47:00Z">
        <w:r>
          <w:rPr>
            <w:noProof/>
          </w:rPr>
          <w:t xml:space="preserve"> Semantically, the middle interpretation </w:t>
        </w:r>
      </w:ins>
      <w:r>
        <w:rPr>
          <w:noProof/>
        </w:rPr>
        <w:t xml:space="preserve">of the left statement </w:t>
      </w:r>
      <w:ins w:id="86" w:author="Stefan Bjornander" w:date="2015-04-26T09:47:00Z">
        <w:r>
          <w:rPr>
            <w:noProof/>
          </w:rPr>
          <w:t xml:space="preserve">is the correct one, each </w:t>
        </w:r>
        <w:r>
          <w:rPr>
            <w:rStyle w:val="CodeInText"/>
            <w:noProof/>
            <w:rPrChange w:id="87" w:author="Stefan Bjornander" w:date="2015-04-26T09:48:00Z">
              <w:rPr>
                <w:rStyle w:val="CodeInText"/>
                <w:i w:val="0"/>
              </w:rPr>
            </w:rPrChange>
          </w:rPr>
          <w:t>else</w:t>
        </w:r>
        <w:r>
          <w:rPr>
            <w:noProof/>
          </w:rPr>
          <w:t xml:space="preserve"> shall be</w:t>
        </w:r>
      </w:ins>
      <w:ins w:id="88" w:author="Stefan Bjornander" w:date="2015-04-26T09:58:00Z">
        <w:r>
          <w:rPr>
            <w:noProof/>
          </w:rPr>
          <w:t xml:space="preserve"> connected</w:t>
        </w:r>
      </w:ins>
      <w:ins w:id="89" w:author="Stefan Bjornander" w:date="2015-04-26T09:47:00Z">
        <w:r>
          <w:rPr>
            <w:noProof/>
          </w:rPr>
          <w:t xml:space="preserve"> to the </w:t>
        </w:r>
      </w:ins>
      <w:ins w:id="90" w:author="Stefan Bjornander" w:date="2015-04-26T09:59:00Z">
        <w:r>
          <w:rPr>
            <w:noProof/>
          </w:rPr>
          <w:t xml:space="preserve">latest preceding </w:t>
        </w:r>
      </w:ins>
      <w:ins w:id="91" w:author="Stefan Bjornander" w:date="2015-04-26T09:48:00Z">
        <w:r>
          <w:rPr>
            <w:rStyle w:val="CodeInText"/>
            <w:noProof/>
            <w:rPrChange w:id="92"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93"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94">
          <w:tblGrid>
            <w:gridCol w:w="3116"/>
            <w:gridCol w:w="3117"/>
            <w:gridCol w:w="3117"/>
          </w:tblGrid>
        </w:tblGridChange>
      </w:tblGrid>
      <w:tr w:rsidR="00516DD1" w14:paraId="306EE423" w14:textId="77777777" w:rsidTr="00516DD1">
        <w:trPr>
          <w:ins w:id="95" w:author="Stefan Bjornander" w:date="2015-04-26T09:44:00Z"/>
        </w:trPr>
        <w:tc>
          <w:tcPr>
            <w:tcW w:w="3116" w:type="dxa"/>
            <w:tcPrChange w:id="96"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97" w:author="Stefan Bjornander" w:date="2015-04-26T09:44:00Z"/>
              </w:rPr>
            </w:pPr>
            <w:ins w:id="98" w:author="Stefan Bjornander" w:date="2015-04-26T09:44:00Z">
              <w:r>
                <w:t>if (a &lt; b)</w:t>
              </w:r>
            </w:ins>
          </w:p>
          <w:p w14:paraId="3B9E4E6E" w14:textId="77777777" w:rsidR="00516DD1" w:rsidRDefault="00516DD1">
            <w:pPr>
              <w:pStyle w:val="Code"/>
              <w:rPr>
                <w:ins w:id="99" w:author="Stefan Bjornander" w:date="2015-04-26T09:44:00Z"/>
              </w:rPr>
            </w:pPr>
            <w:ins w:id="100" w:author="Stefan Bjornander" w:date="2015-04-26T09:44:00Z">
              <w:r>
                <w:t xml:space="preserve">  if (c &lt; d)</w:t>
              </w:r>
            </w:ins>
          </w:p>
          <w:p w14:paraId="4333B730" w14:textId="77777777" w:rsidR="00516DD1" w:rsidRDefault="00516DD1">
            <w:pPr>
              <w:pStyle w:val="Code"/>
              <w:rPr>
                <w:ins w:id="101" w:author="Stefan Bjornander" w:date="2015-04-26T09:44:00Z"/>
              </w:rPr>
            </w:pPr>
            <w:ins w:id="102" w:author="Stefan Bjornander" w:date="2015-04-26T09:44:00Z">
              <w:r>
                <w:t xml:space="preserve">    e = 1;</w:t>
              </w:r>
            </w:ins>
          </w:p>
          <w:p w14:paraId="3207957D" w14:textId="77777777" w:rsidR="00516DD1" w:rsidRDefault="00516DD1">
            <w:pPr>
              <w:pStyle w:val="Code"/>
              <w:rPr>
                <w:ins w:id="103" w:author="Stefan Bjornander" w:date="2015-04-26T09:44:00Z"/>
              </w:rPr>
            </w:pPr>
            <w:ins w:id="104" w:author="Stefan Bjornander" w:date="2015-04-26T09:44:00Z">
              <w:r>
                <w:t xml:space="preserve">  else</w:t>
              </w:r>
            </w:ins>
          </w:p>
          <w:p w14:paraId="67FEA936" w14:textId="77777777" w:rsidR="00516DD1" w:rsidRDefault="00516DD1">
            <w:pPr>
              <w:pStyle w:val="Code"/>
              <w:rPr>
                <w:ins w:id="105" w:author="Stefan Bjornander" w:date="2015-04-26T09:44:00Z"/>
                <w:del w:id="106" w:author="Stefan Bjornander" w:date="2015-04-26T09:44:00Z"/>
              </w:rPr>
            </w:pPr>
            <w:ins w:id="107" w:author="Stefan Bjornander" w:date="2015-04-26T09:44:00Z">
              <w:r>
                <w:t xml:space="preserve">    f = 2;</w:t>
              </w:r>
            </w:ins>
          </w:p>
          <w:p w14:paraId="2FAE5D6D" w14:textId="77777777" w:rsidR="00516DD1" w:rsidRDefault="00516DD1">
            <w:pPr>
              <w:pStyle w:val="Code"/>
              <w:rPr>
                <w:ins w:id="108" w:author="Stefan Bjornander" w:date="2015-04-26T09:44:00Z"/>
              </w:rPr>
            </w:pPr>
          </w:p>
        </w:tc>
        <w:tc>
          <w:tcPr>
            <w:tcW w:w="3117" w:type="dxa"/>
            <w:tcPrChange w:id="10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10" w:author="Stefan Bjornander" w:date="2015-04-26T09:44:00Z">
              <w:r>
                <w:t>if (a &lt; b) {</w:t>
              </w:r>
            </w:ins>
          </w:p>
          <w:p w14:paraId="556A4791" w14:textId="77777777" w:rsidR="00516DD1" w:rsidRDefault="00516DD1">
            <w:pPr>
              <w:pStyle w:val="Code"/>
            </w:pPr>
            <w:ins w:id="111" w:author="Stefan Bjornander" w:date="2015-04-26T09:44:00Z">
              <w:r>
                <w:t xml:space="preserve">  if (c &lt; d)</w:t>
              </w:r>
            </w:ins>
          </w:p>
          <w:p w14:paraId="694876BE" w14:textId="77777777" w:rsidR="00516DD1" w:rsidRDefault="00516DD1">
            <w:pPr>
              <w:pStyle w:val="Code"/>
            </w:pPr>
            <w:ins w:id="112" w:author="Stefan Bjornander" w:date="2015-04-26T09:44:00Z">
              <w:r>
                <w:t xml:space="preserve">    e = 1;</w:t>
              </w:r>
            </w:ins>
          </w:p>
          <w:p w14:paraId="1C003489" w14:textId="77777777" w:rsidR="00516DD1" w:rsidRDefault="00516DD1">
            <w:pPr>
              <w:pStyle w:val="Code"/>
            </w:pPr>
            <w:ins w:id="113" w:author="Stefan Bjornander" w:date="2015-04-26T09:44:00Z">
              <w:r>
                <w:t xml:space="preserve">  else</w:t>
              </w:r>
            </w:ins>
          </w:p>
          <w:p w14:paraId="4EEC399F" w14:textId="77777777" w:rsidR="00516DD1" w:rsidRDefault="00516DD1">
            <w:pPr>
              <w:pStyle w:val="Code"/>
            </w:pPr>
            <w:ins w:id="114" w:author="Stefan Bjornander" w:date="2015-04-26T09:44:00Z">
              <w:r>
                <w:t xml:space="preserve">    f = 2;</w:t>
              </w:r>
            </w:ins>
          </w:p>
          <w:p w14:paraId="576B5809" w14:textId="77777777" w:rsidR="00516DD1" w:rsidRDefault="00516DD1">
            <w:pPr>
              <w:pStyle w:val="Code"/>
              <w:rPr>
                <w:del w:id="115" w:author="Stefan Bjornander" w:date="2015-04-26T09:45:00Z"/>
              </w:rPr>
            </w:pPr>
            <w:ins w:id="116" w:author="Stefan Bjornander" w:date="2015-04-26T09:44:00Z">
              <w:r>
                <w:t>}</w:t>
              </w:r>
            </w:ins>
          </w:p>
          <w:p w14:paraId="4C1D31DA" w14:textId="77777777" w:rsidR="00516DD1" w:rsidRDefault="00516DD1">
            <w:pPr>
              <w:pStyle w:val="Code"/>
              <w:rPr>
                <w:del w:id="117" w:author="Stefan Bjornander" w:date="2015-04-26T09:45:00Z"/>
              </w:rPr>
            </w:pPr>
          </w:p>
          <w:p w14:paraId="170E5735" w14:textId="77777777" w:rsidR="00516DD1" w:rsidRDefault="00516DD1">
            <w:pPr>
              <w:pStyle w:val="Code"/>
              <w:rPr>
                <w:ins w:id="118" w:author="Stefan Bjornander" w:date="2015-04-26T09:44:00Z"/>
              </w:rPr>
              <w:pPrChange w:id="119" w:author="Stefan Bjornander" w:date="2015-04-26T09:45:00Z">
                <w:pPr/>
              </w:pPrChange>
            </w:pPr>
          </w:p>
        </w:tc>
        <w:tc>
          <w:tcPr>
            <w:tcW w:w="3117" w:type="dxa"/>
            <w:tcPrChange w:id="12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21" w:author="Stefan Bjornander" w:date="2015-04-26T09:45:00Z" w:name="move417804833"/>
            <w:ins w:id="122" w:author="Stefan Bjornander" w:date="2015-04-26T09:45:00Z">
              <w:r>
                <w:t>if (a &lt; b)</w:t>
              </w:r>
            </w:ins>
          </w:p>
          <w:p w14:paraId="1D552566" w14:textId="77777777" w:rsidR="00516DD1" w:rsidRDefault="00516DD1">
            <w:pPr>
              <w:pStyle w:val="Code"/>
            </w:pPr>
            <w:ins w:id="123" w:author="Stefan Bjornander" w:date="2015-04-26T09:45:00Z">
              <w:r>
                <w:t xml:space="preserve">  if (c &lt; d) {</w:t>
              </w:r>
            </w:ins>
          </w:p>
          <w:p w14:paraId="66887BC4" w14:textId="77777777" w:rsidR="00516DD1" w:rsidRDefault="00516DD1">
            <w:pPr>
              <w:pStyle w:val="Code"/>
            </w:pPr>
            <w:ins w:id="124" w:author="Stefan Bjornander" w:date="2015-04-26T09:45:00Z">
              <w:r>
                <w:t xml:space="preserve">    e = 1;</w:t>
              </w:r>
            </w:ins>
          </w:p>
          <w:p w14:paraId="1D00F382" w14:textId="77777777" w:rsidR="00516DD1" w:rsidRDefault="00516DD1">
            <w:pPr>
              <w:pStyle w:val="Code"/>
            </w:pPr>
            <w:ins w:id="125" w:author="Stefan Bjornander" w:date="2015-04-26T09:45:00Z">
              <w:r>
                <w:t xml:space="preserve">  }</w:t>
              </w:r>
            </w:ins>
          </w:p>
          <w:p w14:paraId="488A8BE2" w14:textId="77777777" w:rsidR="00516DD1" w:rsidRDefault="00516DD1">
            <w:pPr>
              <w:pStyle w:val="Code"/>
            </w:pPr>
            <w:ins w:id="126" w:author="Stefan Bjornander" w:date="2015-04-26T09:45:00Z">
              <w:r>
                <w:t>else</w:t>
              </w:r>
            </w:ins>
          </w:p>
          <w:p w14:paraId="062525C9" w14:textId="77777777" w:rsidR="00516DD1" w:rsidRDefault="00516DD1">
            <w:pPr>
              <w:pStyle w:val="Code"/>
              <w:rPr>
                <w:del w:id="127" w:author="Stefan Bjornander" w:date="2015-04-26T09:45:00Z"/>
              </w:rPr>
            </w:pPr>
            <w:ins w:id="128" w:author="Stefan Bjornander" w:date="2015-04-26T09:45:00Z">
              <w:r>
                <w:t xml:space="preserve">  f = 2;</w:t>
              </w:r>
            </w:ins>
            <w:moveToRangeEnd w:id="121"/>
          </w:p>
          <w:p w14:paraId="5A274AD6" w14:textId="77777777" w:rsidR="00516DD1" w:rsidRDefault="00516DD1">
            <w:pPr>
              <w:pStyle w:val="Code"/>
              <w:rPr>
                <w:ins w:id="129" w:author="Stefan Bjornander" w:date="2015-04-26T09:44:00Z"/>
              </w:rPr>
              <w:pPrChange w:id="130" w:author="Stefan Bjornander" w:date="2015-04-26T09:45:00Z">
                <w:pPr/>
              </w:pPrChange>
            </w:pPr>
          </w:p>
        </w:tc>
      </w:tr>
    </w:tbl>
    <w:p w14:paraId="2932D7E0" w14:textId="77777777" w:rsidR="00516DD1" w:rsidRDefault="00516DD1" w:rsidP="00516DD1">
      <w:pPr>
        <w:pStyle w:val="Code"/>
        <w:rPr>
          <w:ins w:id="131" w:author="Stefan Bjornander" w:date="2015-04-26T09:49:00Z"/>
        </w:rPr>
      </w:pPr>
    </w:p>
    <w:p w14:paraId="1E9078F4" w14:textId="77777777" w:rsidR="00516DD1" w:rsidRDefault="00516DD1">
      <w:pPr>
        <w:rPr>
          <w:ins w:id="132" w:author="Stefan Bjornander" w:date="2015-04-26T09:52:00Z"/>
        </w:rPr>
        <w:pPrChange w:id="133" w:author="Stefan Bjornander" w:date="2015-04-26T09:51:00Z">
          <w:pPr>
            <w:pStyle w:val="Code"/>
          </w:pPr>
        </w:pPrChange>
      </w:pPr>
      <w:r>
        <w:rPr>
          <w:noProof/>
        </w:rPr>
        <w:t xml:space="preserve">Below is a simple set of statement rules. Unfortunately, they are </w:t>
      </w:r>
      <w:ins w:id="134" w:author="Stefan Bjornander" w:date="2015-04-26T09:53:00Z">
        <w:r>
          <w:rPr>
            <w:noProof/>
          </w:rPr>
          <w:t>ambiguous</w:t>
        </w:r>
      </w:ins>
      <w:ins w:id="135" w:author="Stefan Bjornander" w:date="2015-04-26T09:50:00Z">
        <w:r>
          <w:rPr>
            <w:noProof/>
          </w:rPr>
          <w:t xml:space="preserve"> in that way that </w:t>
        </w:r>
      </w:ins>
      <w:ins w:id="136" w:author="Stefan Bjornander" w:date="2015-04-26T09:52:00Z">
        <w:r>
          <w:rPr>
            <w:noProof/>
          </w:rPr>
          <w:t xml:space="preserve">the </w:t>
        </w:r>
      </w:ins>
      <w:r>
        <w:rPr>
          <w:noProof/>
        </w:rPr>
        <w:t xml:space="preserve">an </w:t>
      </w:r>
      <w:ins w:id="137" w:author="Stefan Bjornander" w:date="2015-04-26T09:52:00Z">
        <w:r>
          <w:rPr>
            <w:rStyle w:val="CodeInText"/>
            <w:noProof/>
            <w:rPrChange w:id="138" w:author="Stefan Bjornander" w:date="2015-04-26T09:58:00Z">
              <w:rPr>
                <w:rStyle w:val="CodeInText"/>
                <w:i w:val="0"/>
              </w:rPr>
            </w:rPrChange>
          </w:rPr>
          <w:t>else</w:t>
        </w:r>
        <w:r>
          <w:rPr>
            <w:noProof/>
          </w:rPr>
          <w:t xml:space="preserve"> </w:t>
        </w:r>
      </w:ins>
      <w:r>
        <w:rPr>
          <w:noProof/>
        </w:rPr>
        <w:t>does not have to be connected to the latest preceding</w:t>
      </w:r>
      <w:ins w:id="139" w:author="Stefan Bjornander" w:date="2015-04-26T09:52:00Z">
        <w:r>
          <w:rPr>
            <w:noProof/>
          </w:rPr>
          <w:t xml:space="preserve"> </w:t>
        </w:r>
        <w:r>
          <w:rPr>
            <w:rStyle w:val="CodeInText"/>
            <w:noProof/>
            <w:rPrChange w:id="140"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41" w:author="Stefan Bjornander" w:date="2015-04-26T09:52:00Z">
        <w:r>
          <w:rPr>
            <w:noProof/>
          </w:rPr>
          <w:t>depending in which order the rules are applied.</w:t>
        </w:r>
      </w:ins>
    </w:p>
    <w:p w14:paraId="277CF48B" w14:textId="77777777" w:rsidR="00516DD1" w:rsidRDefault="00516DD1" w:rsidP="00516DD1">
      <w:pPr>
        <w:pStyle w:val="Code"/>
        <w:rPr>
          <w:ins w:id="142" w:author="Stefan Bjornander" w:date="2015-04-26T09:49:00Z"/>
        </w:rPr>
      </w:pPr>
      <w:ins w:id="143" w:author="Stefan Bjornander" w:date="2015-04-26T09:47:00Z">
        <w:r>
          <w:t>statement ::=</w:t>
        </w:r>
      </w:ins>
    </w:p>
    <w:p w14:paraId="7FBE5268" w14:textId="77777777" w:rsidR="00516DD1" w:rsidRDefault="00516DD1" w:rsidP="00516DD1">
      <w:pPr>
        <w:pStyle w:val="Code"/>
        <w:rPr>
          <w:ins w:id="144" w:author="Stefan Bjornander" w:date="2015-04-26T09:47:00Z"/>
        </w:rPr>
      </w:pPr>
      <w:ins w:id="145" w:author="Stefan Bjornander" w:date="2015-04-26T09:49:00Z">
        <w:r>
          <w:t xml:space="preserve">   </w:t>
        </w:r>
      </w:ins>
      <w:r>
        <w:t xml:space="preserve"> </w:t>
      </w:r>
      <w:ins w:id="146" w:author="Stefan Bjornander" w:date="2015-04-26T09:49:00Z">
        <w:r>
          <w:t xml:space="preserve">IF LEFT_PAREN </w:t>
        </w:r>
      </w:ins>
      <w:ins w:id="147" w:author="Stefan Bjornander" w:date="2015-04-26T10:08:00Z">
        <w:r>
          <w:t xml:space="preserve">logical_expression </w:t>
        </w:r>
      </w:ins>
      <w:ins w:id="148" w:author="Stefan Bjornander" w:date="2015-04-26T09:49:00Z">
        <w:r>
          <w:t>RIGHT_PAREN statement</w:t>
        </w:r>
      </w:ins>
    </w:p>
    <w:p w14:paraId="436C5EC9" w14:textId="77777777" w:rsidR="00516DD1" w:rsidRDefault="00516DD1" w:rsidP="00516DD1">
      <w:pPr>
        <w:pStyle w:val="Code"/>
        <w:rPr>
          <w:ins w:id="149" w:author="Stefan Bjornander" w:date="2015-04-26T09:49:00Z"/>
        </w:rPr>
      </w:pPr>
      <w:ins w:id="150" w:author="Stefan Bjornander" w:date="2015-04-26T09:49:00Z">
        <w:r>
          <w:t xml:space="preserve"> </w:t>
        </w:r>
      </w:ins>
      <w:r>
        <w:t xml:space="preserve"> </w:t>
      </w:r>
      <w:ins w:id="151" w:author="Stefan Bjornander" w:date="2015-04-26T09:49:00Z">
        <w:r>
          <w:t>|</w:t>
        </w:r>
      </w:ins>
      <w:r>
        <w:t xml:space="preserve"> </w:t>
      </w:r>
      <w:ins w:id="152" w:author="Stefan Bjornander" w:date="2015-04-26T09:49:00Z">
        <w:r>
          <w:t xml:space="preserve">IF LEFT_PAREN </w:t>
        </w:r>
      </w:ins>
      <w:ins w:id="153" w:author="Stefan Bjornander" w:date="2015-04-26T10:08:00Z">
        <w:r>
          <w:t xml:space="preserve">logical_expression </w:t>
        </w:r>
      </w:ins>
      <w:ins w:id="154" w:author="Stefan Bjornander" w:date="2015-04-26T09:49:00Z">
        <w:r>
          <w:t>RIGHT_PAREN statement ELSE statement</w:t>
        </w:r>
      </w:ins>
    </w:p>
    <w:p w14:paraId="2F7D1A5D" w14:textId="77777777" w:rsidR="00516DD1" w:rsidRDefault="00516DD1" w:rsidP="00516DD1">
      <w:pPr>
        <w:pStyle w:val="Code"/>
      </w:pPr>
      <w:ins w:id="155" w:author="Stefan Bjornander" w:date="2015-04-26T10:08:00Z">
        <w:r>
          <w:t xml:space="preserve">  | </w:t>
        </w:r>
      </w:ins>
      <w:r>
        <w:t>...</w:t>
      </w:r>
    </w:p>
    <w:p w14:paraId="6D69375A" w14:textId="77777777" w:rsidR="00516DD1" w:rsidRDefault="00516DD1">
      <w:pPr>
        <w:rPr>
          <w:ins w:id="156" w:author="Stefan Bjornander" w:date="2015-04-26T09:47:00Z"/>
        </w:rPr>
        <w:pPrChange w:id="157" w:author="Stefan Bjornander" w:date="2015-04-26T09:25:00Z">
          <w:pPr>
            <w:pStyle w:val="Code"/>
          </w:pPr>
        </w:pPrChange>
      </w:pPr>
      <w:ins w:id="158" w:author="Stefan Bjornander" w:date="2015-04-26T09:51:00Z">
        <w:r>
          <w:rPr>
            <w:noProof/>
          </w:rPr>
          <w:t xml:space="preserve">To solve the problem, we need a more complicated </w:t>
        </w:r>
      </w:ins>
      <w:ins w:id="159" w:author="Stefan Bjornander" w:date="2015-04-26T09:53:00Z">
        <w:r>
          <w:rPr>
            <w:noProof/>
          </w:rPr>
          <w:t>set of rules</w:t>
        </w:r>
      </w:ins>
      <w:r>
        <w:rPr>
          <w:noProof/>
        </w:rPr>
        <w:t xml:space="preserve"> that works with open and closed statements.</w:t>
      </w:r>
      <w:ins w:id="160" w:author="Stefan Bjornander" w:date="2015-04-26T09:54:00Z">
        <w:r>
          <w:rPr>
            <w:noProof/>
          </w:rPr>
          <w:t xml:space="preserve"> The </w:t>
        </w:r>
      </w:ins>
      <w:ins w:id="161" w:author="Stefan Bjornander" w:date="2015-04-26T09:57:00Z">
        <w:r>
          <w:rPr>
            <w:noProof/>
          </w:rPr>
          <w:t xml:space="preserve">following set is unambiguous in that way that it always connects each </w:t>
        </w:r>
        <w:r>
          <w:rPr>
            <w:rStyle w:val="CodeInText"/>
            <w:noProof/>
            <w:rPrChange w:id="162" w:author="Stefan Bjornander" w:date="2015-04-26T09:58:00Z">
              <w:rPr>
                <w:rStyle w:val="CodeInText"/>
                <w:i w:val="0"/>
              </w:rPr>
            </w:rPrChange>
          </w:rPr>
          <w:t>else</w:t>
        </w:r>
        <w:r>
          <w:rPr>
            <w:noProof/>
          </w:rPr>
          <w:t xml:space="preserve"> with the</w:t>
        </w:r>
      </w:ins>
      <w:ins w:id="163" w:author="Stefan Bjornander" w:date="2015-04-26T09:58:00Z">
        <w:r>
          <w:rPr>
            <w:noProof/>
          </w:rPr>
          <w:t xml:space="preserve"> latest preceding</w:t>
        </w:r>
      </w:ins>
      <w:ins w:id="164" w:author="Stefan Bjornander" w:date="2015-04-26T09:57:00Z">
        <w:r>
          <w:rPr>
            <w:noProof/>
          </w:rPr>
          <w:t xml:space="preserve"> </w:t>
        </w:r>
      </w:ins>
      <w:ins w:id="165" w:author="Stefan Bjornander" w:date="2015-04-26T09:58:00Z">
        <w:r>
          <w:rPr>
            <w:rStyle w:val="CodeInText"/>
            <w:noProof/>
            <w:rPrChange w:id="166"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lastRenderedPageBreak/>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A theoretical explanation of the open-closed statement solution is beyond the scope of this book, but I recommend the Dragon Book by Aho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r>
        <w:t>MainParser.cs</w:t>
      </w:r>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r>
        <w:rPr>
          <w:highlight w:val="white"/>
        </w:rPr>
        <w:t>Statement.cs</w:t>
      </w:r>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lastRenderedPageBreak/>
        <w:t>a + (b * c);</w:t>
      </w:r>
    </w:p>
    <w:p w14:paraId="5725BF2F" w14:textId="28AA5DAE" w:rsidR="00627081" w:rsidRDefault="00627081" w:rsidP="00627081">
      <w:pPr>
        <w:pStyle w:val="CodeHeader"/>
        <w:rPr>
          <w:highlight w:val="white"/>
        </w:rPr>
      </w:pPr>
      <w:r>
        <w:rPr>
          <w:highlight w:val="white"/>
        </w:rPr>
        <w:t>Expression.cs</w:t>
      </w:r>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r>
        <w:rPr>
          <w:highlight w:val="white"/>
        </w:rPr>
        <w:t>MiddleCodeGenerator.cs</w:t>
      </w:r>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lastRenderedPageBreak/>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lastRenderedPageBreak/>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bookmarkStart w:id="167" w:name="_Toc49764331"/>
      <w:r>
        <w:t>The Forward-Jump Problem (Backpatching)</w:t>
      </w:r>
      <w:bookmarkEnd w:id="167"/>
    </w:p>
    <w:p w14:paraId="11A53737" w14:textId="77777777" w:rsidR="00B77708" w:rsidRDefault="00B77708" w:rsidP="00B77708">
      <w:ins w:id="168" w:author="Stefan Bjornander" w:date="2015-04-26T09:25:00Z">
        <w:r>
          <w:t xml:space="preserve">When generating </w:t>
        </w:r>
      </w:ins>
      <w:r>
        <w:t xml:space="preserve">middle code instructions for </w:t>
      </w:r>
      <w:ins w:id="169" w:author="Stefan Bjornander" w:date="2015-04-26T09:25:00Z">
        <w:r>
          <w:t xml:space="preserve">expressions </w:t>
        </w:r>
      </w:ins>
      <w:r>
        <w:t>or</w:t>
      </w:r>
      <w:ins w:id="170" w:author="Stefan Bjornander" w:date="2015-04-26T09:25:00Z">
        <w:r>
          <w:t xml:space="preserve"> statement</w:t>
        </w:r>
      </w:ins>
      <w:r>
        <w:t>s</w:t>
      </w:r>
      <w:ins w:id="171" w:author="Stefan Bjornander" w:date="2015-04-26T09:25:00Z">
        <w:r>
          <w:t>, a common situation is that we</w:t>
        </w:r>
      </w:ins>
      <w:ins w:id="172"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lastRenderedPageBreak/>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t>8. ...</w:t>
            </w:r>
          </w:p>
        </w:tc>
        <w:tc>
          <w:tcPr>
            <w:tcW w:w="3117" w:type="dxa"/>
            <w:hideMark/>
          </w:tcPr>
          <w:p w14:paraId="12DF6495" w14:textId="77777777" w:rsidR="00B77708" w:rsidRDefault="00B77708">
            <w:pPr>
              <w:pStyle w:val="Code"/>
            </w:pPr>
            <w:r>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bookmarkStart w:id="173" w:name="_Toc49764332"/>
      <w:r>
        <w:lastRenderedPageBreak/>
        <w:t>Header Rules</w:t>
      </w:r>
      <w:bookmarkEnd w:id="173"/>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bookmarkStart w:id="174" w:name="_Toc49764333"/>
      <w:r>
        <w:t xml:space="preserve">The </w:t>
      </w:r>
      <w:r w:rsidR="004B7BC0">
        <w:t>Switch S</w:t>
      </w:r>
      <w:r>
        <w:t>tatement</w:t>
      </w:r>
      <w:bookmarkEnd w:id="174"/>
    </w:p>
    <w:p w14:paraId="47A018AE" w14:textId="77777777" w:rsidR="00F420E3" w:rsidRDefault="00F420E3" w:rsidP="00F420E3">
      <w:r>
        <w:t xml:space="preserve">The </w:t>
      </w:r>
      <w:r w:rsidRPr="000D3429">
        <w:rPr>
          <w:rStyle w:val="CodeInText"/>
        </w:rPr>
        <w:t>generateSwitchStatement</w:t>
      </w:r>
      <w:r>
        <w:t xml:space="preserve"> method generates middle code jump instructions for each of the case statements, which are stored in the </w:t>
      </w:r>
      <w:r w:rsidRPr="00195C09">
        <w:rPr>
          <w:rStyle w:val="CodeInText"/>
        </w:rPr>
        <w:t>Main.CaseMapStack</w:t>
      </w:r>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r>
        <w:t>MainParser.gppg</w:t>
      </w:r>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r w:rsidR="00737D78" w:rsidRPr="00B65F66">
        <w:rPr>
          <w:rStyle w:val="KeyWord0"/>
          <w:highlight w:val="white"/>
        </w:rPr>
        <w:t>m_caseMapStack</w:t>
      </w:r>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r w:rsidR="008B4BF6" w:rsidRPr="00B65F66">
        <w:rPr>
          <w:rStyle w:val="KeyWord0"/>
          <w:highlight w:val="white"/>
        </w:rPr>
        <w:t>m_caseMapStack</w:t>
      </w:r>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r w:rsidR="00036BC6" w:rsidRPr="00B65F66">
        <w:rPr>
          <w:rStyle w:val="KeyWord0"/>
          <w:highlight w:val="white"/>
        </w:rPr>
        <w:t>m_breakStack</w:t>
      </w:r>
      <w:r w:rsidR="007B5F11">
        <w:rPr>
          <w:highlight w:val="white"/>
        </w:rPr>
        <w:t>)</w:t>
      </w:r>
      <w:r>
        <w:rPr>
          <w:highlight w:val="white"/>
        </w:rPr>
        <w:t>.</w:t>
      </w:r>
    </w:p>
    <w:p w14:paraId="2A1F9A35" w14:textId="48C4EB48" w:rsidR="00F24D05" w:rsidRDefault="00642BA0" w:rsidP="00F24D05">
      <w:pPr>
        <w:pStyle w:val="CodeHeader"/>
      </w:pPr>
      <w:r>
        <w:t>MiddleCodeGenerator.cs</w:t>
      </w:r>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lastRenderedPageBreak/>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lastRenderedPageBreak/>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bookmarkStart w:id="175" w:name="_Toc49764334"/>
      <w:r>
        <w:rPr>
          <w:highlight w:val="white"/>
        </w:rPr>
        <w:t>The Case Statement</w:t>
      </w:r>
      <w:bookmarkEnd w:id="175"/>
    </w:p>
    <w:p w14:paraId="01B0E396" w14:textId="77777777" w:rsidR="006445C4" w:rsidRDefault="006445C4" w:rsidP="006445C4">
      <w:pPr>
        <w:pStyle w:val="CodeHeader"/>
      </w:pPr>
      <w:r>
        <w:t>MainParser.gppg</w:t>
      </w:r>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r w:rsidRPr="00B23C47">
        <w:rPr>
          <w:rStyle w:val="CodeInText"/>
        </w:rPr>
        <w:t>Main.CaseMapStack</w:t>
      </w:r>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r w:rsidRPr="00B23C47">
        <w:rPr>
          <w:rStyle w:val="CodeInText"/>
        </w:rPr>
        <w:t>Main.CaseMapStack</w:t>
      </w:r>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lastRenderedPageBreak/>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bookmarkStart w:id="176" w:name="_Toc49764335"/>
      <w:r>
        <w:t>The Default Statement</w:t>
      </w:r>
      <w:bookmarkEnd w:id="176"/>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r>
        <w:rPr>
          <w:rStyle w:val="CodeInText"/>
        </w:rPr>
        <w:t xml:space="preserve">Main.m_defaultStack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r>
        <w:rPr>
          <w:rStyle w:val="CodeInText"/>
        </w:rPr>
        <w:t xml:space="preserve">Main.m_defaultStack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r>
        <w:t>MainParser.gppg</w:t>
      </w:r>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lastRenderedPageBreak/>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bookmarkStart w:id="177" w:name="_Toc49764336"/>
      <w:r>
        <w:t>The While Statement</w:t>
      </w:r>
      <w:bookmarkEnd w:id="177"/>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755A9">
        <w:rPr>
          <w:rStyle w:val="CodeInText"/>
        </w:rPr>
        <w:t>jump_marker</w:t>
      </w:r>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r>
        <w:t>MainParser.gppg</w:t>
      </w:r>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Similar to the break set stack above, we also need a continue set satck.</w:t>
      </w:r>
    </w:p>
    <w:p w14:paraId="4CB7213E" w14:textId="19707767" w:rsidR="008576CD" w:rsidRDefault="008576CD" w:rsidP="00AA5558">
      <w:pPr>
        <w:pStyle w:val="CodeHeader"/>
      </w:pPr>
      <w:r>
        <w:t>MiddleCodeGenerator.cs</w:t>
      </w:r>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lastRenderedPageBreak/>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backpatchar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bookmarkStart w:id="178" w:name="_Toc49764337"/>
      <w:r>
        <w:t>The Do Statement</w:t>
      </w:r>
      <w:bookmarkEnd w:id="178"/>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r>
        <w:t>MainParser.cs</w:t>
      </w:r>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r>
        <w:t>MiddleCodeGenerator.cs</w:t>
      </w:r>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lastRenderedPageBreak/>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bookmarkStart w:id="179" w:name="_Toc49764338"/>
      <w:r>
        <w:t>The For Statement</w:t>
      </w:r>
      <w:bookmarkEnd w:id="179"/>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Pr>
          <w:rStyle w:val="CodeInText"/>
        </w:rPr>
        <w:t>jump_marker</w:t>
      </w:r>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The for statement is more complicated than the</w:t>
      </w:r>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inf</w:t>
      </w:r>
      <w:r w:rsidR="002F35C1">
        <w:t>initializer</w:t>
      </w:r>
      <w:r>
        <w: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method, we make difference of the short and long list of the expressions.</w:t>
      </w:r>
      <w:r w:rsidR="001F0552">
        <w:rPr>
          <w:highlight w:val="white"/>
          <w:lang w:val="sv-SE"/>
        </w:rPr>
        <w:t xml:space="preserve"> </w:t>
      </w:r>
      <w:r w:rsidR="003D12F1">
        <w:rPr>
          <w:highlight w:val="white"/>
          <w:lang w:val="sv-SE"/>
        </w:rPr>
        <w:t xml:space="preserve">If the test expression is present, we want its value, and therefore we re interested in its long list. On the other hand, if the </w:t>
      </w:r>
      <w:r w:rsidR="002F35C1">
        <w:rPr>
          <w:highlight w:val="white"/>
          <w:lang w:val="sv-SE"/>
        </w:rPr>
        <w:t>initializer</w:t>
      </w:r>
      <w:r w:rsidR="003D12F1">
        <w:rPr>
          <w:highlight w:val="white"/>
          <w:lang w:val="sv-SE"/>
        </w:rPr>
        <w:t xml:space="preserve"> or next expressions are present we are only interested in their potential side effekts.</w:t>
      </w:r>
    </w:p>
    <w:p w14:paraId="7BD65007" w14:textId="6CAA7A1E" w:rsidR="006737CD" w:rsidRDefault="006737CD" w:rsidP="006737CD">
      <w:pPr>
        <w:pStyle w:val="CodeHeader"/>
        <w:rPr>
          <w:highlight w:val="white"/>
          <w:lang w:val="sv-SE"/>
        </w:rPr>
      </w:pPr>
      <w:r>
        <w:rPr>
          <w:highlight w:val="white"/>
          <w:lang w:val="sv-SE"/>
        </w:rPr>
        <w:t>MiddleCodeGenerator.cs</w:t>
      </w:r>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lastRenderedPageBreak/>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bookmarkStart w:id="180" w:name="_Toc49764339"/>
      <w:r>
        <w:lastRenderedPageBreak/>
        <w:t>Label and Goto Statement</w:t>
      </w:r>
      <w:bookmarkEnd w:id="180"/>
    </w:p>
    <w:p w14:paraId="3D4A6642" w14:textId="0A759161" w:rsidR="009845B3" w:rsidRPr="00B41019" w:rsidRDefault="009845B3" w:rsidP="009845B3">
      <w:r>
        <w:t>The label statement is quite simple, we just add the name of the label together with the line number of the beginning of the statement following the label to Main.LabelMap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r>
        <w:t>MainParser.cs</w:t>
      </w:r>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r>
        <w:t>MiddleCodeGenerator.cs</w:t>
      </w:r>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goto set map</w:t>
      </w:r>
      <w:r w:rsidR="00567F5C">
        <w:t xml:space="preserve"> </w:t>
      </w:r>
      <w:r w:rsidR="00567F5C" w:rsidRPr="00567F5C">
        <w:rPr>
          <w:rStyle w:val="KeyWord0"/>
          <w:highlight w:val="white"/>
        </w:rPr>
        <w:t>m_gotoSetMap</w:t>
      </w:r>
      <w:r>
        <w:t xml:space="preserve"> </w:t>
      </w:r>
      <w:r w:rsidR="00567F5C">
        <w:t>with the label name as key and the goto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start by adding middle code holding a goto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goto set map, we </w:t>
      </w:r>
      <w:r w:rsidR="00C04A59">
        <w:rPr>
          <w:highlight w:val="white"/>
        </w:rPr>
        <w:t>look up the goto set and a the goto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lastRenderedPageBreak/>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goto set map, we create a new goto set to which we add the goto instruction, and then we add the label name and goto set to the the goto set map. </w:t>
      </w:r>
      <w:r w:rsidR="009B4D10">
        <w:rPr>
          <w:highlight w:val="white"/>
        </w:rPr>
        <w:t xml:space="preserve">This situation occurs </w:t>
      </w:r>
      <w:r w:rsidR="004919A7">
        <w:rPr>
          <w:highlight w:val="white"/>
        </w:rPr>
        <w:t>when we encounter the the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ith the goto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Its iterates through the goto set map</w:t>
      </w:r>
      <w:r w:rsidR="00535E66">
        <w:rPr>
          <w:highlight w:val="white"/>
        </w:rPr>
        <w:t xml:space="preserve"> and, for each label name, we look up the label middle code instruction and backpatch the goto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a key in the label map, we have a goto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bookmarkStart w:id="181" w:name="_Toc49764340"/>
      <w:r>
        <w:t>Return Statement</w:t>
      </w:r>
      <w:bookmarkEnd w:id="181"/>
    </w:p>
    <w:p w14:paraId="57E8894B" w14:textId="77777777" w:rsidR="00B57EC7" w:rsidRDefault="001B22B5" w:rsidP="00017213">
      <w:pPr>
        <w:rPr>
          <w:lang w:val="sv-SE"/>
        </w:rPr>
      </w:pPr>
      <w:r>
        <w:rPr>
          <w:highlight w:val="white"/>
          <w:lang w:val="sv-SE"/>
        </w:rPr>
        <w:t xml:space="preserve">The return statement may </w:t>
      </w:r>
      <w:r w:rsidR="00A7245A">
        <w:rPr>
          <w:highlight w:val="white"/>
          <w:lang w:val="sv-SE"/>
        </w:rPr>
        <w:t>have an optional expression.</w:t>
      </w:r>
    </w:p>
    <w:p w14:paraId="7F53F331" w14:textId="0EE7DAF7" w:rsidR="00017213" w:rsidRDefault="00017213" w:rsidP="00017213">
      <w:r>
        <w:t xml:space="preserve">The </w:t>
      </w:r>
      <w:r>
        <w:rPr>
          <w:rStyle w:val="CodeInText"/>
        </w:rPr>
        <w:t>generateReturnStatement</w:t>
      </w:r>
      <w:r>
        <w:t xml:space="preserve"> method is surprisely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If the sorrounding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lastRenderedPageBreak/>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r>
        <w:t>MainParser.cs</w:t>
      </w:r>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r>
        <w:rPr>
          <w:highlight w:val="white"/>
          <w:lang w:val="sv-SE"/>
        </w:rPr>
        <w:t>We need to regard whether there is an expression</w:t>
      </w:r>
      <w:r w:rsidR="00216396">
        <w:rPr>
          <w:highlight w:val="white"/>
          <w:lang w:val="sv-SE"/>
        </w:rPr>
        <w:t xml:space="preserve"> and whether the return statement is located inside the main function.</w:t>
      </w:r>
      <w:r w:rsidR="007A1B82">
        <w:rPr>
          <w:highlight w:val="white"/>
          <w:lang w:val="sv-SE"/>
        </w:rPr>
        <w:t xml:space="preserve"> </w:t>
      </w:r>
    </w:p>
    <w:p w14:paraId="2B289E38" w14:textId="09D92B51" w:rsidR="00AC571D" w:rsidRDefault="00AC571D" w:rsidP="00AC571D">
      <w:pPr>
        <w:pStyle w:val="CodeHeader"/>
      </w:pPr>
      <w:r>
        <w:t>MiddleCodeGenerator.cs</w:t>
      </w:r>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266DBC30" w14:textId="77777777" w:rsidR="005762AE" w:rsidRPr="00AC571D" w:rsidRDefault="005762AE" w:rsidP="005762AE">
      <w:pPr>
        <w:rPr>
          <w:highlight w:val="white"/>
        </w:rPr>
      </w:pPr>
      <w:r>
        <w:rPr>
          <w:highlight w:val="white"/>
        </w:rPr>
        <w:t>If the function is not the main function, we return the value of the expression.</w:t>
      </w:r>
    </w:p>
    <w:p w14:paraId="3907E238" w14:textId="77777777" w:rsidR="005762AE" w:rsidRDefault="005762AE" w:rsidP="005762AE">
      <w:pPr>
        <w:pStyle w:val="Code"/>
        <w:rPr>
          <w:highlight w:val="white"/>
        </w:rPr>
      </w:pPr>
      <w:r w:rsidRPr="005762AE">
        <w:rPr>
          <w:highlight w:val="white"/>
        </w:rPr>
        <w:t xml:space="preserve">        AddMiddleCode(codeList, MiddleOperator.Return,</w:t>
      </w:r>
    </w:p>
    <w:p w14:paraId="1C80F730" w14:textId="711DFAF2" w:rsidR="005762AE" w:rsidRPr="005762AE" w:rsidRDefault="005762AE" w:rsidP="005762AE">
      <w:pPr>
        <w:pStyle w:val="Code"/>
        <w:rPr>
          <w:highlight w:val="white"/>
        </w:rPr>
      </w:pPr>
      <w:r>
        <w:rPr>
          <w:highlight w:val="white"/>
        </w:rPr>
        <w:t xml:space="preserve">                     </w:t>
      </w:r>
      <w:r w:rsidRPr="005762AE">
        <w:rPr>
          <w:highlight w:val="white"/>
        </w:rPr>
        <w:t xml:space="preserve"> null, expression.Symbol);</w:t>
      </w:r>
    </w:p>
    <w:p w14:paraId="4B8188B5" w14:textId="56CA1781" w:rsidR="00AC571D" w:rsidRPr="005762AE" w:rsidRDefault="00AC571D" w:rsidP="005762AE">
      <w:pPr>
        <w:pStyle w:val="Code"/>
        <w:rPr>
          <w:highlight w:val="white"/>
        </w:rPr>
      </w:pPr>
      <w:r w:rsidRPr="005762AE">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6FCEF40C" w14:textId="77777777" w:rsidR="00CB4B89" w:rsidRPr="00CB4B89" w:rsidRDefault="00CB4B89" w:rsidP="00CB4B89">
      <w:pPr>
        <w:pStyle w:val="Code"/>
        <w:rPr>
          <w:highlight w:val="white"/>
        </w:rPr>
      </w:pPr>
      <w:r w:rsidRPr="00CB4B89">
        <w:rPr>
          <w:highlight w:val="white"/>
        </w:rPr>
        <w:t xml:space="preserve">        AddMiddleCode(codeList, MiddleOperator.Return);</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bookmarkStart w:id="182" w:name="_Toc49764341"/>
      <w:r w:rsidRPr="00866410">
        <w:t>Optional</w:t>
      </w:r>
      <w:r>
        <w:t xml:space="preserve"> Expression Statement</w:t>
      </w:r>
      <w:bookmarkEnd w:id="182"/>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lastRenderedPageBreak/>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r>
        <w:rPr>
          <w:highlight w:val="white"/>
          <w:lang w:val="sv-SE"/>
        </w:rPr>
        <w:t>MainParser.gppg</w:t>
      </w:r>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r>
        <w:t>MiddleCodeGenerator.cs</w:t>
      </w:r>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bookmarkStart w:id="183" w:name="_Toc49764342"/>
      <w:r>
        <w:t>Block Statement</w:t>
      </w:r>
      <w:bookmarkEnd w:id="183"/>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r>
        <w:t>MainParser.cs</w:t>
      </w:r>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lastRenderedPageBreak/>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bookmarkStart w:id="184" w:name="_Toc49764343"/>
      <w:r>
        <w:t>Declaration Statement</w:t>
      </w:r>
      <w:bookmarkEnd w:id="184"/>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r>
        <w:t>MainParser.cs</w:t>
      </w:r>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bookmarkStart w:id="185" w:name="_Toc49764344"/>
      <w:r>
        <w:t>Jump Register Statements</w:t>
      </w:r>
      <w:bookmarkEnd w:id="185"/>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r>
        <w:t>MainParser.gppg</w:t>
      </w:r>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r>
        <w:rPr>
          <w:highlight w:val="white"/>
          <w:lang w:val="sv-SE"/>
        </w:rPr>
        <w:t>MiddleCodeGenerator</w:t>
      </w:r>
      <w:r>
        <w:rPr>
          <w:lang w:val="sv-SE"/>
        </w:rPr>
        <w:t>.cs</w:t>
      </w:r>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bookmarkStart w:id="186" w:name="_Toc49764345"/>
      <w:r>
        <w:t>Interrupt Statements</w:t>
      </w:r>
      <w:bookmarkEnd w:id="186"/>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r>
        <w:t>MainParser.gppg</w:t>
      </w:r>
    </w:p>
    <w:p w14:paraId="0BCA6244" w14:textId="77777777" w:rsidR="00C36B35" w:rsidRPr="00E077FB" w:rsidRDefault="00C36B35" w:rsidP="00C36B35">
      <w:pPr>
        <w:pStyle w:val="Code"/>
        <w:rPr>
          <w:highlight w:val="white"/>
        </w:rPr>
      </w:pPr>
      <w:r w:rsidRPr="00E077FB">
        <w:rPr>
          <w:highlight w:val="white"/>
        </w:rPr>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r>
        <w:rPr>
          <w:highlight w:val="white"/>
          <w:lang w:val="sv-SE"/>
        </w:rPr>
        <w:t>MiddleCodeGenerator</w:t>
      </w:r>
      <w:r>
        <w:rPr>
          <w:lang w:val="sv-SE"/>
        </w:rPr>
        <w:t>.cs</w:t>
      </w:r>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bookmarkStart w:id="187" w:name="_Toc49764346"/>
      <w:r>
        <w:t>System Call Statements</w:t>
      </w:r>
      <w:bookmarkEnd w:id="187"/>
    </w:p>
    <w:p w14:paraId="4327418D" w14:textId="77777777" w:rsidR="00876CC7" w:rsidRDefault="00876CC7" w:rsidP="00C36B35">
      <w:r>
        <w:t>System calls for Linux.</w:t>
      </w:r>
    </w:p>
    <w:p w14:paraId="3D5BBF3B" w14:textId="77777777" w:rsidR="00C36B35" w:rsidRDefault="00C36B35" w:rsidP="00C36B35">
      <w:pPr>
        <w:pStyle w:val="CodeHeader"/>
      </w:pPr>
      <w:r>
        <w:t>MainParser.gppg</w:t>
      </w:r>
    </w:p>
    <w:p w14:paraId="2FE83F82" w14:textId="77777777" w:rsidR="00C36B35" w:rsidRDefault="00C36B35" w:rsidP="00C36B35">
      <w:pPr>
        <w:pStyle w:val="Code"/>
        <w:rPr>
          <w:highlight w:val="white"/>
          <w:lang w:val="sv-SE"/>
        </w:rPr>
      </w:pPr>
      <w:r>
        <w:rPr>
          <w:highlight w:val="white"/>
          <w:lang w:val="sv-SE"/>
        </w:rPr>
        <w:lastRenderedPageBreak/>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r>
        <w:rPr>
          <w:highlight w:val="white"/>
          <w:lang w:val="sv-SE"/>
        </w:rPr>
        <w:t>MiddleCodeGenerator</w:t>
      </w:r>
      <w:r>
        <w:rPr>
          <w:lang w:val="sv-SE"/>
        </w:rPr>
        <w:t>.cs</w:t>
      </w:r>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bookmarkStart w:id="188" w:name="_Toc49764347"/>
      <w:r>
        <w:t>Expression</w:t>
      </w:r>
      <w:r w:rsidR="00FE4E0C">
        <w:t>s</w:t>
      </w:r>
      <w:bookmarkEnd w:id="188"/>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r>
        <w:rPr>
          <w:highlight w:val="white"/>
          <w:lang w:val="sv-SE"/>
        </w:rPr>
        <w:t>MainParser.cs</w:t>
      </w:r>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An expression may be an assignment</w:t>
      </w:r>
      <w:r w:rsidR="00B02A39">
        <w:rPr>
          <w:highlight w:val="white"/>
          <w:lang w:val="sv-SE"/>
        </w:rPr>
        <w:t xml:space="preserve"> </w:t>
      </w:r>
      <w:r>
        <w:rPr>
          <w:highlight w:val="white"/>
          <w:lang w:val="sv-SE"/>
        </w:rPr>
        <w:t>expression or two expression</w:t>
      </w:r>
      <w:r w:rsidR="00322B02">
        <w:rPr>
          <w:highlight w:val="white"/>
          <w:lang w:val="sv-SE"/>
        </w:rPr>
        <w:t>s</w:t>
      </w:r>
      <w:r>
        <w:rPr>
          <w:highlight w:val="white"/>
          <w:lang w:val="sv-SE"/>
        </w:rPr>
        <w:t xml:space="preserve"> separated by a comma.</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value of a comma expression is the value of the right expression, </w:t>
      </w:r>
      <w:r w:rsidR="00AB7158">
        <w:rPr>
          <w:highlight w:val="white"/>
          <w:lang w:val="sv-SE"/>
        </w:rPr>
        <w:t>the value of the left expression is discarded. However, we keep the side effects of both the left and right expressions.</w:t>
      </w:r>
    </w:p>
    <w:p w14:paraId="303F7F45" w14:textId="670B5AC1" w:rsidR="00A963C6" w:rsidRDefault="00B32FC6" w:rsidP="00B32FC6">
      <w:pPr>
        <w:pStyle w:val="CodeHeader"/>
        <w:rPr>
          <w:highlight w:val="white"/>
          <w:lang w:val="sv-SE"/>
        </w:rPr>
      </w:pPr>
      <w:r>
        <w:rPr>
          <w:highlight w:val="white"/>
          <w:lang w:val="sv-SE"/>
        </w:rPr>
        <w:t>MiddleCodeGenerator.cs</w:t>
      </w:r>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bookmarkStart w:id="189" w:name="_Toc49764348"/>
      <w:r>
        <w:t xml:space="preserve">The </w:t>
      </w:r>
      <w:r w:rsidR="009E1435">
        <w:t>Assignment Expression</w:t>
      </w:r>
      <w:bookmarkEnd w:id="189"/>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lastRenderedPageBreak/>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r>
        <w:rPr>
          <w:highlight w:val="white"/>
        </w:rPr>
        <w:t>MainParser.cs</w:t>
      </w:r>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r>
        <w:rPr>
          <w:highlight w:val="white"/>
        </w:rPr>
        <w:t>MiddleCodeGenerator.cs</w:t>
      </w:r>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lastRenderedPageBreak/>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bookmarkStart w:id="190" w:name="_Toc49764349"/>
      <w:r>
        <w:t>The Condition Expression</w:t>
      </w:r>
      <w:bookmarkEnd w:id="190"/>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r>
        <w:t>MainParser.gppg</w:t>
      </w:r>
    </w:p>
    <w:p w14:paraId="74BB74E3" w14:textId="77777777" w:rsidR="00B653CC" w:rsidRPr="00B653CC" w:rsidRDefault="00B653CC" w:rsidP="00B653CC">
      <w:pPr>
        <w:pStyle w:val="Code"/>
        <w:rPr>
          <w:highlight w:val="white"/>
        </w:rPr>
      </w:pPr>
      <w:r w:rsidRPr="00B653CC">
        <w:rPr>
          <w:highlight w:val="white"/>
        </w:rPr>
        <w:lastRenderedPageBreak/>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r>
        <w:rPr>
          <w:highlight w:val="white"/>
        </w:rPr>
        <w:t>MiddleCodeGenerator.cs</w:t>
      </w:r>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backpathing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lastRenderedPageBreak/>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lastRenderedPageBreak/>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bookmarkStart w:id="191" w:name="_Toc49764350"/>
      <w:r>
        <w:t>Constant Expression</w:t>
      </w:r>
      <w:bookmarkEnd w:id="191"/>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r>
        <w:t>MainParser.cs</w:t>
      </w:r>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r>
        <w:rPr>
          <w:highlight w:val="white"/>
          <w:lang w:val="sv-SE"/>
        </w:rPr>
        <w:t>MiddleCodeGenerator.cs</w:t>
      </w:r>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lastRenderedPageBreak/>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bookmarkStart w:id="192" w:name="_Toc49764351"/>
      <w:r>
        <w:t>Logical Expression</w:t>
      </w:r>
      <w:r w:rsidR="00F4495B">
        <w:t>s</w:t>
      </w:r>
      <w:bookmarkEnd w:id="192"/>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r>
        <w:t>MainParser.cs</w:t>
      </w:r>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method </w:t>
      </w:r>
      <w:r w:rsidR="00A774D0">
        <w:rPr>
          <w:highlight w:val="white"/>
          <w:lang w:val="sv-SE"/>
        </w:rPr>
        <w:t>return</w:t>
      </w:r>
      <w:r w:rsidR="0006127F">
        <w:rPr>
          <w:highlight w:val="white"/>
          <w:lang w:val="sv-SE"/>
        </w:rPr>
        <w:t>s</w:t>
      </w:r>
      <w:r w:rsidR="00A774D0">
        <w:rPr>
          <w:highlight w:val="white"/>
          <w:lang w:val="sv-SE"/>
        </w:rPr>
        <w:t xml:space="preserve"> a </w:t>
      </w:r>
      <w:r w:rsidR="002B1DB0">
        <w:rPr>
          <w:highlight w:val="white"/>
          <w:lang w:val="sv-SE"/>
        </w:rPr>
        <w:t xml:space="preserve">true </w:t>
      </w:r>
      <w:r w:rsidR="00A774D0">
        <w:rPr>
          <w:highlight w:val="white"/>
          <w:lang w:val="sv-SE"/>
        </w:rPr>
        <w:t xml:space="preserve">expression is </w:t>
      </w:r>
      <w:r w:rsidR="002B1DB0">
        <w:rPr>
          <w:highlight w:val="white"/>
          <w:lang w:val="sv-SE"/>
        </w:rPr>
        <w:t xml:space="preserve">at </w:t>
      </w:r>
      <w:r w:rsidR="00A774D0">
        <w:rPr>
          <w:highlight w:val="white"/>
          <w:lang w:val="sv-SE"/>
        </w:rPr>
        <w:t xml:space="preserve">least one of the left </w:t>
      </w:r>
      <w:r w:rsidR="0074181A">
        <w:rPr>
          <w:highlight w:val="white"/>
          <w:lang w:val="sv-SE"/>
        </w:rPr>
        <w:t>or</w:t>
      </w:r>
      <w:r w:rsidR="00A774D0">
        <w:rPr>
          <w:highlight w:val="white"/>
          <w:lang w:val="sv-SE"/>
        </w:rPr>
        <w:t xml:space="preserve"> right expression is true</w:t>
      </w:r>
      <w:r w:rsidR="00CC63DA">
        <w:rPr>
          <w:highlight w:val="white"/>
          <w:lang w:val="sv-SE"/>
        </w:rPr>
        <w:t>, and a false expression if both the left and right expression is false.</w:t>
      </w:r>
    </w:p>
    <w:p w14:paraId="41B51A02" w14:textId="77777777" w:rsidR="0027377B" w:rsidRDefault="0027377B" w:rsidP="0027377B">
      <w:pPr>
        <w:pStyle w:val="CodeHeader"/>
        <w:rPr>
          <w:highlight w:val="white"/>
          <w:lang w:val="sv-SE"/>
        </w:rPr>
      </w:pPr>
      <w:r>
        <w:rPr>
          <w:highlight w:val="white"/>
          <w:lang w:val="sv-SE"/>
        </w:rPr>
        <w:t>MiddleCodeGenerator.cs</w:t>
      </w:r>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lastRenderedPageBreak/>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r>
        <w:t>MainParser.cs</w:t>
      </w:r>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method returns a true expression </w:t>
      </w:r>
      <w:r w:rsidR="00861B37">
        <w:rPr>
          <w:highlight w:val="white"/>
          <w:lang w:val="sv-SE"/>
        </w:rPr>
        <w:t xml:space="preserve">both </w:t>
      </w:r>
      <w:r>
        <w:rPr>
          <w:highlight w:val="white"/>
          <w:lang w:val="sv-SE"/>
        </w:rPr>
        <w:t xml:space="preserve">the left and right expression is true, and a false expression if </w:t>
      </w:r>
      <w:r w:rsidR="00861B37">
        <w:rPr>
          <w:highlight w:val="white"/>
          <w:lang w:val="sv-SE"/>
        </w:rPr>
        <w:t>at least one of the</w:t>
      </w:r>
      <w:r>
        <w:rPr>
          <w:highlight w:val="white"/>
          <w:lang w:val="sv-SE"/>
        </w:rPr>
        <w:t xml:space="preserve"> left </w:t>
      </w:r>
      <w:r w:rsidR="00861B37">
        <w:rPr>
          <w:highlight w:val="white"/>
          <w:lang w:val="sv-SE"/>
        </w:rPr>
        <w:t>or</w:t>
      </w:r>
      <w:r>
        <w:rPr>
          <w:highlight w:val="white"/>
          <w:lang w:val="sv-SE"/>
        </w:rPr>
        <w:t xml:space="preserve"> right expression is false.</w:t>
      </w:r>
    </w:p>
    <w:p w14:paraId="44D106E1" w14:textId="77777777" w:rsidR="00CD5D84" w:rsidRDefault="00CD5D84" w:rsidP="00CD5D84">
      <w:pPr>
        <w:pStyle w:val="CodeHeader"/>
        <w:rPr>
          <w:highlight w:val="white"/>
          <w:lang w:val="sv-SE"/>
        </w:rPr>
      </w:pPr>
      <w:r>
        <w:rPr>
          <w:highlight w:val="white"/>
          <w:lang w:val="sv-SE"/>
        </w:rPr>
        <w:t>MiddleCodeGenerator.cs</w:t>
      </w:r>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lastRenderedPageBreak/>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bookmarkStart w:id="193" w:name="_Toc49764352"/>
      <w:r>
        <w:rPr>
          <w:highlight w:val="white"/>
        </w:rPr>
        <w:t>Bitwise Expression</w:t>
      </w:r>
      <w:r w:rsidR="00A26FB4">
        <w:rPr>
          <w:highlight w:val="white"/>
        </w:rPr>
        <w:t>s</w:t>
      </w:r>
      <w:bookmarkEnd w:id="193"/>
    </w:p>
    <w:p w14:paraId="77CB902D" w14:textId="56CA34D5" w:rsidR="00276604" w:rsidRDefault="00276604" w:rsidP="00276604">
      <w:pPr>
        <w:rPr>
          <w:color w:val="auto"/>
        </w:rPr>
      </w:pPr>
      <w:r>
        <w:t xml:space="preserve">Unlike the logical expressions in the previous section, the </w:t>
      </w:r>
      <w:r>
        <w:rPr>
          <w:rStyle w:val="CodeInText"/>
        </w:rPr>
        <w:t>inclucise-or</w:t>
      </w:r>
      <w:r>
        <w:t xml:space="preserve">, </w:t>
      </w:r>
      <w:r>
        <w:rPr>
          <w:rStyle w:val="CodeInText"/>
        </w:rPr>
        <w:t>exclusive-or</w:t>
      </w:r>
      <w:r>
        <w:t xml:space="preserve"> and </w:t>
      </w:r>
      <w:r>
        <w:rPr>
          <w:rStyle w:val="CodeInText"/>
        </w:rPr>
        <w:t>and</w:t>
      </w:r>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r>
        <w:rPr>
          <w:highlight w:val="white"/>
        </w:rPr>
        <w:t xml:space="preserve">The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r>
        <w:rPr>
          <w:highlight w:val="white"/>
        </w:rPr>
        <w:t xml:space="preserve">xor: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r>
        <w:rPr>
          <w:highlight w:val="white"/>
        </w:rPr>
        <w:t>MainParser.gppg</w:t>
      </w:r>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r>
        <w:rPr>
          <w:highlight w:val="white"/>
        </w:rPr>
        <w:lastRenderedPageBreak/>
        <w:t>MiddleCodeGenerator.cs</w:t>
      </w:r>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If the expresion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p w14:paraId="7BEBDE2B" w14:textId="6912D1EC" w:rsidR="00B045AA" w:rsidRDefault="00E863B5" w:rsidP="00B045AA">
      <w:pPr>
        <w:pStyle w:val="Rubrik3"/>
        <w:numPr>
          <w:ilvl w:val="2"/>
          <w:numId w:val="126"/>
        </w:numPr>
      </w:pPr>
      <w:bookmarkStart w:id="194" w:name="_Toc49764353"/>
      <w:bookmarkEnd w:id="59"/>
      <w:r>
        <w:t>Shift Expression</w:t>
      </w:r>
      <w:bookmarkEnd w:id="194"/>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r>
        <w:t>MainParser.gppg</w:t>
      </w:r>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First we check that the left expression hols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bookmarkStart w:id="195" w:name="_Toc49764354"/>
      <w:r>
        <w:t>Equality and Relation Expressions</w:t>
      </w:r>
      <w:bookmarkEnd w:id="195"/>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r>
        <w:t>MainParser.gppg</w:t>
      </w:r>
    </w:p>
    <w:p w14:paraId="128A3AC1" w14:textId="77777777" w:rsidR="00AF7DB6" w:rsidRPr="00AF7DB6" w:rsidRDefault="00AF7DB6" w:rsidP="00AF7DB6">
      <w:pPr>
        <w:pStyle w:val="Code"/>
        <w:rPr>
          <w:highlight w:val="white"/>
        </w:rPr>
      </w:pPr>
      <w:r w:rsidRPr="00AF7DB6">
        <w:rPr>
          <w:highlight w:val="white"/>
        </w:rPr>
        <w:lastRenderedPageBreak/>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r>
        <w:t>MiddleCodeGenerator.cs</w:t>
      </w:r>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lastRenderedPageBreak/>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if-goto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goto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bookmarkStart w:id="196" w:name="_Toc49764355"/>
      <w:r>
        <w:t xml:space="preserve">Addition </w:t>
      </w:r>
      <w:r w:rsidR="009D2617">
        <w:t xml:space="preserve">and Subtraction </w:t>
      </w:r>
      <w:r>
        <w:t>Expression</w:t>
      </w:r>
      <w:bookmarkEnd w:id="196"/>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r>
        <w:t>MainParser.gppg</w:t>
      </w:r>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r>
        <w:t>MiddleCodeGenerator.cs</w:t>
      </w:r>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lastRenderedPageBreak/>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lastRenderedPageBreak/>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lastRenderedPageBreak/>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bookmarkStart w:id="197" w:name="_Toc49764356"/>
      <w:r>
        <w:rPr>
          <w:highlight w:val="white"/>
        </w:rPr>
        <w:t>Multiplication Expressions</w:t>
      </w:r>
      <w:bookmarkEnd w:id="197"/>
    </w:p>
    <w:p w14:paraId="0C6E35DE" w14:textId="77777777" w:rsidR="0062119D" w:rsidRPr="00EC76D5" w:rsidRDefault="0062119D" w:rsidP="0062119D">
      <w:pPr>
        <w:pStyle w:val="CodeHeader"/>
      </w:pPr>
      <w:r>
        <w:t>MainParser.gppg</w:t>
      </w:r>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The multiplcation operators are multiply, division, and modulo.</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r>
        <w:lastRenderedPageBreak/>
        <w:t>MiddleCodeGenerator.cs</w:t>
      </w:r>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bookmarkStart w:id="198" w:name="_Toc49764357"/>
      <w:r>
        <w:t>Cast</w:t>
      </w:r>
      <w:r w:rsidR="00F158B0">
        <w:t xml:space="preserve"> Expressions</w:t>
      </w:r>
      <w:bookmarkEnd w:id="198"/>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r>
        <w:t>MainParser.gppg</w:t>
      </w:r>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lastRenderedPageBreak/>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r>
        <w:t>MiddleCodeGenerator.cs</w:t>
      </w:r>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If the declarator is null, we just return the specifer’s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bookmarkStart w:id="199" w:name="_Toc49764358"/>
      <w:r>
        <w:t>Prefix Expression</w:t>
      </w:r>
      <w:bookmarkEnd w:id="199"/>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r>
        <w:rPr>
          <w:rStyle w:val="CodeInText"/>
        </w:rPr>
        <w:t>sizeof</w:t>
      </w:r>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The dereferenceence operator</w:t>
      </w:r>
    </w:p>
    <w:p w14:paraId="37D9CCAC" w14:textId="1684234A" w:rsidR="00516130" w:rsidRDefault="00ED52B2" w:rsidP="006342B0">
      <w:pPr>
        <w:pStyle w:val="Rubrik3"/>
      </w:pPr>
      <w:bookmarkStart w:id="200" w:name="_Toc49764359"/>
      <w:r>
        <w:t xml:space="preserve">Unary Addition </w:t>
      </w:r>
      <w:r w:rsidR="006342B0">
        <w:t>Expressions</w:t>
      </w:r>
      <w:bookmarkEnd w:id="200"/>
    </w:p>
    <w:p w14:paraId="769EA068" w14:textId="0BAD61DE" w:rsidR="006342B0" w:rsidRDefault="006342B0" w:rsidP="006342B0">
      <w:pPr>
        <w:pStyle w:val="CodeHeader"/>
      </w:pPr>
      <w:r>
        <w:t>MainParser.gppg</w:t>
      </w:r>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lastRenderedPageBreak/>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r>
        <w:t>MiddleCodeGenerator.cs</w:t>
      </w:r>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bookmarkStart w:id="201" w:name="_Toc49764360"/>
      <w:r>
        <w:rPr>
          <w:highlight w:val="white"/>
        </w:rPr>
        <w:t>Logical Not Expression</w:t>
      </w:r>
      <w:bookmarkEnd w:id="201"/>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r>
        <w:t>MainParser.gppg</w:t>
      </w:r>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r>
        <w:t>MiddleCodeGenerator.cs</w:t>
      </w:r>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bookmarkStart w:id="202" w:name="_Toc49764361"/>
      <w:r>
        <w:rPr>
          <w:highlight w:val="white"/>
        </w:rPr>
        <w:t>Bitwise Not Expression</w:t>
      </w:r>
      <w:bookmarkEnd w:id="202"/>
    </w:p>
    <w:p w14:paraId="5235A8D0" w14:textId="77777777" w:rsidR="00D12D93" w:rsidRDefault="00D12D93" w:rsidP="00D12D93">
      <w:pPr>
        <w:pStyle w:val="CodeHeader"/>
      </w:pPr>
      <w:r>
        <w:t>MainParser.gppg</w:t>
      </w:r>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r>
        <w:lastRenderedPageBreak/>
        <w:t>MiddleCodeGenerator.cs</w:t>
      </w:r>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bookmarkStart w:id="203" w:name="_Toc49764362"/>
      <w:r>
        <w:rPr>
          <w:highlight w:val="white"/>
        </w:rPr>
        <w:t xml:space="preserve">The </w:t>
      </w:r>
      <w:r w:rsidR="00C71031">
        <w:rPr>
          <w:highlight w:val="white"/>
        </w:rPr>
        <w:t>S</w:t>
      </w:r>
      <w:r>
        <w:rPr>
          <w:highlight w:val="white"/>
        </w:rPr>
        <w:t>izeof Expression</w:t>
      </w:r>
      <w:bookmarkEnd w:id="203"/>
    </w:p>
    <w:p w14:paraId="46FE60BA" w14:textId="77777777" w:rsidR="003C67C0" w:rsidRDefault="003C67C0" w:rsidP="003C67C0">
      <w:r>
        <w:t xml:space="preserve">The </w:t>
      </w:r>
      <w:r>
        <w:rPr>
          <w:rStyle w:val="CodeInText"/>
        </w:rPr>
        <w:t>sizeof-operator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r>
        <w:t>MainParser.gppg</w:t>
      </w:r>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r>
        <w:t>MiddleCodeGenerator.cs</w:t>
      </w:r>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r>
        <w:rPr>
          <w:highlight w:val="white"/>
          <w:lang w:val="sv-SE"/>
        </w:rPr>
        <w:t xml:space="preserve">We check that the storage of the expression is not </w:t>
      </w:r>
      <w:r w:rsidRPr="00821723">
        <w:rPr>
          <w:rStyle w:val="KeyWord0"/>
          <w:highlight w:val="white"/>
        </w:rPr>
        <w:t>register</w:t>
      </w:r>
      <w:r>
        <w:rPr>
          <w:highlight w:val="white"/>
          <w:lang w:val="sv-SE"/>
        </w:rPr>
        <w:t>, since it is not allowed.</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r>
        <w:rPr>
          <w:highlight w:val="white"/>
          <w:lang w:val="sv-SE"/>
        </w:rPr>
        <w:t>Moreover, we check that it is not a function or a bitfield, since they do not have sizes.</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r>
        <w:t>MainParser.gppg</w:t>
      </w:r>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lastRenderedPageBreak/>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case of the </w:t>
      </w:r>
      <w:r w:rsidR="00381A6D">
        <w:rPr>
          <w:highlight w:val="white"/>
          <w:lang w:val="sv-SE"/>
        </w:rPr>
        <w:t xml:space="preserve">type name, we </w:t>
      </w:r>
      <w:r w:rsidR="00D27D74">
        <w:rPr>
          <w:highlight w:val="white"/>
          <w:lang w:val="sv-SE"/>
        </w:rPr>
        <w:t xml:space="preserve">alsoe </w:t>
      </w:r>
      <w:r w:rsidR="00381A6D">
        <w:rPr>
          <w:highlight w:val="white"/>
          <w:lang w:val="sv-SE"/>
        </w:rPr>
        <w:t xml:space="preserve">check that the expression is not a function or </w:t>
      </w:r>
      <w:r w:rsidR="006F5C7B">
        <w:rPr>
          <w:highlight w:val="white"/>
          <w:lang w:val="sv-SE"/>
        </w:rPr>
        <w:t>a bitfield</w:t>
      </w:r>
      <w:r w:rsidR="00D27D74">
        <w:rPr>
          <w:highlight w:val="white"/>
          <w:lang w:val="sv-SE"/>
        </w:rPr>
        <w:t>.</w:t>
      </w:r>
    </w:p>
    <w:p w14:paraId="7D256E67" w14:textId="13E802DC" w:rsidR="00270E94" w:rsidRPr="00C72A73" w:rsidRDefault="00C72A73" w:rsidP="00C72A73">
      <w:pPr>
        <w:pStyle w:val="CodeHeader"/>
      </w:pPr>
      <w:r>
        <w:t>MiddleCodeGenerator.cs</w:t>
      </w:r>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bookmarkStart w:id="204" w:name="_Toc49764363"/>
      <w:r>
        <w:rPr>
          <w:highlight w:val="white"/>
        </w:rPr>
        <w:t>Address Expression</w:t>
      </w:r>
      <w:bookmarkEnd w:id="204"/>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r>
        <w:t>MainParser.gppg</w:t>
      </w:r>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r>
        <w:t>MiddleCodeGenerator.cs</w:t>
      </w:r>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lastRenderedPageBreak/>
        <w:t xml:space="preserve">    }</w:t>
      </w:r>
    </w:p>
    <w:p w14:paraId="2FD82EAE" w14:textId="774B627C" w:rsidR="00B47577" w:rsidRPr="00270E94" w:rsidRDefault="007C2691" w:rsidP="00B47577">
      <w:pPr>
        <w:pStyle w:val="Rubrik3"/>
        <w:rPr>
          <w:highlight w:val="white"/>
        </w:rPr>
      </w:pPr>
      <w:bookmarkStart w:id="205" w:name="_Toc49764364"/>
      <w:r>
        <w:rPr>
          <w:highlight w:val="white"/>
        </w:rPr>
        <w:t>Dereference</w:t>
      </w:r>
      <w:r w:rsidR="00B47577">
        <w:rPr>
          <w:highlight w:val="white"/>
        </w:rPr>
        <w:t xml:space="preserve"> Expression</w:t>
      </w:r>
      <w:bookmarkEnd w:id="205"/>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r>
        <w:t>MainParser.gppg</w:t>
      </w:r>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r w:rsidR="00812BDA">
        <w:rPr>
          <w:highlight w:val="white"/>
          <w:lang w:val="sv-SE"/>
        </w:rPr>
        <w:t>dereference</w:t>
      </w:r>
      <w:r>
        <w:rPr>
          <w:highlight w:val="white"/>
          <w:lang w:val="sv-SE"/>
        </w:rPr>
        <w:t xml:space="preserve"> operator applies to pointers, arrays, strings, and functions. In the function case, the expression is regarded as a pointer to a function.</w:t>
      </w:r>
    </w:p>
    <w:p w14:paraId="15DBC2E1" w14:textId="77777777" w:rsidR="00CC20D7" w:rsidRPr="005E4444" w:rsidRDefault="00CC20D7" w:rsidP="00CC20D7">
      <w:pPr>
        <w:pStyle w:val="CodeHeader"/>
      </w:pPr>
      <w:r>
        <w:t>MiddleCodeGenerator.cs</w:t>
      </w:r>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bookmarkStart w:id="206" w:name="_Toc49764365"/>
      <w:r w:rsidRPr="00CA545F">
        <w:rPr>
          <w:highlight w:val="white"/>
        </w:rPr>
        <w:t>P</w:t>
      </w:r>
      <w:r>
        <w:rPr>
          <w:highlight w:val="white"/>
        </w:rPr>
        <w:t>re</w:t>
      </w:r>
      <w:r w:rsidRPr="00CA545F">
        <w:rPr>
          <w:highlight w:val="white"/>
        </w:rPr>
        <w:t>fix Increment and Decrement Expression</w:t>
      </w:r>
      <w:bookmarkEnd w:id="206"/>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r>
        <w:t>MainParser.gppg</w:t>
      </w:r>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r>
        <w:t>MiddleCodeGenerator.cs</w:t>
      </w:r>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lastRenderedPageBreak/>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We preform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lastRenderedPageBreak/>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bookmarkStart w:id="207" w:name="_Toc49764366"/>
      <w:r>
        <w:rPr>
          <w:highlight w:val="white"/>
        </w:rPr>
        <w:t>Postfix Increment and Decrement Expression</w:t>
      </w:r>
      <w:bookmarkEnd w:id="207"/>
    </w:p>
    <w:p w14:paraId="65713B98" w14:textId="77777777" w:rsidR="005949CB" w:rsidRDefault="005949CB" w:rsidP="005949CB">
      <w:pPr>
        <w:pStyle w:val="CodeHeader"/>
      </w:pPr>
      <w:r>
        <w:t>MainParser.gppg</w:t>
      </w:r>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r>
        <w:t>MiddleCodeGenerator.cs</w:t>
      </w:r>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lastRenderedPageBreak/>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bookmarkStart w:id="208" w:name="_Toc49764367"/>
      <w:r>
        <w:rPr>
          <w:highlight w:val="white"/>
        </w:rPr>
        <w:t>Arrow Expression</w:t>
      </w:r>
      <w:bookmarkEnd w:id="208"/>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r>
        <w:t>MainParser.gppg</w:t>
      </w:r>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r>
        <w:t>MiddleCodeGenerator.cs</w:t>
      </w:r>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bookmarkStart w:id="209" w:name="_Toc49764368"/>
      <w:r>
        <w:rPr>
          <w:highlight w:val="white"/>
        </w:rPr>
        <w:t>Index Expression</w:t>
      </w:r>
      <w:bookmarkEnd w:id="209"/>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r>
        <w:t>MainParser.gppg</w:t>
      </w:r>
    </w:p>
    <w:p w14:paraId="73714169" w14:textId="77777777" w:rsidR="009B7051" w:rsidRPr="006A64EC" w:rsidRDefault="009B7051" w:rsidP="009B7051">
      <w:pPr>
        <w:pStyle w:val="Code"/>
        <w:rPr>
          <w:highlight w:val="white"/>
        </w:rPr>
      </w:pPr>
      <w:r w:rsidRPr="006A64EC">
        <w:rPr>
          <w:highlight w:val="white"/>
        </w:rPr>
        <w:lastRenderedPageBreak/>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r>
        <w:t>MiddleCodeGenerator.cs</w:t>
      </w:r>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t xml:space="preserve">    }</w:t>
      </w:r>
    </w:p>
    <w:p w14:paraId="27E5C6F1" w14:textId="77777777" w:rsidR="005E30A8" w:rsidRPr="005E30A8" w:rsidRDefault="005E30A8" w:rsidP="005E30A8">
      <w:pPr>
        <w:pStyle w:val="Rubrik3"/>
        <w:numPr>
          <w:ilvl w:val="2"/>
          <w:numId w:val="131"/>
        </w:numPr>
        <w:rPr>
          <w:highlight w:val="white"/>
        </w:rPr>
      </w:pPr>
      <w:bookmarkStart w:id="210" w:name="_Toc49764369"/>
      <w:r w:rsidRPr="005E30A8">
        <w:rPr>
          <w:highlight w:val="white"/>
        </w:rPr>
        <w:t>Dot Expression</w:t>
      </w:r>
      <w:bookmarkEnd w:id="210"/>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r>
        <w:t>MainParser.gppg</w:t>
      </w:r>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r>
        <w:t>MiddleCodeGenerator.cs</w:t>
      </w:r>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lastRenderedPageBreak/>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bookmarkStart w:id="211" w:name="_Toc49764370"/>
      <w:r>
        <w:rPr>
          <w:highlight w:val="white"/>
        </w:rPr>
        <w:t>Function Call Expression</w:t>
      </w:r>
      <w:bookmarkEnd w:id="211"/>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r>
        <w:rPr>
          <w:rStyle w:val="CodeInText"/>
        </w:rPr>
        <w:t>paramType</w:t>
      </w:r>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lastRenderedPageBreak/>
        <w:t>For an extra parameter: a char is converted to an integer and a float is converted to a double.</w:t>
      </w:r>
    </w:p>
    <w:p w14:paraId="4874C9CA" w14:textId="77777777" w:rsidR="008245F5" w:rsidRDefault="008245F5" w:rsidP="008245F5">
      <w:pPr>
        <w:pStyle w:val="CodeHeader"/>
      </w:pPr>
      <w:r>
        <w:t>MainParser.gppg</w:t>
      </w:r>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r>
        <w:t>MiddleCodeGenerator.cs</w:t>
      </w:r>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The reason we keep track of the</w:t>
      </w:r>
      <w:r w:rsidR="00E6708B">
        <w:rPr>
          <w:highlight w:val="white"/>
          <w:lang w:val="sv-SE"/>
        </w:rPr>
        <w:t xml:space="preserve"> current offset is that we in case of nested function calls </w:t>
      </w:r>
      <w:r w:rsidR="00C93366">
        <w:rPr>
          <w:highlight w:val="white"/>
          <w:lang w:val="sv-SE"/>
        </w:rPr>
        <w:t>need to allocate space for the previous arguments of the functions call outside the nested function.</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lastRenderedPageBreak/>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lastRenderedPageBreak/>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bookmarkStart w:id="212" w:name="_Toc49764371"/>
      <w:r>
        <w:t>Argument Expression List</w:t>
      </w:r>
      <w:bookmarkEnd w:id="212"/>
    </w:p>
    <w:p w14:paraId="7963F03F" w14:textId="77777777" w:rsidR="00D35E46" w:rsidRDefault="00D35E46" w:rsidP="00D35E46">
      <w:r>
        <w:t xml:space="preserve">Each parameter is converted from a possible logical type to an integer by calling </w:t>
      </w:r>
      <w:r>
        <w:rPr>
          <w:rStyle w:val="CodeInText"/>
        </w:rPr>
        <w:t>Generate.generateIntegerExpression</w:t>
      </w:r>
      <w:r>
        <w:t>.</w:t>
      </w:r>
    </w:p>
    <w:p w14:paraId="42FA6894" w14:textId="4D95A5B7" w:rsidR="00EC3F16" w:rsidRDefault="00EC3F16" w:rsidP="00EC3F16">
      <w:pPr>
        <w:pStyle w:val="CodeHeader"/>
      </w:pPr>
      <w:r>
        <w:t>MainParser.gppg</w:t>
      </w:r>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r>
        <w:t>MiddleCodeGenerator.cs</w:t>
      </w:r>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lastRenderedPageBreak/>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bookmarkStart w:id="213" w:name="_Toc49764372"/>
      <w:r>
        <w:rPr>
          <w:highlight w:val="white"/>
        </w:rPr>
        <w:t>Primary Expressions</w:t>
      </w:r>
      <w:bookmarkEnd w:id="213"/>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lastRenderedPageBreak/>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r>
        <w:t>MainParser.gppg</w:t>
      </w:r>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The valu</w:t>
      </w:r>
      <w:r w:rsidR="00DD7F23">
        <w:rPr>
          <w:highlight w:val="white"/>
          <w:lang w:val="sv-SE"/>
        </w:rPr>
        <w:t>e</w:t>
      </w:r>
      <w:r>
        <w:rPr>
          <w:highlight w:val="white"/>
          <w:lang w:val="sv-SE"/>
        </w:rPr>
        <w:t xml:space="preserve"> hold</w:t>
      </w:r>
      <w:r w:rsidR="00DD7F23">
        <w:rPr>
          <w:highlight w:val="white"/>
          <w:lang w:val="sv-SE"/>
        </w:rPr>
        <w:t>s</w:t>
      </w:r>
      <w:r>
        <w:rPr>
          <w:highlight w:val="white"/>
          <w:lang w:val="sv-SE"/>
        </w:rPr>
        <w:t xml:space="preserve"> floating type, we push it at the floating value stack.</w:t>
      </w:r>
    </w:p>
    <w:p w14:paraId="473C0B12" w14:textId="77777777" w:rsidR="0002564D" w:rsidRDefault="0002564D" w:rsidP="0002564D">
      <w:pPr>
        <w:pStyle w:val="CodeHeader"/>
      </w:pPr>
      <w:r>
        <w:t>MiddleCodeGenerator.cs</w:t>
      </w:r>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r>
        <w:t>MainParser.gppg</w:t>
      </w:r>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name, we look it up in the </w:t>
      </w:r>
      <w:r w:rsidR="00EF4D9D">
        <w:rPr>
          <w:highlight w:val="white"/>
          <w:lang w:val="sv-SE"/>
        </w:rPr>
        <w:t xml:space="preserve">current </w:t>
      </w:r>
      <w:r>
        <w:rPr>
          <w:highlight w:val="white"/>
          <w:lang w:val="sv-SE"/>
        </w:rPr>
        <w:t>symbol table.</w:t>
      </w:r>
      <w:r w:rsidR="00482F15">
        <w:rPr>
          <w:highlight w:val="white"/>
          <w:lang w:val="sv-SE"/>
        </w:rPr>
        <w:t xml:space="preserve"> If there is no symbol, we add a function without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that returns a signed integer</w:t>
      </w:r>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r>
        <w:t>MiddleCodeGenerator.cs</w:t>
      </w:r>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r>
        <w:t>MainParser.gppg</w:t>
      </w:r>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r>
        <w:t>MiddleCodeGenerator.cs</w:t>
      </w:r>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r>
        <w:t>MainParser.gppg</w:t>
      </w:r>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r>
        <w:t>MiddleCodeGenerator.cs</w:t>
      </w:r>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r>
        <w:t>MainParser.gppg</w:t>
      </w:r>
    </w:p>
    <w:p w14:paraId="1538D0D6" w14:textId="1682EDD1" w:rsidR="004743B6" w:rsidRPr="00EC76D5" w:rsidRDefault="004743B6" w:rsidP="006A31DF">
      <w:pPr>
        <w:pStyle w:val="Rubrik1"/>
      </w:pPr>
      <w:bookmarkStart w:id="214" w:name="_Toc49764373"/>
      <w:r w:rsidRPr="00EC76D5">
        <w:lastRenderedPageBreak/>
        <w:t>The Middle Code</w:t>
      </w:r>
      <w:bookmarkEnd w:id="214"/>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r w:rsidRPr="00EC76D5">
        <w:rPr>
          <w:rStyle w:val="CodeInText"/>
        </w:rPr>
        <w:t>m_visited</w:t>
      </w:r>
      <w:r w:rsidRPr="00EC76D5">
        <w:t xml:space="preserve">  and </w:t>
      </w:r>
      <w:r w:rsidRPr="00EC76D5">
        <w:rPr>
          <w:rStyle w:val="CodeInText"/>
        </w:rPr>
        <w:t>m_leader</w:t>
      </w:r>
      <w:r w:rsidRPr="00EC76D5">
        <w:t xml:space="preserve">, which is used by </w:t>
      </w:r>
      <w:r w:rsidRPr="00EC76D5">
        <w:rPr>
          <w:rStyle w:val="CodeInText"/>
        </w:rPr>
        <w:t>MiddleCodeOptimizer</w:t>
      </w:r>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r w:rsidR="00014A5F" w:rsidRPr="00EC76D5">
        <w:rPr>
          <w:rStyle w:val="CodeInText"/>
        </w:rPr>
        <w:t>m_liveSet</w:t>
      </w:r>
      <w:r w:rsidR="00014A5F" w:rsidRPr="00EC76D5">
        <w:t xml:space="preserve"> is generated by</w:t>
      </w:r>
      <w:r w:rsidR="00A03C89" w:rsidRPr="00EC76D5">
        <w:t xml:space="preserve"> </w:t>
      </w:r>
      <w:r w:rsidR="00014A5F" w:rsidRPr="00EC76D5">
        <w:t>MiddleCode</w:t>
      </w:r>
      <w:r w:rsidR="00A03C89" w:rsidRPr="00EC76D5">
        <w:softHyphen/>
      </w:r>
      <w:r w:rsidR="00014A5F" w:rsidRPr="00EC76D5">
        <w:t>Optimizer and used by ObjectCodeGenerator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r w:rsidRPr="00EC76D5">
        <w:rPr>
          <w:rStyle w:val="CodeInText"/>
        </w:rPr>
        <w:t>InverseMap</w:t>
      </w:r>
      <w:r w:rsidRPr="00EC76D5">
        <w:t xml:space="preserve"> holds the inverses of the equality and relation operators and is used when optimizing conditional jump instructions in </w:t>
      </w:r>
      <w:r w:rsidRPr="00EC76D5">
        <w:rPr>
          <w:rStyle w:val="CodeInText"/>
        </w:rPr>
        <w:t>MiddleCodeOptimizer</w:t>
      </w:r>
      <w:r w:rsidRPr="00EC76D5">
        <w:t>.</w:t>
      </w:r>
    </w:p>
    <w:p w14:paraId="2AFC83C2" w14:textId="69D57908" w:rsidR="00FA2EEF" w:rsidRDefault="00FA2EEF" w:rsidP="00FA2EEF">
      <w:r w:rsidRPr="00EC76D5">
        <w:t xml:space="preserve">The </w:t>
      </w:r>
      <w:r w:rsidRPr="00EC76D5">
        <w:rPr>
          <w:rStyle w:val="CodeInText"/>
        </w:rPr>
        <w:t>toString</w:t>
      </w:r>
      <w:r w:rsidRPr="00EC76D5">
        <w:t xml:space="preserve"> method is not strictly necessary; nevertheless, it called when generating the assembler code and added as comments.</w:t>
      </w:r>
    </w:p>
    <w:p w14:paraId="3D910D5C" w14:textId="0166A28A" w:rsidR="00C027BE" w:rsidRDefault="00C027BE" w:rsidP="00FA2EEF">
      <w:r>
        <w:t>MiddleCode.cs</w:t>
      </w:r>
    </w:p>
    <w:p w14:paraId="59763F6E" w14:textId="77777777" w:rsidR="00C027BE" w:rsidRPr="00EC76D5" w:rsidRDefault="00C027BE" w:rsidP="00FA2EEF"/>
    <w:p w14:paraId="454F5751" w14:textId="55D38510" w:rsidR="003141FA" w:rsidRPr="00EC76D5" w:rsidRDefault="002F35C1" w:rsidP="003141FA">
      <w:pPr>
        <w:pStyle w:val="Rubrik1"/>
      </w:pPr>
      <w:bookmarkStart w:id="215" w:name="_Toc49764374"/>
      <w:r>
        <w:lastRenderedPageBreak/>
        <w:t>Initializer</w:t>
      </w:r>
      <w:bookmarkEnd w:id="215"/>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216" w:author="Stefan Bjornander" w:date="2015-04-25T17:28:00Z">
        <w:r w:rsidRPr="00EC76D5">
          <w:t xml:space="preserve">to check that </w:t>
        </w:r>
      </w:ins>
      <w:del w:id="217" w:author="Stefan Bjornander" w:date="2015-04-25T17:28:00Z">
        <w:r w:rsidRPr="00EC76D5" w:rsidDel="00A35C17">
          <w:delText>a way to make sure</w:delText>
        </w:r>
      </w:del>
      <w:ins w:id="218" w:author="Stefan Bjornander" w:date="2015-04-25T17:27:00Z">
        <w:r w:rsidRPr="00EC76D5">
          <w:t xml:space="preserve">the </w:t>
        </w:r>
      </w:ins>
      <w:r w:rsidR="00266D64">
        <w:t>initialized</w:t>
      </w:r>
      <w:r w:rsidRPr="00EC76D5">
        <w:t xml:space="preserve"> </w:t>
      </w:r>
      <w:ins w:id="219"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220" w:author="Stefan Bjornander" w:date="2015-04-25T17:29:00Z"/>
        </w:rPr>
        <w:pPrChange w:id="221" w:author="Stefan Bjornander" w:date="2015-04-25T17:29:00Z">
          <w:pPr>
            <w:pStyle w:val="Code"/>
          </w:pPr>
        </w:pPrChange>
      </w:pPr>
      <w:bookmarkStart w:id="222" w:name="_Toc49764375"/>
      <w:ins w:id="223" w:author="Stefan Bjornander" w:date="2015-04-25T17:28:00Z">
        <w:r w:rsidRPr="00EC76D5">
          <w:t xml:space="preserve">Static </w:t>
        </w:r>
      </w:ins>
      <w:r w:rsidR="00C37108">
        <w:t>Initialization</w:t>
      </w:r>
      <w:bookmarkEnd w:id="222"/>
    </w:p>
    <w:p w14:paraId="35D2C9AA" w14:textId="31769B89" w:rsidR="003141FA" w:rsidRPr="00EC76D5" w:rsidRDefault="003141FA">
      <w:pPr>
        <w:pPrChange w:id="224" w:author="Stefan Bjornander" w:date="2015-04-25T17:29:00Z">
          <w:pPr>
            <w:pStyle w:val="Rubrik3"/>
          </w:pPr>
        </w:pPrChange>
      </w:pPr>
      <w:ins w:id="225" w:author="Stefan Bjornander" w:date="2015-04-25T17:29:00Z">
        <w:r w:rsidRPr="00EC76D5">
          <w:t xml:space="preserve">Static </w:t>
        </w:r>
      </w:ins>
      <w:r w:rsidR="00F4217C">
        <w:t>initialization</w:t>
      </w:r>
      <w:ins w:id="226" w:author="Stefan Bjornander" w:date="2015-04-25T17:29:00Z">
        <w:r w:rsidRPr="00EC76D5">
          <w:t xml:space="preserve"> occurs when a static variable </w:t>
        </w:r>
      </w:ins>
      <w:r w:rsidRPr="00EC76D5">
        <w:t>becomes</w:t>
      </w:r>
      <w:ins w:id="227" w:author="Stefan Bjornander" w:date="2015-04-25T17:29:00Z">
        <w:r w:rsidRPr="00EC76D5">
          <w:t xml:space="preserve"> </w:t>
        </w:r>
      </w:ins>
      <w:r w:rsidR="00266D64">
        <w:t>initialized</w:t>
      </w:r>
      <w:ins w:id="228" w:author="Stefan Bjornander" w:date="2015-04-25T17:29:00Z">
        <w:r w:rsidRPr="00EC76D5">
          <w:t>.</w:t>
        </w:r>
      </w:ins>
      <w:ins w:id="229" w:author="Stefan Bjornander" w:date="2015-04-25T17:32:00Z">
        <w:r w:rsidRPr="00EC76D5">
          <w:t xml:space="preserve"> The </w:t>
        </w:r>
      </w:ins>
      <w:r w:rsidR="00F4217C">
        <w:t>initialization</w:t>
      </w:r>
      <w:ins w:id="230" w:author="Stefan Bjornander" w:date="2015-04-25T17:32:00Z">
        <w:r w:rsidRPr="00EC76D5">
          <w:t xml:space="preserve"> value has to be constant and known at compile time. No code is generated, instead a m</w:t>
        </w:r>
      </w:ins>
      <w:r w:rsidRPr="00EC76D5">
        <w:t>e</w:t>
      </w:r>
      <w:ins w:id="231"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r w:rsidRPr="00EC76D5">
        <w:t>Generate</w:t>
      </w:r>
      <w:r w:rsidR="002F35C1">
        <w:t>Initializer</w:t>
      </w:r>
      <w:r w:rsidRPr="00EC76D5">
        <w:t>.</w:t>
      </w:r>
      <w:r w:rsidR="00EE1A48">
        <w:t>cs</w:t>
      </w:r>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r w:rsidR="005779B0">
        <w:t xml:space="preserve">initializator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232" w:author="Stefan Bjornander" w:date="2015-04-25T17:33:00Z"/>
        </w:rPr>
        <w:pPrChange w:id="233" w:author="Stefan Bjornander" w:date="2015-04-25T17:33:00Z">
          <w:pPr>
            <w:pStyle w:val="Code"/>
          </w:pPr>
        </w:pPrChange>
      </w:pPr>
      <w:bookmarkStart w:id="234" w:name="_Toc49764376"/>
      <w:ins w:id="235" w:author="Stefan Bjornander" w:date="2015-04-25T17:33:00Z">
        <w:r w:rsidRPr="00EC76D5">
          <w:t xml:space="preserve">Stack </w:t>
        </w:r>
      </w:ins>
      <w:r w:rsidR="00C37108">
        <w:t>Initialization</w:t>
      </w:r>
      <w:bookmarkEnd w:id="234"/>
    </w:p>
    <w:p w14:paraId="3BBF8D70" w14:textId="3C8AD8E2" w:rsidR="003141FA" w:rsidRPr="00EC76D5" w:rsidRDefault="003141FA">
      <w:pPr>
        <w:pPrChange w:id="236" w:author="Stefan Bjornander" w:date="2015-04-25T17:33:00Z">
          <w:pPr>
            <w:pStyle w:val="Code"/>
          </w:pPr>
        </w:pPrChange>
      </w:pPr>
      <w:ins w:id="237" w:author="Stefan Bjornander" w:date="2015-04-25T17:33:00Z">
        <w:r w:rsidRPr="00EC76D5">
          <w:t xml:space="preserve">Stack </w:t>
        </w:r>
      </w:ins>
      <w:r w:rsidR="00F4217C">
        <w:t>initialization</w:t>
      </w:r>
      <w:del w:id="238" w:author="Stefan Bjornander" w:date="2015-04-25T17:33:00Z">
        <w:r w:rsidRPr="00EC76D5" w:rsidDel="004F1667">
          <w:delText xml:space="preserve">  </w:delText>
        </w:r>
      </w:del>
      <w:ins w:id="239" w:author="Stefan Bjornander" w:date="2015-04-25T17:33:00Z">
        <w:r w:rsidRPr="00EC76D5">
          <w:t xml:space="preserve"> occurs when an auto or register </w:t>
        </w:r>
      </w:ins>
      <w:ins w:id="240" w:author="Stefan Bjornander" w:date="2015-04-25T17:34:00Z">
        <w:r w:rsidRPr="00EC76D5">
          <w:t xml:space="preserve">variable becomes </w:t>
        </w:r>
      </w:ins>
      <w:r w:rsidR="00266D64">
        <w:t>initialized</w:t>
      </w:r>
      <w:ins w:id="241" w:author="Stefan Bjornander" w:date="2015-04-25T17:34:00Z">
        <w:r w:rsidRPr="00EC76D5">
          <w:t xml:space="preserve">. Since the </w:t>
        </w:r>
      </w:ins>
      <w:r w:rsidR="00F4217C">
        <w:t>initialization</w:t>
      </w:r>
      <w:ins w:id="242" w:author="Stefan Bjornander" w:date="2015-04-25T17:34:00Z">
        <w:r w:rsidRPr="00EC76D5">
          <w:t xml:space="preserve"> value can be non-</w:t>
        </w:r>
      </w:ins>
      <w:ins w:id="243" w:author="Stefan Bjornander" w:date="2015-04-25T17:46:00Z">
        <w:r w:rsidRPr="00EC76D5">
          <w:t>constant</w:t>
        </w:r>
      </w:ins>
      <w:ins w:id="244" w:author="Stefan Bjornander" w:date="2015-04-25T17:34:00Z">
        <w:r w:rsidRPr="00EC76D5">
          <w:t xml:space="preserve">, no memory block is created. Instead, </w:t>
        </w:r>
      </w:ins>
      <w:ins w:id="245" w:author="Stefan Bjornander" w:date="2015-04-25T17:46:00Z">
        <w:r w:rsidRPr="00EC76D5">
          <w:t>a se</w:t>
        </w:r>
      </w:ins>
      <w:r w:rsidRPr="00EC76D5">
        <w:t>quence</w:t>
      </w:r>
      <w:ins w:id="246" w:author="Stefan Bjornander" w:date="2015-04-25T17:46:00Z">
        <w:r w:rsidRPr="00EC76D5">
          <w:t xml:space="preserve"> of assign</w:t>
        </w:r>
      </w:ins>
      <w:r w:rsidRPr="00EC76D5">
        <w:t>ment</w:t>
      </w:r>
      <w:ins w:id="247" w:author="Stefan Bjornander" w:date="2015-04-25T17:46:00Z">
        <w:r w:rsidRPr="00EC76D5">
          <w:t xml:space="preserve"> instruction</w:t>
        </w:r>
      </w:ins>
      <w:ins w:id="248" w:author="Stefan Bjornander" w:date="2015-04-25T18:25:00Z">
        <w:r w:rsidRPr="00EC76D5">
          <w:t>s</w:t>
        </w:r>
      </w:ins>
      <w:ins w:id="249" w:author="Stefan Bjornander" w:date="2015-04-25T17:46:00Z">
        <w:r w:rsidRPr="00EC76D5">
          <w:t xml:space="preserve"> is added</w:t>
        </w:r>
      </w:ins>
      <w:r w:rsidRPr="00EC76D5">
        <w:t xml:space="preserve"> to the </w:t>
      </w:r>
      <w:ins w:id="250" w:author="Stefan Bjornander" w:date="2015-04-25T17:46:00Z">
        <w:r w:rsidRPr="00EC76D5">
          <w:t>mid</w:t>
        </w:r>
      </w:ins>
      <w:ins w:id="251" w:author="Stefan Bjornander" w:date="2015-04-25T18:25:00Z">
        <w:r w:rsidRPr="00EC76D5">
          <w:t>dle</w:t>
        </w:r>
      </w:ins>
      <w:ins w:id="252"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53" w:name="_Toc49764377"/>
      <w:bookmarkStart w:id="254" w:name="_Ref417813097"/>
      <w:r>
        <w:lastRenderedPageBreak/>
        <w:t xml:space="preserve">Declaration </w:t>
      </w:r>
      <w:r w:rsidR="002A4B3E">
        <w:t>Specifier</w:t>
      </w:r>
      <w:r>
        <w:t>s</w:t>
      </w:r>
      <w:r w:rsidR="003F62B8">
        <w:t xml:space="preserve"> and Declarators</w:t>
      </w:r>
      <w:bookmarkEnd w:id="253"/>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r>
        <w:t>Mask.cs</w:t>
      </w:r>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r w:rsidRPr="00095E9A">
        <w:t>maskToStorageMap</w:t>
      </w:r>
      <w:r>
        <w:t xml:space="preserve"> and </w:t>
      </w:r>
      <w:r w:rsidRPr="00095E9A">
        <w:t>maskToSortMap</w:t>
      </w:r>
      <w:r>
        <w:t xml:space="preserve"> to map between specifiers and storage and sorts. </w:t>
      </w:r>
    </w:p>
    <w:p w14:paraId="70280331" w14:textId="617D4F23" w:rsidR="00626D3B" w:rsidRDefault="006B225B" w:rsidP="006B225B">
      <w:pPr>
        <w:pStyle w:val="CodeHeader"/>
      </w:pPr>
      <w:r>
        <w:t>Specifier.cs</w:t>
      </w:r>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We iterate throught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bookmarkStart w:id="255" w:name="_Toc49764378"/>
      <w:r>
        <w:t>Declarators</w:t>
      </w:r>
      <w:bookmarkEnd w:id="255"/>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r>
        <w:t>Declarator.cs</w:t>
      </w:r>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bookmarkStart w:id="256" w:name="_Toc49764379"/>
      <w:r>
        <w:lastRenderedPageBreak/>
        <w:t>The Symbol Table</w:t>
      </w:r>
      <w:bookmarkEnd w:id="256"/>
    </w:p>
    <w:p w14:paraId="4A71480E" w14:textId="7A762EC1" w:rsidR="0050082D"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123CBC6B" w14:textId="77777777" w:rsidR="008C458D" w:rsidRDefault="008C458D" w:rsidP="00EB50EE">
      <w:pPr>
        <w:pStyle w:val="Code"/>
      </w:pPr>
    </w:p>
    <w:p w14:paraId="23B4BE1A" w14:textId="77777777" w:rsidR="008C458D" w:rsidRDefault="008C458D" w:rsidP="00EB50EE">
      <w:pPr>
        <w:pStyle w:val="Code"/>
      </w:pPr>
    </w:p>
    <w:p w14:paraId="25F8C73D" w14:textId="77777777" w:rsidR="008C458D" w:rsidRDefault="008C458D" w:rsidP="00EB50EE">
      <w:pPr>
        <w:pStyle w:val="Code"/>
      </w:pPr>
    </w:p>
    <w:p w14:paraId="27E98E99" w14:textId="77777777" w:rsidR="008C458D" w:rsidRDefault="008C458D" w:rsidP="00EB50EE">
      <w:pPr>
        <w:pStyle w:val="Code"/>
      </w:pPr>
    </w:p>
    <w:p w14:paraId="7C10B316" w14:textId="77777777" w:rsidR="008C458D" w:rsidRDefault="008C458D" w:rsidP="00EB50EE">
      <w:pPr>
        <w:pStyle w:val="Code"/>
      </w:pPr>
    </w:p>
    <w:p w14:paraId="23553077" w14:textId="77777777" w:rsidR="008C458D" w:rsidRDefault="008C458D" w:rsidP="00EB50EE">
      <w:pPr>
        <w:pStyle w:val="Code"/>
      </w:pPr>
    </w:p>
    <w:p w14:paraId="72B60769" w14:textId="77777777" w:rsidR="008C458D" w:rsidRDefault="008C458D" w:rsidP="00EB50EE">
      <w:pPr>
        <w:pStyle w:val="Code"/>
      </w:pPr>
    </w:p>
    <w:p w14:paraId="6404E476" w14:textId="77777777" w:rsidR="008C458D" w:rsidRDefault="008C458D" w:rsidP="00EB50EE">
      <w:pPr>
        <w:pStyle w:val="Code"/>
      </w:pPr>
    </w:p>
    <w:p w14:paraId="406BDCF7" w14:textId="77777777" w:rsidR="008C458D" w:rsidRDefault="008C458D" w:rsidP="00EB50EE">
      <w:pPr>
        <w:pStyle w:val="Code"/>
      </w:pPr>
    </w:p>
    <w:p w14:paraId="3D4F1608" w14:textId="77777777" w:rsidR="008C458D" w:rsidRDefault="008C458D" w:rsidP="00EB50EE">
      <w:pPr>
        <w:pStyle w:val="Code"/>
      </w:pPr>
    </w:p>
    <w:p w14:paraId="73094E16" w14:textId="77777777" w:rsidR="008C458D" w:rsidRDefault="008C458D" w:rsidP="00EB50EE">
      <w:pPr>
        <w:pStyle w:val="Code"/>
      </w:pPr>
    </w:p>
    <w:p w14:paraId="3AF32EF4" w14:textId="77777777" w:rsidR="008C458D" w:rsidRDefault="008C458D" w:rsidP="00EB50EE">
      <w:pPr>
        <w:pStyle w:val="Code"/>
      </w:pPr>
    </w:p>
    <w:p w14:paraId="74A88C61" w14:textId="77777777" w:rsidR="008C458D" w:rsidRDefault="008C458D" w:rsidP="00EB50EE">
      <w:pPr>
        <w:pStyle w:val="Code"/>
      </w:pPr>
    </w:p>
    <w:p w14:paraId="0606D326" w14:textId="77777777" w:rsidR="008C458D" w:rsidRDefault="008C458D" w:rsidP="00EB50EE">
      <w:pPr>
        <w:pStyle w:val="Code"/>
      </w:pPr>
    </w:p>
    <w:p w14:paraId="5EE11812" w14:textId="77777777" w:rsidR="008C458D" w:rsidRDefault="008C458D" w:rsidP="00EB50EE">
      <w:pPr>
        <w:pStyle w:val="Code"/>
      </w:pPr>
    </w:p>
    <w:p w14:paraId="58BCF834" w14:textId="77777777" w:rsidR="008C458D" w:rsidRDefault="008C458D" w:rsidP="00EB50EE">
      <w:pPr>
        <w:pStyle w:val="Code"/>
      </w:pPr>
    </w:p>
    <w:p w14:paraId="3CA1BF23" w14:textId="77777777" w:rsidR="008C458D" w:rsidRDefault="008C458D" w:rsidP="00EB50EE">
      <w:pPr>
        <w:pStyle w:val="Code"/>
      </w:pPr>
    </w:p>
    <w:p w14:paraId="24865C6F" w14:textId="77777777" w:rsidR="008C458D" w:rsidRDefault="008C458D" w:rsidP="00EB50EE">
      <w:pPr>
        <w:pStyle w:val="Code"/>
      </w:pPr>
    </w:p>
    <w:p w14:paraId="5725B5BE" w14:textId="77777777" w:rsidR="008C458D" w:rsidRDefault="008C458D" w:rsidP="00EB50EE">
      <w:pPr>
        <w:pStyle w:val="Code"/>
      </w:pPr>
    </w:p>
    <w:p w14:paraId="6953DA0F" w14:textId="77777777" w:rsidR="008C458D" w:rsidRDefault="008C458D" w:rsidP="00EB50EE">
      <w:pPr>
        <w:pStyle w:val="Code"/>
      </w:pPr>
    </w:p>
    <w:p w14:paraId="7153C20C" w14:textId="77777777" w:rsidR="008C458D" w:rsidRDefault="008C458D" w:rsidP="00EB50EE">
      <w:pPr>
        <w:pStyle w:val="Code"/>
      </w:pPr>
    </w:p>
    <w:p w14:paraId="2FD65EED" w14:textId="77777777" w:rsidR="008C458D" w:rsidRDefault="008C458D" w:rsidP="00EB50EE">
      <w:pPr>
        <w:pStyle w:val="Code"/>
      </w:pPr>
    </w:p>
    <w:p w14:paraId="19A33546" w14:textId="77777777" w:rsidR="008C458D" w:rsidRDefault="008C458D" w:rsidP="00EB50EE">
      <w:pPr>
        <w:pStyle w:val="Code"/>
      </w:pPr>
    </w:p>
    <w:p w14:paraId="1009EB8C" w14:textId="77777777" w:rsidR="008C458D" w:rsidRDefault="008C458D" w:rsidP="00EB50EE">
      <w:pPr>
        <w:pStyle w:val="Code"/>
      </w:pPr>
    </w:p>
    <w:p w14:paraId="389469D5" w14:textId="77777777" w:rsidR="008C458D" w:rsidRDefault="008C458D" w:rsidP="00EB50EE">
      <w:pPr>
        <w:pStyle w:val="Code"/>
      </w:pPr>
    </w:p>
    <w:p w14:paraId="74BC16D9" w14:textId="77777777" w:rsidR="008C458D" w:rsidRDefault="008C458D" w:rsidP="00EB50EE">
      <w:pPr>
        <w:pStyle w:val="Code"/>
      </w:pPr>
    </w:p>
    <w:p w14:paraId="2A6060AC" w14:textId="77777777" w:rsidR="008C458D" w:rsidRDefault="008C458D" w:rsidP="00EB50EE">
      <w:pPr>
        <w:pStyle w:val="Code"/>
      </w:pPr>
    </w:p>
    <w:p w14:paraId="3BA9F8A9" w14:textId="77777777" w:rsidR="008C458D" w:rsidRDefault="008C458D" w:rsidP="00EB50EE">
      <w:pPr>
        <w:pStyle w:val="Code"/>
      </w:pPr>
    </w:p>
    <w:p w14:paraId="7C81BF3F" w14:textId="77777777" w:rsidR="008C458D" w:rsidRDefault="008C458D" w:rsidP="00EB50EE">
      <w:pPr>
        <w:pStyle w:val="Code"/>
      </w:pPr>
    </w:p>
    <w:p w14:paraId="514FFC84" w14:textId="77777777" w:rsidR="008C458D" w:rsidRDefault="008C458D" w:rsidP="00EB50EE">
      <w:pPr>
        <w:pStyle w:val="Code"/>
      </w:pPr>
    </w:p>
    <w:p w14:paraId="382BE641" w14:textId="77777777" w:rsidR="008C458D" w:rsidRDefault="008C458D" w:rsidP="00EB50EE">
      <w:pPr>
        <w:pStyle w:val="Code"/>
      </w:pPr>
    </w:p>
    <w:p w14:paraId="677BE1E9" w14:textId="77777777" w:rsidR="008C458D" w:rsidRDefault="008C458D" w:rsidP="00EB50EE">
      <w:pPr>
        <w:pStyle w:val="Code"/>
      </w:pPr>
    </w:p>
    <w:p w14:paraId="27DB193F" w14:textId="77777777" w:rsidR="008C458D" w:rsidRDefault="008C458D" w:rsidP="00EB50EE">
      <w:pPr>
        <w:pStyle w:val="Code"/>
      </w:pPr>
    </w:p>
    <w:p w14:paraId="70A00372" w14:textId="77777777" w:rsidR="008C458D" w:rsidRDefault="008C458D" w:rsidP="00EB50EE">
      <w:pPr>
        <w:pStyle w:val="Code"/>
      </w:pPr>
    </w:p>
    <w:p w14:paraId="346C1039" w14:textId="77777777" w:rsidR="008C458D" w:rsidRDefault="008C458D" w:rsidP="00EB50EE">
      <w:pPr>
        <w:pStyle w:val="Code"/>
      </w:pPr>
    </w:p>
    <w:p w14:paraId="0033C75A" w14:textId="77777777" w:rsidR="008C458D" w:rsidRDefault="008C458D" w:rsidP="00EB50EE">
      <w:pPr>
        <w:pStyle w:val="Code"/>
      </w:pPr>
    </w:p>
    <w:p w14:paraId="345CE0BC" w14:textId="77777777" w:rsidR="008C458D" w:rsidRDefault="008C458D" w:rsidP="00EB50EE">
      <w:pPr>
        <w:pStyle w:val="Code"/>
      </w:pPr>
    </w:p>
    <w:p w14:paraId="5B3AE024" w14:textId="77777777" w:rsidR="008C458D" w:rsidRDefault="008C458D" w:rsidP="00EB50EE">
      <w:pPr>
        <w:pStyle w:val="Code"/>
      </w:pPr>
    </w:p>
    <w:p w14:paraId="5EC3CD5C" w14:textId="77777777" w:rsidR="008C458D" w:rsidRDefault="008C458D" w:rsidP="00EB50EE">
      <w:pPr>
        <w:pStyle w:val="Code"/>
      </w:pPr>
    </w:p>
    <w:p w14:paraId="5474E0B2" w14:textId="77777777" w:rsidR="008C458D" w:rsidRDefault="008C458D" w:rsidP="00EB50EE">
      <w:pPr>
        <w:pStyle w:val="Code"/>
      </w:pPr>
    </w:p>
    <w:p w14:paraId="116C5E8E" w14:textId="77777777" w:rsidR="008C458D" w:rsidRDefault="008C458D" w:rsidP="00EB50EE">
      <w:pPr>
        <w:pStyle w:val="Code"/>
      </w:pPr>
    </w:p>
    <w:p w14:paraId="5192C697" w14:textId="77777777" w:rsidR="008C458D" w:rsidRDefault="008C458D" w:rsidP="00EB50EE">
      <w:pPr>
        <w:pStyle w:val="Code"/>
      </w:pPr>
    </w:p>
    <w:p w14:paraId="5DBA8486" w14:textId="77777777" w:rsidR="008C458D" w:rsidRDefault="008C458D" w:rsidP="00EB50EE">
      <w:pPr>
        <w:pStyle w:val="Code"/>
      </w:pPr>
    </w:p>
    <w:p w14:paraId="2319B9EB" w14:textId="77777777" w:rsidR="008C458D" w:rsidRDefault="008C458D" w:rsidP="00EB50EE">
      <w:pPr>
        <w:pStyle w:val="Code"/>
      </w:pPr>
    </w:p>
    <w:p w14:paraId="2E18427C" w14:textId="77777777" w:rsidR="008C458D" w:rsidRDefault="008C458D" w:rsidP="00EB50EE">
      <w:pPr>
        <w:pStyle w:val="Code"/>
      </w:pPr>
    </w:p>
    <w:p w14:paraId="76F026EE" w14:textId="77777777" w:rsidR="008C458D" w:rsidRDefault="008C458D" w:rsidP="00EB50EE">
      <w:pPr>
        <w:pStyle w:val="Code"/>
      </w:pPr>
    </w:p>
    <w:p w14:paraId="39A11210" w14:textId="77777777" w:rsidR="008C458D" w:rsidRDefault="008C458D" w:rsidP="00EB50EE">
      <w:pPr>
        <w:pStyle w:val="Code"/>
      </w:pPr>
    </w:p>
    <w:p w14:paraId="49E4E7B0" w14:textId="77777777" w:rsidR="008C458D" w:rsidRDefault="008C458D" w:rsidP="00EB50EE">
      <w:pPr>
        <w:pStyle w:val="Code"/>
      </w:pPr>
    </w:p>
    <w:p w14:paraId="24C35362" w14:textId="77777777" w:rsidR="008C458D" w:rsidRDefault="008C458D" w:rsidP="00EB50EE">
      <w:pPr>
        <w:pStyle w:val="Code"/>
      </w:pPr>
    </w:p>
    <w:p w14:paraId="07BEC03F" w14:textId="77777777" w:rsidR="008C458D" w:rsidRDefault="008C458D" w:rsidP="00EB50EE">
      <w:pPr>
        <w:pStyle w:val="Code"/>
      </w:pPr>
    </w:p>
    <w:p w14:paraId="22EC9BA6" w14:textId="7D975C57" w:rsidR="00EB50EE" w:rsidRDefault="00EB50EE" w:rsidP="00EB50EE">
      <w:pPr>
        <w:pStyle w:val="Code"/>
      </w:pPr>
      <w:r>
        <w:t>int global</w:t>
      </w:r>
      <w:r w:rsidR="00850D08">
        <w:t>Int;</w:t>
      </w:r>
    </w:p>
    <w:p w14:paraId="2EA3FFEF" w14:textId="034D6C67" w:rsidR="00EB50EE" w:rsidRDefault="00EB50EE" w:rsidP="00EB50EE">
      <w:pPr>
        <w:pStyle w:val="Code"/>
      </w:pPr>
      <w:r>
        <w:t>int i;</w:t>
      </w:r>
    </w:p>
    <w:p w14:paraId="57E8E81B" w14:textId="77777777" w:rsidR="00EB50EE" w:rsidRDefault="00EB50EE" w:rsidP="00EB50EE">
      <w:pPr>
        <w:pStyle w:val="Code"/>
      </w:pPr>
    </w:p>
    <w:p w14:paraId="7CE7141E" w14:textId="0299FBE2" w:rsidR="00EB50EE" w:rsidRDefault="00EB50EE" w:rsidP="00EB50EE">
      <w:pPr>
        <w:pStyle w:val="Code"/>
      </w:pPr>
      <w:r>
        <w:t>void main() {</w:t>
      </w:r>
    </w:p>
    <w:p w14:paraId="6860CC60" w14:textId="65EED185" w:rsidR="00EB50EE" w:rsidRDefault="00EB50EE" w:rsidP="00EB50EE">
      <w:pPr>
        <w:pStyle w:val="Code"/>
      </w:pPr>
      <w:r>
        <w:t xml:space="preserve">  </w:t>
      </w:r>
      <w:r w:rsidR="000515D6">
        <w:t xml:space="preserve">register </w:t>
      </w:r>
      <w:r>
        <w:t>int i;</w:t>
      </w:r>
    </w:p>
    <w:p w14:paraId="7C71C826" w14:textId="3F17F439" w:rsidR="00EB50EE" w:rsidRDefault="00EB50EE" w:rsidP="00EB50EE">
      <w:pPr>
        <w:pStyle w:val="Code"/>
      </w:pPr>
      <w:r>
        <w:t xml:space="preserve">  char mainChar;</w:t>
      </w:r>
    </w:p>
    <w:p w14:paraId="6D222110" w14:textId="515B44E5" w:rsidR="00EB50EE" w:rsidRDefault="00EB50EE" w:rsidP="00EB50EE">
      <w:pPr>
        <w:pStyle w:val="Code"/>
      </w:pPr>
    </w:p>
    <w:p w14:paraId="356ED631" w14:textId="2004803C" w:rsidR="00EB50EE" w:rsidRDefault="00EB50EE" w:rsidP="00EB50EE">
      <w:pPr>
        <w:pStyle w:val="Code"/>
      </w:pPr>
      <w:r>
        <w:t xml:space="preserve">  if (globalCount &gt; 0) { // Block 1</w:t>
      </w:r>
    </w:p>
    <w:p w14:paraId="484781AD" w14:textId="15010780" w:rsidR="00EB50EE" w:rsidRDefault="00EB50EE" w:rsidP="00EB50EE">
      <w:pPr>
        <w:pStyle w:val="Code"/>
      </w:pPr>
      <w:r>
        <w:t xml:space="preserve">    int i;</w:t>
      </w:r>
    </w:p>
    <w:p w14:paraId="63897657" w14:textId="7A4083FE" w:rsidR="00EB50EE" w:rsidRDefault="00EB50EE" w:rsidP="00EB50EE">
      <w:pPr>
        <w:pStyle w:val="Code"/>
      </w:pPr>
      <w:r>
        <w:t xml:space="preserve">    float ifFloat;</w:t>
      </w:r>
    </w:p>
    <w:p w14:paraId="76F35D9C" w14:textId="715B332A" w:rsidR="00EB50EE" w:rsidRDefault="00EB50EE" w:rsidP="00EB50EE">
      <w:pPr>
        <w:pStyle w:val="Code"/>
      </w:pPr>
    </w:p>
    <w:p w14:paraId="52C6B816" w14:textId="1814A980" w:rsidR="00EB50EE" w:rsidRDefault="00EB50EE" w:rsidP="00EB50EE">
      <w:pPr>
        <w:pStyle w:val="Code"/>
      </w:pPr>
      <w:r>
        <w:t xml:space="preserve">    { int i; // Block 2</w:t>
      </w:r>
    </w:p>
    <w:p w14:paraId="7FDCF1EC" w14:textId="77777777" w:rsidR="0053189F" w:rsidRDefault="00EB50EE" w:rsidP="00EB50EE">
      <w:pPr>
        <w:pStyle w:val="Code"/>
      </w:pPr>
      <w:r>
        <w:t xml:space="preserve">      double blockDouble;</w:t>
      </w:r>
    </w:p>
    <w:p w14:paraId="38CD134F" w14:textId="03B2DD35" w:rsidR="005956E9" w:rsidRDefault="005956E9" w:rsidP="00EB50EE">
      <w:pPr>
        <w:pStyle w:val="Code"/>
      </w:pPr>
      <w:r>
        <w:t xml:space="preserve">      // Point p</w:t>
      </w:r>
    </w:p>
    <w:p w14:paraId="29E07680" w14:textId="637C400F" w:rsidR="00EB50EE" w:rsidRDefault="00EB50EE" w:rsidP="00EB50EE">
      <w:pPr>
        <w:pStyle w:val="Code"/>
      </w:pPr>
      <w:r>
        <w:t xml:space="preserve">    }</w:t>
      </w:r>
    </w:p>
    <w:p w14:paraId="5874BAE9" w14:textId="14A96446" w:rsidR="00EB50EE" w:rsidRDefault="00EB50EE" w:rsidP="00EB50EE">
      <w:pPr>
        <w:pStyle w:val="Code"/>
      </w:pPr>
      <w:r>
        <w:t xml:space="preserve">  }</w:t>
      </w:r>
    </w:p>
    <w:p w14:paraId="28A09B03" w14:textId="57F090F0" w:rsidR="00EB50EE" w:rsidRDefault="00EB50EE" w:rsidP="00EB50EE">
      <w:pPr>
        <w:pStyle w:val="Code"/>
      </w:pPr>
      <w:r>
        <w:t>}</w:t>
      </w:r>
    </w:p>
    <w:p w14:paraId="4441CDE8" w14:textId="7BD6C8E8" w:rsidR="00370480" w:rsidRDefault="00370480" w:rsidP="00AC74F8">
      <w:r>
        <w:t xml:space="preserve">When the parsing reaches point </w:t>
      </w:r>
      <w:r w:rsidRPr="00B85889">
        <w:rPr>
          <w:rStyle w:val="KeyWord0"/>
        </w:rPr>
        <w:t>p</w:t>
      </w:r>
      <w:r>
        <w:t xml:space="preserve">, the symbol table has the following </w:t>
      </w:r>
      <w:r w:rsidR="0053189F">
        <w:t xml:space="preserve">form. Note that the variable </w:t>
      </w:r>
      <w:r w:rsidR="0053189F" w:rsidRPr="0053189F">
        <w:rPr>
          <w:rStyle w:val="KeyWord0"/>
        </w:rPr>
        <w:t>i</w:t>
      </w:r>
      <w:r w:rsidR="0053189F">
        <w:t xml:space="preserve"> </w:t>
      </w:r>
      <w:r w:rsidR="00A134C2">
        <w:t xml:space="preserve">defined in every block and </w:t>
      </w:r>
      <w:r w:rsidR="0053189F">
        <w:t xml:space="preserve">is present in every </w:t>
      </w:r>
      <w:r w:rsidR="00A134C2">
        <w:t xml:space="preserve">table. When a symbol is looked up, </w:t>
      </w:r>
      <w:r w:rsidR="00DD7081">
        <w:t xml:space="preserve">we start </w:t>
      </w:r>
      <w:r w:rsidR="00A134C2">
        <w:t xml:space="preserve">searching </w:t>
      </w:r>
      <w:r w:rsidR="00DD7081">
        <w:t xml:space="preserve">in the current table and </w:t>
      </w:r>
      <w:r w:rsidR="00A134C2">
        <w:t>continue</w:t>
      </w:r>
      <w:r w:rsidR="00DD7081">
        <w:t xml:space="preserve"> search </w:t>
      </w:r>
      <w:r w:rsidR="00A134C2">
        <w:t>up through the hierarchy</w:t>
      </w:r>
      <w:r w:rsidR="00DD7081">
        <w:t xml:space="preserve"> until we found a symbol with the given name or the </w:t>
      </w:r>
      <w:r w:rsidR="0032247A">
        <w:t>parent symbol reference is null, which it is in the table representing the global space.</w:t>
      </w:r>
    </w:p>
    <w:p w14:paraId="2C5F4E65" w14:textId="2B3580F7" w:rsidR="0050082D" w:rsidRDefault="0050082D" w:rsidP="00CE158A">
      <w:r>
        <w:rPr>
          <w:noProof/>
        </w:rPr>
        <w:lastRenderedPageBreak/>
        <mc:AlternateContent>
          <mc:Choice Requires="wpc">
            <w:drawing>
              <wp:inline distT="0" distB="0" distL="0" distR="0" wp14:anchorId="3EA149A4" wp14:editId="57653020">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8574A7" w:rsidRPr="00D2146B" w:rsidRDefault="008574A7" w:rsidP="0050082D">
                              <w:pPr>
                                <w:spacing w:before="0" w:after="0"/>
                                <w:rPr>
                                  <w:sz w:val="18"/>
                                  <w:szCs w:val="18"/>
                                  <w:lang w:val="sv-SE"/>
                                </w:rPr>
                              </w:pPr>
                              <w:r>
                                <w:rPr>
                                  <w:sz w:val="18"/>
                                  <w:szCs w:val="18"/>
                                  <w:lang w:val="sv-SE"/>
                                </w:rPr>
                                <w:t>Static int globalInt</w:t>
                              </w:r>
                            </w:p>
                            <w:p w14:paraId="69A6032C" w14:textId="768161F7" w:rsidR="008574A7" w:rsidRDefault="008574A7" w:rsidP="0050082D">
                              <w:pPr>
                                <w:spacing w:before="0" w:after="0"/>
                                <w:rPr>
                                  <w:sz w:val="18"/>
                                  <w:szCs w:val="18"/>
                                  <w:lang w:val="sv-SE"/>
                                </w:rPr>
                              </w:pPr>
                              <w:r>
                                <w:rPr>
                                  <w:sz w:val="18"/>
                                  <w:szCs w:val="18"/>
                                  <w:lang w:val="sv-SE"/>
                                </w:rPr>
                                <w:t>Static int i</w:t>
                              </w:r>
                            </w:p>
                            <w:p w14:paraId="65DC2C71" w14:textId="7AEEED2D" w:rsidR="008574A7" w:rsidRDefault="008574A7" w:rsidP="0050082D">
                              <w:pPr>
                                <w:spacing w:before="0" w:after="0"/>
                                <w:rPr>
                                  <w:sz w:val="18"/>
                                  <w:szCs w:val="18"/>
                                  <w:lang w:val="sv-SE"/>
                                </w:rPr>
                              </w:pPr>
                            </w:p>
                            <w:p w14:paraId="3B0DD407" w14:textId="21D67AC3" w:rsidR="008574A7" w:rsidRPr="001B6705" w:rsidRDefault="008574A7"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8574A7" w:rsidRPr="00D2146B" w:rsidRDefault="008574A7"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8574A7" w:rsidRPr="00D2146B" w:rsidRDefault="008574A7"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8574A7" w:rsidRDefault="008574A7"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8574A7" w:rsidRPr="00D2146B" w:rsidRDefault="008574A7" w:rsidP="0050082D">
                              <w:pPr>
                                <w:spacing w:before="0" w:after="0" w:line="256" w:lineRule="auto"/>
                                <w:rPr>
                                  <w:sz w:val="18"/>
                                  <w:szCs w:val="18"/>
                                </w:rPr>
                              </w:pPr>
                              <w:r>
                                <w:rPr>
                                  <w:sz w:val="18"/>
                                  <w:szCs w:val="18"/>
                                </w:rPr>
                                <w:t>Auto mainChar : char</w:t>
                              </w:r>
                            </w:p>
                            <w:p w14:paraId="302437A3" w14:textId="77777777" w:rsidR="008574A7" w:rsidRDefault="008574A7" w:rsidP="0050082D">
                              <w:pPr>
                                <w:spacing w:before="0" w:after="0" w:line="256" w:lineRule="auto"/>
                                <w:rPr>
                                  <w:rFonts w:eastAsia="Calibri"/>
                                  <w:color w:val="000000"/>
                                  <w:sz w:val="18"/>
                                  <w:szCs w:val="18"/>
                                </w:rPr>
                              </w:pPr>
                            </w:p>
                            <w:p w14:paraId="71CC6A80" w14:textId="77C30F45" w:rsidR="008574A7" w:rsidRPr="00D2146B" w:rsidRDefault="008574A7" w:rsidP="008C458D">
                              <w:pPr>
                                <w:spacing w:before="0" w:after="0" w:line="256" w:lineRule="auto"/>
                                <w:rPr>
                                  <w:sz w:val="18"/>
                                  <w:szCs w:val="18"/>
                                </w:rPr>
                              </w:pPr>
                              <w:r>
                                <w:rPr>
                                  <w:rFonts w:eastAsia="Calibri"/>
                                  <w:color w:val="000000"/>
                                  <w:sz w:val="18"/>
                                  <w:szCs w:val="18"/>
                                </w:rPr>
                                <w:t>m_parentTable</w:t>
                              </w:r>
                            </w:p>
                            <w:p w14:paraId="4A1EB75F" w14:textId="77777777" w:rsidR="008574A7" w:rsidRPr="00D2146B" w:rsidRDefault="008574A7" w:rsidP="0050082D">
                              <w:pPr>
                                <w:spacing w:before="0" w:after="0" w:line="256" w:lineRule="auto"/>
                                <w:rPr>
                                  <w:sz w:val="18"/>
                                  <w:szCs w:val="18"/>
                                </w:rPr>
                              </w:pPr>
                              <w:r w:rsidRPr="00D2146B">
                                <w:rPr>
                                  <w:rFonts w:eastAsia="Calibri"/>
                                  <w:color w:val="000000"/>
                                  <w:sz w:val="18"/>
                                  <w:szCs w:val="18"/>
                                </w:rPr>
                                <w:t> </w:t>
                              </w:r>
                            </w:p>
                            <w:p w14:paraId="176D8F8E" w14:textId="77777777" w:rsidR="008574A7" w:rsidRPr="00D2146B" w:rsidRDefault="008574A7"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8574A7" w:rsidRPr="00D2146B" w:rsidRDefault="008574A7"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8574A7" w:rsidRPr="00D2146B" w:rsidRDefault="008574A7" w:rsidP="0050082D">
                              <w:pPr>
                                <w:spacing w:before="0" w:after="0" w:line="254" w:lineRule="auto"/>
                                <w:rPr>
                                  <w:sz w:val="18"/>
                                  <w:szCs w:val="18"/>
                                </w:rPr>
                              </w:pPr>
                              <w:r>
                                <w:rPr>
                                  <w:rFonts w:eastAsia="Calibri"/>
                                  <w:color w:val="000000"/>
                                  <w:sz w:val="18"/>
                                  <w:szCs w:val="18"/>
                                </w:rPr>
                                <w:t>auto int i</w:t>
                              </w:r>
                            </w:p>
                            <w:p w14:paraId="1EB866A9" w14:textId="57278A33" w:rsidR="008574A7" w:rsidRDefault="008574A7"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8574A7" w:rsidRDefault="008574A7" w:rsidP="00073BF2">
                              <w:pPr>
                                <w:spacing w:before="0" w:after="0" w:line="254" w:lineRule="auto"/>
                                <w:rPr>
                                  <w:rFonts w:eastAsia="Calibri"/>
                                  <w:color w:val="000000"/>
                                  <w:sz w:val="18"/>
                                  <w:szCs w:val="18"/>
                                </w:rPr>
                              </w:pPr>
                            </w:p>
                            <w:p w14:paraId="55FF5C13" w14:textId="77777777" w:rsidR="008574A7" w:rsidRPr="00D2146B" w:rsidRDefault="008574A7" w:rsidP="00073BF2">
                              <w:pPr>
                                <w:spacing w:before="0" w:after="0" w:line="256" w:lineRule="auto"/>
                                <w:rPr>
                                  <w:sz w:val="18"/>
                                  <w:szCs w:val="18"/>
                                </w:rPr>
                              </w:pPr>
                              <w:r>
                                <w:rPr>
                                  <w:rFonts w:eastAsia="Calibri"/>
                                  <w:color w:val="000000"/>
                                  <w:sz w:val="18"/>
                                  <w:szCs w:val="18"/>
                                </w:rPr>
                                <w:t>m_parentTable</w:t>
                              </w:r>
                            </w:p>
                            <w:p w14:paraId="20CF0F08" w14:textId="77777777" w:rsidR="008574A7" w:rsidRPr="00D2146B" w:rsidRDefault="008574A7" w:rsidP="00073BF2">
                              <w:pPr>
                                <w:spacing w:before="0" w:after="0" w:line="254" w:lineRule="auto"/>
                                <w:rPr>
                                  <w:sz w:val="18"/>
                                  <w:szCs w:val="18"/>
                                </w:rPr>
                              </w:pPr>
                            </w:p>
                            <w:p w14:paraId="2347329E" w14:textId="77777777" w:rsidR="008574A7" w:rsidRPr="00D2146B" w:rsidRDefault="008574A7" w:rsidP="0050082D">
                              <w:pPr>
                                <w:spacing w:before="0" w:after="0" w:line="254" w:lineRule="auto"/>
                                <w:rPr>
                                  <w:sz w:val="18"/>
                                  <w:szCs w:val="18"/>
                                </w:rPr>
                              </w:pPr>
                              <w:r w:rsidRPr="00D2146B">
                                <w:rPr>
                                  <w:rFonts w:eastAsia="Calibri"/>
                                  <w:color w:val="000000"/>
                                  <w:sz w:val="18"/>
                                  <w:szCs w:val="18"/>
                                </w:rPr>
                                <w:t> </w:t>
                              </w:r>
                            </w:p>
                            <w:p w14:paraId="7D6DAD56" w14:textId="77777777" w:rsidR="008574A7" w:rsidRPr="00D2146B" w:rsidRDefault="008574A7"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8574A7" w:rsidRPr="00D2146B" w:rsidRDefault="008574A7"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8574A7" w:rsidRPr="00100F82" w:rsidRDefault="008574A7" w:rsidP="00100F82">
                              <w:pPr>
                                <w:spacing w:before="0" w:after="0"/>
                                <w:rPr>
                                  <w:sz w:val="18"/>
                                  <w:szCs w:val="18"/>
                                </w:rPr>
                              </w:pPr>
                              <w:r w:rsidRPr="00100F82">
                                <w:rPr>
                                  <w:sz w:val="18"/>
                                  <w:szCs w:val="18"/>
                                </w:rPr>
                                <w:t>auto int i</w:t>
                              </w:r>
                            </w:p>
                            <w:p w14:paraId="5D0A676C" w14:textId="673BC4F3" w:rsidR="008574A7" w:rsidRPr="00100F82" w:rsidRDefault="008574A7" w:rsidP="00100F82">
                              <w:pPr>
                                <w:spacing w:before="0" w:after="0"/>
                                <w:rPr>
                                  <w:sz w:val="18"/>
                                  <w:szCs w:val="18"/>
                                </w:rPr>
                              </w:pPr>
                              <w:r w:rsidRPr="00100F82">
                                <w:rPr>
                                  <w:sz w:val="18"/>
                                  <w:szCs w:val="18"/>
                                </w:rPr>
                                <w:t>auto double blockDouble</w:t>
                              </w:r>
                            </w:p>
                            <w:p w14:paraId="5B01AFF6" w14:textId="77777777" w:rsidR="008574A7" w:rsidRDefault="008574A7" w:rsidP="00100F82">
                              <w:pPr>
                                <w:spacing w:before="0" w:after="0" w:line="256" w:lineRule="auto"/>
                                <w:rPr>
                                  <w:rFonts w:eastAsia="Calibri"/>
                                  <w:color w:val="000000"/>
                                  <w:sz w:val="18"/>
                                  <w:szCs w:val="18"/>
                                </w:rPr>
                              </w:pPr>
                            </w:p>
                            <w:p w14:paraId="35EF25BA" w14:textId="6D9A7EDC" w:rsidR="008574A7" w:rsidRPr="00D2146B" w:rsidRDefault="008574A7" w:rsidP="00100F82">
                              <w:pPr>
                                <w:spacing w:before="0" w:after="0" w:line="256" w:lineRule="auto"/>
                                <w:rPr>
                                  <w:sz w:val="18"/>
                                  <w:szCs w:val="18"/>
                                </w:rPr>
                              </w:pPr>
                              <w:r>
                                <w:rPr>
                                  <w:rFonts w:eastAsia="Calibri"/>
                                  <w:color w:val="000000"/>
                                  <w:sz w:val="18"/>
                                  <w:szCs w:val="18"/>
                                </w:rPr>
                                <w:t>m_parentTable</w:t>
                              </w:r>
                            </w:p>
                            <w:p w14:paraId="274031CF" w14:textId="32871C06" w:rsidR="008574A7" w:rsidRDefault="008574A7"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8574A7" w:rsidRDefault="008574A7"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8574A7" w:rsidRDefault="008574A7" w:rsidP="00D44BB8">
                              <w:pPr>
                                <w:spacing w:line="252" w:lineRule="auto"/>
                              </w:pPr>
                              <w:r>
                                <w:rPr>
                                  <w:rFonts w:eastAsia="Calibri"/>
                                  <w:color w:val="000000"/>
                                  <w:sz w:val="18"/>
                                  <w:szCs w:val="18"/>
                                </w:rPr>
                                <w:t>SymbolTable.CurrentTable</w:t>
                              </w:r>
                            </w:p>
                            <w:p w14:paraId="332537CB" w14:textId="66AB52F1" w:rsidR="008574A7" w:rsidRDefault="008574A7" w:rsidP="00D44BB8">
                              <w:pPr>
                                <w:spacing w:line="252" w:lineRule="auto"/>
                              </w:pPr>
                            </w:p>
                            <w:p w14:paraId="35DA4169" w14:textId="77777777" w:rsidR="008574A7" w:rsidRDefault="008574A7"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8574A7" w:rsidRPr="00610E6C" w:rsidRDefault="008574A7"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044"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">
                <v:shape id="_x0000_s1045" type="#_x0000_t75" style="position:absolute;width:45085;height:55905;visibility:visible;mso-wrap-style:square" filled="t">
                  <v:fill o:detectmouseclick="t"/>
                  <v:path o:connecttype="none"/>
                </v:shape>
                <v:shape id="Textruta 4" o:spid="_x0000_s1046"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8574A7" w:rsidRPr="00D2146B" w:rsidRDefault="008574A7" w:rsidP="0050082D">
                        <w:pPr>
                          <w:spacing w:before="0" w:after="0"/>
                          <w:rPr>
                            <w:sz w:val="18"/>
                            <w:szCs w:val="18"/>
                            <w:lang w:val="sv-SE"/>
                          </w:rPr>
                        </w:pPr>
                        <w:r>
                          <w:rPr>
                            <w:sz w:val="18"/>
                            <w:szCs w:val="18"/>
                            <w:lang w:val="sv-SE"/>
                          </w:rPr>
                          <w:t>Static int globalInt</w:t>
                        </w:r>
                      </w:p>
                      <w:p w14:paraId="69A6032C" w14:textId="768161F7" w:rsidR="008574A7" w:rsidRDefault="008574A7" w:rsidP="0050082D">
                        <w:pPr>
                          <w:spacing w:before="0" w:after="0"/>
                          <w:rPr>
                            <w:sz w:val="18"/>
                            <w:szCs w:val="18"/>
                            <w:lang w:val="sv-SE"/>
                          </w:rPr>
                        </w:pPr>
                        <w:r>
                          <w:rPr>
                            <w:sz w:val="18"/>
                            <w:szCs w:val="18"/>
                            <w:lang w:val="sv-SE"/>
                          </w:rPr>
                          <w:t>Static int i</w:t>
                        </w:r>
                      </w:p>
                      <w:p w14:paraId="65DC2C71" w14:textId="7AEEED2D" w:rsidR="008574A7" w:rsidRDefault="008574A7" w:rsidP="0050082D">
                        <w:pPr>
                          <w:spacing w:before="0" w:after="0"/>
                          <w:rPr>
                            <w:sz w:val="18"/>
                            <w:szCs w:val="18"/>
                            <w:lang w:val="sv-SE"/>
                          </w:rPr>
                        </w:pPr>
                      </w:p>
                      <w:p w14:paraId="3B0DD407" w14:textId="21D67AC3" w:rsidR="008574A7" w:rsidRPr="001B6705" w:rsidRDefault="008574A7"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8574A7" w:rsidRPr="00D2146B" w:rsidRDefault="008574A7" w:rsidP="0050082D">
                        <w:pPr>
                          <w:spacing w:before="0" w:after="0"/>
                          <w:rPr>
                            <w:sz w:val="18"/>
                            <w:szCs w:val="18"/>
                            <w:lang w:val="sv-SE"/>
                          </w:rPr>
                        </w:pPr>
                      </w:p>
                    </w:txbxContent>
                  </v:textbox>
                </v:shape>
                <v:shape id="Textruta 6" o:spid="_x0000_s1047"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8574A7" w:rsidRPr="00D2146B" w:rsidRDefault="008574A7"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048"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8574A7" w:rsidRDefault="008574A7"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8574A7" w:rsidRPr="00D2146B" w:rsidRDefault="008574A7" w:rsidP="0050082D">
                        <w:pPr>
                          <w:spacing w:before="0" w:after="0" w:line="256" w:lineRule="auto"/>
                          <w:rPr>
                            <w:sz w:val="18"/>
                            <w:szCs w:val="18"/>
                          </w:rPr>
                        </w:pPr>
                        <w:r>
                          <w:rPr>
                            <w:sz w:val="18"/>
                            <w:szCs w:val="18"/>
                          </w:rPr>
                          <w:t>Auto mainChar : char</w:t>
                        </w:r>
                      </w:p>
                      <w:p w14:paraId="302437A3" w14:textId="77777777" w:rsidR="008574A7" w:rsidRDefault="008574A7" w:rsidP="0050082D">
                        <w:pPr>
                          <w:spacing w:before="0" w:after="0" w:line="256" w:lineRule="auto"/>
                          <w:rPr>
                            <w:rFonts w:eastAsia="Calibri"/>
                            <w:color w:val="000000"/>
                            <w:sz w:val="18"/>
                            <w:szCs w:val="18"/>
                          </w:rPr>
                        </w:pPr>
                      </w:p>
                      <w:p w14:paraId="71CC6A80" w14:textId="77C30F45" w:rsidR="008574A7" w:rsidRPr="00D2146B" w:rsidRDefault="008574A7" w:rsidP="008C458D">
                        <w:pPr>
                          <w:spacing w:before="0" w:after="0" w:line="256" w:lineRule="auto"/>
                          <w:rPr>
                            <w:sz w:val="18"/>
                            <w:szCs w:val="18"/>
                          </w:rPr>
                        </w:pPr>
                        <w:r>
                          <w:rPr>
                            <w:rFonts w:eastAsia="Calibri"/>
                            <w:color w:val="000000"/>
                            <w:sz w:val="18"/>
                            <w:szCs w:val="18"/>
                          </w:rPr>
                          <w:t>m_parentTable</w:t>
                        </w:r>
                      </w:p>
                      <w:p w14:paraId="4A1EB75F" w14:textId="77777777" w:rsidR="008574A7" w:rsidRPr="00D2146B" w:rsidRDefault="008574A7" w:rsidP="0050082D">
                        <w:pPr>
                          <w:spacing w:before="0" w:after="0" w:line="256" w:lineRule="auto"/>
                          <w:rPr>
                            <w:sz w:val="18"/>
                            <w:szCs w:val="18"/>
                          </w:rPr>
                        </w:pPr>
                        <w:r w:rsidRPr="00D2146B">
                          <w:rPr>
                            <w:rFonts w:eastAsia="Calibri"/>
                            <w:color w:val="000000"/>
                            <w:sz w:val="18"/>
                            <w:szCs w:val="18"/>
                          </w:rPr>
                          <w:t> </w:t>
                        </w:r>
                      </w:p>
                      <w:p w14:paraId="176D8F8E" w14:textId="77777777" w:rsidR="008574A7" w:rsidRPr="00D2146B" w:rsidRDefault="008574A7"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049"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8574A7" w:rsidRPr="00D2146B" w:rsidRDefault="008574A7"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050"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8574A7" w:rsidRPr="00D2146B" w:rsidRDefault="008574A7" w:rsidP="0050082D">
                        <w:pPr>
                          <w:spacing w:before="0" w:after="0" w:line="254" w:lineRule="auto"/>
                          <w:rPr>
                            <w:sz w:val="18"/>
                            <w:szCs w:val="18"/>
                          </w:rPr>
                        </w:pPr>
                        <w:r>
                          <w:rPr>
                            <w:rFonts w:eastAsia="Calibri"/>
                            <w:color w:val="000000"/>
                            <w:sz w:val="18"/>
                            <w:szCs w:val="18"/>
                          </w:rPr>
                          <w:t>auto int i</w:t>
                        </w:r>
                      </w:p>
                      <w:p w14:paraId="1EB866A9" w14:textId="57278A33" w:rsidR="008574A7" w:rsidRDefault="008574A7"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8574A7" w:rsidRDefault="008574A7" w:rsidP="00073BF2">
                        <w:pPr>
                          <w:spacing w:before="0" w:after="0" w:line="254" w:lineRule="auto"/>
                          <w:rPr>
                            <w:rFonts w:eastAsia="Calibri"/>
                            <w:color w:val="000000"/>
                            <w:sz w:val="18"/>
                            <w:szCs w:val="18"/>
                          </w:rPr>
                        </w:pPr>
                      </w:p>
                      <w:p w14:paraId="55FF5C13" w14:textId="77777777" w:rsidR="008574A7" w:rsidRPr="00D2146B" w:rsidRDefault="008574A7" w:rsidP="00073BF2">
                        <w:pPr>
                          <w:spacing w:before="0" w:after="0" w:line="256" w:lineRule="auto"/>
                          <w:rPr>
                            <w:sz w:val="18"/>
                            <w:szCs w:val="18"/>
                          </w:rPr>
                        </w:pPr>
                        <w:r>
                          <w:rPr>
                            <w:rFonts w:eastAsia="Calibri"/>
                            <w:color w:val="000000"/>
                            <w:sz w:val="18"/>
                            <w:szCs w:val="18"/>
                          </w:rPr>
                          <w:t>m_parentTable</w:t>
                        </w:r>
                      </w:p>
                      <w:p w14:paraId="20CF0F08" w14:textId="77777777" w:rsidR="008574A7" w:rsidRPr="00D2146B" w:rsidRDefault="008574A7" w:rsidP="00073BF2">
                        <w:pPr>
                          <w:spacing w:before="0" w:after="0" w:line="254" w:lineRule="auto"/>
                          <w:rPr>
                            <w:sz w:val="18"/>
                            <w:szCs w:val="18"/>
                          </w:rPr>
                        </w:pPr>
                      </w:p>
                      <w:p w14:paraId="2347329E" w14:textId="77777777" w:rsidR="008574A7" w:rsidRPr="00D2146B" w:rsidRDefault="008574A7" w:rsidP="0050082D">
                        <w:pPr>
                          <w:spacing w:before="0" w:after="0" w:line="254" w:lineRule="auto"/>
                          <w:rPr>
                            <w:sz w:val="18"/>
                            <w:szCs w:val="18"/>
                          </w:rPr>
                        </w:pPr>
                        <w:r w:rsidRPr="00D2146B">
                          <w:rPr>
                            <w:rFonts w:eastAsia="Calibri"/>
                            <w:color w:val="000000"/>
                            <w:sz w:val="18"/>
                            <w:szCs w:val="18"/>
                          </w:rPr>
                          <w:t> </w:t>
                        </w:r>
                      </w:p>
                      <w:p w14:paraId="7D6DAD56" w14:textId="77777777" w:rsidR="008574A7" w:rsidRPr="00D2146B" w:rsidRDefault="008574A7"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051"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8574A7" w:rsidRPr="00D2146B" w:rsidRDefault="008574A7"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052"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053"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054"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055"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056"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057"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058"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059"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060"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061"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8574A7" w:rsidRPr="00100F82" w:rsidRDefault="008574A7" w:rsidP="00100F82">
                        <w:pPr>
                          <w:spacing w:before="0" w:after="0"/>
                          <w:rPr>
                            <w:sz w:val="18"/>
                            <w:szCs w:val="18"/>
                          </w:rPr>
                        </w:pPr>
                        <w:r w:rsidRPr="00100F82">
                          <w:rPr>
                            <w:sz w:val="18"/>
                            <w:szCs w:val="18"/>
                          </w:rPr>
                          <w:t>auto int i</w:t>
                        </w:r>
                      </w:p>
                      <w:p w14:paraId="5D0A676C" w14:textId="673BC4F3" w:rsidR="008574A7" w:rsidRPr="00100F82" w:rsidRDefault="008574A7" w:rsidP="00100F82">
                        <w:pPr>
                          <w:spacing w:before="0" w:after="0"/>
                          <w:rPr>
                            <w:sz w:val="18"/>
                            <w:szCs w:val="18"/>
                          </w:rPr>
                        </w:pPr>
                        <w:r w:rsidRPr="00100F82">
                          <w:rPr>
                            <w:sz w:val="18"/>
                            <w:szCs w:val="18"/>
                          </w:rPr>
                          <w:t>auto double blockDouble</w:t>
                        </w:r>
                      </w:p>
                      <w:p w14:paraId="5B01AFF6" w14:textId="77777777" w:rsidR="008574A7" w:rsidRDefault="008574A7" w:rsidP="00100F82">
                        <w:pPr>
                          <w:spacing w:before="0" w:after="0" w:line="256" w:lineRule="auto"/>
                          <w:rPr>
                            <w:rFonts w:eastAsia="Calibri"/>
                            <w:color w:val="000000"/>
                            <w:sz w:val="18"/>
                            <w:szCs w:val="18"/>
                          </w:rPr>
                        </w:pPr>
                      </w:p>
                      <w:p w14:paraId="35EF25BA" w14:textId="6D9A7EDC" w:rsidR="008574A7" w:rsidRPr="00D2146B" w:rsidRDefault="008574A7" w:rsidP="00100F82">
                        <w:pPr>
                          <w:spacing w:before="0" w:after="0" w:line="256" w:lineRule="auto"/>
                          <w:rPr>
                            <w:sz w:val="18"/>
                            <w:szCs w:val="18"/>
                          </w:rPr>
                        </w:pPr>
                        <w:r>
                          <w:rPr>
                            <w:rFonts w:eastAsia="Calibri"/>
                            <w:color w:val="000000"/>
                            <w:sz w:val="18"/>
                            <w:szCs w:val="18"/>
                          </w:rPr>
                          <w:t>m_parentTable</w:t>
                        </w:r>
                      </w:p>
                      <w:p w14:paraId="274031CF" w14:textId="32871C06" w:rsidR="008574A7" w:rsidRDefault="008574A7" w:rsidP="006E502C">
                        <w:pPr>
                          <w:spacing w:line="252" w:lineRule="auto"/>
                        </w:pPr>
                      </w:p>
                    </w:txbxContent>
                  </v:textbox>
                </v:shape>
                <v:shape id="Textruta 21" o:spid="_x0000_s1062"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8574A7" w:rsidRDefault="008574A7" w:rsidP="006E502C">
                        <w:pPr>
                          <w:spacing w:line="252" w:lineRule="auto"/>
                          <w:jc w:val="right"/>
                          <w:rPr>
                            <w:sz w:val="24"/>
                            <w:szCs w:val="24"/>
                          </w:rPr>
                        </w:pPr>
                        <w:r>
                          <w:rPr>
                            <w:rFonts w:eastAsia="Calibri"/>
                            <w:color w:val="000000"/>
                            <w:sz w:val="18"/>
                            <w:szCs w:val="18"/>
                          </w:rPr>
                          <w:t>Block 2</w:t>
                        </w:r>
                      </w:p>
                    </w:txbxContent>
                  </v:textbox>
                </v:shape>
                <v:shape id="Textruta 20" o:spid="_x0000_s1063"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8574A7" w:rsidRDefault="008574A7" w:rsidP="00D44BB8">
                        <w:pPr>
                          <w:spacing w:line="252" w:lineRule="auto"/>
                        </w:pPr>
                        <w:r>
                          <w:rPr>
                            <w:rFonts w:eastAsia="Calibri"/>
                            <w:color w:val="000000"/>
                            <w:sz w:val="18"/>
                            <w:szCs w:val="18"/>
                          </w:rPr>
                          <w:t>SymbolTable.CurrentTable</w:t>
                        </w:r>
                      </w:p>
                      <w:p w14:paraId="332537CB" w14:textId="66AB52F1" w:rsidR="008574A7" w:rsidRDefault="008574A7" w:rsidP="00D44BB8">
                        <w:pPr>
                          <w:spacing w:line="252" w:lineRule="auto"/>
                        </w:pPr>
                      </w:p>
                      <w:p w14:paraId="35DA4169" w14:textId="77777777" w:rsidR="008574A7" w:rsidRDefault="008574A7" w:rsidP="00D44BB8">
                        <w:pPr>
                          <w:spacing w:line="252" w:lineRule="auto"/>
                        </w:pPr>
                        <w:r>
                          <w:rPr>
                            <w:rFonts w:eastAsia="Calibri"/>
                            <w:color w:val="000000"/>
                            <w:sz w:val="18"/>
                            <w:szCs w:val="18"/>
                          </w:rPr>
                          <w:t> </w:t>
                        </w:r>
                      </w:p>
                    </w:txbxContent>
                  </v:textbox>
                </v:shape>
                <v:shape id="Rak pilkoppling 448" o:spid="_x0000_s1064"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065"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066"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067"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068"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8574A7" w:rsidRPr="00610E6C" w:rsidRDefault="008574A7"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r>
        <w:rPr>
          <w:rStyle w:val="CodeInText"/>
        </w:rPr>
        <w:t>Main.CurrentTable</w:t>
      </w:r>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lastRenderedPageBreak/>
        <w:t>Parent Table</w:t>
      </w:r>
      <w:r>
        <w:t xml:space="preserve">. Each table has apparent table which </w:t>
      </w:r>
      <w:r>
        <w:rPr>
          <w:rStyle w:val="CodeInText"/>
        </w:rPr>
        <w:t>Main.CurrentTable</w:t>
      </w:r>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enums.</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r>
        <w:t>Scope.cs</w:t>
      </w:r>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r>
        <w:t>SymbolTable.cs</w:t>
      </w:r>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lastRenderedPageBreak/>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The static set holds all static symbols. Note that symbol of static, extern, or typedef storage are not given an offset, since they ar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lastRenderedPageBreak/>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t>We look up the entry list, and if we find another symbol with the same name, we check whether at least one of the symbols is extern. If it is, the symbols shall have equals types. If the new symbols is extern, weare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If there is a sembol in the table with the same name, at least one of the4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isa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fianelly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r>
        <w:rPr>
          <w:rStyle w:val="CodeInText"/>
        </w:rPr>
        <w:t>lookupList</w:t>
      </w:r>
      <w:r>
        <w:t xml:space="preserve"> method searches the current table for a symbol with the given name, while </w:t>
      </w:r>
      <w:r>
        <w:rPr>
          <w:rStyle w:val="CodeInText"/>
        </w:rPr>
        <w:t>lookupSymbol</w:t>
      </w:r>
      <w:r>
        <w:t xml:space="preserve"> searches the table hierarchy recursively upwards by calling </w:t>
      </w:r>
      <w:r>
        <w:rPr>
          <w:rStyle w:val="CodeInText"/>
        </w:rPr>
        <w:t>lookupList</w:t>
      </w:r>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 xml:space="preserve">with an already occupied name. However, in that </w:t>
      </w:r>
      <w:r w:rsidR="00DA68CB">
        <w:rPr>
          <w:highlight w:val="white"/>
        </w:rPr>
        <w:lastRenderedPageBreak/>
        <w:t>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If the neither the old nor the new member is null, we report an error since it is not allowed top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bookmarkStart w:id="257" w:name="_Toc49764380"/>
      <w:r>
        <w:t>The Symbol</w:t>
      </w:r>
      <w:bookmarkEnd w:id="257"/>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58" w:author="Stefan Bjornander" w:date="2015-04-25T18:27:00Z">
        <w:r w:rsidR="00AE29E2">
          <w:t>If the storage specifier is omitted</w:t>
        </w:r>
      </w:ins>
      <w:r w:rsidR="00AE29E2">
        <w:t>,</w:t>
      </w:r>
      <w:ins w:id="259" w:author="Stefan Bjornander" w:date="2015-04-25T18:27:00Z">
        <w:r w:rsidR="00AE29E2">
          <w:t xml:space="preserve"> </w:t>
        </w:r>
      </w:ins>
      <w:r w:rsidR="0077469C">
        <w:t xml:space="preserve">a function becomes extern while </w:t>
      </w:r>
      <w:ins w:id="260" w:author="Stefan Bjornander" w:date="2015-04-25T18:27:00Z">
        <w:r w:rsidR="00AE29E2">
          <w:t xml:space="preserve">a global variable </w:t>
        </w:r>
      </w:ins>
      <w:r w:rsidR="00AE29E2">
        <w:t>becomes</w:t>
      </w:r>
      <w:ins w:id="261" w:author="Stefan Bjornander" w:date="2015-04-25T18:27:00Z">
        <w:r w:rsidR="00AE29E2">
          <w:t xml:space="preserve"> static </w:t>
        </w:r>
      </w:ins>
      <w:r w:rsidR="00B50B44">
        <w:t xml:space="preserve">and </w:t>
      </w:r>
      <w:r w:rsidR="00AE29E2">
        <w:t>a</w:t>
      </w:r>
      <w:ins w:id="262" w:author="Stefan Bjornander" w:date="2015-04-25T18:27:00Z">
        <w:r w:rsidR="00AE29E2">
          <w:t xml:space="preserve"> local variable </w:t>
        </w:r>
      </w:ins>
      <w:r w:rsidR="00AE29E2">
        <w:t>becomes</w:t>
      </w:r>
      <w:ins w:id="263" w:author="Stefan Bjornander" w:date="2015-04-25T18:28:00Z">
        <w:r w:rsidR="00AE29E2">
          <w:t xml:space="preserve"> auto.</w:t>
        </w:r>
      </w:ins>
      <w:r w:rsidR="00AE29E2">
        <w:t xml:space="preserve"> In this book, t</w:t>
      </w:r>
      <w:ins w:id="264"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65" w:author="Stefan Bjornander" w:date="2015-04-25T16:22:00Z"/>
        </w:rPr>
      </w:pPr>
      <w:ins w:id="266" w:author="Stefan Bjornander" w:date="2015-04-25T16:11:00Z">
        <w:r>
          <w:lastRenderedPageBreak/>
          <w:t xml:space="preserve">A symbol can hold the storage </w:t>
        </w:r>
      </w:ins>
      <w:ins w:id="267" w:author="Stefan Bjornander" w:date="2015-04-25T18:26:00Z">
        <w:r>
          <w:rPr>
            <w:rStyle w:val="CodeInText"/>
            <w:rPrChange w:id="268" w:author="Stefan Bjornander" w:date="2015-04-25T18:26:00Z">
              <w:rPr>
                <w:rStyle w:val="CodeInText"/>
                <w:i w:val="0"/>
              </w:rPr>
            </w:rPrChange>
          </w:rPr>
          <w:t>Typedef</w:t>
        </w:r>
        <w:r>
          <w:t xml:space="preserve">, </w:t>
        </w:r>
        <w:r>
          <w:rPr>
            <w:rStyle w:val="CodeInText"/>
            <w:rPrChange w:id="269" w:author="Stefan Bjornander" w:date="2015-04-25T18:26:00Z">
              <w:rPr>
                <w:rStyle w:val="CodeInText"/>
                <w:i w:val="0"/>
              </w:rPr>
            </w:rPrChange>
          </w:rPr>
          <w:t>Static</w:t>
        </w:r>
        <w:r>
          <w:t xml:space="preserve">, </w:t>
        </w:r>
        <w:r>
          <w:rPr>
            <w:rStyle w:val="CodeInText"/>
            <w:rPrChange w:id="270" w:author="Stefan Bjornander" w:date="2015-04-25T18:26:00Z">
              <w:rPr>
                <w:rStyle w:val="CodeInText"/>
                <w:i w:val="0"/>
              </w:rPr>
            </w:rPrChange>
          </w:rPr>
          <w:t>Extern</w:t>
        </w:r>
        <w:r>
          <w:t xml:space="preserve">, </w:t>
        </w:r>
        <w:r>
          <w:rPr>
            <w:rStyle w:val="CodeInText"/>
            <w:rPrChange w:id="271" w:author="Stefan Bjornander" w:date="2015-04-25T18:26:00Z">
              <w:rPr>
                <w:rStyle w:val="CodeInText"/>
                <w:i w:val="0"/>
              </w:rPr>
            </w:rPrChange>
          </w:rPr>
          <w:t>Auto</w:t>
        </w:r>
        <w:r>
          <w:t xml:space="preserve">, and </w:t>
        </w:r>
        <w:r>
          <w:rPr>
            <w:rStyle w:val="CodeInText"/>
            <w:rPrChange w:id="272" w:author="Stefan Bjornander" w:date="2015-04-25T18:26:00Z">
              <w:rPr>
                <w:rStyle w:val="CodeInText"/>
                <w:i w:val="0"/>
              </w:rPr>
            </w:rPrChange>
          </w:rPr>
          <w:t>Register</w:t>
        </w:r>
        <w:r>
          <w:t>.</w:t>
        </w:r>
      </w:ins>
      <w:ins w:id="273" w:author="Stefan Bjornander" w:date="2015-04-25T18:27:00Z">
        <w:r>
          <w:t xml:space="preserve"> If the storage specifier is omitted, a global variable is regarded as static, and a local variable is </w:t>
        </w:r>
      </w:ins>
      <w:ins w:id="274" w:author="Stefan Bjornander" w:date="2015-04-25T18:28:00Z">
        <w:r>
          <w:t>regarded as auto. T</w:t>
        </w:r>
      </w:ins>
      <w:ins w:id="275" w:author="Stefan Bjornander" w:date="2015-04-25T16:11:00Z">
        <w:r>
          <w:t xml:space="preserve">he Register storage has been included for the sake of completeness, but in this book is has no effect. On every occasion, </w:t>
        </w:r>
      </w:ins>
      <w:ins w:id="276" w:author="Stefan Bjornander" w:date="2015-04-25T18:28:00Z">
        <w:r>
          <w:t xml:space="preserve">a </w:t>
        </w:r>
      </w:ins>
      <w:ins w:id="277" w:author="Stefan Bjornander" w:date="2015-04-25T16:12:00Z">
        <w:r>
          <w:t xml:space="preserve">symbol with </w:t>
        </w:r>
      </w:ins>
      <w:ins w:id="278" w:author="Stefan Bjornander" w:date="2015-04-25T16:11:00Z">
        <w:r>
          <w:t xml:space="preserve">the Auto </w:t>
        </w:r>
      </w:ins>
      <w:ins w:id="279" w:author="Stefan Bjornander" w:date="2015-04-25T16:12:00Z">
        <w:r>
          <w:t>or</w:t>
        </w:r>
      </w:ins>
      <w:ins w:id="280" w:author="Stefan Bjornander" w:date="2015-04-25T16:11:00Z">
        <w:r>
          <w:t xml:space="preserve"> Register storage are </w:t>
        </w:r>
      </w:ins>
      <w:ins w:id="281" w:author="Stefan Bjornander" w:date="2015-04-25T16:12:00Z">
        <w:r>
          <w:t>treated equally.</w:t>
        </w:r>
      </w:ins>
      <w:ins w:id="282" w:author="Stefan Bjornander" w:date="2015-04-25T18:29:00Z">
        <w:r>
          <w:t xml:space="preserve"> </w:t>
        </w:r>
      </w:ins>
      <w:ins w:id="283" w:author="Stefan Bjornander" w:date="2015-04-25T18:28:00Z">
        <w:r>
          <w:t>Moreover, a symbol has a name, type, and potential value.</w:t>
        </w:r>
      </w:ins>
    </w:p>
    <w:p w14:paraId="1C23288D" w14:textId="570C4CCB" w:rsidR="00B175A2" w:rsidRDefault="00B175A2" w:rsidP="00B175A2">
      <w:pPr>
        <w:pStyle w:val="CodeHeader"/>
        <w:rPr>
          <w:highlight w:val="white"/>
        </w:rPr>
      </w:pPr>
      <w:r>
        <w:rPr>
          <w:highlight w:val="white"/>
        </w:rPr>
        <w:t>Storage.cs</w:t>
      </w:r>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84" w:author="Stefan Bjornander" w:date="2015-04-25T18:27:00Z">
        <w:r>
          <w:t xml:space="preserve">If the storage specifier is omitted a global variable is regarded as static and a local variable is </w:t>
        </w:r>
      </w:ins>
      <w:ins w:id="285" w:author="Stefan Bjornander" w:date="2015-04-25T18:28:00Z">
        <w:r>
          <w:t>regarded as auto.</w:t>
        </w:r>
      </w:ins>
      <w:r>
        <w:t xml:space="preserve"> In this book, t</w:t>
      </w:r>
      <w:ins w:id="286"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In case of the address, arrow, or index operator the address symbol is the dereferred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87" w:author="Stefan Bjornander" w:date="2015-04-25T10:11:00Z">
            <w:rPr>
              <w:rStyle w:val="CodeInText"/>
              <w:i w:val="0"/>
            </w:rPr>
          </w:rPrChange>
        </w:rPr>
        <w:t>typedef</w:t>
      </w:r>
      <w:r>
        <w:t>, in the table.</w:t>
      </w:r>
      <w:ins w:id="288" w:author="Stefan Bjornander" w:date="2015-04-25T10:11:00Z">
        <w:r>
          <w:t xml:space="preserve"> In some compiler technique </w:t>
        </w:r>
      </w:ins>
      <w:r w:rsidR="00440B10">
        <w:t>textbooks,</w:t>
      </w:r>
      <w:ins w:id="289" w:author="Stefan Bjornander" w:date="2015-04-25T10:11:00Z">
        <w:r>
          <w:t xml:space="preserve"> the table is called</w:t>
        </w:r>
      </w:ins>
      <w:ins w:id="290" w:author="Stefan Bjornander" w:date="2015-04-25T10:14:00Z">
        <w:r>
          <w:t xml:space="preserve"> the </w:t>
        </w:r>
        <w:r>
          <w:rPr>
            <w:rStyle w:val="CodeInText"/>
            <w:rPrChange w:id="291"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r>
        <w:t>Symbol.cs</w:t>
      </w:r>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lastRenderedPageBreak/>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When dereferencing a symbol with the derefernce,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lastRenderedPageBreak/>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lastRenderedPageBreak/>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lastRenderedPageBreak/>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lastRenderedPageBreak/>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lastRenderedPageBreak/>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bookmarkStart w:id="292" w:name="_Toc49764381"/>
      <w:r>
        <w:lastRenderedPageBreak/>
        <w:t>The Type System</w:t>
      </w:r>
      <w:bookmarkEnd w:id="292"/>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r>
        <w:rPr>
          <w:rStyle w:val="CodeInText"/>
        </w:rPr>
        <w:t>enum</w:t>
      </w:r>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93" w:author="Stefan Bjornander" w:date="2015-04-25T10:17:00Z">
          <w:pPr>
            <w:pStyle w:val="Rubrik2"/>
          </w:pPr>
        </w:pPrChange>
      </w:pPr>
      <w:ins w:id="294" w:author="Stefan Bjornander" w:date="2015-04-25T10:17:00Z">
        <w:r>
          <w:t xml:space="preserve">The </w:t>
        </w:r>
        <w:r>
          <w:rPr>
            <w:rStyle w:val="CodeInText"/>
          </w:rPr>
          <w:t>Type</w:t>
        </w:r>
        <w:r>
          <w:t xml:space="preserve"> class hold information about a type. The </w:t>
        </w:r>
      </w:ins>
      <w:ins w:id="295" w:author="Stefan Bjornander" w:date="2015-04-25T10:18:00Z">
        <w:r>
          <w:t xml:space="preserve">default </w:t>
        </w:r>
      </w:ins>
      <w:ins w:id="296" w:author="Stefan Bjornander" w:date="2015-04-25T10:17:00Z">
        <w:r>
          <w:t xml:space="preserve">constructor </w:t>
        </w:r>
      </w:ins>
      <w:ins w:id="297" w:author="Stefan Bjornander" w:date="2015-04-25T10:18:00Z">
        <w:r>
          <w:t xml:space="preserve">is </w:t>
        </w:r>
      </w:ins>
      <w:ins w:id="298" w:author="Stefan Bjornander" w:date="2015-04-25T10:17:00Z">
        <w:r>
          <w:t>private</w:t>
        </w:r>
      </w:ins>
      <w:ins w:id="299" w:author="Stefan Bjornander" w:date="2015-04-25T10:18:00Z">
        <w:r>
          <w:t>, which makes it impossible to</w:t>
        </w:r>
      </w:ins>
      <w:ins w:id="300" w:author="Stefan Bjornander" w:date="2015-04-25T10:21:00Z">
        <w:r>
          <w:t xml:space="preserve"> explicitly</w:t>
        </w:r>
      </w:ins>
      <w:ins w:id="301" w:author="Stefan Bjornander" w:date="2015-04-25T10:18:00Z">
        <w:r>
          <w:t xml:space="preserve"> </w:t>
        </w:r>
      </w:ins>
      <w:ins w:id="302" w:author="Stefan Bjornander" w:date="2015-04-25T10:21:00Z">
        <w:r>
          <w:t xml:space="preserve">create type objects. </w:t>
        </w:r>
      </w:ins>
      <w:ins w:id="303" w:author="Stefan Bjornander" w:date="2015-04-25T10:25:00Z">
        <w:r>
          <w:t>Instead</w:t>
        </w:r>
      </w:ins>
      <w:ins w:id="304" w:author="Stefan Bjornander" w:date="2015-04-25T10:21:00Z">
        <w:r>
          <w:t xml:space="preserve">, </w:t>
        </w:r>
      </w:ins>
      <w:ins w:id="305" w:author="Stefan Bjornander" w:date="2015-04-25T10:25:00Z">
        <w:r>
          <w:t xml:space="preserve">there is a series of static </w:t>
        </w:r>
      </w:ins>
      <w:r>
        <w:rPr>
          <w:rStyle w:val="CodeInText0"/>
        </w:rPr>
        <w:t>create</w:t>
      </w:r>
      <w:r>
        <w:t>-</w:t>
      </w:r>
      <w:ins w:id="306" w:author="Stefan Bjornander" w:date="2015-04-25T10:25:00Z">
        <w:r>
          <w:t xml:space="preserve">methods that create and return a </w:t>
        </w:r>
      </w:ins>
      <w:r>
        <w:t>T</w:t>
      </w:r>
      <w:ins w:id="307"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r>
        <w:t>Sort.cs</w:t>
      </w:r>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r>
        <w:t>Type.cs</w:t>
      </w:r>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308" w:author="Stefan Bjornander" w:date="2015-04-25T10:33:00Z"/>
          <w:color w:val="auto"/>
        </w:rPr>
        <w:pPrChange w:id="309"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310" w:author="Stefan Bjornander" w:date="2015-04-25T10:40:00Z">
          <w:pPr>
            <w:pStyle w:val="Rubrik3"/>
          </w:pPr>
        </w:pPrChange>
      </w:pPr>
      <w:ins w:id="311" w:author="Stefan Bjornander" w:date="2015-04-25T10:41:00Z">
        <w:r>
          <w:t>Contrary</w:t>
        </w:r>
      </w:ins>
      <w:ins w:id="312" w:author="Stefan Bjornander" w:date="2015-04-25T10:40:00Z">
        <w:r>
          <w:t xml:space="preserve"> to some other languages, there is no logical type in C. </w:t>
        </w:r>
      </w:ins>
      <w:ins w:id="313" w:author="Stefan Bjornander" w:date="2015-04-25T10:41:00Z">
        <w:r>
          <w:t xml:space="preserve">However, as C applies </w:t>
        </w:r>
        <w:r>
          <w:rPr>
            <w:rStyle w:val="CodeInText"/>
          </w:rPr>
          <w:t>lazy evaluation</w:t>
        </w:r>
        <w:r>
          <w:t>, we need a logical type.</w:t>
        </w:r>
      </w:ins>
      <w:r>
        <w:t xml:space="preserve"> Lazy evaluation </w:t>
      </w:r>
      <w:ins w:id="314"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315" w:author="Stefan Bjornander" w:date="2015-04-25T10:42:00Z">
        <w:r>
          <w:t>The</w:t>
        </w:r>
      </w:ins>
      <w:r>
        <w:t xml:space="preserve"> logical</w:t>
      </w:r>
      <w:ins w:id="316" w:author="Stefan Bjornander" w:date="2015-04-25T10:42:00Z">
        <w:r>
          <w:t xml:space="preserve"> type holds the </w:t>
        </w:r>
      </w:ins>
      <w:ins w:id="317" w:author="Stefan Bjornander" w:date="2015-04-25T10:43:00Z">
        <w:r>
          <w:t xml:space="preserve">two </w:t>
        </w:r>
      </w:ins>
      <w:ins w:id="318" w:author="Stefan Bjornander" w:date="2015-04-25T10:42:00Z">
        <w:r>
          <w:t xml:space="preserve">sets </w:t>
        </w:r>
        <w:r>
          <w:rPr>
            <w:rStyle w:val="CodeInText"/>
            <w:color w:val="auto"/>
            <w:rPrChange w:id="319" w:author="Stefan Bjornander" w:date="2015-04-25T10:42:00Z">
              <w:rPr>
                <w:rStyle w:val="CodeInText"/>
                <w:b w:val="0"/>
                <w:i w:val="0"/>
              </w:rPr>
            </w:rPrChange>
          </w:rPr>
          <w:t>m_trueSet</w:t>
        </w:r>
        <w:r>
          <w:t xml:space="preserve"> and </w:t>
        </w:r>
        <w:r>
          <w:rPr>
            <w:rStyle w:val="CodeInText"/>
            <w:color w:val="auto"/>
            <w:rPrChange w:id="320" w:author="Stefan Bjornander" w:date="2015-04-25T10:42:00Z">
              <w:rPr>
                <w:rStyle w:val="CodeInText"/>
                <w:b w:val="0"/>
                <w:i w:val="0"/>
              </w:rPr>
            </w:rPrChange>
          </w:rPr>
          <w:t>m_falseSet</w:t>
        </w:r>
        <w:r>
          <w:t xml:space="preserve">, which hold </w:t>
        </w:r>
      </w:ins>
      <w:ins w:id="321" w:author="Stefan Bjornander" w:date="2015-04-25T10:43:00Z">
        <w:r>
          <w:t>middle code address</w:t>
        </w:r>
      </w:ins>
      <w:ins w:id="322" w:author="Stefan Bjornander" w:date="2015-04-25T10:44:00Z">
        <w:r>
          <w:t>es</w:t>
        </w:r>
      </w:ins>
      <w:ins w:id="323" w:author="Stefan Bjornander" w:date="2015-04-25T10:43:00Z">
        <w:r>
          <w:t xml:space="preserve"> to jumps </w:t>
        </w:r>
      </w:ins>
      <w:r>
        <w:t>instructions that</w:t>
      </w:r>
      <w:ins w:id="324" w:author="Stefan Bjornander" w:date="2015-04-25T10:44:00Z">
        <w:r>
          <w:t xml:space="preserve"> will later be filled with the address</w:t>
        </w:r>
      </w:ins>
      <w:r>
        <w:t>es</w:t>
      </w:r>
      <w:ins w:id="325" w:author="Stefan Bjornander" w:date="2015-04-25T10:44:00Z">
        <w:r>
          <w:t xml:space="preserve"> to jump </w:t>
        </w:r>
      </w:ins>
      <w:r>
        <w:t xml:space="preserve">to </w:t>
      </w:r>
      <w:ins w:id="326"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327" w:author="Stefan Bjornander" w:date="2015-04-25T10:39:00Z">
          <w:pPr>
            <w:pStyle w:val="Rubrik3"/>
            <w:tabs>
              <w:tab w:val="num" w:pos="360"/>
            </w:tabs>
          </w:pPr>
        </w:pPrChange>
      </w:pPr>
      <w:ins w:id="328" w:author="Stefan Bjornander" w:date="2015-04-25T10:39:00Z">
        <w:r>
          <w:t>The bi</w:t>
        </w:r>
      </w:ins>
      <w:r>
        <w:t>t</w:t>
      </w:r>
      <w:ins w:id="329" w:author="Stefan Bjornander" w:date="2015-04-25T10:39:00Z">
        <w:r>
          <w:t xml:space="preserve">field type is basically an integral type, with the addition of the bitfield mask that is used </w:t>
        </w:r>
      </w:ins>
      <w:ins w:id="330" w:author="Stefan Bjornander" w:date="2015-04-25T10:40:00Z">
        <w:r>
          <w:t>when a bitfield variable is assigned a value to set the unused bits to zero.</w:t>
        </w:r>
      </w:ins>
      <w:ins w:id="331"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332" w:author="Stefan Bjornander" w:date="2015-04-25T10:59:00Z">
          <w:pPr>
            <w:pStyle w:val="Rubrik3"/>
          </w:pPr>
        </w:pPrChange>
      </w:pPr>
      <w:ins w:id="333" w:author="Stefan Bjornander" w:date="2015-04-25T11:02:00Z">
        <w:r>
          <w:t xml:space="preserve">The type pointed at is null when the type is created, it will later be set by the </w:t>
        </w:r>
      </w:ins>
      <w:r>
        <w:t>declarator</w:t>
      </w:r>
      <w:ins w:id="334" w:author="Stefan Bjornander" w:date="2015-04-25T11:02:00Z">
        <w:r>
          <w:t xml:space="preserve"> type.</w:t>
        </w:r>
      </w:ins>
      <w:ins w:id="335"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r w:rsidR="00474C04" w:rsidRPr="00953F11">
        <w:rPr>
          <w:rStyle w:val="KeyWord0"/>
          <w:highlight w:val="white"/>
        </w:rPr>
        <w:t>Sort</w:t>
      </w:r>
      <w:r w:rsidR="00474C04">
        <w:rPr>
          <w:highlight w:val="white"/>
        </w:rPr>
        <w:t>.</w:t>
      </w:r>
      <w:r w:rsidR="00474C04" w:rsidRPr="00953F11">
        <w:rPr>
          <w:rStyle w:val="KeyWord0"/>
          <w:highlight w:val="white"/>
        </w:rPr>
        <w:t>Pointer</w:t>
      </w:r>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336" w:author="Stefan Bjornander" w:date="2015-04-25T11:00:00Z">
          <w:pPr>
            <w:pStyle w:val="Rubrik3"/>
          </w:pPr>
        </w:pPrChange>
      </w:pPr>
      <w:ins w:id="337" w:author="Stefan Bjornander" w:date="2015-04-25T11:00:00Z">
        <w:r>
          <w:t>The array size can be zero, when the type is created. In that case it will later be set by the length of its ini</w:t>
        </w:r>
      </w:ins>
      <w:ins w:id="338" w:author="Stefan Bjornander" w:date="2015-04-25T11:01:00Z">
        <w:r>
          <w:t xml:space="preserve">tialization </w:t>
        </w:r>
      </w:ins>
      <w:ins w:id="339"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340" w:author="Stefan Bjornander" w:date="2015-04-25T11:04:00Z">
          <w:pPr>
            <w:pStyle w:val="Rubrik3"/>
          </w:pPr>
        </w:pPrChange>
      </w:pPr>
      <w:ins w:id="341"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r>
        <w:rPr>
          <w:highlight w:val="white"/>
        </w:rPr>
        <w:t>Som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r>
        <w:rPr>
          <w:rStyle w:val="CodeInText0"/>
        </w:rPr>
        <w:t>m_hasTag</w:t>
      </w:r>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342" w:author="Stefan Bjornander" w:date="2015-04-25T10:38:00Z">
          <w:pPr>
            <w:pStyle w:val="Rubrik3"/>
          </w:pPr>
        </w:pPrChange>
      </w:pPr>
      <w:ins w:id="343" w:author="Stefan Bjornander" w:date="2015-04-25T10:38:00Z">
        <w:r>
          <w:t>The enumeration type (</w:t>
        </w:r>
        <w:r>
          <w:rPr>
            <w:rStyle w:val="CodeInText"/>
            <w:color w:val="auto"/>
            <w:rPrChange w:id="344" w:author="Stefan Bjornander" w:date="2015-04-25T10:38:00Z">
              <w:rPr>
                <w:rStyle w:val="CodeInText"/>
                <w:b w:val="0"/>
                <w:i w:val="0"/>
              </w:rPr>
            </w:rPrChange>
          </w:rPr>
          <w:t>enum</w:t>
        </w:r>
        <w:r>
          <w:t xml:space="preserve">) is stored as an assigned integer. However, the </w:t>
        </w:r>
        <w:r>
          <w:rPr>
            <w:rStyle w:val="CodeInText"/>
          </w:rPr>
          <w:t>Specifi</w:t>
        </w:r>
      </w:ins>
      <w:r>
        <w:rPr>
          <w:rStyle w:val="CodeInText"/>
        </w:rPr>
        <w:t>er</w:t>
      </w:r>
      <w:ins w:id="345"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346" w:author="Stefan Bjornander" w:date="2015-04-25T10:38:00Z">
        <w:r>
          <w:t xml:space="preserve">needs to know if the type is enum </w:t>
        </w:r>
      </w:ins>
      <w:r>
        <w:t>to</w:t>
      </w:r>
      <w:ins w:id="347" w:author="Stefan Bjornander" w:date="2015-04-25T10:38:00Z">
        <w:r>
          <w:t xml:space="preserve"> initialize its value. </w:t>
        </w:r>
      </w:ins>
      <w:r>
        <w:t>Therefore,</w:t>
      </w:r>
      <w:ins w:id="348" w:author="Stefan Bjornander" w:date="2015-04-25T10:38:00Z">
        <w:r>
          <w:t xml:space="preserve"> we add the </w:t>
        </w:r>
        <w:r>
          <w:rPr>
            <w:rStyle w:val="CodeInText"/>
            <w:color w:val="auto"/>
            <w:rPrChange w:id="349" w:author="Stefan Bjornander" w:date="2015-04-25T10:39:00Z">
              <w:rPr>
                <w:rStyle w:val="CodeInText"/>
                <w:b w:val="0"/>
                <w:i w:val="0"/>
              </w:rPr>
            </w:rPrChange>
          </w:rPr>
          <w:t>m_enum</w:t>
        </w:r>
        <w:r>
          <w:t xml:space="preserve"> field and the </w:t>
        </w:r>
      </w:ins>
      <w:r>
        <w:rPr>
          <w:rStyle w:val="CodeInText"/>
        </w:rPr>
        <w:t>isEnumeration</w:t>
      </w:r>
      <w:ins w:id="350"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351" w:author="Stefan Bjornander" w:date="2015-04-25T11:15:00Z"/>
        </w:rPr>
        <w:pPrChange w:id="352" w:author="Stefan Bjornander" w:date="2015-04-25T14:54:00Z">
          <w:pPr>
            <w:pStyle w:val="Rubrik3"/>
          </w:pPr>
        </w:pPrChange>
      </w:pPr>
      <w:ins w:id="353" w:author="Stefan Bjornander" w:date="2015-04-25T14:54:00Z">
        <w:r>
          <w:t xml:space="preserve">Each type has a size, even though void </w:t>
        </w:r>
      </w:ins>
      <w:ins w:id="354" w:author="Stefan Bjornander" w:date="2015-04-25T16:04:00Z">
        <w:r>
          <w:t>and</w:t>
        </w:r>
      </w:ins>
      <w:ins w:id="355" w:author="Stefan Bjornander" w:date="2015-04-25T14:54:00Z">
        <w:r>
          <w:t xml:space="preserve"> function ha</w:t>
        </w:r>
      </w:ins>
      <w:ins w:id="356" w:author="Stefan Bjornander" w:date="2015-04-25T16:04:00Z">
        <w:r>
          <w:t>ve</w:t>
        </w:r>
      </w:ins>
      <w:ins w:id="357" w:author="Stefan Bjornander" w:date="2015-04-25T14:54:00Z">
        <w:r>
          <w:t xml:space="preserve"> size zero. The size of an array is its size times the size of its type</w:t>
        </w:r>
      </w:ins>
      <w:ins w:id="358" w:author="Stefan Bjornander" w:date="2015-04-25T14:55:00Z">
        <w:r>
          <w:t xml:space="preserve">, the size of a struct is the sum of the sizes of its members, and the size of a union is the size of its </w:t>
        </w:r>
      </w:ins>
      <w:ins w:id="359" w:author="Stefan Bjornander" w:date="2015-04-25T16:04:00Z">
        <w:r>
          <w:t>largest</w:t>
        </w:r>
      </w:ins>
      <w:ins w:id="360" w:author="Stefan Bjornander" w:date="2015-04-25T14:55:00Z">
        <w:r>
          <w:t xml:space="preserve"> member. Not</w:t>
        </w:r>
      </w:ins>
      <w:ins w:id="361" w:author="Stefan Bjornander" w:date="2015-04-25T16:04:00Z">
        <w:r>
          <w:t>e</w:t>
        </w:r>
      </w:ins>
      <w:ins w:id="362"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63" w:author="Stefan Bjornander" w:date="2015-04-25T11:37:00Z">
        <w:r>
          <w:t xml:space="preserve">It is possible to define an array without </w:t>
        </w:r>
      </w:ins>
      <w:ins w:id="364" w:author="Stefan Bjornander" w:date="2015-04-25T11:38:00Z">
        <w:r>
          <w:rPr>
            <w:noProof/>
          </w:rPr>
          <w:t xml:space="preserve">stating its size, </w:t>
        </w:r>
      </w:ins>
      <w:ins w:id="365" w:author="Stefan Bjornander" w:date="2015-04-25T14:31:00Z">
        <w:r>
          <w:rPr>
            <w:noProof/>
          </w:rPr>
          <w:t>in which case the array is given the size zero. I</w:t>
        </w:r>
      </w:ins>
      <w:ins w:id="366" w:author="Stefan Bjornander" w:date="2015-04-25T11:38:00Z">
        <w:r>
          <w:rPr>
            <w:noProof/>
          </w:rPr>
          <w:t>n that case</w:t>
        </w:r>
      </w:ins>
      <w:ins w:id="367" w:author="Stefan Bjornander" w:date="2015-04-25T14:31:00Z">
        <w:r>
          <w:rPr>
            <w:noProof/>
          </w:rPr>
          <w:t>,</w:t>
        </w:r>
      </w:ins>
      <w:ins w:id="368" w:author="Stefan Bjornander" w:date="2015-04-25T11:38:00Z">
        <w:r>
          <w:rPr>
            <w:noProof/>
          </w:rPr>
          <w:t xml:space="preserve"> </w:t>
        </w:r>
      </w:ins>
      <w:ins w:id="369" w:author="Stefan Bjornander" w:date="2015-04-25T14:31:00Z">
        <w:r>
          <w:rPr>
            <w:noProof/>
          </w:rPr>
          <w:t>the</w:t>
        </w:r>
      </w:ins>
      <w:ins w:id="370" w:author="Stefan Bjornander" w:date="2015-04-25T11:38:00Z">
        <w:r>
          <w:rPr>
            <w:noProof/>
          </w:rPr>
          <w:t xml:space="preserve"> </w:t>
        </w:r>
      </w:ins>
      <w:ins w:id="371" w:author="Stefan Bjornander" w:date="2015-04-25T14:31:00Z">
        <w:r>
          <w:rPr>
            <w:noProof/>
          </w:rPr>
          <w:t xml:space="preserve">array </w:t>
        </w:r>
      </w:ins>
      <w:ins w:id="372" w:author="Stefan Bjornander" w:date="2015-04-25T11:38:00Z">
        <w:r>
          <w:rPr>
            <w:noProof/>
          </w:rPr>
          <w:t xml:space="preserve">size must be determined by the size of its initialization list. </w:t>
        </w:r>
      </w:ins>
      <w:ins w:id="373" w:author="Stefan Bjornander" w:date="2015-04-25T11:39:00Z">
        <w:r>
          <w:rPr>
            <w:noProof/>
          </w:rPr>
          <w:t xml:space="preserve">However, if the </w:t>
        </w:r>
      </w:ins>
      <w:ins w:id="374" w:author="Stefan Bjornander" w:date="2015-04-25T11:40:00Z">
        <w:r>
          <w:rPr>
            <w:noProof/>
          </w:rPr>
          <w:t xml:space="preserve">array </w:t>
        </w:r>
      </w:ins>
      <w:ins w:id="375" w:author="Stefan Bjornander" w:date="2015-04-25T11:39:00Z">
        <w:r>
          <w:rPr>
            <w:noProof/>
          </w:rPr>
          <w:t xml:space="preserve">definition </w:t>
        </w:r>
      </w:ins>
      <w:ins w:id="376" w:author="Stefan Bjornander" w:date="2015-04-25T11:40:00Z">
        <w:r>
          <w:rPr>
            <w:noProof/>
          </w:rPr>
          <w:t>lacks</w:t>
        </w:r>
      </w:ins>
      <w:ins w:id="377" w:author="Stefan Bjornander" w:date="2015-04-25T11:39:00Z">
        <w:r>
          <w:rPr>
            <w:noProof/>
          </w:rPr>
          <w:t xml:space="preserve"> an initialization list</w:t>
        </w:r>
      </w:ins>
      <w:ins w:id="378" w:author="Stefan Bjornander" w:date="2015-04-25T11:40:00Z">
        <w:r>
          <w:rPr>
            <w:noProof/>
          </w:rPr>
          <w:t xml:space="preserve">, the array </w:t>
        </w:r>
      </w:ins>
      <w:ins w:id="379" w:author="Stefan Bjornander" w:date="2015-04-25T14:31:00Z">
        <w:r>
          <w:rPr>
            <w:noProof/>
          </w:rPr>
          <w:t xml:space="preserve">keeps the size zero and is considered </w:t>
        </w:r>
      </w:ins>
      <w:ins w:id="380" w:author="Stefan Bjornander" w:date="2015-04-25T11:40:00Z">
        <w:r>
          <w:rPr>
            <w:noProof/>
          </w:rPr>
          <w:t>incomplete</w:t>
        </w:r>
      </w:ins>
      <w:ins w:id="381" w:author="Stefan Bjornander" w:date="2015-04-25T11:39:00Z">
        <w:r>
          <w:rPr>
            <w:noProof/>
          </w:rPr>
          <w:t>.</w:t>
        </w:r>
      </w:ins>
      <w:ins w:id="382" w:author="Stefan Bjornander" w:date="2015-04-25T14:30:00Z">
        <w:r>
          <w:rPr>
            <w:noProof/>
          </w:rPr>
          <w:t xml:space="preserve"> In the same</w:t>
        </w:r>
      </w:ins>
      <w:ins w:id="383" w:author="Stefan Bjornander" w:date="2015-04-25T14:33:00Z">
        <w:r>
          <w:rPr>
            <w:noProof/>
          </w:rPr>
          <w:t xml:space="preserve"> way</w:t>
        </w:r>
      </w:ins>
      <w:ins w:id="384" w:author="Stefan Bjornander" w:date="2015-04-25T14:30:00Z">
        <w:r>
          <w:rPr>
            <w:noProof/>
          </w:rPr>
          <w:t xml:space="preserve">, it is possible to define only the </w:t>
        </w:r>
      </w:ins>
      <w:ins w:id="385" w:author="Stefan Bjornander" w:date="2015-04-25T14:32:00Z">
        <w:r>
          <w:rPr>
            <w:noProof/>
          </w:rPr>
          <w:t>n</w:t>
        </w:r>
      </w:ins>
      <w:ins w:id="386" w:author="Stefan Bjornander" w:date="2015-04-25T14:33:00Z">
        <w:r>
          <w:rPr>
            <w:noProof/>
          </w:rPr>
          <w:t>ame tag</w:t>
        </w:r>
      </w:ins>
      <w:ins w:id="387" w:author="Stefan Bjornander" w:date="2015-04-25T14:30:00Z">
        <w:r>
          <w:rPr>
            <w:noProof/>
          </w:rPr>
          <w:t xml:space="preserve"> of a struct</w:t>
        </w:r>
      </w:ins>
      <w:ins w:id="388" w:author="Stefan Bjornander" w:date="2015-04-25T14:33:00Z">
        <w:r>
          <w:rPr>
            <w:noProof/>
          </w:rPr>
          <w:t xml:space="preserve"> or union</w:t>
        </w:r>
      </w:ins>
      <w:ins w:id="389" w:author="Stefan Bjornander" w:date="2015-04-25T14:30:00Z">
        <w:r>
          <w:rPr>
            <w:noProof/>
          </w:rPr>
          <w:t xml:space="preserve">, with its </w:t>
        </w:r>
      </w:ins>
      <w:ins w:id="390" w:author="Stefan Bjornander" w:date="2015-04-25T14:33:00Z">
        <w:r>
          <w:rPr>
            <w:noProof/>
          </w:rPr>
          <w:t xml:space="preserve">member </w:t>
        </w:r>
      </w:ins>
      <w:r>
        <w:rPr>
          <w:noProof/>
        </w:rPr>
        <w:t>map</w:t>
      </w:r>
      <w:ins w:id="391" w:author="Stefan Bjornander" w:date="2015-04-25T14:33:00Z">
        <w:r>
          <w:rPr>
            <w:noProof/>
          </w:rPr>
          <w:t xml:space="preserve"> </w:t>
        </w:r>
      </w:ins>
      <w:ins w:id="392" w:author="Stefan Bjornander" w:date="2015-04-25T14:30:00Z">
        <w:r>
          <w:rPr>
            <w:noProof/>
          </w:rPr>
          <w:t xml:space="preserve">to be defined later. </w:t>
        </w:r>
      </w:ins>
      <w:ins w:id="393" w:author="Stefan Bjornander" w:date="2015-04-25T14:32:00Z">
        <w:r>
          <w:rPr>
            <w:noProof/>
          </w:rPr>
          <w:t xml:space="preserve">In that case, the member </w:t>
        </w:r>
      </w:ins>
      <w:r>
        <w:rPr>
          <w:noProof/>
        </w:rPr>
        <w:t>map</w:t>
      </w:r>
      <w:ins w:id="394" w:author="Stefan Bjornander" w:date="2015-04-25T14:32:00Z">
        <w:r>
          <w:rPr>
            <w:noProof/>
          </w:rPr>
          <w:t xml:space="preserve"> is given the value null, which is keep if the </w:t>
        </w:r>
      </w:ins>
      <w:ins w:id="395" w:author="Stefan Bjornander" w:date="2015-04-25T14:33:00Z">
        <w:r>
          <w:rPr>
            <w:noProof/>
          </w:rPr>
          <w:t xml:space="preserve">member </w:t>
        </w:r>
      </w:ins>
      <w:r>
        <w:rPr>
          <w:noProof/>
        </w:rPr>
        <w:t>map</w:t>
      </w:r>
      <w:ins w:id="396" w:author="Stefan Bjornander" w:date="2015-04-25T14:33:00Z">
        <w:r>
          <w:rPr>
            <w:noProof/>
          </w:rPr>
          <w:t xml:space="preserve"> is n</w:t>
        </w:r>
      </w:ins>
      <w:r>
        <w:rPr>
          <w:noProof/>
        </w:rPr>
        <w:t>ot</w:t>
      </w:r>
      <w:ins w:id="397" w:author="Stefan Bjornander" w:date="2015-04-25T14:33:00Z">
        <w:r>
          <w:rPr>
            <w:noProof/>
          </w:rPr>
          <w:t xml:space="preserve"> defined, and the struct or union is consider incomplete.</w:t>
        </w:r>
      </w:ins>
      <w:ins w:id="398" w:author="Stefan Bjornander" w:date="2015-04-25T14:34:00Z">
        <w:r>
          <w:rPr>
            <w:noProof/>
          </w:rPr>
          <w:t xml:space="preserve"> Variables can only have complete types, and the pointer type, array type or function return type must be </w:t>
        </w:r>
      </w:ins>
      <w:r>
        <w:rPr>
          <w:noProof/>
        </w:rPr>
        <w:t xml:space="preserve">also </w:t>
      </w:r>
      <w:ins w:id="399" w:author="Stefan Bjornander" w:date="2015-04-25T14:34:00Z">
        <w:r>
          <w:rPr>
            <w:noProof/>
          </w:rPr>
          <w:t>complete.</w:t>
        </w:r>
      </w:ins>
    </w:p>
    <w:p w14:paraId="0A824C79" w14:textId="193B0AA9" w:rsidR="00EE55D9" w:rsidRDefault="00EE55D9" w:rsidP="00EE55D9">
      <w:r>
        <w:t xml:space="preserve">XXX </w:t>
      </w:r>
      <w:ins w:id="400" w:author="Stefan Bjornander" w:date="2015-04-25T11:37:00Z">
        <w:r>
          <w:t xml:space="preserve">It is possible to define an array without </w:t>
        </w:r>
      </w:ins>
      <w:ins w:id="401" w:author="Stefan Bjornander" w:date="2015-04-25T11:38:00Z">
        <w:r>
          <w:t xml:space="preserve">stating its size, </w:t>
        </w:r>
      </w:ins>
      <w:ins w:id="402" w:author="Stefan Bjornander" w:date="2015-04-25T14:31:00Z">
        <w:r>
          <w:t>in which case the array is given the size zero. I</w:t>
        </w:r>
      </w:ins>
      <w:ins w:id="403" w:author="Stefan Bjornander" w:date="2015-04-25T11:38:00Z">
        <w:r>
          <w:t>n that case</w:t>
        </w:r>
      </w:ins>
      <w:ins w:id="404" w:author="Stefan Bjornander" w:date="2015-04-25T14:31:00Z">
        <w:r>
          <w:t>,</w:t>
        </w:r>
      </w:ins>
      <w:ins w:id="405" w:author="Stefan Bjornander" w:date="2015-04-25T11:38:00Z">
        <w:r>
          <w:t xml:space="preserve"> </w:t>
        </w:r>
      </w:ins>
      <w:ins w:id="406" w:author="Stefan Bjornander" w:date="2015-04-25T14:31:00Z">
        <w:r>
          <w:t>the</w:t>
        </w:r>
      </w:ins>
      <w:ins w:id="407" w:author="Stefan Bjornander" w:date="2015-04-25T11:38:00Z">
        <w:r>
          <w:t xml:space="preserve"> </w:t>
        </w:r>
      </w:ins>
      <w:ins w:id="408" w:author="Stefan Bjornander" w:date="2015-04-25T14:31:00Z">
        <w:r>
          <w:t xml:space="preserve">array </w:t>
        </w:r>
      </w:ins>
      <w:ins w:id="409" w:author="Stefan Bjornander" w:date="2015-04-25T11:38:00Z">
        <w:r>
          <w:t xml:space="preserve">size must be determined by the size of its </w:t>
        </w:r>
      </w:ins>
      <w:r>
        <w:t>initialization</w:t>
      </w:r>
      <w:ins w:id="410" w:author="Stefan Bjornander" w:date="2015-04-25T11:38:00Z">
        <w:r>
          <w:t xml:space="preserve"> list. </w:t>
        </w:r>
      </w:ins>
      <w:ins w:id="411" w:author="Stefan Bjornander" w:date="2015-04-25T11:39:00Z">
        <w:r>
          <w:t xml:space="preserve">However, if the </w:t>
        </w:r>
      </w:ins>
      <w:ins w:id="412" w:author="Stefan Bjornander" w:date="2015-04-25T11:40:00Z">
        <w:r>
          <w:t xml:space="preserve">array </w:t>
        </w:r>
      </w:ins>
      <w:r>
        <w:t>definition</w:t>
      </w:r>
      <w:ins w:id="413" w:author="Stefan Bjornander" w:date="2015-04-25T11:39:00Z">
        <w:r>
          <w:t xml:space="preserve"> </w:t>
        </w:r>
      </w:ins>
      <w:ins w:id="414" w:author="Stefan Bjornander" w:date="2015-04-25T11:40:00Z">
        <w:r>
          <w:t>lacks</w:t>
        </w:r>
      </w:ins>
      <w:ins w:id="415" w:author="Stefan Bjornander" w:date="2015-04-25T11:39:00Z">
        <w:r>
          <w:t xml:space="preserve"> an </w:t>
        </w:r>
      </w:ins>
      <w:r>
        <w:t>initialization</w:t>
      </w:r>
      <w:ins w:id="416" w:author="Stefan Bjornander" w:date="2015-04-25T11:39:00Z">
        <w:r>
          <w:t xml:space="preserve"> list</w:t>
        </w:r>
      </w:ins>
      <w:ins w:id="417" w:author="Stefan Bjornander" w:date="2015-04-25T11:40:00Z">
        <w:r>
          <w:t xml:space="preserve">, the array </w:t>
        </w:r>
      </w:ins>
      <w:ins w:id="418" w:author="Stefan Bjornander" w:date="2015-04-25T14:31:00Z">
        <w:r>
          <w:t xml:space="preserve">keeps the size zero and is considered </w:t>
        </w:r>
      </w:ins>
      <w:ins w:id="419" w:author="Stefan Bjornander" w:date="2015-04-25T11:40:00Z">
        <w:r>
          <w:t>incomplete</w:t>
        </w:r>
      </w:ins>
      <w:ins w:id="420" w:author="Stefan Bjornander" w:date="2015-04-25T11:39:00Z">
        <w:r>
          <w:t>.</w:t>
        </w:r>
      </w:ins>
      <w:ins w:id="421" w:author="Stefan Bjornander" w:date="2015-04-25T14:30:00Z">
        <w:r>
          <w:t xml:space="preserve"> In the same</w:t>
        </w:r>
      </w:ins>
      <w:ins w:id="422" w:author="Stefan Bjornander" w:date="2015-04-25T14:33:00Z">
        <w:r>
          <w:t xml:space="preserve"> way</w:t>
        </w:r>
      </w:ins>
      <w:ins w:id="423" w:author="Stefan Bjornander" w:date="2015-04-25T14:30:00Z">
        <w:r>
          <w:t xml:space="preserve">, it is possible to define only the </w:t>
        </w:r>
      </w:ins>
      <w:ins w:id="424" w:author="Stefan Bjornander" w:date="2015-04-25T14:32:00Z">
        <w:r>
          <w:t>n</w:t>
        </w:r>
      </w:ins>
      <w:ins w:id="425" w:author="Stefan Bjornander" w:date="2015-04-25T14:33:00Z">
        <w:r>
          <w:t>ame tag</w:t>
        </w:r>
      </w:ins>
      <w:ins w:id="426" w:author="Stefan Bjornander" w:date="2015-04-25T14:30:00Z">
        <w:r>
          <w:t xml:space="preserve"> of a struct</w:t>
        </w:r>
      </w:ins>
      <w:ins w:id="427" w:author="Stefan Bjornander" w:date="2015-04-25T14:33:00Z">
        <w:r>
          <w:t xml:space="preserve"> or union</w:t>
        </w:r>
      </w:ins>
      <w:ins w:id="428" w:author="Stefan Bjornander" w:date="2015-04-25T14:30:00Z">
        <w:r>
          <w:t xml:space="preserve">, with its </w:t>
        </w:r>
      </w:ins>
      <w:ins w:id="429" w:author="Stefan Bjornander" w:date="2015-04-25T14:33:00Z">
        <w:r>
          <w:t xml:space="preserve">member </w:t>
        </w:r>
      </w:ins>
      <w:r>
        <w:t>map</w:t>
      </w:r>
      <w:ins w:id="430" w:author="Stefan Bjornander" w:date="2015-04-25T14:33:00Z">
        <w:r>
          <w:t xml:space="preserve"> </w:t>
        </w:r>
      </w:ins>
      <w:ins w:id="431" w:author="Stefan Bjornander" w:date="2015-04-25T14:30:00Z">
        <w:r>
          <w:t xml:space="preserve">to be defined later. </w:t>
        </w:r>
      </w:ins>
      <w:ins w:id="432" w:author="Stefan Bjornander" w:date="2015-04-25T14:32:00Z">
        <w:r>
          <w:t xml:space="preserve">In that case, the member </w:t>
        </w:r>
      </w:ins>
      <w:r>
        <w:t>map</w:t>
      </w:r>
      <w:ins w:id="433" w:author="Stefan Bjornander" w:date="2015-04-25T14:32:00Z">
        <w:r>
          <w:t xml:space="preserve"> is given the value null, which is keep if the </w:t>
        </w:r>
      </w:ins>
      <w:ins w:id="434" w:author="Stefan Bjornander" w:date="2015-04-25T14:33:00Z">
        <w:r>
          <w:t xml:space="preserve">member </w:t>
        </w:r>
      </w:ins>
      <w:r>
        <w:t>map</w:t>
      </w:r>
      <w:ins w:id="435" w:author="Stefan Bjornander" w:date="2015-04-25T14:33:00Z">
        <w:r>
          <w:t xml:space="preserve"> is n</w:t>
        </w:r>
      </w:ins>
      <w:r>
        <w:t>ot</w:t>
      </w:r>
      <w:ins w:id="436" w:author="Stefan Bjornander" w:date="2015-04-25T14:33:00Z">
        <w:r>
          <w:t xml:space="preserve"> defined, and the struct or union is consider incomplete.</w:t>
        </w:r>
      </w:ins>
      <w:ins w:id="437" w:author="Stefan Bjornander" w:date="2015-04-25T14:34:00Z">
        <w:r>
          <w:t xml:space="preserve"> Variables can only have complete types, and the pointer type, array type or function return type must be </w:t>
        </w:r>
      </w:ins>
      <w:r>
        <w:t xml:space="preserve">also </w:t>
      </w:r>
      <w:ins w:id="438"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439" w:author="Stefan Bjornander" w:date="2015-04-25T10:30:00Z"/>
          <w:color w:val="auto"/>
        </w:rPr>
        <w:pPrChange w:id="440" w:author="Stefan Bjornander" w:date="2015-04-25T10:27:00Z">
          <w:pPr>
            <w:pStyle w:val="Rubrik3"/>
          </w:pPr>
        </w:pPrChange>
      </w:pPr>
      <w:ins w:id="441" w:author="Stefan Bjornander" w:date="2015-04-25T10:28:00Z">
        <w:r>
          <w:t xml:space="preserve">Simply put, a type is constant if its field </w:t>
        </w:r>
        <w:r>
          <w:rPr>
            <w:rStyle w:val="CodeInText"/>
            <w:color w:val="auto"/>
            <w:rPrChange w:id="442" w:author="Stefan Bjornander" w:date="2015-04-25T10:28:00Z">
              <w:rPr>
                <w:rStyle w:val="CodeInText"/>
                <w:b w:val="0"/>
                <w:i w:val="0"/>
              </w:rPr>
            </w:rPrChange>
          </w:rPr>
          <w:t>m_constant</w:t>
        </w:r>
        <w:r>
          <w:t xml:space="preserve"> is true. However, </w:t>
        </w:r>
      </w:ins>
      <w:r>
        <w:t>a</w:t>
      </w:r>
      <w:ins w:id="443" w:author="Stefan Bjornander" w:date="2015-04-25T10:28:00Z">
        <w:r>
          <w:t xml:space="preserve"> struct or union is </w:t>
        </w:r>
      </w:ins>
      <w:ins w:id="444" w:author="Stefan Bjornander" w:date="2015-04-25T10:29:00Z">
        <w:r>
          <w:t>regarded</w:t>
        </w:r>
      </w:ins>
      <w:ins w:id="445" w:author="Stefan Bjornander" w:date="2015-04-25T10:28:00Z">
        <w:r>
          <w:t xml:space="preserve"> as </w:t>
        </w:r>
      </w:ins>
      <w:ins w:id="446" w:author="Stefan Bjornander" w:date="2015-04-25T10:29:00Z">
        <w:r>
          <w:t>constant</w:t>
        </w:r>
      </w:ins>
      <w:ins w:id="447" w:author="Stefan Bjornander" w:date="2015-04-25T10:28:00Z">
        <w:r>
          <w:t xml:space="preserve"> if </w:t>
        </w:r>
      </w:ins>
      <w:ins w:id="448" w:author="Stefan Bjornander" w:date="2015-04-25T10:29:00Z">
        <w:r>
          <w:t>it is constant</w:t>
        </w:r>
      </w:ins>
      <w:r>
        <w:t xml:space="preserve"> (</w:t>
      </w:r>
      <w:ins w:id="449" w:author="Stefan Bjornander" w:date="2015-04-25T10:29:00Z">
        <w:r>
          <w:rPr>
            <w:rStyle w:val="CodeInText"/>
            <w:color w:val="auto"/>
            <w:rPrChange w:id="450" w:author="Stefan Bjornander" w:date="2015-04-25T10:30:00Z">
              <w:rPr>
                <w:rStyle w:val="CodeInText"/>
                <w:b w:val="0"/>
                <w:i w:val="0"/>
              </w:rPr>
            </w:rPrChange>
          </w:rPr>
          <w:t>m_constant</w:t>
        </w:r>
        <w:r>
          <w:t xml:space="preserve"> is true) or is any of its members if (</w:t>
        </w:r>
      </w:ins>
      <w:ins w:id="451" w:author="Stefan Bjornander" w:date="2015-04-25T10:30:00Z">
        <w:r>
          <w:t>recursively</w:t>
        </w:r>
      </w:ins>
      <w:ins w:id="452" w:author="Stefan Bjornander" w:date="2015-04-25T10:29:00Z">
        <w:r>
          <w:t>)</w:t>
        </w:r>
      </w:ins>
      <w:ins w:id="453" w:author="Stefan Bjornander" w:date="2015-04-25T10:30:00Z">
        <w:r>
          <w:t xml:space="preserve"> constant.</w:t>
        </w:r>
      </w:ins>
    </w:p>
    <w:p w14:paraId="66A16E10" w14:textId="77777777" w:rsidR="00B864B2" w:rsidRDefault="00B864B2">
      <w:pPr>
        <w:pPrChange w:id="454" w:author="Stefan Bjornander" w:date="2015-04-25T10:27:00Z">
          <w:pPr>
            <w:pStyle w:val="Rubrik3"/>
          </w:pPr>
        </w:pPrChange>
      </w:pPr>
      <w:ins w:id="455" w:author="Stefan Bjornander" w:date="2015-04-25T10:30:00Z">
        <w:r>
          <w:t xml:space="preserve">The idea of the volatile </w:t>
        </w:r>
      </w:ins>
      <w:ins w:id="456" w:author="Stefan Bjornander" w:date="2015-04-25T10:31:00Z">
        <w:r>
          <w:t xml:space="preserve">qualifier is to </w:t>
        </w:r>
      </w:ins>
      <w:ins w:id="457" w:author="Stefan Bjornander" w:date="2015-04-25T10:30:00Z">
        <w:r>
          <w:t xml:space="preserve">prevent optimization, and since this book </w:t>
        </w:r>
      </w:ins>
      <w:ins w:id="458" w:author="Stefan Bjornander" w:date="2015-04-25T10:31:00Z">
        <w:r>
          <w:t xml:space="preserve">is focused on optimization techniques we have no real use for the volatile </w:t>
        </w:r>
      </w:ins>
      <w:r>
        <w:t>qualifier</w:t>
      </w:r>
      <w:ins w:id="459" w:author="Stefan Bjornander" w:date="2015-04-25T10:31:00Z">
        <w:r>
          <w:t xml:space="preserve">. However, for the sake of </w:t>
        </w:r>
      </w:ins>
      <w:r>
        <w:t>completeness</w:t>
      </w:r>
      <w:ins w:id="460" w:author="Stefan Bjornander" w:date="2015-04-25T10:31:00Z">
        <w:r>
          <w:t xml:space="preserve"> we include the </w:t>
        </w:r>
        <w:r>
          <w:rPr>
            <w:rStyle w:val="CodeInText"/>
            <w:color w:val="auto"/>
            <w:rPrChange w:id="461" w:author="Stefan Bjornander" w:date="2015-04-25T10:32:00Z">
              <w:rPr>
                <w:rStyle w:val="CodeInText"/>
                <w:b w:val="0"/>
                <w:i w:val="0"/>
              </w:rPr>
            </w:rPrChange>
          </w:rPr>
          <w:t>m_volatile</w:t>
        </w:r>
        <w:r>
          <w:t xml:space="preserve"> field in the </w:t>
        </w:r>
        <w:r>
          <w:rPr>
            <w:rStyle w:val="CodeInText"/>
            <w:color w:val="auto"/>
            <w:rPrChange w:id="462" w:author="Stefan Bjornander" w:date="2015-04-25T10:32:00Z">
              <w:rPr>
                <w:rStyle w:val="CodeInText"/>
                <w:b w:val="0"/>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63" w:author="Stefan Bjornander" w:date="2015-04-25T11:16:00Z"/>
          <w:color w:val="auto"/>
        </w:rPr>
        <w:pPrChange w:id="464" w:author="Stefan Bjornander" w:date="2015-04-25T14:35:00Z">
          <w:pPr>
            <w:pStyle w:val="Code"/>
          </w:pPr>
        </w:pPrChange>
      </w:pPr>
      <w:ins w:id="465" w:author="Stefan Bjornander" w:date="2015-04-25T14:35:00Z">
        <w:r>
          <w:t>Two pointer</w:t>
        </w:r>
      </w:ins>
      <w:r>
        <w:rPr>
          <w:noProof/>
        </w:rPr>
        <w:t>s</w:t>
      </w:r>
      <w:ins w:id="466" w:author="Stefan Bjornander" w:date="2015-04-25T14:35:00Z">
        <w:r>
          <w:rPr>
            <w:noProof/>
          </w:rPr>
          <w:t xml:space="preserve"> are </w:t>
        </w:r>
      </w:ins>
      <w:r>
        <w:rPr>
          <w:noProof/>
        </w:rPr>
        <w:t xml:space="preserve">considered to be </w:t>
      </w:r>
      <w:ins w:id="467" w:author="Stefan Bjornander" w:date="2015-04-25T14:35:00Z">
        <w:r>
          <w:rPr>
            <w:noProof/>
          </w:rPr>
          <w:t>equal if the type</w:t>
        </w:r>
      </w:ins>
      <w:r>
        <w:rPr>
          <w:noProof/>
        </w:rPr>
        <w:t>s</w:t>
      </w:r>
      <w:ins w:id="468" w:author="Stefan Bjornander" w:date="2015-04-25T14:35:00Z">
        <w:r>
          <w:rPr>
            <w:noProof/>
          </w:rPr>
          <w:t xml:space="preserve"> they point at are equal</w:t>
        </w:r>
      </w:ins>
      <w:ins w:id="469" w:author="Stefan Bjornander" w:date="2015-04-25T14:56:00Z">
        <w:r>
          <w:rPr>
            <w:noProof/>
          </w:rPr>
          <w:t xml:space="preserve">, two arrays are </w:t>
        </w:r>
      </w:ins>
      <w:r>
        <w:rPr>
          <w:noProof/>
        </w:rPr>
        <w:t xml:space="preserve">equal </w:t>
      </w:r>
      <w:ins w:id="470" w:author="Stefan Bjornander" w:date="2015-04-25T17:26:00Z">
        <w:r>
          <w:rPr>
            <w:noProof/>
          </w:rPr>
          <w:t>if</w:t>
        </w:r>
      </w:ins>
      <w:r>
        <w:rPr>
          <w:noProof/>
        </w:rPr>
        <w:t xml:space="preserve"> (1) </w:t>
      </w:r>
      <w:ins w:id="471" w:author="Stefan Bjornander" w:date="2015-04-25T17:26:00Z">
        <w:r>
          <w:rPr>
            <w:noProof/>
          </w:rPr>
          <w:t xml:space="preserve">their types are equal and </w:t>
        </w:r>
      </w:ins>
      <w:r>
        <w:rPr>
          <w:noProof/>
        </w:rPr>
        <w:t xml:space="preserve">(2) </w:t>
      </w:r>
      <w:ins w:id="472" w:author="Stefan Bjornander" w:date="2015-04-25T17:26:00Z">
        <w:r>
          <w:rPr>
            <w:noProof/>
          </w:rPr>
          <w:t>they have the same size o</w:t>
        </w:r>
      </w:ins>
      <w:r>
        <w:rPr>
          <w:noProof/>
        </w:rPr>
        <w:t>r</w:t>
      </w:r>
      <w:ins w:id="473" w:author="Stefan Bjornander" w:date="2015-04-25T17:26:00Z">
        <w:r>
          <w:rPr>
            <w:noProof/>
          </w:rPr>
          <w:t xml:space="preserve"> </w:t>
        </w:r>
      </w:ins>
      <w:r>
        <w:rPr>
          <w:noProof/>
        </w:rPr>
        <w:t>both are incomplete (their sizes are zero)</w:t>
      </w:r>
      <w:ins w:id="474" w:author="Stefan Bjornander" w:date="2015-04-25T17:26:00Z">
        <w:r>
          <w:rPr>
            <w:noProof/>
          </w:rPr>
          <w:t>.</w:t>
        </w:r>
      </w:ins>
      <w:ins w:id="475" w:author="Stefan Bjornander" w:date="2015-04-25T14:56:00Z">
        <w:r>
          <w:rPr>
            <w:noProof/>
          </w:rPr>
          <w:t xml:space="preserve"> </w:t>
        </w:r>
      </w:ins>
      <w:ins w:id="476" w:author="Stefan Bjornander" w:date="2015-04-25T14:58:00Z">
        <w:r>
          <w:rPr>
            <w:noProof/>
          </w:rPr>
          <w:t>Two struct</w:t>
        </w:r>
      </w:ins>
      <w:ins w:id="477" w:author="Stefan Bjornander" w:date="2015-04-25T16:07:00Z">
        <w:r>
          <w:rPr>
            <w:noProof/>
          </w:rPr>
          <w:t>s</w:t>
        </w:r>
      </w:ins>
      <w:ins w:id="478" w:author="Stefan Bjornander" w:date="2015-04-25T14:58:00Z">
        <w:r>
          <w:rPr>
            <w:noProof/>
          </w:rPr>
          <w:t xml:space="preserve"> or unions are equals if </w:t>
        </w:r>
      </w:ins>
      <w:ins w:id="479" w:author="Stefan Bjornander" w:date="2015-04-25T16:06:00Z">
        <w:r>
          <w:rPr>
            <w:noProof/>
          </w:rPr>
          <w:t xml:space="preserve">they both are incomplete </w:t>
        </w:r>
      </w:ins>
      <w:r>
        <w:rPr>
          <w:noProof/>
        </w:rPr>
        <w:t xml:space="preserve">(their member maps are null) </w:t>
      </w:r>
      <w:ins w:id="480" w:author="Stefan Bjornander" w:date="2015-04-25T16:06:00Z">
        <w:r>
          <w:rPr>
            <w:noProof/>
          </w:rPr>
          <w:t xml:space="preserve">or if </w:t>
        </w:r>
      </w:ins>
      <w:ins w:id="481" w:author="Stefan Bjornander" w:date="2015-04-25T14:58:00Z">
        <w:r>
          <w:rPr>
            <w:noProof/>
          </w:rPr>
          <w:t xml:space="preserve">their member </w:t>
        </w:r>
      </w:ins>
      <w:r>
        <w:rPr>
          <w:noProof/>
        </w:rPr>
        <w:t>maps</w:t>
      </w:r>
      <w:ins w:id="482" w:author="Stefan Bjornander" w:date="2015-04-25T14:58:00Z">
        <w:r>
          <w:rPr>
            <w:noProof/>
          </w:rPr>
          <w:t xml:space="preserve"> are equal</w:t>
        </w:r>
      </w:ins>
      <w:ins w:id="483" w:author="Stefan Bjornander" w:date="2015-04-25T16:07:00Z">
        <w:r>
          <w:rPr>
            <w:noProof/>
          </w:rPr>
          <w:t>. N</w:t>
        </w:r>
      </w:ins>
      <w:ins w:id="484" w:author="Stefan Bjornander" w:date="2015-04-25T16:05:00Z">
        <w:r>
          <w:rPr>
            <w:noProof/>
          </w:rPr>
          <w:t xml:space="preserve">ote that they </w:t>
        </w:r>
      </w:ins>
      <w:r>
        <w:rPr>
          <w:noProof/>
        </w:rPr>
        <w:t xml:space="preserve">must not only </w:t>
      </w:r>
      <w:ins w:id="485" w:author="Stefan Bjornander" w:date="2015-04-25T16:06:00Z">
        <w:r>
          <w:rPr>
            <w:noProof/>
          </w:rPr>
          <w:t>have the same members, the</w:t>
        </w:r>
      </w:ins>
      <w:r>
        <w:rPr>
          <w:noProof/>
        </w:rPr>
        <w:t xml:space="preserve"> members</w:t>
      </w:r>
      <w:ins w:id="486" w:author="Stefan Bjornander" w:date="2015-04-25T16:06:00Z">
        <w:r>
          <w:rPr>
            <w:noProof/>
          </w:rPr>
          <w:t xml:space="preserve"> </w:t>
        </w:r>
      </w:ins>
      <w:r>
        <w:rPr>
          <w:noProof/>
        </w:rPr>
        <w:t xml:space="preserve">must also appear in the </w:t>
      </w:r>
      <w:ins w:id="487" w:author="Stefan Bjornander" w:date="2015-04-25T16:06:00Z">
        <w:r>
          <w:rPr>
            <w:noProof/>
          </w:rPr>
          <w:t>same order.</w:t>
        </w:r>
      </w:ins>
      <w:ins w:id="488"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89" w:author="Stefan Bjornander" w:date="2015-04-25T11:15:00Z"/>
          <w:color w:val="auto"/>
        </w:rPr>
        <w:pPrChange w:id="490" w:author="Stefan Bjornander" w:date="2015-04-25T14:54:00Z">
          <w:pPr>
            <w:pStyle w:val="Rubrik3"/>
          </w:pPr>
        </w:pPrChange>
      </w:pPr>
      <w:ins w:id="491" w:author="Stefan Bjornander" w:date="2015-04-25T14:54:00Z">
        <w:r>
          <w:t xml:space="preserve">Each type has a size, even though void </w:t>
        </w:r>
      </w:ins>
      <w:ins w:id="492" w:author="Stefan Bjornander" w:date="2015-04-25T16:04:00Z">
        <w:r>
          <w:t>and</w:t>
        </w:r>
      </w:ins>
      <w:ins w:id="493" w:author="Stefan Bjornander" w:date="2015-04-25T14:54:00Z">
        <w:r>
          <w:t xml:space="preserve"> function ha</w:t>
        </w:r>
      </w:ins>
      <w:ins w:id="494" w:author="Stefan Bjornander" w:date="2015-04-25T16:04:00Z">
        <w:r>
          <w:t>ve</w:t>
        </w:r>
      </w:ins>
      <w:ins w:id="495" w:author="Stefan Bjornander" w:date="2015-04-25T14:54:00Z">
        <w:r>
          <w:t xml:space="preserve"> size zero. The size of an array is its size times the size of its type</w:t>
        </w:r>
      </w:ins>
      <w:ins w:id="496" w:author="Stefan Bjornander" w:date="2015-04-25T14:55:00Z">
        <w:r>
          <w:t xml:space="preserve">, the size of a struct is the sum of the sizes of its members, and the size of a union is the size of its </w:t>
        </w:r>
      </w:ins>
      <w:ins w:id="497" w:author="Stefan Bjornander" w:date="2015-04-25T16:04:00Z">
        <w:r>
          <w:t>largest</w:t>
        </w:r>
      </w:ins>
      <w:ins w:id="498" w:author="Stefan Bjornander" w:date="2015-04-25T14:55:00Z">
        <w:r>
          <w:t xml:space="preserve"> member. Not</w:t>
        </w:r>
      </w:ins>
      <w:ins w:id="499" w:author="Stefan Bjornander" w:date="2015-04-25T16:04:00Z">
        <w:r>
          <w:t>e</w:t>
        </w:r>
      </w:ins>
      <w:ins w:id="500"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r>
        <w:t>TypeSize.cs</w:t>
      </w:r>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1A398AAF" w14:textId="77777777" w:rsidR="0063592A" w:rsidRPr="0063592A" w:rsidRDefault="0063592A" w:rsidP="0063592A">
      <w:pPr>
        <w:pStyle w:val="Code"/>
        <w:rPr>
          <w:highlight w:val="white"/>
        </w:rPr>
      </w:pPr>
      <w:r w:rsidRPr="0063592A">
        <w:rPr>
          <w:highlight w:val="white"/>
        </w:rPr>
        <w:t xml:space="preserve">      if (Start.Windows) {</w:t>
      </w:r>
    </w:p>
    <w:p w14:paraId="2C8A12CC" w14:textId="77777777" w:rsidR="0063592A" w:rsidRPr="0063592A" w:rsidRDefault="0063592A" w:rsidP="0063592A">
      <w:pPr>
        <w:pStyle w:val="Code"/>
        <w:rPr>
          <w:highlight w:val="white"/>
        </w:rPr>
      </w:pPr>
      <w:r w:rsidRPr="0063592A">
        <w:rPr>
          <w:highlight w:val="white"/>
        </w:rPr>
        <w:t xml:space="preserve">        PointerSize = 2;</w:t>
      </w:r>
    </w:p>
    <w:p w14:paraId="47FFF0EE" w14:textId="77777777" w:rsidR="0063592A" w:rsidRPr="0063592A" w:rsidRDefault="0063592A" w:rsidP="0063592A">
      <w:pPr>
        <w:pStyle w:val="Code"/>
        <w:rPr>
          <w:highlight w:val="white"/>
        </w:rPr>
      </w:pPr>
      <w:r w:rsidRPr="0063592A">
        <w:rPr>
          <w:highlight w:val="white"/>
        </w:rPr>
        <w:t xml:space="preserve">        SignedIntegerSize = 2;</w:t>
      </w:r>
    </w:p>
    <w:p w14:paraId="40CAA59D" w14:textId="77777777" w:rsidR="0063592A" w:rsidRPr="0063592A" w:rsidRDefault="0063592A" w:rsidP="0063592A">
      <w:pPr>
        <w:pStyle w:val="Code"/>
        <w:rPr>
          <w:highlight w:val="white"/>
        </w:rPr>
      </w:pPr>
    </w:p>
    <w:p w14:paraId="394058FE" w14:textId="77777777" w:rsidR="0063592A" w:rsidRPr="0063592A" w:rsidRDefault="0063592A" w:rsidP="0063592A">
      <w:pPr>
        <w:pStyle w:val="Code"/>
        <w:rPr>
          <w:highlight w:val="white"/>
        </w:rPr>
      </w:pPr>
      <w:r w:rsidRPr="0063592A">
        <w:rPr>
          <w:highlight w:val="white"/>
        </w:rPr>
        <w:t xml:space="preserve">        m_sizeMap.Add(Sort.Void, 0);</w:t>
      </w:r>
    </w:p>
    <w:p w14:paraId="74A2E3C2" w14:textId="77777777" w:rsidR="0063592A" w:rsidRPr="0063592A" w:rsidRDefault="0063592A" w:rsidP="0063592A">
      <w:pPr>
        <w:pStyle w:val="Code"/>
        <w:rPr>
          <w:highlight w:val="white"/>
        </w:rPr>
      </w:pPr>
      <w:r w:rsidRPr="0063592A">
        <w:rPr>
          <w:highlight w:val="white"/>
        </w:rPr>
        <w:t xml:space="preserve">        m_sizeMap.Add(Sort.Function, 0);</w:t>
      </w:r>
    </w:p>
    <w:p w14:paraId="2808815D" w14:textId="77777777" w:rsidR="0063592A" w:rsidRPr="0063592A" w:rsidRDefault="0063592A" w:rsidP="0063592A">
      <w:pPr>
        <w:pStyle w:val="Code"/>
        <w:rPr>
          <w:highlight w:val="white"/>
        </w:rPr>
      </w:pPr>
      <w:r w:rsidRPr="0063592A">
        <w:rPr>
          <w:highlight w:val="white"/>
        </w:rPr>
        <w:t xml:space="preserve">        m_sizeMap.Add(Sort.Logical, 1);</w:t>
      </w:r>
    </w:p>
    <w:p w14:paraId="6957983C" w14:textId="77777777" w:rsidR="0063592A" w:rsidRPr="0063592A" w:rsidRDefault="0063592A" w:rsidP="0063592A">
      <w:pPr>
        <w:pStyle w:val="Code"/>
        <w:rPr>
          <w:highlight w:val="white"/>
        </w:rPr>
      </w:pPr>
      <w:r w:rsidRPr="0063592A">
        <w:rPr>
          <w:highlight w:val="white"/>
        </w:rPr>
        <w:t xml:space="preserve">        m_sizeMap.Add(Sort.Array, 2);</w:t>
      </w:r>
    </w:p>
    <w:p w14:paraId="607832A0" w14:textId="77777777" w:rsidR="0063592A" w:rsidRPr="0063592A" w:rsidRDefault="0063592A" w:rsidP="0063592A">
      <w:pPr>
        <w:pStyle w:val="Code"/>
        <w:rPr>
          <w:highlight w:val="white"/>
        </w:rPr>
      </w:pPr>
      <w:r w:rsidRPr="0063592A">
        <w:rPr>
          <w:highlight w:val="white"/>
        </w:rPr>
        <w:lastRenderedPageBreak/>
        <w:t xml:space="preserve">        m_sizeMap.Add(Sort.Pointer, 2);</w:t>
      </w:r>
    </w:p>
    <w:p w14:paraId="7E3B157D" w14:textId="77777777" w:rsidR="0063592A" w:rsidRPr="0063592A" w:rsidRDefault="0063592A" w:rsidP="0063592A">
      <w:pPr>
        <w:pStyle w:val="Code"/>
        <w:rPr>
          <w:highlight w:val="white"/>
        </w:rPr>
      </w:pPr>
      <w:r w:rsidRPr="0063592A">
        <w:rPr>
          <w:highlight w:val="white"/>
        </w:rPr>
        <w:t xml:space="preserve">        m_sizeMap.Add(Sort.String, 2);</w:t>
      </w:r>
    </w:p>
    <w:p w14:paraId="3BB455CB" w14:textId="77777777" w:rsidR="0063592A" w:rsidRPr="0063592A" w:rsidRDefault="0063592A" w:rsidP="0063592A">
      <w:pPr>
        <w:pStyle w:val="Code"/>
        <w:rPr>
          <w:highlight w:val="white"/>
        </w:rPr>
      </w:pPr>
      <w:r w:rsidRPr="0063592A">
        <w:rPr>
          <w:highlight w:val="white"/>
        </w:rPr>
        <w:t xml:space="preserve">        m_sizeMap.Add(Sort.Signed_Char, 1);</w:t>
      </w:r>
    </w:p>
    <w:p w14:paraId="104C307B" w14:textId="77777777" w:rsidR="0063592A" w:rsidRPr="0063592A" w:rsidRDefault="0063592A" w:rsidP="0063592A">
      <w:pPr>
        <w:pStyle w:val="Code"/>
        <w:rPr>
          <w:highlight w:val="white"/>
        </w:rPr>
      </w:pPr>
      <w:r w:rsidRPr="0063592A">
        <w:rPr>
          <w:highlight w:val="white"/>
        </w:rPr>
        <w:t xml:space="preserve">        m_sizeMap.Add(Sort.Unsigned_Char, 1);</w:t>
      </w:r>
    </w:p>
    <w:p w14:paraId="55EC8918" w14:textId="77777777" w:rsidR="0063592A" w:rsidRPr="0063592A" w:rsidRDefault="0063592A" w:rsidP="0063592A">
      <w:pPr>
        <w:pStyle w:val="Code"/>
        <w:rPr>
          <w:highlight w:val="white"/>
        </w:rPr>
      </w:pPr>
      <w:r w:rsidRPr="0063592A">
        <w:rPr>
          <w:highlight w:val="white"/>
        </w:rPr>
        <w:t xml:space="preserve">        m_sizeMap.Add(Sort.Signed_Short_Int, 1);</w:t>
      </w:r>
    </w:p>
    <w:p w14:paraId="6E543036" w14:textId="77777777" w:rsidR="0063592A" w:rsidRPr="0063592A" w:rsidRDefault="0063592A" w:rsidP="0063592A">
      <w:pPr>
        <w:pStyle w:val="Code"/>
        <w:rPr>
          <w:highlight w:val="white"/>
        </w:rPr>
      </w:pPr>
      <w:r w:rsidRPr="0063592A">
        <w:rPr>
          <w:highlight w:val="white"/>
        </w:rPr>
        <w:t xml:space="preserve">        m_sizeMap.Add(Sort.Unsigned_Short_Int, 1);</w:t>
      </w:r>
    </w:p>
    <w:p w14:paraId="2ECA874C" w14:textId="77777777" w:rsidR="0063592A" w:rsidRPr="0063592A" w:rsidRDefault="0063592A" w:rsidP="0063592A">
      <w:pPr>
        <w:pStyle w:val="Code"/>
        <w:rPr>
          <w:highlight w:val="white"/>
        </w:rPr>
      </w:pPr>
      <w:r w:rsidRPr="0063592A">
        <w:rPr>
          <w:highlight w:val="white"/>
        </w:rPr>
        <w:t xml:space="preserve">        m_sizeMap.Add(Sort.Signed_Int, 2);</w:t>
      </w:r>
    </w:p>
    <w:p w14:paraId="2AB535DE" w14:textId="77777777" w:rsidR="0063592A" w:rsidRPr="0063592A" w:rsidRDefault="0063592A" w:rsidP="0063592A">
      <w:pPr>
        <w:pStyle w:val="Code"/>
        <w:rPr>
          <w:highlight w:val="white"/>
        </w:rPr>
      </w:pPr>
      <w:r w:rsidRPr="0063592A">
        <w:rPr>
          <w:highlight w:val="white"/>
        </w:rPr>
        <w:t xml:space="preserve">        m_sizeMap.Add(Sort.Unsigned_Int, 2);</w:t>
      </w:r>
    </w:p>
    <w:p w14:paraId="04E05587" w14:textId="77777777" w:rsidR="0063592A" w:rsidRPr="0063592A" w:rsidRDefault="0063592A" w:rsidP="0063592A">
      <w:pPr>
        <w:pStyle w:val="Code"/>
        <w:rPr>
          <w:highlight w:val="white"/>
        </w:rPr>
      </w:pPr>
      <w:r w:rsidRPr="0063592A">
        <w:rPr>
          <w:highlight w:val="white"/>
        </w:rPr>
        <w:t xml:space="preserve">        m_sizeMap.Add(Sort.Signed_Long_Int, 4);</w:t>
      </w:r>
    </w:p>
    <w:p w14:paraId="2D3DC149" w14:textId="77777777" w:rsidR="0063592A" w:rsidRPr="0063592A" w:rsidRDefault="0063592A" w:rsidP="0063592A">
      <w:pPr>
        <w:pStyle w:val="Code"/>
        <w:rPr>
          <w:highlight w:val="white"/>
        </w:rPr>
      </w:pPr>
      <w:r w:rsidRPr="0063592A">
        <w:rPr>
          <w:highlight w:val="white"/>
        </w:rPr>
        <w:t xml:space="preserve">        m_sizeMap.Add(Sort.Unsigned_Long_Int, 4);</w:t>
      </w:r>
    </w:p>
    <w:p w14:paraId="352CCB90" w14:textId="77777777" w:rsidR="0063592A" w:rsidRPr="0063592A" w:rsidRDefault="0063592A" w:rsidP="0063592A">
      <w:pPr>
        <w:pStyle w:val="Code"/>
        <w:rPr>
          <w:highlight w:val="white"/>
        </w:rPr>
      </w:pPr>
      <w:r w:rsidRPr="0063592A">
        <w:rPr>
          <w:highlight w:val="white"/>
        </w:rPr>
        <w:t xml:space="preserve">        m_sizeMap.Add(Sort.Float, 4);</w:t>
      </w:r>
    </w:p>
    <w:p w14:paraId="128A1614" w14:textId="77777777" w:rsidR="0063592A" w:rsidRPr="0063592A" w:rsidRDefault="0063592A" w:rsidP="0063592A">
      <w:pPr>
        <w:pStyle w:val="Code"/>
        <w:rPr>
          <w:highlight w:val="white"/>
        </w:rPr>
      </w:pPr>
      <w:r w:rsidRPr="0063592A">
        <w:rPr>
          <w:highlight w:val="white"/>
        </w:rPr>
        <w:t xml:space="preserve">        m_sizeMap.Add(Sort.Double, 8);</w:t>
      </w:r>
    </w:p>
    <w:p w14:paraId="567DAAAC" w14:textId="77777777" w:rsidR="0063592A" w:rsidRPr="0063592A" w:rsidRDefault="0063592A" w:rsidP="0063592A">
      <w:pPr>
        <w:pStyle w:val="Code"/>
        <w:rPr>
          <w:highlight w:val="white"/>
        </w:rPr>
      </w:pPr>
      <w:r w:rsidRPr="0063592A">
        <w:rPr>
          <w:highlight w:val="white"/>
        </w:rPr>
        <w:t xml:space="preserve">        m_sizeMap.Add(Sort.Long_Double, 8);</w:t>
      </w:r>
    </w:p>
    <w:p w14:paraId="2E09652C" w14:textId="77777777" w:rsidR="0063592A" w:rsidRPr="0063592A" w:rsidRDefault="0063592A" w:rsidP="0063592A">
      <w:pPr>
        <w:pStyle w:val="Code"/>
        <w:rPr>
          <w:highlight w:val="white"/>
        </w:rPr>
      </w:pPr>
    </w:p>
    <w:p w14:paraId="397B16E9" w14:textId="77777777" w:rsidR="0063592A" w:rsidRPr="0063592A" w:rsidRDefault="0063592A" w:rsidP="0063592A">
      <w:pPr>
        <w:pStyle w:val="Code"/>
        <w:rPr>
          <w:highlight w:val="white"/>
        </w:rPr>
      </w:pPr>
      <w:r w:rsidRPr="0063592A">
        <w:rPr>
          <w:highlight w:val="white"/>
        </w:rPr>
        <w:t xml:space="preserve">        m_signedMap.Add(1, Type.SignedCharType);</w:t>
      </w:r>
    </w:p>
    <w:p w14:paraId="422ABEE3" w14:textId="77777777" w:rsidR="0063592A" w:rsidRPr="0063592A" w:rsidRDefault="0063592A" w:rsidP="0063592A">
      <w:pPr>
        <w:pStyle w:val="Code"/>
        <w:rPr>
          <w:highlight w:val="white"/>
        </w:rPr>
      </w:pPr>
      <w:r w:rsidRPr="0063592A">
        <w:rPr>
          <w:highlight w:val="white"/>
        </w:rPr>
        <w:t xml:space="preserve">        m_signedMap.Add(2, Type.SignedIntegerType);</w:t>
      </w:r>
    </w:p>
    <w:p w14:paraId="7CE9E6EC" w14:textId="77777777" w:rsidR="0063592A" w:rsidRPr="0063592A" w:rsidRDefault="0063592A" w:rsidP="0063592A">
      <w:pPr>
        <w:pStyle w:val="Code"/>
        <w:rPr>
          <w:highlight w:val="white"/>
        </w:rPr>
      </w:pPr>
      <w:r w:rsidRPr="0063592A">
        <w:rPr>
          <w:highlight w:val="white"/>
        </w:rPr>
        <w:t xml:space="preserve">        m_signedMap.Add(4, Type.SignedLongIntegerType);</w:t>
      </w:r>
    </w:p>
    <w:p w14:paraId="344CF17B" w14:textId="77777777" w:rsidR="0063592A" w:rsidRPr="0063592A" w:rsidRDefault="0063592A" w:rsidP="0063592A">
      <w:pPr>
        <w:pStyle w:val="Code"/>
        <w:rPr>
          <w:highlight w:val="white"/>
        </w:rPr>
      </w:pPr>
    </w:p>
    <w:p w14:paraId="06D8DE5E" w14:textId="77777777" w:rsidR="0063592A" w:rsidRPr="0063592A" w:rsidRDefault="0063592A" w:rsidP="0063592A">
      <w:pPr>
        <w:pStyle w:val="Code"/>
        <w:rPr>
          <w:highlight w:val="white"/>
        </w:rPr>
      </w:pPr>
      <w:r w:rsidRPr="0063592A">
        <w:rPr>
          <w:highlight w:val="white"/>
        </w:rPr>
        <w:t xml:space="preserve">        m_unsignedMap.Add(1, Type.UnsignedCharType);</w:t>
      </w:r>
    </w:p>
    <w:p w14:paraId="48D77817" w14:textId="77777777" w:rsidR="0063592A" w:rsidRPr="0063592A" w:rsidRDefault="0063592A" w:rsidP="0063592A">
      <w:pPr>
        <w:pStyle w:val="Code"/>
        <w:rPr>
          <w:highlight w:val="white"/>
        </w:rPr>
      </w:pPr>
      <w:r w:rsidRPr="0063592A">
        <w:rPr>
          <w:highlight w:val="white"/>
        </w:rPr>
        <w:t xml:space="preserve">        m_unsignedMap.Add(2, Type.UnsignedIntegerType);</w:t>
      </w:r>
    </w:p>
    <w:p w14:paraId="0D26F030" w14:textId="77777777" w:rsidR="0063592A" w:rsidRPr="0063592A" w:rsidRDefault="0063592A" w:rsidP="0063592A">
      <w:pPr>
        <w:pStyle w:val="Code"/>
        <w:rPr>
          <w:highlight w:val="white"/>
        </w:rPr>
      </w:pPr>
      <w:r w:rsidRPr="0063592A">
        <w:rPr>
          <w:highlight w:val="white"/>
        </w:rPr>
        <w:t xml:space="preserve">        m_unsignedMap.Add(4, Type.UnsignedLongIntegerType);</w:t>
      </w:r>
    </w:p>
    <w:p w14:paraId="29D90F25" w14:textId="77777777" w:rsidR="0063592A" w:rsidRPr="0063592A" w:rsidRDefault="0063592A" w:rsidP="0063592A">
      <w:pPr>
        <w:pStyle w:val="Code"/>
        <w:rPr>
          <w:highlight w:val="white"/>
        </w:rPr>
      </w:pPr>
    </w:p>
    <w:p w14:paraId="0726D0A4" w14:textId="77777777" w:rsidR="0063592A" w:rsidRPr="0063592A" w:rsidRDefault="0063592A" w:rsidP="0063592A">
      <w:pPr>
        <w:pStyle w:val="Code"/>
        <w:rPr>
          <w:highlight w:val="white"/>
        </w:rPr>
      </w:pPr>
      <w:r w:rsidRPr="0063592A">
        <w:rPr>
          <w:highlight w:val="white"/>
        </w:rPr>
        <w:t xml:space="preserve">        m_minValueMap.Add(Sort.Logical, 0);</w:t>
      </w:r>
    </w:p>
    <w:p w14:paraId="771EE104" w14:textId="77777777" w:rsidR="0063592A" w:rsidRPr="0063592A" w:rsidRDefault="0063592A" w:rsidP="0063592A">
      <w:pPr>
        <w:pStyle w:val="Code"/>
        <w:rPr>
          <w:highlight w:val="white"/>
        </w:rPr>
      </w:pPr>
      <w:r w:rsidRPr="0063592A">
        <w:rPr>
          <w:highlight w:val="white"/>
        </w:rPr>
        <w:t xml:space="preserve">        m_minValueMap.Add(Sort.Signed_Char, -128);</w:t>
      </w:r>
    </w:p>
    <w:p w14:paraId="76AB548E" w14:textId="77777777" w:rsidR="0063592A" w:rsidRPr="0063592A" w:rsidRDefault="0063592A" w:rsidP="0063592A">
      <w:pPr>
        <w:pStyle w:val="Code"/>
        <w:rPr>
          <w:highlight w:val="white"/>
        </w:rPr>
      </w:pPr>
      <w:r w:rsidRPr="0063592A">
        <w:rPr>
          <w:highlight w:val="white"/>
        </w:rPr>
        <w:t xml:space="preserve">        m_minValueMap.Add(Sort.Unsigned_Char, 0);</w:t>
      </w:r>
    </w:p>
    <w:p w14:paraId="25D7C067" w14:textId="77777777" w:rsidR="0063592A" w:rsidRPr="0063592A" w:rsidRDefault="0063592A" w:rsidP="0063592A">
      <w:pPr>
        <w:pStyle w:val="Code"/>
        <w:rPr>
          <w:highlight w:val="white"/>
        </w:rPr>
      </w:pPr>
      <w:r w:rsidRPr="0063592A">
        <w:rPr>
          <w:highlight w:val="white"/>
        </w:rPr>
        <w:t xml:space="preserve">        m_minValueMap.Add(Sort.Signed_Short_Int, -128);</w:t>
      </w:r>
    </w:p>
    <w:p w14:paraId="60FCE9C9" w14:textId="77777777" w:rsidR="0063592A" w:rsidRPr="0063592A" w:rsidRDefault="0063592A" w:rsidP="0063592A">
      <w:pPr>
        <w:pStyle w:val="Code"/>
        <w:rPr>
          <w:highlight w:val="white"/>
        </w:rPr>
      </w:pPr>
      <w:r w:rsidRPr="0063592A">
        <w:rPr>
          <w:highlight w:val="white"/>
        </w:rPr>
        <w:t xml:space="preserve">        m_minValueMap.Add(Sort.Unsigned_Short_Int, 0);</w:t>
      </w:r>
    </w:p>
    <w:p w14:paraId="61A1B0F7" w14:textId="77777777" w:rsidR="0063592A" w:rsidRPr="0063592A" w:rsidRDefault="0063592A" w:rsidP="0063592A">
      <w:pPr>
        <w:pStyle w:val="Code"/>
        <w:rPr>
          <w:highlight w:val="white"/>
        </w:rPr>
      </w:pPr>
      <w:r w:rsidRPr="0063592A">
        <w:rPr>
          <w:highlight w:val="white"/>
        </w:rPr>
        <w:t xml:space="preserve">        m_minValueMap.Add(Sort.Signed_Int, -32768);</w:t>
      </w:r>
    </w:p>
    <w:p w14:paraId="130ED19E" w14:textId="77777777" w:rsidR="0063592A" w:rsidRPr="0063592A" w:rsidRDefault="0063592A" w:rsidP="0063592A">
      <w:pPr>
        <w:pStyle w:val="Code"/>
        <w:rPr>
          <w:highlight w:val="white"/>
        </w:rPr>
      </w:pPr>
      <w:r w:rsidRPr="0063592A">
        <w:rPr>
          <w:highlight w:val="white"/>
        </w:rPr>
        <w:t xml:space="preserve">        m_minValueMap.Add(Sort.Unsigned_Int, 0);</w:t>
      </w:r>
    </w:p>
    <w:p w14:paraId="3A8C64BA" w14:textId="77777777" w:rsidR="0063592A" w:rsidRPr="0063592A" w:rsidRDefault="0063592A" w:rsidP="0063592A">
      <w:pPr>
        <w:pStyle w:val="Code"/>
        <w:rPr>
          <w:highlight w:val="white"/>
        </w:rPr>
      </w:pPr>
      <w:r w:rsidRPr="0063592A">
        <w:rPr>
          <w:highlight w:val="white"/>
        </w:rPr>
        <w:t xml:space="preserve">        m_minValueMap.Add(Sort.Array, 0);</w:t>
      </w:r>
    </w:p>
    <w:p w14:paraId="3701149A" w14:textId="77777777" w:rsidR="0063592A" w:rsidRPr="0063592A" w:rsidRDefault="0063592A" w:rsidP="0063592A">
      <w:pPr>
        <w:pStyle w:val="Code"/>
        <w:rPr>
          <w:highlight w:val="white"/>
        </w:rPr>
      </w:pPr>
      <w:r w:rsidRPr="0063592A">
        <w:rPr>
          <w:highlight w:val="white"/>
        </w:rPr>
        <w:t xml:space="preserve">        m_minValueMap.Add(Sort.Pointer, 0);</w:t>
      </w:r>
    </w:p>
    <w:p w14:paraId="3F803A67" w14:textId="77777777" w:rsidR="0063592A" w:rsidRPr="0063592A" w:rsidRDefault="0063592A" w:rsidP="0063592A">
      <w:pPr>
        <w:pStyle w:val="Code"/>
        <w:rPr>
          <w:highlight w:val="white"/>
        </w:rPr>
      </w:pPr>
      <w:r w:rsidRPr="0063592A">
        <w:rPr>
          <w:highlight w:val="white"/>
        </w:rPr>
        <w:t xml:space="preserve">        m_minValueMap.Add(Sort.Signed_Long_Int, -2147483648);</w:t>
      </w:r>
    </w:p>
    <w:p w14:paraId="354D4ED2" w14:textId="77777777" w:rsidR="0063592A" w:rsidRPr="0063592A" w:rsidRDefault="0063592A" w:rsidP="0063592A">
      <w:pPr>
        <w:pStyle w:val="Code"/>
        <w:rPr>
          <w:highlight w:val="white"/>
        </w:rPr>
      </w:pPr>
      <w:r w:rsidRPr="0063592A">
        <w:rPr>
          <w:highlight w:val="white"/>
        </w:rPr>
        <w:t xml:space="preserve">        m_minValueMap.Add(Sort.Unsigned_Long_Int, 0);</w:t>
      </w:r>
    </w:p>
    <w:p w14:paraId="71D59A1D" w14:textId="77777777" w:rsidR="0063592A" w:rsidRPr="0063592A" w:rsidRDefault="0063592A" w:rsidP="0063592A">
      <w:pPr>
        <w:pStyle w:val="Code"/>
        <w:rPr>
          <w:highlight w:val="white"/>
        </w:rPr>
      </w:pPr>
    </w:p>
    <w:p w14:paraId="2A8643D8" w14:textId="77777777" w:rsidR="0063592A" w:rsidRPr="0063592A" w:rsidRDefault="0063592A" w:rsidP="0063592A">
      <w:pPr>
        <w:pStyle w:val="Code"/>
        <w:rPr>
          <w:highlight w:val="white"/>
        </w:rPr>
      </w:pPr>
      <w:r w:rsidRPr="0063592A">
        <w:rPr>
          <w:highlight w:val="white"/>
        </w:rPr>
        <w:t xml:space="preserve">        m_maxValueMap.Add(Sort.Logical, 1);</w:t>
      </w:r>
    </w:p>
    <w:p w14:paraId="7BE5924D" w14:textId="77777777" w:rsidR="0063592A" w:rsidRPr="0063592A" w:rsidRDefault="0063592A" w:rsidP="0063592A">
      <w:pPr>
        <w:pStyle w:val="Code"/>
        <w:rPr>
          <w:highlight w:val="white"/>
        </w:rPr>
      </w:pPr>
      <w:r w:rsidRPr="0063592A">
        <w:rPr>
          <w:highlight w:val="white"/>
        </w:rPr>
        <w:t xml:space="preserve">        m_maxValueMap.Add(Sort.Signed_Char, 127);</w:t>
      </w:r>
    </w:p>
    <w:p w14:paraId="312A9633" w14:textId="77777777" w:rsidR="0063592A" w:rsidRPr="0063592A" w:rsidRDefault="0063592A" w:rsidP="0063592A">
      <w:pPr>
        <w:pStyle w:val="Code"/>
        <w:rPr>
          <w:highlight w:val="white"/>
        </w:rPr>
      </w:pPr>
      <w:r w:rsidRPr="0063592A">
        <w:rPr>
          <w:highlight w:val="white"/>
        </w:rPr>
        <w:t xml:space="preserve">        m_maxValueMap.Add(Sort.Unsigned_Char, 255);</w:t>
      </w:r>
    </w:p>
    <w:p w14:paraId="49D0F0AD" w14:textId="77777777" w:rsidR="0063592A" w:rsidRPr="0063592A" w:rsidRDefault="0063592A" w:rsidP="0063592A">
      <w:pPr>
        <w:pStyle w:val="Code"/>
        <w:rPr>
          <w:highlight w:val="white"/>
        </w:rPr>
      </w:pPr>
      <w:r w:rsidRPr="0063592A">
        <w:rPr>
          <w:highlight w:val="white"/>
        </w:rPr>
        <w:t xml:space="preserve">        m_maxValueMap.Add(Sort.Signed_Short_Int, 127);</w:t>
      </w:r>
    </w:p>
    <w:p w14:paraId="6FAE07FE" w14:textId="77777777" w:rsidR="0063592A" w:rsidRPr="0063592A" w:rsidRDefault="0063592A" w:rsidP="0063592A">
      <w:pPr>
        <w:pStyle w:val="Code"/>
        <w:rPr>
          <w:highlight w:val="white"/>
        </w:rPr>
      </w:pPr>
      <w:r w:rsidRPr="0063592A">
        <w:rPr>
          <w:highlight w:val="white"/>
        </w:rPr>
        <w:t xml:space="preserve">        m_maxValueMap.Add(Sort.Unsigned_Short_Int, 255);</w:t>
      </w:r>
    </w:p>
    <w:p w14:paraId="027591BD" w14:textId="77777777" w:rsidR="0063592A" w:rsidRPr="0063592A" w:rsidRDefault="0063592A" w:rsidP="0063592A">
      <w:pPr>
        <w:pStyle w:val="Code"/>
        <w:rPr>
          <w:highlight w:val="white"/>
        </w:rPr>
      </w:pPr>
      <w:r w:rsidRPr="0063592A">
        <w:rPr>
          <w:highlight w:val="white"/>
        </w:rPr>
        <w:t xml:space="preserve">        m_maxValueMap.Add(Sort.Signed_Int, 32767);</w:t>
      </w:r>
    </w:p>
    <w:p w14:paraId="7364B9E0" w14:textId="77777777" w:rsidR="0063592A" w:rsidRPr="0063592A" w:rsidRDefault="0063592A" w:rsidP="0063592A">
      <w:pPr>
        <w:pStyle w:val="Code"/>
        <w:rPr>
          <w:highlight w:val="white"/>
        </w:rPr>
      </w:pPr>
      <w:r w:rsidRPr="0063592A">
        <w:rPr>
          <w:highlight w:val="white"/>
        </w:rPr>
        <w:t xml:space="preserve">        m_maxValueMap.Add(Sort.Unsigned_Int, 65535);</w:t>
      </w:r>
    </w:p>
    <w:p w14:paraId="7A3BCBBF" w14:textId="77777777" w:rsidR="0063592A" w:rsidRPr="0063592A" w:rsidRDefault="0063592A" w:rsidP="0063592A">
      <w:pPr>
        <w:pStyle w:val="Code"/>
        <w:rPr>
          <w:highlight w:val="white"/>
        </w:rPr>
      </w:pPr>
      <w:r w:rsidRPr="0063592A">
        <w:rPr>
          <w:highlight w:val="white"/>
        </w:rPr>
        <w:t xml:space="preserve">        m_maxValueMap.Add(Sort.Array, 65535);</w:t>
      </w:r>
    </w:p>
    <w:p w14:paraId="63045B97" w14:textId="77777777" w:rsidR="0063592A" w:rsidRPr="0063592A" w:rsidRDefault="0063592A" w:rsidP="0063592A">
      <w:pPr>
        <w:pStyle w:val="Code"/>
        <w:rPr>
          <w:highlight w:val="white"/>
        </w:rPr>
      </w:pPr>
      <w:r w:rsidRPr="0063592A">
        <w:rPr>
          <w:highlight w:val="white"/>
        </w:rPr>
        <w:t xml:space="preserve">        m_maxValueMap.Add(Sort.Pointer, 65535);</w:t>
      </w:r>
    </w:p>
    <w:p w14:paraId="393A9DC7" w14:textId="77777777" w:rsidR="0063592A" w:rsidRPr="0063592A" w:rsidRDefault="0063592A" w:rsidP="0063592A">
      <w:pPr>
        <w:pStyle w:val="Code"/>
        <w:rPr>
          <w:highlight w:val="white"/>
        </w:rPr>
      </w:pPr>
      <w:r w:rsidRPr="0063592A">
        <w:rPr>
          <w:highlight w:val="white"/>
        </w:rPr>
        <w:t xml:space="preserve">        m_maxValueMap.Add(Sort.Signed_Long_Int, 2147483647);</w:t>
      </w:r>
    </w:p>
    <w:p w14:paraId="18C3A0AE" w14:textId="77777777" w:rsidR="0063592A" w:rsidRPr="0063592A" w:rsidRDefault="0063592A" w:rsidP="0063592A">
      <w:pPr>
        <w:pStyle w:val="Code"/>
        <w:rPr>
          <w:highlight w:val="white"/>
        </w:rPr>
      </w:pPr>
      <w:r w:rsidRPr="0063592A">
        <w:rPr>
          <w:highlight w:val="white"/>
        </w:rPr>
        <w:t xml:space="preserve">        m_maxValueMap.Add(Sort.Unsigned_Long_Int, 4294967295);</w:t>
      </w:r>
    </w:p>
    <w:p w14:paraId="23F7EE55" w14:textId="77777777" w:rsidR="0063592A" w:rsidRPr="0063592A" w:rsidRDefault="0063592A" w:rsidP="0063592A">
      <w:pPr>
        <w:pStyle w:val="Code"/>
        <w:rPr>
          <w:highlight w:val="white"/>
        </w:rPr>
      </w:pPr>
    </w:p>
    <w:p w14:paraId="797EF26A" w14:textId="77777777" w:rsidR="0063592A" w:rsidRPr="0063592A" w:rsidRDefault="0063592A" w:rsidP="0063592A">
      <w:pPr>
        <w:pStyle w:val="Code"/>
        <w:rPr>
          <w:highlight w:val="white"/>
        </w:rPr>
      </w:pPr>
      <w:r w:rsidRPr="0063592A">
        <w:rPr>
          <w:highlight w:val="white"/>
        </w:rPr>
        <w:t xml:space="preserve">        /*m_minValueFloatMap.Add(Sort.Float, decimal.</w:t>
      </w:r>
    </w:p>
    <w:p w14:paraId="1626CDE9" w14:textId="77777777" w:rsidR="0063592A" w:rsidRPr="0063592A" w:rsidRDefault="0063592A" w:rsidP="0063592A">
      <w:pPr>
        <w:pStyle w:val="Code"/>
        <w:rPr>
          <w:highlight w:val="white"/>
        </w:rPr>
      </w:pPr>
      <w:r w:rsidRPr="0063592A">
        <w:rPr>
          <w:highlight w:val="white"/>
        </w:rPr>
        <w:t xml:space="preserve">                                 Parse("1.2E-38", NumberStyles.Float));</w:t>
      </w:r>
    </w:p>
    <w:p w14:paraId="69B631CB" w14:textId="77777777" w:rsidR="0063592A" w:rsidRPr="0063592A" w:rsidRDefault="0063592A" w:rsidP="0063592A">
      <w:pPr>
        <w:pStyle w:val="Code"/>
        <w:rPr>
          <w:highlight w:val="white"/>
        </w:rPr>
      </w:pPr>
      <w:r w:rsidRPr="0063592A">
        <w:rPr>
          <w:highlight w:val="white"/>
        </w:rPr>
        <w:t xml:space="preserve">        m_minValueFloatMap.Add(Sort.Double, decimal.</w:t>
      </w:r>
    </w:p>
    <w:p w14:paraId="0DA123E6" w14:textId="77777777" w:rsidR="0063592A" w:rsidRPr="0063592A" w:rsidRDefault="0063592A" w:rsidP="0063592A">
      <w:pPr>
        <w:pStyle w:val="Code"/>
        <w:rPr>
          <w:highlight w:val="white"/>
        </w:rPr>
      </w:pPr>
      <w:r w:rsidRPr="0063592A">
        <w:rPr>
          <w:highlight w:val="white"/>
        </w:rPr>
        <w:t xml:space="preserve">                               Parse("2.3E-308", NumberStyles.Float));</w:t>
      </w:r>
    </w:p>
    <w:p w14:paraId="79EAD849"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41786F64" w14:textId="77777777" w:rsidR="0063592A" w:rsidRPr="0063592A" w:rsidRDefault="0063592A" w:rsidP="0063592A">
      <w:pPr>
        <w:pStyle w:val="Code"/>
        <w:rPr>
          <w:highlight w:val="white"/>
        </w:rPr>
      </w:pPr>
      <w:r w:rsidRPr="0063592A">
        <w:rPr>
          <w:highlight w:val="white"/>
        </w:rPr>
        <w:t xml:space="preserve">                               Parse("2.3E-308", NumberStyles.Float));</w:t>
      </w:r>
    </w:p>
    <w:p w14:paraId="4456275E" w14:textId="77777777" w:rsidR="0063592A" w:rsidRPr="0063592A" w:rsidRDefault="0063592A" w:rsidP="0063592A">
      <w:pPr>
        <w:pStyle w:val="Code"/>
        <w:rPr>
          <w:highlight w:val="white"/>
        </w:rPr>
      </w:pPr>
    </w:p>
    <w:p w14:paraId="38312B66" w14:textId="77777777" w:rsidR="0063592A" w:rsidRPr="0063592A" w:rsidRDefault="0063592A" w:rsidP="0063592A">
      <w:pPr>
        <w:pStyle w:val="Code"/>
        <w:rPr>
          <w:highlight w:val="white"/>
        </w:rPr>
      </w:pPr>
      <w:r w:rsidRPr="0063592A">
        <w:rPr>
          <w:highlight w:val="white"/>
        </w:rPr>
        <w:t xml:space="preserve">        m_maxValueFloatMap.Add(Sort.Float, decimal.</w:t>
      </w:r>
    </w:p>
    <w:p w14:paraId="515AB142" w14:textId="77777777" w:rsidR="0063592A" w:rsidRPr="0063592A" w:rsidRDefault="0063592A" w:rsidP="0063592A">
      <w:pPr>
        <w:pStyle w:val="Code"/>
        <w:rPr>
          <w:highlight w:val="white"/>
        </w:rPr>
      </w:pPr>
      <w:r w:rsidRPr="0063592A">
        <w:rPr>
          <w:highlight w:val="white"/>
        </w:rPr>
        <w:t xml:space="preserve">                               Parse("3.4E+38", NumberStyles.Float));</w:t>
      </w:r>
    </w:p>
    <w:p w14:paraId="1F4F1C93" w14:textId="77777777" w:rsidR="0063592A" w:rsidRPr="0063592A" w:rsidRDefault="0063592A" w:rsidP="0063592A">
      <w:pPr>
        <w:pStyle w:val="Code"/>
        <w:rPr>
          <w:highlight w:val="white"/>
        </w:rPr>
      </w:pPr>
      <w:r w:rsidRPr="0063592A">
        <w:rPr>
          <w:highlight w:val="white"/>
        </w:rPr>
        <w:t xml:space="preserve">        m_maxValueFloatMap.Add(Sort.Double, decimal.</w:t>
      </w:r>
    </w:p>
    <w:p w14:paraId="390806F3" w14:textId="77777777" w:rsidR="0063592A" w:rsidRPr="0063592A" w:rsidRDefault="0063592A" w:rsidP="0063592A">
      <w:pPr>
        <w:pStyle w:val="Code"/>
        <w:rPr>
          <w:highlight w:val="white"/>
        </w:rPr>
      </w:pPr>
      <w:r w:rsidRPr="0063592A">
        <w:rPr>
          <w:highlight w:val="white"/>
        </w:rPr>
        <w:t xml:space="preserve">                               Parse("1.7E+308", NumberStyles.Float));</w:t>
      </w:r>
    </w:p>
    <w:p w14:paraId="03FF6010" w14:textId="77777777" w:rsidR="0063592A" w:rsidRPr="0063592A" w:rsidRDefault="0063592A" w:rsidP="0063592A">
      <w:pPr>
        <w:pStyle w:val="Code"/>
        <w:rPr>
          <w:highlight w:val="white"/>
        </w:rPr>
      </w:pPr>
      <w:r w:rsidRPr="0063592A">
        <w:rPr>
          <w:highlight w:val="white"/>
        </w:rPr>
        <w:lastRenderedPageBreak/>
        <w:t xml:space="preserve">        m_maxValueFloatMap.Add(Sort.Long_Double, decimal.</w:t>
      </w:r>
    </w:p>
    <w:p w14:paraId="7714F9BC" w14:textId="77777777" w:rsidR="0063592A" w:rsidRPr="0063592A" w:rsidRDefault="0063592A" w:rsidP="0063592A">
      <w:pPr>
        <w:pStyle w:val="Code"/>
        <w:rPr>
          <w:highlight w:val="white"/>
        </w:rPr>
      </w:pPr>
      <w:r w:rsidRPr="0063592A">
        <w:rPr>
          <w:highlight w:val="white"/>
        </w:rPr>
        <w:t xml:space="preserve">                               Parse("1.7E+308", NumberStyles.Float));*/</w:t>
      </w:r>
    </w:p>
    <w:p w14:paraId="7ABD9CC7" w14:textId="77777777" w:rsidR="0063592A" w:rsidRPr="0063592A" w:rsidRDefault="0063592A" w:rsidP="0063592A">
      <w:pPr>
        <w:pStyle w:val="Code"/>
        <w:rPr>
          <w:highlight w:val="white"/>
        </w:rPr>
      </w:pPr>
    </w:p>
    <w:p w14:paraId="57346551" w14:textId="77777777" w:rsidR="0063592A" w:rsidRPr="0063592A" w:rsidRDefault="0063592A" w:rsidP="0063592A">
      <w:pPr>
        <w:pStyle w:val="Code"/>
        <w:rPr>
          <w:highlight w:val="white"/>
        </w:rPr>
      </w:pPr>
      <w:r w:rsidRPr="0063592A">
        <w:rPr>
          <w:highlight w:val="white"/>
        </w:rPr>
        <w:t xml:space="preserve">        /*m_maskMap.Add(Sort.Unsigned_Char, 0x00000000000000FF);</w:t>
      </w:r>
    </w:p>
    <w:p w14:paraId="101FCB57" w14:textId="77777777" w:rsidR="0063592A" w:rsidRPr="0063592A" w:rsidRDefault="0063592A" w:rsidP="0063592A">
      <w:pPr>
        <w:pStyle w:val="Code"/>
        <w:rPr>
          <w:highlight w:val="white"/>
        </w:rPr>
      </w:pPr>
      <w:r w:rsidRPr="0063592A">
        <w:rPr>
          <w:highlight w:val="white"/>
        </w:rPr>
        <w:t xml:space="preserve">        m_maskMap.Add(Sort.Unsigned_Short_Int, 0x00000000000000FF);</w:t>
      </w:r>
    </w:p>
    <w:p w14:paraId="2EC88633" w14:textId="77777777" w:rsidR="0063592A" w:rsidRPr="0063592A" w:rsidRDefault="0063592A" w:rsidP="0063592A">
      <w:pPr>
        <w:pStyle w:val="Code"/>
        <w:rPr>
          <w:highlight w:val="white"/>
        </w:rPr>
      </w:pPr>
      <w:r w:rsidRPr="0063592A">
        <w:rPr>
          <w:highlight w:val="white"/>
        </w:rPr>
        <w:t xml:space="preserve">        m_maskMap.Add(Sort.Unsigned_Int, 0x000000000000FFFF);</w:t>
      </w:r>
    </w:p>
    <w:p w14:paraId="5DD111D7" w14:textId="77777777" w:rsidR="0063592A" w:rsidRPr="0063592A" w:rsidRDefault="0063592A" w:rsidP="0063592A">
      <w:pPr>
        <w:pStyle w:val="Code"/>
        <w:rPr>
          <w:highlight w:val="white"/>
        </w:rPr>
      </w:pPr>
      <w:r w:rsidRPr="0063592A">
        <w:rPr>
          <w:highlight w:val="white"/>
        </w:rPr>
        <w:t xml:space="preserve">        m_maskMap.Add(Sort.Unsigned_Long_Int, 0x00000000FFFFFFFF);*/</w:t>
      </w:r>
    </w:p>
    <w:p w14:paraId="38A6519A" w14:textId="77777777" w:rsidR="0063592A" w:rsidRPr="0063592A" w:rsidRDefault="0063592A" w:rsidP="0063592A">
      <w:pPr>
        <w:pStyle w:val="Code"/>
        <w:rPr>
          <w:highlight w:val="white"/>
        </w:rPr>
      </w:pPr>
      <w:r w:rsidRPr="0063592A">
        <w:rPr>
          <w:highlight w:val="white"/>
        </w:rPr>
        <w:t xml:space="preserve">      }</w:t>
      </w:r>
    </w:p>
    <w:p w14:paraId="5F955B62" w14:textId="77777777" w:rsidR="0063592A" w:rsidRPr="0063592A" w:rsidRDefault="0063592A" w:rsidP="0063592A">
      <w:pPr>
        <w:pStyle w:val="Code"/>
        <w:rPr>
          <w:highlight w:val="white"/>
        </w:rPr>
      </w:pPr>
      <w:r w:rsidRPr="0063592A">
        <w:rPr>
          <w:highlight w:val="white"/>
        </w:rPr>
        <w:t xml:space="preserve">      </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77777777" w:rsidR="0063592A" w:rsidRPr="0063592A" w:rsidRDefault="0063592A" w:rsidP="0063592A">
      <w:pPr>
        <w:pStyle w:val="Code"/>
        <w:rPr>
          <w:highlight w:val="white"/>
        </w:rPr>
      </w:pPr>
      <w:r w:rsidRPr="0063592A">
        <w:rPr>
          <w:highlight w:val="white"/>
        </w:rPr>
        <w:t xml:space="preserve">        m_maxValueMap.Add(Sort.Unsigned_Long_Int, 18446744073709551615);</w:t>
      </w:r>
    </w:p>
    <w:p w14:paraId="55257DEA" w14:textId="77777777" w:rsidR="0063592A" w:rsidRPr="0063592A" w:rsidRDefault="0063592A" w:rsidP="0063592A">
      <w:pPr>
        <w:pStyle w:val="Code"/>
        <w:rPr>
          <w:highlight w:val="white"/>
        </w:rPr>
      </w:pPr>
    </w:p>
    <w:p w14:paraId="1A5C67C8" w14:textId="77777777" w:rsidR="0063592A" w:rsidRPr="0063592A" w:rsidRDefault="0063592A" w:rsidP="0063592A">
      <w:pPr>
        <w:pStyle w:val="Code"/>
        <w:rPr>
          <w:highlight w:val="white"/>
        </w:rPr>
      </w:pPr>
      <w:r w:rsidRPr="0063592A">
        <w:rPr>
          <w:highlight w:val="white"/>
        </w:rPr>
        <w:t xml:space="preserve">        /*m_minValueFloatMap.Add(Sort.Float, decimal.</w:t>
      </w:r>
    </w:p>
    <w:p w14:paraId="66061B1A" w14:textId="77777777" w:rsidR="0063592A" w:rsidRPr="0063592A" w:rsidRDefault="0063592A" w:rsidP="0063592A">
      <w:pPr>
        <w:pStyle w:val="Code"/>
        <w:rPr>
          <w:highlight w:val="white"/>
        </w:rPr>
      </w:pPr>
      <w:r w:rsidRPr="0063592A">
        <w:rPr>
          <w:highlight w:val="white"/>
        </w:rPr>
        <w:t xml:space="preserve">                                 Parse("1.2E-38", NumberStyles.Float));</w:t>
      </w:r>
    </w:p>
    <w:p w14:paraId="134A9E2C" w14:textId="77777777" w:rsidR="0063592A" w:rsidRPr="0063592A" w:rsidRDefault="0063592A" w:rsidP="0063592A">
      <w:pPr>
        <w:pStyle w:val="Code"/>
        <w:rPr>
          <w:highlight w:val="white"/>
        </w:rPr>
      </w:pPr>
      <w:r w:rsidRPr="0063592A">
        <w:rPr>
          <w:highlight w:val="white"/>
        </w:rPr>
        <w:t xml:space="preserve">        m_minValueFloatMap.Add(Sort.Double, decimal.</w:t>
      </w:r>
    </w:p>
    <w:p w14:paraId="30A2BCC7" w14:textId="77777777" w:rsidR="0063592A" w:rsidRPr="0063592A" w:rsidRDefault="0063592A" w:rsidP="0063592A">
      <w:pPr>
        <w:pStyle w:val="Code"/>
        <w:rPr>
          <w:highlight w:val="white"/>
        </w:rPr>
      </w:pPr>
      <w:r w:rsidRPr="0063592A">
        <w:rPr>
          <w:highlight w:val="white"/>
        </w:rPr>
        <w:t xml:space="preserve">                               Parse("2.3E-308", NumberStyles.Float));</w:t>
      </w:r>
    </w:p>
    <w:p w14:paraId="6E30DA02"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63287603" w14:textId="77777777" w:rsidR="0063592A" w:rsidRPr="0063592A" w:rsidRDefault="0063592A" w:rsidP="0063592A">
      <w:pPr>
        <w:pStyle w:val="Code"/>
        <w:rPr>
          <w:highlight w:val="white"/>
        </w:rPr>
      </w:pPr>
      <w:r w:rsidRPr="0063592A">
        <w:rPr>
          <w:highlight w:val="white"/>
        </w:rPr>
        <w:t xml:space="preserve">                               Parse("2.3E-308", NumberStyles.Float));</w:t>
      </w:r>
    </w:p>
    <w:p w14:paraId="22443186" w14:textId="77777777" w:rsidR="0063592A" w:rsidRPr="0063592A" w:rsidRDefault="0063592A" w:rsidP="0063592A">
      <w:pPr>
        <w:pStyle w:val="Code"/>
        <w:rPr>
          <w:highlight w:val="white"/>
        </w:rPr>
      </w:pPr>
    </w:p>
    <w:p w14:paraId="2D2CB2C1" w14:textId="77777777" w:rsidR="0063592A" w:rsidRDefault="0063592A" w:rsidP="0063592A">
      <w:pPr>
        <w:pStyle w:val="Code"/>
        <w:rPr>
          <w:color w:val="000000"/>
          <w:highlight w:val="white"/>
          <w:lang w:val="sv-SE"/>
        </w:rPr>
      </w:pPr>
      <w:r>
        <w:rPr>
          <w:highlight w:val="white"/>
          <w:lang w:val="sv-SE"/>
        </w:rPr>
        <w:t xml:space="preserve">        m_maxValueFloatMap.Add(Sort.Float, decimal.</w:t>
      </w:r>
    </w:p>
    <w:p w14:paraId="26D25E1F" w14:textId="77777777" w:rsidR="0063592A" w:rsidRDefault="0063592A" w:rsidP="0063592A">
      <w:pPr>
        <w:pStyle w:val="Code"/>
        <w:rPr>
          <w:color w:val="000000"/>
          <w:highlight w:val="white"/>
          <w:lang w:val="sv-SE"/>
        </w:rPr>
      </w:pPr>
      <w:r>
        <w:rPr>
          <w:highlight w:val="white"/>
          <w:lang w:val="sv-SE"/>
        </w:rPr>
        <w:t xml:space="preserve">                               Parse("3.4E+38", NumberStyles.Float));</w:t>
      </w:r>
    </w:p>
    <w:p w14:paraId="6F719417" w14:textId="77777777" w:rsidR="0063592A" w:rsidRDefault="0063592A" w:rsidP="0063592A">
      <w:pPr>
        <w:pStyle w:val="Code"/>
        <w:rPr>
          <w:color w:val="000000"/>
          <w:highlight w:val="white"/>
          <w:lang w:val="sv-SE"/>
        </w:rPr>
      </w:pPr>
      <w:r>
        <w:rPr>
          <w:highlight w:val="white"/>
          <w:lang w:val="sv-SE"/>
        </w:rPr>
        <w:t xml:space="preserve">        m_maxValueFloatMap.Add(Sort.Double, decimal.</w:t>
      </w:r>
    </w:p>
    <w:p w14:paraId="734B2579"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24E97B2F" w14:textId="77777777" w:rsidR="0063592A" w:rsidRDefault="0063592A" w:rsidP="0063592A">
      <w:pPr>
        <w:pStyle w:val="Code"/>
        <w:rPr>
          <w:color w:val="000000"/>
          <w:highlight w:val="white"/>
          <w:lang w:val="sv-SE"/>
        </w:rPr>
      </w:pPr>
      <w:r>
        <w:rPr>
          <w:highlight w:val="white"/>
          <w:lang w:val="sv-SE"/>
        </w:rPr>
        <w:t xml:space="preserve">        m_maxValueFloatMap.Add(Sort.Long_Double, decimal.</w:t>
      </w:r>
    </w:p>
    <w:p w14:paraId="2C278707"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0373DFED" w14:textId="77777777" w:rsidR="0063592A" w:rsidRDefault="0063592A" w:rsidP="0063592A">
      <w:pPr>
        <w:pStyle w:val="Code"/>
        <w:rPr>
          <w:color w:val="000000"/>
          <w:highlight w:val="white"/>
          <w:lang w:val="sv-SE"/>
        </w:rPr>
      </w:pPr>
    </w:p>
    <w:p w14:paraId="0F624C69" w14:textId="77777777" w:rsidR="0063592A" w:rsidRDefault="0063592A" w:rsidP="0063592A">
      <w:pPr>
        <w:pStyle w:val="Code"/>
        <w:rPr>
          <w:color w:val="000000"/>
          <w:highlight w:val="white"/>
          <w:lang w:val="sv-SE"/>
        </w:rPr>
      </w:pPr>
      <w:r>
        <w:rPr>
          <w:highlight w:val="white"/>
          <w:lang w:val="sv-SE"/>
        </w:rPr>
        <w:t>/*        m_maskMap.Add(Sort.Unsigned_Char, 0x00000000000000FF);</w:t>
      </w:r>
    </w:p>
    <w:p w14:paraId="491A0C4B" w14:textId="77777777" w:rsidR="0063592A" w:rsidRDefault="0063592A" w:rsidP="0063592A">
      <w:pPr>
        <w:pStyle w:val="Code"/>
        <w:rPr>
          <w:color w:val="000000"/>
          <w:highlight w:val="white"/>
          <w:lang w:val="sv-SE"/>
        </w:rPr>
      </w:pPr>
      <w:r>
        <w:rPr>
          <w:highlight w:val="white"/>
          <w:lang w:val="sv-SE"/>
        </w:rPr>
        <w:t xml:space="preserve">                        m_maskMap.Add(Sort.Unsigned_Short_Int,</w:t>
      </w:r>
    </w:p>
    <w:p w14:paraId="07568346" w14:textId="77777777" w:rsidR="0063592A" w:rsidRDefault="0063592A" w:rsidP="0063592A">
      <w:pPr>
        <w:pStyle w:val="Code"/>
        <w:rPr>
          <w:color w:val="000000"/>
          <w:highlight w:val="white"/>
          <w:lang w:val="sv-SE"/>
        </w:rPr>
      </w:pPr>
      <w:r>
        <w:rPr>
          <w:highlight w:val="white"/>
          <w:lang w:val="sv-SE"/>
        </w:rPr>
        <w:t xml:space="preserve">                                      0x00000000000000FF);</w:t>
      </w:r>
    </w:p>
    <w:p w14:paraId="1CF6C8BB" w14:textId="77777777" w:rsidR="0063592A" w:rsidRDefault="0063592A" w:rsidP="0063592A">
      <w:pPr>
        <w:pStyle w:val="Code"/>
        <w:rPr>
          <w:color w:val="000000"/>
          <w:highlight w:val="white"/>
          <w:lang w:val="sv-SE"/>
        </w:rPr>
      </w:pPr>
      <w:r>
        <w:rPr>
          <w:highlight w:val="white"/>
          <w:lang w:val="sv-SE"/>
        </w:rPr>
        <w:t xml:space="preserve">                        m_maskMap.Add(Sort.Unsigned_Int, 0x000000000000FFFF);</w:t>
      </w:r>
    </w:p>
    <w:p w14:paraId="427F7F88" w14:textId="77777777" w:rsidR="0063592A" w:rsidRDefault="0063592A" w:rsidP="0063592A">
      <w:pPr>
        <w:pStyle w:val="Code"/>
        <w:rPr>
          <w:color w:val="000000"/>
          <w:highlight w:val="white"/>
          <w:lang w:val="sv-SE"/>
        </w:rPr>
      </w:pPr>
      <w:r>
        <w:rPr>
          <w:highlight w:val="white"/>
          <w:lang w:val="sv-SE"/>
        </w:rPr>
        <w:t xml:space="preserve">                        m_maskMap.Add(Sort.Unsigned_Long_Int,</w:t>
      </w:r>
    </w:p>
    <w:p w14:paraId="304C56D4" w14:textId="77777777" w:rsidR="0063592A" w:rsidRDefault="0063592A" w:rsidP="0063592A">
      <w:pPr>
        <w:pStyle w:val="Code"/>
        <w:rPr>
          <w:color w:val="000000"/>
          <w:highlight w:val="white"/>
          <w:lang w:val="sv-SE"/>
        </w:rPr>
      </w:pPr>
      <w:r>
        <w:rPr>
          <w:highlight w:val="white"/>
          <w:lang w:val="sv-SE"/>
        </w:rPr>
        <w:t xml:space="preserve">                                      0x0FFFFFFFFFFFFFFF);*/</w:t>
      </w:r>
    </w:p>
    <w:p w14:paraId="7BABD55C" w14:textId="77777777" w:rsidR="0063592A" w:rsidRDefault="0063592A" w:rsidP="0063592A">
      <w:pPr>
        <w:pStyle w:val="Code"/>
        <w:rPr>
          <w:color w:val="000000"/>
          <w:highlight w:val="white"/>
          <w:lang w:val="sv-SE"/>
        </w:rPr>
      </w:pPr>
      <w:r>
        <w:rPr>
          <w:color w:val="000000"/>
          <w:highlight w:val="white"/>
          <w:lang w:val="sv-S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bookmarkStart w:id="501" w:name="_Toc49764382"/>
      <w:r>
        <w:lastRenderedPageBreak/>
        <w:t>Type Casting</w:t>
      </w:r>
      <w:bookmarkEnd w:id="501"/>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r>
        <w:t>TypeCast.cs</w:t>
      </w:r>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r>
        <w:rPr>
          <w:rStyle w:val="CodeInText0"/>
        </w:rPr>
        <w:t>i</w:t>
      </w:r>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In accordance with the Ansi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bookmarkStart w:id="502" w:name="_Toc49764383"/>
      <w:r>
        <w:lastRenderedPageBreak/>
        <w:t>Constant Expression</w:t>
      </w:r>
      <w:bookmarkEnd w:id="502"/>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r>
        <w:t>ConstantExpression.cs</w:t>
      </w:r>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goto-statement.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or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tre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The integral arithmetic evaluation does not generate any midddle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potiential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simplier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The resulting symbol hold the type of the origional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source type equals the target type, we just return the origional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ero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2BCEE39C" w14:textId="02B71452" w:rsidR="00D84B3D" w:rsidRPr="00D84B3D"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3C6CAF01" w:rsidR="0045597A" w:rsidRPr="00CD295E" w:rsidRDefault="0045597A" w:rsidP="0045597A">
      <w:pPr>
        <w:pStyle w:val="Code"/>
        <w:rPr>
          <w:highlight w:val="white"/>
        </w:rPr>
      </w:pPr>
      <w:r w:rsidRPr="00CD295E">
        <w:rPr>
          <w:highlight w:val="white"/>
        </w:rPr>
        <w:t xml:space="preserve">      if (Start.Windows) {</w:t>
      </w:r>
    </w:p>
    <w:p w14:paraId="190BF003" w14:textId="77777777" w:rsidR="0045597A" w:rsidRPr="00CD295E" w:rsidRDefault="0045597A" w:rsidP="0045597A">
      <w:pPr>
        <w:pStyle w:val="Code"/>
        <w:rPr>
          <w:highlight w:val="white"/>
        </w:rPr>
      </w:pPr>
      <w:r w:rsidRPr="00CD295E">
        <w:rPr>
          <w:highlight w:val="white"/>
        </w:rPr>
        <w:t xml:space="preserve">        List&lt;byte&gt; byteList = new List&lt;byte&gt;();</w:t>
      </w:r>
    </w:p>
    <w:p w14:paraId="7A035656" w14:textId="77777777" w:rsidR="0045597A" w:rsidRPr="00CD295E" w:rsidRDefault="0045597A" w:rsidP="0045597A">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6D142ABC" w14:textId="77777777" w:rsidR="0045597A" w:rsidRDefault="0045597A" w:rsidP="0045597A">
      <w:pPr>
        <w:pStyle w:val="Code"/>
        <w:rPr>
          <w:highlight w:val="white"/>
        </w:rPr>
      </w:pPr>
      <w:r w:rsidRPr="00CD295E">
        <w:rPr>
          <w:highlight w:val="white"/>
        </w:rPr>
        <w:t xml:space="preserve">        AssemblyCodeGenerator.</w:t>
      </w:r>
    </w:p>
    <w:p w14:paraId="39B85420" w14:textId="77777777" w:rsidR="0045597A" w:rsidRDefault="0045597A" w:rsidP="0045597A">
      <w:pPr>
        <w:pStyle w:val="Code"/>
        <w:rPr>
          <w:highlight w:val="white"/>
        </w:rPr>
      </w:pPr>
      <w:r>
        <w:rPr>
          <w:highlight w:val="white"/>
        </w:rPr>
        <w:t xml:space="preserve">          </w:t>
      </w:r>
      <w:r w:rsidRPr="00CD295E">
        <w:rPr>
          <w:highlight w:val="white"/>
        </w:rPr>
        <w:t>GenerateTargetWindows(assemblyCodeList, byteList,</w:t>
      </w:r>
    </w:p>
    <w:p w14:paraId="6F8023C4" w14:textId="77777777" w:rsidR="0045597A" w:rsidRPr="00CD295E" w:rsidRDefault="0045597A" w:rsidP="0045597A">
      <w:pPr>
        <w:pStyle w:val="Code"/>
        <w:rPr>
          <w:highlight w:val="white"/>
        </w:rPr>
      </w:pPr>
      <w:r>
        <w:rPr>
          <w:highlight w:val="white"/>
        </w:rPr>
        <w:t xml:space="preserve">                               </w:t>
      </w:r>
      <w:r w:rsidRPr="00CD295E">
        <w:rPr>
          <w:highlight w:val="white"/>
        </w:rPr>
        <w:t xml:space="preserve"> accessMap, null, null);</w:t>
      </w:r>
    </w:p>
    <w:p w14:paraId="21E915BC" w14:textId="77777777" w:rsidR="0045597A" w:rsidRPr="00CD295E" w:rsidRDefault="0045597A" w:rsidP="0045597A">
      <w:pPr>
        <w:pStyle w:val="Code"/>
        <w:rPr>
          <w:highlight w:val="white"/>
        </w:rPr>
      </w:pPr>
      <w:r w:rsidRPr="00CD295E">
        <w:rPr>
          <w:highlight w:val="white"/>
        </w:rPr>
        <w:t xml:space="preserve">        return (new StaticSymbolWindows(uniqueName, byteList, accessMap));</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bookmarkStart w:id="503" w:name="_Toc49764384"/>
      <w:r>
        <w:lastRenderedPageBreak/>
        <w:t xml:space="preserve">Static </w:t>
      </w:r>
      <w:r w:rsidR="00917F74">
        <w:t xml:space="preserve">Address </w:t>
      </w:r>
      <w:r>
        <w:t>Expression</w:t>
      </w:r>
      <w:bookmarkEnd w:id="503"/>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r>
        <w:t>StaticValue.cs</w:t>
      </w:r>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r>
        <w:rPr>
          <w:lang w:val="sv-SE"/>
        </w:rPr>
        <w:t>StaticAddress.cs</w:t>
      </w:r>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r>
        <w:t>StaticExpression.cs</w:t>
      </w:r>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bookmarkStart w:id="504" w:name="_Toc49764385"/>
      <w:r>
        <w:lastRenderedPageBreak/>
        <w:t>Initialization</w:t>
      </w:r>
      <w:bookmarkEnd w:id="504"/>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r>
        <w:rPr>
          <w:highlight w:val="white"/>
          <w:lang w:val="sv-SE"/>
        </w:rPr>
        <w:t>GenerateAuto</w:t>
      </w:r>
      <w:r w:rsidR="002F35C1">
        <w:rPr>
          <w:highlight w:val="white"/>
          <w:lang w:val="sv-SE"/>
        </w:rPr>
        <w:t>Initializer</w:t>
      </w:r>
      <w:r>
        <w:rPr>
          <w:lang w:val="sv-SE"/>
        </w:rPr>
        <w:t>.cs</w:t>
      </w:r>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r>
        <w:rPr>
          <w:highlight w:val="white"/>
          <w:lang w:val="sv-SE"/>
        </w:rPr>
        <w:t>GenerateStatic</w:t>
      </w:r>
      <w:r w:rsidR="002F35C1">
        <w:rPr>
          <w:highlight w:val="white"/>
          <w:lang w:val="sv-SE"/>
        </w:rPr>
        <w:t>Initializer</w:t>
      </w:r>
      <w:r>
        <w:rPr>
          <w:lang w:val="sv-SE"/>
        </w:rPr>
        <w:t>.cs</w:t>
      </w:r>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In case of an arry, we set the array size to the list size if undefined. If the array is defined, we check thet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r w:rsidR="00A72459">
        <w:rPr>
          <w:highlight w:val="white"/>
        </w:rPr>
        <w:t xml:space="preserve">throught the inielization list and call </w:t>
      </w:r>
      <w:r w:rsidR="00A72459" w:rsidRPr="00A72459">
        <w:rPr>
          <w:rStyle w:val="KeyWord0"/>
          <w:highlight w:val="white"/>
        </w:rPr>
        <w:t>GenerateStatic</w:t>
      </w:r>
      <w:r w:rsidR="00A72459">
        <w:rPr>
          <w:highlight w:val="white"/>
        </w:rPr>
        <w:t xml:space="preserve"> recursivly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class </w:t>
      </w:r>
      <w:r w:rsidR="00905979">
        <w:rPr>
          <w:lang w:val="sv-SE"/>
        </w:rPr>
        <w:t>changes an initialzation list into the form of the defined type. For instance:</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r>
        <w:rPr>
          <w:highlight w:val="white"/>
          <w:lang w:val="sv-SE"/>
        </w:rPr>
        <w:t>Modify</w:t>
      </w:r>
      <w:r w:rsidR="002F35C1">
        <w:rPr>
          <w:highlight w:val="white"/>
          <w:lang w:val="sv-SE"/>
        </w:rPr>
        <w:t>Initializer</w:t>
      </w:r>
      <w:r>
        <w:rPr>
          <w:lang w:val="sv-SE"/>
        </w:rPr>
        <w:t>.cs</w:t>
      </w:r>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Then we iterate throught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throught the list, and assign the list </w:t>
      </w:r>
      <w:r w:rsidR="006C7FBF">
        <w:rPr>
          <w:highlight w:val="white"/>
        </w:rPr>
        <w:t>the dimesion of the sub list with dhe higest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bookmarkStart w:id="505" w:name="_Toc49764386"/>
      <w:r w:rsidRPr="00EC76D5">
        <w:lastRenderedPageBreak/>
        <w:t>Middle Code Optimization</w:t>
      </w:r>
      <w:bookmarkEnd w:id="254"/>
      <w:bookmarkEnd w:id="505"/>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We clear goto-next-statement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We also modify goto-next-double-statements: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goto-chains: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r w:rsidR="00B42535" w:rsidRPr="00EC76D5">
        <w:rPr>
          <w:rStyle w:val="CodeInText"/>
        </w:rPr>
        <w:t>m_update</w:t>
      </w:r>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r>
        <w:t>MiddleCodeOptimizor.cs</w:t>
      </w:r>
    </w:p>
    <w:p w14:paraId="229ED5A7" w14:textId="77777777" w:rsidR="00F303A6" w:rsidRPr="00F303A6" w:rsidRDefault="00F303A6" w:rsidP="00F303A6">
      <w:pPr>
        <w:pStyle w:val="Code"/>
        <w:rPr>
          <w:highlight w:val="white"/>
        </w:rPr>
      </w:pPr>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bookmarkStart w:id="506" w:name="_Toc49764387"/>
      <w:r>
        <w:t>Object to Integer Addresses</w:t>
      </w:r>
      <w:bookmarkEnd w:id="506"/>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r>
        <w:t>MiddleCodeOptimizor.cs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bookmarkStart w:id="507" w:name="_Toc49764388"/>
      <w:r>
        <w:t>Goto Next Instructions</w:t>
      </w:r>
      <w:bookmarkEnd w:id="507"/>
    </w:p>
    <w:p w14:paraId="7A9F02C3" w14:textId="4ACBDBB6" w:rsidR="001B6658" w:rsidRPr="001B6658" w:rsidRDefault="001B6658" w:rsidP="001B6658">
      <w:r>
        <w:t xml:space="preserve">In some cases, there may be goto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r>
        <w:t>MiddleCodeOptimizor.cs</w:t>
      </w:r>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508" w:name="_Toc49764389"/>
      <w:r w:rsidRPr="00EC76D5">
        <w:t>Next-</w:t>
      </w:r>
      <w:r w:rsidR="00795872" w:rsidRPr="00EC76D5">
        <w:t xml:space="preserve">Double </w:t>
      </w:r>
      <w:r w:rsidR="00036C5E" w:rsidRPr="00EC76D5">
        <w:t xml:space="preserve">Goto </w:t>
      </w:r>
      <w:r w:rsidR="00795872" w:rsidRPr="00EC76D5">
        <w:t>Statements</w:t>
      </w:r>
      <w:bookmarkEnd w:id="508"/>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r>
        <w:t>MiddleCodeOptimizor.cs</w:t>
      </w:r>
    </w:p>
    <w:p w14:paraId="583397E1" w14:textId="77777777" w:rsidR="00226452" w:rsidRPr="00226452" w:rsidRDefault="00226452" w:rsidP="00226452">
      <w:pPr>
        <w:pStyle w:val="Code"/>
        <w:rPr>
          <w:highlight w:val="white"/>
        </w:rPr>
      </w:pPr>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lastRenderedPageBreak/>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bookmarkStart w:id="509" w:name="_Toc49764390"/>
      <w:r w:rsidRPr="00EC76D5">
        <w:t>Goto Chains</w:t>
      </w:r>
      <w:bookmarkEnd w:id="509"/>
    </w:p>
    <w:p w14:paraId="0879AD9F" w14:textId="77777777" w:rsidR="00134AB7" w:rsidRPr="00EC76D5" w:rsidRDefault="00134AB7" w:rsidP="00134AB7">
      <w:r w:rsidRPr="00EC76D5">
        <w:t xml:space="preserve">A goto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r>
        <w:t>MiddleCodeOptimizor.cs</w:t>
      </w:r>
    </w:p>
    <w:p w14:paraId="12411853" w14:textId="77777777" w:rsidR="003048B8" w:rsidRPr="003048B8" w:rsidRDefault="003048B8" w:rsidP="003048B8">
      <w:pPr>
        <w:pStyle w:val="Code"/>
        <w:rPr>
          <w:highlight w:val="white"/>
        </w:rPr>
      </w:pPr>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trace the goto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lastRenderedPageBreak/>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bookmarkStart w:id="510" w:name="_Toc49764391"/>
      <w:r>
        <w:t>Remove</w:t>
      </w:r>
      <w:r w:rsidR="00036C5E" w:rsidRPr="00EC76D5">
        <w:t xml:space="preserve"> Unreachable Code</w:t>
      </w:r>
      <w:bookmarkEnd w:id="510"/>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r>
        <w:t>MiddleCodeOptimizor.cs</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42C694D2" w14:textId="7C8EBF69" w:rsidR="00275A17" w:rsidRPr="00275A17" w:rsidRDefault="00275A17" w:rsidP="00325AD9">
      <w:pPr>
        <w:pStyle w:val="Code"/>
        <w:rPr>
          <w:highlight w:val="white"/>
        </w:rPr>
      </w:pPr>
      <w:r w:rsidRPr="00275A17">
        <w:rPr>
          <w:highlight w:val="white"/>
        </w:rPr>
        <w:t xml:space="preserve">        else if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lastRenderedPageBreak/>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bookmarkStart w:id="511" w:name="_Toc49764392"/>
      <w:r>
        <w:t>Remove Push-Pop Chains</w:t>
      </w:r>
      <w:bookmarkEnd w:id="511"/>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r>
        <w:t>MiddleCodeOptimizor.cs</w:t>
      </w:r>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bookmarkStart w:id="512" w:name="_Toc49764393"/>
      <w:r>
        <w:t>Change Top-Pop to Pop</w:t>
      </w:r>
      <w:bookmarkEnd w:id="512"/>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r>
        <w:t>MiddleCodeOptimizor.cs</w:t>
      </w:r>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lastRenderedPageBreak/>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bookmarkStart w:id="513" w:name="_Toc49764394"/>
      <w:r>
        <w:rPr>
          <w:highlight w:val="white"/>
          <w:lang w:val="sv-SE"/>
        </w:rPr>
        <w:t>Sematic Optimization</w:t>
      </w:r>
      <w:bookmarkEnd w:id="513"/>
    </w:p>
    <w:p w14:paraId="08F62FF6" w14:textId="230B62E1" w:rsidR="00D33BAF" w:rsidRPr="00D33BAF" w:rsidRDefault="00D33BAF" w:rsidP="00D33BAF">
      <w:pPr>
        <w:rPr>
          <w:highlight w:val="white"/>
          <w:lang w:val="sv-SE"/>
        </w:rPr>
      </w:pPr>
      <w:r>
        <w:rPr>
          <w:highlight w:val="white"/>
          <w:lang w:val="sv-SE"/>
        </w:rPr>
        <w:t xml:space="preserve">The semantic opimization handles </w:t>
      </w:r>
    </w:p>
    <w:p w14:paraId="48E39533" w14:textId="77777777" w:rsidR="000137CF" w:rsidRDefault="000137CF" w:rsidP="000137CF">
      <w:pPr>
        <w:pStyle w:val="CodeHeader"/>
      </w:pPr>
      <w:r>
        <w:t>MiddleCodeOptimizor.cs</w:t>
      </w:r>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pointer arithmentic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0 + i</w:t>
      </w:r>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r w:rsidR="009C25B9">
        <w:rPr>
          <w:highlight w:val="white"/>
        </w:rPr>
        <w:t>i + 0 or i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lastRenderedPageBreak/>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we replace the expression with the new symbol. If the result symbol is a temporary symbol. We iterate until we find the place where the result symbol is accessed, and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lastRenderedPageBreak/>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bookmarkStart w:id="514" w:name="_Toc49764395"/>
      <w:r>
        <w:rPr>
          <w:highlight w:val="white"/>
        </w:rPr>
        <w:t>Optimize Relation Expression</w:t>
      </w:r>
      <w:bookmarkEnd w:id="514"/>
    </w:p>
    <w:p w14:paraId="1D7AF0F5" w14:textId="4962854C"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6A2AA713"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 xml:space="preserve">that this is not the same </w:t>
      </w:r>
      <w:r w:rsidR="000F50D2">
        <w:rPr>
          <w:highlight w:val="white"/>
        </w:rPr>
        <w:t xml:space="preserve">case </w:t>
      </w:r>
      <w:r w:rsidR="008C2B1C">
        <w:rPr>
          <w:highlight w:val="white"/>
        </w:rPr>
        <w:t xml:space="preserve">as the </w:t>
      </w:r>
      <w:r w:rsidR="000F50D2" w:rsidRPr="000F50D2">
        <w:rPr>
          <w:rStyle w:val="KeyWord0"/>
        </w:rPr>
        <w:t>m_inverseMap</w:t>
      </w:r>
      <w:r w:rsidR="000F50D2">
        <w:t xml:space="preserve"> we used in the Next-Goto-Double case above. When inversing an expression, we change its </w:t>
      </w:r>
      <w:r w:rsidR="00871D21">
        <w:t>meaning, when we swap the expression it still has the same meaning, we just arrange the operands so that we cane generate more efficient assembly code.</w:t>
      </w:r>
    </w:p>
    <w:p w14:paraId="743082A3" w14:textId="77777777" w:rsidR="006C2BC5" w:rsidRDefault="006C2BC5" w:rsidP="006C2BC5">
      <w:pPr>
        <w:pStyle w:val="CodeHeader"/>
      </w:pPr>
      <w:r>
        <w:t>MiddleCodeOptimizor.cs</w:t>
      </w:r>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lastRenderedPageBreak/>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bookmarkStart w:id="515" w:name="_Toc49764396"/>
      <w:r w:rsidRPr="009D3B17">
        <w:rPr>
          <w:highlight w:val="white"/>
        </w:rPr>
        <w:t xml:space="preserve">Optimize </w:t>
      </w:r>
      <w:r w:rsidR="001278F9">
        <w:rPr>
          <w:highlight w:val="white"/>
        </w:rPr>
        <w:t>Communicative</w:t>
      </w:r>
      <w:r w:rsidRPr="009D3B17">
        <w:rPr>
          <w:highlight w:val="white"/>
        </w:rPr>
        <w:t xml:space="preserve"> Expression</w:t>
      </w:r>
      <w:bookmarkEnd w:id="515"/>
    </w:p>
    <w:p w14:paraId="7D882876" w14:textId="49770A94" w:rsidR="009D3B17" w:rsidRDefault="009D3B17" w:rsidP="009D3B17">
      <w:pPr>
        <w:pStyle w:val="CodeHeader"/>
      </w:pPr>
      <w:r>
        <w:t>MiddleCodeOptimizor.cs</w:t>
      </w:r>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bookmarkStart w:id="516" w:name="_Toc49764397"/>
      <w:r>
        <w:t>Remove Trivial Assignment</w:t>
      </w:r>
      <w:bookmarkEnd w:id="516"/>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r>
        <w:t>MiddleCodeOptimizor.cs</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bookmarkStart w:id="517" w:name="_Toc49764398"/>
      <w:r w:rsidRPr="00EC76D5">
        <w:lastRenderedPageBreak/>
        <w:t xml:space="preserve">Remove </w:t>
      </w:r>
      <w:r w:rsidR="00F03A18" w:rsidRPr="00EC76D5">
        <w:t>Cleared</w:t>
      </w:r>
      <w:r w:rsidRPr="00EC76D5">
        <w:t xml:space="preserve"> Code</w:t>
      </w:r>
      <w:bookmarkEnd w:id="517"/>
    </w:p>
    <w:p w14:paraId="37E1B19C" w14:textId="0A85D1AA"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r>
        <w:t>MiddleCodeOptimizor.cs</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518" w:name="_Toc49764399"/>
      <w:r>
        <w:lastRenderedPageBreak/>
        <w:t>Assembly Code Generation</w:t>
      </w:r>
      <w:bookmarkEnd w:id="518"/>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A track is a place hold for a register that follows the (yet unknown) register through the code. The track is then replaced by a proper register by the register allocation process. Finally, the assembly code instruction are written in plain text.</w:t>
      </w:r>
    </w:p>
    <w:p w14:paraId="4C71FC1D" w14:textId="4259987D" w:rsidR="006C5851" w:rsidRDefault="004E1BBC" w:rsidP="00B25DBF">
      <w:pPr>
        <w:pStyle w:val="Rubrik2"/>
      </w:pPr>
      <w:bookmarkStart w:id="519" w:name="_Toc49764400"/>
      <w:r>
        <w:t>Runtime Management</w:t>
      </w:r>
      <w:bookmarkEnd w:id="519"/>
    </w:p>
    <w:p w14:paraId="023BD772" w14:textId="477EF4ED" w:rsidR="00B26610" w:rsidRDefault="00B26610" w:rsidP="00B26610">
      <w:r>
        <w:t>When it comes to runtime management</w:t>
      </w:r>
      <w:r w:rsidR="000C3F22">
        <w:t>,</w:t>
      </w:r>
      <w:r>
        <w:t xml:space="preserve"> we use the classic style where we allocate </w:t>
      </w:r>
      <w:r w:rsidR="007635EF">
        <w:t>an activation record for each function call, beginning with the initi</w:t>
      </w:r>
      <w:r w:rsidR="000C3F22">
        <w:t xml:space="preserve">al call to </w:t>
      </w:r>
      <w:r w:rsidR="000C3F22" w:rsidRPr="000C3F22">
        <w:rPr>
          <w:rStyle w:val="KeyWord0"/>
        </w:rPr>
        <w:t>main</w:t>
      </w:r>
      <w:r w:rsidR="000C3F22">
        <w:t>. Each activation record holds the data for the functions’ parameters and local variables and constants.</w:t>
      </w:r>
      <w:r w:rsidR="00710D99">
        <w:t xml:space="preserve"> We use </w:t>
      </w:r>
      <w:r w:rsidR="00B52600">
        <w:t xml:space="preserve">the </w:t>
      </w:r>
      <w:r w:rsidR="00B52600" w:rsidRPr="00B52600">
        <w:rPr>
          <w:rStyle w:val="KeyWord0"/>
        </w:rPr>
        <w:t>regular</w:t>
      </w:r>
      <w:r w:rsidR="00710D99">
        <w:t xml:space="preserve"> </w:t>
      </w:r>
      <w:r w:rsidR="00710D99" w:rsidRPr="00710D99">
        <w:rPr>
          <w:rStyle w:val="KeyWord0"/>
        </w:rPr>
        <w:t>frame</w:t>
      </w:r>
      <w:r w:rsidR="00710D99">
        <w:t xml:space="preserve"> </w:t>
      </w:r>
      <w:r w:rsidR="00710D99" w:rsidRPr="00710D99">
        <w:rPr>
          <w:rStyle w:val="KeyWord0"/>
        </w:rPr>
        <w:t>pointer</w:t>
      </w:r>
      <w:r w:rsidR="00710D99">
        <w:t xml:space="preserve"> to hold the address of the current function call. The activation record also holds the</w:t>
      </w:r>
      <w:r w:rsidR="004664C2">
        <w:t xml:space="preserve"> frame pointer of the previous activation record and the return address; that is, the</w:t>
      </w:r>
      <w:r w:rsidR="009344BA">
        <w:t xml:space="preserve"> address to jump to when the execution</w:t>
      </w:r>
      <w:r w:rsidR="00992332">
        <w:t xml:space="preserve"> of the current function</w:t>
      </w:r>
      <w:r w:rsidR="009344BA">
        <w:t xml:space="preserve"> returns to the calling function</w:t>
      </w:r>
      <w:r w:rsidR="006B7466">
        <w:t>. More specifically: the address of the instruction following the call in the calling function.</w:t>
      </w:r>
    </w:p>
    <w:p w14:paraId="7F8569E6" w14:textId="69035DC7" w:rsidR="00992332" w:rsidRDefault="00F650C4" w:rsidP="00B26610">
      <w:r>
        <w:t xml:space="preserve">What makes it </w:t>
      </w:r>
      <w:r w:rsidR="00992332">
        <w:t xml:space="preserve">a little bit more complicated is </w:t>
      </w:r>
      <w:r>
        <w:t xml:space="preserve">that a </w:t>
      </w:r>
      <w:r w:rsidR="00992332">
        <w:t>function may be elliptic; that is, i</w:t>
      </w:r>
      <w:r>
        <w:t>t</w:t>
      </w:r>
      <w:r w:rsidR="00992332">
        <w:t xml:space="preserve"> has a variable number of parameters, like </w:t>
      </w:r>
      <w:r w:rsidR="00992332" w:rsidRPr="00992332">
        <w:rPr>
          <w:rStyle w:val="KeyWord0"/>
        </w:rPr>
        <w:t>printf</w:t>
      </w:r>
      <w:r w:rsidR="00992332">
        <w:t xml:space="preserve"> and </w:t>
      </w:r>
      <w:r w:rsidR="00992332" w:rsidRPr="00992332">
        <w:rPr>
          <w:rStyle w:val="KeyWord0"/>
        </w:rPr>
        <w:t>scanf</w:t>
      </w:r>
      <w:r w:rsidR="00992332">
        <w:t>.</w:t>
      </w:r>
      <w:r w:rsidR="00DC619F">
        <w:t xml:space="preserve"> We introduc</w:t>
      </w:r>
      <w:r>
        <w:t xml:space="preserve">e </w:t>
      </w:r>
      <w:r w:rsidR="00DC619F">
        <w:t xml:space="preserve">a second frame pointer: </w:t>
      </w:r>
      <w:r>
        <w:t xml:space="preserve">the </w:t>
      </w:r>
      <w:r w:rsidRPr="00B52600">
        <w:rPr>
          <w:rStyle w:val="KeyWord0"/>
        </w:rPr>
        <w:t>elliptic</w:t>
      </w:r>
      <w:r>
        <w:t xml:space="preserve"> </w:t>
      </w:r>
      <w:r w:rsidRPr="00B52600">
        <w:rPr>
          <w:rStyle w:val="KeyWord0"/>
        </w:rPr>
        <w:t>frame</w:t>
      </w:r>
      <w:r>
        <w:t xml:space="preserve"> </w:t>
      </w:r>
      <w:r w:rsidRPr="00B52600">
        <w:rPr>
          <w:rStyle w:val="KeyWord0"/>
        </w:rPr>
        <w:t>pointer</w:t>
      </w:r>
      <w:r w:rsidR="00B52600">
        <w:t xml:space="preserve"> for elliptic functions. </w:t>
      </w:r>
      <w:r w:rsidR="00DA39EA">
        <w:t>It holds the address of the activation record plus the size of the extra parameters in the call to an elliptic function.</w:t>
      </w:r>
    </w:p>
    <w:p w14:paraId="65E84F62" w14:textId="37C91263" w:rsidR="007C3461" w:rsidRDefault="0054288A" w:rsidP="00B26610">
      <w:r>
        <w:t>To sum it up: the activation record holds the return address, regular frame pointer,</w:t>
      </w:r>
      <w:r w:rsidR="00617E3E">
        <w:t xml:space="preserve"> and</w:t>
      </w:r>
      <w:r>
        <w:t xml:space="preserve"> elliptic frame pointer</w:t>
      </w:r>
      <w:r w:rsidR="00A00F1B">
        <w:t xml:space="preserve"> </w:t>
      </w:r>
      <w:r w:rsidR="00617E3E">
        <w:t xml:space="preserve">of the calling function as well as </w:t>
      </w:r>
      <w:r w:rsidR="00FC2AC1">
        <w:t xml:space="preserve">the parameters, potential extra parameter in case of an </w:t>
      </w:r>
      <w:r w:rsidR="00617E3E">
        <w:t>elliptic</w:t>
      </w:r>
      <w:r w:rsidR="00FC2AC1">
        <w:t xml:space="preserve"> function, and local variables and constants</w:t>
      </w:r>
      <w:r w:rsidR="00617E3E">
        <w:t xml:space="preserve"> of the current function.</w:t>
      </w:r>
      <w:r w:rsidR="00A00F1B">
        <w:t xml:space="preserve"> The elliptic frame pointer is undefined in case of a non-elliptic calling function</w:t>
      </w:r>
      <w:r w:rsidR="00254F81">
        <w:t>.</w:t>
      </w:r>
      <w:r w:rsidR="00097230">
        <w:t xml:space="preserve"> However, we must always have the elliptic frame pointer in the activation record, since the same function can be called by both elliptic and non-elliptic functions.</w:t>
      </w:r>
    </w:p>
    <w:p w14:paraId="278CA7F9" w14:textId="694B4415" w:rsidR="007D46D3" w:rsidRDefault="007D46D3" w:rsidP="00B26610">
      <w:r>
        <w:t>When a function cal</w:t>
      </w:r>
      <w:r w:rsidR="003265E8">
        <w:t xml:space="preserve">ls another function (or itself recursively) </w:t>
      </w:r>
      <w:r w:rsidR="002A0293">
        <w:t>the activation record of the called function is located at the address above the activation record of the calling function</w:t>
      </w:r>
      <w:r w:rsidR="008A4999">
        <w:t xml:space="preserve">. </w:t>
      </w:r>
      <w:r w:rsidR="002566E3">
        <w:t>The return address, regular and frame pointers of the calling function are stored at the beginning of the activation record of the called function.</w:t>
      </w:r>
    </w:p>
    <w:p w14:paraId="6C7FDC26" w14:textId="6068172D" w:rsidR="00C07C4D" w:rsidRDefault="002566E3" w:rsidP="00B26610">
      <w:r>
        <w:t>When a function returns to the calling function</w:t>
      </w:r>
      <w:r w:rsidR="00DC782D">
        <w:t>, the regular and elliptic frame pointers are restored to the values of the calling function</w:t>
      </w:r>
      <w:r w:rsidR="003265E8">
        <w:t>,</w:t>
      </w:r>
      <w:r w:rsidR="00DC782D">
        <w:t xml:space="preserve"> and </w:t>
      </w:r>
      <w:r w:rsidR="003265E8">
        <w:t xml:space="preserve">a </w:t>
      </w:r>
      <w:r w:rsidR="006B7466">
        <w:t>jump back to the return address</w:t>
      </w:r>
      <w:r w:rsidR="007D46D3">
        <w:t xml:space="preserve"> occurs.</w:t>
      </w:r>
    </w:p>
    <w:p w14:paraId="144DFB95" w14:textId="389D0C93" w:rsidR="000A7263" w:rsidRDefault="000A7263" w:rsidP="00B26610">
      <w:r>
        <w:t>The return value is not part of the activation record. It is stored in a register for integral and pointer types and at the floating-point stack for floating types. In case of a struct or union, its address is returned in a register.</w:t>
      </w:r>
    </w:p>
    <w:p w14:paraId="1D15BFE6" w14:textId="34A28140" w:rsidR="006429E2" w:rsidRDefault="006429E2" w:rsidP="00B26610">
      <w:r>
        <w:t xml:space="preserve">The return address of the activation record for the initial </w:t>
      </w:r>
      <w:r w:rsidRPr="006429E2">
        <w:rPr>
          <w:rStyle w:val="KeyWord0"/>
        </w:rPr>
        <w:t>main</w:t>
      </w:r>
      <w:r>
        <w:t xml:space="preserve"> call is initialized to zero. When main return and the return address is zero, an exit of the execution occurs instead of a return. But only for the first call, subsequent recursive calls to </w:t>
      </w:r>
      <w:r w:rsidRPr="006429E2">
        <w:rPr>
          <w:rStyle w:val="KeyWord0"/>
        </w:rPr>
        <w:t>main</w:t>
      </w:r>
      <w:r>
        <w:t xml:space="preserve"> have their own </w:t>
      </w:r>
      <w:r w:rsidR="00045B1F">
        <w:t xml:space="preserve">regular </w:t>
      </w:r>
      <w:r>
        <w:t xml:space="preserve">return addresses since it is quite possible to make recursive calls to </w:t>
      </w:r>
      <w:r w:rsidRPr="006429E2">
        <w:rPr>
          <w:rStyle w:val="KeyWord0"/>
        </w:rPr>
        <w:t>main</w:t>
      </w:r>
      <w:r>
        <w:t>. The following program writes the number one to ten.</w:t>
      </w:r>
    </w:p>
    <w:p w14:paraId="0A6BE69A" w14:textId="77777777" w:rsidR="00940436" w:rsidRPr="00940436" w:rsidRDefault="00940436" w:rsidP="00940436">
      <w:pPr>
        <w:pStyle w:val="Code"/>
        <w:rPr>
          <w:highlight w:val="white"/>
        </w:rPr>
      </w:pPr>
      <w:r w:rsidRPr="00940436">
        <w:rPr>
          <w:highlight w:val="white"/>
        </w:rPr>
        <w:t>void main() {</w:t>
      </w:r>
    </w:p>
    <w:p w14:paraId="687A5A24" w14:textId="77777777" w:rsidR="00940436" w:rsidRPr="00940436" w:rsidRDefault="00940436" w:rsidP="00940436">
      <w:pPr>
        <w:pStyle w:val="Code"/>
        <w:rPr>
          <w:highlight w:val="white"/>
        </w:rPr>
      </w:pPr>
      <w:r w:rsidRPr="00940436">
        <w:rPr>
          <w:highlight w:val="white"/>
        </w:rPr>
        <w:t xml:space="preserve">  static count = 1;</w:t>
      </w:r>
    </w:p>
    <w:p w14:paraId="38E0F9C2" w14:textId="77777777" w:rsidR="00940436" w:rsidRPr="00940436" w:rsidRDefault="00940436" w:rsidP="00940436">
      <w:pPr>
        <w:pStyle w:val="Code"/>
        <w:rPr>
          <w:highlight w:val="white"/>
        </w:rPr>
      </w:pPr>
    </w:p>
    <w:p w14:paraId="29DA69C9" w14:textId="77777777" w:rsidR="00940436" w:rsidRPr="00940436" w:rsidRDefault="00940436" w:rsidP="00940436">
      <w:pPr>
        <w:pStyle w:val="Code"/>
        <w:rPr>
          <w:highlight w:val="white"/>
        </w:rPr>
      </w:pPr>
      <w:r w:rsidRPr="00940436">
        <w:rPr>
          <w:highlight w:val="white"/>
        </w:rPr>
        <w:t xml:space="preserve">  if (count &lt;= 10) {</w:t>
      </w:r>
    </w:p>
    <w:p w14:paraId="3B19037C" w14:textId="77777777" w:rsidR="00940436" w:rsidRPr="00940436" w:rsidRDefault="00940436" w:rsidP="00940436">
      <w:pPr>
        <w:pStyle w:val="Code"/>
        <w:rPr>
          <w:highlight w:val="white"/>
        </w:rPr>
      </w:pPr>
      <w:r w:rsidRPr="00940436">
        <w:rPr>
          <w:highlight w:val="white"/>
        </w:rPr>
        <w:t xml:space="preserve">    printf("%d ", count++);</w:t>
      </w:r>
    </w:p>
    <w:p w14:paraId="49A7801E" w14:textId="77777777" w:rsidR="00940436" w:rsidRPr="00940436" w:rsidRDefault="00940436" w:rsidP="00940436">
      <w:pPr>
        <w:pStyle w:val="Code"/>
        <w:rPr>
          <w:highlight w:val="white"/>
        </w:rPr>
      </w:pPr>
      <w:r w:rsidRPr="00940436">
        <w:rPr>
          <w:highlight w:val="white"/>
        </w:rPr>
        <w:t xml:space="preserve">    main();</w:t>
      </w:r>
    </w:p>
    <w:p w14:paraId="39EAD118" w14:textId="77777777" w:rsidR="00940436" w:rsidRPr="00940436" w:rsidRDefault="00940436" w:rsidP="00940436">
      <w:pPr>
        <w:pStyle w:val="Code"/>
        <w:rPr>
          <w:highlight w:val="white"/>
        </w:rPr>
      </w:pPr>
      <w:r w:rsidRPr="00940436">
        <w:rPr>
          <w:highlight w:val="white"/>
        </w:rPr>
        <w:t xml:space="preserve">  }</w:t>
      </w:r>
    </w:p>
    <w:p w14:paraId="3CB9D3D9" w14:textId="00646987" w:rsidR="006429E2" w:rsidRPr="00940436" w:rsidRDefault="00940436" w:rsidP="00940436">
      <w:pPr>
        <w:pStyle w:val="Code"/>
      </w:pPr>
      <w:r w:rsidRPr="00940436">
        <w:rPr>
          <w:highlight w:val="white"/>
        </w:rPr>
        <w:lastRenderedPageBreak/>
        <w:t>}</w:t>
      </w:r>
    </w:p>
    <w:p w14:paraId="480A1FDD" w14:textId="2E224CA6" w:rsidR="00F05868" w:rsidRDefault="00F05868" w:rsidP="00B26610">
      <w:r>
        <w:t xml:space="preserve">Let us look at the following </w:t>
      </w:r>
      <w:r w:rsidR="00D65976">
        <w:t>example</w:t>
      </w:r>
      <w:r>
        <w:t>.</w:t>
      </w:r>
    </w:p>
    <w:p w14:paraId="2CD34192" w14:textId="0F84F255" w:rsidR="00F05868" w:rsidRDefault="00F05868" w:rsidP="00F05868">
      <w:pPr>
        <w:pStyle w:val="Code"/>
      </w:pPr>
      <w:r>
        <w:t>void main() {</w:t>
      </w:r>
    </w:p>
    <w:p w14:paraId="7A515CD3" w14:textId="5C969254" w:rsidR="00F05868" w:rsidRDefault="00F05868" w:rsidP="00F05868">
      <w:pPr>
        <w:pStyle w:val="Code"/>
      </w:pPr>
      <w:r>
        <w:t xml:space="preserve">  int a</w:t>
      </w:r>
      <w:r w:rsidR="00D65976">
        <w:t xml:space="preserve"> = 1</w:t>
      </w:r>
      <w:r w:rsidR="00FF6A84">
        <w:t>, b</w:t>
      </w:r>
      <w:r w:rsidR="00D65976">
        <w:t xml:space="preserve"> = 2</w:t>
      </w:r>
      <w:r>
        <w:t>;</w:t>
      </w:r>
    </w:p>
    <w:p w14:paraId="56B38B51" w14:textId="053F981F" w:rsidR="00F05868" w:rsidRDefault="00F05868" w:rsidP="00F05868">
      <w:pPr>
        <w:pStyle w:val="Code"/>
      </w:pPr>
      <w:r>
        <w:t xml:space="preserve">  f(1</w:t>
      </w:r>
      <w:r w:rsidR="00D65976">
        <w:t>1</w:t>
      </w:r>
      <w:r w:rsidR="00FF6A84">
        <w:t xml:space="preserve">, </w:t>
      </w:r>
      <w:r w:rsidR="00D65976">
        <w:t>1</w:t>
      </w:r>
      <w:r w:rsidR="00FF6A84">
        <w:t>2</w:t>
      </w:r>
      <w:r>
        <w:t>);</w:t>
      </w:r>
    </w:p>
    <w:p w14:paraId="4C475B4E" w14:textId="723EB601" w:rsidR="00E30AC4" w:rsidRDefault="00E30AC4" w:rsidP="00F05868">
      <w:pPr>
        <w:pStyle w:val="Code"/>
      </w:pPr>
      <w:r>
        <w:t xml:space="preserve">  // </w:t>
      </w:r>
      <w:r w:rsidR="005D7821">
        <w:t>point 1</w:t>
      </w:r>
    </w:p>
    <w:p w14:paraId="44CAC6A8" w14:textId="14F6DC92" w:rsidR="00F05868" w:rsidRDefault="00F05868" w:rsidP="00F05868">
      <w:pPr>
        <w:pStyle w:val="Code"/>
      </w:pPr>
      <w:r>
        <w:t>}</w:t>
      </w:r>
    </w:p>
    <w:p w14:paraId="5D788B4E" w14:textId="74850700" w:rsidR="00F05868" w:rsidRDefault="00F05868" w:rsidP="00F05868">
      <w:pPr>
        <w:pStyle w:val="Code"/>
      </w:pPr>
    </w:p>
    <w:p w14:paraId="2E6A78C5" w14:textId="68E0C28A" w:rsidR="00F05868" w:rsidRDefault="00A6175E" w:rsidP="00F05868">
      <w:pPr>
        <w:pStyle w:val="Code"/>
      </w:pPr>
      <w:r>
        <w:t>v</w:t>
      </w:r>
      <w:r w:rsidR="00F05868">
        <w:t>oid</w:t>
      </w:r>
      <w:r>
        <w:t xml:space="preserve"> f(int i, int j) {</w:t>
      </w:r>
    </w:p>
    <w:p w14:paraId="11940E7D" w14:textId="18CD771C" w:rsidR="00FF6A84" w:rsidRDefault="00FF6A84" w:rsidP="00F05868">
      <w:pPr>
        <w:pStyle w:val="Code"/>
      </w:pPr>
      <w:r>
        <w:t xml:space="preserve">  int c</w:t>
      </w:r>
      <w:r w:rsidR="00D65976">
        <w:t xml:space="preserve"> = 3</w:t>
      </w:r>
      <w:r>
        <w:t>, d</w:t>
      </w:r>
      <w:r w:rsidR="00D65976">
        <w:t xml:space="preserve"> = 4</w:t>
      </w:r>
      <w:r>
        <w:t>;</w:t>
      </w:r>
    </w:p>
    <w:p w14:paraId="2092C4FF" w14:textId="668B256E" w:rsidR="00A6175E" w:rsidRDefault="00A6175E" w:rsidP="00F05868">
      <w:pPr>
        <w:pStyle w:val="Code"/>
      </w:pPr>
      <w:r>
        <w:t xml:space="preserve">  g(</w:t>
      </w:r>
      <w:r w:rsidR="00D65976">
        <w:t>1</w:t>
      </w:r>
      <w:r w:rsidR="00FF6A84">
        <w:t xml:space="preserve">3, </w:t>
      </w:r>
      <w:r w:rsidR="00D65976">
        <w:t>1</w:t>
      </w:r>
      <w:r w:rsidR="00FF6A84">
        <w:t>4)</w:t>
      </w:r>
      <w:r w:rsidR="00E30AC4">
        <w:t>;</w:t>
      </w:r>
    </w:p>
    <w:p w14:paraId="1EE98DD0" w14:textId="53C2065D" w:rsidR="00E30AC4" w:rsidRDefault="00E30AC4" w:rsidP="00F05868">
      <w:pPr>
        <w:pStyle w:val="Code"/>
      </w:pPr>
      <w:r>
        <w:t xml:space="preserve">  // </w:t>
      </w:r>
      <w:r w:rsidR="005D7821">
        <w:t>point 2</w:t>
      </w:r>
    </w:p>
    <w:p w14:paraId="428D2C9C" w14:textId="4A5FAE39" w:rsidR="00A6175E" w:rsidRDefault="00A6175E" w:rsidP="00F05868">
      <w:pPr>
        <w:pStyle w:val="Code"/>
      </w:pPr>
      <w:r>
        <w:t>}</w:t>
      </w:r>
    </w:p>
    <w:p w14:paraId="53ABA470" w14:textId="7AD02D75" w:rsidR="00A6175E" w:rsidRDefault="00A6175E" w:rsidP="00F05868">
      <w:pPr>
        <w:pStyle w:val="Code"/>
      </w:pPr>
    </w:p>
    <w:p w14:paraId="1F6CDA5E" w14:textId="7279F6C9" w:rsidR="00A6175E" w:rsidRDefault="00A6175E" w:rsidP="00F05868">
      <w:pPr>
        <w:pStyle w:val="Code"/>
      </w:pPr>
      <w:r>
        <w:t xml:space="preserve">void g(int </w:t>
      </w:r>
      <w:r w:rsidR="00FF6A84">
        <w:t>k, int l</w:t>
      </w:r>
      <w:r>
        <w:t>) {</w:t>
      </w:r>
    </w:p>
    <w:p w14:paraId="4BFD7834" w14:textId="63C09620" w:rsidR="00FF6A84" w:rsidRDefault="00FF6A84" w:rsidP="00F05868">
      <w:pPr>
        <w:pStyle w:val="Code"/>
      </w:pPr>
      <w:r>
        <w:t xml:space="preserve">  int e</w:t>
      </w:r>
      <w:r w:rsidR="00D65976">
        <w:t xml:space="preserve"> = 5</w:t>
      </w:r>
      <w:r>
        <w:t>, f</w:t>
      </w:r>
      <w:r w:rsidR="00D65976">
        <w:t xml:space="preserve"> = 6</w:t>
      </w:r>
      <w:r>
        <w:t>;</w:t>
      </w:r>
    </w:p>
    <w:p w14:paraId="2A800184" w14:textId="4D790933" w:rsidR="00E745F5" w:rsidRDefault="00A6175E" w:rsidP="00D65976">
      <w:pPr>
        <w:pStyle w:val="Code"/>
      </w:pPr>
      <w:r>
        <w:t>}</w:t>
      </w:r>
    </w:p>
    <w:p w14:paraId="67585AE6" w14:textId="068D6695" w:rsidR="00E745F5" w:rsidRDefault="00E745F5" w:rsidP="00E11100">
      <w:r>
        <w:rPr>
          <w:noProof/>
        </w:rPr>
        <mc:AlternateContent>
          <mc:Choice Requires="wpc">
            <w:drawing>
              <wp:inline distT="0" distB="0" distL="0" distR="0" wp14:anchorId="79A51620" wp14:editId="56EAEB7A">
                <wp:extent cx="4508500" cy="3281045"/>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1"/>
                            <a:ext cx="1442720" cy="1082040"/>
                          </a:xfrm>
                          <a:prstGeom prst="rect">
                            <a:avLst/>
                          </a:prstGeom>
                          <a:solidFill>
                            <a:schemeClr val="lt1"/>
                          </a:solidFill>
                          <a:ln w="12700">
                            <a:solidFill>
                              <a:prstClr val="black"/>
                            </a:solidFill>
                          </a:ln>
                        </wps:spPr>
                        <wps:txbx>
                          <w:txbxContent>
                            <w:p w14:paraId="48FB9764" w14:textId="5E6B4600" w:rsidR="008574A7" w:rsidRPr="00D2146B" w:rsidRDefault="008574A7"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8574A7" w:rsidRPr="00D2146B" w:rsidRDefault="008574A7"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8574A7" w:rsidRPr="00D2146B" w:rsidRDefault="008574A7"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8574A7" w:rsidRPr="00D2146B" w:rsidRDefault="008574A7"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8574A7" w:rsidRPr="00D2146B" w:rsidRDefault="008574A7" w:rsidP="00D2146B">
                              <w:pPr>
                                <w:spacing w:before="0" w:after="0"/>
                                <w:rPr>
                                  <w:sz w:val="18"/>
                                  <w:szCs w:val="18"/>
                                  <w:lang w:val="sv-SE"/>
                                </w:rPr>
                              </w:pPr>
                              <w:r w:rsidRPr="00D2146B">
                                <w:rPr>
                                  <w:sz w:val="18"/>
                                  <w:szCs w:val="18"/>
                                  <w:lang w:val="sv-SE"/>
                                </w:rPr>
                                <w:t>Ellipse Frame Pointer</w:t>
                              </w:r>
                            </w:p>
                            <w:p w14:paraId="366E1AE1" w14:textId="757FAE9A" w:rsidR="008574A7" w:rsidRPr="00D2146B" w:rsidRDefault="008574A7" w:rsidP="00D2146B">
                              <w:pPr>
                                <w:spacing w:before="0" w:after="0"/>
                                <w:rPr>
                                  <w:sz w:val="18"/>
                                  <w:szCs w:val="18"/>
                                  <w:lang w:val="sv-SE"/>
                                </w:rPr>
                              </w:pPr>
                              <w:r w:rsidRPr="00D2146B">
                                <w:rPr>
                                  <w:sz w:val="18"/>
                                  <w:szCs w:val="18"/>
                                  <w:lang w:val="sv-SE"/>
                                </w:rPr>
                                <w:t>Regular Frame Pointer</w:t>
                              </w:r>
                            </w:p>
                            <w:p w14:paraId="3E5A4966" w14:textId="38836501" w:rsidR="008574A7" w:rsidRPr="00D2146B" w:rsidRDefault="008574A7"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8574A7" w:rsidRPr="00D2146B" w:rsidRDefault="008574A7" w:rsidP="00D2146B">
                              <w:pPr>
                                <w:spacing w:before="0" w:after="0"/>
                                <w:rPr>
                                  <w:sz w:val="18"/>
                                  <w:szCs w:val="18"/>
                                  <w:lang w:val="sv-SE"/>
                                </w:rPr>
                              </w:pPr>
                            </w:p>
                            <w:p w14:paraId="48B5950A" w14:textId="77777777" w:rsidR="008574A7" w:rsidRPr="00D2146B" w:rsidRDefault="008574A7"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6000"/>
                            <a:ext cx="541020" cy="1082040"/>
                          </a:xfrm>
                          <a:prstGeom prst="rect">
                            <a:avLst/>
                          </a:prstGeom>
                          <a:solidFill>
                            <a:schemeClr val="lt1"/>
                          </a:solidFill>
                          <a:ln w="6350">
                            <a:noFill/>
                          </a:ln>
                        </wps:spPr>
                        <wps:txbx>
                          <w:txbxContent>
                            <w:p w14:paraId="22C13140" w14:textId="0A5086D2" w:rsidR="008574A7" w:rsidRPr="00D2146B" w:rsidRDefault="008574A7"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1"/>
                            <a:ext cx="1442720" cy="1082040"/>
                          </a:xfrm>
                          <a:prstGeom prst="rect">
                            <a:avLst/>
                          </a:prstGeom>
                          <a:solidFill>
                            <a:schemeClr val="lt1"/>
                          </a:solidFill>
                          <a:ln w="12700">
                            <a:solidFill>
                              <a:prstClr val="black"/>
                            </a:solidFill>
                          </a:ln>
                        </wps:spPr>
                        <wps:txbx>
                          <w:txbxContent>
                            <w:p w14:paraId="6CCC43A0" w14:textId="3A21C797" w:rsidR="008574A7" w:rsidRPr="00D2146B" w:rsidRDefault="008574A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8574A7" w:rsidRPr="00D2146B" w:rsidRDefault="008574A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8574A7" w:rsidRPr="00D2146B" w:rsidRDefault="008574A7"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8574A7" w:rsidRPr="00D2146B" w:rsidRDefault="008574A7"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8574A7" w:rsidRPr="00D2146B" w:rsidRDefault="008574A7"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8574A7" w:rsidRPr="00D2146B" w:rsidRDefault="008574A7"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8574A7" w:rsidRPr="00D2146B" w:rsidRDefault="008574A7"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8574A7" w:rsidRPr="00D2146B" w:rsidRDefault="008574A7" w:rsidP="00D2146B">
                              <w:pPr>
                                <w:spacing w:before="0" w:after="0" w:line="256" w:lineRule="auto"/>
                                <w:rPr>
                                  <w:sz w:val="18"/>
                                  <w:szCs w:val="18"/>
                                </w:rPr>
                              </w:pPr>
                              <w:r w:rsidRPr="00D2146B">
                                <w:rPr>
                                  <w:rFonts w:eastAsia="Calibri"/>
                                  <w:color w:val="000000"/>
                                  <w:sz w:val="18"/>
                                  <w:szCs w:val="18"/>
                                </w:rPr>
                                <w:t> </w:t>
                              </w:r>
                            </w:p>
                            <w:p w14:paraId="2924CD49" w14:textId="77777777" w:rsidR="008574A7" w:rsidRPr="00D2146B" w:rsidRDefault="008574A7"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3"/>
                            <a:ext cx="541020" cy="1082040"/>
                          </a:xfrm>
                          <a:prstGeom prst="rect">
                            <a:avLst/>
                          </a:prstGeom>
                          <a:solidFill>
                            <a:schemeClr val="lt1"/>
                          </a:solidFill>
                          <a:ln w="6350">
                            <a:noFill/>
                          </a:ln>
                        </wps:spPr>
                        <wps:txbx>
                          <w:txbxContent>
                            <w:p w14:paraId="56D8FCCF" w14:textId="1071F35A" w:rsidR="008574A7" w:rsidRPr="00D2146B" w:rsidRDefault="008574A7"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2"/>
                            <a:ext cx="1442720" cy="807951"/>
                          </a:xfrm>
                          <a:prstGeom prst="rect">
                            <a:avLst/>
                          </a:prstGeom>
                          <a:solidFill>
                            <a:schemeClr val="lt1"/>
                          </a:solidFill>
                          <a:ln w="12700">
                            <a:solidFill>
                              <a:prstClr val="black"/>
                            </a:solidFill>
                          </a:ln>
                        </wps:spPr>
                        <wps:txbx>
                          <w:txbxContent>
                            <w:p w14:paraId="45C5CEB6" w14:textId="0360FAC4" w:rsidR="008574A7" w:rsidRPr="00D2146B" w:rsidRDefault="008574A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8574A7" w:rsidRPr="00D2146B" w:rsidRDefault="008574A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8574A7" w:rsidRPr="00D2146B" w:rsidRDefault="008574A7"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8574A7" w:rsidRPr="00D2146B" w:rsidRDefault="008574A7"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8574A7" w:rsidRPr="00D2146B" w:rsidRDefault="008574A7"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8574A7" w:rsidRPr="00D2146B" w:rsidRDefault="008574A7" w:rsidP="00D2146B">
                              <w:pPr>
                                <w:spacing w:before="0" w:after="0" w:line="254" w:lineRule="auto"/>
                                <w:rPr>
                                  <w:sz w:val="18"/>
                                  <w:szCs w:val="18"/>
                                </w:rPr>
                              </w:pPr>
                              <w:r w:rsidRPr="00D2146B">
                                <w:rPr>
                                  <w:rFonts w:eastAsia="Calibri"/>
                                  <w:color w:val="000000"/>
                                  <w:sz w:val="18"/>
                                  <w:szCs w:val="18"/>
                                </w:rPr>
                                <w:t> </w:t>
                              </w:r>
                            </w:p>
                            <w:p w14:paraId="1ECBE518" w14:textId="77777777" w:rsidR="008574A7" w:rsidRPr="00D2146B" w:rsidRDefault="008574A7"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1081405"/>
                          </a:xfrm>
                          <a:prstGeom prst="rect">
                            <a:avLst/>
                          </a:prstGeom>
                          <a:solidFill>
                            <a:schemeClr val="lt1"/>
                          </a:solidFill>
                          <a:ln w="6350">
                            <a:noFill/>
                          </a:ln>
                        </wps:spPr>
                        <wps:txbx>
                          <w:txbxContent>
                            <w:p w14:paraId="0CFABE74" w14:textId="29F33F8A" w:rsidR="008574A7" w:rsidRPr="00D2146B" w:rsidRDefault="008574A7"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8"/>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3"/>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4"/>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5"/>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1"/>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3"/>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069"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">
                <v:shape id="_x0000_s1070" type="#_x0000_t75" style="position:absolute;width:45085;height:32810;visibility:visible;mso-wrap-style:square" filled="t">
                  <v:fill o:detectmouseclick="t"/>
                  <v:path o:connecttype="none"/>
                </v:shape>
                <v:shape id="Textruta 20" o:spid="_x0000_s1071"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8574A7" w:rsidRPr="00D2146B" w:rsidRDefault="008574A7"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8574A7" w:rsidRPr="00D2146B" w:rsidRDefault="008574A7"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8574A7" w:rsidRPr="00D2146B" w:rsidRDefault="008574A7"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8574A7" w:rsidRPr="00D2146B" w:rsidRDefault="008574A7"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8574A7" w:rsidRPr="00D2146B" w:rsidRDefault="008574A7" w:rsidP="00D2146B">
                        <w:pPr>
                          <w:spacing w:before="0" w:after="0"/>
                          <w:rPr>
                            <w:sz w:val="18"/>
                            <w:szCs w:val="18"/>
                            <w:lang w:val="sv-SE"/>
                          </w:rPr>
                        </w:pPr>
                        <w:r w:rsidRPr="00D2146B">
                          <w:rPr>
                            <w:sz w:val="18"/>
                            <w:szCs w:val="18"/>
                            <w:lang w:val="sv-SE"/>
                          </w:rPr>
                          <w:t>Ellipse Frame Pointer</w:t>
                        </w:r>
                      </w:p>
                      <w:p w14:paraId="366E1AE1" w14:textId="757FAE9A" w:rsidR="008574A7" w:rsidRPr="00D2146B" w:rsidRDefault="008574A7" w:rsidP="00D2146B">
                        <w:pPr>
                          <w:spacing w:before="0" w:after="0"/>
                          <w:rPr>
                            <w:sz w:val="18"/>
                            <w:szCs w:val="18"/>
                            <w:lang w:val="sv-SE"/>
                          </w:rPr>
                        </w:pPr>
                        <w:r w:rsidRPr="00D2146B">
                          <w:rPr>
                            <w:sz w:val="18"/>
                            <w:szCs w:val="18"/>
                            <w:lang w:val="sv-SE"/>
                          </w:rPr>
                          <w:t>Regular Frame Pointer</w:t>
                        </w:r>
                      </w:p>
                      <w:p w14:paraId="3E5A4966" w14:textId="38836501" w:rsidR="008574A7" w:rsidRPr="00D2146B" w:rsidRDefault="008574A7"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8574A7" w:rsidRPr="00D2146B" w:rsidRDefault="008574A7" w:rsidP="00D2146B">
                        <w:pPr>
                          <w:spacing w:before="0" w:after="0"/>
                          <w:rPr>
                            <w:sz w:val="18"/>
                            <w:szCs w:val="18"/>
                            <w:lang w:val="sv-SE"/>
                          </w:rPr>
                        </w:pPr>
                      </w:p>
                      <w:p w14:paraId="48B5950A" w14:textId="77777777" w:rsidR="008574A7" w:rsidRPr="00D2146B" w:rsidRDefault="008574A7" w:rsidP="00D2146B">
                        <w:pPr>
                          <w:spacing w:before="0" w:after="0"/>
                          <w:rPr>
                            <w:sz w:val="18"/>
                            <w:szCs w:val="18"/>
                            <w:lang w:val="sv-SE"/>
                          </w:rPr>
                        </w:pPr>
                      </w:p>
                    </w:txbxContent>
                  </v:textbox>
                </v:shape>
                <v:shape id="Textruta 21" o:spid="_x0000_s1072" type="#_x0000_t202" style="position:absolute;left:1803;top:360;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8574A7" w:rsidRPr="00D2146B" w:rsidRDefault="008574A7" w:rsidP="00E11100">
                        <w:pPr>
                          <w:spacing w:before="0" w:after="0"/>
                          <w:jc w:val="right"/>
                          <w:rPr>
                            <w:sz w:val="18"/>
                            <w:szCs w:val="18"/>
                            <w:lang w:val="sv-SE"/>
                          </w:rPr>
                        </w:pPr>
                        <w:r w:rsidRPr="00D2146B">
                          <w:rPr>
                            <w:sz w:val="18"/>
                            <w:szCs w:val="18"/>
                            <w:lang w:val="sv-SE"/>
                          </w:rPr>
                          <w:t>g</w:t>
                        </w:r>
                      </w:p>
                    </w:txbxContent>
                  </v:textbox>
                </v:shape>
                <v:shape id="Textruta 20" o:spid="_x0000_s1073"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8574A7" w:rsidRPr="00D2146B" w:rsidRDefault="008574A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8574A7" w:rsidRPr="00D2146B" w:rsidRDefault="008574A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8574A7" w:rsidRPr="00D2146B" w:rsidRDefault="008574A7"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8574A7" w:rsidRPr="00D2146B" w:rsidRDefault="008574A7"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8574A7" w:rsidRPr="00D2146B" w:rsidRDefault="008574A7"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8574A7" w:rsidRPr="00D2146B" w:rsidRDefault="008574A7"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8574A7" w:rsidRPr="00D2146B" w:rsidRDefault="008574A7"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8574A7" w:rsidRPr="00D2146B" w:rsidRDefault="008574A7" w:rsidP="00D2146B">
                        <w:pPr>
                          <w:spacing w:before="0" w:after="0" w:line="256" w:lineRule="auto"/>
                          <w:rPr>
                            <w:sz w:val="18"/>
                            <w:szCs w:val="18"/>
                          </w:rPr>
                        </w:pPr>
                        <w:r w:rsidRPr="00D2146B">
                          <w:rPr>
                            <w:rFonts w:eastAsia="Calibri"/>
                            <w:color w:val="000000"/>
                            <w:sz w:val="18"/>
                            <w:szCs w:val="18"/>
                          </w:rPr>
                          <w:t> </w:t>
                        </w:r>
                      </w:p>
                      <w:p w14:paraId="2924CD49" w14:textId="77777777" w:rsidR="008574A7" w:rsidRPr="00D2146B" w:rsidRDefault="008574A7"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074"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8574A7" w:rsidRPr="00D2146B" w:rsidRDefault="008574A7"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75"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8574A7" w:rsidRPr="00D2146B" w:rsidRDefault="008574A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8574A7" w:rsidRPr="00D2146B" w:rsidRDefault="008574A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8574A7" w:rsidRPr="00D2146B" w:rsidRDefault="008574A7"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8574A7" w:rsidRPr="00D2146B" w:rsidRDefault="008574A7"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8574A7" w:rsidRPr="00D2146B" w:rsidRDefault="008574A7"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8574A7" w:rsidRPr="00D2146B" w:rsidRDefault="008574A7" w:rsidP="00D2146B">
                        <w:pPr>
                          <w:spacing w:before="0" w:after="0" w:line="254" w:lineRule="auto"/>
                          <w:rPr>
                            <w:sz w:val="18"/>
                            <w:szCs w:val="18"/>
                          </w:rPr>
                        </w:pPr>
                        <w:r w:rsidRPr="00D2146B">
                          <w:rPr>
                            <w:rFonts w:eastAsia="Calibri"/>
                            <w:color w:val="000000"/>
                            <w:sz w:val="18"/>
                            <w:szCs w:val="18"/>
                          </w:rPr>
                          <w:t> </w:t>
                        </w:r>
                      </w:p>
                      <w:p w14:paraId="1ECBE518" w14:textId="77777777" w:rsidR="008574A7" w:rsidRPr="00D2146B" w:rsidRDefault="008574A7"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076"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8574A7" w:rsidRPr="00D2146B" w:rsidRDefault="008574A7"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077"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078"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079"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080"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081"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082"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973E994" w:rsidR="00842AFC" w:rsidRDefault="001E3F1F" w:rsidP="00B26610">
      <w:r>
        <w:t xml:space="preserve">In the example above, the ellipse frame pointer is ignored. In the following example, however, we </w:t>
      </w:r>
      <w:r w:rsidR="005A5D2F">
        <w:t xml:space="preserve">let </w:t>
      </w:r>
      <w:r w:rsidR="005A5D2F" w:rsidRPr="005A5D2F">
        <w:rPr>
          <w:rStyle w:val="KeyWord0"/>
        </w:rPr>
        <w:t>f</w:t>
      </w:r>
      <w:r w:rsidR="005A5D2F">
        <w:t xml:space="preserve"> and </w:t>
      </w:r>
      <w:r w:rsidR="005A5D2F" w:rsidRPr="005A5D2F">
        <w:rPr>
          <w:rStyle w:val="KeyWord0"/>
        </w:rPr>
        <w:t>g</w:t>
      </w:r>
      <w:r w:rsidR="005A5D2F">
        <w:t xml:space="preserve"> be elliptic functions.</w:t>
      </w:r>
      <w:r w:rsidR="00225D5C">
        <w:t xml:space="preserve"> The elliptic status is marked by three dots (‘…’).</w:t>
      </w:r>
    </w:p>
    <w:p w14:paraId="39042993" w14:textId="77777777" w:rsidR="00B95260" w:rsidRDefault="00B95260" w:rsidP="00B95260">
      <w:pPr>
        <w:pStyle w:val="Code"/>
      </w:pPr>
      <w:r>
        <w:t>void main() {</w:t>
      </w:r>
    </w:p>
    <w:p w14:paraId="6FBBCBA2" w14:textId="77777777" w:rsidR="00B95260" w:rsidRDefault="00B95260" w:rsidP="00B95260">
      <w:pPr>
        <w:pStyle w:val="Code"/>
      </w:pPr>
      <w:r>
        <w:t xml:space="preserve">  int a = 1, b = 2;</w:t>
      </w:r>
    </w:p>
    <w:p w14:paraId="128000E3" w14:textId="74AD6D90" w:rsidR="00B95260" w:rsidRDefault="00B95260" w:rsidP="00B95260">
      <w:pPr>
        <w:pStyle w:val="Code"/>
      </w:pPr>
      <w:r>
        <w:t xml:space="preserve">  f(11, 12</w:t>
      </w:r>
      <w:r w:rsidR="00C1450F">
        <w:t>, 21</w:t>
      </w:r>
      <w:r>
        <w:t>);</w:t>
      </w:r>
    </w:p>
    <w:p w14:paraId="53AEC1D5" w14:textId="77777777" w:rsidR="00B95260" w:rsidRDefault="00B95260" w:rsidP="00B95260">
      <w:pPr>
        <w:pStyle w:val="Code"/>
      </w:pPr>
      <w:r>
        <w:t xml:space="preserve">  // point 1</w:t>
      </w:r>
    </w:p>
    <w:p w14:paraId="724ED926" w14:textId="77777777" w:rsidR="00B95260" w:rsidRDefault="00B95260" w:rsidP="00B95260">
      <w:pPr>
        <w:pStyle w:val="Code"/>
      </w:pPr>
      <w:r>
        <w:t>}</w:t>
      </w:r>
    </w:p>
    <w:p w14:paraId="55ED7FAA" w14:textId="77777777" w:rsidR="00B95260" w:rsidRDefault="00B95260" w:rsidP="00B95260">
      <w:pPr>
        <w:pStyle w:val="Code"/>
      </w:pPr>
    </w:p>
    <w:p w14:paraId="13477626" w14:textId="654F084A" w:rsidR="00B95260" w:rsidRDefault="00B95260" w:rsidP="00B95260">
      <w:pPr>
        <w:pStyle w:val="Code"/>
      </w:pPr>
      <w:r>
        <w:t>void f(int i, int j, ...) {</w:t>
      </w:r>
    </w:p>
    <w:p w14:paraId="378C5E08" w14:textId="77777777" w:rsidR="00B95260" w:rsidRDefault="00B95260" w:rsidP="00B95260">
      <w:pPr>
        <w:pStyle w:val="Code"/>
      </w:pPr>
      <w:r>
        <w:t xml:space="preserve">  int c = 3, d = 4;</w:t>
      </w:r>
    </w:p>
    <w:p w14:paraId="1F0024A9" w14:textId="2D269295" w:rsidR="00B95260" w:rsidRDefault="00B95260" w:rsidP="00B95260">
      <w:pPr>
        <w:pStyle w:val="Code"/>
      </w:pPr>
      <w:r>
        <w:t xml:space="preserve">  g(13, 14</w:t>
      </w:r>
      <w:r w:rsidR="00C1450F">
        <w:t>, 22, 23, 24</w:t>
      </w:r>
      <w:r>
        <w:t>);</w:t>
      </w:r>
    </w:p>
    <w:p w14:paraId="638B335F" w14:textId="77777777" w:rsidR="00B95260" w:rsidRDefault="00B95260" w:rsidP="00B95260">
      <w:pPr>
        <w:pStyle w:val="Code"/>
      </w:pPr>
      <w:r>
        <w:t xml:space="preserve">  // point 2</w:t>
      </w:r>
    </w:p>
    <w:p w14:paraId="6E3EA464" w14:textId="77777777" w:rsidR="00B95260" w:rsidRDefault="00B95260" w:rsidP="00B95260">
      <w:pPr>
        <w:pStyle w:val="Code"/>
      </w:pPr>
      <w:r>
        <w:t>}</w:t>
      </w:r>
    </w:p>
    <w:p w14:paraId="74358B35" w14:textId="77777777" w:rsidR="00B95260" w:rsidRDefault="00B95260" w:rsidP="00B95260">
      <w:pPr>
        <w:pStyle w:val="Code"/>
      </w:pPr>
    </w:p>
    <w:p w14:paraId="452A6C43" w14:textId="09F5577E" w:rsidR="00B95260" w:rsidRDefault="00B95260" w:rsidP="00B95260">
      <w:pPr>
        <w:pStyle w:val="Code"/>
      </w:pPr>
      <w:r>
        <w:lastRenderedPageBreak/>
        <w:t>void g(int k, int l, ...) {</w:t>
      </w:r>
    </w:p>
    <w:p w14:paraId="0788117F" w14:textId="77777777" w:rsidR="00B95260" w:rsidRDefault="00B95260" w:rsidP="00B95260">
      <w:pPr>
        <w:pStyle w:val="Code"/>
      </w:pPr>
      <w:r>
        <w:t xml:space="preserve">  int e = 5, f = 6;</w:t>
      </w:r>
    </w:p>
    <w:p w14:paraId="6F3E02F3" w14:textId="07D27263" w:rsidR="00B95260" w:rsidRDefault="00B95260" w:rsidP="00B95260">
      <w:pPr>
        <w:pStyle w:val="Code"/>
      </w:pPr>
      <w:r>
        <w:t>}</w:t>
      </w:r>
    </w:p>
    <w:p w14:paraId="2F7AE55B" w14:textId="6AB190C3" w:rsidR="002903DF" w:rsidRPr="00B26610" w:rsidRDefault="002903DF" w:rsidP="00B95260">
      <w:pPr>
        <w:pStyle w:val="Code"/>
      </w:pPr>
      <w:r>
        <mc:AlternateContent>
          <mc:Choice Requires="wpc">
            <w:drawing>
              <wp:inline distT="0" distB="0" distL="0" distR="0" wp14:anchorId="390B7988" wp14:editId="2623E1C8">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8574A7" w:rsidRPr="00D2146B" w:rsidRDefault="008574A7"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8574A7" w:rsidRDefault="008574A7"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8574A7" w:rsidRDefault="008574A7"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8574A7" w:rsidRPr="00D2146B" w:rsidRDefault="008574A7"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8574A7" w:rsidRPr="00D2146B" w:rsidRDefault="008574A7"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8574A7" w:rsidRPr="00D2146B" w:rsidRDefault="008574A7"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8574A7" w:rsidRPr="00D2146B" w:rsidRDefault="008574A7"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8574A7" w:rsidRPr="00D2146B" w:rsidRDefault="008574A7" w:rsidP="002903DF">
                              <w:pPr>
                                <w:spacing w:before="0" w:after="0"/>
                                <w:rPr>
                                  <w:sz w:val="18"/>
                                  <w:szCs w:val="18"/>
                                  <w:lang w:val="sv-SE"/>
                                </w:rPr>
                              </w:pPr>
                              <w:r w:rsidRPr="00D2146B">
                                <w:rPr>
                                  <w:sz w:val="18"/>
                                  <w:szCs w:val="18"/>
                                  <w:lang w:val="sv-SE"/>
                                </w:rPr>
                                <w:t>Ellipse Frame Pointer</w:t>
                              </w:r>
                            </w:p>
                            <w:p w14:paraId="5718813E" w14:textId="77777777" w:rsidR="008574A7" w:rsidRPr="00D2146B" w:rsidRDefault="008574A7" w:rsidP="002903DF">
                              <w:pPr>
                                <w:spacing w:before="0" w:after="0"/>
                                <w:rPr>
                                  <w:sz w:val="18"/>
                                  <w:szCs w:val="18"/>
                                  <w:lang w:val="sv-SE"/>
                                </w:rPr>
                              </w:pPr>
                              <w:r w:rsidRPr="00D2146B">
                                <w:rPr>
                                  <w:sz w:val="18"/>
                                  <w:szCs w:val="18"/>
                                  <w:lang w:val="sv-SE"/>
                                </w:rPr>
                                <w:t>Regular Frame Pointer</w:t>
                              </w:r>
                            </w:p>
                            <w:p w14:paraId="62230721" w14:textId="77777777" w:rsidR="008574A7" w:rsidRPr="00D2146B" w:rsidRDefault="008574A7"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8574A7" w:rsidRPr="00D2146B" w:rsidRDefault="008574A7" w:rsidP="002903DF">
                              <w:pPr>
                                <w:spacing w:before="0" w:after="0"/>
                                <w:rPr>
                                  <w:sz w:val="18"/>
                                  <w:szCs w:val="18"/>
                                  <w:lang w:val="sv-SE"/>
                                </w:rPr>
                              </w:pPr>
                            </w:p>
                            <w:p w14:paraId="3BE3217A" w14:textId="77777777" w:rsidR="008574A7" w:rsidRPr="00D2146B" w:rsidRDefault="008574A7"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8574A7" w:rsidRPr="00D2146B" w:rsidRDefault="008574A7"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8574A7" w:rsidRDefault="008574A7"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8574A7" w:rsidRPr="00D2146B" w:rsidRDefault="008574A7" w:rsidP="002903DF">
                              <w:pPr>
                                <w:spacing w:before="0" w:after="0" w:line="256" w:lineRule="auto"/>
                                <w:rPr>
                                  <w:sz w:val="18"/>
                                  <w:szCs w:val="18"/>
                                </w:rPr>
                              </w:pPr>
                              <w:r>
                                <w:rPr>
                                  <w:rFonts w:eastAsia="Calibri"/>
                                  <w:color w:val="000000"/>
                                  <w:sz w:val="18"/>
                                  <w:szCs w:val="18"/>
                                </w:rPr>
                                <w:t>Elliptic parameter: 21</w:t>
                              </w:r>
                            </w:p>
                            <w:p w14:paraId="0F8126A1"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 </w:t>
                              </w:r>
                            </w:p>
                            <w:p w14:paraId="28313E96"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8574A7" w:rsidRPr="00D2146B" w:rsidRDefault="008574A7"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8574A7" w:rsidRPr="00D2146B" w:rsidRDefault="008574A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 </w:t>
                              </w:r>
                            </w:p>
                            <w:p w14:paraId="48FC4ABF"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8574A7" w:rsidRPr="00D2146B" w:rsidRDefault="008574A7"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083"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">
                <v:shape id="_x0000_s1084" type="#_x0000_t75" style="position:absolute;width:45085;height:39090;visibility:visible;mso-wrap-style:square" filled="t">
                  <v:fill o:detectmouseclick="t"/>
                  <v:path o:connecttype="none"/>
                </v:shape>
                <v:shape id="Textruta 26" o:spid="_x0000_s1085"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8574A7" w:rsidRPr="00D2146B" w:rsidRDefault="008574A7"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8574A7" w:rsidRDefault="008574A7"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8574A7" w:rsidRDefault="008574A7"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8574A7" w:rsidRPr="00D2146B" w:rsidRDefault="008574A7"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8574A7" w:rsidRPr="00D2146B" w:rsidRDefault="008574A7"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8574A7" w:rsidRPr="00D2146B" w:rsidRDefault="008574A7"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8574A7" w:rsidRPr="00D2146B" w:rsidRDefault="008574A7"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8574A7" w:rsidRPr="00D2146B" w:rsidRDefault="008574A7" w:rsidP="002903DF">
                        <w:pPr>
                          <w:spacing w:before="0" w:after="0"/>
                          <w:rPr>
                            <w:sz w:val="18"/>
                            <w:szCs w:val="18"/>
                            <w:lang w:val="sv-SE"/>
                          </w:rPr>
                        </w:pPr>
                        <w:r w:rsidRPr="00D2146B">
                          <w:rPr>
                            <w:sz w:val="18"/>
                            <w:szCs w:val="18"/>
                            <w:lang w:val="sv-SE"/>
                          </w:rPr>
                          <w:t>Ellipse Frame Pointer</w:t>
                        </w:r>
                      </w:p>
                      <w:p w14:paraId="5718813E" w14:textId="77777777" w:rsidR="008574A7" w:rsidRPr="00D2146B" w:rsidRDefault="008574A7" w:rsidP="002903DF">
                        <w:pPr>
                          <w:spacing w:before="0" w:after="0"/>
                          <w:rPr>
                            <w:sz w:val="18"/>
                            <w:szCs w:val="18"/>
                            <w:lang w:val="sv-SE"/>
                          </w:rPr>
                        </w:pPr>
                        <w:r w:rsidRPr="00D2146B">
                          <w:rPr>
                            <w:sz w:val="18"/>
                            <w:szCs w:val="18"/>
                            <w:lang w:val="sv-SE"/>
                          </w:rPr>
                          <w:t>Regular Frame Pointer</w:t>
                        </w:r>
                      </w:p>
                      <w:p w14:paraId="62230721" w14:textId="77777777" w:rsidR="008574A7" w:rsidRPr="00D2146B" w:rsidRDefault="008574A7"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8574A7" w:rsidRPr="00D2146B" w:rsidRDefault="008574A7" w:rsidP="002903DF">
                        <w:pPr>
                          <w:spacing w:before="0" w:after="0"/>
                          <w:rPr>
                            <w:sz w:val="18"/>
                            <w:szCs w:val="18"/>
                            <w:lang w:val="sv-SE"/>
                          </w:rPr>
                        </w:pPr>
                      </w:p>
                      <w:p w14:paraId="3BE3217A" w14:textId="77777777" w:rsidR="008574A7" w:rsidRPr="00D2146B" w:rsidRDefault="008574A7" w:rsidP="002903DF">
                        <w:pPr>
                          <w:spacing w:before="0" w:after="0"/>
                          <w:rPr>
                            <w:sz w:val="18"/>
                            <w:szCs w:val="18"/>
                            <w:lang w:val="sv-SE"/>
                          </w:rPr>
                        </w:pPr>
                      </w:p>
                    </w:txbxContent>
                  </v:textbox>
                </v:shape>
                <v:shape id="Textruta 27" o:spid="_x0000_s1086"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8574A7" w:rsidRPr="00D2146B" w:rsidRDefault="008574A7" w:rsidP="002903DF">
                        <w:pPr>
                          <w:spacing w:before="0" w:after="0"/>
                          <w:jc w:val="right"/>
                          <w:rPr>
                            <w:sz w:val="18"/>
                            <w:szCs w:val="18"/>
                            <w:lang w:val="sv-SE"/>
                          </w:rPr>
                        </w:pPr>
                        <w:r w:rsidRPr="00D2146B">
                          <w:rPr>
                            <w:sz w:val="18"/>
                            <w:szCs w:val="18"/>
                            <w:lang w:val="sv-SE"/>
                          </w:rPr>
                          <w:t>g</w:t>
                        </w:r>
                      </w:p>
                    </w:txbxContent>
                  </v:textbox>
                </v:shape>
                <v:shape id="Textruta 20" o:spid="_x0000_s1087"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8574A7" w:rsidRDefault="008574A7"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8574A7" w:rsidRPr="00D2146B" w:rsidRDefault="008574A7" w:rsidP="002903DF">
                        <w:pPr>
                          <w:spacing w:before="0" w:after="0" w:line="256" w:lineRule="auto"/>
                          <w:rPr>
                            <w:sz w:val="18"/>
                            <w:szCs w:val="18"/>
                          </w:rPr>
                        </w:pPr>
                        <w:r>
                          <w:rPr>
                            <w:rFonts w:eastAsia="Calibri"/>
                            <w:color w:val="000000"/>
                            <w:sz w:val="18"/>
                            <w:szCs w:val="18"/>
                          </w:rPr>
                          <w:t>Elliptic parameter: 21</w:t>
                        </w:r>
                      </w:p>
                      <w:p w14:paraId="0F8126A1"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 </w:t>
                        </w:r>
                      </w:p>
                      <w:p w14:paraId="28313E96"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088"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8574A7" w:rsidRPr="00D2146B" w:rsidRDefault="008574A7"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89"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8574A7" w:rsidRPr="00D2146B" w:rsidRDefault="008574A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 </w:t>
                        </w:r>
                      </w:p>
                      <w:p w14:paraId="48FC4ABF"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090"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8574A7" w:rsidRPr="00D2146B" w:rsidRDefault="008574A7"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091"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092"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093"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094"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095"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096"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097"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098"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099"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00"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01"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02"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7A9EABB3" w:rsidR="00DA7E64" w:rsidRDefault="00DA7E64" w:rsidP="00DA7E64">
      <w:bookmarkStart w:id="520" w:name="_Toc49764401"/>
      <w:r w:rsidRPr="0063589A">
        <w:t xml:space="preserve">The </w:t>
      </w:r>
      <w:r w:rsidR="0063589A">
        <w:t>e</w:t>
      </w:r>
      <w:r w:rsidR="0063589A" w:rsidRPr="0063589A">
        <w:t xml:space="preserve">lliptic </w:t>
      </w:r>
      <w:r w:rsidRPr="0063589A">
        <w:t>p</w:t>
      </w:r>
      <w:r>
        <w:t xml:space="preserve">arameters are stored after the </w:t>
      </w:r>
      <w:r w:rsidR="0063589A">
        <w:t xml:space="preserve">regular parameters in the activation record. </w:t>
      </w:r>
      <w:r w:rsidR="001C40D2">
        <w:t xml:space="preserve">Similar to the </w:t>
      </w:r>
      <w:r w:rsidR="001A2322">
        <w:t>previous</w:t>
      </w:r>
      <w:r w:rsidR="001C40D2">
        <w:t xml:space="preserve"> example, t</w:t>
      </w:r>
      <w:r w:rsidR="0063589A">
        <w:t xml:space="preserve">he </w:t>
      </w:r>
      <w:r w:rsidR="004A5367">
        <w:t xml:space="preserve">regular frame pointers point at the beginning of the </w:t>
      </w:r>
      <w:r w:rsidR="001C40D2">
        <w:t xml:space="preserve">activation record of the </w:t>
      </w:r>
      <w:r w:rsidR="001A2322">
        <w:t>calling</w:t>
      </w:r>
      <w:r w:rsidR="001C40D2">
        <w:t xml:space="preserve"> </w:t>
      </w:r>
      <w:r w:rsidR="001A2322">
        <w:t>function</w:t>
      </w:r>
      <w:r w:rsidR="001C40D2">
        <w:t>. However, the ellipse frame pointers poin</w:t>
      </w:r>
      <w:r w:rsidR="001A2322">
        <w:t>ts</w:t>
      </w:r>
      <w:r w:rsidR="001C40D2">
        <w:t xml:space="preserve"> at the beginning of the </w:t>
      </w:r>
      <w:r w:rsidR="001A2322">
        <w:t xml:space="preserve">activation record of the calling function, plus the size of the elliptic parameters. </w:t>
      </w:r>
      <w:r w:rsidR="00FA2BB3">
        <w:t>For the sake of argument, l</w:t>
      </w:r>
      <w:r w:rsidR="001A2322">
        <w:t>et us assume that an integer value allocates four bytes</w:t>
      </w:r>
      <w:r w:rsidR="00FA2BB3">
        <w:t xml:space="preserve">. </w:t>
      </w:r>
      <w:r w:rsidR="00D40D96">
        <w:t xml:space="preserve">Then </w:t>
      </w:r>
      <w:r w:rsidR="00FA2BB3">
        <w:t xml:space="preserve">the ellipse frame pointer of </w:t>
      </w:r>
      <w:r w:rsidR="00FA2BB3" w:rsidRPr="00FA2BB3">
        <w:rPr>
          <w:rStyle w:val="KeyWord0"/>
        </w:rPr>
        <w:t>f</w:t>
      </w:r>
      <w:r w:rsidR="00FA2BB3">
        <w:t xml:space="preserve"> is the regular frame pointer plus four bytes (one integer value). The ellipse frame pointer of </w:t>
      </w:r>
      <w:r w:rsidR="00FA2BB3" w:rsidRPr="00FA2BB3">
        <w:rPr>
          <w:rStyle w:val="KeyWord0"/>
        </w:rPr>
        <w:t>g</w:t>
      </w:r>
      <w:r w:rsidR="00FA2BB3">
        <w:t xml:space="preserve"> </w:t>
      </w:r>
      <w:r w:rsidR="00D40D96">
        <w:t>the regular frame pointer plus twelve bytes (three integer values).</w:t>
      </w:r>
      <w:r w:rsidR="00551130">
        <w:t xml:space="preserve"> When refereeing to parameters in an ecliptic function, the regular frame pointer is used, and when refereeing to variables, the ellipse frame pointer is used.</w:t>
      </w:r>
      <w:r w:rsidR="00201895">
        <w:t xml:space="preserve"> The ellipse parameters </w:t>
      </w:r>
      <w:r w:rsidR="00E63AE7">
        <w:t>are</w:t>
      </w:r>
      <w:r w:rsidR="00201895">
        <w:t xml:space="preserve"> </w:t>
      </w:r>
      <w:r w:rsidR="00E63AE7">
        <w:t xml:space="preserve">accessible by using address of the last regular parameter (it has to be at least one) and reading the values by increase the address, which is </w:t>
      </w:r>
      <w:r w:rsidR="00C347ED">
        <w:t xml:space="preserve">the task of </w:t>
      </w:r>
      <w:r w:rsidR="00E63AE7">
        <w:t xml:space="preserve">the macros </w:t>
      </w:r>
      <w:r w:rsidR="007B7478" w:rsidRPr="00C347ED">
        <w:rPr>
          <w:rStyle w:val="KeyWord0"/>
        </w:rPr>
        <w:t>va_list</w:t>
      </w:r>
      <w:r w:rsidR="007B7478">
        <w:t xml:space="preserve">, </w:t>
      </w:r>
      <w:r w:rsidR="007B7478" w:rsidRPr="00C347ED">
        <w:rPr>
          <w:rStyle w:val="KeyWord0"/>
        </w:rPr>
        <w:t>va_start</w:t>
      </w:r>
      <w:r w:rsidR="007B7478">
        <w:t xml:space="preserve">, and </w:t>
      </w:r>
      <w:r w:rsidR="007B7478" w:rsidRPr="00C347ED">
        <w:rPr>
          <w:rStyle w:val="KeyWord0"/>
        </w:rPr>
        <w:t>va_arg</w:t>
      </w:r>
      <w:r w:rsidR="007B7478">
        <w:t xml:space="preserve"> in the </w:t>
      </w:r>
      <w:r w:rsidR="007B7478" w:rsidRPr="00C347ED">
        <w:rPr>
          <w:rStyle w:val="KeyWord0"/>
        </w:rPr>
        <w:t>stdarg</w:t>
      </w:r>
      <w:r w:rsidR="007B7478">
        <w:t xml:space="preserve"> </w:t>
      </w:r>
      <w:r w:rsidR="00C347ED">
        <w:t>standard library.</w:t>
      </w:r>
    </w:p>
    <w:p w14:paraId="185BB847" w14:textId="49996A08" w:rsidR="00694D32" w:rsidRPr="00694D32" w:rsidRDefault="00694D32" w:rsidP="00B25DBF">
      <w:pPr>
        <w:pStyle w:val="Rubrik2"/>
      </w:pPr>
      <w:r>
        <w:t>Assembly Operator</w:t>
      </w:r>
      <w:bookmarkEnd w:id="520"/>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r w:rsidR="00D41DFA">
        <w:t xml:space="preserve">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r>
        <w:t>AssemblyOperator.cs</w:t>
      </w:r>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lastRenderedPageBreak/>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bookmarkStart w:id="521" w:name="_Toc49764402"/>
      <w:r>
        <w:t>Assembly Code</w:t>
      </w:r>
      <w:bookmarkEnd w:id="521"/>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r>
        <w:t>AssemblyCode.cs</w:t>
      </w:r>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74C6D87B"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xml:space="preserve">. </w:t>
      </w:r>
      <w:r w:rsidR="00766F7D">
        <w:rPr>
          <w:highlight w:val="white"/>
        </w:rPr>
        <w:t>T</w:t>
      </w:r>
      <w:r>
        <w:rPr>
          <w:highlight w:val="white"/>
        </w:rPr>
        <w:t xml:space="preserve">he </w:t>
      </w:r>
      <w:r w:rsidR="00766F7D">
        <w:rPr>
          <w:highlight w:val="white"/>
        </w:rPr>
        <w:t xml:space="preserve">regular frame pointer: the address of the beginning of </w:t>
      </w:r>
      <w:r>
        <w:rPr>
          <w:highlight w:val="white"/>
        </w:rPr>
        <w:t>the current activation record.</w:t>
      </w:r>
    </w:p>
    <w:p w14:paraId="5681F8C8" w14:textId="77777777" w:rsidR="001A45D1" w:rsidRDefault="00C6682C" w:rsidP="00DF23BC">
      <w:pPr>
        <w:pStyle w:val="Liststycke"/>
        <w:numPr>
          <w:ilvl w:val="0"/>
          <w:numId w:val="141"/>
        </w:numPr>
        <w:rPr>
          <w:highlight w:val="white"/>
        </w:rPr>
      </w:pPr>
      <w:r w:rsidRPr="001A45D1">
        <w:rPr>
          <w:rStyle w:val="KeyWord0"/>
          <w:highlight w:val="white"/>
        </w:rPr>
        <w:t>EllipseRegister</w:t>
      </w:r>
      <w:r w:rsidRPr="001A45D1">
        <w:rPr>
          <w:highlight w:val="white"/>
        </w:rPr>
        <w:t xml:space="preserve">. </w:t>
      </w:r>
      <w:r w:rsidR="00766F7D" w:rsidRPr="001A45D1">
        <w:rPr>
          <w:highlight w:val="white"/>
        </w:rPr>
        <w:t>The ellipse frame pointer: the address of the beginning of the current activation record plus the size (in bytes) of the elliptic parameters</w:t>
      </w:r>
      <w:r w:rsidR="00225DDC" w:rsidRPr="001A45D1">
        <w:rPr>
          <w:highlight w:val="white"/>
        </w:rPr>
        <w:t>, in order to correctly access the local variables of the function, which are located after the elliptic parameters. Ignored in non-elliptic functions.</w:t>
      </w:r>
    </w:p>
    <w:p w14:paraId="5A675D84" w14:textId="36304E1B" w:rsidR="001A45D1" w:rsidRPr="001A45D1" w:rsidRDefault="00B66FC6" w:rsidP="00DF23BC">
      <w:pPr>
        <w:pStyle w:val="Liststycke"/>
        <w:numPr>
          <w:ilvl w:val="0"/>
          <w:numId w:val="141"/>
        </w:numPr>
        <w:rPr>
          <w:highlight w:val="white"/>
        </w:rPr>
      </w:pPr>
      <w:r w:rsidRPr="001A45D1">
        <w:rPr>
          <w:rStyle w:val="KeyWord0"/>
          <w:highlight w:val="white"/>
        </w:rPr>
        <w:t>ReturnValueRegister</w:t>
      </w:r>
      <w:r w:rsidRPr="001A45D1">
        <w:rPr>
          <w:highlight w:val="white"/>
        </w:rPr>
        <w:t xml:space="preserve">. </w:t>
      </w:r>
      <w:r w:rsidR="00720FEB" w:rsidRPr="001A45D1">
        <w:rPr>
          <w:highlight w:val="white"/>
        </w:rPr>
        <w:t xml:space="preserve">Holds the function return value in case of integral </w:t>
      </w:r>
      <w:r w:rsidR="00AC4F90" w:rsidRPr="001A45D1">
        <w:rPr>
          <w:highlight w:val="white"/>
        </w:rPr>
        <w:t xml:space="preserve">or </w:t>
      </w:r>
      <w:r w:rsidR="00225DDC" w:rsidRPr="001A45D1">
        <w:rPr>
          <w:highlight w:val="white"/>
        </w:rPr>
        <w:t>pointer</w:t>
      </w:r>
      <w:r w:rsidR="00AC4F90" w:rsidRPr="001A45D1">
        <w:rPr>
          <w:highlight w:val="white"/>
        </w:rPr>
        <w:t xml:space="preserve"> </w:t>
      </w:r>
      <w:r w:rsidR="00720FEB" w:rsidRPr="001A45D1">
        <w:rPr>
          <w:highlight w:val="white"/>
        </w:rPr>
        <w:t>type</w:t>
      </w:r>
      <w:r w:rsidR="001A45D1">
        <w:rPr>
          <w:highlight w:val="white"/>
        </w:rPr>
        <w:t>, or</w:t>
      </w:r>
      <w:r w:rsidR="001A45D1" w:rsidRPr="001A45D1">
        <w:rPr>
          <w:highlight w:val="white"/>
        </w:rPr>
        <w:t xml:space="preserve"> its address in case of struct or union type. </w:t>
      </w:r>
      <w:r w:rsidR="001A45D1">
        <w:rPr>
          <w:highlight w:val="white"/>
        </w:rPr>
        <w:t>R</w:t>
      </w:r>
      <w:r w:rsidR="001A45D1" w:rsidRPr="001A45D1">
        <w:rPr>
          <w:highlight w:val="white"/>
        </w:rPr>
        <w:t>eturn values of floating types are not stored in</w:t>
      </w:r>
      <w:r w:rsidR="001A45D1">
        <w:rPr>
          <w:highlight w:val="white"/>
        </w:rPr>
        <w:t xml:space="preserve"> a</w:t>
      </w:r>
      <w:r w:rsidR="001A45D1" w:rsidRPr="001A45D1">
        <w:rPr>
          <w:highlight w:val="white"/>
        </w:rPr>
        <w:t xml:space="preserve"> register or on the activation record, but rather at the floating-point stack.</w:t>
      </w:r>
      <w:r w:rsidR="001A45D1">
        <w:rPr>
          <w:highlight w:val="white"/>
        </w:rPr>
        <w:t xml:space="preserve"> In C, it is not allowed to return values o</w:t>
      </w:r>
      <w:r w:rsidR="00F01DD4">
        <w:rPr>
          <w:highlight w:val="white"/>
        </w:rPr>
        <w:t>r</w:t>
      </w:r>
      <w:r w:rsidR="001A45D1">
        <w:rPr>
          <w:highlight w:val="white"/>
        </w:rPr>
        <w:t xml:space="preserve"> array of function types.</w:t>
      </w:r>
    </w:p>
    <w:p w14:paraId="6780DB86" w14:textId="1733C058" w:rsidR="00720FEB" w:rsidRDefault="00720FEB" w:rsidP="00720FEB">
      <w:pPr>
        <w:pStyle w:val="Liststycke"/>
        <w:numPr>
          <w:ilvl w:val="0"/>
          <w:numId w:val="141"/>
        </w:numPr>
        <w:rPr>
          <w:highlight w:val="white"/>
        </w:rPr>
      </w:pPr>
      <w:r w:rsidRPr="00720FEB">
        <w:rPr>
          <w:rStyle w:val="KeyWord0"/>
          <w:highlight w:val="white"/>
        </w:rPr>
        <w:lastRenderedPageBreak/>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8E69AE3" w:rsidR="00720FEB"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w:t>
      </w:r>
      <w:r w:rsidR="001A45D1">
        <w:rPr>
          <w:highlight w:val="white"/>
        </w:rPr>
        <w:t>ift</w:t>
      </w:r>
      <w:r w:rsidR="00015EDE">
        <w:rPr>
          <w:highlight w:val="white"/>
        </w:rPr>
        <w:t xml:space="preserve"> operation, </w:t>
      </w:r>
      <w:r w:rsidR="0091002F">
        <w:rPr>
          <w:highlight w:val="white"/>
        </w:rPr>
        <w:t>must always be</w:t>
      </w:r>
      <w:r w:rsidR="00015EDE">
        <w:rPr>
          <w:highlight w:val="white"/>
        </w:rPr>
        <w:t xml:space="preserve">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167D351B" w:rsidR="002B63B5" w:rsidRPr="00DB788F" w:rsidRDefault="00C1007D" w:rsidP="00C1007D">
      <w:pPr>
        <w:rPr>
          <w:highlight w:val="white"/>
        </w:rPr>
      </w:pPr>
      <w:r>
        <w:rPr>
          <w:highlight w:val="white"/>
        </w:rPr>
        <w:t xml:space="preserve">We chose </w:t>
      </w:r>
      <w:r w:rsidRPr="00C1007D">
        <w:rPr>
          <w:rStyle w:val="KeyWord0"/>
          <w:highlight w:val="white"/>
        </w:rPr>
        <w:t>bp</w:t>
      </w:r>
      <w:r>
        <w:rPr>
          <w:highlight w:val="white"/>
        </w:rPr>
        <w:t xml:space="preserve">, </w:t>
      </w:r>
      <w:r w:rsidRPr="00C1007D">
        <w:rPr>
          <w:rStyle w:val="KeyWord0"/>
          <w:highlight w:val="white"/>
        </w:rPr>
        <w:t>di</w:t>
      </w:r>
      <w:r>
        <w:rPr>
          <w:highlight w:val="white"/>
        </w:rPr>
        <w:t xml:space="preserve">, and </w:t>
      </w:r>
      <w:r w:rsidRPr="00C1007D">
        <w:rPr>
          <w:rStyle w:val="KeyWord0"/>
          <w:highlight w:val="white"/>
        </w:rPr>
        <w:t>bx</w:t>
      </w:r>
      <w:r>
        <w:rPr>
          <w:highlight w:val="white"/>
        </w:rPr>
        <w:t xml:space="preserve"> as the registers for the regular frame pointer, ellipse frame pointer, and return value, since they (together with </w:t>
      </w:r>
      <w:r w:rsidRPr="00C1007D">
        <w:rPr>
          <w:rStyle w:val="KeyWord0"/>
          <w:highlight w:val="white"/>
        </w:rPr>
        <w:t>si</w:t>
      </w:r>
      <w:r>
        <w:rPr>
          <w:highlight w:val="white"/>
        </w:rPr>
        <w:t>) can be used as addresses in assembly operations.</w:t>
      </w: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6B8ABF41" w:rsidR="002B63B5" w:rsidRPr="00DB788F" w:rsidRDefault="0023583E" w:rsidP="0023583E">
      <w:pPr>
        <w:rPr>
          <w:highlight w:val="white"/>
        </w:rPr>
      </w:pPr>
      <w:r>
        <w:rPr>
          <w:highlight w:val="white"/>
        </w:rPr>
        <w:t>An assembly instruction is made up by an operator and at most three operands.</w:t>
      </w:r>
      <w:r w:rsidR="00DF23BC">
        <w:rPr>
          <w:highlight w:val="white"/>
        </w:rPr>
        <w:t xml:space="preserve"> The operands are defined as objects, and they can be </w:t>
      </w:r>
      <w:r w:rsidR="00A23E0B" w:rsidRPr="00A23E0B">
        <w:rPr>
          <w:rStyle w:val="KeyWord0"/>
          <w:highlight w:val="white"/>
        </w:rPr>
        <w:t>Register</w:t>
      </w:r>
      <w:r w:rsidR="00A23E0B">
        <w:rPr>
          <w:highlight w:val="white"/>
        </w:rPr>
        <w:t xml:space="preserve">, </w:t>
      </w:r>
      <w:r w:rsidR="00A23E0B" w:rsidRPr="00A23E0B">
        <w:rPr>
          <w:rStyle w:val="KeyWord0"/>
          <w:highlight w:val="white"/>
        </w:rPr>
        <w:t>int</w:t>
      </w:r>
      <w:r w:rsidR="00A23E0B">
        <w:rPr>
          <w:highlight w:val="white"/>
        </w:rPr>
        <w:t xml:space="preserve">, </w:t>
      </w:r>
      <w:r w:rsidR="00A23E0B" w:rsidRPr="00A23E0B">
        <w:rPr>
          <w:rStyle w:val="KeyWord0"/>
          <w:highlight w:val="white"/>
        </w:rPr>
        <w:t>string</w:t>
      </w:r>
      <w:r w:rsidR="00A23E0B">
        <w:rPr>
          <w:highlight w:val="white"/>
        </w:rPr>
        <w:t xml:space="preserve"> and </w:t>
      </w:r>
      <w:r w:rsidR="00A23E0B" w:rsidRPr="00A23E0B">
        <w:rPr>
          <w:rStyle w:val="KeyWord0"/>
          <w:highlight w:val="white"/>
        </w:rPr>
        <w:t>BigInteger</w:t>
      </w:r>
      <w:r w:rsidR="00A23E0B">
        <w:rPr>
          <w:highlight w:val="white"/>
        </w:rPr>
        <w:t xml:space="preserve">. All offsets are </w:t>
      </w:r>
      <w:r w:rsidR="00A23E0B" w:rsidRPr="00A23E0B">
        <w:rPr>
          <w:rStyle w:val="KeyWord0"/>
          <w:highlight w:val="white"/>
        </w:rPr>
        <w:t>int</w:t>
      </w:r>
      <w:r w:rsidR="00927FE5">
        <w:rPr>
          <w:highlight w:val="white"/>
        </w:rPr>
        <w:t>, and</w:t>
      </w:r>
      <w:r w:rsidR="00A23E0B">
        <w:rPr>
          <w:highlight w:val="white"/>
        </w:rPr>
        <w:t xml:space="preserve"> all integer values are </w:t>
      </w:r>
      <w:r w:rsidR="00A23E0B" w:rsidRPr="00A23E0B">
        <w:rPr>
          <w:rStyle w:val="KeyWord0"/>
          <w:highlight w:val="white"/>
        </w:rPr>
        <w:t>BigInteger</w:t>
      </w:r>
      <w:r w:rsidR="00A23E0B">
        <w:rPr>
          <w:highlight w:val="white"/>
        </w:rPr>
        <w:t>.</w:t>
      </w: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lastRenderedPageBreak/>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36A78851"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w:t>
      </w:r>
      <w:r w:rsidR="007C7989">
        <w:rPr>
          <w:highlight w:val="white"/>
        </w:rPr>
        <w:t xml:space="preserve">of </w:t>
      </w:r>
      <w:r w:rsidR="003F764D">
        <w:rPr>
          <w:highlight w:val="white"/>
        </w:rPr>
        <w:t xml:space="preserve">one or </w:t>
      </w:r>
      <w:r w:rsidR="00830D14">
        <w:rPr>
          <w:highlight w:val="white"/>
        </w:rPr>
        <w:t xml:space="preserve">subtraction </w:t>
      </w:r>
      <w:r w:rsidR="007C7989">
        <w:rPr>
          <w:highlight w:val="white"/>
        </w:rPr>
        <w:t xml:space="preserve">of </w:t>
      </w:r>
      <w:r w:rsidR="00830D14">
        <w:rPr>
          <w:highlight w:val="white"/>
        </w:rPr>
        <w:t>minus one, we replace the operator with increment.</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5404DBED" w:rsidR="00830D14" w:rsidRPr="00F26B83" w:rsidRDefault="00447861" w:rsidP="00830D14">
      <w:pPr>
        <w:rPr>
          <w:highlight w:val="white"/>
        </w:rPr>
      </w:pPr>
      <w:r>
        <w:rPr>
          <w:highlight w:val="white"/>
        </w:rPr>
        <w:t>In the same way, i</w:t>
      </w:r>
      <w:r w:rsidR="00830D14">
        <w:rPr>
          <w:highlight w:val="white"/>
        </w:rPr>
        <w:t xml:space="preserve">f the operation is addition </w:t>
      </w:r>
      <w:r w:rsidR="00927FE5">
        <w:rPr>
          <w:highlight w:val="white"/>
        </w:rPr>
        <w:t>of</w:t>
      </w:r>
      <w:r w:rsidR="00830D14">
        <w:rPr>
          <w:highlight w:val="white"/>
        </w:rPr>
        <w:t xml:space="preserve"> </w:t>
      </w:r>
      <w:r>
        <w:rPr>
          <w:highlight w:val="white"/>
        </w:rPr>
        <w:t xml:space="preserve">minus </w:t>
      </w:r>
      <w:r w:rsidR="00830D14">
        <w:rPr>
          <w:highlight w:val="white"/>
        </w:rPr>
        <w:t xml:space="preserve">one subtraction </w:t>
      </w:r>
      <w:r w:rsidR="007C7989">
        <w:rPr>
          <w:highlight w:val="white"/>
        </w:rPr>
        <w:t xml:space="preserve">of </w:t>
      </w:r>
      <w:r w:rsidR="00830D14">
        <w:rPr>
          <w:highlight w:val="white"/>
        </w:rPr>
        <w:t xml:space="preserve">one, we replace the operator with </w:t>
      </w:r>
      <w:r>
        <w:rPr>
          <w:highlight w:val="white"/>
        </w:rPr>
        <w:t>de</w:t>
      </w:r>
      <w:r w:rsidR="00830D14">
        <w:rPr>
          <w:highlight w:val="white"/>
        </w:rPr>
        <w:t>crement.</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4F52434E"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sidR="0060211B">
        <w:rPr>
          <w:highlight w:val="white"/>
        </w:rPr>
        <w:t xml:space="preserve"> </w:t>
      </w:r>
      <w:r w:rsidR="00B01231" w:rsidRPr="00B01231">
        <w:rPr>
          <w:highlight w:val="white"/>
        </w:rPr>
        <w:t>||</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51CFB5BE" w:rsidR="00AE79B1" w:rsidRPr="00B01231" w:rsidRDefault="0060211B" w:rsidP="0060211B">
      <w:pPr>
        <w:rPr>
          <w:highlight w:val="white"/>
        </w:rPr>
      </w:pPr>
      <w:r>
        <w:rPr>
          <w:highlight w:val="white"/>
        </w:rPr>
        <w:t xml:space="preserve">The </w:t>
      </w:r>
      <w:r w:rsidRPr="0060211B">
        <w:rPr>
          <w:rStyle w:val="KeyWord0"/>
          <w:highlight w:val="white"/>
        </w:rPr>
        <w:t>IsUnary</w:t>
      </w:r>
      <w:r>
        <w:rPr>
          <w:highlight w:val="white"/>
        </w:rPr>
        <w:t xml:space="preserve"> method </w:t>
      </w:r>
      <w:r w:rsidR="009D5ED3">
        <w:rPr>
          <w:highlight w:val="white"/>
        </w:rPr>
        <w:t>return true is the operator is unary: takes one operand.</w:t>
      </w: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lastRenderedPageBreak/>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0DE87D6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w:t>
      </w:r>
      <w:r w:rsidR="00AC1B43">
        <w:rPr>
          <w:highlight w:val="white"/>
        </w:rPr>
        <w:t xml:space="preserve">For instance: </w:t>
      </w:r>
      <w:r w:rsidR="00AC1B43" w:rsidRPr="00AC1B43">
        <w:rPr>
          <w:rStyle w:val="KeyWord0"/>
          <w:highlight w:val="white"/>
        </w:rPr>
        <w:t>rax</w:t>
      </w:r>
      <w:r w:rsidR="00AC1B43">
        <w:rPr>
          <w:highlight w:val="white"/>
        </w:rPr>
        <w:t xml:space="preserve"> an </w:t>
      </w:r>
      <w:r w:rsidR="00AC1B43" w:rsidRPr="00AC1B43">
        <w:rPr>
          <w:rStyle w:val="KeyWord0"/>
          <w:highlight w:val="white"/>
        </w:rPr>
        <w:t>al</w:t>
      </w:r>
      <w:r w:rsidR="00AC1B43">
        <w:rPr>
          <w:highlight w:val="white"/>
        </w:rPr>
        <w:t xml:space="preserve">. </w:t>
      </w:r>
      <w:r>
        <w:rPr>
          <w:highlight w:val="white"/>
        </w:rPr>
        <w:t>However, if one of the register</w:t>
      </w:r>
      <w:r w:rsidR="009E5196">
        <w:rPr>
          <w:highlight w:val="white"/>
        </w:rPr>
        <w:t>s</w:t>
      </w:r>
      <w:r>
        <w:rPr>
          <w:highlight w:val="white"/>
        </w:rPr>
        <w:t xml:space="preserve"> </w:t>
      </w:r>
      <w:r w:rsidR="009E5196">
        <w:rPr>
          <w:highlight w:val="white"/>
        </w:rPr>
        <w:t>contains ‘l’ and the other register contains ‘h’, they do not overlap</w:t>
      </w:r>
      <w:r w:rsidR="00F935FB">
        <w:rPr>
          <w:highlight w:val="white"/>
        </w:rPr>
        <w:t xml:space="preserve">. For instance: </w:t>
      </w:r>
      <w:r w:rsidR="00AC1B43">
        <w:rPr>
          <w:rStyle w:val="KeyWord0"/>
          <w:highlight w:val="white"/>
        </w:rPr>
        <w:t>b</w:t>
      </w:r>
      <w:r w:rsidR="00F935FB" w:rsidRPr="00AC1B43">
        <w:rPr>
          <w:rStyle w:val="KeyWord0"/>
          <w:highlight w:val="white"/>
        </w:rPr>
        <w:t>h</w:t>
      </w:r>
      <w:r w:rsidR="00F935FB">
        <w:rPr>
          <w:highlight w:val="white"/>
        </w:rPr>
        <w:t xml:space="preserve"> and </w:t>
      </w:r>
      <w:r w:rsidR="00AC1B43" w:rsidRPr="00AC1B43">
        <w:rPr>
          <w:rStyle w:val="KeyWord0"/>
          <w:highlight w:val="white"/>
        </w:rPr>
        <w:t>bl</w:t>
      </w:r>
      <w:r w:rsidR="00F935FB">
        <w:rPr>
          <w:highlight w:val="white"/>
        </w:rPr>
        <w:t>.</w:t>
      </w:r>
    </w:p>
    <w:p w14:paraId="72032CFA" w14:textId="61B5CAD8" w:rsidR="002B63B5" w:rsidRPr="00DB788F" w:rsidRDefault="002B63B5" w:rsidP="00DB788F">
      <w:pPr>
        <w:pStyle w:val="Code"/>
        <w:rPr>
          <w:highlight w:val="white"/>
        </w:rPr>
      </w:pPr>
      <w:r w:rsidRPr="00DB788F">
        <w:rPr>
          <w:highlight w:val="white"/>
        </w:rPr>
        <w:lastRenderedPageBreak/>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D5EE45B" w:rsidR="002B63B5" w:rsidRPr="00DB788F" w:rsidRDefault="00F52136" w:rsidP="00F52136">
      <w:pPr>
        <w:rPr>
          <w:highlight w:val="white"/>
        </w:rPr>
      </w:pPr>
      <w:r>
        <w:rPr>
          <w:highlight w:val="white"/>
        </w:rPr>
        <w:t>I</w:t>
      </w:r>
      <w:r w:rsidR="008609E2">
        <w:rPr>
          <w:highlight w:val="white"/>
        </w:rPr>
        <w:t xml:space="preserve">f </w:t>
      </w:r>
      <w:r>
        <w:rPr>
          <w:highlight w:val="white"/>
        </w:rPr>
        <w:t>the two registers are equal, we return true. Strictly speaking, this test is not necessary, since they will result in the same letter later on. It has been included for performance reasons.</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2FEFAD99" w:rsidR="002F4A38" w:rsidRDefault="00FB3339" w:rsidP="00FB3339">
      <w:pPr>
        <w:rPr>
          <w:highlight w:val="white"/>
        </w:rPr>
      </w:pPr>
      <w:r>
        <w:rPr>
          <w:highlight w:val="white"/>
        </w:rPr>
        <w:t xml:space="preserve">The </w:t>
      </w:r>
      <w:r w:rsidRPr="00FB3339">
        <w:rPr>
          <w:rStyle w:val="KeyWord0"/>
          <w:highlight w:val="white"/>
        </w:rPr>
        <w:t>SizeOfRegister</w:t>
      </w:r>
      <w:r>
        <w:rPr>
          <w:highlight w:val="white"/>
        </w:rPr>
        <w:t xml:space="preserve"> method returns the size of a register. </w:t>
      </w:r>
      <w:r w:rsidR="002F4A38">
        <w:rPr>
          <w:highlight w:val="white"/>
        </w:rPr>
        <w:t>If the name of the register contains the letter ‘r’, its size is eight bytes. If it contains ‘e’, its size is four bytes. If it contains ‘l’ or ‘h’, its size is one byte. Otherwise, it</w:t>
      </w:r>
      <w:r w:rsidR="00101C3D">
        <w:rPr>
          <w:highlight w:val="white"/>
        </w:rPr>
        <w:t>s</w:t>
      </w:r>
      <w:r w:rsidR="002F4A38">
        <w:rPr>
          <w:highlight w:val="white"/>
        </w:rPr>
        <w:t xml:space="preserve"> size is </w:t>
      </w:r>
      <w:r w:rsidR="00984FD4">
        <w:rPr>
          <w:highlight w:val="white"/>
        </w:rPr>
        <w:t>two bytes.</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07C4934C"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w:t>
      </w:r>
      <w:r w:rsidR="00AC5A8D">
        <w:rPr>
          <w:highlight w:val="white"/>
        </w:rPr>
        <w:t xml:space="preserve">coverts a </w:t>
      </w:r>
      <w:r w:rsidR="00EA2133">
        <w:rPr>
          <w:highlight w:val="white"/>
        </w:rPr>
        <w:t xml:space="preserve">register </w:t>
      </w:r>
      <w:r w:rsidR="00AC5A8D">
        <w:rPr>
          <w:highlight w:val="white"/>
        </w:rPr>
        <w:t>to the given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lastRenderedPageBreak/>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 and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 and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lastRenderedPageBreak/>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3E87D552" w:rsidR="00F55A33" w:rsidRDefault="007846EC" w:rsidP="007846EC">
      <w:pPr>
        <w:rPr>
          <w:highlight w:val="white"/>
        </w:rPr>
      </w:pPr>
      <w:r>
        <w:rPr>
          <w:highlight w:val="white"/>
        </w:rPr>
        <w:t xml:space="preserve">The second version of </w:t>
      </w:r>
      <w:r w:rsidRPr="007846EC">
        <w:rPr>
          <w:rStyle w:val="KeyWord0"/>
          <w:highlight w:val="white"/>
        </w:rPr>
        <w:t>SizeOfValue</w:t>
      </w:r>
      <w:r>
        <w:rPr>
          <w:highlight w:val="white"/>
        </w:rPr>
        <w:t xml:space="preserve"> return the size of a value.</w:t>
      </w:r>
    </w:p>
    <w:p w14:paraId="5B48CF26" w14:textId="77777777" w:rsidR="002C4D53" w:rsidRPr="002C4D53" w:rsidRDefault="002C4D53" w:rsidP="002C4D53">
      <w:pPr>
        <w:pStyle w:val="Code"/>
        <w:rPr>
          <w:highlight w:val="white"/>
        </w:rPr>
      </w:pPr>
      <w:r w:rsidRPr="002C4D53">
        <w:rPr>
          <w:highlight w:val="white"/>
        </w:rPr>
        <w:t xml:space="preserve">    public static int SizeOfValue(BigInteger value) {</w:t>
      </w:r>
    </w:p>
    <w:p w14:paraId="133FD43A" w14:textId="77777777" w:rsidR="002C4D53" w:rsidRPr="002C4D53" w:rsidRDefault="002C4D53" w:rsidP="002C4D53">
      <w:pPr>
        <w:pStyle w:val="Code"/>
        <w:rPr>
          <w:highlight w:val="white"/>
        </w:rPr>
      </w:pPr>
      <w:r w:rsidRPr="002C4D53">
        <w:rPr>
          <w:highlight w:val="white"/>
        </w:rPr>
        <w:t xml:space="preserve">      if (value == 0) {</w:t>
      </w:r>
    </w:p>
    <w:p w14:paraId="12BD6C5F" w14:textId="77777777" w:rsidR="002C4D53" w:rsidRPr="002C4D53" w:rsidRDefault="002C4D53" w:rsidP="002C4D53">
      <w:pPr>
        <w:pStyle w:val="Code"/>
        <w:rPr>
          <w:highlight w:val="white"/>
        </w:rPr>
      </w:pPr>
      <w:r w:rsidRPr="002C4D53">
        <w:rPr>
          <w:highlight w:val="white"/>
        </w:rPr>
        <w:t xml:space="preserve">        return 0;</w:t>
      </w:r>
    </w:p>
    <w:p w14:paraId="07F32DF0" w14:textId="77777777" w:rsidR="002C4D53" w:rsidRPr="002C4D53" w:rsidRDefault="002C4D53" w:rsidP="002C4D53">
      <w:pPr>
        <w:pStyle w:val="Code"/>
        <w:rPr>
          <w:highlight w:val="white"/>
        </w:rPr>
      </w:pPr>
      <w:r w:rsidRPr="002C4D53">
        <w:rPr>
          <w:highlight w:val="white"/>
        </w:rPr>
        <w:t xml:space="preserve">      }</w:t>
      </w:r>
    </w:p>
    <w:p w14:paraId="17361739" w14:textId="77777777" w:rsidR="002C4D53" w:rsidRPr="002C4D53" w:rsidRDefault="002C4D53" w:rsidP="002C4D53">
      <w:pPr>
        <w:pStyle w:val="Code"/>
        <w:rPr>
          <w:highlight w:val="white"/>
        </w:rPr>
      </w:pPr>
      <w:r w:rsidRPr="002C4D53">
        <w:rPr>
          <w:highlight w:val="white"/>
        </w:rPr>
        <w:t xml:space="preserve">      else if ((-128 &lt;= value) &amp;&amp; (value &lt;= 127)) {</w:t>
      </w:r>
    </w:p>
    <w:p w14:paraId="1125A0AE" w14:textId="77777777" w:rsidR="002C4D53" w:rsidRPr="002C4D53" w:rsidRDefault="002C4D53" w:rsidP="002C4D53">
      <w:pPr>
        <w:pStyle w:val="Code"/>
        <w:rPr>
          <w:highlight w:val="white"/>
        </w:rPr>
      </w:pPr>
      <w:r w:rsidRPr="002C4D53">
        <w:rPr>
          <w:highlight w:val="white"/>
        </w:rPr>
        <w:t xml:space="preserve">        return 1;</w:t>
      </w:r>
    </w:p>
    <w:p w14:paraId="6B91E4D0" w14:textId="77777777" w:rsidR="002C4D53" w:rsidRPr="002C4D53" w:rsidRDefault="002C4D53" w:rsidP="002C4D53">
      <w:pPr>
        <w:pStyle w:val="Code"/>
        <w:rPr>
          <w:highlight w:val="white"/>
        </w:rPr>
      </w:pPr>
      <w:r w:rsidRPr="002C4D53">
        <w:rPr>
          <w:highlight w:val="white"/>
        </w:rPr>
        <w:t xml:space="preserve">      }</w:t>
      </w:r>
    </w:p>
    <w:p w14:paraId="5703E2D7" w14:textId="77777777" w:rsidR="002C4D53" w:rsidRPr="002C4D53" w:rsidRDefault="002C4D53" w:rsidP="002C4D53">
      <w:pPr>
        <w:pStyle w:val="Code"/>
        <w:rPr>
          <w:highlight w:val="white"/>
        </w:rPr>
      </w:pPr>
      <w:r w:rsidRPr="002C4D53">
        <w:rPr>
          <w:highlight w:val="white"/>
        </w:rPr>
        <w:t xml:space="preserve">      else if ((-32768 &lt;= value) &amp;&amp; (value &lt;= 32767)) {</w:t>
      </w:r>
    </w:p>
    <w:p w14:paraId="4B2245DF" w14:textId="77777777" w:rsidR="002C4D53" w:rsidRPr="002C4D53" w:rsidRDefault="002C4D53" w:rsidP="002C4D53">
      <w:pPr>
        <w:pStyle w:val="Code"/>
        <w:rPr>
          <w:highlight w:val="white"/>
        </w:rPr>
      </w:pPr>
      <w:r w:rsidRPr="002C4D53">
        <w:rPr>
          <w:highlight w:val="white"/>
        </w:rPr>
        <w:t xml:space="preserve">        return 2;</w:t>
      </w:r>
    </w:p>
    <w:p w14:paraId="7CDF47D6" w14:textId="77777777" w:rsidR="002C4D53" w:rsidRPr="002C4D53" w:rsidRDefault="002C4D53" w:rsidP="002C4D53">
      <w:pPr>
        <w:pStyle w:val="Code"/>
        <w:rPr>
          <w:highlight w:val="white"/>
        </w:rPr>
      </w:pPr>
      <w:r w:rsidRPr="002C4D53">
        <w:rPr>
          <w:highlight w:val="white"/>
        </w:rPr>
        <w:t xml:space="preserve">      }</w:t>
      </w:r>
    </w:p>
    <w:p w14:paraId="1CD3D60E" w14:textId="77777777" w:rsidR="002C4D53" w:rsidRPr="002C4D53" w:rsidRDefault="002C4D53" w:rsidP="002C4D53">
      <w:pPr>
        <w:pStyle w:val="Code"/>
        <w:rPr>
          <w:highlight w:val="white"/>
        </w:rPr>
      </w:pPr>
      <w:r w:rsidRPr="002C4D53">
        <w:rPr>
          <w:highlight w:val="white"/>
        </w:rPr>
        <w:t xml:space="preserve">      else if ((-2147483648 &lt;= value) &amp;&amp; (value &lt;= 2147483647)) {</w:t>
      </w:r>
    </w:p>
    <w:p w14:paraId="05C78D90" w14:textId="77777777" w:rsidR="002C4D53" w:rsidRPr="002C4D53" w:rsidRDefault="002C4D53" w:rsidP="002C4D53">
      <w:pPr>
        <w:pStyle w:val="Code"/>
        <w:rPr>
          <w:highlight w:val="white"/>
        </w:rPr>
      </w:pPr>
      <w:r w:rsidRPr="002C4D53">
        <w:rPr>
          <w:highlight w:val="white"/>
        </w:rPr>
        <w:t xml:space="preserve">        return 4;</w:t>
      </w:r>
    </w:p>
    <w:p w14:paraId="538E82CF" w14:textId="77777777" w:rsidR="002C4D53" w:rsidRPr="002C4D53" w:rsidRDefault="002C4D53" w:rsidP="002C4D53">
      <w:pPr>
        <w:pStyle w:val="Code"/>
        <w:rPr>
          <w:highlight w:val="white"/>
        </w:rPr>
      </w:pPr>
      <w:r w:rsidRPr="002C4D53">
        <w:rPr>
          <w:highlight w:val="white"/>
        </w:rPr>
        <w:t xml:space="preserve">      }</w:t>
      </w:r>
    </w:p>
    <w:p w14:paraId="1D3D3391" w14:textId="77777777" w:rsidR="002C4D53" w:rsidRPr="002C4D53" w:rsidRDefault="002C4D53" w:rsidP="002C4D53">
      <w:pPr>
        <w:pStyle w:val="Code"/>
        <w:rPr>
          <w:highlight w:val="white"/>
        </w:rPr>
      </w:pPr>
      <w:r w:rsidRPr="002C4D53">
        <w:rPr>
          <w:highlight w:val="white"/>
        </w:rPr>
        <w:t xml:space="preserve">      else {</w:t>
      </w:r>
    </w:p>
    <w:p w14:paraId="4FEFF886" w14:textId="77777777" w:rsidR="002C4D53" w:rsidRPr="002C4D53" w:rsidRDefault="002C4D53" w:rsidP="002C4D53">
      <w:pPr>
        <w:pStyle w:val="Code"/>
        <w:rPr>
          <w:highlight w:val="white"/>
        </w:rPr>
      </w:pPr>
      <w:r w:rsidRPr="002C4D53">
        <w:rPr>
          <w:highlight w:val="white"/>
        </w:rPr>
        <w:t xml:space="preserve">        return 8;</w:t>
      </w:r>
    </w:p>
    <w:p w14:paraId="441E0505" w14:textId="77777777" w:rsidR="002C4D53" w:rsidRPr="002C4D53" w:rsidRDefault="002C4D53" w:rsidP="002C4D53">
      <w:pPr>
        <w:pStyle w:val="Code"/>
        <w:rPr>
          <w:highlight w:val="white"/>
        </w:rPr>
      </w:pPr>
      <w:r w:rsidRPr="002C4D53">
        <w:rPr>
          <w:highlight w:val="white"/>
        </w:rPr>
        <w:t xml:space="preserve">      }</w:t>
      </w:r>
    </w:p>
    <w:p w14:paraId="1A8F84E8" w14:textId="580650E6" w:rsidR="002B63B5" w:rsidRPr="002C4D53" w:rsidRDefault="002C4D53" w:rsidP="002C4D53">
      <w:pPr>
        <w:pStyle w:val="Code"/>
        <w:rPr>
          <w:highlight w:val="white"/>
        </w:rPr>
      </w:pPr>
      <w:r w:rsidRPr="002C4D53">
        <w:rPr>
          <w:highlight w:val="white"/>
        </w:rPr>
        <w:t xml:space="preserve">    }</w:t>
      </w:r>
    </w:p>
    <w:p w14:paraId="74C15C38" w14:textId="57C260F1" w:rsidR="00441DDC" w:rsidRPr="00DB788F" w:rsidRDefault="00441DDC" w:rsidP="00441DDC">
      <w:pPr>
        <w:pStyle w:val="Rubrik3"/>
        <w:rPr>
          <w:highlight w:val="white"/>
        </w:rPr>
      </w:pPr>
      <w:bookmarkStart w:id="522" w:name="_Toc49764403"/>
      <w:r>
        <w:rPr>
          <w:highlight w:val="white"/>
        </w:rPr>
        <w:lastRenderedPageBreak/>
        <w:t>ToString</w:t>
      </w:r>
      <w:bookmarkEnd w:id="522"/>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r>
              <w:rPr>
                <w:highlight w:val="white"/>
              </w:rPr>
              <w:t>fadd</w:t>
            </w:r>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r>
              <w:rPr>
                <w:highlight w:val="white"/>
              </w:rPr>
              <w:t>inc [bp + 2]</w:t>
            </w:r>
          </w:p>
          <w:p w14:paraId="4229EEF0" w14:textId="67E87475" w:rsidR="00F027BF" w:rsidRDefault="00F027BF" w:rsidP="00A45E17">
            <w:pPr>
              <w:spacing w:before="0" w:after="40"/>
              <w:rPr>
                <w:highlight w:val="white"/>
              </w:rPr>
            </w:pPr>
            <w:r>
              <w:rPr>
                <w:highlight w:val="white"/>
              </w:rPr>
              <w:t>dec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lastRenderedPageBreak/>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lastRenderedPageBreak/>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r w:rsidR="00EF3244" w:rsidRPr="00152FCB">
        <w:rPr>
          <w:rStyle w:val="KeyWord0"/>
          <w:highlight w:val="white"/>
        </w:rPr>
        <w:t>operand2</w:t>
      </w:r>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lastRenderedPageBreak/>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1639B901" w:rsidR="00097076" w:rsidRPr="00097076" w:rsidRDefault="00097076" w:rsidP="00097076">
      <w:pPr>
        <w:pStyle w:val="Code"/>
        <w:rPr>
          <w:highlight w:val="white"/>
        </w:rPr>
      </w:pPr>
      <w:r w:rsidRPr="00097076">
        <w:rPr>
          <w:highlight w:val="white"/>
        </w:rPr>
        <w:t xml:space="preserve">          string labelText = MakeLabel(labelIndex);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“Hello\nWorld\</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locaed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throught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lastRenderedPageBreak/>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6FC32E3D" w:rsidR="002B63B5" w:rsidRPr="00F801ED" w:rsidRDefault="002B63B5" w:rsidP="00DB788F">
      <w:pPr>
        <w:pStyle w:val="Code"/>
        <w:rPr>
          <w:b/>
          <w:bCs/>
          <w:highlight w:val="white"/>
        </w:rPr>
      </w:pPr>
      <w:r w:rsidRPr="00DB788F">
        <w:rPr>
          <w:highlight w:val="white"/>
        </w:rPr>
        <w:t xml:space="preserve">    public static string MakeLabel(int labelIndex) {</w:t>
      </w:r>
    </w:p>
    <w:p w14:paraId="1A1AB9D8" w14:textId="77777777" w:rsidR="0013036F" w:rsidRPr="0013036F" w:rsidRDefault="0013036F" w:rsidP="0013036F">
      <w:pPr>
        <w:pStyle w:val="Code"/>
        <w:rPr>
          <w:highlight w:val="white"/>
        </w:rPr>
      </w:pPr>
      <w:r w:rsidRPr="0013036F">
        <w:rPr>
          <w:highlight w:val="white"/>
        </w:rPr>
        <w:t xml:space="preserve">      return "label" + Symbol.SeparatorId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72255CD5" w14:textId="098E4B93" w:rsidR="002B63B5" w:rsidRDefault="00DC7109" w:rsidP="00DC7109">
      <w:pPr>
        <w:pStyle w:val="Rubrik3"/>
        <w:rPr>
          <w:highlight w:val="white"/>
        </w:rPr>
      </w:pPr>
      <w:r>
        <w:rPr>
          <w:highlight w:val="white"/>
        </w:rPr>
        <w:t>ByteList</w:t>
      </w:r>
    </w:p>
    <w:p w14:paraId="32F5FCA7" w14:textId="18B402FA" w:rsidR="00542556" w:rsidRPr="00542556" w:rsidRDefault="00542556" w:rsidP="00542556">
      <w:pPr>
        <w:rPr>
          <w:highlight w:val="white"/>
        </w:rPr>
      </w:pPr>
      <w:r>
        <w:rPr>
          <w:highlight w:val="white"/>
        </w:rPr>
        <w:t xml:space="preserve">The </w:t>
      </w:r>
      <w:r w:rsidRPr="00542556">
        <w:rPr>
          <w:rStyle w:val="KeyWord0"/>
          <w:highlight w:val="white"/>
        </w:rPr>
        <w:t>ByteList</w:t>
      </w:r>
      <w:r>
        <w:rPr>
          <w:highlight w:val="white"/>
        </w:rPr>
        <w:t xml:space="preserve"> method </w:t>
      </w:r>
      <w:r w:rsidR="00407BEA">
        <w:rPr>
          <w:highlight w:val="white"/>
        </w:rPr>
        <w:t>return the assembly code instruction converted to an list of bytes.</w:t>
      </w:r>
    </w:p>
    <w:p w14:paraId="1E675470" w14:textId="77777777" w:rsidR="002B63B5" w:rsidRPr="00DB788F" w:rsidRDefault="002B63B5" w:rsidP="00DB788F">
      <w:pPr>
        <w:pStyle w:val="Code"/>
        <w:rPr>
          <w:highlight w:val="white"/>
        </w:rPr>
      </w:pPr>
      <w:r w:rsidRPr="00DB788F">
        <w:rPr>
          <w:highlight w:val="white"/>
        </w:rPr>
        <w:t xml:space="preserve">    public List&lt;byte&gt; ByteList() {</w:t>
      </w:r>
    </w:p>
    <w:p w14:paraId="7D1F064E" w14:textId="77777777" w:rsidR="002B63B5" w:rsidRPr="00DB788F" w:rsidRDefault="002B63B5" w:rsidP="00DB788F">
      <w:pPr>
        <w:pStyle w:val="Code"/>
        <w:rPr>
          <w:highlight w:val="white"/>
        </w:rPr>
      </w:pPr>
      <w:r w:rsidRPr="00DB788F">
        <w:rPr>
          <w:highlight w:val="white"/>
        </w:rPr>
        <w:t xml:space="preserve">      object operand0 = m_operandArray[0],</w:t>
      </w:r>
    </w:p>
    <w:p w14:paraId="2A41D254" w14:textId="77777777" w:rsidR="002B63B5" w:rsidRPr="00DB788F" w:rsidRDefault="002B63B5" w:rsidP="00DB788F">
      <w:pPr>
        <w:pStyle w:val="Code"/>
        <w:rPr>
          <w:highlight w:val="white"/>
        </w:rPr>
      </w:pPr>
      <w:r w:rsidRPr="00DB788F">
        <w:rPr>
          <w:highlight w:val="white"/>
        </w:rPr>
        <w:t xml:space="preserve">             operand1 = m_operandArray[1],</w:t>
      </w:r>
    </w:p>
    <w:p w14:paraId="3A2E9AE3" w14:textId="77777777" w:rsidR="002B63B5" w:rsidRPr="00DB788F" w:rsidRDefault="002B63B5" w:rsidP="00DB788F">
      <w:pPr>
        <w:pStyle w:val="Code"/>
        <w:rPr>
          <w:highlight w:val="white"/>
        </w:rPr>
      </w:pPr>
      <w:r w:rsidRPr="00DB788F">
        <w:rPr>
          <w:highlight w:val="white"/>
        </w:rPr>
        <w:t xml:space="preserve">             operand2 = m_operandArray[2];</w:t>
      </w:r>
    </w:p>
    <w:p w14:paraId="28F8BD0D" w14:textId="01B18125" w:rsidR="002B63B5" w:rsidRPr="00DB788F" w:rsidRDefault="00100325" w:rsidP="00100325">
      <w:pPr>
        <w:rPr>
          <w:highlight w:val="white"/>
        </w:rPr>
      </w:pPr>
      <w:r>
        <w:rPr>
          <w:highlight w:val="white"/>
        </w:rPr>
        <w:t xml:space="preserve">For empty instruction, </w:t>
      </w:r>
      <w:r w:rsidR="00D10BB8">
        <w:rPr>
          <w:highlight w:val="white"/>
        </w:rPr>
        <w:t xml:space="preserve">or for a </w:t>
      </w:r>
      <w:r>
        <w:rPr>
          <w:highlight w:val="white"/>
        </w:rPr>
        <w:t>label or comment instruction we just return an empty list.</w:t>
      </w:r>
    </w:p>
    <w:p w14:paraId="6979533E" w14:textId="77777777" w:rsidR="002B63B5" w:rsidRPr="00DB788F" w:rsidRDefault="002B63B5" w:rsidP="00DB788F">
      <w:pPr>
        <w:pStyle w:val="Code"/>
        <w:rPr>
          <w:highlight w:val="white"/>
        </w:rPr>
      </w:pPr>
      <w:r w:rsidRPr="00DB788F">
        <w:rPr>
          <w:highlight w:val="white"/>
        </w:rPr>
        <w:t xml:space="preserve">      if ((Operator == AssemblyOperator.empty) ||</w:t>
      </w:r>
    </w:p>
    <w:p w14:paraId="6E7B6237" w14:textId="77777777" w:rsidR="002B63B5" w:rsidRPr="00DB788F" w:rsidRDefault="002B63B5" w:rsidP="00DB788F">
      <w:pPr>
        <w:pStyle w:val="Code"/>
        <w:rPr>
          <w:highlight w:val="white"/>
        </w:rPr>
      </w:pPr>
      <w:r w:rsidRPr="00DB788F">
        <w:rPr>
          <w:highlight w:val="white"/>
        </w:rPr>
        <w:t xml:space="preserve">          (Operator == AssemblyOperator.label) ||</w:t>
      </w:r>
    </w:p>
    <w:p w14:paraId="0E73B904" w14:textId="77777777" w:rsidR="002B63B5" w:rsidRPr="00DB788F" w:rsidRDefault="002B63B5" w:rsidP="00DB788F">
      <w:pPr>
        <w:pStyle w:val="Code"/>
        <w:rPr>
          <w:highlight w:val="white"/>
        </w:rPr>
      </w:pPr>
      <w:r w:rsidRPr="00DB788F">
        <w:rPr>
          <w:highlight w:val="white"/>
        </w:rPr>
        <w:t xml:space="preserve">          (Operator == AssemblyOperator.comment)) {</w:t>
      </w:r>
    </w:p>
    <w:p w14:paraId="088D8AA0" w14:textId="77777777" w:rsidR="002B63B5" w:rsidRPr="00DB788F" w:rsidRDefault="002B63B5" w:rsidP="00DB788F">
      <w:pPr>
        <w:pStyle w:val="Code"/>
        <w:rPr>
          <w:highlight w:val="white"/>
        </w:rPr>
      </w:pPr>
      <w:r w:rsidRPr="00DB788F">
        <w:rPr>
          <w:highlight w:val="white"/>
        </w:rPr>
        <w:t xml:space="preserve">        return (new List&lt;byte&gt;());</w:t>
      </w:r>
    </w:p>
    <w:p w14:paraId="390BCA22" w14:textId="3D4A1C41" w:rsidR="002B63B5" w:rsidRDefault="002B63B5" w:rsidP="00DB788F">
      <w:pPr>
        <w:pStyle w:val="Code"/>
        <w:rPr>
          <w:highlight w:val="white"/>
        </w:rPr>
      </w:pPr>
      <w:r w:rsidRPr="00DB788F">
        <w:rPr>
          <w:highlight w:val="white"/>
        </w:rPr>
        <w:t xml:space="preserve">      }</w:t>
      </w:r>
    </w:p>
    <w:p w14:paraId="5F2AAB8C" w14:textId="37C82EFC" w:rsidR="00D10BB8" w:rsidRPr="00DB788F" w:rsidRDefault="00D10BB8" w:rsidP="00DE327B">
      <w:pPr>
        <w:rPr>
          <w:highlight w:val="white"/>
        </w:rPr>
      </w:pPr>
      <w:r>
        <w:rPr>
          <w:highlight w:val="white"/>
        </w:rPr>
        <w:t xml:space="preserve">For </w:t>
      </w:r>
      <w:r w:rsidR="00DE327B">
        <w:rPr>
          <w:highlight w:val="white"/>
        </w:rPr>
        <w:t>the definition of an address</w:t>
      </w:r>
      <w:r w:rsidR="00D13519">
        <w:rPr>
          <w:highlight w:val="white"/>
        </w:rPr>
        <w:t>, we add the offset to the byte list.</w:t>
      </w:r>
    </w:p>
    <w:p w14:paraId="14564210" w14:textId="77777777" w:rsidR="002B63B5" w:rsidRPr="00DB788F" w:rsidRDefault="002B63B5" w:rsidP="00DB788F">
      <w:pPr>
        <w:pStyle w:val="Code"/>
        <w:rPr>
          <w:highlight w:val="white"/>
        </w:rPr>
      </w:pPr>
      <w:r w:rsidRPr="00DB788F">
        <w:rPr>
          <w:highlight w:val="white"/>
        </w:rPr>
        <w:t xml:space="preserve">      else if (Operator == AssemblyOperator.define_address) {</w:t>
      </w:r>
    </w:p>
    <w:p w14:paraId="4C310CC5" w14:textId="77777777" w:rsidR="002B63B5" w:rsidRPr="00DB788F" w:rsidRDefault="002B63B5" w:rsidP="00DB788F">
      <w:pPr>
        <w:pStyle w:val="Code"/>
        <w:rPr>
          <w:highlight w:val="white"/>
        </w:rPr>
      </w:pPr>
      <w:r w:rsidRPr="00DB788F">
        <w:rPr>
          <w:highlight w:val="white"/>
        </w:rPr>
        <w:t xml:space="preserve">        int offset = (int) operand1;</w:t>
      </w:r>
    </w:p>
    <w:p w14:paraId="10C3BACF"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69432A67" w14:textId="4F70FF29" w:rsidR="002B63B5" w:rsidRPr="00DB788F" w:rsidRDefault="002B63B5" w:rsidP="00DB788F">
      <w:pPr>
        <w:pStyle w:val="Code"/>
        <w:rPr>
          <w:highlight w:val="white"/>
        </w:rPr>
      </w:pPr>
      <w:r w:rsidRPr="00DB788F">
        <w:rPr>
          <w:highlight w:val="white"/>
        </w:rPr>
        <w:t xml:space="preserve">        LoadByteList(byteList, 0, TypeSize.PointerSize, (BigInteger) offset);</w:t>
      </w:r>
    </w:p>
    <w:p w14:paraId="50BEA302" w14:textId="77777777" w:rsidR="002B63B5" w:rsidRPr="00DB788F" w:rsidRDefault="002B63B5" w:rsidP="00DB788F">
      <w:pPr>
        <w:pStyle w:val="Code"/>
        <w:rPr>
          <w:highlight w:val="white"/>
        </w:rPr>
      </w:pPr>
      <w:r w:rsidRPr="00DB788F">
        <w:rPr>
          <w:highlight w:val="white"/>
        </w:rPr>
        <w:t xml:space="preserve">        return byteList;</w:t>
      </w:r>
    </w:p>
    <w:p w14:paraId="3C806BA7" w14:textId="25F4ECE0" w:rsidR="002B63B5" w:rsidRDefault="002B63B5" w:rsidP="00DB788F">
      <w:pPr>
        <w:pStyle w:val="Code"/>
        <w:rPr>
          <w:highlight w:val="white"/>
        </w:rPr>
      </w:pPr>
      <w:r w:rsidRPr="00DB788F">
        <w:rPr>
          <w:highlight w:val="white"/>
        </w:rPr>
        <w:t xml:space="preserve">      }</w:t>
      </w:r>
    </w:p>
    <w:p w14:paraId="40301695" w14:textId="260B6F62" w:rsidR="00BF68ED" w:rsidRPr="00DB788F" w:rsidRDefault="00BF68ED" w:rsidP="00BF68ED">
      <w:pPr>
        <w:rPr>
          <w:highlight w:val="white"/>
        </w:rPr>
      </w:pPr>
      <w:r>
        <w:rPr>
          <w:highlight w:val="white"/>
        </w:rPr>
        <w:lastRenderedPageBreak/>
        <w:t>For a zero value, we just return a list</w:t>
      </w:r>
      <w:r w:rsidR="00621654">
        <w:rPr>
          <w:highlight w:val="white"/>
        </w:rPr>
        <w:t xml:space="preserve"> </w:t>
      </w:r>
      <w:r>
        <w:rPr>
          <w:highlight w:val="white"/>
        </w:rPr>
        <w:t>of zeros.</w:t>
      </w:r>
    </w:p>
    <w:p w14:paraId="25AEBD09" w14:textId="77777777" w:rsidR="002B63B5" w:rsidRPr="00DB788F" w:rsidRDefault="002B63B5" w:rsidP="00DB788F">
      <w:pPr>
        <w:pStyle w:val="Code"/>
        <w:rPr>
          <w:highlight w:val="white"/>
        </w:rPr>
      </w:pPr>
      <w:r w:rsidRPr="00DB788F">
        <w:rPr>
          <w:highlight w:val="white"/>
        </w:rPr>
        <w:t xml:space="preserve">      else if (Operator == AssemblyOperator.define_zero_sequence) {</w:t>
      </w:r>
    </w:p>
    <w:p w14:paraId="3B96D42B" w14:textId="77777777" w:rsidR="002B63B5" w:rsidRPr="00DB788F" w:rsidRDefault="002B63B5" w:rsidP="00DB788F">
      <w:pPr>
        <w:pStyle w:val="Code"/>
        <w:rPr>
          <w:highlight w:val="white"/>
        </w:rPr>
      </w:pPr>
      <w:r w:rsidRPr="00DB788F">
        <w:rPr>
          <w:highlight w:val="white"/>
        </w:rPr>
        <w:t xml:space="preserve">        int size = (int) operand0;</w:t>
      </w:r>
    </w:p>
    <w:p w14:paraId="24563D8E" w14:textId="77777777" w:rsidR="002B63B5" w:rsidRPr="00DB788F" w:rsidRDefault="002B63B5" w:rsidP="00DB788F">
      <w:pPr>
        <w:pStyle w:val="Code"/>
        <w:rPr>
          <w:highlight w:val="white"/>
        </w:rPr>
      </w:pPr>
      <w:r w:rsidRPr="00DB788F">
        <w:rPr>
          <w:highlight w:val="white"/>
        </w:rPr>
        <w:t xml:space="preserve">        return (new List&lt;byte&gt;(new byte[size]));</w:t>
      </w:r>
    </w:p>
    <w:p w14:paraId="1B843273" w14:textId="22D9C94B" w:rsidR="002B63B5" w:rsidRDefault="002B63B5" w:rsidP="00DB788F">
      <w:pPr>
        <w:pStyle w:val="Code"/>
        <w:rPr>
          <w:highlight w:val="white"/>
        </w:rPr>
      </w:pPr>
      <w:r w:rsidRPr="00DB788F">
        <w:rPr>
          <w:highlight w:val="white"/>
        </w:rPr>
        <w:t xml:space="preserve">      }</w:t>
      </w:r>
    </w:p>
    <w:p w14:paraId="180C0216" w14:textId="6AB7E92A" w:rsidR="00B2405F" w:rsidRPr="00DB788F" w:rsidRDefault="00B2405F" w:rsidP="00B2405F">
      <w:pPr>
        <w:rPr>
          <w:highlight w:val="white"/>
        </w:rPr>
      </w:pPr>
      <w:r>
        <w:rPr>
          <w:highlight w:val="white"/>
        </w:rPr>
        <w:t xml:space="preserve">A value can be </w:t>
      </w:r>
      <w:r w:rsidR="00F63E9B">
        <w:rPr>
          <w:highlight w:val="white"/>
        </w:rPr>
        <w:t xml:space="preserve">a </w:t>
      </w:r>
      <w:r w:rsidR="00ED2CAC">
        <w:rPr>
          <w:highlight w:val="white"/>
        </w:rPr>
        <w:t>floating value, a string, a static address, or a pointer or an integral value.</w:t>
      </w:r>
    </w:p>
    <w:p w14:paraId="6817645A" w14:textId="77777777" w:rsidR="00A44D30" w:rsidRPr="00A44D30" w:rsidRDefault="00A44D30" w:rsidP="00A44D30">
      <w:pPr>
        <w:pStyle w:val="Code"/>
        <w:rPr>
          <w:highlight w:val="white"/>
        </w:rPr>
      </w:pPr>
      <w:r w:rsidRPr="00A44D30">
        <w:rPr>
          <w:highlight w:val="white"/>
        </w:rPr>
        <w:t xml:space="preserve">      else if (Operator == AssemblyOperator.define_value) {</w:t>
      </w:r>
    </w:p>
    <w:p w14:paraId="6471C31C" w14:textId="77777777" w:rsidR="00A44D30" w:rsidRPr="00A44D30" w:rsidRDefault="00A44D30" w:rsidP="00A44D30">
      <w:pPr>
        <w:pStyle w:val="Code"/>
        <w:rPr>
          <w:highlight w:val="white"/>
        </w:rPr>
      </w:pPr>
      <w:r w:rsidRPr="00A44D30">
        <w:rPr>
          <w:highlight w:val="white"/>
        </w:rPr>
        <w:t xml:space="preserve">        Sort sort = (Sort) operand0;</w:t>
      </w:r>
    </w:p>
    <w:p w14:paraId="7B56F105" w14:textId="77777777" w:rsidR="00A44D30" w:rsidRPr="00A44D30" w:rsidRDefault="00A44D30" w:rsidP="00A44D30">
      <w:pPr>
        <w:pStyle w:val="Code"/>
        <w:rPr>
          <w:highlight w:val="white"/>
        </w:rPr>
      </w:pPr>
      <w:r w:rsidRPr="00A44D30">
        <w:rPr>
          <w:highlight w:val="white"/>
        </w:rPr>
        <w:t xml:space="preserve">        object value = operand1;</w:t>
      </w:r>
    </w:p>
    <w:p w14:paraId="51694394" w14:textId="77777777" w:rsidR="00A44D30" w:rsidRPr="00A44D30" w:rsidRDefault="00A44D30" w:rsidP="00A44D30">
      <w:pPr>
        <w:pStyle w:val="Code"/>
        <w:rPr>
          <w:highlight w:val="white"/>
        </w:rPr>
      </w:pPr>
      <w:r w:rsidRPr="00A44D30">
        <w:rPr>
          <w:highlight w:val="white"/>
        </w:rPr>
        <w:t xml:space="preserve">        List&lt;byte&gt; byteList;</w:t>
      </w:r>
    </w:p>
    <w:p w14:paraId="4E525ADC" w14:textId="254319EE" w:rsidR="00A44D30" w:rsidRPr="00A44D30" w:rsidRDefault="00EE6F42" w:rsidP="00EE6F42">
      <w:pPr>
        <w:rPr>
          <w:highlight w:val="white"/>
        </w:rPr>
      </w:pPr>
      <w:r>
        <w:rPr>
          <w:highlight w:val="white"/>
        </w:rPr>
        <w:t xml:space="preserve">In case of float, double, or lond double, we </w:t>
      </w:r>
      <w:r w:rsidR="00F84727">
        <w:rPr>
          <w:highlight w:val="white"/>
        </w:rPr>
        <w:t xml:space="preserve">call </w:t>
      </w:r>
      <w:r w:rsidR="00F84727" w:rsidRPr="00F84727">
        <w:rPr>
          <w:rStyle w:val="KeyWord0"/>
          <w:highlight w:val="white"/>
        </w:rPr>
        <w:t>GetBytes</w:t>
      </w:r>
      <w:r w:rsidR="00F84727">
        <w:rPr>
          <w:highlight w:val="white"/>
        </w:rPr>
        <w:t xml:space="preserve"> in the standard library </w:t>
      </w:r>
      <w:r w:rsidR="00F84727" w:rsidRPr="00F84727">
        <w:rPr>
          <w:rStyle w:val="KeyWord0"/>
          <w:highlight w:val="white"/>
        </w:rPr>
        <w:t>BitConverter</w:t>
      </w:r>
      <w:r w:rsidR="00F84727">
        <w:rPr>
          <w:highlight w:val="white"/>
        </w:rPr>
        <w:t xml:space="preserve"> class.</w:t>
      </w:r>
    </w:p>
    <w:p w14:paraId="48747872" w14:textId="77777777" w:rsidR="00A44D30" w:rsidRPr="00A44D30" w:rsidRDefault="00A44D30" w:rsidP="00A44D30">
      <w:pPr>
        <w:pStyle w:val="Code"/>
        <w:rPr>
          <w:highlight w:val="white"/>
        </w:rPr>
      </w:pPr>
      <w:r w:rsidRPr="00A44D30">
        <w:rPr>
          <w:highlight w:val="white"/>
        </w:rPr>
        <w:t xml:space="preserve">        if (sort == Sort.Float) {</w:t>
      </w:r>
    </w:p>
    <w:p w14:paraId="373D950A" w14:textId="77777777" w:rsidR="00A44D30" w:rsidRPr="00A44D30" w:rsidRDefault="00A44D30" w:rsidP="00A44D30">
      <w:pPr>
        <w:pStyle w:val="Code"/>
        <w:rPr>
          <w:highlight w:val="white"/>
        </w:rPr>
      </w:pPr>
      <w:r w:rsidRPr="00A44D30">
        <w:rPr>
          <w:highlight w:val="white"/>
        </w:rPr>
        <w:t xml:space="preserve">          float floatValue = (float) ((decimal) operand0);</w:t>
      </w:r>
    </w:p>
    <w:p w14:paraId="508B827D" w14:textId="77777777" w:rsidR="00A44D30" w:rsidRPr="00A44D30" w:rsidRDefault="00A44D30" w:rsidP="00A44D30">
      <w:pPr>
        <w:pStyle w:val="Code"/>
        <w:rPr>
          <w:highlight w:val="white"/>
        </w:rPr>
      </w:pPr>
      <w:r w:rsidRPr="00A44D30">
        <w:rPr>
          <w:highlight w:val="white"/>
        </w:rPr>
        <w:t xml:space="preserve">          byteList =  new List&lt;byte&gt;(BitConverter.GetBytes(floatValue));</w:t>
      </w:r>
    </w:p>
    <w:p w14:paraId="1319D7CB" w14:textId="77777777" w:rsidR="00A44D30" w:rsidRPr="00A44D30" w:rsidRDefault="00A44D30" w:rsidP="00A44D30">
      <w:pPr>
        <w:pStyle w:val="Code"/>
        <w:rPr>
          <w:highlight w:val="white"/>
        </w:rPr>
      </w:pPr>
      <w:r w:rsidRPr="00A44D30">
        <w:rPr>
          <w:highlight w:val="white"/>
        </w:rPr>
        <w:t xml:space="preserve">        }</w:t>
      </w:r>
    </w:p>
    <w:p w14:paraId="61784D2D" w14:textId="77777777" w:rsidR="00A44D30" w:rsidRPr="00A44D30" w:rsidRDefault="00A44D30" w:rsidP="00A44D30">
      <w:pPr>
        <w:pStyle w:val="Code"/>
        <w:rPr>
          <w:highlight w:val="white"/>
        </w:rPr>
      </w:pPr>
      <w:r w:rsidRPr="00A44D30">
        <w:rPr>
          <w:highlight w:val="white"/>
        </w:rPr>
        <w:t xml:space="preserve">        else if ((sort == Sort.Double) || (sort == Sort.Long_Double)) {</w:t>
      </w:r>
    </w:p>
    <w:p w14:paraId="5F35ADA8" w14:textId="77777777" w:rsidR="00A44D30" w:rsidRPr="00A44D30" w:rsidRDefault="00A44D30" w:rsidP="00A44D30">
      <w:pPr>
        <w:pStyle w:val="Code"/>
        <w:rPr>
          <w:highlight w:val="white"/>
        </w:rPr>
      </w:pPr>
      <w:r w:rsidRPr="00A44D30">
        <w:rPr>
          <w:highlight w:val="white"/>
        </w:rPr>
        <w:t xml:space="preserve">          double doubleValue = (double) ((decimal) value);</w:t>
      </w:r>
    </w:p>
    <w:p w14:paraId="2953FEF8" w14:textId="77777777" w:rsidR="00A44D30" w:rsidRPr="00A44D30" w:rsidRDefault="00A44D30" w:rsidP="00A44D30">
      <w:pPr>
        <w:pStyle w:val="Code"/>
        <w:rPr>
          <w:highlight w:val="white"/>
        </w:rPr>
      </w:pPr>
      <w:r w:rsidRPr="00A44D30">
        <w:rPr>
          <w:highlight w:val="white"/>
        </w:rPr>
        <w:t xml:space="preserve">          byteList = new List&lt;byte&gt;(BitConverter.GetBytes(doubleValue));</w:t>
      </w:r>
    </w:p>
    <w:p w14:paraId="16692A04" w14:textId="1A467F61" w:rsidR="00A44D30" w:rsidRDefault="00A44D30" w:rsidP="00A44D30">
      <w:pPr>
        <w:pStyle w:val="Code"/>
        <w:rPr>
          <w:highlight w:val="white"/>
        </w:rPr>
      </w:pPr>
      <w:r w:rsidRPr="00A44D30">
        <w:rPr>
          <w:highlight w:val="white"/>
        </w:rPr>
        <w:t xml:space="preserve">        }</w:t>
      </w:r>
    </w:p>
    <w:p w14:paraId="1D915D65" w14:textId="3557449D" w:rsidR="00F84727" w:rsidRPr="00A44D30" w:rsidRDefault="00F84727" w:rsidP="00222B93">
      <w:pPr>
        <w:rPr>
          <w:highlight w:val="white"/>
        </w:rPr>
      </w:pPr>
      <w:r>
        <w:rPr>
          <w:highlight w:val="white"/>
        </w:rPr>
        <w:t xml:space="preserve">In case </w:t>
      </w:r>
      <w:r w:rsidR="00222B93">
        <w:rPr>
          <w:highlight w:val="white"/>
        </w:rPr>
        <w:t>of string we fill the byte list with the characters of the string and add the terminating zero character.</w:t>
      </w:r>
    </w:p>
    <w:p w14:paraId="5B7D9E96" w14:textId="77777777" w:rsidR="00A44D30" w:rsidRPr="00A44D30" w:rsidRDefault="00A44D30" w:rsidP="00A44D30">
      <w:pPr>
        <w:pStyle w:val="Code"/>
        <w:rPr>
          <w:highlight w:val="white"/>
        </w:rPr>
      </w:pPr>
      <w:r w:rsidRPr="00A44D30">
        <w:rPr>
          <w:highlight w:val="white"/>
        </w:rPr>
        <w:t xml:space="preserve">        else if (sort == Sort.String) {</w:t>
      </w:r>
    </w:p>
    <w:p w14:paraId="7D39D71A" w14:textId="77777777" w:rsidR="00A44D30" w:rsidRPr="00A44D30" w:rsidRDefault="00A44D30" w:rsidP="00A44D30">
      <w:pPr>
        <w:pStyle w:val="Code"/>
        <w:rPr>
          <w:highlight w:val="white"/>
        </w:rPr>
      </w:pPr>
      <w:r w:rsidRPr="00A44D30">
        <w:rPr>
          <w:highlight w:val="white"/>
        </w:rPr>
        <w:t xml:space="preserve">          string text = (string) value;</w:t>
      </w:r>
    </w:p>
    <w:p w14:paraId="2EFDEEE4" w14:textId="77777777" w:rsidR="00A44D30" w:rsidRPr="00A44D30" w:rsidRDefault="00A44D30" w:rsidP="00A44D30">
      <w:pPr>
        <w:pStyle w:val="Code"/>
        <w:rPr>
          <w:highlight w:val="white"/>
        </w:rPr>
      </w:pPr>
      <w:r w:rsidRPr="00A44D30">
        <w:rPr>
          <w:highlight w:val="white"/>
        </w:rPr>
        <w:t xml:space="preserve">          byteList = new List&lt;byte&gt;();</w:t>
      </w:r>
    </w:p>
    <w:p w14:paraId="5EC270C6" w14:textId="77777777" w:rsidR="00A44D30" w:rsidRPr="00A44D30" w:rsidRDefault="00A44D30" w:rsidP="00A44D30">
      <w:pPr>
        <w:pStyle w:val="Code"/>
        <w:rPr>
          <w:highlight w:val="white"/>
        </w:rPr>
      </w:pPr>
    </w:p>
    <w:p w14:paraId="646D54DD" w14:textId="77777777" w:rsidR="00A44D30" w:rsidRPr="00A44D30" w:rsidRDefault="00A44D30" w:rsidP="00A44D30">
      <w:pPr>
        <w:pStyle w:val="Code"/>
        <w:rPr>
          <w:highlight w:val="white"/>
        </w:rPr>
      </w:pPr>
      <w:r w:rsidRPr="00A44D30">
        <w:rPr>
          <w:highlight w:val="white"/>
        </w:rPr>
        <w:t xml:space="preserve">          foreach (char c in text) {</w:t>
      </w:r>
    </w:p>
    <w:p w14:paraId="515D8291" w14:textId="77777777" w:rsidR="00A44D30" w:rsidRPr="00A44D30" w:rsidRDefault="00A44D30" w:rsidP="00A44D30">
      <w:pPr>
        <w:pStyle w:val="Code"/>
        <w:rPr>
          <w:highlight w:val="white"/>
        </w:rPr>
      </w:pPr>
      <w:r w:rsidRPr="00A44D30">
        <w:rPr>
          <w:highlight w:val="white"/>
        </w:rPr>
        <w:t xml:space="preserve">            byteList.Add((byte) c);</w:t>
      </w:r>
    </w:p>
    <w:p w14:paraId="0B66DE2E" w14:textId="77777777" w:rsidR="00A44D30" w:rsidRPr="00A44D30" w:rsidRDefault="00A44D30" w:rsidP="00A44D30">
      <w:pPr>
        <w:pStyle w:val="Code"/>
        <w:rPr>
          <w:highlight w:val="white"/>
        </w:rPr>
      </w:pPr>
      <w:r w:rsidRPr="00A44D30">
        <w:rPr>
          <w:highlight w:val="white"/>
        </w:rPr>
        <w:t xml:space="preserve">          }</w:t>
      </w:r>
    </w:p>
    <w:p w14:paraId="0466349A" w14:textId="77777777" w:rsidR="00A44D30" w:rsidRPr="00A44D30" w:rsidRDefault="00A44D30" w:rsidP="00A44D30">
      <w:pPr>
        <w:pStyle w:val="Code"/>
        <w:rPr>
          <w:highlight w:val="white"/>
        </w:rPr>
      </w:pPr>
    </w:p>
    <w:p w14:paraId="5FFC99A9" w14:textId="77777777" w:rsidR="00A44D30" w:rsidRPr="00A44D30" w:rsidRDefault="00A44D30" w:rsidP="00A44D30">
      <w:pPr>
        <w:pStyle w:val="Code"/>
        <w:rPr>
          <w:highlight w:val="white"/>
        </w:rPr>
      </w:pPr>
      <w:r w:rsidRPr="00A44D30">
        <w:rPr>
          <w:highlight w:val="white"/>
        </w:rPr>
        <w:t xml:space="preserve">          byteList.Add((byte) 0);</w:t>
      </w:r>
    </w:p>
    <w:p w14:paraId="789FDE8E" w14:textId="6FF01DCA" w:rsidR="00A44D30" w:rsidRDefault="00A44D30" w:rsidP="00A44D30">
      <w:pPr>
        <w:pStyle w:val="Code"/>
        <w:rPr>
          <w:highlight w:val="white"/>
        </w:rPr>
      </w:pPr>
      <w:r w:rsidRPr="00A44D30">
        <w:rPr>
          <w:highlight w:val="white"/>
        </w:rPr>
        <w:t xml:space="preserve">        }</w:t>
      </w:r>
    </w:p>
    <w:p w14:paraId="69B3B7A8" w14:textId="0E0D7CDB" w:rsidR="00222B93" w:rsidRPr="00A44D30" w:rsidRDefault="00222B93" w:rsidP="00222B93">
      <w:pPr>
        <w:rPr>
          <w:highlight w:val="white"/>
        </w:rPr>
      </w:pPr>
      <w:r>
        <w:rPr>
          <w:highlight w:val="white"/>
        </w:rPr>
        <w:t>Otherwise, we have an int</w:t>
      </w:r>
      <w:r w:rsidR="00461D8D">
        <w:rPr>
          <w:highlight w:val="white"/>
        </w:rPr>
        <w:t>e</w:t>
      </w:r>
      <w:r>
        <w:rPr>
          <w:highlight w:val="white"/>
        </w:rPr>
        <w:t>gral of pointer value.</w:t>
      </w:r>
      <w:r w:rsidR="00461D8D">
        <w:rPr>
          <w:highlight w:val="white"/>
        </w:rPr>
        <w:t xml:space="preserve"> If the value is a static address, we load </w:t>
      </w:r>
      <w:r w:rsidR="00FC52FA">
        <w:rPr>
          <w:highlight w:val="white"/>
        </w:rPr>
        <w:t>its offset into the byte list. The address itself will be added by the linker later</w:t>
      </w:r>
      <w:r w:rsidR="00304B60">
        <w:rPr>
          <w:highlight w:val="white"/>
        </w:rPr>
        <w:t xml:space="preserve"> on</w:t>
      </w:r>
      <w:r w:rsidR="00FC52FA">
        <w:rPr>
          <w:highlight w:val="white"/>
        </w:rPr>
        <w:t>. If the value is not a static address, we just load it into the byte list.</w:t>
      </w:r>
    </w:p>
    <w:p w14:paraId="13A99EC5" w14:textId="77777777" w:rsidR="00434322" w:rsidRPr="00434322" w:rsidRDefault="00434322" w:rsidP="00434322">
      <w:pPr>
        <w:pStyle w:val="Code"/>
        <w:rPr>
          <w:highlight w:val="white"/>
        </w:rPr>
      </w:pPr>
      <w:r w:rsidRPr="00434322">
        <w:rPr>
          <w:highlight w:val="white"/>
        </w:rPr>
        <w:t xml:space="preserve">        else {</w:t>
      </w:r>
    </w:p>
    <w:p w14:paraId="6D3CB97D" w14:textId="77777777" w:rsidR="00434322" w:rsidRPr="00434322" w:rsidRDefault="00434322" w:rsidP="00434322">
      <w:pPr>
        <w:pStyle w:val="Code"/>
        <w:rPr>
          <w:highlight w:val="white"/>
        </w:rPr>
      </w:pPr>
      <w:r w:rsidRPr="00434322">
        <w:rPr>
          <w:highlight w:val="white"/>
        </w:rPr>
        <w:t xml:space="preserve">          int size = TypeSize.Size(sort);</w:t>
      </w:r>
    </w:p>
    <w:p w14:paraId="4DA4ED04" w14:textId="77777777" w:rsidR="00434322" w:rsidRPr="00434322" w:rsidRDefault="00434322" w:rsidP="00434322">
      <w:pPr>
        <w:pStyle w:val="Code"/>
        <w:rPr>
          <w:highlight w:val="white"/>
        </w:rPr>
      </w:pPr>
      <w:r w:rsidRPr="00434322">
        <w:rPr>
          <w:highlight w:val="white"/>
        </w:rPr>
        <w:t xml:space="preserve">          byteList = new List&lt;byte&gt;(new byte[size]);</w:t>
      </w:r>
    </w:p>
    <w:p w14:paraId="4B258EFD" w14:textId="77777777" w:rsidR="00434322" w:rsidRPr="00434322" w:rsidRDefault="00434322" w:rsidP="00434322">
      <w:pPr>
        <w:pStyle w:val="Code"/>
        <w:rPr>
          <w:highlight w:val="white"/>
        </w:rPr>
      </w:pPr>
      <w:r w:rsidRPr="00434322">
        <w:rPr>
          <w:highlight w:val="white"/>
        </w:rPr>
        <w:t xml:space="preserve">          </w:t>
      </w:r>
    </w:p>
    <w:p w14:paraId="7AEB6642" w14:textId="77777777" w:rsidR="00434322" w:rsidRPr="00434322" w:rsidRDefault="00434322" w:rsidP="00434322">
      <w:pPr>
        <w:pStyle w:val="Code"/>
        <w:rPr>
          <w:highlight w:val="white"/>
        </w:rPr>
      </w:pPr>
      <w:r w:rsidRPr="00434322">
        <w:rPr>
          <w:highlight w:val="white"/>
        </w:rPr>
        <w:t xml:space="preserve">          if (value is StaticAddress) {</w:t>
      </w:r>
    </w:p>
    <w:p w14:paraId="33BEF6D3" w14:textId="77777777" w:rsidR="00434322" w:rsidRPr="00434322" w:rsidRDefault="00434322" w:rsidP="00434322">
      <w:pPr>
        <w:pStyle w:val="Code"/>
        <w:rPr>
          <w:highlight w:val="white"/>
        </w:rPr>
      </w:pPr>
      <w:r w:rsidRPr="00434322">
        <w:rPr>
          <w:highlight w:val="white"/>
        </w:rPr>
        <w:t xml:space="preserve">            StaticAddress staticAddress = (StaticAddress) value;</w:t>
      </w:r>
    </w:p>
    <w:p w14:paraId="5C2EEB53" w14:textId="77777777" w:rsidR="00434322" w:rsidRDefault="00434322" w:rsidP="00434322">
      <w:pPr>
        <w:pStyle w:val="Code"/>
        <w:rPr>
          <w:highlight w:val="white"/>
        </w:rPr>
      </w:pPr>
      <w:r w:rsidRPr="00434322">
        <w:rPr>
          <w:highlight w:val="white"/>
        </w:rPr>
        <w:t xml:space="preserve">            LoadByteList(byteList, 0, size,</w:t>
      </w:r>
    </w:p>
    <w:p w14:paraId="400FD871" w14:textId="7DE2D099" w:rsidR="00434322" w:rsidRPr="00434322" w:rsidRDefault="00434322" w:rsidP="00434322">
      <w:pPr>
        <w:pStyle w:val="Code"/>
        <w:rPr>
          <w:highlight w:val="white"/>
        </w:rPr>
      </w:pPr>
      <w:r>
        <w:rPr>
          <w:highlight w:val="white"/>
        </w:rPr>
        <w:t xml:space="preserve">                         </w:t>
      </w:r>
      <w:r w:rsidRPr="00434322">
        <w:rPr>
          <w:highlight w:val="white"/>
        </w:rPr>
        <w:t>(BigInteger) staticAddress.Offset);</w:t>
      </w:r>
    </w:p>
    <w:p w14:paraId="3AEF2E15" w14:textId="77777777" w:rsidR="00434322" w:rsidRPr="00434322" w:rsidRDefault="00434322" w:rsidP="00434322">
      <w:pPr>
        <w:pStyle w:val="Code"/>
        <w:rPr>
          <w:highlight w:val="white"/>
        </w:rPr>
      </w:pPr>
      <w:r w:rsidRPr="00434322">
        <w:rPr>
          <w:highlight w:val="white"/>
        </w:rPr>
        <w:t xml:space="preserve">          }</w:t>
      </w:r>
    </w:p>
    <w:p w14:paraId="04C7BCF7" w14:textId="77777777" w:rsidR="00434322" w:rsidRPr="00434322" w:rsidRDefault="00434322" w:rsidP="00434322">
      <w:pPr>
        <w:pStyle w:val="Code"/>
        <w:rPr>
          <w:highlight w:val="white"/>
        </w:rPr>
      </w:pPr>
      <w:r w:rsidRPr="00434322">
        <w:rPr>
          <w:highlight w:val="white"/>
        </w:rPr>
        <w:t xml:space="preserve">          else {</w:t>
      </w:r>
    </w:p>
    <w:p w14:paraId="7DA90154" w14:textId="77777777" w:rsidR="00434322" w:rsidRPr="00434322" w:rsidRDefault="00434322" w:rsidP="00434322">
      <w:pPr>
        <w:pStyle w:val="Code"/>
        <w:rPr>
          <w:highlight w:val="white"/>
        </w:rPr>
      </w:pPr>
      <w:r w:rsidRPr="00434322">
        <w:rPr>
          <w:highlight w:val="white"/>
        </w:rPr>
        <w:t xml:space="preserve">            LoadByteList(byteList, 0, size, (BigInteger) value);         </w:t>
      </w:r>
    </w:p>
    <w:p w14:paraId="57A4FD28" w14:textId="77777777" w:rsidR="00434322" w:rsidRPr="00434322" w:rsidRDefault="00434322" w:rsidP="00434322">
      <w:pPr>
        <w:pStyle w:val="Code"/>
        <w:rPr>
          <w:highlight w:val="white"/>
        </w:rPr>
      </w:pPr>
      <w:r w:rsidRPr="00434322">
        <w:rPr>
          <w:highlight w:val="white"/>
        </w:rPr>
        <w:t xml:space="preserve">          }</w:t>
      </w:r>
    </w:p>
    <w:p w14:paraId="6F90DB4B" w14:textId="77777777" w:rsidR="00434322" w:rsidRPr="00434322" w:rsidRDefault="00434322" w:rsidP="00434322">
      <w:pPr>
        <w:pStyle w:val="Code"/>
        <w:rPr>
          <w:highlight w:val="white"/>
        </w:rPr>
      </w:pPr>
      <w:r w:rsidRPr="00434322">
        <w:rPr>
          <w:highlight w:val="white"/>
        </w:rPr>
        <w:t xml:space="preserve">        }</w:t>
      </w:r>
    </w:p>
    <w:p w14:paraId="1A55FA62" w14:textId="77777777" w:rsidR="00A44D30" w:rsidRPr="00434322" w:rsidRDefault="00A44D30" w:rsidP="00434322">
      <w:pPr>
        <w:pStyle w:val="Code"/>
        <w:rPr>
          <w:highlight w:val="white"/>
        </w:rPr>
      </w:pPr>
    </w:p>
    <w:p w14:paraId="6F733646" w14:textId="77777777" w:rsidR="00A44D30" w:rsidRPr="00A44D30" w:rsidRDefault="00A44D30" w:rsidP="00A44D30">
      <w:pPr>
        <w:pStyle w:val="Code"/>
        <w:rPr>
          <w:highlight w:val="white"/>
        </w:rPr>
      </w:pPr>
      <w:r w:rsidRPr="00A44D30">
        <w:rPr>
          <w:highlight w:val="white"/>
        </w:rPr>
        <w:t xml:space="preserve">        return byteList;</w:t>
      </w:r>
    </w:p>
    <w:p w14:paraId="31F60FDF" w14:textId="1908E3A8" w:rsidR="00A44D30" w:rsidRDefault="00A44D30" w:rsidP="00A44D30">
      <w:pPr>
        <w:pStyle w:val="Code"/>
        <w:rPr>
          <w:highlight w:val="white"/>
        </w:rPr>
      </w:pPr>
      <w:r w:rsidRPr="00A44D30">
        <w:rPr>
          <w:highlight w:val="white"/>
        </w:rPr>
        <w:t xml:space="preserve">      }</w:t>
      </w:r>
    </w:p>
    <w:p w14:paraId="05125C3B" w14:textId="48EFB04B" w:rsidR="00B856AB" w:rsidRPr="00A44D30" w:rsidRDefault="00B856AB" w:rsidP="00B856AB">
      <w:pPr>
        <w:rPr>
          <w:highlight w:val="white"/>
        </w:rPr>
      </w:pPr>
      <w:r>
        <w:rPr>
          <w:highlight w:val="white"/>
        </w:rPr>
        <w:t>Next</w:t>
      </w:r>
      <w:r w:rsidR="00BB1FC0">
        <w:rPr>
          <w:highlight w:val="white"/>
        </w:rPr>
        <w:t>,</w:t>
      </w:r>
      <w:r>
        <w:rPr>
          <w:highlight w:val="white"/>
        </w:rPr>
        <w:t xml:space="preserve"> we have a jump or a call to a register; that is, a jump of call to an address stored in a register.</w:t>
      </w:r>
    </w:p>
    <w:p w14:paraId="17AB6107" w14:textId="77777777" w:rsidR="002B63B5" w:rsidRPr="00DB788F" w:rsidRDefault="002B63B5" w:rsidP="00DB788F">
      <w:pPr>
        <w:pStyle w:val="Code"/>
        <w:rPr>
          <w:highlight w:val="white"/>
        </w:rPr>
      </w:pPr>
      <w:r w:rsidRPr="00DB788F">
        <w:rPr>
          <w:highlight w:val="white"/>
        </w:rPr>
        <w:lastRenderedPageBreak/>
        <w:t xml:space="preserve">      else if (IsJumpRegister() || IsCallRegister()) {</w:t>
      </w:r>
    </w:p>
    <w:p w14:paraId="24B60410" w14:textId="77777777" w:rsidR="002B63B5" w:rsidRPr="00DB788F" w:rsidRDefault="002B63B5" w:rsidP="00DB788F">
      <w:pPr>
        <w:pStyle w:val="Code"/>
        <w:rPr>
          <w:highlight w:val="white"/>
        </w:rPr>
      </w:pPr>
      <w:r w:rsidRPr="00DB788F">
        <w:rPr>
          <w:highlight w:val="white"/>
        </w:rPr>
        <w:t xml:space="preserve">        Register register = (Register) operand0;</w:t>
      </w:r>
    </w:p>
    <w:p w14:paraId="75C6AE54" w14:textId="77777777" w:rsidR="002B63B5" w:rsidRPr="00DB788F" w:rsidRDefault="002B63B5" w:rsidP="00DB788F">
      <w:pPr>
        <w:pStyle w:val="Code"/>
        <w:rPr>
          <w:highlight w:val="white"/>
        </w:rPr>
      </w:pPr>
      <w:r w:rsidRPr="00DB788F">
        <w:rPr>
          <w:highlight w:val="white"/>
        </w:rPr>
        <w:t xml:space="preserve">        return LookupByteArray(AssemblyOperator.jmp, register);</w:t>
      </w:r>
    </w:p>
    <w:p w14:paraId="621AC885" w14:textId="77777777" w:rsidR="002B63B5" w:rsidRPr="00DB788F" w:rsidRDefault="002B63B5" w:rsidP="00DB788F">
      <w:pPr>
        <w:pStyle w:val="Code"/>
        <w:rPr>
          <w:highlight w:val="white"/>
        </w:rPr>
      </w:pPr>
      <w:r w:rsidRPr="00DB788F">
        <w:rPr>
          <w:highlight w:val="white"/>
        </w:rPr>
        <w:t xml:space="preserve">      }</w:t>
      </w:r>
    </w:p>
    <w:p w14:paraId="41850B5B" w14:textId="50DE0FEA" w:rsidR="001F3B66" w:rsidRPr="00A44D30" w:rsidRDefault="001823D0" w:rsidP="001F3B66">
      <w:pPr>
        <w:rPr>
          <w:highlight w:val="white"/>
        </w:rPr>
      </w:pPr>
      <w:r>
        <w:rPr>
          <w:highlight w:val="white"/>
        </w:rPr>
        <w:t>A</w:t>
      </w:r>
      <w:r w:rsidR="003C6130">
        <w:rPr>
          <w:highlight w:val="white"/>
        </w:rPr>
        <w:t xml:space="preserve"> regular </w:t>
      </w:r>
      <w:r>
        <w:rPr>
          <w:highlight w:val="white"/>
        </w:rPr>
        <w:t>function call is equivalent with a long jump.</w:t>
      </w:r>
      <w:r w:rsidR="00304B60">
        <w:rPr>
          <w:highlight w:val="white"/>
        </w:rPr>
        <w:t xml:space="preserve"> The actual address of the called function will be set by the linker later on.</w:t>
      </w:r>
    </w:p>
    <w:p w14:paraId="388B87D5" w14:textId="77777777" w:rsidR="002B63B5" w:rsidRPr="00DB788F" w:rsidRDefault="002B63B5" w:rsidP="00DB788F">
      <w:pPr>
        <w:pStyle w:val="Code"/>
        <w:rPr>
          <w:highlight w:val="white"/>
        </w:rPr>
      </w:pPr>
      <w:r w:rsidRPr="00DB788F">
        <w:rPr>
          <w:highlight w:val="white"/>
        </w:rPr>
        <w:t xml:space="preserve">      else if (IsCallNotRegister()) {</w:t>
      </w:r>
    </w:p>
    <w:p w14:paraId="455C00A5" w14:textId="77777777" w:rsidR="006C696A" w:rsidRPr="006C696A" w:rsidRDefault="006C696A" w:rsidP="006C696A">
      <w:pPr>
        <w:pStyle w:val="Code"/>
        <w:rPr>
          <w:highlight w:val="white"/>
        </w:rPr>
      </w:pPr>
      <w:r w:rsidRPr="006C696A">
        <w:rPr>
          <w:highlight w:val="white"/>
        </w:rPr>
        <w:t xml:space="preserve">        return LookupByteArray(AssemblyOperator.jmp, TypeSize.PointerSize);</w:t>
      </w:r>
    </w:p>
    <w:p w14:paraId="0EF6AD1D" w14:textId="367B9741" w:rsidR="002B63B5" w:rsidRDefault="002B63B5" w:rsidP="00DB788F">
      <w:pPr>
        <w:pStyle w:val="Code"/>
        <w:rPr>
          <w:highlight w:val="white"/>
        </w:rPr>
      </w:pPr>
      <w:r w:rsidRPr="00DB788F">
        <w:rPr>
          <w:highlight w:val="white"/>
        </w:rPr>
        <w:t xml:space="preserve">      }</w:t>
      </w:r>
    </w:p>
    <w:p w14:paraId="3E666D35" w14:textId="77777777" w:rsidR="00304B60" w:rsidRPr="00DB788F" w:rsidRDefault="00304B60" w:rsidP="00DB788F">
      <w:pPr>
        <w:pStyle w:val="Code"/>
        <w:rPr>
          <w:highlight w:val="white"/>
        </w:rPr>
      </w:pPr>
    </w:p>
    <w:p w14:paraId="285BEC21" w14:textId="3C02449D" w:rsidR="002B63B5" w:rsidRPr="00DB788F" w:rsidRDefault="002B63B5" w:rsidP="00DB788F">
      <w:pPr>
        <w:pStyle w:val="Code"/>
        <w:rPr>
          <w:highlight w:val="white"/>
        </w:rPr>
      </w:pPr>
      <w:r w:rsidRPr="00DB788F">
        <w:rPr>
          <w:highlight w:val="white"/>
        </w:rPr>
        <w:t xml:space="preserve">      else if (Operator == AssemblyOperator.</w:t>
      </w:r>
      <w:r w:rsidR="007E5B53">
        <w:rPr>
          <w:highlight w:val="white"/>
        </w:rPr>
        <w:t>return_address</w:t>
      </w:r>
      <w:r w:rsidRPr="00DB788F">
        <w:rPr>
          <w:highlight w:val="white"/>
        </w:rPr>
        <w:t>) {</w:t>
      </w:r>
    </w:p>
    <w:p w14:paraId="697E8979" w14:textId="77777777" w:rsidR="002B63B5" w:rsidRPr="00DB788F" w:rsidRDefault="002B63B5" w:rsidP="00DB788F">
      <w:pPr>
        <w:pStyle w:val="Code"/>
        <w:rPr>
          <w:highlight w:val="white"/>
        </w:rPr>
      </w:pPr>
      <w:r w:rsidRPr="00DB788F">
        <w:rPr>
          <w:highlight w:val="white"/>
        </w:rPr>
        <w:t xml:space="preserve">        Register register = (Register) operand0;</w:t>
      </w:r>
    </w:p>
    <w:p w14:paraId="366CDED8" w14:textId="77777777" w:rsidR="002B63B5" w:rsidRPr="00DB788F" w:rsidRDefault="002B63B5" w:rsidP="00DB788F">
      <w:pPr>
        <w:pStyle w:val="Code"/>
        <w:rPr>
          <w:highlight w:val="white"/>
        </w:rPr>
      </w:pPr>
      <w:r w:rsidRPr="00DB788F">
        <w:rPr>
          <w:highlight w:val="white"/>
        </w:rPr>
        <w:t xml:space="preserve">        int offset = (int) operand1;</w:t>
      </w:r>
    </w:p>
    <w:p w14:paraId="09ADCFED" w14:textId="77777777" w:rsidR="002B63B5" w:rsidRPr="00DB788F" w:rsidRDefault="002B63B5" w:rsidP="00DB788F">
      <w:pPr>
        <w:pStyle w:val="Code"/>
        <w:rPr>
          <w:highlight w:val="white"/>
        </w:rPr>
      </w:pPr>
      <w:r w:rsidRPr="00DB788F">
        <w:rPr>
          <w:highlight w:val="white"/>
        </w:rPr>
        <w:t xml:space="preserve">        int size = SizeOfValue(offset);</w:t>
      </w:r>
    </w:p>
    <w:p w14:paraId="6C0E6733" w14:textId="77777777" w:rsidR="002B63B5" w:rsidRPr="00DB788F" w:rsidRDefault="002B63B5" w:rsidP="00DB788F">
      <w:pPr>
        <w:pStyle w:val="Code"/>
        <w:rPr>
          <w:highlight w:val="white"/>
        </w:rPr>
      </w:pPr>
      <w:r w:rsidRPr="00DB788F">
        <w:rPr>
          <w:highlight w:val="white"/>
        </w:rPr>
        <w:t xml:space="preserve">        int address = (int)((BigInteger)operand2);</w:t>
      </w:r>
    </w:p>
    <w:p w14:paraId="7F9A00E4" w14:textId="77777777" w:rsidR="002B63B5" w:rsidRPr="00DB788F" w:rsidRDefault="002B63B5" w:rsidP="00DB788F">
      <w:pPr>
        <w:pStyle w:val="Code"/>
        <w:rPr>
          <w:highlight w:val="white"/>
        </w:rPr>
      </w:pPr>
      <w:r w:rsidRPr="00DB788F">
        <w:rPr>
          <w:highlight w:val="white"/>
        </w:rPr>
        <w:t xml:space="preserve">        List&lt;byte&gt; byteList =</w:t>
      </w:r>
    </w:p>
    <w:p w14:paraId="52212449" w14:textId="77777777" w:rsidR="002B63B5" w:rsidRPr="00DB788F" w:rsidRDefault="002B63B5" w:rsidP="00DB788F">
      <w:pPr>
        <w:pStyle w:val="Code"/>
        <w:rPr>
          <w:highlight w:val="white"/>
        </w:rPr>
      </w:pPr>
      <w:r w:rsidRPr="00DB788F">
        <w:rPr>
          <w:highlight w:val="white"/>
        </w:rPr>
        <w:t xml:space="preserve">          LookupByteArray(AssemblyOperator.mov_word, register,</w:t>
      </w:r>
    </w:p>
    <w:p w14:paraId="5C79EF4A" w14:textId="77777777" w:rsidR="002B63B5" w:rsidRPr="00DB788F" w:rsidRDefault="002B63B5" w:rsidP="00DB788F">
      <w:pPr>
        <w:pStyle w:val="Code"/>
        <w:rPr>
          <w:highlight w:val="white"/>
        </w:rPr>
      </w:pPr>
      <w:r w:rsidRPr="00DB788F">
        <w:rPr>
          <w:highlight w:val="white"/>
        </w:rPr>
        <w:t xml:space="preserve">                          size, TypeSize.PointerSize);</w:t>
      </w:r>
    </w:p>
    <w:p w14:paraId="4CDDE3DE" w14:textId="77777777" w:rsidR="002B63B5" w:rsidRPr="00DB788F" w:rsidRDefault="002B63B5" w:rsidP="00DB788F">
      <w:pPr>
        <w:pStyle w:val="Code"/>
        <w:rPr>
          <w:highlight w:val="white"/>
        </w:rPr>
      </w:pPr>
      <w:r w:rsidRPr="00DB788F">
        <w:rPr>
          <w:highlight w:val="white"/>
        </w:rPr>
        <w:t xml:space="preserve">        LoadByteList(byteList, byteList.Count - (size + TypeSize.PointerSize),</w:t>
      </w:r>
    </w:p>
    <w:p w14:paraId="777B8A65" w14:textId="77777777" w:rsidR="002B63B5" w:rsidRPr="00DB788F" w:rsidRDefault="002B63B5" w:rsidP="00DB788F">
      <w:pPr>
        <w:pStyle w:val="Code"/>
        <w:rPr>
          <w:highlight w:val="white"/>
        </w:rPr>
      </w:pPr>
      <w:r w:rsidRPr="00DB788F">
        <w:rPr>
          <w:highlight w:val="white"/>
        </w:rPr>
        <w:t xml:space="preserve">                     size, offset);</w:t>
      </w:r>
    </w:p>
    <w:p w14:paraId="59794139"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1BC7FD5A" w14:textId="77777777" w:rsidR="002B63B5" w:rsidRPr="00DB788F" w:rsidRDefault="002B63B5" w:rsidP="00DB788F">
      <w:pPr>
        <w:pStyle w:val="Code"/>
        <w:rPr>
          <w:highlight w:val="white"/>
        </w:rPr>
      </w:pPr>
      <w:r w:rsidRPr="00DB788F">
        <w:rPr>
          <w:highlight w:val="white"/>
        </w:rPr>
        <w:t xml:space="preserve">                     TypeSize.PointerSize, address);</w:t>
      </w:r>
    </w:p>
    <w:p w14:paraId="624F30C6" w14:textId="77777777" w:rsidR="002B63B5" w:rsidRPr="00DB788F" w:rsidRDefault="002B63B5" w:rsidP="00DB788F">
      <w:pPr>
        <w:pStyle w:val="Code"/>
        <w:rPr>
          <w:highlight w:val="white"/>
        </w:rPr>
      </w:pPr>
      <w:r w:rsidRPr="00DB788F">
        <w:rPr>
          <w:highlight w:val="white"/>
        </w:rPr>
        <w:t xml:space="preserve">        return byteList;</w:t>
      </w:r>
    </w:p>
    <w:p w14:paraId="130EF5EC" w14:textId="21196ABD" w:rsidR="002B63B5" w:rsidRDefault="002B63B5" w:rsidP="00DB788F">
      <w:pPr>
        <w:pStyle w:val="Code"/>
        <w:rPr>
          <w:highlight w:val="white"/>
        </w:rPr>
      </w:pPr>
      <w:r w:rsidRPr="00DB788F">
        <w:rPr>
          <w:highlight w:val="white"/>
        </w:rPr>
        <w:t xml:space="preserve">      }</w:t>
      </w:r>
    </w:p>
    <w:p w14:paraId="672089DB" w14:textId="3F6C64D6" w:rsidR="00BA6E79" w:rsidRPr="00DB788F" w:rsidRDefault="007739A2" w:rsidP="007739A2">
      <w:pPr>
        <w:rPr>
          <w:highlight w:val="white"/>
        </w:rPr>
      </w:pPr>
      <w:r>
        <w:rPr>
          <w:highlight w:val="white"/>
        </w:rPr>
        <w:t>The size of the address is either one (short jump) or two (long jump), which we load into the byte list.</w:t>
      </w:r>
    </w:p>
    <w:p w14:paraId="3FFD17FB" w14:textId="77777777" w:rsidR="002B63B5" w:rsidRPr="00DB788F" w:rsidRDefault="002B63B5" w:rsidP="00DB788F">
      <w:pPr>
        <w:pStyle w:val="Code"/>
        <w:rPr>
          <w:highlight w:val="white"/>
        </w:rPr>
      </w:pPr>
      <w:r w:rsidRPr="00DB788F">
        <w:rPr>
          <w:highlight w:val="white"/>
        </w:rPr>
        <w:t xml:space="preserve">      else if (IsRelationNotRegister() || IsJumpNotRegister()) {</w:t>
      </w:r>
    </w:p>
    <w:p w14:paraId="6B8DC954" w14:textId="77777777" w:rsidR="002B63B5" w:rsidRPr="00DB788F" w:rsidRDefault="002B63B5" w:rsidP="00DB788F">
      <w:pPr>
        <w:pStyle w:val="Code"/>
        <w:rPr>
          <w:highlight w:val="white"/>
        </w:rPr>
      </w:pPr>
      <w:r w:rsidRPr="00DB788F">
        <w:rPr>
          <w:highlight w:val="white"/>
        </w:rPr>
        <w:t xml:space="preserve">        int address = (int) operand0;</w:t>
      </w:r>
    </w:p>
    <w:p w14:paraId="1388E8FB" w14:textId="77777777" w:rsidR="001C7EE3" w:rsidRPr="001C7EE3" w:rsidRDefault="001C7EE3" w:rsidP="001C7EE3">
      <w:pPr>
        <w:pStyle w:val="Code"/>
        <w:rPr>
          <w:highlight w:val="white"/>
        </w:rPr>
      </w:pPr>
      <w:r w:rsidRPr="001C7EE3">
        <w:rPr>
          <w:highlight w:val="white"/>
        </w:rPr>
        <w:t xml:space="preserve">        int size = SizeOfValue(address);</w:t>
      </w:r>
    </w:p>
    <w:p w14:paraId="065E95D1" w14:textId="77777777" w:rsidR="001C7EE3" w:rsidRPr="001C7EE3" w:rsidRDefault="001C7EE3" w:rsidP="001C7EE3">
      <w:pPr>
        <w:pStyle w:val="Code"/>
        <w:rPr>
          <w:highlight w:val="white"/>
        </w:rPr>
      </w:pPr>
      <w:r w:rsidRPr="001C7EE3">
        <w:rPr>
          <w:highlight w:val="white"/>
        </w:rPr>
        <w:t xml:space="preserve">        List&lt;byte&gt; byteList = LookupByteArray(Operator, size);</w:t>
      </w:r>
    </w:p>
    <w:p w14:paraId="206A6DF1" w14:textId="77777777" w:rsidR="002B63B5" w:rsidRPr="002B63B5" w:rsidRDefault="002B63B5" w:rsidP="002B63B5">
      <w:pPr>
        <w:pStyle w:val="Code"/>
        <w:rPr>
          <w:highlight w:val="white"/>
        </w:rPr>
      </w:pPr>
      <w:r w:rsidRPr="002B63B5">
        <w:rPr>
          <w:highlight w:val="white"/>
        </w:rPr>
        <w:t xml:space="preserve">        LoadByteList(byteList, byteList.Count - size, size, address);</w:t>
      </w:r>
    </w:p>
    <w:p w14:paraId="2E086C93" w14:textId="77777777" w:rsidR="002B63B5" w:rsidRPr="002B63B5" w:rsidRDefault="002B63B5" w:rsidP="002B63B5">
      <w:pPr>
        <w:pStyle w:val="Code"/>
        <w:rPr>
          <w:highlight w:val="white"/>
        </w:rPr>
      </w:pPr>
      <w:r w:rsidRPr="002B63B5">
        <w:rPr>
          <w:highlight w:val="white"/>
        </w:rPr>
        <w:t xml:space="preserve">        return byteList;</w:t>
      </w:r>
    </w:p>
    <w:p w14:paraId="0F953ADD" w14:textId="569D5A3A" w:rsidR="00E2061C" w:rsidRDefault="002B63B5" w:rsidP="002B63B5">
      <w:pPr>
        <w:pStyle w:val="Code"/>
        <w:rPr>
          <w:highlight w:val="white"/>
        </w:rPr>
      </w:pPr>
      <w:r w:rsidRPr="002B63B5">
        <w:rPr>
          <w:highlight w:val="white"/>
        </w:rPr>
        <w:t xml:space="preserve">      }</w:t>
      </w:r>
    </w:p>
    <w:p w14:paraId="7A53C798" w14:textId="3A6B41A9" w:rsidR="001D63D6" w:rsidRPr="002B63B5" w:rsidRDefault="006E1CBF" w:rsidP="00585A01">
      <w:pPr>
        <w:rPr>
          <w:highlight w:val="white"/>
        </w:rPr>
      </w:pPr>
      <w:r>
        <w:rPr>
          <w:highlight w:val="white"/>
        </w:rPr>
        <w:t>Let us continue</w:t>
      </w:r>
      <w:r w:rsidR="00C224C0">
        <w:rPr>
          <w:highlight w:val="white"/>
        </w:rPr>
        <w:t xml:space="preserve"> with the operations that perform computations</w:t>
      </w:r>
      <w:r w:rsidR="00585A01">
        <w:rPr>
          <w:highlight w:val="white"/>
        </w:rPr>
        <w:t xml:space="preserve"> and let us start with the nullary operator</w:t>
      </w:r>
      <w:r w:rsidR="005E28FE">
        <w:rPr>
          <w:highlight w:val="white"/>
        </w:rPr>
        <w:t>s</w:t>
      </w:r>
      <w:r w:rsidR="00585A01">
        <w:rPr>
          <w:highlight w:val="white"/>
        </w:rPr>
        <w:t>; that is</w:t>
      </w:r>
      <w:r w:rsidR="005E28FE">
        <w:rPr>
          <w:highlight w:val="white"/>
        </w:rPr>
        <w:t>,</w:t>
      </w:r>
      <w:r w:rsidR="00585A01">
        <w:rPr>
          <w:highlight w:val="white"/>
        </w:rPr>
        <w:t xml:space="preserve"> operator</w:t>
      </w:r>
      <w:r w:rsidR="005E28FE">
        <w:rPr>
          <w:highlight w:val="white"/>
        </w:rPr>
        <w:t>s</w:t>
      </w:r>
      <w:r w:rsidR="00585A01">
        <w:rPr>
          <w:highlight w:val="white"/>
        </w:rPr>
        <w:t xml:space="preserve"> that take no operands. For instance: </w:t>
      </w:r>
      <w:r w:rsidR="001D63D6" w:rsidRPr="00585A01">
        <w:rPr>
          <w:rStyle w:val="KeyWord0"/>
          <w:highlight w:val="white"/>
        </w:rPr>
        <w:t>lahf</w:t>
      </w:r>
      <w:r w:rsidR="00585A01">
        <w:rPr>
          <w:highlight w:val="white"/>
        </w:rPr>
        <w:t>.</w:t>
      </w:r>
      <w:r w:rsidR="00ED67E4">
        <w:rPr>
          <w:highlight w:val="white"/>
        </w:rPr>
        <w:t xml:space="preserve"> We call </w:t>
      </w:r>
      <w:r w:rsidR="00ED67E4" w:rsidRPr="00C22FB2">
        <w:rPr>
          <w:rStyle w:val="KeyWord0"/>
          <w:highlight w:val="white"/>
        </w:rPr>
        <w:t>LookupByteArray</w:t>
      </w:r>
      <w:r w:rsidR="00ED67E4">
        <w:rPr>
          <w:highlight w:val="white"/>
        </w:rPr>
        <w:t xml:space="preserve"> with the operator as argument to obtain and return the assay of bytes corresponding to the assembly instruction.</w:t>
      </w:r>
    </w:p>
    <w:p w14:paraId="002D65B1" w14:textId="77777777" w:rsidR="00430F8B" w:rsidRPr="00430F8B" w:rsidRDefault="00430F8B" w:rsidP="00430F8B">
      <w:pPr>
        <w:pStyle w:val="Code"/>
        <w:rPr>
          <w:highlight w:val="white"/>
        </w:rPr>
      </w:pPr>
      <w:r w:rsidRPr="00430F8B">
        <w:rPr>
          <w:highlight w:val="white"/>
        </w:rPr>
        <w:t xml:space="preserve">      else if ((operand0 == null) &amp;&amp; (operand1 == null) &amp;&amp;</w:t>
      </w:r>
    </w:p>
    <w:p w14:paraId="68A2E7ED" w14:textId="77777777" w:rsidR="00430F8B" w:rsidRPr="00430F8B" w:rsidRDefault="00430F8B" w:rsidP="00430F8B">
      <w:pPr>
        <w:pStyle w:val="Code"/>
        <w:rPr>
          <w:highlight w:val="white"/>
        </w:rPr>
      </w:pPr>
      <w:r w:rsidRPr="00430F8B">
        <w:rPr>
          <w:highlight w:val="white"/>
        </w:rPr>
        <w:t xml:space="preserve">               (operand2 == null)) {</w:t>
      </w:r>
    </w:p>
    <w:p w14:paraId="4CA86AE1" w14:textId="77777777" w:rsidR="00430F8B" w:rsidRPr="00430F8B" w:rsidRDefault="00430F8B" w:rsidP="00430F8B">
      <w:pPr>
        <w:pStyle w:val="Code"/>
        <w:rPr>
          <w:highlight w:val="white"/>
        </w:rPr>
      </w:pPr>
      <w:r w:rsidRPr="00430F8B">
        <w:rPr>
          <w:highlight w:val="white"/>
        </w:rPr>
        <w:t xml:space="preserve">        return LookupByteArray(Operator);</w:t>
      </w:r>
    </w:p>
    <w:p w14:paraId="741924A8" w14:textId="77777777" w:rsidR="00430F8B" w:rsidRPr="00430F8B" w:rsidRDefault="00430F8B" w:rsidP="00430F8B">
      <w:pPr>
        <w:pStyle w:val="Code"/>
        <w:rPr>
          <w:highlight w:val="white"/>
        </w:rPr>
      </w:pPr>
      <w:r w:rsidRPr="00430F8B">
        <w:rPr>
          <w:highlight w:val="white"/>
        </w:rPr>
        <w:t xml:space="preserve">      }</w:t>
      </w:r>
    </w:p>
    <w:p w14:paraId="5C28EF35" w14:textId="516ABB37" w:rsidR="005E28FE" w:rsidRPr="002B63B5" w:rsidRDefault="005E28FE" w:rsidP="005E28FE">
      <w:pPr>
        <w:rPr>
          <w:highlight w:val="white"/>
        </w:rPr>
      </w:pPr>
      <w:r>
        <w:rPr>
          <w:highlight w:val="white"/>
        </w:rPr>
        <w:t>Then we continue with the unary operators; that is, operators that take one operand.</w:t>
      </w:r>
      <w:r w:rsidR="003B7C6A">
        <w:rPr>
          <w:highlight w:val="white"/>
        </w:rPr>
        <w:t xml:space="preserve"> We have</w:t>
      </w:r>
      <w:r w:rsidR="00430F8B">
        <w:rPr>
          <w:highlight w:val="white"/>
        </w:rPr>
        <w:t xml:space="preserve"> four different cases:</w:t>
      </w:r>
    </w:p>
    <w:p w14:paraId="687DC75A" w14:textId="77777777" w:rsidR="003805D7" w:rsidRDefault="003805D7" w:rsidP="002B63B5">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3805D7" w14:paraId="41AB7F26" w14:textId="77777777" w:rsidTr="006A36B8">
        <w:tc>
          <w:tcPr>
            <w:tcW w:w="1271" w:type="dxa"/>
          </w:tcPr>
          <w:p w14:paraId="62EC5825" w14:textId="3C48E955" w:rsidR="003805D7" w:rsidRDefault="003805D7" w:rsidP="003805D7">
            <w:pPr>
              <w:spacing w:before="0" w:after="40"/>
              <w:rPr>
                <w:highlight w:val="white"/>
              </w:rPr>
            </w:pPr>
            <w:r w:rsidRPr="00BF5180">
              <w:rPr>
                <w:b/>
                <w:bCs/>
                <w:highlight w:val="white"/>
              </w:rPr>
              <w:t>Category</w:t>
            </w:r>
          </w:p>
        </w:tc>
        <w:tc>
          <w:tcPr>
            <w:tcW w:w="5245" w:type="dxa"/>
          </w:tcPr>
          <w:p w14:paraId="1FFE6E97" w14:textId="542C2A69" w:rsidR="003805D7" w:rsidRDefault="003805D7" w:rsidP="003805D7">
            <w:pPr>
              <w:spacing w:before="0" w:after="40"/>
            </w:pPr>
            <w:r w:rsidRPr="00BF5180">
              <w:rPr>
                <w:b/>
                <w:bCs/>
                <w:highlight w:val="white"/>
              </w:rPr>
              <w:t>Description</w:t>
            </w:r>
          </w:p>
        </w:tc>
        <w:tc>
          <w:tcPr>
            <w:tcW w:w="2834" w:type="dxa"/>
          </w:tcPr>
          <w:p w14:paraId="7EE566F3" w14:textId="3D63D164" w:rsidR="003805D7" w:rsidRDefault="003805D7" w:rsidP="003805D7">
            <w:pPr>
              <w:spacing w:before="0" w:after="40"/>
              <w:rPr>
                <w:highlight w:val="white"/>
              </w:rPr>
            </w:pPr>
            <w:r w:rsidRPr="00BF5180">
              <w:rPr>
                <w:b/>
                <w:bCs/>
                <w:highlight w:val="white"/>
              </w:rPr>
              <w:t>Examples</w:t>
            </w:r>
          </w:p>
        </w:tc>
      </w:tr>
      <w:tr w:rsidR="003805D7" w14:paraId="2B905593" w14:textId="77777777" w:rsidTr="006A36B8">
        <w:tc>
          <w:tcPr>
            <w:tcW w:w="1271" w:type="dxa"/>
          </w:tcPr>
          <w:p w14:paraId="7CCCFB20" w14:textId="78B4ABF8" w:rsidR="003805D7" w:rsidRDefault="003805D7" w:rsidP="003805D7">
            <w:pPr>
              <w:spacing w:before="0" w:after="40"/>
              <w:rPr>
                <w:highlight w:val="white"/>
              </w:rPr>
            </w:pPr>
            <w:r>
              <w:rPr>
                <w:highlight w:val="white"/>
              </w:rPr>
              <w:t>1</w:t>
            </w:r>
          </w:p>
        </w:tc>
        <w:tc>
          <w:tcPr>
            <w:tcW w:w="5245" w:type="dxa"/>
          </w:tcPr>
          <w:p w14:paraId="5ECAF7D4" w14:textId="77777777" w:rsidR="003805D7" w:rsidRDefault="003805D7" w:rsidP="003805D7">
            <w:pPr>
              <w:spacing w:before="0" w:after="40"/>
            </w:pPr>
            <w:r>
              <w:t xml:space="preserve">unary </w:t>
            </w:r>
            <w:r w:rsidRPr="005D7FBB">
              <w:t xml:space="preserve">operator </w:t>
            </w:r>
            <w:r>
              <w:t>register</w:t>
            </w:r>
          </w:p>
        </w:tc>
        <w:tc>
          <w:tcPr>
            <w:tcW w:w="2834" w:type="dxa"/>
          </w:tcPr>
          <w:p w14:paraId="2B926DF0" w14:textId="77777777" w:rsidR="003805D7" w:rsidRDefault="003805D7" w:rsidP="003805D7">
            <w:pPr>
              <w:spacing w:before="0" w:after="40"/>
              <w:rPr>
                <w:highlight w:val="white"/>
              </w:rPr>
            </w:pPr>
            <w:r>
              <w:rPr>
                <w:highlight w:val="white"/>
              </w:rPr>
              <w:t>inc ax</w:t>
            </w:r>
          </w:p>
        </w:tc>
      </w:tr>
      <w:tr w:rsidR="003805D7" w14:paraId="26BE03AE" w14:textId="77777777" w:rsidTr="006A36B8">
        <w:tc>
          <w:tcPr>
            <w:tcW w:w="1271" w:type="dxa"/>
          </w:tcPr>
          <w:p w14:paraId="5B2FA385" w14:textId="64369ECF" w:rsidR="003805D7" w:rsidRDefault="006A36B8" w:rsidP="003805D7">
            <w:pPr>
              <w:spacing w:before="0" w:after="40"/>
              <w:rPr>
                <w:highlight w:val="white"/>
              </w:rPr>
            </w:pPr>
            <w:r>
              <w:rPr>
                <w:highlight w:val="white"/>
              </w:rPr>
              <w:t>2</w:t>
            </w:r>
          </w:p>
        </w:tc>
        <w:tc>
          <w:tcPr>
            <w:tcW w:w="5245" w:type="dxa"/>
          </w:tcPr>
          <w:p w14:paraId="4DA10B38" w14:textId="77777777" w:rsidR="003805D7" w:rsidRDefault="003805D7" w:rsidP="003805D7">
            <w:pPr>
              <w:spacing w:before="0" w:after="40"/>
              <w:rPr>
                <w:highlight w:val="white"/>
              </w:rPr>
            </w:pPr>
            <w:r>
              <w:t xml:space="preserve">unary </w:t>
            </w:r>
            <w:r w:rsidRPr="005D7FBB">
              <w:t xml:space="preserve">operator </w:t>
            </w:r>
            <w:r>
              <w:t>integer value</w:t>
            </w:r>
          </w:p>
        </w:tc>
        <w:tc>
          <w:tcPr>
            <w:tcW w:w="2834" w:type="dxa"/>
          </w:tcPr>
          <w:p w14:paraId="36383E62" w14:textId="77777777" w:rsidR="003805D7" w:rsidRDefault="003805D7" w:rsidP="003805D7">
            <w:pPr>
              <w:spacing w:before="0" w:after="40"/>
              <w:rPr>
                <w:highlight w:val="white"/>
              </w:rPr>
            </w:pPr>
            <w:r>
              <w:rPr>
                <w:highlight w:val="white"/>
              </w:rPr>
              <w:t>int 33</w:t>
            </w:r>
          </w:p>
        </w:tc>
      </w:tr>
      <w:tr w:rsidR="003805D7" w14:paraId="67B14C04" w14:textId="77777777" w:rsidTr="006A36B8">
        <w:tc>
          <w:tcPr>
            <w:tcW w:w="1271" w:type="dxa"/>
          </w:tcPr>
          <w:p w14:paraId="629FE806" w14:textId="271D15BB" w:rsidR="003805D7" w:rsidRDefault="006A36B8" w:rsidP="003805D7">
            <w:pPr>
              <w:spacing w:before="0" w:after="40"/>
              <w:rPr>
                <w:highlight w:val="white"/>
              </w:rPr>
            </w:pPr>
            <w:r>
              <w:rPr>
                <w:highlight w:val="white"/>
              </w:rPr>
              <w:t>3</w:t>
            </w:r>
          </w:p>
        </w:tc>
        <w:tc>
          <w:tcPr>
            <w:tcW w:w="5245" w:type="dxa"/>
          </w:tcPr>
          <w:p w14:paraId="2B9528C4" w14:textId="559ECB1A" w:rsidR="003805D7" w:rsidRDefault="003805D7" w:rsidP="003805D7">
            <w:pPr>
              <w:tabs>
                <w:tab w:val="left" w:pos="3653"/>
              </w:tabs>
              <w:spacing w:before="0" w:after="40"/>
            </w:pPr>
            <w:r>
              <w:t xml:space="preserve">unary </w:t>
            </w:r>
            <w:r w:rsidRPr="005D7FBB">
              <w:t>operator [</w:t>
            </w:r>
            <w:r>
              <w:t>register + offset</w:t>
            </w:r>
            <w:r w:rsidRPr="005D7FBB">
              <w:t>]</w:t>
            </w:r>
            <w:r>
              <w:tab/>
            </w:r>
          </w:p>
        </w:tc>
        <w:tc>
          <w:tcPr>
            <w:tcW w:w="2834" w:type="dxa"/>
          </w:tcPr>
          <w:p w14:paraId="1449A0FA" w14:textId="77777777" w:rsidR="003805D7" w:rsidRDefault="003805D7" w:rsidP="003805D7">
            <w:pPr>
              <w:spacing w:before="0" w:after="40"/>
              <w:rPr>
                <w:highlight w:val="white"/>
              </w:rPr>
            </w:pPr>
            <w:r>
              <w:rPr>
                <w:highlight w:val="white"/>
              </w:rPr>
              <w:t>neg word [bp + 2]</w:t>
            </w:r>
          </w:p>
        </w:tc>
      </w:tr>
      <w:tr w:rsidR="003805D7" w14:paraId="44E9E44E" w14:textId="77777777" w:rsidTr="006A36B8">
        <w:tc>
          <w:tcPr>
            <w:tcW w:w="1271" w:type="dxa"/>
          </w:tcPr>
          <w:p w14:paraId="17BE344F" w14:textId="5267AB49" w:rsidR="003805D7" w:rsidRPr="00680C70" w:rsidRDefault="006A36B8" w:rsidP="003805D7">
            <w:pPr>
              <w:spacing w:before="0" w:after="40"/>
              <w:rPr>
                <w:highlight w:val="white"/>
              </w:rPr>
            </w:pPr>
            <w:r>
              <w:rPr>
                <w:highlight w:val="white"/>
              </w:rPr>
              <w:t>4</w:t>
            </w:r>
          </w:p>
        </w:tc>
        <w:tc>
          <w:tcPr>
            <w:tcW w:w="5245" w:type="dxa"/>
          </w:tcPr>
          <w:p w14:paraId="76E98207" w14:textId="77777777" w:rsidR="003805D7" w:rsidRPr="00A41868" w:rsidRDefault="003805D7" w:rsidP="003805D7">
            <w:pPr>
              <w:spacing w:before="0" w:after="40"/>
            </w:pPr>
            <w:r>
              <w:t xml:space="preserve">unary </w:t>
            </w:r>
            <w:r w:rsidRPr="005D7FBB">
              <w:t>operator [</w:t>
            </w:r>
            <w:r>
              <w:t>static name + offset</w:t>
            </w:r>
            <w:r w:rsidRPr="005D7FBB">
              <w:t>]</w:t>
            </w:r>
          </w:p>
        </w:tc>
        <w:tc>
          <w:tcPr>
            <w:tcW w:w="2834" w:type="dxa"/>
          </w:tcPr>
          <w:p w14:paraId="772E43BF" w14:textId="77777777" w:rsidR="003805D7" w:rsidRDefault="003805D7" w:rsidP="003805D7">
            <w:pPr>
              <w:spacing w:before="0" w:after="40"/>
              <w:rPr>
                <w:highlight w:val="white"/>
              </w:rPr>
            </w:pPr>
            <w:r>
              <w:rPr>
                <w:highlight w:val="white"/>
              </w:rPr>
              <w:t>not word [stdin + 4]</w:t>
            </w:r>
          </w:p>
        </w:tc>
      </w:tr>
    </w:tbl>
    <w:p w14:paraId="23F4AE3C" w14:textId="77777777" w:rsidR="003805D7" w:rsidRDefault="003805D7" w:rsidP="002B63B5">
      <w:pPr>
        <w:pStyle w:val="Code"/>
        <w:rPr>
          <w:highlight w:val="white"/>
        </w:rPr>
      </w:pPr>
    </w:p>
    <w:p w14:paraId="024E862D" w14:textId="4A044AF8" w:rsidR="001D63D6" w:rsidRPr="002B63B5" w:rsidRDefault="00430F8B" w:rsidP="00430F8B">
      <w:pPr>
        <w:rPr>
          <w:highlight w:val="white"/>
        </w:rPr>
      </w:pPr>
      <w:r>
        <w:rPr>
          <w:highlight w:val="white"/>
        </w:rPr>
        <w:lastRenderedPageBreak/>
        <w:t>The operators of the first category take a register as operand.</w:t>
      </w:r>
      <w:r w:rsidR="001C432D">
        <w:rPr>
          <w:highlight w:val="white"/>
        </w:rPr>
        <w:t xml:space="preserve"> We call </w:t>
      </w:r>
      <w:r w:rsidR="001C432D" w:rsidRPr="001C432D">
        <w:rPr>
          <w:rStyle w:val="KeyWord0"/>
          <w:highlight w:val="white"/>
        </w:rPr>
        <w:t>LookupByteArray</w:t>
      </w:r>
      <w:r w:rsidR="001C432D">
        <w:rPr>
          <w:highlight w:val="white"/>
        </w:rPr>
        <w:t xml:space="preserve"> with the operator and register.</w:t>
      </w:r>
    </w:p>
    <w:p w14:paraId="58E33229" w14:textId="77777777" w:rsidR="009070F3" w:rsidRDefault="009070F3" w:rsidP="009070F3">
      <w:pPr>
        <w:pStyle w:val="Code"/>
        <w:rPr>
          <w:highlight w:val="white"/>
        </w:rPr>
      </w:pPr>
      <w:r w:rsidRPr="009070F3">
        <w:rPr>
          <w:highlight w:val="white"/>
        </w:rPr>
        <w:t xml:space="preserve">      else if ((operand0 is Register) &amp;&amp; (operand1 == null) &amp;&amp;</w:t>
      </w:r>
    </w:p>
    <w:p w14:paraId="060DD44A" w14:textId="7EE4FB1E" w:rsidR="009070F3" w:rsidRPr="009070F3" w:rsidRDefault="009070F3" w:rsidP="009070F3">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B95E0CA" w14:textId="77777777" w:rsidR="009070F3" w:rsidRPr="009070F3" w:rsidRDefault="009070F3" w:rsidP="009070F3">
      <w:pPr>
        <w:pStyle w:val="Code"/>
        <w:rPr>
          <w:highlight w:val="white"/>
        </w:rPr>
      </w:pPr>
      <w:r w:rsidRPr="009070F3">
        <w:rPr>
          <w:highlight w:val="white"/>
        </w:rPr>
        <w:t xml:space="preserve">        Register register = (Register) operand0;</w:t>
      </w:r>
    </w:p>
    <w:p w14:paraId="1FDD9148" w14:textId="77777777" w:rsidR="009070F3" w:rsidRPr="009070F3" w:rsidRDefault="009070F3" w:rsidP="009070F3">
      <w:pPr>
        <w:pStyle w:val="Code"/>
        <w:rPr>
          <w:highlight w:val="white"/>
        </w:rPr>
      </w:pPr>
      <w:r w:rsidRPr="009070F3">
        <w:rPr>
          <w:highlight w:val="white"/>
        </w:rPr>
        <w:t xml:space="preserve">        return LookupByteArray(Operator, register);</w:t>
      </w:r>
    </w:p>
    <w:p w14:paraId="121B4037" w14:textId="52440032" w:rsidR="009070F3" w:rsidRDefault="009070F3" w:rsidP="009070F3">
      <w:pPr>
        <w:pStyle w:val="Code"/>
        <w:rPr>
          <w:highlight w:val="white"/>
        </w:rPr>
      </w:pPr>
      <w:r w:rsidRPr="009070F3">
        <w:rPr>
          <w:highlight w:val="white"/>
        </w:rPr>
        <w:t xml:space="preserve">      }</w:t>
      </w:r>
    </w:p>
    <w:p w14:paraId="3A7B3547" w14:textId="083E80F8" w:rsidR="009070F3" w:rsidRPr="009070F3" w:rsidRDefault="00410A3C" w:rsidP="00FE3801">
      <w:pPr>
        <w:rPr>
          <w:highlight w:val="white"/>
        </w:rPr>
      </w:pPr>
      <w:r>
        <w:rPr>
          <w:highlight w:val="white"/>
        </w:rPr>
        <w:t>The operators of the second category</w:t>
      </w:r>
      <w:r w:rsidR="00860349">
        <w:rPr>
          <w:highlight w:val="white"/>
        </w:rPr>
        <w:t xml:space="preserve"> take an integer value as operand.</w:t>
      </w:r>
      <w:r w:rsidR="00FE3801">
        <w:rPr>
          <w:highlight w:val="white"/>
        </w:rPr>
        <w:t xml:space="preserve"> </w:t>
      </w:r>
      <w:r w:rsidR="008A28DE">
        <w:rPr>
          <w:highlight w:val="white"/>
        </w:rPr>
        <w:t>There is in fact only one operator in that category: system interrupt</w:t>
      </w:r>
      <w:r w:rsidR="00080362">
        <w:rPr>
          <w:highlight w:val="white"/>
        </w:rPr>
        <w:t>. For instance</w:t>
      </w:r>
      <w:r w:rsidR="008A28DE">
        <w:rPr>
          <w:highlight w:val="white"/>
        </w:rPr>
        <w:t xml:space="preserve">, </w:t>
      </w:r>
      <w:r w:rsidR="009070F3" w:rsidRPr="00FE3801">
        <w:rPr>
          <w:rStyle w:val="KeyWord0"/>
          <w:highlight w:val="white"/>
        </w:rPr>
        <w:t>int</w:t>
      </w:r>
      <w:r w:rsidR="009070F3" w:rsidRPr="009070F3">
        <w:rPr>
          <w:highlight w:val="white"/>
        </w:rPr>
        <w:t xml:space="preserve"> </w:t>
      </w:r>
      <w:r w:rsidR="009070F3" w:rsidRPr="00FE3801">
        <w:rPr>
          <w:rStyle w:val="KeyWord0"/>
          <w:highlight w:val="white"/>
        </w:rPr>
        <w:t>33</w:t>
      </w:r>
      <w:r w:rsidR="00FE3801">
        <w:rPr>
          <w:highlight w:val="white"/>
        </w:rPr>
        <w:t>.</w:t>
      </w:r>
      <w:r w:rsidR="00712FD9">
        <w:rPr>
          <w:highlight w:val="white"/>
        </w:rPr>
        <w:t xml:space="preserve"> This operation is little bit more complicated. We </w:t>
      </w:r>
      <w:r w:rsidR="00080362">
        <w:rPr>
          <w:highlight w:val="white"/>
        </w:rPr>
        <w:t xml:space="preserve">call </w:t>
      </w:r>
      <w:r w:rsidR="00080362" w:rsidRPr="00080362">
        <w:rPr>
          <w:rStyle w:val="KeyWord0"/>
          <w:highlight w:val="white"/>
        </w:rPr>
        <w:t>LookupByteArray</w:t>
      </w:r>
      <w:r w:rsidR="00080362">
        <w:rPr>
          <w:highlight w:val="white"/>
        </w:rPr>
        <w:t xml:space="preserve"> just like in the previous cases</w:t>
      </w:r>
      <w:r w:rsidR="000B10A8">
        <w:rPr>
          <w:highlight w:val="white"/>
        </w:rPr>
        <w:t>. B</w:t>
      </w:r>
      <w:r w:rsidR="00080362">
        <w:rPr>
          <w:highlight w:val="white"/>
        </w:rPr>
        <w:t>ut we must also load the array with the integer value of the operation</w:t>
      </w:r>
      <w:r w:rsidR="000B10A8">
        <w:rPr>
          <w:highlight w:val="white"/>
        </w:rPr>
        <w:t xml:space="preserve">, which we do by calling </w:t>
      </w:r>
      <w:r w:rsidR="000B10A8" w:rsidRPr="006D48B6">
        <w:rPr>
          <w:rStyle w:val="KeyWord0"/>
          <w:highlight w:val="white"/>
        </w:rPr>
        <w:t>LoadByteList</w:t>
      </w:r>
      <w:r w:rsidR="000B10A8">
        <w:rPr>
          <w:highlight w:val="white"/>
        </w:rPr>
        <w:t xml:space="preserve"> with the value and its size. </w:t>
      </w:r>
      <w:r w:rsidR="00560B94">
        <w:rPr>
          <w:highlight w:val="white"/>
        </w:rPr>
        <w:t xml:space="preserve">We also </w:t>
      </w:r>
      <w:r w:rsidR="001E388F">
        <w:rPr>
          <w:highlight w:val="white"/>
        </w:rPr>
        <w:t xml:space="preserve">determine the size of the value by calling </w:t>
      </w:r>
      <w:r w:rsidR="000B10A8" w:rsidRPr="000B10A8">
        <w:rPr>
          <w:rStyle w:val="KeyWord0"/>
          <w:highlight w:val="white"/>
        </w:rPr>
        <w:t>SizeOfValue</w:t>
      </w:r>
      <w:r w:rsidR="00560B94">
        <w:rPr>
          <w:highlight w:val="white"/>
        </w:rPr>
        <w:t>.</w:t>
      </w:r>
    </w:p>
    <w:p w14:paraId="7B75432D" w14:textId="77777777" w:rsidR="009070F3" w:rsidRDefault="009070F3" w:rsidP="009070F3">
      <w:pPr>
        <w:pStyle w:val="Code"/>
        <w:rPr>
          <w:highlight w:val="white"/>
        </w:rPr>
      </w:pPr>
      <w:r w:rsidRPr="009070F3">
        <w:rPr>
          <w:highlight w:val="white"/>
        </w:rPr>
        <w:t xml:space="preserve">      else if ((operand0 is BigInteger) &amp;&amp; (operand1 == null) &amp;&amp;</w:t>
      </w:r>
    </w:p>
    <w:p w14:paraId="23B7C095" w14:textId="54AF6AC8"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5B63DB29" w14:textId="77777777" w:rsidR="009070F3" w:rsidRPr="009070F3" w:rsidRDefault="009070F3" w:rsidP="009070F3">
      <w:pPr>
        <w:pStyle w:val="Code"/>
        <w:rPr>
          <w:highlight w:val="white"/>
        </w:rPr>
      </w:pPr>
      <w:r w:rsidRPr="009070F3">
        <w:rPr>
          <w:highlight w:val="white"/>
        </w:rPr>
        <w:t xml:space="preserve">        BigInteger value = (BigInteger) operand0;</w:t>
      </w:r>
    </w:p>
    <w:p w14:paraId="20DB953B" w14:textId="77777777" w:rsidR="009070F3" w:rsidRPr="009070F3" w:rsidRDefault="009070F3" w:rsidP="009070F3">
      <w:pPr>
        <w:pStyle w:val="Code"/>
        <w:rPr>
          <w:highlight w:val="white"/>
        </w:rPr>
      </w:pPr>
      <w:r w:rsidRPr="009070F3">
        <w:rPr>
          <w:highlight w:val="white"/>
        </w:rPr>
        <w:t xml:space="preserve">        int size = SizeOfValue(value);</w:t>
      </w:r>
    </w:p>
    <w:p w14:paraId="22F8AA0A" w14:textId="77777777" w:rsidR="009070F3" w:rsidRPr="009070F3" w:rsidRDefault="009070F3" w:rsidP="009070F3">
      <w:pPr>
        <w:pStyle w:val="Code"/>
        <w:rPr>
          <w:highlight w:val="white"/>
        </w:rPr>
      </w:pPr>
      <w:r w:rsidRPr="009070F3">
        <w:rPr>
          <w:highlight w:val="white"/>
        </w:rPr>
        <w:t xml:space="preserve">        List&lt;byte&gt; byteList = LookupByteArray(Operator, size);</w:t>
      </w:r>
    </w:p>
    <w:p w14:paraId="389FFE8D" w14:textId="77777777" w:rsidR="009070F3" w:rsidRPr="009070F3" w:rsidRDefault="009070F3" w:rsidP="009070F3">
      <w:pPr>
        <w:pStyle w:val="Code"/>
        <w:rPr>
          <w:highlight w:val="white"/>
        </w:rPr>
      </w:pPr>
      <w:r w:rsidRPr="009070F3">
        <w:rPr>
          <w:highlight w:val="white"/>
        </w:rPr>
        <w:t xml:space="preserve">        LoadByteList(byteList, byteList.Count - size, size, value);</w:t>
      </w:r>
    </w:p>
    <w:p w14:paraId="6CF5348C" w14:textId="77777777" w:rsidR="009070F3" w:rsidRPr="009070F3" w:rsidRDefault="009070F3" w:rsidP="009070F3">
      <w:pPr>
        <w:pStyle w:val="Code"/>
        <w:rPr>
          <w:highlight w:val="white"/>
        </w:rPr>
      </w:pPr>
      <w:r w:rsidRPr="009070F3">
        <w:rPr>
          <w:highlight w:val="white"/>
        </w:rPr>
        <w:t xml:space="preserve">        return byteList;</w:t>
      </w:r>
    </w:p>
    <w:p w14:paraId="15EDCA16" w14:textId="5CBDD8DE" w:rsidR="009070F3" w:rsidRDefault="009070F3" w:rsidP="009070F3">
      <w:pPr>
        <w:pStyle w:val="Code"/>
        <w:rPr>
          <w:highlight w:val="white"/>
        </w:rPr>
      </w:pPr>
      <w:r w:rsidRPr="009070F3">
        <w:rPr>
          <w:highlight w:val="white"/>
        </w:rPr>
        <w:t xml:space="preserve">      }</w:t>
      </w:r>
    </w:p>
    <w:p w14:paraId="69A79BA4" w14:textId="56616116" w:rsidR="009070F3" w:rsidRPr="009070F3" w:rsidRDefault="00400B13" w:rsidP="00DB64AA">
      <w:pPr>
        <w:rPr>
          <w:highlight w:val="white"/>
        </w:rPr>
      </w:pPr>
      <w:r>
        <w:rPr>
          <w:highlight w:val="white"/>
        </w:rPr>
        <w:t xml:space="preserve">The operators of the third category </w:t>
      </w:r>
      <w:r w:rsidR="00DB64AA">
        <w:rPr>
          <w:highlight w:val="white"/>
        </w:rPr>
        <w:t>take</w:t>
      </w:r>
      <w:r w:rsidR="009D27CD">
        <w:rPr>
          <w:highlight w:val="white"/>
        </w:rPr>
        <w:t xml:space="preserve"> </w:t>
      </w:r>
      <w:r w:rsidR="00DB64AA">
        <w:rPr>
          <w:highlight w:val="white"/>
        </w:rPr>
        <w:t xml:space="preserve">a register and an offset as operands. For instance: </w:t>
      </w:r>
      <w:r w:rsidR="00CA203A">
        <w:rPr>
          <w:rStyle w:val="KeyWord0"/>
          <w:highlight w:val="white"/>
        </w:rPr>
        <w:t>de</w:t>
      </w:r>
      <w:r w:rsidR="009070F3" w:rsidRPr="00DB64AA">
        <w:rPr>
          <w:rStyle w:val="KeyWord0"/>
          <w:highlight w:val="white"/>
        </w:rPr>
        <w:t>c</w:t>
      </w:r>
      <w:r w:rsidR="009070F3" w:rsidRPr="009070F3">
        <w:rPr>
          <w:highlight w:val="white"/>
        </w:rPr>
        <w:t xml:space="preserve"> </w:t>
      </w:r>
      <w:r w:rsidR="009070F3" w:rsidRPr="00DB64AA">
        <w:rPr>
          <w:rStyle w:val="KeyWord0"/>
          <w:highlight w:val="white"/>
        </w:rPr>
        <w:t>[b</w:t>
      </w:r>
      <w:r w:rsidR="00CA203A">
        <w:rPr>
          <w:rStyle w:val="KeyWord0"/>
          <w:highlight w:val="white"/>
        </w:rPr>
        <w:t>x</w:t>
      </w:r>
      <w:r w:rsidR="009070F3" w:rsidRPr="009070F3">
        <w:rPr>
          <w:highlight w:val="white"/>
        </w:rPr>
        <w:t xml:space="preserve"> </w:t>
      </w:r>
      <w:r w:rsidR="009070F3" w:rsidRPr="00CA203A">
        <w:rPr>
          <w:rStyle w:val="KeyWord0"/>
          <w:highlight w:val="white"/>
        </w:rPr>
        <w:t>+</w:t>
      </w:r>
      <w:r w:rsidR="009070F3" w:rsidRPr="009070F3">
        <w:rPr>
          <w:highlight w:val="white"/>
        </w:rPr>
        <w:t xml:space="preserve"> </w:t>
      </w:r>
      <w:r w:rsidR="00CA203A" w:rsidRPr="00CA203A">
        <w:rPr>
          <w:rStyle w:val="KeyWord0"/>
          <w:highlight w:val="white"/>
        </w:rPr>
        <w:t>3</w:t>
      </w:r>
      <w:r w:rsidR="009070F3" w:rsidRPr="00DB64AA">
        <w:rPr>
          <w:rStyle w:val="KeyWord0"/>
          <w:highlight w:val="white"/>
        </w:rPr>
        <w:t>]</w:t>
      </w:r>
      <w:r w:rsidR="00DB64AA">
        <w:rPr>
          <w:highlight w:val="white"/>
        </w:rPr>
        <w:t>.</w:t>
      </w:r>
      <w:r w:rsidR="003624DF">
        <w:rPr>
          <w:highlight w:val="white"/>
        </w:rPr>
        <w:t xml:space="preserve"> </w:t>
      </w:r>
    </w:p>
    <w:p w14:paraId="028C370E" w14:textId="77777777" w:rsidR="009070F3" w:rsidRDefault="009070F3" w:rsidP="009070F3">
      <w:pPr>
        <w:pStyle w:val="Code"/>
        <w:rPr>
          <w:highlight w:val="white"/>
        </w:rPr>
      </w:pPr>
      <w:r w:rsidRPr="009070F3">
        <w:rPr>
          <w:highlight w:val="white"/>
        </w:rPr>
        <w:t xml:space="preserve">      else if ((operand0 is Register) &amp;&amp; (operand1 is int) &amp;&amp;</w:t>
      </w:r>
    </w:p>
    <w:p w14:paraId="5E0AE062" w14:textId="46DEF479"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624EE877" w14:textId="471A6D05" w:rsidR="009070F3" w:rsidRPr="009070F3" w:rsidRDefault="009070F3" w:rsidP="009070F3">
      <w:pPr>
        <w:pStyle w:val="Code"/>
        <w:rPr>
          <w:highlight w:val="white"/>
        </w:rPr>
      </w:pPr>
      <w:r w:rsidRPr="009070F3">
        <w:rPr>
          <w:highlight w:val="white"/>
        </w:rPr>
        <w:t xml:space="preserve">        Register </w:t>
      </w:r>
      <w:r w:rsidR="00400B13">
        <w:rPr>
          <w:highlight w:val="white"/>
        </w:rPr>
        <w:t>r</w:t>
      </w:r>
      <w:r w:rsidRPr="009070F3">
        <w:rPr>
          <w:highlight w:val="white"/>
        </w:rPr>
        <w:t>egister = (Register) operand0;</w:t>
      </w:r>
    </w:p>
    <w:p w14:paraId="08390768" w14:textId="77777777" w:rsidR="009070F3" w:rsidRPr="009070F3" w:rsidRDefault="009070F3" w:rsidP="009070F3">
      <w:pPr>
        <w:pStyle w:val="Code"/>
        <w:rPr>
          <w:highlight w:val="white"/>
        </w:rPr>
      </w:pPr>
      <w:r w:rsidRPr="009070F3">
        <w:rPr>
          <w:highlight w:val="white"/>
        </w:rPr>
        <w:t xml:space="preserve">        int offset = (int) operand1;</w:t>
      </w:r>
    </w:p>
    <w:p w14:paraId="0EDDE305" w14:textId="77777777" w:rsidR="009070F3" w:rsidRPr="009070F3" w:rsidRDefault="009070F3" w:rsidP="009070F3">
      <w:pPr>
        <w:pStyle w:val="Code"/>
        <w:rPr>
          <w:highlight w:val="white"/>
        </w:rPr>
      </w:pPr>
      <w:r w:rsidRPr="009070F3">
        <w:rPr>
          <w:highlight w:val="white"/>
        </w:rPr>
        <w:t xml:space="preserve">        int size = SizeOfValue(offset);</w:t>
      </w:r>
    </w:p>
    <w:p w14:paraId="715B002B" w14:textId="686DCE09" w:rsidR="009070F3" w:rsidRPr="009070F3" w:rsidRDefault="009070F3" w:rsidP="009070F3">
      <w:pPr>
        <w:pStyle w:val="Code"/>
        <w:rPr>
          <w:highlight w:val="white"/>
        </w:rPr>
      </w:pPr>
      <w:r w:rsidRPr="009070F3">
        <w:rPr>
          <w:highlight w:val="white"/>
        </w:rPr>
        <w:t xml:space="preserve">        List&lt;byte&gt; byteList = LookupByteArray(Operator, </w:t>
      </w:r>
      <w:r w:rsidR="00400B13">
        <w:rPr>
          <w:highlight w:val="white"/>
        </w:rPr>
        <w:t>r</w:t>
      </w:r>
      <w:r w:rsidR="00400B13" w:rsidRPr="009070F3">
        <w:rPr>
          <w:highlight w:val="white"/>
        </w:rPr>
        <w:t>egister</w:t>
      </w:r>
      <w:r w:rsidRPr="009070F3">
        <w:rPr>
          <w:highlight w:val="white"/>
        </w:rPr>
        <w:t>, size);</w:t>
      </w:r>
    </w:p>
    <w:p w14:paraId="4B226B28" w14:textId="77777777" w:rsidR="009070F3" w:rsidRPr="009070F3" w:rsidRDefault="009070F3" w:rsidP="009070F3">
      <w:pPr>
        <w:pStyle w:val="Code"/>
        <w:rPr>
          <w:highlight w:val="white"/>
        </w:rPr>
      </w:pPr>
      <w:r w:rsidRPr="009070F3">
        <w:rPr>
          <w:highlight w:val="white"/>
        </w:rPr>
        <w:t xml:space="preserve">        LoadByteList(byteList, byteList.Count - size, size, offset);</w:t>
      </w:r>
    </w:p>
    <w:p w14:paraId="0275A8FD" w14:textId="77777777" w:rsidR="009070F3" w:rsidRPr="009070F3" w:rsidRDefault="009070F3" w:rsidP="009070F3">
      <w:pPr>
        <w:pStyle w:val="Code"/>
        <w:rPr>
          <w:highlight w:val="white"/>
        </w:rPr>
      </w:pPr>
      <w:r w:rsidRPr="009070F3">
        <w:rPr>
          <w:highlight w:val="white"/>
        </w:rPr>
        <w:t xml:space="preserve">        return byteList;</w:t>
      </w:r>
    </w:p>
    <w:p w14:paraId="76E0A203" w14:textId="77777777" w:rsidR="009070F3" w:rsidRPr="009070F3" w:rsidRDefault="009070F3" w:rsidP="009070F3">
      <w:pPr>
        <w:pStyle w:val="Code"/>
        <w:rPr>
          <w:highlight w:val="white"/>
        </w:rPr>
      </w:pPr>
      <w:r w:rsidRPr="009070F3">
        <w:rPr>
          <w:highlight w:val="white"/>
        </w:rPr>
        <w:t xml:space="preserve">      }</w:t>
      </w:r>
    </w:p>
    <w:p w14:paraId="22B43E76" w14:textId="18DB9E7C" w:rsidR="009070F3" w:rsidRPr="009070F3" w:rsidRDefault="003624DF" w:rsidP="003624DF">
      <w:pPr>
        <w:rPr>
          <w:highlight w:val="white"/>
        </w:rPr>
      </w:pPr>
      <w:r>
        <w:rPr>
          <w:highlight w:val="white"/>
        </w:rPr>
        <w:t xml:space="preserve">The operators of the fourth category take a static name an offset as operands. For instance: </w:t>
      </w:r>
      <w:r w:rsidR="009070F3" w:rsidRPr="003624DF">
        <w:rPr>
          <w:rStyle w:val="KeyWord0"/>
          <w:highlight w:val="white"/>
        </w:rPr>
        <w:t>inc</w:t>
      </w:r>
      <w:r w:rsidR="009070F3" w:rsidRPr="009070F3">
        <w:rPr>
          <w:highlight w:val="white"/>
        </w:rPr>
        <w:t xml:space="preserve"> </w:t>
      </w:r>
      <w:r w:rsidR="009070F3" w:rsidRPr="003624DF">
        <w:rPr>
          <w:rStyle w:val="KeyWord0"/>
          <w:highlight w:val="white"/>
        </w:rPr>
        <w:t>[global</w:t>
      </w:r>
      <w:r w:rsidR="009070F3" w:rsidRPr="009070F3">
        <w:rPr>
          <w:highlight w:val="white"/>
        </w:rPr>
        <w:t xml:space="preserve"> </w:t>
      </w:r>
      <w:r w:rsidR="009070F3" w:rsidRPr="003624DF">
        <w:rPr>
          <w:rStyle w:val="KeyWord0"/>
          <w:highlight w:val="white"/>
        </w:rPr>
        <w:t>+</w:t>
      </w:r>
      <w:r w:rsidR="009070F3" w:rsidRPr="009070F3">
        <w:rPr>
          <w:highlight w:val="white"/>
        </w:rPr>
        <w:t xml:space="preserve"> </w:t>
      </w:r>
      <w:r w:rsidR="009070F3" w:rsidRPr="003624DF">
        <w:rPr>
          <w:rStyle w:val="KeyWord0"/>
          <w:highlight w:val="white"/>
        </w:rPr>
        <w:t>4]</w:t>
      </w:r>
      <w:r>
        <w:rPr>
          <w:highlight w:val="white"/>
        </w:rPr>
        <w:t>.</w:t>
      </w:r>
    </w:p>
    <w:p w14:paraId="69B073DB" w14:textId="77777777" w:rsidR="00ED0099" w:rsidRPr="00ED0099" w:rsidRDefault="00ED0099" w:rsidP="00ED0099">
      <w:pPr>
        <w:pStyle w:val="Code"/>
        <w:rPr>
          <w:highlight w:val="white"/>
        </w:rPr>
      </w:pPr>
      <w:r w:rsidRPr="00ED0099">
        <w:rPr>
          <w:highlight w:val="white"/>
        </w:rPr>
        <w:t xml:space="preserve">      else if ((operand0 is string) &amp;&amp; (operand1 is int) &amp;&amp;</w:t>
      </w:r>
    </w:p>
    <w:p w14:paraId="31599085" w14:textId="77777777" w:rsidR="00ED0099" w:rsidRPr="00ED0099" w:rsidRDefault="00ED0099" w:rsidP="00ED0099">
      <w:pPr>
        <w:pStyle w:val="Code"/>
        <w:rPr>
          <w:highlight w:val="white"/>
        </w:rPr>
      </w:pPr>
      <w:r w:rsidRPr="00ED0099">
        <w:rPr>
          <w:highlight w:val="white"/>
        </w:rPr>
        <w:t xml:space="preserve">               (operand2 == null)) {</w:t>
      </w:r>
    </w:p>
    <w:p w14:paraId="540A10BD" w14:textId="77777777" w:rsidR="00ED0099" w:rsidRPr="00ED0099" w:rsidRDefault="00ED0099" w:rsidP="00ED0099">
      <w:pPr>
        <w:pStyle w:val="Code"/>
        <w:rPr>
          <w:highlight w:val="white"/>
        </w:rPr>
      </w:pPr>
      <w:r w:rsidRPr="00ED0099">
        <w:rPr>
          <w:highlight w:val="white"/>
        </w:rPr>
        <w:t xml:space="preserve">        int offset = (int) operand1;</w:t>
      </w:r>
    </w:p>
    <w:p w14:paraId="2130F502" w14:textId="77777777" w:rsidR="00ED0099" w:rsidRPr="00ED0099" w:rsidRDefault="00ED0099" w:rsidP="00ED0099">
      <w:pPr>
        <w:pStyle w:val="Code"/>
        <w:rPr>
          <w:highlight w:val="white"/>
        </w:rPr>
      </w:pPr>
      <w:r w:rsidRPr="00ED0099">
        <w:rPr>
          <w:highlight w:val="white"/>
        </w:rPr>
        <w:t xml:space="preserve">        List&lt;byte&gt; byteList =</w:t>
      </w:r>
    </w:p>
    <w:p w14:paraId="6E34191A" w14:textId="77777777" w:rsidR="00ED0099" w:rsidRPr="00ED0099" w:rsidRDefault="00ED0099" w:rsidP="00ED0099">
      <w:pPr>
        <w:pStyle w:val="Code"/>
        <w:rPr>
          <w:highlight w:val="white"/>
        </w:rPr>
      </w:pPr>
      <w:r w:rsidRPr="00ED0099">
        <w:rPr>
          <w:highlight w:val="white"/>
        </w:rPr>
        <w:t xml:space="preserve">          LookupByteArray(Operator, null, TypeSize.PointerSize);</w:t>
      </w:r>
    </w:p>
    <w:p w14:paraId="5FB3F04E" w14:textId="77777777" w:rsidR="00ED0099" w:rsidRPr="00ED0099" w:rsidRDefault="00ED0099" w:rsidP="00ED0099">
      <w:pPr>
        <w:pStyle w:val="Code"/>
        <w:rPr>
          <w:highlight w:val="white"/>
        </w:rPr>
      </w:pPr>
      <w:r w:rsidRPr="00ED0099">
        <w:rPr>
          <w:highlight w:val="white"/>
        </w:rPr>
        <w:t xml:space="preserve">        LoadByteList(byteList, byteList.Count - TypeSize.PointerSize,</w:t>
      </w:r>
    </w:p>
    <w:p w14:paraId="1516D5E7" w14:textId="77777777" w:rsidR="00ED0099" w:rsidRPr="00ED0099" w:rsidRDefault="00ED0099" w:rsidP="00ED0099">
      <w:pPr>
        <w:pStyle w:val="Code"/>
        <w:rPr>
          <w:highlight w:val="white"/>
        </w:rPr>
      </w:pPr>
      <w:r w:rsidRPr="00ED0099">
        <w:rPr>
          <w:highlight w:val="white"/>
        </w:rPr>
        <w:t xml:space="preserve">                     TypeSize.PointerSize, offset);</w:t>
      </w:r>
    </w:p>
    <w:p w14:paraId="2818B22C" w14:textId="77777777" w:rsidR="00ED0099" w:rsidRPr="00ED0099" w:rsidRDefault="00ED0099" w:rsidP="00ED0099">
      <w:pPr>
        <w:pStyle w:val="Code"/>
        <w:rPr>
          <w:highlight w:val="white"/>
        </w:rPr>
      </w:pPr>
      <w:r w:rsidRPr="00ED0099">
        <w:rPr>
          <w:highlight w:val="white"/>
        </w:rPr>
        <w:t xml:space="preserve">        return byteList;</w:t>
      </w:r>
    </w:p>
    <w:p w14:paraId="5677FEC0" w14:textId="77777777" w:rsidR="00ED0099" w:rsidRPr="00ED0099" w:rsidRDefault="00ED0099" w:rsidP="00ED0099">
      <w:pPr>
        <w:pStyle w:val="Code"/>
        <w:rPr>
          <w:highlight w:val="white"/>
        </w:rPr>
      </w:pPr>
      <w:r w:rsidRPr="00ED0099">
        <w:rPr>
          <w:highlight w:val="white"/>
        </w:rPr>
        <w:t xml:space="preserve">      }</w:t>
      </w:r>
    </w:p>
    <w:p w14:paraId="697207AD" w14:textId="77777777" w:rsidR="001D63D6" w:rsidRPr="002B63B5" w:rsidRDefault="001D63D6" w:rsidP="001D63D6">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E2061C" w:rsidRPr="00E42FEE" w14:paraId="59BEA1D6" w14:textId="77777777" w:rsidTr="00194D02">
        <w:tc>
          <w:tcPr>
            <w:tcW w:w="1271" w:type="dxa"/>
          </w:tcPr>
          <w:p w14:paraId="57F81D10" w14:textId="77777777" w:rsidR="00E2061C" w:rsidRPr="00BF5180" w:rsidRDefault="00E2061C" w:rsidP="00DA2EEA">
            <w:pPr>
              <w:spacing w:before="0" w:after="40"/>
              <w:rPr>
                <w:b/>
                <w:bCs/>
                <w:highlight w:val="white"/>
              </w:rPr>
            </w:pPr>
            <w:r w:rsidRPr="00BF5180">
              <w:rPr>
                <w:b/>
                <w:bCs/>
                <w:highlight w:val="white"/>
              </w:rPr>
              <w:t>Category</w:t>
            </w:r>
          </w:p>
        </w:tc>
        <w:tc>
          <w:tcPr>
            <w:tcW w:w="5245" w:type="dxa"/>
          </w:tcPr>
          <w:p w14:paraId="647FC6B4" w14:textId="77777777" w:rsidR="00E2061C" w:rsidRPr="00BF5180" w:rsidRDefault="00E2061C" w:rsidP="00DA2EEA">
            <w:pPr>
              <w:spacing w:before="0" w:after="40"/>
              <w:rPr>
                <w:b/>
                <w:bCs/>
                <w:highlight w:val="white"/>
              </w:rPr>
            </w:pPr>
            <w:r w:rsidRPr="00BF5180">
              <w:rPr>
                <w:b/>
                <w:bCs/>
                <w:highlight w:val="white"/>
              </w:rPr>
              <w:t>Description</w:t>
            </w:r>
          </w:p>
        </w:tc>
        <w:tc>
          <w:tcPr>
            <w:tcW w:w="2834" w:type="dxa"/>
          </w:tcPr>
          <w:p w14:paraId="14F6C3B5" w14:textId="77777777" w:rsidR="00E2061C" w:rsidRPr="00BF5180" w:rsidRDefault="00E2061C" w:rsidP="00DA2EEA">
            <w:pPr>
              <w:spacing w:before="0" w:after="40"/>
              <w:rPr>
                <w:b/>
                <w:bCs/>
                <w:highlight w:val="white"/>
              </w:rPr>
            </w:pPr>
            <w:r w:rsidRPr="00BF5180">
              <w:rPr>
                <w:b/>
                <w:bCs/>
                <w:highlight w:val="white"/>
              </w:rPr>
              <w:t>Examples</w:t>
            </w:r>
          </w:p>
        </w:tc>
      </w:tr>
      <w:tr w:rsidR="00E2061C" w14:paraId="663880DE" w14:textId="77777777" w:rsidTr="00194D02">
        <w:tc>
          <w:tcPr>
            <w:tcW w:w="1271" w:type="dxa"/>
          </w:tcPr>
          <w:p w14:paraId="01537998" w14:textId="77777777" w:rsidR="00E2061C" w:rsidRDefault="00E2061C" w:rsidP="00DA2EEA">
            <w:pPr>
              <w:spacing w:before="0" w:after="40"/>
              <w:rPr>
                <w:highlight w:val="white"/>
              </w:rPr>
            </w:pPr>
            <w:r>
              <w:rPr>
                <w:highlight w:val="white"/>
              </w:rPr>
              <w:t>1</w:t>
            </w:r>
          </w:p>
        </w:tc>
        <w:tc>
          <w:tcPr>
            <w:tcW w:w="5245" w:type="dxa"/>
          </w:tcPr>
          <w:p w14:paraId="21FCD814" w14:textId="7E82EBE3" w:rsidR="00E2061C" w:rsidRPr="00E5786A" w:rsidRDefault="00E2061C" w:rsidP="00DA2EEA">
            <w:pPr>
              <w:spacing w:before="0" w:after="40"/>
            </w:pPr>
            <w:r>
              <w:t>b</w:t>
            </w:r>
            <w:r w:rsidRPr="005D7FBB">
              <w:t>inary</w:t>
            </w:r>
            <w:r w:rsidR="0036700B">
              <w:t xml:space="preserve"> </w:t>
            </w:r>
            <w:r w:rsidRPr="005D7FBB">
              <w:t xml:space="preserve">operator register, </w:t>
            </w:r>
            <w:r>
              <w:t>register</w:t>
            </w:r>
          </w:p>
        </w:tc>
        <w:tc>
          <w:tcPr>
            <w:tcW w:w="2834" w:type="dxa"/>
          </w:tcPr>
          <w:p w14:paraId="42A8F129" w14:textId="143B3EA2" w:rsidR="00E2061C" w:rsidRDefault="00E2061C" w:rsidP="00DA2EEA">
            <w:pPr>
              <w:spacing w:before="0" w:after="40"/>
              <w:rPr>
                <w:highlight w:val="white"/>
              </w:rPr>
            </w:pPr>
            <w:r>
              <w:rPr>
                <w:highlight w:val="white"/>
              </w:rPr>
              <w:t>mov ax, bx</w:t>
            </w:r>
          </w:p>
        </w:tc>
      </w:tr>
      <w:tr w:rsidR="00AA1CB0" w14:paraId="1CE97FD0" w14:textId="77777777" w:rsidTr="00194D02">
        <w:tc>
          <w:tcPr>
            <w:tcW w:w="1271" w:type="dxa"/>
          </w:tcPr>
          <w:p w14:paraId="681DABE8" w14:textId="607807DB" w:rsidR="00AA1CB0" w:rsidRDefault="00AA1CB0" w:rsidP="00DA2EEA">
            <w:pPr>
              <w:spacing w:before="0" w:after="40"/>
              <w:rPr>
                <w:highlight w:val="white"/>
              </w:rPr>
            </w:pPr>
            <w:r>
              <w:rPr>
                <w:highlight w:val="white"/>
              </w:rPr>
              <w:t>2</w:t>
            </w:r>
          </w:p>
        </w:tc>
        <w:tc>
          <w:tcPr>
            <w:tcW w:w="5245" w:type="dxa"/>
          </w:tcPr>
          <w:p w14:paraId="5558C390" w14:textId="535DE8D8" w:rsidR="00AA1CB0" w:rsidRDefault="00AA1CB0" w:rsidP="00DA2EEA">
            <w:pPr>
              <w:spacing w:before="0" w:after="40"/>
            </w:pPr>
            <w:r>
              <w:t>b</w:t>
            </w:r>
            <w:r w:rsidRPr="005D7FBB">
              <w:t>inary</w:t>
            </w:r>
            <w:r w:rsidR="0036700B">
              <w:t xml:space="preserve"> </w:t>
            </w:r>
            <w:r w:rsidRPr="005D7FBB">
              <w:t xml:space="preserve">operator register, </w:t>
            </w:r>
            <w:r>
              <w:t>static</w:t>
            </w:r>
            <w:r w:rsidR="0036700B">
              <w:t xml:space="preserve"> </w:t>
            </w:r>
            <w:r>
              <w:t>name</w:t>
            </w:r>
          </w:p>
        </w:tc>
        <w:tc>
          <w:tcPr>
            <w:tcW w:w="2834" w:type="dxa"/>
          </w:tcPr>
          <w:p w14:paraId="495354D0" w14:textId="06813E70" w:rsidR="00AA1CB0" w:rsidRDefault="00AA1CB0" w:rsidP="00DA2EEA">
            <w:pPr>
              <w:spacing w:before="0" w:after="40"/>
              <w:rPr>
                <w:highlight w:val="white"/>
              </w:rPr>
            </w:pPr>
            <w:r>
              <w:rPr>
                <w:highlight w:val="white"/>
              </w:rPr>
              <w:t>add ax, stdin</w:t>
            </w:r>
          </w:p>
        </w:tc>
      </w:tr>
      <w:tr w:rsidR="00AA1CB0" w14:paraId="693A3D8E" w14:textId="77777777" w:rsidTr="00194D02">
        <w:tc>
          <w:tcPr>
            <w:tcW w:w="1271" w:type="dxa"/>
          </w:tcPr>
          <w:p w14:paraId="44D916A5" w14:textId="6488683C" w:rsidR="00AA1CB0" w:rsidRDefault="00AA1CB0" w:rsidP="00DA2EEA">
            <w:pPr>
              <w:spacing w:before="0" w:after="40"/>
              <w:rPr>
                <w:highlight w:val="white"/>
              </w:rPr>
            </w:pPr>
            <w:r>
              <w:rPr>
                <w:highlight w:val="white"/>
              </w:rPr>
              <w:t>3</w:t>
            </w:r>
          </w:p>
        </w:tc>
        <w:tc>
          <w:tcPr>
            <w:tcW w:w="5245" w:type="dxa"/>
          </w:tcPr>
          <w:p w14:paraId="574687BD" w14:textId="286CE4F6" w:rsidR="00AA1CB0" w:rsidRDefault="00AA1CB0" w:rsidP="00DA2EEA">
            <w:pPr>
              <w:spacing w:before="0" w:after="40"/>
            </w:pPr>
            <w:r>
              <w:t>b</w:t>
            </w:r>
            <w:r w:rsidRPr="005D7FBB">
              <w:t>inary</w:t>
            </w:r>
            <w:r w:rsidR="0036700B">
              <w:t xml:space="preserve"> </w:t>
            </w:r>
            <w:r w:rsidRPr="005D7FBB">
              <w:t>operator register,</w:t>
            </w:r>
            <w:r>
              <w:t xml:space="preserve"> integer</w:t>
            </w:r>
            <w:r w:rsidR="0036700B">
              <w:t xml:space="preserve"> </w:t>
            </w:r>
            <w:r>
              <w:t>value</w:t>
            </w:r>
          </w:p>
        </w:tc>
        <w:tc>
          <w:tcPr>
            <w:tcW w:w="2834" w:type="dxa"/>
          </w:tcPr>
          <w:p w14:paraId="47D248A8" w14:textId="1899D473" w:rsidR="00AA1CB0" w:rsidRDefault="00AA1CB0" w:rsidP="00DA2EEA">
            <w:pPr>
              <w:spacing w:before="0" w:after="40"/>
              <w:rPr>
                <w:highlight w:val="white"/>
              </w:rPr>
            </w:pPr>
            <w:r>
              <w:rPr>
                <w:highlight w:val="white"/>
              </w:rPr>
              <w:t>sub ax, 123</w:t>
            </w:r>
          </w:p>
        </w:tc>
      </w:tr>
      <w:tr w:rsidR="00E2061C" w14:paraId="700CFA3D" w14:textId="77777777" w:rsidTr="00194D02">
        <w:tc>
          <w:tcPr>
            <w:tcW w:w="1271" w:type="dxa"/>
          </w:tcPr>
          <w:p w14:paraId="20B4AFB9" w14:textId="50FB8B6F" w:rsidR="00801347" w:rsidRDefault="00801347" w:rsidP="00DA2EEA">
            <w:pPr>
              <w:spacing w:before="0" w:after="40"/>
              <w:rPr>
                <w:highlight w:val="white"/>
              </w:rPr>
            </w:pPr>
            <w:r>
              <w:rPr>
                <w:highlight w:val="white"/>
              </w:rPr>
              <w:t>4</w:t>
            </w:r>
          </w:p>
        </w:tc>
        <w:tc>
          <w:tcPr>
            <w:tcW w:w="5245" w:type="dxa"/>
          </w:tcPr>
          <w:p w14:paraId="1E02A522" w14:textId="181EE496" w:rsidR="00E2061C" w:rsidRPr="00A63B27" w:rsidRDefault="00E2061C" w:rsidP="00DA2EEA">
            <w:pPr>
              <w:spacing w:before="0" w:after="40"/>
            </w:pPr>
            <w:r>
              <w:t>b</w:t>
            </w:r>
            <w:r w:rsidRPr="005D7FBB">
              <w:t>inary</w:t>
            </w:r>
            <w:r w:rsidR="0036700B">
              <w:t xml:space="preserve"> </w:t>
            </w:r>
            <w:r w:rsidRPr="005D7FBB">
              <w:t>operator [</w:t>
            </w:r>
            <w:r>
              <w:t>register + offset</w:t>
            </w:r>
            <w:r w:rsidRPr="005D7FBB">
              <w:t xml:space="preserve">], </w:t>
            </w:r>
            <w:r>
              <w:t>register</w:t>
            </w:r>
          </w:p>
        </w:tc>
        <w:tc>
          <w:tcPr>
            <w:tcW w:w="2834" w:type="dxa"/>
          </w:tcPr>
          <w:p w14:paraId="4ADBDF29" w14:textId="49B6D5E1" w:rsidR="00E2061C" w:rsidRDefault="00E2061C" w:rsidP="00DA2EEA">
            <w:pPr>
              <w:spacing w:before="0" w:after="40"/>
              <w:rPr>
                <w:highlight w:val="white"/>
              </w:rPr>
            </w:pPr>
            <w:r>
              <w:rPr>
                <w:highlight w:val="white"/>
              </w:rPr>
              <w:t>mov [bp + 2], bx</w:t>
            </w:r>
          </w:p>
        </w:tc>
      </w:tr>
      <w:tr w:rsidR="00BF5BF5" w14:paraId="45507433" w14:textId="77777777" w:rsidTr="00194D02">
        <w:tc>
          <w:tcPr>
            <w:tcW w:w="1271" w:type="dxa"/>
          </w:tcPr>
          <w:p w14:paraId="37093430" w14:textId="17E002D0" w:rsidR="00BF5BF5" w:rsidRDefault="00801347" w:rsidP="00DA2EEA">
            <w:pPr>
              <w:spacing w:before="0" w:after="40"/>
              <w:rPr>
                <w:highlight w:val="white"/>
              </w:rPr>
            </w:pPr>
            <w:r>
              <w:rPr>
                <w:highlight w:val="white"/>
              </w:rPr>
              <w:t>5</w:t>
            </w:r>
          </w:p>
        </w:tc>
        <w:tc>
          <w:tcPr>
            <w:tcW w:w="5245" w:type="dxa"/>
          </w:tcPr>
          <w:p w14:paraId="7723DD70" w14:textId="2366164B"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static</w:t>
            </w:r>
            <w:r w:rsidR="0036700B">
              <w:t xml:space="preserve"> </w:t>
            </w:r>
            <w:r>
              <w:t>name</w:t>
            </w:r>
          </w:p>
        </w:tc>
        <w:tc>
          <w:tcPr>
            <w:tcW w:w="2834" w:type="dxa"/>
          </w:tcPr>
          <w:p w14:paraId="35F2F93D" w14:textId="52821212"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[bp + 2], stdin</w:t>
            </w:r>
          </w:p>
        </w:tc>
      </w:tr>
      <w:tr w:rsidR="00BF5BF5" w14:paraId="0E88F43C" w14:textId="77777777" w:rsidTr="00194D02">
        <w:tc>
          <w:tcPr>
            <w:tcW w:w="1271" w:type="dxa"/>
          </w:tcPr>
          <w:p w14:paraId="0E809825" w14:textId="07D8A4E1" w:rsidR="00BF5BF5" w:rsidRDefault="00801347" w:rsidP="00DA2EEA">
            <w:pPr>
              <w:spacing w:before="0" w:after="40"/>
              <w:rPr>
                <w:highlight w:val="white"/>
              </w:rPr>
            </w:pPr>
            <w:r>
              <w:rPr>
                <w:highlight w:val="white"/>
              </w:rPr>
              <w:t>6</w:t>
            </w:r>
          </w:p>
        </w:tc>
        <w:tc>
          <w:tcPr>
            <w:tcW w:w="5245" w:type="dxa"/>
          </w:tcPr>
          <w:p w14:paraId="765987C6" w14:textId="7C1A95CD"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integer</w:t>
            </w:r>
            <w:r w:rsidR="0036700B">
              <w:t xml:space="preserve"> </w:t>
            </w:r>
            <w:r>
              <w:t>value</w:t>
            </w:r>
          </w:p>
        </w:tc>
        <w:tc>
          <w:tcPr>
            <w:tcW w:w="2834" w:type="dxa"/>
          </w:tcPr>
          <w:p w14:paraId="63BAC0F2" w14:textId="3FA0BADD"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[bp + 2], 123</w:t>
            </w:r>
          </w:p>
        </w:tc>
      </w:tr>
      <w:tr w:rsidR="00BF5BF5" w14:paraId="046662F8" w14:textId="77777777" w:rsidTr="00194D02">
        <w:tc>
          <w:tcPr>
            <w:tcW w:w="1271" w:type="dxa"/>
          </w:tcPr>
          <w:p w14:paraId="370E5FFD" w14:textId="1D3A11E0" w:rsidR="00BF5BF5" w:rsidRDefault="00801347" w:rsidP="00DA2EEA">
            <w:pPr>
              <w:spacing w:before="0" w:after="40"/>
              <w:rPr>
                <w:highlight w:val="white"/>
              </w:rPr>
            </w:pPr>
            <w:r>
              <w:rPr>
                <w:highlight w:val="white"/>
              </w:rPr>
              <w:lastRenderedPageBreak/>
              <w:t>7</w:t>
            </w:r>
          </w:p>
        </w:tc>
        <w:tc>
          <w:tcPr>
            <w:tcW w:w="5245" w:type="dxa"/>
          </w:tcPr>
          <w:p w14:paraId="3D853D9C" w14:textId="65A615F1"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register</w:t>
            </w:r>
          </w:p>
        </w:tc>
        <w:tc>
          <w:tcPr>
            <w:tcW w:w="2834" w:type="dxa"/>
          </w:tcPr>
          <w:p w14:paraId="3B995533" w14:textId="30EADA9E" w:rsidR="00BF5BF5" w:rsidRDefault="00D07538" w:rsidP="00DA2EEA">
            <w:pPr>
              <w:spacing w:before="0" w:after="40"/>
              <w:rPr>
                <w:highlight w:val="white"/>
              </w:rPr>
            </w:pPr>
            <w:r>
              <w:rPr>
                <w:highlight w:val="white"/>
              </w:rPr>
              <w:t>mov [stdin + 4], bx</w:t>
            </w:r>
          </w:p>
        </w:tc>
      </w:tr>
      <w:tr w:rsidR="00BF5BF5" w14:paraId="112F5E28" w14:textId="77777777" w:rsidTr="00194D02">
        <w:tc>
          <w:tcPr>
            <w:tcW w:w="1271" w:type="dxa"/>
          </w:tcPr>
          <w:p w14:paraId="66EF649C" w14:textId="57CC7273" w:rsidR="00BF5BF5" w:rsidRDefault="00801347" w:rsidP="00DA2EEA">
            <w:pPr>
              <w:spacing w:before="0" w:after="40"/>
              <w:rPr>
                <w:highlight w:val="white"/>
              </w:rPr>
            </w:pPr>
            <w:r>
              <w:rPr>
                <w:highlight w:val="white"/>
              </w:rPr>
              <w:t>8</w:t>
            </w:r>
          </w:p>
        </w:tc>
        <w:tc>
          <w:tcPr>
            <w:tcW w:w="5245" w:type="dxa"/>
          </w:tcPr>
          <w:p w14:paraId="08F3AE6F" w14:textId="09AFFBDA"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static</w:t>
            </w:r>
            <w:r w:rsidR="0036700B">
              <w:t xml:space="preserve"> </w:t>
            </w:r>
            <w:r>
              <w:t>name</w:t>
            </w:r>
          </w:p>
        </w:tc>
        <w:tc>
          <w:tcPr>
            <w:tcW w:w="2834" w:type="dxa"/>
          </w:tcPr>
          <w:p w14:paraId="0777922C" w14:textId="142D8987"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[stdin + 4], stdin</w:t>
            </w:r>
          </w:p>
        </w:tc>
      </w:tr>
      <w:tr w:rsidR="00BF5BF5" w14:paraId="2DFD24D7" w14:textId="77777777" w:rsidTr="00194D02">
        <w:tc>
          <w:tcPr>
            <w:tcW w:w="1271" w:type="dxa"/>
          </w:tcPr>
          <w:p w14:paraId="613BD289" w14:textId="594F88D5" w:rsidR="00BF5BF5" w:rsidRDefault="00801347" w:rsidP="00DA2EEA">
            <w:pPr>
              <w:spacing w:before="0" w:after="40"/>
              <w:rPr>
                <w:highlight w:val="white"/>
              </w:rPr>
            </w:pPr>
            <w:r>
              <w:rPr>
                <w:highlight w:val="white"/>
              </w:rPr>
              <w:t>9</w:t>
            </w:r>
          </w:p>
        </w:tc>
        <w:tc>
          <w:tcPr>
            <w:tcW w:w="5245" w:type="dxa"/>
          </w:tcPr>
          <w:p w14:paraId="4F08BFD7" w14:textId="43E9D5C5"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integer</w:t>
            </w:r>
            <w:r w:rsidR="0036700B">
              <w:t xml:space="preserve"> </w:t>
            </w:r>
            <w:r>
              <w:t>value</w:t>
            </w:r>
          </w:p>
        </w:tc>
        <w:tc>
          <w:tcPr>
            <w:tcW w:w="2834" w:type="dxa"/>
          </w:tcPr>
          <w:p w14:paraId="1DB46E6E" w14:textId="3201C055"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[stdin + 4], 123</w:t>
            </w:r>
          </w:p>
        </w:tc>
      </w:tr>
      <w:tr w:rsidR="00BF5BF5" w14:paraId="0E016B2E" w14:textId="77777777" w:rsidTr="00194D02">
        <w:tc>
          <w:tcPr>
            <w:tcW w:w="1271" w:type="dxa"/>
          </w:tcPr>
          <w:p w14:paraId="5F54A79A" w14:textId="6F2E467A" w:rsidR="00BF5BF5" w:rsidRDefault="00801347" w:rsidP="00DA2EEA">
            <w:pPr>
              <w:spacing w:before="0" w:after="40"/>
              <w:rPr>
                <w:highlight w:val="white"/>
              </w:rPr>
            </w:pPr>
            <w:r>
              <w:rPr>
                <w:highlight w:val="white"/>
              </w:rPr>
              <w:t>10</w:t>
            </w:r>
          </w:p>
        </w:tc>
        <w:tc>
          <w:tcPr>
            <w:tcW w:w="5245" w:type="dxa"/>
          </w:tcPr>
          <w:p w14:paraId="4DAE9A82" w14:textId="252913CC" w:rsidR="00BF5BF5" w:rsidRDefault="00BF5BF5" w:rsidP="00DA2EEA">
            <w:pPr>
              <w:spacing w:before="0" w:after="40"/>
            </w:pPr>
            <w:r>
              <w:t>b</w:t>
            </w:r>
            <w:r w:rsidRPr="005D7FBB">
              <w:t>inary</w:t>
            </w:r>
            <w:r w:rsidR="0036700B">
              <w:t xml:space="preserve"> </w:t>
            </w:r>
            <w:r w:rsidRPr="005D7FBB">
              <w:t xml:space="preserve">operator </w:t>
            </w:r>
            <w:r>
              <w:t xml:space="preserve">register, </w:t>
            </w:r>
            <w:r w:rsidRPr="005D7FBB">
              <w:t>[</w:t>
            </w:r>
            <w:r>
              <w:t>register + offset</w:t>
            </w:r>
            <w:r w:rsidRPr="005D7FBB">
              <w:t xml:space="preserve">] </w:t>
            </w:r>
          </w:p>
        </w:tc>
        <w:tc>
          <w:tcPr>
            <w:tcW w:w="2834" w:type="dxa"/>
          </w:tcPr>
          <w:p w14:paraId="3E6A45B8" w14:textId="3EFC182F" w:rsidR="00BF5BF5" w:rsidRDefault="00BF5BF5" w:rsidP="00DA2EEA">
            <w:pPr>
              <w:spacing w:before="0" w:after="40"/>
              <w:rPr>
                <w:highlight w:val="white"/>
              </w:rPr>
            </w:pPr>
            <w:r>
              <w:rPr>
                <w:highlight w:val="white"/>
              </w:rPr>
              <w:t>mov ax, [bp + 2]</w:t>
            </w:r>
          </w:p>
        </w:tc>
      </w:tr>
      <w:tr w:rsidR="00E2061C" w14:paraId="62E8B109" w14:textId="77777777" w:rsidTr="00194D02">
        <w:tc>
          <w:tcPr>
            <w:tcW w:w="1271" w:type="dxa"/>
          </w:tcPr>
          <w:p w14:paraId="3CE8E7E7" w14:textId="66ABCD1C" w:rsidR="00E2061C" w:rsidRDefault="00801347" w:rsidP="00DA2EEA">
            <w:pPr>
              <w:spacing w:before="0" w:after="40"/>
              <w:rPr>
                <w:highlight w:val="white"/>
              </w:rPr>
            </w:pPr>
            <w:r>
              <w:rPr>
                <w:highlight w:val="white"/>
              </w:rPr>
              <w:t>11</w:t>
            </w:r>
          </w:p>
        </w:tc>
        <w:tc>
          <w:tcPr>
            <w:tcW w:w="5245" w:type="dxa"/>
          </w:tcPr>
          <w:p w14:paraId="47374F55" w14:textId="2D8CCF79" w:rsidR="00E2061C" w:rsidRPr="00840C24" w:rsidRDefault="00E2061C" w:rsidP="004D75D7">
            <w:pPr>
              <w:spacing w:before="0" w:after="40"/>
            </w:pPr>
            <w:r>
              <w:t>b</w:t>
            </w:r>
            <w:r w:rsidRPr="005D7FBB">
              <w:t>inary</w:t>
            </w:r>
            <w:r w:rsidR="0036700B">
              <w:t xml:space="preserve"> </w:t>
            </w:r>
            <w:r w:rsidRPr="005D7FBB">
              <w:t xml:space="preserve">operator </w:t>
            </w:r>
            <w:r>
              <w:t xml:space="preserve">register, </w:t>
            </w:r>
            <w:r w:rsidRPr="005D7FBB">
              <w:t>[</w:t>
            </w:r>
            <w:r>
              <w:t>static</w:t>
            </w:r>
            <w:r w:rsidR="0036700B">
              <w:t xml:space="preserve"> </w:t>
            </w:r>
            <w:r>
              <w:t>name + offset</w:t>
            </w:r>
            <w:r w:rsidRPr="005D7FBB">
              <w:t xml:space="preserve">] </w:t>
            </w:r>
          </w:p>
        </w:tc>
        <w:tc>
          <w:tcPr>
            <w:tcW w:w="2834" w:type="dxa"/>
          </w:tcPr>
          <w:p w14:paraId="18327615" w14:textId="2C0BC62C" w:rsidR="00E2061C" w:rsidRDefault="00E2061C" w:rsidP="00CE7A99">
            <w:pPr>
              <w:spacing w:before="0" w:after="40"/>
              <w:rPr>
                <w:highlight w:val="white"/>
              </w:rPr>
            </w:pPr>
            <w:r>
              <w:rPr>
                <w:highlight w:val="white"/>
              </w:rPr>
              <w:t>add ax, [stdin +4]</w:t>
            </w:r>
          </w:p>
        </w:tc>
      </w:tr>
    </w:tbl>
    <w:p w14:paraId="261508D0" w14:textId="6E62FC33" w:rsidR="00345E40" w:rsidRPr="00345E40" w:rsidRDefault="00345E40" w:rsidP="00C154D2">
      <w:pPr>
        <w:rPr>
          <w:highlight w:val="white"/>
        </w:rPr>
      </w:pPr>
      <w:r w:rsidRPr="00345E40">
        <w:rPr>
          <w:highlight w:val="white"/>
        </w:rPr>
        <w:t xml:space="preserve"> </w:t>
      </w:r>
      <w:r w:rsidR="00C154D2">
        <w:rPr>
          <w:highlight w:val="white"/>
        </w:rPr>
        <w:t>In category one, we assign a register the value of another register.</w:t>
      </w:r>
    </w:p>
    <w:p w14:paraId="6F57D355" w14:textId="175345F6" w:rsidR="00C154D2" w:rsidRPr="00345E40" w:rsidRDefault="00C154D2" w:rsidP="00C154D2">
      <w:pPr>
        <w:pStyle w:val="Code"/>
        <w:rPr>
          <w:highlight w:val="white"/>
        </w:rPr>
      </w:pPr>
      <w:r>
        <w:rPr>
          <w:highlight w:val="white"/>
        </w:rPr>
        <w:t xml:space="preserve"> </w:t>
      </w:r>
      <w:r w:rsidRPr="00345E40">
        <w:rPr>
          <w:highlight w:val="white"/>
        </w:rPr>
        <w:t xml:space="preserve">     // mov ax, bx</w:t>
      </w:r>
    </w:p>
    <w:p w14:paraId="2B019A0D" w14:textId="77777777" w:rsidR="00345E40" w:rsidRDefault="00345E40" w:rsidP="00345E40">
      <w:pPr>
        <w:pStyle w:val="Code"/>
        <w:rPr>
          <w:highlight w:val="white"/>
        </w:rPr>
      </w:pPr>
      <w:r w:rsidRPr="00345E40">
        <w:rPr>
          <w:highlight w:val="white"/>
        </w:rPr>
        <w:t xml:space="preserve">      else if ((operand0 is Register) &amp;&amp; (operand1 is Register) &amp;&amp;</w:t>
      </w:r>
    </w:p>
    <w:p w14:paraId="0FFFE0BE" w14:textId="0359FC36"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65D8FF2" w14:textId="77777777" w:rsidR="00345E40" w:rsidRPr="00345E40" w:rsidRDefault="00345E40" w:rsidP="00345E40">
      <w:pPr>
        <w:pStyle w:val="Code"/>
        <w:rPr>
          <w:highlight w:val="white"/>
        </w:rPr>
      </w:pPr>
      <w:r w:rsidRPr="00345E40">
        <w:rPr>
          <w:highlight w:val="white"/>
        </w:rPr>
        <w:t xml:space="preserve">        Register toRegister = (Register) operand0,</w:t>
      </w:r>
    </w:p>
    <w:p w14:paraId="2E681639" w14:textId="77777777" w:rsidR="00345E40" w:rsidRPr="00345E40" w:rsidRDefault="00345E40" w:rsidP="00345E40">
      <w:pPr>
        <w:pStyle w:val="Code"/>
        <w:rPr>
          <w:highlight w:val="white"/>
        </w:rPr>
      </w:pPr>
      <w:r w:rsidRPr="00345E40">
        <w:rPr>
          <w:highlight w:val="white"/>
        </w:rPr>
        <w:t xml:space="preserve">                 fromRegister = (Register) operand1;</w:t>
      </w:r>
    </w:p>
    <w:p w14:paraId="6A296458" w14:textId="77777777" w:rsidR="00345E40" w:rsidRPr="00345E40" w:rsidRDefault="00345E40" w:rsidP="00345E40">
      <w:pPr>
        <w:pStyle w:val="Code"/>
        <w:rPr>
          <w:highlight w:val="white"/>
        </w:rPr>
      </w:pPr>
      <w:r w:rsidRPr="00345E40">
        <w:rPr>
          <w:highlight w:val="white"/>
        </w:rPr>
        <w:t xml:space="preserve">        return LookupByteArray(Operator, toRegister, fromRegister);</w:t>
      </w:r>
    </w:p>
    <w:p w14:paraId="50FB636D" w14:textId="77777777" w:rsidR="00345E40" w:rsidRPr="00345E40" w:rsidRDefault="00345E40" w:rsidP="00345E40">
      <w:pPr>
        <w:pStyle w:val="Code"/>
        <w:rPr>
          <w:highlight w:val="white"/>
        </w:rPr>
      </w:pPr>
      <w:r w:rsidRPr="00345E40">
        <w:rPr>
          <w:highlight w:val="white"/>
        </w:rPr>
        <w:t xml:space="preserve">      }</w:t>
      </w:r>
    </w:p>
    <w:p w14:paraId="4517CF71" w14:textId="4945270C" w:rsidR="00C154D2" w:rsidRPr="00345E40" w:rsidRDefault="00C154D2" w:rsidP="00C154D2">
      <w:pPr>
        <w:rPr>
          <w:highlight w:val="white"/>
        </w:rPr>
      </w:pPr>
      <w:r>
        <w:rPr>
          <w:highlight w:val="white"/>
        </w:rPr>
        <w:t>In category two, we assign a register the address a static variable.</w:t>
      </w:r>
      <w:r w:rsidR="000824D1">
        <w:rPr>
          <w:highlight w:val="white"/>
        </w:rPr>
        <w:t xml:space="preserve"> We have to load the zero value into the byte list, to mark that there is not offset. The linker will add the actual address of the variable later on.</w:t>
      </w:r>
    </w:p>
    <w:p w14:paraId="5722362C" w14:textId="77777777" w:rsidR="00345E40" w:rsidRPr="00345E40" w:rsidRDefault="00345E40" w:rsidP="00345E40">
      <w:pPr>
        <w:pStyle w:val="Code"/>
        <w:rPr>
          <w:highlight w:val="white"/>
        </w:rPr>
      </w:pPr>
      <w:r w:rsidRPr="00345E40">
        <w:rPr>
          <w:highlight w:val="white"/>
        </w:rPr>
        <w:t xml:space="preserve">      // mov ax, global</w:t>
      </w:r>
    </w:p>
    <w:p w14:paraId="1C6A65C8" w14:textId="77777777" w:rsidR="00345E40" w:rsidRDefault="00345E40" w:rsidP="00345E40">
      <w:pPr>
        <w:pStyle w:val="Code"/>
        <w:rPr>
          <w:highlight w:val="white"/>
        </w:rPr>
      </w:pPr>
      <w:r w:rsidRPr="00345E40">
        <w:rPr>
          <w:highlight w:val="white"/>
        </w:rPr>
        <w:t xml:space="preserve">      else if ((operand0 is Register) &amp;&amp; (operand1 is string) &amp;&amp;</w:t>
      </w:r>
    </w:p>
    <w:p w14:paraId="56850D33" w14:textId="05F79187"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9F8D418" w14:textId="77777777" w:rsidR="00B6563C" w:rsidRPr="00B6563C" w:rsidRDefault="00B6563C" w:rsidP="00B6563C">
      <w:pPr>
        <w:pStyle w:val="Code"/>
        <w:rPr>
          <w:highlight w:val="white"/>
        </w:rPr>
      </w:pPr>
      <w:r w:rsidRPr="00B6563C">
        <w:rPr>
          <w:highlight w:val="white"/>
        </w:rPr>
        <w:t xml:space="preserve">        Register register = (Register) operand0;</w:t>
      </w:r>
    </w:p>
    <w:p w14:paraId="41D628FB" w14:textId="77777777" w:rsidR="00B6563C" w:rsidRDefault="00B6563C" w:rsidP="00B6563C">
      <w:pPr>
        <w:pStyle w:val="Code"/>
        <w:rPr>
          <w:highlight w:val="white"/>
        </w:rPr>
      </w:pPr>
      <w:r w:rsidRPr="00B6563C">
        <w:rPr>
          <w:highlight w:val="white"/>
        </w:rPr>
        <w:t xml:space="preserve">        List&lt;byte&gt; byteList =</w:t>
      </w:r>
    </w:p>
    <w:p w14:paraId="09ED99AA" w14:textId="60B66AF4" w:rsidR="00B6563C" w:rsidRPr="00B6563C" w:rsidRDefault="00B6563C" w:rsidP="00B6563C">
      <w:pPr>
        <w:pStyle w:val="Code"/>
        <w:rPr>
          <w:highlight w:val="white"/>
        </w:rPr>
      </w:pPr>
      <w:r>
        <w:rPr>
          <w:highlight w:val="white"/>
        </w:rPr>
        <w:t xml:space="preserve">         </w:t>
      </w:r>
      <w:r w:rsidRPr="00B6563C">
        <w:rPr>
          <w:highlight w:val="white"/>
        </w:rPr>
        <w:t xml:space="preserve"> LookupByteArray(Operator, register, TypeSize.PointerSize);</w:t>
      </w:r>
    </w:p>
    <w:p w14:paraId="03F394BB" w14:textId="77777777" w:rsidR="00B6563C" w:rsidRDefault="00B6563C" w:rsidP="00B6563C">
      <w:pPr>
        <w:pStyle w:val="Code"/>
        <w:rPr>
          <w:highlight w:val="white"/>
        </w:rPr>
      </w:pPr>
      <w:r w:rsidRPr="00B6563C">
        <w:rPr>
          <w:highlight w:val="white"/>
        </w:rPr>
        <w:t xml:space="preserve">        LoadByteList(byteList, byteList.Count - TypeSize.PointerSize,</w:t>
      </w:r>
    </w:p>
    <w:p w14:paraId="7B2CBA10" w14:textId="46C144A0" w:rsidR="00B6563C" w:rsidRPr="00B6563C" w:rsidRDefault="00B6563C" w:rsidP="00B6563C">
      <w:pPr>
        <w:pStyle w:val="Code"/>
        <w:rPr>
          <w:highlight w:val="white"/>
        </w:rPr>
      </w:pPr>
      <w:r>
        <w:rPr>
          <w:highlight w:val="white"/>
        </w:rPr>
        <w:t xml:space="preserve">                    </w:t>
      </w:r>
      <w:r w:rsidRPr="00B6563C">
        <w:rPr>
          <w:highlight w:val="white"/>
        </w:rPr>
        <w:t xml:space="preserve"> TypeSize.PointerSize, 0);</w:t>
      </w:r>
    </w:p>
    <w:p w14:paraId="1C99699F" w14:textId="77777777" w:rsidR="00345E40" w:rsidRPr="00345E40" w:rsidRDefault="00345E40" w:rsidP="00345E40">
      <w:pPr>
        <w:pStyle w:val="Code"/>
        <w:rPr>
          <w:highlight w:val="white"/>
        </w:rPr>
      </w:pPr>
      <w:r w:rsidRPr="00345E40">
        <w:rPr>
          <w:highlight w:val="white"/>
        </w:rPr>
        <w:t xml:space="preserve">        return byteList;</w:t>
      </w:r>
    </w:p>
    <w:p w14:paraId="4475BE72" w14:textId="07C76E20" w:rsidR="00345E40" w:rsidRDefault="00345E40" w:rsidP="00345E40">
      <w:pPr>
        <w:pStyle w:val="Code"/>
        <w:rPr>
          <w:highlight w:val="white"/>
        </w:rPr>
      </w:pPr>
      <w:r w:rsidRPr="00345E40">
        <w:rPr>
          <w:highlight w:val="white"/>
        </w:rPr>
        <w:t xml:space="preserve">      }</w:t>
      </w:r>
    </w:p>
    <w:p w14:paraId="08D87D6C" w14:textId="618ABF92" w:rsidR="00F403E5" w:rsidRPr="00345E40" w:rsidRDefault="00F403E5" w:rsidP="00F403E5">
      <w:pPr>
        <w:rPr>
          <w:highlight w:val="white"/>
        </w:rPr>
      </w:pPr>
      <w:r>
        <w:rPr>
          <w:highlight w:val="white"/>
        </w:rPr>
        <w:t>When loading a</w:t>
      </w:r>
      <w:r w:rsidR="004563DA">
        <w:rPr>
          <w:highlight w:val="white"/>
        </w:rPr>
        <w:t>n</w:t>
      </w:r>
      <w:r>
        <w:rPr>
          <w:highlight w:val="white"/>
        </w:rPr>
        <w:t xml:space="preserve"> integral value into a register, we must check</w:t>
      </w:r>
      <w:r w:rsidR="004563DA">
        <w:rPr>
          <w:highlight w:val="white"/>
        </w:rPr>
        <w:t xml:space="preserve"> the operator. In case of </w:t>
      </w:r>
      <w:r w:rsidR="004563DA" w:rsidRPr="004563DA">
        <w:rPr>
          <w:rStyle w:val="KeyWord0"/>
          <w:highlight w:val="white"/>
        </w:rPr>
        <w:t>mov</w:t>
      </w:r>
      <w:r w:rsidR="004563DA">
        <w:rPr>
          <w:highlight w:val="white"/>
        </w:rPr>
        <w:t xml:space="preserve"> or </w:t>
      </w:r>
      <w:r w:rsidR="004563DA" w:rsidRPr="004563DA">
        <w:rPr>
          <w:rStyle w:val="KeyWord0"/>
          <w:highlight w:val="white"/>
        </w:rPr>
        <w:t>and</w:t>
      </w:r>
      <w:r w:rsidR="004563DA">
        <w:rPr>
          <w:highlight w:val="white"/>
        </w:rPr>
        <w:t>, the size of the value is given by the register. Otherwise, the size is given by the value.</w:t>
      </w:r>
    </w:p>
    <w:p w14:paraId="7417F267" w14:textId="77777777" w:rsidR="00345E40" w:rsidRPr="00345E40" w:rsidRDefault="00345E40" w:rsidP="00345E40">
      <w:pPr>
        <w:pStyle w:val="Code"/>
        <w:rPr>
          <w:highlight w:val="white"/>
        </w:rPr>
      </w:pPr>
      <w:r w:rsidRPr="00345E40">
        <w:rPr>
          <w:highlight w:val="white"/>
        </w:rPr>
        <w:t xml:space="preserve">      // mov ax, 123</w:t>
      </w:r>
    </w:p>
    <w:p w14:paraId="7C3561DE" w14:textId="77777777" w:rsidR="00345E40" w:rsidRDefault="00345E40" w:rsidP="00345E40">
      <w:pPr>
        <w:pStyle w:val="Code"/>
        <w:rPr>
          <w:highlight w:val="white"/>
        </w:rPr>
      </w:pPr>
      <w:r w:rsidRPr="00345E40">
        <w:rPr>
          <w:highlight w:val="white"/>
        </w:rPr>
        <w:t xml:space="preserve">      else if ((operand0 is Register) &amp;&amp; (operand1 is BigInteger) &amp;&amp;</w:t>
      </w:r>
    </w:p>
    <w:p w14:paraId="55BB5533" w14:textId="7F18A752"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0EC06211" w14:textId="77777777" w:rsidR="00345E40" w:rsidRPr="00345E40" w:rsidRDefault="00345E40" w:rsidP="00345E40">
      <w:pPr>
        <w:pStyle w:val="Code"/>
        <w:rPr>
          <w:highlight w:val="white"/>
        </w:rPr>
      </w:pPr>
      <w:r w:rsidRPr="00345E40">
        <w:rPr>
          <w:highlight w:val="white"/>
        </w:rPr>
        <w:t xml:space="preserve">        Register register = (Register) operand0;</w:t>
      </w:r>
    </w:p>
    <w:p w14:paraId="057EE62B" w14:textId="77777777" w:rsidR="00345E40" w:rsidRPr="00345E40" w:rsidRDefault="00345E40" w:rsidP="00345E40">
      <w:pPr>
        <w:pStyle w:val="Code"/>
        <w:rPr>
          <w:highlight w:val="white"/>
        </w:rPr>
      </w:pPr>
      <w:r w:rsidRPr="00345E40">
        <w:rPr>
          <w:highlight w:val="white"/>
        </w:rPr>
        <w:t xml:space="preserve">        BigInteger value = (BigInteger) operand1;</w:t>
      </w:r>
    </w:p>
    <w:p w14:paraId="7050B7BD" w14:textId="77777777" w:rsidR="00345E40" w:rsidRPr="00345E40" w:rsidRDefault="00345E40" w:rsidP="00345E40">
      <w:pPr>
        <w:pStyle w:val="Code"/>
        <w:rPr>
          <w:highlight w:val="white"/>
        </w:rPr>
      </w:pPr>
      <w:r w:rsidRPr="00345E40">
        <w:rPr>
          <w:highlight w:val="white"/>
        </w:rPr>
        <w:t xml:space="preserve">        int size = ((Operator == AssemblyOperator.mov) ||</w:t>
      </w:r>
    </w:p>
    <w:p w14:paraId="63A5CFBC" w14:textId="77777777" w:rsidR="00345E40" w:rsidRPr="00345E40" w:rsidRDefault="00345E40" w:rsidP="00345E40">
      <w:pPr>
        <w:pStyle w:val="Code"/>
        <w:rPr>
          <w:highlight w:val="white"/>
        </w:rPr>
      </w:pPr>
      <w:r w:rsidRPr="00345E40">
        <w:rPr>
          <w:highlight w:val="white"/>
        </w:rPr>
        <w:t xml:space="preserve">                    (Operator == AssemblyOperator.and))</w:t>
      </w:r>
    </w:p>
    <w:p w14:paraId="6B1F45B9" w14:textId="77777777" w:rsidR="00345E40" w:rsidRPr="00345E40" w:rsidRDefault="00345E40" w:rsidP="00345E40">
      <w:pPr>
        <w:pStyle w:val="Code"/>
        <w:rPr>
          <w:highlight w:val="white"/>
        </w:rPr>
      </w:pPr>
      <w:r w:rsidRPr="00345E40">
        <w:rPr>
          <w:highlight w:val="white"/>
        </w:rPr>
        <w:t xml:space="preserve">                   ? SizeOfRegister(register) : SizeOfValue(value);</w:t>
      </w:r>
    </w:p>
    <w:p w14:paraId="29C2AFA9"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2CD9BE23" w14:textId="77777777" w:rsidR="00345E40" w:rsidRPr="00345E40" w:rsidRDefault="00345E40" w:rsidP="00345E40">
      <w:pPr>
        <w:pStyle w:val="Code"/>
        <w:rPr>
          <w:highlight w:val="white"/>
        </w:rPr>
      </w:pPr>
      <w:r w:rsidRPr="00345E40">
        <w:rPr>
          <w:highlight w:val="white"/>
        </w:rPr>
        <w:t xml:space="preserve">        LoadByteList(byteList, byteList.Count - size, size, value);</w:t>
      </w:r>
    </w:p>
    <w:p w14:paraId="38601317" w14:textId="77777777" w:rsidR="00345E40" w:rsidRPr="00345E40" w:rsidRDefault="00345E40" w:rsidP="00345E40">
      <w:pPr>
        <w:pStyle w:val="Code"/>
        <w:rPr>
          <w:highlight w:val="white"/>
        </w:rPr>
      </w:pPr>
      <w:r w:rsidRPr="00345E40">
        <w:rPr>
          <w:highlight w:val="white"/>
        </w:rPr>
        <w:t xml:space="preserve">        return byteList;</w:t>
      </w:r>
    </w:p>
    <w:p w14:paraId="58C9330B" w14:textId="25BC3EDA" w:rsidR="00345E40" w:rsidRDefault="00345E40" w:rsidP="00345E40">
      <w:pPr>
        <w:pStyle w:val="Code"/>
        <w:rPr>
          <w:highlight w:val="white"/>
        </w:rPr>
      </w:pPr>
      <w:r w:rsidRPr="00345E40">
        <w:rPr>
          <w:highlight w:val="white"/>
        </w:rPr>
        <w:t xml:space="preserve">      }</w:t>
      </w:r>
    </w:p>
    <w:p w14:paraId="41C3F66E" w14:textId="47A49C0E" w:rsidR="004E177F" w:rsidRPr="00345E40" w:rsidRDefault="004E177F" w:rsidP="004E177F">
      <w:pPr>
        <w:rPr>
          <w:highlight w:val="white"/>
        </w:rPr>
      </w:pPr>
      <w:r>
        <w:rPr>
          <w:highlight w:val="white"/>
        </w:rPr>
        <w:t>When assigning a value in a register to an address</w:t>
      </w:r>
      <w:r w:rsidR="00F803A1">
        <w:rPr>
          <w:highlight w:val="white"/>
        </w:rPr>
        <w:t>, we load the offset into the byte list.</w:t>
      </w:r>
    </w:p>
    <w:p w14:paraId="39B81718" w14:textId="77777777" w:rsidR="00345E40" w:rsidRPr="00345E40" w:rsidRDefault="00345E40" w:rsidP="00345E40">
      <w:pPr>
        <w:pStyle w:val="Code"/>
        <w:rPr>
          <w:highlight w:val="white"/>
        </w:rPr>
      </w:pPr>
      <w:r w:rsidRPr="00345E40">
        <w:rPr>
          <w:highlight w:val="white"/>
        </w:rPr>
        <w:t xml:space="preserve">      // mov [bp + 2], ax</w:t>
      </w:r>
    </w:p>
    <w:p w14:paraId="665AD559"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45B7AB2C" w14:textId="77777777" w:rsidR="00345E40" w:rsidRPr="00345E40" w:rsidRDefault="00345E40" w:rsidP="00345E40">
      <w:pPr>
        <w:pStyle w:val="Code"/>
        <w:rPr>
          <w:highlight w:val="white"/>
        </w:rPr>
      </w:pPr>
      <w:r w:rsidRPr="00345E40">
        <w:rPr>
          <w:highlight w:val="white"/>
        </w:rPr>
        <w:t xml:space="preserve">               (operand2 is Register)) {</w:t>
      </w:r>
    </w:p>
    <w:p w14:paraId="322E89C8" w14:textId="77777777" w:rsidR="00345E40" w:rsidRPr="00345E40" w:rsidRDefault="00345E40" w:rsidP="00345E40">
      <w:pPr>
        <w:pStyle w:val="Code"/>
        <w:rPr>
          <w:highlight w:val="white"/>
        </w:rPr>
      </w:pPr>
      <w:r w:rsidRPr="00345E40">
        <w:rPr>
          <w:highlight w:val="white"/>
        </w:rPr>
        <w:t xml:space="preserve">        Register baseRegister = (Register) operand0,</w:t>
      </w:r>
    </w:p>
    <w:p w14:paraId="3E688C7B" w14:textId="77777777" w:rsidR="00345E40" w:rsidRPr="00345E40" w:rsidRDefault="00345E40" w:rsidP="00345E40">
      <w:pPr>
        <w:pStyle w:val="Code"/>
        <w:rPr>
          <w:highlight w:val="white"/>
        </w:rPr>
      </w:pPr>
      <w:r w:rsidRPr="00345E40">
        <w:rPr>
          <w:highlight w:val="white"/>
        </w:rPr>
        <w:t xml:space="preserve">                 fromRegister = (Register) operand2;</w:t>
      </w:r>
    </w:p>
    <w:p w14:paraId="4BE227D2" w14:textId="77777777" w:rsidR="00345E40" w:rsidRPr="00345E40" w:rsidRDefault="00345E40" w:rsidP="00345E40">
      <w:pPr>
        <w:pStyle w:val="Code"/>
        <w:rPr>
          <w:highlight w:val="white"/>
        </w:rPr>
      </w:pPr>
      <w:r w:rsidRPr="00345E40">
        <w:rPr>
          <w:highlight w:val="white"/>
        </w:rPr>
        <w:t xml:space="preserve">        int offset = (int) operand1;</w:t>
      </w:r>
    </w:p>
    <w:p w14:paraId="3E1E74A9" w14:textId="77777777" w:rsidR="00345E40" w:rsidRPr="00345E40" w:rsidRDefault="00345E40" w:rsidP="00345E40">
      <w:pPr>
        <w:pStyle w:val="Code"/>
        <w:rPr>
          <w:highlight w:val="white"/>
        </w:rPr>
      </w:pPr>
      <w:r w:rsidRPr="00345E40">
        <w:rPr>
          <w:highlight w:val="white"/>
        </w:rPr>
        <w:t xml:space="preserve">        int size = SizeOfValue(offset);</w:t>
      </w:r>
    </w:p>
    <w:p w14:paraId="316E5B46" w14:textId="77777777" w:rsidR="00345E40" w:rsidRPr="00345E40" w:rsidRDefault="00345E40" w:rsidP="00345E40">
      <w:pPr>
        <w:pStyle w:val="Code"/>
        <w:rPr>
          <w:highlight w:val="white"/>
        </w:rPr>
      </w:pPr>
      <w:r w:rsidRPr="00345E40">
        <w:rPr>
          <w:highlight w:val="white"/>
        </w:rPr>
        <w:t xml:space="preserve">        List&lt;byte&gt; byteList =</w:t>
      </w:r>
    </w:p>
    <w:p w14:paraId="71B06B23" w14:textId="77777777" w:rsidR="00345E40" w:rsidRPr="00345E40" w:rsidRDefault="00345E40" w:rsidP="00345E40">
      <w:pPr>
        <w:pStyle w:val="Code"/>
        <w:rPr>
          <w:highlight w:val="white"/>
        </w:rPr>
      </w:pPr>
      <w:r w:rsidRPr="00345E40">
        <w:rPr>
          <w:highlight w:val="white"/>
        </w:rPr>
        <w:t xml:space="preserve">          LookupByteArray(Operator, baseRegister, size, fromRegister);</w:t>
      </w:r>
    </w:p>
    <w:p w14:paraId="180B0E56"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7B31AD04" w14:textId="77777777" w:rsidR="00345E40" w:rsidRPr="00345E40" w:rsidRDefault="00345E40" w:rsidP="00345E40">
      <w:pPr>
        <w:pStyle w:val="Code"/>
        <w:rPr>
          <w:highlight w:val="white"/>
        </w:rPr>
      </w:pPr>
      <w:r w:rsidRPr="00345E40">
        <w:rPr>
          <w:highlight w:val="white"/>
        </w:rPr>
        <w:lastRenderedPageBreak/>
        <w:t xml:space="preserve">        return byteList; </w:t>
      </w:r>
    </w:p>
    <w:p w14:paraId="3BC76000" w14:textId="77777777" w:rsidR="00345E40" w:rsidRPr="00345E40" w:rsidRDefault="00345E40" w:rsidP="00345E40">
      <w:pPr>
        <w:pStyle w:val="Code"/>
        <w:rPr>
          <w:highlight w:val="white"/>
        </w:rPr>
      </w:pPr>
      <w:r w:rsidRPr="00345E40">
        <w:rPr>
          <w:highlight w:val="white"/>
        </w:rPr>
        <w:t xml:space="preserve">      }</w:t>
      </w:r>
    </w:p>
    <w:p w14:paraId="50685021" w14:textId="3C3D81AE" w:rsidR="00F803A1" w:rsidRPr="00345E40" w:rsidRDefault="00F803A1" w:rsidP="00F803A1">
      <w:pPr>
        <w:rPr>
          <w:highlight w:val="white"/>
        </w:rPr>
      </w:pPr>
      <w:r>
        <w:rPr>
          <w:highlight w:val="white"/>
        </w:rPr>
        <w:t xml:space="preserve">When assigning a value in a </w:t>
      </w:r>
      <w:r w:rsidR="00053BBD">
        <w:rPr>
          <w:highlight w:val="white"/>
        </w:rPr>
        <w:t xml:space="preserve">static variable </w:t>
      </w:r>
      <w:r>
        <w:rPr>
          <w:highlight w:val="white"/>
        </w:rPr>
        <w:t xml:space="preserve">to an address, we </w:t>
      </w:r>
      <w:r w:rsidR="00053BBD">
        <w:rPr>
          <w:highlight w:val="white"/>
        </w:rPr>
        <w:t xml:space="preserve">also </w:t>
      </w:r>
      <w:r>
        <w:rPr>
          <w:highlight w:val="white"/>
        </w:rPr>
        <w:t>load the offset into the byte list.</w:t>
      </w:r>
      <w:r w:rsidR="00053BBD">
        <w:rPr>
          <w:highlight w:val="white"/>
        </w:rPr>
        <w:t xml:space="preserve"> However, we also need to</w:t>
      </w:r>
      <w:r w:rsidR="003466E5">
        <w:rPr>
          <w:highlight w:val="white"/>
        </w:rPr>
        <w:t xml:space="preserve"> load the zero value to the byte list, to mark the variable. The address of the variable itself will be added by the linker later on.</w:t>
      </w:r>
    </w:p>
    <w:p w14:paraId="6ABAA90E" w14:textId="77777777" w:rsidR="00345E40" w:rsidRPr="00345E40" w:rsidRDefault="00345E40" w:rsidP="00345E40">
      <w:pPr>
        <w:pStyle w:val="Code"/>
        <w:rPr>
          <w:highlight w:val="white"/>
        </w:rPr>
      </w:pPr>
      <w:r w:rsidRPr="00345E40">
        <w:rPr>
          <w:highlight w:val="white"/>
        </w:rPr>
        <w:t xml:space="preserve">      // mov [bp + 2], global</w:t>
      </w:r>
    </w:p>
    <w:p w14:paraId="15F45BC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A708A2C" w14:textId="77777777" w:rsidR="00345E40" w:rsidRPr="00345E40" w:rsidRDefault="00345E40" w:rsidP="00345E40">
      <w:pPr>
        <w:pStyle w:val="Code"/>
        <w:rPr>
          <w:highlight w:val="white"/>
        </w:rPr>
      </w:pPr>
      <w:r w:rsidRPr="00345E40">
        <w:rPr>
          <w:highlight w:val="white"/>
        </w:rPr>
        <w:t xml:space="preserve">               (operand2 is string)) {</w:t>
      </w:r>
    </w:p>
    <w:p w14:paraId="2A71A762" w14:textId="77777777" w:rsidR="00345E40" w:rsidRPr="00345E40" w:rsidRDefault="00345E40" w:rsidP="00345E40">
      <w:pPr>
        <w:pStyle w:val="Code"/>
        <w:rPr>
          <w:highlight w:val="white"/>
        </w:rPr>
      </w:pPr>
      <w:r w:rsidRPr="00345E40">
        <w:rPr>
          <w:highlight w:val="white"/>
        </w:rPr>
        <w:t xml:space="preserve">        Register baseRegister = (Register) operand0;</w:t>
      </w:r>
    </w:p>
    <w:p w14:paraId="652F1591" w14:textId="77777777" w:rsidR="00345E40" w:rsidRPr="00345E40" w:rsidRDefault="00345E40" w:rsidP="00345E40">
      <w:pPr>
        <w:pStyle w:val="Code"/>
        <w:rPr>
          <w:highlight w:val="white"/>
        </w:rPr>
      </w:pPr>
      <w:r w:rsidRPr="00345E40">
        <w:rPr>
          <w:highlight w:val="white"/>
        </w:rPr>
        <w:t xml:space="preserve">        int offset = (int) operand1;</w:t>
      </w:r>
    </w:p>
    <w:p w14:paraId="5A5B5A01" w14:textId="77777777" w:rsidR="00345E40" w:rsidRPr="00345E40" w:rsidRDefault="00345E40" w:rsidP="00345E40">
      <w:pPr>
        <w:pStyle w:val="Code"/>
        <w:rPr>
          <w:highlight w:val="white"/>
        </w:rPr>
      </w:pPr>
      <w:r w:rsidRPr="00345E40">
        <w:rPr>
          <w:highlight w:val="white"/>
        </w:rPr>
        <w:t xml:space="preserve">        int offsetSize = SizeOfValue(offset);</w:t>
      </w:r>
    </w:p>
    <w:p w14:paraId="7D98BBA4" w14:textId="77777777" w:rsidR="00345E40" w:rsidRPr="00345E40" w:rsidRDefault="00345E40" w:rsidP="00345E40">
      <w:pPr>
        <w:pStyle w:val="Code"/>
        <w:rPr>
          <w:highlight w:val="white"/>
        </w:rPr>
      </w:pPr>
      <w:r w:rsidRPr="00345E40">
        <w:rPr>
          <w:highlight w:val="white"/>
        </w:rPr>
        <w:t xml:space="preserve">        List&lt;byte&gt; byteList =</w:t>
      </w:r>
    </w:p>
    <w:p w14:paraId="67637644" w14:textId="77777777" w:rsidR="00345E40" w:rsidRPr="00345E40" w:rsidRDefault="00345E40" w:rsidP="00345E40">
      <w:pPr>
        <w:pStyle w:val="Code"/>
        <w:rPr>
          <w:highlight w:val="white"/>
        </w:rPr>
      </w:pPr>
      <w:r w:rsidRPr="00345E40">
        <w:rPr>
          <w:highlight w:val="white"/>
        </w:rPr>
        <w:t xml:space="preserve">          LookupByteArray(Operator, baseRegister, offsetSize,</w:t>
      </w:r>
    </w:p>
    <w:p w14:paraId="6DBCF9EC" w14:textId="77777777" w:rsidR="00345E40" w:rsidRPr="00345E40" w:rsidRDefault="00345E40" w:rsidP="00345E40">
      <w:pPr>
        <w:pStyle w:val="Code"/>
        <w:rPr>
          <w:highlight w:val="white"/>
        </w:rPr>
      </w:pPr>
      <w:r w:rsidRPr="00345E40">
        <w:rPr>
          <w:highlight w:val="white"/>
        </w:rPr>
        <w:t xml:space="preserve">                          TypeSize.PointerSize);</w:t>
      </w:r>
    </w:p>
    <w:p w14:paraId="05CCD02B" w14:textId="77777777" w:rsidR="00345E40" w:rsidRPr="00345E40" w:rsidRDefault="00345E40" w:rsidP="00345E40">
      <w:pPr>
        <w:pStyle w:val="Code"/>
        <w:rPr>
          <w:highlight w:val="white"/>
        </w:rPr>
      </w:pPr>
      <w:r w:rsidRPr="00345E40">
        <w:rPr>
          <w:highlight w:val="white"/>
        </w:rPr>
        <w:t xml:space="preserve">        LoadByteList(byteList, byteList.Count -</w:t>
      </w:r>
    </w:p>
    <w:p w14:paraId="1D5AB7CC" w14:textId="77777777" w:rsidR="00345E40" w:rsidRPr="00345E40" w:rsidRDefault="00345E40" w:rsidP="00345E40">
      <w:pPr>
        <w:pStyle w:val="Code"/>
        <w:rPr>
          <w:highlight w:val="white"/>
        </w:rPr>
      </w:pPr>
      <w:r w:rsidRPr="00345E40">
        <w:rPr>
          <w:highlight w:val="white"/>
        </w:rPr>
        <w:t xml:space="preserve">                    (offsetSize + TypeSize.PointerSize), offsetSize, offset);</w:t>
      </w:r>
    </w:p>
    <w:p w14:paraId="3C49CD1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764E1690" w14:textId="77777777" w:rsidR="00345E40" w:rsidRPr="00345E40" w:rsidRDefault="00345E40" w:rsidP="00345E40">
      <w:pPr>
        <w:pStyle w:val="Code"/>
        <w:rPr>
          <w:highlight w:val="white"/>
        </w:rPr>
      </w:pPr>
      <w:r w:rsidRPr="00345E40">
        <w:rPr>
          <w:highlight w:val="white"/>
        </w:rPr>
        <w:t xml:space="preserve">                     TypeSize.PointerSize, 0);</w:t>
      </w:r>
    </w:p>
    <w:p w14:paraId="2CC49464" w14:textId="77777777" w:rsidR="00345E40" w:rsidRPr="00345E40" w:rsidRDefault="00345E40" w:rsidP="00345E40">
      <w:pPr>
        <w:pStyle w:val="Code"/>
        <w:rPr>
          <w:highlight w:val="white"/>
        </w:rPr>
      </w:pPr>
      <w:r w:rsidRPr="00345E40">
        <w:rPr>
          <w:highlight w:val="white"/>
        </w:rPr>
        <w:t xml:space="preserve">        return byteList; </w:t>
      </w:r>
    </w:p>
    <w:p w14:paraId="0C7D8065" w14:textId="604E05B1" w:rsidR="00345E40" w:rsidRDefault="00345E40" w:rsidP="00345E40">
      <w:pPr>
        <w:pStyle w:val="Code"/>
        <w:rPr>
          <w:highlight w:val="white"/>
        </w:rPr>
      </w:pPr>
      <w:r w:rsidRPr="00345E40">
        <w:rPr>
          <w:highlight w:val="white"/>
        </w:rPr>
        <w:t xml:space="preserve">      }</w:t>
      </w:r>
    </w:p>
    <w:p w14:paraId="2C3D32DD" w14:textId="2D3EBD3D" w:rsidR="003C6473" w:rsidRPr="00345E40" w:rsidRDefault="003C6473" w:rsidP="003C6473">
      <w:pPr>
        <w:rPr>
          <w:highlight w:val="white"/>
        </w:rPr>
      </w:pPr>
      <w:r>
        <w:rPr>
          <w:highlight w:val="white"/>
        </w:rPr>
        <w:t>When assigning an integral value to an address, we need to determine the size of both the offset and the value, and then load them both into the byte list.</w:t>
      </w:r>
    </w:p>
    <w:p w14:paraId="45B361C8" w14:textId="77777777" w:rsidR="00345E40" w:rsidRPr="00345E40" w:rsidRDefault="00345E40" w:rsidP="00345E40">
      <w:pPr>
        <w:pStyle w:val="Code"/>
        <w:rPr>
          <w:highlight w:val="white"/>
        </w:rPr>
      </w:pPr>
      <w:r w:rsidRPr="00345E40">
        <w:rPr>
          <w:highlight w:val="white"/>
        </w:rPr>
        <w:t xml:space="preserve">      // mov [bp + 2], 123</w:t>
      </w:r>
    </w:p>
    <w:p w14:paraId="0DBB0D4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BF810B0" w14:textId="77777777" w:rsidR="00345E40" w:rsidRPr="00345E40" w:rsidRDefault="00345E40" w:rsidP="00345E40">
      <w:pPr>
        <w:pStyle w:val="Code"/>
        <w:rPr>
          <w:highlight w:val="white"/>
        </w:rPr>
      </w:pPr>
      <w:r w:rsidRPr="00345E40">
        <w:rPr>
          <w:highlight w:val="white"/>
        </w:rPr>
        <w:t xml:space="preserve">               (operand2 is BigInteger)) {</w:t>
      </w:r>
    </w:p>
    <w:p w14:paraId="56A511DE" w14:textId="77777777" w:rsidR="00345E40" w:rsidRPr="00345E40" w:rsidRDefault="00345E40" w:rsidP="00345E40">
      <w:pPr>
        <w:pStyle w:val="Code"/>
        <w:rPr>
          <w:highlight w:val="white"/>
        </w:rPr>
      </w:pPr>
      <w:r w:rsidRPr="00345E40">
        <w:rPr>
          <w:highlight w:val="white"/>
        </w:rPr>
        <w:t xml:space="preserve">        Register baseRegister = (Register) operand0;</w:t>
      </w:r>
    </w:p>
    <w:p w14:paraId="15AB5B00" w14:textId="77777777" w:rsidR="00345E40" w:rsidRPr="00345E40" w:rsidRDefault="00345E40" w:rsidP="00345E40">
      <w:pPr>
        <w:pStyle w:val="Code"/>
        <w:rPr>
          <w:highlight w:val="white"/>
        </w:rPr>
      </w:pPr>
      <w:r w:rsidRPr="00345E40">
        <w:rPr>
          <w:highlight w:val="white"/>
        </w:rPr>
        <w:t xml:space="preserve">        int offset = (int) operand1;</w:t>
      </w:r>
    </w:p>
    <w:p w14:paraId="69CED14F" w14:textId="77777777" w:rsidR="00345E40" w:rsidRPr="00345E40" w:rsidRDefault="00345E40" w:rsidP="00345E40">
      <w:pPr>
        <w:pStyle w:val="Code"/>
        <w:rPr>
          <w:highlight w:val="white"/>
        </w:rPr>
      </w:pPr>
      <w:r w:rsidRPr="00345E40">
        <w:rPr>
          <w:highlight w:val="white"/>
        </w:rPr>
        <w:t xml:space="preserve">        BigInteger value = (BigInteger) operand2;</w:t>
      </w:r>
    </w:p>
    <w:p w14:paraId="3E40BA63" w14:textId="77777777" w:rsidR="00345E40" w:rsidRPr="00345E40" w:rsidRDefault="00345E40" w:rsidP="00345E40">
      <w:pPr>
        <w:pStyle w:val="Code"/>
        <w:rPr>
          <w:highlight w:val="white"/>
        </w:rPr>
      </w:pPr>
      <w:r w:rsidRPr="00345E40">
        <w:rPr>
          <w:highlight w:val="white"/>
        </w:rPr>
        <w:t xml:space="preserve">        int offsetSize = SizeOfValue(offset),</w:t>
      </w:r>
    </w:p>
    <w:p w14:paraId="543B3703" w14:textId="77777777" w:rsidR="00345E40" w:rsidRPr="00345E40" w:rsidRDefault="00345E40" w:rsidP="00345E40">
      <w:pPr>
        <w:pStyle w:val="Code"/>
        <w:rPr>
          <w:highlight w:val="white"/>
        </w:rPr>
      </w:pPr>
      <w:r w:rsidRPr="00345E40">
        <w:rPr>
          <w:highlight w:val="white"/>
        </w:rPr>
        <w:t xml:space="preserve">            valueSize = SizeOfValue(value, Operator);</w:t>
      </w:r>
    </w:p>
    <w:p w14:paraId="7EBA6021" w14:textId="77777777" w:rsidR="00345E40" w:rsidRPr="00345E40" w:rsidRDefault="00345E40" w:rsidP="00345E40">
      <w:pPr>
        <w:pStyle w:val="Code"/>
        <w:rPr>
          <w:highlight w:val="white"/>
        </w:rPr>
      </w:pPr>
      <w:r w:rsidRPr="00345E40">
        <w:rPr>
          <w:highlight w:val="white"/>
        </w:rPr>
        <w:t xml:space="preserve">        List&lt;byte&gt; byteList =</w:t>
      </w:r>
    </w:p>
    <w:p w14:paraId="4F06BD5C" w14:textId="77777777" w:rsidR="00345E40" w:rsidRPr="00345E40" w:rsidRDefault="00345E40" w:rsidP="00345E40">
      <w:pPr>
        <w:pStyle w:val="Code"/>
        <w:rPr>
          <w:highlight w:val="white"/>
        </w:rPr>
      </w:pPr>
      <w:r w:rsidRPr="00345E40">
        <w:rPr>
          <w:highlight w:val="white"/>
        </w:rPr>
        <w:t xml:space="preserve">          LookupByteArray(Operator, baseRegister, offsetSize, valueSize);</w:t>
      </w:r>
    </w:p>
    <w:p w14:paraId="509B5780" w14:textId="77777777" w:rsidR="00345E40" w:rsidRPr="00345E40" w:rsidRDefault="00345E40" w:rsidP="00345E40">
      <w:pPr>
        <w:pStyle w:val="Code"/>
        <w:rPr>
          <w:highlight w:val="white"/>
        </w:rPr>
      </w:pPr>
      <w:r w:rsidRPr="00345E40">
        <w:rPr>
          <w:highlight w:val="white"/>
        </w:rPr>
        <w:t xml:space="preserve">        LoadByteList(byteList, byteList.Count - (offsetSize + valueSize),</w:t>
      </w:r>
    </w:p>
    <w:p w14:paraId="7278A49C" w14:textId="77777777" w:rsidR="00345E40" w:rsidRPr="00345E40" w:rsidRDefault="00345E40" w:rsidP="00345E40">
      <w:pPr>
        <w:pStyle w:val="Code"/>
        <w:rPr>
          <w:highlight w:val="white"/>
        </w:rPr>
      </w:pPr>
      <w:r w:rsidRPr="00345E40">
        <w:rPr>
          <w:highlight w:val="white"/>
        </w:rPr>
        <w:t xml:space="preserve">                     offsetSize, offset);</w:t>
      </w:r>
    </w:p>
    <w:p w14:paraId="194FF015" w14:textId="77777777" w:rsidR="00345E40" w:rsidRPr="00345E40" w:rsidRDefault="00345E40" w:rsidP="00345E40">
      <w:pPr>
        <w:pStyle w:val="Code"/>
        <w:rPr>
          <w:highlight w:val="white"/>
        </w:rPr>
      </w:pPr>
      <w:r w:rsidRPr="00345E40">
        <w:rPr>
          <w:highlight w:val="white"/>
        </w:rPr>
        <w:t xml:space="preserve">        LoadByteList(byteList, byteList.Count - valueSize,</w:t>
      </w:r>
    </w:p>
    <w:p w14:paraId="2ABA0F66" w14:textId="77777777" w:rsidR="00345E40" w:rsidRPr="00345E40" w:rsidRDefault="00345E40" w:rsidP="00345E40">
      <w:pPr>
        <w:pStyle w:val="Code"/>
        <w:rPr>
          <w:highlight w:val="white"/>
        </w:rPr>
      </w:pPr>
      <w:r w:rsidRPr="00345E40">
        <w:rPr>
          <w:highlight w:val="white"/>
        </w:rPr>
        <w:t xml:space="preserve">                     valueSize, value);</w:t>
      </w:r>
    </w:p>
    <w:p w14:paraId="3EED979E" w14:textId="77777777" w:rsidR="00345E40" w:rsidRPr="00345E40" w:rsidRDefault="00345E40" w:rsidP="00345E40">
      <w:pPr>
        <w:pStyle w:val="Code"/>
        <w:rPr>
          <w:highlight w:val="white"/>
        </w:rPr>
      </w:pPr>
      <w:r w:rsidRPr="00345E40">
        <w:rPr>
          <w:highlight w:val="white"/>
        </w:rPr>
        <w:t xml:space="preserve">        return byteList;</w:t>
      </w:r>
    </w:p>
    <w:p w14:paraId="3BDE60E4" w14:textId="6E8D9F6D" w:rsidR="00345E40" w:rsidRDefault="00345E40" w:rsidP="00345E40">
      <w:pPr>
        <w:pStyle w:val="Code"/>
        <w:rPr>
          <w:highlight w:val="white"/>
        </w:rPr>
      </w:pPr>
      <w:r w:rsidRPr="00345E40">
        <w:rPr>
          <w:highlight w:val="white"/>
        </w:rPr>
        <w:t xml:space="preserve">      }</w:t>
      </w:r>
    </w:p>
    <w:p w14:paraId="0F98078A" w14:textId="754AAB52" w:rsidR="003C6473" w:rsidRPr="00345E40" w:rsidRDefault="003C6473" w:rsidP="003C6473">
      <w:pPr>
        <w:rPr>
          <w:highlight w:val="white"/>
        </w:rPr>
      </w:pPr>
      <w:r>
        <w:rPr>
          <w:highlight w:val="white"/>
        </w:rPr>
        <w:t xml:space="preserve">When assigning </w:t>
      </w:r>
      <w:r w:rsidR="00940F62">
        <w:rPr>
          <w:highlight w:val="white"/>
        </w:rPr>
        <w:t xml:space="preserve">the value of a register </w:t>
      </w:r>
      <w:r>
        <w:rPr>
          <w:highlight w:val="white"/>
        </w:rPr>
        <w:t>to an address, we</w:t>
      </w:r>
      <w:r w:rsidR="00940F62">
        <w:rPr>
          <w:highlight w:val="white"/>
        </w:rPr>
        <w:t xml:space="preserve"> only</w:t>
      </w:r>
      <w:r>
        <w:rPr>
          <w:highlight w:val="white"/>
        </w:rPr>
        <w:t xml:space="preserve"> need to determine the size of the offset</w:t>
      </w:r>
      <w:r w:rsidR="00940F62">
        <w:rPr>
          <w:highlight w:val="white"/>
        </w:rPr>
        <w:t>.</w:t>
      </w:r>
    </w:p>
    <w:p w14:paraId="5D37D229" w14:textId="77777777" w:rsidR="00345E40" w:rsidRPr="00345E40" w:rsidRDefault="00345E40" w:rsidP="00345E40">
      <w:pPr>
        <w:pStyle w:val="Code"/>
        <w:rPr>
          <w:highlight w:val="white"/>
        </w:rPr>
      </w:pPr>
      <w:r w:rsidRPr="00345E40">
        <w:rPr>
          <w:highlight w:val="white"/>
        </w:rPr>
        <w:t xml:space="preserve">      // mov [global + 4], ax</w:t>
      </w:r>
    </w:p>
    <w:p w14:paraId="0D50BAD6" w14:textId="77777777" w:rsidR="004A2D5C" w:rsidRDefault="00345E40" w:rsidP="00345E40">
      <w:pPr>
        <w:pStyle w:val="Code"/>
        <w:rPr>
          <w:highlight w:val="white"/>
        </w:rPr>
      </w:pPr>
      <w:r w:rsidRPr="00345E40">
        <w:rPr>
          <w:highlight w:val="white"/>
        </w:rPr>
        <w:t xml:space="preserve">      else if ((operand0 is string) &amp;&amp;</w:t>
      </w:r>
      <w:r w:rsidR="004A2D5C">
        <w:rPr>
          <w:highlight w:val="white"/>
        </w:rPr>
        <w:t xml:space="preserve"> </w:t>
      </w:r>
      <w:r w:rsidRPr="00345E40">
        <w:rPr>
          <w:highlight w:val="white"/>
        </w:rPr>
        <w:t>(operand1 is int) &amp;&amp;</w:t>
      </w:r>
    </w:p>
    <w:p w14:paraId="572E2B24" w14:textId="550B7F6F" w:rsidR="00345E40" w:rsidRPr="00345E40" w:rsidRDefault="004A2D5C" w:rsidP="00345E40">
      <w:pPr>
        <w:pStyle w:val="Code"/>
        <w:rPr>
          <w:highlight w:val="white"/>
        </w:rPr>
      </w:pPr>
      <w:r>
        <w:rPr>
          <w:highlight w:val="white"/>
        </w:rPr>
        <w:t xml:space="preserve">              </w:t>
      </w:r>
      <w:r w:rsidR="00345E40" w:rsidRPr="00345E40">
        <w:rPr>
          <w:highlight w:val="white"/>
        </w:rPr>
        <w:t xml:space="preserve"> (operand2 is Register)) {</w:t>
      </w:r>
    </w:p>
    <w:p w14:paraId="2139E8DC" w14:textId="77777777" w:rsidR="00345E40" w:rsidRPr="00345E40" w:rsidRDefault="00345E40" w:rsidP="00345E40">
      <w:pPr>
        <w:pStyle w:val="Code"/>
        <w:rPr>
          <w:highlight w:val="white"/>
        </w:rPr>
      </w:pPr>
      <w:r w:rsidRPr="00345E40">
        <w:rPr>
          <w:highlight w:val="white"/>
        </w:rPr>
        <w:t xml:space="preserve">        int offset = (int) operand1;</w:t>
      </w:r>
    </w:p>
    <w:p w14:paraId="45A6FF29" w14:textId="77777777" w:rsidR="00345E40" w:rsidRPr="00345E40" w:rsidRDefault="00345E40" w:rsidP="00345E40">
      <w:pPr>
        <w:pStyle w:val="Code"/>
        <w:rPr>
          <w:highlight w:val="white"/>
        </w:rPr>
      </w:pPr>
      <w:r w:rsidRPr="00345E40">
        <w:rPr>
          <w:highlight w:val="white"/>
        </w:rPr>
        <w:t xml:space="preserve">        Register fromRegister = (Register)operand2;</w:t>
      </w:r>
    </w:p>
    <w:p w14:paraId="3297AD6C" w14:textId="77777777" w:rsidR="00345E40" w:rsidRPr="00345E40" w:rsidRDefault="00345E40" w:rsidP="00345E40">
      <w:pPr>
        <w:pStyle w:val="Code"/>
        <w:rPr>
          <w:highlight w:val="white"/>
        </w:rPr>
      </w:pPr>
      <w:r w:rsidRPr="00345E40">
        <w:rPr>
          <w:highlight w:val="white"/>
        </w:rPr>
        <w:t xml:space="preserve">        List&lt;byte&gt; byteList =</w:t>
      </w:r>
    </w:p>
    <w:p w14:paraId="7FE4E6CA" w14:textId="77777777" w:rsidR="00345E40" w:rsidRPr="00345E40" w:rsidRDefault="00345E40" w:rsidP="00345E40">
      <w:pPr>
        <w:pStyle w:val="Code"/>
        <w:rPr>
          <w:highlight w:val="white"/>
        </w:rPr>
      </w:pPr>
      <w:r w:rsidRPr="00345E40">
        <w:rPr>
          <w:highlight w:val="white"/>
        </w:rPr>
        <w:t xml:space="preserve">          LookupByteArray(Operator, null, TypeSize.PointerSize, fromRegister);</w:t>
      </w:r>
    </w:p>
    <w:p w14:paraId="0B76DC6E"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69F323FA" w14:textId="77777777" w:rsidR="00345E40" w:rsidRPr="00345E40" w:rsidRDefault="00345E40" w:rsidP="00345E40">
      <w:pPr>
        <w:pStyle w:val="Code"/>
        <w:rPr>
          <w:highlight w:val="white"/>
        </w:rPr>
      </w:pPr>
      <w:r w:rsidRPr="00345E40">
        <w:rPr>
          <w:highlight w:val="white"/>
        </w:rPr>
        <w:t xml:space="preserve">                     TypeSize.PointerSize, offset);</w:t>
      </w:r>
    </w:p>
    <w:p w14:paraId="2FB81A9E" w14:textId="77777777" w:rsidR="00345E40" w:rsidRPr="00345E40" w:rsidRDefault="00345E40" w:rsidP="00345E40">
      <w:pPr>
        <w:pStyle w:val="Code"/>
        <w:rPr>
          <w:highlight w:val="white"/>
        </w:rPr>
      </w:pPr>
      <w:r w:rsidRPr="00345E40">
        <w:rPr>
          <w:highlight w:val="white"/>
        </w:rPr>
        <w:t xml:space="preserve">        return byteList; </w:t>
      </w:r>
    </w:p>
    <w:p w14:paraId="44E1EF59" w14:textId="77777777" w:rsidR="00345E40" w:rsidRPr="00345E40" w:rsidRDefault="00345E40" w:rsidP="00345E40">
      <w:pPr>
        <w:pStyle w:val="Code"/>
        <w:rPr>
          <w:highlight w:val="white"/>
        </w:rPr>
      </w:pPr>
      <w:r w:rsidRPr="00345E40">
        <w:rPr>
          <w:highlight w:val="white"/>
        </w:rPr>
        <w:t xml:space="preserve">      }</w:t>
      </w:r>
    </w:p>
    <w:p w14:paraId="5A0C73D6" w14:textId="77777777" w:rsidR="00EF500A" w:rsidRPr="00345E40" w:rsidRDefault="00EF500A" w:rsidP="00EF500A">
      <w:pPr>
        <w:rPr>
          <w:highlight w:val="white"/>
        </w:rPr>
      </w:pPr>
      <w:r>
        <w:rPr>
          <w:highlight w:val="white"/>
        </w:rPr>
        <w:t>When assigning the value of a register to an address, we only need to determine the size of the offset.</w:t>
      </w:r>
    </w:p>
    <w:p w14:paraId="2AA7FBE8" w14:textId="77777777" w:rsidR="00345E40" w:rsidRPr="00345E40" w:rsidRDefault="00345E40" w:rsidP="00345E40">
      <w:pPr>
        <w:pStyle w:val="Code"/>
        <w:rPr>
          <w:highlight w:val="white"/>
        </w:rPr>
      </w:pPr>
      <w:r w:rsidRPr="00345E40">
        <w:rPr>
          <w:highlight w:val="white"/>
        </w:rPr>
        <w:lastRenderedPageBreak/>
        <w:t xml:space="preserve">      // mov [global + 4], global</w:t>
      </w:r>
    </w:p>
    <w:p w14:paraId="79D934DF" w14:textId="77777777" w:rsidR="004A2D5C" w:rsidRDefault="00345E40" w:rsidP="00345E40">
      <w:pPr>
        <w:pStyle w:val="Code"/>
        <w:rPr>
          <w:highlight w:val="white"/>
        </w:rPr>
      </w:pPr>
      <w:r w:rsidRPr="00345E40">
        <w:rPr>
          <w:highlight w:val="white"/>
        </w:rPr>
        <w:t xml:space="preserve">      else if ((operand0 is string) </w:t>
      </w:r>
      <w:r w:rsidR="004A2D5C">
        <w:rPr>
          <w:highlight w:val="white"/>
        </w:rPr>
        <w:t xml:space="preserve">&amp;&amp; </w:t>
      </w:r>
      <w:r w:rsidRPr="00345E40">
        <w:rPr>
          <w:highlight w:val="white"/>
        </w:rPr>
        <w:t>(operand1 is int) &amp;&amp;</w:t>
      </w:r>
    </w:p>
    <w:p w14:paraId="4F3C6707" w14:textId="1E70EBBC" w:rsidR="00345E40" w:rsidRPr="00345E40" w:rsidRDefault="004A2D5C" w:rsidP="00345E40">
      <w:pPr>
        <w:pStyle w:val="Code"/>
        <w:rPr>
          <w:highlight w:val="white"/>
        </w:rPr>
      </w:pPr>
      <w:r>
        <w:rPr>
          <w:highlight w:val="white"/>
        </w:rPr>
        <w:t xml:space="preserve">              </w:t>
      </w:r>
      <w:r w:rsidR="003C4548">
        <w:rPr>
          <w:highlight w:val="white"/>
        </w:rPr>
        <w:t xml:space="preserve"> </w:t>
      </w:r>
      <w:r w:rsidR="00345E40" w:rsidRPr="00345E40">
        <w:rPr>
          <w:highlight w:val="white"/>
        </w:rPr>
        <w:t>(operand</w:t>
      </w:r>
      <w:r w:rsidR="00F523DD">
        <w:rPr>
          <w:highlight w:val="white"/>
        </w:rPr>
        <w:t>2</w:t>
      </w:r>
      <w:r w:rsidR="00345E40" w:rsidRPr="00345E40">
        <w:rPr>
          <w:highlight w:val="white"/>
        </w:rPr>
        <w:t xml:space="preserve"> is string)</w:t>
      </w:r>
      <w:r w:rsidR="003C4548">
        <w:rPr>
          <w:highlight w:val="white"/>
        </w:rPr>
        <w:t>) {</w:t>
      </w:r>
    </w:p>
    <w:p w14:paraId="5B4947CA" w14:textId="76EF8902" w:rsidR="00345E40" w:rsidRPr="00345E40" w:rsidRDefault="00345E40" w:rsidP="00345E40">
      <w:pPr>
        <w:pStyle w:val="Code"/>
        <w:rPr>
          <w:highlight w:val="white"/>
        </w:rPr>
      </w:pPr>
      <w:r w:rsidRPr="00345E40">
        <w:rPr>
          <w:highlight w:val="white"/>
        </w:rPr>
        <w:t xml:space="preserve">        int offset = (int) operand</w:t>
      </w:r>
      <w:r w:rsidR="00ED1B30">
        <w:rPr>
          <w:highlight w:val="white"/>
        </w:rPr>
        <w:t>1</w:t>
      </w:r>
      <w:r w:rsidRPr="00345E40">
        <w:rPr>
          <w:highlight w:val="white"/>
        </w:rPr>
        <w:t>;</w:t>
      </w:r>
    </w:p>
    <w:p w14:paraId="2553FED4" w14:textId="77777777" w:rsidR="00345E40" w:rsidRPr="00345E40" w:rsidRDefault="00345E40" w:rsidP="00345E40">
      <w:pPr>
        <w:pStyle w:val="Code"/>
        <w:rPr>
          <w:highlight w:val="white"/>
        </w:rPr>
      </w:pPr>
      <w:r w:rsidRPr="00345E40">
        <w:rPr>
          <w:highlight w:val="white"/>
        </w:rPr>
        <w:t xml:space="preserve">        int size = SizeOfValue(offset);</w:t>
      </w:r>
    </w:p>
    <w:p w14:paraId="2263DAD1" w14:textId="77777777" w:rsidR="00345E40" w:rsidRPr="00345E40" w:rsidRDefault="00345E40" w:rsidP="00345E40">
      <w:pPr>
        <w:pStyle w:val="Code"/>
        <w:rPr>
          <w:highlight w:val="white"/>
        </w:rPr>
      </w:pPr>
      <w:r w:rsidRPr="00345E40">
        <w:rPr>
          <w:highlight w:val="white"/>
        </w:rPr>
        <w:t xml:space="preserve">        List&lt;byte&gt; byteList = LookupByteArray(Operator, null, null, size);</w:t>
      </w:r>
    </w:p>
    <w:p w14:paraId="6BCE488F"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63C27E79" w14:textId="77777777" w:rsidR="00345E40" w:rsidRPr="00345E40" w:rsidRDefault="00345E40" w:rsidP="00345E40">
      <w:pPr>
        <w:pStyle w:val="Code"/>
        <w:rPr>
          <w:highlight w:val="white"/>
        </w:rPr>
      </w:pPr>
      <w:r w:rsidRPr="00345E40">
        <w:rPr>
          <w:highlight w:val="white"/>
        </w:rPr>
        <w:t xml:space="preserve">        return byteList; </w:t>
      </w:r>
    </w:p>
    <w:p w14:paraId="377AD0C8" w14:textId="0CA02928" w:rsidR="00345E40" w:rsidRDefault="00345E40" w:rsidP="00345E40">
      <w:pPr>
        <w:pStyle w:val="Code"/>
        <w:rPr>
          <w:highlight w:val="white"/>
        </w:rPr>
      </w:pPr>
      <w:r w:rsidRPr="00345E40">
        <w:rPr>
          <w:highlight w:val="white"/>
        </w:rPr>
        <w:t xml:space="preserve">      }</w:t>
      </w:r>
    </w:p>
    <w:p w14:paraId="7757AD8F" w14:textId="77777777" w:rsidR="002E78AD" w:rsidRPr="00345E40" w:rsidRDefault="002E78AD" w:rsidP="00345E40">
      <w:pPr>
        <w:pStyle w:val="Code"/>
        <w:rPr>
          <w:highlight w:val="white"/>
        </w:rPr>
      </w:pPr>
    </w:p>
    <w:p w14:paraId="0DBFD659" w14:textId="77777777" w:rsidR="0042325F" w:rsidRPr="00F77599" w:rsidRDefault="0042325F" w:rsidP="00F77599">
      <w:pPr>
        <w:pStyle w:val="Code"/>
        <w:rPr>
          <w:highlight w:val="white"/>
        </w:rPr>
      </w:pPr>
      <w:r w:rsidRPr="00F77599">
        <w:rPr>
          <w:highlight w:val="white"/>
        </w:rPr>
        <w:t xml:space="preserve">      // mov [global + 4], 123</w:t>
      </w:r>
    </w:p>
    <w:p w14:paraId="138EBEF8" w14:textId="77777777" w:rsidR="0042325F" w:rsidRPr="00F77599" w:rsidRDefault="0042325F" w:rsidP="00F77599">
      <w:pPr>
        <w:pStyle w:val="Code"/>
        <w:rPr>
          <w:highlight w:val="white"/>
        </w:rPr>
      </w:pPr>
      <w:r w:rsidRPr="00F77599">
        <w:rPr>
          <w:highlight w:val="white"/>
        </w:rPr>
        <w:t xml:space="preserve">      else if ((operand0 is string) &amp;&amp; (operand1 is int) &amp;&amp;</w:t>
      </w:r>
    </w:p>
    <w:p w14:paraId="6640F121" w14:textId="77777777" w:rsidR="0042325F" w:rsidRPr="00F77599" w:rsidRDefault="0042325F" w:rsidP="00F77599">
      <w:pPr>
        <w:pStyle w:val="Code"/>
        <w:rPr>
          <w:highlight w:val="white"/>
        </w:rPr>
      </w:pPr>
      <w:r w:rsidRPr="00F77599">
        <w:rPr>
          <w:highlight w:val="white"/>
        </w:rPr>
        <w:t xml:space="preserve">               (operand2 is BigInteger)) {</w:t>
      </w:r>
    </w:p>
    <w:p w14:paraId="646F724D" w14:textId="77777777" w:rsidR="0042325F" w:rsidRPr="00F77599" w:rsidRDefault="0042325F" w:rsidP="00F77599">
      <w:pPr>
        <w:pStyle w:val="Code"/>
        <w:rPr>
          <w:highlight w:val="white"/>
        </w:rPr>
      </w:pPr>
      <w:r w:rsidRPr="00F77599">
        <w:rPr>
          <w:highlight w:val="white"/>
        </w:rPr>
        <w:t xml:space="preserve">        int offset = (int) operand1;</w:t>
      </w:r>
    </w:p>
    <w:p w14:paraId="2280E2B8" w14:textId="77777777" w:rsidR="0042325F" w:rsidRPr="00F77599" w:rsidRDefault="0042325F" w:rsidP="00F77599">
      <w:pPr>
        <w:pStyle w:val="Code"/>
        <w:rPr>
          <w:highlight w:val="white"/>
        </w:rPr>
      </w:pPr>
      <w:r w:rsidRPr="00F77599">
        <w:rPr>
          <w:highlight w:val="white"/>
        </w:rPr>
        <w:t xml:space="preserve">        BigInteger value = (BigInteger) operand2;</w:t>
      </w:r>
    </w:p>
    <w:p w14:paraId="45867227" w14:textId="77777777" w:rsidR="0042325F" w:rsidRPr="00F77599" w:rsidRDefault="0042325F" w:rsidP="00F77599">
      <w:pPr>
        <w:pStyle w:val="Code"/>
        <w:rPr>
          <w:highlight w:val="white"/>
        </w:rPr>
      </w:pPr>
      <w:r w:rsidRPr="00F77599">
        <w:rPr>
          <w:highlight w:val="white"/>
        </w:rPr>
        <w:t xml:space="preserve">        int valueSize = SizeOfValue(value, Operator);</w:t>
      </w:r>
    </w:p>
    <w:p w14:paraId="51D61CAE" w14:textId="77777777" w:rsidR="0042325F" w:rsidRPr="00F77599" w:rsidRDefault="0042325F" w:rsidP="00F77599">
      <w:pPr>
        <w:pStyle w:val="Code"/>
        <w:rPr>
          <w:highlight w:val="white"/>
        </w:rPr>
      </w:pPr>
      <w:r w:rsidRPr="00F77599">
        <w:rPr>
          <w:highlight w:val="white"/>
        </w:rPr>
        <w:t xml:space="preserve">        List&lt;byte&gt; byteList =</w:t>
      </w:r>
    </w:p>
    <w:p w14:paraId="1E17293D" w14:textId="77777777" w:rsidR="0042325F" w:rsidRPr="00F77599" w:rsidRDefault="0042325F" w:rsidP="00F77599">
      <w:pPr>
        <w:pStyle w:val="Code"/>
        <w:rPr>
          <w:highlight w:val="white"/>
        </w:rPr>
      </w:pPr>
      <w:r w:rsidRPr="00F77599">
        <w:rPr>
          <w:highlight w:val="white"/>
        </w:rPr>
        <w:t xml:space="preserve">          LookupByteArray(Operator, null, TypeSize.PointerSize, valueSize);</w:t>
      </w:r>
    </w:p>
    <w:p w14:paraId="7995BD75" w14:textId="77777777" w:rsidR="0042325F" w:rsidRPr="00F77599" w:rsidRDefault="0042325F" w:rsidP="00F77599">
      <w:pPr>
        <w:pStyle w:val="Code"/>
        <w:rPr>
          <w:highlight w:val="white"/>
        </w:rPr>
      </w:pPr>
      <w:r w:rsidRPr="00F77599">
        <w:rPr>
          <w:highlight w:val="white"/>
        </w:rPr>
        <w:t xml:space="preserve">        LoadByteList(byteList, byteList.Count - (TypeSize.PointerSize +</w:t>
      </w:r>
    </w:p>
    <w:p w14:paraId="00922978" w14:textId="77777777" w:rsidR="0042325F" w:rsidRPr="00F77599" w:rsidRDefault="0042325F" w:rsidP="00F77599">
      <w:pPr>
        <w:pStyle w:val="Code"/>
        <w:rPr>
          <w:highlight w:val="white"/>
        </w:rPr>
      </w:pPr>
      <w:r w:rsidRPr="00F77599">
        <w:rPr>
          <w:highlight w:val="white"/>
        </w:rPr>
        <w:t xml:space="preserve">                     valueSize), TypeSize.PointerSize, offset);</w:t>
      </w:r>
    </w:p>
    <w:p w14:paraId="024D8CBB" w14:textId="77777777" w:rsidR="0042325F" w:rsidRPr="00F77599" w:rsidRDefault="0042325F" w:rsidP="00F77599">
      <w:pPr>
        <w:pStyle w:val="Code"/>
        <w:rPr>
          <w:highlight w:val="white"/>
        </w:rPr>
      </w:pPr>
      <w:r w:rsidRPr="00F77599">
        <w:rPr>
          <w:highlight w:val="white"/>
        </w:rPr>
        <w:t xml:space="preserve">        LoadByteList(byteList, byteList.Count - valueSize,</w:t>
      </w:r>
    </w:p>
    <w:p w14:paraId="741C94E2" w14:textId="77777777" w:rsidR="0042325F" w:rsidRPr="00F77599" w:rsidRDefault="0042325F" w:rsidP="00F77599">
      <w:pPr>
        <w:pStyle w:val="Code"/>
        <w:rPr>
          <w:highlight w:val="white"/>
        </w:rPr>
      </w:pPr>
      <w:r w:rsidRPr="00F77599">
        <w:rPr>
          <w:highlight w:val="white"/>
        </w:rPr>
        <w:t xml:space="preserve">                     valueSize, value);</w:t>
      </w:r>
    </w:p>
    <w:p w14:paraId="07889B39" w14:textId="77777777" w:rsidR="0042325F" w:rsidRPr="00F77599" w:rsidRDefault="0042325F" w:rsidP="00F77599">
      <w:pPr>
        <w:pStyle w:val="Code"/>
        <w:rPr>
          <w:highlight w:val="white"/>
        </w:rPr>
      </w:pPr>
      <w:r w:rsidRPr="00F77599">
        <w:rPr>
          <w:highlight w:val="white"/>
        </w:rPr>
        <w:t xml:space="preserve">        return byteList; </w:t>
      </w:r>
    </w:p>
    <w:p w14:paraId="1EB7A144" w14:textId="77777777" w:rsidR="0042325F" w:rsidRPr="00F77599" w:rsidRDefault="0042325F" w:rsidP="00F77599">
      <w:pPr>
        <w:pStyle w:val="Code"/>
        <w:rPr>
          <w:highlight w:val="white"/>
        </w:rPr>
      </w:pPr>
      <w:r w:rsidRPr="00F77599">
        <w:rPr>
          <w:highlight w:val="white"/>
        </w:rPr>
        <w:t xml:space="preserve">      }</w:t>
      </w:r>
    </w:p>
    <w:p w14:paraId="03526864" w14:textId="77777777" w:rsidR="00345E40" w:rsidRPr="00345E40" w:rsidRDefault="00345E40" w:rsidP="00345E40">
      <w:pPr>
        <w:pStyle w:val="Code"/>
        <w:rPr>
          <w:highlight w:val="white"/>
        </w:rPr>
      </w:pPr>
      <w:r w:rsidRPr="00345E40">
        <w:rPr>
          <w:highlight w:val="white"/>
        </w:rPr>
        <w:t xml:space="preserve">      // mov ax, [bp + 2]</w:t>
      </w:r>
    </w:p>
    <w:p w14:paraId="0B7B7BDB" w14:textId="77777777" w:rsidR="00345E40" w:rsidRPr="00345E40" w:rsidRDefault="00345E40" w:rsidP="00345E40">
      <w:pPr>
        <w:pStyle w:val="Code"/>
        <w:rPr>
          <w:highlight w:val="white"/>
        </w:rPr>
      </w:pPr>
      <w:r w:rsidRPr="00345E40">
        <w:rPr>
          <w:highlight w:val="white"/>
        </w:rPr>
        <w:t xml:space="preserve">      else if ((operand0 is Register) &amp;&amp; (operand1 is Register) &amp;&amp;</w:t>
      </w:r>
    </w:p>
    <w:p w14:paraId="1B4B2487" w14:textId="77777777" w:rsidR="00345E40" w:rsidRPr="00345E40" w:rsidRDefault="00345E40" w:rsidP="00345E40">
      <w:pPr>
        <w:pStyle w:val="Code"/>
        <w:rPr>
          <w:highlight w:val="white"/>
        </w:rPr>
      </w:pPr>
      <w:r w:rsidRPr="00345E40">
        <w:rPr>
          <w:highlight w:val="white"/>
        </w:rPr>
        <w:t xml:space="preserve">               (operand2 is int)) {</w:t>
      </w:r>
    </w:p>
    <w:p w14:paraId="2CC520B5" w14:textId="77777777" w:rsidR="00345E40" w:rsidRPr="00345E40" w:rsidRDefault="00345E40" w:rsidP="00345E40">
      <w:pPr>
        <w:pStyle w:val="Code"/>
        <w:rPr>
          <w:highlight w:val="white"/>
        </w:rPr>
      </w:pPr>
      <w:r w:rsidRPr="00345E40">
        <w:rPr>
          <w:highlight w:val="white"/>
        </w:rPr>
        <w:t xml:space="preserve">        Register toRegister = (Register) operand0,</w:t>
      </w:r>
    </w:p>
    <w:p w14:paraId="218489E6" w14:textId="77777777" w:rsidR="00345E40" w:rsidRPr="00345E40" w:rsidRDefault="00345E40" w:rsidP="00345E40">
      <w:pPr>
        <w:pStyle w:val="Code"/>
        <w:rPr>
          <w:highlight w:val="white"/>
        </w:rPr>
      </w:pPr>
      <w:r w:rsidRPr="00345E40">
        <w:rPr>
          <w:highlight w:val="white"/>
        </w:rPr>
        <w:t xml:space="preserve">                 baseRegister = (Register) operand1;</w:t>
      </w:r>
    </w:p>
    <w:p w14:paraId="74AAF8FB" w14:textId="77777777" w:rsidR="00345E40" w:rsidRPr="00345E40" w:rsidRDefault="00345E40" w:rsidP="00345E40">
      <w:pPr>
        <w:pStyle w:val="Code"/>
        <w:rPr>
          <w:highlight w:val="white"/>
        </w:rPr>
      </w:pPr>
      <w:r w:rsidRPr="00345E40">
        <w:rPr>
          <w:highlight w:val="white"/>
        </w:rPr>
        <w:t xml:space="preserve">        int offset = (int) operand2;</w:t>
      </w:r>
    </w:p>
    <w:p w14:paraId="5E1EB51F" w14:textId="77777777" w:rsidR="00345E40" w:rsidRPr="00345E40" w:rsidRDefault="00345E40" w:rsidP="00345E40">
      <w:pPr>
        <w:pStyle w:val="Code"/>
        <w:rPr>
          <w:highlight w:val="white"/>
        </w:rPr>
      </w:pPr>
      <w:r w:rsidRPr="00345E40">
        <w:rPr>
          <w:highlight w:val="white"/>
        </w:rPr>
        <w:t xml:space="preserve">        int size = SizeOfValue(offset);</w:t>
      </w:r>
    </w:p>
    <w:p w14:paraId="5B175920" w14:textId="77777777" w:rsidR="00345E40" w:rsidRPr="00345E40" w:rsidRDefault="00345E40" w:rsidP="00345E40">
      <w:pPr>
        <w:pStyle w:val="Code"/>
        <w:rPr>
          <w:highlight w:val="white"/>
        </w:rPr>
      </w:pPr>
      <w:r w:rsidRPr="00345E40">
        <w:rPr>
          <w:highlight w:val="white"/>
        </w:rPr>
        <w:t xml:space="preserve">        List&lt;byte&gt; byteList =</w:t>
      </w:r>
    </w:p>
    <w:p w14:paraId="29C30BED" w14:textId="77777777" w:rsidR="00345E40" w:rsidRPr="00345E40" w:rsidRDefault="00345E40" w:rsidP="00345E40">
      <w:pPr>
        <w:pStyle w:val="Code"/>
        <w:rPr>
          <w:highlight w:val="white"/>
        </w:rPr>
      </w:pPr>
      <w:r w:rsidRPr="00345E40">
        <w:rPr>
          <w:highlight w:val="white"/>
        </w:rPr>
        <w:t xml:space="preserve">          LookupByteArray(Operator, toRegister, baseRegister, size);</w:t>
      </w:r>
    </w:p>
    <w:p w14:paraId="3AAD3AC5"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22B46FD6" w14:textId="77777777" w:rsidR="00345E40" w:rsidRPr="00345E40" w:rsidRDefault="00345E40" w:rsidP="00345E40">
      <w:pPr>
        <w:pStyle w:val="Code"/>
        <w:rPr>
          <w:highlight w:val="white"/>
        </w:rPr>
      </w:pPr>
      <w:r w:rsidRPr="00345E40">
        <w:rPr>
          <w:highlight w:val="white"/>
        </w:rPr>
        <w:t xml:space="preserve">        return byteList; </w:t>
      </w:r>
    </w:p>
    <w:p w14:paraId="7F33172A" w14:textId="77777777" w:rsidR="00345E40" w:rsidRPr="00345E40" w:rsidRDefault="00345E40" w:rsidP="00345E40">
      <w:pPr>
        <w:pStyle w:val="Code"/>
        <w:rPr>
          <w:highlight w:val="white"/>
        </w:rPr>
      </w:pPr>
      <w:r w:rsidRPr="00345E40">
        <w:rPr>
          <w:highlight w:val="white"/>
        </w:rPr>
        <w:t xml:space="preserve">      }</w:t>
      </w:r>
    </w:p>
    <w:p w14:paraId="660CAFD3" w14:textId="77777777" w:rsidR="00345E40" w:rsidRPr="00345E40" w:rsidRDefault="00345E40" w:rsidP="00345E40">
      <w:pPr>
        <w:pStyle w:val="Code"/>
        <w:rPr>
          <w:highlight w:val="white"/>
        </w:rPr>
      </w:pPr>
      <w:r w:rsidRPr="00345E40">
        <w:rPr>
          <w:highlight w:val="white"/>
        </w:rPr>
        <w:t xml:space="preserve">      // mov ax, [global + 4]</w:t>
      </w:r>
    </w:p>
    <w:p w14:paraId="2588CCBF" w14:textId="0C237EC1" w:rsidR="00431C27" w:rsidRDefault="00345E40" w:rsidP="00345E40">
      <w:pPr>
        <w:pStyle w:val="Code"/>
        <w:rPr>
          <w:highlight w:val="white"/>
        </w:rPr>
      </w:pPr>
      <w:r w:rsidRPr="00345E40">
        <w:rPr>
          <w:highlight w:val="white"/>
        </w:rPr>
        <w:t xml:space="preserve">      else if ((operand0 is Register) &amp;&amp; (operand1 is string) &amp;&amp;</w:t>
      </w:r>
    </w:p>
    <w:p w14:paraId="251411DB" w14:textId="4E78BA26" w:rsidR="00345E40" w:rsidRPr="00345E40" w:rsidRDefault="00431C27" w:rsidP="00345E40">
      <w:pPr>
        <w:pStyle w:val="Code"/>
        <w:rPr>
          <w:highlight w:val="white"/>
        </w:rPr>
      </w:pPr>
      <w:r>
        <w:rPr>
          <w:highlight w:val="white"/>
        </w:rPr>
        <w:t xml:space="preserve">              </w:t>
      </w:r>
      <w:r w:rsidR="00345E40" w:rsidRPr="00345E40">
        <w:rPr>
          <w:highlight w:val="white"/>
        </w:rPr>
        <w:t xml:space="preserve"> (operand2 is int)) {</w:t>
      </w:r>
    </w:p>
    <w:p w14:paraId="0DFDD541" w14:textId="77777777" w:rsidR="00345E40" w:rsidRPr="00345E40" w:rsidRDefault="00345E40" w:rsidP="00345E40">
      <w:pPr>
        <w:pStyle w:val="Code"/>
        <w:rPr>
          <w:highlight w:val="white"/>
        </w:rPr>
      </w:pPr>
      <w:r w:rsidRPr="00345E40">
        <w:rPr>
          <w:highlight w:val="white"/>
        </w:rPr>
        <w:t xml:space="preserve">        Register toRegister = (Register) operand0;</w:t>
      </w:r>
    </w:p>
    <w:p w14:paraId="5DEAD828" w14:textId="77777777" w:rsidR="00345E40" w:rsidRPr="00345E40" w:rsidRDefault="00345E40" w:rsidP="00345E40">
      <w:pPr>
        <w:pStyle w:val="Code"/>
        <w:rPr>
          <w:highlight w:val="white"/>
        </w:rPr>
      </w:pPr>
      <w:r w:rsidRPr="00345E40">
        <w:rPr>
          <w:highlight w:val="white"/>
        </w:rPr>
        <w:t xml:space="preserve">        int offset = (int) operand2;</w:t>
      </w:r>
    </w:p>
    <w:p w14:paraId="1573638E" w14:textId="77777777" w:rsidR="00345E40" w:rsidRPr="00345E40" w:rsidRDefault="00345E40" w:rsidP="00345E40">
      <w:pPr>
        <w:pStyle w:val="Code"/>
        <w:rPr>
          <w:highlight w:val="white"/>
        </w:rPr>
      </w:pPr>
      <w:r w:rsidRPr="00345E40">
        <w:rPr>
          <w:highlight w:val="white"/>
        </w:rPr>
        <w:t xml:space="preserve">        List&lt;byte&gt; byteList =</w:t>
      </w:r>
    </w:p>
    <w:p w14:paraId="06BEFD14" w14:textId="77777777" w:rsidR="00345E40" w:rsidRPr="00345E40" w:rsidRDefault="00345E40" w:rsidP="00345E40">
      <w:pPr>
        <w:pStyle w:val="Code"/>
        <w:rPr>
          <w:highlight w:val="white"/>
        </w:rPr>
      </w:pPr>
      <w:r w:rsidRPr="00345E40">
        <w:rPr>
          <w:highlight w:val="white"/>
        </w:rPr>
        <w:t xml:space="preserve">          LookupByteArray(Operator, toRegister, null, TypeSize.PointerSize);</w:t>
      </w:r>
    </w:p>
    <w:p w14:paraId="67FFAE7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56D5395D" w14:textId="77777777" w:rsidR="00345E40" w:rsidRPr="00345E40" w:rsidRDefault="00345E40" w:rsidP="00345E40">
      <w:pPr>
        <w:pStyle w:val="Code"/>
        <w:rPr>
          <w:highlight w:val="white"/>
        </w:rPr>
      </w:pPr>
      <w:r w:rsidRPr="00345E40">
        <w:rPr>
          <w:highlight w:val="white"/>
        </w:rPr>
        <w:t xml:space="preserve">                     TypeSize.PointerSize, offset);</w:t>
      </w:r>
    </w:p>
    <w:p w14:paraId="4D0683B8" w14:textId="77777777" w:rsidR="00345E40" w:rsidRPr="00345E40" w:rsidRDefault="00345E40" w:rsidP="00345E40">
      <w:pPr>
        <w:pStyle w:val="Code"/>
        <w:rPr>
          <w:highlight w:val="white"/>
        </w:rPr>
      </w:pPr>
      <w:r w:rsidRPr="00345E40">
        <w:rPr>
          <w:highlight w:val="white"/>
        </w:rPr>
        <w:t xml:space="preserve">        return byteList; </w:t>
      </w:r>
    </w:p>
    <w:p w14:paraId="0DF80902" w14:textId="19424B4E" w:rsidR="00345E40" w:rsidRDefault="00345E40" w:rsidP="00345E40">
      <w:pPr>
        <w:pStyle w:val="Code"/>
        <w:rPr>
          <w:highlight w:val="white"/>
        </w:rPr>
      </w:pPr>
      <w:r w:rsidRPr="00345E40">
        <w:rPr>
          <w:highlight w:val="white"/>
        </w:rPr>
        <w:t xml:space="preserve">      }</w:t>
      </w:r>
    </w:p>
    <w:p w14:paraId="4730EC66" w14:textId="77777777" w:rsidR="008D5AE3" w:rsidRPr="00345E40" w:rsidRDefault="008D5AE3" w:rsidP="008D5AE3">
      <w:pPr>
        <w:rPr>
          <w:highlight w:val="white"/>
        </w:rPr>
      </w:pPr>
      <w:r>
        <w:rPr>
          <w:highlight w:val="white"/>
        </w:rPr>
        <w:t>Special case.</w:t>
      </w:r>
    </w:p>
    <w:p w14:paraId="7069A875" w14:textId="77777777" w:rsidR="0042325F" w:rsidRPr="0042325F" w:rsidRDefault="0042325F" w:rsidP="0042325F">
      <w:pPr>
        <w:pStyle w:val="Code"/>
        <w:rPr>
          <w:highlight w:val="white"/>
        </w:rPr>
      </w:pPr>
      <w:r w:rsidRPr="0042325F">
        <w:rPr>
          <w:highlight w:val="white"/>
        </w:rPr>
        <w:t xml:space="preserve">      // mov [null + 4], 123</w:t>
      </w:r>
    </w:p>
    <w:p w14:paraId="2070724A" w14:textId="77777777" w:rsidR="0042325F" w:rsidRPr="0042325F" w:rsidRDefault="0042325F" w:rsidP="0042325F">
      <w:pPr>
        <w:pStyle w:val="Code"/>
        <w:rPr>
          <w:highlight w:val="white"/>
        </w:rPr>
      </w:pPr>
      <w:r w:rsidRPr="0042325F">
        <w:rPr>
          <w:highlight w:val="white"/>
        </w:rPr>
        <w:t xml:space="preserve">      else if ((operand0 == null) &amp;&amp; (operand1 is int) &amp;&amp;</w:t>
      </w:r>
    </w:p>
    <w:p w14:paraId="14DD3603" w14:textId="77777777" w:rsidR="0042325F" w:rsidRPr="0042325F" w:rsidRDefault="0042325F" w:rsidP="0042325F">
      <w:pPr>
        <w:pStyle w:val="Code"/>
        <w:rPr>
          <w:highlight w:val="white"/>
        </w:rPr>
      </w:pPr>
      <w:r w:rsidRPr="0042325F">
        <w:rPr>
          <w:highlight w:val="white"/>
        </w:rPr>
        <w:t xml:space="preserve">               (operand2 is BigInteger)) {</w:t>
      </w:r>
    </w:p>
    <w:p w14:paraId="056DBC41" w14:textId="77777777" w:rsidR="0042325F" w:rsidRPr="0042325F" w:rsidRDefault="0042325F" w:rsidP="0042325F">
      <w:pPr>
        <w:pStyle w:val="Code"/>
        <w:rPr>
          <w:highlight w:val="white"/>
        </w:rPr>
      </w:pPr>
      <w:r w:rsidRPr="0042325F">
        <w:rPr>
          <w:highlight w:val="white"/>
        </w:rPr>
        <w:t xml:space="preserve">        int offset = (int) operand1;</w:t>
      </w:r>
    </w:p>
    <w:p w14:paraId="5DDBAEB4" w14:textId="77777777" w:rsidR="0042325F" w:rsidRPr="0042325F" w:rsidRDefault="0042325F" w:rsidP="0042325F">
      <w:pPr>
        <w:pStyle w:val="Code"/>
        <w:rPr>
          <w:highlight w:val="white"/>
        </w:rPr>
      </w:pPr>
      <w:r w:rsidRPr="0042325F">
        <w:rPr>
          <w:highlight w:val="white"/>
        </w:rPr>
        <w:t xml:space="preserve">        BigInteger value = (BigInteger) operand2;</w:t>
      </w:r>
    </w:p>
    <w:p w14:paraId="4FCA05DB" w14:textId="77777777" w:rsidR="0042325F" w:rsidRPr="0042325F" w:rsidRDefault="0042325F" w:rsidP="0042325F">
      <w:pPr>
        <w:pStyle w:val="Code"/>
        <w:rPr>
          <w:highlight w:val="white"/>
        </w:rPr>
      </w:pPr>
      <w:r w:rsidRPr="0042325F">
        <w:rPr>
          <w:highlight w:val="white"/>
        </w:rPr>
        <w:t xml:space="preserve">        int valueSize = SizeOfValue(value, Operator);</w:t>
      </w:r>
    </w:p>
    <w:p w14:paraId="144F93EE" w14:textId="77777777" w:rsidR="0042325F" w:rsidRPr="0042325F" w:rsidRDefault="0042325F" w:rsidP="0042325F">
      <w:pPr>
        <w:pStyle w:val="Code"/>
        <w:rPr>
          <w:highlight w:val="white"/>
        </w:rPr>
      </w:pPr>
      <w:r w:rsidRPr="0042325F">
        <w:rPr>
          <w:highlight w:val="white"/>
        </w:rPr>
        <w:t xml:space="preserve">        List&lt;byte&gt; byteList =</w:t>
      </w:r>
    </w:p>
    <w:p w14:paraId="4BEABE1E" w14:textId="77777777" w:rsidR="0042325F" w:rsidRPr="0042325F" w:rsidRDefault="0042325F" w:rsidP="0042325F">
      <w:pPr>
        <w:pStyle w:val="Code"/>
        <w:rPr>
          <w:highlight w:val="white"/>
        </w:rPr>
      </w:pPr>
      <w:r w:rsidRPr="0042325F">
        <w:rPr>
          <w:highlight w:val="white"/>
        </w:rPr>
        <w:lastRenderedPageBreak/>
        <w:t xml:space="preserve">          LookupByteArray(Operator, null, TypeSize.PointerSize, valueSize);</w:t>
      </w:r>
    </w:p>
    <w:p w14:paraId="078C68A2" w14:textId="77777777" w:rsidR="0042325F" w:rsidRPr="0042325F" w:rsidRDefault="0042325F" w:rsidP="0042325F">
      <w:pPr>
        <w:pStyle w:val="Code"/>
        <w:rPr>
          <w:highlight w:val="white"/>
        </w:rPr>
      </w:pPr>
      <w:r w:rsidRPr="0042325F">
        <w:rPr>
          <w:highlight w:val="white"/>
        </w:rPr>
        <w:t xml:space="preserve">        LoadByteList(byteList, byteList.Count - (TypeSize.PointerSize +</w:t>
      </w:r>
    </w:p>
    <w:p w14:paraId="3096B943" w14:textId="77777777" w:rsidR="0042325F" w:rsidRPr="0042325F" w:rsidRDefault="0042325F" w:rsidP="0042325F">
      <w:pPr>
        <w:pStyle w:val="Code"/>
        <w:rPr>
          <w:highlight w:val="white"/>
        </w:rPr>
      </w:pPr>
      <w:r w:rsidRPr="0042325F">
        <w:rPr>
          <w:highlight w:val="white"/>
        </w:rPr>
        <w:t xml:space="preserve">                     valueSize), TypeSize.PointerSize, offset);</w:t>
      </w:r>
    </w:p>
    <w:p w14:paraId="214E11D7" w14:textId="77777777" w:rsidR="0042325F" w:rsidRPr="0042325F" w:rsidRDefault="0042325F" w:rsidP="0042325F">
      <w:pPr>
        <w:pStyle w:val="Code"/>
        <w:rPr>
          <w:highlight w:val="white"/>
        </w:rPr>
      </w:pPr>
      <w:r w:rsidRPr="0042325F">
        <w:rPr>
          <w:highlight w:val="white"/>
        </w:rPr>
        <w:t xml:space="preserve">        LoadByteList(byteList, byteList.Count - valueSize,</w:t>
      </w:r>
    </w:p>
    <w:p w14:paraId="4B0F180E" w14:textId="77777777" w:rsidR="0042325F" w:rsidRPr="0042325F" w:rsidRDefault="0042325F" w:rsidP="0042325F">
      <w:pPr>
        <w:pStyle w:val="Code"/>
        <w:rPr>
          <w:highlight w:val="white"/>
        </w:rPr>
      </w:pPr>
      <w:r w:rsidRPr="0042325F">
        <w:rPr>
          <w:highlight w:val="white"/>
        </w:rPr>
        <w:t xml:space="preserve">                     valueSize, value);</w:t>
      </w:r>
    </w:p>
    <w:p w14:paraId="1D1ABEB5" w14:textId="77777777" w:rsidR="0042325F" w:rsidRPr="0042325F" w:rsidRDefault="0042325F" w:rsidP="0042325F">
      <w:pPr>
        <w:pStyle w:val="Code"/>
        <w:rPr>
          <w:highlight w:val="white"/>
        </w:rPr>
      </w:pPr>
      <w:r w:rsidRPr="0042325F">
        <w:rPr>
          <w:highlight w:val="white"/>
        </w:rPr>
        <w:t xml:space="preserve">        return byteList; </w:t>
      </w:r>
    </w:p>
    <w:p w14:paraId="1F4FB7B8" w14:textId="7FDD4E99" w:rsidR="0042325F" w:rsidRPr="0042325F" w:rsidRDefault="0042325F" w:rsidP="0042325F">
      <w:pPr>
        <w:pStyle w:val="Code"/>
        <w:rPr>
          <w:highlight w:val="white"/>
        </w:rPr>
      </w:pPr>
      <w:r w:rsidRPr="0042325F">
        <w:rPr>
          <w:highlight w:val="white"/>
        </w:rPr>
        <w:t xml:space="preserve">      }</w:t>
      </w:r>
    </w:p>
    <w:p w14:paraId="4A2752C3" w14:textId="77777777" w:rsidR="002B63B5" w:rsidRPr="002B63B5" w:rsidRDefault="002B63B5" w:rsidP="002B63B5">
      <w:pPr>
        <w:pStyle w:val="Code"/>
        <w:rPr>
          <w:highlight w:val="white"/>
        </w:rPr>
      </w:pPr>
      <w:r w:rsidRPr="002B63B5">
        <w:rPr>
          <w:highlight w:val="white"/>
        </w:rPr>
        <w:t xml:space="preserve">    }</w:t>
      </w:r>
    </w:p>
    <w:p w14:paraId="619EECC9" w14:textId="77777777" w:rsidR="002B63B5" w:rsidRPr="002B63B5" w:rsidRDefault="002B63B5" w:rsidP="002B63B5">
      <w:pPr>
        <w:pStyle w:val="Code"/>
        <w:rPr>
          <w:highlight w:val="white"/>
        </w:rPr>
      </w:pPr>
    </w:p>
    <w:p w14:paraId="28EED514" w14:textId="77777777" w:rsidR="002B63B5" w:rsidRPr="002B63B5" w:rsidRDefault="002B63B5" w:rsidP="002B63B5">
      <w:pPr>
        <w:pStyle w:val="Code"/>
        <w:rPr>
          <w:highlight w:val="white"/>
        </w:rPr>
      </w:pPr>
      <w:r w:rsidRPr="002B63B5">
        <w:rPr>
          <w:highlight w:val="white"/>
        </w:rPr>
        <w:t xml:space="preserve">    public static void LoadByteList(IList&lt;byte&gt; byteList, int index,</w:t>
      </w:r>
    </w:p>
    <w:p w14:paraId="6D7135FB" w14:textId="77777777" w:rsidR="002B63B5" w:rsidRPr="002B63B5" w:rsidRDefault="002B63B5" w:rsidP="002B63B5">
      <w:pPr>
        <w:pStyle w:val="Code"/>
        <w:rPr>
          <w:highlight w:val="white"/>
        </w:rPr>
      </w:pPr>
      <w:r w:rsidRPr="002B63B5">
        <w:rPr>
          <w:highlight w:val="white"/>
        </w:rPr>
        <w:t xml:space="preserve">                                    int size, BigInteger value) {</w:t>
      </w:r>
    </w:p>
    <w:p w14:paraId="2B30D698" w14:textId="77777777" w:rsidR="002B63B5" w:rsidRPr="002B63B5" w:rsidRDefault="002B63B5" w:rsidP="002B63B5">
      <w:pPr>
        <w:pStyle w:val="Code"/>
        <w:rPr>
          <w:highlight w:val="white"/>
        </w:rPr>
      </w:pPr>
      <w:r w:rsidRPr="002B63B5">
        <w:rPr>
          <w:highlight w:val="white"/>
        </w:rPr>
        <w:t xml:space="preserve">      while (byteList.Count &lt; (index + size)) {</w:t>
      </w:r>
    </w:p>
    <w:p w14:paraId="0BA55B2A" w14:textId="77777777" w:rsidR="002B63B5" w:rsidRPr="002B63B5" w:rsidRDefault="002B63B5" w:rsidP="002B63B5">
      <w:pPr>
        <w:pStyle w:val="Code"/>
        <w:rPr>
          <w:highlight w:val="white"/>
        </w:rPr>
      </w:pPr>
      <w:r w:rsidRPr="002B63B5">
        <w:rPr>
          <w:highlight w:val="white"/>
        </w:rPr>
        <w:t xml:space="preserve">        byteList.Add((byte) 0);</w:t>
      </w:r>
    </w:p>
    <w:p w14:paraId="61A71AD8" w14:textId="77777777" w:rsidR="002B63B5" w:rsidRPr="002B63B5" w:rsidRDefault="002B63B5" w:rsidP="002B63B5">
      <w:pPr>
        <w:pStyle w:val="Code"/>
        <w:rPr>
          <w:highlight w:val="white"/>
        </w:rPr>
      </w:pPr>
      <w:r w:rsidRPr="002B63B5">
        <w:rPr>
          <w:highlight w:val="white"/>
        </w:rPr>
        <w:t xml:space="preserve">      }</w:t>
      </w:r>
    </w:p>
    <w:p w14:paraId="62BDC056" w14:textId="77777777" w:rsidR="002B63B5" w:rsidRPr="002B63B5" w:rsidRDefault="002B63B5" w:rsidP="002B63B5">
      <w:pPr>
        <w:pStyle w:val="Code"/>
        <w:rPr>
          <w:highlight w:val="white"/>
        </w:rPr>
      </w:pPr>
    </w:p>
    <w:p w14:paraId="2488845A" w14:textId="77777777" w:rsidR="002B63B5" w:rsidRPr="002B63B5" w:rsidRDefault="002B63B5" w:rsidP="002B63B5">
      <w:pPr>
        <w:pStyle w:val="Code"/>
        <w:rPr>
          <w:highlight w:val="white"/>
        </w:rPr>
      </w:pPr>
      <w:r w:rsidRPr="002B63B5">
        <w:rPr>
          <w:highlight w:val="white"/>
        </w:rPr>
        <w:t xml:space="preserve">      switch (size) {</w:t>
      </w:r>
    </w:p>
    <w:p w14:paraId="244A33C2" w14:textId="77777777" w:rsidR="002B63B5" w:rsidRPr="002B63B5" w:rsidRDefault="002B63B5" w:rsidP="002B63B5">
      <w:pPr>
        <w:pStyle w:val="Code"/>
        <w:rPr>
          <w:highlight w:val="white"/>
        </w:rPr>
      </w:pPr>
      <w:r w:rsidRPr="002B63B5">
        <w:rPr>
          <w:highlight w:val="white"/>
        </w:rPr>
        <w:t xml:space="preserve">        case 1: {</w:t>
      </w:r>
    </w:p>
    <w:p w14:paraId="4DB062C2" w14:textId="77777777" w:rsidR="002B63B5" w:rsidRPr="002B63B5" w:rsidRDefault="002B63B5" w:rsidP="002B63B5">
      <w:pPr>
        <w:pStyle w:val="Code"/>
        <w:rPr>
          <w:highlight w:val="white"/>
        </w:rPr>
      </w:pPr>
      <w:r w:rsidRPr="002B63B5">
        <w:rPr>
          <w:highlight w:val="white"/>
        </w:rPr>
        <w:t xml:space="preserve">            if (value &lt; 0) {</w:t>
      </w:r>
    </w:p>
    <w:p w14:paraId="02C978AF" w14:textId="77777777" w:rsidR="002B63B5" w:rsidRPr="002B63B5" w:rsidRDefault="002B63B5" w:rsidP="002B63B5">
      <w:pPr>
        <w:pStyle w:val="Code"/>
        <w:rPr>
          <w:highlight w:val="white"/>
        </w:rPr>
      </w:pPr>
      <w:r w:rsidRPr="002B63B5">
        <w:rPr>
          <w:highlight w:val="white"/>
        </w:rPr>
        <w:t xml:space="preserve">              byteList[index] = (byte) ((sbyte) value);</w:t>
      </w:r>
    </w:p>
    <w:p w14:paraId="06277AA4" w14:textId="77777777" w:rsidR="002B63B5" w:rsidRPr="002B63B5" w:rsidRDefault="002B63B5" w:rsidP="002B63B5">
      <w:pPr>
        <w:pStyle w:val="Code"/>
        <w:rPr>
          <w:highlight w:val="white"/>
        </w:rPr>
      </w:pPr>
      <w:r w:rsidRPr="002B63B5">
        <w:rPr>
          <w:highlight w:val="white"/>
        </w:rPr>
        <w:t xml:space="preserve">            }</w:t>
      </w:r>
    </w:p>
    <w:p w14:paraId="33988760" w14:textId="77777777" w:rsidR="002B63B5" w:rsidRPr="002B63B5" w:rsidRDefault="002B63B5" w:rsidP="002B63B5">
      <w:pPr>
        <w:pStyle w:val="Code"/>
        <w:rPr>
          <w:highlight w:val="white"/>
        </w:rPr>
      </w:pPr>
      <w:r w:rsidRPr="002B63B5">
        <w:rPr>
          <w:highlight w:val="white"/>
        </w:rPr>
        <w:t xml:space="preserve">            else {</w:t>
      </w:r>
    </w:p>
    <w:p w14:paraId="7D8E3545" w14:textId="77777777" w:rsidR="002B63B5" w:rsidRPr="002B63B5" w:rsidRDefault="002B63B5" w:rsidP="002B63B5">
      <w:pPr>
        <w:pStyle w:val="Code"/>
        <w:rPr>
          <w:highlight w:val="white"/>
        </w:rPr>
      </w:pPr>
      <w:r w:rsidRPr="002B63B5">
        <w:rPr>
          <w:highlight w:val="white"/>
        </w:rPr>
        <w:t xml:space="preserve">              byteList[index] = (byte) value;</w:t>
      </w:r>
    </w:p>
    <w:p w14:paraId="539E8CFE" w14:textId="77777777" w:rsidR="002B63B5" w:rsidRPr="002B63B5" w:rsidRDefault="002B63B5" w:rsidP="002B63B5">
      <w:pPr>
        <w:pStyle w:val="Code"/>
        <w:rPr>
          <w:highlight w:val="white"/>
        </w:rPr>
      </w:pPr>
      <w:r w:rsidRPr="002B63B5">
        <w:rPr>
          <w:highlight w:val="white"/>
        </w:rPr>
        <w:t xml:space="preserve">            }</w:t>
      </w:r>
    </w:p>
    <w:p w14:paraId="0493C451" w14:textId="77777777" w:rsidR="002B63B5" w:rsidRPr="002B63B5" w:rsidRDefault="002B63B5" w:rsidP="002B63B5">
      <w:pPr>
        <w:pStyle w:val="Code"/>
        <w:rPr>
          <w:highlight w:val="white"/>
        </w:rPr>
      </w:pPr>
      <w:r w:rsidRPr="002B63B5">
        <w:rPr>
          <w:highlight w:val="white"/>
        </w:rPr>
        <w:t xml:space="preserve">          }</w:t>
      </w:r>
    </w:p>
    <w:p w14:paraId="33DF1B50" w14:textId="77777777" w:rsidR="002B63B5" w:rsidRPr="002B63B5" w:rsidRDefault="002B63B5" w:rsidP="002B63B5">
      <w:pPr>
        <w:pStyle w:val="Code"/>
        <w:rPr>
          <w:highlight w:val="white"/>
        </w:rPr>
      </w:pPr>
      <w:r w:rsidRPr="002B63B5">
        <w:rPr>
          <w:highlight w:val="white"/>
        </w:rPr>
        <w:t xml:space="preserve">          break;</w:t>
      </w:r>
    </w:p>
    <w:p w14:paraId="11279545" w14:textId="77777777" w:rsidR="002B63B5" w:rsidRPr="002B63B5" w:rsidRDefault="002B63B5" w:rsidP="002B63B5">
      <w:pPr>
        <w:pStyle w:val="Code"/>
        <w:rPr>
          <w:highlight w:val="white"/>
        </w:rPr>
      </w:pPr>
    </w:p>
    <w:p w14:paraId="36963D4D" w14:textId="77777777" w:rsidR="002B63B5" w:rsidRPr="002B63B5" w:rsidRDefault="002B63B5" w:rsidP="002B63B5">
      <w:pPr>
        <w:pStyle w:val="Code"/>
        <w:rPr>
          <w:highlight w:val="white"/>
        </w:rPr>
      </w:pPr>
      <w:r w:rsidRPr="002B63B5">
        <w:rPr>
          <w:highlight w:val="white"/>
        </w:rPr>
        <w:t xml:space="preserve">        case 2: {</w:t>
      </w:r>
    </w:p>
    <w:p w14:paraId="3CBA8685" w14:textId="77777777" w:rsidR="002B63B5" w:rsidRPr="002B63B5" w:rsidRDefault="002B63B5" w:rsidP="002B63B5">
      <w:pPr>
        <w:pStyle w:val="Code"/>
        <w:rPr>
          <w:highlight w:val="white"/>
        </w:rPr>
      </w:pPr>
      <w:r w:rsidRPr="002B63B5">
        <w:rPr>
          <w:highlight w:val="white"/>
        </w:rPr>
        <w:t xml:space="preserve">            if (value &lt; 0) {</w:t>
      </w:r>
    </w:p>
    <w:p w14:paraId="5AC76419" w14:textId="77777777" w:rsidR="002B63B5" w:rsidRPr="002B63B5" w:rsidRDefault="002B63B5" w:rsidP="002B63B5">
      <w:pPr>
        <w:pStyle w:val="Code"/>
        <w:rPr>
          <w:highlight w:val="white"/>
        </w:rPr>
      </w:pPr>
      <w:r w:rsidRPr="002B63B5">
        <w:rPr>
          <w:highlight w:val="white"/>
        </w:rPr>
        <w:t xml:space="preserve">              short shortValue = (short) value; </w:t>
      </w:r>
    </w:p>
    <w:p w14:paraId="2E57ED5F" w14:textId="77777777" w:rsidR="002B63B5" w:rsidRPr="002B63B5" w:rsidRDefault="002B63B5" w:rsidP="002B63B5">
      <w:pPr>
        <w:pStyle w:val="Code"/>
        <w:rPr>
          <w:highlight w:val="white"/>
        </w:rPr>
      </w:pPr>
      <w:r w:rsidRPr="002B63B5">
        <w:rPr>
          <w:highlight w:val="white"/>
        </w:rPr>
        <w:t xml:space="preserve">              byteList[index] = (byte) ((sbyte) shortValue);</w:t>
      </w:r>
    </w:p>
    <w:p w14:paraId="7E3A2AA0" w14:textId="77777777" w:rsidR="002B63B5" w:rsidRPr="002B63B5" w:rsidRDefault="002B63B5" w:rsidP="002B63B5">
      <w:pPr>
        <w:pStyle w:val="Code"/>
        <w:rPr>
          <w:highlight w:val="white"/>
        </w:rPr>
      </w:pPr>
      <w:r w:rsidRPr="002B63B5">
        <w:rPr>
          <w:highlight w:val="white"/>
        </w:rPr>
        <w:t xml:space="preserve">              byteList[index + 1] = (byte) ((sbyte) (shortValue &gt;&gt; 8));</w:t>
      </w:r>
    </w:p>
    <w:p w14:paraId="18824984" w14:textId="77777777" w:rsidR="002B63B5" w:rsidRPr="002B63B5" w:rsidRDefault="002B63B5" w:rsidP="002B63B5">
      <w:pPr>
        <w:pStyle w:val="Code"/>
        <w:rPr>
          <w:highlight w:val="white"/>
        </w:rPr>
      </w:pPr>
      <w:r w:rsidRPr="002B63B5">
        <w:rPr>
          <w:highlight w:val="white"/>
        </w:rPr>
        <w:t xml:space="preserve">            }</w:t>
      </w:r>
    </w:p>
    <w:p w14:paraId="594B1D80" w14:textId="77777777" w:rsidR="002B63B5" w:rsidRPr="002B63B5" w:rsidRDefault="002B63B5" w:rsidP="002B63B5">
      <w:pPr>
        <w:pStyle w:val="Code"/>
        <w:rPr>
          <w:highlight w:val="white"/>
        </w:rPr>
      </w:pPr>
      <w:r w:rsidRPr="002B63B5">
        <w:rPr>
          <w:highlight w:val="white"/>
        </w:rPr>
        <w:t xml:space="preserve">            else {</w:t>
      </w:r>
    </w:p>
    <w:p w14:paraId="31B79B75" w14:textId="77777777" w:rsidR="002B63B5" w:rsidRPr="002B63B5" w:rsidRDefault="002B63B5" w:rsidP="002B63B5">
      <w:pPr>
        <w:pStyle w:val="Code"/>
        <w:rPr>
          <w:highlight w:val="white"/>
        </w:rPr>
      </w:pPr>
      <w:r w:rsidRPr="002B63B5">
        <w:rPr>
          <w:highlight w:val="white"/>
        </w:rPr>
        <w:t xml:space="preserve">              ushort ushortValue = (ushort) value; </w:t>
      </w:r>
    </w:p>
    <w:p w14:paraId="6BD396D1" w14:textId="77777777" w:rsidR="002B63B5" w:rsidRPr="002B63B5" w:rsidRDefault="002B63B5" w:rsidP="002B63B5">
      <w:pPr>
        <w:pStyle w:val="Code"/>
        <w:rPr>
          <w:highlight w:val="white"/>
        </w:rPr>
      </w:pPr>
      <w:r w:rsidRPr="002B63B5">
        <w:rPr>
          <w:highlight w:val="white"/>
        </w:rPr>
        <w:t xml:space="preserve">              byteList[index] = (byte) ushortValue;</w:t>
      </w:r>
    </w:p>
    <w:p w14:paraId="2F4DBC6C" w14:textId="77777777" w:rsidR="002B63B5" w:rsidRPr="002B63B5" w:rsidRDefault="002B63B5" w:rsidP="002B63B5">
      <w:pPr>
        <w:pStyle w:val="Code"/>
        <w:rPr>
          <w:highlight w:val="white"/>
        </w:rPr>
      </w:pPr>
      <w:r w:rsidRPr="002B63B5">
        <w:rPr>
          <w:highlight w:val="white"/>
        </w:rPr>
        <w:t xml:space="preserve">              byteList[index + 1] = (byte) (ushortValue &gt;&gt; 8);</w:t>
      </w:r>
    </w:p>
    <w:p w14:paraId="544255AC" w14:textId="77777777" w:rsidR="002B63B5" w:rsidRPr="002B63B5" w:rsidRDefault="002B63B5" w:rsidP="002B63B5">
      <w:pPr>
        <w:pStyle w:val="Code"/>
        <w:rPr>
          <w:highlight w:val="white"/>
        </w:rPr>
      </w:pPr>
      <w:r w:rsidRPr="002B63B5">
        <w:rPr>
          <w:highlight w:val="white"/>
        </w:rPr>
        <w:t xml:space="preserve">            }</w:t>
      </w:r>
    </w:p>
    <w:p w14:paraId="0FDD8A8B" w14:textId="77777777" w:rsidR="002B63B5" w:rsidRPr="002B63B5" w:rsidRDefault="002B63B5" w:rsidP="002B63B5">
      <w:pPr>
        <w:pStyle w:val="Code"/>
        <w:rPr>
          <w:highlight w:val="white"/>
        </w:rPr>
      </w:pPr>
      <w:r w:rsidRPr="002B63B5">
        <w:rPr>
          <w:highlight w:val="white"/>
        </w:rPr>
        <w:t xml:space="preserve">          }</w:t>
      </w:r>
    </w:p>
    <w:p w14:paraId="4118AEEB" w14:textId="77777777" w:rsidR="002B63B5" w:rsidRPr="002B63B5" w:rsidRDefault="002B63B5" w:rsidP="002B63B5">
      <w:pPr>
        <w:pStyle w:val="Code"/>
        <w:rPr>
          <w:highlight w:val="white"/>
        </w:rPr>
      </w:pPr>
      <w:r w:rsidRPr="002B63B5">
        <w:rPr>
          <w:highlight w:val="white"/>
        </w:rPr>
        <w:t xml:space="preserve">          break;</w:t>
      </w:r>
    </w:p>
    <w:p w14:paraId="6AFB3E97" w14:textId="77777777" w:rsidR="002B63B5" w:rsidRPr="002B63B5" w:rsidRDefault="002B63B5" w:rsidP="002B63B5">
      <w:pPr>
        <w:pStyle w:val="Code"/>
        <w:rPr>
          <w:highlight w:val="white"/>
        </w:rPr>
      </w:pPr>
    </w:p>
    <w:p w14:paraId="439D2329" w14:textId="77777777" w:rsidR="002B63B5" w:rsidRPr="002B63B5" w:rsidRDefault="002B63B5" w:rsidP="002B63B5">
      <w:pPr>
        <w:pStyle w:val="Code"/>
        <w:rPr>
          <w:highlight w:val="white"/>
        </w:rPr>
      </w:pPr>
      <w:r w:rsidRPr="002B63B5">
        <w:rPr>
          <w:highlight w:val="white"/>
        </w:rPr>
        <w:t xml:space="preserve">        case 4: {</w:t>
      </w:r>
    </w:p>
    <w:p w14:paraId="7E5AC2EB" w14:textId="77777777" w:rsidR="002B63B5" w:rsidRPr="002B63B5" w:rsidRDefault="002B63B5" w:rsidP="002B63B5">
      <w:pPr>
        <w:pStyle w:val="Code"/>
        <w:rPr>
          <w:highlight w:val="white"/>
        </w:rPr>
      </w:pPr>
      <w:r w:rsidRPr="002B63B5">
        <w:rPr>
          <w:highlight w:val="white"/>
        </w:rPr>
        <w:t xml:space="preserve">            if (value &lt; 0) {</w:t>
      </w:r>
    </w:p>
    <w:p w14:paraId="7AF4A834" w14:textId="77777777" w:rsidR="002B63B5" w:rsidRPr="002B63B5" w:rsidRDefault="002B63B5" w:rsidP="002B63B5">
      <w:pPr>
        <w:pStyle w:val="Code"/>
        <w:rPr>
          <w:highlight w:val="white"/>
        </w:rPr>
      </w:pPr>
      <w:r w:rsidRPr="002B63B5">
        <w:rPr>
          <w:highlight w:val="white"/>
        </w:rPr>
        <w:t xml:space="preserve">              int intValue = (int) value; </w:t>
      </w:r>
    </w:p>
    <w:p w14:paraId="16E5D665" w14:textId="77777777" w:rsidR="002B63B5" w:rsidRPr="002B63B5" w:rsidRDefault="002B63B5" w:rsidP="002B63B5">
      <w:pPr>
        <w:pStyle w:val="Code"/>
        <w:rPr>
          <w:highlight w:val="white"/>
        </w:rPr>
      </w:pPr>
      <w:r w:rsidRPr="002B63B5">
        <w:rPr>
          <w:highlight w:val="white"/>
        </w:rPr>
        <w:t xml:space="preserve">              byteList[index] = (byte) ((sbyte) intValue);</w:t>
      </w:r>
    </w:p>
    <w:p w14:paraId="0A5E8BC7" w14:textId="77777777" w:rsidR="002B63B5" w:rsidRPr="002B63B5" w:rsidRDefault="002B63B5" w:rsidP="002B63B5">
      <w:pPr>
        <w:pStyle w:val="Code"/>
        <w:rPr>
          <w:highlight w:val="white"/>
        </w:rPr>
      </w:pPr>
      <w:r w:rsidRPr="002B63B5">
        <w:rPr>
          <w:highlight w:val="white"/>
        </w:rPr>
        <w:t xml:space="preserve">              byteList[index + 1] = (byte) ((sbyte) (intValue &gt;&gt; 8));</w:t>
      </w:r>
    </w:p>
    <w:p w14:paraId="682515C6" w14:textId="77777777" w:rsidR="002B63B5" w:rsidRPr="002B63B5" w:rsidRDefault="002B63B5" w:rsidP="002B63B5">
      <w:pPr>
        <w:pStyle w:val="Code"/>
        <w:rPr>
          <w:highlight w:val="white"/>
        </w:rPr>
      </w:pPr>
      <w:r w:rsidRPr="002B63B5">
        <w:rPr>
          <w:highlight w:val="white"/>
        </w:rPr>
        <w:t xml:space="preserve">              byteList[index + 2] = (byte) ((sbyte) (intValue &gt;&gt; 16));</w:t>
      </w:r>
    </w:p>
    <w:p w14:paraId="71C14DE1" w14:textId="77777777" w:rsidR="002B63B5" w:rsidRPr="002B63B5" w:rsidRDefault="002B63B5" w:rsidP="002B63B5">
      <w:pPr>
        <w:pStyle w:val="Code"/>
        <w:rPr>
          <w:highlight w:val="white"/>
        </w:rPr>
      </w:pPr>
      <w:r w:rsidRPr="002B63B5">
        <w:rPr>
          <w:highlight w:val="white"/>
        </w:rPr>
        <w:t xml:space="preserve">              byteList[index + 3] = (byte) ((sbyte) (intValue &gt;&gt; 24));</w:t>
      </w:r>
    </w:p>
    <w:p w14:paraId="1FD5A1BC" w14:textId="77777777" w:rsidR="002B63B5" w:rsidRPr="002B63B5" w:rsidRDefault="002B63B5" w:rsidP="002B63B5">
      <w:pPr>
        <w:pStyle w:val="Code"/>
        <w:rPr>
          <w:highlight w:val="white"/>
        </w:rPr>
      </w:pPr>
      <w:r w:rsidRPr="002B63B5">
        <w:rPr>
          <w:highlight w:val="white"/>
        </w:rPr>
        <w:t xml:space="preserve">            }</w:t>
      </w:r>
    </w:p>
    <w:p w14:paraId="61AA5979" w14:textId="77777777" w:rsidR="002B63B5" w:rsidRPr="002B63B5" w:rsidRDefault="002B63B5" w:rsidP="002B63B5">
      <w:pPr>
        <w:pStyle w:val="Code"/>
        <w:rPr>
          <w:highlight w:val="white"/>
        </w:rPr>
      </w:pPr>
      <w:r w:rsidRPr="002B63B5">
        <w:rPr>
          <w:highlight w:val="white"/>
        </w:rPr>
        <w:t xml:space="preserve">            else {</w:t>
      </w:r>
    </w:p>
    <w:p w14:paraId="5F376F4A" w14:textId="77777777" w:rsidR="002B63B5" w:rsidRPr="002B63B5" w:rsidRDefault="002B63B5" w:rsidP="002B63B5">
      <w:pPr>
        <w:pStyle w:val="Code"/>
        <w:rPr>
          <w:highlight w:val="white"/>
        </w:rPr>
      </w:pPr>
      <w:r w:rsidRPr="002B63B5">
        <w:rPr>
          <w:highlight w:val="white"/>
        </w:rPr>
        <w:t xml:space="preserve">              uint uintValue = (uint) value; </w:t>
      </w:r>
    </w:p>
    <w:p w14:paraId="6CB55F25" w14:textId="77777777" w:rsidR="002B63B5" w:rsidRPr="002B63B5" w:rsidRDefault="002B63B5" w:rsidP="002B63B5">
      <w:pPr>
        <w:pStyle w:val="Code"/>
        <w:rPr>
          <w:highlight w:val="white"/>
        </w:rPr>
      </w:pPr>
      <w:r w:rsidRPr="002B63B5">
        <w:rPr>
          <w:highlight w:val="white"/>
        </w:rPr>
        <w:t xml:space="preserve">              byteList[index] = (byte) uintValue;</w:t>
      </w:r>
    </w:p>
    <w:p w14:paraId="050FF28D" w14:textId="77777777" w:rsidR="002B63B5" w:rsidRPr="002B63B5" w:rsidRDefault="002B63B5" w:rsidP="002B63B5">
      <w:pPr>
        <w:pStyle w:val="Code"/>
        <w:rPr>
          <w:highlight w:val="white"/>
        </w:rPr>
      </w:pPr>
      <w:r w:rsidRPr="002B63B5">
        <w:rPr>
          <w:highlight w:val="white"/>
        </w:rPr>
        <w:t xml:space="preserve">              byteList[index + 1] = (byte) (uintValue &gt;&gt; 8);</w:t>
      </w:r>
    </w:p>
    <w:p w14:paraId="4FD8B21C" w14:textId="77777777" w:rsidR="002B63B5" w:rsidRPr="002B63B5" w:rsidRDefault="002B63B5" w:rsidP="002B63B5">
      <w:pPr>
        <w:pStyle w:val="Code"/>
        <w:rPr>
          <w:highlight w:val="white"/>
        </w:rPr>
      </w:pPr>
      <w:r w:rsidRPr="002B63B5">
        <w:rPr>
          <w:highlight w:val="white"/>
        </w:rPr>
        <w:t xml:space="preserve">              byteList[index + 2] = (byte) (uintValue &gt;&gt; 16);</w:t>
      </w:r>
    </w:p>
    <w:p w14:paraId="4735C06D" w14:textId="77777777" w:rsidR="002B63B5" w:rsidRPr="002B63B5" w:rsidRDefault="002B63B5" w:rsidP="002B63B5">
      <w:pPr>
        <w:pStyle w:val="Code"/>
        <w:rPr>
          <w:highlight w:val="white"/>
        </w:rPr>
      </w:pPr>
      <w:r w:rsidRPr="002B63B5">
        <w:rPr>
          <w:highlight w:val="white"/>
        </w:rPr>
        <w:t xml:space="preserve">              byteList[index + 3] = (byte) (uintValue &gt;&gt; 24);</w:t>
      </w:r>
    </w:p>
    <w:p w14:paraId="7423F0C8" w14:textId="77777777" w:rsidR="002B63B5" w:rsidRPr="002B63B5" w:rsidRDefault="002B63B5" w:rsidP="002B63B5">
      <w:pPr>
        <w:pStyle w:val="Code"/>
        <w:rPr>
          <w:highlight w:val="white"/>
        </w:rPr>
      </w:pPr>
      <w:r w:rsidRPr="002B63B5">
        <w:rPr>
          <w:highlight w:val="white"/>
        </w:rPr>
        <w:t xml:space="preserve">            }</w:t>
      </w:r>
    </w:p>
    <w:p w14:paraId="21D92B09" w14:textId="77777777" w:rsidR="002B63B5" w:rsidRPr="002B63B5" w:rsidRDefault="002B63B5" w:rsidP="002B63B5">
      <w:pPr>
        <w:pStyle w:val="Code"/>
        <w:rPr>
          <w:highlight w:val="white"/>
        </w:rPr>
      </w:pPr>
      <w:r w:rsidRPr="002B63B5">
        <w:rPr>
          <w:highlight w:val="white"/>
        </w:rPr>
        <w:t xml:space="preserve">          }</w:t>
      </w:r>
    </w:p>
    <w:p w14:paraId="2354ADD8" w14:textId="77777777" w:rsidR="002B63B5" w:rsidRPr="002B63B5" w:rsidRDefault="002B63B5" w:rsidP="002B63B5">
      <w:pPr>
        <w:pStyle w:val="Code"/>
        <w:rPr>
          <w:highlight w:val="white"/>
        </w:rPr>
      </w:pPr>
      <w:r w:rsidRPr="002B63B5">
        <w:rPr>
          <w:highlight w:val="white"/>
        </w:rPr>
        <w:t xml:space="preserve">          break;</w:t>
      </w:r>
    </w:p>
    <w:p w14:paraId="029E0C71" w14:textId="77777777" w:rsidR="002B63B5" w:rsidRPr="002B63B5" w:rsidRDefault="002B63B5" w:rsidP="002B63B5">
      <w:pPr>
        <w:pStyle w:val="Code"/>
        <w:rPr>
          <w:highlight w:val="white"/>
        </w:rPr>
      </w:pPr>
      <w:r w:rsidRPr="002B63B5">
        <w:rPr>
          <w:highlight w:val="white"/>
        </w:rPr>
        <w:lastRenderedPageBreak/>
        <w:t xml:space="preserve">      }</w:t>
      </w:r>
    </w:p>
    <w:p w14:paraId="044FFDC8" w14:textId="77777777" w:rsidR="002B63B5" w:rsidRPr="002B63B5" w:rsidRDefault="002B63B5" w:rsidP="002B63B5">
      <w:pPr>
        <w:pStyle w:val="Code"/>
        <w:rPr>
          <w:highlight w:val="white"/>
        </w:rPr>
      </w:pPr>
      <w:r w:rsidRPr="002B63B5">
        <w:rPr>
          <w:highlight w:val="white"/>
        </w:rPr>
        <w:t xml:space="preserve">    }</w:t>
      </w:r>
    </w:p>
    <w:p w14:paraId="0BC79404" w14:textId="77777777" w:rsidR="002B63B5" w:rsidRPr="002B63B5" w:rsidRDefault="002B63B5" w:rsidP="002B63B5">
      <w:pPr>
        <w:pStyle w:val="Code"/>
        <w:rPr>
          <w:highlight w:val="white"/>
        </w:rPr>
      </w:pPr>
    </w:p>
    <w:p w14:paraId="028603F6" w14:textId="77777777" w:rsidR="002B63B5" w:rsidRPr="002B63B5" w:rsidRDefault="002B63B5" w:rsidP="002B63B5">
      <w:pPr>
        <w:pStyle w:val="Code"/>
        <w:rPr>
          <w:highlight w:val="white"/>
        </w:rPr>
      </w:pPr>
      <w:r w:rsidRPr="002B63B5">
        <w:rPr>
          <w:highlight w:val="white"/>
        </w:rPr>
        <w:t xml:space="preserve">    public static List&lt;byte&gt; LookupByteArray(AssemblyOperator objectOp,</w:t>
      </w:r>
    </w:p>
    <w:p w14:paraId="6A52A685" w14:textId="77777777" w:rsidR="002B63B5" w:rsidRPr="002B63B5" w:rsidRDefault="002B63B5" w:rsidP="002B63B5">
      <w:pPr>
        <w:pStyle w:val="Code"/>
        <w:rPr>
          <w:highlight w:val="white"/>
        </w:rPr>
      </w:pPr>
      <w:r w:rsidRPr="002B63B5">
        <w:rPr>
          <w:highlight w:val="white"/>
        </w:rPr>
        <w:t xml:space="preserve">                      object operand1 = null, object operand2 = null,</w:t>
      </w:r>
    </w:p>
    <w:p w14:paraId="7FCB316B" w14:textId="77777777" w:rsidR="002B63B5" w:rsidRPr="002B63B5" w:rsidRDefault="002B63B5" w:rsidP="002B63B5">
      <w:pPr>
        <w:pStyle w:val="Code"/>
        <w:rPr>
          <w:highlight w:val="white"/>
        </w:rPr>
      </w:pPr>
      <w:r w:rsidRPr="002B63B5">
        <w:rPr>
          <w:highlight w:val="white"/>
        </w:rPr>
        <w:t xml:space="preserve">                      object operand3 = null) {</w:t>
      </w:r>
    </w:p>
    <w:p w14:paraId="3133DA1F" w14:textId="77777777" w:rsidR="002B63B5" w:rsidRPr="002B63B5" w:rsidRDefault="002B63B5" w:rsidP="002B63B5">
      <w:pPr>
        <w:pStyle w:val="Code"/>
        <w:rPr>
          <w:highlight w:val="white"/>
        </w:rPr>
      </w:pPr>
      <w:r w:rsidRPr="002B63B5">
        <w:rPr>
          <w:highlight w:val="white"/>
        </w:rPr>
        <w:t xml:space="preserve">      if ((objectOp == AssemblyOperator.shl) ||</w:t>
      </w:r>
    </w:p>
    <w:p w14:paraId="2D43A1AB" w14:textId="77777777" w:rsidR="002B63B5" w:rsidRPr="002B63B5" w:rsidRDefault="002B63B5" w:rsidP="002B63B5">
      <w:pPr>
        <w:pStyle w:val="Code"/>
        <w:rPr>
          <w:highlight w:val="white"/>
        </w:rPr>
      </w:pPr>
      <w:r w:rsidRPr="002B63B5">
        <w:rPr>
          <w:highlight w:val="white"/>
        </w:rPr>
        <w:t xml:space="preserve">          (objectOp == AssemblyOperator.shr)) {</w:t>
      </w:r>
    </w:p>
    <w:p w14:paraId="169DDEC3" w14:textId="77777777" w:rsidR="002B63B5" w:rsidRPr="002B63B5" w:rsidRDefault="002B63B5" w:rsidP="002B63B5">
      <w:pPr>
        <w:pStyle w:val="Code"/>
        <w:rPr>
          <w:highlight w:val="white"/>
        </w:rPr>
      </w:pPr>
      <w:r w:rsidRPr="002B63B5">
        <w:rPr>
          <w:highlight w:val="white"/>
        </w:rPr>
        <w:t xml:space="preserve">        operand1 = (operand1 is BigInteger) ? 0L : operand1;</w:t>
      </w:r>
    </w:p>
    <w:p w14:paraId="417796D0" w14:textId="77777777" w:rsidR="002B63B5" w:rsidRPr="002B63B5" w:rsidRDefault="002B63B5" w:rsidP="002B63B5">
      <w:pPr>
        <w:pStyle w:val="Code"/>
        <w:rPr>
          <w:highlight w:val="white"/>
        </w:rPr>
      </w:pPr>
      <w:r w:rsidRPr="002B63B5">
        <w:rPr>
          <w:highlight w:val="white"/>
        </w:rPr>
        <w:t xml:space="preserve">        operand2 = (operand2 is BigInteger) ? 0L : operand2;</w:t>
      </w:r>
    </w:p>
    <w:p w14:paraId="23E17757" w14:textId="77777777" w:rsidR="002B63B5" w:rsidRPr="002B63B5" w:rsidRDefault="002B63B5" w:rsidP="002B63B5">
      <w:pPr>
        <w:pStyle w:val="Code"/>
        <w:rPr>
          <w:highlight w:val="white"/>
        </w:rPr>
      </w:pPr>
      <w:r w:rsidRPr="002B63B5">
        <w:rPr>
          <w:highlight w:val="white"/>
        </w:rPr>
        <w:t xml:space="preserve">        operand3 = (operand3 is BigInteger) ? 0L : operand3;</w:t>
      </w:r>
    </w:p>
    <w:p w14:paraId="1BAC0CEA" w14:textId="77777777" w:rsidR="002B63B5" w:rsidRPr="002B63B5" w:rsidRDefault="002B63B5" w:rsidP="002B63B5">
      <w:pPr>
        <w:pStyle w:val="Code"/>
        <w:rPr>
          <w:highlight w:val="white"/>
        </w:rPr>
      </w:pPr>
      <w:r w:rsidRPr="002B63B5">
        <w:rPr>
          <w:highlight w:val="white"/>
        </w:rPr>
        <w:t xml:space="preserve">      }</w:t>
      </w:r>
    </w:p>
    <w:p w14:paraId="32782B59" w14:textId="77777777" w:rsidR="002B63B5" w:rsidRPr="002B63B5" w:rsidRDefault="002B63B5" w:rsidP="002B63B5">
      <w:pPr>
        <w:pStyle w:val="Code"/>
        <w:rPr>
          <w:highlight w:val="white"/>
        </w:rPr>
      </w:pPr>
    </w:p>
    <w:p w14:paraId="4723D3F7" w14:textId="77777777" w:rsidR="002B63B5" w:rsidRPr="002B63B5" w:rsidRDefault="002B63B5" w:rsidP="002B63B5">
      <w:pPr>
        <w:pStyle w:val="Code"/>
        <w:rPr>
          <w:highlight w:val="white"/>
        </w:rPr>
      </w:pPr>
      <w:r w:rsidRPr="002B63B5">
        <w:rPr>
          <w:highlight w:val="white"/>
        </w:rPr>
        <w:t xml:space="preserve">      ObjectCodeInfo info =</w:t>
      </w:r>
    </w:p>
    <w:p w14:paraId="44879461" w14:textId="77777777" w:rsidR="002B63B5" w:rsidRPr="002B63B5" w:rsidRDefault="002B63B5" w:rsidP="002B63B5">
      <w:pPr>
        <w:pStyle w:val="Code"/>
        <w:rPr>
          <w:highlight w:val="white"/>
        </w:rPr>
      </w:pPr>
      <w:r w:rsidRPr="002B63B5">
        <w:rPr>
          <w:highlight w:val="white"/>
        </w:rPr>
        <w:t xml:space="preserve">        new ObjectCodeInfo(objectOp, operand1, operand2, operand3);</w:t>
      </w:r>
    </w:p>
    <w:p w14:paraId="20542B6D" w14:textId="77777777" w:rsidR="002B63B5" w:rsidRPr="002B63B5" w:rsidRDefault="002B63B5" w:rsidP="002B63B5">
      <w:pPr>
        <w:pStyle w:val="Code"/>
        <w:rPr>
          <w:highlight w:val="white"/>
        </w:rPr>
      </w:pPr>
      <w:r w:rsidRPr="002B63B5">
        <w:rPr>
          <w:highlight w:val="white"/>
        </w:rPr>
        <w:t xml:space="preserve">      byte[] byteArray = ObjectCodeTable.MainArrayMap[info];</w:t>
      </w:r>
    </w:p>
    <w:p w14:paraId="5812B46F" w14:textId="77777777" w:rsidR="002B63B5" w:rsidRPr="002B63B5" w:rsidRDefault="002B63B5" w:rsidP="002B63B5">
      <w:pPr>
        <w:pStyle w:val="Code"/>
        <w:rPr>
          <w:highlight w:val="white"/>
        </w:rPr>
      </w:pPr>
      <w:r w:rsidRPr="002B63B5">
        <w:rPr>
          <w:highlight w:val="white"/>
        </w:rPr>
        <w:t xml:space="preserve">      Assert.ErrorXXX(byteArray != null);</w:t>
      </w:r>
    </w:p>
    <w:p w14:paraId="60A0FD3C" w14:textId="77777777" w:rsidR="002B63B5" w:rsidRPr="002B63B5" w:rsidRDefault="002B63B5" w:rsidP="002B63B5">
      <w:pPr>
        <w:pStyle w:val="Code"/>
        <w:rPr>
          <w:highlight w:val="white"/>
        </w:rPr>
      </w:pPr>
      <w:r w:rsidRPr="002B63B5">
        <w:rPr>
          <w:highlight w:val="white"/>
        </w:rPr>
        <w:t xml:space="preserve">      List&lt;byte&gt; byteList = new List&lt;byte&gt;();</w:t>
      </w:r>
    </w:p>
    <w:p w14:paraId="1B1FCAC1" w14:textId="77777777" w:rsidR="002B63B5" w:rsidRPr="002B63B5" w:rsidRDefault="002B63B5" w:rsidP="002B63B5">
      <w:pPr>
        <w:pStyle w:val="Code"/>
        <w:rPr>
          <w:highlight w:val="white"/>
        </w:rPr>
      </w:pPr>
    </w:p>
    <w:p w14:paraId="2DB20D6E" w14:textId="77777777" w:rsidR="002B63B5" w:rsidRPr="002B63B5" w:rsidRDefault="002B63B5" w:rsidP="002B63B5">
      <w:pPr>
        <w:pStyle w:val="Code"/>
        <w:rPr>
          <w:highlight w:val="white"/>
        </w:rPr>
      </w:pPr>
      <w:r w:rsidRPr="002B63B5">
        <w:rPr>
          <w:highlight w:val="white"/>
        </w:rPr>
        <w:t xml:space="preserve">      foreach (byte b in byteArray) {</w:t>
      </w:r>
    </w:p>
    <w:p w14:paraId="22B9FB19" w14:textId="77777777" w:rsidR="002B63B5" w:rsidRPr="002B63B5" w:rsidRDefault="002B63B5" w:rsidP="002B63B5">
      <w:pPr>
        <w:pStyle w:val="Code"/>
        <w:rPr>
          <w:highlight w:val="white"/>
        </w:rPr>
      </w:pPr>
      <w:r w:rsidRPr="002B63B5">
        <w:rPr>
          <w:highlight w:val="white"/>
        </w:rPr>
        <w:t xml:space="preserve">        byteList.Add(b);</w:t>
      </w:r>
    </w:p>
    <w:p w14:paraId="53E2A228" w14:textId="77777777" w:rsidR="002B63B5" w:rsidRPr="002B63B5" w:rsidRDefault="002B63B5" w:rsidP="002B63B5">
      <w:pPr>
        <w:pStyle w:val="Code"/>
        <w:rPr>
          <w:highlight w:val="white"/>
        </w:rPr>
      </w:pPr>
      <w:r w:rsidRPr="002B63B5">
        <w:rPr>
          <w:highlight w:val="white"/>
        </w:rPr>
        <w:t xml:space="preserve">      }</w:t>
      </w:r>
    </w:p>
    <w:p w14:paraId="3873BB96" w14:textId="77777777" w:rsidR="002B63B5" w:rsidRPr="002B63B5" w:rsidRDefault="002B63B5" w:rsidP="002B63B5">
      <w:pPr>
        <w:pStyle w:val="Code"/>
        <w:rPr>
          <w:highlight w:val="white"/>
        </w:rPr>
      </w:pPr>
    </w:p>
    <w:p w14:paraId="4AF04847" w14:textId="77777777" w:rsidR="002B63B5" w:rsidRPr="002B63B5" w:rsidRDefault="002B63B5" w:rsidP="002B63B5">
      <w:pPr>
        <w:pStyle w:val="Code"/>
        <w:rPr>
          <w:highlight w:val="white"/>
        </w:rPr>
      </w:pPr>
      <w:r w:rsidRPr="002B63B5">
        <w:rPr>
          <w:highlight w:val="white"/>
        </w:rPr>
        <w:t xml:space="preserve">      return byteList;</w:t>
      </w:r>
    </w:p>
    <w:p w14:paraId="7F119D03" w14:textId="77777777" w:rsidR="002B63B5" w:rsidRPr="002B63B5" w:rsidRDefault="002B63B5" w:rsidP="002B63B5">
      <w:pPr>
        <w:pStyle w:val="Code"/>
        <w:rPr>
          <w:highlight w:val="white"/>
        </w:rPr>
      </w:pPr>
      <w:r w:rsidRPr="002B63B5">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0C665482" w14:textId="6BA61F98" w:rsidR="007E07E9" w:rsidRPr="00760CE0" w:rsidRDefault="007E07E9" w:rsidP="00760CE0">
      <w:pPr>
        <w:pStyle w:val="Code"/>
      </w:pPr>
    </w:p>
    <w:p w14:paraId="35405183" w14:textId="4CEF3886" w:rsidR="00B616B1" w:rsidRDefault="00B616B1" w:rsidP="00565A0A">
      <w:pPr>
        <w:pStyle w:val="Rubrik2"/>
      </w:pPr>
      <w:bookmarkStart w:id="523" w:name="_Toc49764404"/>
      <w:r>
        <w:t>Tracks</w:t>
      </w:r>
      <w:bookmarkEnd w:id="523"/>
    </w:p>
    <w:p w14:paraId="105850DD" w14:textId="2677F93E" w:rsidR="00A40BA8" w:rsidRPr="00A40BA8" w:rsidRDefault="00A40BA8" w:rsidP="00A40BA8">
      <w:r>
        <w:t xml:space="preserve">A track is a place holder for a register through the assembly code. </w:t>
      </w:r>
    </w:p>
    <w:p w14:paraId="68DD47DB" w14:textId="4E7680E5" w:rsidR="00B616B1" w:rsidRDefault="00B616B1" w:rsidP="00283127">
      <w:pPr>
        <w:pStyle w:val="CodeHeader"/>
      </w:pPr>
      <w:r>
        <w:t>Track.cs</w:t>
      </w:r>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7777777" w:rsidR="004D41A8" w:rsidRPr="00132D4E" w:rsidRDefault="004D41A8" w:rsidP="00132D4E">
      <w:pPr>
        <w:pStyle w:val="Code"/>
        <w:rPr>
          <w:highlight w:val="white"/>
        </w:rPr>
      </w:pP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77777777" w:rsidR="004D41A8" w:rsidRPr="00132D4E" w:rsidRDefault="004D41A8" w:rsidP="00132D4E">
      <w:pPr>
        <w:pStyle w:val="Code"/>
        <w:rPr>
          <w:highlight w:val="white"/>
        </w:rPr>
      </w:pPr>
      <w:r w:rsidRPr="00132D4E">
        <w:rPr>
          <w:highlight w:val="white"/>
        </w:rPr>
        <w:t xml:space="preserve">    private List&lt;TrackEntry&gt; m_entryList = new List&lt;TrackEntry&gt;();</w:t>
      </w:r>
    </w:p>
    <w:p w14:paraId="14D6F4C8" w14:textId="77777777" w:rsidR="004D41A8" w:rsidRPr="00132D4E" w:rsidRDefault="004D41A8" w:rsidP="00132D4E">
      <w:pPr>
        <w:pStyle w:val="Code"/>
        <w:rPr>
          <w:highlight w:val="white"/>
        </w:rPr>
      </w:pPr>
      <w:r w:rsidRPr="00132D4E">
        <w:rPr>
          <w:highlight w:val="white"/>
        </w:rPr>
        <w:t xml:space="preserve">    private bool m_pointer;</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77777777" w:rsidR="004D41A8" w:rsidRPr="00132D4E" w:rsidRDefault="004D41A8" w:rsidP="00132D4E">
      <w:pPr>
        <w:pStyle w:val="Code"/>
        <w:rPr>
          <w:highlight w:val="white"/>
        </w:rPr>
      </w:pP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1D7388B4" w14:textId="77777777" w:rsidR="004D41A8" w:rsidRPr="00132D4E" w:rsidRDefault="004D41A8" w:rsidP="00132D4E">
      <w:pPr>
        <w:pStyle w:val="Code"/>
        <w:rPr>
          <w:highlight w:val="white"/>
        </w:rPr>
      </w:pP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77777777" w:rsidR="004D41A8" w:rsidRPr="00132D4E" w:rsidRDefault="004D41A8" w:rsidP="00132D4E">
      <w:pPr>
        <w:pStyle w:val="Code"/>
        <w:rPr>
          <w:highlight w:val="white"/>
        </w:rPr>
      </w:pP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lastRenderedPageBreak/>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4A2D8B7D" w:rsidR="00EB37CC" w:rsidRPr="00AF58B6" w:rsidRDefault="00EB37CC" w:rsidP="00EB37CC">
      <w:r>
        <w:t>A track entry is one entry in a track, it represent</w:t>
      </w:r>
      <w:r w:rsidR="00132D4E">
        <w:t>s</w:t>
      </w:r>
      <w:r>
        <w:t xml:space="preserve"> one occurrence of a register in the assembly code. In hold the line number of the assembly code instruction, the position (</w:t>
      </w:r>
      <w:r w:rsidR="00132D4E">
        <w:t xml:space="preserve">zero, </w:t>
      </w:r>
      <w:r>
        <w:t xml:space="preserve">one, </w:t>
      </w:r>
      <w:r w:rsidR="00132D4E">
        <w:t xml:space="preserve">or </w:t>
      </w:r>
      <w:r>
        <w:t xml:space="preserve">two, </w:t>
      </w:r>
      <w:r w:rsidR="00132D4E">
        <w:t>representing the left, middle, and right operand</w:t>
      </w:r>
      <w:r>
        <w:t xml:space="preserve">), and the </w:t>
      </w:r>
      <w:r w:rsidR="00C02847">
        <w:t>size of the register.</w:t>
      </w:r>
    </w:p>
    <w:p w14:paraId="5CA6F53D" w14:textId="0CDC8AE3" w:rsidR="00283127" w:rsidRDefault="00283127" w:rsidP="00283127">
      <w:pPr>
        <w:pStyle w:val="CodeHeader"/>
      </w:pPr>
      <w:r>
        <w:t>TrackEntry.cs</w:t>
      </w:r>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42665F6D" w14:textId="77777777" w:rsidR="0071772C" w:rsidRDefault="00132D4E" w:rsidP="00132D4E">
      <w:pPr>
        <w:pStyle w:val="Code"/>
      </w:pPr>
      <w:r w:rsidRPr="00132D4E">
        <w:rPr>
          <w:highlight w:val="white"/>
        </w:rPr>
        <w:t>}</w:t>
      </w:r>
    </w:p>
    <w:p w14:paraId="1F4E6E7C" w14:textId="2B60FA12" w:rsidR="00283127" w:rsidRDefault="00C36173" w:rsidP="009D541A">
      <w:pPr>
        <w:pStyle w:val="Rubrik2"/>
      </w:pPr>
      <w:r>
        <w:t>Register Allocation</w:t>
      </w:r>
    </w:p>
    <w:p w14:paraId="6D9EAF1D" w14:textId="65A3E5F1" w:rsid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6C3214C3" w14:textId="77777777" w:rsidR="00E31ED1" w:rsidRPr="00EC76D5" w:rsidRDefault="00E31ED1" w:rsidP="00E31ED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5BB93BA5" w14:textId="5853654A" w:rsidR="00E31ED1" w:rsidRPr="00730167" w:rsidRDefault="00E31ED1" w:rsidP="00E31ED1">
      <w:pPr>
        <w:rPr>
          <w:highlight w:val="white"/>
        </w:rPr>
      </w:pPr>
      <w:r w:rsidRPr="00EC76D5">
        <w:t xml:space="preserve">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w:t>
      </w:r>
      <w:r w:rsidRPr="00EC76D5">
        <w:lastRenderedPageBreak/>
        <w:t>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04DE6171" w14:textId="77777777" w:rsidR="003958DE" w:rsidRDefault="003958DE" w:rsidP="003958DE">
      <w:pPr>
        <w:pStyle w:val="CodeHeader"/>
      </w:pPr>
      <w:r>
        <w:t>RegisterAllocator.cs</w:t>
      </w:r>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lastRenderedPageBreak/>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ste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lastRenderedPageBreak/>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bookmarkStart w:id="524" w:name="_Toc49764405"/>
      <w:r>
        <w:lastRenderedPageBreak/>
        <w:t>Assembly Code Generation</w:t>
      </w:r>
      <w:bookmarkEnd w:id="524"/>
    </w:p>
    <w:p w14:paraId="4E4A0DBD" w14:textId="26F1EC74" w:rsidR="00A11FF1" w:rsidRDefault="00A11FF1" w:rsidP="00D935A0">
      <w:pPr>
        <w:pStyle w:val="CodeHeader"/>
      </w:pPr>
      <w:r>
        <w:t>AssemblyCodeGenerator.cs</w:t>
      </w:r>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lastRenderedPageBreak/>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bookmarkStart w:id="525" w:name="_Toc49764406"/>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bookmarkEnd w:id="525"/>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lastRenderedPageBreak/>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lastRenderedPageBreak/>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lastRenderedPageBreak/>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lastRenderedPageBreak/>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lastRenderedPageBreak/>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bookmarkStart w:id="526" w:name="_Toc49764407"/>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bookmarkEnd w:id="526"/>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lastRenderedPageBreak/>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bookmarkStart w:id="527" w:name="_Toc49764408"/>
      <w:r>
        <w:rPr>
          <w:highlight w:val="white"/>
        </w:rPr>
        <w:t>Function Calls</w:t>
      </w:r>
      <w:bookmarkEnd w:id="527"/>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lastRenderedPageBreak/>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effency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lastRenderedPageBreak/>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The track map is pushed on the stack, and a new object is instanciated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528"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lastRenderedPageBreak/>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528"/>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lastRenderedPageBreak/>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bookmarkStart w:id="529" w:name="_Toc49764409"/>
      <w:r>
        <w:rPr>
          <w:highlight w:val="white"/>
        </w:rPr>
        <w:lastRenderedPageBreak/>
        <w:t>Loading Values into Registers</w:t>
      </w:r>
      <w:bookmarkEnd w:id="529"/>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lastRenderedPageBreak/>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lastRenderedPageBreak/>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bookmarkStart w:id="530" w:name="_Toc49764410"/>
      <w:r>
        <w:rPr>
          <w:highlight w:val="white"/>
        </w:rPr>
        <w:t>Return</w:t>
      </w:r>
      <w:r w:rsidR="0066666A">
        <w:rPr>
          <w:highlight w:val="white"/>
        </w:rPr>
        <w:t>,</w:t>
      </w:r>
      <w:r>
        <w:rPr>
          <w:highlight w:val="white"/>
        </w:rPr>
        <w:t xml:space="preserve"> Exit</w:t>
      </w:r>
      <w:r w:rsidR="0066666A">
        <w:rPr>
          <w:highlight w:val="white"/>
        </w:rPr>
        <w:t>, and Goto</w:t>
      </w:r>
      <w:bookmarkEnd w:id="530"/>
    </w:p>
    <w:p w14:paraId="437E553E" w14:textId="77777777" w:rsidR="00C953A1" w:rsidRDefault="00C953A1" w:rsidP="003E4E87">
      <w:pPr>
        <w:rPr>
          <w:highlight w:val="white"/>
        </w:rPr>
      </w:pPr>
    </w:p>
    <w:p w14:paraId="2C5AA6DF" w14:textId="0D9FB8B9"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2F188FFC" w14:textId="77777777" w:rsidR="00C953A1" w:rsidRPr="00941019" w:rsidRDefault="00C953A1" w:rsidP="00941019">
      <w:pPr>
        <w:pStyle w:val="Code"/>
        <w:rPr>
          <w:highlight w:val="white"/>
        </w:rPr>
      </w:pPr>
      <w:r w:rsidRPr="00941019">
        <w:rPr>
          <w:highlight w:val="white"/>
        </w:rPr>
        <w:t xml:space="preserve">    public void Return(MiddleCode middleCode) {</w:t>
      </w:r>
    </w:p>
    <w:p w14:paraId="5819E310" w14:textId="77777777" w:rsidR="00941019" w:rsidRPr="00941019" w:rsidRDefault="00C953A1" w:rsidP="00941019">
      <w:pPr>
        <w:pStyle w:val="Code"/>
        <w:rPr>
          <w:highlight w:val="white"/>
        </w:rPr>
      </w:pPr>
      <w:r w:rsidRPr="00941019">
        <w:rPr>
          <w:highlight w:val="white"/>
        </w:rPr>
        <w:t xml:space="preserve">      if (SymbolTable.CurrentFunction.UniqueName.Equals</w:t>
      </w:r>
    </w:p>
    <w:p w14:paraId="5C589195" w14:textId="636B44BE" w:rsidR="00C953A1" w:rsidRPr="00941019" w:rsidRDefault="00941019" w:rsidP="00941019">
      <w:pPr>
        <w:pStyle w:val="Code"/>
        <w:rPr>
          <w:highlight w:val="white"/>
        </w:rPr>
      </w:pPr>
      <w:r w:rsidRPr="00941019">
        <w:rPr>
          <w:highlight w:val="white"/>
        </w:rPr>
        <w:t xml:space="preserve">                      </w:t>
      </w:r>
      <w:r w:rsidR="00C953A1" w:rsidRPr="00941019">
        <w:rPr>
          <w:highlight w:val="white"/>
        </w:rPr>
        <w:t>(AssemblyCodeGenerator.MainName)) {</w:t>
      </w:r>
    </w:p>
    <w:p w14:paraId="4CD5F591" w14:textId="77777777" w:rsidR="00C953A1" w:rsidRPr="00941019" w:rsidRDefault="00C953A1" w:rsidP="00941019">
      <w:pPr>
        <w:pStyle w:val="Code"/>
        <w:rPr>
          <w:highlight w:val="white"/>
        </w:rPr>
      </w:pPr>
      <w:r w:rsidRPr="00941019">
        <w:rPr>
          <w:highlight w:val="white"/>
        </w:rPr>
        <w:t xml:space="preserve">        Assert.ErrorXXX(m_floatStackSize == 0);</w:t>
      </w:r>
    </w:p>
    <w:p w14:paraId="473A9FDB" w14:textId="77777777" w:rsidR="00C953A1" w:rsidRPr="00941019" w:rsidRDefault="00C953A1" w:rsidP="00941019">
      <w:pPr>
        <w:pStyle w:val="Code"/>
        <w:rPr>
          <w:highlight w:val="white"/>
        </w:rPr>
      </w:pPr>
      <w:r w:rsidRPr="00941019">
        <w:rPr>
          <w:highlight w:val="white"/>
        </w:rPr>
        <w:t xml:space="preserve">        AddAssemblyCode(AssemblyOperator.cmp, AssemblyCode.FrameRegister,</w:t>
      </w:r>
    </w:p>
    <w:p w14:paraId="19196ED4" w14:textId="77777777" w:rsidR="00941019" w:rsidRPr="00941019" w:rsidRDefault="00C953A1" w:rsidP="00941019">
      <w:pPr>
        <w:pStyle w:val="Code"/>
        <w:rPr>
          <w:highlight w:val="white"/>
        </w:rPr>
      </w:pPr>
      <w:r w:rsidRPr="00941019">
        <w:rPr>
          <w:highlight w:val="white"/>
        </w:rPr>
        <w:t xml:space="preserve">                        SymbolTable.ReturnAddressOffset, BigInteger.Zero,</w:t>
      </w:r>
    </w:p>
    <w:p w14:paraId="2F1368C8" w14:textId="056994B3"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TypeSize.PointerSize);</w:t>
      </w:r>
    </w:p>
    <w:p w14:paraId="16A77A6E" w14:textId="77777777" w:rsidR="00C953A1" w:rsidRPr="00941019" w:rsidRDefault="00C953A1" w:rsidP="00941019">
      <w:pPr>
        <w:pStyle w:val="Code"/>
        <w:rPr>
          <w:highlight w:val="white"/>
        </w:rPr>
      </w:pPr>
      <w:r w:rsidRPr="00941019">
        <w:rPr>
          <w:highlight w:val="white"/>
        </w:rPr>
        <w:t xml:space="preserve">        int labelIndex = m_labelCount++;</w:t>
      </w:r>
    </w:p>
    <w:p w14:paraId="32108329" w14:textId="77777777" w:rsidR="00C953A1" w:rsidRPr="00941019" w:rsidRDefault="00C953A1" w:rsidP="00941019">
      <w:pPr>
        <w:pStyle w:val="Code"/>
        <w:rPr>
          <w:highlight w:val="white"/>
        </w:rPr>
      </w:pPr>
      <w:r w:rsidRPr="00941019">
        <w:rPr>
          <w:highlight w:val="white"/>
        </w:rPr>
        <w:t xml:space="preserve">        string labelText = AssemblyCode.MakeLabel(labelIndex);</w:t>
      </w:r>
    </w:p>
    <w:p w14:paraId="3E849463" w14:textId="77777777" w:rsidR="00C953A1" w:rsidRPr="00941019" w:rsidRDefault="00C953A1" w:rsidP="00941019">
      <w:pPr>
        <w:pStyle w:val="Code"/>
        <w:rPr>
          <w:highlight w:val="white"/>
        </w:rPr>
      </w:pPr>
    </w:p>
    <w:p w14:paraId="75693E72" w14:textId="77777777" w:rsidR="00941019" w:rsidRPr="00941019" w:rsidRDefault="00C953A1" w:rsidP="00941019">
      <w:pPr>
        <w:pStyle w:val="Code"/>
        <w:rPr>
          <w:highlight w:val="white"/>
        </w:rPr>
      </w:pPr>
      <w:r w:rsidRPr="00941019">
        <w:rPr>
          <w:highlight w:val="white"/>
        </w:rPr>
        <w:t xml:space="preserve">        AssemblyCode jumpCode =</w:t>
      </w:r>
    </w:p>
    <w:p w14:paraId="7F3D614B" w14:textId="25FD675B"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AddAssemblyCode(AssemblyOperator.je, null, null, labelText);</w:t>
      </w:r>
    </w:p>
    <w:p w14:paraId="70CA7773" w14:textId="77777777" w:rsidR="00C953A1" w:rsidRPr="00941019" w:rsidRDefault="00C953A1" w:rsidP="00941019">
      <w:pPr>
        <w:pStyle w:val="Code"/>
        <w:rPr>
          <w:highlight w:val="white"/>
        </w:rPr>
      </w:pPr>
      <w:r w:rsidRPr="00941019">
        <w:rPr>
          <w:highlight w:val="white"/>
        </w:rPr>
        <w:t xml:space="preserve">        Return();</w:t>
      </w:r>
    </w:p>
    <w:p w14:paraId="225564B3" w14:textId="77777777" w:rsidR="00C953A1" w:rsidRPr="00941019" w:rsidRDefault="00C953A1" w:rsidP="00941019">
      <w:pPr>
        <w:pStyle w:val="Code"/>
        <w:rPr>
          <w:highlight w:val="white"/>
        </w:rPr>
      </w:pPr>
      <w:r w:rsidRPr="00941019">
        <w:rPr>
          <w:highlight w:val="white"/>
        </w:rPr>
        <w:t xml:space="preserve">        jumpCode[1] = m_assemblyCodeList.Count;</w:t>
      </w:r>
    </w:p>
    <w:p w14:paraId="4104EC7C" w14:textId="77777777" w:rsidR="00C953A1" w:rsidRPr="00941019" w:rsidRDefault="00C953A1" w:rsidP="00941019">
      <w:pPr>
        <w:pStyle w:val="Code"/>
        <w:rPr>
          <w:highlight w:val="white"/>
        </w:rPr>
      </w:pPr>
      <w:r w:rsidRPr="00941019">
        <w:rPr>
          <w:highlight w:val="white"/>
        </w:rPr>
        <w:t xml:space="preserve">        AddAssemblyCode(AssemblyOperator.label, labelText);</w:t>
      </w:r>
    </w:p>
    <w:p w14:paraId="74F1397E" w14:textId="77777777" w:rsidR="00C953A1" w:rsidRPr="00941019" w:rsidRDefault="00C953A1" w:rsidP="00941019">
      <w:pPr>
        <w:pStyle w:val="Code"/>
        <w:rPr>
          <w:highlight w:val="white"/>
        </w:rPr>
      </w:pPr>
      <w:r w:rsidRPr="00941019">
        <w:rPr>
          <w:highlight w:val="white"/>
        </w:rPr>
        <w:t xml:space="preserve">        Exit(middleCode);</w:t>
      </w:r>
    </w:p>
    <w:p w14:paraId="65379EEB" w14:textId="77777777" w:rsidR="00C953A1" w:rsidRPr="00941019" w:rsidRDefault="00C953A1" w:rsidP="00941019">
      <w:pPr>
        <w:pStyle w:val="Code"/>
        <w:rPr>
          <w:highlight w:val="white"/>
        </w:rPr>
      </w:pPr>
      <w:r w:rsidRPr="00941019">
        <w:rPr>
          <w:highlight w:val="white"/>
        </w:rPr>
        <w:t xml:space="preserve">      }</w:t>
      </w:r>
    </w:p>
    <w:p w14:paraId="21D878DC" w14:textId="77777777" w:rsidR="00C953A1" w:rsidRPr="00941019" w:rsidRDefault="00C953A1" w:rsidP="00941019">
      <w:pPr>
        <w:pStyle w:val="Code"/>
        <w:rPr>
          <w:highlight w:val="white"/>
        </w:rPr>
      </w:pPr>
      <w:r w:rsidRPr="00941019">
        <w:rPr>
          <w:highlight w:val="white"/>
        </w:rPr>
        <w:t xml:space="preserve">      else {</w:t>
      </w:r>
    </w:p>
    <w:p w14:paraId="08A16173" w14:textId="77777777" w:rsidR="00C953A1" w:rsidRPr="00941019" w:rsidRDefault="00C953A1" w:rsidP="00941019">
      <w:pPr>
        <w:pStyle w:val="Code"/>
        <w:rPr>
          <w:highlight w:val="white"/>
        </w:rPr>
      </w:pPr>
      <w:r w:rsidRPr="00941019">
        <w:rPr>
          <w:highlight w:val="white"/>
        </w:rPr>
        <w:t xml:space="preserve">        SetReturnValue(middleCode);</w:t>
      </w:r>
    </w:p>
    <w:p w14:paraId="32241DDE" w14:textId="77777777" w:rsidR="00C953A1" w:rsidRPr="00941019" w:rsidRDefault="00C953A1" w:rsidP="00941019">
      <w:pPr>
        <w:pStyle w:val="Code"/>
        <w:rPr>
          <w:highlight w:val="white"/>
        </w:rPr>
      </w:pPr>
      <w:r w:rsidRPr="00941019">
        <w:rPr>
          <w:highlight w:val="white"/>
        </w:rPr>
        <w:t xml:space="preserve">        Assert.ErrorXXX(m_floatStackSize == 0);</w:t>
      </w:r>
    </w:p>
    <w:p w14:paraId="2E9AA41E" w14:textId="77777777" w:rsidR="00C953A1" w:rsidRPr="00941019" w:rsidRDefault="00C953A1" w:rsidP="00941019">
      <w:pPr>
        <w:pStyle w:val="Code"/>
        <w:rPr>
          <w:highlight w:val="white"/>
        </w:rPr>
      </w:pPr>
      <w:r w:rsidRPr="00941019">
        <w:rPr>
          <w:highlight w:val="white"/>
        </w:rPr>
        <w:t xml:space="preserve">        Return();</w:t>
      </w:r>
    </w:p>
    <w:p w14:paraId="7D96DDE6" w14:textId="77777777" w:rsidR="00C953A1" w:rsidRPr="00941019" w:rsidRDefault="00C953A1" w:rsidP="00941019">
      <w:pPr>
        <w:pStyle w:val="Code"/>
        <w:rPr>
          <w:highlight w:val="white"/>
        </w:rPr>
      </w:pPr>
      <w:r w:rsidRPr="00941019">
        <w:rPr>
          <w:highlight w:val="white"/>
        </w:rPr>
        <w:t xml:space="preserve">      }</w:t>
      </w:r>
    </w:p>
    <w:p w14:paraId="1FCBB9F1" w14:textId="77777777" w:rsidR="00C953A1" w:rsidRPr="00941019" w:rsidRDefault="00C953A1" w:rsidP="00941019">
      <w:pPr>
        <w:pStyle w:val="Code"/>
        <w:rPr>
          <w:highlight w:val="white"/>
        </w:rPr>
      </w:pPr>
      <w:r w:rsidRPr="00941019">
        <w:rPr>
          <w:highlight w:val="white"/>
        </w:rPr>
        <w:t xml:space="preserve">    }</w:t>
      </w:r>
    </w:p>
    <w:p w14:paraId="65A90FEA" w14:textId="77777777" w:rsidR="00C953A1" w:rsidRPr="00941019" w:rsidRDefault="00C953A1" w:rsidP="00941019">
      <w:pPr>
        <w:pStyle w:val="Code"/>
        <w:rPr>
          <w:highlight w:val="white"/>
        </w:rPr>
      </w:pPr>
    </w:p>
    <w:p w14:paraId="21D47B25" w14:textId="77777777" w:rsidR="00C953A1" w:rsidRPr="00941019" w:rsidRDefault="00C953A1" w:rsidP="00941019">
      <w:pPr>
        <w:pStyle w:val="Code"/>
        <w:rPr>
          <w:highlight w:val="white"/>
        </w:rPr>
      </w:pPr>
      <w:r w:rsidRPr="00941019">
        <w:rPr>
          <w:highlight w:val="white"/>
        </w:rPr>
        <w:t xml:space="preserve">    private void SetReturnValue(MiddleCode middleCode) {</w:t>
      </w:r>
    </w:p>
    <w:p w14:paraId="6F850CEF" w14:textId="77777777" w:rsidR="00C953A1" w:rsidRPr="00C953A1" w:rsidRDefault="00C953A1" w:rsidP="00C953A1">
      <w:pPr>
        <w:pStyle w:val="Code"/>
        <w:rPr>
          <w:highlight w:val="white"/>
        </w:rPr>
      </w:pPr>
      <w:r w:rsidRPr="00C953A1">
        <w:rPr>
          <w:highlight w:val="white"/>
        </w:rPr>
        <w:t xml:space="preserve">      if (middleCode[1] != null) {</w:t>
      </w:r>
    </w:p>
    <w:p w14:paraId="5E4E2C80" w14:textId="77777777" w:rsidR="00C953A1" w:rsidRPr="00C953A1" w:rsidRDefault="00C953A1" w:rsidP="00C953A1">
      <w:pPr>
        <w:pStyle w:val="Code"/>
        <w:rPr>
          <w:highlight w:val="white"/>
        </w:rPr>
      </w:pPr>
      <w:r w:rsidRPr="00C953A1">
        <w:rPr>
          <w:highlight w:val="white"/>
        </w:rPr>
        <w:t xml:space="preserve">        Symbol returnSymbol = (Symbol) middleCode[1];</w:t>
      </w:r>
    </w:p>
    <w:p w14:paraId="780E181E" w14:textId="77777777" w:rsidR="00C953A1" w:rsidRPr="00C953A1" w:rsidRDefault="00C953A1" w:rsidP="00C953A1">
      <w:pPr>
        <w:pStyle w:val="Code"/>
        <w:rPr>
          <w:highlight w:val="white"/>
        </w:rPr>
      </w:pPr>
    </w:p>
    <w:p w14:paraId="4FC02D22" w14:textId="77777777" w:rsidR="00C953A1" w:rsidRPr="00C953A1" w:rsidRDefault="00C953A1" w:rsidP="00C953A1">
      <w:pPr>
        <w:pStyle w:val="Code"/>
        <w:rPr>
          <w:highlight w:val="white"/>
        </w:rPr>
      </w:pPr>
      <w:r w:rsidRPr="00C953A1">
        <w:rPr>
          <w:highlight w:val="white"/>
        </w:rPr>
        <w:t xml:space="preserve">        if (returnSymbol.Type.IsStructOrUnion()) {</w:t>
      </w:r>
    </w:p>
    <w:p w14:paraId="1A906378" w14:textId="77777777" w:rsidR="00C953A1" w:rsidRPr="00C953A1" w:rsidRDefault="00C953A1" w:rsidP="00C953A1">
      <w:pPr>
        <w:pStyle w:val="Code"/>
        <w:rPr>
          <w:highlight w:val="white"/>
        </w:rPr>
      </w:pPr>
      <w:r w:rsidRPr="00C953A1">
        <w:rPr>
          <w:highlight w:val="white"/>
        </w:rPr>
        <w:t xml:space="preserve">          StructUnionSetReturnValue(middleCode);</w:t>
      </w:r>
    </w:p>
    <w:p w14:paraId="3044BE93" w14:textId="77777777" w:rsidR="00C953A1" w:rsidRPr="00C953A1" w:rsidRDefault="00C953A1" w:rsidP="00C953A1">
      <w:pPr>
        <w:pStyle w:val="Code"/>
        <w:rPr>
          <w:highlight w:val="white"/>
        </w:rPr>
      </w:pPr>
      <w:r w:rsidRPr="00C953A1">
        <w:rPr>
          <w:highlight w:val="white"/>
        </w:rPr>
        <w:t xml:space="preserve">        }</w:t>
      </w:r>
    </w:p>
    <w:p w14:paraId="584FC7EC" w14:textId="77777777" w:rsidR="00C953A1" w:rsidRPr="00C953A1" w:rsidRDefault="00C953A1" w:rsidP="00C953A1">
      <w:pPr>
        <w:pStyle w:val="Code"/>
        <w:rPr>
          <w:highlight w:val="white"/>
        </w:rPr>
      </w:pPr>
      <w:r w:rsidRPr="00C953A1">
        <w:rPr>
          <w:highlight w:val="white"/>
        </w:rPr>
        <w:t xml:space="preserve">        else if (returnSymbol.Type.IsFloating()) {</w:t>
      </w:r>
    </w:p>
    <w:p w14:paraId="07B57D42" w14:textId="77777777" w:rsidR="00C953A1" w:rsidRPr="00C953A1" w:rsidRDefault="00C953A1" w:rsidP="00C953A1">
      <w:pPr>
        <w:pStyle w:val="Code"/>
        <w:rPr>
          <w:highlight w:val="white"/>
        </w:rPr>
      </w:pPr>
      <w:r w:rsidRPr="00C953A1">
        <w:rPr>
          <w:highlight w:val="white"/>
        </w:rPr>
        <w:t xml:space="preserve">          Assert.ErrorXXX((--m_floatStackSize) == 0);</w:t>
      </w:r>
    </w:p>
    <w:p w14:paraId="5892FC41" w14:textId="77777777" w:rsidR="00C953A1" w:rsidRPr="00C953A1" w:rsidRDefault="00C953A1" w:rsidP="00C953A1">
      <w:pPr>
        <w:pStyle w:val="Code"/>
        <w:rPr>
          <w:highlight w:val="white"/>
        </w:rPr>
      </w:pPr>
      <w:r w:rsidRPr="00C953A1">
        <w:rPr>
          <w:highlight w:val="white"/>
        </w:rPr>
        <w:t xml:space="preserve">        }</w:t>
      </w:r>
    </w:p>
    <w:p w14:paraId="19E43B0F" w14:textId="77777777" w:rsidR="00C953A1" w:rsidRPr="00C953A1" w:rsidRDefault="00C953A1" w:rsidP="00C953A1">
      <w:pPr>
        <w:pStyle w:val="Code"/>
        <w:rPr>
          <w:highlight w:val="white"/>
        </w:rPr>
      </w:pPr>
      <w:r w:rsidRPr="00C953A1">
        <w:rPr>
          <w:highlight w:val="white"/>
        </w:rPr>
        <w:t xml:space="preserve">        else {</w:t>
      </w:r>
    </w:p>
    <w:p w14:paraId="63BA6213" w14:textId="77777777" w:rsidR="00C953A1" w:rsidRPr="00C953A1" w:rsidRDefault="00C953A1" w:rsidP="00C953A1">
      <w:pPr>
        <w:pStyle w:val="Code"/>
        <w:rPr>
          <w:highlight w:val="white"/>
        </w:rPr>
      </w:pPr>
      <w:r w:rsidRPr="00C953A1">
        <w:rPr>
          <w:highlight w:val="white"/>
        </w:rPr>
        <w:t xml:space="preserve">          IntegralSetReturnValue(middleCode);</w:t>
      </w:r>
    </w:p>
    <w:p w14:paraId="00515284" w14:textId="77777777" w:rsidR="00C953A1" w:rsidRPr="00C953A1" w:rsidRDefault="00C953A1" w:rsidP="00C953A1">
      <w:pPr>
        <w:pStyle w:val="Code"/>
        <w:rPr>
          <w:highlight w:val="white"/>
        </w:rPr>
      </w:pPr>
      <w:r w:rsidRPr="00C953A1">
        <w:rPr>
          <w:highlight w:val="white"/>
        </w:rPr>
        <w:lastRenderedPageBreak/>
        <w:t xml:space="preserve">        }</w:t>
      </w:r>
    </w:p>
    <w:p w14:paraId="4AD73CBD" w14:textId="77777777" w:rsidR="00C953A1" w:rsidRPr="00C953A1" w:rsidRDefault="00C953A1" w:rsidP="00C953A1">
      <w:pPr>
        <w:pStyle w:val="Code"/>
        <w:rPr>
          <w:highlight w:val="white"/>
        </w:rPr>
      </w:pPr>
      <w:r w:rsidRPr="00C953A1">
        <w:rPr>
          <w:highlight w:val="white"/>
        </w:rPr>
        <w:t xml:space="preserve">      }</w:t>
      </w:r>
    </w:p>
    <w:p w14:paraId="3E41EDA3" w14:textId="77777777" w:rsidR="00C953A1" w:rsidRPr="00C953A1" w:rsidRDefault="00C953A1" w:rsidP="00C953A1">
      <w:pPr>
        <w:pStyle w:val="Code"/>
        <w:rPr>
          <w:highlight w:val="white"/>
        </w:rPr>
      </w:pPr>
      <w:r w:rsidRPr="00C953A1">
        <w:rPr>
          <w:highlight w:val="white"/>
        </w:rPr>
        <w:t xml:space="preserve">    }</w:t>
      </w:r>
    </w:p>
    <w:p w14:paraId="02465950" w14:textId="77777777" w:rsidR="00C953A1" w:rsidRPr="00C953A1" w:rsidRDefault="00C953A1" w:rsidP="00C953A1">
      <w:pPr>
        <w:pStyle w:val="Code"/>
        <w:rPr>
          <w:highlight w:val="white"/>
        </w:rPr>
      </w:pPr>
    </w:p>
    <w:p w14:paraId="5FDD1665" w14:textId="77777777" w:rsidR="00C953A1" w:rsidRPr="00C953A1" w:rsidRDefault="00C953A1" w:rsidP="00C953A1">
      <w:pPr>
        <w:pStyle w:val="Code"/>
        <w:rPr>
          <w:highlight w:val="white"/>
        </w:rPr>
      </w:pPr>
      <w:r w:rsidRPr="00C953A1">
        <w:rPr>
          <w:highlight w:val="white"/>
        </w:rPr>
        <w:t xml:space="preserve">    private void Return() {</w:t>
      </w:r>
    </w:p>
    <w:p w14:paraId="3FB113B6" w14:textId="77777777" w:rsidR="00C953A1" w:rsidRPr="00C953A1" w:rsidRDefault="00C953A1" w:rsidP="00C953A1">
      <w:pPr>
        <w:pStyle w:val="Code"/>
        <w:rPr>
          <w:highlight w:val="white"/>
        </w:rPr>
      </w:pPr>
      <w:r w:rsidRPr="00C953A1">
        <w:rPr>
          <w:highlight w:val="white"/>
        </w:rPr>
        <w:t xml:space="preserve">      Track track = new Track(Type.VoidPointerType);</w:t>
      </w:r>
    </w:p>
    <w:p w14:paraId="074DF0A2" w14:textId="77777777" w:rsidR="00C953A1" w:rsidRPr="00C953A1" w:rsidRDefault="00C953A1" w:rsidP="00C953A1">
      <w:pPr>
        <w:pStyle w:val="Code"/>
        <w:rPr>
          <w:highlight w:val="white"/>
        </w:rPr>
      </w:pPr>
      <w:r w:rsidRPr="00C953A1">
        <w:rPr>
          <w:highlight w:val="white"/>
        </w:rPr>
        <w:t xml:space="preserve">      AddAssemblyCode(AssemblyOperator.mov, track,</w:t>
      </w:r>
    </w:p>
    <w:p w14:paraId="54151D37" w14:textId="77777777" w:rsidR="00C953A1" w:rsidRPr="00C953A1" w:rsidRDefault="00C953A1" w:rsidP="00C953A1">
      <w:pPr>
        <w:pStyle w:val="Code"/>
        <w:rPr>
          <w:highlight w:val="white"/>
        </w:rPr>
      </w:pPr>
      <w:r w:rsidRPr="00C953A1">
        <w:rPr>
          <w:highlight w:val="white"/>
        </w:rPr>
        <w:t xml:space="preserve">                  AssemblyCode.FrameRegister,</w:t>
      </w:r>
    </w:p>
    <w:p w14:paraId="490EA0D2" w14:textId="77777777" w:rsidR="00C953A1" w:rsidRPr="00C953A1" w:rsidRDefault="00C953A1" w:rsidP="00C953A1">
      <w:pPr>
        <w:pStyle w:val="Code"/>
        <w:rPr>
          <w:highlight w:val="white"/>
        </w:rPr>
      </w:pPr>
      <w:r w:rsidRPr="00C953A1">
        <w:rPr>
          <w:highlight w:val="white"/>
        </w:rPr>
        <w:t xml:space="preserve">                  SymbolTable.ReturnAddressOffset);</w:t>
      </w:r>
    </w:p>
    <w:p w14:paraId="513C69F6" w14:textId="77777777" w:rsidR="00C953A1" w:rsidRPr="00C953A1" w:rsidRDefault="00C953A1" w:rsidP="00C953A1">
      <w:pPr>
        <w:pStyle w:val="Code"/>
        <w:rPr>
          <w:highlight w:val="white"/>
        </w:rPr>
      </w:pPr>
      <w:r w:rsidRPr="00C953A1">
        <w:rPr>
          <w:highlight w:val="white"/>
        </w:rPr>
        <w:t xml:space="preserve">      AddAssemblyCode(AssemblyOperator.mov, AssemblyCode.EllipseRegister,</w:t>
      </w:r>
    </w:p>
    <w:p w14:paraId="15B9DBC2" w14:textId="77777777" w:rsidR="00C953A1" w:rsidRPr="00C953A1" w:rsidRDefault="00C953A1" w:rsidP="00C953A1">
      <w:pPr>
        <w:pStyle w:val="Code"/>
        <w:rPr>
          <w:highlight w:val="white"/>
        </w:rPr>
      </w:pPr>
      <w:r w:rsidRPr="00C953A1">
        <w:rPr>
          <w:highlight w:val="white"/>
        </w:rPr>
        <w:t xml:space="preserve">                      AssemblyCode.FrameRegister,</w:t>
      </w:r>
    </w:p>
    <w:p w14:paraId="16306FB4" w14:textId="77777777" w:rsidR="00C953A1" w:rsidRPr="00C953A1" w:rsidRDefault="00C953A1" w:rsidP="00C953A1">
      <w:pPr>
        <w:pStyle w:val="Code"/>
        <w:rPr>
          <w:highlight w:val="white"/>
        </w:rPr>
      </w:pPr>
      <w:r w:rsidRPr="00C953A1">
        <w:rPr>
          <w:highlight w:val="white"/>
        </w:rPr>
        <w:t xml:space="preserve">                      SymbolTable.EllipseFrameOffset);</w:t>
      </w:r>
    </w:p>
    <w:p w14:paraId="5B3A1824" w14:textId="77777777" w:rsidR="00C953A1" w:rsidRPr="00C953A1" w:rsidRDefault="00C953A1" w:rsidP="00C953A1">
      <w:pPr>
        <w:pStyle w:val="Code"/>
        <w:rPr>
          <w:highlight w:val="white"/>
        </w:rPr>
      </w:pPr>
      <w:r w:rsidRPr="00C953A1">
        <w:rPr>
          <w:highlight w:val="white"/>
        </w:rPr>
        <w:t xml:space="preserve">      AddAssemblyCode(AssemblyOperator.mov, AssemblyCode.FrameRegister,</w:t>
      </w:r>
    </w:p>
    <w:p w14:paraId="5EBD0F6B" w14:textId="77777777" w:rsidR="00C953A1" w:rsidRPr="00C953A1" w:rsidRDefault="00C953A1" w:rsidP="00C953A1">
      <w:pPr>
        <w:pStyle w:val="Code"/>
        <w:rPr>
          <w:highlight w:val="white"/>
        </w:rPr>
      </w:pPr>
      <w:r w:rsidRPr="00C953A1">
        <w:rPr>
          <w:highlight w:val="white"/>
        </w:rPr>
        <w:t xml:space="preserve">                      AssemblyCode.FrameRegister,</w:t>
      </w:r>
    </w:p>
    <w:p w14:paraId="16055CC2" w14:textId="77777777" w:rsidR="00C953A1" w:rsidRPr="00C953A1" w:rsidRDefault="00C953A1" w:rsidP="00C953A1">
      <w:pPr>
        <w:pStyle w:val="Code"/>
        <w:rPr>
          <w:highlight w:val="white"/>
        </w:rPr>
      </w:pPr>
      <w:r w:rsidRPr="00C953A1">
        <w:rPr>
          <w:highlight w:val="white"/>
        </w:rPr>
        <w:t xml:space="preserve">                      SymbolTable.RegularFrameOffset);</w:t>
      </w:r>
    </w:p>
    <w:p w14:paraId="66C42CA1" w14:textId="77777777" w:rsidR="00C953A1" w:rsidRPr="00C953A1" w:rsidRDefault="00C953A1" w:rsidP="00C953A1">
      <w:pPr>
        <w:pStyle w:val="Code"/>
        <w:rPr>
          <w:highlight w:val="white"/>
        </w:rPr>
      </w:pPr>
      <w:r w:rsidRPr="00C953A1">
        <w:rPr>
          <w:highlight w:val="white"/>
        </w:rPr>
        <w:t xml:space="preserve">      AddAssemblyCode(AssemblyOperator.jmp, track);</w:t>
      </w:r>
    </w:p>
    <w:p w14:paraId="0EF1187F" w14:textId="77777777" w:rsidR="00C953A1" w:rsidRPr="00C953A1" w:rsidRDefault="00C953A1" w:rsidP="00C953A1">
      <w:pPr>
        <w:pStyle w:val="Code"/>
        <w:rPr>
          <w:highlight w:val="white"/>
        </w:rPr>
      </w:pPr>
      <w:r w:rsidRPr="00C953A1">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lastRenderedPageBreak/>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4DBF50AA" w14:textId="23FD00DA" w:rsidR="00EC4BC5" w:rsidRPr="007B4210" w:rsidRDefault="007467FA" w:rsidP="00EC4BC5">
      <w:pPr>
        <w:rPr>
          <w:highlight w:val="white"/>
        </w:rPr>
      </w:pPr>
      <w:r>
        <w:rPr>
          <w:highlight w:val="white"/>
        </w:rPr>
        <w:t xml:space="preserve">In case of Windows code, </w:t>
      </w:r>
      <w:r w:rsidR="00EC4BC5">
        <w:rPr>
          <w:highlight w:val="white"/>
        </w:rPr>
        <w:t xml:space="preserve">we load </w:t>
      </w:r>
      <w:r>
        <w:rPr>
          <w:highlight w:val="white"/>
        </w:rPr>
        <w:t xml:space="preserve">the exit symbol value </w:t>
      </w:r>
      <w:r w:rsidR="00EC4BC5">
        <w:rPr>
          <w:highlight w:val="white"/>
        </w:rPr>
        <w:t xml:space="preserve">into register </w:t>
      </w:r>
      <w:r w:rsidR="00EC4BC5" w:rsidRPr="00BB38E6">
        <w:rPr>
          <w:rStyle w:val="KeyWord0"/>
          <w:highlight w:val="white"/>
        </w:rPr>
        <w:t>al</w:t>
      </w:r>
      <w:r w:rsidR="00EC4BC5">
        <w:rPr>
          <w:highlight w:val="white"/>
        </w:rPr>
        <w:t>.</w:t>
      </w:r>
    </w:p>
    <w:p w14:paraId="3F867295" w14:textId="77777777" w:rsidR="00EC4BC5" w:rsidRPr="007B4210" w:rsidRDefault="00EC4BC5" w:rsidP="00EC4BC5">
      <w:pPr>
        <w:pStyle w:val="Code"/>
        <w:rPr>
          <w:highlight w:val="white"/>
        </w:rPr>
      </w:pPr>
      <w:r w:rsidRPr="007B4210">
        <w:rPr>
          <w:highlight w:val="white"/>
        </w:rPr>
        <w:t xml:space="preserve">      if (Start.Windows) {        </w:t>
      </w:r>
    </w:p>
    <w:p w14:paraId="23E69C64" w14:textId="77777777" w:rsidR="00EC4BC5" w:rsidRPr="007B4210" w:rsidRDefault="00EC4BC5" w:rsidP="00EC4BC5">
      <w:pPr>
        <w:pStyle w:val="Code"/>
        <w:rPr>
          <w:highlight w:val="white"/>
        </w:rPr>
      </w:pPr>
      <w:r w:rsidRPr="007B4210">
        <w:rPr>
          <w:highlight w:val="white"/>
        </w:rPr>
        <w:t xml:space="preserve">        if (exitSymbol </w:t>
      </w:r>
      <w:r>
        <w:rPr>
          <w:highlight w:val="white"/>
        </w:rPr>
        <w:t>!</w:t>
      </w:r>
      <w:r w:rsidRPr="007B4210">
        <w:rPr>
          <w:highlight w:val="white"/>
        </w:rPr>
        <w:t>= null) {</w:t>
      </w:r>
    </w:p>
    <w:p w14:paraId="610A6F22" w14:textId="77777777" w:rsidR="00EC4BC5" w:rsidRPr="007B4210" w:rsidRDefault="00EC4BC5" w:rsidP="00EC4BC5">
      <w:pPr>
        <w:pStyle w:val="Code"/>
        <w:rPr>
          <w:highlight w:val="white"/>
        </w:rPr>
      </w:pPr>
      <w:r w:rsidRPr="007B4210">
        <w:rPr>
          <w:highlight w:val="white"/>
        </w:rPr>
        <w:t xml:space="preserve">          LoadValueToRegister(exitSymbol, Register.al);</w:t>
      </w:r>
    </w:p>
    <w:p w14:paraId="68565E24" w14:textId="77777777" w:rsidR="00EC4BC5" w:rsidRPr="007B4210" w:rsidRDefault="00EC4BC5" w:rsidP="00EC4BC5">
      <w:pPr>
        <w:pStyle w:val="Code"/>
        <w:rPr>
          <w:highlight w:val="white"/>
        </w:rPr>
      </w:pPr>
      <w:r w:rsidRPr="007B4210">
        <w:rPr>
          <w:highlight w:val="white"/>
        </w:rPr>
        <w:t xml:space="preserve">        }</w:t>
      </w:r>
    </w:p>
    <w:p w14:paraId="54666F68" w14:textId="77777777" w:rsidR="00EC4BC5" w:rsidRPr="007B4210" w:rsidRDefault="00EC4BC5" w:rsidP="00EC4BC5">
      <w:pPr>
        <w:pStyle w:val="Code"/>
        <w:rPr>
          <w:highlight w:val="white"/>
        </w:rPr>
      </w:pPr>
      <w:r w:rsidRPr="007B4210">
        <w:rPr>
          <w:highlight w:val="white"/>
        </w:rPr>
        <w:t xml:space="preserve">        else {</w:t>
      </w:r>
    </w:p>
    <w:p w14:paraId="78CCCAEF" w14:textId="77777777" w:rsidR="00EC4BC5" w:rsidRPr="007B4210" w:rsidRDefault="00EC4BC5" w:rsidP="00EC4BC5">
      <w:pPr>
        <w:pStyle w:val="Code"/>
        <w:rPr>
          <w:highlight w:val="white"/>
        </w:rPr>
      </w:pPr>
      <w:r w:rsidRPr="007B4210">
        <w:rPr>
          <w:highlight w:val="white"/>
        </w:rPr>
        <w:t xml:space="preserve">          AddAssemblyCode(AssemblyOperator.mov, Register.al,</w:t>
      </w:r>
    </w:p>
    <w:p w14:paraId="63923114" w14:textId="77777777" w:rsidR="00EC4BC5" w:rsidRPr="007B4210" w:rsidRDefault="00EC4BC5" w:rsidP="00EC4BC5">
      <w:pPr>
        <w:pStyle w:val="Code"/>
        <w:rPr>
          <w:highlight w:val="white"/>
        </w:rPr>
      </w:pPr>
      <w:r w:rsidRPr="007B4210">
        <w:rPr>
          <w:highlight w:val="white"/>
        </w:rPr>
        <w:t xml:space="preserve">                          </w:t>
      </w:r>
      <w:r>
        <w:rPr>
          <w:highlight w:val="white"/>
        </w:rPr>
        <w:t>BigInteger.Zero</w:t>
      </w:r>
      <w:r w:rsidRPr="007B4210">
        <w:rPr>
          <w:highlight w:val="white"/>
        </w:rPr>
        <w:t>);</w:t>
      </w:r>
    </w:p>
    <w:p w14:paraId="7A71A8A6" w14:textId="77777777" w:rsidR="00EC4BC5" w:rsidRPr="007B4210" w:rsidRDefault="00EC4BC5" w:rsidP="00EC4BC5">
      <w:pPr>
        <w:pStyle w:val="Code"/>
        <w:rPr>
          <w:highlight w:val="white"/>
        </w:rPr>
      </w:pPr>
      <w:r w:rsidRPr="007B4210">
        <w:rPr>
          <w:highlight w:val="white"/>
        </w:rPr>
        <w:t xml:space="preserve">        }</w:t>
      </w:r>
    </w:p>
    <w:p w14:paraId="755FE715" w14:textId="77777777" w:rsidR="00EC4BC5" w:rsidRPr="007B4210" w:rsidRDefault="00EC4BC5" w:rsidP="00EC4BC5">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B30F75A" w14:textId="77777777" w:rsidR="00EC4BC5" w:rsidRPr="007B4210" w:rsidRDefault="00EC4BC5" w:rsidP="00EC4BC5">
      <w:pPr>
        <w:pStyle w:val="Code"/>
        <w:rPr>
          <w:highlight w:val="white"/>
        </w:rPr>
      </w:pPr>
      <w:r w:rsidRPr="007B4210">
        <w:rPr>
          <w:highlight w:val="white"/>
        </w:rPr>
        <w:t xml:space="preserve">        AddAssemblyCode(AssemblyOperator.mov, Register.ah,</w:t>
      </w:r>
    </w:p>
    <w:p w14:paraId="208E3919" w14:textId="64A5364E" w:rsidR="00EC4BC5" w:rsidRPr="007B4210" w:rsidRDefault="00EC4BC5" w:rsidP="00EC4BC5">
      <w:pPr>
        <w:pStyle w:val="Code"/>
        <w:rPr>
          <w:highlight w:val="white"/>
        </w:rPr>
      </w:pPr>
      <w:r w:rsidRPr="007B4210">
        <w:rPr>
          <w:highlight w:val="white"/>
        </w:rPr>
        <w:t xml:space="preserve">                        </w:t>
      </w:r>
      <w:r>
        <w:rPr>
          <w:highlight w:val="white"/>
        </w:rPr>
        <w:t>(BigInteger) 76</w:t>
      </w:r>
      <w:r w:rsidRPr="007B4210">
        <w:rPr>
          <w:highlight w:val="white"/>
        </w:rPr>
        <w:t>);</w:t>
      </w:r>
      <w:r w:rsidR="004760C9">
        <w:rPr>
          <w:highlight w:val="white"/>
        </w:rPr>
        <w:t xml:space="preserve"> // 0x4C</w:t>
      </w:r>
    </w:p>
    <w:p w14:paraId="0B31423C" w14:textId="544B8B1D" w:rsidR="00EC4BC5" w:rsidRPr="007B4210" w:rsidRDefault="00EC4BC5" w:rsidP="00EC4BC5">
      <w:pPr>
        <w:pStyle w:val="Code"/>
        <w:rPr>
          <w:highlight w:val="white"/>
        </w:rPr>
      </w:pPr>
      <w:r w:rsidRPr="007B4210">
        <w:rPr>
          <w:highlight w:val="white"/>
        </w:rPr>
        <w:t xml:space="preserve">        AddAssemblyCode(AssemblyOperator.interrupt, (BigInteger) 33);</w:t>
      </w:r>
      <w:r w:rsidR="00707F85">
        <w:rPr>
          <w:highlight w:val="white"/>
        </w:rPr>
        <w:t xml:space="preserve"> // 0x21</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bookmarkStart w:id="531" w:name="_Toc49764411"/>
      <w:r>
        <w:rPr>
          <w:highlight w:val="white"/>
        </w:rPr>
        <w:t>Load and Inspect Registers</w:t>
      </w:r>
      <w:bookmarkEnd w:id="531"/>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lastRenderedPageBreak/>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bookmarkStart w:id="532" w:name="_Toc49764412"/>
      <w:r>
        <w:rPr>
          <w:highlight w:val="white"/>
        </w:rPr>
        <w:t>Initialization</w:t>
      </w:r>
      <w:bookmarkEnd w:id="532"/>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lastRenderedPageBreak/>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bookmarkStart w:id="533" w:name="_Toc49764413"/>
      <w:r>
        <w:rPr>
          <w:highlight w:val="white"/>
        </w:rPr>
        <w:t>Integral Multipl</w:t>
      </w:r>
      <w:r w:rsidR="00285456">
        <w:rPr>
          <w:highlight w:val="white"/>
        </w:rPr>
        <w:t>i</w:t>
      </w:r>
      <w:r>
        <w:rPr>
          <w:highlight w:val="white"/>
        </w:rPr>
        <w:t>cation, Division, and Modulo</w:t>
      </w:r>
      <w:bookmarkEnd w:id="533"/>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lastRenderedPageBreak/>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t xml:space="preserve">      Track leftTrack = LoadValueToRegister(leftSymbol, leftRegister);</w:t>
      </w:r>
    </w:p>
    <w:p w14:paraId="55609DBE" w14:textId="4FE9A8ED" w:rsidR="008D520A" w:rsidRPr="00BF638D" w:rsidRDefault="00955B86" w:rsidP="00955B86">
      <w:pPr>
        <w:rPr>
          <w:highlight w:val="white"/>
        </w:rPr>
      </w:pPr>
      <w:r>
        <w:rPr>
          <w:highlight w:val="white"/>
        </w:rPr>
        <w:t>Then we clear the zero register by perfrom the exlusive-xor operation on itself, which is an effetive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whiech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lastRenderedPageBreak/>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t xml:space="preserve">    }</w:t>
      </w:r>
    </w:p>
    <w:p w14:paraId="2EC7F8A4" w14:textId="77777777" w:rsidR="002F73EF" w:rsidRPr="002F73EF" w:rsidRDefault="002F73EF" w:rsidP="002F73EF">
      <w:pPr>
        <w:pStyle w:val="Rubrik3"/>
        <w:numPr>
          <w:ilvl w:val="2"/>
          <w:numId w:val="137"/>
        </w:numPr>
        <w:rPr>
          <w:highlight w:val="white"/>
        </w:rPr>
      </w:pPr>
      <w:bookmarkStart w:id="534" w:name="_Toc49764414"/>
      <w:r w:rsidRPr="002F73EF">
        <w:rPr>
          <w:highlight w:val="white"/>
        </w:rPr>
        <w:t>Integral Assignment and Parameters</w:t>
      </w:r>
      <w:bookmarkEnd w:id="534"/>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If the result symbol is temporary and its address symbol is null, we are facing the assignment of a conditional expression. The only other cases when a temporary symbol is assigned is in case of a dereferred,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lastRenderedPageBreak/>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If the assign symbol is an array, function, string, or static address, we move its address rather than ist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lastRenderedPageBreak/>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bookmarkStart w:id="535" w:name="_Toc49764415"/>
      <w:r>
        <w:rPr>
          <w:highlight w:val="white"/>
        </w:rPr>
        <w:t>Unary Integral Operations</w:t>
      </w:r>
      <w:bookmarkEnd w:id="535"/>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bookmarkStart w:id="536" w:name="_Toc49764416"/>
      <w:r>
        <w:rPr>
          <w:highlight w:val="white"/>
        </w:rPr>
        <w:lastRenderedPageBreak/>
        <w:t>Integral Binary</w:t>
      </w:r>
      <w:bookmarkEnd w:id="536"/>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If the left or right symbol is a static address with a non-zero offset or auto or register array (which offset is  always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(((resultSymbol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 (resultSymbol != leftSymbol))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(leftSymbol.Type.IsArrayFunctionOrString()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leftTrack = LoadValueToRegister(leftSymbol);</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((rightTrack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((rightSymbol.Type.IsArrayFunctionOrString()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(rightSymbol.Offset !=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rightSymbol.Value).Offset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rightTrack = LoadValueToRegister(rightSymbol);</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If the right symbol is an array, function, string, or static address, we use its name. Note that we do not need to look into the offset. We can be sure that it is zero, since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lastRenderedPageBreak/>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lastRenderedPageBreak/>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bookmarkStart w:id="537" w:name="_Toc49764417"/>
      <w:r w:rsidRPr="00C64273">
        <w:rPr>
          <w:highlight w:val="white"/>
        </w:rPr>
        <w:t>Base and Offset</w:t>
      </w:r>
      <w:bookmarkEnd w:id="537"/>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lastRenderedPageBreak/>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bookmarkStart w:id="538" w:name="_Toc49764418"/>
      <w:r>
        <w:rPr>
          <w:highlight w:val="white"/>
        </w:rPr>
        <w:t>Case</w:t>
      </w:r>
      <w:bookmarkEnd w:id="538"/>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lastRenderedPageBreak/>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since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bookmarkStart w:id="539" w:name="_Toc49764419"/>
      <w:r>
        <w:rPr>
          <w:highlight w:val="white"/>
        </w:rPr>
        <w:t>Address</w:t>
      </w:r>
      <w:bookmarkEnd w:id="539"/>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de</w:t>
      </w:r>
      <w:r w:rsidR="006114E0">
        <w:rPr>
          <w:highlight w:val="white"/>
        </w:rPr>
        <w:t>refereeing</w:t>
      </w:r>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derefereing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bookmarkStart w:id="540" w:name="_Toc49764420"/>
      <w:r w:rsidRPr="00CF4437">
        <w:rPr>
          <w:highlight w:val="white"/>
        </w:rPr>
        <w:t>Floating Binary</w:t>
      </w:r>
      <w:bookmarkEnd w:id="540"/>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lastRenderedPageBreak/>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point operations are in fact mush simplier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bookmarkStart w:id="541" w:name="_Toc49764421"/>
      <w:r w:rsidRPr="00924172">
        <w:rPr>
          <w:highlight w:val="white"/>
        </w:rPr>
        <w:t>Floating Relation</w:t>
      </w:r>
      <w:bookmarkEnd w:id="541"/>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bookmarkStart w:id="542" w:name="_Toc49764422"/>
      <w:r>
        <w:rPr>
          <w:highlight w:val="white"/>
        </w:rPr>
        <w:lastRenderedPageBreak/>
        <w:t>Floating Push and Pop</w:t>
      </w:r>
      <w:bookmarkEnd w:id="542"/>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lastRenderedPageBreak/>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lastRenderedPageBreak/>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opf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bookmarkStart w:id="543" w:name="_Toc49764423"/>
      <w:r>
        <w:rPr>
          <w:highlight w:val="white"/>
        </w:rPr>
        <w:t>Type Conversion</w:t>
      </w:r>
      <w:bookmarkEnd w:id="543"/>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lastRenderedPageBreak/>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throught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lastRenderedPageBreak/>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bookmarkStart w:id="544" w:name="_Toc49764424"/>
      <w:r>
        <w:rPr>
          <w:highlight w:val="white"/>
        </w:rPr>
        <w:t>Struct and Union</w:t>
      </w:r>
      <w:bookmarkEnd w:id="544"/>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In this way, is the value of the address symbol of the struct or union stored in the track, and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lastRenderedPageBreak/>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count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We start by loading the size of the data block into the count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We decrement the count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If the count register does not euqla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bookmarkStart w:id="545" w:name="_Toc49764425"/>
      <w:r>
        <w:rPr>
          <w:highlight w:val="white"/>
        </w:rPr>
        <w:lastRenderedPageBreak/>
        <w:t>Initialization Code</w:t>
      </w:r>
      <w:bookmarkEnd w:id="545"/>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195A7660" w14:textId="77777777" w:rsidR="006A0C3D" w:rsidRPr="006A0C3D" w:rsidRDefault="006A0C3D" w:rsidP="006A0C3D">
      <w:pPr>
        <w:pStyle w:val="Code"/>
        <w:rPr>
          <w:highlight w:val="white"/>
        </w:rPr>
      </w:pPr>
      <w:r w:rsidRPr="006A0C3D">
        <w:rPr>
          <w:highlight w:val="white"/>
        </w:rPr>
        <w:t xml:space="preserve">    public static void InitializerializationCodeList() {</w:t>
      </w:r>
    </w:p>
    <w:p w14:paraId="3E7C049C" w14:textId="77777777" w:rsidR="006A0C3D" w:rsidRPr="006A0C3D" w:rsidRDefault="006A0C3D" w:rsidP="006A0C3D">
      <w:pPr>
        <w:pStyle w:val="Code"/>
        <w:rPr>
          <w:highlight w:val="white"/>
        </w:rPr>
      </w:pPr>
      <w:r w:rsidRPr="006A0C3D">
        <w:rPr>
          <w:highlight w:val="white"/>
        </w:rPr>
        <w:t xml:space="preserve">      List&lt;AssemblyCode&gt; assemblyCodeList = new List&lt;AssemblyCode&gt;();</w:t>
      </w:r>
    </w:p>
    <w:p w14:paraId="36C9B64E"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73639BCF" w14:textId="6E506A6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Stack Pointer");</w:t>
      </w:r>
    </w:p>
    <w:p w14:paraId="4F5D4D5C" w14:textId="77777777" w:rsidR="006A0C3D" w:rsidRPr="006A0C3D" w:rsidRDefault="006A0C3D" w:rsidP="006A0C3D">
      <w:pPr>
        <w:pStyle w:val="Code"/>
        <w:rPr>
          <w:highlight w:val="white"/>
        </w:rPr>
      </w:pPr>
      <w:r w:rsidRPr="006A0C3D">
        <w:rPr>
          <w:highlight w:val="white"/>
        </w:rPr>
        <w:t xml:space="preserve">      AddAssemblyCode(assemblyCodeList, AssemblyOperator.mov,</w:t>
      </w:r>
    </w:p>
    <w:p w14:paraId="496D9152" w14:textId="77777777" w:rsidR="006A0C3D" w:rsidRPr="006A0C3D" w:rsidRDefault="006A0C3D" w:rsidP="006A0C3D">
      <w:pPr>
        <w:pStyle w:val="Code"/>
        <w:rPr>
          <w:highlight w:val="white"/>
        </w:rPr>
      </w:pPr>
      <w:r w:rsidRPr="006A0C3D">
        <w:rPr>
          <w:highlight w:val="white"/>
        </w:rPr>
        <w:t xml:space="preserve">                 AssemblyCode.FrameRegister, LinkerWindows.StackTopName);</w:t>
      </w:r>
    </w:p>
    <w:p w14:paraId="0B6CDAE6" w14:textId="77777777" w:rsidR="006A0C3D" w:rsidRPr="006A0C3D" w:rsidRDefault="006A0C3D" w:rsidP="006A0C3D">
      <w:pPr>
        <w:pStyle w:val="Code"/>
        <w:rPr>
          <w:highlight w:val="white"/>
        </w:rPr>
      </w:pPr>
    </w:p>
    <w:p w14:paraId="6A165071" w14:textId="77777777" w:rsidR="006A0C3D" w:rsidRPr="006A0C3D" w:rsidRDefault="006A0C3D" w:rsidP="006A0C3D">
      <w:pPr>
        <w:pStyle w:val="Code"/>
        <w:rPr>
          <w:highlight w:val="white"/>
        </w:rPr>
      </w:pPr>
      <w:r w:rsidRPr="006A0C3D">
        <w:rPr>
          <w:highlight w:val="white"/>
        </w:rPr>
        <w:t xml:space="preserve">      if (Start.Windows) {</w:t>
      </w:r>
    </w:p>
    <w:p w14:paraId="7518E34D"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56D50286" w14:textId="2947A520"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44CEAAC4" w14:textId="77777777" w:rsidR="006A0C3D" w:rsidRPr="006A0C3D" w:rsidRDefault="006A0C3D" w:rsidP="006A0C3D">
      <w:pPr>
        <w:pStyle w:val="Code"/>
        <w:rPr>
          <w:highlight w:val="white"/>
        </w:rPr>
      </w:pPr>
      <w:r w:rsidRPr="006A0C3D">
        <w:rPr>
          <w:highlight w:val="white"/>
        </w:rPr>
        <w:t xml:space="preserve">        AddAssemblyCode(assemblyCodeList, AssemblyOperator.mov_word,</w:t>
      </w:r>
    </w:p>
    <w:p w14:paraId="477A041C" w14:textId="77777777" w:rsidR="006A0C3D" w:rsidRPr="006A0C3D" w:rsidRDefault="006A0C3D" w:rsidP="006A0C3D">
      <w:pPr>
        <w:pStyle w:val="Code"/>
        <w:rPr>
          <w:highlight w:val="white"/>
        </w:rPr>
      </w:pPr>
      <w:r w:rsidRPr="006A0C3D">
        <w:rPr>
          <w:highlight w:val="white"/>
        </w:rPr>
        <w:t xml:space="preserve">                        null, 65534, (BigInteger) 65534);</w:t>
      </w:r>
    </w:p>
    <w:p w14:paraId="2EFC7705" w14:textId="77777777" w:rsidR="006A0C3D" w:rsidRPr="006A0C3D" w:rsidRDefault="006A0C3D" w:rsidP="006A0C3D">
      <w:pPr>
        <w:pStyle w:val="Code"/>
        <w:rPr>
          <w:highlight w:val="white"/>
        </w:rPr>
      </w:pPr>
      <w:r w:rsidRPr="006A0C3D">
        <w:rPr>
          <w:highlight w:val="white"/>
        </w:rPr>
        <w:t xml:space="preserve">      }</w:t>
      </w:r>
    </w:p>
    <w:p w14:paraId="266ED448" w14:textId="77777777" w:rsidR="006A0C3D" w:rsidRPr="006A0C3D" w:rsidRDefault="006A0C3D" w:rsidP="006A0C3D">
      <w:pPr>
        <w:pStyle w:val="Code"/>
        <w:rPr>
          <w:highlight w:val="white"/>
        </w:rPr>
      </w:pPr>
    </w:p>
    <w:p w14:paraId="04D2A35B" w14:textId="77777777" w:rsidR="006A0C3D" w:rsidRPr="006A0C3D" w:rsidRDefault="006A0C3D" w:rsidP="006A0C3D">
      <w:pPr>
        <w:pStyle w:val="Code"/>
        <w:rPr>
          <w:highlight w:val="white"/>
        </w:rPr>
      </w:pPr>
      <w:r w:rsidRPr="006A0C3D">
        <w:rPr>
          <w:highlight w:val="white"/>
        </w:rPr>
        <w:t xml:space="preserve">      if (Start.Linux) {</w:t>
      </w:r>
    </w:p>
    <w:p w14:paraId="1FD17B54"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427511DE" w14:textId="7653D93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203B4F03" w14:textId="77777777" w:rsidR="006A0C3D" w:rsidRPr="006A0C3D" w:rsidRDefault="006A0C3D" w:rsidP="006A0C3D">
      <w:pPr>
        <w:pStyle w:val="Code"/>
        <w:rPr>
          <w:highlight w:val="white"/>
        </w:rPr>
      </w:pPr>
      <w:r w:rsidRPr="006A0C3D">
        <w:rPr>
          <w:highlight w:val="white"/>
        </w:rPr>
        <w:t xml:space="preserve">        AddAssemblyCode(assemblyCodeList, AssemblyOperator.mov_dword,</w:t>
      </w:r>
    </w:p>
    <w:p w14:paraId="1E52E602" w14:textId="77777777" w:rsidR="006A0C3D" w:rsidRPr="006A0C3D" w:rsidRDefault="006A0C3D" w:rsidP="006A0C3D">
      <w:pPr>
        <w:pStyle w:val="Code"/>
        <w:rPr>
          <w:highlight w:val="white"/>
        </w:rPr>
      </w:pPr>
      <w:r w:rsidRPr="006A0C3D">
        <w:rPr>
          <w:highlight w:val="white"/>
        </w:rPr>
        <w:t xml:space="preserve">                        LinkerWindows.StackTopName, 65534,</w:t>
      </w:r>
    </w:p>
    <w:p w14:paraId="6D4E8BE1" w14:textId="77777777" w:rsidR="006A0C3D" w:rsidRPr="006A0C3D" w:rsidRDefault="006A0C3D" w:rsidP="006A0C3D">
      <w:pPr>
        <w:pStyle w:val="Code"/>
        <w:rPr>
          <w:highlight w:val="white"/>
        </w:rPr>
      </w:pPr>
      <w:r w:rsidRPr="006A0C3D">
        <w:rPr>
          <w:highlight w:val="white"/>
        </w:rPr>
        <w:t xml:space="preserve">                        LinkerWindows.StackTopName);</w:t>
      </w:r>
    </w:p>
    <w:p w14:paraId="79591692" w14:textId="77777777" w:rsidR="006A0C3D" w:rsidRPr="006A0C3D" w:rsidRDefault="006A0C3D" w:rsidP="006A0C3D">
      <w:pPr>
        <w:pStyle w:val="Code"/>
        <w:rPr>
          <w:highlight w:val="white"/>
        </w:rPr>
      </w:pPr>
      <w:r w:rsidRPr="006A0C3D">
        <w:rPr>
          <w:highlight w:val="white"/>
        </w:rPr>
        <w:t xml:space="preserve">        AddAssemblyCode(assemblyCodeList, AssemblyOperator.add_dword,</w:t>
      </w:r>
    </w:p>
    <w:p w14:paraId="69C3C52A" w14:textId="77777777" w:rsidR="006A0C3D" w:rsidRPr="006A0C3D" w:rsidRDefault="006A0C3D" w:rsidP="006A0C3D">
      <w:pPr>
        <w:pStyle w:val="Code"/>
        <w:rPr>
          <w:highlight w:val="white"/>
        </w:rPr>
      </w:pPr>
      <w:r w:rsidRPr="006A0C3D">
        <w:rPr>
          <w:highlight w:val="white"/>
        </w:rPr>
        <w:t xml:space="preserve">                        LinkerWindows.StackTopName, 65534,</w:t>
      </w:r>
    </w:p>
    <w:p w14:paraId="166FCC47" w14:textId="77777777" w:rsidR="006A0C3D" w:rsidRPr="006A0C3D" w:rsidRDefault="006A0C3D" w:rsidP="006A0C3D">
      <w:pPr>
        <w:pStyle w:val="Code"/>
        <w:rPr>
          <w:highlight w:val="white"/>
        </w:rPr>
      </w:pPr>
      <w:r w:rsidRPr="006A0C3D">
        <w:rPr>
          <w:highlight w:val="white"/>
        </w:rPr>
        <w:t xml:space="preserve">                        (BigInteger) 65534);</w:t>
      </w:r>
    </w:p>
    <w:p w14:paraId="59FC8879" w14:textId="77777777" w:rsidR="006A0C3D" w:rsidRPr="006A0C3D" w:rsidRDefault="006A0C3D" w:rsidP="006A0C3D">
      <w:pPr>
        <w:pStyle w:val="Code"/>
        <w:rPr>
          <w:highlight w:val="white"/>
        </w:rPr>
      </w:pPr>
      <w:r w:rsidRPr="006A0C3D">
        <w:rPr>
          <w:highlight w:val="white"/>
        </w:rPr>
        <w:t xml:space="preserve">      }</w:t>
      </w:r>
    </w:p>
    <w:p w14:paraId="480C6B24" w14:textId="77777777" w:rsidR="006A0C3D" w:rsidRPr="006A0C3D" w:rsidRDefault="006A0C3D" w:rsidP="006A0C3D">
      <w:pPr>
        <w:pStyle w:val="Code"/>
        <w:rPr>
          <w:highlight w:val="white"/>
        </w:rPr>
      </w:pPr>
    </w:p>
    <w:p w14:paraId="1F770E1C"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35650D55" w14:textId="3CF2F417"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FPU Control Word, truncate mode " +</w:t>
      </w:r>
    </w:p>
    <w:p w14:paraId="00BD4276" w14:textId="77777777" w:rsidR="006A0C3D" w:rsidRPr="006A0C3D" w:rsidRDefault="006A0C3D" w:rsidP="006A0C3D">
      <w:pPr>
        <w:pStyle w:val="Code"/>
        <w:rPr>
          <w:highlight w:val="white"/>
        </w:rPr>
      </w:pPr>
      <w:r w:rsidRPr="006A0C3D">
        <w:rPr>
          <w:highlight w:val="white"/>
        </w:rPr>
        <w:t xml:space="preserve">                      "=&gt; set bit 10 and 11.");</w:t>
      </w:r>
    </w:p>
    <w:p w14:paraId="77AB4E67" w14:textId="77777777" w:rsidR="006A0C3D" w:rsidRPr="006A0C3D" w:rsidRDefault="006A0C3D" w:rsidP="006A0C3D">
      <w:pPr>
        <w:pStyle w:val="Code"/>
        <w:rPr>
          <w:highlight w:val="white"/>
        </w:rPr>
      </w:pPr>
      <w:r w:rsidRPr="006A0C3D">
        <w:rPr>
          <w:highlight w:val="white"/>
        </w:rPr>
        <w:t xml:space="preserve">      AddAssemblyCode(assemblyCodeList, AssemblyOperator.fstcw,</w:t>
      </w:r>
    </w:p>
    <w:p w14:paraId="01EBC5B3" w14:textId="5719D013" w:rsidR="006A0C3D" w:rsidRPr="006A0C3D" w:rsidRDefault="006A0C3D" w:rsidP="006A0C3D">
      <w:pPr>
        <w:pStyle w:val="Code"/>
        <w:rPr>
          <w:highlight w:val="white"/>
        </w:rPr>
      </w:pPr>
      <w:r w:rsidRPr="006A0C3D">
        <w:rPr>
          <w:highlight w:val="white"/>
        </w:rPr>
        <w:t xml:space="preserve">                      AssemblyCode.FrameRegister, 0);</w:t>
      </w:r>
    </w:p>
    <w:p w14:paraId="4D0C21D8" w14:textId="77777777" w:rsidR="006A0C3D" w:rsidRPr="006A0C3D" w:rsidRDefault="006A0C3D" w:rsidP="006A0C3D">
      <w:pPr>
        <w:pStyle w:val="Code"/>
        <w:rPr>
          <w:highlight w:val="white"/>
        </w:rPr>
      </w:pPr>
      <w:r w:rsidRPr="006A0C3D">
        <w:rPr>
          <w:highlight w:val="white"/>
        </w:rPr>
        <w:t xml:space="preserve">      AddAssemblyCode(assemblyCodeList, AssemblyOperator.or_word,</w:t>
      </w:r>
    </w:p>
    <w:p w14:paraId="657B2FB0" w14:textId="77777777" w:rsidR="006A0C3D" w:rsidRPr="006A0C3D" w:rsidRDefault="006A0C3D" w:rsidP="006A0C3D">
      <w:pPr>
        <w:pStyle w:val="Code"/>
        <w:rPr>
          <w:highlight w:val="white"/>
        </w:rPr>
      </w:pPr>
      <w:r w:rsidRPr="006A0C3D">
        <w:rPr>
          <w:highlight w:val="white"/>
        </w:rPr>
        <w:t xml:space="preserve">                      AssemblyCode.FrameRegister, 0, (BigInteger) 0x0C00);</w:t>
      </w:r>
    </w:p>
    <w:p w14:paraId="41E16A13" w14:textId="77777777" w:rsidR="006A0C3D" w:rsidRPr="006A0C3D" w:rsidRDefault="006A0C3D" w:rsidP="006A0C3D">
      <w:pPr>
        <w:pStyle w:val="Code"/>
        <w:rPr>
          <w:highlight w:val="white"/>
        </w:rPr>
      </w:pPr>
      <w:r w:rsidRPr="006A0C3D">
        <w:rPr>
          <w:highlight w:val="white"/>
        </w:rPr>
        <w:t xml:space="preserve">      AddAssemblyCode(assemblyCodeList, AssemblyOperator.fldcw,</w:t>
      </w:r>
    </w:p>
    <w:p w14:paraId="7FAF2D65" w14:textId="77777777" w:rsidR="006A0C3D" w:rsidRPr="006A0C3D" w:rsidRDefault="006A0C3D" w:rsidP="006A0C3D">
      <w:pPr>
        <w:pStyle w:val="Code"/>
        <w:rPr>
          <w:highlight w:val="white"/>
        </w:rPr>
      </w:pPr>
      <w:r w:rsidRPr="006A0C3D">
        <w:rPr>
          <w:highlight w:val="white"/>
        </w:rPr>
        <w:t xml:space="preserve">                      AssemblyCode.FrameRegister, 0);</w:t>
      </w:r>
    </w:p>
    <w:p w14:paraId="7E6D7B5E" w14:textId="77777777" w:rsidR="006A0C3D" w:rsidRPr="00F164AC" w:rsidRDefault="006A0C3D" w:rsidP="00F164AC">
      <w:pPr>
        <w:pStyle w:val="Code"/>
        <w:rPr>
          <w:highlight w:val="white"/>
        </w:rPr>
      </w:pPr>
    </w:p>
    <w:p w14:paraId="59C67D04" w14:textId="77777777" w:rsidR="00F164AC" w:rsidRPr="00F164AC" w:rsidRDefault="00F164AC" w:rsidP="00F164AC">
      <w:pPr>
        <w:pStyle w:val="Code"/>
        <w:rPr>
          <w:highlight w:val="white"/>
        </w:rPr>
      </w:pPr>
      <w:r w:rsidRPr="00F164AC">
        <w:rPr>
          <w:highlight w:val="white"/>
        </w:rPr>
        <w:t xml:space="preserve">      if (Start.Linux) {</w:t>
      </w:r>
    </w:p>
    <w:p w14:paraId="2EB6E79C" w14:textId="77777777" w:rsidR="00F164AC" w:rsidRPr="00F164AC" w:rsidRDefault="00F164AC" w:rsidP="00F164AC">
      <w:pPr>
        <w:pStyle w:val="Code"/>
        <w:rPr>
          <w:highlight w:val="white"/>
        </w:rPr>
      </w:pPr>
      <w:r w:rsidRPr="00F164AC">
        <w:rPr>
          <w:highlight w:val="white"/>
        </w:rPr>
        <w:t xml:space="preserve">        List&lt;string&gt; textList = new List&lt;string&gt;();</w:t>
      </w:r>
    </w:p>
    <w:p w14:paraId="39E01E65" w14:textId="77777777" w:rsidR="00F164AC" w:rsidRPr="00F164AC" w:rsidRDefault="00F164AC" w:rsidP="00F164AC">
      <w:pPr>
        <w:pStyle w:val="Code"/>
        <w:rPr>
          <w:highlight w:val="white"/>
        </w:rPr>
      </w:pPr>
      <w:r w:rsidRPr="00F164AC">
        <w:rPr>
          <w:highlight w:val="white"/>
        </w:rPr>
        <w:t xml:space="preserve">        ISet&lt;string&gt; externSet = new HashSet&lt;string&gt;();</w:t>
      </w:r>
    </w:p>
    <w:p w14:paraId="65FAD08C" w14:textId="62946459" w:rsidR="00F164AC" w:rsidRPr="00F164AC" w:rsidRDefault="00F164AC" w:rsidP="00F164AC">
      <w:pPr>
        <w:pStyle w:val="Code"/>
        <w:rPr>
          <w:highlight w:val="white"/>
        </w:rPr>
      </w:pPr>
      <w:r w:rsidRPr="00F164AC">
        <w:rPr>
          <w:highlight w:val="white"/>
        </w:rPr>
        <w:t xml:space="preserve">        AssemblyCodeGenerator.</w:t>
      </w:r>
      <w:r w:rsidR="005873BE">
        <w:rPr>
          <w:highlight w:val="white"/>
        </w:rPr>
        <w:t>LinuxTextList</w:t>
      </w:r>
      <w:r w:rsidRPr="00F164AC">
        <w:rPr>
          <w:highlight w:val="white"/>
        </w:rPr>
        <w:t>(assemblyCodeList, textList, externSet);</w:t>
      </w:r>
    </w:p>
    <w:p w14:paraId="621F6C1D" w14:textId="77777777" w:rsidR="00F164AC" w:rsidRPr="00F164AC" w:rsidRDefault="00F164AC" w:rsidP="00F164AC">
      <w:pPr>
        <w:pStyle w:val="Code"/>
        <w:rPr>
          <w:highlight w:val="white"/>
        </w:rPr>
      </w:pPr>
      <w:r w:rsidRPr="00F164AC">
        <w:rPr>
          <w:highlight w:val="white"/>
        </w:rPr>
        <w:t xml:space="preserve">        SymbolTable.StaticSet.Add(new StaticSymbolLinux</w:t>
      </w:r>
    </w:p>
    <w:p w14:paraId="6A838BE5" w14:textId="77777777" w:rsidR="00F164AC" w:rsidRPr="00F164AC" w:rsidRDefault="00F164AC" w:rsidP="00F164AC">
      <w:pPr>
        <w:pStyle w:val="Code"/>
        <w:rPr>
          <w:highlight w:val="white"/>
        </w:rPr>
      </w:pPr>
      <w:r w:rsidRPr="00F164AC">
        <w:rPr>
          <w:highlight w:val="white"/>
        </w:rPr>
        <w:t xml:space="preserve">          (StaticSymbolLinux.TextOrData.Text,</w:t>
      </w:r>
    </w:p>
    <w:p w14:paraId="539AB797" w14:textId="77777777" w:rsidR="00F164AC" w:rsidRPr="00F164AC" w:rsidRDefault="00F164AC" w:rsidP="00F164AC">
      <w:pPr>
        <w:pStyle w:val="Code"/>
        <w:rPr>
          <w:highlight w:val="white"/>
        </w:rPr>
      </w:pPr>
      <w:r w:rsidRPr="00F164AC">
        <w:rPr>
          <w:highlight w:val="white"/>
        </w:rPr>
        <w:t xml:space="preserve">           AssemblyCodeGenerator.InitializerName, textList, externSet));</w:t>
      </w:r>
    </w:p>
    <w:p w14:paraId="71820F2B" w14:textId="77777777" w:rsidR="00F164AC" w:rsidRPr="00F164AC" w:rsidRDefault="00F164AC" w:rsidP="00F164AC">
      <w:pPr>
        <w:pStyle w:val="Code"/>
        <w:rPr>
          <w:highlight w:val="white"/>
        </w:rPr>
      </w:pPr>
      <w:r w:rsidRPr="00F164AC">
        <w:rPr>
          <w:highlight w:val="white"/>
        </w:rPr>
        <w:t xml:space="preserve">      }</w:t>
      </w:r>
    </w:p>
    <w:p w14:paraId="258CD35E" w14:textId="77777777" w:rsidR="00F164AC" w:rsidRPr="00F164AC" w:rsidRDefault="00F164AC" w:rsidP="00F164AC">
      <w:pPr>
        <w:pStyle w:val="Code"/>
        <w:rPr>
          <w:highlight w:val="white"/>
        </w:rPr>
      </w:pPr>
    </w:p>
    <w:p w14:paraId="2695829C" w14:textId="77777777" w:rsidR="00F164AC" w:rsidRPr="00F164AC" w:rsidRDefault="00F164AC" w:rsidP="00F164AC">
      <w:pPr>
        <w:pStyle w:val="Code"/>
        <w:rPr>
          <w:highlight w:val="white"/>
        </w:rPr>
      </w:pPr>
      <w:r w:rsidRPr="00F164AC">
        <w:rPr>
          <w:highlight w:val="white"/>
        </w:rPr>
        <w:t xml:space="preserve">      if (Start.Windows) {</w:t>
      </w:r>
    </w:p>
    <w:p w14:paraId="50C05CC2" w14:textId="77777777" w:rsidR="00F164AC" w:rsidRPr="00F164AC" w:rsidRDefault="00F164AC" w:rsidP="00F164AC">
      <w:pPr>
        <w:pStyle w:val="Code"/>
        <w:rPr>
          <w:highlight w:val="white"/>
        </w:rPr>
      </w:pPr>
      <w:r w:rsidRPr="00F164AC">
        <w:rPr>
          <w:highlight w:val="white"/>
        </w:rPr>
        <w:t xml:space="preserve">        List&lt;byte&gt; byteList = new List&lt;byte&gt;();</w:t>
      </w:r>
    </w:p>
    <w:p w14:paraId="7EB36041" w14:textId="77777777" w:rsidR="00F164AC" w:rsidRPr="00F164AC" w:rsidRDefault="00F164AC" w:rsidP="00F164AC">
      <w:pPr>
        <w:pStyle w:val="Code"/>
        <w:rPr>
          <w:highlight w:val="white"/>
        </w:rPr>
      </w:pPr>
      <w:r w:rsidRPr="00F164AC">
        <w:rPr>
          <w:highlight w:val="white"/>
        </w:rPr>
        <w:t xml:space="preserve">        IDictionary&lt;int, string&gt; accessMap = new Dictionary&lt;int, string&gt;();</w:t>
      </w:r>
    </w:p>
    <w:p w14:paraId="42809F64" w14:textId="77777777" w:rsidR="00F164AC" w:rsidRPr="00F164AC" w:rsidRDefault="00F164AC" w:rsidP="00F164AC">
      <w:pPr>
        <w:pStyle w:val="Code"/>
        <w:rPr>
          <w:highlight w:val="white"/>
        </w:rPr>
      </w:pPr>
      <w:r w:rsidRPr="00F164AC">
        <w:rPr>
          <w:highlight w:val="white"/>
        </w:rPr>
        <w:t xml:space="preserve">        IDictionary&lt;int, string&gt; callMap = new Dictionary&lt;int, string&gt;();</w:t>
      </w:r>
    </w:p>
    <w:p w14:paraId="5B6F89E1" w14:textId="77777777" w:rsidR="00F164AC" w:rsidRPr="00F164AC" w:rsidRDefault="00F164AC" w:rsidP="00F164AC">
      <w:pPr>
        <w:pStyle w:val="Code"/>
        <w:rPr>
          <w:highlight w:val="white"/>
        </w:rPr>
      </w:pPr>
      <w:r w:rsidRPr="00F164AC">
        <w:rPr>
          <w:highlight w:val="white"/>
        </w:rPr>
        <w:t xml:space="preserve">        ISet&lt;int&gt; returnSet = new HashSet&lt;int&gt;();</w:t>
      </w:r>
    </w:p>
    <w:p w14:paraId="610972AC" w14:textId="77777777" w:rsidR="00F164AC" w:rsidRPr="00F164AC" w:rsidRDefault="00F164AC" w:rsidP="00F164AC">
      <w:pPr>
        <w:pStyle w:val="Code"/>
        <w:rPr>
          <w:highlight w:val="white"/>
        </w:rPr>
      </w:pPr>
      <w:r w:rsidRPr="00F164AC">
        <w:rPr>
          <w:highlight w:val="white"/>
        </w:rPr>
        <w:t xml:space="preserve">        AssemblyCodeGenerator.GenerateTargetWindows(assemblyCodeList,</w:t>
      </w:r>
    </w:p>
    <w:p w14:paraId="42812CF1" w14:textId="77777777" w:rsidR="00F164AC" w:rsidRPr="00F164AC" w:rsidRDefault="00F164AC" w:rsidP="00F164AC">
      <w:pPr>
        <w:pStyle w:val="Code"/>
        <w:rPr>
          <w:highlight w:val="white"/>
        </w:rPr>
      </w:pPr>
      <w:r w:rsidRPr="00F164AC">
        <w:rPr>
          <w:highlight w:val="white"/>
        </w:rPr>
        <w:t xml:space="preserve">                              byteList, accessMap, callMap, returnSet);</w:t>
      </w:r>
    </w:p>
    <w:p w14:paraId="70A5E813" w14:textId="77777777" w:rsidR="00F164AC" w:rsidRPr="00F164AC" w:rsidRDefault="00F164AC" w:rsidP="00F164AC">
      <w:pPr>
        <w:pStyle w:val="Code"/>
        <w:rPr>
          <w:highlight w:val="white"/>
        </w:rPr>
      </w:pPr>
      <w:r w:rsidRPr="00F164AC">
        <w:rPr>
          <w:highlight w:val="white"/>
        </w:rPr>
        <w:t xml:space="preserve">        StaticSymbol staticSymbol =</w:t>
      </w:r>
    </w:p>
    <w:p w14:paraId="27C50888" w14:textId="77777777" w:rsidR="00F164AC" w:rsidRPr="00F164AC" w:rsidRDefault="00F164AC" w:rsidP="00F164AC">
      <w:pPr>
        <w:pStyle w:val="Code"/>
        <w:rPr>
          <w:highlight w:val="white"/>
        </w:rPr>
      </w:pPr>
      <w:r w:rsidRPr="00F164AC">
        <w:rPr>
          <w:highlight w:val="white"/>
        </w:rPr>
        <w:lastRenderedPageBreak/>
        <w:t xml:space="preserve">          new StaticSymbolWindows(AssemblyCodeGenerator.InitializerName,</w:t>
      </w:r>
    </w:p>
    <w:p w14:paraId="4CE504F9" w14:textId="77777777" w:rsidR="00F164AC" w:rsidRPr="00F164AC" w:rsidRDefault="00F164AC" w:rsidP="00F164AC">
      <w:pPr>
        <w:pStyle w:val="Code"/>
        <w:rPr>
          <w:highlight w:val="white"/>
        </w:rPr>
      </w:pPr>
      <w:r w:rsidRPr="00F164AC">
        <w:rPr>
          <w:highlight w:val="white"/>
        </w:rPr>
        <w:t xml:space="preserve">                                  byteList, accessMap, callMap, returnSet);</w:t>
      </w:r>
    </w:p>
    <w:p w14:paraId="08FCADCF" w14:textId="77777777" w:rsidR="00F164AC" w:rsidRPr="00F164AC" w:rsidRDefault="00F164AC" w:rsidP="00F164AC">
      <w:pPr>
        <w:pStyle w:val="Code"/>
        <w:rPr>
          <w:highlight w:val="white"/>
        </w:rPr>
      </w:pPr>
      <w:r w:rsidRPr="00F164AC">
        <w:rPr>
          <w:highlight w:val="white"/>
        </w:rPr>
        <w:t xml:space="preserve">        SymbolTable.StaticSet.Add(staticSymbol);</w:t>
      </w:r>
    </w:p>
    <w:p w14:paraId="60A4A082" w14:textId="77777777" w:rsidR="00F164AC" w:rsidRPr="00F164AC" w:rsidRDefault="00F164AC" w:rsidP="00F164AC">
      <w:pPr>
        <w:pStyle w:val="Code"/>
        <w:rPr>
          <w:highlight w:val="white"/>
        </w:rPr>
      </w:pPr>
      <w:r w:rsidRPr="00F164AC">
        <w:rPr>
          <w:highlight w:val="white"/>
        </w:rPr>
        <w:t xml:space="preserve">      }</w:t>
      </w:r>
    </w:p>
    <w:p w14:paraId="1E588B7F" w14:textId="00974582" w:rsidR="006A0C3D" w:rsidRPr="006A0C3D" w:rsidRDefault="006A0C3D" w:rsidP="006A0C3D">
      <w:pPr>
        <w:pStyle w:val="Code"/>
        <w:rPr>
          <w:highlight w:val="white"/>
        </w:rPr>
      </w:pPr>
      <w:r w:rsidRPr="006A0C3D">
        <w:rPr>
          <w:highlight w:val="white"/>
        </w:rPr>
        <w:t xml:space="preserve">    }</w:t>
      </w:r>
    </w:p>
    <w:p w14:paraId="2C64163B" w14:textId="2D177E88" w:rsidR="00D935A0" w:rsidRDefault="00B84658" w:rsidP="00B84658">
      <w:pPr>
        <w:pStyle w:val="Rubrik3"/>
        <w:rPr>
          <w:highlight w:val="white"/>
        </w:rPr>
      </w:pPr>
      <w:bookmarkStart w:id="546" w:name="_Toc49764426"/>
      <w:r>
        <w:rPr>
          <w:highlight w:val="white"/>
        </w:rPr>
        <w:t>Command Line Arguments</w:t>
      </w:r>
      <w:bookmarkEnd w:id="546"/>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065BE5B3" w14:textId="77777777" w:rsidR="00CC34B1" w:rsidRPr="00CC34B1" w:rsidRDefault="00CC34B1" w:rsidP="00CC34B1">
      <w:pPr>
        <w:pStyle w:val="Code"/>
        <w:rPr>
          <w:highlight w:val="white"/>
        </w:rPr>
      </w:pPr>
      <w:r w:rsidRPr="00CC34B1">
        <w:rPr>
          <w:highlight w:val="white"/>
        </w:rPr>
        <w:t xml:space="preserve">        AddAssemblyCode(assemblyCodeList, AssemblyOperator.label,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lastRenderedPageBreak/>
        <w:t xml:space="preserve">                    AssemblyCodeGenerator.ArgsName, textList, externSet));</w:t>
      </w:r>
    </w:p>
    <w:p w14:paraId="78636FF3" w14:textId="77777777" w:rsidR="00CC34B1" w:rsidRPr="00CC34B1" w:rsidRDefault="00CC34B1" w:rsidP="00CC34B1">
      <w:pPr>
        <w:pStyle w:val="Code"/>
        <w:rPr>
          <w:highlight w:val="white"/>
        </w:rPr>
      </w:pPr>
      <w:r w:rsidRPr="00CC34B1">
        <w:rPr>
          <w:highlight w:val="white"/>
        </w:rPr>
        <w:t xml:space="preserve">      }</w:t>
      </w:r>
    </w:p>
    <w:p w14:paraId="19CAA92D" w14:textId="77777777" w:rsidR="00CC34B1" w:rsidRPr="00CC34B1" w:rsidRDefault="00CC34B1" w:rsidP="00CC34B1">
      <w:pPr>
        <w:pStyle w:val="Code"/>
        <w:rPr>
          <w:highlight w:val="white"/>
        </w:rPr>
      </w:pPr>
      <w:r w:rsidRPr="00CC34B1">
        <w:rPr>
          <w:highlight w:val="white"/>
        </w:rPr>
        <w:t xml:space="preserve">      else if (Start.Windows) {</w:t>
      </w:r>
    </w:p>
    <w:p w14:paraId="0EC8EC6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D220914" w14:textId="77777777" w:rsidR="00CC34B1" w:rsidRPr="00CC34B1" w:rsidRDefault="00CC34B1" w:rsidP="00CC34B1">
      <w:pPr>
        <w:pStyle w:val="Code"/>
        <w:rPr>
          <w:highlight w:val="white"/>
        </w:rPr>
      </w:pPr>
      <w:r w:rsidRPr="00CC34B1">
        <w:rPr>
          <w:highlight w:val="white"/>
        </w:rPr>
        <w:t xml:space="preserve">                        Register.si, Register.bp);</w:t>
      </w:r>
    </w:p>
    <w:p w14:paraId="2DC3200E"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31B1801F" w14:textId="77777777" w:rsidR="00CC34B1" w:rsidRPr="00CC34B1" w:rsidRDefault="00CC34B1" w:rsidP="00CC34B1">
      <w:pPr>
        <w:pStyle w:val="Code"/>
        <w:rPr>
          <w:highlight w:val="white"/>
        </w:rPr>
      </w:pPr>
      <w:r w:rsidRPr="00CC34B1">
        <w:rPr>
          <w:highlight w:val="white"/>
        </w:rPr>
        <w:t xml:space="preserve">                        Register.bp, 0, AssemblyCodeGenerator.PathName);</w:t>
      </w:r>
    </w:p>
    <w:p w14:paraId="018CE03C"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14830F67" w14:textId="77777777" w:rsidR="00CC34B1" w:rsidRPr="00CC34B1" w:rsidRDefault="00CC34B1" w:rsidP="00CC34B1">
      <w:pPr>
        <w:pStyle w:val="Code"/>
        <w:rPr>
          <w:highlight w:val="white"/>
        </w:rPr>
      </w:pPr>
      <w:r w:rsidRPr="00CC34B1">
        <w:rPr>
          <w:highlight w:val="white"/>
        </w:rPr>
        <w:t xml:space="preserve">                        Register.bp, (BigInteger) 2);</w:t>
      </w:r>
    </w:p>
    <w:p w14:paraId="02F29F57"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0D77F12" w14:textId="77777777" w:rsidR="00CC34B1" w:rsidRPr="00CC34B1" w:rsidRDefault="00CC34B1" w:rsidP="00CC34B1">
      <w:pPr>
        <w:pStyle w:val="Code"/>
        <w:rPr>
          <w:highlight w:val="white"/>
        </w:rPr>
      </w:pPr>
      <w:r w:rsidRPr="00CC34B1">
        <w:rPr>
          <w:highlight w:val="white"/>
        </w:rPr>
        <w:t xml:space="preserve">                        Register.ax, BigInteger.One);</w:t>
      </w:r>
    </w:p>
    <w:p w14:paraId="5632A90C"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708C1FD7" w14:textId="77777777" w:rsidR="00CC34B1" w:rsidRPr="00CC34B1" w:rsidRDefault="00CC34B1" w:rsidP="00CC34B1">
      <w:pPr>
        <w:pStyle w:val="Code"/>
        <w:rPr>
          <w:highlight w:val="white"/>
        </w:rPr>
      </w:pPr>
      <w:r w:rsidRPr="00CC34B1">
        <w:rPr>
          <w:highlight w:val="white"/>
        </w:rPr>
        <w:t xml:space="preserve">                        Register.bx, (BigInteger) 129);</w:t>
      </w:r>
    </w:p>
    <w:p w14:paraId="4AAE619B" w14:textId="77777777" w:rsidR="00CC34B1" w:rsidRPr="00CC34B1" w:rsidRDefault="00CC34B1" w:rsidP="00CC34B1">
      <w:pPr>
        <w:pStyle w:val="Code"/>
        <w:rPr>
          <w:highlight w:val="white"/>
        </w:rPr>
      </w:pPr>
    </w:p>
    <w:p w14:paraId="1EE363BB"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1475D068" w14:textId="77777777" w:rsidR="00CC34B1" w:rsidRPr="00CC34B1" w:rsidRDefault="00CC34B1" w:rsidP="00CC34B1">
      <w:pPr>
        <w:pStyle w:val="Code"/>
        <w:rPr>
          <w:highlight w:val="white"/>
        </w:rPr>
      </w:pPr>
      <w:r w:rsidRPr="00CC34B1">
        <w:rPr>
          <w:highlight w:val="white"/>
        </w:rPr>
        <w:t xml:space="preserve">                        Register.bx, 0, (BigInteger) 32);</w:t>
      </w:r>
    </w:p>
    <w:p w14:paraId="06C8E699"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44333A0" w14:textId="77777777" w:rsidR="00CC34B1" w:rsidRPr="00CC34B1" w:rsidRDefault="00CC34B1" w:rsidP="00CC34B1">
      <w:pPr>
        <w:pStyle w:val="Code"/>
        <w:rPr>
          <w:highlight w:val="white"/>
        </w:rPr>
      </w:pPr>
      <w:r w:rsidRPr="00CC34B1">
        <w:rPr>
          <w:highlight w:val="white"/>
        </w:rPr>
        <w:t xml:space="preserve">                        null, assemblyCodeList.Count + 5);</w:t>
      </w:r>
    </w:p>
    <w:p w14:paraId="01207C3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564ACDFB" w14:textId="77777777" w:rsidR="00CC34B1" w:rsidRPr="00CC34B1" w:rsidRDefault="00CC34B1" w:rsidP="00CC34B1">
      <w:pPr>
        <w:pStyle w:val="Code"/>
        <w:rPr>
          <w:highlight w:val="white"/>
        </w:rPr>
      </w:pPr>
      <w:r w:rsidRPr="00CC34B1">
        <w:rPr>
          <w:highlight w:val="white"/>
        </w:rPr>
        <w:t xml:space="preserve">                        Register.bx, 0, (BigInteger) 13);</w:t>
      </w:r>
    </w:p>
    <w:p w14:paraId="0ECCFB44"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8D01FEA" w14:textId="77777777" w:rsidR="00CC34B1" w:rsidRPr="00CC34B1" w:rsidRDefault="00CC34B1" w:rsidP="00CC34B1">
      <w:pPr>
        <w:pStyle w:val="Code"/>
        <w:rPr>
          <w:highlight w:val="white"/>
        </w:rPr>
      </w:pPr>
      <w:r w:rsidRPr="00CC34B1">
        <w:rPr>
          <w:highlight w:val="white"/>
        </w:rPr>
        <w:t xml:space="preserve">                        null, assemblyCodeList.Count + 13);</w:t>
      </w:r>
    </w:p>
    <w:p w14:paraId="1365476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2F70E368"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8D0CDF9" w14:textId="77777777" w:rsidR="00CC34B1" w:rsidRPr="00CC34B1" w:rsidRDefault="00CC34B1" w:rsidP="00CC34B1">
      <w:pPr>
        <w:pStyle w:val="Code"/>
        <w:rPr>
          <w:highlight w:val="white"/>
        </w:rPr>
      </w:pPr>
      <w:r w:rsidRPr="00CC34B1">
        <w:rPr>
          <w:highlight w:val="white"/>
        </w:rPr>
        <w:t xml:space="preserve">                        null, assemblyCodeList.Count - 5);</w:t>
      </w:r>
    </w:p>
    <w:p w14:paraId="1D7A7DFC" w14:textId="77777777" w:rsidR="00CC34B1" w:rsidRPr="00CC34B1" w:rsidRDefault="00CC34B1" w:rsidP="00CC34B1">
      <w:pPr>
        <w:pStyle w:val="Code"/>
        <w:rPr>
          <w:highlight w:val="white"/>
        </w:rPr>
      </w:pPr>
    </w:p>
    <w:p w14:paraId="7F3FECAF"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5267E1FF" w14:textId="77777777" w:rsidR="00CC34B1" w:rsidRPr="00CC34B1" w:rsidRDefault="00CC34B1" w:rsidP="00CC34B1">
      <w:pPr>
        <w:pStyle w:val="Code"/>
        <w:rPr>
          <w:highlight w:val="white"/>
        </w:rPr>
      </w:pPr>
      <w:r w:rsidRPr="00CC34B1">
        <w:rPr>
          <w:highlight w:val="white"/>
        </w:rPr>
        <w:t xml:space="preserve">                        Register.ax, BigInteger.One);</w:t>
      </w:r>
    </w:p>
    <w:p w14:paraId="7655C72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71DDB" w14:textId="77777777" w:rsidR="00CC34B1" w:rsidRPr="00CC34B1" w:rsidRDefault="00CC34B1" w:rsidP="00CC34B1">
      <w:pPr>
        <w:pStyle w:val="Code"/>
        <w:rPr>
          <w:highlight w:val="white"/>
        </w:rPr>
      </w:pPr>
      <w:r w:rsidRPr="00CC34B1">
        <w:rPr>
          <w:highlight w:val="white"/>
        </w:rPr>
        <w:t xml:space="preserve">                        null, assemblyCodeList.Count + 2);</w:t>
      </w:r>
    </w:p>
    <w:p w14:paraId="18D13500"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2CEAFDB2" w14:textId="77777777" w:rsidR="00CC34B1" w:rsidRPr="00CC34B1" w:rsidRDefault="00CC34B1" w:rsidP="00CC34B1">
      <w:pPr>
        <w:pStyle w:val="Code"/>
        <w:rPr>
          <w:highlight w:val="white"/>
        </w:rPr>
      </w:pPr>
      <w:r w:rsidRPr="00CC34B1">
        <w:rPr>
          <w:highlight w:val="white"/>
        </w:rPr>
        <w:t xml:space="preserve">                        Register.bx, 0, BigInteger.Zero);</w:t>
      </w:r>
    </w:p>
    <w:p w14:paraId="4E134E16" w14:textId="77777777" w:rsidR="00CC34B1" w:rsidRPr="00CC34B1" w:rsidRDefault="00CC34B1" w:rsidP="00CC34B1">
      <w:pPr>
        <w:pStyle w:val="Code"/>
        <w:rPr>
          <w:highlight w:val="white"/>
        </w:rPr>
      </w:pPr>
    </w:p>
    <w:p w14:paraId="55A7733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13FBDAE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400A76B0" w14:textId="77777777" w:rsidR="00CC34B1" w:rsidRPr="00CC34B1" w:rsidRDefault="00CC34B1" w:rsidP="00CC34B1">
      <w:pPr>
        <w:pStyle w:val="Code"/>
        <w:rPr>
          <w:highlight w:val="white"/>
        </w:rPr>
      </w:pPr>
      <w:r w:rsidRPr="00CC34B1">
        <w:rPr>
          <w:highlight w:val="white"/>
        </w:rPr>
        <w:t xml:space="preserve">                        Register.bx, 0, (BigInteger) 32);</w:t>
      </w:r>
    </w:p>
    <w:p w14:paraId="6C780771"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25B28" w14:textId="77777777" w:rsidR="00CC34B1" w:rsidRPr="00CC34B1" w:rsidRDefault="00CC34B1" w:rsidP="00CC34B1">
      <w:pPr>
        <w:pStyle w:val="Code"/>
        <w:rPr>
          <w:highlight w:val="white"/>
        </w:rPr>
      </w:pPr>
      <w:r w:rsidRPr="00CC34B1">
        <w:rPr>
          <w:highlight w:val="white"/>
        </w:rPr>
        <w:t xml:space="preserve">                        null, assemblyCodeList.Count - 2);</w:t>
      </w:r>
    </w:p>
    <w:p w14:paraId="622FF6F4" w14:textId="77777777" w:rsidR="00CC34B1" w:rsidRPr="00CC34B1" w:rsidRDefault="00CC34B1" w:rsidP="00CC34B1">
      <w:pPr>
        <w:pStyle w:val="Code"/>
        <w:rPr>
          <w:highlight w:val="white"/>
        </w:rPr>
      </w:pPr>
      <w:r w:rsidRPr="00CC34B1">
        <w:rPr>
          <w:highlight w:val="white"/>
        </w:rPr>
        <w:t xml:space="preserve">    </w:t>
      </w:r>
    </w:p>
    <w:p w14:paraId="6521DE4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5F5962B8" w14:textId="77777777" w:rsidR="00CC34B1" w:rsidRPr="00CC34B1" w:rsidRDefault="00CC34B1" w:rsidP="00CC34B1">
      <w:pPr>
        <w:pStyle w:val="Code"/>
        <w:rPr>
          <w:highlight w:val="white"/>
        </w:rPr>
      </w:pPr>
      <w:r w:rsidRPr="00CC34B1">
        <w:rPr>
          <w:highlight w:val="white"/>
        </w:rPr>
        <w:t xml:space="preserve">                        Register.bp, 0, Register.bx);</w:t>
      </w:r>
    </w:p>
    <w:p w14:paraId="032D22A3"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75966901" w14:textId="77777777" w:rsidR="00CC34B1" w:rsidRPr="00CC34B1" w:rsidRDefault="00CC34B1" w:rsidP="00CC34B1">
      <w:pPr>
        <w:pStyle w:val="Code"/>
        <w:rPr>
          <w:highlight w:val="white"/>
        </w:rPr>
      </w:pPr>
      <w:r w:rsidRPr="00CC34B1">
        <w:rPr>
          <w:highlight w:val="white"/>
        </w:rPr>
        <w:t xml:space="preserve">                        Register.bp, (BigInteger) 2);</w:t>
      </w:r>
    </w:p>
    <w:p w14:paraId="2647487F" w14:textId="77777777" w:rsidR="00CC34B1" w:rsidRPr="00CC34B1" w:rsidRDefault="00CC34B1" w:rsidP="00CC34B1">
      <w:pPr>
        <w:pStyle w:val="Code"/>
        <w:rPr>
          <w:highlight w:val="white"/>
        </w:rPr>
      </w:pPr>
      <w:r w:rsidRPr="00CC34B1">
        <w:rPr>
          <w:highlight w:val="white"/>
        </w:rPr>
        <w:t xml:space="preserve">        AddAssemblyCode(assemblyCodeList, AssemblyOperator.inc, Register.ax);</w:t>
      </w:r>
    </w:p>
    <w:p w14:paraId="17B507BB"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6F65160" w14:textId="77777777" w:rsidR="00CC34B1" w:rsidRPr="00CC34B1" w:rsidRDefault="00CC34B1" w:rsidP="00CC34B1">
      <w:pPr>
        <w:pStyle w:val="Code"/>
        <w:rPr>
          <w:highlight w:val="white"/>
        </w:rPr>
      </w:pPr>
      <w:r w:rsidRPr="00CC34B1">
        <w:rPr>
          <w:highlight w:val="white"/>
        </w:rPr>
        <w:t xml:space="preserve">                        null, assemblyCodeList.Count - 15);</w:t>
      </w:r>
    </w:p>
    <w:p w14:paraId="029C8B72" w14:textId="77777777" w:rsidR="00CC34B1" w:rsidRPr="00CC34B1" w:rsidRDefault="00CC34B1" w:rsidP="00CC34B1">
      <w:pPr>
        <w:pStyle w:val="Code"/>
        <w:rPr>
          <w:highlight w:val="white"/>
        </w:rPr>
      </w:pPr>
    </w:p>
    <w:p w14:paraId="4A9E5766"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378BCCBC" w14:textId="77777777" w:rsidR="00CC34B1" w:rsidRPr="00CC34B1" w:rsidRDefault="00CC34B1" w:rsidP="00CC34B1">
      <w:pPr>
        <w:pStyle w:val="Code"/>
        <w:rPr>
          <w:highlight w:val="white"/>
        </w:rPr>
      </w:pPr>
      <w:r w:rsidRPr="00CC34B1">
        <w:rPr>
          <w:highlight w:val="white"/>
        </w:rPr>
        <w:t xml:space="preserve">                        Register.bx, 0, BigInteger.Zero);</w:t>
      </w:r>
    </w:p>
    <w:p w14:paraId="093A0943"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12821553" w14:textId="77777777" w:rsidR="00CC34B1" w:rsidRPr="00CC34B1" w:rsidRDefault="00CC34B1" w:rsidP="00CC34B1">
      <w:pPr>
        <w:pStyle w:val="Code"/>
        <w:rPr>
          <w:highlight w:val="white"/>
        </w:rPr>
      </w:pPr>
      <w:r w:rsidRPr="00CC34B1">
        <w:rPr>
          <w:highlight w:val="white"/>
        </w:rPr>
        <w:t xml:space="preserve">                        Register.bp, 0, BigInteger.Zero);</w:t>
      </w:r>
    </w:p>
    <w:p w14:paraId="2378DDA8"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6EDC3AF6" w14:textId="77777777" w:rsidR="00CC34B1" w:rsidRPr="00CC34B1" w:rsidRDefault="00CC34B1" w:rsidP="00CC34B1">
      <w:pPr>
        <w:pStyle w:val="Code"/>
        <w:rPr>
          <w:highlight w:val="white"/>
        </w:rPr>
      </w:pPr>
      <w:r w:rsidRPr="00CC34B1">
        <w:rPr>
          <w:highlight w:val="white"/>
        </w:rPr>
        <w:t xml:space="preserve">                        Register.bp, (BigInteger) 2);</w:t>
      </w:r>
    </w:p>
    <w:p w14:paraId="11CEF3C5"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B6A7E8B" w14:textId="77777777" w:rsidR="00CC34B1" w:rsidRPr="00CC34B1" w:rsidRDefault="00CC34B1" w:rsidP="00CC34B1">
      <w:pPr>
        <w:pStyle w:val="Code"/>
        <w:rPr>
          <w:highlight w:val="white"/>
        </w:rPr>
      </w:pPr>
      <w:r w:rsidRPr="00CC34B1">
        <w:rPr>
          <w:highlight w:val="white"/>
        </w:rPr>
        <w:t xml:space="preserve">                        Register.bp, 6, Register.ax);</w:t>
      </w:r>
    </w:p>
    <w:p w14:paraId="4F857A41"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EAFEEB2" w14:textId="77777777" w:rsidR="00CC34B1" w:rsidRPr="00CC34B1" w:rsidRDefault="00CC34B1" w:rsidP="00CC34B1">
      <w:pPr>
        <w:pStyle w:val="Code"/>
        <w:rPr>
          <w:highlight w:val="white"/>
        </w:rPr>
      </w:pPr>
      <w:r w:rsidRPr="00CC34B1">
        <w:rPr>
          <w:highlight w:val="white"/>
        </w:rPr>
        <w:t xml:space="preserve">                        Register.bp, 8, Register.si);</w:t>
      </w:r>
    </w:p>
    <w:p w14:paraId="4E650FC2" w14:textId="77777777" w:rsidR="00CC34B1" w:rsidRPr="00CC34B1" w:rsidRDefault="00CC34B1" w:rsidP="00CC34B1">
      <w:pPr>
        <w:pStyle w:val="Code"/>
        <w:rPr>
          <w:highlight w:val="white"/>
        </w:rPr>
      </w:pPr>
    </w:p>
    <w:p w14:paraId="161A714D" w14:textId="77777777" w:rsidR="00CC34B1" w:rsidRPr="00CC34B1" w:rsidRDefault="00CC34B1" w:rsidP="00CC34B1">
      <w:pPr>
        <w:pStyle w:val="Code"/>
        <w:rPr>
          <w:highlight w:val="white"/>
        </w:rPr>
      </w:pPr>
      <w:r w:rsidRPr="00CC34B1">
        <w:rPr>
          <w:highlight w:val="white"/>
        </w:rPr>
        <w:t xml:space="preserve">        List&lt;byte&gt; byteList = new List&lt;byte&gt;();</w:t>
      </w:r>
    </w:p>
    <w:p w14:paraId="0F795910" w14:textId="77777777" w:rsidR="00CC34B1" w:rsidRPr="00CC34B1" w:rsidRDefault="00CC34B1" w:rsidP="00CC34B1">
      <w:pPr>
        <w:pStyle w:val="Code"/>
        <w:rPr>
          <w:highlight w:val="white"/>
        </w:rPr>
      </w:pPr>
      <w:r w:rsidRPr="00CC34B1">
        <w:rPr>
          <w:highlight w:val="white"/>
        </w:rPr>
        <w:t xml:space="preserve">        IDictionary&lt;int, string&gt; accessMap = new Dictionary&lt;int, string&gt;();</w:t>
      </w:r>
    </w:p>
    <w:p w14:paraId="3D5A763B" w14:textId="77777777" w:rsidR="00CC34B1" w:rsidRPr="00CC34B1" w:rsidRDefault="00CC34B1" w:rsidP="00CC34B1">
      <w:pPr>
        <w:pStyle w:val="Code"/>
        <w:rPr>
          <w:highlight w:val="white"/>
        </w:rPr>
      </w:pPr>
      <w:r w:rsidRPr="00CC34B1">
        <w:rPr>
          <w:highlight w:val="white"/>
        </w:rPr>
        <w:t xml:space="preserve">        IDictionary&lt;int, string&gt; callMap = new Dictionary&lt;int, string&gt;();</w:t>
      </w:r>
    </w:p>
    <w:p w14:paraId="527690D8" w14:textId="77777777" w:rsidR="00CC34B1" w:rsidRPr="00CC34B1" w:rsidRDefault="00CC34B1" w:rsidP="00CC34B1">
      <w:pPr>
        <w:pStyle w:val="Code"/>
        <w:rPr>
          <w:highlight w:val="white"/>
        </w:rPr>
      </w:pPr>
      <w:r w:rsidRPr="00CC34B1">
        <w:rPr>
          <w:highlight w:val="white"/>
        </w:rPr>
        <w:t xml:space="preserve">        ISet&lt;int&gt; returnSet = new HashSet&lt;int&gt;();</w:t>
      </w:r>
    </w:p>
    <w:p w14:paraId="299F9F63" w14:textId="77777777" w:rsidR="00CC34B1" w:rsidRPr="00CC34B1" w:rsidRDefault="00CC34B1" w:rsidP="00CC34B1">
      <w:pPr>
        <w:pStyle w:val="Code"/>
        <w:rPr>
          <w:highlight w:val="white"/>
        </w:rPr>
      </w:pPr>
      <w:r w:rsidRPr="00CC34B1">
        <w:rPr>
          <w:highlight w:val="white"/>
        </w:rPr>
        <w:t xml:space="preserve">        AssemblyCodeGenerator.</w:t>
      </w:r>
    </w:p>
    <w:p w14:paraId="6BB26889" w14:textId="77777777" w:rsidR="00CC34B1" w:rsidRPr="00CC34B1" w:rsidRDefault="00CC34B1" w:rsidP="00CC34B1">
      <w:pPr>
        <w:pStyle w:val="Code"/>
        <w:rPr>
          <w:highlight w:val="white"/>
        </w:rPr>
      </w:pPr>
      <w:r w:rsidRPr="00CC34B1">
        <w:rPr>
          <w:highlight w:val="white"/>
        </w:rPr>
        <w:t xml:space="preserve">          GenerateTargetWindows(assemblyCodeList, byteList,</w:t>
      </w:r>
    </w:p>
    <w:p w14:paraId="36614C3A" w14:textId="77777777" w:rsidR="00CC34B1" w:rsidRPr="00CC34B1" w:rsidRDefault="00CC34B1" w:rsidP="00CC34B1">
      <w:pPr>
        <w:pStyle w:val="Code"/>
        <w:rPr>
          <w:highlight w:val="white"/>
        </w:rPr>
      </w:pPr>
      <w:r w:rsidRPr="00CC34B1">
        <w:rPr>
          <w:highlight w:val="white"/>
        </w:rPr>
        <w:t xml:space="preserve">                                accessMap, callMap, returnSet);</w:t>
      </w:r>
    </w:p>
    <w:p w14:paraId="4DB61BAB" w14:textId="77777777" w:rsidR="00CC34B1" w:rsidRPr="00CC34B1" w:rsidRDefault="00CC34B1" w:rsidP="00CC34B1">
      <w:pPr>
        <w:pStyle w:val="Code"/>
        <w:rPr>
          <w:highlight w:val="white"/>
        </w:rPr>
      </w:pPr>
      <w:r w:rsidRPr="00CC34B1">
        <w:rPr>
          <w:highlight w:val="white"/>
        </w:rPr>
        <w:t xml:space="preserve">        StaticSymbol staticSymbol =</w:t>
      </w:r>
    </w:p>
    <w:p w14:paraId="5E505DB7" w14:textId="77777777" w:rsidR="00CC34B1" w:rsidRPr="00CC34B1" w:rsidRDefault="00CC34B1" w:rsidP="00CC34B1">
      <w:pPr>
        <w:pStyle w:val="Code"/>
        <w:rPr>
          <w:highlight w:val="white"/>
        </w:rPr>
      </w:pPr>
      <w:r w:rsidRPr="00CC34B1">
        <w:rPr>
          <w:highlight w:val="white"/>
        </w:rPr>
        <w:t xml:space="preserve">          new StaticSymbolWindows(AssemblyCodeGenerator.ArgsName, byteList,</w:t>
      </w:r>
    </w:p>
    <w:p w14:paraId="4C281337" w14:textId="77777777" w:rsidR="00CC34B1" w:rsidRPr="00CC34B1" w:rsidRDefault="00CC34B1" w:rsidP="00CC34B1">
      <w:pPr>
        <w:pStyle w:val="Code"/>
        <w:rPr>
          <w:highlight w:val="white"/>
        </w:rPr>
      </w:pPr>
      <w:r w:rsidRPr="00CC34B1">
        <w:rPr>
          <w:highlight w:val="white"/>
        </w:rPr>
        <w:t xml:space="preserve">                                  accessMap, callMap, returnSet);</w:t>
      </w:r>
    </w:p>
    <w:p w14:paraId="387607BD" w14:textId="77777777" w:rsidR="00CC34B1" w:rsidRPr="00CC34B1" w:rsidRDefault="00CC34B1" w:rsidP="00CC34B1">
      <w:pPr>
        <w:pStyle w:val="Code"/>
        <w:rPr>
          <w:highlight w:val="white"/>
        </w:rPr>
      </w:pPr>
      <w:r w:rsidRPr="00CC34B1">
        <w:rPr>
          <w:highlight w:val="white"/>
        </w:rPr>
        <w:t xml:space="preserve">        SymbolTable.StaticSet.Add(staticSymbol);</w:t>
      </w:r>
    </w:p>
    <w:p w14:paraId="2313A093" w14:textId="77777777" w:rsidR="00CC34B1" w:rsidRPr="00CC34B1" w:rsidRDefault="00CC34B1" w:rsidP="00CC34B1">
      <w:pPr>
        <w:pStyle w:val="Code"/>
        <w:rPr>
          <w:highlight w:val="white"/>
        </w:rPr>
      </w:pPr>
      <w:r w:rsidRPr="00CC34B1">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20034A49" w:rsidR="003C15D9" w:rsidRDefault="003C15D9" w:rsidP="003C15D9">
      <w:pPr>
        <w:pStyle w:val="Rubrik3"/>
        <w:numPr>
          <w:ilvl w:val="2"/>
          <w:numId w:val="139"/>
        </w:numPr>
        <w:rPr>
          <w:highlight w:val="white"/>
        </w:rPr>
      </w:pPr>
      <w:bookmarkStart w:id="547" w:name="_Toc49764427"/>
      <w:r w:rsidRPr="003C15D9">
        <w:rPr>
          <w:highlight w:val="white"/>
        </w:rPr>
        <w:t>Linux Text List</w:t>
      </w:r>
      <w:bookmarkEnd w:id="547"/>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lastRenderedPageBreak/>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bookmarkStart w:id="548" w:name="_Toc49764428"/>
      <w:r>
        <w:rPr>
          <w:highlight w:val="white"/>
        </w:rPr>
        <w:t xml:space="preserve">Windows </w:t>
      </w:r>
      <w:r w:rsidR="007B2BDE">
        <w:rPr>
          <w:highlight w:val="white"/>
        </w:rPr>
        <w:t>Jump Info</w:t>
      </w:r>
      <w:bookmarkEnd w:id="548"/>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lastRenderedPageBreak/>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are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lastRenderedPageBreak/>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t xml:space="preserve">    }</w:t>
      </w:r>
    </w:p>
    <w:p w14:paraId="0D08DA7B" w14:textId="314767C7" w:rsidR="00D935A0" w:rsidRDefault="003C15D9" w:rsidP="007B2BDE">
      <w:pPr>
        <w:pStyle w:val="Rubrik3"/>
        <w:rPr>
          <w:highlight w:val="white"/>
        </w:rPr>
      </w:pPr>
      <w:bookmarkStart w:id="549" w:name="_Toc49764429"/>
      <w:r>
        <w:rPr>
          <w:highlight w:val="white"/>
        </w:rPr>
        <w:t xml:space="preserve">Windows </w:t>
      </w:r>
      <w:r w:rsidR="007B2BDE">
        <w:rPr>
          <w:highlight w:val="white"/>
        </w:rPr>
        <w:t>Byte List</w:t>
      </w:r>
      <w:bookmarkEnd w:id="549"/>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lastRenderedPageBreak/>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If the instruction is a value definition, we need to look into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lastRenderedPageBreak/>
        <w:t xml:space="preserve">If the second or third operand is a </w:t>
      </w:r>
      <w:r w:rsidR="007B18BC">
        <w:rPr>
          <w:highlight w:val="white"/>
        </w:rPr>
        <w:t>string,</w:t>
      </w:r>
      <w:r>
        <w:rPr>
          <w:highlight w:val="white"/>
        </w:rPr>
        <w:t xml:space="preserve"> we add its name the the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66ADD6F5" w14:textId="670EA4F3" w:rsidR="008C2C53" w:rsidRDefault="008C2C53" w:rsidP="00AD7B52">
      <w:pPr>
        <w:pStyle w:val="Rubrik1"/>
      </w:pPr>
      <w:bookmarkStart w:id="550" w:name="_Toc49764443"/>
      <w:bookmarkStart w:id="551" w:name="_Ref420874022"/>
      <w:r>
        <w:lastRenderedPageBreak/>
        <w:t>Executable Code Generation</w:t>
      </w:r>
      <w:bookmarkEnd w:id="550"/>
    </w:p>
    <w:p w14:paraId="37DAF005" w14:textId="6205D9CB"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I have chosen DosBox</w:t>
      </w:r>
      <w:r w:rsidR="00C14D7C">
        <w:t>, which is a simple simulator</w:t>
      </w:r>
      <w:r w:rsidR="00B30073">
        <w:t xml:space="preserve"> capable of executing files in the .com format.</w:t>
      </w:r>
    </w:p>
    <w:p w14:paraId="58367745" w14:textId="44FB71C6" w:rsidR="00C14D7C" w:rsidRDefault="00786AFE" w:rsidP="008C2C53">
      <w:r>
        <w:t xml:space="preserve">In the book so far, we have encountered the </w:t>
      </w:r>
      <w:r w:rsidRPr="00AC700B">
        <w:rPr>
          <w:rStyle w:val="KeyWord0"/>
        </w:rPr>
        <w:t>Start.Linux</w:t>
      </w:r>
      <w:r>
        <w:t xml:space="preserve"> condition on several occasion</w:t>
      </w:r>
      <w:r w:rsidR="00C97215">
        <w:t xml:space="preserve">s, indicating code specific for the Linux target machine. However, there are also </w:t>
      </w:r>
      <w:r w:rsidR="00C97215" w:rsidRPr="00AC700B">
        <w:rPr>
          <w:rStyle w:val="KeyWord0"/>
        </w:rPr>
        <w:t>Start.Windows</w:t>
      </w:r>
      <w:r w:rsidR="00C97215">
        <w:t xml:space="preserve"> conditions, </w:t>
      </w:r>
      <w:r w:rsidR="00CC21E0">
        <w:t xml:space="preserve">indicating code specific for the Windows target machine, </w:t>
      </w:r>
      <w:r w:rsidR="00C97215">
        <w:t>which we will look into in this chapter.</w:t>
      </w:r>
    </w:p>
    <w:p w14:paraId="7D488F78" w14:textId="118B2EAD" w:rsidR="00CC21E0" w:rsidRDefault="00CC21E0" w:rsidP="00EE4EC9">
      <w:pPr>
        <w:pStyle w:val="Rubrik3"/>
      </w:pPr>
      <w:bookmarkStart w:id="552" w:name="_Toc49764444"/>
      <w:r>
        <w:t>Command Line Arguments</w:t>
      </w:r>
      <w:bookmarkEnd w:id="552"/>
    </w:p>
    <w:p w14:paraId="238A5906" w14:textId="77777777" w:rsidR="00CC21E0" w:rsidRPr="008C2C53" w:rsidRDefault="00CC21E0" w:rsidP="008C2C53"/>
    <w:p w14:paraId="2A558C14" w14:textId="74DED918" w:rsidR="00BF5F11" w:rsidRPr="00EC76D5" w:rsidRDefault="00BF5F11" w:rsidP="00BF5F11">
      <w:pPr>
        <w:pStyle w:val="Rubrik2"/>
      </w:pPr>
      <w:bookmarkStart w:id="553" w:name="_Ref419646553"/>
      <w:bookmarkStart w:id="554" w:name="_Toc49764445"/>
      <w:r>
        <w:t>Linking</w:t>
      </w:r>
      <w:bookmarkEnd w:id="553"/>
      <w:bookmarkEnd w:id="554"/>
    </w:p>
    <w:bookmarkEnd w:id="551"/>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bookmarkStart w:id="555" w:name="_Toc49764446"/>
      <w:r>
        <w:t>The Linker Class</w:t>
      </w:r>
      <w:bookmarkEnd w:id="555"/>
    </w:p>
    <w:p w14:paraId="6E403FB9" w14:textId="7D798A20" w:rsidR="007503AC" w:rsidRPr="00EC76D5" w:rsidRDefault="007503AC" w:rsidP="007503AC">
      <w:r w:rsidRPr="00EC76D5">
        <w:t xml:space="preserve">The </w:t>
      </w:r>
      <w:r w:rsidRPr="00EC76D5">
        <w:rPr>
          <w:rStyle w:val="CodeInText"/>
        </w:rPr>
        <w:t>LinkerInfo</w:t>
      </w:r>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r w:rsidRPr="00EC76D5">
        <w:rPr>
          <w:rStyle w:val="CodeInText"/>
        </w:rPr>
        <w:t>m</w:t>
      </w:r>
      <w:r w:rsidR="00D21DFD" w:rsidRPr="00EC76D5">
        <w:rPr>
          <w:rStyle w:val="CodeInText"/>
        </w:rPr>
        <w:t>_fullName</w:t>
      </w:r>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r w:rsidRPr="00EC76D5">
        <w:rPr>
          <w:rStyle w:val="CodeInText"/>
        </w:rPr>
        <w:t>m_entryPoint</w:t>
      </w:r>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6"/>
      </w:r>
      <w:r w:rsidR="006A5F1A" w:rsidRPr="00EC76D5">
        <w:t>.</w:t>
      </w:r>
    </w:p>
    <w:p w14:paraId="00EAEA11" w14:textId="77777777" w:rsidR="006B074A" w:rsidRPr="00EC76D5" w:rsidRDefault="006B074A" w:rsidP="0076353F">
      <w:pPr>
        <w:pStyle w:val="Liststycke"/>
        <w:numPr>
          <w:ilvl w:val="0"/>
          <w:numId w:val="99"/>
        </w:numPr>
      </w:pPr>
      <w:r w:rsidRPr="00EC76D5">
        <w:rPr>
          <w:rStyle w:val="CodeInText"/>
        </w:rPr>
        <w:t>m_accessMap</w:t>
      </w:r>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callMap</w:t>
      </w:r>
      <w:r w:rsidR="00BC5E1E" w:rsidRPr="00EC76D5">
        <w:t>:</w:t>
      </w:r>
      <w:r w:rsidR="00344BE1" w:rsidRPr="00EC76D5">
        <w:t xml:space="preserve"> the map of all function calls. The reason we </w:t>
      </w:r>
      <w:r w:rsidR="00FF63D6" w:rsidRPr="00EC76D5">
        <w:t>distinguish</w:t>
      </w:r>
      <w:r w:rsidR="00344BE1" w:rsidRPr="00EC76D5">
        <w:t xml:space="preserve"> between </w:t>
      </w:r>
      <w:r w:rsidR="00344BE1" w:rsidRPr="00EC76D5">
        <w:rPr>
          <w:rStyle w:val="CodeInText"/>
        </w:rPr>
        <w:t>m_accessMap</w:t>
      </w:r>
      <w:r w:rsidR="00344BE1" w:rsidRPr="00EC76D5">
        <w:t xml:space="preserve"> and </w:t>
      </w:r>
      <w:r w:rsidR="00344BE1" w:rsidRPr="00EC76D5">
        <w:rPr>
          <w:rStyle w:val="CodeInText"/>
        </w:rPr>
        <w:t>m_callMap</w:t>
      </w:r>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returnSet</w:t>
      </w:r>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r w:rsidRPr="00EC76D5">
        <w:rPr>
          <w:rStyle w:val="CodeInText"/>
        </w:rPr>
        <w:t>m_</w:t>
      </w:r>
      <w:r w:rsidR="00BC5E1E" w:rsidRPr="00EC76D5">
        <w:rPr>
          <w:rStyle w:val="CodeInText"/>
        </w:rPr>
        <w:t>byteList</w:t>
      </w:r>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lastRenderedPageBreak/>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r w:rsidRPr="00EC76D5">
        <w:rPr>
          <w:rStyle w:val="CodeInText"/>
        </w:rPr>
        <w:t>m_globalMap</w:t>
      </w:r>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r w:rsidRPr="00EC76D5">
        <w:rPr>
          <w:rStyle w:val="CodeInText"/>
        </w:rPr>
        <w:t>m_globalList</w:t>
      </w:r>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r w:rsidRPr="00EC76D5">
        <w:rPr>
          <w:rStyle w:val="CodeInText"/>
        </w:rPr>
        <w:t>m_addressMap</w:t>
      </w:r>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r w:rsidRPr="00EC76D5">
        <w:rPr>
          <w:rStyle w:val="CodeInText"/>
        </w:rPr>
        <w:t>m_entryMap</w:t>
      </w:r>
      <w:r w:rsidRPr="00EC76D5">
        <w:t xml:space="preserve"> holds the entry point of each function.</w:t>
      </w:r>
      <w:r w:rsidR="00DB458B" w:rsidRPr="00EC76D5">
        <w:rPr>
          <w:rStyle w:val="Fotnotsreferens"/>
        </w:rPr>
        <w:footnoteReference w:id="7"/>
      </w:r>
    </w:p>
    <w:p w14:paraId="0BA3F6F8" w14:textId="1A5FBB4F" w:rsidR="001D1BEE" w:rsidRDefault="001D1BEE" w:rsidP="00666E2F">
      <w:pPr>
        <w:pStyle w:val="CodeHeader"/>
      </w:pPr>
      <w:r w:rsidRPr="00EC76D5">
        <w:t>Linker.</w:t>
      </w:r>
      <w:r w:rsidR="00E1579E">
        <w:t>cs</w:t>
      </w:r>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lastRenderedPageBreak/>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556" w:name="_Hlk48420241"/>
    </w:p>
    <w:p w14:paraId="58D689F6" w14:textId="77777777"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556"/>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lastRenderedPageBreak/>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6BD88B87" w:rsid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D40F0E">
        <w:rPr>
          <w:highlight w:val="white"/>
        </w:rPr>
        <w:t xml:space="preserve"> not yet present in the </w:t>
      </w:r>
      <w:r w:rsidR="00D40F0E" w:rsidRPr="00D40F0E">
        <w:rPr>
          <w:rStyle w:val="KeyWord0"/>
          <w:highlight w:val="white"/>
        </w:rPr>
        <w:t>m_globalList</w:t>
      </w:r>
      <w:r w:rsidR="00D40F0E">
        <w:rPr>
          <w:highlight w:val="white"/>
        </w:rPr>
        <w:t>.</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lastRenderedPageBreak/>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095EAEA2" w:rsid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0984CBC7" w14:textId="7D8C9C1B" w:rsidR="00187D3B" w:rsidRPr="00065634" w:rsidRDefault="00187D3B" w:rsidP="00187D3B">
      <w:r w:rsidRPr="00A97227">
        <w:t xml:space="preserve">For each element, reachable from </w:t>
      </w:r>
      <w:r w:rsidRPr="00A97227">
        <w:rPr>
          <w:rStyle w:val="KeyWord0"/>
        </w:rPr>
        <w:t>main</w:t>
      </w:r>
      <w:r w:rsidRPr="00A97227">
        <w:t xml:space="preserve">, </w:t>
      </w:r>
      <w:r w:rsidRPr="00EC76D5">
        <w:t xml:space="preserve">we need to modify its </w:t>
      </w:r>
      <w:r w:rsidR="00065634">
        <w:t xml:space="preserve">static </w:t>
      </w:r>
      <w:r w:rsidRPr="00EC76D5">
        <w:t>accesses, function calls and return assignment</w:t>
      </w:r>
      <w:r w:rsidR="00065634">
        <w:t>s</w:t>
      </w:r>
      <w:r w:rsidR="00FC0187">
        <w:t xml:space="preserve"> (f</w:t>
      </w:r>
      <w:r w:rsidRPr="00EC76D5">
        <w:t>or a global variable the call map and return set are empty</w:t>
      </w:r>
      <w:r w:rsidR="00FC0187">
        <w:t>)</w:t>
      </w:r>
      <w:r w:rsidRPr="00EC76D5">
        <w:t xml:space="preserve"> by calling</w:t>
      </w:r>
      <w:r w:rsidRPr="00065634">
        <w:t xml:space="preserve"> </w:t>
      </w:r>
      <w:r w:rsidR="00065634" w:rsidRPr="00065634">
        <w:rPr>
          <w:rStyle w:val="KeyWord0"/>
        </w:rPr>
        <w:t>G</w:t>
      </w:r>
      <w:r w:rsidRPr="00065634">
        <w:rPr>
          <w:rStyle w:val="KeyWord0"/>
        </w:rPr>
        <w:t>enerateAccess</w:t>
      </w:r>
      <w:r w:rsidRPr="00065634">
        <w:t xml:space="preserve">, </w:t>
      </w:r>
      <w:r w:rsidR="00065634" w:rsidRPr="00065634">
        <w:rPr>
          <w:rStyle w:val="KeyWord0"/>
        </w:rPr>
        <w:t>G</w:t>
      </w:r>
      <w:r w:rsidRPr="00065634">
        <w:rPr>
          <w:rStyle w:val="KeyWord0"/>
        </w:rPr>
        <w:t>enerateCall</w:t>
      </w:r>
      <w:r w:rsidRPr="00065634">
        <w:t xml:space="preserve">, and </w:t>
      </w:r>
      <w:r w:rsidR="00065634" w:rsidRPr="00065634">
        <w:rPr>
          <w:rStyle w:val="KeyWord0"/>
        </w:rPr>
        <w:t>G</w:t>
      </w:r>
      <w:r w:rsidRPr="00065634">
        <w:rPr>
          <w:rStyle w:val="KeyWord0"/>
        </w:rPr>
        <w:t>enerateReturn</w:t>
      </w:r>
      <w:r w:rsidR="00065634">
        <w:t>.</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01AC27B3" w:rsid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w:t>
      </w:r>
      <w:r w:rsidR="005912E1">
        <w:rPr>
          <w:highlight w:val="white"/>
        </w:rPr>
        <w:t xml:space="preserve">inspect </w:t>
      </w:r>
      <w:r w:rsidR="0015781E">
        <w:rPr>
          <w:highlight w:val="white"/>
        </w:rPr>
        <w:t xml:space="preserve">the </w:t>
      </w:r>
      <w:r w:rsidR="00067F4A">
        <w:rPr>
          <w:highlight w:val="white"/>
        </w:rPr>
        <w:t xml:space="preserve">original </w:t>
      </w:r>
      <w:r w:rsidR="008F2431">
        <w:rPr>
          <w:highlight w:val="white"/>
        </w:rPr>
        <w:t>address of the function</w:t>
      </w:r>
      <w:r w:rsidR="00067F4A">
        <w:rPr>
          <w:highlight w:val="white"/>
        </w:rPr>
        <w:t xml:space="preserve">. It is always </w:t>
      </w:r>
      <w:r w:rsidR="00BB6AC9">
        <w:rPr>
          <w:highlight w:val="white"/>
        </w:rPr>
        <w:t>zero since</w:t>
      </w:r>
      <w:r w:rsidR="008F2431">
        <w:rPr>
          <w:highlight w:val="white"/>
        </w:rPr>
        <w:t xml:space="preserve"> it is not possible to </w:t>
      </w:r>
      <w:r w:rsidR="00EB4BEC">
        <w:rPr>
          <w:highlight w:val="white"/>
        </w:rPr>
        <w:t xml:space="preserve">add an offset to a function call. Second, the address of the call is </w:t>
      </w:r>
      <w:r w:rsidR="00067F4A">
        <w:rPr>
          <w:highlight w:val="white"/>
        </w:rPr>
        <w:t xml:space="preserve">not absolute, it is </w:t>
      </w:r>
      <w:r w:rsidR="00EB4BEC">
        <w:rPr>
          <w:highlight w:val="white"/>
        </w:rPr>
        <w:t>relative the next assembly code instruction</w:t>
      </w:r>
      <w:r w:rsidR="00775C28">
        <w:rPr>
          <w:highlight w:val="white"/>
        </w:rPr>
        <w:t>.</w:t>
      </w:r>
    </w:p>
    <w:p w14:paraId="380528A6" w14:textId="651987CB" w:rsidR="00B513F2" w:rsidRDefault="00B513F2" w:rsidP="00B513F2">
      <w:r>
        <w:t xml:space="preserve">We could </w:t>
      </w:r>
      <w:r w:rsidR="005618F9">
        <w:t xml:space="preserve">change the calls where the address is eight bytes </w:t>
      </w:r>
      <w:r w:rsidR="003B46D3">
        <w:t xml:space="preserve">from long jump </w:t>
      </w:r>
      <w:r w:rsidR="005618F9">
        <w:t xml:space="preserve">to short jumps. However, </w:t>
      </w:r>
      <w:r w:rsidR="00067F4A">
        <w:t>this may cause local jumps</w:t>
      </w:r>
      <w:r w:rsidR="003B46D3">
        <w:t xml:space="preserve"> in the function</w:t>
      </w:r>
      <w:r w:rsidR="00067F4A">
        <w:t xml:space="preserve"> to be changed from short </w:t>
      </w:r>
      <w:r w:rsidR="003B46D3">
        <w:t xml:space="preserve">jumps </w:t>
      </w:r>
      <w:r w:rsidR="00067F4A">
        <w:t>to long jumps.</w:t>
      </w:r>
    </w:p>
    <w:p w14:paraId="2B02E8D8" w14:textId="37544C70"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lastRenderedPageBreak/>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7F4FF9A6" w:rsid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w:t>
      </w:r>
      <w:r w:rsidR="008341B9">
        <w:rPr>
          <w:highlight w:val="white"/>
        </w:rPr>
        <w:t>from</w:t>
      </w:r>
      <w:r w:rsidR="00670599">
        <w:rPr>
          <w:highlight w:val="white"/>
        </w:rPr>
        <w:t xml:space="preserve"> the address relative</w:t>
      </w:r>
      <w:r w:rsidR="00B01423">
        <w:rPr>
          <w:highlight w:val="white"/>
        </w:rPr>
        <w:t xml:space="preserve"> the beginning of the function</w:t>
      </w:r>
      <w:r w:rsidR="008341B9">
        <w:rPr>
          <w:highlight w:val="white"/>
        </w:rPr>
        <w:t xml:space="preserve"> to the address relative the beginning of the executable code.</w:t>
      </w:r>
      <w:r w:rsidR="007C214D">
        <w:rPr>
          <w:highlight w:val="white"/>
        </w:rPr>
        <w:t xml:space="preserve"> Similar to the </w:t>
      </w:r>
      <w:r w:rsidR="007C214D" w:rsidRPr="007C214D">
        <w:rPr>
          <w:rStyle w:val="KeyWord0"/>
          <w:highlight w:val="white"/>
        </w:rPr>
        <w:t>GenerateAccess</w:t>
      </w:r>
      <w:r w:rsidR="007C214D">
        <w:rPr>
          <w:highlight w:val="white"/>
        </w:rPr>
        <w:t xml:space="preserve"> case above, we need to inspect the original address, and add the address of the beginning function.</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324EF32E" w14:textId="303C9C49" w:rsidR="00F4455B" w:rsidRPr="00F4455B" w:rsidRDefault="00F4455B" w:rsidP="00F4455B">
      <w:pPr>
        <w:pStyle w:val="Code"/>
        <w:rPr>
          <w:highlight w:val="white"/>
        </w:rPr>
      </w:pPr>
      <w:r w:rsidRPr="00F4455B">
        <w:rPr>
          <w:highlight w:val="white"/>
        </w:rPr>
        <w:t xml:space="preserve">    }</w:t>
      </w:r>
    </w:p>
    <w:p w14:paraId="73F2B3E5" w14:textId="00729748"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w:t>
      </w:r>
      <w:r w:rsidR="008341B9">
        <w:rPr>
          <w:highlight w:val="white"/>
        </w:rPr>
        <w:t xml:space="preserve">part to the left of the </w:t>
      </w:r>
      <w:r>
        <w:rPr>
          <w:highlight w:val="white"/>
        </w:rPr>
        <w:t>left</w:t>
      </w:r>
      <w:r w:rsidR="008341B9">
        <w:rPr>
          <w:highlight w:val="white"/>
        </w:rPr>
        <w:t>most</w:t>
      </w:r>
      <w:r>
        <w:rPr>
          <w:highlight w:val="white"/>
        </w:rPr>
        <w:t xml:space="preserve"> separator identity character</w:t>
      </w:r>
      <w:r w:rsidR="008341B9">
        <w:rPr>
          <w:highlight w:val="white"/>
        </w:rPr>
        <w:t>s</w:t>
      </w:r>
      <w:r>
        <w:rPr>
          <w:highlight w:val="white"/>
        </w:rPr>
        <w:t xml:space="preserve"> (‘$’)</w:t>
      </w:r>
      <w:r w:rsidR="00482740">
        <w:rPr>
          <w:highlight w:val="white"/>
        </w:rPr>
        <w:t>, if present. Otherwise, the whole string is returned.</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4FED1F55" w14:textId="75F4BDE0" w:rsidR="00C65C7A" w:rsidRPr="00B21BB5" w:rsidRDefault="00E1579E" w:rsidP="00B21BB5">
      <w:pPr>
        <w:pStyle w:val="Code"/>
        <w:rPr>
          <w:highlight w:val="white"/>
        </w:rPr>
      </w:pPr>
      <w:r w:rsidRPr="00E1579E">
        <w:rPr>
          <w:highlight w:val="white"/>
        </w:rPr>
        <w:t>}</w:t>
      </w:r>
    </w:p>
    <w:p w14:paraId="0BAD65E9" w14:textId="59188612" w:rsidR="004C5DAE" w:rsidRPr="00EC76D5" w:rsidRDefault="004C5DAE" w:rsidP="004C5DAE">
      <w:pPr>
        <w:pStyle w:val="Rubrik1"/>
      </w:pPr>
      <w:bookmarkStart w:id="557" w:name="_Toc49764448"/>
      <w:r w:rsidRPr="00EC76D5">
        <w:lastRenderedPageBreak/>
        <w:t>Auxiliary Classes</w:t>
      </w:r>
      <w:bookmarkEnd w:id="557"/>
    </w:p>
    <w:p w14:paraId="162B629B" w14:textId="4229C25E" w:rsidR="00DD284A" w:rsidRPr="00EC76D5" w:rsidRDefault="00A13025" w:rsidP="00DD284A">
      <w:r>
        <w:t>C#</w:t>
      </w:r>
      <w:r w:rsidR="00DD284A" w:rsidRPr="00EC76D5">
        <w:t xml:space="preserve">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58" w:name="_Toc49764449"/>
      <w:r w:rsidRPr="00EC76D5">
        <w:t>Error Handling</w:t>
      </w:r>
      <w:bookmarkEnd w:id="558"/>
    </w:p>
    <w:p w14:paraId="59E41AC9" w14:textId="1DC5EAE0"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w:t>
      </w:r>
      <w:r w:rsidR="00E27604" w:rsidRPr="00EC76D5">
        <w:t>behav</w:t>
      </w:r>
      <w:r w:rsidR="00E27604">
        <w:t>ior</w:t>
      </w:r>
      <w:r w:rsidRPr="00EC76D5">
        <w:t>. It has the two method sets error and warning, that writes a message. The difference between them is that error stops the execution.</w:t>
      </w:r>
    </w:p>
    <w:p w14:paraId="0683569C" w14:textId="670A2DC9" w:rsidR="00D11025" w:rsidRDefault="00D11025" w:rsidP="00D11025">
      <w:pPr>
        <w:pStyle w:val="CodeHeader"/>
      </w:pPr>
      <w:r w:rsidRPr="00EC76D5">
        <w:t>Assert.</w:t>
      </w:r>
      <w:r>
        <w:t>cs</w:t>
      </w:r>
    </w:p>
    <w:p w14:paraId="779E548B" w14:textId="66EBF908" w:rsidR="00D11025" w:rsidRDefault="00D11025" w:rsidP="00D11025">
      <w:pPr>
        <w:pStyle w:val="CodeHeader"/>
      </w:pPr>
      <w:r>
        <w:t>Message.cs</w:t>
      </w:r>
    </w:p>
    <w:p w14:paraId="3DA717ED" w14:textId="0785E8C1" w:rsidR="004C5DAE" w:rsidRPr="00EC76D5" w:rsidRDefault="004C5DAE" w:rsidP="004C5DAE">
      <w:pPr>
        <w:pStyle w:val="Rubrik2"/>
      </w:pPr>
      <w:bookmarkStart w:id="559" w:name="_Toc49764450"/>
      <w:r w:rsidRPr="00EC76D5">
        <w:t>Container Classes</w:t>
      </w:r>
      <w:bookmarkEnd w:id="559"/>
    </w:p>
    <w:p w14:paraId="4E4DC06E" w14:textId="327CBD65" w:rsidR="00007B83" w:rsidRPr="00EC76D5" w:rsidRDefault="00FD6BF5" w:rsidP="00007B83">
      <w:r>
        <w:t>C#</w:t>
      </w:r>
      <w:r w:rsidR="00007B83" w:rsidRPr="00EC76D5">
        <w:t xml:space="preserve"> has a large class library holding many container classes. However, there are no classes f</w:t>
      </w:r>
      <w:r w:rsidR="00171E9D" w:rsidRPr="00EC76D5">
        <w:t>or</w:t>
      </w:r>
      <w:r w:rsidR="00007B83" w:rsidRPr="00EC76D5">
        <w:t xml:space="preserve"> ordered or unorder</w:t>
      </w:r>
      <w:r w:rsidR="00171E9D" w:rsidRPr="00EC76D5">
        <w:t>ed</w:t>
      </w:r>
      <w:r w:rsidR="00007B83"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60" w:name="_Toc49764451"/>
      <w:r w:rsidRPr="00EC76D5">
        <w:t xml:space="preserve">Ordered </w:t>
      </w:r>
      <w:r w:rsidR="004C5DAE" w:rsidRPr="00EC76D5">
        <w:t>Pair</w:t>
      </w:r>
      <w:bookmarkEnd w:id="560"/>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282349C3" w:rsidR="004C5DAE" w:rsidRPr="00EC76D5" w:rsidRDefault="004C5DAE" w:rsidP="004C5DAE">
      <w:pPr>
        <w:pStyle w:val="CodeHeader"/>
      </w:pPr>
      <w:r w:rsidRPr="00EC76D5">
        <w:t>Pair.</w:t>
      </w:r>
      <w:r w:rsidR="003A4533">
        <w:t>cs</w:t>
      </w:r>
    </w:p>
    <w:p w14:paraId="284FC573" w14:textId="77777777" w:rsidR="003C06B4" w:rsidRPr="003C06B4" w:rsidRDefault="003C06B4" w:rsidP="003C06B4">
      <w:pPr>
        <w:pStyle w:val="Code"/>
        <w:rPr>
          <w:highlight w:val="white"/>
        </w:rPr>
      </w:pPr>
      <w:r w:rsidRPr="003C06B4">
        <w:rPr>
          <w:highlight w:val="white"/>
        </w:rPr>
        <w:t>namespace CCompiler {</w:t>
      </w:r>
    </w:p>
    <w:p w14:paraId="1756A07A" w14:textId="77777777" w:rsidR="003C06B4" w:rsidRPr="003C06B4" w:rsidRDefault="003C06B4" w:rsidP="003C06B4">
      <w:pPr>
        <w:pStyle w:val="Code"/>
        <w:rPr>
          <w:highlight w:val="white"/>
        </w:rPr>
      </w:pPr>
      <w:r w:rsidRPr="003C06B4">
        <w:rPr>
          <w:highlight w:val="white"/>
        </w:rPr>
        <w:t xml:space="preserve">  public class Pair&lt;FirstType,SecondType&gt; {</w:t>
      </w:r>
    </w:p>
    <w:p w14:paraId="715717AC" w14:textId="77777777" w:rsidR="003C06B4" w:rsidRPr="003C06B4" w:rsidRDefault="003C06B4" w:rsidP="003C06B4">
      <w:pPr>
        <w:pStyle w:val="Code"/>
        <w:rPr>
          <w:highlight w:val="white"/>
        </w:rPr>
      </w:pPr>
      <w:r w:rsidRPr="003C06B4">
        <w:rPr>
          <w:highlight w:val="white"/>
        </w:rPr>
        <w:t xml:space="preserve">    private FirstType m_first;</w:t>
      </w:r>
    </w:p>
    <w:p w14:paraId="353419E5" w14:textId="77777777" w:rsidR="003C06B4" w:rsidRPr="003C06B4" w:rsidRDefault="003C06B4" w:rsidP="003C06B4">
      <w:pPr>
        <w:pStyle w:val="Code"/>
        <w:rPr>
          <w:highlight w:val="white"/>
        </w:rPr>
      </w:pPr>
      <w:r w:rsidRPr="003C06B4">
        <w:rPr>
          <w:highlight w:val="white"/>
        </w:rPr>
        <w:t xml:space="preserve">    private SecondType m_second;</w:t>
      </w:r>
    </w:p>
    <w:p w14:paraId="2AD23C23" w14:textId="77777777" w:rsidR="003C06B4" w:rsidRPr="003C06B4" w:rsidRDefault="003C06B4" w:rsidP="003C06B4">
      <w:pPr>
        <w:pStyle w:val="Code"/>
        <w:rPr>
          <w:highlight w:val="white"/>
        </w:rPr>
      </w:pPr>
    </w:p>
    <w:p w14:paraId="5E59CB4D" w14:textId="77777777" w:rsidR="003C06B4" w:rsidRPr="003C06B4" w:rsidRDefault="003C06B4" w:rsidP="003C06B4">
      <w:pPr>
        <w:pStyle w:val="Code"/>
        <w:rPr>
          <w:highlight w:val="white"/>
        </w:rPr>
      </w:pPr>
      <w:r w:rsidRPr="003C06B4">
        <w:rPr>
          <w:highlight w:val="white"/>
        </w:rPr>
        <w:t xml:space="preserve">    public Pair(FirstType first, SecondType second) {</w:t>
      </w:r>
    </w:p>
    <w:p w14:paraId="35D938D7" w14:textId="77777777" w:rsidR="003C06B4" w:rsidRPr="003C06B4" w:rsidRDefault="003C06B4" w:rsidP="003C06B4">
      <w:pPr>
        <w:pStyle w:val="Code"/>
        <w:rPr>
          <w:highlight w:val="white"/>
        </w:rPr>
      </w:pPr>
      <w:r w:rsidRPr="003C06B4">
        <w:rPr>
          <w:highlight w:val="white"/>
        </w:rPr>
        <w:t xml:space="preserve">      m_first = first;</w:t>
      </w:r>
    </w:p>
    <w:p w14:paraId="69667136" w14:textId="77777777" w:rsidR="003C06B4" w:rsidRPr="003C06B4" w:rsidRDefault="003C06B4" w:rsidP="003C06B4">
      <w:pPr>
        <w:pStyle w:val="Code"/>
        <w:rPr>
          <w:highlight w:val="white"/>
        </w:rPr>
      </w:pPr>
      <w:r w:rsidRPr="003C06B4">
        <w:rPr>
          <w:highlight w:val="white"/>
        </w:rPr>
        <w:t xml:space="preserve">      m_second = second;</w:t>
      </w:r>
    </w:p>
    <w:p w14:paraId="1A120E0B" w14:textId="77777777" w:rsidR="003C06B4" w:rsidRPr="003C06B4" w:rsidRDefault="003C06B4" w:rsidP="003C06B4">
      <w:pPr>
        <w:pStyle w:val="Code"/>
        <w:rPr>
          <w:highlight w:val="white"/>
        </w:rPr>
      </w:pPr>
      <w:r w:rsidRPr="003C06B4">
        <w:rPr>
          <w:highlight w:val="white"/>
        </w:rPr>
        <w:t xml:space="preserve">    }</w:t>
      </w:r>
    </w:p>
    <w:p w14:paraId="41B18547" w14:textId="77777777" w:rsidR="003C06B4" w:rsidRPr="003C06B4" w:rsidRDefault="003C06B4" w:rsidP="003C06B4">
      <w:pPr>
        <w:pStyle w:val="Code"/>
        <w:rPr>
          <w:highlight w:val="white"/>
        </w:rPr>
      </w:pPr>
    </w:p>
    <w:p w14:paraId="5252C0FF" w14:textId="77777777" w:rsidR="003C06B4" w:rsidRPr="003C06B4" w:rsidRDefault="003C06B4" w:rsidP="003C06B4">
      <w:pPr>
        <w:pStyle w:val="Code"/>
        <w:rPr>
          <w:highlight w:val="white"/>
        </w:rPr>
      </w:pPr>
      <w:r w:rsidRPr="003C06B4">
        <w:rPr>
          <w:highlight w:val="white"/>
        </w:rPr>
        <w:t xml:space="preserve">    public FirstType First {</w:t>
      </w:r>
    </w:p>
    <w:p w14:paraId="4BC2C60F" w14:textId="77777777" w:rsidR="003C06B4" w:rsidRPr="003C06B4" w:rsidRDefault="003C06B4" w:rsidP="003C06B4">
      <w:pPr>
        <w:pStyle w:val="Code"/>
        <w:rPr>
          <w:highlight w:val="white"/>
        </w:rPr>
      </w:pPr>
      <w:r w:rsidRPr="003C06B4">
        <w:rPr>
          <w:highlight w:val="white"/>
        </w:rPr>
        <w:t xml:space="preserve">      get { return m_first; }</w:t>
      </w:r>
    </w:p>
    <w:p w14:paraId="0A351BF9" w14:textId="77777777" w:rsidR="003C06B4" w:rsidRPr="003C06B4" w:rsidRDefault="003C06B4" w:rsidP="003C06B4">
      <w:pPr>
        <w:pStyle w:val="Code"/>
        <w:rPr>
          <w:highlight w:val="white"/>
        </w:rPr>
      </w:pPr>
      <w:r w:rsidRPr="003C06B4">
        <w:rPr>
          <w:highlight w:val="white"/>
        </w:rPr>
        <w:t xml:space="preserve">      set { m_first = value; }</w:t>
      </w:r>
    </w:p>
    <w:p w14:paraId="327ECFDD" w14:textId="77777777" w:rsidR="003C06B4" w:rsidRPr="003C06B4" w:rsidRDefault="003C06B4" w:rsidP="003C06B4">
      <w:pPr>
        <w:pStyle w:val="Code"/>
        <w:rPr>
          <w:highlight w:val="white"/>
        </w:rPr>
      </w:pPr>
      <w:r w:rsidRPr="003C06B4">
        <w:rPr>
          <w:highlight w:val="white"/>
        </w:rPr>
        <w:t xml:space="preserve">    }</w:t>
      </w:r>
    </w:p>
    <w:p w14:paraId="45F911CC" w14:textId="77777777" w:rsidR="003C06B4" w:rsidRPr="003C06B4" w:rsidRDefault="003C06B4" w:rsidP="003C06B4">
      <w:pPr>
        <w:pStyle w:val="Code"/>
        <w:rPr>
          <w:highlight w:val="white"/>
        </w:rPr>
      </w:pPr>
    </w:p>
    <w:p w14:paraId="7F2CA801" w14:textId="77777777" w:rsidR="003C06B4" w:rsidRPr="003C06B4" w:rsidRDefault="003C06B4" w:rsidP="003C06B4">
      <w:pPr>
        <w:pStyle w:val="Code"/>
        <w:rPr>
          <w:highlight w:val="white"/>
        </w:rPr>
      </w:pPr>
      <w:r w:rsidRPr="003C06B4">
        <w:rPr>
          <w:highlight w:val="white"/>
        </w:rPr>
        <w:t xml:space="preserve">    public SecondType Second {</w:t>
      </w:r>
    </w:p>
    <w:p w14:paraId="6F3639F4" w14:textId="77777777" w:rsidR="003C06B4" w:rsidRPr="003C06B4" w:rsidRDefault="003C06B4" w:rsidP="003C06B4">
      <w:pPr>
        <w:pStyle w:val="Code"/>
        <w:rPr>
          <w:highlight w:val="white"/>
        </w:rPr>
      </w:pPr>
      <w:r w:rsidRPr="003C06B4">
        <w:rPr>
          <w:highlight w:val="white"/>
        </w:rPr>
        <w:t xml:space="preserve">      get { return m_second; }</w:t>
      </w:r>
    </w:p>
    <w:p w14:paraId="0E5A2EC5" w14:textId="77777777" w:rsidR="003C06B4" w:rsidRPr="003C06B4" w:rsidRDefault="003C06B4" w:rsidP="003C06B4">
      <w:pPr>
        <w:pStyle w:val="Code"/>
        <w:rPr>
          <w:highlight w:val="white"/>
        </w:rPr>
      </w:pPr>
      <w:r w:rsidRPr="003C06B4">
        <w:rPr>
          <w:highlight w:val="white"/>
        </w:rPr>
        <w:t xml:space="preserve">      set { m_second = value; }</w:t>
      </w:r>
    </w:p>
    <w:p w14:paraId="34C0E90D" w14:textId="77777777" w:rsidR="003C06B4" w:rsidRPr="003C06B4" w:rsidRDefault="003C06B4" w:rsidP="003C06B4">
      <w:pPr>
        <w:pStyle w:val="Code"/>
        <w:rPr>
          <w:highlight w:val="white"/>
        </w:rPr>
      </w:pPr>
      <w:r w:rsidRPr="003C06B4">
        <w:rPr>
          <w:highlight w:val="white"/>
        </w:rPr>
        <w:t xml:space="preserve">    }</w:t>
      </w:r>
    </w:p>
    <w:p w14:paraId="67B95503" w14:textId="77777777" w:rsidR="003C06B4" w:rsidRPr="003C06B4" w:rsidRDefault="003C06B4" w:rsidP="003C06B4">
      <w:pPr>
        <w:pStyle w:val="Code"/>
        <w:rPr>
          <w:highlight w:val="white"/>
        </w:rPr>
      </w:pPr>
    </w:p>
    <w:p w14:paraId="4BFF4442" w14:textId="77777777" w:rsidR="003C06B4" w:rsidRPr="003C06B4" w:rsidRDefault="003C06B4" w:rsidP="003C06B4">
      <w:pPr>
        <w:pStyle w:val="Code"/>
        <w:rPr>
          <w:highlight w:val="white"/>
        </w:rPr>
      </w:pPr>
      <w:r w:rsidRPr="003C06B4">
        <w:rPr>
          <w:highlight w:val="white"/>
        </w:rPr>
        <w:t xml:space="preserve">    public override int GetHashCode() {</w:t>
      </w:r>
    </w:p>
    <w:p w14:paraId="1AEA6E99" w14:textId="77777777" w:rsidR="003C06B4" w:rsidRPr="003C06B4" w:rsidRDefault="003C06B4" w:rsidP="003C06B4">
      <w:pPr>
        <w:pStyle w:val="Code"/>
        <w:rPr>
          <w:highlight w:val="white"/>
        </w:rPr>
      </w:pPr>
      <w:r w:rsidRPr="003C06B4">
        <w:rPr>
          <w:highlight w:val="white"/>
        </w:rPr>
        <w:t xml:space="preserve">      return m_first.GetHashCode() + m_second.GetHashCode();</w:t>
      </w:r>
    </w:p>
    <w:p w14:paraId="2EA19629" w14:textId="77777777" w:rsidR="003C06B4" w:rsidRPr="003C06B4" w:rsidRDefault="003C06B4" w:rsidP="003C06B4">
      <w:pPr>
        <w:pStyle w:val="Code"/>
        <w:rPr>
          <w:highlight w:val="white"/>
        </w:rPr>
      </w:pPr>
      <w:r w:rsidRPr="003C06B4">
        <w:rPr>
          <w:highlight w:val="white"/>
        </w:rPr>
        <w:t xml:space="preserve">    }</w:t>
      </w:r>
    </w:p>
    <w:p w14:paraId="080A6DAD" w14:textId="77777777" w:rsidR="003C06B4" w:rsidRPr="003C06B4" w:rsidRDefault="003C06B4" w:rsidP="003C06B4">
      <w:pPr>
        <w:pStyle w:val="Code"/>
        <w:rPr>
          <w:highlight w:val="white"/>
        </w:rPr>
      </w:pPr>
    </w:p>
    <w:p w14:paraId="131E43F7" w14:textId="77777777" w:rsidR="003C06B4" w:rsidRPr="003C06B4" w:rsidRDefault="003C06B4" w:rsidP="003C06B4">
      <w:pPr>
        <w:pStyle w:val="Code"/>
        <w:rPr>
          <w:highlight w:val="white"/>
        </w:rPr>
      </w:pPr>
      <w:r w:rsidRPr="003C06B4">
        <w:rPr>
          <w:highlight w:val="white"/>
        </w:rPr>
        <w:t xml:space="preserve">    public override bool Equals(object obj) {</w:t>
      </w:r>
    </w:p>
    <w:p w14:paraId="0B222477" w14:textId="77777777" w:rsidR="003C06B4" w:rsidRPr="003C06B4" w:rsidRDefault="003C06B4" w:rsidP="003C06B4">
      <w:pPr>
        <w:pStyle w:val="Code"/>
        <w:rPr>
          <w:highlight w:val="white"/>
        </w:rPr>
      </w:pPr>
      <w:r w:rsidRPr="003C06B4">
        <w:rPr>
          <w:highlight w:val="white"/>
        </w:rPr>
        <w:t xml:space="preserve">      if (obj is Pair&lt;FirstType,SecondType&gt;) {</w:t>
      </w:r>
    </w:p>
    <w:p w14:paraId="37DD9284" w14:textId="77777777" w:rsidR="003C06B4" w:rsidRPr="003C06B4" w:rsidRDefault="003C06B4" w:rsidP="003C06B4">
      <w:pPr>
        <w:pStyle w:val="Code"/>
        <w:rPr>
          <w:highlight w:val="white"/>
        </w:rPr>
      </w:pPr>
      <w:r w:rsidRPr="003C06B4">
        <w:rPr>
          <w:highlight w:val="white"/>
        </w:rPr>
        <w:lastRenderedPageBreak/>
        <w:t xml:space="preserve">        Pair&lt;FirstType, SecondType&gt; pair = (Pair&lt;FirstType, SecondType&gt;) obj;</w:t>
      </w:r>
    </w:p>
    <w:p w14:paraId="4A4AAF04" w14:textId="77777777" w:rsidR="003C06B4" w:rsidRPr="003C06B4" w:rsidRDefault="003C06B4" w:rsidP="003C06B4">
      <w:pPr>
        <w:pStyle w:val="Code"/>
        <w:rPr>
          <w:highlight w:val="white"/>
        </w:rPr>
      </w:pPr>
      <w:r w:rsidRPr="003C06B4">
        <w:rPr>
          <w:highlight w:val="white"/>
        </w:rPr>
        <w:t xml:space="preserve">        return m_first.Equals(pair.m_first) &amp;&amp; m_second.Equals(m_second);</w:t>
      </w:r>
    </w:p>
    <w:p w14:paraId="2E28F6DC" w14:textId="77777777" w:rsidR="003C06B4" w:rsidRPr="003C06B4" w:rsidRDefault="003C06B4" w:rsidP="003C06B4">
      <w:pPr>
        <w:pStyle w:val="Code"/>
        <w:rPr>
          <w:highlight w:val="white"/>
        </w:rPr>
      </w:pPr>
      <w:r w:rsidRPr="003C06B4">
        <w:rPr>
          <w:highlight w:val="white"/>
        </w:rPr>
        <w:t xml:space="preserve">      }</w:t>
      </w:r>
    </w:p>
    <w:p w14:paraId="7493178E" w14:textId="77777777" w:rsidR="003C06B4" w:rsidRPr="003C06B4" w:rsidRDefault="003C06B4" w:rsidP="003C06B4">
      <w:pPr>
        <w:pStyle w:val="Code"/>
        <w:rPr>
          <w:highlight w:val="white"/>
        </w:rPr>
      </w:pPr>
      <w:r w:rsidRPr="003C06B4">
        <w:rPr>
          <w:highlight w:val="white"/>
        </w:rPr>
        <w:t xml:space="preserve">    </w:t>
      </w:r>
    </w:p>
    <w:p w14:paraId="49FBA749" w14:textId="77777777" w:rsidR="003C06B4" w:rsidRPr="003C06B4" w:rsidRDefault="003C06B4" w:rsidP="003C06B4">
      <w:pPr>
        <w:pStyle w:val="Code"/>
        <w:rPr>
          <w:highlight w:val="white"/>
        </w:rPr>
      </w:pPr>
      <w:r w:rsidRPr="003C06B4">
        <w:rPr>
          <w:highlight w:val="white"/>
        </w:rPr>
        <w:t xml:space="preserve">      return false;</w:t>
      </w:r>
    </w:p>
    <w:p w14:paraId="564D695E" w14:textId="77777777" w:rsidR="003C06B4" w:rsidRPr="003C06B4" w:rsidRDefault="003C06B4" w:rsidP="003C06B4">
      <w:pPr>
        <w:pStyle w:val="Code"/>
        <w:rPr>
          <w:highlight w:val="white"/>
        </w:rPr>
      </w:pPr>
      <w:r w:rsidRPr="003C06B4">
        <w:rPr>
          <w:highlight w:val="white"/>
        </w:rPr>
        <w:t xml:space="preserve">    }</w:t>
      </w:r>
    </w:p>
    <w:p w14:paraId="72D030C8" w14:textId="77777777" w:rsidR="003C06B4" w:rsidRPr="003C06B4" w:rsidRDefault="003C06B4" w:rsidP="003C06B4">
      <w:pPr>
        <w:pStyle w:val="Code"/>
        <w:rPr>
          <w:highlight w:val="white"/>
        </w:rPr>
      </w:pPr>
      <w:r w:rsidRPr="003C06B4">
        <w:rPr>
          <w:highlight w:val="white"/>
        </w:rPr>
        <w:t xml:space="preserve">  }</w:t>
      </w:r>
    </w:p>
    <w:p w14:paraId="2B9D9A8A" w14:textId="37EC6F9A" w:rsidR="004C5DAE" w:rsidRPr="00EC76D5" w:rsidRDefault="003C06B4" w:rsidP="003C06B4">
      <w:pPr>
        <w:pStyle w:val="Code"/>
      </w:pPr>
      <w:r w:rsidRPr="003C06B4">
        <w:rPr>
          <w:highlight w:val="white"/>
        </w:rPr>
        <w:t>}</w:t>
      </w:r>
      <w:r w:rsidR="004C5DAE" w:rsidRPr="00EC76D5">
        <w:t>Unordered Pair</w:t>
      </w:r>
    </w:p>
    <w:p w14:paraId="583E65F7" w14:textId="61D085B3" w:rsidR="00002B58" w:rsidRPr="00EC76D5" w:rsidRDefault="00002B58" w:rsidP="00002B58">
      <w:r w:rsidRPr="006C216A">
        <w:rPr>
          <w:rStyle w:val="KeyWord0"/>
        </w:rPr>
        <w:t>Un</w:t>
      </w:r>
      <w:r w:rsidR="007B3026" w:rsidRPr="006C216A">
        <w:rPr>
          <w:rStyle w:val="KeyWord0"/>
        </w:rPr>
        <w:t>ordered</w:t>
      </w:r>
      <w:r w:rsidRPr="006C216A">
        <w:rPr>
          <w:rStyle w:val="KeyWord0"/>
        </w:rPr>
        <w:t>Pair</w:t>
      </w:r>
      <w:r w:rsidRPr="006C216A">
        <w:t xml:space="preserve"> is a s</w:t>
      </w:r>
      <w:r w:rsidR="00C574D2" w:rsidRPr="006C216A">
        <w:t>u</w:t>
      </w:r>
      <w:r w:rsidRPr="006C216A">
        <w:t xml:space="preserve">bclass of </w:t>
      </w:r>
      <w:r w:rsidRPr="006C216A">
        <w:rPr>
          <w:rStyle w:val="KeyWord0"/>
        </w:rPr>
        <w:t>Pair</w:t>
      </w:r>
      <w:r w:rsidRPr="006C216A">
        <w:t>, t</w:t>
      </w:r>
      <w:r w:rsidRPr="00EC76D5">
        <w:t>he difference is</w:t>
      </w:r>
      <w:r w:rsidR="00260601">
        <w:t xml:space="preserve"> that</w:t>
      </w:r>
      <w:r w:rsidRPr="00EC76D5">
        <w:t xml:space="preserve"> </w:t>
      </w:r>
      <w:r w:rsidR="00D934C6" w:rsidRPr="00EC76D5">
        <w:t xml:space="preserve">two </w:t>
      </w:r>
      <w:r w:rsidR="00260601">
        <w:t xml:space="preserve">unordered </w:t>
      </w:r>
      <w:r w:rsidR="00D934C6" w:rsidRPr="00EC76D5">
        <w:t>pair</w:t>
      </w:r>
      <w:r w:rsidR="00260601">
        <w:t>s</w:t>
      </w:r>
      <w:r w:rsidR="00D934C6" w:rsidRPr="00EC76D5">
        <w:t xml:space="preserve"> are considered equal even if their values are switched.</w:t>
      </w:r>
    </w:p>
    <w:p w14:paraId="6CDA99A8" w14:textId="3D44C299" w:rsidR="004C5DAE" w:rsidRDefault="004C5DAE" w:rsidP="004C5DAE">
      <w:pPr>
        <w:pStyle w:val="CodeHeader"/>
      </w:pPr>
      <w:r w:rsidRPr="00EC76D5">
        <w:t>Un</w:t>
      </w:r>
      <w:r w:rsidR="0078290E" w:rsidRPr="00EC76D5">
        <w:t>orderd</w:t>
      </w:r>
      <w:r w:rsidRPr="00EC76D5">
        <w:t>Pair.</w:t>
      </w:r>
      <w:r w:rsidR="007B3026">
        <w:t>cs</w:t>
      </w:r>
    </w:p>
    <w:p w14:paraId="5223910A" w14:textId="77777777" w:rsidR="003C06B4" w:rsidRPr="003C06B4" w:rsidRDefault="003C06B4" w:rsidP="003C06B4">
      <w:pPr>
        <w:pStyle w:val="Code"/>
        <w:rPr>
          <w:highlight w:val="white"/>
        </w:rPr>
      </w:pPr>
      <w:r w:rsidRPr="003C06B4">
        <w:rPr>
          <w:highlight w:val="white"/>
        </w:rPr>
        <w:t>namespace CCompiler {</w:t>
      </w:r>
    </w:p>
    <w:p w14:paraId="3980031A" w14:textId="77777777" w:rsidR="003C06B4" w:rsidRPr="003C06B4" w:rsidRDefault="003C06B4" w:rsidP="003C06B4">
      <w:pPr>
        <w:pStyle w:val="Code"/>
        <w:rPr>
          <w:highlight w:val="white"/>
        </w:rPr>
      </w:pPr>
      <w:r w:rsidRPr="003C06B4">
        <w:rPr>
          <w:highlight w:val="white"/>
        </w:rPr>
        <w:t xml:space="preserve">  public class UnorderedPair&lt;FirstType,SecondType&gt; :</w:t>
      </w:r>
    </w:p>
    <w:p w14:paraId="7F03C772" w14:textId="77777777" w:rsidR="003C06B4" w:rsidRPr="003C06B4" w:rsidRDefault="003C06B4" w:rsidP="003C06B4">
      <w:pPr>
        <w:pStyle w:val="Code"/>
        <w:rPr>
          <w:highlight w:val="white"/>
        </w:rPr>
      </w:pPr>
      <w:r w:rsidRPr="003C06B4">
        <w:rPr>
          <w:highlight w:val="white"/>
        </w:rPr>
        <w:t xml:space="preserve">               Pair&lt;FirstType,SecondType&gt;{</w:t>
      </w:r>
    </w:p>
    <w:p w14:paraId="4F0759CC" w14:textId="77777777" w:rsidR="003C06B4" w:rsidRPr="003C06B4" w:rsidRDefault="003C06B4" w:rsidP="003C06B4">
      <w:pPr>
        <w:pStyle w:val="Code"/>
        <w:rPr>
          <w:highlight w:val="white"/>
        </w:rPr>
      </w:pPr>
      <w:r w:rsidRPr="003C06B4">
        <w:rPr>
          <w:highlight w:val="white"/>
        </w:rPr>
        <w:t xml:space="preserve">    public UnorderedPair(FirstType first, SecondType second)</w:t>
      </w:r>
    </w:p>
    <w:p w14:paraId="680CCAD6" w14:textId="77777777" w:rsidR="003C06B4" w:rsidRPr="003C06B4" w:rsidRDefault="003C06B4" w:rsidP="003C06B4">
      <w:pPr>
        <w:pStyle w:val="Code"/>
        <w:rPr>
          <w:highlight w:val="white"/>
        </w:rPr>
      </w:pPr>
      <w:r w:rsidRPr="003C06B4">
        <w:rPr>
          <w:highlight w:val="white"/>
        </w:rPr>
        <w:t xml:space="preserve">     :base(first, second) {</w:t>
      </w:r>
    </w:p>
    <w:p w14:paraId="4DCE6AE1" w14:textId="77777777" w:rsidR="003C06B4" w:rsidRPr="003C06B4" w:rsidRDefault="003C06B4" w:rsidP="003C06B4">
      <w:pPr>
        <w:pStyle w:val="Code"/>
        <w:rPr>
          <w:highlight w:val="white"/>
        </w:rPr>
      </w:pPr>
      <w:r w:rsidRPr="003C06B4">
        <w:rPr>
          <w:highlight w:val="white"/>
        </w:rPr>
        <w:t xml:space="preserve">      // Empty.</w:t>
      </w:r>
    </w:p>
    <w:p w14:paraId="02E70C3D" w14:textId="77777777" w:rsidR="003C06B4" w:rsidRPr="003C06B4" w:rsidRDefault="003C06B4" w:rsidP="003C06B4">
      <w:pPr>
        <w:pStyle w:val="Code"/>
        <w:rPr>
          <w:highlight w:val="white"/>
        </w:rPr>
      </w:pPr>
      <w:r w:rsidRPr="003C06B4">
        <w:rPr>
          <w:highlight w:val="white"/>
        </w:rPr>
        <w:t xml:space="preserve">    }</w:t>
      </w:r>
    </w:p>
    <w:p w14:paraId="74CD331C" w14:textId="77777777" w:rsidR="003C06B4" w:rsidRPr="003C06B4" w:rsidRDefault="003C06B4" w:rsidP="003C06B4">
      <w:pPr>
        <w:pStyle w:val="Code"/>
        <w:rPr>
          <w:highlight w:val="white"/>
        </w:rPr>
      </w:pPr>
    </w:p>
    <w:p w14:paraId="7F2EA6CA" w14:textId="77777777" w:rsidR="003C06B4" w:rsidRPr="003C06B4" w:rsidRDefault="003C06B4" w:rsidP="003C06B4">
      <w:pPr>
        <w:pStyle w:val="Code"/>
        <w:rPr>
          <w:highlight w:val="white"/>
        </w:rPr>
      </w:pPr>
      <w:r w:rsidRPr="003C06B4">
        <w:rPr>
          <w:highlight w:val="white"/>
        </w:rPr>
        <w:t xml:space="preserve">    public override int GetHashCode() {</w:t>
      </w:r>
    </w:p>
    <w:p w14:paraId="3BC1A0A0" w14:textId="77777777" w:rsidR="003C06B4" w:rsidRPr="003C06B4" w:rsidRDefault="003C06B4" w:rsidP="003C06B4">
      <w:pPr>
        <w:pStyle w:val="Code"/>
        <w:rPr>
          <w:highlight w:val="white"/>
        </w:rPr>
      </w:pPr>
      <w:r w:rsidRPr="003C06B4">
        <w:rPr>
          <w:highlight w:val="white"/>
        </w:rPr>
        <w:t xml:space="preserve">      return base.GetHashCode();</w:t>
      </w:r>
    </w:p>
    <w:p w14:paraId="0E3BDCBD" w14:textId="77777777" w:rsidR="003C06B4" w:rsidRPr="003C06B4" w:rsidRDefault="003C06B4" w:rsidP="003C06B4">
      <w:pPr>
        <w:pStyle w:val="Code"/>
        <w:rPr>
          <w:highlight w:val="white"/>
        </w:rPr>
      </w:pPr>
      <w:r w:rsidRPr="003C06B4">
        <w:rPr>
          <w:highlight w:val="white"/>
        </w:rPr>
        <w:t xml:space="preserve">    }</w:t>
      </w:r>
    </w:p>
    <w:p w14:paraId="2990047F" w14:textId="77777777" w:rsidR="003C06B4" w:rsidRPr="003C06B4" w:rsidRDefault="003C06B4" w:rsidP="003C06B4">
      <w:pPr>
        <w:pStyle w:val="Code"/>
        <w:rPr>
          <w:highlight w:val="white"/>
        </w:rPr>
      </w:pPr>
    </w:p>
    <w:p w14:paraId="15093AB4" w14:textId="77777777" w:rsidR="003C06B4" w:rsidRPr="003C06B4" w:rsidRDefault="003C06B4" w:rsidP="003C06B4">
      <w:pPr>
        <w:pStyle w:val="Code"/>
        <w:rPr>
          <w:highlight w:val="white"/>
        </w:rPr>
      </w:pPr>
      <w:r w:rsidRPr="003C06B4">
        <w:rPr>
          <w:highlight w:val="white"/>
        </w:rPr>
        <w:t xml:space="preserve">    public override bool Equals(object obj) {</w:t>
      </w:r>
    </w:p>
    <w:p w14:paraId="1E1DD892" w14:textId="77777777" w:rsidR="003C06B4" w:rsidRPr="003C06B4" w:rsidRDefault="003C06B4" w:rsidP="003C06B4">
      <w:pPr>
        <w:pStyle w:val="Code"/>
        <w:rPr>
          <w:highlight w:val="white"/>
        </w:rPr>
      </w:pPr>
      <w:r w:rsidRPr="003C06B4">
        <w:rPr>
          <w:highlight w:val="white"/>
        </w:rPr>
        <w:t xml:space="preserve">      if (obj is UnorderedPair&lt;FirstType,SecondType&gt;) {</w:t>
      </w:r>
    </w:p>
    <w:p w14:paraId="7A0A0FF5"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6F132FAC" w14:textId="77777777" w:rsidR="003C06B4" w:rsidRPr="003C06B4" w:rsidRDefault="003C06B4" w:rsidP="003C06B4">
      <w:pPr>
        <w:pStyle w:val="Code"/>
        <w:rPr>
          <w:highlight w:val="white"/>
        </w:rPr>
      </w:pPr>
      <w:r w:rsidRPr="003C06B4">
        <w:rPr>
          <w:highlight w:val="white"/>
        </w:rPr>
        <w:t xml:space="preserve">        return (First.Equals(pair.First) &amp;&amp; Second.Equals(pair.Second)) ||</w:t>
      </w:r>
    </w:p>
    <w:p w14:paraId="4E18DB7C" w14:textId="77777777" w:rsidR="003C06B4" w:rsidRPr="003C06B4" w:rsidRDefault="003C06B4" w:rsidP="003C06B4">
      <w:pPr>
        <w:pStyle w:val="Code"/>
        <w:rPr>
          <w:highlight w:val="white"/>
        </w:rPr>
      </w:pPr>
      <w:r w:rsidRPr="003C06B4">
        <w:rPr>
          <w:highlight w:val="white"/>
        </w:rPr>
        <w:t xml:space="preserve">               (First.Equals(pair.Second) &amp;&amp; Second.Equals(pair.First));</w:t>
      </w:r>
    </w:p>
    <w:p w14:paraId="2AA90395" w14:textId="77777777" w:rsidR="003C06B4" w:rsidRPr="003C06B4" w:rsidRDefault="003C06B4" w:rsidP="003C06B4">
      <w:pPr>
        <w:pStyle w:val="Code"/>
        <w:rPr>
          <w:highlight w:val="white"/>
        </w:rPr>
      </w:pPr>
      <w:r w:rsidRPr="003C06B4">
        <w:rPr>
          <w:highlight w:val="white"/>
        </w:rPr>
        <w:t xml:space="preserve">      }</w:t>
      </w:r>
    </w:p>
    <w:p w14:paraId="30FB354F" w14:textId="77777777" w:rsidR="003C06B4" w:rsidRPr="003C06B4" w:rsidRDefault="003C06B4" w:rsidP="003C06B4">
      <w:pPr>
        <w:pStyle w:val="Code"/>
        <w:rPr>
          <w:highlight w:val="white"/>
        </w:rPr>
      </w:pPr>
      <w:r w:rsidRPr="003C06B4">
        <w:rPr>
          <w:highlight w:val="white"/>
        </w:rPr>
        <w:t xml:space="preserve">    </w:t>
      </w:r>
    </w:p>
    <w:p w14:paraId="3038EACC" w14:textId="77777777" w:rsidR="003C06B4" w:rsidRPr="003C06B4" w:rsidRDefault="003C06B4" w:rsidP="003C06B4">
      <w:pPr>
        <w:pStyle w:val="Code"/>
        <w:rPr>
          <w:highlight w:val="white"/>
        </w:rPr>
      </w:pPr>
      <w:r w:rsidRPr="003C06B4">
        <w:rPr>
          <w:highlight w:val="white"/>
        </w:rPr>
        <w:t xml:space="preserve">      return false;</w:t>
      </w:r>
    </w:p>
    <w:p w14:paraId="12945872" w14:textId="77777777" w:rsidR="003C06B4" w:rsidRPr="003C06B4" w:rsidRDefault="003C06B4" w:rsidP="003C06B4">
      <w:pPr>
        <w:pStyle w:val="Code"/>
        <w:rPr>
          <w:highlight w:val="white"/>
        </w:rPr>
      </w:pPr>
      <w:r w:rsidRPr="003C06B4">
        <w:rPr>
          <w:highlight w:val="white"/>
        </w:rPr>
        <w:t xml:space="preserve">    }</w:t>
      </w:r>
    </w:p>
    <w:p w14:paraId="6011DA10" w14:textId="77777777" w:rsidR="003C06B4" w:rsidRPr="003C06B4" w:rsidRDefault="003C06B4" w:rsidP="003C06B4">
      <w:pPr>
        <w:pStyle w:val="Code"/>
        <w:rPr>
          <w:highlight w:val="white"/>
        </w:rPr>
      </w:pPr>
      <w:r w:rsidRPr="003C06B4">
        <w:rPr>
          <w:highlight w:val="white"/>
        </w:rPr>
        <w:t xml:space="preserve">  }</w:t>
      </w:r>
    </w:p>
    <w:p w14:paraId="27E7910C" w14:textId="77777777" w:rsidR="003C06B4" w:rsidRPr="003C06B4" w:rsidRDefault="003C06B4" w:rsidP="003C06B4">
      <w:pPr>
        <w:pStyle w:val="Code"/>
        <w:rPr>
          <w:highlight w:val="white"/>
        </w:rPr>
      </w:pPr>
      <w:r w:rsidRPr="003C06B4">
        <w:rPr>
          <w:highlight w:val="white"/>
        </w:rPr>
        <w:t>}</w:t>
      </w:r>
    </w:p>
    <w:p w14:paraId="339A9C3D" w14:textId="51D71AF4" w:rsidR="004C5DAE" w:rsidRPr="00EC76D5" w:rsidRDefault="004C5DAE" w:rsidP="004C5DAE">
      <w:pPr>
        <w:pStyle w:val="Rubrik3"/>
      </w:pPr>
      <w:bookmarkStart w:id="561" w:name="_Toc49764452"/>
      <w:r w:rsidRPr="00EC76D5">
        <w:t>Triple</w:t>
      </w:r>
      <w:bookmarkEnd w:id="561"/>
    </w:p>
    <w:p w14:paraId="4D68B025" w14:textId="608FF9AA" w:rsidR="004C5DAE" w:rsidRPr="00EC76D5" w:rsidRDefault="004C5DAE" w:rsidP="004C5DAE">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3B39F9DD" w14:textId="5E6FB1EC" w:rsidR="00843780" w:rsidRDefault="00843780" w:rsidP="00843780">
      <w:pPr>
        <w:pStyle w:val="CodeListing"/>
      </w:pPr>
      <w:r w:rsidRPr="00EC76D5">
        <w:t>Triple.</w:t>
      </w:r>
      <w:r w:rsidR="00DF525F">
        <w:t>cs</w:t>
      </w:r>
    </w:p>
    <w:p w14:paraId="561A6973" w14:textId="77777777" w:rsidR="003C06B4" w:rsidRPr="003C06B4" w:rsidRDefault="003C06B4" w:rsidP="003C06B4">
      <w:pPr>
        <w:pStyle w:val="Code"/>
        <w:rPr>
          <w:highlight w:val="white"/>
        </w:rPr>
      </w:pPr>
      <w:r w:rsidRPr="003C06B4">
        <w:rPr>
          <w:highlight w:val="white"/>
        </w:rPr>
        <w:t>namespace CCompiler {</w:t>
      </w:r>
    </w:p>
    <w:p w14:paraId="4E4C3179" w14:textId="77777777" w:rsidR="003C06B4" w:rsidRPr="003C06B4" w:rsidRDefault="003C06B4" w:rsidP="003C06B4">
      <w:pPr>
        <w:pStyle w:val="Code"/>
        <w:rPr>
          <w:highlight w:val="white"/>
        </w:rPr>
      </w:pPr>
      <w:r w:rsidRPr="003C06B4">
        <w:rPr>
          <w:highlight w:val="white"/>
        </w:rPr>
        <w:t xml:space="preserve">  public class Triple&lt;FirstType,SecondType,ThirdType&gt; :</w:t>
      </w:r>
    </w:p>
    <w:p w14:paraId="5C12E0D9" w14:textId="77777777" w:rsidR="003C06B4" w:rsidRPr="003C06B4" w:rsidRDefault="003C06B4" w:rsidP="003C06B4">
      <w:pPr>
        <w:pStyle w:val="Code"/>
        <w:rPr>
          <w:highlight w:val="white"/>
        </w:rPr>
      </w:pPr>
      <w:r w:rsidRPr="003C06B4">
        <w:rPr>
          <w:highlight w:val="white"/>
        </w:rPr>
        <w:t xml:space="preserve">               Pair&lt;FirstType,SecondType&gt; {</w:t>
      </w:r>
    </w:p>
    <w:p w14:paraId="5B48C244" w14:textId="77777777" w:rsidR="003C06B4" w:rsidRPr="003C06B4" w:rsidRDefault="003C06B4" w:rsidP="003C06B4">
      <w:pPr>
        <w:pStyle w:val="Code"/>
        <w:rPr>
          <w:highlight w:val="white"/>
        </w:rPr>
      </w:pPr>
      <w:r w:rsidRPr="003C06B4">
        <w:rPr>
          <w:highlight w:val="white"/>
        </w:rPr>
        <w:t xml:space="preserve">    private ThirdType m_third;</w:t>
      </w:r>
    </w:p>
    <w:p w14:paraId="115197F4" w14:textId="77777777" w:rsidR="003C06B4" w:rsidRPr="003C06B4" w:rsidRDefault="003C06B4" w:rsidP="003C06B4">
      <w:pPr>
        <w:pStyle w:val="Code"/>
        <w:rPr>
          <w:highlight w:val="white"/>
        </w:rPr>
      </w:pPr>
    </w:p>
    <w:p w14:paraId="023F18AD" w14:textId="77777777" w:rsidR="003C06B4" w:rsidRPr="003C06B4" w:rsidRDefault="003C06B4" w:rsidP="003C06B4">
      <w:pPr>
        <w:pStyle w:val="Code"/>
        <w:rPr>
          <w:highlight w:val="white"/>
        </w:rPr>
      </w:pPr>
      <w:r w:rsidRPr="003C06B4">
        <w:rPr>
          <w:highlight w:val="white"/>
        </w:rPr>
        <w:t xml:space="preserve">    public Triple(FirstType first, SecondType second, ThirdType third) </w:t>
      </w:r>
    </w:p>
    <w:p w14:paraId="49A25EB1" w14:textId="77777777" w:rsidR="003C06B4" w:rsidRPr="003C06B4" w:rsidRDefault="003C06B4" w:rsidP="003C06B4">
      <w:pPr>
        <w:pStyle w:val="Code"/>
        <w:rPr>
          <w:highlight w:val="white"/>
        </w:rPr>
      </w:pPr>
      <w:r w:rsidRPr="003C06B4">
        <w:rPr>
          <w:highlight w:val="white"/>
        </w:rPr>
        <w:t xml:space="preserve">     :base(first, second) {</w:t>
      </w:r>
    </w:p>
    <w:p w14:paraId="75178ED5" w14:textId="77777777" w:rsidR="003C06B4" w:rsidRPr="003C06B4" w:rsidRDefault="003C06B4" w:rsidP="003C06B4">
      <w:pPr>
        <w:pStyle w:val="Code"/>
        <w:rPr>
          <w:highlight w:val="white"/>
        </w:rPr>
      </w:pPr>
      <w:r w:rsidRPr="003C06B4">
        <w:rPr>
          <w:highlight w:val="white"/>
        </w:rPr>
        <w:t xml:space="preserve">      m_third = third;</w:t>
      </w:r>
    </w:p>
    <w:p w14:paraId="23CF6CC1" w14:textId="77777777" w:rsidR="003C06B4" w:rsidRPr="003C06B4" w:rsidRDefault="003C06B4" w:rsidP="003C06B4">
      <w:pPr>
        <w:pStyle w:val="Code"/>
        <w:rPr>
          <w:highlight w:val="white"/>
        </w:rPr>
      </w:pPr>
      <w:r w:rsidRPr="003C06B4">
        <w:rPr>
          <w:highlight w:val="white"/>
        </w:rPr>
        <w:t xml:space="preserve">    }</w:t>
      </w:r>
    </w:p>
    <w:p w14:paraId="678BE6D4" w14:textId="77777777" w:rsidR="003C06B4" w:rsidRPr="003C06B4" w:rsidRDefault="003C06B4" w:rsidP="003C06B4">
      <w:pPr>
        <w:pStyle w:val="Code"/>
        <w:rPr>
          <w:highlight w:val="white"/>
        </w:rPr>
      </w:pPr>
      <w:r w:rsidRPr="003C06B4">
        <w:rPr>
          <w:highlight w:val="white"/>
        </w:rPr>
        <w:t xml:space="preserve">  </w:t>
      </w:r>
    </w:p>
    <w:p w14:paraId="7D232E20" w14:textId="77777777" w:rsidR="003C06B4" w:rsidRPr="003C06B4" w:rsidRDefault="003C06B4" w:rsidP="003C06B4">
      <w:pPr>
        <w:pStyle w:val="Code"/>
        <w:rPr>
          <w:highlight w:val="white"/>
        </w:rPr>
      </w:pPr>
      <w:r w:rsidRPr="003C06B4">
        <w:rPr>
          <w:highlight w:val="white"/>
        </w:rPr>
        <w:t xml:space="preserve">    public ThirdType Third {</w:t>
      </w:r>
    </w:p>
    <w:p w14:paraId="49AD7D08" w14:textId="77777777" w:rsidR="003C06B4" w:rsidRPr="003C06B4" w:rsidRDefault="003C06B4" w:rsidP="003C06B4">
      <w:pPr>
        <w:pStyle w:val="Code"/>
        <w:rPr>
          <w:highlight w:val="white"/>
        </w:rPr>
      </w:pPr>
      <w:r w:rsidRPr="003C06B4">
        <w:rPr>
          <w:highlight w:val="white"/>
        </w:rPr>
        <w:t xml:space="preserve">      get { return m_third; }</w:t>
      </w:r>
    </w:p>
    <w:p w14:paraId="1FA27C0B" w14:textId="77777777" w:rsidR="003C06B4" w:rsidRPr="003C06B4" w:rsidRDefault="003C06B4" w:rsidP="003C06B4">
      <w:pPr>
        <w:pStyle w:val="Code"/>
        <w:rPr>
          <w:highlight w:val="white"/>
        </w:rPr>
      </w:pPr>
      <w:r w:rsidRPr="003C06B4">
        <w:rPr>
          <w:highlight w:val="white"/>
        </w:rPr>
        <w:t xml:space="preserve">      set { m_third = value; }</w:t>
      </w:r>
    </w:p>
    <w:p w14:paraId="377D6732" w14:textId="77777777" w:rsidR="003C06B4" w:rsidRPr="003C06B4" w:rsidRDefault="003C06B4" w:rsidP="003C06B4">
      <w:pPr>
        <w:pStyle w:val="Code"/>
        <w:rPr>
          <w:highlight w:val="white"/>
        </w:rPr>
      </w:pPr>
      <w:r w:rsidRPr="003C06B4">
        <w:rPr>
          <w:highlight w:val="white"/>
        </w:rPr>
        <w:t xml:space="preserve">    }</w:t>
      </w:r>
    </w:p>
    <w:p w14:paraId="60ECC1A7" w14:textId="77777777" w:rsidR="003C06B4" w:rsidRPr="003C06B4" w:rsidRDefault="003C06B4" w:rsidP="003C06B4">
      <w:pPr>
        <w:pStyle w:val="Code"/>
        <w:rPr>
          <w:highlight w:val="white"/>
        </w:rPr>
      </w:pPr>
      <w:r w:rsidRPr="003C06B4">
        <w:rPr>
          <w:highlight w:val="white"/>
        </w:rPr>
        <w:lastRenderedPageBreak/>
        <w:t xml:space="preserve">  </w:t>
      </w:r>
    </w:p>
    <w:p w14:paraId="75CE115C" w14:textId="77777777" w:rsidR="003C06B4" w:rsidRPr="003C06B4" w:rsidRDefault="003C06B4" w:rsidP="003C06B4">
      <w:pPr>
        <w:pStyle w:val="Code"/>
        <w:rPr>
          <w:highlight w:val="white"/>
        </w:rPr>
      </w:pPr>
      <w:r w:rsidRPr="003C06B4">
        <w:rPr>
          <w:highlight w:val="white"/>
        </w:rPr>
        <w:t xml:space="preserve">    public override int GetHashCode() {</w:t>
      </w:r>
    </w:p>
    <w:p w14:paraId="7D7CF3A0" w14:textId="77777777" w:rsidR="003C06B4" w:rsidRPr="003C06B4" w:rsidRDefault="003C06B4" w:rsidP="003C06B4">
      <w:pPr>
        <w:pStyle w:val="Code"/>
        <w:rPr>
          <w:highlight w:val="white"/>
        </w:rPr>
      </w:pPr>
      <w:r w:rsidRPr="003C06B4">
        <w:rPr>
          <w:highlight w:val="white"/>
        </w:rPr>
        <w:t xml:space="preserve">      return base.GetHashCode() + m_third.GetHashCode();</w:t>
      </w:r>
    </w:p>
    <w:p w14:paraId="3D9B2F0C" w14:textId="77777777" w:rsidR="003C06B4" w:rsidRPr="003C06B4" w:rsidRDefault="003C06B4" w:rsidP="003C06B4">
      <w:pPr>
        <w:pStyle w:val="Code"/>
        <w:rPr>
          <w:highlight w:val="white"/>
        </w:rPr>
      </w:pPr>
      <w:r w:rsidRPr="003C06B4">
        <w:rPr>
          <w:highlight w:val="white"/>
        </w:rPr>
        <w:t xml:space="preserve">    }</w:t>
      </w:r>
    </w:p>
    <w:p w14:paraId="0568A4D2" w14:textId="77777777" w:rsidR="003C06B4" w:rsidRPr="003C06B4" w:rsidRDefault="003C06B4" w:rsidP="003C06B4">
      <w:pPr>
        <w:pStyle w:val="Code"/>
        <w:rPr>
          <w:highlight w:val="white"/>
        </w:rPr>
      </w:pPr>
    </w:p>
    <w:p w14:paraId="1A87CE61" w14:textId="77777777" w:rsidR="003C06B4" w:rsidRPr="003C06B4" w:rsidRDefault="003C06B4" w:rsidP="003C06B4">
      <w:pPr>
        <w:pStyle w:val="Code"/>
        <w:rPr>
          <w:highlight w:val="white"/>
        </w:rPr>
      </w:pPr>
      <w:r w:rsidRPr="003C06B4">
        <w:rPr>
          <w:highlight w:val="white"/>
        </w:rPr>
        <w:t xml:space="preserve">    public override bool Equals(object obj) {</w:t>
      </w:r>
    </w:p>
    <w:p w14:paraId="67051AA8" w14:textId="77777777" w:rsidR="003C06B4" w:rsidRPr="003C06B4" w:rsidRDefault="003C06B4" w:rsidP="003C06B4">
      <w:pPr>
        <w:pStyle w:val="Code"/>
        <w:rPr>
          <w:highlight w:val="white"/>
        </w:rPr>
      </w:pPr>
      <w:r w:rsidRPr="003C06B4">
        <w:rPr>
          <w:highlight w:val="white"/>
        </w:rPr>
        <w:t xml:space="preserve">      if (obj is Triple&lt;FirstType,SecondType,ThirdType&gt;) {</w:t>
      </w:r>
    </w:p>
    <w:p w14:paraId="49DC7A72" w14:textId="77777777" w:rsidR="003C06B4" w:rsidRPr="003C06B4" w:rsidRDefault="003C06B4" w:rsidP="003C06B4">
      <w:pPr>
        <w:pStyle w:val="Code"/>
        <w:rPr>
          <w:highlight w:val="white"/>
        </w:rPr>
      </w:pPr>
      <w:r w:rsidRPr="003C06B4">
        <w:rPr>
          <w:highlight w:val="white"/>
        </w:rPr>
        <w:t xml:space="preserve">        Triple&lt;FirstType,SecondType,ThirdType&gt; triple =</w:t>
      </w:r>
    </w:p>
    <w:p w14:paraId="2A5231F8" w14:textId="77777777" w:rsidR="003C06B4" w:rsidRPr="003C06B4" w:rsidRDefault="003C06B4" w:rsidP="003C06B4">
      <w:pPr>
        <w:pStyle w:val="Code"/>
        <w:rPr>
          <w:highlight w:val="white"/>
        </w:rPr>
      </w:pPr>
      <w:r w:rsidRPr="003C06B4">
        <w:rPr>
          <w:highlight w:val="white"/>
        </w:rPr>
        <w:t xml:space="preserve">          (Triple&lt;FirstType,SecondType,ThirdType&gt;) obj;</w:t>
      </w:r>
    </w:p>
    <w:p w14:paraId="2E53C6AB" w14:textId="77777777" w:rsidR="003C06B4" w:rsidRPr="003C06B4" w:rsidRDefault="003C06B4" w:rsidP="003C06B4">
      <w:pPr>
        <w:pStyle w:val="Code"/>
        <w:rPr>
          <w:highlight w:val="white"/>
        </w:rPr>
      </w:pPr>
      <w:r w:rsidRPr="003C06B4">
        <w:rPr>
          <w:highlight w:val="white"/>
        </w:rPr>
        <w:t xml:space="preserve">        return base.Equals(triple) &amp;&amp; m_third.Equals(triple.m_third);</w:t>
      </w:r>
    </w:p>
    <w:p w14:paraId="5EF96436" w14:textId="77777777" w:rsidR="003C06B4" w:rsidRPr="003C06B4" w:rsidRDefault="003C06B4" w:rsidP="003C06B4">
      <w:pPr>
        <w:pStyle w:val="Code"/>
        <w:rPr>
          <w:highlight w:val="white"/>
        </w:rPr>
      </w:pPr>
      <w:r w:rsidRPr="003C06B4">
        <w:rPr>
          <w:highlight w:val="white"/>
        </w:rPr>
        <w:t xml:space="preserve">      }</w:t>
      </w:r>
    </w:p>
    <w:p w14:paraId="20866082" w14:textId="77777777" w:rsidR="003C06B4" w:rsidRPr="003C06B4" w:rsidRDefault="003C06B4" w:rsidP="003C06B4">
      <w:pPr>
        <w:pStyle w:val="Code"/>
        <w:rPr>
          <w:highlight w:val="white"/>
        </w:rPr>
      </w:pPr>
      <w:r w:rsidRPr="003C06B4">
        <w:rPr>
          <w:highlight w:val="white"/>
        </w:rPr>
        <w:t xml:space="preserve">    </w:t>
      </w:r>
    </w:p>
    <w:p w14:paraId="5E311C7D" w14:textId="77777777" w:rsidR="003C06B4" w:rsidRPr="003C06B4" w:rsidRDefault="003C06B4" w:rsidP="003C06B4">
      <w:pPr>
        <w:pStyle w:val="Code"/>
        <w:rPr>
          <w:highlight w:val="white"/>
        </w:rPr>
      </w:pPr>
      <w:r w:rsidRPr="003C06B4">
        <w:rPr>
          <w:highlight w:val="white"/>
        </w:rPr>
        <w:t xml:space="preserve">      return false;</w:t>
      </w:r>
    </w:p>
    <w:p w14:paraId="1D1EC945" w14:textId="77777777" w:rsidR="003C06B4" w:rsidRPr="003C06B4" w:rsidRDefault="003C06B4" w:rsidP="003C06B4">
      <w:pPr>
        <w:pStyle w:val="Code"/>
        <w:rPr>
          <w:highlight w:val="white"/>
        </w:rPr>
      </w:pPr>
      <w:r w:rsidRPr="003C06B4">
        <w:rPr>
          <w:highlight w:val="white"/>
        </w:rPr>
        <w:t xml:space="preserve">    }</w:t>
      </w:r>
    </w:p>
    <w:p w14:paraId="411C1816" w14:textId="77777777" w:rsidR="003C06B4" w:rsidRPr="003C06B4" w:rsidRDefault="003C06B4" w:rsidP="003C06B4">
      <w:pPr>
        <w:pStyle w:val="Code"/>
        <w:rPr>
          <w:highlight w:val="white"/>
        </w:rPr>
      </w:pPr>
      <w:r w:rsidRPr="003C06B4">
        <w:rPr>
          <w:highlight w:val="white"/>
        </w:rPr>
        <w:t xml:space="preserve">  }</w:t>
      </w:r>
    </w:p>
    <w:p w14:paraId="470AA1EA" w14:textId="77777777" w:rsidR="003C06B4" w:rsidRPr="003C06B4" w:rsidRDefault="003C06B4" w:rsidP="003C06B4">
      <w:pPr>
        <w:pStyle w:val="Code"/>
      </w:pPr>
      <w:r w:rsidRPr="003C06B4">
        <w:rPr>
          <w:highlight w:val="white"/>
        </w:rPr>
        <w:t>}</w:t>
      </w:r>
    </w:p>
    <w:p w14:paraId="731AABE6" w14:textId="4500B41D" w:rsidR="004C5DAE" w:rsidRPr="00EC76D5" w:rsidRDefault="004C5DAE" w:rsidP="003C06B4">
      <w:pPr>
        <w:pStyle w:val="Rubrik2"/>
      </w:pPr>
      <w:bookmarkStart w:id="562" w:name="_Toc49764453"/>
      <w:r w:rsidRPr="00EC76D5">
        <w:t>Graph</w:t>
      </w:r>
      <w:bookmarkEnd w:id="562"/>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2DD34AB0" w:rsidR="004C5DAE" w:rsidRPr="00EC76D5" w:rsidRDefault="004C5DAE" w:rsidP="004C5DAE">
      <w:pPr>
        <w:pStyle w:val="CodeHeader"/>
      </w:pPr>
      <w:r w:rsidRPr="00EC76D5">
        <w:t>Graph.</w:t>
      </w:r>
      <w:r w:rsidR="00E00267">
        <w:t>cs</w:t>
      </w:r>
    </w:p>
    <w:p w14:paraId="5FA3059C" w14:textId="77777777" w:rsidR="00E622DD" w:rsidRPr="00E622DD" w:rsidRDefault="00E622DD" w:rsidP="00E622DD">
      <w:pPr>
        <w:pStyle w:val="Code"/>
        <w:rPr>
          <w:highlight w:val="white"/>
        </w:rPr>
      </w:pPr>
      <w:r w:rsidRPr="00E622DD">
        <w:rPr>
          <w:highlight w:val="white"/>
        </w:rPr>
        <w:t>using System.Collections.Generic;</w:t>
      </w:r>
    </w:p>
    <w:p w14:paraId="0C1B1C86" w14:textId="77777777" w:rsidR="00E622DD" w:rsidRPr="00E622DD" w:rsidRDefault="00E622DD" w:rsidP="00E622DD">
      <w:pPr>
        <w:pStyle w:val="Code"/>
        <w:rPr>
          <w:highlight w:val="white"/>
        </w:rPr>
      </w:pPr>
    </w:p>
    <w:p w14:paraId="0721F4E9" w14:textId="77777777" w:rsidR="00E622DD" w:rsidRPr="00E622DD" w:rsidRDefault="00E622DD" w:rsidP="00E622DD">
      <w:pPr>
        <w:pStyle w:val="Code"/>
        <w:rPr>
          <w:highlight w:val="white"/>
        </w:rPr>
      </w:pPr>
      <w:r w:rsidRPr="00E622DD">
        <w:rPr>
          <w:highlight w:val="white"/>
        </w:rPr>
        <w:t>namespace CCompiler {</w:t>
      </w:r>
    </w:p>
    <w:p w14:paraId="3CBD32E9" w14:textId="77777777" w:rsidR="00E622DD" w:rsidRPr="00E622DD" w:rsidRDefault="00E622DD" w:rsidP="00E622DD">
      <w:pPr>
        <w:pStyle w:val="Code"/>
        <w:rPr>
          <w:highlight w:val="white"/>
        </w:rPr>
      </w:pPr>
      <w:r w:rsidRPr="00E622DD">
        <w:rPr>
          <w:highlight w:val="white"/>
        </w:rPr>
        <w:t xml:space="preserve">  public class Graph&lt;VertexType&gt; {</w:t>
      </w:r>
    </w:p>
    <w:p w14:paraId="4156EB30" w14:textId="77777777" w:rsidR="00E622DD" w:rsidRPr="00E622DD" w:rsidRDefault="00E622DD" w:rsidP="00E622DD">
      <w:pPr>
        <w:pStyle w:val="Code"/>
        <w:rPr>
          <w:highlight w:val="white"/>
        </w:rPr>
      </w:pPr>
      <w:r w:rsidRPr="00E622DD">
        <w:rPr>
          <w:highlight w:val="white"/>
        </w:rPr>
        <w:t xml:space="preserve">    private ISet&lt;VertexType&gt; m_vertexSet;</w:t>
      </w:r>
    </w:p>
    <w:p w14:paraId="3E896269" w14:textId="77777777" w:rsidR="00E622DD" w:rsidRPr="00E622DD" w:rsidRDefault="00E622DD" w:rsidP="00E622DD">
      <w:pPr>
        <w:pStyle w:val="Code"/>
        <w:rPr>
          <w:highlight w:val="white"/>
        </w:rPr>
      </w:pPr>
      <w:r w:rsidRPr="00E622DD">
        <w:rPr>
          <w:highlight w:val="white"/>
        </w:rPr>
        <w:t xml:space="preserve">    private ISet&lt;UnorderedPair&lt;VertexType,VertexType&gt;&gt; m_edgeSet;</w:t>
      </w:r>
    </w:p>
    <w:p w14:paraId="3791250B" w14:textId="77777777" w:rsidR="00E622DD" w:rsidRPr="00E622DD" w:rsidRDefault="00E622DD" w:rsidP="00E622DD">
      <w:pPr>
        <w:pStyle w:val="Code"/>
        <w:rPr>
          <w:highlight w:val="white"/>
        </w:rPr>
      </w:pPr>
    </w:p>
    <w:p w14:paraId="5646FB19" w14:textId="77777777" w:rsidR="00E622DD" w:rsidRPr="00E622DD" w:rsidRDefault="00E622DD" w:rsidP="00E622DD">
      <w:pPr>
        <w:pStyle w:val="Code"/>
        <w:rPr>
          <w:highlight w:val="white"/>
        </w:rPr>
      </w:pPr>
      <w:r w:rsidRPr="00E622DD">
        <w:rPr>
          <w:highlight w:val="white"/>
        </w:rPr>
        <w:t xml:space="preserve">    public Graph() {</w:t>
      </w:r>
    </w:p>
    <w:p w14:paraId="7C1BE1B1" w14:textId="77777777" w:rsidR="00E622DD" w:rsidRPr="00E622DD" w:rsidRDefault="00E622DD" w:rsidP="00E622DD">
      <w:pPr>
        <w:pStyle w:val="Code"/>
        <w:rPr>
          <w:highlight w:val="white"/>
        </w:rPr>
      </w:pPr>
      <w:r w:rsidRPr="00E622DD">
        <w:rPr>
          <w:highlight w:val="white"/>
        </w:rPr>
        <w:t xml:space="preserve">      m_vertexSet = new HashSet&lt;VertexType&gt;();</w:t>
      </w:r>
    </w:p>
    <w:p w14:paraId="54AE4DEB"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3DF00BB6" w14:textId="77777777" w:rsidR="00E622DD" w:rsidRPr="00E622DD" w:rsidRDefault="00E622DD" w:rsidP="00E622DD">
      <w:pPr>
        <w:pStyle w:val="Code"/>
        <w:rPr>
          <w:highlight w:val="white"/>
        </w:rPr>
      </w:pPr>
      <w:r w:rsidRPr="00E622DD">
        <w:rPr>
          <w:highlight w:val="white"/>
        </w:rPr>
        <w:t xml:space="preserve">    }</w:t>
      </w:r>
    </w:p>
    <w:p w14:paraId="3CFE08B4" w14:textId="77777777" w:rsidR="00E622DD" w:rsidRPr="00E622DD" w:rsidRDefault="00E622DD" w:rsidP="00E622DD">
      <w:pPr>
        <w:pStyle w:val="Code"/>
        <w:rPr>
          <w:highlight w:val="white"/>
        </w:rPr>
      </w:pPr>
      <w:r w:rsidRPr="00E622DD">
        <w:rPr>
          <w:highlight w:val="white"/>
        </w:rPr>
        <w:t xml:space="preserve">  </w:t>
      </w:r>
    </w:p>
    <w:p w14:paraId="78A0B515" w14:textId="77777777" w:rsidR="00E622DD" w:rsidRPr="00E622DD" w:rsidRDefault="00E622DD" w:rsidP="00E622DD">
      <w:pPr>
        <w:pStyle w:val="Code"/>
        <w:rPr>
          <w:highlight w:val="white"/>
        </w:rPr>
      </w:pPr>
      <w:r w:rsidRPr="00E622DD">
        <w:rPr>
          <w:highlight w:val="white"/>
        </w:rPr>
        <w:t xml:space="preserve">    public Graph(ISet&lt;VertexType&gt; vertexSet) {</w:t>
      </w:r>
    </w:p>
    <w:p w14:paraId="484FE2B6" w14:textId="77777777" w:rsidR="00E622DD" w:rsidRPr="00E622DD" w:rsidRDefault="00E622DD" w:rsidP="00E622DD">
      <w:pPr>
        <w:pStyle w:val="Code"/>
        <w:rPr>
          <w:highlight w:val="white"/>
        </w:rPr>
      </w:pPr>
      <w:r w:rsidRPr="00E622DD">
        <w:rPr>
          <w:highlight w:val="white"/>
        </w:rPr>
        <w:t xml:space="preserve">      m_vertexSet = vertexSet;</w:t>
      </w:r>
    </w:p>
    <w:p w14:paraId="3BB9322A"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4AC64B20" w14:textId="77777777" w:rsidR="00E622DD" w:rsidRPr="00E622DD" w:rsidRDefault="00E622DD" w:rsidP="00E622DD">
      <w:pPr>
        <w:pStyle w:val="Code"/>
        <w:rPr>
          <w:highlight w:val="white"/>
        </w:rPr>
      </w:pPr>
      <w:r w:rsidRPr="00E622DD">
        <w:rPr>
          <w:highlight w:val="white"/>
        </w:rPr>
        <w:t xml:space="preserve">    }</w:t>
      </w:r>
    </w:p>
    <w:p w14:paraId="343CEA9C" w14:textId="77777777" w:rsidR="00E622DD" w:rsidRPr="00E622DD" w:rsidRDefault="00E622DD" w:rsidP="00E622DD">
      <w:pPr>
        <w:pStyle w:val="Code"/>
        <w:rPr>
          <w:highlight w:val="white"/>
        </w:rPr>
      </w:pPr>
    </w:p>
    <w:p w14:paraId="2001304D" w14:textId="77777777" w:rsidR="00E622DD" w:rsidRPr="00E622DD" w:rsidRDefault="00E622DD" w:rsidP="00E622DD">
      <w:pPr>
        <w:pStyle w:val="Code"/>
        <w:rPr>
          <w:highlight w:val="white"/>
        </w:rPr>
      </w:pPr>
      <w:r w:rsidRPr="00E622DD">
        <w:rPr>
          <w:highlight w:val="white"/>
        </w:rPr>
        <w:t xml:space="preserve">    public Graph(ISet&lt;VertexType&gt; vertexSet,</w:t>
      </w:r>
    </w:p>
    <w:p w14:paraId="68A6B457" w14:textId="77777777" w:rsidR="00E622DD" w:rsidRPr="00E622DD" w:rsidRDefault="00E622DD" w:rsidP="00E622DD">
      <w:pPr>
        <w:pStyle w:val="Code"/>
        <w:rPr>
          <w:highlight w:val="white"/>
        </w:rPr>
      </w:pPr>
      <w:r w:rsidRPr="00E622DD">
        <w:rPr>
          <w:highlight w:val="white"/>
        </w:rPr>
        <w:t xml:space="preserve">                 ISet&lt;UnorderedPair&lt;VertexType,VertexType&gt;&gt; edgeSet) {</w:t>
      </w:r>
    </w:p>
    <w:p w14:paraId="5E615A8D" w14:textId="77777777" w:rsidR="00E622DD" w:rsidRPr="00E622DD" w:rsidRDefault="00E622DD" w:rsidP="00E622DD">
      <w:pPr>
        <w:pStyle w:val="Code"/>
        <w:rPr>
          <w:highlight w:val="white"/>
        </w:rPr>
      </w:pPr>
      <w:r w:rsidRPr="00E622DD">
        <w:rPr>
          <w:highlight w:val="white"/>
        </w:rPr>
        <w:t xml:space="preserve">      m_vertexSet = vertexSet;</w:t>
      </w:r>
    </w:p>
    <w:p w14:paraId="57DBB11B" w14:textId="77777777" w:rsidR="00E622DD" w:rsidRPr="00E622DD" w:rsidRDefault="00E622DD" w:rsidP="00E622DD">
      <w:pPr>
        <w:pStyle w:val="Code"/>
        <w:rPr>
          <w:highlight w:val="white"/>
        </w:rPr>
      </w:pPr>
      <w:r w:rsidRPr="00E622DD">
        <w:rPr>
          <w:highlight w:val="white"/>
        </w:rPr>
        <w:t xml:space="preserve">      m_edgeSet = edgeSet;</w:t>
      </w:r>
    </w:p>
    <w:p w14:paraId="22264981" w14:textId="77777777" w:rsidR="00E622DD" w:rsidRPr="00E622DD" w:rsidRDefault="00E622DD" w:rsidP="00E622DD">
      <w:pPr>
        <w:pStyle w:val="Code"/>
        <w:rPr>
          <w:highlight w:val="white"/>
        </w:rPr>
      </w:pPr>
      <w:r w:rsidRPr="00E622DD">
        <w:rPr>
          <w:highlight w:val="white"/>
        </w:rPr>
        <w:t xml:space="preserve">    }</w:t>
      </w:r>
    </w:p>
    <w:p w14:paraId="31DE9489" w14:textId="77777777" w:rsidR="00E622DD" w:rsidRPr="00E622DD" w:rsidRDefault="00E622DD" w:rsidP="00E622DD">
      <w:pPr>
        <w:pStyle w:val="Code"/>
        <w:rPr>
          <w:highlight w:val="white"/>
        </w:rPr>
      </w:pPr>
    </w:p>
    <w:p w14:paraId="42F507DD" w14:textId="77777777" w:rsidR="00E622DD" w:rsidRPr="00E622DD" w:rsidRDefault="00E622DD" w:rsidP="00E622DD">
      <w:pPr>
        <w:pStyle w:val="Code"/>
        <w:rPr>
          <w:highlight w:val="white"/>
        </w:rPr>
      </w:pPr>
      <w:r w:rsidRPr="00E622DD">
        <w:rPr>
          <w:highlight w:val="white"/>
        </w:rPr>
        <w:t xml:space="preserve">    public ISet&lt;VertexType&gt; VertexSet {</w:t>
      </w:r>
    </w:p>
    <w:p w14:paraId="4D3B76B0" w14:textId="77777777" w:rsidR="00E622DD" w:rsidRPr="00E622DD" w:rsidRDefault="00E622DD" w:rsidP="00E622DD">
      <w:pPr>
        <w:pStyle w:val="Code"/>
        <w:rPr>
          <w:highlight w:val="white"/>
        </w:rPr>
      </w:pPr>
      <w:r w:rsidRPr="00E622DD">
        <w:rPr>
          <w:highlight w:val="white"/>
        </w:rPr>
        <w:t xml:space="preserve">      get { return m_vertexSet; }</w:t>
      </w:r>
    </w:p>
    <w:p w14:paraId="7D4509C3" w14:textId="77777777" w:rsidR="00E622DD" w:rsidRPr="00E622DD" w:rsidRDefault="00E622DD" w:rsidP="00E622DD">
      <w:pPr>
        <w:pStyle w:val="Code"/>
        <w:rPr>
          <w:highlight w:val="white"/>
        </w:rPr>
      </w:pPr>
      <w:r w:rsidRPr="00E622DD">
        <w:rPr>
          <w:highlight w:val="white"/>
        </w:rPr>
        <w:t xml:space="preserve">    }</w:t>
      </w:r>
    </w:p>
    <w:p w14:paraId="5C947726" w14:textId="77777777" w:rsidR="00E622DD" w:rsidRPr="00E622DD" w:rsidRDefault="00E622DD" w:rsidP="00E622DD">
      <w:pPr>
        <w:pStyle w:val="Code"/>
        <w:rPr>
          <w:highlight w:val="white"/>
        </w:rPr>
      </w:pPr>
      <w:r w:rsidRPr="00E622DD">
        <w:rPr>
          <w:highlight w:val="white"/>
        </w:rPr>
        <w:t xml:space="preserve">  </w:t>
      </w:r>
    </w:p>
    <w:p w14:paraId="46ABC9A4" w14:textId="77777777" w:rsidR="00E622DD" w:rsidRPr="00E622DD" w:rsidRDefault="00E622DD" w:rsidP="00E622DD">
      <w:pPr>
        <w:pStyle w:val="Code"/>
        <w:rPr>
          <w:highlight w:val="white"/>
        </w:rPr>
      </w:pPr>
      <w:r w:rsidRPr="00E622DD">
        <w:rPr>
          <w:highlight w:val="white"/>
        </w:rPr>
        <w:t xml:space="preserve">    public ISet&lt;UnorderedPair&lt;VertexType,VertexType&gt;&gt; EdgeSet {</w:t>
      </w:r>
    </w:p>
    <w:p w14:paraId="47637471" w14:textId="77777777" w:rsidR="00E622DD" w:rsidRPr="00E622DD" w:rsidRDefault="00E622DD" w:rsidP="00E622DD">
      <w:pPr>
        <w:pStyle w:val="Code"/>
        <w:rPr>
          <w:highlight w:val="white"/>
        </w:rPr>
      </w:pPr>
      <w:r w:rsidRPr="00E622DD">
        <w:rPr>
          <w:highlight w:val="white"/>
        </w:rPr>
        <w:t xml:space="preserve">      get { return m_edgeSet; }</w:t>
      </w:r>
    </w:p>
    <w:p w14:paraId="64A48CEE" w14:textId="322BB617" w:rsidR="00E622DD" w:rsidRPr="00E622DD" w:rsidRDefault="00E622DD" w:rsidP="00E622DD">
      <w:pPr>
        <w:pStyle w:val="Code"/>
        <w:rPr>
          <w:highlight w:val="white"/>
        </w:rPr>
      </w:pPr>
      <w:r w:rsidRPr="00E622DD">
        <w:rPr>
          <w:highlight w:val="white"/>
        </w:rPr>
        <w:t xml:space="preserve">    }</w:t>
      </w:r>
    </w:p>
    <w:p w14:paraId="09CE20BA" w14:textId="00EEE853" w:rsidR="004C5DAE" w:rsidRPr="00EC76D5" w:rsidRDefault="00E91806" w:rsidP="00E91806">
      <w:r w:rsidRPr="00EC76D5">
        <w:t xml:space="preserve">The </w:t>
      </w:r>
      <w:r w:rsidRPr="00EC76D5">
        <w:rPr>
          <w:rStyle w:val="CodeInText"/>
        </w:rPr>
        <w:t>neighbourSet</w:t>
      </w:r>
      <w:r w:rsidRPr="00EC76D5">
        <w:t xml:space="preserve"> method goes through all edges and add each found neighbor to the vertex.</w:t>
      </w:r>
    </w:p>
    <w:p w14:paraId="37D6185D" w14:textId="77777777" w:rsidR="00E622DD" w:rsidRPr="00E622DD" w:rsidRDefault="00E622DD" w:rsidP="00E622DD">
      <w:pPr>
        <w:pStyle w:val="Code"/>
        <w:rPr>
          <w:highlight w:val="white"/>
        </w:rPr>
      </w:pPr>
      <w:r w:rsidRPr="00E622DD">
        <w:rPr>
          <w:highlight w:val="white"/>
        </w:rPr>
        <w:t xml:space="preserve">    public ISet&lt;VertexType&gt; GetNeighbourSet(VertexType vertex) {</w:t>
      </w:r>
    </w:p>
    <w:p w14:paraId="2B7185BF" w14:textId="77777777" w:rsidR="00E622DD" w:rsidRPr="00E622DD" w:rsidRDefault="00E622DD" w:rsidP="00E622DD">
      <w:pPr>
        <w:pStyle w:val="Code"/>
        <w:rPr>
          <w:highlight w:val="white"/>
        </w:rPr>
      </w:pPr>
      <w:r w:rsidRPr="00E622DD">
        <w:rPr>
          <w:highlight w:val="white"/>
        </w:rPr>
        <w:t xml:space="preserve">      ISet&lt;VertexType&gt; neighbourSet = new HashSet&lt;VertexType&gt;();</w:t>
      </w:r>
    </w:p>
    <w:p w14:paraId="3D24C1AF" w14:textId="77777777" w:rsidR="00E622DD" w:rsidRPr="00E622DD" w:rsidRDefault="00E622DD" w:rsidP="00E622DD">
      <w:pPr>
        <w:pStyle w:val="Code"/>
        <w:rPr>
          <w:highlight w:val="white"/>
        </w:rPr>
      </w:pPr>
      <w:r w:rsidRPr="00E622DD">
        <w:rPr>
          <w:highlight w:val="white"/>
        </w:rPr>
        <w:t xml:space="preserve">    </w:t>
      </w:r>
    </w:p>
    <w:p w14:paraId="4627337C" w14:textId="77777777" w:rsidR="00E622DD" w:rsidRPr="00E622DD" w:rsidRDefault="00E622DD" w:rsidP="00E622DD">
      <w:pPr>
        <w:pStyle w:val="Code"/>
        <w:rPr>
          <w:highlight w:val="white"/>
        </w:rPr>
      </w:pPr>
      <w:r w:rsidRPr="00E622DD">
        <w:rPr>
          <w:highlight w:val="white"/>
        </w:rPr>
        <w:lastRenderedPageBreak/>
        <w:t xml:space="preserve">      foreach (UnorderedPair&lt;VertexType,VertexType&gt; edge in m_edgeSet) {</w:t>
      </w:r>
    </w:p>
    <w:p w14:paraId="68EEFEE0" w14:textId="77777777" w:rsidR="00E622DD" w:rsidRPr="00E622DD" w:rsidRDefault="00E622DD" w:rsidP="00E622DD">
      <w:pPr>
        <w:pStyle w:val="Code"/>
        <w:rPr>
          <w:highlight w:val="white"/>
        </w:rPr>
      </w:pPr>
      <w:r w:rsidRPr="00E622DD">
        <w:rPr>
          <w:highlight w:val="white"/>
        </w:rPr>
        <w:t xml:space="preserve">        if (edge.First.Equals(vertex)) {</w:t>
      </w:r>
    </w:p>
    <w:p w14:paraId="33B4C79E" w14:textId="77777777" w:rsidR="00E622DD" w:rsidRPr="00E622DD" w:rsidRDefault="00E622DD" w:rsidP="00E622DD">
      <w:pPr>
        <w:pStyle w:val="Code"/>
        <w:rPr>
          <w:highlight w:val="white"/>
        </w:rPr>
      </w:pPr>
      <w:r w:rsidRPr="00E622DD">
        <w:rPr>
          <w:highlight w:val="white"/>
        </w:rPr>
        <w:t xml:space="preserve">          neighbourSet.Add(edge.Second);</w:t>
      </w:r>
    </w:p>
    <w:p w14:paraId="395AD5FC" w14:textId="77777777" w:rsidR="00E622DD" w:rsidRPr="00E622DD" w:rsidRDefault="00E622DD" w:rsidP="00E622DD">
      <w:pPr>
        <w:pStyle w:val="Code"/>
        <w:rPr>
          <w:highlight w:val="white"/>
        </w:rPr>
      </w:pPr>
      <w:r w:rsidRPr="00E622DD">
        <w:rPr>
          <w:highlight w:val="white"/>
        </w:rPr>
        <w:t xml:space="preserve">        }</w:t>
      </w:r>
    </w:p>
    <w:p w14:paraId="6CCFF95D" w14:textId="77777777" w:rsidR="00E622DD" w:rsidRPr="00E622DD" w:rsidRDefault="00E622DD" w:rsidP="00E622DD">
      <w:pPr>
        <w:pStyle w:val="Code"/>
        <w:rPr>
          <w:highlight w:val="white"/>
        </w:rPr>
      </w:pPr>
      <w:r w:rsidRPr="00E622DD">
        <w:rPr>
          <w:highlight w:val="white"/>
        </w:rPr>
        <w:t xml:space="preserve">      </w:t>
      </w:r>
    </w:p>
    <w:p w14:paraId="019E564E" w14:textId="77777777" w:rsidR="00E622DD" w:rsidRPr="00E622DD" w:rsidRDefault="00E622DD" w:rsidP="00E622DD">
      <w:pPr>
        <w:pStyle w:val="Code"/>
        <w:rPr>
          <w:highlight w:val="white"/>
        </w:rPr>
      </w:pPr>
      <w:r w:rsidRPr="00E622DD">
        <w:rPr>
          <w:highlight w:val="white"/>
        </w:rPr>
        <w:t xml:space="preserve">        if (edge.Second.Equals(vertex)) {</w:t>
      </w:r>
    </w:p>
    <w:p w14:paraId="3261A902" w14:textId="77777777" w:rsidR="00E622DD" w:rsidRPr="00E622DD" w:rsidRDefault="00E622DD" w:rsidP="00E622DD">
      <w:pPr>
        <w:pStyle w:val="Code"/>
        <w:rPr>
          <w:highlight w:val="white"/>
        </w:rPr>
      </w:pPr>
      <w:r w:rsidRPr="00E622DD">
        <w:rPr>
          <w:highlight w:val="white"/>
        </w:rPr>
        <w:t xml:space="preserve">          neighbourSet.Add(edge.First);</w:t>
      </w:r>
    </w:p>
    <w:p w14:paraId="679D6DD1" w14:textId="77777777" w:rsidR="00E622DD" w:rsidRPr="00E622DD" w:rsidRDefault="00E622DD" w:rsidP="00E622DD">
      <w:pPr>
        <w:pStyle w:val="Code"/>
        <w:rPr>
          <w:highlight w:val="white"/>
        </w:rPr>
      </w:pPr>
      <w:r w:rsidRPr="00E622DD">
        <w:rPr>
          <w:highlight w:val="white"/>
        </w:rPr>
        <w:t xml:space="preserve">        }      </w:t>
      </w:r>
    </w:p>
    <w:p w14:paraId="1D8AEA32" w14:textId="77777777" w:rsidR="00E622DD" w:rsidRPr="00E622DD" w:rsidRDefault="00E622DD" w:rsidP="00E622DD">
      <w:pPr>
        <w:pStyle w:val="Code"/>
        <w:rPr>
          <w:highlight w:val="white"/>
        </w:rPr>
      </w:pPr>
      <w:r w:rsidRPr="00E622DD">
        <w:rPr>
          <w:highlight w:val="white"/>
        </w:rPr>
        <w:t xml:space="preserve">      }</w:t>
      </w:r>
    </w:p>
    <w:p w14:paraId="75473450" w14:textId="77777777" w:rsidR="00E622DD" w:rsidRPr="00E622DD" w:rsidRDefault="00E622DD" w:rsidP="00E622DD">
      <w:pPr>
        <w:pStyle w:val="Code"/>
        <w:rPr>
          <w:highlight w:val="white"/>
        </w:rPr>
      </w:pPr>
      <w:r w:rsidRPr="00E622DD">
        <w:rPr>
          <w:highlight w:val="white"/>
        </w:rPr>
        <w:t xml:space="preserve">    </w:t>
      </w:r>
    </w:p>
    <w:p w14:paraId="47AECB16" w14:textId="77777777" w:rsidR="00E622DD" w:rsidRPr="00E622DD" w:rsidRDefault="00E622DD" w:rsidP="00E622DD">
      <w:pPr>
        <w:pStyle w:val="Code"/>
        <w:rPr>
          <w:highlight w:val="white"/>
        </w:rPr>
      </w:pPr>
      <w:r w:rsidRPr="00E622DD">
        <w:rPr>
          <w:highlight w:val="white"/>
        </w:rPr>
        <w:t xml:space="preserve">      return neighbourSet;</w:t>
      </w:r>
    </w:p>
    <w:p w14:paraId="17B1E5BC" w14:textId="77777777" w:rsidR="00E622DD" w:rsidRPr="00E622DD" w:rsidRDefault="00E622DD" w:rsidP="00E622DD">
      <w:pPr>
        <w:pStyle w:val="Code"/>
        <w:rPr>
          <w:highlight w:val="white"/>
        </w:rPr>
      </w:pPr>
      <w:r w:rsidRPr="00E622DD">
        <w:rPr>
          <w:highlight w:val="white"/>
        </w:rPr>
        <w:t xml:space="preserve">    }</w:t>
      </w:r>
    </w:p>
    <w:p w14:paraId="0282A75B" w14:textId="3FD542B3" w:rsidR="004C5DAE" w:rsidRPr="00EC76D5" w:rsidRDefault="004C5DAE" w:rsidP="004C5DAE">
      <w:pPr>
        <w:pStyle w:val="Rubrik3"/>
      </w:pPr>
      <w:bookmarkStart w:id="563" w:name="_Toc49764454"/>
      <w:r w:rsidRPr="00EC76D5">
        <w:t>Addition and Removal of Vertices and Edges</w:t>
      </w:r>
      <w:bookmarkEnd w:id="563"/>
    </w:p>
    <w:p w14:paraId="1E429B2C" w14:textId="77777777" w:rsidR="00536BFB" w:rsidRPr="00536BFB" w:rsidRDefault="00536BFB" w:rsidP="00536BFB">
      <w:pPr>
        <w:pStyle w:val="Code"/>
        <w:rPr>
          <w:highlight w:val="white"/>
        </w:rPr>
      </w:pPr>
      <w:r w:rsidRPr="00536BFB">
        <w:rPr>
          <w:highlight w:val="white"/>
        </w:rPr>
        <w:t xml:space="preserve">    public void AddVertex(VertexType vertex) {</w:t>
      </w:r>
    </w:p>
    <w:p w14:paraId="7C47BAAD" w14:textId="77777777" w:rsidR="00536BFB" w:rsidRPr="00536BFB" w:rsidRDefault="00536BFB" w:rsidP="00536BFB">
      <w:pPr>
        <w:pStyle w:val="Code"/>
        <w:rPr>
          <w:highlight w:val="white"/>
        </w:rPr>
      </w:pPr>
      <w:r w:rsidRPr="00536BFB">
        <w:rPr>
          <w:highlight w:val="white"/>
        </w:rPr>
        <w:t xml:space="preserve">      m_vertexSet.Add(vertex);</w:t>
      </w:r>
    </w:p>
    <w:p w14:paraId="66D17AED" w14:textId="77777777" w:rsidR="00536BFB" w:rsidRPr="00536BFB" w:rsidRDefault="00536BFB" w:rsidP="00536BFB">
      <w:pPr>
        <w:pStyle w:val="Code"/>
        <w:rPr>
          <w:highlight w:val="white"/>
        </w:rPr>
      </w:pPr>
      <w:r w:rsidRPr="00536BFB">
        <w:rPr>
          <w:highlight w:val="white"/>
        </w:rPr>
        <w:t xml:space="preserve">    }</w:t>
      </w:r>
    </w:p>
    <w:p w14:paraId="0D65CE83" w14:textId="75C65FE7" w:rsidR="00536BFB" w:rsidRPr="001C5937" w:rsidRDefault="00536BFB" w:rsidP="001C5937">
      <w:pPr>
        <w:pStyle w:val="Code"/>
        <w:rPr>
          <w:highlight w:val="white"/>
        </w:rPr>
      </w:pPr>
    </w:p>
    <w:p w14:paraId="1817D851" w14:textId="77777777" w:rsidR="001C5937" w:rsidRPr="001C5937" w:rsidRDefault="001C5937" w:rsidP="001C5937">
      <w:pPr>
        <w:pStyle w:val="Code"/>
        <w:rPr>
          <w:highlight w:val="white"/>
        </w:rPr>
      </w:pPr>
      <w:r w:rsidRPr="001C5937">
        <w:rPr>
          <w:highlight w:val="white"/>
        </w:rPr>
        <w:t xml:space="preserve">    public void EraseVertex(VertexType vertex) {</w:t>
      </w:r>
    </w:p>
    <w:p w14:paraId="65D2490E" w14:textId="637B9416" w:rsidR="001C5937" w:rsidRPr="001C5937" w:rsidRDefault="001C5937" w:rsidP="001C5937">
      <w:pPr>
        <w:pStyle w:val="Code"/>
        <w:rPr>
          <w:highlight w:val="white"/>
        </w:rPr>
      </w:pPr>
      <w:r w:rsidRPr="001C5937">
        <w:rPr>
          <w:highlight w:val="white"/>
        </w:rPr>
        <w:t xml:space="preserve">      ISet&lt;UnorderedPair&lt;VertexType,VertexType&gt;&gt; edgeSetCopy =</w:t>
      </w:r>
    </w:p>
    <w:p w14:paraId="4F498FAD" w14:textId="16ECEF74" w:rsidR="001C5937" w:rsidRPr="001C5937" w:rsidRDefault="001C5937" w:rsidP="001C5937">
      <w:pPr>
        <w:pStyle w:val="Code"/>
        <w:rPr>
          <w:highlight w:val="white"/>
        </w:rPr>
      </w:pPr>
      <w:r w:rsidRPr="001C5937">
        <w:rPr>
          <w:highlight w:val="white"/>
        </w:rPr>
        <w:t xml:space="preserve">        new HashSet&lt;UnorderedPair&lt;VertexType,VertexType&gt;&gt;(m_edgeSet);</w:t>
      </w:r>
    </w:p>
    <w:p w14:paraId="5419C7C6" w14:textId="77777777" w:rsidR="001C5937" w:rsidRPr="001C5937" w:rsidRDefault="001C5937" w:rsidP="001C5937">
      <w:pPr>
        <w:pStyle w:val="Code"/>
        <w:rPr>
          <w:highlight w:val="white"/>
        </w:rPr>
      </w:pPr>
    </w:p>
    <w:p w14:paraId="7C11CE4B" w14:textId="77777777" w:rsidR="001C5937" w:rsidRPr="001C5937" w:rsidRDefault="001C5937" w:rsidP="001C5937">
      <w:pPr>
        <w:pStyle w:val="Code"/>
        <w:rPr>
          <w:highlight w:val="white"/>
        </w:rPr>
      </w:pPr>
      <w:r w:rsidRPr="001C5937">
        <w:rPr>
          <w:highlight w:val="white"/>
        </w:rPr>
        <w:t xml:space="preserve">      foreach (UnorderedPair&lt;VertexType,VertexType&gt; edge in edgeSetCopy) {</w:t>
      </w:r>
    </w:p>
    <w:p w14:paraId="52240B81" w14:textId="77777777" w:rsidR="001C5937" w:rsidRPr="001C5937" w:rsidRDefault="001C5937" w:rsidP="001C5937">
      <w:pPr>
        <w:pStyle w:val="Code"/>
        <w:rPr>
          <w:highlight w:val="white"/>
        </w:rPr>
      </w:pPr>
      <w:r w:rsidRPr="001C5937">
        <w:rPr>
          <w:highlight w:val="white"/>
        </w:rPr>
        <w:t xml:space="preserve">        if ((vertex.Equals(edge.First)) || (vertex.Equals(edge.Second))) {</w:t>
      </w:r>
    </w:p>
    <w:p w14:paraId="4BDA423B" w14:textId="77777777" w:rsidR="001C5937" w:rsidRPr="001C5937" w:rsidRDefault="001C5937" w:rsidP="001C5937">
      <w:pPr>
        <w:pStyle w:val="Code"/>
        <w:rPr>
          <w:highlight w:val="white"/>
        </w:rPr>
      </w:pPr>
      <w:r w:rsidRPr="001C5937">
        <w:rPr>
          <w:highlight w:val="white"/>
        </w:rPr>
        <w:t xml:space="preserve">          m_edgeSet.Remove(edge);</w:t>
      </w:r>
    </w:p>
    <w:p w14:paraId="0F2BC0A1" w14:textId="77777777" w:rsidR="001C5937" w:rsidRPr="001C5937" w:rsidRDefault="001C5937" w:rsidP="001C5937">
      <w:pPr>
        <w:pStyle w:val="Code"/>
        <w:rPr>
          <w:highlight w:val="white"/>
        </w:rPr>
      </w:pPr>
      <w:r w:rsidRPr="001C5937">
        <w:rPr>
          <w:highlight w:val="white"/>
        </w:rPr>
        <w:t xml:space="preserve">        }</w:t>
      </w:r>
    </w:p>
    <w:p w14:paraId="1C89A93F" w14:textId="77777777" w:rsidR="001C5937" w:rsidRPr="001C5937" w:rsidRDefault="001C5937" w:rsidP="001C5937">
      <w:pPr>
        <w:pStyle w:val="Code"/>
        <w:rPr>
          <w:highlight w:val="white"/>
        </w:rPr>
      </w:pPr>
      <w:r w:rsidRPr="001C5937">
        <w:rPr>
          <w:highlight w:val="white"/>
        </w:rPr>
        <w:t xml:space="preserve">      }</w:t>
      </w:r>
    </w:p>
    <w:p w14:paraId="682E97AC" w14:textId="77777777" w:rsidR="001C5937" w:rsidRPr="001C5937" w:rsidRDefault="001C5937" w:rsidP="001C5937">
      <w:pPr>
        <w:pStyle w:val="Code"/>
        <w:rPr>
          <w:highlight w:val="white"/>
        </w:rPr>
      </w:pPr>
    </w:p>
    <w:p w14:paraId="5E7D8DC1" w14:textId="77777777" w:rsidR="001C5937" w:rsidRPr="001C5937" w:rsidRDefault="001C5937" w:rsidP="001C5937">
      <w:pPr>
        <w:pStyle w:val="Code"/>
        <w:rPr>
          <w:highlight w:val="white"/>
        </w:rPr>
      </w:pPr>
      <w:r w:rsidRPr="001C5937">
        <w:rPr>
          <w:highlight w:val="white"/>
        </w:rPr>
        <w:t xml:space="preserve">      m_vertexSet.Remove(vertex);</w:t>
      </w:r>
    </w:p>
    <w:p w14:paraId="11B41103" w14:textId="77777777" w:rsidR="001C5937" w:rsidRPr="001C5937" w:rsidRDefault="001C5937" w:rsidP="001C5937">
      <w:pPr>
        <w:pStyle w:val="Code"/>
        <w:rPr>
          <w:highlight w:val="white"/>
        </w:rPr>
      </w:pPr>
      <w:r w:rsidRPr="001C5937">
        <w:rPr>
          <w:highlight w:val="white"/>
        </w:rPr>
        <w:t xml:space="preserve">    }</w:t>
      </w:r>
    </w:p>
    <w:p w14:paraId="0E49E491" w14:textId="77777777" w:rsidR="00F0683D" w:rsidRPr="001C5937" w:rsidRDefault="00F0683D" w:rsidP="001C5937">
      <w:pPr>
        <w:pStyle w:val="Code"/>
        <w:rPr>
          <w:highlight w:val="white"/>
        </w:rPr>
      </w:pPr>
    </w:p>
    <w:p w14:paraId="0A853818" w14:textId="1BA6F210" w:rsidR="00F0683D" w:rsidRDefault="00F0683D" w:rsidP="00F0683D">
      <w:pPr>
        <w:pStyle w:val="Code"/>
        <w:rPr>
          <w:highlight w:val="white"/>
        </w:rPr>
      </w:pPr>
      <w:r w:rsidRPr="00F0683D">
        <w:rPr>
          <w:highlight w:val="white"/>
        </w:rPr>
        <w:t xml:space="preserve">    public void AddEdge(VertexType vertex1, VertexType vertex2) {</w:t>
      </w:r>
    </w:p>
    <w:p w14:paraId="536071E3" w14:textId="5AE56B56" w:rsidR="007731BA" w:rsidRDefault="007731BA" w:rsidP="00F0683D">
      <w:pPr>
        <w:pStyle w:val="Code"/>
        <w:rPr>
          <w:highlight w:val="white"/>
        </w:rPr>
      </w:pPr>
      <w:r>
        <w:rPr>
          <w:highlight w:val="white"/>
        </w:rPr>
        <w:t xml:space="preserve">      UnorderedPair&lt;VertexType,VertexType&gt; edge =</w:t>
      </w:r>
    </w:p>
    <w:p w14:paraId="6EA11D83" w14:textId="49AF4514" w:rsidR="007731BA" w:rsidRPr="00F0683D" w:rsidRDefault="007731BA" w:rsidP="00F0683D">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33C5A180" w14:textId="74A29123" w:rsidR="00F0683D" w:rsidRPr="00F0683D" w:rsidRDefault="00F0683D" w:rsidP="00F0683D">
      <w:pPr>
        <w:pStyle w:val="Code"/>
        <w:rPr>
          <w:highlight w:val="white"/>
        </w:rPr>
      </w:pPr>
      <w:r w:rsidRPr="00F0683D">
        <w:rPr>
          <w:highlight w:val="white"/>
        </w:rPr>
        <w:t xml:space="preserve">      m_edgeSet.Add(</w:t>
      </w:r>
      <w:r w:rsidR="007731BA">
        <w:rPr>
          <w:highlight w:val="white"/>
        </w:rPr>
        <w:t>edge</w:t>
      </w:r>
      <w:r w:rsidRPr="00F0683D">
        <w:rPr>
          <w:highlight w:val="white"/>
        </w:rPr>
        <w:t>);</w:t>
      </w:r>
    </w:p>
    <w:p w14:paraId="3FD1687E" w14:textId="77777777" w:rsidR="00F0683D" w:rsidRPr="00F0683D" w:rsidRDefault="00F0683D" w:rsidP="00F0683D">
      <w:pPr>
        <w:pStyle w:val="Code"/>
        <w:rPr>
          <w:highlight w:val="white"/>
        </w:rPr>
      </w:pPr>
      <w:r w:rsidRPr="00F0683D">
        <w:rPr>
          <w:highlight w:val="white"/>
        </w:rPr>
        <w:t xml:space="preserve">    }</w:t>
      </w:r>
    </w:p>
    <w:p w14:paraId="0FC8CC21" w14:textId="77777777" w:rsidR="007731BA" w:rsidRDefault="007731BA" w:rsidP="00F0683D">
      <w:pPr>
        <w:pStyle w:val="Code"/>
        <w:rPr>
          <w:highlight w:val="white"/>
        </w:rPr>
      </w:pPr>
    </w:p>
    <w:p w14:paraId="77CB3946" w14:textId="272D4BFC" w:rsidR="00F0683D" w:rsidRPr="00F0683D" w:rsidRDefault="00F0683D" w:rsidP="00F0683D">
      <w:pPr>
        <w:pStyle w:val="Code"/>
        <w:rPr>
          <w:highlight w:val="white"/>
        </w:rPr>
      </w:pPr>
      <w:r w:rsidRPr="00F0683D">
        <w:rPr>
          <w:highlight w:val="white"/>
        </w:rPr>
        <w:t xml:space="preserve">    public void EraseEdge(VertexType vertex1, VertexType vertex2) {</w:t>
      </w:r>
    </w:p>
    <w:p w14:paraId="5B74A252" w14:textId="77777777" w:rsidR="007731BA" w:rsidRDefault="007731BA" w:rsidP="007731BA">
      <w:pPr>
        <w:pStyle w:val="Code"/>
        <w:rPr>
          <w:highlight w:val="white"/>
        </w:rPr>
      </w:pPr>
      <w:r>
        <w:rPr>
          <w:highlight w:val="white"/>
        </w:rPr>
        <w:t xml:space="preserve">      UnorderedPair&lt;VertexType,VertexType&gt; edge =</w:t>
      </w:r>
    </w:p>
    <w:p w14:paraId="5E21BE33" w14:textId="63F9DC9E" w:rsidR="007731BA" w:rsidRPr="00F0683D" w:rsidRDefault="007731BA" w:rsidP="007731BA">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4A61303C" w14:textId="4B2B1458" w:rsidR="00F0683D" w:rsidRPr="00F0683D" w:rsidRDefault="00F0683D" w:rsidP="00F0683D">
      <w:pPr>
        <w:pStyle w:val="Code"/>
        <w:rPr>
          <w:highlight w:val="white"/>
        </w:rPr>
      </w:pPr>
      <w:r w:rsidRPr="00F0683D">
        <w:rPr>
          <w:highlight w:val="white"/>
        </w:rPr>
        <w:t xml:space="preserve">      m_edgeSet.Remove(</w:t>
      </w:r>
      <w:r w:rsidR="007731BA">
        <w:rPr>
          <w:highlight w:val="white"/>
        </w:rPr>
        <w:t>edge);</w:t>
      </w:r>
    </w:p>
    <w:p w14:paraId="269A8B71" w14:textId="207B4759" w:rsidR="00F0683D" w:rsidRPr="00F0683D" w:rsidRDefault="00F0683D" w:rsidP="00F0683D">
      <w:pPr>
        <w:pStyle w:val="Code"/>
        <w:rPr>
          <w:highlight w:val="white"/>
        </w:rPr>
      </w:pPr>
      <w:r w:rsidRPr="00F0683D">
        <w:rPr>
          <w:highlight w:val="white"/>
        </w:rPr>
        <w:t xml:space="preserve">    }</w:t>
      </w:r>
    </w:p>
    <w:p w14:paraId="7BF22EAB" w14:textId="079B6CE4" w:rsidR="004C5DAE" w:rsidRPr="00EC76D5" w:rsidRDefault="004C5DAE" w:rsidP="006375DF">
      <w:pPr>
        <w:pStyle w:val="Rubrik3"/>
      </w:pPr>
      <w:bookmarkStart w:id="564" w:name="_Toc49764455"/>
      <w:r w:rsidRPr="00EC76D5">
        <w:t>Graph Partition</w:t>
      </w:r>
      <w:bookmarkEnd w:id="564"/>
    </w:p>
    <w:p w14:paraId="14F54252" w14:textId="77777777" w:rsidR="006C6632" w:rsidRPr="00EC76D5" w:rsidRDefault="006C6632" w:rsidP="008B7E8E">
      <w:r w:rsidRPr="00EC76D5">
        <w:t xml:space="preserve">The method </w:t>
      </w:r>
      <w:r w:rsidRPr="00EC76D5">
        <w:rPr>
          <w:rStyle w:val="CodeInText"/>
        </w:rPr>
        <w:t>partitionate</w:t>
      </w:r>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760EA3AD" w14:textId="77777777" w:rsidR="00536BFB" w:rsidRPr="00536BFB" w:rsidRDefault="00536BFB" w:rsidP="00536BFB">
      <w:pPr>
        <w:pStyle w:val="Code"/>
        <w:rPr>
          <w:highlight w:val="white"/>
        </w:rPr>
      </w:pPr>
      <w:r w:rsidRPr="00536BFB">
        <w:rPr>
          <w:highlight w:val="white"/>
        </w:rPr>
        <w:t xml:space="preserve">    public ISet&lt;Graph&lt;VertexType&gt;&gt; Split() {</w:t>
      </w:r>
    </w:p>
    <w:p w14:paraId="2AAA07E1" w14:textId="77777777" w:rsidR="00536BFB" w:rsidRPr="00536BFB" w:rsidRDefault="00536BFB" w:rsidP="00536BFB">
      <w:pPr>
        <w:pStyle w:val="Code"/>
        <w:rPr>
          <w:highlight w:val="white"/>
        </w:rPr>
      </w:pPr>
      <w:r w:rsidRPr="00536BFB">
        <w:rPr>
          <w:highlight w:val="white"/>
        </w:rPr>
        <w:t xml:space="preserve">      ISet&lt;ISet&lt;VertexType&gt;&gt; subgraphSet = new HashSet&lt;ISet&lt;VertexType&gt;&gt;();</w:t>
      </w:r>
    </w:p>
    <w:p w14:paraId="57FD0918" w14:textId="77777777" w:rsidR="00536BFB" w:rsidRPr="00536BFB" w:rsidRDefault="00536BFB" w:rsidP="00536BFB">
      <w:pPr>
        <w:pStyle w:val="Code"/>
        <w:rPr>
          <w:highlight w:val="white"/>
        </w:rPr>
      </w:pPr>
    </w:p>
    <w:p w14:paraId="2152CD10" w14:textId="77777777" w:rsidR="00536BFB" w:rsidRPr="00536BFB" w:rsidRDefault="00536BFB" w:rsidP="00536BFB">
      <w:pPr>
        <w:pStyle w:val="Code"/>
        <w:rPr>
          <w:highlight w:val="white"/>
        </w:rPr>
      </w:pPr>
      <w:r w:rsidRPr="00536BFB">
        <w:rPr>
          <w:highlight w:val="white"/>
        </w:rPr>
        <w:t xml:space="preserve">      foreach (VertexType vertex in m_vertexSet) {</w:t>
      </w:r>
    </w:p>
    <w:p w14:paraId="0091B582" w14:textId="77777777" w:rsidR="00536BFB" w:rsidRPr="00536BFB" w:rsidRDefault="00536BFB" w:rsidP="00536BFB">
      <w:pPr>
        <w:pStyle w:val="Code"/>
        <w:rPr>
          <w:highlight w:val="white"/>
        </w:rPr>
      </w:pPr>
      <w:r w:rsidRPr="00536BFB">
        <w:rPr>
          <w:highlight w:val="white"/>
        </w:rPr>
        <w:t xml:space="preserve">        ISet&lt;VertexType&gt; vertexSet = new HashSet&lt;VertexType&gt;();</w:t>
      </w:r>
    </w:p>
    <w:p w14:paraId="70ECF5C5" w14:textId="77777777" w:rsidR="00536BFB" w:rsidRPr="00536BFB" w:rsidRDefault="00536BFB" w:rsidP="00536BFB">
      <w:pPr>
        <w:pStyle w:val="Code"/>
        <w:rPr>
          <w:highlight w:val="white"/>
        </w:rPr>
      </w:pPr>
      <w:r w:rsidRPr="00536BFB">
        <w:rPr>
          <w:highlight w:val="white"/>
        </w:rPr>
        <w:t xml:space="preserve">        DeepSearch(vertex, vertexSet);</w:t>
      </w:r>
    </w:p>
    <w:p w14:paraId="4D9D7396" w14:textId="77777777" w:rsidR="00536BFB" w:rsidRPr="00536BFB" w:rsidRDefault="00536BFB" w:rsidP="00536BFB">
      <w:pPr>
        <w:pStyle w:val="Code"/>
        <w:rPr>
          <w:highlight w:val="white"/>
        </w:rPr>
      </w:pPr>
      <w:r w:rsidRPr="00536BFB">
        <w:rPr>
          <w:highlight w:val="white"/>
        </w:rPr>
        <w:t xml:space="preserve">        subgraphSet.Add(vertexSet);</w:t>
      </w:r>
    </w:p>
    <w:p w14:paraId="2C6831F6" w14:textId="77777777" w:rsidR="00536BFB" w:rsidRPr="00536BFB" w:rsidRDefault="00536BFB" w:rsidP="00536BFB">
      <w:pPr>
        <w:pStyle w:val="Code"/>
        <w:rPr>
          <w:highlight w:val="white"/>
        </w:rPr>
      </w:pPr>
      <w:r w:rsidRPr="00536BFB">
        <w:rPr>
          <w:highlight w:val="white"/>
        </w:rPr>
        <w:t xml:space="preserve">      }</w:t>
      </w:r>
    </w:p>
    <w:p w14:paraId="3451767F" w14:textId="77777777" w:rsidR="00536BFB" w:rsidRPr="00536BFB" w:rsidRDefault="00536BFB" w:rsidP="00536BFB">
      <w:pPr>
        <w:pStyle w:val="Code"/>
        <w:rPr>
          <w:highlight w:val="white"/>
        </w:rPr>
      </w:pPr>
    </w:p>
    <w:p w14:paraId="343BAE98" w14:textId="77777777" w:rsidR="00536BFB" w:rsidRPr="00536BFB" w:rsidRDefault="00536BFB" w:rsidP="00536BFB">
      <w:pPr>
        <w:pStyle w:val="Code"/>
        <w:rPr>
          <w:highlight w:val="white"/>
        </w:rPr>
      </w:pPr>
      <w:r w:rsidRPr="00536BFB">
        <w:rPr>
          <w:highlight w:val="white"/>
        </w:rPr>
        <w:t xml:space="preserve">      ISet&lt;Graph&lt;VertexType&gt;&gt; graphSet = new HashSet&lt;Graph&lt;VertexType&gt;&gt;();</w:t>
      </w:r>
    </w:p>
    <w:p w14:paraId="70A5C97E" w14:textId="77777777" w:rsidR="00536BFB" w:rsidRPr="00536BFB" w:rsidRDefault="00536BFB" w:rsidP="00536BFB">
      <w:pPr>
        <w:pStyle w:val="Code"/>
        <w:rPr>
          <w:highlight w:val="white"/>
        </w:rPr>
      </w:pPr>
      <w:r w:rsidRPr="00536BFB">
        <w:rPr>
          <w:highlight w:val="white"/>
        </w:rPr>
        <w:t xml:space="preserve">      foreach (ISet&lt;VertexType&gt; vertexSet in subgraphSet) {</w:t>
      </w:r>
    </w:p>
    <w:p w14:paraId="232FE388" w14:textId="77777777" w:rsidR="00536BFB" w:rsidRPr="00536BFB" w:rsidRDefault="00536BFB" w:rsidP="00536BFB">
      <w:pPr>
        <w:pStyle w:val="Code"/>
        <w:rPr>
          <w:highlight w:val="white"/>
        </w:rPr>
      </w:pPr>
      <w:r w:rsidRPr="00536BFB">
        <w:rPr>
          <w:highlight w:val="white"/>
        </w:rPr>
        <w:t xml:space="preserve">        graphSet.Add(InducedSubGraph(vertexSet));</w:t>
      </w:r>
    </w:p>
    <w:p w14:paraId="7F389C83" w14:textId="77777777" w:rsidR="00536BFB" w:rsidRPr="00536BFB" w:rsidRDefault="00536BFB" w:rsidP="00536BFB">
      <w:pPr>
        <w:pStyle w:val="Code"/>
        <w:rPr>
          <w:highlight w:val="white"/>
        </w:rPr>
      </w:pPr>
      <w:r w:rsidRPr="00536BFB">
        <w:rPr>
          <w:highlight w:val="white"/>
        </w:rPr>
        <w:t xml:space="preserve">      }</w:t>
      </w:r>
    </w:p>
    <w:p w14:paraId="39D95210" w14:textId="77777777" w:rsidR="00536BFB" w:rsidRPr="00536BFB" w:rsidRDefault="00536BFB" w:rsidP="00536BFB">
      <w:pPr>
        <w:pStyle w:val="Code"/>
        <w:rPr>
          <w:highlight w:val="white"/>
        </w:rPr>
      </w:pPr>
    </w:p>
    <w:p w14:paraId="612E0F0B" w14:textId="77777777" w:rsidR="00536BFB" w:rsidRPr="00536BFB" w:rsidRDefault="00536BFB" w:rsidP="00536BFB">
      <w:pPr>
        <w:pStyle w:val="Code"/>
        <w:rPr>
          <w:highlight w:val="white"/>
        </w:rPr>
      </w:pPr>
      <w:r w:rsidRPr="00536BFB">
        <w:rPr>
          <w:highlight w:val="white"/>
        </w:rPr>
        <w:t xml:space="preserve">      return graphSet;</w:t>
      </w:r>
    </w:p>
    <w:p w14:paraId="3F041407" w14:textId="77777777" w:rsidR="00536BFB" w:rsidRPr="00536BFB" w:rsidRDefault="00536BFB" w:rsidP="00536BFB">
      <w:pPr>
        <w:pStyle w:val="Code"/>
        <w:rPr>
          <w:highlight w:val="white"/>
        </w:rPr>
      </w:pPr>
      <w:r w:rsidRPr="00536BFB">
        <w:rPr>
          <w:highlight w:val="white"/>
        </w:rPr>
        <w:t xml:space="preserve">    }</w:t>
      </w:r>
    </w:p>
    <w:p w14:paraId="421180CB" w14:textId="067BD584" w:rsidR="007844A1" w:rsidRPr="00EC76D5" w:rsidRDefault="00703A3A" w:rsidP="00327206">
      <w:r w:rsidRPr="00EC76D5">
        <w:t xml:space="preserve">The </w:t>
      </w:r>
      <w:r w:rsidR="00D03DAF">
        <w:rPr>
          <w:rStyle w:val="CodeInText"/>
        </w:rPr>
        <w:t>DeepFirstSearch</w:t>
      </w:r>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60007F12" w14:textId="77777777" w:rsidR="00536BFB" w:rsidRPr="00536BFB" w:rsidRDefault="00536BFB" w:rsidP="00536BFB">
      <w:pPr>
        <w:pStyle w:val="Code"/>
        <w:rPr>
          <w:highlight w:val="white"/>
        </w:rPr>
      </w:pPr>
      <w:r w:rsidRPr="00536BFB">
        <w:rPr>
          <w:highlight w:val="white"/>
        </w:rPr>
        <w:t xml:space="preserve">    private void DeepSearch(VertexType vertex, ISet&lt;VertexType&gt; resultSet) {</w:t>
      </w:r>
    </w:p>
    <w:p w14:paraId="0E17BC45" w14:textId="77777777" w:rsidR="00536BFB" w:rsidRPr="00536BFB" w:rsidRDefault="00536BFB" w:rsidP="00536BFB">
      <w:pPr>
        <w:pStyle w:val="Code"/>
        <w:rPr>
          <w:highlight w:val="white"/>
        </w:rPr>
      </w:pPr>
      <w:r w:rsidRPr="00536BFB">
        <w:rPr>
          <w:highlight w:val="white"/>
        </w:rPr>
        <w:t xml:space="preserve">      if (!resultSet.Contains(vertex)) {</w:t>
      </w:r>
    </w:p>
    <w:p w14:paraId="3F9E57AB" w14:textId="77777777" w:rsidR="00536BFB" w:rsidRPr="00536BFB" w:rsidRDefault="00536BFB" w:rsidP="00536BFB">
      <w:pPr>
        <w:pStyle w:val="Code"/>
        <w:rPr>
          <w:highlight w:val="white"/>
        </w:rPr>
      </w:pPr>
      <w:r w:rsidRPr="00536BFB">
        <w:rPr>
          <w:highlight w:val="white"/>
        </w:rPr>
        <w:t xml:space="preserve">        resultSet.Add(vertex);</w:t>
      </w:r>
    </w:p>
    <w:p w14:paraId="3896023B" w14:textId="77777777" w:rsidR="00536BFB" w:rsidRPr="00536BFB" w:rsidRDefault="00536BFB" w:rsidP="00536BFB">
      <w:pPr>
        <w:pStyle w:val="Code"/>
        <w:rPr>
          <w:highlight w:val="white"/>
        </w:rPr>
      </w:pPr>
      <w:r w:rsidRPr="00536BFB">
        <w:rPr>
          <w:highlight w:val="white"/>
        </w:rPr>
        <w:t xml:space="preserve">        ISet&lt;VertexType&gt; neighbourSet = GetNeighbourSet(vertex);</w:t>
      </w:r>
    </w:p>
    <w:p w14:paraId="6DE0535E" w14:textId="77777777" w:rsidR="00536BFB" w:rsidRPr="00536BFB" w:rsidRDefault="00536BFB" w:rsidP="00536BFB">
      <w:pPr>
        <w:pStyle w:val="Code"/>
        <w:rPr>
          <w:highlight w:val="white"/>
        </w:rPr>
      </w:pPr>
      <w:r w:rsidRPr="00536BFB">
        <w:rPr>
          <w:highlight w:val="white"/>
        </w:rPr>
        <w:t xml:space="preserve">        </w:t>
      </w:r>
    </w:p>
    <w:p w14:paraId="51EB375B" w14:textId="77777777" w:rsidR="00536BFB" w:rsidRPr="00536BFB" w:rsidRDefault="00536BFB" w:rsidP="00536BFB">
      <w:pPr>
        <w:pStyle w:val="Code"/>
        <w:rPr>
          <w:highlight w:val="white"/>
        </w:rPr>
      </w:pPr>
      <w:r w:rsidRPr="00536BFB">
        <w:rPr>
          <w:highlight w:val="white"/>
        </w:rPr>
        <w:t xml:space="preserve">        foreach (VertexType neighbour in neighbourSet) {</w:t>
      </w:r>
    </w:p>
    <w:p w14:paraId="47B781CA" w14:textId="77777777" w:rsidR="00536BFB" w:rsidRPr="00536BFB" w:rsidRDefault="00536BFB" w:rsidP="00536BFB">
      <w:pPr>
        <w:pStyle w:val="Code"/>
        <w:rPr>
          <w:highlight w:val="white"/>
        </w:rPr>
      </w:pPr>
      <w:r w:rsidRPr="00536BFB">
        <w:rPr>
          <w:highlight w:val="white"/>
        </w:rPr>
        <w:t xml:space="preserve">          DeepSearch(neighbour, resultSet);</w:t>
      </w:r>
    </w:p>
    <w:p w14:paraId="65FAF327" w14:textId="77777777" w:rsidR="00536BFB" w:rsidRPr="00536BFB" w:rsidRDefault="00536BFB" w:rsidP="00536BFB">
      <w:pPr>
        <w:pStyle w:val="Code"/>
        <w:rPr>
          <w:highlight w:val="white"/>
        </w:rPr>
      </w:pPr>
      <w:r w:rsidRPr="00536BFB">
        <w:rPr>
          <w:highlight w:val="white"/>
        </w:rPr>
        <w:t xml:space="preserve">        }</w:t>
      </w:r>
    </w:p>
    <w:p w14:paraId="674F1806" w14:textId="77777777" w:rsidR="00536BFB" w:rsidRPr="00536BFB" w:rsidRDefault="00536BFB" w:rsidP="00536BFB">
      <w:pPr>
        <w:pStyle w:val="Code"/>
        <w:rPr>
          <w:highlight w:val="white"/>
        </w:rPr>
      </w:pPr>
      <w:r w:rsidRPr="00536BFB">
        <w:rPr>
          <w:highlight w:val="white"/>
        </w:rPr>
        <w:t xml:space="preserve">      }</w:t>
      </w:r>
    </w:p>
    <w:p w14:paraId="60599DDB" w14:textId="77777777" w:rsidR="00536BFB" w:rsidRPr="00536BFB" w:rsidRDefault="00536BFB" w:rsidP="00536BFB">
      <w:pPr>
        <w:pStyle w:val="Code"/>
        <w:rPr>
          <w:highlight w:val="white"/>
        </w:rPr>
      </w:pPr>
      <w:r w:rsidRPr="00536BFB">
        <w:rPr>
          <w:highlight w:val="white"/>
        </w:rPr>
        <w:t xml:space="preserve">    }</w:t>
      </w:r>
    </w:p>
    <w:p w14:paraId="1DB412FD" w14:textId="77777777" w:rsidR="00194706" w:rsidRPr="00EC76D5" w:rsidRDefault="008D774B" w:rsidP="008D774B">
      <w:r w:rsidRPr="00EC76D5">
        <w:t xml:space="preserve">The </w:t>
      </w:r>
      <w:r w:rsidRPr="00EC76D5">
        <w:rPr>
          <w:rStyle w:val="CodeInText"/>
        </w:rPr>
        <w:t>generateSubGraph</w:t>
      </w:r>
      <w:r w:rsidRPr="00EC76D5">
        <w:t xml:space="preserve"> method goes through the edge set and add all edges which both end vertices are members of the vertex set.</w:t>
      </w:r>
    </w:p>
    <w:p w14:paraId="422CF427" w14:textId="77777777" w:rsidR="00536BFB" w:rsidRPr="00536BFB" w:rsidRDefault="00536BFB" w:rsidP="00536BFB">
      <w:pPr>
        <w:pStyle w:val="Code"/>
        <w:rPr>
          <w:highlight w:val="white"/>
        </w:rPr>
      </w:pPr>
      <w:r w:rsidRPr="00536BFB">
        <w:rPr>
          <w:highlight w:val="white"/>
        </w:rPr>
        <w:t xml:space="preserve">    private Graph&lt;VertexType&gt; InducedSubGraph(ISet&lt;VertexType&gt; vertexSet) {</w:t>
      </w:r>
    </w:p>
    <w:p w14:paraId="2F1D3BB9" w14:textId="77777777" w:rsidR="00536BFB" w:rsidRDefault="00536BFB" w:rsidP="00536BFB">
      <w:pPr>
        <w:pStyle w:val="Code"/>
        <w:rPr>
          <w:highlight w:val="white"/>
        </w:rPr>
      </w:pPr>
      <w:r w:rsidRPr="00536BFB">
        <w:rPr>
          <w:highlight w:val="white"/>
        </w:rPr>
        <w:t xml:space="preserve">      ISet&lt;UnorderedPair&lt;VertexType,VertexType&gt;&gt; resultEdgeSet =</w:t>
      </w:r>
    </w:p>
    <w:p w14:paraId="519F496B" w14:textId="75184FCF" w:rsidR="00536BFB" w:rsidRPr="00536BFB" w:rsidRDefault="00536BFB" w:rsidP="00536BFB">
      <w:pPr>
        <w:pStyle w:val="Code"/>
        <w:rPr>
          <w:highlight w:val="white"/>
        </w:rPr>
      </w:pPr>
      <w:r>
        <w:rPr>
          <w:highlight w:val="white"/>
        </w:rPr>
        <w:t xml:space="preserve">       </w:t>
      </w:r>
      <w:r w:rsidRPr="00536BFB">
        <w:rPr>
          <w:highlight w:val="white"/>
        </w:rPr>
        <w:t xml:space="preserve"> new HashSet&lt;UnorderedPair&lt;VertexType,VertexType&gt;&gt;();</w:t>
      </w:r>
    </w:p>
    <w:p w14:paraId="66D07220" w14:textId="77777777" w:rsidR="00536BFB" w:rsidRPr="00536BFB" w:rsidRDefault="00536BFB" w:rsidP="00536BFB">
      <w:pPr>
        <w:pStyle w:val="Code"/>
        <w:rPr>
          <w:highlight w:val="white"/>
        </w:rPr>
      </w:pPr>
      <w:r w:rsidRPr="00536BFB">
        <w:rPr>
          <w:highlight w:val="white"/>
        </w:rPr>
        <w:t xml:space="preserve">   </w:t>
      </w:r>
    </w:p>
    <w:p w14:paraId="65B710D0" w14:textId="77777777" w:rsidR="00536BFB" w:rsidRPr="00536BFB" w:rsidRDefault="00536BFB" w:rsidP="00536BFB">
      <w:pPr>
        <w:pStyle w:val="Code"/>
        <w:rPr>
          <w:highlight w:val="white"/>
        </w:rPr>
      </w:pPr>
      <w:r w:rsidRPr="00536BFB">
        <w:rPr>
          <w:highlight w:val="white"/>
        </w:rPr>
        <w:t xml:space="preserve">      foreach (UnorderedPair&lt;VertexType,VertexType&gt; edge in m_edgeSet) {</w:t>
      </w:r>
    </w:p>
    <w:p w14:paraId="3B0CD793" w14:textId="77777777" w:rsidR="00536BFB" w:rsidRPr="00536BFB" w:rsidRDefault="00536BFB" w:rsidP="00536BFB">
      <w:pPr>
        <w:pStyle w:val="Code"/>
        <w:rPr>
          <w:highlight w:val="white"/>
        </w:rPr>
      </w:pPr>
      <w:r w:rsidRPr="00536BFB">
        <w:rPr>
          <w:highlight w:val="white"/>
        </w:rPr>
        <w:t xml:space="preserve">        if (vertexSet.Contains(edge.First) &amp;&amp;</w:t>
      </w:r>
    </w:p>
    <w:p w14:paraId="76B6FE56" w14:textId="77777777" w:rsidR="00536BFB" w:rsidRPr="00536BFB" w:rsidRDefault="00536BFB" w:rsidP="00536BFB">
      <w:pPr>
        <w:pStyle w:val="Code"/>
        <w:rPr>
          <w:highlight w:val="white"/>
        </w:rPr>
      </w:pPr>
      <w:r w:rsidRPr="00536BFB">
        <w:rPr>
          <w:highlight w:val="white"/>
        </w:rPr>
        <w:t xml:space="preserve">            vertexSet.Contains(edge.Second)) {</w:t>
      </w:r>
    </w:p>
    <w:p w14:paraId="65482492" w14:textId="77777777" w:rsidR="00536BFB" w:rsidRPr="00536BFB" w:rsidRDefault="00536BFB" w:rsidP="00536BFB">
      <w:pPr>
        <w:pStyle w:val="Code"/>
        <w:rPr>
          <w:highlight w:val="white"/>
        </w:rPr>
      </w:pPr>
      <w:r w:rsidRPr="00536BFB">
        <w:rPr>
          <w:highlight w:val="white"/>
        </w:rPr>
        <w:t xml:space="preserve">          resultEdgeSet.Add(edge);</w:t>
      </w:r>
    </w:p>
    <w:p w14:paraId="1BAFF4A5" w14:textId="77777777" w:rsidR="00536BFB" w:rsidRPr="00536BFB" w:rsidRDefault="00536BFB" w:rsidP="00536BFB">
      <w:pPr>
        <w:pStyle w:val="Code"/>
        <w:rPr>
          <w:highlight w:val="white"/>
        </w:rPr>
      </w:pPr>
      <w:r w:rsidRPr="00536BFB">
        <w:rPr>
          <w:highlight w:val="white"/>
        </w:rPr>
        <w:t xml:space="preserve">        }</w:t>
      </w:r>
    </w:p>
    <w:p w14:paraId="48491E3B" w14:textId="77777777" w:rsidR="00536BFB" w:rsidRPr="00536BFB" w:rsidRDefault="00536BFB" w:rsidP="00536BFB">
      <w:pPr>
        <w:pStyle w:val="Code"/>
        <w:rPr>
          <w:highlight w:val="white"/>
        </w:rPr>
      </w:pPr>
      <w:r w:rsidRPr="00536BFB">
        <w:rPr>
          <w:highlight w:val="white"/>
        </w:rPr>
        <w:t xml:space="preserve">      }</w:t>
      </w:r>
    </w:p>
    <w:p w14:paraId="3819916E" w14:textId="77777777" w:rsidR="00536BFB" w:rsidRPr="00536BFB" w:rsidRDefault="00536BFB" w:rsidP="00536BFB">
      <w:pPr>
        <w:pStyle w:val="Code"/>
        <w:rPr>
          <w:highlight w:val="white"/>
        </w:rPr>
      </w:pPr>
      <w:r w:rsidRPr="00536BFB">
        <w:rPr>
          <w:highlight w:val="white"/>
        </w:rPr>
        <w:t xml:space="preserve">   </w:t>
      </w:r>
    </w:p>
    <w:p w14:paraId="47ECF430" w14:textId="77777777" w:rsidR="00536BFB" w:rsidRPr="00536BFB" w:rsidRDefault="00536BFB" w:rsidP="00536BFB">
      <w:pPr>
        <w:pStyle w:val="Code"/>
        <w:rPr>
          <w:highlight w:val="white"/>
        </w:rPr>
      </w:pPr>
      <w:r w:rsidRPr="00536BFB">
        <w:rPr>
          <w:highlight w:val="white"/>
        </w:rPr>
        <w:t xml:space="preserve">      return (new Graph&lt;VertexType&gt;(vertexSet, resultEdgeSet));</w:t>
      </w:r>
    </w:p>
    <w:p w14:paraId="6860BD5C" w14:textId="77777777" w:rsidR="00536BFB" w:rsidRPr="00536BFB" w:rsidRDefault="00536BFB" w:rsidP="00536BFB">
      <w:pPr>
        <w:pStyle w:val="Code"/>
        <w:rPr>
          <w:highlight w:val="white"/>
        </w:rPr>
      </w:pPr>
      <w:r w:rsidRPr="00536BFB">
        <w:rPr>
          <w:highlight w:val="white"/>
        </w:rPr>
        <w:t xml:space="preserve">    } </w:t>
      </w:r>
    </w:p>
    <w:p w14:paraId="624D7026" w14:textId="77777777" w:rsidR="00536BFB" w:rsidRPr="00536BFB" w:rsidRDefault="00536BFB" w:rsidP="00536BFB">
      <w:pPr>
        <w:pStyle w:val="Code"/>
        <w:rPr>
          <w:highlight w:val="white"/>
        </w:rPr>
      </w:pPr>
      <w:r w:rsidRPr="00536BFB">
        <w:rPr>
          <w:highlight w:val="white"/>
        </w:rPr>
        <w:t xml:space="preserve">  }</w:t>
      </w:r>
    </w:p>
    <w:p w14:paraId="61F874C6" w14:textId="1658B205" w:rsidR="00536BFB" w:rsidRDefault="00536BFB" w:rsidP="00536BFB">
      <w:pPr>
        <w:pStyle w:val="Code"/>
      </w:pPr>
      <w:r w:rsidRPr="00536BFB">
        <w:rPr>
          <w:highlight w:val="white"/>
        </w:rPr>
        <w:t>}</w:t>
      </w:r>
    </w:p>
    <w:p w14:paraId="71D51377" w14:textId="7284E9F8" w:rsidR="00A163B6" w:rsidRDefault="007B7C7D" w:rsidP="00A163B6">
      <w:pPr>
        <w:pStyle w:val="Rubrik2"/>
      </w:pPr>
      <w:bookmarkStart w:id="565" w:name="_Toc49764456"/>
      <w:r>
        <w:t>ListSet and ListMap</w:t>
      </w:r>
      <w:bookmarkEnd w:id="565"/>
    </w:p>
    <w:p w14:paraId="498A9492" w14:textId="35327ED2" w:rsidR="00174A5F" w:rsidRDefault="00174A5F" w:rsidP="00174A5F">
      <w:pPr>
        <w:rPr>
          <w:highlight w:val="white"/>
        </w:rPr>
      </w:pPr>
      <w:r>
        <w:rPr>
          <w:highlight w:val="white"/>
        </w:rPr>
        <w:t xml:space="preserve">The </w:t>
      </w:r>
      <w:r w:rsidRPr="00174A5F">
        <w:rPr>
          <w:rStyle w:val="KeyWord0"/>
          <w:highlight w:val="white"/>
        </w:rPr>
        <w:t>ListSet</w:t>
      </w:r>
      <w:r>
        <w:rPr>
          <w:highlight w:val="white"/>
        </w:rPr>
        <w:t xml:space="preserve"> class</w:t>
      </w:r>
      <w:r w:rsidR="0038775A">
        <w:rPr>
          <w:highlight w:val="white"/>
        </w:rPr>
        <w:t xml:space="preserve"> implements the </w:t>
      </w:r>
      <w:r w:rsidR="0038775A" w:rsidRPr="0038775A">
        <w:rPr>
          <w:rStyle w:val="KeyWord0"/>
          <w:highlight w:val="white"/>
        </w:rPr>
        <w:t>ISet</w:t>
      </w:r>
      <w:r w:rsidR="0038775A">
        <w:rPr>
          <w:highlight w:val="white"/>
        </w:rPr>
        <w:t xml:space="preserve"> interface with the set as a simple list</w:t>
      </w:r>
      <w:r w:rsidR="00246ACA">
        <w:rPr>
          <w:highlight w:val="white"/>
        </w:rPr>
        <w:t xml:space="preserve">. The whole point with this implementation is that the values shall be stored in the order they are added. Therefore, the values are not ordered in the set, </w:t>
      </w:r>
      <w:r w:rsidR="00C427F3">
        <w:rPr>
          <w:highlight w:val="white"/>
        </w:rPr>
        <w:t xml:space="preserve">which make the </w:t>
      </w:r>
      <w:r w:rsidR="00C427F3" w:rsidRPr="00C427F3">
        <w:rPr>
          <w:rStyle w:val="KeyWord0"/>
          <w:highlight w:val="white"/>
        </w:rPr>
        <w:t>Contains</w:t>
      </w:r>
      <w:r w:rsidR="00C427F3">
        <w:rPr>
          <w:highlight w:val="white"/>
        </w:rPr>
        <w:t xml:space="preserve">, </w:t>
      </w:r>
      <w:r w:rsidR="00C427F3" w:rsidRPr="00C427F3">
        <w:rPr>
          <w:rStyle w:val="KeyWord0"/>
          <w:highlight w:val="white"/>
        </w:rPr>
        <w:t>IntersectWith</w:t>
      </w:r>
      <w:r w:rsidR="00C427F3">
        <w:rPr>
          <w:highlight w:val="white"/>
        </w:rPr>
        <w:t xml:space="preserve">, </w:t>
      </w:r>
      <w:r w:rsidR="00C427F3" w:rsidRPr="00C427F3">
        <w:rPr>
          <w:rStyle w:val="KeyWord0"/>
          <w:highlight w:val="white"/>
        </w:rPr>
        <w:t>UnionWith</w:t>
      </w:r>
      <w:r w:rsidR="00C427F3">
        <w:rPr>
          <w:highlight w:val="white"/>
        </w:rPr>
        <w:t xml:space="preserve">, </w:t>
      </w:r>
      <w:r w:rsidR="00C427F3" w:rsidRPr="00C427F3">
        <w:rPr>
          <w:rStyle w:val="KeyWord0"/>
          <w:highlight w:val="white"/>
        </w:rPr>
        <w:t>ExceptWith</w:t>
      </w:r>
      <w:r w:rsidR="00C427F3">
        <w:rPr>
          <w:highlight w:val="white"/>
        </w:rPr>
        <w:t xml:space="preserve">, and </w:t>
      </w:r>
      <w:r w:rsidR="00C427F3" w:rsidRPr="00C427F3">
        <w:rPr>
          <w:rStyle w:val="KeyWord0"/>
          <w:highlight w:val="white"/>
        </w:rPr>
        <w:t>SymmetricExceptWith</w:t>
      </w:r>
      <w:r w:rsidR="00C427F3" w:rsidRPr="00C427F3">
        <w:rPr>
          <w:highlight w:val="white"/>
        </w:rPr>
        <w:t xml:space="preserve"> </w:t>
      </w:r>
      <w:r w:rsidR="00C427F3">
        <w:rPr>
          <w:highlight w:val="white"/>
        </w:rPr>
        <w:t xml:space="preserve">(the union minus the intersection) </w:t>
      </w:r>
      <w:r w:rsidR="00C427F3" w:rsidRPr="00C427F3">
        <w:rPr>
          <w:highlight w:val="white"/>
        </w:rPr>
        <w:t>ineffective.</w:t>
      </w:r>
      <w:r w:rsidR="00DB2FB0">
        <w:rPr>
          <w:highlight w:val="white"/>
        </w:rPr>
        <w:t xml:space="preserve"> </w:t>
      </w:r>
    </w:p>
    <w:p w14:paraId="7B3D8EF6" w14:textId="74FDD969" w:rsidR="00543F59" w:rsidRDefault="00543F59" w:rsidP="00543F59">
      <w:pPr>
        <w:pStyle w:val="CodeListing"/>
        <w:rPr>
          <w:highlight w:val="white"/>
        </w:rPr>
      </w:pPr>
      <w:r>
        <w:rPr>
          <w:highlight w:val="white"/>
        </w:rPr>
        <w:t>ListSet.cs</w:t>
      </w:r>
    </w:p>
    <w:p w14:paraId="2776658B" w14:textId="77777777" w:rsidR="00C75C7E" w:rsidRPr="00C75C7E" w:rsidRDefault="00C75C7E" w:rsidP="00C75C7E">
      <w:pPr>
        <w:pStyle w:val="Code"/>
        <w:rPr>
          <w:highlight w:val="white"/>
        </w:rPr>
      </w:pPr>
      <w:r w:rsidRPr="00C75C7E">
        <w:rPr>
          <w:highlight w:val="white"/>
        </w:rPr>
        <w:t>using System.Text;</w:t>
      </w:r>
    </w:p>
    <w:p w14:paraId="04224364" w14:textId="77777777" w:rsidR="00C75C7E" w:rsidRPr="00C75C7E" w:rsidRDefault="00C75C7E" w:rsidP="00C75C7E">
      <w:pPr>
        <w:pStyle w:val="Code"/>
        <w:rPr>
          <w:highlight w:val="white"/>
        </w:rPr>
      </w:pPr>
      <w:r w:rsidRPr="00C75C7E">
        <w:rPr>
          <w:highlight w:val="white"/>
        </w:rPr>
        <w:t>using System.Collections;</w:t>
      </w:r>
    </w:p>
    <w:p w14:paraId="31800827" w14:textId="77777777" w:rsidR="00C75C7E" w:rsidRPr="00C75C7E" w:rsidRDefault="00C75C7E" w:rsidP="00C75C7E">
      <w:pPr>
        <w:pStyle w:val="Code"/>
        <w:rPr>
          <w:highlight w:val="white"/>
        </w:rPr>
      </w:pPr>
      <w:r w:rsidRPr="00C75C7E">
        <w:rPr>
          <w:highlight w:val="white"/>
        </w:rPr>
        <w:t>using System.Collections.Generic;</w:t>
      </w:r>
    </w:p>
    <w:p w14:paraId="17C59C2F" w14:textId="77777777" w:rsidR="00C75C7E" w:rsidRPr="00C75C7E" w:rsidRDefault="00C75C7E" w:rsidP="00C75C7E">
      <w:pPr>
        <w:pStyle w:val="Code"/>
        <w:rPr>
          <w:highlight w:val="white"/>
        </w:rPr>
      </w:pPr>
    </w:p>
    <w:p w14:paraId="13056CA7" w14:textId="77777777" w:rsidR="00C75C7E" w:rsidRPr="00C75C7E" w:rsidRDefault="00C75C7E" w:rsidP="00C75C7E">
      <w:pPr>
        <w:pStyle w:val="Code"/>
        <w:rPr>
          <w:highlight w:val="white"/>
        </w:rPr>
      </w:pPr>
      <w:r w:rsidRPr="00C75C7E">
        <w:rPr>
          <w:highlight w:val="white"/>
        </w:rPr>
        <w:t>namespace CCompiler {</w:t>
      </w:r>
    </w:p>
    <w:p w14:paraId="5225F146" w14:textId="77777777" w:rsidR="00C75C7E" w:rsidRPr="00C75C7E" w:rsidRDefault="00C75C7E" w:rsidP="00C75C7E">
      <w:pPr>
        <w:pStyle w:val="Code"/>
        <w:rPr>
          <w:highlight w:val="white"/>
        </w:rPr>
      </w:pPr>
      <w:r w:rsidRPr="00C75C7E">
        <w:rPr>
          <w:highlight w:val="white"/>
        </w:rPr>
        <w:t xml:space="preserve">  public class ListSet&lt;SetType&gt; : ISet&lt;SetType&gt; {</w:t>
      </w:r>
    </w:p>
    <w:p w14:paraId="14A5E386" w14:textId="77777777" w:rsidR="00C75C7E" w:rsidRPr="00C75C7E" w:rsidRDefault="00C75C7E" w:rsidP="00C75C7E">
      <w:pPr>
        <w:pStyle w:val="Code"/>
        <w:rPr>
          <w:highlight w:val="white"/>
        </w:rPr>
      </w:pPr>
      <w:r w:rsidRPr="00C75C7E">
        <w:rPr>
          <w:highlight w:val="white"/>
        </w:rPr>
        <w:lastRenderedPageBreak/>
        <w:t xml:space="preserve">    private List&lt;SetType&gt; m_list = new List&lt;SetType&gt;();</w:t>
      </w:r>
    </w:p>
    <w:p w14:paraId="3B163E08" w14:textId="77777777" w:rsidR="00C75C7E" w:rsidRPr="00C75C7E" w:rsidRDefault="00C75C7E" w:rsidP="00C75C7E">
      <w:pPr>
        <w:pStyle w:val="Code"/>
        <w:rPr>
          <w:highlight w:val="white"/>
        </w:rPr>
      </w:pPr>
    </w:p>
    <w:p w14:paraId="5F569524" w14:textId="77777777" w:rsidR="00C75C7E" w:rsidRPr="00C75C7E" w:rsidRDefault="00C75C7E" w:rsidP="00C75C7E">
      <w:pPr>
        <w:pStyle w:val="Code"/>
        <w:rPr>
          <w:highlight w:val="white"/>
        </w:rPr>
      </w:pPr>
      <w:r w:rsidRPr="00C75C7E">
        <w:rPr>
          <w:highlight w:val="white"/>
        </w:rPr>
        <w:t xml:space="preserve">    public ListSet() {</w:t>
      </w:r>
    </w:p>
    <w:p w14:paraId="17A476EC" w14:textId="77777777" w:rsidR="00C75C7E" w:rsidRPr="00C75C7E" w:rsidRDefault="00C75C7E" w:rsidP="00C75C7E">
      <w:pPr>
        <w:pStyle w:val="Code"/>
        <w:rPr>
          <w:highlight w:val="white"/>
        </w:rPr>
      </w:pPr>
      <w:r w:rsidRPr="00C75C7E">
        <w:rPr>
          <w:highlight w:val="white"/>
        </w:rPr>
        <w:t xml:space="preserve">      // Empty.</w:t>
      </w:r>
    </w:p>
    <w:p w14:paraId="1B730458" w14:textId="77777777" w:rsidR="00C75C7E" w:rsidRPr="00C75C7E" w:rsidRDefault="00C75C7E" w:rsidP="00C75C7E">
      <w:pPr>
        <w:pStyle w:val="Code"/>
        <w:rPr>
          <w:highlight w:val="white"/>
        </w:rPr>
      </w:pPr>
      <w:r w:rsidRPr="00C75C7E">
        <w:rPr>
          <w:highlight w:val="white"/>
        </w:rPr>
        <w:t xml:space="preserve">    }</w:t>
      </w:r>
    </w:p>
    <w:p w14:paraId="267A57D2" w14:textId="77777777" w:rsidR="00C75C7E" w:rsidRPr="00C75C7E" w:rsidRDefault="00C75C7E" w:rsidP="00C75C7E">
      <w:pPr>
        <w:pStyle w:val="Code"/>
        <w:rPr>
          <w:highlight w:val="white"/>
        </w:rPr>
      </w:pPr>
    </w:p>
    <w:p w14:paraId="3E87E171" w14:textId="77777777" w:rsidR="00C75C7E" w:rsidRPr="00C75C7E" w:rsidRDefault="00C75C7E" w:rsidP="00C75C7E">
      <w:pPr>
        <w:pStyle w:val="Code"/>
        <w:rPr>
          <w:highlight w:val="white"/>
        </w:rPr>
      </w:pPr>
      <w:r w:rsidRPr="00C75C7E">
        <w:rPr>
          <w:highlight w:val="white"/>
        </w:rPr>
        <w:t xml:space="preserve">    public int Count {</w:t>
      </w:r>
    </w:p>
    <w:p w14:paraId="7DE070D5" w14:textId="77777777" w:rsidR="00C75C7E" w:rsidRPr="00C75C7E" w:rsidRDefault="00C75C7E" w:rsidP="00C75C7E">
      <w:pPr>
        <w:pStyle w:val="Code"/>
        <w:rPr>
          <w:highlight w:val="white"/>
        </w:rPr>
      </w:pPr>
      <w:r w:rsidRPr="00C75C7E">
        <w:rPr>
          <w:highlight w:val="white"/>
        </w:rPr>
        <w:t xml:space="preserve">      get { return m_list.Count; }</w:t>
      </w:r>
    </w:p>
    <w:p w14:paraId="265591D8" w14:textId="77777777" w:rsidR="00C75C7E" w:rsidRPr="00C75C7E" w:rsidRDefault="00C75C7E" w:rsidP="00C75C7E">
      <w:pPr>
        <w:pStyle w:val="Code"/>
        <w:rPr>
          <w:highlight w:val="white"/>
        </w:rPr>
      </w:pPr>
      <w:r w:rsidRPr="00C75C7E">
        <w:rPr>
          <w:highlight w:val="white"/>
        </w:rPr>
        <w:t xml:space="preserve">    }</w:t>
      </w:r>
    </w:p>
    <w:p w14:paraId="3BC8C5B0" w14:textId="77777777" w:rsidR="00C75C7E" w:rsidRPr="00C75C7E" w:rsidRDefault="00C75C7E" w:rsidP="00C75C7E">
      <w:pPr>
        <w:pStyle w:val="Code"/>
        <w:rPr>
          <w:highlight w:val="white"/>
        </w:rPr>
      </w:pPr>
    </w:p>
    <w:p w14:paraId="2054CFF3" w14:textId="77777777" w:rsidR="00C75C7E" w:rsidRPr="00C75C7E" w:rsidRDefault="00C75C7E" w:rsidP="00C75C7E">
      <w:pPr>
        <w:pStyle w:val="Code"/>
        <w:rPr>
          <w:highlight w:val="white"/>
        </w:rPr>
      </w:pPr>
      <w:r w:rsidRPr="00C75C7E">
        <w:rPr>
          <w:highlight w:val="white"/>
        </w:rPr>
        <w:t xml:space="preserve">    public bool IsReadOnly {</w:t>
      </w:r>
    </w:p>
    <w:p w14:paraId="70BA5D0A" w14:textId="77777777" w:rsidR="00C75C7E" w:rsidRPr="00C75C7E" w:rsidRDefault="00C75C7E" w:rsidP="00C75C7E">
      <w:pPr>
        <w:pStyle w:val="Code"/>
        <w:rPr>
          <w:highlight w:val="white"/>
        </w:rPr>
      </w:pPr>
      <w:r w:rsidRPr="00C75C7E">
        <w:rPr>
          <w:highlight w:val="white"/>
        </w:rPr>
        <w:t xml:space="preserve">      get { return false; }</w:t>
      </w:r>
    </w:p>
    <w:p w14:paraId="38903894" w14:textId="77777777" w:rsidR="00C75C7E" w:rsidRPr="00C75C7E" w:rsidRDefault="00C75C7E" w:rsidP="00C75C7E">
      <w:pPr>
        <w:pStyle w:val="Code"/>
        <w:rPr>
          <w:highlight w:val="white"/>
        </w:rPr>
      </w:pPr>
      <w:r w:rsidRPr="00C75C7E">
        <w:rPr>
          <w:highlight w:val="white"/>
        </w:rPr>
        <w:t xml:space="preserve">    }</w:t>
      </w:r>
    </w:p>
    <w:p w14:paraId="0FD747A2" w14:textId="77777777" w:rsidR="00C75C7E" w:rsidRPr="00C75C7E" w:rsidRDefault="00C75C7E" w:rsidP="00C75C7E">
      <w:pPr>
        <w:pStyle w:val="Code"/>
        <w:rPr>
          <w:highlight w:val="white"/>
        </w:rPr>
      </w:pPr>
    </w:p>
    <w:p w14:paraId="50E3B85D" w14:textId="77777777" w:rsidR="00C75C7E" w:rsidRPr="00C75C7E" w:rsidRDefault="00C75C7E" w:rsidP="00C75C7E">
      <w:pPr>
        <w:pStyle w:val="Code"/>
        <w:rPr>
          <w:highlight w:val="white"/>
        </w:rPr>
      </w:pPr>
      <w:r w:rsidRPr="00C75C7E">
        <w:rPr>
          <w:highlight w:val="white"/>
        </w:rPr>
        <w:t xml:space="preserve">    public ListSet(SetType value) {</w:t>
      </w:r>
    </w:p>
    <w:p w14:paraId="4B24AF8F" w14:textId="77777777" w:rsidR="00C75C7E" w:rsidRPr="00C75C7E" w:rsidRDefault="00C75C7E" w:rsidP="00C75C7E">
      <w:pPr>
        <w:pStyle w:val="Code"/>
        <w:rPr>
          <w:highlight w:val="white"/>
        </w:rPr>
      </w:pPr>
      <w:r w:rsidRPr="00C75C7E">
        <w:rPr>
          <w:highlight w:val="white"/>
        </w:rPr>
        <w:t xml:space="preserve">      m_list.Add(value);</w:t>
      </w:r>
    </w:p>
    <w:p w14:paraId="596FF0BE" w14:textId="77777777" w:rsidR="00C75C7E" w:rsidRPr="00C75C7E" w:rsidRDefault="00C75C7E" w:rsidP="00C75C7E">
      <w:pPr>
        <w:pStyle w:val="Code"/>
        <w:rPr>
          <w:highlight w:val="white"/>
        </w:rPr>
      </w:pPr>
      <w:r w:rsidRPr="00C75C7E">
        <w:rPr>
          <w:highlight w:val="white"/>
        </w:rPr>
        <w:t xml:space="preserve">    }</w:t>
      </w:r>
    </w:p>
    <w:p w14:paraId="3673832A" w14:textId="77777777" w:rsidR="00C75C7E" w:rsidRPr="00C75C7E" w:rsidRDefault="00C75C7E" w:rsidP="00C75C7E">
      <w:pPr>
        <w:pStyle w:val="Code"/>
        <w:rPr>
          <w:highlight w:val="white"/>
        </w:rPr>
      </w:pPr>
      <w:r w:rsidRPr="00C75C7E">
        <w:rPr>
          <w:highlight w:val="white"/>
        </w:rPr>
        <w:t xml:space="preserve">  </w:t>
      </w:r>
    </w:p>
    <w:p w14:paraId="087BA972" w14:textId="77777777" w:rsidR="00C75C7E" w:rsidRPr="00C75C7E" w:rsidRDefault="00C75C7E" w:rsidP="00C75C7E">
      <w:pPr>
        <w:pStyle w:val="Code"/>
        <w:rPr>
          <w:highlight w:val="white"/>
        </w:rPr>
      </w:pPr>
      <w:r w:rsidRPr="00C75C7E">
        <w:rPr>
          <w:highlight w:val="white"/>
        </w:rPr>
        <w:t xml:space="preserve">    public ListSet(SetType[] array) {</w:t>
      </w:r>
    </w:p>
    <w:p w14:paraId="0B201CF6" w14:textId="77777777" w:rsidR="00C75C7E" w:rsidRPr="00C75C7E" w:rsidRDefault="00C75C7E" w:rsidP="00C75C7E">
      <w:pPr>
        <w:pStyle w:val="Code"/>
        <w:rPr>
          <w:highlight w:val="white"/>
        </w:rPr>
      </w:pPr>
      <w:r w:rsidRPr="00C75C7E">
        <w:rPr>
          <w:highlight w:val="white"/>
        </w:rPr>
        <w:t xml:space="preserve">      m_list.AddRange(array);</w:t>
      </w:r>
    </w:p>
    <w:p w14:paraId="6A03B2BA" w14:textId="77777777" w:rsidR="00C75C7E" w:rsidRPr="00C75C7E" w:rsidRDefault="00C75C7E" w:rsidP="00C75C7E">
      <w:pPr>
        <w:pStyle w:val="Code"/>
        <w:rPr>
          <w:highlight w:val="white"/>
        </w:rPr>
      </w:pPr>
      <w:r w:rsidRPr="00C75C7E">
        <w:rPr>
          <w:highlight w:val="white"/>
        </w:rPr>
        <w:t xml:space="preserve">    }</w:t>
      </w:r>
    </w:p>
    <w:p w14:paraId="2AEC6D9A" w14:textId="77777777" w:rsidR="00C75C7E" w:rsidRPr="00C75C7E" w:rsidRDefault="00C75C7E" w:rsidP="00C75C7E">
      <w:pPr>
        <w:pStyle w:val="Code"/>
        <w:rPr>
          <w:highlight w:val="white"/>
        </w:rPr>
      </w:pPr>
    </w:p>
    <w:p w14:paraId="4B35733A" w14:textId="77777777" w:rsidR="00C75C7E" w:rsidRPr="00C75C7E" w:rsidRDefault="00C75C7E" w:rsidP="00C75C7E">
      <w:pPr>
        <w:pStyle w:val="Code"/>
        <w:rPr>
          <w:highlight w:val="white"/>
        </w:rPr>
      </w:pPr>
      <w:r w:rsidRPr="00C75C7E">
        <w:rPr>
          <w:highlight w:val="white"/>
        </w:rPr>
        <w:t xml:space="preserve">    public ListSet(IEnumerable&lt;SetType&gt; enumerable) {</w:t>
      </w:r>
    </w:p>
    <w:p w14:paraId="5C926072" w14:textId="77777777" w:rsidR="00C75C7E" w:rsidRPr="00C75C7E" w:rsidRDefault="00C75C7E" w:rsidP="00C75C7E">
      <w:pPr>
        <w:pStyle w:val="Code"/>
        <w:rPr>
          <w:highlight w:val="white"/>
        </w:rPr>
      </w:pPr>
      <w:r w:rsidRPr="00C75C7E">
        <w:rPr>
          <w:highlight w:val="white"/>
        </w:rPr>
        <w:t xml:space="preserve">      m_list.AddRange(enumerable);</w:t>
      </w:r>
    </w:p>
    <w:p w14:paraId="768AD039" w14:textId="77777777" w:rsidR="00C75C7E" w:rsidRPr="00C75C7E" w:rsidRDefault="00C75C7E" w:rsidP="00C75C7E">
      <w:pPr>
        <w:pStyle w:val="Code"/>
        <w:rPr>
          <w:highlight w:val="white"/>
        </w:rPr>
      </w:pPr>
      <w:r w:rsidRPr="00C75C7E">
        <w:rPr>
          <w:highlight w:val="white"/>
        </w:rPr>
        <w:t xml:space="preserve">    }</w:t>
      </w:r>
    </w:p>
    <w:p w14:paraId="4663209B" w14:textId="77777777" w:rsidR="00C75C7E" w:rsidRPr="00C75C7E" w:rsidRDefault="00C75C7E" w:rsidP="00C75C7E">
      <w:pPr>
        <w:pStyle w:val="Code"/>
        <w:rPr>
          <w:highlight w:val="white"/>
        </w:rPr>
      </w:pPr>
    </w:p>
    <w:p w14:paraId="63E6A490" w14:textId="77777777" w:rsidR="00C75C7E" w:rsidRPr="00C75C7E" w:rsidRDefault="00C75C7E" w:rsidP="00C75C7E">
      <w:pPr>
        <w:pStyle w:val="Code"/>
        <w:rPr>
          <w:highlight w:val="white"/>
        </w:rPr>
      </w:pPr>
      <w:r w:rsidRPr="00C75C7E">
        <w:rPr>
          <w:highlight w:val="white"/>
        </w:rPr>
        <w:t xml:space="preserve">    public void CopyTo(SetType[] array, int index) {</w:t>
      </w:r>
    </w:p>
    <w:p w14:paraId="22440261" w14:textId="77777777" w:rsidR="00C75C7E" w:rsidRPr="00C75C7E" w:rsidRDefault="00C75C7E" w:rsidP="00C75C7E">
      <w:pPr>
        <w:pStyle w:val="Code"/>
        <w:rPr>
          <w:highlight w:val="white"/>
        </w:rPr>
      </w:pPr>
      <w:r w:rsidRPr="00C75C7E">
        <w:rPr>
          <w:highlight w:val="white"/>
        </w:rPr>
        <w:t xml:space="preserve">      foreach (SetType value in m_list) {</w:t>
      </w:r>
    </w:p>
    <w:p w14:paraId="261C0374" w14:textId="77777777" w:rsidR="00C75C7E" w:rsidRPr="00C75C7E" w:rsidRDefault="00C75C7E" w:rsidP="00C75C7E">
      <w:pPr>
        <w:pStyle w:val="Code"/>
        <w:rPr>
          <w:highlight w:val="white"/>
        </w:rPr>
      </w:pPr>
      <w:r w:rsidRPr="00C75C7E">
        <w:rPr>
          <w:highlight w:val="white"/>
        </w:rPr>
        <w:t xml:space="preserve">        array[index++] = value;</w:t>
      </w:r>
    </w:p>
    <w:p w14:paraId="1BBD462B" w14:textId="77777777" w:rsidR="00C75C7E" w:rsidRPr="00C75C7E" w:rsidRDefault="00C75C7E" w:rsidP="00C75C7E">
      <w:pPr>
        <w:pStyle w:val="Code"/>
        <w:rPr>
          <w:highlight w:val="white"/>
        </w:rPr>
      </w:pPr>
      <w:r w:rsidRPr="00C75C7E">
        <w:rPr>
          <w:highlight w:val="white"/>
        </w:rPr>
        <w:t xml:space="preserve">      }</w:t>
      </w:r>
    </w:p>
    <w:p w14:paraId="4739AEF8" w14:textId="77777777" w:rsidR="00C75C7E" w:rsidRPr="00C75C7E" w:rsidRDefault="00C75C7E" w:rsidP="00C75C7E">
      <w:pPr>
        <w:pStyle w:val="Code"/>
        <w:rPr>
          <w:highlight w:val="white"/>
        </w:rPr>
      </w:pPr>
      <w:r w:rsidRPr="00C75C7E">
        <w:rPr>
          <w:highlight w:val="white"/>
        </w:rPr>
        <w:t xml:space="preserve">    }</w:t>
      </w:r>
    </w:p>
    <w:p w14:paraId="0AFA47A6" w14:textId="77777777" w:rsidR="00C75C7E" w:rsidRPr="00C75C7E" w:rsidRDefault="00C75C7E" w:rsidP="00C75C7E">
      <w:pPr>
        <w:pStyle w:val="Code"/>
        <w:rPr>
          <w:highlight w:val="white"/>
        </w:rPr>
      </w:pPr>
    </w:p>
    <w:p w14:paraId="3E9B5FD4" w14:textId="77777777" w:rsidR="00C75C7E" w:rsidRPr="00C75C7E" w:rsidRDefault="00C75C7E" w:rsidP="00C75C7E">
      <w:pPr>
        <w:pStyle w:val="Code"/>
        <w:rPr>
          <w:highlight w:val="white"/>
        </w:rPr>
      </w:pPr>
      <w:r w:rsidRPr="00C75C7E">
        <w:rPr>
          <w:highlight w:val="white"/>
        </w:rPr>
        <w:t xml:space="preserve">    public void Clear() {</w:t>
      </w:r>
    </w:p>
    <w:p w14:paraId="69B82E84" w14:textId="77777777" w:rsidR="00C75C7E" w:rsidRPr="00C75C7E" w:rsidRDefault="00C75C7E" w:rsidP="00C75C7E">
      <w:pPr>
        <w:pStyle w:val="Code"/>
        <w:rPr>
          <w:highlight w:val="white"/>
        </w:rPr>
      </w:pPr>
      <w:r w:rsidRPr="00C75C7E">
        <w:rPr>
          <w:highlight w:val="white"/>
        </w:rPr>
        <w:t xml:space="preserve">      m_list.Clear();</w:t>
      </w:r>
    </w:p>
    <w:p w14:paraId="59DD6A60" w14:textId="77777777" w:rsidR="00C75C7E" w:rsidRPr="00C75C7E" w:rsidRDefault="00C75C7E" w:rsidP="00C75C7E">
      <w:pPr>
        <w:pStyle w:val="Code"/>
        <w:rPr>
          <w:highlight w:val="white"/>
        </w:rPr>
      </w:pPr>
      <w:r w:rsidRPr="00C75C7E">
        <w:rPr>
          <w:highlight w:val="white"/>
        </w:rPr>
        <w:t xml:space="preserve">    }</w:t>
      </w:r>
    </w:p>
    <w:p w14:paraId="1E46B859" w14:textId="77777777" w:rsidR="00C75C7E" w:rsidRPr="00C75C7E" w:rsidRDefault="00C75C7E" w:rsidP="00C75C7E">
      <w:pPr>
        <w:pStyle w:val="Code"/>
        <w:rPr>
          <w:highlight w:val="white"/>
        </w:rPr>
      </w:pPr>
      <w:r w:rsidRPr="00C75C7E">
        <w:rPr>
          <w:highlight w:val="white"/>
        </w:rPr>
        <w:t xml:space="preserve">        </w:t>
      </w:r>
    </w:p>
    <w:p w14:paraId="1A1AEF26" w14:textId="77777777" w:rsidR="00C75C7E" w:rsidRPr="00C75C7E" w:rsidRDefault="00C75C7E" w:rsidP="00C75C7E">
      <w:pPr>
        <w:pStyle w:val="Code"/>
        <w:rPr>
          <w:highlight w:val="white"/>
        </w:rPr>
      </w:pPr>
      <w:r w:rsidRPr="00C75C7E">
        <w:rPr>
          <w:highlight w:val="white"/>
        </w:rPr>
        <w:t xml:space="preserve">    public bool Contains(SetType value) {</w:t>
      </w:r>
    </w:p>
    <w:p w14:paraId="16553CDB" w14:textId="77777777" w:rsidR="00C75C7E" w:rsidRPr="00C75C7E" w:rsidRDefault="00C75C7E" w:rsidP="00C75C7E">
      <w:pPr>
        <w:pStyle w:val="Code"/>
        <w:rPr>
          <w:highlight w:val="white"/>
        </w:rPr>
      </w:pPr>
      <w:r w:rsidRPr="00C75C7E">
        <w:rPr>
          <w:highlight w:val="white"/>
        </w:rPr>
        <w:t xml:space="preserve">      return m_list.Contains(value);</w:t>
      </w:r>
    </w:p>
    <w:p w14:paraId="5F0C4BF0" w14:textId="77777777" w:rsidR="00C75C7E" w:rsidRPr="00C75C7E" w:rsidRDefault="00C75C7E" w:rsidP="00C75C7E">
      <w:pPr>
        <w:pStyle w:val="Code"/>
        <w:rPr>
          <w:highlight w:val="white"/>
        </w:rPr>
      </w:pPr>
      <w:r w:rsidRPr="00C75C7E">
        <w:rPr>
          <w:highlight w:val="white"/>
        </w:rPr>
        <w:t xml:space="preserve">    }</w:t>
      </w:r>
    </w:p>
    <w:p w14:paraId="75CA20BC" w14:textId="77777777" w:rsidR="00C75C7E" w:rsidRPr="00C75C7E" w:rsidRDefault="00C75C7E" w:rsidP="00C75C7E">
      <w:pPr>
        <w:pStyle w:val="Code"/>
        <w:rPr>
          <w:highlight w:val="white"/>
        </w:rPr>
      </w:pPr>
    </w:p>
    <w:p w14:paraId="6656B160" w14:textId="77777777" w:rsidR="00C75C7E" w:rsidRPr="00C75C7E" w:rsidRDefault="00C75C7E" w:rsidP="00C75C7E">
      <w:pPr>
        <w:pStyle w:val="Code"/>
        <w:rPr>
          <w:highlight w:val="white"/>
        </w:rPr>
      </w:pPr>
      <w:r w:rsidRPr="00C75C7E">
        <w:rPr>
          <w:highlight w:val="white"/>
        </w:rPr>
        <w:t xml:space="preserve">    void ICollection&lt;SetType&gt;.Add(SetType value) {</w:t>
      </w:r>
    </w:p>
    <w:p w14:paraId="26DF8B11" w14:textId="77777777" w:rsidR="00C75C7E" w:rsidRPr="00C75C7E" w:rsidRDefault="00C75C7E" w:rsidP="00C75C7E">
      <w:pPr>
        <w:pStyle w:val="Code"/>
        <w:rPr>
          <w:highlight w:val="white"/>
        </w:rPr>
      </w:pPr>
      <w:r w:rsidRPr="00C75C7E">
        <w:rPr>
          <w:highlight w:val="white"/>
        </w:rPr>
        <w:t xml:space="preserve">      if (!m_list.Contains(value)) {</w:t>
      </w:r>
    </w:p>
    <w:p w14:paraId="68E6C0D3" w14:textId="77777777" w:rsidR="00C75C7E" w:rsidRPr="00C75C7E" w:rsidRDefault="00C75C7E" w:rsidP="00C75C7E">
      <w:pPr>
        <w:pStyle w:val="Code"/>
        <w:rPr>
          <w:highlight w:val="white"/>
        </w:rPr>
      </w:pPr>
      <w:r w:rsidRPr="00C75C7E">
        <w:rPr>
          <w:highlight w:val="white"/>
        </w:rPr>
        <w:t xml:space="preserve">        m_list.Add(value);</w:t>
      </w:r>
    </w:p>
    <w:p w14:paraId="77803A96" w14:textId="77777777" w:rsidR="00C75C7E" w:rsidRPr="00C75C7E" w:rsidRDefault="00C75C7E" w:rsidP="00C75C7E">
      <w:pPr>
        <w:pStyle w:val="Code"/>
        <w:rPr>
          <w:highlight w:val="white"/>
        </w:rPr>
      </w:pPr>
      <w:r w:rsidRPr="00C75C7E">
        <w:rPr>
          <w:highlight w:val="white"/>
        </w:rPr>
        <w:t xml:space="preserve">      }</w:t>
      </w:r>
    </w:p>
    <w:p w14:paraId="0D5487D4" w14:textId="77777777" w:rsidR="00C75C7E" w:rsidRPr="00C75C7E" w:rsidRDefault="00C75C7E" w:rsidP="00C75C7E">
      <w:pPr>
        <w:pStyle w:val="Code"/>
        <w:rPr>
          <w:highlight w:val="white"/>
        </w:rPr>
      </w:pPr>
      <w:r w:rsidRPr="00C75C7E">
        <w:rPr>
          <w:highlight w:val="white"/>
        </w:rPr>
        <w:t xml:space="preserve">    }</w:t>
      </w:r>
    </w:p>
    <w:p w14:paraId="7EEB82E3" w14:textId="77777777" w:rsidR="00C75C7E" w:rsidRPr="00C75C7E" w:rsidRDefault="00C75C7E" w:rsidP="00C75C7E">
      <w:pPr>
        <w:pStyle w:val="Code"/>
        <w:rPr>
          <w:highlight w:val="white"/>
        </w:rPr>
      </w:pPr>
    </w:p>
    <w:p w14:paraId="2C094B7B" w14:textId="77777777" w:rsidR="00C75C7E" w:rsidRPr="00C75C7E" w:rsidRDefault="00C75C7E" w:rsidP="00C75C7E">
      <w:pPr>
        <w:pStyle w:val="Code"/>
        <w:rPr>
          <w:highlight w:val="white"/>
        </w:rPr>
      </w:pPr>
      <w:r w:rsidRPr="00C75C7E">
        <w:rPr>
          <w:highlight w:val="white"/>
        </w:rPr>
        <w:t xml:space="preserve">    bool ISet&lt;SetType&gt;.Add(SetType value) {</w:t>
      </w:r>
    </w:p>
    <w:p w14:paraId="7BA181D3" w14:textId="77777777" w:rsidR="00C75C7E" w:rsidRPr="00C75C7E" w:rsidRDefault="00C75C7E" w:rsidP="00C75C7E">
      <w:pPr>
        <w:pStyle w:val="Code"/>
        <w:rPr>
          <w:highlight w:val="white"/>
        </w:rPr>
      </w:pPr>
      <w:r w:rsidRPr="00C75C7E">
        <w:rPr>
          <w:highlight w:val="white"/>
        </w:rPr>
        <w:t xml:space="preserve">      if (!m_list.Contains(value)) {</w:t>
      </w:r>
    </w:p>
    <w:p w14:paraId="7DFE7B2D" w14:textId="77777777" w:rsidR="00C75C7E" w:rsidRPr="00C75C7E" w:rsidRDefault="00C75C7E" w:rsidP="00C75C7E">
      <w:pPr>
        <w:pStyle w:val="Code"/>
        <w:rPr>
          <w:highlight w:val="white"/>
        </w:rPr>
      </w:pPr>
      <w:r w:rsidRPr="00C75C7E">
        <w:rPr>
          <w:highlight w:val="white"/>
        </w:rPr>
        <w:t xml:space="preserve">        m_list.Add(value);</w:t>
      </w:r>
    </w:p>
    <w:p w14:paraId="26C8738C" w14:textId="77777777" w:rsidR="00C75C7E" w:rsidRPr="00C75C7E" w:rsidRDefault="00C75C7E" w:rsidP="00C75C7E">
      <w:pPr>
        <w:pStyle w:val="Code"/>
        <w:rPr>
          <w:highlight w:val="white"/>
        </w:rPr>
      </w:pPr>
      <w:r w:rsidRPr="00C75C7E">
        <w:rPr>
          <w:highlight w:val="white"/>
        </w:rPr>
        <w:t xml:space="preserve">        return true;</w:t>
      </w:r>
    </w:p>
    <w:p w14:paraId="7305819F" w14:textId="77777777" w:rsidR="00C75C7E" w:rsidRPr="00C75C7E" w:rsidRDefault="00C75C7E" w:rsidP="00C75C7E">
      <w:pPr>
        <w:pStyle w:val="Code"/>
        <w:rPr>
          <w:highlight w:val="white"/>
        </w:rPr>
      </w:pPr>
      <w:r w:rsidRPr="00C75C7E">
        <w:rPr>
          <w:highlight w:val="white"/>
        </w:rPr>
        <w:t xml:space="preserve">      }</w:t>
      </w:r>
    </w:p>
    <w:p w14:paraId="354AA0B5" w14:textId="77777777" w:rsidR="00C75C7E" w:rsidRPr="00C75C7E" w:rsidRDefault="00C75C7E" w:rsidP="00C75C7E">
      <w:pPr>
        <w:pStyle w:val="Code"/>
        <w:rPr>
          <w:highlight w:val="white"/>
        </w:rPr>
      </w:pPr>
    </w:p>
    <w:p w14:paraId="0B04019F" w14:textId="77777777" w:rsidR="00C75C7E" w:rsidRPr="00C75C7E" w:rsidRDefault="00C75C7E" w:rsidP="00C75C7E">
      <w:pPr>
        <w:pStyle w:val="Code"/>
        <w:rPr>
          <w:highlight w:val="white"/>
        </w:rPr>
      </w:pPr>
      <w:r w:rsidRPr="00C75C7E">
        <w:rPr>
          <w:highlight w:val="white"/>
        </w:rPr>
        <w:t xml:space="preserve">      return false;</w:t>
      </w:r>
    </w:p>
    <w:p w14:paraId="33BED747" w14:textId="77777777" w:rsidR="00C75C7E" w:rsidRPr="00C75C7E" w:rsidRDefault="00C75C7E" w:rsidP="00C75C7E">
      <w:pPr>
        <w:pStyle w:val="Code"/>
        <w:rPr>
          <w:highlight w:val="white"/>
        </w:rPr>
      </w:pPr>
      <w:r w:rsidRPr="00C75C7E">
        <w:rPr>
          <w:highlight w:val="white"/>
        </w:rPr>
        <w:t xml:space="preserve">    }</w:t>
      </w:r>
    </w:p>
    <w:p w14:paraId="3B558035" w14:textId="77777777" w:rsidR="00C75C7E" w:rsidRPr="00C75C7E" w:rsidRDefault="00C75C7E" w:rsidP="00C75C7E">
      <w:pPr>
        <w:pStyle w:val="Code"/>
        <w:rPr>
          <w:highlight w:val="white"/>
        </w:rPr>
      </w:pPr>
    </w:p>
    <w:p w14:paraId="5A243AAF" w14:textId="77777777" w:rsidR="00C75C7E" w:rsidRPr="00C75C7E" w:rsidRDefault="00C75C7E" w:rsidP="00C75C7E">
      <w:pPr>
        <w:pStyle w:val="Code"/>
        <w:rPr>
          <w:highlight w:val="white"/>
        </w:rPr>
      </w:pPr>
      <w:r w:rsidRPr="00C75C7E">
        <w:rPr>
          <w:highlight w:val="white"/>
        </w:rPr>
        <w:t xml:space="preserve">    public bool Remove(SetType value) {</w:t>
      </w:r>
    </w:p>
    <w:p w14:paraId="3AEC25B7" w14:textId="77777777" w:rsidR="00C75C7E" w:rsidRPr="00C75C7E" w:rsidRDefault="00C75C7E" w:rsidP="00C75C7E">
      <w:pPr>
        <w:pStyle w:val="Code"/>
        <w:rPr>
          <w:highlight w:val="white"/>
        </w:rPr>
      </w:pPr>
      <w:r w:rsidRPr="00C75C7E">
        <w:rPr>
          <w:highlight w:val="white"/>
        </w:rPr>
        <w:t xml:space="preserve">      if (m_list.Contains(value)) {</w:t>
      </w:r>
    </w:p>
    <w:p w14:paraId="106FA4AA" w14:textId="77777777" w:rsidR="00C75C7E" w:rsidRPr="00C75C7E" w:rsidRDefault="00C75C7E" w:rsidP="00C75C7E">
      <w:pPr>
        <w:pStyle w:val="Code"/>
        <w:rPr>
          <w:highlight w:val="white"/>
        </w:rPr>
      </w:pPr>
      <w:r w:rsidRPr="00C75C7E">
        <w:rPr>
          <w:highlight w:val="white"/>
        </w:rPr>
        <w:lastRenderedPageBreak/>
        <w:t xml:space="preserve">        m_list.Remove(value);</w:t>
      </w:r>
    </w:p>
    <w:p w14:paraId="260CD6AA" w14:textId="77777777" w:rsidR="00C75C7E" w:rsidRPr="00C75C7E" w:rsidRDefault="00C75C7E" w:rsidP="00C75C7E">
      <w:pPr>
        <w:pStyle w:val="Code"/>
        <w:rPr>
          <w:highlight w:val="white"/>
        </w:rPr>
      </w:pPr>
      <w:r w:rsidRPr="00C75C7E">
        <w:rPr>
          <w:highlight w:val="white"/>
        </w:rPr>
        <w:t xml:space="preserve">        return true;</w:t>
      </w:r>
    </w:p>
    <w:p w14:paraId="5594077B" w14:textId="77777777" w:rsidR="00C75C7E" w:rsidRPr="00C75C7E" w:rsidRDefault="00C75C7E" w:rsidP="00C75C7E">
      <w:pPr>
        <w:pStyle w:val="Code"/>
        <w:rPr>
          <w:highlight w:val="white"/>
        </w:rPr>
      </w:pPr>
      <w:r w:rsidRPr="00C75C7E">
        <w:rPr>
          <w:highlight w:val="white"/>
        </w:rPr>
        <w:t xml:space="preserve">      }</w:t>
      </w:r>
    </w:p>
    <w:p w14:paraId="2AEFDDB7" w14:textId="77777777" w:rsidR="00C75C7E" w:rsidRPr="00C75C7E" w:rsidRDefault="00C75C7E" w:rsidP="00C75C7E">
      <w:pPr>
        <w:pStyle w:val="Code"/>
        <w:rPr>
          <w:highlight w:val="white"/>
        </w:rPr>
      </w:pPr>
    </w:p>
    <w:p w14:paraId="4F197BC3" w14:textId="77777777" w:rsidR="00C75C7E" w:rsidRPr="00C75C7E" w:rsidRDefault="00C75C7E" w:rsidP="00C75C7E">
      <w:pPr>
        <w:pStyle w:val="Code"/>
        <w:rPr>
          <w:highlight w:val="white"/>
        </w:rPr>
      </w:pPr>
      <w:r w:rsidRPr="00C75C7E">
        <w:rPr>
          <w:highlight w:val="white"/>
        </w:rPr>
        <w:t xml:space="preserve">      return false;</w:t>
      </w:r>
    </w:p>
    <w:p w14:paraId="1FADD038" w14:textId="77777777" w:rsidR="00C75C7E" w:rsidRPr="00C75C7E" w:rsidRDefault="00C75C7E" w:rsidP="00C75C7E">
      <w:pPr>
        <w:pStyle w:val="Code"/>
        <w:rPr>
          <w:highlight w:val="white"/>
        </w:rPr>
      </w:pPr>
      <w:r w:rsidRPr="00C75C7E">
        <w:rPr>
          <w:highlight w:val="white"/>
        </w:rPr>
        <w:t xml:space="preserve">    }</w:t>
      </w:r>
    </w:p>
    <w:p w14:paraId="6A19A8CB" w14:textId="77777777" w:rsidR="00C75C7E" w:rsidRPr="00C75C7E" w:rsidRDefault="00C75C7E" w:rsidP="00C75C7E">
      <w:pPr>
        <w:pStyle w:val="Code"/>
        <w:rPr>
          <w:highlight w:val="white"/>
        </w:rPr>
      </w:pPr>
    </w:p>
    <w:p w14:paraId="756D5347" w14:textId="77777777" w:rsidR="00C75C7E" w:rsidRPr="00C75C7E" w:rsidRDefault="00C75C7E" w:rsidP="00C75C7E">
      <w:pPr>
        <w:pStyle w:val="Code"/>
        <w:rPr>
          <w:highlight w:val="white"/>
        </w:rPr>
      </w:pPr>
      <w:r w:rsidRPr="00C75C7E">
        <w:rPr>
          <w:highlight w:val="white"/>
        </w:rPr>
        <w:t xml:space="preserve">    IEnumerator IEnumerable.GetEnumerator() {</w:t>
      </w:r>
    </w:p>
    <w:p w14:paraId="7E20BB55"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48BFA57D" w14:textId="77777777" w:rsidR="00C75C7E" w:rsidRPr="00C75C7E" w:rsidRDefault="00C75C7E" w:rsidP="00C75C7E">
      <w:pPr>
        <w:pStyle w:val="Code"/>
        <w:rPr>
          <w:highlight w:val="white"/>
        </w:rPr>
      </w:pPr>
      <w:r w:rsidRPr="00C75C7E">
        <w:rPr>
          <w:highlight w:val="white"/>
        </w:rPr>
        <w:t xml:space="preserve">    }</w:t>
      </w:r>
    </w:p>
    <w:p w14:paraId="7B3C7EC1" w14:textId="77777777" w:rsidR="00C75C7E" w:rsidRPr="00C75C7E" w:rsidRDefault="00C75C7E" w:rsidP="00C75C7E">
      <w:pPr>
        <w:pStyle w:val="Code"/>
        <w:rPr>
          <w:highlight w:val="white"/>
        </w:rPr>
      </w:pPr>
    </w:p>
    <w:p w14:paraId="5AD7A3DA" w14:textId="77777777" w:rsidR="00C75C7E" w:rsidRPr="00C75C7E" w:rsidRDefault="00C75C7E" w:rsidP="00C75C7E">
      <w:pPr>
        <w:pStyle w:val="Code"/>
        <w:rPr>
          <w:highlight w:val="white"/>
        </w:rPr>
      </w:pPr>
      <w:r w:rsidRPr="00C75C7E">
        <w:rPr>
          <w:highlight w:val="white"/>
        </w:rPr>
        <w:t xml:space="preserve">    IEnumerator&lt;SetType&gt; IEnumerable&lt;SetType&gt;.GetEnumerator() {</w:t>
      </w:r>
    </w:p>
    <w:p w14:paraId="1DB5D836"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64344650" w14:textId="77777777" w:rsidR="00C75C7E" w:rsidRPr="00C75C7E" w:rsidRDefault="00C75C7E" w:rsidP="00C75C7E">
      <w:pPr>
        <w:pStyle w:val="Code"/>
        <w:rPr>
          <w:highlight w:val="white"/>
        </w:rPr>
      </w:pPr>
      <w:r w:rsidRPr="00C75C7E">
        <w:rPr>
          <w:highlight w:val="white"/>
        </w:rPr>
        <w:t xml:space="preserve">    }</w:t>
      </w:r>
    </w:p>
    <w:p w14:paraId="447A5BD4" w14:textId="77777777" w:rsidR="00C75C7E" w:rsidRPr="00C75C7E" w:rsidRDefault="00C75C7E" w:rsidP="00C75C7E">
      <w:pPr>
        <w:pStyle w:val="Code"/>
        <w:rPr>
          <w:highlight w:val="white"/>
        </w:rPr>
      </w:pPr>
    </w:p>
    <w:p w14:paraId="2521BC05" w14:textId="77777777" w:rsidR="00C75C7E" w:rsidRPr="00C75C7E" w:rsidRDefault="00C75C7E" w:rsidP="00C75C7E">
      <w:pPr>
        <w:pStyle w:val="Code"/>
        <w:rPr>
          <w:highlight w:val="white"/>
        </w:rPr>
      </w:pPr>
      <w:r w:rsidRPr="00C75C7E">
        <w:rPr>
          <w:highlight w:val="white"/>
        </w:rPr>
        <w:t xml:space="preserve">    public void IntersectWith(IEnumerable&lt;SetType&gt; enumerable) {</w:t>
      </w:r>
    </w:p>
    <w:p w14:paraId="1A36C3CA"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4201EA29" w14:textId="77777777" w:rsidR="00C75C7E" w:rsidRPr="00C75C7E" w:rsidRDefault="00C75C7E" w:rsidP="00C75C7E">
      <w:pPr>
        <w:pStyle w:val="Code"/>
        <w:rPr>
          <w:highlight w:val="white"/>
        </w:rPr>
      </w:pPr>
    </w:p>
    <w:p w14:paraId="5E80EF33" w14:textId="77777777" w:rsidR="00C75C7E" w:rsidRPr="00C75C7E" w:rsidRDefault="00C75C7E" w:rsidP="00C75C7E">
      <w:pPr>
        <w:pStyle w:val="Code"/>
        <w:rPr>
          <w:highlight w:val="white"/>
        </w:rPr>
      </w:pPr>
      <w:r w:rsidRPr="00C75C7E">
        <w:rPr>
          <w:highlight w:val="white"/>
        </w:rPr>
        <w:t xml:space="preserve">      foreach (SetType value in enumerable) {</w:t>
      </w:r>
    </w:p>
    <w:p w14:paraId="13655C3C" w14:textId="77777777" w:rsidR="00C75C7E" w:rsidRPr="00C75C7E" w:rsidRDefault="00C75C7E" w:rsidP="00C75C7E">
      <w:pPr>
        <w:pStyle w:val="Code"/>
        <w:rPr>
          <w:highlight w:val="white"/>
        </w:rPr>
      </w:pPr>
      <w:r w:rsidRPr="00C75C7E">
        <w:rPr>
          <w:highlight w:val="white"/>
        </w:rPr>
        <w:t xml:space="preserve">        if (m_list.Contains(value)) {</w:t>
      </w:r>
    </w:p>
    <w:p w14:paraId="32902212" w14:textId="77777777" w:rsidR="00C75C7E" w:rsidRPr="00C75C7E" w:rsidRDefault="00C75C7E" w:rsidP="00C75C7E">
      <w:pPr>
        <w:pStyle w:val="Code"/>
        <w:rPr>
          <w:highlight w:val="white"/>
        </w:rPr>
      </w:pPr>
      <w:r w:rsidRPr="00C75C7E">
        <w:rPr>
          <w:highlight w:val="white"/>
        </w:rPr>
        <w:t xml:space="preserve">          result.Add(value);</w:t>
      </w:r>
    </w:p>
    <w:p w14:paraId="5E77CFD3" w14:textId="77777777" w:rsidR="00C75C7E" w:rsidRPr="00C75C7E" w:rsidRDefault="00C75C7E" w:rsidP="00C75C7E">
      <w:pPr>
        <w:pStyle w:val="Code"/>
        <w:rPr>
          <w:highlight w:val="white"/>
        </w:rPr>
      </w:pPr>
      <w:r w:rsidRPr="00C75C7E">
        <w:rPr>
          <w:highlight w:val="white"/>
        </w:rPr>
        <w:t xml:space="preserve">        }</w:t>
      </w:r>
    </w:p>
    <w:p w14:paraId="356CAFD7" w14:textId="77777777" w:rsidR="00C75C7E" w:rsidRPr="00C75C7E" w:rsidRDefault="00C75C7E" w:rsidP="00C75C7E">
      <w:pPr>
        <w:pStyle w:val="Code"/>
        <w:rPr>
          <w:highlight w:val="white"/>
        </w:rPr>
      </w:pPr>
      <w:r w:rsidRPr="00C75C7E">
        <w:rPr>
          <w:highlight w:val="white"/>
        </w:rPr>
        <w:t xml:space="preserve">      }</w:t>
      </w:r>
    </w:p>
    <w:p w14:paraId="25A28AF2" w14:textId="77777777" w:rsidR="00C75C7E" w:rsidRPr="00C75C7E" w:rsidRDefault="00C75C7E" w:rsidP="00C75C7E">
      <w:pPr>
        <w:pStyle w:val="Code"/>
        <w:rPr>
          <w:highlight w:val="white"/>
        </w:rPr>
      </w:pPr>
    </w:p>
    <w:p w14:paraId="67B93676" w14:textId="77777777" w:rsidR="00C75C7E" w:rsidRPr="00C75C7E" w:rsidRDefault="00C75C7E" w:rsidP="00C75C7E">
      <w:pPr>
        <w:pStyle w:val="Code"/>
        <w:rPr>
          <w:highlight w:val="white"/>
        </w:rPr>
      </w:pPr>
      <w:r w:rsidRPr="00C75C7E">
        <w:rPr>
          <w:highlight w:val="white"/>
        </w:rPr>
        <w:t xml:space="preserve">      m_list = result;</w:t>
      </w:r>
    </w:p>
    <w:p w14:paraId="476B30D2" w14:textId="77777777" w:rsidR="00C75C7E" w:rsidRPr="00C75C7E" w:rsidRDefault="00C75C7E" w:rsidP="00C75C7E">
      <w:pPr>
        <w:pStyle w:val="Code"/>
        <w:rPr>
          <w:highlight w:val="white"/>
        </w:rPr>
      </w:pPr>
      <w:r w:rsidRPr="00C75C7E">
        <w:rPr>
          <w:highlight w:val="white"/>
        </w:rPr>
        <w:t xml:space="preserve">    }</w:t>
      </w:r>
    </w:p>
    <w:p w14:paraId="763CCDF7" w14:textId="77777777" w:rsidR="00C75C7E" w:rsidRPr="00C75C7E" w:rsidRDefault="00C75C7E" w:rsidP="00C75C7E">
      <w:pPr>
        <w:pStyle w:val="Code"/>
        <w:rPr>
          <w:highlight w:val="white"/>
        </w:rPr>
      </w:pPr>
    </w:p>
    <w:p w14:paraId="15B6693B" w14:textId="77777777" w:rsidR="00C75C7E" w:rsidRPr="00C75C7E" w:rsidRDefault="00C75C7E" w:rsidP="00C75C7E">
      <w:pPr>
        <w:pStyle w:val="Code"/>
        <w:rPr>
          <w:highlight w:val="white"/>
        </w:rPr>
      </w:pPr>
      <w:r w:rsidRPr="00C75C7E">
        <w:rPr>
          <w:highlight w:val="white"/>
        </w:rPr>
        <w:t xml:space="preserve">    public void UnionWith(IEnumerable&lt;SetType&gt; enumerable) {</w:t>
      </w:r>
    </w:p>
    <w:p w14:paraId="11EFB083" w14:textId="77777777" w:rsidR="00C75C7E" w:rsidRPr="00C75C7E" w:rsidRDefault="00C75C7E" w:rsidP="00C75C7E">
      <w:pPr>
        <w:pStyle w:val="Code"/>
        <w:rPr>
          <w:highlight w:val="white"/>
        </w:rPr>
      </w:pPr>
      <w:r w:rsidRPr="00C75C7E">
        <w:rPr>
          <w:highlight w:val="white"/>
        </w:rPr>
        <w:t xml:space="preserve">      foreach (SetType value in enumerable) {</w:t>
      </w:r>
    </w:p>
    <w:p w14:paraId="33534E48" w14:textId="77777777" w:rsidR="00C75C7E" w:rsidRPr="00C75C7E" w:rsidRDefault="00C75C7E" w:rsidP="00C75C7E">
      <w:pPr>
        <w:pStyle w:val="Code"/>
        <w:rPr>
          <w:highlight w:val="white"/>
        </w:rPr>
      </w:pPr>
      <w:r w:rsidRPr="00C75C7E">
        <w:rPr>
          <w:highlight w:val="white"/>
        </w:rPr>
        <w:t xml:space="preserve">        if (!m_list.Contains(value)) {</w:t>
      </w:r>
    </w:p>
    <w:p w14:paraId="1DEEFEF1" w14:textId="77777777" w:rsidR="00C75C7E" w:rsidRPr="00C75C7E" w:rsidRDefault="00C75C7E" w:rsidP="00C75C7E">
      <w:pPr>
        <w:pStyle w:val="Code"/>
        <w:rPr>
          <w:highlight w:val="white"/>
        </w:rPr>
      </w:pPr>
      <w:r w:rsidRPr="00C75C7E">
        <w:rPr>
          <w:highlight w:val="white"/>
        </w:rPr>
        <w:t xml:space="preserve">          m_list.Add(value);</w:t>
      </w:r>
    </w:p>
    <w:p w14:paraId="74B734C5" w14:textId="77777777" w:rsidR="00C75C7E" w:rsidRPr="00C75C7E" w:rsidRDefault="00C75C7E" w:rsidP="00C75C7E">
      <w:pPr>
        <w:pStyle w:val="Code"/>
        <w:rPr>
          <w:highlight w:val="white"/>
        </w:rPr>
      </w:pPr>
      <w:r w:rsidRPr="00C75C7E">
        <w:rPr>
          <w:highlight w:val="white"/>
        </w:rPr>
        <w:t xml:space="preserve">        }</w:t>
      </w:r>
    </w:p>
    <w:p w14:paraId="337065E0" w14:textId="77777777" w:rsidR="00C75C7E" w:rsidRPr="00C75C7E" w:rsidRDefault="00C75C7E" w:rsidP="00C75C7E">
      <w:pPr>
        <w:pStyle w:val="Code"/>
        <w:rPr>
          <w:highlight w:val="white"/>
        </w:rPr>
      </w:pPr>
      <w:r w:rsidRPr="00C75C7E">
        <w:rPr>
          <w:highlight w:val="white"/>
        </w:rPr>
        <w:t xml:space="preserve">      }</w:t>
      </w:r>
    </w:p>
    <w:p w14:paraId="7A010309" w14:textId="77777777" w:rsidR="00C75C7E" w:rsidRPr="00C75C7E" w:rsidRDefault="00C75C7E" w:rsidP="00C75C7E">
      <w:pPr>
        <w:pStyle w:val="Code"/>
        <w:rPr>
          <w:highlight w:val="white"/>
        </w:rPr>
      </w:pPr>
      <w:r w:rsidRPr="00C75C7E">
        <w:rPr>
          <w:highlight w:val="white"/>
        </w:rPr>
        <w:t xml:space="preserve">    }</w:t>
      </w:r>
    </w:p>
    <w:p w14:paraId="13DE671C" w14:textId="77777777" w:rsidR="00C75C7E" w:rsidRPr="00C75C7E" w:rsidRDefault="00C75C7E" w:rsidP="00C75C7E">
      <w:pPr>
        <w:pStyle w:val="Code"/>
        <w:rPr>
          <w:highlight w:val="white"/>
        </w:rPr>
      </w:pPr>
    </w:p>
    <w:p w14:paraId="562653F2" w14:textId="77777777" w:rsidR="00C75C7E" w:rsidRPr="00C75C7E" w:rsidRDefault="00C75C7E" w:rsidP="00C75C7E">
      <w:pPr>
        <w:pStyle w:val="Code"/>
        <w:rPr>
          <w:highlight w:val="white"/>
        </w:rPr>
      </w:pPr>
      <w:r w:rsidRPr="00C75C7E">
        <w:rPr>
          <w:highlight w:val="white"/>
        </w:rPr>
        <w:t xml:space="preserve">    public void ExceptWith(IEnumerable&lt;SetType&gt; enumerable) {</w:t>
      </w:r>
    </w:p>
    <w:p w14:paraId="176F3C4A" w14:textId="77777777" w:rsidR="00C75C7E" w:rsidRPr="00C75C7E" w:rsidRDefault="00C75C7E" w:rsidP="00C75C7E">
      <w:pPr>
        <w:pStyle w:val="Code"/>
        <w:rPr>
          <w:highlight w:val="white"/>
        </w:rPr>
      </w:pPr>
      <w:r w:rsidRPr="00C75C7E">
        <w:rPr>
          <w:highlight w:val="white"/>
        </w:rPr>
        <w:t xml:space="preserve">      foreach (SetType value in enumerable) {</w:t>
      </w:r>
    </w:p>
    <w:p w14:paraId="2168A067" w14:textId="77777777" w:rsidR="00C75C7E" w:rsidRPr="00C75C7E" w:rsidRDefault="00C75C7E" w:rsidP="00C75C7E">
      <w:pPr>
        <w:pStyle w:val="Code"/>
        <w:rPr>
          <w:highlight w:val="white"/>
        </w:rPr>
      </w:pPr>
      <w:r w:rsidRPr="00C75C7E">
        <w:rPr>
          <w:highlight w:val="white"/>
        </w:rPr>
        <w:t xml:space="preserve">        if (m_list.Contains(value)) {</w:t>
      </w:r>
    </w:p>
    <w:p w14:paraId="45DE47C4" w14:textId="77777777" w:rsidR="00C75C7E" w:rsidRPr="00C75C7E" w:rsidRDefault="00C75C7E" w:rsidP="00C75C7E">
      <w:pPr>
        <w:pStyle w:val="Code"/>
        <w:rPr>
          <w:highlight w:val="white"/>
        </w:rPr>
      </w:pPr>
      <w:r w:rsidRPr="00C75C7E">
        <w:rPr>
          <w:highlight w:val="white"/>
        </w:rPr>
        <w:t xml:space="preserve">          m_list.Remove(value);</w:t>
      </w:r>
    </w:p>
    <w:p w14:paraId="7B73F474" w14:textId="77777777" w:rsidR="00C75C7E" w:rsidRPr="00C75C7E" w:rsidRDefault="00C75C7E" w:rsidP="00C75C7E">
      <w:pPr>
        <w:pStyle w:val="Code"/>
        <w:rPr>
          <w:highlight w:val="white"/>
        </w:rPr>
      </w:pPr>
      <w:r w:rsidRPr="00C75C7E">
        <w:rPr>
          <w:highlight w:val="white"/>
        </w:rPr>
        <w:t xml:space="preserve">        }</w:t>
      </w:r>
    </w:p>
    <w:p w14:paraId="2A760692" w14:textId="77777777" w:rsidR="00C75C7E" w:rsidRPr="00C75C7E" w:rsidRDefault="00C75C7E" w:rsidP="00C75C7E">
      <w:pPr>
        <w:pStyle w:val="Code"/>
        <w:rPr>
          <w:highlight w:val="white"/>
        </w:rPr>
      </w:pPr>
      <w:r w:rsidRPr="00C75C7E">
        <w:rPr>
          <w:highlight w:val="white"/>
        </w:rPr>
        <w:t xml:space="preserve">      }</w:t>
      </w:r>
    </w:p>
    <w:p w14:paraId="0CE6CF68" w14:textId="77777777" w:rsidR="00C75C7E" w:rsidRPr="00C75C7E" w:rsidRDefault="00C75C7E" w:rsidP="00C75C7E">
      <w:pPr>
        <w:pStyle w:val="Code"/>
        <w:rPr>
          <w:highlight w:val="white"/>
        </w:rPr>
      </w:pPr>
      <w:r w:rsidRPr="00C75C7E">
        <w:rPr>
          <w:highlight w:val="white"/>
        </w:rPr>
        <w:t xml:space="preserve">    }</w:t>
      </w:r>
    </w:p>
    <w:p w14:paraId="0DAF7D62" w14:textId="77777777" w:rsidR="00C75C7E" w:rsidRPr="00C75C7E" w:rsidRDefault="00C75C7E" w:rsidP="00C75C7E">
      <w:pPr>
        <w:pStyle w:val="Code"/>
        <w:rPr>
          <w:highlight w:val="white"/>
        </w:rPr>
      </w:pPr>
    </w:p>
    <w:p w14:paraId="2069DFB6" w14:textId="77777777" w:rsidR="00C75C7E" w:rsidRPr="00C75C7E" w:rsidRDefault="00C75C7E" w:rsidP="00C75C7E">
      <w:pPr>
        <w:pStyle w:val="Code"/>
        <w:rPr>
          <w:highlight w:val="white"/>
        </w:rPr>
      </w:pPr>
      <w:r w:rsidRPr="00C75C7E">
        <w:rPr>
          <w:highlight w:val="white"/>
        </w:rPr>
        <w:t xml:space="preserve">    public void SymmetricExceptWith(IEnumerable&lt;SetType&gt; enumerable) {</w:t>
      </w:r>
    </w:p>
    <w:p w14:paraId="18B80B0F"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678CEBEE" w14:textId="77777777" w:rsidR="00C75C7E" w:rsidRPr="00C75C7E" w:rsidRDefault="00C75C7E" w:rsidP="00C75C7E">
      <w:pPr>
        <w:pStyle w:val="Code"/>
        <w:rPr>
          <w:highlight w:val="white"/>
        </w:rPr>
      </w:pPr>
      <w:r w:rsidRPr="00C75C7E">
        <w:rPr>
          <w:highlight w:val="white"/>
        </w:rPr>
        <w:t xml:space="preserve">      foreach (SetType value in enumerable) {</w:t>
      </w:r>
    </w:p>
    <w:p w14:paraId="2443ED1E" w14:textId="77777777" w:rsidR="00C75C7E" w:rsidRPr="00C75C7E" w:rsidRDefault="00C75C7E" w:rsidP="00C75C7E">
      <w:pPr>
        <w:pStyle w:val="Code"/>
        <w:rPr>
          <w:highlight w:val="white"/>
        </w:rPr>
      </w:pPr>
      <w:r w:rsidRPr="00C75C7E">
        <w:rPr>
          <w:highlight w:val="white"/>
        </w:rPr>
        <w:t xml:space="preserve">        if (!m_list.Contains(value)) {</w:t>
      </w:r>
    </w:p>
    <w:p w14:paraId="5CEC61B4" w14:textId="77777777" w:rsidR="00C75C7E" w:rsidRPr="00C75C7E" w:rsidRDefault="00C75C7E" w:rsidP="00C75C7E">
      <w:pPr>
        <w:pStyle w:val="Code"/>
        <w:rPr>
          <w:highlight w:val="white"/>
        </w:rPr>
      </w:pPr>
      <w:r w:rsidRPr="00C75C7E">
        <w:rPr>
          <w:highlight w:val="white"/>
        </w:rPr>
        <w:t xml:space="preserve">          result.Add(value);</w:t>
      </w:r>
    </w:p>
    <w:p w14:paraId="736D0D01" w14:textId="77777777" w:rsidR="00C75C7E" w:rsidRPr="00C75C7E" w:rsidRDefault="00C75C7E" w:rsidP="00C75C7E">
      <w:pPr>
        <w:pStyle w:val="Code"/>
        <w:rPr>
          <w:highlight w:val="white"/>
        </w:rPr>
      </w:pPr>
      <w:r w:rsidRPr="00C75C7E">
        <w:rPr>
          <w:highlight w:val="white"/>
        </w:rPr>
        <w:t xml:space="preserve">        }</w:t>
      </w:r>
    </w:p>
    <w:p w14:paraId="3998DEAB" w14:textId="77777777" w:rsidR="00C75C7E" w:rsidRPr="00C75C7E" w:rsidRDefault="00C75C7E" w:rsidP="00C75C7E">
      <w:pPr>
        <w:pStyle w:val="Code"/>
        <w:rPr>
          <w:highlight w:val="white"/>
        </w:rPr>
      </w:pPr>
      <w:r w:rsidRPr="00C75C7E">
        <w:rPr>
          <w:highlight w:val="white"/>
        </w:rPr>
        <w:t xml:space="preserve">      }</w:t>
      </w:r>
    </w:p>
    <w:p w14:paraId="38A310FA" w14:textId="77777777" w:rsidR="00C75C7E" w:rsidRPr="00C75C7E" w:rsidRDefault="00C75C7E" w:rsidP="00C75C7E">
      <w:pPr>
        <w:pStyle w:val="Code"/>
        <w:rPr>
          <w:highlight w:val="white"/>
        </w:rPr>
      </w:pPr>
    </w:p>
    <w:p w14:paraId="62CF0BE7"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3C0888E4" w14:textId="77777777" w:rsidR="00C75C7E" w:rsidRPr="00C75C7E" w:rsidRDefault="00C75C7E" w:rsidP="00C75C7E">
      <w:pPr>
        <w:pStyle w:val="Code"/>
        <w:rPr>
          <w:highlight w:val="white"/>
        </w:rPr>
      </w:pPr>
      <w:r w:rsidRPr="00C75C7E">
        <w:rPr>
          <w:highlight w:val="white"/>
        </w:rPr>
        <w:t xml:space="preserve">      foreach (SetType value in m_list) {</w:t>
      </w:r>
    </w:p>
    <w:p w14:paraId="2E7862DA" w14:textId="77777777" w:rsidR="00C75C7E" w:rsidRPr="00C75C7E" w:rsidRDefault="00C75C7E" w:rsidP="00C75C7E">
      <w:pPr>
        <w:pStyle w:val="Code"/>
        <w:rPr>
          <w:highlight w:val="white"/>
        </w:rPr>
      </w:pPr>
      <w:r w:rsidRPr="00C75C7E">
        <w:rPr>
          <w:highlight w:val="white"/>
        </w:rPr>
        <w:t xml:space="preserve">        if (!collection.Contains(value)) {</w:t>
      </w:r>
    </w:p>
    <w:p w14:paraId="5B751EBC" w14:textId="77777777" w:rsidR="00C75C7E" w:rsidRPr="00C75C7E" w:rsidRDefault="00C75C7E" w:rsidP="00C75C7E">
      <w:pPr>
        <w:pStyle w:val="Code"/>
        <w:rPr>
          <w:highlight w:val="white"/>
        </w:rPr>
      </w:pPr>
      <w:r w:rsidRPr="00C75C7E">
        <w:rPr>
          <w:highlight w:val="white"/>
        </w:rPr>
        <w:t xml:space="preserve">          result.Add(value);</w:t>
      </w:r>
    </w:p>
    <w:p w14:paraId="3728EE76" w14:textId="77777777" w:rsidR="00C75C7E" w:rsidRPr="00C75C7E" w:rsidRDefault="00C75C7E" w:rsidP="00C75C7E">
      <w:pPr>
        <w:pStyle w:val="Code"/>
        <w:rPr>
          <w:highlight w:val="white"/>
        </w:rPr>
      </w:pPr>
      <w:r w:rsidRPr="00C75C7E">
        <w:rPr>
          <w:highlight w:val="white"/>
        </w:rPr>
        <w:t xml:space="preserve">        }</w:t>
      </w:r>
    </w:p>
    <w:p w14:paraId="3850E861" w14:textId="77777777" w:rsidR="00C75C7E" w:rsidRPr="00C75C7E" w:rsidRDefault="00C75C7E" w:rsidP="00C75C7E">
      <w:pPr>
        <w:pStyle w:val="Code"/>
        <w:rPr>
          <w:highlight w:val="white"/>
        </w:rPr>
      </w:pPr>
      <w:r w:rsidRPr="00C75C7E">
        <w:rPr>
          <w:highlight w:val="white"/>
        </w:rPr>
        <w:t xml:space="preserve">      }</w:t>
      </w:r>
    </w:p>
    <w:p w14:paraId="12EF9DF8" w14:textId="77777777" w:rsidR="00C75C7E" w:rsidRPr="00C75C7E" w:rsidRDefault="00C75C7E" w:rsidP="00C75C7E">
      <w:pPr>
        <w:pStyle w:val="Code"/>
        <w:rPr>
          <w:highlight w:val="white"/>
        </w:rPr>
      </w:pPr>
    </w:p>
    <w:p w14:paraId="0D8BE693" w14:textId="77777777" w:rsidR="00C75C7E" w:rsidRPr="00C75C7E" w:rsidRDefault="00C75C7E" w:rsidP="00C75C7E">
      <w:pPr>
        <w:pStyle w:val="Code"/>
        <w:rPr>
          <w:highlight w:val="white"/>
        </w:rPr>
      </w:pPr>
      <w:r w:rsidRPr="00C75C7E">
        <w:rPr>
          <w:highlight w:val="white"/>
        </w:rPr>
        <w:t xml:space="preserve">      m_list = result;</w:t>
      </w:r>
    </w:p>
    <w:p w14:paraId="4B1940B6" w14:textId="77777777" w:rsidR="00C75C7E" w:rsidRPr="00C75C7E" w:rsidRDefault="00C75C7E" w:rsidP="00C75C7E">
      <w:pPr>
        <w:pStyle w:val="Code"/>
        <w:rPr>
          <w:highlight w:val="white"/>
        </w:rPr>
      </w:pPr>
      <w:r w:rsidRPr="00C75C7E">
        <w:rPr>
          <w:highlight w:val="white"/>
        </w:rPr>
        <w:t xml:space="preserve">    }</w:t>
      </w:r>
    </w:p>
    <w:p w14:paraId="22D45F82" w14:textId="77777777" w:rsidR="00C75C7E" w:rsidRPr="00C75C7E" w:rsidRDefault="00C75C7E" w:rsidP="00C75C7E">
      <w:pPr>
        <w:pStyle w:val="Code"/>
        <w:rPr>
          <w:highlight w:val="white"/>
        </w:rPr>
      </w:pPr>
    </w:p>
    <w:p w14:paraId="4860CC74" w14:textId="77777777" w:rsidR="00C75C7E" w:rsidRPr="00C75C7E" w:rsidRDefault="00C75C7E" w:rsidP="00C75C7E">
      <w:pPr>
        <w:pStyle w:val="Code"/>
        <w:rPr>
          <w:highlight w:val="white"/>
        </w:rPr>
      </w:pPr>
      <w:r w:rsidRPr="00C75C7E">
        <w:rPr>
          <w:highlight w:val="white"/>
        </w:rPr>
        <w:t xml:space="preserve">    public bool IsSubsetOf(IEnumerable&lt;SetType&gt; enumerable) {</w:t>
      </w:r>
    </w:p>
    <w:p w14:paraId="449049E5"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6E6FA22B" w14:textId="77777777" w:rsidR="00C75C7E" w:rsidRPr="00C75C7E" w:rsidRDefault="00C75C7E" w:rsidP="00C75C7E">
      <w:pPr>
        <w:pStyle w:val="Code"/>
        <w:rPr>
          <w:highlight w:val="white"/>
        </w:rPr>
      </w:pPr>
    </w:p>
    <w:p w14:paraId="4BAD2C81" w14:textId="77777777" w:rsidR="00C75C7E" w:rsidRPr="00C75C7E" w:rsidRDefault="00C75C7E" w:rsidP="00C75C7E">
      <w:pPr>
        <w:pStyle w:val="Code"/>
        <w:rPr>
          <w:highlight w:val="white"/>
        </w:rPr>
      </w:pPr>
      <w:r w:rsidRPr="00C75C7E">
        <w:rPr>
          <w:highlight w:val="white"/>
        </w:rPr>
        <w:t xml:space="preserve">      foreach (SetType value in m_list) {</w:t>
      </w:r>
    </w:p>
    <w:p w14:paraId="4D912575" w14:textId="77777777" w:rsidR="00C75C7E" w:rsidRPr="00C75C7E" w:rsidRDefault="00C75C7E" w:rsidP="00C75C7E">
      <w:pPr>
        <w:pStyle w:val="Code"/>
        <w:rPr>
          <w:highlight w:val="white"/>
        </w:rPr>
      </w:pPr>
      <w:r w:rsidRPr="00C75C7E">
        <w:rPr>
          <w:highlight w:val="white"/>
        </w:rPr>
        <w:t xml:space="preserve">        if (!collection.Contains(value)) {</w:t>
      </w:r>
    </w:p>
    <w:p w14:paraId="5456D61D" w14:textId="77777777" w:rsidR="00C75C7E" w:rsidRPr="00C75C7E" w:rsidRDefault="00C75C7E" w:rsidP="00C75C7E">
      <w:pPr>
        <w:pStyle w:val="Code"/>
        <w:rPr>
          <w:highlight w:val="white"/>
        </w:rPr>
      </w:pPr>
      <w:r w:rsidRPr="00C75C7E">
        <w:rPr>
          <w:highlight w:val="white"/>
        </w:rPr>
        <w:t xml:space="preserve">          return false;</w:t>
      </w:r>
    </w:p>
    <w:p w14:paraId="226103DC" w14:textId="77777777" w:rsidR="00C75C7E" w:rsidRPr="00C75C7E" w:rsidRDefault="00C75C7E" w:rsidP="00C75C7E">
      <w:pPr>
        <w:pStyle w:val="Code"/>
        <w:rPr>
          <w:highlight w:val="white"/>
        </w:rPr>
      </w:pPr>
      <w:r w:rsidRPr="00C75C7E">
        <w:rPr>
          <w:highlight w:val="white"/>
        </w:rPr>
        <w:t xml:space="preserve">        }</w:t>
      </w:r>
    </w:p>
    <w:p w14:paraId="7EDDC2EB" w14:textId="77777777" w:rsidR="00C75C7E" w:rsidRPr="00C75C7E" w:rsidRDefault="00C75C7E" w:rsidP="00C75C7E">
      <w:pPr>
        <w:pStyle w:val="Code"/>
        <w:rPr>
          <w:highlight w:val="white"/>
        </w:rPr>
      </w:pPr>
      <w:r w:rsidRPr="00C75C7E">
        <w:rPr>
          <w:highlight w:val="white"/>
        </w:rPr>
        <w:t xml:space="preserve">      }</w:t>
      </w:r>
    </w:p>
    <w:p w14:paraId="1C8BB3D3" w14:textId="77777777" w:rsidR="00C75C7E" w:rsidRPr="00C75C7E" w:rsidRDefault="00C75C7E" w:rsidP="00C75C7E">
      <w:pPr>
        <w:pStyle w:val="Code"/>
        <w:rPr>
          <w:highlight w:val="white"/>
        </w:rPr>
      </w:pPr>
    </w:p>
    <w:p w14:paraId="367E6245" w14:textId="77777777" w:rsidR="00C75C7E" w:rsidRPr="00C75C7E" w:rsidRDefault="00C75C7E" w:rsidP="00C75C7E">
      <w:pPr>
        <w:pStyle w:val="Code"/>
        <w:rPr>
          <w:highlight w:val="white"/>
        </w:rPr>
      </w:pPr>
      <w:r w:rsidRPr="00C75C7E">
        <w:rPr>
          <w:highlight w:val="white"/>
        </w:rPr>
        <w:t xml:space="preserve">      return true;</w:t>
      </w:r>
    </w:p>
    <w:p w14:paraId="298CC8E2" w14:textId="77777777" w:rsidR="00C75C7E" w:rsidRPr="00C75C7E" w:rsidRDefault="00C75C7E" w:rsidP="00C75C7E">
      <w:pPr>
        <w:pStyle w:val="Code"/>
        <w:rPr>
          <w:highlight w:val="white"/>
        </w:rPr>
      </w:pPr>
      <w:r w:rsidRPr="00C75C7E">
        <w:rPr>
          <w:highlight w:val="white"/>
        </w:rPr>
        <w:t xml:space="preserve">    }</w:t>
      </w:r>
    </w:p>
    <w:p w14:paraId="19035B73" w14:textId="77777777" w:rsidR="00C75C7E" w:rsidRPr="00C75C7E" w:rsidRDefault="00C75C7E" w:rsidP="00C75C7E">
      <w:pPr>
        <w:pStyle w:val="Code"/>
        <w:rPr>
          <w:highlight w:val="white"/>
        </w:rPr>
      </w:pPr>
    </w:p>
    <w:p w14:paraId="30D7F9FC" w14:textId="77777777" w:rsidR="00C75C7E" w:rsidRPr="00C75C7E" w:rsidRDefault="00C75C7E" w:rsidP="00C75C7E">
      <w:pPr>
        <w:pStyle w:val="Code"/>
        <w:rPr>
          <w:highlight w:val="white"/>
        </w:rPr>
      </w:pPr>
      <w:r w:rsidRPr="00C75C7E">
        <w:rPr>
          <w:highlight w:val="white"/>
        </w:rPr>
        <w:t xml:space="preserve">    public bool IsSupersetOf(IEnumerable&lt;SetType&gt; enumerable) {</w:t>
      </w:r>
    </w:p>
    <w:p w14:paraId="689DFCA8" w14:textId="77777777" w:rsidR="00C75C7E" w:rsidRPr="00C75C7E" w:rsidRDefault="00C75C7E" w:rsidP="00C75C7E">
      <w:pPr>
        <w:pStyle w:val="Code"/>
        <w:rPr>
          <w:highlight w:val="white"/>
        </w:rPr>
      </w:pPr>
      <w:r w:rsidRPr="00C75C7E">
        <w:rPr>
          <w:highlight w:val="white"/>
        </w:rPr>
        <w:t xml:space="preserve">      foreach (SetType value in enumerable) {</w:t>
      </w:r>
    </w:p>
    <w:p w14:paraId="0FF29725" w14:textId="77777777" w:rsidR="00C75C7E" w:rsidRPr="00C75C7E" w:rsidRDefault="00C75C7E" w:rsidP="00C75C7E">
      <w:pPr>
        <w:pStyle w:val="Code"/>
        <w:rPr>
          <w:highlight w:val="white"/>
        </w:rPr>
      </w:pPr>
      <w:r w:rsidRPr="00C75C7E">
        <w:rPr>
          <w:highlight w:val="white"/>
        </w:rPr>
        <w:t xml:space="preserve">        if (!m_list.Contains(value)) {</w:t>
      </w:r>
    </w:p>
    <w:p w14:paraId="689D1F4F" w14:textId="77777777" w:rsidR="00C75C7E" w:rsidRPr="00C75C7E" w:rsidRDefault="00C75C7E" w:rsidP="00C75C7E">
      <w:pPr>
        <w:pStyle w:val="Code"/>
        <w:rPr>
          <w:highlight w:val="white"/>
        </w:rPr>
      </w:pPr>
      <w:r w:rsidRPr="00C75C7E">
        <w:rPr>
          <w:highlight w:val="white"/>
        </w:rPr>
        <w:t xml:space="preserve">          return false;</w:t>
      </w:r>
    </w:p>
    <w:p w14:paraId="6EC714BB" w14:textId="77777777" w:rsidR="00C75C7E" w:rsidRPr="00C75C7E" w:rsidRDefault="00C75C7E" w:rsidP="00C75C7E">
      <w:pPr>
        <w:pStyle w:val="Code"/>
        <w:rPr>
          <w:highlight w:val="white"/>
        </w:rPr>
      </w:pPr>
      <w:r w:rsidRPr="00C75C7E">
        <w:rPr>
          <w:highlight w:val="white"/>
        </w:rPr>
        <w:t xml:space="preserve">        }</w:t>
      </w:r>
    </w:p>
    <w:p w14:paraId="66732D83" w14:textId="77777777" w:rsidR="00C75C7E" w:rsidRPr="00C75C7E" w:rsidRDefault="00C75C7E" w:rsidP="00C75C7E">
      <w:pPr>
        <w:pStyle w:val="Code"/>
        <w:rPr>
          <w:highlight w:val="white"/>
        </w:rPr>
      </w:pPr>
      <w:r w:rsidRPr="00C75C7E">
        <w:rPr>
          <w:highlight w:val="white"/>
        </w:rPr>
        <w:t xml:space="preserve">      }</w:t>
      </w:r>
    </w:p>
    <w:p w14:paraId="6BA5E3DD" w14:textId="77777777" w:rsidR="00C75C7E" w:rsidRPr="00C75C7E" w:rsidRDefault="00C75C7E" w:rsidP="00C75C7E">
      <w:pPr>
        <w:pStyle w:val="Code"/>
        <w:rPr>
          <w:highlight w:val="white"/>
        </w:rPr>
      </w:pPr>
    </w:p>
    <w:p w14:paraId="562376FE" w14:textId="77777777" w:rsidR="00C75C7E" w:rsidRPr="00C75C7E" w:rsidRDefault="00C75C7E" w:rsidP="00C75C7E">
      <w:pPr>
        <w:pStyle w:val="Code"/>
        <w:rPr>
          <w:highlight w:val="white"/>
        </w:rPr>
      </w:pPr>
      <w:r w:rsidRPr="00C75C7E">
        <w:rPr>
          <w:highlight w:val="white"/>
        </w:rPr>
        <w:t xml:space="preserve">      return true;</w:t>
      </w:r>
    </w:p>
    <w:p w14:paraId="2998C2B8" w14:textId="77777777" w:rsidR="00C75C7E" w:rsidRPr="00C75C7E" w:rsidRDefault="00C75C7E" w:rsidP="00C75C7E">
      <w:pPr>
        <w:pStyle w:val="Code"/>
        <w:rPr>
          <w:highlight w:val="white"/>
        </w:rPr>
      </w:pPr>
      <w:r w:rsidRPr="00C75C7E">
        <w:rPr>
          <w:highlight w:val="white"/>
        </w:rPr>
        <w:t xml:space="preserve">    }</w:t>
      </w:r>
    </w:p>
    <w:p w14:paraId="6472DB84" w14:textId="77777777" w:rsidR="00C75C7E" w:rsidRPr="00C75C7E" w:rsidRDefault="00C75C7E" w:rsidP="00C75C7E">
      <w:pPr>
        <w:pStyle w:val="Code"/>
        <w:rPr>
          <w:highlight w:val="white"/>
        </w:rPr>
      </w:pPr>
    </w:p>
    <w:p w14:paraId="255C4C84" w14:textId="77777777" w:rsidR="00C75C7E" w:rsidRPr="00C75C7E" w:rsidRDefault="00C75C7E" w:rsidP="00C75C7E">
      <w:pPr>
        <w:pStyle w:val="Code"/>
        <w:rPr>
          <w:highlight w:val="white"/>
        </w:rPr>
      </w:pPr>
      <w:r w:rsidRPr="00C75C7E">
        <w:rPr>
          <w:highlight w:val="white"/>
        </w:rPr>
        <w:t xml:space="preserve">    public bool IsProperSubsetOf(IEnumerable&lt;SetType&gt; enumerable) {</w:t>
      </w:r>
    </w:p>
    <w:p w14:paraId="60F03D91" w14:textId="77777777" w:rsidR="00C75C7E" w:rsidRPr="00C75C7E" w:rsidRDefault="00C75C7E" w:rsidP="00C75C7E">
      <w:pPr>
        <w:pStyle w:val="Code"/>
        <w:rPr>
          <w:highlight w:val="white"/>
        </w:rPr>
      </w:pPr>
      <w:r w:rsidRPr="00C75C7E">
        <w:rPr>
          <w:highlight w:val="white"/>
        </w:rPr>
        <w:t xml:space="preserve">      return IsSubsetOf(enumerable) &amp;&amp; !Equals(enumerable);</w:t>
      </w:r>
    </w:p>
    <w:p w14:paraId="7B76C6CD" w14:textId="77777777" w:rsidR="00C75C7E" w:rsidRPr="00C75C7E" w:rsidRDefault="00C75C7E" w:rsidP="00C75C7E">
      <w:pPr>
        <w:pStyle w:val="Code"/>
        <w:rPr>
          <w:highlight w:val="white"/>
        </w:rPr>
      </w:pPr>
      <w:r w:rsidRPr="00C75C7E">
        <w:rPr>
          <w:highlight w:val="white"/>
        </w:rPr>
        <w:t xml:space="preserve">    }</w:t>
      </w:r>
    </w:p>
    <w:p w14:paraId="16B5B297" w14:textId="77777777" w:rsidR="00C75C7E" w:rsidRPr="00C75C7E" w:rsidRDefault="00C75C7E" w:rsidP="00C75C7E">
      <w:pPr>
        <w:pStyle w:val="Code"/>
        <w:rPr>
          <w:highlight w:val="white"/>
        </w:rPr>
      </w:pPr>
    </w:p>
    <w:p w14:paraId="5391181B" w14:textId="77777777" w:rsidR="00C75C7E" w:rsidRPr="00C75C7E" w:rsidRDefault="00C75C7E" w:rsidP="00C75C7E">
      <w:pPr>
        <w:pStyle w:val="Code"/>
        <w:rPr>
          <w:highlight w:val="white"/>
        </w:rPr>
      </w:pPr>
      <w:r w:rsidRPr="00C75C7E">
        <w:rPr>
          <w:highlight w:val="white"/>
        </w:rPr>
        <w:t xml:space="preserve">    public bool IsProperSupersetOf(IEnumerable&lt;SetType&gt; enumerable) {</w:t>
      </w:r>
    </w:p>
    <w:p w14:paraId="0056A811" w14:textId="77777777" w:rsidR="00C75C7E" w:rsidRPr="00C75C7E" w:rsidRDefault="00C75C7E" w:rsidP="00C75C7E">
      <w:pPr>
        <w:pStyle w:val="Code"/>
        <w:rPr>
          <w:highlight w:val="white"/>
        </w:rPr>
      </w:pPr>
      <w:r w:rsidRPr="00C75C7E">
        <w:rPr>
          <w:highlight w:val="white"/>
        </w:rPr>
        <w:t xml:space="preserve">      return IsSupersetOf(enumerable) &amp;&amp; !Equals(enumerable);</w:t>
      </w:r>
    </w:p>
    <w:p w14:paraId="177A4901" w14:textId="77777777" w:rsidR="00C75C7E" w:rsidRPr="00C75C7E" w:rsidRDefault="00C75C7E" w:rsidP="00C75C7E">
      <w:pPr>
        <w:pStyle w:val="Code"/>
        <w:rPr>
          <w:highlight w:val="white"/>
        </w:rPr>
      </w:pPr>
      <w:r w:rsidRPr="00C75C7E">
        <w:rPr>
          <w:highlight w:val="white"/>
        </w:rPr>
        <w:t xml:space="preserve">    }</w:t>
      </w:r>
    </w:p>
    <w:p w14:paraId="494F6103" w14:textId="77777777" w:rsidR="00C75C7E" w:rsidRPr="00C75C7E" w:rsidRDefault="00C75C7E" w:rsidP="00C75C7E">
      <w:pPr>
        <w:pStyle w:val="Code"/>
        <w:rPr>
          <w:highlight w:val="white"/>
        </w:rPr>
      </w:pPr>
    </w:p>
    <w:p w14:paraId="05499A66" w14:textId="77777777" w:rsidR="00C75C7E" w:rsidRPr="00C75C7E" w:rsidRDefault="00C75C7E" w:rsidP="00C75C7E">
      <w:pPr>
        <w:pStyle w:val="Code"/>
        <w:rPr>
          <w:highlight w:val="white"/>
        </w:rPr>
      </w:pPr>
      <w:r w:rsidRPr="00C75C7E">
        <w:rPr>
          <w:highlight w:val="white"/>
        </w:rPr>
        <w:t xml:space="preserve">    public bool Overlaps(IEnumerable&lt;SetType&gt; enumerable) {</w:t>
      </w:r>
    </w:p>
    <w:p w14:paraId="73B4ECBB" w14:textId="77777777" w:rsidR="00C75C7E" w:rsidRPr="00C75C7E" w:rsidRDefault="00C75C7E" w:rsidP="00C75C7E">
      <w:pPr>
        <w:pStyle w:val="Code"/>
        <w:rPr>
          <w:highlight w:val="white"/>
        </w:rPr>
      </w:pPr>
      <w:r w:rsidRPr="00C75C7E">
        <w:rPr>
          <w:highlight w:val="white"/>
        </w:rPr>
        <w:t xml:space="preserve">      foreach (SetType value in enumerable) {</w:t>
      </w:r>
    </w:p>
    <w:p w14:paraId="7EEAAC2E" w14:textId="77777777" w:rsidR="00C75C7E" w:rsidRPr="00C75C7E" w:rsidRDefault="00C75C7E" w:rsidP="00C75C7E">
      <w:pPr>
        <w:pStyle w:val="Code"/>
        <w:rPr>
          <w:highlight w:val="white"/>
        </w:rPr>
      </w:pPr>
      <w:r w:rsidRPr="00C75C7E">
        <w:rPr>
          <w:highlight w:val="white"/>
        </w:rPr>
        <w:t xml:space="preserve">        if (m_list.Contains(value)) {</w:t>
      </w:r>
    </w:p>
    <w:p w14:paraId="0BDC506F" w14:textId="77777777" w:rsidR="00C75C7E" w:rsidRPr="00C75C7E" w:rsidRDefault="00C75C7E" w:rsidP="00C75C7E">
      <w:pPr>
        <w:pStyle w:val="Code"/>
        <w:rPr>
          <w:highlight w:val="white"/>
        </w:rPr>
      </w:pPr>
      <w:r w:rsidRPr="00C75C7E">
        <w:rPr>
          <w:highlight w:val="white"/>
        </w:rPr>
        <w:t xml:space="preserve">          return true;</w:t>
      </w:r>
    </w:p>
    <w:p w14:paraId="1E065F35" w14:textId="77777777" w:rsidR="00C75C7E" w:rsidRPr="00C75C7E" w:rsidRDefault="00C75C7E" w:rsidP="00C75C7E">
      <w:pPr>
        <w:pStyle w:val="Code"/>
        <w:rPr>
          <w:highlight w:val="white"/>
        </w:rPr>
      </w:pPr>
      <w:r w:rsidRPr="00C75C7E">
        <w:rPr>
          <w:highlight w:val="white"/>
        </w:rPr>
        <w:t xml:space="preserve">        }</w:t>
      </w:r>
    </w:p>
    <w:p w14:paraId="757F4686" w14:textId="77777777" w:rsidR="00C75C7E" w:rsidRPr="00C75C7E" w:rsidRDefault="00C75C7E" w:rsidP="00C75C7E">
      <w:pPr>
        <w:pStyle w:val="Code"/>
        <w:rPr>
          <w:highlight w:val="white"/>
        </w:rPr>
      </w:pPr>
      <w:r w:rsidRPr="00C75C7E">
        <w:rPr>
          <w:highlight w:val="white"/>
        </w:rPr>
        <w:t xml:space="preserve">      }</w:t>
      </w:r>
    </w:p>
    <w:p w14:paraId="2EC16D74" w14:textId="77777777" w:rsidR="00C75C7E" w:rsidRPr="00C75C7E" w:rsidRDefault="00C75C7E" w:rsidP="00C75C7E">
      <w:pPr>
        <w:pStyle w:val="Code"/>
        <w:rPr>
          <w:highlight w:val="white"/>
        </w:rPr>
      </w:pPr>
    </w:p>
    <w:p w14:paraId="4D90CED6" w14:textId="77777777" w:rsidR="00C75C7E" w:rsidRPr="00C75C7E" w:rsidRDefault="00C75C7E" w:rsidP="00C75C7E">
      <w:pPr>
        <w:pStyle w:val="Code"/>
        <w:rPr>
          <w:highlight w:val="white"/>
        </w:rPr>
      </w:pPr>
      <w:r w:rsidRPr="00C75C7E">
        <w:rPr>
          <w:highlight w:val="white"/>
        </w:rPr>
        <w:t xml:space="preserve">      return false;</w:t>
      </w:r>
    </w:p>
    <w:p w14:paraId="475BBD76" w14:textId="77777777" w:rsidR="00C75C7E" w:rsidRPr="00C75C7E" w:rsidRDefault="00C75C7E" w:rsidP="00C75C7E">
      <w:pPr>
        <w:pStyle w:val="Code"/>
        <w:rPr>
          <w:highlight w:val="white"/>
        </w:rPr>
      </w:pPr>
      <w:r w:rsidRPr="00C75C7E">
        <w:rPr>
          <w:highlight w:val="white"/>
        </w:rPr>
        <w:t xml:space="preserve">    }</w:t>
      </w:r>
    </w:p>
    <w:p w14:paraId="258029EA" w14:textId="77777777" w:rsidR="00C75C7E" w:rsidRPr="00C75C7E" w:rsidRDefault="00C75C7E" w:rsidP="00C75C7E">
      <w:pPr>
        <w:pStyle w:val="Code"/>
        <w:rPr>
          <w:highlight w:val="white"/>
        </w:rPr>
      </w:pPr>
    </w:p>
    <w:p w14:paraId="40D4CBE0" w14:textId="77777777" w:rsidR="00C75C7E" w:rsidRPr="00C75C7E" w:rsidRDefault="00C75C7E" w:rsidP="00C75C7E">
      <w:pPr>
        <w:pStyle w:val="Code"/>
        <w:rPr>
          <w:highlight w:val="white"/>
        </w:rPr>
      </w:pPr>
      <w:r w:rsidRPr="00C75C7E">
        <w:rPr>
          <w:highlight w:val="white"/>
        </w:rPr>
        <w:t xml:space="preserve">    public bool SetEquals(IEnumerable&lt;SetType&gt; enumerable) {</w:t>
      </w:r>
    </w:p>
    <w:p w14:paraId="3E9E305C" w14:textId="77777777" w:rsidR="00C75C7E" w:rsidRPr="00C75C7E" w:rsidRDefault="00C75C7E" w:rsidP="00C75C7E">
      <w:pPr>
        <w:pStyle w:val="Code"/>
        <w:rPr>
          <w:highlight w:val="white"/>
        </w:rPr>
      </w:pPr>
      <w:r w:rsidRPr="00C75C7E">
        <w:rPr>
          <w:highlight w:val="white"/>
        </w:rPr>
        <w:t xml:space="preserve">      int count = 0;</w:t>
      </w:r>
    </w:p>
    <w:p w14:paraId="55B2070C" w14:textId="77777777" w:rsidR="00C75C7E" w:rsidRPr="00C75C7E" w:rsidRDefault="00C75C7E" w:rsidP="00C75C7E">
      <w:pPr>
        <w:pStyle w:val="Code"/>
        <w:rPr>
          <w:highlight w:val="white"/>
        </w:rPr>
      </w:pPr>
    </w:p>
    <w:p w14:paraId="29C53818" w14:textId="77777777" w:rsidR="00C75C7E" w:rsidRPr="00C75C7E" w:rsidRDefault="00C75C7E" w:rsidP="00C75C7E">
      <w:pPr>
        <w:pStyle w:val="Code"/>
        <w:rPr>
          <w:highlight w:val="white"/>
        </w:rPr>
      </w:pPr>
      <w:r w:rsidRPr="00C75C7E">
        <w:rPr>
          <w:highlight w:val="white"/>
        </w:rPr>
        <w:t xml:space="preserve">      foreach (SetType value in enumerable) {</w:t>
      </w:r>
    </w:p>
    <w:p w14:paraId="0E05B74E" w14:textId="77777777" w:rsidR="00C75C7E" w:rsidRPr="00C75C7E" w:rsidRDefault="00C75C7E" w:rsidP="00C75C7E">
      <w:pPr>
        <w:pStyle w:val="Code"/>
        <w:rPr>
          <w:highlight w:val="white"/>
        </w:rPr>
      </w:pPr>
      <w:r w:rsidRPr="00C75C7E">
        <w:rPr>
          <w:highlight w:val="white"/>
        </w:rPr>
        <w:t xml:space="preserve">        if (!m_list.Contains(value)) {</w:t>
      </w:r>
    </w:p>
    <w:p w14:paraId="0C55E2DC" w14:textId="77777777" w:rsidR="00C75C7E" w:rsidRPr="00C75C7E" w:rsidRDefault="00C75C7E" w:rsidP="00C75C7E">
      <w:pPr>
        <w:pStyle w:val="Code"/>
        <w:rPr>
          <w:highlight w:val="white"/>
        </w:rPr>
      </w:pPr>
      <w:r w:rsidRPr="00C75C7E">
        <w:rPr>
          <w:highlight w:val="white"/>
        </w:rPr>
        <w:t xml:space="preserve">          return false;</w:t>
      </w:r>
    </w:p>
    <w:p w14:paraId="55ECDC40" w14:textId="77777777" w:rsidR="00C75C7E" w:rsidRPr="00C75C7E" w:rsidRDefault="00C75C7E" w:rsidP="00C75C7E">
      <w:pPr>
        <w:pStyle w:val="Code"/>
        <w:rPr>
          <w:highlight w:val="white"/>
        </w:rPr>
      </w:pPr>
      <w:r w:rsidRPr="00C75C7E">
        <w:rPr>
          <w:highlight w:val="white"/>
        </w:rPr>
        <w:t xml:space="preserve">        }</w:t>
      </w:r>
    </w:p>
    <w:p w14:paraId="7ACA6447" w14:textId="77777777" w:rsidR="00C75C7E" w:rsidRPr="00C75C7E" w:rsidRDefault="00C75C7E" w:rsidP="00C75C7E">
      <w:pPr>
        <w:pStyle w:val="Code"/>
        <w:rPr>
          <w:highlight w:val="white"/>
        </w:rPr>
      </w:pPr>
    </w:p>
    <w:p w14:paraId="4176009D" w14:textId="77777777" w:rsidR="00C75C7E" w:rsidRPr="00C75C7E" w:rsidRDefault="00C75C7E" w:rsidP="00C75C7E">
      <w:pPr>
        <w:pStyle w:val="Code"/>
        <w:rPr>
          <w:highlight w:val="white"/>
        </w:rPr>
      </w:pPr>
      <w:r w:rsidRPr="00C75C7E">
        <w:rPr>
          <w:highlight w:val="white"/>
        </w:rPr>
        <w:t xml:space="preserve">        ++count;</w:t>
      </w:r>
    </w:p>
    <w:p w14:paraId="67025495" w14:textId="77777777" w:rsidR="00C75C7E" w:rsidRPr="00C75C7E" w:rsidRDefault="00C75C7E" w:rsidP="00C75C7E">
      <w:pPr>
        <w:pStyle w:val="Code"/>
        <w:rPr>
          <w:highlight w:val="white"/>
        </w:rPr>
      </w:pPr>
      <w:r w:rsidRPr="00C75C7E">
        <w:rPr>
          <w:highlight w:val="white"/>
        </w:rPr>
        <w:t xml:space="preserve">      }</w:t>
      </w:r>
    </w:p>
    <w:p w14:paraId="5F73D841" w14:textId="77777777" w:rsidR="00C75C7E" w:rsidRPr="00C75C7E" w:rsidRDefault="00C75C7E" w:rsidP="00C75C7E">
      <w:pPr>
        <w:pStyle w:val="Code"/>
        <w:rPr>
          <w:highlight w:val="white"/>
        </w:rPr>
      </w:pPr>
    </w:p>
    <w:p w14:paraId="7A3C26AD" w14:textId="77777777" w:rsidR="00C75C7E" w:rsidRPr="00C75C7E" w:rsidRDefault="00C75C7E" w:rsidP="00C75C7E">
      <w:pPr>
        <w:pStyle w:val="Code"/>
        <w:rPr>
          <w:highlight w:val="white"/>
        </w:rPr>
      </w:pPr>
      <w:r w:rsidRPr="00C75C7E">
        <w:rPr>
          <w:highlight w:val="white"/>
        </w:rPr>
        <w:t xml:space="preserve">      return (count == m_list.Count);</w:t>
      </w:r>
    </w:p>
    <w:p w14:paraId="70A4BEB8" w14:textId="77777777" w:rsidR="00C75C7E" w:rsidRPr="00C75C7E" w:rsidRDefault="00C75C7E" w:rsidP="00C75C7E">
      <w:pPr>
        <w:pStyle w:val="Code"/>
        <w:rPr>
          <w:highlight w:val="white"/>
        </w:rPr>
      </w:pPr>
      <w:r w:rsidRPr="00C75C7E">
        <w:rPr>
          <w:highlight w:val="white"/>
        </w:rPr>
        <w:t xml:space="preserve">    }</w:t>
      </w:r>
    </w:p>
    <w:p w14:paraId="7B358D0E" w14:textId="77777777" w:rsidR="00C75C7E" w:rsidRPr="00C75C7E" w:rsidRDefault="00C75C7E" w:rsidP="00C75C7E">
      <w:pPr>
        <w:pStyle w:val="Code"/>
        <w:rPr>
          <w:highlight w:val="white"/>
        </w:rPr>
      </w:pPr>
    </w:p>
    <w:p w14:paraId="507147CC" w14:textId="77777777" w:rsidR="00C75C7E" w:rsidRPr="00C75C7E" w:rsidRDefault="00C75C7E" w:rsidP="00C75C7E">
      <w:pPr>
        <w:pStyle w:val="Code"/>
        <w:rPr>
          <w:highlight w:val="white"/>
        </w:rPr>
      </w:pPr>
      <w:r w:rsidRPr="00C75C7E">
        <w:rPr>
          <w:highlight w:val="white"/>
        </w:rPr>
        <w:t xml:space="preserve">    public override int GetHashCode() {</w:t>
      </w:r>
    </w:p>
    <w:p w14:paraId="24DC44BD" w14:textId="77777777" w:rsidR="00C75C7E" w:rsidRPr="00C75C7E" w:rsidRDefault="00C75C7E" w:rsidP="00C75C7E">
      <w:pPr>
        <w:pStyle w:val="Code"/>
        <w:rPr>
          <w:highlight w:val="white"/>
        </w:rPr>
      </w:pPr>
      <w:r w:rsidRPr="00C75C7E">
        <w:rPr>
          <w:highlight w:val="white"/>
        </w:rPr>
        <w:t xml:space="preserve">      return base.GetHashCode();</w:t>
      </w:r>
    </w:p>
    <w:p w14:paraId="3145C228" w14:textId="77777777" w:rsidR="00C75C7E" w:rsidRPr="00C75C7E" w:rsidRDefault="00C75C7E" w:rsidP="00C75C7E">
      <w:pPr>
        <w:pStyle w:val="Code"/>
        <w:rPr>
          <w:highlight w:val="white"/>
        </w:rPr>
      </w:pPr>
      <w:r w:rsidRPr="00C75C7E">
        <w:rPr>
          <w:highlight w:val="white"/>
        </w:rPr>
        <w:t xml:space="preserve">    }</w:t>
      </w:r>
    </w:p>
    <w:p w14:paraId="5C36348C" w14:textId="77777777" w:rsidR="00C75C7E" w:rsidRPr="00C75C7E" w:rsidRDefault="00C75C7E" w:rsidP="00C75C7E">
      <w:pPr>
        <w:pStyle w:val="Code"/>
        <w:rPr>
          <w:highlight w:val="white"/>
        </w:rPr>
      </w:pPr>
    </w:p>
    <w:p w14:paraId="268ACBA8" w14:textId="77777777" w:rsidR="00C75C7E" w:rsidRPr="00C75C7E" w:rsidRDefault="00C75C7E" w:rsidP="00C75C7E">
      <w:pPr>
        <w:pStyle w:val="Code"/>
        <w:rPr>
          <w:highlight w:val="white"/>
        </w:rPr>
      </w:pPr>
      <w:r w:rsidRPr="00C75C7E">
        <w:rPr>
          <w:highlight w:val="white"/>
        </w:rPr>
        <w:t xml:space="preserve">    public override bool Equals(object obj) {</w:t>
      </w:r>
    </w:p>
    <w:p w14:paraId="35B3BBFB" w14:textId="77777777" w:rsidR="00C75C7E" w:rsidRPr="00C75C7E" w:rsidRDefault="00C75C7E" w:rsidP="00C75C7E">
      <w:pPr>
        <w:pStyle w:val="Code"/>
        <w:rPr>
          <w:highlight w:val="white"/>
        </w:rPr>
      </w:pPr>
      <w:r w:rsidRPr="00C75C7E">
        <w:rPr>
          <w:highlight w:val="white"/>
        </w:rPr>
        <w:t xml:space="preserve">      if (obj is IEnumerable&lt;SetType&gt;) {</w:t>
      </w:r>
    </w:p>
    <w:p w14:paraId="4B3F5EC1" w14:textId="77777777" w:rsidR="00C75C7E" w:rsidRPr="00C75C7E" w:rsidRDefault="00C75C7E" w:rsidP="00C75C7E">
      <w:pPr>
        <w:pStyle w:val="Code"/>
        <w:rPr>
          <w:highlight w:val="white"/>
        </w:rPr>
      </w:pPr>
      <w:r w:rsidRPr="00C75C7E">
        <w:rPr>
          <w:highlight w:val="white"/>
        </w:rPr>
        <w:t xml:space="preserve">        IEnumerable&lt;SetType&gt; enumerable = (IEnumerable&lt;SetType&gt;) obj;</w:t>
      </w:r>
    </w:p>
    <w:p w14:paraId="5922F265" w14:textId="77777777" w:rsidR="00C75C7E" w:rsidRPr="00C75C7E" w:rsidRDefault="00C75C7E" w:rsidP="00C75C7E">
      <w:pPr>
        <w:pStyle w:val="Code"/>
        <w:rPr>
          <w:highlight w:val="white"/>
        </w:rPr>
      </w:pPr>
      <w:r w:rsidRPr="00C75C7E">
        <w:rPr>
          <w:highlight w:val="white"/>
        </w:rPr>
        <w:t xml:space="preserve">        return SetEquals(enumerable);</w:t>
      </w:r>
    </w:p>
    <w:p w14:paraId="2CB9F631" w14:textId="77777777" w:rsidR="00C75C7E" w:rsidRPr="00C75C7E" w:rsidRDefault="00C75C7E" w:rsidP="00C75C7E">
      <w:pPr>
        <w:pStyle w:val="Code"/>
        <w:rPr>
          <w:highlight w:val="white"/>
        </w:rPr>
      </w:pPr>
      <w:r w:rsidRPr="00C75C7E">
        <w:rPr>
          <w:highlight w:val="white"/>
        </w:rPr>
        <w:t xml:space="preserve">      }</w:t>
      </w:r>
    </w:p>
    <w:p w14:paraId="7526860C" w14:textId="77777777" w:rsidR="00C75C7E" w:rsidRPr="00C75C7E" w:rsidRDefault="00C75C7E" w:rsidP="00C75C7E">
      <w:pPr>
        <w:pStyle w:val="Code"/>
        <w:rPr>
          <w:highlight w:val="white"/>
        </w:rPr>
      </w:pPr>
    </w:p>
    <w:p w14:paraId="61F168CD" w14:textId="77777777" w:rsidR="00C75C7E" w:rsidRPr="00C75C7E" w:rsidRDefault="00C75C7E" w:rsidP="00C75C7E">
      <w:pPr>
        <w:pStyle w:val="Code"/>
        <w:rPr>
          <w:highlight w:val="white"/>
        </w:rPr>
      </w:pPr>
      <w:r w:rsidRPr="00C75C7E">
        <w:rPr>
          <w:highlight w:val="white"/>
        </w:rPr>
        <w:t xml:space="preserve">      return false;</w:t>
      </w:r>
    </w:p>
    <w:p w14:paraId="054E76CA" w14:textId="77777777" w:rsidR="00C75C7E" w:rsidRPr="00C75C7E" w:rsidRDefault="00C75C7E" w:rsidP="00C75C7E">
      <w:pPr>
        <w:pStyle w:val="Code"/>
        <w:rPr>
          <w:highlight w:val="white"/>
        </w:rPr>
      </w:pPr>
      <w:r w:rsidRPr="00C75C7E">
        <w:rPr>
          <w:highlight w:val="white"/>
        </w:rPr>
        <w:t xml:space="preserve">    }</w:t>
      </w:r>
    </w:p>
    <w:p w14:paraId="616E7563" w14:textId="77777777" w:rsidR="00C75C7E" w:rsidRPr="00C75C7E" w:rsidRDefault="00C75C7E" w:rsidP="00C75C7E">
      <w:pPr>
        <w:pStyle w:val="Code"/>
        <w:rPr>
          <w:highlight w:val="white"/>
        </w:rPr>
      </w:pPr>
      <w:r w:rsidRPr="00C75C7E">
        <w:rPr>
          <w:highlight w:val="white"/>
        </w:rPr>
        <w:t xml:space="preserve">  }</w:t>
      </w:r>
    </w:p>
    <w:p w14:paraId="251BB64F" w14:textId="659A37FF" w:rsidR="00543F59" w:rsidRPr="00C75C7E" w:rsidRDefault="00C75C7E" w:rsidP="00C75C7E">
      <w:pPr>
        <w:pStyle w:val="Code"/>
        <w:rPr>
          <w:highlight w:val="white"/>
        </w:rPr>
      </w:pPr>
      <w:r w:rsidRPr="00C75C7E">
        <w:rPr>
          <w:highlight w:val="white"/>
        </w:rPr>
        <w:t>}</w:t>
      </w:r>
    </w:p>
    <w:p w14:paraId="7010D523" w14:textId="75BED577" w:rsidR="00543F59" w:rsidRDefault="00555A91" w:rsidP="00555A91">
      <w:pPr>
        <w:pStyle w:val="CodeHeader"/>
        <w:rPr>
          <w:lang w:val="sv-SE"/>
        </w:rPr>
      </w:pPr>
      <w:r>
        <w:rPr>
          <w:highlight w:val="white"/>
          <w:lang w:val="sv-SE"/>
        </w:rPr>
        <w:t>ListSetEnumerator</w:t>
      </w:r>
      <w:r>
        <w:rPr>
          <w:lang w:val="sv-SE"/>
        </w:rPr>
        <w:t>.cs</w:t>
      </w:r>
    </w:p>
    <w:p w14:paraId="1364DFE7" w14:textId="77777777" w:rsidR="00555A91" w:rsidRPr="00555A91" w:rsidRDefault="00555A91" w:rsidP="00555A91">
      <w:pPr>
        <w:pStyle w:val="Code"/>
        <w:rPr>
          <w:highlight w:val="white"/>
        </w:rPr>
      </w:pPr>
      <w:r w:rsidRPr="00555A91">
        <w:rPr>
          <w:highlight w:val="white"/>
        </w:rPr>
        <w:t>using System;</w:t>
      </w:r>
    </w:p>
    <w:p w14:paraId="1FEE5033" w14:textId="77777777" w:rsidR="00555A91" w:rsidRPr="00555A91" w:rsidRDefault="00555A91" w:rsidP="00555A91">
      <w:pPr>
        <w:pStyle w:val="Code"/>
        <w:rPr>
          <w:highlight w:val="white"/>
        </w:rPr>
      </w:pPr>
      <w:r w:rsidRPr="00555A91">
        <w:rPr>
          <w:highlight w:val="white"/>
        </w:rPr>
        <w:t>using System.Collections;</w:t>
      </w:r>
    </w:p>
    <w:p w14:paraId="14877F9C" w14:textId="77777777" w:rsidR="00555A91" w:rsidRPr="00555A91" w:rsidRDefault="00555A91" w:rsidP="00555A91">
      <w:pPr>
        <w:pStyle w:val="Code"/>
        <w:rPr>
          <w:highlight w:val="white"/>
        </w:rPr>
      </w:pPr>
      <w:r w:rsidRPr="00555A91">
        <w:rPr>
          <w:highlight w:val="white"/>
        </w:rPr>
        <w:t>using System.Collections.Generic;</w:t>
      </w:r>
    </w:p>
    <w:p w14:paraId="2D37374D" w14:textId="77777777" w:rsidR="00555A91" w:rsidRPr="00555A91" w:rsidRDefault="00555A91" w:rsidP="00555A91">
      <w:pPr>
        <w:pStyle w:val="Code"/>
        <w:rPr>
          <w:highlight w:val="white"/>
        </w:rPr>
      </w:pPr>
    </w:p>
    <w:p w14:paraId="3A513E38" w14:textId="77777777" w:rsidR="00555A91" w:rsidRPr="00555A91" w:rsidRDefault="00555A91" w:rsidP="00555A91">
      <w:pPr>
        <w:pStyle w:val="Code"/>
        <w:rPr>
          <w:highlight w:val="white"/>
        </w:rPr>
      </w:pPr>
      <w:r w:rsidRPr="00555A91">
        <w:rPr>
          <w:highlight w:val="white"/>
        </w:rPr>
        <w:t>namespace CCompiler {</w:t>
      </w:r>
    </w:p>
    <w:p w14:paraId="59CCBB7D" w14:textId="77777777" w:rsidR="00555A91" w:rsidRPr="00555A91" w:rsidRDefault="00555A91" w:rsidP="00555A91">
      <w:pPr>
        <w:pStyle w:val="Code"/>
        <w:rPr>
          <w:highlight w:val="white"/>
        </w:rPr>
      </w:pPr>
      <w:r w:rsidRPr="00555A91">
        <w:rPr>
          <w:highlight w:val="white"/>
        </w:rPr>
        <w:t xml:space="preserve">  class ListSetEnumerator&lt;SetType&gt; : IEnumerator&lt;SetType&gt; {</w:t>
      </w:r>
    </w:p>
    <w:p w14:paraId="1E419FC0" w14:textId="77777777" w:rsidR="00555A91" w:rsidRPr="00555A91" w:rsidRDefault="00555A91" w:rsidP="00555A91">
      <w:pPr>
        <w:pStyle w:val="Code"/>
        <w:rPr>
          <w:highlight w:val="white"/>
        </w:rPr>
      </w:pPr>
      <w:r w:rsidRPr="00555A91">
        <w:rPr>
          <w:highlight w:val="white"/>
        </w:rPr>
        <w:t xml:space="preserve">    private int m_index = -1;</w:t>
      </w:r>
    </w:p>
    <w:p w14:paraId="569A4D75" w14:textId="77777777" w:rsidR="00555A91" w:rsidRPr="00555A91" w:rsidRDefault="00555A91" w:rsidP="00555A91">
      <w:pPr>
        <w:pStyle w:val="Code"/>
        <w:rPr>
          <w:highlight w:val="white"/>
        </w:rPr>
      </w:pPr>
      <w:r w:rsidRPr="00555A91">
        <w:rPr>
          <w:highlight w:val="white"/>
        </w:rPr>
        <w:t xml:space="preserve">    private List&lt;SetType&gt; m_list;</w:t>
      </w:r>
    </w:p>
    <w:p w14:paraId="789A70FE" w14:textId="77777777" w:rsidR="00555A91" w:rsidRPr="00555A91" w:rsidRDefault="00555A91" w:rsidP="00555A91">
      <w:pPr>
        <w:pStyle w:val="Code"/>
        <w:rPr>
          <w:highlight w:val="white"/>
        </w:rPr>
      </w:pPr>
    </w:p>
    <w:p w14:paraId="57EDCB44" w14:textId="77777777" w:rsidR="00555A91" w:rsidRPr="00555A91" w:rsidRDefault="00555A91" w:rsidP="00555A91">
      <w:pPr>
        <w:pStyle w:val="Code"/>
        <w:rPr>
          <w:highlight w:val="white"/>
        </w:rPr>
      </w:pPr>
      <w:r w:rsidRPr="00555A91">
        <w:rPr>
          <w:highlight w:val="white"/>
        </w:rPr>
        <w:t xml:space="preserve">    public ListSetEnumerator(List&lt;SetType&gt; list) {</w:t>
      </w:r>
    </w:p>
    <w:p w14:paraId="589BC771" w14:textId="77777777" w:rsidR="00555A91" w:rsidRPr="00555A91" w:rsidRDefault="00555A91" w:rsidP="00555A91">
      <w:pPr>
        <w:pStyle w:val="Code"/>
        <w:rPr>
          <w:highlight w:val="white"/>
        </w:rPr>
      </w:pPr>
      <w:r w:rsidRPr="00555A91">
        <w:rPr>
          <w:highlight w:val="white"/>
        </w:rPr>
        <w:t xml:space="preserve">      m_list = list;</w:t>
      </w:r>
    </w:p>
    <w:p w14:paraId="6B3F2EC9" w14:textId="77777777" w:rsidR="00555A91" w:rsidRPr="00555A91" w:rsidRDefault="00555A91" w:rsidP="00555A91">
      <w:pPr>
        <w:pStyle w:val="Code"/>
        <w:rPr>
          <w:highlight w:val="white"/>
        </w:rPr>
      </w:pPr>
      <w:r w:rsidRPr="00555A91">
        <w:rPr>
          <w:highlight w:val="white"/>
        </w:rPr>
        <w:t xml:space="preserve">    }</w:t>
      </w:r>
    </w:p>
    <w:p w14:paraId="71F2D512" w14:textId="77777777" w:rsidR="00555A91" w:rsidRPr="00555A91" w:rsidRDefault="00555A91" w:rsidP="00555A91">
      <w:pPr>
        <w:pStyle w:val="Code"/>
        <w:rPr>
          <w:highlight w:val="white"/>
        </w:rPr>
      </w:pPr>
    </w:p>
    <w:p w14:paraId="0BE4FDB7" w14:textId="77777777" w:rsidR="00555A91" w:rsidRPr="00555A91" w:rsidRDefault="00555A91" w:rsidP="00555A91">
      <w:pPr>
        <w:pStyle w:val="Code"/>
        <w:rPr>
          <w:highlight w:val="white"/>
        </w:rPr>
      </w:pPr>
      <w:r w:rsidRPr="00555A91">
        <w:rPr>
          <w:highlight w:val="white"/>
        </w:rPr>
        <w:t xml:space="preserve">    public bool MoveNext() {</w:t>
      </w:r>
    </w:p>
    <w:p w14:paraId="6AE617CA" w14:textId="77777777" w:rsidR="00555A91" w:rsidRPr="00555A91" w:rsidRDefault="00555A91" w:rsidP="00555A91">
      <w:pPr>
        <w:pStyle w:val="Code"/>
        <w:rPr>
          <w:highlight w:val="white"/>
        </w:rPr>
      </w:pPr>
      <w:r w:rsidRPr="00555A91">
        <w:rPr>
          <w:highlight w:val="white"/>
        </w:rPr>
        <w:t xml:space="preserve">      ++m_index;</w:t>
      </w:r>
    </w:p>
    <w:p w14:paraId="182B9712" w14:textId="77777777" w:rsidR="00555A91" w:rsidRPr="00555A91" w:rsidRDefault="00555A91" w:rsidP="00555A91">
      <w:pPr>
        <w:pStyle w:val="Code"/>
        <w:rPr>
          <w:highlight w:val="white"/>
        </w:rPr>
      </w:pPr>
      <w:r w:rsidRPr="00555A91">
        <w:rPr>
          <w:highlight w:val="white"/>
        </w:rPr>
        <w:t xml:space="preserve">      return (m_index &lt; m_list.Count);</w:t>
      </w:r>
    </w:p>
    <w:p w14:paraId="5B4F5C96" w14:textId="77777777" w:rsidR="00555A91" w:rsidRPr="00555A91" w:rsidRDefault="00555A91" w:rsidP="00555A91">
      <w:pPr>
        <w:pStyle w:val="Code"/>
        <w:rPr>
          <w:highlight w:val="white"/>
        </w:rPr>
      </w:pPr>
      <w:r w:rsidRPr="00555A91">
        <w:rPr>
          <w:highlight w:val="white"/>
        </w:rPr>
        <w:t xml:space="preserve">    }</w:t>
      </w:r>
    </w:p>
    <w:p w14:paraId="0E9FD889" w14:textId="77777777" w:rsidR="00555A91" w:rsidRPr="00555A91" w:rsidRDefault="00555A91" w:rsidP="00555A91">
      <w:pPr>
        <w:pStyle w:val="Code"/>
        <w:rPr>
          <w:highlight w:val="white"/>
        </w:rPr>
      </w:pPr>
    </w:p>
    <w:p w14:paraId="2542C4C8" w14:textId="77777777" w:rsidR="00555A91" w:rsidRPr="00555A91" w:rsidRDefault="00555A91" w:rsidP="00555A91">
      <w:pPr>
        <w:pStyle w:val="Code"/>
        <w:rPr>
          <w:highlight w:val="white"/>
        </w:rPr>
      </w:pPr>
      <w:r w:rsidRPr="00555A91">
        <w:rPr>
          <w:highlight w:val="white"/>
        </w:rPr>
        <w:t xml:space="preserve">    public void Reset() {</w:t>
      </w:r>
    </w:p>
    <w:p w14:paraId="0D83EB4D" w14:textId="77777777" w:rsidR="00555A91" w:rsidRPr="00555A91" w:rsidRDefault="00555A91" w:rsidP="00555A91">
      <w:pPr>
        <w:pStyle w:val="Code"/>
        <w:rPr>
          <w:highlight w:val="white"/>
        </w:rPr>
      </w:pPr>
      <w:r w:rsidRPr="00555A91">
        <w:rPr>
          <w:highlight w:val="white"/>
        </w:rPr>
        <w:t xml:space="preserve">      m_index = 0;</w:t>
      </w:r>
    </w:p>
    <w:p w14:paraId="18E696C2" w14:textId="77777777" w:rsidR="00555A91" w:rsidRPr="00555A91" w:rsidRDefault="00555A91" w:rsidP="00555A91">
      <w:pPr>
        <w:pStyle w:val="Code"/>
        <w:rPr>
          <w:highlight w:val="white"/>
        </w:rPr>
      </w:pPr>
      <w:r w:rsidRPr="00555A91">
        <w:rPr>
          <w:highlight w:val="white"/>
        </w:rPr>
        <w:t xml:space="preserve">    }</w:t>
      </w:r>
    </w:p>
    <w:p w14:paraId="61324347" w14:textId="77777777" w:rsidR="00555A91" w:rsidRPr="00555A91" w:rsidRDefault="00555A91" w:rsidP="00555A91">
      <w:pPr>
        <w:pStyle w:val="Code"/>
        <w:rPr>
          <w:highlight w:val="white"/>
        </w:rPr>
      </w:pPr>
    </w:p>
    <w:p w14:paraId="604BDA7A" w14:textId="77777777" w:rsidR="00555A91" w:rsidRPr="00555A91" w:rsidRDefault="00555A91" w:rsidP="00555A91">
      <w:pPr>
        <w:pStyle w:val="Code"/>
        <w:rPr>
          <w:highlight w:val="white"/>
        </w:rPr>
      </w:pPr>
      <w:r w:rsidRPr="00555A91">
        <w:rPr>
          <w:highlight w:val="white"/>
        </w:rPr>
        <w:t xml:space="preserve">    SetType IEnumerator&lt;SetType&gt;.Current {</w:t>
      </w:r>
    </w:p>
    <w:p w14:paraId="5909526F" w14:textId="77777777" w:rsidR="00555A91" w:rsidRPr="00555A91" w:rsidRDefault="00555A91" w:rsidP="00555A91">
      <w:pPr>
        <w:pStyle w:val="Code"/>
        <w:rPr>
          <w:highlight w:val="white"/>
        </w:rPr>
      </w:pPr>
      <w:r w:rsidRPr="00555A91">
        <w:rPr>
          <w:highlight w:val="white"/>
        </w:rPr>
        <w:t xml:space="preserve">      get {</w:t>
      </w:r>
    </w:p>
    <w:p w14:paraId="55AC5D8A" w14:textId="77777777" w:rsidR="00555A91" w:rsidRPr="00555A91" w:rsidRDefault="00555A91" w:rsidP="00555A91">
      <w:pPr>
        <w:pStyle w:val="Code"/>
        <w:rPr>
          <w:highlight w:val="white"/>
        </w:rPr>
      </w:pPr>
      <w:r w:rsidRPr="00555A91">
        <w:rPr>
          <w:highlight w:val="white"/>
        </w:rPr>
        <w:t xml:space="preserve">        if (m_index &lt; m_list.Count) {</w:t>
      </w:r>
    </w:p>
    <w:p w14:paraId="508D6294" w14:textId="77777777" w:rsidR="00555A91" w:rsidRPr="00555A91" w:rsidRDefault="00555A91" w:rsidP="00555A91">
      <w:pPr>
        <w:pStyle w:val="Code"/>
        <w:rPr>
          <w:highlight w:val="white"/>
        </w:rPr>
      </w:pPr>
      <w:r w:rsidRPr="00555A91">
        <w:rPr>
          <w:highlight w:val="white"/>
        </w:rPr>
        <w:t xml:space="preserve">          return m_list[m_index];</w:t>
      </w:r>
    </w:p>
    <w:p w14:paraId="5B0BB3BC" w14:textId="77777777" w:rsidR="00555A91" w:rsidRPr="00555A91" w:rsidRDefault="00555A91" w:rsidP="00555A91">
      <w:pPr>
        <w:pStyle w:val="Code"/>
        <w:rPr>
          <w:highlight w:val="white"/>
        </w:rPr>
      </w:pPr>
      <w:r w:rsidRPr="00555A91">
        <w:rPr>
          <w:highlight w:val="white"/>
        </w:rPr>
        <w:t xml:space="preserve">        }</w:t>
      </w:r>
    </w:p>
    <w:p w14:paraId="6AFB29AE" w14:textId="77777777" w:rsidR="00555A91" w:rsidRPr="00555A91" w:rsidRDefault="00555A91" w:rsidP="00555A91">
      <w:pPr>
        <w:pStyle w:val="Code"/>
        <w:rPr>
          <w:highlight w:val="white"/>
        </w:rPr>
      </w:pPr>
      <w:r w:rsidRPr="00555A91">
        <w:rPr>
          <w:highlight w:val="white"/>
        </w:rPr>
        <w:t xml:space="preserve">        else {</w:t>
      </w:r>
    </w:p>
    <w:p w14:paraId="407AF81D" w14:textId="77777777" w:rsidR="00555A91" w:rsidRPr="00555A91" w:rsidRDefault="00555A91" w:rsidP="00555A91">
      <w:pPr>
        <w:pStyle w:val="Code"/>
        <w:rPr>
          <w:highlight w:val="white"/>
        </w:rPr>
      </w:pPr>
      <w:r w:rsidRPr="00555A91">
        <w:rPr>
          <w:highlight w:val="white"/>
        </w:rPr>
        <w:t xml:space="preserve">          throw (new InvalidOperationException());</w:t>
      </w:r>
    </w:p>
    <w:p w14:paraId="488D4CC6" w14:textId="77777777" w:rsidR="00555A91" w:rsidRPr="00555A91" w:rsidRDefault="00555A91" w:rsidP="00555A91">
      <w:pPr>
        <w:pStyle w:val="Code"/>
        <w:rPr>
          <w:highlight w:val="white"/>
        </w:rPr>
      </w:pPr>
      <w:r w:rsidRPr="00555A91">
        <w:rPr>
          <w:highlight w:val="white"/>
        </w:rPr>
        <w:t xml:space="preserve">        }</w:t>
      </w:r>
    </w:p>
    <w:p w14:paraId="6FC71268" w14:textId="77777777" w:rsidR="00555A91" w:rsidRPr="00555A91" w:rsidRDefault="00555A91" w:rsidP="00555A91">
      <w:pPr>
        <w:pStyle w:val="Code"/>
        <w:rPr>
          <w:highlight w:val="white"/>
        </w:rPr>
      </w:pPr>
      <w:r w:rsidRPr="00555A91">
        <w:rPr>
          <w:highlight w:val="white"/>
        </w:rPr>
        <w:t xml:space="preserve">      }</w:t>
      </w:r>
    </w:p>
    <w:p w14:paraId="431A0EC0" w14:textId="77777777" w:rsidR="00555A91" w:rsidRPr="00555A91" w:rsidRDefault="00555A91" w:rsidP="00555A91">
      <w:pPr>
        <w:pStyle w:val="Code"/>
        <w:rPr>
          <w:highlight w:val="white"/>
        </w:rPr>
      </w:pPr>
      <w:r w:rsidRPr="00555A91">
        <w:rPr>
          <w:highlight w:val="white"/>
        </w:rPr>
        <w:t xml:space="preserve">    }</w:t>
      </w:r>
    </w:p>
    <w:p w14:paraId="59B4B60A" w14:textId="77777777" w:rsidR="00555A91" w:rsidRPr="00555A91" w:rsidRDefault="00555A91" w:rsidP="00555A91">
      <w:pPr>
        <w:pStyle w:val="Code"/>
        <w:rPr>
          <w:highlight w:val="white"/>
        </w:rPr>
      </w:pPr>
    </w:p>
    <w:p w14:paraId="04B872C1" w14:textId="77777777" w:rsidR="00555A91" w:rsidRPr="00555A91" w:rsidRDefault="00555A91" w:rsidP="00555A91">
      <w:pPr>
        <w:pStyle w:val="Code"/>
        <w:rPr>
          <w:highlight w:val="white"/>
        </w:rPr>
      </w:pPr>
      <w:r w:rsidRPr="00555A91">
        <w:rPr>
          <w:highlight w:val="white"/>
        </w:rPr>
        <w:t xml:space="preserve">    object IEnumerator.Current {</w:t>
      </w:r>
    </w:p>
    <w:p w14:paraId="331716C7" w14:textId="77777777" w:rsidR="00555A91" w:rsidRPr="00555A91" w:rsidRDefault="00555A91" w:rsidP="00555A91">
      <w:pPr>
        <w:pStyle w:val="Code"/>
        <w:rPr>
          <w:highlight w:val="white"/>
        </w:rPr>
      </w:pPr>
      <w:r w:rsidRPr="00555A91">
        <w:rPr>
          <w:highlight w:val="white"/>
        </w:rPr>
        <w:t xml:space="preserve">      get {</w:t>
      </w:r>
    </w:p>
    <w:p w14:paraId="17D1A0C5" w14:textId="77777777" w:rsidR="00555A91" w:rsidRPr="00555A91" w:rsidRDefault="00555A91" w:rsidP="00555A91">
      <w:pPr>
        <w:pStyle w:val="Code"/>
        <w:rPr>
          <w:highlight w:val="white"/>
        </w:rPr>
      </w:pPr>
      <w:r w:rsidRPr="00555A91">
        <w:rPr>
          <w:highlight w:val="white"/>
        </w:rPr>
        <w:t xml:space="preserve">        if (m_index &lt; m_list.Count) {</w:t>
      </w:r>
    </w:p>
    <w:p w14:paraId="60115C30" w14:textId="77777777" w:rsidR="00555A91" w:rsidRPr="00555A91" w:rsidRDefault="00555A91" w:rsidP="00555A91">
      <w:pPr>
        <w:pStyle w:val="Code"/>
        <w:rPr>
          <w:highlight w:val="white"/>
        </w:rPr>
      </w:pPr>
      <w:r w:rsidRPr="00555A91">
        <w:rPr>
          <w:highlight w:val="white"/>
        </w:rPr>
        <w:t xml:space="preserve">          return m_list[m_index];</w:t>
      </w:r>
    </w:p>
    <w:p w14:paraId="150A873D" w14:textId="77777777" w:rsidR="00555A91" w:rsidRPr="00555A91" w:rsidRDefault="00555A91" w:rsidP="00555A91">
      <w:pPr>
        <w:pStyle w:val="Code"/>
        <w:rPr>
          <w:highlight w:val="white"/>
        </w:rPr>
      </w:pPr>
      <w:r w:rsidRPr="00555A91">
        <w:rPr>
          <w:highlight w:val="white"/>
        </w:rPr>
        <w:t xml:space="preserve">        }</w:t>
      </w:r>
    </w:p>
    <w:p w14:paraId="4FF2F4EB" w14:textId="77777777" w:rsidR="00555A91" w:rsidRPr="00555A91" w:rsidRDefault="00555A91" w:rsidP="00555A91">
      <w:pPr>
        <w:pStyle w:val="Code"/>
        <w:rPr>
          <w:highlight w:val="white"/>
        </w:rPr>
      </w:pPr>
      <w:r w:rsidRPr="00555A91">
        <w:rPr>
          <w:highlight w:val="white"/>
        </w:rPr>
        <w:t xml:space="preserve">        else {</w:t>
      </w:r>
    </w:p>
    <w:p w14:paraId="36AAB955" w14:textId="77777777" w:rsidR="00555A91" w:rsidRPr="00555A91" w:rsidRDefault="00555A91" w:rsidP="00555A91">
      <w:pPr>
        <w:pStyle w:val="Code"/>
        <w:rPr>
          <w:highlight w:val="white"/>
        </w:rPr>
      </w:pPr>
      <w:r w:rsidRPr="00555A91">
        <w:rPr>
          <w:highlight w:val="white"/>
        </w:rPr>
        <w:t xml:space="preserve">          throw (new InvalidOperationException());</w:t>
      </w:r>
    </w:p>
    <w:p w14:paraId="4E94C32D" w14:textId="77777777" w:rsidR="00555A91" w:rsidRPr="00555A91" w:rsidRDefault="00555A91" w:rsidP="00555A91">
      <w:pPr>
        <w:pStyle w:val="Code"/>
        <w:rPr>
          <w:highlight w:val="white"/>
        </w:rPr>
      </w:pPr>
      <w:r w:rsidRPr="00555A91">
        <w:rPr>
          <w:highlight w:val="white"/>
        </w:rPr>
        <w:lastRenderedPageBreak/>
        <w:t xml:space="preserve">        }</w:t>
      </w:r>
    </w:p>
    <w:p w14:paraId="3C107242" w14:textId="77777777" w:rsidR="00555A91" w:rsidRPr="00555A91" w:rsidRDefault="00555A91" w:rsidP="00555A91">
      <w:pPr>
        <w:pStyle w:val="Code"/>
        <w:rPr>
          <w:highlight w:val="white"/>
        </w:rPr>
      </w:pPr>
      <w:r w:rsidRPr="00555A91">
        <w:rPr>
          <w:highlight w:val="white"/>
        </w:rPr>
        <w:t xml:space="preserve">      }</w:t>
      </w:r>
    </w:p>
    <w:p w14:paraId="5DFC30CE" w14:textId="77777777" w:rsidR="00555A91" w:rsidRPr="00555A91" w:rsidRDefault="00555A91" w:rsidP="00555A91">
      <w:pPr>
        <w:pStyle w:val="Code"/>
        <w:rPr>
          <w:highlight w:val="white"/>
        </w:rPr>
      </w:pPr>
      <w:r w:rsidRPr="00555A91">
        <w:rPr>
          <w:highlight w:val="white"/>
        </w:rPr>
        <w:t xml:space="preserve">    }</w:t>
      </w:r>
    </w:p>
    <w:p w14:paraId="2EE93F14" w14:textId="77777777" w:rsidR="00555A91" w:rsidRPr="00555A91" w:rsidRDefault="00555A91" w:rsidP="00555A91">
      <w:pPr>
        <w:pStyle w:val="Code"/>
        <w:rPr>
          <w:highlight w:val="white"/>
        </w:rPr>
      </w:pPr>
    </w:p>
    <w:p w14:paraId="4525BFDA" w14:textId="77777777" w:rsidR="00555A91" w:rsidRPr="00555A91" w:rsidRDefault="00555A91" w:rsidP="00555A91">
      <w:pPr>
        <w:pStyle w:val="Code"/>
        <w:rPr>
          <w:highlight w:val="white"/>
        </w:rPr>
      </w:pPr>
      <w:r w:rsidRPr="00555A91">
        <w:rPr>
          <w:highlight w:val="white"/>
        </w:rPr>
        <w:t xml:space="preserve">    public void Dispose() {</w:t>
      </w:r>
    </w:p>
    <w:p w14:paraId="543DE303" w14:textId="77777777" w:rsidR="00555A91" w:rsidRPr="00555A91" w:rsidRDefault="00555A91" w:rsidP="00555A91">
      <w:pPr>
        <w:pStyle w:val="Code"/>
        <w:rPr>
          <w:highlight w:val="white"/>
        </w:rPr>
      </w:pPr>
      <w:r w:rsidRPr="00555A91">
        <w:rPr>
          <w:highlight w:val="white"/>
        </w:rPr>
        <w:t xml:space="preserve">      // Empty.</w:t>
      </w:r>
    </w:p>
    <w:p w14:paraId="653ADB9B" w14:textId="77777777" w:rsidR="00555A91" w:rsidRPr="00555A91" w:rsidRDefault="00555A91" w:rsidP="00555A91">
      <w:pPr>
        <w:pStyle w:val="Code"/>
        <w:rPr>
          <w:highlight w:val="white"/>
        </w:rPr>
      </w:pPr>
      <w:r w:rsidRPr="00555A91">
        <w:rPr>
          <w:highlight w:val="white"/>
        </w:rPr>
        <w:t xml:space="preserve">    }</w:t>
      </w:r>
    </w:p>
    <w:p w14:paraId="1E07AA45" w14:textId="77777777" w:rsidR="00555A91" w:rsidRPr="00555A91" w:rsidRDefault="00555A91" w:rsidP="00555A91">
      <w:pPr>
        <w:pStyle w:val="Code"/>
        <w:rPr>
          <w:highlight w:val="white"/>
        </w:rPr>
      </w:pPr>
      <w:r w:rsidRPr="00555A91">
        <w:rPr>
          <w:highlight w:val="white"/>
        </w:rPr>
        <w:t xml:space="preserve">  }</w:t>
      </w:r>
    </w:p>
    <w:p w14:paraId="35103D54" w14:textId="34A4B6DA" w:rsidR="00555A91" w:rsidRDefault="00555A91" w:rsidP="00555A91">
      <w:pPr>
        <w:pStyle w:val="Code"/>
      </w:pPr>
      <w:r w:rsidRPr="00555A91">
        <w:rPr>
          <w:highlight w:val="white"/>
        </w:rPr>
        <w:t>}</w:t>
      </w:r>
    </w:p>
    <w:p w14:paraId="2FF06D49" w14:textId="6D9DE66B" w:rsidR="00C427F3" w:rsidRDefault="00C427F3" w:rsidP="00C427F3">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w:t>
      </w:r>
      <w:r w:rsidR="001B27C2">
        <w:rPr>
          <w:highlight w:val="white"/>
        </w:rPr>
        <w:t xml:space="preserve"> The keys and value of the map are stored as pairs in a list.</w:t>
      </w:r>
    </w:p>
    <w:p w14:paraId="2E079B2B" w14:textId="60219EFD" w:rsidR="00555A91" w:rsidRDefault="00D04CD0" w:rsidP="00D04CD0">
      <w:pPr>
        <w:pStyle w:val="CodeHeader"/>
      </w:pPr>
      <w:r>
        <w:t>ListMap.cs</w:t>
      </w:r>
    </w:p>
    <w:p w14:paraId="588F58A3" w14:textId="77777777" w:rsidR="00D04CD0" w:rsidRPr="00D04CD0" w:rsidRDefault="00D04CD0" w:rsidP="00D04CD0">
      <w:pPr>
        <w:pStyle w:val="Code"/>
        <w:rPr>
          <w:highlight w:val="white"/>
        </w:rPr>
      </w:pPr>
      <w:r w:rsidRPr="00D04CD0">
        <w:rPr>
          <w:highlight w:val="white"/>
        </w:rPr>
        <w:t>using System;</w:t>
      </w:r>
    </w:p>
    <w:p w14:paraId="0E484700" w14:textId="77777777" w:rsidR="00D04CD0" w:rsidRPr="00D04CD0" w:rsidRDefault="00D04CD0" w:rsidP="00D04CD0">
      <w:pPr>
        <w:pStyle w:val="Code"/>
        <w:rPr>
          <w:highlight w:val="white"/>
        </w:rPr>
      </w:pPr>
      <w:r w:rsidRPr="00D04CD0">
        <w:rPr>
          <w:highlight w:val="white"/>
        </w:rPr>
        <w:t>using System.Text;</w:t>
      </w:r>
    </w:p>
    <w:p w14:paraId="05D8800E" w14:textId="77777777" w:rsidR="00D04CD0" w:rsidRPr="00D04CD0" w:rsidRDefault="00D04CD0" w:rsidP="00D04CD0">
      <w:pPr>
        <w:pStyle w:val="Code"/>
        <w:rPr>
          <w:highlight w:val="white"/>
        </w:rPr>
      </w:pPr>
      <w:r w:rsidRPr="00D04CD0">
        <w:rPr>
          <w:highlight w:val="white"/>
        </w:rPr>
        <w:t>using System.Collections;</w:t>
      </w:r>
    </w:p>
    <w:p w14:paraId="5DB53D46" w14:textId="77777777" w:rsidR="00D04CD0" w:rsidRPr="00D04CD0" w:rsidRDefault="00D04CD0" w:rsidP="00D04CD0">
      <w:pPr>
        <w:pStyle w:val="Code"/>
        <w:rPr>
          <w:highlight w:val="white"/>
        </w:rPr>
      </w:pPr>
      <w:r w:rsidRPr="00D04CD0">
        <w:rPr>
          <w:highlight w:val="white"/>
        </w:rPr>
        <w:t>using System.Collections.Generic;</w:t>
      </w:r>
    </w:p>
    <w:p w14:paraId="0CFC9C5F" w14:textId="77777777" w:rsidR="00D04CD0" w:rsidRPr="00D04CD0" w:rsidRDefault="00D04CD0" w:rsidP="00D04CD0">
      <w:pPr>
        <w:pStyle w:val="Code"/>
        <w:rPr>
          <w:highlight w:val="white"/>
        </w:rPr>
      </w:pPr>
    </w:p>
    <w:p w14:paraId="5207983E" w14:textId="77777777" w:rsidR="00D04CD0" w:rsidRPr="00D04CD0" w:rsidRDefault="00D04CD0" w:rsidP="00D04CD0">
      <w:pPr>
        <w:pStyle w:val="Code"/>
        <w:rPr>
          <w:highlight w:val="white"/>
        </w:rPr>
      </w:pPr>
      <w:r w:rsidRPr="00D04CD0">
        <w:rPr>
          <w:highlight w:val="white"/>
        </w:rPr>
        <w:t>namespace CCompiler {</w:t>
      </w:r>
    </w:p>
    <w:p w14:paraId="0868510D" w14:textId="77777777" w:rsidR="00D04CD0" w:rsidRPr="00D04CD0" w:rsidRDefault="00D04CD0" w:rsidP="00D04CD0">
      <w:pPr>
        <w:pStyle w:val="Code"/>
        <w:rPr>
          <w:highlight w:val="white"/>
        </w:rPr>
      </w:pPr>
      <w:r w:rsidRPr="00D04CD0">
        <w:rPr>
          <w:highlight w:val="white"/>
        </w:rPr>
        <w:t xml:space="preserve">  public class ListMap&lt;KeyType,ValueType&gt; :</w:t>
      </w:r>
    </w:p>
    <w:p w14:paraId="24FA20FD" w14:textId="77777777" w:rsidR="00D04CD0" w:rsidRPr="00D04CD0" w:rsidRDefault="00D04CD0" w:rsidP="00D04CD0">
      <w:pPr>
        <w:pStyle w:val="Code"/>
        <w:rPr>
          <w:highlight w:val="white"/>
        </w:rPr>
      </w:pPr>
      <w:r w:rsidRPr="00D04CD0">
        <w:rPr>
          <w:highlight w:val="white"/>
        </w:rPr>
        <w:t xml:space="preserve">               IDictionary&lt;KeyType,ValueType&gt; {</w:t>
      </w:r>
    </w:p>
    <w:p w14:paraId="2AD04568" w14:textId="77777777" w:rsidR="00D04CD0" w:rsidRPr="00D04CD0" w:rsidRDefault="00D04CD0" w:rsidP="00D04CD0">
      <w:pPr>
        <w:pStyle w:val="Code"/>
        <w:rPr>
          <w:highlight w:val="white"/>
        </w:rPr>
      </w:pPr>
      <w:r w:rsidRPr="00D04CD0">
        <w:rPr>
          <w:highlight w:val="white"/>
        </w:rPr>
        <w:t xml:space="preserve">    private List&lt;KeyValuePair&lt;KeyType,ValueType&gt;&gt; m_list =</w:t>
      </w:r>
    </w:p>
    <w:p w14:paraId="130362CD" w14:textId="77777777" w:rsidR="00D04CD0" w:rsidRPr="00D04CD0" w:rsidRDefault="00D04CD0" w:rsidP="00D04CD0">
      <w:pPr>
        <w:pStyle w:val="Code"/>
        <w:rPr>
          <w:highlight w:val="white"/>
        </w:rPr>
      </w:pPr>
      <w:r w:rsidRPr="00D04CD0">
        <w:rPr>
          <w:highlight w:val="white"/>
        </w:rPr>
        <w:t xml:space="preserve">      new List&lt;KeyValuePair&lt;KeyType,ValueType&gt;&gt;();</w:t>
      </w:r>
    </w:p>
    <w:p w14:paraId="03F218E9" w14:textId="77777777" w:rsidR="00D04CD0" w:rsidRPr="00D04CD0" w:rsidRDefault="00D04CD0" w:rsidP="00D04CD0">
      <w:pPr>
        <w:pStyle w:val="Code"/>
        <w:rPr>
          <w:highlight w:val="white"/>
        </w:rPr>
      </w:pPr>
    </w:p>
    <w:p w14:paraId="79B24C3A" w14:textId="77777777" w:rsidR="00D04CD0" w:rsidRPr="00D04CD0" w:rsidRDefault="00D04CD0" w:rsidP="00D04CD0">
      <w:pPr>
        <w:pStyle w:val="Code"/>
        <w:rPr>
          <w:highlight w:val="white"/>
        </w:rPr>
      </w:pPr>
      <w:r w:rsidRPr="00D04CD0">
        <w:rPr>
          <w:highlight w:val="white"/>
        </w:rPr>
        <w:t xml:space="preserve">    public int Count {</w:t>
      </w:r>
    </w:p>
    <w:p w14:paraId="48234601" w14:textId="77777777" w:rsidR="00D04CD0" w:rsidRPr="00D04CD0" w:rsidRDefault="00D04CD0" w:rsidP="00D04CD0">
      <w:pPr>
        <w:pStyle w:val="Code"/>
        <w:rPr>
          <w:highlight w:val="white"/>
        </w:rPr>
      </w:pPr>
      <w:r w:rsidRPr="00D04CD0">
        <w:rPr>
          <w:highlight w:val="white"/>
        </w:rPr>
        <w:t xml:space="preserve">      get { return m_list.Count; }</w:t>
      </w:r>
    </w:p>
    <w:p w14:paraId="0C4174CD" w14:textId="77777777" w:rsidR="00D04CD0" w:rsidRPr="00D04CD0" w:rsidRDefault="00D04CD0" w:rsidP="00D04CD0">
      <w:pPr>
        <w:pStyle w:val="Code"/>
        <w:rPr>
          <w:highlight w:val="white"/>
        </w:rPr>
      </w:pPr>
      <w:r w:rsidRPr="00D04CD0">
        <w:rPr>
          <w:highlight w:val="white"/>
        </w:rPr>
        <w:t xml:space="preserve">    }</w:t>
      </w:r>
    </w:p>
    <w:p w14:paraId="462A872F" w14:textId="77777777" w:rsidR="00D04CD0" w:rsidRPr="00D04CD0" w:rsidRDefault="00D04CD0" w:rsidP="00D04CD0">
      <w:pPr>
        <w:pStyle w:val="Code"/>
        <w:rPr>
          <w:highlight w:val="white"/>
        </w:rPr>
      </w:pPr>
    </w:p>
    <w:p w14:paraId="6890DE14" w14:textId="77777777" w:rsidR="00D04CD0" w:rsidRPr="00D04CD0" w:rsidRDefault="00D04CD0" w:rsidP="00D04CD0">
      <w:pPr>
        <w:pStyle w:val="Code"/>
        <w:rPr>
          <w:highlight w:val="white"/>
        </w:rPr>
      </w:pPr>
      <w:r w:rsidRPr="00D04CD0">
        <w:rPr>
          <w:highlight w:val="white"/>
        </w:rPr>
        <w:t xml:space="preserve">    public void Clear() {</w:t>
      </w:r>
    </w:p>
    <w:p w14:paraId="18A49476" w14:textId="77777777" w:rsidR="00D04CD0" w:rsidRPr="00D04CD0" w:rsidRDefault="00D04CD0" w:rsidP="00D04CD0">
      <w:pPr>
        <w:pStyle w:val="Code"/>
        <w:rPr>
          <w:highlight w:val="white"/>
        </w:rPr>
      </w:pPr>
      <w:r w:rsidRPr="00D04CD0">
        <w:rPr>
          <w:highlight w:val="white"/>
        </w:rPr>
        <w:t xml:space="preserve">      m_list.Clear();</w:t>
      </w:r>
    </w:p>
    <w:p w14:paraId="7CE03B9F" w14:textId="77777777" w:rsidR="00D04CD0" w:rsidRPr="00D04CD0" w:rsidRDefault="00D04CD0" w:rsidP="00D04CD0">
      <w:pPr>
        <w:pStyle w:val="Code"/>
        <w:rPr>
          <w:highlight w:val="white"/>
        </w:rPr>
      </w:pPr>
      <w:r w:rsidRPr="00D04CD0">
        <w:rPr>
          <w:highlight w:val="white"/>
        </w:rPr>
        <w:t xml:space="preserve">    }</w:t>
      </w:r>
    </w:p>
    <w:p w14:paraId="415C2AEA" w14:textId="77777777" w:rsidR="00D04CD0" w:rsidRPr="00D04CD0" w:rsidRDefault="00D04CD0" w:rsidP="00D04CD0">
      <w:pPr>
        <w:pStyle w:val="Code"/>
        <w:rPr>
          <w:highlight w:val="white"/>
        </w:rPr>
      </w:pPr>
    </w:p>
    <w:p w14:paraId="07E71912" w14:textId="77777777" w:rsidR="00D04CD0" w:rsidRPr="00D04CD0" w:rsidRDefault="00D04CD0" w:rsidP="00D04CD0">
      <w:pPr>
        <w:pStyle w:val="Code"/>
        <w:rPr>
          <w:highlight w:val="white"/>
        </w:rPr>
      </w:pPr>
      <w:r w:rsidRPr="00D04CD0">
        <w:rPr>
          <w:highlight w:val="white"/>
        </w:rPr>
        <w:t xml:space="preserve">    public bool IsReadOnly {</w:t>
      </w:r>
    </w:p>
    <w:p w14:paraId="47B974A5" w14:textId="77777777" w:rsidR="00D04CD0" w:rsidRPr="00D04CD0" w:rsidRDefault="00D04CD0" w:rsidP="00D04CD0">
      <w:pPr>
        <w:pStyle w:val="Code"/>
        <w:rPr>
          <w:highlight w:val="white"/>
        </w:rPr>
      </w:pPr>
      <w:r w:rsidRPr="00D04CD0">
        <w:rPr>
          <w:highlight w:val="white"/>
        </w:rPr>
        <w:t xml:space="preserve">      get { return false; }</w:t>
      </w:r>
    </w:p>
    <w:p w14:paraId="30BCC51E" w14:textId="77777777" w:rsidR="00D04CD0" w:rsidRPr="00D04CD0" w:rsidRDefault="00D04CD0" w:rsidP="00D04CD0">
      <w:pPr>
        <w:pStyle w:val="Code"/>
        <w:rPr>
          <w:highlight w:val="white"/>
        </w:rPr>
      </w:pPr>
      <w:r w:rsidRPr="00D04CD0">
        <w:rPr>
          <w:highlight w:val="white"/>
        </w:rPr>
        <w:t xml:space="preserve">    }</w:t>
      </w:r>
    </w:p>
    <w:p w14:paraId="54E2EE4F" w14:textId="77777777" w:rsidR="00D04CD0" w:rsidRPr="00D04CD0" w:rsidRDefault="00D04CD0" w:rsidP="00D04CD0">
      <w:pPr>
        <w:pStyle w:val="Code"/>
        <w:rPr>
          <w:highlight w:val="white"/>
        </w:rPr>
      </w:pPr>
    </w:p>
    <w:p w14:paraId="20DD2172" w14:textId="77777777" w:rsidR="00D04CD0" w:rsidRPr="00D04CD0" w:rsidRDefault="00D04CD0" w:rsidP="00D04CD0">
      <w:pPr>
        <w:pStyle w:val="Code"/>
        <w:rPr>
          <w:highlight w:val="white"/>
        </w:rPr>
      </w:pPr>
      <w:r w:rsidRPr="00D04CD0">
        <w:rPr>
          <w:highlight w:val="white"/>
        </w:rPr>
        <w:t xml:space="preserve">    public ValueType this[KeyType key] {</w:t>
      </w:r>
    </w:p>
    <w:p w14:paraId="5E58D699" w14:textId="77777777" w:rsidR="00D04CD0" w:rsidRPr="00D04CD0" w:rsidRDefault="00D04CD0" w:rsidP="00D04CD0">
      <w:pPr>
        <w:pStyle w:val="Code"/>
        <w:rPr>
          <w:highlight w:val="white"/>
        </w:rPr>
      </w:pPr>
      <w:r w:rsidRPr="00D04CD0">
        <w:rPr>
          <w:highlight w:val="white"/>
        </w:rPr>
        <w:t xml:space="preserve">      get {</w:t>
      </w:r>
    </w:p>
    <w:p w14:paraId="112D90AA" w14:textId="77777777" w:rsidR="00D04CD0" w:rsidRPr="00D04CD0" w:rsidRDefault="00D04CD0" w:rsidP="00D04CD0">
      <w:pPr>
        <w:pStyle w:val="Code"/>
        <w:rPr>
          <w:highlight w:val="white"/>
        </w:rPr>
      </w:pPr>
      <w:r w:rsidRPr="00D04CD0">
        <w:rPr>
          <w:highlight w:val="white"/>
        </w:rPr>
        <w:t xml:space="preserve">        if (key == null) {</w:t>
      </w:r>
    </w:p>
    <w:p w14:paraId="1C137E83" w14:textId="77777777" w:rsidR="00D04CD0" w:rsidRPr="00D04CD0" w:rsidRDefault="00D04CD0" w:rsidP="00D04CD0">
      <w:pPr>
        <w:pStyle w:val="Code"/>
        <w:rPr>
          <w:highlight w:val="white"/>
        </w:rPr>
      </w:pPr>
      <w:r w:rsidRPr="00D04CD0">
        <w:rPr>
          <w:highlight w:val="white"/>
        </w:rPr>
        <w:t xml:space="preserve">          throw (new ArgumentNullException());</w:t>
      </w:r>
    </w:p>
    <w:p w14:paraId="32E91645" w14:textId="77777777" w:rsidR="00D04CD0" w:rsidRPr="00D04CD0" w:rsidRDefault="00D04CD0" w:rsidP="00D04CD0">
      <w:pPr>
        <w:pStyle w:val="Code"/>
        <w:rPr>
          <w:highlight w:val="white"/>
        </w:rPr>
      </w:pPr>
      <w:r w:rsidRPr="00D04CD0">
        <w:rPr>
          <w:highlight w:val="white"/>
        </w:rPr>
        <w:t xml:space="preserve">        }</w:t>
      </w:r>
    </w:p>
    <w:p w14:paraId="33083520" w14:textId="77777777" w:rsidR="00D04CD0" w:rsidRPr="00D04CD0" w:rsidRDefault="00D04CD0" w:rsidP="00D04CD0">
      <w:pPr>
        <w:pStyle w:val="Code"/>
        <w:rPr>
          <w:highlight w:val="white"/>
        </w:rPr>
      </w:pPr>
    </w:p>
    <w:p w14:paraId="5CEAE138" w14:textId="77777777" w:rsidR="00D04CD0" w:rsidRPr="00D04CD0" w:rsidRDefault="00D04CD0" w:rsidP="00D04CD0">
      <w:pPr>
        <w:pStyle w:val="Code"/>
        <w:rPr>
          <w:highlight w:val="white"/>
        </w:rPr>
      </w:pPr>
      <w:r w:rsidRPr="00D04CD0">
        <w:rPr>
          <w:highlight w:val="white"/>
        </w:rPr>
        <w:t xml:space="preserve">        ValueType value;</w:t>
      </w:r>
    </w:p>
    <w:p w14:paraId="39CEFDF5" w14:textId="77777777" w:rsidR="00D04CD0" w:rsidRPr="00D04CD0" w:rsidRDefault="00D04CD0" w:rsidP="00D04CD0">
      <w:pPr>
        <w:pStyle w:val="Code"/>
        <w:rPr>
          <w:highlight w:val="white"/>
        </w:rPr>
      </w:pPr>
    </w:p>
    <w:p w14:paraId="54F166F6" w14:textId="77777777" w:rsidR="00D04CD0" w:rsidRPr="00D04CD0" w:rsidRDefault="00D04CD0" w:rsidP="00D04CD0">
      <w:pPr>
        <w:pStyle w:val="Code"/>
        <w:rPr>
          <w:highlight w:val="white"/>
        </w:rPr>
      </w:pPr>
      <w:r w:rsidRPr="00D04CD0">
        <w:rPr>
          <w:highlight w:val="white"/>
        </w:rPr>
        <w:t xml:space="preserve">        if (TryGetValue(key, out value)) {</w:t>
      </w:r>
    </w:p>
    <w:p w14:paraId="4C07C5BB" w14:textId="77777777" w:rsidR="00D04CD0" w:rsidRPr="00D04CD0" w:rsidRDefault="00D04CD0" w:rsidP="00D04CD0">
      <w:pPr>
        <w:pStyle w:val="Code"/>
        <w:rPr>
          <w:highlight w:val="white"/>
        </w:rPr>
      </w:pPr>
      <w:r w:rsidRPr="00D04CD0">
        <w:rPr>
          <w:highlight w:val="white"/>
        </w:rPr>
        <w:t xml:space="preserve">          return value;</w:t>
      </w:r>
    </w:p>
    <w:p w14:paraId="61397305" w14:textId="77777777" w:rsidR="00D04CD0" w:rsidRPr="00D04CD0" w:rsidRDefault="00D04CD0" w:rsidP="00D04CD0">
      <w:pPr>
        <w:pStyle w:val="Code"/>
        <w:rPr>
          <w:highlight w:val="white"/>
        </w:rPr>
      </w:pPr>
      <w:r w:rsidRPr="00D04CD0">
        <w:rPr>
          <w:highlight w:val="white"/>
        </w:rPr>
        <w:t xml:space="preserve">        }</w:t>
      </w:r>
    </w:p>
    <w:p w14:paraId="73FE69B8" w14:textId="77777777" w:rsidR="00D04CD0" w:rsidRPr="00D04CD0" w:rsidRDefault="00D04CD0" w:rsidP="00D04CD0">
      <w:pPr>
        <w:pStyle w:val="Code"/>
        <w:rPr>
          <w:highlight w:val="white"/>
        </w:rPr>
      </w:pPr>
      <w:r w:rsidRPr="00D04CD0">
        <w:rPr>
          <w:highlight w:val="white"/>
        </w:rPr>
        <w:t xml:space="preserve">        else {</w:t>
      </w:r>
    </w:p>
    <w:p w14:paraId="022AAF0F" w14:textId="77777777" w:rsidR="00D04CD0" w:rsidRPr="00D04CD0" w:rsidRDefault="00D04CD0" w:rsidP="00D04CD0">
      <w:pPr>
        <w:pStyle w:val="Code"/>
        <w:rPr>
          <w:highlight w:val="white"/>
        </w:rPr>
      </w:pPr>
      <w:r w:rsidRPr="00D04CD0">
        <w:rPr>
          <w:highlight w:val="white"/>
        </w:rPr>
        <w:t xml:space="preserve">          throw (new InvalidOperationException());</w:t>
      </w:r>
    </w:p>
    <w:p w14:paraId="3A8A85A0" w14:textId="77777777" w:rsidR="00D04CD0" w:rsidRPr="00D04CD0" w:rsidRDefault="00D04CD0" w:rsidP="00D04CD0">
      <w:pPr>
        <w:pStyle w:val="Code"/>
        <w:rPr>
          <w:highlight w:val="white"/>
        </w:rPr>
      </w:pPr>
      <w:r w:rsidRPr="00D04CD0">
        <w:rPr>
          <w:highlight w:val="white"/>
        </w:rPr>
        <w:t xml:space="preserve">        }</w:t>
      </w:r>
    </w:p>
    <w:p w14:paraId="6F352749" w14:textId="77777777" w:rsidR="00D04CD0" w:rsidRPr="00D04CD0" w:rsidRDefault="00D04CD0" w:rsidP="00D04CD0">
      <w:pPr>
        <w:pStyle w:val="Code"/>
        <w:rPr>
          <w:highlight w:val="white"/>
        </w:rPr>
      </w:pPr>
      <w:r w:rsidRPr="00D04CD0">
        <w:rPr>
          <w:highlight w:val="white"/>
        </w:rPr>
        <w:t xml:space="preserve">      }</w:t>
      </w:r>
    </w:p>
    <w:p w14:paraId="65311C65" w14:textId="77777777" w:rsidR="00D04CD0" w:rsidRPr="00D04CD0" w:rsidRDefault="00D04CD0" w:rsidP="00D04CD0">
      <w:pPr>
        <w:pStyle w:val="Code"/>
        <w:rPr>
          <w:highlight w:val="white"/>
        </w:rPr>
      </w:pPr>
    </w:p>
    <w:p w14:paraId="281B38B7" w14:textId="77777777" w:rsidR="00D04CD0" w:rsidRPr="00D04CD0" w:rsidRDefault="00D04CD0" w:rsidP="00D04CD0">
      <w:pPr>
        <w:pStyle w:val="Code"/>
        <w:rPr>
          <w:highlight w:val="white"/>
        </w:rPr>
      </w:pPr>
      <w:r w:rsidRPr="00D04CD0">
        <w:rPr>
          <w:highlight w:val="white"/>
        </w:rPr>
        <w:t xml:space="preserve">      set {</w:t>
      </w:r>
    </w:p>
    <w:p w14:paraId="375B9F25" w14:textId="77777777" w:rsidR="00D04CD0" w:rsidRPr="00D04CD0" w:rsidRDefault="00D04CD0" w:rsidP="00D04CD0">
      <w:pPr>
        <w:pStyle w:val="Code"/>
        <w:rPr>
          <w:highlight w:val="white"/>
        </w:rPr>
      </w:pPr>
      <w:r w:rsidRPr="00D04CD0">
        <w:rPr>
          <w:highlight w:val="white"/>
        </w:rPr>
        <w:t xml:space="preserve">        if (ContainsKey(key)) {</w:t>
      </w:r>
    </w:p>
    <w:p w14:paraId="50F5200A" w14:textId="77777777" w:rsidR="00D04CD0" w:rsidRPr="00D04CD0" w:rsidRDefault="00D04CD0" w:rsidP="00D04CD0">
      <w:pPr>
        <w:pStyle w:val="Code"/>
        <w:rPr>
          <w:highlight w:val="white"/>
        </w:rPr>
      </w:pPr>
      <w:r w:rsidRPr="00D04CD0">
        <w:rPr>
          <w:highlight w:val="white"/>
        </w:rPr>
        <w:t xml:space="preserve">          Remove(key);</w:t>
      </w:r>
    </w:p>
    <w:p w14:paraId="66DAF20D" w14:textId="77777777" w:rsidR="00D04CD0" w:rsidRPr="00D04CD0" w:rsidRDefault="00D04CD0" w:rsidP="00D04CD0">
      <w:pPr>
        <w:pStyle w:val="Code"/>
        <w:rPr>
          <w:highlight w:val="white"/>
        </w:rPr>
      </w:pPr>
      <w:r w:rsidRPr="00D04CD0">
        <w:rPr>
          <w:highlight w:val="white"/>
        </w:rPr>
        <w:t xml:space="preserve">        }</w:t>
      </w:r>
    </w:p>
    <w:p w14:paraId="7884D56E" w14:textId="77777777" w:rsidR="00D04CD0" w:rsidRPr="00D04CD0" w:rsidRDefault="00D04CD0" w:rsidP="00D04CD0">
      <w:pPr>
        <w:pStyle w:val="Code"/>
        <w:rPr>
          <w:highlight w:val="white"/>
        </w:rPr>
      </w:pPr>
    </w:p>
    <w:p w14:paraId="1AFCCEB4" w14:textId="77777777" w:rsidR="00D04CD0" w:rsidRPr="00D04CD0" w:rsidRDefault="00D04CD0" w:rsidP="00D04CD0">
      <w:pPr>
        <w:pStyle w:val="Code"/>
        <w:rPr>
          <w:highlight w:val="white"/>
        </w:rPr>
      </w:pPr>
      <w:r w:rsidRPr="00D04CD0">
        <w:rPr>
          <w:highlight w:val="white"/>
        </w:rPr>
        <w:t xml:space="preserve">        m_list.Add(new KeyValuePair&lt;KeyType,ValueType&gt;(key, value));</w:t>
      </w:r>
    </w:p>
    <w:p w14:paraId="6F929F09" w14:textId="77777777" w:rsidR="00D04CD0" w:rsidRPr="00D04CD0" w:rsidRDefault="00D04CD0" w:rsidP="00D04CD0">
      <w:pPr>
        <w:pStyle w:val="Code"/>
        <w:rPr>
          <w:highlight w:val="white"/>
        </w:rPr>
      </w:pPr>
      <w:r w:rsidRPr="00D04CD0">
        <w:rPr>
          <w:highlight w:val="white"/>
        </w:rPr>
        <w:t xml:space="preserve">      }</w:t>
      </w:r>
    </w:p>
    <w:p w14:paraId="66EC1FB1" w14:textId="77777777" w:rsidR="00D04CD0" w:rsidRPr="00D04CD0" w:rsidRDefault="00D04CD0" w:rsidP="00D04CD0">
      <w:pPr>
        <w:pStyle w:val="Code"/>
        <w:rPr>
          <w:highlight w:val="white"/>
        </w:rPr>
      </w:pPr>
      <w:r w:rsidRPr="00D04CD0">
        <w:rPr>
          <w:highlight w:val="white"/>
        </w:rPr>
        <w:t xml:space="preserve">    }</w:t>
      </w:r>
    </w:p>
    <w:p w14:paraId="0B88BA39" w14:textId="77777777" w:rsidR="00D04CD0" w:rsidRPr="00D04CD0" w:rsidRDefault="00D04CD0" w:rsidP="00D04CD0">
      <w:pPr>
        <w:pStyle w:val="Code"/>
        <w:rPr>
          <w:highlight w:val="white"/>
        </w:rPr>
      </w:pPr>
    </w:p>
    <w:p w14:paraId="175CC5EC" w14:textId="77777777" w:rsidR="00D04CD0" w:rsidRPr="00D04CD0" w:rsidRDefault="00D04CD0" w:rsidP="00D04CD0">
      <w:pPr>
        <w:pStyle w:val="Code"/>
        <w:rPr>
          <w:highlight w:val="white"/>
        </w:rPr>
      </w:pPr>
      <w:r w:rsidRPr="00D04CD0">
        <w:rPr>
          <w:highlight w:val="white"/>
        </w:rPr>
        <w:t xml:space="preserve">    public ICollection&lt;KeyType&gt; Keys {</w:t>
      </w:r>
    </w:p>
    <w:p w14:paraId="5D219E76" w14:textId="77777777" w:rsidR="00D04CD0" w:rsidRPr="00D04CD0" w:rsidRDefault="00D04CD0" w:rsidP="00D04CD0">
      <w:pPr>
        <w:pStyle w:val="Code"/>
        <w:rPr>
          <w:highlight w:val="white"/>
        </w:rPr>
      </w:pPr>
      <w:r w:rsidRPr="00D04CD0">
        <w:rPr>
          <w:highlight w:val="white"/>
        </w:rPr>
        <w:t xml:space="preserve">      get {</w:t>
      </w:r>
    </w:p>
    <w:p w14:paraId="6DC909C1" w14:textId="77777777" w:rsidR="00D04CD0" w:rsidRPr="00D04CD0" w:rsidRDefault="00D04CD0" w:rsidP="00D04CD0">
      <w:pPr>
        <w:pStyle w:val="Code"/>
        <w:rPr>
          <w:highlight w:val="white"/>
        </w:rPr>
      </w:pPr>
      <w:r w:rsidRPr="00D04CD0">
        <w:rPr>
          <w:highlight w:val="white"/>
        </w:rPr>
        <w:t xml:space="preserve">        ICollection&lt;KeyType&gt; collection = new ListSet&lt;KeyType&gt;();</w:t>
      </w:r>
    </w:p>
    <w:p w14:paraId="548818BD" w14:textId="77777777" w:rsidR="00D04CD0" w:rsidRPr="00D04CD0" w:rsidRDefault="00D04CD0" w:rsidP="00D04CD0">
      <w:pPr>
        <w:pStyle w:val="Code"/>
        <w:rPr>
          <w:highlight w:val="white"/>
        </w:rPr>
      </w:pPr>
    </w:p>
    <w:p w14:paraId="0429EC98"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7664634" w14:textId="77777777" w:rsidR="00D04CD0" w:rsidRPr="00D04CD0" w:rsidRDefault="00D04CD0" w:rsidP="00D04CD0">
      <w:pPr>
        <w:pStyle w:val="Code"/>
        <w:rPr>
          <w:highlight w:val="white"/>
        </w:rPr>
      </w:pPr>
      <w:r w:rsidRPr="00D04CD0">
        <w:rPr>
          <w:highlight w:val="white"/>
        </w:rPr>
        <w:t xml:space="preserve">          collection.Add(pair.Key);</w:t>
      </w:r>
    </w:p>
    <w:p w14:paraId="09A02192" w14:textId="77777777" w:rsidR="00D04CD0" w:rsidRPr="00D04CD0" w:rsidRDefault="00D04CD0" w:rsidP="00D04CD0">
      <w:pPr>
        <w:pStyle w:val="Code"/>
        <w:rPr>
          <w:highlight w:val="white"/>
        </w:rPr>
      </w:pPr>
      <w:r w:rsidRPr="00D04CD0">
        <w:rPr>
          <w:highlight w:val="white"/>
        </w:rPr>
        <w:t xml:space="preserve">        }</w:t>
      </w:r>
    </w:p>
    <w:p w14:paraId="5F3487FF" w14:textId="77777777" w:rsidR="00D04CD0" w:rsidRPr="00D04CD0" w:rsidRDefault="00D04CD0" w:rsidP="00D04CD0">
      <w:pPr>
        <w:pStyle w:val="Code"/>
        <w:rPr>
          <w:highlight w:val="white"/>
        </w:rPr>
      </w:pPr>
    </w:p>
    <w:p w14:paraId="7D52370C" w14:textId="77777777" w:rsidR="00D04CD0" w:rsidRPr="00D04CD0" w:rsidRDefault="00D04CD0" w:rsidP="00D04CD0">
      <w:pPr>
        <w:pStyle w:val="Code"/>
        <w:rPr>
          <w:highlight w:val="white"/>
        </w:rPr>
      </w:pPr>
      <w:r w:rsidRPr="00D04CD0">
        <w:rPr>
          <w:highlight w:val="white"/>
        </w:rPr>
        <w:t xml:space="preserve">        return collection;</w:t>
      </w:r>
    </w:p>
    <w:p w14:paraId="5616B966" w14:textId="77777777" w:rsidR="00D04CD0" w:rsidRPr="00D04CD0" w:rsidRDefault="00D04CD0" w:rsidP="00D04CD0">
      <w:pPr>
        <w:pStyle w:val="Code"/>
        <w:rPr>
          <w:highlight w:val="white"/>
        </w:rPr>
      </w:pPr>
      <w:r w:rsidRPr="00D04CD0">
        <w:rPr>
          <w:highlight w:val="white"/>
        </w:rPr>
        <w:t xml:space="preserve">      }</w:t>
      </w:r>
    </w:p>
    <w:p w14:paraId="40D36994" w14:textId="77777777" w:rsidR="00D04CD0" w:rsidRPr="00D04CD0" w:rsidRDefault="00D04CD0" w:rsidP="00D04CD0">
      <w:pPr>
        <w:pStyle w:val="Code"/>
        <w:rPr>
          <w:highlight w:val="white"/>
        </w:rPr>
      </w:pPr>
      <w:r w:rsidRPr="00D04CD0">
        <w:rPr>
          <w:highlight w:val="white"/>
        </w:rPr>
        <w:t xml:space="preserve">    }</w:t>
      </w:r>
    </w:p>
    <w:p w14:paraId="09861F59" w14:textId="77777777" w:rsidR="00D04CD0" w:rsidRPr="00D04CD0" w:rsidRDefault="00D04CD0" w:rsidP="00D04CD0">
      <w:pPr>
        <w:pStyle w:val="Code"/>
        <w:rPr>
          <w:highlight w:val="white"/>
        </w:rPr>
      </w:pPr>
    </w:p>
    <w:p w14:paraId="796D3EDE" w14:textId="77777777" w:rsidR="00D04CD0" w:rsidRPr="00D04CD0" w:rsidRDefault="00D04CD0" w:rsidP="00D04CD0">
      <w:pPr>
        <w:pStyle w:val="Code"/>
        <w:rPr>
          <w:highlight w:val="white"/>
        </w:rPr>
      </w:pPr>
      <w:r w:rsidRPr="00D04CD0">
        <w:rPr>
          <w:highlight w:val="white"/>
        </w:rPr>
        <w:t xml:space="preserve">    public ICollection&lt;ValueType&gt; Values {</w:t>
      </w:r>
    </w:p>
    <w:p w14:paraId="6F11CAEC" w14:textId="77777777" w:rsidR="00D04CD0" w:rsidRPr="00D04CD0" w:rsidRDefault="00D04CD0" w:rsidP="00D04CD0">
      <w:pPr>
        <w:pStyle w:val="Code"/>
        <w:rPr>
          <w:highlight w:val="white"/>
        </w:rPr>
      </w:pPr>
      <w:r w:rsidRPr="00D04CD0">
        <w:rPr>
          <w:highlight w:val="white"/>
        </w:rPr>
        <w:t xml:space="preserve">      get {</w:t>
      </w:r>
    </w:p>
    <w:p w14:paraId="18A2BEBE" w14:textId="77777777" w:rsidR="00D04CD0" w:rsidRPr="00D04CD0" w:rsidRDefault="00D04CD0" w:rsidP="00D04CD0">
      <w:pPr>
        <w:pStyle w:val="Code"/>
        <w:rPr>
          <w:highlight w:val="white"/>
        </w:rPr>
      </w:pPr>
      <w:r w:rsidRPr="00D04CD0">
        <w:rPr>
          <w:highlight w:val="white"/>
        </w:rPr>
        <w:t xml:space="preserve">        ICollection&lt;ValueType&gt; collection = new ListSet&lt;ValueType&gt;();</w:t>
      </w:r>
    </w:p>
    <w:p w14:paraId="367C2E01" w14:textId="77777777" w:rsidR="00D04CD0" w:rsidRPr="00D04CD0" w:rsidRDefault="00D04CD0" w:rsidP="00D04CD0">
      <w:pPr>
        <w:pStyle w:val="Code"/>
        <w:rPr>
          <w:highlight w:val="white"/>
        </w:rPr>
      </w:pPr>
    </w:p>
    <w:p w14:paraId="54FDB1EE"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239FE1F0" w14:textId="77777777" w:rsidR="00D04CD0" w:rsidRPr="00D04CD0" w:rsidRDefault="00D04CD0" w:rsidP="00D04CD0">
      <w:pPr>
        <w:pStyle w:val="Code"/>
        <w:rPr>
          <w:highlight w:val="white"/>
        </w:rPr>
      </w:pPr>
      <w:r w:rsidRPr="00D04CD0">
        <w:rPr>
          <w:highlight w:val="white"/>
        </w:rPr>
        <w:t xml:space="preserve">          collection.Add(pair.Value);</w:t>
      </w:r>
    </w:p>
    <w:p w14:paraId="47AB6BEF" w14:textId="77777777" w:rsidR="00D04CD0" w:rsidRPr="00D04CD0" w:rsidRDefault="00D04CD0" w:rsidP="00D04CD0">
      <w:pPr>
        <w:pStyle w:val="Code"/>
        <w:rPr>
          <w:highlight w:val="white"/>
        </w:rPr>
      </w:pPr>
      <w:r w:rsidRPr="00D04CD0">
        <w:rPr>
          <w:highlight w:val="white"/>
        </w:rPr>
        <w:t xml:space="preserve">        }</w:t>
      </w:r>
    </w:p>
    <w:p w14:paraId="16588F10" w14:textId="77777777" w:rsidR="00D04CD0" w:rsidRPr="00D04CD0" w:rsidRDefault="00D04CD0" w:rsidP="00D04CD0">
      <w:pPr>
        <w:pStyle w:val="Code"/>
        <w:rPr>
          <w:highlight w:val="white"/>
        </w:rPr>
      </w:pPr>
    </w:p>
    <w:p w14:paraId="5E75071E" w14:textId="77777777" w:rsidR="00D04CD0" w:rsidRPr="00D04CD0" w:rsidRDefault="00D04CD0" w:rsidP="00D04CD0">
      <w:pPr>
        <w:pStyle w:val="Code"/>
        <w:rPr>
          <w:highlight w:val="white"/>
        </w:rPr>
      </w:pPr>
      <w:r w:rsidRPr="00D04CD0">
        <w:rPr>
          <w:highlight w:val="white"/>
        </w:rPr>
        <w:t xml:space="preserve">        return collection;</w:t>
      </w:r>
    </w:p>
    <w:p w14:paraId="4A9EED7A" w14:textId="77777777" w:rsidR="00D04CD0" w:rsidRPr="00D04CD0" w:rsidRDefault="00D04CD0" w:rsidP="00D04CD0">
      <w:pPr>
        <w:pStyle w:val="Code"/>
        <w:rPr>
          <w:highlight w:val="white"/>
        </w:rPr>
      </w:pPr>
      <w:r w:rsidRPr="00D04CD0">
        <w:rPr>
          <w:highlight w:val="white"/>
        </w:rPr>
        <w:t xml:space="preserve">      }</w:t>
      </w:r>
    </w:p>
    <w:p w14:paraId="4E094A85" w14:textId="77777777" w:rsidR="00D04CD0" w:rsidRPr="00D04CD0" w:rsidRDefault="00D04CD0" w:rsidP="00D04CD0">
      <w:pPr>
        <w:pStyle w:val="Code"/>
        <w:rPr>
          <w:highlight w:val="white"/>
        </w:rPr>
      </w:pPr>
      <w:r w:rsidRPr="00D04CD0">
        <w:rPr>
          <w:highlight w:val="white"/>
        </w:rPr>
        <w:t xml:space="preserve">    }</w:t>
      </w:r>
    </w:p>
    <w:p w14:paraId="557CAB0E" w14:textId="77777777" w:rsidR="00D04CD0" w:rsidRPr="00D04CD0" w:rsidRDefault="00D04CD0" w:rsidP="00D04CD0">
      <w:pPr>
        <w:pStyle w:val="Code"/>
        <w:rPr>
          <w:highlight w:val="white"/>
        </w:rPr>
      </w:pPr>
    </w:p>
    <w:p w14:paraId="2ABB10A7" w14:textId="77777777" w:rsidR="00D04CD0" w:rsidRPr="00D04CD0" w:rsidRDefault="00D04CD0" w:rsidP="00D04CD0">
      <w:pPr>
        <w:pStyle w:val="Code"/>
        <w:rPr>
          <w:highlight w:val="white"/>
        </w:rPr>
      </w:pPr>
      <w:r w:rsidRPr="00D04CD0">
        <w:rPr>
          <w:highlight w:val="white"/>
        </w:rPr>
        <w:t xml:space="preserve">    public void Add(KeyType key, ValueType value) {</w:t>
      </w:r>
    </w:p>
    <w:p w14:paraId="657AA4F7" w14:textId="77777777" w:rsidR="00D04CD0" w:rsidRPr="00D04CD0" w:rsidRDefault="00D04CD0" w:rsidP="00D04CD0">
      <w:pPr>
        <w:pStyle w:val="Code"/>
        <w:rPr>
          <w:highlight w:val="white"/>
        </w:rPr>
      </w:pPr>
      <w:r w:rsidRPr="00D04CD0">
        <w:rPr>
          <w:highlight w:val="white"/>
        </w:rPr>
        <w:t xml:space="preserve">      Add(new KeyValuePair&lt;KeyType,ValueType&gt;(key, value));</w:t>
      </w:r>
    </w:p>
    <w:p w14:paraId="2D1790D1" w14:textId="77777777" w:rsidR="00D04CD0" w:rsidRPr="00D04CD0" w:rsidRDefault="00D04CD0" w:rsidP="00D04CD0">
      <w:pPr>
        <w:pStyle w:val="Code"/>
        <w:rPr>
          <w:highlight w:val="white"/>
        </w:rPr>
      </w:pPr>
      <w:r w:rsidRPr="00D04CD0">
        <w:rPr>
          <w:highlight w:val="white"/>
        </w:rPr>
        <w:t xml:space="preserve">    }</w:t>
      </w:r>
    </w:p>
    <w:p w14:paraId="7C1B69C7" w14:textId="77777777" w:rsidR="00D04CD0" w:rsidRPr="00D04CD0" w:rsidRDefault="00D04CD0" w:rsidP="00D04CD0">
      <w:pPr>
        <w:pStyle w:val="Code"/>
        <w:rPr>
          <w:highlight w:val="white"/>
        </w:rPr>
      </w:pPr>
    </w:p>
    <w:p w14:paraId="42B5FEEA" w14:textId="77777777" w:rsidR="00D04CD0" w:rsidRPr="00D04CD0" w:rsidRDefault="00D04CD0" w:rsidP="00D04CD0">
      <w:pPr>
        <w:pStyle w:val="Code"/>
        <w:rPr>
          <w:highlight w:val="white"/>
        </w:rPr>
      </w:pPr>
      <w:r w:rsidRPr="00D04CD0">
        <w:rPr>
          <w:highlight w:val="white"/>
        </w:rPr>
        <w:t xml:space="preserve">    public void Add(KeyValuePair&lt;KeyType,ValueType&gt; pair) {</w:t>
      </w:r>
    </w:p>
    <w:p w14:paraId="5B012827" w14:textId="77777777" w:rsidR="00D04CD0" w:rsidRPr="00D04CD0" w:rsidRDefault="00D04CD0" w:rsidP="00D04CD0">
      <w:pPr>
        <w:pStyle w:val="Code"/>
        <w:rPr>
          <w:highlight w:val="white"/>
        </w:rPr>
      </w:pPr>
      <w:r w:rsidRPr="00D04CD0">
        <w:rPr>
          <w:highlight w:val="white"/>
        </w:rPr>
        <w:t xml:space="preserve">      if (ContainsKey(pair.Key)) {</w:t>
      </w:r>
    </w:p>
    <w:p w14:paraId="566E5581" w14:textId="77777777" w:rsidR="00D04CD0" w:rsidRPr="00D04CD0" w:rsidRDefault="00D04CD0" w:rsidP="00D04CD0">
      <w:pPr>
        <w:pStyle w:val="Code"/>
        <w:rPr>
          <w:highlight w:val="white"/>
        </w:rPr>
      </w:pPr>
      <w:r w:rsidRPr="00D04CD0">
        <w:rPr>
          <w:highlight w:val="white"/>
        </w:rPr>
        <w:t xml:space="preserve">        throw (new ArgumentException());</w:t>
      </w:r>
    </w:p>
    <w:p w14:paraId="61D320EF" w14:textId="77777777" w:rsidR="00D04CD0" w:rsidRPr="00D04CD0" w:rsidRDefault="00D04CD0" w:rsidP="00D04CD0">
      <w:pPr>
        <w:pStyle w:val="Code"/>
        <w:rPr>
          <w:highlight w:val="white"/>
        </w:rPr>
      </w:pPr>
      <w:r w:rsidRPr="00D04CD0">
        <w:rPr>
          <w:highlight w:val="white"/>
        </w:rPr>
        <w:t xml:space="preserve">      }</w:t>
      </w:r>
    </w:p>
    <w:p w14:paraId="7BA36050" w14:textId="77777777" w:rsidR="00D04CD0" w:rsidRPr="00D04CD0" w:rsidRDefault="00D04CD0" w:rsidP="00D04CD0">
      <w:pPr>
        <w:pStyle w:val="Code"/>
        <w:rPr>
          <w:highlight w:val="white"/>
        </w:rPr>
      </w:pPr>
      <w:r w:rsidRPr="00D04CD0">
        <w:rPr>
          <w:highlight w:val="white"/>
        </w:rPr>
        <w:t xml:space="preserve">      </w:t>
      </w:r>
    </w:p>
    <w:p w14:paraId="45B2E80E" w14:textId="77777777" w:rsidR="00D04CD0" w:rsidRPr="00D04CD0" w:rsidRDefault="00D04CD0" w:rsidP="00D04CD0">
      <w:pPr>
        <w:pStyle w:val="Code"/>
        <w:rPr>
          <w:highlight w:val="white"/>
        </w:rPr>
      </w:pPr>
      <w:r w:rsidRPr="00D04CD0">
        <w:rPr>
          <w:highlight w:val="white"/>
        </w:rPr>
        <w:t xml:space="preserve">      m_list.Add(pair);</w:t>
      </w:r>
    </w:p>
    <w:p w14:paraId="7B7D38D3" w14:textId="77777777" w:rsidR="00D04CD0" w:rsidRPr="00D04CD0" w:rsidRDefault="00D04CD0" w:rsidP="00D04CD0">
      <w:pPr>
        <w:pStyle w:val="Code"/>
        <w:rPr>
          <w:highlight w:val="white"/>
        </w:rPr>
      </w:pPr>
      <w:r w:rsidRPr="00D04CD0">
        <w:rPr>
          <w:highlight w:val="white"/>
        </w:rPr>
        <w:t xml:space="preserve">    }</w:t>
      </w:r>
    </w:p>
    <w:p w14:paraId="0DF9EB65" w14:textId="77777777" w:rsidR="00D04CD0" w:rsidRPr="00D04CD0" w:rsidRDefault="00D04CD0" w:rsidP="00D04CD0">
      <w:pPr>
        <w:pStyle w:val="Code"/>
        <w:rPr>
          <w:highlight w:val="white"/>
        </w:rPr>
      </w:pPr>
    </w:p>
    <w:p w14:paraId="47C8352B" w14:textId="77777777" w:rsidR="00D04CD0" w:rsidRPr="00D04CD0" w:rsidRDefault="00D04CD0" w:rsidP="00D04CD0">
      <w:pPr>
        <w:pStyle w:val="Code"/>
        <w:rPr>
          <w:highlight w:val="white"/>
        </w:rPr>
      </w:pPr>
      <w:r w:rsidRPr="00D04CD0">
        <w:rPr>
          <w:highlight w:val="white"/>
        </w:rPr>
        <w:t xml:space="preserve">    public bool ContainsKey(KeyType key) {</w:t>
      </w:r>
    </w:p>
    <w:p w14:paraId="66AC844A"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035C0AA4" w14:textId="77777777" w:rsidR="00D04CD0" w:rsidRPr="00D04CD0" w:rsidRDefault="00D04CD0" w:rsidP="00D04CD0">
      <w:pPr>
        <w:pStyle w:val="Code"/>
        <w:rPr>
          <w:highlight w:val="white"/>
        </w:rPr>
      </w:pPr>
      <w:r w:rsidRPr="00D04CD0">
        <w:rPr>
          <w:highlight w:val="white"/>
        </w:rPr>
        <w:t xml:space="preserve">        if (pair.Key.Equals(key)) {</w:t>
      </w:r>
    </w:p>
    <w:p w14:paraId="7D10DD70" w14:textId="77777777" w:rsidR="00D04CD0" w:rsidRPr="00D04CD0" w:rsidRDefault="00D04CD0" w:rsidP="00D04CD0">
      <w:pPr>
        <w:pStyle w:val="Code"/>
        <w:rPr>
          <w:highlight w:val="white"/>
        </w:rPr>
      </w:pPr>
      <w:r w:rsidRPr="00D04CD0">
        <w:rPr>
          <w:highlight w:val="white"/>
        </w:rPr>
        <w:t xml:space="preserve">          return true;</w:t>
      </w:r>
    </w:p>
    <w:p w14:paraId="0B0C03CF" w14:textId="77777777" w:rsidR="00D04CD0" w:rsidRPr="00D04CD0" w:rsidRDefault="00D04CD0" w:rsidP="00D04CD0">
      <w:pPr>
        <w:pStyle w:val="Code"/>
        <w:rPr>
          <w:highlight w:val="white"/>
        </w:rPr>
      </w:pPr>
      <w:r w:rsidRPr="00D04CD0">
        <w:rPr>
          <w:highlight w:val="white"/>
        </w:rPr>
        <w:t xml:space="preserve">        }</w:t>
      </w:r>
    </w:p>
    <w:p w14:paraId="66FAC1E3" w14:textId="77777777" w:rsidR="00D04CD0" w:rsidRPr="00D04CD0" w:rsidRDefault="00D04CD0" w:rsidP="00D04CD0">
      <w:pPr>
        <w:pStyle w:val="Code"/>
        <w:rPr>
          <w:highlight w:val="white"/>
        </w:rPr>
      </w:pPr>
      <w:r w:rsidRPr="00D04CD0">
        <w:rPr>
          <w:highlight w:val="white"/>
        </w:rPr>
        <w:t xml:space="preserve">      }</w:t>
      </w:r>
    </w:p>
    <w:p w14:paraId="3CED0951" w14:textId="77777777" w:rsidR="00D04CD0" w:rsidRPr="00D04CD0" w:rsidRDefault="00D04CD0" w:rsidP="00D04CD0">
      <w:pPr>
        <w:pStyle w:val="Code"/>
        <w:rPr>
          <w:highlight w:val="white"/>
        </w:rPr>
      </w:pPr>
    </w:p>
    <w:p w14:paraId="6C8B38D2" w14:textId="77777777" w:rsidR="00D04CD0" w:rsidRPr="00D04CD0" w:rsidRDefault="00D04CD0" w:rsidP="00D04CD0">
      <w:pPr>
        <w:pStyle w:val="Code"/>
        <w:rPr>
          <w:highlight w:val="white"/>
        </w:rPr>
      </w:pPr>
      <w:r w:rsidRPr="00D04CD0">
        <w:rPr>
          <w:highlight w:val="white"/>
        </w:rPr>
        <w:t xml:space="preserve">      return false;</w:t>
      </w:r>
    </w:p>
    <w:p w14:paraId="340FCCAC" w14:textId="77777777" w:rsidR="00D04CD0" w:rsidRPr="00D04CD0" w:rsidRDefault="00D04CD0" w:rsidP="00D04CD0">
      <w:pPr>
        <w:pStyle w:val="Code"/>
        <w:rPr>
          <w:highlight w:val="white"/>
        </w:rPr>
      </w:pPr>
      <w:r w:rsidRPr="00D04CD0">
        <w:rPr>
          <w:highlight w:val="white"/>
        </w:rPr>
        <w:t xml:space="preserve">    }</w:t>
      </w:r>
    </w:p>
    <w:p w14:paraId="5D2BAA0A" w14:textId="77777777" w:rsidR="00D04CD0" w:rsidRPr="00D04CD0" w:rsidRDefault="00D04CD0" w:rsidP="00D04CD0">
      <w:pPr>
        <w:pStyle w:val="Code"/>
        <w:rPr>
          <w:highlight w:val="white"/>
        </w:rPr>
      </w:pPr>
    </w:p>
    <w:p w14:paraId="6F272D61" w14:textId="77777777" w:rsidR="00D04CD0" w:rsidRPr="00D04CD0" w:rsidRDefault="00D04CD0" w:rsidP="00D04CD0">
      <w:pPr>
        <w:pStyle w:val="Code"/>
        <w:rPr>
          <w:highlight w:val="white"/>
        </w:rPr>
      </w:pPr>
      <w:r w:rsidRPr="00D04CD0">
        <w:rPr>
          <w:highlight w:val="white"/>
        </w:rPr>
        <w:t xml:space="preserve">    public bool Contains(KeyValuePair&lt;KeyType,ValueType&gt; pair) {</w:t>
      </w:r>
    </w:p>
    <w:p w14:paraId="4D04C3B8" w14:textId="77777777" w:rsidR="00D04CD0" w:rsidRPr="00D04CD0" w:rsidRDefault="00D04CD0" w:rsidP="00D04CD0">
      <w:pPr>
        <w:pStyle w:val="Code"/>
        <w:rPr>
          <w:highlight w:val="white"/>
        </w:rPr>
      </w:pPr>
      <w:r w:rsidRPr="00D04CD0">
        <w:rPr>
          <w:highlight w:val="white"/>
        </w:rPr>
        <w:t xml:space="preserve">      return m_list.Contains(pair);</w:t>
      </w:r>
    </w:p>
    <w:p w14:paraId="4AD54FD2" w14:textId="77777777" w:rsidR="00D04CD0" w:rsidRPr="00D04CD0" w:rsidRDefault="00D04CD0" w:rsidP="00D04CD0">
      <w:pPr>
        <w:pStyle w:val="Code"/>
        <w:rPr>
          <w:highlight w:val="white"/>
        </w:rPr>
      </w:pPr>
      <w:r w:rsidRPr="00D04CD0">
        <w:rPr>
          <w:highlight w:val="white"/>
        </w:rPr>
        <w:t xml:space="preserve">    }</w:t>
      </w:r>
    </w:p>
    <w:p w14:paraId="74640D4B" w14:textId="77777777" w:rsidR="00D04CD0" w:rsidRPr="00D04CD0" w:rsidRDefault="00D04CD0" w:rsidP="00D04CD0">
      <w:pPr>
        <w:pStyle w:val="Code"/>
        <w:rPr>
          <w:highlight w:val="white"/>
        </w:rPr>
      </w:pPr>
    </w:p>
    <w:p w14:paraId="3D5EE690" w14:textId="77777777" w:rsidR="00D04CD0" w:rsidRPr="00D04CD0" w:rsidRDefault="00D04CD0" w:rsidP="00D04CD0">
      <w:pPr>
        <w:pStyle w:val="Code"/>
        <w:rPr>
          <w:highlight w:val="white"/>
        </w:rPr>
      </w:pPr>
      <w:r w:rsidRPr="00D04CD0">
        <w:rPr>
          <w:highlight w:val="white"/>
        </w:rPr>
        <w:t xml:space="preserve">    public bool Remove(KeyType key) {</w:t>
      </w:r>
    </w:p>
    <w:p w14:paraId="7CC006F0"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DD72337" w14:textId="77777777" w:rsidR="00D04CD0" w:rsidRPr="00D04CD0" w:rsidRDefault="00D04CD0" w:rsidP="00D04CD0">
      <w:pPr>
        <w:pStyle w:val="Code"/>
        <w:rPr>
          <w:highlight w:val="white"/>
        </w:rPr>
      </w:pPr>
      <w:r w:rsidRPr="00D04CD0">
        <w:rPr>
          <w:highlight w:val="white"/>
        </w:rPr>
        <w:lastRenderedPageBreak/>
        <w:t xml:space="preserve">        if (key.Equals(pair.Key)) {</w:t>
      </w:r>
    </w:p>
    <w:p w14:paraId="716EE2E6" w14:textId="77777777" w:rsidR="00D04CD0" w:rsidRPr="00D04CD0" w:rsidRDefault="00D04CD0" w:rsidP="00D04CD0">
      <w:pPr>
        <w:pStyle w:val="Code"/>
        <w:rPr>
          <w:highlight w:val="white"/>
        </w:rPr>
      </w:pPr>
      <w:r w:rsidRPr="00D04CD0">
        <w:rPr>
          <w:highlight w:val="white"/>
        </w:rPr>
        <w:t xml:space="preserve">          m_list.Remove(pair);</w:t>
      </w:r>
    </w:p>
    <w:p w14:paraId="46037D60" w14:textId="77777777" w:rsidR="00D04CD0" w:rsidRPr="00D04CD0" w:rsidRDefault="00D04CD0" w:rsidP="00D04CD0">
      <w:pPr>
        <w:pStyle w:val="Code"/>
        <w:rPr>
          <w:highlight w:val="white"/>
        </w:rPr>
      </w:pPr>
      <w:r w:rsidRPr="00D04CD0">
        <w:rPr>
          <w:highlight w:val="white"/>
        </w:rPr>
        <w:t xml:space="preserve">          return true;</w:t>
      </w:r>
    </w:p>
    <w:p w14:paraId="0EEDB467" w14:textId="77777777" w:rsidR="00D04CD0" w:rsidRPr="00D04CD0" w:rsidRDefault="00D04CD0" w:rsidP="00D04CD0">
      <w:pPr>
        <w:pStyle w:val="Code"/>
        <w:rPr>
          <w:highlight w:val="white"/>
        </w:rPr>
      </w:pPr>
      <w:r w:rsidRPr="00D04CD0">
        <w:rPr>
          <w:highlight w:val="white"/>
        </w:rPr>
        <w:t xml:space="preserve">        }</w:t>
      </w:r>
    </w:p>
    <w:p w14:paraId="502E95CE" w14:textId="77777777" w:rsidR="00D04CD0" w:rsidRPr="00D04CD0" w:rsidRDefault="00D04CD0" w:rsidP="00D04CD0">
      <w:pPr>
        <w:pStyle w:val="Code"/>
        <w:rPr>
          <w:highlight w:val="white"/>
        </w:rPr>
      </w:pPr>
      <w:r w:rsidRPr="00D04CD0">
        <w:rPr>
          <w:highlight w:val="white"/>
        </w:rPr>
        <w:t xml:space="preserve">      }</w:t>
      </w:r>
    </w:p>
    <w:p w14:paraId="2635D721" w14:textId="77777777" w:rsidR="00D04CD0" w:rsidRPr="00D04CD0" w:rsidRDefault="00D04CD0" w:rsidP="00D04CD0">
      <w:pPr>
        <w:pStyle w:val="Code"/>
        <w:rPr>
          <w:highlight w:val="white"/>
        </w:rPr>
      </w:pPr>
    </w:p>
    <w:p w14:paraId="7A8AD7EA" w14:textId="77777777" w:rsidR="00D04CD0" w:rsidRPr="00D04CD0" w:rsidRDefault="00D04CD0" w:rsidP="00D04CD0">
      <w:pPr>
        <w:pStyle w:val="Code"/>
        <w:rPr>
          <w:highlight w:val="white"/>
        </w:rPr>
      </w:pPr>
      <w:r w:rsidRPr="00D04CD0">
        <w:rPr>
          <w:highlight w:val="white"/>
        </w:rPr>
        <w:t xml:space="preserve">      return false;</w:t>
      </w:r>
    </w:p>
    <w:p w14:paraId="3B8A1E6D" w14:textId="77777777" w:rsidR="00D04CD0" w:rsidRPr="00D04CD0" w:rsidRDefault="00D04CD0" w:rsidP="00D04CD0">
      <w:pPr>
        <w:pStyle w:val="Code"/>
        <w:rPr>
          <w:highlight w:val="white"/>
        </w:rPr>
      </w:pPr>
      <w:r w:rsidRPr="00D04CD0">
        <w:rPr>
          <w:highlight w:val="white"/>
        </w:rPr>
        <w:t xml:space="preserve">    }</w:t>
      </w:r>
    </w:p>
    <w:p w14:paraId="3CBDFD29" w14:textId="77777777" w:rsidR="00D04CD0" w:rsidRPr="00D04CD0" w:rsidRDefault="00D04CD0" w:rsidP="00D04CD0">
      <w:pPr>
        <w:pStyle w:val="Code"/>
        <w:rPr>
          <w:highlight w:val="white"/>
        </w:rPr>
      </w:pPr>
    </w:p>
    <w:p w14:paraId="5FA5E542" w14:textId="77777777" w:rsidR="00D04CD0" w:rsidRPr="00D04CD0" w:rsidRDefault="00D04CD0" w:rsidP="00D04CD0">
      <w:pPr>
        <w:pStyle w:val="Code"/>
        <w:rPr>
          <w:highlight w:val="white"/>
        </w:rPr>
      </w:pPr>
      <w:r w:rsidRPr="00D04CD0">
        <w:rPr>
          <w:highlight w:val="white"/>
        </w:rPr>
        <w:t xml:space="preserve">    public bool Remove(KeyValuePair&lt;KeyType,ValueType&gt; pair) {</w:t>
      </w:r>
    </w:p>
    <w:p w14:paraId="7A590D3C" w14:textId="77777777" w:rsidR="00D04CD0" w:rsidRPr="00D04CD0" w:rsidRDefault="00D04CD0" w:rsidP="00D04CD0">
      <w:pPr>
        <w:pStyle w:val="Code"/>
        <w:rPr>
          <w:highlight w:val="white"/>
        </w:rPr>
      </w:pPr>
      <w:r w:rsidRPr="00D04CD0">
        <w:rPr>
          <w:highlight w:val="white"/>
        </w:rPr>
        <w:t xml:space="preserve">      if (m_list.Contains(pair)) {</w:t>
      </w:r>
    </w:p>
    <w:p w14:paraId="455DA517" w14:textId="77777777" w:rsidR="00D04CD0" w:rsidRPr="00D04CD0" w:rsidRDefault="00D04CD0" w:rsidP="00D04CD0">
      <w:pPr>
        <w:pStyle w:val="Code"/>
        <w:rPr>
          <w:highlight w:val="white"/>
        </w:rPr>
      </w:pPr>
      <w:r w:rsidRPr="00D04CD0">
        <w:rPr>
          <w:highlight w:val="white"/>
        </w:rPr>
        <w:t xml:space="preserve">        m_list.Remove(pair);</w:t>
      </w:r>
    </w:p>
    <w:p w14:paraId="34934B95" w14:textId="77777777" w:rsidR="00D04CD0" w:rsidRPr="00D04CD0" w:rsidRDefault="00D04CD0" w:rsidP="00D04CD0">
      <w:pPr>
        <w:pStyle w:val="Code"/>
        <w:rPr>
          <w:highlight w:val="white"/>
        </w:rPr>
      </w:pPr>
      <w:r w:rsidRPr="00D04CD0">
        <w:rPr>
          <w:highlight w:val="white"/>
        </w:rPr>
        <w:t xml:space="preserve">        return true;</w:t>
      </w:r>
    </w:p>
    <w:p w14:paraId="11C76002" w14:textId="77777777" w:rsidR="00D04CD0" w:rsidRPr="00D04CD0" w:rsidRDefault="00D04CD0" w:rsidP="00D04CD0">
      <w:pPr>
        <w:pStyle w:val="Code"/>
        <w:rPr>
          <w:highlight w:val="white"/>
        </w:rPr>
      </w:pPr>
      <w:r w:rsidRPr="00D04CD0">
        <w:rPr>
          <w:highlight w:val="white"/>
        </w:rPr>
        <w:t xml:space="preserve">      }</w:t>
      </w:r>
    </w:p>
    <w:p w14:paraId="28BAEE24" w14:textId="77777777" w:rsidR="00D04CD0" w:rsidRPr="00D04CD0" w:rsidRDefault="00D04CD0" w:rsidP="00D04CD0">
      <w:pPr>
        <w:pStyle w:val="Code"/>
        <w:rPr>
          <w:highlight w:val="white"/>
        </w:rPr>
      </w:pPr>
    </w:p>
    <w:p w14:paraId="264EA482" w14:textId="77777777" w:rsidR="00D04CD0" w:rsidRPr="00D04CD0" w:rsidRDefault="00D04CD0" w:rsidP="00D04CD0">
      <w:pPr>
        <w:pStyle w:val="Code"/>
        <w:rPr>
          <w:highlight w:val="white"/>
        </w:rPr>
      </w:pPr>
      <w:r w:rsidRPr="00D04CD0">
        <w:rPr>
          <w:highlight w:val="white"/>
        </w:rPr>
        <w:t xml:space="preserve">      return false;</w:t>
      </w:r>
    </w:p>
    <w:p w14:paraId="3209E95E" w14:textId="77777777" w:rsidR="00D04CD0" w:rsidRPr="00D04CD0" w:rsidRDefault="00D04CD0" w:rsidP="00D04CD0">
      <w:pPr>
        <w:pStyle w:val="Code"/>
        <w:rPr>
          <w:highlight w:val="white"/>
        </w:rPr>
      </w:pPr>
      <w:r w:rsidRPr="00D04CD0">
        <w:rPr>
          <w:highlight w:val="white"/>
        </w:rPr>
        <w:t xml:space="preserve">    }</w:t>
      </w:r>
    </w:p>
    <w:p w14:paraId="414A8255" w14:textId="77777777" w:rsidR="00D04CD0" w:rsidRPr="00D04CD0" w:rsidRDefault="00D04CD0" w:rsidP="00D04CD0">
      <w:pPr>
        <w:pStyle w:val="Code"/>
        <w:rPr>
          <w:highlight w:val="white"/>
        </w:rPr>
      </w:pPr>
    </w:p>
    <w:p w14:paraId="6276BFC8" w14:textId="77777777" w:rsidR="00D04CD0" w:rsidRPr="00D04CD0" w:rsidRDefault="00D04CD0" w:rsidP="00D04CD0">
      <w:pPr>
        <w:pStyle w:val="Code"/>
        <w:rPr>
          <w:highlight w:val="white"/>
        </w:rPr>
      </w:pPr>
      <w:r w:rsidRPr="00D04CD0">
        <w:rPr>
          <w:highlight w:val="white"/>
        </w:rPr>
        <w:t xml:space="preserve">    public void CopyTo(KeyValuePair&lt;KeyType,ValueType&gt;[] array, int index) {</w:t>
      </w:r>
    </w:p>
    <w:p w14:paraId="00A851BF"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454CA0D" w14:textId="77777777" w:rsidR="00D04CD0" w:rsidRPr="00D04CD0" w:rsidRDefault="00D04CD0" w:rsidP="00D04CD0">
      <w:pPr>
        <w:pStyle w:val="Code"/>
        <w:rPr>
          <w:highlight w:val="white"/>
        </w:rPr>
      </w:pPr>
      <w:r w:rsidRPr="00D04CD0">
        <w:rPr>
          <w:highlight w:val="white"/>
        </w:rPr>
        <w:t xml:space="preserve">        array[index++] = pair;</w:t>
      </w:r>
    </w:p>
    <w:p w14:paraId="53D8415E" w14:textId="77777777" w:rsidR="00D04CD0" w:rsidRPr="00D04CD0" w:rsidRDefault="00D04CD0" w:rsidP="00D04CD0">
      <w:pPr>
        <w:pStyle w:val="Code"/>
        <w:rPr>
          <w:highlight w:val="white"/>
        </w:rPr>
      </w:pPr>
      <w:r w:rsidRPr="00D04CD0">
        <w:rPr>
          <w:highlight w:val="white"/>
        </w:rPr>
        <w:t xml:space="preserve">      }</w:t>
      </w:r>
    </w:p>
    <w:p w14:paraId="2A50A6FD" w14:textId="77777777" w:rsidR="00D04CD0" w:rsidRPr="00D04CD0" w:rsidRDefault="00D04CD0" w:rsidP="00D04CD0">
      <w:pPr>
        <w:pStyle w:val="Code"/>
        <w:rPr>
          <w:highlight w:val="white"/>
        </w:rPr>
      </w:pPr>
      <w:r w:rsidRPr="00D04CD0">
        <w:rPr>
          <w:highlight w:val="white"/>
        </w:rPr>
        <w:t xml:space="preserve">    }</w:t>
      </w:r>
    </w:p>
    <w:p w14:paraId="73230AB4" w14:textId="77777777" w:rsidR="00D04CD0" w:rsidRPr="00D04CD0" w:rsidRDefault="00D04CD0" w:rsidP="00D04CD0">
      <w:pPr>
        <w:pStyle w:val="Code"/>
        <w:rPr>
          <w:highlight w:val="white"/>
        </w:rPr>
      </w:pPr>
    </w:p>
    <w:p w14:paraId="225E9095" w14:textId="77777777" w:rsidR="00D04CD0" w:rsidRPr="00D04CD0" w:rsidRDefault="00D04CD0" w:rsidP="00D04CD0">
      <w:pPr>
        <w:pStyle w:val="Code"/>
        <w:rPr>
          <w:highlight w:val="white"/>
        </w:rPr>
      </w:pPr>
      <w:r w:rsidRPr="00D04CD0">
        <w:rPr>
          <w:highlight w:val="white"/>
        </w:rPr>
        <w:t xml:space="preserve">    public bool TryGetValue(KeyType key, out ValueType value) {</w:t>
      </w:r>
    </w:p>
    <w:p w14:paraId="20DD5AE7"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6F5214A" w14:textId="77777777" w:rsidR="00D04CD0" w:rsidRPr="00D04CD0" w:rsidRDefault="00D04CD0" w:rsidP="00D04CD0">
      <w:pPr>
        <w:pStyle w:val="Code"/>
        <w:rPr>
          <w:highlight w:val="white"/>
        </w:rPr>
      </w:pPr>
      <w:r w:rsidRPr="00D04CD0">
        <w:rPr>
          <w:highlight w:val="white"/>
        </w:rPr>
        <w:t xml:space="preserve">        if (key.Equals(pair.Key)) {</w:t>
      </w:r>
    </w:p>
    <w:p w14:paraId="650AF7C3" w14:textId="77777777" w:rsidR="00D04CD0" w:rsidRPr="00D04CD0" w:rsidRDefault="00D04CD0" w:rsidP="00D04CD0">
      <w:pPr>
        <w:pStyle w:val="Code"/>
        <w:rPr>
          <w:highlight w:val="white"/>
        </w:rPr>
      </w:pPr>
      <w:r w:rsidRPr="00D04CD0">
        <w:rPr>
          <w:highlight w:val="white"/>
        </w:rPr>
        <w:t xml:space="preserve">          value = pair.Value;</w:t>
      </w:r>
    </w:p>
    <w:p w14:paraId="70CFD28C" w14:textId="77777777" w:rsidR="00D04CD0" w:rsidRPr="00D04CD0" w:rsidRDefault="00D04CD0" w:rsidP="00D04CD0">
      <w:pPr>
        <w:pStyle w:val="Code"/>
        <w:rPr>
          <w:highlight w:val="white"/>
        </w:rPr>
      </w:pPr>
      <w:r w:rsidRPr="00D04CD0">
        <w:rPr>
          <w:highlight w:val="white"/>
        </w:rPr>
        <w:t xml:space="preserve">          return true;</w:t>
      </w:r>
    </w:p>
    <w:p w14:paraId="6FCD3579" w14:textId="77777777" w:rsidR="00D04CD0" w:rsidRPr="00D04CD0" w:rsidRDefault="00D04CD0" w:rsidP="00D04CD0">
      <w:pPr>
        <w:pStyle w:val="Code"/>
        <w:rPr>
          <w:highlight w:val="white"/>
        </w:rPr>
      </w:pPr>
      <w:r w:rsidRPr="00D04CD0">
        <w:rPr>
          <w:highlight w:val="white"/>
        </w:rPr>
        <w:t xml:space="preserve">        }</w:t>
      </w:r>
    </w:p>
    <w:p w14:paraId="2E896376" w14:textId="77777777" w:rsidR="00D04CD0" w:rsidRPr="00D04CD0" w:rsidRDefault="00D04CD0" w:rsidP="00D04CD0">
      <w:pPr>
        <w:pStyle w:val="Code"/>
        <w:rPr>
          <w:highlight w:val="white"/>
        </w:rPr>
      </w:pPr>
      <w:r w:rsidRPr="00D04CD0">
        <w:rPr>
          <w:highlight w:val="white"/>
        </w:rPr>
        <w:t xml:space="preserve">      }</w:t>
      </w:r>
    </w:p>
    <w:p w14:paraId="67B96D1F" w14:textId="77777777" w:rsidR="00D04CD0" w:rsidRPr="00D04CD0" w:rsidRDefault="00D04CD0" w:rsidP="00D04CD0">
      <w:pPr>
        <w:pStyle w:val="Code"/>
        <w:rPr>
          <w:highlight w:val="white"/>
        </w:rPr>
      </w:pPr>
    </w:p>
    <w:p w14:paraId="4F9C347F" w14:textId="77777777" w:rsidR="00D04CD0" w:rsidRPr="00D04CD0" w:rsidRDefault="00D04CD0" w:rsidP="00D04CD0">
      <w:pPr>
        <w:pStyle w:val="Code"/>
        <w:rPr>
          <w:highlight w:val="white"/>
        </w:rPr>
      </w:pPr>
      <w:r w:rsidRPr="00D04CD0">
        <w:rPr>
          <w:highlight w:val="white"/>
        </w:rPr>
        <w:t xml:space="preserve">      value = default(ValueType);</w:t>
      </w:r>
    </w:p>
    <w:p w14:paraId="3696DE1B" w14:textId="77777777" w:rsidR="00D04CD0" w:rsidRPr="00D04CD0" w:rsidRDefault="00D04CD0" w:rsidP="00D04CD0">
      <w:pPr>
        <w:pStyle w:val="Code"/>
        <w:rPr>
          <w:highlight w:val="white"/>
        </w:rPr>
      </w:pPr>
      <w:r w:rsidRPr="00D04CD0">
        <w:rPr>
          <w:highlight w:val="white"/>
        </w:rPr>
        <w:t xml:space="preserve">      return false;</w:t>
      </w:r>
    </w:p>
    <w:p w14:paraId="54D36FD9" w14:textId="77777777" w:rsidR="00D04CD0" w:rsidRPr="00D04CD0" w:rsidRDefault="00D04CD0" w:rsidP="00D04CD0">
      <w:pPr>
        <w:pStyle w:val="Code"/>
        <w:rPr>
          <w:highlight w:val="white"/>
        </w:rPr>
      </w:pPr>
      <w:r w:rsidRPr="00D04CD0">
        <w:rPr>
          <w:highlight w:val="white"/>
        </w:rPr>
        <w:t xml:space="preserve">    }</w:t>
      </w:r>
    </w:p>
    <w:p w14:paraId="4E76C0F5" w14:textId="77777777" w:rsidR="00D04CD0" w:rsidRPr="00D04CD0" w:rsidRDefault="00D04CD0" w:rsidP="00D04CD0">
      <w:pPr>
        <w:pStyle w:val="Code"/>
        <w:rPr>
          <w:highlight w:val="white"/>
        </w:rPr>
      </w:pPr>
    </w:p>
    <w:p w14:paraId="3CD54AC6" w14:textId="77777777" w:rsidR="00D04CD0" w:rsidRPr="00D04CD0" w:rsidRDefault="00D04CD0" w:rsidP="00D04CD0">
      <w:pPr>
        <w:pStyle w:val="Code"/>
        <w:rPr>
          <w:highlight w:val="white"/>
        </w:rPr>
      </w:pPr>
      <w:r w:rsidRPr="00D04CD0">
        <w:rPr>
          <w:highlight w:val="white"/>
        </w:rPr>
        <w:t xml:space="preserve">    IEnumerator IEnumerable.GetEnumerator() {</w:t>
      </w:r>
    </w:p>
    <w:p w14:paraId="5DA26A9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3AE0FD53" w14:textId="77777777" w:rsidR="00D04CD0" w:rsidRPr="00D04CD0" w:rsidRDefault="00D04CD0" w:rsidP="00D04CD0">
      <w:pPr>
        <w:pStyle w:val="Code"/>
        <w:rPr>
          <w:highlight w:val="white"/>
        </w:rPr>
      </w:pPr>
      <w:r w:rsidRPr="00D04CD0">
        <w:rPr>
          <w:highlight w:val="white"/>
        </w:rPr>
        <w:t xml:space="preserve">    }</w:t>
      </w:r>
    </w:p>
    <w:p w14:paraId="64632F65" w14:textId="77777777" w:rsidR="00D04CD0" w:rsidRPr="00D04CD0" w:rsidRDefault="00D04CD0" w:rsidP="00D04CD0">
      <w:pPr>
        <w:pStyle w:val="Code"/>
        <w:rPr>
          <w:highlight w:val="white"/>
        </w:rPr>
      </w:pPr>
    </w:p>
    <w:p w14:paraId="3E4EE39E" w14:textId="77777777" w:rsidR="004926B1" w:rsidRDefault="00D04CD0" w:rsidP="00D04CD0">
      <w:pPr>
        <w:pStyle w:val="Code"/>
        <w:rPr>
          <w:highlight w:val="white"/>
        </w:rPr>
      </w:pPr>
      <w:r w:rsidRPr="00D04CD0">
        <w:rPr>
          <w:highlight w:val="white"/>
        </w:rPr>
        <w:t xml:space="preserve">    IEnumerator&lt;KeyValuePair&lt;KeyType,ValueType&gt;&gt;</w:t>
      </w:r>
    </w:p>
    <w:p w14:paraId="4C1E1227" w14:textId="162AD7DD" w:rsidR="00D04CD0" w:rsidRPr="00D04CD0" w:rsidRDefault="004926B1" w:rsidP="00D04CD0">
      <w:pPr>
        <w:pStyle w:val="Code"/>
        <w:rPr>
          <w:highlight w:val="white"/>
        </w:rPr>
      </w:pPr>
      <w:r>
        <w:rPr>
          <w:highlight w:val="white"/>
        </w:rPr>
        <w:t xml:space="preserve">   </w:t>
      </w:r>
      <w:r w:rsidR="00D04CD0" w:rsidRPr="00D04CD0">
        <w:rPr>
          <w:highlight w:val="white"/>
        </w:rPr>
        <w:t xml:space="preserve"> IEnumerable&lt;KeyValuePair&lt;KeyType,ValueType&gt;&gt;.GetEnumerator() {</w:t>
      </w:r>
    </w:p>
    <w:p w14:paraId="38AB418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1CFEA0D5" w14:textId="77777777" w:rsidR="00D04CD0" w:rsidRPr="00D04CD0" w:rsidRDefault="00D04CD0" w:rsidP="00D04CD0">
      <w:pPr>
        <w:pStyle w:val="Code"/>
        <w:rPr>
          <w:highlight w:val="white"/>
        </w:rPr>
      </w:pPr>
      <w:r w:rsidRPr="00D04CD0">
        <w:rPr>
          <w:highlight w:val="white"/>
        </w:rPr>
        <w:t xml:space="preserve">    }</w:t>
      </w:r>
    </w:p>
    <w:p w14:paraId="6F6CC05A" w14:textId="77777777" w:rsidR="00D04CD0" w:rsidRPr="00D04CD0" w:rsidRDefault="00D04CD0" w:rsidP="00D04CD0">
      <w:pPr>
        <w:pStyle w:val="Code"/>
        <w:rPr>
          <w:highlight w:val="white"/>
        </w:rPr>
      </w:pPr>
    </w:p>
    <w:p w14:paraId="3A1C26A5" w14:textId="77777777" w:rsidR="00D04CD0" w:rsidRPr="00D04CD0" w:rsidRDefault="00D04CD0" w:rsidP="00D04CD0">
      <w:pPr>
        <w:pStyle w:val="Code"/>
        <w:rPr>
          <w:highlight w:val="white"/>
        </w:rPr>
      </w:pPr>
      <w:r w:rsidRPr="00D04CD0">
        <w:rPr>
          <w:highlight w:val="white"/>
        </w:rPr>
        <w:t xml:space="preserve">    public override int GetHashCode() {</w:t>
      </w:r>
    </w:p>
    <w:p w14:paraId="65035BC9" w14:textId="77777777" w:rsidR="00D04CD0" w:rsidRPr="00D04CD0" w:rsidRDefault="00D04CD0" w:rsidP="00D04CD0">
      <w:pPr>
        <w:pStyle w:val="Code"/>
        <w:rPr>
          <w:highlight w:val="white"/>
        </w:rPr>
      </w:pPr>
      <w:r w:rsidRPr="00D04CD0">
        <w:rPr>
          <w:highlight w:val="white"/>
        </w:rPr>
        <w:t xml:space="preserve">      return base.GetHashCode();</w:t>
      </w:r>
    </w:p>
    <w:p w14:paraId="4CE511AC" w14:textId="77777777" w:rsidR="00D04CD0" w:rsidRPr="00D04CD0" w:rsidRDefault="00D04CD0" w:rsidP="00D04CD0">
      <w:pPr>
        <w:pStyle w:val="Code"/>
        <w:rPr>
          <w:highlight w:val="white"/>
        </w:rPr>
      </w:pPr>
      <w:r w:rsidRPr="00D04CD0">
        <w:rPr>
          <w:highlight w:val="white"/>
        </w:rPr>
        <w:t xml:space="preserve">    }</w:t>
      </w:r>
    </w:p>
    <w:p w14:paraId="0AE3E3A8" w14:textId="77777777" w:rsidR="00D04CD0" w:rsidRPr="00D04CD0" w:rsidRDefault="00D04CD0" w:rsidP="00D04CD0">
      <w:pPr>
        <w:pStyle w:val="Code"/>
        <w:rPr>
          <w:highlight w:val="white"/>
        </w:rPr>
      </w:pPr>
    </w:p>
    <w:p w14:paraId="63A15449" w14:textId="77777777" w:rsidR="00D04CD0" w:rsidRPr="00D04CD0" w:rsidRDefault="00D04CD0" w:rsidP="00D04CD0">
      <w:pPr>
        <w:pStyle w:val="Code"/>
        <w:rPr>
          <w:highlight w:val="white"/>
        </w:rPr>
      </w:pPr>
      <w:r w:rsidRPr="00D04CD0">
        <w:rPr>
          <w:highlight w:val="white"/>
        </w:rPr>
        <w:t xml:space="preserve">    public override bool Equals(object obj) {</w:t>
      </w:r>
    </w:p>
    <w:p w14:paraId="3F2B4D76" w14:textId="77777777" w:rsidR="00D04CD0" w:rsidRPr="00D04CD0" w:rsidRDefault="00D04CD0" w:rsidP="00D04CD0">
      <w:pPr>
        <w:pStyle w:val="Code"/>
        <w:rPr>
          <w:highlight w:val="white"/>
        </w:rPr>
      </w:pPr>
      <w:r w:rsidRPr="00D04CD0">
        <w:rPr>
          <w:highlight w:val="white"/>
        </w:rPr>
        <w:t xml:space="preserve">      if (obj is IEnumerable&lt;KeyValuePair&lt;KeyType,ValueType&gt;&gt;) {</w:t>
      </w:r>
    </w:p>
    <w:p w14:paraId="7B4772A4" w14:textId="77777777" w:rsidR="00D04CD0" w:rsidRPr="00D04CD0" w:rsidRDefault="00D04CD0" w:rsidP="00D04CD0">
      <w:pPr>
        <w:pStyle w:val="Code"/>
        <w:rPr>
          <w:highlight w:val="white"/>
        </w:rPr>
      </w:pPr>
      <w:r w:rsidRPr="00D04CD0">
        <w:rPr>
          <w:highlight w:val="white"/>
        </w:rPr>
        <w:t xml:space="preserve">        IEnumerable&lt;KeyValuePair&lt;KeyType,ValueType&gt;&gt; enumerable =</w:t>
      </w:r>
    </w:p>
    <w:p w14:paraId="7F06086B" w14:textId="77777777" w:rsidR="00D04CD0" w:rsidRPr="00D04CD0" w:rsidRDefault="00D04CD0" w:rsidP="00D04CD0">
      <w:pPr>
        <w:pStyle w:val="Code"/>
        <w:rPr>
          <w:highlight w:val="white"/>
        </w:rPr>
      </w:pPr>
      <w:r w:rsidRPr="00D04CD0">
        <w:rPr>
          <w:highlight w:val="white"/>
        </w:rPr>
        <w:t xml:space="preserve">          (IEnumerable&lt;KeyValuePair&lt;KeyType,ValueType&gt;&gt;) obj;</w:t>
      </w:r>
    </w:p>
    <w:p w14:paraId="257DE10A" w14:textId="77777777" w:rsidR="00D04CD0" w:rsidRPr="00D04CD0" w:rsidRDefault="00D04CD0" w:rsidP="00D04CD0">
      <w:pPr>
        <w:pStyle w:val="Code"/>
        <w:rPr>
          <w:highlight w:val="white"/>
        </w:rPr>
      </w:pPr>
      <w:r w:rsidRPr="00D04CD0">
        <w:rPr>
          <w:highlight w:val="white"/>
        </w:rPr>
        <w:t xml:space="preserve">        int count = 0;</w:t>
      </w:r>
    </w:p>
    <w:p w14:paraId="692F1353" w14:textId="77777777" w:rsidR="00D04CD0" w:rsidRPr="00D04CD0" w:rsidRDefault="00D04CD0" w:rsidP="00D04CD0">
      <w:pPr>
        <w:pStyle w:val="Code"/>
        <w:rPr>
          <w:highlight w:val="white"/>
        </w:rPr>
      </w:pPr>
    </w:p>
    <w:p w14:paraId="4E05370F" w14:textId="77777777" w:rsidR="00D04CD0" w:rsidRPr="00D04CD0" w:rsidRDefault="00D04CD0" w:rsidP="00D04CD0">
      <w:pPr>
        <w:pStyle w:val="Code"/>
        <w:rPr>
          <w:highlight w:val="white"/>
        </w:rPr>
      </w:pPr>
      <w:r w:rsidRPr="00D04CD0">
        <w:rPr>
          <w:highlight w:val="white"/>
        </w:rPr>
        <w:t xml:space="preserve">        foreach (KeyValuePair&lt;KeyType,ValueType&gt; pair in enumerable) {</w:t>
      </w:r>
    </w:p>
    <w:p w14:paraId="391E2778" w14:textId="77777777" w:rsidR="00D04CD0" w:rsidRPr="00D04CD0" w:rsidRDefault="00D04CD0" w:rsidP="00D04CD0">
      <w:pPr>
        <w:pStyle w:val="Code"/>
        <w:rPr>
          <w:highlight w:val="white"/>
        </w:rPr>
      </w:pPr>
      <w:r w:rsidRPr="00D04CD0">
        <w:rPr>
          <w:highlight w:val="white"/>
        </w:rPr>
        <w:t xml:space="preserve">          if (!m_list.Contains(pair)) {</w:t>
      </w:r>
    </w:p>
    <w:p w14:paraId="54DD0B72" w14:textId="77777777" w:rsidR="00D04CD0" w:rsidRPr="00D04CD0" w:rsidRDefault="00D04CD0" w:rsidP="00D04CD0">
      <w:pPr>
        <w:pStyle w:val="Code"/>
        <w:rPr>
          <w:highlight w:val="white"/>
        </w:rPr>
      </w:pPr>
      <w:r w:rsidRPr="00D04CD0">
        <w:rPr>
          <w:highlight w:val="white"/>
        </w:rPr>
        <w:lastRenderedPageBreak/>
        <w:t xml:space="preserve">            return false;</w:t>
      </w:r>
    </w:p>
    <w:p w14:paraId="3F0D00FC" w14:textId="77777777" w:rsidR="00D04CD0" w:rsidRPr="00D04CD0" w:rsidRDefault="00D04CD0" w:rsidP="00D04CD0">
      <w:pPr>
        <w:pStyle w:val="Code"/>
        <w:rPr>
          <w:highlight w:val="white"/>
        </w:rPr>
      </w:pPr>
      <w:r w:rsidRPr="00D04CD0">
        <w:rPr>
          <w:highlight w:val="white"/>
        </w:rPr>
        <w:t xml:space="preserve">          }</w:t>
      </w:r>
    </w:p>
    <w:p w14:paraId="70EBA4F3" w14:textId="77777777" w:rsidR="00D04CD0" w:rsidRPr="00D04CD0" w:rsidRDefault="00D04CD0" w:rsidP="00D04CD0">
      <w:pPr>
        <w:pStyle w:val="Code"/>
        <w:rPr>
          <w:highlight w:val="white"/>
        </w:rPr>
      </w:pPr>
    </w:p>
    <w:p w14:paraId="1B240394" w14:textId="77777777" w:rsidR="00D04CD0" w:rsidRPr="00D04CD0" w:rsidRDefault="00D04CD0" w:rsidP="00D04CD0">
      <w:pPr>
        <w:pStyle w:val="Code"/>
        <w:rPr>
          <w:highlight w:val="white"/>
        </w:rPr>
      </w:pPr>
      <w:r w:rsidRPr="00D04CD0">
        <w:rPr>
          <w:highlight w:val="white"/>
        </w:rPr>
        <w:t xml:space="preserve">          ++count;</w:t>
      </w:r>
    </w:p>
    <w:p w14:paraId="4FA9FDA3" w14:textId="77777777" w:rsidR="00D04CD0" w:rsidRPr="00D04CD0" w:rsidRDefault="00D04CD0" w:rsidP="00D04CD0">
      <w:pPr>
        <w:pStyle w:val="Code"/>
        <w:rPr>
          <w:highlight w:val="white"/>
        </w:rPr>
      </w:pPr>
      <w:r w:rsidRPr="00D04CD0">
        <w:rPr>
          <w:highlight w:val="white"/>
        </w:rPr>
        <w:t xml:space="preserve">        }</w:t>
      </w:r>
    </w:p>
    <w:p w14:paraId="47742AE2" w14:textId="77777777" w:rsidR="00D04CD0" w:rsidRPr="00D04CD0" w:rsidRDefault="00D04CD0" w:rsidP="00D04CD0">
      <w:pPr>
        <w:pStyle w:val="Code"/>
        <w:rPr>
          <w:highlight w:val="white"/>
        </w:rPr>
      </w:pPr>
    </w:p>
    <w:p w14:paraId="4E9E03AE" w14:textId="77777777" w:rsidR="00D04CD0" w:rsidRPr="00D04CD0" w:rsidRDefault="00D04CD0" w:rsidP="00D04CD0">
      <w:pPr>
        <w:pStyle w:val="Code"/>
        <w:rPr>
          <w:highlight w:val="white"/>
        </w:rPr>
      </w:pPr>
      <w:r w:rsidRPr="00D04CD0">
        <w:rPr>
          <w:highlight w:val="white"/>
        </w:rPr>
        <w:t xml:space="preserve">        return (count == m_list.Count);</w:t>
      </w:r>
    </w:p>
    <w:p w14:paraId="1F00136A" w14:textId="77777777" w:rsidR="00D04CD0" w:rsidRPr="00D04CD0" w:rsidRDefault="00D04CD0" w:rsidP="00D04CD0">
      <w:pPr>
        <w:pStyle w:val="Code"/>
        <w:rPr>
          <w:highlight w:val="white"/>
        </w:rPr>
      </w:pPr>
      <w:r w:rsidRPr="00D04CD0">
        <w:rPr>
          <w:highlight w:val="white"/>
        </w:rPr>
        <w:t xml:space="preserve">      }</w:t>
      </w:r>
    </w:p>
    <w:p w14:paraId="60F57DE2" w14:textId="77777777" w:rsidR="00D04CD0" w:rsidRPr="00D04CD0" w:rsidRDefault="00D04CD0" w:rsidP="00D04CD0">
      <w:pPr>
        <w:pStyle w:val="Code"/>
        <w:rPr>
          <w:highlight w:val="white"/>
        </w:rPr>
      </w:pPr>
    </w:p>
    <w:p w14:paraId="44EB1FAB" w14:textId="77777777" w:rsidR="00D04CD0" w:rsidRPr="00D04CD0" w:rsidRDefault="00D04CD0" w:rsidP="00D04CD0">
      <w:pPr>
        <w:pStyle w:val="Code"/>
        <w:rPr>
          <w:highlight w:val="white"/>
        </w:rPr>
      </w:pPr>
      <w:r w:rsidRPr="00D04CD0">
        <w:rPr>
          <w:highlight w:val="white"/>
        </w:rPr>
        <w:t xml:space="preserve">      return false;</w:t>
      </w:r>
    </w:p>
    <w:p w14:paraId="0B2AB16D" w14:textId="77777777" w:rsidR="00D04CD0" w:rsidRPr="00D04CD0" w:rsidRDefault="00D04CD0" w:rsidP="00D04CD0">
      <w:pPr>
        <w:pStyle w:val="Code"/>
        <w:rPr>
          <w:highlight w:val="white"/>
        </w:rPr>
      </w:pPr>
      <w:r w:rsidRPr="00D04CD0">
        <w:rPr>
          <w:highlight w:val="white"/>
        </w:rPr>
        <w:t xml:space="preserve">    }</w:t>
      </w:r>
    </w:p>
    <w:p w14:paraId="4B95D56E" w14:textId="77777777" w:rsidR="00D04CD0" w:rsidRPr="00D04CD0" w:rsidRDefault="00D04CD0" w:rsidP="00D04CD0">
      <w:pPr>
        <w:pStyle w:val="Code"/>
        <w:rPr>
          <w:highlight w:val="white"/>
        </w:rPr>
      </w:pPr>
      <w:r w:rsidRPr="00D04CD0">
        <w:rPr>
          <w:highlight w:val="white"/>
        </w:rPr>
        <w:t xml:space="preserve">  }</w:t>
      </w:r>
    </w:p>
    <w:p w14:paraId="04DD3A89" w14:textId="4E29C543" w:rsidR="00D04CD0" w:rsidRPr="00D04CD0" w:rsidRDefault="00D04CD0" w:rsidP="00D04CD0">
      <w:pPr>
        <w:pStyle w:val="Code"/>
      </w:pPr>
      <w:r w:rsidRPr="00D04CD0">
        <w:rPr>
          <w:highlight w:val="white"/>
        </w:rPr>
        <w:t>}</w:t>
      </w:r>
    </w:p>
    <w:p w14:paraId="6E7CB2B6" w14:textId="0B61FD92" w:rsidR="00D04CD0" w:rsidRDefault="00FB5CFB" w:rsidP="00FB5CFB">
      <w:pPr>
        <w:pStyle w:val="CodeHeader"/>
        <w:rPr>
          <w:lang w:val="sv-SE"/>
        </w:rPr>
      </w:pPr>
      <w:r>
        <w:rPr>
          <w:highlight w:val="white"/>
          <w:lang w:val="sv-SE"/>
        </w:rPr>
        <w:t>ListMapEnumerator</w:t>
      </w:r>
      <w:r>
        <w:rPr>
          <w:lang w:val="sv-SE"/>
        </w:rPr>
        <w:t>.cs</w:t>
      </w:r>
    </w:p>
    <w:p w14:paraId="7E399FAD" w14:textId="77777777" w:rsidR="00FB5CFB" w:rsidRPr="00FB5CFB" w:rsidRDefault="00FB5CFB" w:rsidP="00FB5CFB">
      <w:pPr>
        <w:pStyle w:val="Code"/>
        <w:rPr>
          <w:highlight w:val="white"/>
        </w:rPr>
      </w:pPr>
      <w:r w:rsidRPr="00FB5CFB">
        <w:rPr>
          <w:highlight w:val="white"/>
        </w:rPr>
        <w:t>using System;</w:t>
      </w:r>
    </w:p>
    <w:p w14:paraId="03AFB8BF" w14:textId="77777777" w:rsidR="00FB5CFB" w:rsidRPr="00FB5CFB" w:rsidRDefault="00FB5CFB" w:rsidP="00FB5CFB">
      <w:pPr>
        <w:pStyle w:val="Code"/>
        <w:rPr>
          <w:highlight w:val="white"/>
        </w:rPr>
      </w:pPr>
      <w:r w:rsidRPr="00FB5CFB">
        <w:rPr>
          <w:highlight w:val="white"/>
        </w:rPr>
        <w:t>using System.Collections;</w:t>
      </w:r>
    </w:p>
    <w:p w14:paraId="074F2579" w14:textId="77777777" w:rsidR="00FB5CFB" w:rsidRPr="00FB5CFB" w:rsidRDefault="00FB5CFB" w:rsidP="00FB5CFB">
      <w:pPr>
        <w:pStyle w:val="Code"/>
        <w:rPr>
          <w:highlight w:val="white"/>
        </w:rPr>
      </w:pPr>
      <w:r w:rsidRPr="00FB5CFB">
        <w:rPr>
          <w:highlight w:val="white"/>
        </w:rPr>
        <w:t>using System.Collections.Generic;</w:t>
      </w:r>
    </w:p>
    <w:p w14:paraId="025D3B46" w14:textId="77777777" w:rsidR="00FB5CFB" w:rsidRPr="00FB5CFB" w:rsidRDefault="00FB5CFB" w:rsidP="00FB5CFB">
      <w:pPr>
        <w:pStyle w:val="Code"/>
        <w:rPr>
          <w:highlight w:val="white"/>
        </w:rPr>
      </w:pPr>
    </w:p>
    <w:p w14:paraId="4DB79544" w14:textId="77777777" w:rsidR="00FB5CFB" w:rsidRPr="00FB5CFB" w:rsidRDefault="00FB5CFB" w:rsidP="00FB5CFB">
      <w:pPr>
        <w:pStyle w:val="Code"/>
        <w:rPr>
          <w:highlight w:val="white"/>
        </w:rPr>
      </w:pPr>
      <w:r w:rsidRPr="00FB5CFB">
        <w:rPr>
          <w:highlight w:val="white"/>
        </w:rPr>
        <w:t>namespace CCompiler {</w:t>
      </w:r>
    </w:p>
    <w:p w14:paraId="0B07645D" w14:textId="77777777" w:rsidR="002A5960" w:rsidRDefault="00FB5CFB" w:rsidP="00FB5CFB">
      <w:pPr>
        <w:pStyle w:val="Code"/>
        <w:rPr>
          <w:highlight w:val="white"/>
        </w:rPr>
      </w:pPr>
      <w:r w:rsidRPr="00FB5CFB">
        <w:rPr>
          <w:highlight w:val="white"/>
        </w:rPr>
        <w:t xml:space="preserve">  class ListMapEnumerator&lt;KeyType,ValueType&gt; :</w:t>
      </w:r>
    </w:p>
    <w:p w14:paraId="16E62B53" w14:textId="439D7EB0" w:rsidR="00FB5CFB" w:rsidRPr="00FB5CFB" w:rsidRDefault="002A5960" w:rsidP="00FB5CFB">
      <w:pPr>
        <w:pStyle w:val="Code"/>
        <w:rPr>
          <w:highlight w:val="white"/>
        </w:rPr>
      </w:pPr>
      <w:r>
        <w:rPr>
          <w:highlight w:val="white"/>
        </w:rPr>
        <w:t xml:space="preserve">       </w:t>
      </w:r>
      <w:r w:rsidR="00FB5CFB" w:rsidRPr="00FB5CFB">
        <w:rPr>
          <w:highlight w:val="white"/>
        </w:rPr>
        <w:t xml:space="preserve"> IEnumerator&lt;KeyValuePair&lt;KeyType,ValueType&gt;&gt; {</w:t>
      </w:r>
    </w:p>
    <w:p w14:paraId="1718BC90" w14:textId="77777777" w:rsidR="00FB5CFB" w:rsidRPr="00FB5CFB" w:rsidRDefault="00FB5CFB" w:rsidP="00FB5CFB">
      <w:pPr>
        <w:pStyle w:val="Code"/>
        <w:rPr>
          <w:highlight w:val="white"/>
        </w:rPr>
      </w:pPr>
      <w:r w:rsidRPr="00FB5CFB">
        <w:rPr>
          <w:highlight w:val="white"/>
        </w:rPr>
        <w:t xml:space="preserve">    private int m_index = -1;</w:t>
      </w:r>
    </w:p>
    <w:p w14:paraId="2B0696A3" w14:textId="77777777" w:rsidR="00FB5CFB" w:rsidRPr="00FB5CFB" w:rsidRDefault="00FB5CFB" w:rsidP="00FB5CFB">
      <w:pPr>
        <w:pStyle w:val="Code"/>
        <w:rPr>
          <w:highlight w:val="white"/>
        </w:rPr>
      </w:pPr>
      <w:r w:rsidRPr="00FB5CFB">
        <w:rPr>
          <w:highlight w:val="white"/>
        </w:rPr>
        <w:t xml:space="preserve">    private List&lt;KeyValuePair&lt;KeyType, ValueType&gt;&gt; m_list;</w:t>
      </w:r>
    </w:p>
    <w:p w14:paraId="36CDB924" w14:textId="77777777" w:rsidR="00FB5CFB" w:rsidRPr="00FB5CFB" w:rsidRDefault="00FB5CFB" w:rsidP="00FB5CFB">
      <w:pPr>
        <w:pStyle w:val="Code"/>
        <w:rPr>
          <w:highlight w:val="white"/>
        </w:rPr>
      </w:pPr>
    </w:p>
    <w:p w14:paraId="0D447053" w14:textId="77777777" w:rsidR="00FB5CFB" w:rsidRPr="00FB5CFB" w:rsidRDefault="00FB5CFB" w:rsidP="00FB5CFB">
      <w:pPr>
        <w:pStyle w:val="Code"/>
        <w:rPr>
          <w:highlight w:val="white"/>
        </w:rPr>
      </w:pPr>
      <w:r w:rsidRPr="00FB5CFB">
        <w:rPr>
          <w:highlight w:val="white"/>
        </w:rPr>
        <w:t xml:space="preserve">    public ListMapEnumerator(List&lt;KeyValuePair&lt;KeyType,ValueType&gt;&gt; list) {</w:t>
      </w:r>
    </w:p>
    <w:p w14:paraId="1595D641" w14:textId="77777777" w:rsidR="00FB5CFB" w:rsidRPr="00FB5CFB" w:rsidRDefault="00FB5CFB" w:rsidP="00FB5CFB">
      <w:pPr>
        <w:pStyle w:val="Code"/>
        <w:rPr>
          <w:highlight w:val="white"/>
        </w:rPr>
      </w:pPr>
      <w:r w:rsidRPr="00FB5CFB">
        <w:rPr>
          <w:highlight w:val="white"/>
        </w:rPr>
        <w:t xml:space="preserve">      m_list = list;</w:t>
      </w:r>
    </w:p>
    <w:p w14:paraId="304934A3" w14:textId="77777777" w:rsidR="00FB5CFB" w:rsidRPr="00FB5CFB" w:rsidRDefault="00FB5CFB" w:rsidP="00FB5CFB">
      <w:pPr>
        <w:pStyle w:val="Code"/>
        <w:rPr>
          <w:highlight w:val="white"/>
        </w:rPr>
      </w:pPr>
      <w:r w:rsidRPr="00FB5CFB">
        <w:rPr>
          <w:highlight w:val="white"/>
        </w:rPr>
        <w:t xml:space="preserve">    }</w:t>
      </w:r>
    </w:p>
    <w:p w14:paraId="03750D76" w14:textId="77777777" w:rsidR="00FB5CFB" w:rsidRPr="00FB5CFB" w:rsidRDefault="00FB5CFB" w:rsidP="00FB5CFB">
      <w:pPr>
        <w:pStyle w:val="Code"/>
        <w:rPr>
          <w:highlight w:val="white"/>
        </w:rPr>
      </w:pPr>
    </w:p>
    <w:p w14:paraId="3C921CD8" w14:textId="77777777" w:rsidR="00FB5CFB" w:rsidRPr="00FB5CFB" w:rsidRDefault="00FB5CFB" w:rsidP="00FB5CFB">
      <w:pPr>
        <w:pStyle w:val="Code"/>
        <w:rPr>
          <w:highlight w:val="white"/>
        </w:rPr>
      </w:pPr>
      <w:r w:rsidRPr="00FB5CFB">
        <w:rPr>
          <w:highlight w:val="white"/>
        </w:rPr>
        <w:t xml:space="preserve">    public bool MoveNext() {</w:t>
      </w:r>
    </w:p>
    <w:p w14:paraId="4C694E0E" w14:textId="77777777" w:rsidR="00FB5CFB" w:rsidRPr="00FB5CFB" w:rsidRDefault="00FB5CFB" w:rsidP="00FB5CFB">
      <w:pPr>
        <w:pStyle w:val="Code"/>
        <w:rPr>
          <w:highlight w:val="white"/>
        </w:rPr>
      </w:pPr>
      <w:r w:rsidRPr="00FB5CFB">
        <w:rPr>
          <w:highlight w:val="white"/>
        </w:rPr>
        <w:t xml:space="preserve">      ++m_index;</w:t>
      </w:r>
    </w:p>
    <w:p w14:paraId="7EE442C7" w14:textId="77777777" w:rsidR="00FB5CFB" w:rsidRPr="00FB5CFB" w:rsidRDefault="00FB5CFB" w:rsidP="00FB5CFB">
      <w:pPr>
        <w:pStyle w:val="Code"/>
        <w:rPr>
          <w:highlight w:val="white"/>
        </w:rPr>
      </w:pPr>
      <w:r w:rsidRPr="00FB5CFB">
        <w:rPr>
          <w:highlight w:val="white"/>
        </w:rPr>
        <w:t xml:space="preserve">      return (m_index &lt; m_list.Count);</w:t>
      </w:r>
    </w:p>
    <w:p w14:paraId="15E2C861" w14:textId="77777777" w:rsidR="00FB5CFB" w:rsidRPr="00FB5CFB" w:rsidRDefault="00FB5CFB" w:rsidP="00FB5CFB">
      <w:pPr>
        <w:pStyle w:val="Code"/>
        <w:rPr>
          <w:highlight w:val="white"/>
        </w:rPr>
      </w:pPr>
      <w:r w:rsidRPr="00FB5CFB">
        <w:rPr>
          <w:highlight w:val="white"/>
        </w:rPr>
        <w:t xml:space="preserve">    }</w:t>
      </w:r>
    </w:p>
    <w:p w14:paraId="382DDCEC" w14:textId="77777777" w:rsidR="00FB5CFB" w:rsidRPr="00FB5CFB" w:rsidRDefault="00FB5CFB" w:rsidP="00FB5CFB">
      <w:pPr>
        <w:pStyle w:val="Code"/>
        <w:rPr>
          <w:highlight w:val="white"/>
        </w:rPr>
      </w:pPr>
    </w:p>
    <w:p w14:paraId="52811F9A" w14:textId="77777777" w:rsidR="00FB5CFB" w:rsidRPr="00FB5CFB" w:rsidRDefault="00FB5CFB" w:rsidP="00FB5CFB">
      <w:pPr>
        <w:pStyle w:val="Code"/>
        <w:rPr>
          <w:highlight w:val="white"/>
        </w:rPr>
      </w:pPr>
      <w:r w:rsidRPr="00FB5CFB">
        <w:rPr>
          <w:highlight w:val="white"/>
        </w:rPr>
        <w:t xml:space="preserve">    public void Reset() {</w:t>
      </w:r>
    </w:p>
    <w:p w14:paraId="3EA636EE" w14:textId="77777777" w:rsidR="00FB5CFB" w:rsidRPr="00FB5CFB" w:rsidRDefault="00FB5CFB" w:rsidP="00FB5CFB">
      <w:pPr>
        <w:pStyle w:val="Code"/>
        <w:rPr>
          <w:highlight w:val="white"/>
        </w:rPr>
      </w:pPr>
      <w:r w:rsidRPr="00FB5CFB">
        <w:rPr>
          <w:highlight w:val="white"/>
        </w:rPr>
        <w:t xml:space="preserve">      m_index = 0;</w:t>
      </w:r>
    </w:p>
    <w:p w14:paraId="09961617" w14:textId="77777777" w:rsidR="00FB5CFB" w:rsidRPr="00FB5CFB" w:rsidRDefault="00FB5CFB" w:rsidP="00FB5CFB">
      <w:pPr>
        <w:pStyle w:val="Code"/>
        <w:rPr>
          <w:highlight w:val="white"/>
        </w:rPr>
      </w:pPr>
      <w:r w:rsidRPr="00FB5CFB">
        <w:rPr>
          <w:highlight w:val="white"/>
        </w:rPr>
        <w:t xml:space="preserve">    }</w:t>
      </w:r>
    </w:p>
    <w:p w14:paraId="5DDA2AB9" w14:textId="77777777" w:rsidR="00FB5CFB" w:rsidRPr="00FB5CFB" w:rsidRDefault="00FB5CFB" w:rsidP="00FB5CFB">
      <w:pPr>
        <w:pStyle w:val="Code"/>
        <w:rPr>
          <w:highlight w:val="white"/>
        </w:rPr>
      </w:pPr>
    </w:p>
    <w:p w14:paraId="18B9B29E" w14:textId="77777777" w:rsidR="00B00E74" w:rsidRDefault="00FB5CFB" w:rsidP="00FB5CFB">
      <w:pPr>
        <w:pStyle w:val="Code"/>
        <w:rPr>
          <w:highlight w:val="white"/>
        </w:rPr>
      </w:pPr>
      <w:r w:rsidRPr="00FB5CFB">
        <w:rPr>
          <w:highlight w:val="white"/>
        </w:rPr>
        <w:t xml:space="preserve">    KeyValuePair&lt;KeyType,ValueType&gt;</w:t>
      </w:r>
    </w:p>
    <w:p w14:paraId="15A5E828" w14:textId="09BE4823" w:rsidR="00FB5CFB" w:rsidRPr="00FB5CFB" w:rsidRDefault="00B00E74" w:rsidP="00FB5CFB">
      <w:pPr>
        <w:pStyle w:val="Code"/>
        <w:rPr>
          <w:highlight w:val="white"/>
        </w:rPr>
      </w:pPr>
      <w:r>
        <w:rPr>
          <w:highlight w:val="white"/>
        </w:rPr>
        <w:t xml:space="preserve">   </w:t>
      </w:r>
      <w:r w:rsidR="00FB5CFB" w:rsidRPr="00FB5CFB">
        <w:rPr>
          <w:highlight w:val="white"/>
        </w:rPr>
        <w:t xml:space="preserve"> IEnumerator&lt;KeyValuePair&lt;KeyType,ValueType&gt;&gt;.Current {</w:t>
      </w:r>
    </w:p>
    <w:p w14:paraId="18C7FE0E" w14:textId="77777777" w:rsidR="00FB5CFB" w:rsidRPr="00FB5CFB" w:rsidRDefault="00FB5CFB" w:rsidP="00FB5CFB">
      <w:pPr>
        <w:pStyle w:val="Code"/>
        <w:rPr>
          <w:highlight w:val="white"/>
        </w:rPr>
      </w:pPr>
      <w:r w:rsidRPr="00FB5CFB">
        <w:rPr>
          <w:highlight w:val="white"/>
        </w:rPr>
        <w:t xml:space="preserve">      get {</w:t>
      </w:r>
    </w:p>
    <w:p w14:paraId="4B6A296A" w14:textId="77777777" w:rsidR="00FB5CFB" w:rsidRPr="00FB5CFB" w:rsidRDefault="00FB5CFB" w:rsidP="00FB5CFB">
      <w:pPr>
        <w:pStyle w:val="Code"/>
        <w:rPr>
          <w:highlight w:val="white"/>
        </w:rPr>
      </w:pPr>
      <w:r w:rsidRPr="00FB5CFB">
        <w:rPr>
          <w:highlight w:val="white"/>
        </w:rPr>
        <w:t xml:space="preserve">        if (m_index &lt; m_list.Count) {</w:t>
      </w:r>
    </w:p>
    <w:p w14:paraId="42C3A88A" w14:textId="77777777" w:rsidR="00FB5CFB" w:rsidRPr="00FB5CFB" w:rsidRDefault="00FB5CFB" w:rsidP="00FB5CFB">
      <w:pPr>
        <w:pStyle w:val="Code"/>
        <w:rPr>
          <w:highlight w:val="white"/>
        </w:rPr>
      </w:pPr>
      <w:r w:rsidRPr="00FB5CFB">
        <w:rPr>
          <w:highlight w:val="white"/>
        </w:rPr>
        <w:t xml:space="preserve">          return m_list[m_index];</w:t>
      </w:r>
    </w:p>
    <w:p w14:paraId="67259896" w14:textId="77777777" w:rsidR="00FB5CFB" w:rsidRPr="00FB5CFB" w:rsidRDefault="00FB5CFB" w:rsidP="00FB5CFB">
      <w:pPr>
        <w:pStyle w:val="Code"/>
        <w:rPr>
          <w:highlight w:val="white"/>
        </w:rPr>
      </w:pPr>
      <w:r w:rsidRPr="00FB5CFB">
        <w:rPr>
          <w:highlight w:val="white"/>
        </w:rPr>
        <w:t xml:space="preserve">        }</w:t>
      </w:r>
    </w:p>
    <w:p w14:paraId="285BA642" w14:textId="77777777" w:rsidR="00FB5CFB" w:rsidRPr="00FB5CFB" w:rsidRDefault="00FB5CFB" w:rsidP="00FB5CFB">
      <w:pPr>
        <w:pStyle w:val="Code"/>
        <w:rPr>
          <w:highlight w:val="white"/>
        </w:rPr>
      </w:pPr>
      <w:r w:rsidRPr="00FB5CFB">
        <w:rPr>
          <w:highlight w:val="white"/>
        </w:rPr>
        <w:t xml:space="preserve">        else {</w:t>
      </w:r>
    </w:p>
    <w:p w14:paraId="5F05FDCD" w14:textId="77777777" w:rsidR="00FB5CFB" w:rsidRPr="00FB5CFB" w:rsidRDefault="00FB5CFB" w:rsidP="00FB5CFB">
      <w:pPr>
        <w:pStyle w:val="Code"/>
        <w:rPr>
          <w:highlight w:val="white"/>
        </w:rPr>
      </w:pPr>
      <w:r w:rsidRPr="00FB5CFB">
        <w:rPr>
          <w:highlight w:val="white"/>
        </w:rPr>
        <w:t xml:space="preserve">          throw (new InvalidOperationException());</w:t>
      </w:r>
    </w:p>
    <w:p w14:paraId="03E69AC9" w14:textId="77777777" w:rsidR="00FB5CFB" w:rsidRPr="00FB5CFB" w:rsidRDefault="00FB5CFB" w:rsidP="00FB5CFB">
      <w:pPr>
        <w:pStyle w:val="Code"/>
        <w:rPr>
          <w:highlight w:val="white"/>
        </w:rPr>
      </w:pPr>
      <w:r w:rsidRPr="00FB5CFB">
        <w:rPr>
          <w:highlight w:val="white"/>
        </w:rPr>
        <w:t xml:space="preserve">        }</w:t>
      </w:r>
    </w:p>
    <w:p w14:paraId="40CCC76B" w14:textId="77777777" w:rsidR="00FB5CFB" w:rsidRPr="00FB5CFB" w:rsidRDefault="00FB5CFB" w:rsidP="00FB5CFB">
      <w:pPr>
        <w:pStyle w:val="Code"/>
        <w:rPr>
          <w:highlight w:val="white"/>
        </w:rPr>
      </w:pPr>
      <w:r w:rsidRPr="00FB5CFB">
        <w:rPr>
          <w:highlight w:val="white"/>
        </w:rPr>
        <w:t xml:space="preserve">      }</w:t>
      </w:r>
    </w:p>
    <w:p w14:paraId="0B0B28C5" w14:textId="77777777" w:rsidR="00FB5CFB" w:rsidRPr="00FB5CFB" w:rsidRDefault="00FB5CFB" w:rsidP="00FB5CFB">
      <w:pPr>
        <w:pStyle w:val="Code"/>
        <w:rPr>
          <w:highlight w:val="white"/>
        </w:rPr>
      </w:pPr>
      <w:r w:rsidRPr="00FB5CFB">
        <w:rPr>
          <w:highlight w:val="white"/>
        </w:rPr>
        <w:t xml:space="preserve">    }</w:t>
      </w:r>
    </w:p>
    <w:p w14:paraId="4627B953" w14:textId="77777777" w:rsidR="00FB5CFB" w:rsidRPr="00FB5CFB" w:rsidRDefault="00FB5CFB" w:rsidP="00FB5CFB">
      <w:pPr>
        <w:pStyle w:val="Code"/>
        <w:rPr>
          <w:highlight w:val="white"/>
        </w:rPr>
      </w:pPr>
    </w:p>
    <w:p w14:paraId="7CFD81FC" w14:textId="77777777" w:rsidR="00FB5CFB" w:rsidRPr="00FB5CFB" w:rsidRDefault="00FB5CFB" w:rsidP="00FB5CFB">
      <w:pPr>
        <w:pStyle w:val="Code"/>
        <w:rPr>
          <w:highlight w:val="white"/>
        </w:rPr>
      </w:pPr>
      <w:r w:rsidRPr="00FB5CFB">
        <w:rPr>
          <w:highlight w:val="white"/>
        </w:rPr>
        <w:t xml:space="preserve">    object IEnumerator.Current {</w:t>
      </w:r>
    </w:p>
    <w:p w14:paraId="2470A2C6" w14:textId="77777777" w:rsidR="00FB5CFB" w:rsidRPr="00FB5CFB" w:rsidRDefault="00FB5CFB" w:rsidP="00FB5CFB">
      <w:pPr>
        <w:pStyle w:val="Code"/>
        <w:rPr>
          <w:highlight w:val="white"/>
        </w:rPr>
      </w:pPr>
      <w:r w:rsidRPr="00FB5CFB">
        <w:rPr>
          <w:highlight w:val="white"/>
        </w:rPr>
        <w:t xml:space="preserve">      get {</w:t>
      </w:r>
    </w:p>
    <w:p w14:paraId="10215415" w14:textId="77777777" w:rsidR="00FB5CFB" w:rsidRPr="00FB5CFB" w:rsidRDefault="00FB5CFB" w:rsidP="00FB5CFB">
      <w:pPr>
        <w:pStyle w:val="Code"/>
        <w:rPr>
          <w:highlight w:val="white"/>
        </w:rPr>
      </w:pPr>
      <w:r w:rsidRPr="00FB5CFB">
        <w:rPr>
          <w:highlight w:val="white"/>
        </w:rPr>
        <w:t xml:space="preserve">        if (m_index &lt; m_list.Count) {</w:t>
      </w:r>
    </w:p>
    <w:p w14:paraId="69A36E69" w14:textId="77777777" w:rsidR="00FB5CFB" w:rsidRPr="00FB5CFB" w:rsidRDefault="00FB5CFB" w:rsidP="00FB5CFB">
      <w:pPr>
        <w:pStyle w:val="Code"/>
        <w:rPr>
          <w:highlight w:val="white"/>
        </w:rPr>
      </w:pPr>
      <w:r w:rsidRPr="00FB5CFB">
        <w:rPr>
          <w:highlight w:val="white"/>
        </w:rPr>
        <w:t xml:space="preserve">          return m_list[m_index];</w:t>
      </w:r>
    </w:p>
    <w:p w14:paraId="3DCFA89B" w14:textId="77777777" w:rsidR="00FB5CFB" w:rsidRPr="00FB5CFB" w:rsidRDefault="00FB5CFB" w:rsidP="00FB5CFB">
      <w:pPr>
        <w:pStyle w:val="Code"/>
        <w:rPr>
          <w:highlight w:val="white"/>
        </w:rPr>
      </w:pPr>
      <w:r w:rsidRPr="00FB5CFB">
        <w:rPr>
          <w:highlight w:val="white"/>
        </w:rPr>
        <w:t xml:space="preserve">        }</w:t>
      </w:r>
    </w:p>
    <w:p w14:paraId="628422D0" w14:textId="77777777" w:rsidR="00FB5CFB" w:rsidRPr="00FB5CFB" w:rsidRDefault="00FB5CFB" w:rsidP="00FB5CFB">
      <w:pPr>
        <w:pStyle w:val="Code"/>
        <w:rPr>
          <w:highlight w:val="white"/>
        </w:rPr>
      </w:pPr>
      <w:r w:rsidRPr="00FB5CFB">
        <w:rPr>
          <w:highlight w:val="white"/>
        </w:rPr>
        <w:t xml:space="preserve">        else {</w:t>
      </w:r>
    </w:p>
    <w:p w14:paraId="023883F8" w14:textId="77777777" w:rsidR="00FB5CFB" w:rsidRPr="00FB5CFB" w:rsidRDefault="00FB5CFB" w:rsidP="00FB5CFB">
      <w:pPr>
        <w:pStyle w:val="Code"/>
        <w:rPr>
          <w:highlight w:val="white"/>
        </w:rPr>
      </w:pPr>
      <w:r w:rsidRPr="00FB5CFB">
        <w:rPr>
          <w:highlight w:val="white"/>
        </w:rPr>
        <w:t xml:space="preserve">          throw (new InvalidOperationException());</w:t>
      </w:r>
    </w:p>
    <w:p w14:paraId="4D2B84FA" w14:textId="77777777" w:rsidR="00FB5CFB" w:rsidRPr="00FB5CFB" w:rsidRDefault="00FB5CFB" w:rsidP="00FB5CFB">
      <w:pPr>
        <w:pStyle w:val="Code"/>
        <w:rPr>
          <w:highlight w:val="white"/>
        </w:rPr>
      </w:pPr>
      <w:r w:rsidRPr="00FB5CFB">
        <w:rPr>
          <w:highlight w:val="white"/>
        </w:rPr>
        <w:lastRenderedPageBreak/>
        <w:t xml:space="preserve">        }</w:t>
      </w:r>
    </w:p>
    <w:p w14:paraId="19995A65" w14:textId="77777777" w:rsidR="00FB5CFB" w:rsidRPr="00FB5CFB" w:rsidRDefault="00FB5CFB" w:rsidP="00FB5CFB">
      <w:pPr>
        <w:pStyle w:val="Code"/>
        <w:rPr>
          <w:highlight w:val="white"/>
        </w:rPr>
      </w:pPr>
      <w:r w:rsidRPr="00FB5CFB">
        <w:rPr>
          <w:highlight w:val="white"/>
        </w:rPr>
        <w:t xml:space="preserve">      }</w:t>
      </w:r>
    </w:p>
    <w:p w14:paraId="2B2D8A91" w14:textId="77777777" w:rsidR="00FB5CFB" w:rsidRPr="00FB5CFB" w:rsidRDefault="00FB5CFB" w:rsidP="00FB5CFB">
      <w:pPr>
        <w:pStyle w:val="Code"/>
        <w:rPr>
          <w:highlight w:val="white"/>
        </w:rPr>
      </w:pPr>
      <w:r w:rsidRPr="00FB5CFB">
        <w:rPr>
          <w:highlight w:val="white"/>
        </w:rPr>
        <w:t xml:space="preserve">    }</w:t>
      </w:r>
    </w:p>
    <w:p w14:paraId="0D29A728" w14:textId="77777777" w:rsidR="00FB5CFB" w:rsidRPr="00FB5CFB" w:rsidRDefault="00FB5CFB" w:rsidP="00FB5CFB">
      <w:pPr>
        <w:pStyle w:val="Code"/>
        <w:rPr>
          <w:highlight w:val="white"/>
        </w:rPr>
      </w:pPr>
    </w:p>
    <w:p w14:paraId="11FE7224" w14:textId="77777777" w:rsidR="00FB5CFB" w:rsidRPr="00FB5CFB" w:rsidRDefault="00FB5CFB" w:rsidP="00FB5CFB">
      <w:pPr>
        <w:pStyle w:val="Code"/>
        <w:rPr>
          <w:highlight w:val="white"/>
        </w:rPr>
      </w:pPr>
      <w:r w:rsidRPr="00FB5CFB">
        <w:rPr>
          <w:highlight w:val="white"/>
        </w:rPr>
        <w:t xml:space="preserve">    public void Dispose() {</w:t>
      </w:r>
    </w:p>
    <w:p w14:paraId="696D82ED" w14:textId="77777777" w:rsidR="00FB5CFB" w:rsidRPr="00FB5CFB" w:rsidRDefault="00FB5CFB" w:rsidP="00FB5CFB">
      <w:pPr>
        <w:pStyle w:val="Code"/>
        <w:rPr>
          <w:highlight w:val="white"/>
        </w:rPr>
      </w:pPr>
      <w:r w:rsidRPr="00FB5CFB">
        <w:rPr>
          <w:highlight w:val="white"/>
        </w:rPr>
        <w:t xml:space="preserve">      // Empty.</w:t>
      </w:r>
    </w:p>
    <w:p w14:paraId="2944B29D" w14:textId="77777777" w:rsidR="00FB5CFB" w:rsidRPr="00FB5CFB" w:rsidRDefault="00FB5CFB" w:rsidP="00FB5CFB">
      <w:pPr>
        <w:pStyle w:val="Code"/>
        <w:rPr>
          <w:highlight w:val="white"/>
        </w:rPr>
      </w:pPr>
      <w:r w:rsidRPr="00FB5CFB">
        <w:rPr>
          <w:highlight w:val="white"/>
        </w:rPr>
        <w:t xml:space="preserve">    }</w:t>
      </w:r>
    </w:p>
    <w:p w14:paraId="4B84F5D2" w14:textId="77777777" w:rsidR="00FB5CFB" w:rsidRPr="00FB5CFB" w:rsidRDefault="00FB5CFB" w:rsidP="00FB5CFB">
      <w:pPr>
        <w:pStyle w:val="Code"/>
        <w:rPr>
          <w:highlight w:val="white"/>
        </w:rPr>
      </w:pPr>
      <w:r w:rsidRPr="00FB5CFB">
        <w:rPr>
          <w:highlight w:val="white"/>
        </w:rPr>
        <w:t xml:space="preserve">  }</w:t>
      </w:r>
    </w:p>
    <w:p w14:paraId="4949927F" w14:textId="46D74963" w:rsidR="00FB5CFB" w:rsidRPr="00FB5CFB" w:rsidRDefault="00FB5CFB" w:rsidP="00FB5CFB">
      <w:pPr>
        <w:pStyle w:val="Code"/>
      </w:pPr>
      <w:r w:rsidRPr="00FB5CFB">
        <w:rPr>
          <w:highlight w:val="white"/>
        </w:rPr>
        <w:t>}</w:t>
      </w:r>
    </w:p>
    <w:p w14:paraId="21F5E814" w14:textId="77777777" w:rsidR="00A163B6" w:rsidRPr="00536BFB" w:rsidRDefault="00A163B6" w:rsidP="00536BFB">
      <w:pPr>
        <w:pStyle w:val="Code"/>
      </w:pPr>
    </w:p>
    <w:p w14:paraId="3CC66250" w14:textId="72CDF337" w:rsidR="00AD7B52" w:rsidRPr="00EC76D5" w:rsidRDefault="006A31DF" w:rsidP="00536BFB">
      <w:pPr>
        <w:pStyle w:val="Rubrik1"/>
      </w:pPr>
      <w:bookmarkStart w:id="566" w:name="_Toc49764457"/>
      <w:r w:rsidRPr="00EC76D5">
        <w:lastRenderedPageBreak/>
        <w:t xml:space="preserve">The </w:t>
      </w:r>
      <w:r w:rsidR="002554E1" w:rsidRPr="00EC76D5">
        <w:t>Standard Library</w:t>
      </w:r>
      <w:bookmarkEnd w:id="566"/>
    </w:p>
    <w:p w14:paraId="21B660CB" w14:textId="0EAC07D4" w:rsidR="00EE220E" w:rsidRPr="00EC76D5" w:rsidRDefault="00503728" w:rsidP="00265BDF">
      <w:pPr>
        <w:pStyle w:val="Rubrik2"/>
      </w:pPr>
      <w:bookmarkStart w:id="567" w:name="_Toc49764458"/>
      <w:r w:rsidRPr="00EC76D5">
        <w:t>Integral and Floating Limits</w:t>
      </w:r>
      <w:bookmarkEnd w:id="567"/>
    </w:p>
    <w:p w14:paraId="2F6FA423" w14:textId="3F5C7578" w:rsidR="003D1398" w:rsidRPr="00EC76D5" w:rsidRDefault="008D6750" w:rsidP="003D1398">
      <w:pPr>
        <w:pStyle w:val="CodeListing"/>
        <w:rPr>
          <w:highlight w:val="white"/>
        </w:rPr>
      </w:pPr>
      <w:r>
        <w:rPr>
          <w:highlight w:val="white"/>
        </w:rPr>
        <w:t>l</w:t>
      </w:r>
      <w:r w:rsidR="003D1398" w:rsidRPr="00EC76D5">
        <w:rPr>
          <w:highlight w:val="white"/>
        </w:rPr>
        <w:t>imits.h</w:t>
      </w:r>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4BF9F51" w:rsidR="003D1398" w:rsidRPr="00EC76D5" w:rsidRDefault="008D6750" w:rsidP="003D1398">
      <w:pPr>
        <w:pStyle w:val="CodeListing"/>
      </w:pPr>
      <w:r>
        <w:t>f</w:t>
      </w:r>
      <w:r w:rsidR="003D1398" w:rsidRPr="00EC76D5">
        <w:t>loat.h</w:t>
      </w:r>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68" w:name="_Toc49764459"/>
      <w:r w:rsidRPr="00EC76D5">
        <w:lastRenderedPageBreak/>
        <w:t>The A</w:t>
      </w:r>
      <w:r w:rsidR="00EE220E" w:rsidRPr="00EC76D5">
        <w:t>sser</w:t>
      </w:r>
      <w:r w:rsidR="008E5D1A" w:rsidRPr="00EC76D5">
        <w:t>t</w:t>
      </w:r>
      <w:r w:rsidRPr="00EC76D5">
        <w:t xml:space="preserve"> Macro</w:t>
      </w:r>
      <w:bookmarkEnd w:id="568"/>
    </w:p>
    <w:p w14:paraId="492C07C6" w14:textId="55099267" w:rsidR="00F65771" w:rsidRPr="00EC76D5" w:rsidRDefault="008D6750" w:rsidP="00F65771">
      <w:pPr>
        <w:pStyle w:val="CodeListing"/>
      </w:pPr>
      <w:r>
        <w:t>a</w:t>
      </w:r>
      <w:r w:rsidR="00F65771" w:rsidRPr="00EC76D5">
        <w:t>ssert.h</w:t>
      </w:r>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69" w:name="_Toc49764460"/>
      <w:r w:rsidRPr="00EC76D5">
        <w:t>Locale Data</w:t>
      </w:r>
      <w:bookmarkEnd w:id="569"/>
    </w:p>
    <w:p w14:paraId="21A3CEC1" w14:textId="6B63F26E" w:rsidR="00265BDF" w:rsidRPr="00EC76D5" w:rsidRDefault="008D6750" w:rsidP="0062113D">
      <w:pPr>
        <w:pStyle w:val="CodeListing"/>
      </w:pPr>
      <w:r>
        <w:t>l</w:t>
      </w:r>
      <w:r w:rsidR="00265BDF" w:rsidRPr="00EC76D5">
        <w:t>ocale.h</w:t>
      </w:r>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7B7A0BDA" w:rsidR="0062113D" w:rsidRPr="00EC76D5" w:rsidRDefault="008D6750" w:rsidP="0062113D">
      <w:pPr>
        <w:pStyle w:val="CodeListing"/>
      </w:pPr>
      <w:r>
        <w:t>l</w:t>
      </w:r>
      <w:r w:rsidR="0062113D" w:rsidRPr="00EC76D5">
        <w:t>ocale.c</w:t>
      </w:r>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lastRenderedPageBreak/>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lastRenderedPageBreak/>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0" w:name="_Toc49764461"/>
      <w:r w:rsidRPr="00EC76D5">
        <w:t>Character Types</w:t>
      </w:r>
      <w:bookmarkEnd w:id="570"/>
    </w:p>
    <w:p w14:paraId="243F8CAB" w14:textId="3B82911E" w:rsidR="00EE220E" w:rsidRPr="00EC76D5" w:rsidRDefault="008D6750" w:rsidP="00B15CBB">
      <w:pPr>
        <w:pStyle w:val="CodeListing"/>
      </w:pPr>
      <w:r>
        <w:t>ct</w:t>
      </w:r>
      <w:r w:rsidR="00EE220E" w:rsidRPr="00EC76D5">
        <w:t>ype.h</w:t>
      </w:r>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1A478855" w:rsidR="00FD2002" w:rsidRPr="00EC76D5" w:rsidRDefault="008D6750" w:rsidP="00FD2002">
      <w:pPr>
        <w:pStyle w:val="CodeListing"/>
      </w:pPr>
      <w:r>
        <w:t>ct</w:t>
      </w:r>
      <w:r w:rsidR="00FD2002" w:rsidRPr="00EC76D5">
        <w:t>ype.c</w:t>
      </w:r>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lastRenderedPageBreak/>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1" w:name="_Toc49764462"/>
      <w:r w:rsidRPr="00EC76D5">
        <w:t>S</w:t>
      </w:r>
      <w:r w:rsidR="00EE220E" w:rsidRPr="00EC76D5">
        <w:t>tring</w:t>
      </w:r>
      <w:r w:rsidRPr="00EC76D5">
        <w:t>s</w:t>
      </w:r>
      <w:bookmarkEnd w:id="571"/>
    </w:p>
    <w:p w14:paraId="14ACCA1E" w14:textId="235BEECD" w:rsidR="0078214F" w:rsidRPr="00EC76D5" w:rsidRDefault="008D6750" w:rsidP="0078214F">
      <w:pPr>
        <w:pStyle w:val="CodeListing"/>
      </w:pPr>
      <w:r>
        <w:t>s</w:t>
      </w:r>
      <w:r w:rsidR="0078214F" w:rsidRPr="00EC76D5">
        <w:t>tring.h</w:t>
      </w:r>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lastRenderedPageBreak/>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3CD8A23" w:rsidR="0078214F" w:rsidRPr="00EC76D5" w:rsidRDefault="008D6750" w:rsidP="0078214F">
      <w:pPr>
        <w:pStyle w:val="CodeListing"/>
      </w:pPr>
      <w:r>
        <w:t>s</w:t>
      </w:r>
      <w:r w:rsidR="0078214F" w:rsidRPr="00EC76D5">
        <w:t>tring.c</w:t>
      </w:r>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lastRenderedPageBreak/>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lastRenderedPageBreak/>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lastRenderedPageBreak/>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lastRenderedPageBreak/>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lastRenderedPageBreak/>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2" w:name="_Toc49764463"/>
      <w:r w:rsidRPr="00EC76D5">
        <w:lastRenderedPageBreak/>
        <w:t>Long Jumps</w:t>
      </w:r>
      <w:bookmarkEnd w:id="572"/>
    </w:p>
    <w:p w14:paraId="00D8C1C3" w14:textId="25F4332E" w:rsidR="00D62A8B" w:rsidRPr="00EC76D5" w:rsidRDefault="008D6750" w:rsidP="0004451D">
      <w:pPr>
        <w:pStyle w:val="CodeListing"/>
      </w:pPr>
      <w:r>
        <w:t>s</w:t>
      </w:r>
      <w:r w:rsidR="0004451D" w:rsidRPr="00EC76D5">
        <w:t>et</w:t>
      </w:r>
      <w:r>
        <w:t>j</w:t>
      </w:r>
      <w:r w:rsidR="00D62A8B" w:rsidRPr="00EC76D5">
        <w:t>mp.h</w:t>
      </w:r>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3E29EBF2" w:rsidR="0004451D" w:rsidRPr="00EC76D5" w:rsidRDefault="008D6750" w:rsidP="0004451D">
      <w:pPr>
        <w:pStyle w:val="CodeListing"/>
      </w:pPr>
      <w:r>
        <w:t>s</w:t>
      </w:r>
      <w:r w:rsidR="0004451D" w:rsidRPr="00EC76D5">
        <w:t>et</w:t>
      </w:r>
      <w:r>
        <w:t>j</w:t>
      </w:r>
      <w:r w:rsidR="0004451D" w:rsidRPr="00EC76D5">
        <w:t>mp.c</w:t>
      </w:r>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3" w:name="_Toc49764464"/>
      <w:r w:rsidRPr="00EC76D5">
        <w:t>Mathematical Functions</w:t>
      </w:r>
      <w:bookmarkEnd w:id="573"/>
    </w:p>
    <w:p w14:paraId="168DFE01" w14:textId="5D1C6542" w:rsidR="00D62A8B" w:rsidRPr="00EC76D5" w:rsidRDefault="008D6750" w:rsidP="00555D55">
      <w:pPr>
        <w:pStyle w:val="CodeListing"/>
      </w:pPr>
      <w:r>
        <w:t>m</w:t>
      </w:r>
      <w:r w:rsidR="00D62A8B" w:rsidRPr="00EC76D5">
        <w:t>ath.h</w:t>
      </w:r>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lastRenderedPageBreak/>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40A96A77" w:rsidR="00555D55" w:rsidRPr="00EC76D5" w:rsidRDefault="008D6750" w:rsidP="00555D55">
      <w:pPr>
        <w:pStyle w:val="CodeListing"/>
        <w:rPr>
          <w:highlight w:val="white"/>
        </w:rPr>
      </w:pPr>
      <w:r>
        <w:rPr>
          <w:highlight w:val="white"/>
        </w:rPr>
        <w:t>m</w:t>
      </w:r>
      <w:r w:rsidR="00555D55" w:rsidRPr="00EC76D5">
        <w:rPr>
          <w:highlight w:val="white"/>
        </w:rPr>
        <w:t>ath.c</w:t>
      </w:r>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lastRenderedPageBreak/>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lastRenderedPageBreak/>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lastRenderedPageBreak/>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lastRenderedPageBreak/>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lastRenderedPageBreak/>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lastRenderedPageBreak/>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lastRenderedPageBreak/>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74" w:name="_Toc49764465"/>
      <w:r w:rsidRPr="00EC76D5">
        <w:t>Standard Input/Output</w:t>
      </w:r>
      <w:bookmarkEnd w:id="574"/>
    </w:p>
    <w:p w14:paraId="3C220EF3" w14:textId="1BD57CBB" w:rsidR="00F67D04" w:rsidRPr="00EC76D5" w:rsidRDefault="008D6750" w:rsidP="00F67D04">
      <w:pPr>
        <w:pStyle w:val="CodeListing"/>
      </w:pPr>
      <w:r>
        <w:t>s</w:t>
      </w:r>
      <w:r w:rsidR="00F67D04" w:rsidRPr="00EC76D5">
        <w:t>td</w:t>
      </w:r>
      <w:r>
        <w:t>io</w:t>
      </w:r>
      <w:r w:rsidR="00F67D04" w:rsidRPr="00EC76D5">
        <w:t>.h</w:t>
      </w:r>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75" w:name="_Toc49764466"/>
      <w:r w:rsidRPr="00EC76D5">
        <w:t>Printing</w:t>
      </w:r>
      <w:bookmarkEnd w:id="575"/>
    </w:p>
    <w:p w14:paraId="07321D9D" w14:textId="007993F5" w:rsidR="00F67D04" w:rsidRPr="00EC76D5" w:rsidRDefault="008D6750" w:rsidP="00957919">
      <w:pPr>
        <w:pStyle w:val="CodeListing"/>
      </w:pPr>
      <w:r>
        <w:t>p</w:t>
      </w:r>
      <w:r w:rsidR="00957919" w:rsidRPr="00EC76D5">
        <w:t>rintf.h</w:t>
      </w:r>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lastRenderedPageBreak/>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1F966FB0" w:rsidR="006048AF" w:rsidRPr="00EC76D5" w:rsidRDefault="008D6750" w:rsidP="006048AF">
      <w:pPr>
        <w:pStyle w:val="CodeListing"/>
      </w:pPr>
      <w:r>
        <w:t>p</w:t>
      </w:r>
      <w:r w:rsidR="006048AF" w:rsidRPr="00EC76D5">
        <w:t>rintf.c</w:t>
      </w:r>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lastRenderedPageBreak/>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lastRenderedPageBreak/>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lastRenderedPageBreak/>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lastRenderedPageBreak/>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lastRenderedPageBreak/>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lastRenderedPageBreak/>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lastRenderedPageBreak/>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lastRenderedPageBreak/>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lastRenderedPageBreak/>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76" w:name="_Toc49764467"/>
      <w:r w:rsidRPr="00EC76D5">
        <w:t>Scanning</w:t>
      </w:r>
      <w:bookmarkEnd w:id="576"/>
    </w:p>
    <w:p w14:paraId="29AFA940" w14:textId="74759390" w:rsidR="00594DB0" w:rsidRPr="00EC76D5" w:rsidRDefault="008D6750" w:rsidP="00594DB0">
      <w:pPr>
        <w:pStyle w:val="CodeListing"/>
      </w:pPr>
      <w:r>
        <w:t>s</w:t>
      </w:r>
      <w:r w:rsidR="00594DB0" w:rsidRPr="00EC76D5">
        <w:t>canf.h</w:t>
      </w:r>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2A272BD" w:rsidR="008361EE" w:rsidRPr="00EC76D5" w:rsidRDefault="008D6750" w:rsidP="008361EE">
      <w:pPr>
        <w:pStyle w:val="CodeListing"/>
      </w:pPr>
      <w:r>
        <w:lastRenderedPageBreak/>
        <w:t>s</w:t>
      </w:r>
      <w:r w:rsidR="008361EE" w:rsidRPr="00EC76D5">
        <w:t>canf.c</w:t>
      </w:r>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lastRenderedPageBreak/>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lastRenderedPageBreak/>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lastRenderedPageBreak/>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lastRenderedPageBreak/>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lastRenderedPageBreak/>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lastRenderedPageBreak/>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lastRenderedPageBreak/>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lastRenderedPageBreak/>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77" w:name="_Toc49764468"/>
      <w:r w:rsidRPr="00EC76D5">
        <w:t>F</w:t>
      </w:r>
      <w:r w:rsidR="00AF06D6" w:rsidRPr="00EC76D5">
        <w:t xml:space="preserve">ile </w:t>
      </w:r>
      <w:r w:rsidRPr="00EC76D5">
        <w:t>H</w:t>
      </w:r>
      <w:r w:rsidR="00AF06D6" w:rsidRPr="00EC76D5">
        <w:t>andling</w:t>
      </w:r>
      <w:bookmarkEnd w:id="577"/>
    </w:p>
    <w:p w14:paraId="174C04F8" w14:textId="1B67F95A" w:rsidR="00577582" w:rsidRPr="00EC76D5" w:rsidRDefault="008D6750" w:rsidP="006217C5">
      <w:pPr>
        <w:pStyle w:val="CodeListing"/>
      </w:pPr>
      <w:r>
        <w:t>f</w:t>
      </w:r>
      <w:r w:rsidR="006217C5" w:rsidRPr="00EC76D5">
        <w:t>ile.h</w:t>
      </w:r>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lastRenderedPageBreak/>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705C572" w:rsidR="000644C3" w:rsidRPr="00EC76D5" w:rsidRDefault="008D6750" w:rsidP="000644C3">
      <w:pPr>
        <w:pStyle w:val="CodeListing"/>
      </w:pPr>
      <w:r>
        <w:t>f</w:t>
      </w:r>
      <w:r w:rsidR="000644C3" w:rsidRPr="00EC76D5">
        <w:t>ile.c</w:t>
      </w:r>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lastRenderedPageBreak/>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lastRenderedPageBreak/>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lastRenderedPageBreak/>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lastRenderedPageBreak/>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lastRenderedPageBreak/>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4B0675" w:rsidRDefault="000644C3" w:rsidP="004B0675">
      <w:pPr>
        <w:pStyle w:val="Code"/>
        <w:rPr>
          <w:highlight w:val="white"/>
        </w:rPr>
      </w:pPr>
      <w:r w:rsidRPr="00A95198">
        <w:rPr>
          <w:highlight w:val="white"/>
        </w:rPr>
        <w:t xml:space="preserve"> </w:t>
      </w:r>
      <w:r w:rsidRPr="004B0675">
        <w:rPr>
          <w:highlight w:val="white"/>
        </w:rPr>
        <w:t xml:space="preserve">   char c = stream-&gt;ungetc;</w:t>
      </w:r>
    </w:p>
    <w:p w14:paraId="1A1620A0" w14:textId="77777777" w:rsidR="000644C3" w:rsidRPr="004B0675" w:rsidRDefault="000644C3" w:rsidP="004B0675">
      <w:pPr>
        <w:pStyle w:val="Code"/>
        <w:rPr>
          <w:highlight w:val="white"/>
        </w:rPr>
      </w:pPr>
      <w:r w:rsidRPr="004B0675">
        <w:rPr>
          <w:highlight w:val="white"/>
        </w:rPr>
        <w:t xml:space="preserve">    memcpy(ptr, &amp;c, 1);</w:t>
      </w:r>
    </w:p>
    <w:p w14:paraId="5DEE693F" w14:textId="77777777" w:rsidR="000644C3" w:rsidRPr="004B0675" w:rsidRDefault="000644C3" w:rsidP="004B0675">
      <w:pPr>
        <w:pStyle w:val="Code"/>
        <w:rPr>
          <w:highlight w:val="white"/>
        </w:rPr>
      </w:pPr>
      <w:r w:rsidRPr="004B0675">
        <w:rPr>
          <w:highlight w:val="white"/>
        </w:rPr>
        <w:t xml:space="preserve">    stream-&gt;ungetc = EOF;</w:t>
      </w:r>
    </w:p>
    <w:p w14:paraId="1E488EE6" w14:textId="77777777" w:rsidR="000644C3" w:rsidRPr="004B0675" w:rsidRDefault="000644C3" w:rsidP="004B0675">
      <w:pPr>
        <w:pStyle w:val="Code"/>
        <w:rPr>
          <w:highlight w:val="white"/>
        </w:rPr>
      </w:pPr>
      <w:r w:rsidRPr="004B0675">
        <w:rPr>
          <w:highlight w:val="white"/>
        </w:rPr>
        <w:t xml:space="preserve">    return fread(((char*) ptr) + 1, (size * nobj) - 1, 1, stream);</w:t>
      </w:r>
    </w:p>
    <w:p w14:paraId="609ECE71" w14:textId="77777777" w:rsidR="000644C3" w:rsidRPr="004B0675" w:rsidRDefault="000644C3" w:rsidP="004B0675">
      <w:pPr>
        <w:pStyle w:val="Code"/>
        <w:rPr>
          <w:highlight w:val="white"/>
        </w:rPr>
      </w:pPr>
      <w:r w:rsidRPr="004B0675">
        <w:rPr>
          <w:highlight w:val="white"/>
        </w:rPr>
        <w:t xml:space="preserve">  }*/</w:t>
      </w:r>
    </w:p>
    <w:p w14:paraId="4762AA6E" w14:textId="77777777" w:rsidR="000644C3" w:rsidRPr="004B0675" w:rsidRDefault="000644C3" w:rsidP="004B0675">
      <w:pPr>
        <w:pStyle w:val="Code"/>
        <w:rPr>
          <w:highlight w:val="white"/>
        </w:rPr>
      </w:pPr>
    </w:p>
    <w:p w14:paraId="2F310E96"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0809550E" w14:textId="77777777" w:rsidR="000644C3" w:rsidRPr="004B0675" w:rsidRDefault="000644C3" w:rsidP="004B0675">
      <w:pPr>
        <w:pStyle w:val="Code"/>
        <w:rPr>
          <w:highlight w:val="white"/>
        </w:rPr>
      </w:pPr>
    </w:p>
    <w:p w14:paraId="6910B547" w14:textId="77777777" w:rsidR="000644C3" w:rsidRPr="004B0675" w:rsidRDefault="000644C3" w:rsidP="004B0675">
      <w:pPr>
        <w:pStyle w:val="Code"/>
        <w:rPr>
          <w:highlight w:val="white"/>
        </w:rPr>
      </w:pPr>
      <w:r w:rsidRPr="004B0675">
        <w:rPr>
          <w:highlight w:val="white"/>
        </w:rPr>
        <w:t xml:space="preserve">  load_register(ah, 0x3Fs);</w:t>
      </w:r>
    </w:p>
    <w:p w14:paraId="410751AA" w14:textId="77777777" w:rsidR="000644C3" w:rsidRPr="004B0675" w:rsidRDefault="000644C3" w:rsidP="004B0675">
      <w:pPr>
        <w:pStyle w:val="Code"/>
        <w:rPr>
          <w:highlight w:val="white"/>
        </w:rPr>
      </w:pPr>
      <w:r w:rsidRPr="004B0675">
        <w:rPr>
          <w:highlight w:val="white"/>
        </w:rPr>
        <w:t xml:space="preserve">  load_register(bx, handle);</w:t>
      </w:r>
    </w:p>
    <w:p w14:paraId="50D4BDAD" w14:textId="77777777" w:rsidR="000644C3" w:rsidRPr="004B0675" w:rsidRDefault="000644C3" w:rsidP="004B0675">
      <w:pPr>
        <w:pStyle w:val="Code"/>
        <w:rPr>
          <w:highlight w:val="white"/>
        </w:rPr>
      </w:pPr>
      <w:r w:rsidRPr="004B0675">
        <w:rPr>
          <w:highlight w:val="white"/>
        </w:rPr>
        <w:t xml:space="preserve">  load_register(cx, total);</w:t>
      </w:r>
    </w:p>
    <w:p w14:paraId="0C7D644D" w14:textId="77777777" w:rsidR="000644C3" w:rsidRPr="004B0675" w:rsidRDefault="000644C3" w:rsidP="004B0675">
      <w:pPr>
        <w:pStyle w:val="Code"/>
        <w:rPr>
          <w:highlight w:val="white"/>
        </w:rPr>
      </w:pPr>
      <w:r w:rsidRPr="004B0675">
        <w:rPr>
          <w:highlight w:val="white"/>
        </w:rPr>
        <w:t xml:space="preserve">  load_register(dx, ptr);</w:t>
      </w:r>
    </w:p>
    <w:p w14:paraId="417D9844" w14:textId="77777777" w:rsidR="000644C3" w:rsidRPr="004B0675" w:rsidRDefault="000644C3" w:rsidP="004B0675">
      <w:pPr>
        <w:pStyle w:val="Code"/>
        <w:rPr>
          <w:highlight w:val="white"/>
        </w:rPr>
      </w:pPr>
      <w:r w:rsidRPr="004B0675">
        <w:rPr>
          <w:highlight w:val="white"/>
        </w:rPr>
        <w:t xml:space="preserve">  interrupt(0x21s);</w:t>
      </w:r>
    </w:p>
    <w:p w14:paraId="0A474EAF" w14:textId="77777777" w:rsidR="000644C3" w:rsidRPr="004B0675" w:rsidRDefault="000644C3" w:rsidP="004B0675">
      <w:pPr>
        <w:pStyle w:val="Code"/>
        <w:rPr>
          <w:highlight w:val="white"/>
        </w:rPr>
      </w:pPr>
    </w:p>
    <w:p w14:paraId="6CA24B37" w14:textId="77777777" w:rsidR="000644C3" w:rsidRPr="004B0675" w:rsidRDefault="000644C3" w:rsidP="004B0675">
      <w:pPr>
        <w:pStyle w:val="Code"/>
        <w:rPr>
          <w:highlight w:val="white"/>
        </w:rPr>
      </w:pPr>
      <w:r w:rsidRPr="004B0675">
        <w:rPr>
          <w:highlight w:val="white"/>
        </w:rPr>
        <w:t xml:space="preserve">  { short flagbyte;</w:t>
      </w:r>
    </w:p>
    <w:p w14:paraId="292C6D4D" w14:textId="77777777" w:rsidR="000644C3" w:rsidRPr="004B0675" w:rsidRDefault="000644C3" w:rsidP="004B0675">
      <w:pPr>
        <w:pStyle w:val="Code"/>
        <w:rPr>
          <w:highlight w:val="white"/>
        </w:rPr>
      </w:pPr>
      <w:r w:rsidRPr="004B0675">
        <w:rPr>
          <w:highlight w:val="white"/>
        </w:rPr>
        <w:t xml:space="preserve">    store_flagbyte(flagbyte);</w:t>
      </w:r>
    </w:p>
    <w:p w14:paraId="2869E13D" w14:textId="77777777" w:rsidR="000644C3" w:rsidRPr="004B0675" w:rsidRDefault="000644C3" w:rsidP="004B0675">
      <w:pPr>
        <w:pStyle w:val="Code"/>
        <w:rPr>
          <w:highlight w:val="white"/>
        </w:rPr>
      </w:pPr>
    </w:p>
    <w:p w14:paraId="00F2B8D5" w14:textId="77777777" w:rsidR="000644C3" w:rsidRPr="004B0675" w:rsidRDefault="000644C3" w:rsidP="004B0675">
      <w:pPr>
        <w:pStyle w:val="Code"/>
        <w:rPr>
          <w:highlight w:val="white"/>
        </w:rPr>
      </w:pPr>
      <w:r w:rsidRPr="004B0675">
        <w:rPr>
          <w:highlight w:val="white"/>
        </w:rPr>
        <w:t xml:space="preserve">    if (flagbyte &amp; CARRY_FLAG) {</w:t>
      </w:r>
    </w:p>
    <w:p w14:paraId="7AA9646B" w14:textId="77777777" w:rsidR="000644C3" w:rsidRPr="004B0675" w:rsidRDefault="000644C3" w:rsidP="004B0675">
      <w:pPr>
        <w:pStyle w:val="Code"/>
        <w:rPr>
          <w:highlight w:val="white"/>
        </w:rPr>
      </w:pPr>
      <w:r w:rsidRPr="004B0675">
        <w:rPr>
          <w:highlight w:val="white"/>
        </w:rPr>
        <w:t xml:space="preserve">      stream-&gt;errno = errno = FREAD;</w:t>
      </w:r>
    </w:p>
    <w:p w14:paraId="4F7E610C" w14:textId="77777777" w:rsidR="000644C3" w:rsidRPr="004B0675" w:rsidRDefault="000644C3" w:rsidP="004B0675">
      <w:pPr>
        <w:pStyle w:val="Code"/>
        <w:rPr>
          <w:highlight w:val="white"/>
        </w:rPr>
      </w:pPr>
      <w:r w:rsidRPr="004B0675">
        <w:rPr>
          <w:highlight w:val="white"/>
        </w:rPr>
        <w:t xml:space="preserve">      return 0;</w:t>
      </w:r>
    </w:p>
    <w:p w14:paraId="3E5DD842" w14:textId="77777777" w:rsidR="000644C3" w:rsidRPr="004B0675" w:rsidRDefault="000644C3" w:rsidP="004B0675">
      <w:pPr>
        <w:pStyle w:val="Code"/>
        <w:rPr>
          <w:highlight w:val="white"/>
        </w:rPr>
      </w:pPr>
      <w:r w:rsidRPr="004B0675">
        <w:rPr>
          <w:highlight w:val="white"/>
        </w:rPr>
        <w:t xml:space="preserve">    }</w:t>
      </w:r>
    </w:p>
    <w:p w14:paraId="313E4015" w14:textId="77777777" w:rsidR="000644C3" w:rsidRPr="004B0675" w:rsidRDefault="000644C3" w:rsidP="004B0675">
      <w:pPr>
        <w:pStyle w:val="Code"/>
        <w:rPr>
          <w:highlight w:val="white"/>
        </w:rPr>
      </w:pPr>
      <w:r w:rsidRPr="004B0675">
        <w:rPr>
          <w:highlight w:val="white"/>
        </w:rPr>
        <w:t xml:space="preserve">    else {</w:t>
      </w:r>
    </w:p>
    <w:p w14:paraId="3C2D32E1" w14:textId="77777777" w:rsidR="000644C3" w:rsidRPr="004B0675" w:rsidRDefault="000644C3" w:rsidP="004B0675">
      <w:pPr>
        <w:pStyle w:val="Code"/>
        <w:rPr>
          <w:highlight w:val="white"/>
        </w:rPr>
      </w:pPr>
      <w:r w:rsidRPr="004B0675">
        <w:rPr>
          <w:highlight w:val="white"/>
        </w:rPr>
        <w:t xml:space="preserve">      int count;</w:t>
      </w:r>
    </w:p>
    <w:p w14:paraId="2D05C5FE" w14:textId="77777777" w:rsidR="000644C3" w:rsidRPr="004B0675" w:rsidRDefault="000644C3" w:rsidP="004B0675">
      <w:pPr>
        <w:pStyle w:val="Code"/>
        <w:rPr>
          <w:highlight w:val="white"/>
        </w:rPr>
      </w:pPr>
      <w:r w:rsidRPr="004B0675">
        <w:rPr>
          <w:highlight w:val="white"/>
        </w:rPr>
        <w:t xml:space="preserve">      store_register(ax, count);</w:t>
      </w:r>
    </w:p>
    <w:p w14:paraId="51897C76" w14:textId="77777777" w:rsidR="000644C3" w:rsidRPr="004B0675" w:rsidRDefault="000644C3" w:rsidP="004B0675">
      <w:pPr>
        <w:pStyle w:val="Code"/>
        <w:rPr>
          <w:highlight w:val="white"/>
        </w:rPr>
      </w:pPr>
      <w:r w:rsidRPr="004B0675">
        <w:rPr>
          <w:highlight w:val="white"/>
        </w:rPr>
        <w:t>//      stream-&gt;position += count;</w:t>
      </w:r>
    </w:p>
    <w:p w14:paraId="227896E2" w14:textId="77777777" w:rsidR="000644C3" w:rsidRPr="004B0675" w:rsidRDefault="000644C3" w:rsidP="004B0675">
      <w:pPr>
        <w:pStyle w:val="Code"/>
        <w:rPr>
          <w:highlight w:val="white"/>
        </w:rPr>
      </w:pPr>
      <w:r w:rsidRPr="004B0675">
        <w:rPr>
          <w:highlight w:val="white"/>
        </w:rPr>
        <w:t xml:space="preserve">      return count;</w:t>
      </w:r>
    </w:p>
    <w:p w14:paraId="074111AE" w14:textId="77777777" w:rsidR="000644C3" w:rsidRPr="004B0675" w:rsidRDefault="000644C3" w:rsidP="004B0675">
      <w:pPr>
        <w:pStyle w:val="Code"/>
        <w:rPr>
          <w:highlight w:val="white"/>
        </w:rPr>
      </w:pPr>
      <w:r w:rsidRPr="004B0675">
        <w:rPr>
          <w:highlight w:val="white"/>
        </w:rPr>
        <w:t xml:space="preserve">    }</w:t>
      </w:r>
    </w:p>
    <w:p w14:paraId="664FEED0" w14:textId="77777777" w:rsidR="000644C3" w:rsidRPr="004B0675" w:rsidRDefault="000644C3" w:rsidP="004B0675">
      <w:pPr>
        <w:pStyle w:val="Code"/>
        <w:rPr>
          <w:highlight w:val="white"/>
        </w:rPr>
      </w:pPr>
      <w:r w:rsidRPr="004B0675">
        <w:rPr>
          <w:highlight w:val="white"/>
        </w:rPr>
        <w:t xml:space="preserve">  }</w:t>
      </w:r>
    </w:p>
    <w:p w14:paraId="2389A105" w14:textId="77777777" w:rsidR="000644C3" w:rsidRPr="004B0675" w:rsidRDefault="000644C3" w:rsidP="004B0675">
      <w:pPr>
        <w:pStyle w:val="Code"/>
        <w:rPr>
          <w:highlight w:val="white"/>
        </w:rPr>
      </w:pPr>
      <w:r w:rsidRPr="004B0675">
        <w:rPr>
          <w:highlight w:val="white"/>
        </w:rPr>
        <w:t>}</w:t>
      </w:r>
    </w:p>
    <w:p w14:paraId="71F2EF2A" w14:textId="77777777" w:rsidR="000644C3" w:rsidRPr="004B0675" w:rsidRDefault="000644C3" w:rsidP="004B0675">
      <w:pPr>
        <w:pStyle w:val="Code"/>
        <w:rPr>
          <w:highlight w:val="white"/>
        </w:rPr>
      </w:pPr>
    </w:p>
    <w:p w14:paraId="0FCE20DC" w14:textId="77777777" w:rsidR="000644C3" w:rsidRPr="004B0675" w:rsidRDefault="000644C3" w:rsidP="004B0675">
      <w:pPr>
        <w:pStyle w:val="Code"/>
        <w:rPr>
          <w:highlight w:val="white"/>
        </w:rPr>
      </w:pPr>
      <w:r w:rsidRPr="004B0675">
        <w:rPr>
          <w:highlight w:val="white"/>
        </w:rPr>
        <w:t>size_t fwrite(const void* ptr, size_t size, size_t nobj, FILE* stream) {</w:t>
      </w:r>
    </w:p>
    <w:p w14:paraId="71CF6279"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3C01B1E5" w14:textId="77777777" w:rsidR="000644C3" w:rsidRPr="004B0675" w:rsidRDefault="000644C3" w:rsidP="004B0675">
      <w:pPr>
        <w:pStyle w:val="Code"/>
        <w:rPr>
          <w:highlight w:val="white"/>
        </w:rPr>
      </w:pPr>
    </w:p>
    <w:p w14:paraId="28127470" w14:textId="77777777" w:rsidR="000644C3" w:rsidRPr="004B0675" w:rsidRDefault="000644C3" w:rsidP="004B0675">
      <w:pPr>
        <w:pStyle w:val="Code"/>
        <w:rPr>
          <w:highlight w:val="white"/>
        </w:rPr>
      </w:pPr>
      <w:r w:rsidRPr="004B0675">
        <w:rPr>
          <w:highlight w:val="white"/>
        </w:rPr>
        <w:t xml:space="preserve">  load_register(ah, 0x40s);</w:t>
      </w:r>
    </w:p>
    <w:p w14:paraId="6709A2C9" w14:textId="77777777" w:rsidR="000644C3" w:rsidRPr="004B0675" w:rsidRDefault="000644C3" w:rsidP="004B0675">
      <w:pPr>
        <w:pStyle w:val="Code"/>
        <w:rPr>
          <w:highlight w:val="white"/>
        </w:rPr>
      </w:pPr>
      <w:r w:rsidRPr="004B0675">
        <w:rPr>
          <w:highlight w:val="white"/>
        </w:rPr>
        <w:t xml:space="preserve">  load_register(bx, handle);</w:t>
      </w:r>
    </w:p>
    <w:p w14:paraId="77B6D866" w14:textId="77777777" w:rsidR="000644C3" w:rsidRPr="004B0675" w:rsidRDefault="000644C3" w:rsidP="004B0675">
      <w:pPr>
        <w:pStyle w:val="Code"/>
        <w:rPr>
          <w:highlight w:val="white"/>
        </w:rPr>
      </w:pPr>
      <w:r w:rsidRPr="004B0675">
        <w:rPr>
          <w:highlight w:val="white"/>
        </w:rPr>
        <w:t xml:space="preserve">  load_register(cx, total);</w:t>
      </w:r>
    </w:p>
    <w:p w14:paraId="3C98CA06" w14:textId="77777777" w:rsidR="000644C3" w:rsidRPr="004B0675" w:rsidRDefault="000644C3" w:rsidP="004B0675">
      <w:pPr>
        <w:pStyle w:val="Code"/>
        <w:rPr>
          <w:highlight w:val="white"/>
        </w:rPr>
      </w:pPr>
      <w:r w:rsidRPr="004B0675">
        <w:rPr>
          <w:highlight w:val="white"/>
        </w:rPr>
        <w:t xml:space="preserve">  load_register(dx, ptr);</w:t>
      </w:r>
    </w:p>
    <w:p w14:paraId="4C8B2384" w14:textId="77777777" w:rsidR="000644C3" w:rsidRPr="004B0675" w:rsidRDefault="000644C3" w:rsidP="004B0675">
      <w:pPr>
        <w:pStyle w:val="Code"/>
        <w:rPr>
          <w:highlight w:val="white"/>
        </w:rPr>
      </w:pPr>
      <w:r w:rsidRPr="004B0675">
        <w:rPr>
          <w:highlight w:val="white"/>
        </w:rPr>
        <w:t xml:space="preserve">  interrupt(0x21s);</w:t>
      </w:r>
    </w:p>
    <w:p w14:paraId="10DE68E8" w14:textId="77777777" w:rsidR="000644C3" w:rsidRPr="004B0675" w:rsidRDefault="000644C3" w:rsidP="004B0675">
      <w:pPr>
        <w:pStyle w:val="Code"/>
        <w:rPr>
          <w:highlight w:val="white"/>
        </w:rPr>
      </w:pPr>
      <w:r w:rsidRPr="004B0675">
        <w:rPr>
          <w:highlight w:val="white"/>
        </w:rPr>
        <w:t xml:space="preserve"> </w:t>
      </w:r>
    </w:p>
    <w:p w14:paraId="3F6B399D" w14:textId="77777777" w:rsidR="000644C3" w:rsidRPr="004B0675" w:rsidRDefault="000644C3" w:rsidP="004B0675">
      <w:pPr>
        <w:pStyle w:val="Code"/>
        <w:rPr>
          <w:highlight w:val="white"/>
        </w:rPr>
      </w:pPr>
      <w:r w:rsidRPr="004B0675">
        <w:rPr>
          <w:highlight w:val="white"/>
        </w:rPr>
        <w:t xml:space="preserve">  { short flagbyte;</w:t>
      </w:r>
    </w:p>
    <w:p w14:paraId="0F8E11C2" w14:textId="77777777" w:rsidR="000644C3" w:rsidRPr="004B0675" w:rsidRDefault="000644C3" w:rsidP="004B0675">
      <w:pPr>
        <w:pStyle w:val="Code"/>
        <w:rPr>
          <w:highlight w:val="white"/>
        </w:rPr>
      </w:pPr>
      <w:r w:rsidRPr="004B0675">
        <w:rPr>
          <w:highlight w:val="white"/>
        </w:rPr>
        <w:t xml:space="preserve">    store_flagbyte(flagbyte);</w:t>
      </w:r>
    </w:p>
    <w:p w14:paraId="584BEB29" w14:textId="77777777" w:rsidR="000644C3" w:rsidRPr="004B0675" w:rsidRDefault="000644C3" w:rsidP="004B0675">
      <w:pPr>
        <w:pStyle w:val="Code"/>
        <w:rPr>
          <w:highlight w:val="white"/>
        </w:rPr>
      </w:pPr>
    </w:p>
    <w:p w14:paraId="738959C2" w14:textId="77777777" w:rsidR="000644C3" w:rsidRPr="004B0675" w:rsidRDefault="000644C3" w:rsidP="004B0675">
      <w:pPr>
        <w:pStyle w:val="Code"/>
        <w:rPr>
          <w:highlight w:val="white"/>
        </w:rPr>
      </w:pPr>
      <w:r w:rsidRPr="004B0675">
        <w:rPr>
          <w:highlight w:val="white"/>
        </w:rPr>
        <w:t xml:space="preserve">    if (flagbyte &amp; CARRY_FLAG) {</w:t>
      </w:r>
    </w:p>
    <w:p w14:paraId="77456DD2" w14:textId="77777777" w:rsidR="000644C3" w:rsidRPr="004B0675" w:rsidRDefault="000644C3" w:rsidP="004B0675">
      <w:pPr>
        <w:pStyle w:val="Code"/>
        <w:rPr>
          <w:highlight w:val="white"/>
        </w:rPr>
      </w:pPr>
      <w:r w:rsidRPr="004B0675">
        <w:rPr>
          <w:highlight w:val="white"/>
        </w:rPr>
        <w:t xml:space="preserve">      stream-&gt;errno = errno = FWRITE;</w:t>
      </w:r>
    </w:p>
    <w:p w14:paraId="3D93055A" w14:textId="77777777" w:rsidR="000644C3" w:rsidRPr="004B0675" w:rsidRDefault="000644C3" w:rsidP="004B0675">
      <w:pPr>
        <w:pStyle w:val="Code"/>
        <w:rPr>
          <w:highlight w:val="white"/>
        </w:rPr>
      </w:pPr>
      <w:r w:rsidRPr="004B0675">
        <w:rPr>
          <w:highlight w:val="white"/>
        </w:rPr>
        <w:t xml:space="preserve">      return 0;</w:t>
      </w:r>
    </w:p>
    <w:p w14:paraId="4C413578" w14:textId="77777777" w:rsidR="000644C3" w:rsidRPr="004B0675" w:rsidRDefault="000644C3" w:rsidP="004B0675">
      <w:pPr>
        <w:pStyle w:val="Code"/>
        <w:rPr>
          <w:highlight w:val="white"/>
        </w:rPr>
      </w:pPr>
      <w:r w:rsidRPr="004B0675">
        <w:rPr>
          <w:highlight w:val="white"/>
        </w:rPr>
        <w:t xml:space="preserve">    }</w:t>
      </w:r>
    </w:p>
    <w:p w14:paraId="7CAD2C62" w14:textId="77777777" w:rsidR="000644C3" w:rsidRPr="004B0675" w:rsidRDefault="000644C3" w:rsidP="004B0675">
      <w:pPr>
        <w:pStyle w:val="Code"/>
        <w:rPr>
          <w:highlight w:val="white"/>
        </w:rPr>
      </w:pPr>
      <w:r w:rsidRPr="004B0675">
        <w:rPr>
          <w:highlight w:val="white"/>
        </w:rPr>
        <w:t xml:space="preserve">    else {</w:t>
      </w:r>
    </w:p>
    <w:p w14:paraId="1A8CAC1B" w14:textId="77777777" w:rsidR="000644C3" w:rsidRPr="004B0675" w:rsidRDefault="000644C3" w:rsidP="004B0675">
      <w:pPr>
        <w:pStyle w:val="Code"/>
        <w:rPr>
          <w:highlight w:val="white"/>
        </w:rPr>
      </w:pPr>
      <w:r w:rsidRPr="004B0675">
        <w:rPr>
          <w:highlight w:val="white"/>
        </w:rPr>
        <w:t xml:space="preserve">      int count;</w:t>
      </w:r>
    </w:p>
    <w:p w14:paraId="21B34F11" w14:textId="77777777" w:rsidR="000644C3" w:rsidRPr="00A95198" w:rsidRDefault="000644C3" w:rsidP="004B0675">
      <w:pPr>
        <w:pStyle w:val="Code"/>
        <w:rPr>
          <w:highlight w:val="white"/>
        </w:rPr>
      </w:pPr>
      <w:r w:rsidRPr="004B0675">
        <w:rPr>
          <w:highlight w:val="white"/>
        </w:rPr>
        <w:t xml:space="preserve"> </w:t>
      </w: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lastRenderedPageBreak/>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78" w:name="_Toc49764469"/>
      <w:r w:rsidRPr="00EC76D5">
        <w:t>The Standard Library</w:t>
      </w:r>
      <w:bookmarkEnd w:id="578"/>
    </w:p>
    <w:p w14:paraId="6289FDFB" w14:textId="4B5A32CA" w:rsidR="003420EA" w:rsidRPr="00EC76D5" w:rsidRDefault="004B0675" w:rsidP="003420EA">
      <w:pPr>
        <w:pStyle w:val="CodeListing"/>
      </w:pPr>
      <w:r>
        <w:t>s</w:t>
      </w:r>
      <w:r w:rsidR="003420EA" w:rsidRPr="00EC76D5">
        <w:t>td</w:t>
      </w:r>
      <w:r>
        <w:t>l</w:t>
      </w:r>
      <w:r w:rsidR="003420EA" w:rsidRPr="00EC76D5">
        <w:t>ib.h</w:t>
      </w:r>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0D9E79D9" w:rsidR="008977FB" w:rsidRPr="00EC76D5" w:rsidRDefault="004B0675" w:rsidP="008977FB">
      <w:pPr>
        <w:pStyle w:val="CodeListing"/>
      </w:pPr>
      <w:r>
        <w:t>s</w:t>
      </w:r>
      <w:r w:rsidR="008977FB" w:rsidRPr="00EC76D5">
        <w:t>td</w:t>
      </w:r>
      <w:r>
        <w:t>l</w:t>
      </w:r>
      <w:r w:rsidR="008977FB" w:rsidRPr="00EC76D5">
        <w:t>ib.c</w:t>
      </w:r>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lastRenderedPageBreak/>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lastRenderedPageBreak/>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79" w:name="_Toc49764470"/>
      <w:r w:rsidRPr="00EC76D5">
        <w:t>T</w:t>
      </w:r>
      <w:r w:rsidR="00D62A8B" w:rsidRPr="00EC76D5">
        <w:t>ime</w:t>
      </w:r>
      <w:bookmarkEnd w:id="579"/>
    </w:p>
    <w:p w14:paraId="4B568326" w14:textId="26EBB4A4" w:rsidR="00487292" w:rsidRPr="00EC76D5" w:rsidRDefault="004B0675" w:rsidP="00733EAC">
      <w:pPr>
        <w:pStyle w:val="CodeListing"/>
      </w:pPr>
      <w:r>
        <w:t>t</w:t>
      </w:r>
      <w:r w:rsidR="00487292" w:rsidRPr="00EC76D5">
        <w:t>ime</w:t>
      </w:r>
      <w:r w:rsidR="00966D02" w:rsidRPr="00EC76D5">
        <w:t>.h</w:t>
      </w:r>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lastRenderedPageBreak/>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7F2B8036" w:rsidR="003211B0" w:rsidRPr="00EC76D5" w:rsidRDefault="004B0675" w:rsidP="003211B0">
      <w:pPr>
        <w:pStyle w:val="CodeListing"/>
      </w:pPr>
      <w:r>
        <w:t>t</w:t>
      </w:r>
      <w:r w:rsidR="003211B0" w:rsidRPr="00EC76D5">
        <w:t>ime.c</w:t>
      </w:r>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lastRenderedPageBreak/>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lastRenderedPageBreak/>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lastRenderedPageBreak/>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lastRenderedPageBreak/>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lastRenderedPageBreak/>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lastRenderedPageBreak/>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lastRenderedPageBreak/>
        <w:t>}</w:t>
      </w:r>
    </w:p>
    <w:p w14:paraId="5A67EAB2" w14:textId="77777777" w:rsidR="007D596B" w:rsidRPr="00EC76D5" w:rsidRDefault="007D596B" w:rsidP="006A31DF">
      <w:pPr>
        <w:pStyle w:val="Rubrik1"/>
      </w:pPr>
      <w:bookmarkStart w:id="580" w:name="_Ref417644950"/>
      <w:bookmarkStart w:id="581" w:name="_Toc49764471"/>
      <w:r w:rsidRPr="00EC76D5">
        <w:lastRenderedPageBreak/>
        <w:t>The C Grammar</w:t>
      </w:r>
      <w:bookmarkEnd w:id="580"/>
      <w:bookmarkEnd w:id="581"/>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American National Standard for Information systems – Programming Language C, X3.159-1989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582" w:name="_Toc49764472"/>
      <w:r w:rsidRPr="00EC76D5">
        <w:t>The Preprocessor Grammar</w:t>
      </w:r>
      <w:bookmarkEnd w:id="582"/>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83" w:name="_Toc49764473"/>
      <w:r w:rsidRPr="00EC76D5">
        <w:t xml:space="preserve">The </w:t>
      </w:r>
      <w:r w:rsidR="001C7B67" w:rsidRPr="00EC76D5">
        <w:t>Language</w:t>
      </w:r>
      <w:r w:rsidRPr="00EC76D5">
        <w:t xml:space="preserve"> Grammar</w:t>
      </w:r>
      <w:bookmarkEnd w:id="583"/>
    </w:p>
    <w:p w14:paraId="7F2EC249" w14:textId="55CEFF34" w:rsidR="00965D79" w:rsidRPr="00EC76D5" w:rsidRDefault="00965D79" w:rsidP="00965D79">
      <w:r w:rsidRPr="00EC76D5">
        <w:t xml:space="preserve">The following grammar is implemented in </w:t>
      </w:r>
      <w:r w:rsidR="0004413D">
        <w:t>GPPG</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84" w:name="_Toc49764474"/>
      <w:r w:rsidRPr="00EC76D5">
        <w:lastRenderedPageBreak/>
        <w:t>A</w:t>
      </w:r>
      <w:r w:rsidR="00281D34" w:rsidRPr="00EC76D5">
        <w:t xml:space="preserve"> Crash Course in C</w:t>
      </w:r>
      <w:bookmarkEnd w:id="584"/>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the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The researchers Dennis Ritchie and Ken Thompon created the language B by simplifying the research language BCPL</w:t>
      </w:r>
      <w:r w:rsidRPr="00EC76D5">
        <w:rPr>
          <w:rStyle w:val="Fotnotsreferens"/>
        </w:rPr>
        <w:footnoteReference w:id="8"/>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K&amp;R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85" w:name="_Toc320485572"/>
      <w:bookmarkStart w:id="586" w:name="_Toc323656681"/>
      <w:bookmarkStart w:id="587" w:name="_Toc324085419"/>
      <w:bookmarkStart w:id="588" w:name="_Toc383781071"/>
      <w:bookmarkStart w:id="589" w:name="_Toc49764475"/>
      <w:r w:rsidRPr="00EC76D5">
        <w:t>The Compiler and the Linker</w:t>
      </w:r>
      <w:bookmarkEnd w:id="585"/>
      <w:bookmarkEnd w:id="586"/>
      <w:bookmarkEnd w:id="587"/>
      <w:bookmarkEnd w:id="588"/>
      <w:bookmarkEnd w:id="589"/>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the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r w:rsidRPr="00EC76D5">
        <w:rPr>
          <w:rStyle w:val="CodeInText0"/>
        </w:rPr>
        <w:t>Program.c</w:t>
      </w:r>
      <w:r w:rsidRPr="00EC76D5">
        <w:t xml:space="preserve"> and a routine used by the program in </w:t>
      </w:r>
      <w:r w:rsidRPr="00EC76D5">
        <w:rPr>
          <w:rStyle w:val="CodeInText0"/>
        </w:rPr>
        <w:t>Routine.c</w:t>
      </w:r>
      <w:r w:rsidRPr="00EC76D5">
        <w:t xml:space="preserve">. Furthermore, the program calls a function in the standard library. In this case, the compiler translates the source code into object code and the linker joins the code into the executable file </w:t>
      </w:r>
      <w:r w:rsidRPr="00EC76D5">
        <w:rPr>
          <w:rStyle w:val="CodeInText0"/>
        </w:rPr>
        <w:t>Program.exe</w:t>
      </w:r>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8574A7" w:rsidRPr="003F7CF1" w:rsidRDefault="008574A7"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8574A7" w:rsidRPr="003F7CF1" w:rsidRDefault="008574A7"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8574A7" w:rsidRPr="003F7CF1" w:rsidRDefault="008574A7"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8574A7" w:rsidRPr="003F7CF1" w:rsidRDefault="008574A7"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8574A7" w:rsidRPr="003F7CF1" w:rsidRDefault="008574A7"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8574A7" w:rsidRPr="003F7CF1" w:rsidRDefault="008574A7"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8574A7" w:rsidRPr="003F7CF1" w:rsidRDefault="008574A7"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8574A7" w:rsidRPr="003F7CF1" w:rsidRDefault="008574A7"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8574A7" w:rsidRPr="003F7CF1" w:rsidRDefault="008574A7"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103"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">
                <v:shape id="_x0000_s1104" type="#_x0000_t75" style="position:absolute;width:57384;height:33045;visibility:visible;mso-wrap-style:square">
                  <v:fill o:detectmouseclick="t"/>
                  <v:path o:connecttype="none"/>
                </v:shape>
                <v:rect id="Rectangle 206" o:spid="_x0000_s1105"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8574A7" w:rsidRPr="003F7CF1" w:rsidRDefault="008574A7" w:rsidP="00E80032">
                        <w:pPr>
                          <w:pStyle w:val="SourceCodeBoxText"/>
                          <w:rPr>
                            <w:sz w:val="19"/>
                            <w:szCs w:val="19"/>
                            <w:lang w:val="en-US"/>
                          </w:rPr>
                        </w:pPr>
                        <w:r w:rsidRPr="003F7CF1">
                          <w:rPr>
                            <w:sz w:val="19"/>
                            <w:szCs w:val="19"/>
                            <w:lang w:val="en-US"/>
                          </w:rPr>
                          <w:t>Compiler</w:t>
                        </w:r>
                      </w:p>
                    </w:txbxContent>
                  </v:textbox>
                </v:rect>
                <v:shape id="Text Box 207" o:spid="_x0000_s1106"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8574A7" w:rsidRPr="003F7CF1" w:rsidRDefault="008574A7"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107"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8574A7" w:rsidRPr="003F7CF1" w:rsidRDefault="008574A7" w:rsidP="00E80032">
                        <w:pPr>
                          <w:pStyle w:val="SourceCodeBoxText"/>
                          <w:rPr>
                            <w:sz w:val="19"/>
                            <w:szCs w:val="19"/>
                            <w:lang w:val="en-US"/>
                          </w:rPr>
                        </w:pPr>
                        <w:r w:rsidRPr="003F7CF1">
                          <w:rPr>
                            <w:sz w:val="19"/>
                            <w:szCs w:val="19"/>
                            <w:lang w:val="en-US"/>
                          </w:rPr>
                          <w:t>Linker</w:t>
                        </w:r>
                      </w:p>
                    </w:txbxContent>
                  </v:textbox>
                </v:rect>
                <v:shape id="Text Box 209" o:spid="_x0000_s1108"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8574A7" w:rsidRPr="003F7CF1" w:rsidRDefault="008574A7"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109"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8574A7" w:rsidRPr="003F7CF1" w:rsidRDefault="008574A7"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110"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8574A7" w:rsidRPr="003F7CF1" w:rsidRDefault="008574A7" w:rsidP="00E80032">
                        <w:pPr>
                          <w:pStyle w:val="SourceCodeBoxHeader"/>
                          <w:rPr>
                            <w:sz w:val="19"/>
                            <w:szCs w:val="19"/>
                            <w:lang w:val="sv-SE"/>
                          </w:rPr>
                        </w:pPr>
                        <w:r w:rsidRPr="003F7CF1">
                          <w:rPr>
                            <w:sz w:val="19"/>
                            <w:szCs w:val="19"/>
                            <w:lang w:val="sv-SE"/>
                          </w:rPr>
                          <w:t>Routine.obj</w:t>
                        </w:r>
                      </w:p>
                    </w:txbxContent>
                  </v:textbox>
                </v:shape>
                <v:rect id="Rectangle 212" o:spid="_x0000_s1111"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8574A7" w:rsidRPr="003F7CF1" w:rsidRDefault="008574A7" w:rsidP="00E80032">
                        <w:pPr>
                          <w:pStyle w:val="SourceCodeBoxText"/>
                          <w:rPr>
                            <w:sz w:val="19"/>
                            <w:szCs w:val="19"/>
                            <w:lang w:val="en-US"/>
                          </w:rPr>
                        </w:pPr>
                        <w:r w:rsidRPr="003F7CF1">
                          <w:rPr>
                            <w:sz w:val="19"/>
                            <w:szCs w:val="19"/>
                            <w:lang w:val="en-US"/>
                          </w:rPr>
                          <w:t>Compiler</w:t>
                        </w:r>
                      </w:p>
                    </w:txbxContent>
                  </v:textbox>
                </v:rect>
                <v:shape id="Text Box 213" o:spid="_x0000_s1112"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8574A7" w:rsidRPr="003F7CF1" w:rsidRDefault="008574A7" w:rsidP="00E80032">
                        <w:pPr>
                          <w:pStyle w:val="SourceCodeBoxHeader"/>
                          <w:rPr>
                            <w:sz w:val="19"/>
                            <w:szCs w:val="19"/>
                            <w:lang w:val="sv-SE"/>
                          </w:rPr>
                        </w:pPr>
                        <w:r w:rsidRPr="003F7CF1">
                          <w:rPr>
                            <w:sz w:val="19"/>
                            <w:szCs w:val="19"/>
                            <w:lang w:val="sv-SE"/>
                          </w:rPr>
                          <w:t>Standard Library</w:t>
                        </w:r>
                      </w:p>
                    </w:txbxContent>
                  </v:textbox>
                </v:shape>
                <v:line id="Line 214" o:spid="_x0000_s1113"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114"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115"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116"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117"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118"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119"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120"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121"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8574A7" w:rsidRPr="003F7CF1" w:rsidRDefault="008574A7"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90" w:name="_Toc320485573"/>
      <w:bookmarkStart w:id="591" w:name="_Toc323656682"/>
      <w:bookmarkStart w:id="592" w:name="_Toc324085420"/>
      <w:bookmarkStart w:id="593" w:name="_Toc383781072"/>
      <w:bookmarkStart w:id="594" w:name="_Toc49764476"/>
      <w:r w:rsidRPr="00EC76D5">
        <w:t>The Hello-World Program</w:t>
      </w:r>
      <w:bookmarkEnd w:id="590"/>
      <w:bookmarkEnd w:id="591"/>
      <w:bookmarkEnd w:id="592"/>
      <w:bookmarkEnd w:id="593"/>
      <w:bookmarkEnd w:id="594"/>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9"/>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95" w:name="_Toc320485574"/>
      <w:bookmarkStart w:id="596" w:name="_Toc323656683"/>
      <w:bookmarkStart w:id="597" w:name="_Toc324085421"/>
      <w:bookmarkStart w:id="598" w:name="_Toc383781073"/>
      <w:bookmarkStart w:id="599" w:name="_Toc49764477"/>
      <w:r w:rsidRPr="00EC76D5">
        <w:t>Comments</w:t>
      </w:r>
      <w:bookmarkEnd w:id="595"/>
      <w:bookmarkEnd w:id="596"/>
      <w:bookmarkEnd w:id="597"/>
      <w:bookmarkEnd w:id="598"/>
      <w:bookmarkEnd w:id="599"/>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0"/>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600"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601" w:author="Stefan Björnander" w:date="2012-05-06T23:23:00Z">
          <w:pPr>
            <w:pStyle w:val="Rubrik2"/>
          </w:pPr>
        </w:pPrChange>
      </w:pPr>
      <w:bookmarkStart w:id="602" w:name="_Toc323656684"/>
      <w:bookmarkStart w:id="603" w:name="_Toc324085422"/>
      <w:bookmarkStart w:id="604" w:name="_Toc383781074"/>
      <w:bookmarkStart w:id="605" w:name="_Toc49764478"/>
      <w:r w:rsidRPr="00EC76D5">
        <w:t>Types and Variables</w:t>
      </w:r>
      <w:bookmarkEnd w:id="600"/>
      <w:bookmarkEnd w:id="602"/>
      <w:bookmarkEnd w:id="603"/>
      <w:bookmarkEnd w:id="604"/>
      <w:bookmarkEnd w:id="605"/>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6" w:name="_Toc320485576"/>
      <w:bookmarkStart w:id="607" w:name="_Toc323656685"/>
      <w:bookmarkStart w:id="608" w:name="_Toc324085423"/>
      <w:bookmarkStart w:id="609" w:name="_Toc383781075"/>
      <w:bookmarkStart w:id="610" w:name="_Ref383781525"/>
      <w:bookmarkStart w:id="611" w:name="_Toc49764479"/>
      <w:r w:rsidRPr="00EC76D5">
        <w:t>Simple Types</w:t>
      </w:r>
      <w:bookmarkEnd w:id="606"/>
      <w:bookmarkEnd w:id="607"/>
      <w:bookmarkEnd w:id="608"/>
      <w:bookmarkEnd w:id="609"/>
      <w:bookmarkEnd w:id="610"/>
      <w:bookmarkEnd w:id="611"/>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r w:rsidRPr="00EC76D5">
        <w:rPr>
          <w:rStyle w:val="CodeInText0"/>
        </w:rPr>
        <w:t>boolean</w:t>
      </w:r>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1"/>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2" w:name="_Toc320485577"/>
      <w:bookmarkStart w:id="613" w:name="_Toc323656686"/>
      <w:bookmarkStart w:id="614" w:name="_Toc324085424"/>
      <w:bookmarkStart w:id="615" w:name="_Toc383781076"/>
      <w:bookmarkStart w:id="616" w:name="_Toc49764480"/>
      <w:r w:rsidRPr="00EC76D5">
        <w:t>Variables</w:t>
      </w:r>
      <w:bookmarkEnd w:id="612"/>
      <w:bookmarkEnd w:id="613"/>
      <w:bookmarkEnd w:id="614"/>
      <w:bookmarkEnd w:id="615"/>
      <w:bookmarkEnd w:id="616"/>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2"/>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8574A7" w:rsidRPr="003F7CF1" w:rsidRDefault="008574A7"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8574A7" w:rsidRPr="003F7CF1" w:rsidRDefault="008574A7"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8574A7" w:rsidRPr="003F7CF1" w:rsidRDefault="008574A7"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8574A7" w:rsidRPr="003F7CF1" w:rsidRDefault="008574A7"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8574A7" w:rsidRPr="003F7CF1" w:rsidRDefault="008574A7"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8574A7" w:rsidRPr="003F7CF1" w:rsidRDefault="008574A7"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8574A7" w:rsidRPr="003F7CF1" w:rsidRDefault="008574A7"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8574A7" w:rsidRPr="003F7CF1" w:rsidRDefault="008574A7"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122"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">
                <v:shape id="_x0000_s1123" type="#_x0000_t75" style="position:absolute;width:38779;height:9017;visibility:visible;mso-wrap-style:square">
                  <v:fill o:detectmouseclick="t"/>
                  <v:path o:connecttype="none"/>
                </v:shape>
                <v:rect id="Rectangle 283" o:spid="_x0000_s112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8574A7" w:rsidRPr="003F7CF1" w:rsidRDefault="008574A7" w:rsidP="00E80032">
                        <w:pPr>
                          <w:pStyle w:val="SourceCodeBoxText"/>
                          <w:rPr>
                            <w:sz w:val="19"/>
                            <w:szCs w:val="19"/>
                          </w:rPr>
                        </w:pPr>
                        <w:r w:rsidRPr="003F7CF1">
                          <w:rPr>
                            <w:sz w:val="19"/>
                            <w:szCs w:val="19"/>
                          </w:rPr>
                          <w:t>123</w:t>
                        </w:r>
                      </w:p>
                    </w:txbxContent>
                  </v:textbox>
                </v:rect>
                <v:shape id="Text Box 284" o:spid="_x0000_s112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8574A7" w:rsidRPr="003F7CF1" w:rsidRDefault="008574A7" w:rsidP="00E80032">
                        <w:pPr>
                          <w:pStyle w:val="SourceCodeBoxHeader"/>
                          <w:rPr>
                            <w:sz w:val="19"/>
                            <w:szCs w:val="19"/>
                          </w:rPr>
                        </w:pPr>
                        <w:r w:rsidRPr="003F7CF1">
                          <w:rPr>
                            <w:sz w:val="19"/>
                            <w:szCs w:val="19"/>
                          </w:rPr>
                          <w:t>i</w:t>
                        </w:r>
                      </w:p>
                    </w:txbxContent>
                  </v:textbox>
                </v:shape>
                <v:rect id="Rectangle 285" o:spid="_x0000_s1126"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8574A7" w:rsidRPr="003F7CF1" w:rsidRDefault="008574A7" w:rsidP="00E80032">
                        <w:pPr>
                          <w:pStyle w:val="SourceCodeBoxText"/>
                          <w:rPr>
                            <w:sz w:val="19"/>
                            <w:szCs w:val="19"/>
                          </w:rPr>
                        </w:pPr>
                        <w:r w:rsidRPr="003F7CF1">
                          <w:rPr>
                            <w:sz w:val="19"/>
                            <w:szCs w:val="19"/>
                          </w:rPr>
                          <w:t>?</w:t>
                        </w:r>
                      </w:p>
                    </w:txbxContent>
                  </v:textbox>
                </v:rect>
                <v:shape id="Text Box 286" o:spid="_x0000_s1127"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8574A7" w:rsidRPr="003F7CF1" w:rsidRDefault="008574A7" w:rsidP="00E80032">
                        <w:pPr>
                          <w:pStyle w:val="SourceCodeBoxHeader"/>
                          <w:rPr>
                            <w:sz w:val="19"/>
                            <w:szCs w:val="19"/>
                            <w:lang w:val="sv-SE"/>
                          </w:rPr>
                        </w:pPr>
                        <w:r w:rsidRPr="003F7CF1">
                          <w:rPr>
                            <w:sz w:val="19"/>
                            <w:szCs w:val="19"/>
                            <w:lang w:val="sv-SE"/>
                          </w:rPr>
                          <w:t>j</w:t>
                        </w:r>
                      </w:p>
                    </w:txbxContent>
                  </v:textbox>
                </v:shape>
                <v:rect id="Rectangle 287" o:spid="_x0000_s1128"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8574A7" w:rsidRPr="003F7CF1" w:rsidRDefault="008574A7" w:rsidP="00E80032">
                        <w:pPr>
                          <w:pStyle w:val="SourceCodeBoxText"/>
                          <w:rPr>
                            <w:sz w:val="19"/>
                            <w:szCs w:val="19"/>
                          </w:rPr>
                        </w:pPr>
                        <w:r w:rsidRPr="003F7CF1">
                          <w:rPr>
                            <w:sz w:val="19"/>
                            <w:szCs w:val="19"/>
                          </w:rPr>
                          <w:t>3.14</w:t>
                        </w:r>
                      </w:p>
                    </w:txbxContent>
                  </v:textbox>
                </v:rect>
                <v:shape id="Text Box 288" o:spid="_x0000_s1129"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8574A7" w:rsidRPr="003F7CF1" w:rsidRDefault="008574A7" w:rsidP="00E80032">
                        <w:pPr>
                          <w:pStyle w:val="SourceCodeBoxHeader"/>
                          <w:rPr>
                            <w:sz w:val="19"/>
                            <w:szCs w:val="19"/>
                            <w:lang w:val="sv-SE"/>
                          </w:rPr>
                        </w:pPr>
                        <w:r w:rsidRPr="003F7CF1">
                          <w:rPr>
                            <w:sz w:val="19"/>
                            <w:szCs w:val="19"/>
                            <w:lang w:val="sv-SE"/>
                          </w:rPr>
                          <w:t>d</w:t>
                        </w:r>
                      </w:p>
                    </w:txbxContent>
                  </v:textbox>
                </v:shape>
                <v:rect id="Rectangle 289" o:spid="_x0000_s1130"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8574A7" w:rsidRPr="003F7CF1" w:rsidRDefault="008574A7" w:rsidP="00E80032">
                        <w:pPr>
                          <w:pStyle w:val="SourceCodeBoxText"/>
                          <w:rPr>
                            <w:sz w:val="19"/>
                            <w:szCs w:val="19"/>
                          </w:rPr>
                        </w:pPr>
                        <w:r w:rsidRPr="003F7CF1">
                          <w:rPr>
                            <w:sz w:val="19"/>
                            <w:szCs w:val="19"/>
                          </w:rPr>
                          <w:t>'a'</w:t>
                        </w:r>
                      </w:p>
                    </w:txbxContent>
                  </v:textbox>
                </v:rect>
                <v:shape id="Text Box 290" o:spid="_x0000_s1131"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8574A7" w:rsidRPr="003F7CF1" w:rsidRDefault="008574A7"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3"/>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7" w:name="_Toc320485578"/>
      <w:bookmarkStart w:id="618" w:name="_Toc323656687"/>
      <w:bookmarkStart w:id="619" w:name="_Toc324085425"/>
      <w:bookmarkStart w:id="620" w:name="_Toc383781077"/>
      <w:bookmarkStart w:id="621" w:name="_Toc49764481"/>
      <w:bookmarkStart w:id="622" w:name="_Toc320485579"/>
      <w:r w:rsidRPr="00EC76D5">
        <w:t>Constants</w:t>
      </w:r>
      <w:bookmarkEnd w:id="617"/>
      <w:bookmarkEnd w:id="618"/>
      <w:bookmarkEnd w:id="619"/>
      <w:bookmarkEnd w:id="620"/>
      <w:bookmarkEnd w:id="621"/>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3" w:name="_Toc323656688"/>
      <w:bookmarkStart w:id="624" w:name="_Toc324085426"/>
      <w:bookmarkStart w:id="625" w:name="_Toc383781078"/>
      <w:bookmarkStart w:id="626" w:name="_Toc49764482"/>
      <w:r w:rsidRPr="00EC76D5">
        <w:t>Output</w:t>
      </w:r>
      <w:bookmarkEnd w:id="622"/>
      <w:bookmarkEnd w:id="623"/>
      <w:bookmarkEnd w:id="624"/>
      <w:bookmarkEnd w:id="625"/>
      <w:bookmarkEnd w:id="626"/>
    </w:p>
    <w:p w14:paraId="68E5301E" w14:textId="77777777" w:rsidR="00E80032" w:rsidRPr="00EC76D5" w:rsidRDefault="00E80032" w:rsidP="00E80032">
      <w:r w:rsidRPr="00EC76D5">
        <w:t xml:space="preserve">As noted in the first section of this chapter, the standard function for output is </w:t>
      </w:r>
      <w:r w:rsidRPr="00EC76D5">
        <w:rPr>
          <w:rStyle w:val="CodeInText0"/>
        </w:rPr>
        <w:t>printf</w:t>
      </w:r>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r w:rsidRPr="00EC76D5">
              <w:t>lf</w:t>
            </w:r>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r w:rsidRPr="00EC76D5">
        <w:rPr>
          <w:i/>
        </w:rPr>
        <w:t>i</w:t>
      </w:r>
      <w:r w:rsidRPr="00EC76D5">
        <w:t xml:space="preserve"> represents an integer, </w:t>
      </w:r>
      <w:r w:rsidRPr="00EC76D5">
        <w:rPr>
          <w:i/>
        </w:rPr>
        <w:t>f</w:t>
      </w:r>
      <w:r w:rsidRPr="00EC76D5">
        <w:rPr>
          <w:rStyle w:val="Fotnotsreferens"/>
          <w:i/>
          <w:szCs w:val="21"/>
        </w:rPr>
        <w:footnoteReference w:id="14"/>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7" w:name="_Toc320485580"/>
      <w:bookmarkStart w:id="628" w:name="_Toc323656689"/>
      <w:bookmarkStart w:id="629" w:name="_Toc324085427"/>
      <w:bookmarkStart w:id="630" w:name="_Toc383781079"/>
      <w:bookmarkStart w:id="631" w:name="_Toc49764483"/>
      <w:r w:rsidRPr="00EC76D5">
        <w:t>Input</w:t>
      </w:r>
      <w:bookmarkEnd w:id="627"/>
      <w:bookmarkEnd w:id="628"/>
      <w:bookmarkEnd w:id="629"/>
      <w:bookmarkEnd w:id="630"/>
      <w:bookmarkEnd w:id="631"/>
    </w:p>
    <w:p w14:paraId="299686DD" w14:textId="77777777" w:rsidR="00E80032" w:rsidRPr="00EC76D5" w:rsidRDefault="00E80032" w:rsidP="00E80032">
      <w:r w:rsidRPr="00EC76D5">
        <w:t xml:space="preserve">The standard functions for input is and </w:t>
      </w:r>
      <w:r w:rsidRPr="00EC76D5">
        <w:rPr>
          <w:rStyle w:val="CodeInText0"/>
        </w:rPr>
        <w:t>scanf</w:t>
      </w:r>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r w:rsidRPr="00EC76D5">
        <w:rPr>
          <w:rStyle w:val="CodeInText0"/>
        </w:rPr>
        <w:t>printf</w:t>
      </w:r>
      <w:r w:rsidRPr="00EC76D5">
        <w:t xml:space="preserve">, its first argument is the format string. The format codes mostly agree with those of </w:t>
      </w:r>
      <w:r w:rsidRPr="00EC76D5">
        <w:rPr>
          <w:rStyle w:val="CodeInText0"/>
        </w:rPr>
        <w:t>printf</w:t>
      </w:r>
      <w:r w:rsidRPr="00EC76D5">
        <w:t xml:space="preserve">, but not completely. See the table at the end of the chapter for a list of format codes. For instance, </w:t>
      </w:r>
      <w:r w:rsidRPr="00EC76D5">
        <w:rPr>
          <w:rStyle w:val="CodeInText0"/>
        </w:rPr>
        <w:t>scanf</w:t>
      </w:r>
      <w:r w:rsidRPr="00EC76D5">
        <w:t xml:space="preserve"> expects </w:t>
      </w:r>
      <w:r w:rsidRPr="00EC76D5">
        <w:rPr>
          <w:rStyle w:val="KeyWord"/>
        </w:rPr>
        <w:t>lf</w:t>
      </w:r>
      <w:r w:rsidRPr="00EC76D5">
        <w:t xml:space="preserve"> to read a double value, in contrast to </w:t>
      </w:r>
      <w:r w:rsidRPr="00EC76D5">
        <w:rPr>
          <w:rStyle w:val="CodeInText0"/>
        </w:rPr>
        <w:t>printf</w:t>
      </w:r>
      <w:r w:rsidRPr="00EC76D5">
        <w:t xml:space="preserve"> that expects </w:t>
      </w:r>
      <w:r w:rsidRPr="00EC76D5">
        <w:rPr>
          <w:rStyle w:val="KeyWord"/>
        </w:rPr>
        <w:t>f</w:t>
      </w:r>
      <w:r w:rsidRPr="00EC76D5">
        <w:rPr>
          <w:rStyle w:val="Fotnotsreferens"/>
          <w:i/>
          <w:szCs w:val="21"/>
        </w:rPr>
        <w:footnoteReference w:id="15"/>
      </w:r>
      <w:r w:rsidRPr="00EC76D5">
        <w:t>.</w:t>
      </w:r>
    </w:p>
    <w:p w14:paraId="0CA40E7A" w14:textId="1B86D640" w:rsidR="00E80032" w:rsidRPr="00EC76D5" w:rsidRDefault="00E80032" w:rsidP="00E80032">
      <w:r w:rsidRPr="00EC76D5">
        <w:t xml:space="preserve">Another difference is that while </w:t>
      </w:r>
      <w:r w:rsidRPr="00EC76D5">
        <w:rPr>
          <w:rStyle w:val="CodeInText0"/>
        </w:rPr>
        <w:t>printf</w:t>
      </w:r>
      <w:r w:rsidRPr="00EC76D5">
        <w:t xml:space="preserve"> wants the values corresponding to the format codes, </w:t>
      </w:r>
      <w:r w:rsidRPr="00EC76D5">
        <w:rPr>
          <w:rStyle w:val="CodeInText0"/>
        </w:rPr>
        <w:t>scanf</w:t>
      </w:r>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r w:rsidRPr="00EC76D5">
              <w:lastRenderedPageBreak/>
              <w:t>lf</w:t>
            </w:r>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r w:rsidRPr="00EC76D5">
              <w:t>ld</w:t>
            </w:r>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r w:rsidRPr="00EC76D5">
        <w:rPr>
          <w:rStyle w:val="CodeInText0"/>
        </w:rPr>
        <w:t>scanf</w:t>
      </w:r>
      <w:r w:rsidRPr="00EC76D5">
        <w:t xml:space="preserve"> expects </w:t>
      </w:r>
      <w:r w:rsidRPr="00EC76D5">
        <w:rPr>
          <w:rStyle w:val="CodeInText0"/>
        </w:rPr>
        <w:t>lf</w:t>
      </w:r>
      <w:r w:rsidRPr="00EC76D5">
        <w:t xml:space="preserve"> to represent a double float, in contrast to </w:t>
      </w:r>
      <w:r w:rsidRPr="00EC76D5">
        <w:rPr>
          <w:rStyle w:val="CodeInText0"/>
        </w:rPr>
        <w:t>printf</w:t>
      </w:r>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632" w:name="_Toc320485581"/>
      <w:r w:rsidRPr="00EC76D5">
        <w:t xml:space="preserve">There is also the </w:t>
      </w:r>
      <w:r w:rsidRPr="00EC76D5">
        <w:rPr>
          <w:rStyle w:val="CodeInText0"/>
        </w:rPr>
        <w:t>gets</w:t>
      </w:r>
      <w:r w:rsidRPr="00EC76D5">
        <w:t xml:space="preserve"> function that reads a string until it reaches a new-line, which differs from </w:t>
      </w:r>
      <w:r w:rsidRPr="00EC76D5">
        <w:rPr>
          <w:rStyle w:val="CodeInText0"/>
        </w:rPr>
        <w:t>scanf</w:t>
      </w:r>
      <w:r w:rsidRPr="00EC76D5">
        <w:t xml:space="preserve"> that reads a string until it reaches a white-space character</w:t>
      </w:r>
      <w:r w:rsidRPr="00EC76D5">
        <w:rPr>
          <w:rStyle w:val="Fotnotsreferens"/>
        </w:rPr>
        <w:footnoteReference w:id="16"/>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r w:rsidRPr="00EC76D5">
        <w:rPr>
          <w:rStyle w:val="CodeInText0"/>
        </w:rPr>
        <w:t>scanf</w:t>
      </w:r>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633"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4" w:name="_Toc323656690"/>
      <w:bookmarkStart w:id="635" w:name="_Toc324085428"/>
      <w:bookmarkStart w:id="636" w:name="_Toc383781080"/>
      <w:bookmarkStart w:id="637" w:name="_Toc49764484"/>
      <w:r w:rsidRPr="00EC76D5">
        <w:t>Enumerations</w:t>
      </w:r>
      <w:bookmarkEnd w:id="632"/>
      <w:bookmarkEnd w:id="634"/>
      <w:bookmarkEnd w:id="635"/>
      <w:bookmarkEnd w:id="636"/>
      <w:bookmarkEnd w:id="637"/>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7"/>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8" w:name="_Toc320485582"/>
      <w:bookmarkStart w:id="639" w:name="_Toc323656691"/>
      <w:bookmarkStart w:id="640" w:name="_Toc324085429"/>
      <w:bookmarkStart w:id="641" w:name="_Toc383781081"/>
      <w:bookmarkStart w:id="642" w:name="_Toc49764485"/>
      <w:r w:rsidRPr="00EC76D5">
        <w:t>Arrays</w:t>
      </w:r>
      <w:bookmarkEnd w:id="638"/>
      <w:bookmarkEnd w:id="639"/>
      <w:bookmarkEnd w:id="640"/>
      <w:bookmarkEnd w:id="641"/>
      <w:bookmarkEnd w:id="642"/>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of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8574A7" w:rsidRPr="003F7CF1" w:rsidRDefault="008574A7"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132"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" filled="f" stroked="f">
                <v:textbox>
                  <w:txbxContent>
                    <w:p w14:paraId="69D593F5" w14:textId="77777777" w:rsidR="008574A7" w:rsidRPr="003F7CF1" w:rsidRDefault="008574A7"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8574A7" w:rsidRPr="003F7CF1" w:rsidRDefault="008574A7"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8574A7" w:rsidRPr="003F7CF1" w:rsidRDefault="008574A7"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8574A7" w:rsidRPr="003F7CF1" w:rsidRDefault="008574A7"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8574A7" w:rsidRPr="003F7CF1" w:rsidRDefault="008574A7"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8574A7" w:rsidRPr="003F7CF1" w:rsidRDefault="008574A7"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8574A7" w:rsidRPr="003F7CF1" w:rsidRDefault="008574A7"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8574A7" w:rsidRPr="003F7CF1" w:rsidRDefault="008574A7"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8574A7" w:rsidRPr="003F7CF1" w:rsidRDefault="008574A7"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8574A7" w:rsidRPr="003F7CF1" w:rsidRDefault="008574A7"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8574A7" w:rsidRPr="003F7CF1" w:rsidRDefault="008574A7"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8574A7" w:rsidRPr="003F7CF1" w:rsidRDefault="008574A7"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8574A7" w:rsidRPr="003F7CF1" w:rsidRDefault="008574A7"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8574A7" w:rsidRPr="003F7CF1" w:rsidRDefault="008574A7"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8574A7" w:rsidRPr="003F7CF1" w:rsidRDefault="008574A7"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8574A7" w:rsidRPr="003F7CF1" w:rsidRDefault="008574A7"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8574A7" w:rsidRPr="003F7CF1" w:rsidRDefault="008574A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8574A7" w:rsidRPr="003F7CF1" w:rsidRDefault="008574A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8574A7" w:rsidRPr="003F7CF1" w:rsidRDefault="008574A7"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8574A7" w:rsidRPr="003F7CF1" w:rsidRDefault="008574A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8574A7" w:rsidRPr="003F7CF1" w:rsidRDefault="008574A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8574A7" w:rsidRPr="003F7CF1" w:rsidRDefault="008574A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8574A7" w:rsidRPr="003F7CF1" w:rsidRDefault="008574A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8574A7" w:rsidRPr="003F7CF1" w:rsidRDefault="008574A7"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8574A7" w:rsidRPr="003F7CF1" w:rsidRDefault="008574A7"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8574A7" w:rsidRPr="003F7CF1" w:rsidRDefault="008574A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8574A7" w:rsidRPr="003F7CF1" w:rsidRDefault="008574A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8574A7" w:rsidRPr="003F7CF1" w:rsidRDefault="008574A7"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13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">
                <v:shape id="_x0000_s1134" type="#_x0000_t75" style="position:absolute;width:57384;height:9017;visibility:visible;mso-wrap-style:square">
                  <v:fill o:detectmouseclick="t"/>
                  <v:path o:connecttype="none"/>
                </v:shape>
                <v:rect id="Rectangle 160" o:spid="_x0000_s1135"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8574A7" w:rsidRPr="003F7CF1" w:rsidRDefault="008574A7" w:rsidP="00E80032">
                        <w:pPr>
                          <w:pStyle w:val="SourceCodeBoxText"/>
                          <w:rPr>
                            <w:sz w:val="19"/>
                            <w:szCs w:val="19"/>
                          </w:rPr>
                        </w:pPr>
                        <w:r w:rsidRPr="003F7CF1">
                          <w:rPr>
                            <w:sz w:val="19"/>
                            <w:szCs w:val="19"/>
                          </w:rPr>
                          <w:t>11</w:t>
                        </w:r>
                      </w:p>
                    </w:txbxContent>
                  </v:textbox>
                </v:rect>
                <v:shape id="Text Box 161" o:spid="_x0000_s1136"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8574A7" w:rsidRPr="003F7CF1" w:rsidRDefault="008574A7" w:rsidP="00E80032">
                        <w:pPr>
                          <w:pStyle w:val="SourceCodeBoxHeader"/>
                          <w:rPr>
                            <w:sz w:val="19"/>
                            <w:szCs w:val="19"/>
                            <w:lang w:val="sv-SE"/>
                          </w:rPr>
                        </w:pPr>
                        <w:r w:rsidRPr="003F7CF1">
                          <w:rPr>
                            <w:sz w:val="19"/>
                            <w:szCs w:val="19"/>
                            <w:lang w:val="sv-SE"/>
                          </w:rPr>
                          <w:t>a</w:t>
                        </w:r>
                      </w:p>
                    </w:txbxContent>
                  </v:textbox>
                </v:shape>
                <v:shape id="Text Box 162" o:spid="_x0000_s1137"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8574A7" w:rsidRPr="003F7CF1" w:rsidRDefault="008574A7" w:rsidP="00E80032">
                        <w:pPr>
                          <w:pStyle w:val="SourceCodeBoxHeader"/>
                          <w:rPr>
                            <w:sz w:val="19"/>
                            <w:szCs w:val="19"/>
                            <w:lang w:val="sv-SE"/>
                          </w:rPr>
                        </w:pPr>
                        <w:r w:rsidRPr="003F7CF1">
                          <w:rPr>
                            <w:sz w:val="19"/>
                            <w:szCs w:val="19"/>
                            <w:lang w:val="sv-SE"/>
                          </w:rPr>
                          <w:t>b</w:t>
                        </w:r>
                      </w:p>
                    </w:txbxContent>
                  </v:textbox>
                </v:shape>
                <v:shape id="Text Box 163" o:spid="_x0000_s1138"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8574A7" w:rsidRPr="003F7CF1" w:rsidRDefault="008574A7" w:rsidP="00E80032">
                        <w:pPr>
                          <w:pStyle w:val="SourceCodeBoxHeader"/>
                          <w:rPr>
                            <w:sz w:val="19"/>
                            <w:szCs w:val="19"/>
                            <w:lang w:val="sv-SE"/>
                          </w:rPr>
                        </w:pPr>
                        <w:r w:rsidRPr="003F7CF1">
                          <w:rPr>
                            <w:sz w:val="19"/>
                            <w:szCs w:val="19"/>
                            <w:lang w:val="sv-SE"/>
                          </w:rPr>
                          <w:t>c</w:t>
                        </w:r>
                      </w:p>
                    </w:txbxContent>
                  </v:textbox>
                </v:shape>
                <v:rect id="Rectangle 164" o:spid="_x0000_s1139"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8574A7" w:rsidRPr="003F7CF1" w:rsidRDefault="008574A7" w:rsidP="00E80032">
                        <w:pPr>
                          <w:pStyle w:val="SourceCodeBoxText"/>
                          <w:rPr>
                            <w:sz w:val="19"/>
                            <w:szCs w:val="19"/>
                          </w:rPr>
                        </w:pPr>
                        <w:r w:rsidRPr="003F7CF1">
                          <w:rPr>
                            <w:sz w:val="19"/>
                            <w:szCs w:val="19"/>
                          </w:rPr>
                          <w:t>12</w:t>
                        </w:r>
                      </w:p>
                    </w:txbxContent>
                  </v:textbox>
                </v:rect>
                <v:rect id="Rectangle 165" o:spid="_x0000_s1140"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8574A7" w:rsidRPr="003F7CF1" w:rsidRDefault="008574A7" w:rsidP="00E80032">
                        <w:pPr>
                          <w:pStyle w:val="SourceCodeBoxText"/>
                          <w:rPr>
                            <w:sz w:val="19"/>
                            <w:szCs w:val="19"/>
                          </w:rPr>
                        </w:pPr>
                        <w:r w:rsidRPr="003F7CF1">
                          <w:rPr>
                            <w:sz w:val="19"/>
                            <w:szCs w:val="19"/>
                          </w:rPr>
                          <w:t>13</w:t>
                        </w:r>
                      </w:p>
                    </w:txbxContent>
                  </v:textbox>
                </v:rect>
                <v:rect id="Rectangle 166" o:spid="_x0000_s1141"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8574A7" w:rsidRPr="003F7CF1" w:rsidRDefault="008574A7" w:rsidP="00E80032">
                        <w:pPr>
                          <w:pStyle w:val="SourceCodeBoxText"/>
                          <w:rPr>
                            <w:sz w:val="19"/>
                            <w:szCs w:val="19"/>
                          </w:rPr>
                        </w:pPr>
                        <w:r w:rsidRPr="003F7CF1">
                          <w:rPr>
                            <w:sz w:val="19"/>
                            <w:szCs w:val="19"/>
                          </w:rPr>
                          <w:t>1.2</w:t>
                        </w:r>
                      </w:p>
                    </w:txbxContent>
                  </v:textbox>
                </v:rect>
                <v:rect id="Rectangle 167" o:spid="_x0000_s1142"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8574A7" w:rsidRPr="003F7CF1" w:rsidRDefault="008574A7" w:rsidP="00E80032">
                        <w:pPr>
                          <w:pStyle w:val="SourceCodeBoxText"/>
                          <w:rPr>
                            <w:sz w:val="19"/>
                            <w:szCs w:val="19"/>
                          </w:rPr>
                        </w:pPr>
                        <w:r w:rsidRPr="003F7CF1">
                          <w:rPr>
                            <w:sz w:val="19"/>
                            <w:szCs w:val="19"/>
                          </w:rPr>
                          <w:t>3.4</w:t>
                        </w:r>
                      </w:p>
                    </w:txbxContent>
                  </v:textbox>
                </v:rect>
                <v:rect id="Rectangle 168" o:spid="_x0000_s1143"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8574A7" w:rsidRPr="003F7CF1" w:rsidRDefault="008574A7" w:rsidP="00E80032">
                        <w:pPr>
                          <w:pStyle w:val="SourceCodeBoxText"/>
                          <w:rPr>
                            <w:sz w:val="19"/>
                            <w:szCs w:val="19"/>
                          </w:rPr>
                        </w:pPr>
                        <w:r w:rsidRPr="003F7CF1">
                          <w:rPr>
                            <w:sz w:val="19"/>
                            <w:szCs w:val="19"/>
                          </w:rPr>
                          <w:t>'a'</w:t>
                        </w:r>
                      </w:p>
                    </w:txbxContent>
                  </v:textbox>
                </v:rect>
                <v:rect id="Rectangle 169" o:spid="_x0000_s1144"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8574A7" w:rsidRPr="003F7CF1" w:rsidRDefault="008574A7" w:rsidP="00E80032">
                        <w:pPr>
                          <w:pStyle w:val="SourceCodeBoxText"/>
                          <w:rPr>
                            <w:sz w:val="19"/>
                            <w:szCs w:val="19"/>
                          </w:rPr>
                        </w:pPr>
                        <w:r w:rsidRPr="003F7CF1">
                          <w:rPr>
                            <w:sz w:val="19"/>
                            <w:szCs w:val="19"/>
                          </w:rPr>
                          <w:t>'b'</w:t>
                        </w:r>
                      </w:p>
                    </w:txbxContent>
                  </v:textbox>
                </v:rect>
                <v:rect id="Rectangle 170" o:spid="_x0000_s1145"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8574A7" w:rsidRPr="003F7CF1" w:rsidRDefault="008574A7" w:rsidP="00E80032">
                        <w:pPr>
                          <w:pStyle w:val="SourceCodeBoxText"/>
                          <w:rPr>
                            <w:sz w:val="19"/>
                            <w:szCs w:val="19"/>
                          </w:rPr>
                        </w:pPr>
                        <w:r w:rsidRPr="003F7CF1">
                          <w:rPr>
                            <w:sz w:val="19"/>
                            <w:szCs w:val="19"/>
                          </w:rPr>
                          <w:t>?</w:t>
                        </w:r>
                      </w:p>
                    </w:txbxContent>
                  </v:textbox>
                </v:rect>
                <v:rect id="Rectangle 171" o:spid="_x0000_s1146"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8574A7" w:rsidRPr="003F7CF1" w:rsidRDefault="008574A7" w:rsidP="00E80032">
                        <w:pPr>
                          <w:pStyle w:val="SourceCodeBoxText"/>
                          <w:rPr>
                            <w:sz w:val="19"/>
                            <w:szCs w:val="19"/>
                          </w:rPr>
                        </w:pPr>
                        <w:r w:rsidRPr="003F7CF1">
                          <w:rPr>
                            <w:sz w:val="19"/>
                            <w:szCs w:val="19"/>
                          </w:rPr>
                          <w:t>?</w:t>
                        </w:r>
                      </w:p>
                    </w:txbxContent>
                  </v:textbox>
                </v:rect>
                <v:rect id="Rectangle 172" o:spid="_x0000_s1147"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8574A7" w:rsidRPr="003F7CF1" w:rsidRDefault="008574A7" w:rsidP="00E80032">
                        <w:pPr>
                          <w:pStyle w:val="SourceCodeBoxText"/>
                          <w:rPr>
                            <w:sz w:val="19"/>
                            <w:szCs w:val="19"/>
                          </w:rPr>
                        </w:pPr>
                        <w:r w:rsidRPr="003F7CF1">
                          <w:rPr>
                            <w:sz w:val="19"/>
                            <w:szCs w:val="19"/>
                          </w:rPr>
                          <w:t>?</w:t>
                        </w:r>
                      </w:p>
                    </w:txbxContent>
                  </v:textbox>
                </v:rect>
                <v:rect id="Rectangle 173" o:spid="_x0000_s1148"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8574A7" w:rsidRPr="003F7CF1" w:rsidRDefault="008574A7" w:rsidP="00E80032">
                        <w:pPr>
                          <w:pStyle w:val="SourceCodeBoxText"/>
                          <w:rPr>
                            <w:sz w:val="19"/>
                            <w:szCs w:val="19"/>
                          </w:rPr>
                        </w:pPr>
                        <w:r w:rsidRPr="003F7CF1">
                          <w:rPr>
                            <w:sz w:val="19"/>
                            <w:szCs w:val="19"/>
                          </w:rPr>
                          <w:t>?</w:t>
                        </w:r>
                      </w:p>
                    </w:txbxContent>
                  </v:textbox>
                </v:rect>
                <v:rect id="Rectangle 174" o:spid="_x0000_s1149"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8574A7" w:rsidRPr="003F7CF1" w:rsidRDefault="008574A7" w:rsidP="00E80032">
                        <w:pPr>
                          <w:pStyle w:val="SourceCodeBoxText"/>
                          <w:rPr>
                            <w:sz w:val="19"/>
                            <w:szCs w:val="19"/>
                          </w:rPr>
                        </w:pPr>
                        <w:r w:rsidRPr="003F7CF1">
                          <w:rPr>
                            <w:sz w:val="19"/>
                            <w:szCs w:val="19"/>
                          </w:rPr>
                          <w:t>?</w:t>
                        </w:r>
                      </w:p>
                    </w:txbxContent>
                  </v:textbox>
                </v:rect>
                <v:shape id="Text Box 175" o:spid="_x0000_s1150"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8574A7" w:rsidRPr="003F7CF1" w:rsidRDefault="008574A7" w:rsidP="00E80032">
                        <w:pPr>
                          <w:pStyle w:val="SourceCodeIndex"/>
                          <w:rPr>
                            <w:sz w:val="15"/>
                            <w:szCs w:val="15"/>
                          </w:rPr>
                        </w:pPr>
                        <w:r w:rsidRPr="003F7CF1">
                          <w:rPr>
                            <w:sz w:val="15"/>
                            <w:szCs w:val="15"/>
                          </w:rPr>
                          <w:t>0</w:t>
                        </w:r>
                      </w:p>
                    </w:txbxContent>
                  </v:textbox>
                </v:shape>
                <v:shape id="Text Box 176" o:spid="_x0000_s1151"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8574A7" w:rsidRPr="003F7CF1" w:rsidRDefault="008574A7" w:rsidP="00E80032">
                        <w:pPr>
                          <w:pStyle w:val="SourceCodeIndex"/>
                          <w:rPr>
                            <w:sz w:val="15"/>
                            <w:szCs w:val="15"/>
                          </w:rPr>
                        </w:pPr>
                        <w:r w:rsidRPr="003F7CF1">
                          <w:rPr>
                            <w:sz w:val="15"/>
                            <w:szCs w:val="15"/>
                          </w:rPr>
                          <w:t>1</w:t>
                        </w:r>
                      </w:p>
                    </w:txbxContent>
                  </v:textbox>
                </v:shape>
                <v:shape id="Text Box 177" o:spid="_x0000_s1152"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8574A7" w:rsidRPr="003F7CF1" w:rsidRDefault="008574A7" w:rsidP="00E80032">
                        <w:pPr>
                          <w:pStyle w:val="SourceCodeIndex"/>
                          <w:rPr>
                            <w:sz w:val="15"/>
                            <w:szCs w:val="15"/>
                          </w:rPr>
                        </w:pPr>
                        <w:r w:rsidRPr="003F7CF1">
                          <w:rPr>
                            <w:sz w:val="15"/>
                            <w:szCs w:val="15"/>
                          </w:rPr>
                          <w:t>2</w:t>
                        </w:r>
                      </w:p>
                    </w:txbxContent>
                  </v:textbox>
                </v:shape>
                <v:shape id="Text Box 178" o:spid="_x0000_s1153"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8574A7" w:rsidRPr="003F7CF1" w:rsidRDefault="008574A7" w:rsidP="00E80032">
                        <w:pPr>
                          <w:pStyle w:val="SourceCodeIndex"/>
                          <w:rPr>
                            <w:sz w:val="15"/>
                            <w:szCs w:val="15"/>
                          </w:rPr>
                        </w:pPr>
                        <w:r w:rsidRPr="003F7CF1">
                          <w:rPr>
                            <w:sz w:val="15"/>
                            <w:szCs w:val="15"/>
                          </w:rPr>
                          <w:t>0</w:t>
                        </w:r>
                      </w:p>
                    </w:txbxContent>
                  </v:textbox>
                </v:shape>
                <v:shape id="Text Box 179" o:spid="_x0000_s1154"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8574A7" w:rsidRPr="003F7CF1" w:rsidRDefault="008574A7" w:rsidP="00E80032">
                        <w:pPr>
                          <w:pStyle w:val="SourceCodeIndex"/>
                          <w:rPr>
                            <w:sz w:val="15"/>
                            <w:szCs w:val="15"/>
                          </w:rPr>
                        </w:pPr>
                        <w:r w:rsidRPr="003F7CF1">
                          <w:rPr>
                            <w:sz w:val="15"/>
                            <w:szCs w:val="15"/>
                          </w:rPr>
                          <w:t>1</w:t>
                        </w:r>
                      </w:p>
                    </w:txbxContent>
                  </v:textbox>
                </v:shape>
                <v:shape id="Text Box 180" o:spid="_x0000_s1155"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8574A7" w:rsidRPr="003F7CF1" w:rsidRDefault="008574A7" w:rsidP="00E80032">
                        <w:pPr>
                          <w:pStyle w:val="SourceCodeIndex"/>
                          <w:rPr>
                            <w:sz w:val="15"/>
                            <w:szCs w:val="15"/>
                          </w:rPr>
                        </w:pPr>
                        <w:r w:rsidRPr="003F7CF1">
                          <w:rPr>
                            <w:sz w:val="15"/>
                            <w:szCs w:val="15"/>
                          </w:rPr>
                          <w:t>0</w:t>
                        </w:r>
                      </w:p>
                    </w:txbxContent>
                  </v:textbox>
                </v:shape>
                <v:shape id="Text Box 181" o:spid="_x0000_s1156"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8574A7" w:rsidRPr="003F7CF1" w:rsidRDefault="008574A7" w:rsidP="00E80032">
                        <w:pPr>
                          <w:pStyle w:val="SourceCodeIndex"/>
                          <w:rPr>
                            <w:sz w:val="15"/>
                            <w:szCs w:val="15"/>
                          </w:rPr>
                        </w:pPr>
                        <w:r w:rsidRPr="003F7CF1">
                          <w:rPr>
                            <w:sz w:val="15"/>
                            <w:szCs w:val="15"/>
                          </w:rPr>
                          <w:t>1</w:t>
                        </w:r>
                      </w:p>
                    </w:txbxContent>
                  </v:textbox>
                </v:shape>
                <v:shape id="Text Box 182" o:spid="_x0000_s1157"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8574A7" w:rsidRPr="003F7CF1" w:rsidRDefault="008574A7" w:rsidP="00E80032">
                        <w:pPr>
                          <w:pStyle w:val="SourceCodeIndex"/>
                          <w:rPr>
                            <w:sz w:val="15"/>
                            <w:szCs w:val="15"/>
                          </w:rPr>
                        </w:pPr>
                        <w:r w:rsidRPr="003F7CF1">
                          <w:rPr>
                            <w:sz w:val="15"/>
                            <w:szCs w:val="15"/>
                          </w:rPr>
                          <w:t>2</w:t>
                        </w:r>
                      </w:p>
                    </w:txbxContent>
                  </v:textbox>
                </v:shape>
                <v:shape id="Text Box 183" o:spid="_x0000_s1158"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8574A7" w:rsidRPr="003F7CF1" w:rsidRDefault="008574A7" w:rsidP="00E80032">
                        <w:pPr>
                          <w:pStyle w:val="SourceCodeIndex"/>
                          <w:rPr>
                            <w:sz w:val="15"/>
                            <w:szCs w:val="15"/>
                          </w:rPr>
                        </w:pPr>
                        <w:r w:rsidRPr="003F7CF1">
                          <w:rPr>
                            <w:sz w:val="15"/>
                            <w:szCs w:val="15"/>
                          </w:rPr>
                          <w:t>3</w:t>
                        </w:r>
                      </w:p>
                    </w:txbxContent>
                  </v:textbox>
                </v:shape>
                <v:shape id="Text Box 184" o:spid="_x0000_s1159"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8574A7" w:rsidRPr="003F7CF1" w:rsidRDefault="008574A7" w:rsidP="00E80032">
                        <w:pPr>
                          <w:pStyle w:val="SourceCodeIndex"/>
                          <w:rPr>
                            <w:sz w:val="15"/>
                            <w:szCs w:val="15"/>
                          </w:rPr>
                        </w:pPr>
                        <w:r w:rsidRPr="003F7CF1">
                          <w:rPr>
                            <w:sz w:val="15"/>
                            <w:szCs w:val="15"/>
                          </w:rPr>
                          <w:t>0</w:t>
                        </w:r>
                      </w:p>
                    </w:txbxContent>
                  </v:textbox>
                </v:shape>
                <v:shape id="Text Box 185" o:spid="_x0000_s1160"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8574A7" w:rsidRPr="003F7CF1" w:rsidRDefault="008574A7" w:rsidP="00E80032">
                        <w:pPr>
                          <w:pStyle w:val="SourceCodeIndex"/>
                          <w:rPr>
                            <w:sz w:val="15"/>
                            <w:szCs w:val="15"/>
                          </w:rPr>
                        </w:pPr>
                        <w:r w:rsidRPr="003F7CF1">
                          <w:rPr>
                            <w:sz w:val="15"/>
                            <w:szCs w:val="15"/>
                          </w:rPr>
                          <w:t>1</w:t>
                        </w:r>
                      </w:p>
                    </w:txbxContent>
                  </v:textbox>
                </v:shape>
                <v:shape id="Text Box 186" o:spid="_x0000_s1161"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8574A7" w:rsidRPr="003F7CF1" w:rsidRDefault="008574A7"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8574A7" w:rsidRPr="003F7CF1" w:rsidRDefault="008574A7"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8574A7" w:rsidRPr="003F7CF1" w:rsidRDefault="008574A7"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8574A7" w:rsidRPr="003F7CF1" w:rsidRDefault="008574A7"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8574A7" w:rsidRPr="003F7CF1" w:rsidRDefault="008574A7"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8574A7" w:rsidRPr="003F7CF1" w:rsidRDefault="008574A7"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8574A7" w:rsidRPr="003F7CF1" w:rsidRDefault="008574A7"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62"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">
                <v:shape id="_x0000_s1163" type="#_x0000_t75" style="position:absolute;width:57384;height:9017;visibility:visible;mso-wrap-style:square">
                  <v:fill o:detectmouseclick="t"/>
                  <v:path o:connecttype="none"/>
                </v:shape>
                <v:rect id="Rectangle 152" o:spid="_x0000_s116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8574A7" w:rsidRPr="003F7CF1" w:rsidRDefault="008574A7" w:rsidP="00E80032">
                        <w:pPr>
                          <w:pStyle w:val="SourceCodeBoxText"/>
                          <w:rPr>
                            <w:sz w:val="19"/>
                            <w:szCs w:val="19"/>
                          </w:rPr>
                        </w:pPr>
                        <w:r w:rsidRPr="003F7CF1">
                          <w:rPr>
                            <w:sz w:val="19"/>
                            <w:szCs w:val="19"/>
                          </w:rPr>
                          <w:t>13</w:t>
                        </w:r>
                      </w:p>
                    </w:txbxContent>
                  </v:textbox>
                </v:rect>
                <v:shape id="Text Box 153" o:spid="_x0000_s116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8574A7" w:rsidRPr="003F7CF1" w:rsidRDefault="008574A7" w:rsidP="00E80032">
                        <w:pPr>
                          <w:pStyle w:val="SourceCodeBoxHeader"/>
                          <w:rPr>
                            <w:sz w:val="19"/>
                            <w:szCs w:val="19"/>
                            <w:lang w:val="sv-SE"/>
                          </w:rPr>
                        </w:pPr>
                        <w:r w:rsidRPr="003F7CF1">
                          <w:rPr>
                            <w:sz w:val="19"/>
                            <w:szCs w:val="19"/>
                            <w:lang w:val="sv-SE"/>
                          </w:rPr>
                          <w:t>i</w:t>
                        </w:r>
                      </w:p>
                    </w:txbxContent>
                  </v:textbox>
                </v:shape>
                <v:rect id="Rectangle 154" o:spid="_x0000_s1166"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8574A7" w:rsidRPr="003F7CF1" w:rsidRDefault="008574A7" w:rsidP="00E80032">
                        <w:pPr>
                          <w:pStyle w:val="SourceCodeBoxText"/>
                          <w:rPr>
                            <w:sz w:val="19"/>
                            <w:szCs w:val="19"/>
                          </w:rPr>
                        </w:pPr>
                        <w:r w:rsidRPr="003F7CF1">
                          <w:rPr>
                            <w:sz w:val="19"/>
                            <w:szCs w:val="19"/>
                          </w:rPr>
                          <w:t>1.2</w:t>
                        </w:r>
                      </w:p>
                    </w:txbxContent>
                  </v:textbox>
                </v:rect>
                <v:shape id="Text Box 155" o:spid="_x0000_s1167"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8574A7" w:rsidRPr="003F7CF1" w:rsidRDefault="008574A7" w:rsidP="00E80032">
                        <w:pPr>
                          <w:pStyle w:val="SourceCodeBoxHeader"/>
                          <w:rPr>
                            <w:sz w:val="19"/>
                            <w:szCs w:val="19"/>
                            <w:lang w:val="sv-SE"/>
                          </w:rPr>
                        </w:pPr>
                        <w:r w:rsidRPr="003F7CF1">
                          <w:rPr>
                            <w:sz w:val="19"/>
                            <w:szCs w:val="19"/>
                            <w:lang w:val="sv-SE"/>
                          </w:rPr>
                          <w:t>x</w:t>
                        </w:r>
                      </w:p>
                    </w:txbxContent>
                  </v:textbox>
                </v:shape>
                <v:rect id="Rectangle 156" o:spid="_x0000_s1168"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8574A7" w:rsidRPr="003F7CF1" w:rsidRDefault="008574A7" w:rsidP="00E80032">
                        <w:pPr>
                          <w:pStyle w:val="SourceCodeBoxText"/>
                          <w:rPr>
                            <w:sz w:val="19"/>
                            <w:szCs w:val="19"/>
                          </w:rPr>
                        </w:pPr>
                        <w:r w:rsidRPr="003F7CF1">
                          <w:rPr>
                            <w:sz w:val="19"/>
                            <w:szCs w:val="19"/>
                          </w:rPr>
                          <w:t>'b'</w:t>
                        </w:r>
                      </w:p>
                    </w:txbxContent>
                  </v:textbox>
                </v:rect>
                <v:shape id="Text Box 157" o:spid="_x0000_s1169"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8574A7" w:rsidRPr="003F7CF1" w:rsidRDefault="008574A7"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3" w:name="_Toc320485583"/>
      <w:bookmarkStart w:id="644" w:name="_Toc323656692"/>
      <w:bookmarkStart w:id="645" w:name="_Toc324085430"/>
      <w:bookmarkStart w:id="646" w:name="_Toc383781082"/>
      <w:bookmarkStart w:id="647" w:name="_Toc49764486"/>
      <w:r w:rsidRPr="00EC76D5">
        <w:t>Characters and Strings</w:t>
      </w:r>
      <w:bookmarkEnd w:id="643"/>
      <w:bookmarkEnd w:id="644"/>
      <w:bookmarkEnd w:id="645"/>
      <w:bookmarkEnd w:id="646"/>
      <w:bookmarkEnd w:id="647"/>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8574A7" w:rsidRPr="003F7CF1" w:rsidRDefault="008574A7"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8574A7" w:rsidRPr="003F7CF1" w:rsidRDefault="008574A7"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8574A7" w:rsidRPr="003F7CF1" w:rsidRDefault="008574A7"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8574A7" w:rsidRPr="003F7CF1" w:rsidRDefault="008574A7"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70"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">
                <v:shape id="_x0000_s1171" type="#_x0000_t75" style="position:absolute;width:57384;height:9017;visibility:visible;mso-wrap-style:square">
                  <v:fill o:detectmouseclick="t"/>
                  <v:path o:connecttype="none"/>
                </v:shape>
                <v:rect id="Rectangle 4" o:spid="_x0000_s1172"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8574A7" w:rsidRPr="003F7CF1" w:rsidRDefault="008574A7" w:rsidP="00E80032">
                        <w:pPr>
                          <w:pStyle w:val="SourceCodeBoxText"/>
                          <w:rPr>
                            <w:sz w:val="19"/>
                            <w:szCs w:val="19"/>
                          </w:rPr>
                        </w:pPr>
                        <w:r w:rsidRPr="003F7CF1">
                          <w:rPr>
                            <w:sz w:val="19"/>
                            <w:szCs w:val="19"/>
                          </w:rPr>
                          <w:t>'a'</w:t>
                        </w:r>
                      </w:p>
                    </w:txbxContent>
                  </v:textbox>
                </v:rect>
                <v:shape id="Text Box 5" o:spid="_x0000_s1173"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8574A7" w:rsidRPr="003F7CF1" w:rsidRDefault="008574A7" w:rsidP="00E80032">
                        <w:pPr>
                          <w:pStyle w:val="SourceCodeBoxHeader"/>
                          <w:rPr>
                            <w:sz w:val="19"/>
                            <w:szCs w:val="19"/>
                            <w:lang w:val="sv-SE"/>
                          </w:rPr>
                        </w:pPr>
                        <w:r w:rsidRPr="003F7CF1">
                          <w:rPr>
                            <w:sz w:val="19"/>
                            <w:szCs w:val="19"/>
                            <w:lang w:val="sv-SE"/>
                          </w:rPr>
                          <w:t>c</w:t>
                        </w:r>
                      </w:p>
                    </w:txbxContent>
                  </v:textbox>
                </v:shape>
                <v:rect id="Rectangle 6" o:spid="_x0000_s1174"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8574A7" w:rsidRPr="003F7CF1" w:rsidRDefault="008574A7" w:rsidP="00E80032">
                        <w:pPr>
                          <w:pStyle w:val="SourceCodeBoxText"/>
                          <w:rPr>
                            <w:sz w:val="19"/>
                            <w:szCs w:val="19"/>
                          </w:rPr>
                        </w:pPr>
                        <w:r w:rsidRPr="003F7CF1">
                          <w:rPr>
                            <w:sz w:val="19"/>
                            <w:szCs w:val="19"/>
                          </w:rPr>
                          <w:t>"Hello, World!"</w:t>
                        </w:r>
                      </w:p>
                    </w:txbxContent>
                  </v:textbox>
                </v:rect>
                <v:shape id="Text Box 7" o:spid="_x0000_s1175"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8574A7" w:rsidRPr="003F7CF1" w:rsidRDefault="008574A7"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8" w:name="_Toc323656693"/>
      <w:bookmarkStart w:id="649" w:name="_Toc324085431"/>
      <w:bookmarkStart w:id="650" w:name="_Toc383781083"/>
      <w:bookmarkStart w:id="651" w:name="_Toc49764487"/>
      <w:r w:rsidRPr="00EC76D5">
        <w:t>The ASCII Table</w:t>
      </w:r>
      <w:bookmarkEnd w:id="648"/>
      <w:bookmarkEnd w:id="649"/>
      <w:bookmarkEnd w:id="650"/>
      <w:bookmarkEnd w:id="651"/>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545E00" w:rsidRPr="00EC76D5">
        <w:rPr>
          <w:b/>
          <w:bCs/>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2" w:name="_Toc320485584"/>
      <w:bookmarkStart w:id="653" w:name="_Toc323656694"/>
      <w:bookmarkStart w:id="654" w:name="_Toc324085432"/>
      <w:bookmarkStart w:id="655" w:name="_Ref383780778"/>
      <w:bookmarkStart w:id="656" w:name="_Toc383781084"/>
      <w:bookmarkStart w:id="657" w:name="_Toc49764488"/>
      <w:r w:rsidRPr="00EC76D5">
        <w:t>Pointers</w:t>
      </w:r>
      <w:bookmarkEnd w:id="652"/>
      <w:bookmarkEnd w:id="653"/>
      <w:bookmarkEnd w:id="654"/>
      <w:bookmarkEnd w:id="655"/>
      <w:bookmarkEnd w:id="656"/>
      <w:bookmarkEnd w:id="657"/>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r w:rsidRPr="00EC76D5">
        <w:rPr>
          <w:rStyle w:val="CodeInText0"/>
        </w:rPr>
        <w:t>i</w:t>
      </w:r>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r w:rsidRPr="00EC76D5">
        <w:rPr>
          <w:rStyle w:val="CodeInText0"/>
        </w:rPr>
        <w:t>i</w:t>
      </w:r>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8574A7" w:rsidRPr="003F7CF1" w:rsidRDefault="008574A7"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8574A7" w:rsidRPr="003F7CF1" w:rsidRDefault="008574A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8574A7" w:rsidRPr="003F7CF1" w:rsidRDefault="008574A7"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8574A7" w:rsidRPr="003F7CF1" w:rsidRDefault="008574A7"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8574A7" w:rsidRPr="003F7CF1" w:rsidRDefault="008574A7"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8574A7" w:rsidRPr="003F7CF1" w:rsidRDefault="008574A7"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8574A7" w:rsidRPr="003F7CF1" w:rsidRDefault="008574A7"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76"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">
                <v:shape id="_x0000_s1177" type="#_x0000_t75" style="position:absolute;width:57384;height:16230;visibility:visible;mso-wrap-style:square">
                  <v:fill o:detectmouseclick="t"/>
                  <v:path o:connecttype="none"/>
                </v:shape>
                <v:rect id="Rectangle 232" o:spid="_x0000_s1178"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8574A7" w:rsidRPr="003F7CF1" w:rsidRDefault="008574A7" w:rsidP="00E80032">
                        <w:pPr>
                          <w:pStyle w:val="SourceCodeBoxText"/>
                          <w:rPr>
                            <w:sz w:val="19"/>
                            <w:szCs w:val="19"/>
                          </w:rPr>
                        </w:pPr>
                        <w:r w:rsidRPr="003F7CF1">
                          <w:rPr>
                            <w:sz w:val="19"/>
                            <w:szCs w:val="19"/>
                          </w:rPr>
                          <w:t>10000</w:t>
                        </w:r>
                      </w:p>
                    </w:txbxContent>
                  </v:textbox>
                </v:rect>
                <v:shape id="Text Box 233" o:spid="_x0000_s1179"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8574A7" w:rsidRPr="003F7CF1" w:rsidRDefault="008574A7" w:rsidP="00E80032">
                        <w:pPr>
                          <w:pStyle w:val="SourceCodeBoxHeader"/>
                          <w:rPr>
                            <w:sz w:val="19"/>
                            <w:szCs w:val="19"/>
                            <w:lang w:val="sv-SE"/>
                          </w:rPr>
                        </w:pPr>
                        <w:r w:rsidRPr="003F7CF1">
                          <w:rPr>
                            <w:sz w:val="19"/>
                            <w:szCs w:val="19"/>
                            <w:lang w:val="sv-SE"/>
                          </w:rPr>
                          <w:t>p</w:t>
                        </w:r>
                      </w:p>
                    </w:txbxContent>
                  </v:textbox>
                </v:shape>
                <v:rect id="Rectangle 234" o:spid="_x0000_s1180"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8574A7" w:rsidRPr="003F7CF1" w:rsidRDefault="008574A7" w:rsidP="00E80032">
                        <w:pPr>
                          <w:pStyle w:val="SourceCodeBoxText"/>
                          <w:rPr>
                            <w:sz w:val="19"/>
                            <w:szCs w:val="19"/>
                          </w:rPr>
                        </w:pPr>
                        <w:r>
                          <w:rPr>
                            <w:sz w:val="19"/>
                            <w:szCs w:val="19"/>
                          </w:rPr>
                          <w:t>123</w:t>
                        </w:r>
                      </w:p>
                    </w:txbxContent>
                  </v:textbox>
                </v:rect>
                <v:rect id="Rectangle 235" o:spid="_x0000_s1181"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8574A7" w:rsidRPr="003F7CF1" w:rsidRDefault="008574A7" w:rsidP="00E80032">
                        <w:pPr>
                          <w:pStyle w:val="SourceCodeBoxText"/>
                          <w:rPr>
                            <w:sz w:val="19"/>
                            <w:szCs w:val="19"/>
                          </w:rPr>
                        </w:pPr>
                      </w:p>
                    </w:txbxContent>
                  </v:textbox>
                </v:rect>
                <v:rect id="Rectangle 236" o:spid="_x0000_s1182"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8574A7" w:rsidRPr="003F7CF1" w:rsidRDefault="008574A7" w:rsidP="00E80032">
                        <w:pPr>
                          <w:pStyle w:val="SourceCodeBoxText"/>
                          <w:rPr>
                            <w:sz w:val="19"/>
                            <w:szCs w:val="19"/>
                          </w:rPr>
                        </w:pPr>
                      </w:p>
                    </w:txbxContent>
                  </v:textbox>
                </v:rect>
                <v:rect id="Rectangle 237" o:spid="_x0000_s1183"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8574A7" w:rsidRPr="003F7CF1" w:rsidRDefault="008574A7" w:rsidP="00E80032">
                        <w:pPr>
                          <w:pStyle w:val="SourceCodeBoxText"/>
                          <w:rPr>
                            <w:sz w:val="19"/>
                            <w:szCs w:val="19"/>
                          </w:rPr>
                        </w:pPr>
                      </w:p>
                    </w:txbxContent>
                  </v:textbox>
                </v:rect>
                <v:rect id="Rectangle 238" o:spid="_x0000_s1184"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8574A7" w:rsidRPr="003F7CF1" w:rsidRDefault="008574A7" w:rsidP="00E80032">
                        <w:pPr>
                          <w:pStyle w:val="SourceCodeBoxText"/>
                          <w:rPr>
                            <w:sz w:val="19"/>
                            <w:szCs w:val="19"/>
                          </w:rPr>
                        </w:pPr>
                        <w:r w:rsidRPr="003F7CF1">
                          <w:rPr>
                            <w:sz w:val="19"/>
                            <w:szCs w:val="19"/>
                          </w:rPr>
                          <w:t>10000</w:t>
                        </w:r>
                      </w:p>
                    </w:txbxContent>
                  </v:textbox>
                </v:rect>
                <v:rect id="Rectangle 239" o:spid="_x0000_s1185"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8574A7" w:rsidRPr="003F7CF1" w:rsidRDefault="008574A7"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86"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8574A7" w:rsidRPr="003F7CF1" w:rsidRDefault="008574A7"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87"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8574A7" w:rsidRPr="003F7CF1" w:rsidRDefault="008574A7"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8574A7" w:rsidRPr="003F7CF1" w:rsidRDefault="008574A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8574A7" w:rsidRPr="003F7CF1" w:rsidRDefault="008574A7"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8574A7" w:rsidRPr="003F7CF1" w:rsidRDefault="008574A7"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88"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&#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FneLzZ2AwAASQ4AAA4AAAAAAAAAAAAAAAAALgIAAGRycy9lMm9Eb2MueG1sUEsB&#10;Ai0AFAAGAAgAAAAhADT1tr7cAAAABQEAAA8AAAAAAAAAAAAAAAAA0AUAAGRycy9kb3ducmV2Lnht&#10;bFBLBQYAAAAABAAEAPMAAADZBgAAAAA=&#10;">
                <v:shape id="_x0000_s1189" type="#_x0000_t75" style="position:absolute;width:57384;height:8115;visibility:visible;mso-wrap-style:square">
                  <v:fill o:detectmouseclick="t"/>
                  <v:path o:connecttype="none"/>
                </v:shape>
                <v:rect id="Rectangle 225" o:spid="_x0000_s119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8574A7" w:rsidRPr="003F7CF1" w:rsidRDefault="008574A7" w:rsidP="00E80032">
                        <w:pPr>
                          <w:pStyle w:val="SourceCodeBoxText"/>
                          <w:rPr>
                            <w:sz w:val="19"/>
                            <w:szCs w:val="19"/>
                          </w:rPr>
                        </w:pPr>
                      </w:p>
                    </w:txbxContent>
                  </v:textbox>
                </v:rect>
                <v:shape id="Text Box 226" o:spid="_x0000_s119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8574A7" w:rsidRPr="003F7CF1" w:rsidRDefault="008574A7" w:rsidP="00E80032">
                        <w:pPr>
                          <w:pStyle w:val="SourceCodeBoxHeader"/>
                          <w:rPr>
                            <w:sz w:val="19"/>
                            <w:szCs w:val="19"/>
                            <w:lang w:val="sv-SE"/>
                          </w:rPr>
                        </w:pPr>
                        <w:r w:rsidRPr="003F7CF1">
                          <w:rPr>
                            <w:sz w:val="19"/>
                            <w:szCs w:val="19"/>
                            <w:lang w:val="sv-SE"/>
                          </w:rPr>
                          <w:t>p</w:t>
                        </w:r>
                      </w:p>
                    </w:txbxContent>
                  </v:textbox>
                </v:shape>
                <v:rect id="Rectangle 227" o:spid="_x0000_s1192"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8574A7" w:rsidRPr="003F7CF1" w:rsidRDefault="008574A7" w:rsidP="00E80032">
                        <w:pPr>
                          <w:pStyle w:val="SourceCodeBoxText"/>
                          <w:rPr>
                            <w:sz w:val="19"/>
                            <w:szCs w:val="19"/>
                          </w:rPr>
                        </w:pPr>
                        <w:r>
                          <w:rPr>
                            <w:sz w:val="19"/>
                            <w:szCs w:val="19"/>
                          </w:rPr>
                          <w:t>123</w:t>
                        </w:r>
                      </w:p>
                    </w:txbxContent>
                  </v:textbox>
                </v:rect>
                <v:line id="Line 228" o:spid="_x0000_s1193"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94"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8574A7" w:rsidRPr="003F7CF1" w:rsidRDefault="008574A7"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18"/>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r w:rsidR="00B02345">
        <w:rPr>
          <w:rStyle w:val="KeyWord"/>
        </w:rPr>
        <w:t>dereference</w:t>
      </w:r>
      <w:r w:rsidRPr="00EC76D5">
        <w:rPr>
          <w:rStyle w:val="KeyWord"/>
        </w:rPr>
        <w:t>ers</w:t>
      </w:r>
      <w:r w:rsidRPr="00EC76D5">
        <w:t xml:space="preserve"> the pointer (“follows the arrow”). As the </w:t>
      </w:r>
      <w:r w:rsidRPr="00EC76D5">
        <w:rPr>
          <w:rStyle w:val="KeyWord"/>
        </w:rPr>
        <w:t>address</w:t>
      </w:r>
      <w:r w:rsidRPr="00EC76D5">
        <w:t xml:space="preserve"> operator (&amp;) gives the address of a variable (“against the arrow”), they address and </w:t>
      </w:r>
      <w:r w:rsidR="00B02345">
        <w:t>dereference</w:t>
      </w:r>
      <w:r w:rsidRPr="00EC76D5">
        <w:t xml:space="preserve">erring operators can be regarded as each other reverses. Note that the asterisk is used on two occasions, when we define a pointer variable and when we </w:t>
      </w:r>
      <w:r w:rsidR="00B02345">
        <w:t>dereference</w:t>
      </w:r>
      <w:r w:rsidRPr="00EC76D5">
        <w:t xml:space="preserve">er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19"/>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8" w:name="_Toc320485585"/>
      <w:bookmarkStart w:id="659" w:name="_Toc323656695"/>
      <w:bookmarkStart w:id="660" w:name="_Toc324085433"/>
      <w:bookmarkStart w:id="661" w:name="_Toc383781085"/>
      <w:bookmarkStart w:id="662" w:name="_Toc49764489"/>
      <w:r w:rsidRPr="00EC76D5">
        <w:t>Pointers and Dynamic Memory</w:t>
      </w:r>
      <w:bookmarkEnd w:id="658"/>
      <w:bookmarkEnd w:id="659"/>
      <w:bookmarkEnd w:id="660"/>
      <w:bookmarkEnd w:id="661"/>
      <w:bookmarkEnd w:id="662"/>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r w:rsidRPr="00EC76D5">
        <w:rPr>
          <w:rStyle w:val="CodeInText0"/>
        </w:rPr>
        <w:t>calloc</w:t>
      </w:r>
      <w:r w:rsidRPr="00EC76D5">
        <w:rPr>
          <w:rStyle w:val="Italic"/>
        </w:rPr>
        <w:t xml:space="preserve">, </w:t>
      </w:r>
      <w:r w:rsidRPr="00EC76D5">
        <w:rPr>
          <w:rStyle w:val="CodeInText0"/>
        </w:rPr>
        <w:t>realloc</w:t>
      </w:r>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8574A7" w:rsidRPr="003F7CF1" w:rsidRDefault="008574A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8574A7" w:rsidRPr="003F7CF1" w:rsidRDefault="008574A7"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95"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">
                <v:shape id="_x0000_s1196" type="#_x0000_t75" style="position:absolute;width:57384;height:9017;visibility:visible;mso-wrap-style:square">
                  <v:fill o:detectmouseclick="t"/>
                  <v:path o:connecttype="none"/>
                </v:shape>
                <v:rect id="Rectangle 200" o:spid="_x0000_s119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8574A7" w:rsidRPr="003F7CF1" w:rsidRDefault="008574A7" w:rsidP="00E80032">
                        <w:pPr>
                          <w:pStyle w:val="SourceCodeBoxText"/>
                          <w:rPr>
                            <w:sz w:val="19"/>
                            <w:szCs w:val="19"/>
                          </w:rPr>
                        </w:pPr>
                      </w:p>
                    </w:txbxContent>
                  </v:textbox>
                </v:rect>
                <v:shape id="Text Box 201" o:spid="_x0000_s119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8574A7" w:rsidRPr="003F7CF1" w:rsidRDefault="008574A7" w:rsidP="00E80032">
                        <w:pPr>
                          <w:pStyle w:val="SourceCodeBoxHeader"/>
                          <w:rPr>
                            <w:sz w:val="19"/>
                            <w:szCs w:val="19"/>
                            <w:lang w:val="sv-SE"/>
                          </w:rPr>
                        </w:pPr>
                        <w:r w:rsidRPr="003F7CF1">
                          <w:rPr>
                            <w:sz w:val="19"/>
                            <w:szCs w:val="19"/>
                            <w:lang w:val="sv-SE"/>
                          </w:rPr>
                          <w:t>p</w:t>
                        </w:r>
                      </w:p>
                    </w:txbxContent>
                  </v:textbox>
                </v:shape>
                <v:rect id="Rectangle 202" o:spid="_x0000_s1199"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8574A7" w:rsidRPr="003F7CF1" w:rsidRDefault="008574A7" w:rsidP="00E80032">
                        <w:pPr>
                          <w:pStyle w:val="SourceCodeBoxText"/>
                          <w:rPr>
                            <w:sz w:val="19"/>
                            <w:szCs w:val="19"/>
                          </w:rPr>
                        </w:pPr>
                        <w:r w:rsidRPr="003F7CF1">
                          <w:rPr>
                            <w:sz w:val="19"/>
                            <w:szCs w:val="19"/>
                          </w:rPr>
                          <w:t>123</w:t>
                        </w:r>
                      </w:p>
                    </w:txbxContent>
                  </v:textbox>
                </v:rect>
                <v:line id="Line 203" o:spid="_x0000_s1200"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8574A7" w:rsidRPr="003F7CF1" w:rsidRDefault="008574A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8574A7" w:rsidRPr="003F7CF1" w:rsidRDefault="008574A7"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8574A7" w:rsidRPr="003F7CF1" w:rsidRDefault="008574A7"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8574A7" w:rsidRPr="003F7CF1" w:rsidRDefault="008574A7"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8574A7" w:rsidRPr="003F7CF1" w:rsidRDefault="008574A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8574A7" w:rsidRPr="003F7CF1" w:rsidRDefault="008574A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8574A7" w:rsidRPr="003F7CF1" w:rsidRDefault="008574A7"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20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">
                <v:shape id="_x0000_s1202" type="#_x0000_t75" style="position:absolute;width:57384;height:9931;visibility:visible;mso-wrap-style:square">
                  <v:fill o:detectmouseclick="t"/>
                  <v:path o:connecttype="none"/>
                </v:shape>
                <v:rect id="Rectangle 189" o:spid="_x0000_s120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8574A7" w:rsidRPr="003F7CF1" w:rsidRDefault="008574A7" w:rsidP="00E80032">
                        <w:pPr>
                          <w:pStyle w:val="SourceCodeBoxText"/>
                          <w:rPr>
                            <w:sz w:val="19"/>
                            <w:szCs w:val="19"/>
                          </w:rPr>
                        </w:pPr>
                      </w:p>
                    </w:txbxContent>
                  </v:textbox>
                </v:rect>
                <v:shape id="Text Box 190" o:spid="_x0000_s120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8574A7" w:rsidRPr="003F7CF1" w:rsidRDefault="008574A7" w:rsidP="00E80032">
                        <w:pPr>
                          <w:pStyle w:val="SourceCodeBoxHeader"/>
                          <w:rPr>
                            <w:sz w:val="19"/>
                            <w:szCs w:val="19"/>
                            <w:lang w:val="sv-SE"/>
                          </w:rPr>
                        </w:pPr>
                        <w:r w:rsidRPr="003F7CF1">
                          <w:rPr>
                            <w:sz w:val="19"/>
                            <w:szCs w:val="19"/>
                            <w:lang w:val="sv-SE"/>
                          </w:rPr>
                          <w:t>p</w:t>
                        </w:r>
                      </w:p>
                    </w:txbxContent>
                  </v:textbox>
                </v:shape>
                <v:rect id="Rectangle 191" o:spid="_x0000_s1205"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8574A7" w:rsidRPr="003F7CF1" w:rsidRDefault="008574A7" w:rsidP="00E80032">
                        <w:pPr>
                          <w:pStyle w:val="SourceCodeBoxText"/>
                          <w:rPr>
                            <w:sz w:val="19"/>
                            <w:szCs w:val="19"/>
                          </w:rPr>
                        </w:pPr>
                        <w:r w:rsidRPr="003F7CF1">
                          <w:rPr>
                            <w:sz w:val="19"/>
                            <w:szCs w:val="19"/>
                          </w:rPr>
                          <w:t>123</w:t>
                        </w:r>
                      </w:p>
                    </w:txbxContent>
                  </v:textbox>
                </v:rect>
                <v:line id="Line 192" o:spid="_x0000_s120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207"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8574A7" w:rsidRPr="003F7CF1" w:rsidRDefault="008574A7" w:rsidP="00E80032">
                        <w:pPr>
                          <w:pStyle w:val="SourceCodeBoxText"/>
                          <w:rPr>
                            <w:sz w:val="19"/>
                            <w:szCs w:val="19"/>
                          </w:rPr>
                        </w:pPr>
                        <w:r w:rsidRPr="003F7CF1">
                          <w:rPr>
                            <w:sz w:val="19"/>
                            <w:szCs w:val="19"/>
                          </w:rPr>
                          <w:t>124</w:t>
                        </w:r>
                      </w:p>
                    </w:txbxContent>
                  </v:textbox>
                </v:rect>
                <v:rect id="Rectangle 194" o:spid="_x0000_s1208"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8574A7" w:rsidRPr="003F7CF1" w:rsidRDefault="008574A7" w:rsidP="00E80032">
                        <w:pPr>
                          <w:pStyle w:val="SourceCodeBoxText"/>
                          <w:rPr>
                            <w:sz w:val="19"/>
                            <w:szCs w:val="19"/>
                          </w:rPr>
                        </w:pPr>
                        <w:r w:rsidRPr="003F7CF1">
                          <w:rPr>
                            <w:sz w:val="19"/>
                            <w:szCs w:val="19"/>
                          </w:rPr>
                          <w:t>125</w:t>
                        </w:r>
                      </w:p>
                    </w:txbxContent>
                  </v:textbox>
                </v:rect>
                <v:shape id="Text Box 195" o:spid="_x0000_s120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8574A7" w:rsidRPr="003F7CF1" w:rsidRDefault="008574A7" w:rsidP="00E80032">
                        <w:pPr>
                          <w:pStyle w:val="SourceCodeIndex"/>
                          <w:rPr>
                            <w:sz w:val="15"/>
                            <w:szCs w:val="15"/>
                          </w:rPr>
                        </w:pPr>
                        <w:r w:rsidRPr="003F7CF1">
                          <w:rPr>
                            <w:sz w:val="15"/>
                            <w:szCs w:val="15"/>
                          </w:rPr>
                          <w:t>0</w:t>
                        </w:r>
                      </w:p>
                    </w:txbxContent>
                  </v:textbox>
                </v:shape>
                <v:shape id="Text Box 196" o:spid="_x0000_s121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8574A7" w:rsidRPr="003F7CF1" w:rsidRDefault="008574A7" w:rsidP="00E80032">
                        <w:pPr>
                          <w:pStyle w:val="SourceCodeIndex"/>
                          <w:rPr>
                            <w:sz w:val="15"/>
                            <w:szCs w:val="15"/>
                          </w:rPr>
                        </w:pPr>
                        <w:r w:rsidRPr="003F7CF1">
                          <w:rPr>
                            <w:sz w:val="15"/>
                            <w:szCs w:val="15"/>
                          </w:rPr>
                          <w:t>1</w:t>
                        </w:r>
                      </w:p>
                    </w:txbxContent>
                  </v:textbox>
                </v:shape>
                <v:shape id="Text Box 197" o:spid="_x0000_s1211"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8574A7" w:rsidRPr="003F7CF1" w:rsidRDefault="008574A7"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r w:rsidRPr="00EC76D5">
        <w:rPr>
          <w:rStyle w:val="CodeInText0"/>
        </w:rPr>
        <w:t>realloc</w:t>
      </w:r>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8574A7" w:rsidRPr="003F7CF1" w:rsidRDefault="008574A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8574A7" w:rsidRPr="003F7CF1" w:rsidRDefault="008574A7"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8574A7" w:rsidRPr="003F7CF1" w:rsidRDefault="008574A7"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8574A7" w:rsidRPr="003F7CF1" w:rsidRDefault="008574A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8574A7" w:rsidRPr="003F7CF1" w:rsidRDefault="008574A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21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">
                <v:shape id="_x0000_s1213" type="#_x0000_t75" style="position:absolute;width:57384;height:9931;visibility:visible;mso-wrap-style:square">
                  <v:fill o:detectmouseclick="t"/>
                  <v:path o:connecttype="none"/>
                </v:shape>
                <v:rect id="Rectangle 189" o:spid="_x0000_s121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8574A7" w:rsidRPr="003F7CF1" w:rsidRDefault="008574A7" w:rsidP="00E80032">
                        <w:pPr>
                          <w:pStyle w:val="SourceCodeBoxText"/>
                          <w:rPr>
                            <w:sz w:val="19"/>
                            <w:szCs w:val="19"/>
                          </w:rPr>
                        </w:pPr>
                      </w:p>
                    </w:txbxContent>
                  </v:textbox>
                </v:rect>
                <v:shape id="Text Box 190" o:spid="_x0000_s121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8574A7" w:rsidRPr="003F7CF1" w:rsidRDefault="008574A7" w:rsidP="00E80032">
                        <w:pPr>
                          <w:pStyle w:val="SourceCodeBoxHeader"/>
                          <w:rPr>
                            <w:sz w:val="19"/>
                            <w:szCs w:val="19"/>
                            <w:lang w:val="sv-SE"/>
                          </w:rPr>
                        </w:pPr>
                        <w:r w:rsidRPr="003F7CF1">
                          <w:rPr>
                            <w:sz w:val="19"/>
                            <w:szCs w:val="19"/>
                            <w:lang w:val="sv-SE"/>
                          </w:rPr>
                          <w:t>p</w:t>
                        </w:r>
                      </w:p>
                    </w:txbxContent>
                  </v:textbox>
                </v:shape>
                <v:rect id="Rectangle 191" o:spid="_x0000_s121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8574A7" w:rsidRPr="003F7CF1" w:rsidRDefault="008574A7" w:rsidP="00E80032">
                        <w:pPr>
                          <w:pStyle w:val="SourceCodeBoxText"/>
                          <w:rPr>
                            <w:sz w:val="19"/>
                            <w:szCs w:val="19"/>
                          </w:rPr>
                        </w:pPr>
                        <w:r w:rsidRPr="003F7CF1">
                          <w:rPr>
                            <w:sz w:val="19"/>
                            <w:szCs w:val="19"/>
                          </w:rPr>
                          <w:t>123</w:t>
                        </w:r>
                      </w:p>
                    </w:txbxContent>
                  </v:textbox>
                </v:rect>
                <v:line id="Line 192" o:spid="_x0000_s121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21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8574A7" w:rsidRPr="003F7CF1" w:rsidRDefault="008574A7" w:rsidP="00E80032">
                        <w:pPr>
                          <w:pStyle w:val="SourceCodeBoxText"/>
                          <w:rPr>
                            <w:sz w:val="19"/>
                            <w:szCs w:val="19"/>
                          </w:rPr>
                        </w:pPr>
                        <w:r>
                          <w:rPr>
                            <w:sz w:val="19"/>
                            <w:szCs w:val="19"/>
                          </w:rPr>
                          <w:t>456</w:t>
                        </w:r>
                      </w:p>
                    </w:txbxContent>
                  </v:textbox>
                </v:rect>
                <v:shape id="Text Box 195" o:spid="_x0000_s121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8574A7" w:rsidRPr="003F7CF1" w:rsidRDefault="008574A7" w:rsidP="00E80032">
                        <w:pPr>
                          <w:pStyle w:val="SourceCodeIndex"/>
                          <w:rPr>
                            <w:sz w:val="15"/>
                            <w:szCs w:val="15"/>
                          </w:rPr>
                        </w:pPr>
                        <w:r w:rsidRPr="003F7CF1">
                          <w:rPr>
                            <w:sz w:val="15"/>
                            <w:szCs w:val="15"/>
                          </w:rPr>
                          <w:t>0</w:t>
                        </w:r>
                      </w:p>
                    </w:txbxContent>
                  </v:textbox>
                </v:shape>
                <v:shape id="Text Box 196" o:spid="_x0000_s122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8574A7" w:rsidRPr="003F7CF1" w:rsidRDefault="008574A7"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r w:rsidRPr="00EC76D5">
        <w:rPr>
          <w:rStyle w:val="CodeInText0"/>
        </w:rPr>
        <w:t>calloc</w:t>
      </w:r>
      <w:r w:rsidRPr="00EC76D5">
        <w:t xml:space="preserve"> is that </w:t>
      </w:r>
      <w:r w:rsidRPr="00EC76D5">
        <w:rPr>
          <w:rStyle w:val="CodeInText0"/>
        </w:rPr>
        <w:t>calloc</w:t>
      </w:r>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8574A7" w:rsidRPr="003F7CF1" w:rsidRDefault="008574A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8574A7" w:rsidRPr="003F7CF1" w:rsidRDefault="008574A7"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22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">
                <v:shape id="_x0000_s1222" type="#_x0000_t75" style="position:absolute;width:57384;height:9931;visibility:visible;mso-wrap-style:square">
                  <v:fill o:detectmouseclick="t"/>
                  <v:path o:connecttype="none"/>
                </v:shape>
                <v:rect id="Rectangle 124" o:spid="_x0000_s122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8574A7" w:rsidRPr="003F7CF1" w:rsidRDefault="008574A7" w:rsidP="00E80032">
                        <w:pPr>
                          <w:pStyle w:val="SourceCodeBoxText"/>
                          <w:rPr>
                            <w:sz w:val="19"/>
                            <w:szCs w:val="19"/>
                          </w:rPr>
                        </w:pPr>
                      </w:p>
                    </w:txbxContent>
                  </v:textbox>
                </v:rect>
                <v:shape id="Text Box 125" o:spid="_x0000_s122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8574A7" w:rsidRPr="003F7CF1" w:rsidRDefault="008574A7" w:rsidP="00E80032">
                        <w:pPr>
                          <w:pStyle w:val="SourceCodeBoxHeader"/>
                          <w:rPr>
                            <w:sz w:val="19"/>
                            <w:szCs w:val="19"/>
                            <w:lang w:val="sv-SE"/>
                          </w:rPr>
                        </w:pPr>
                        <w:r w:rsidRPr="003F7CF1">
                          <w:rPr>
                            <w:sz w:val="19"/>
                            <w:szCs w:val="19"/>
                            <w:lang w:val="sv-SE"/>
                          </w:rPr>
                          <w:t>p</w:t>
                        </w:r>
                      </w:p>
                    </w:txbxContent>
                  </v:textbox>
                </v:shape>
                <v:rect id="Rectangle 126" o:spid="_x0000_s1225"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8574A7" w:rsidRPr="003F7CF1" w:rsidRDefault="008574A7" w:rsidP="00E80032">
                        <w:pPr>
                          <w:pStyle w:val="SourceCodeBoxText"/>
                          <w:rPr>
                            <w:sz w:val="19"/>
                            <w:szCs w:val="19"/>
                          </w:rPr>
                        </w:pPr>
                        <w:r w:rsidRPr="003F7CF1">
                          <w:rPr>
                            <w:sz w:val="19"/>
                            <w:szCs w:val="19"/>
                          </w:rPr>
                          <w:t>NULL</w:t>
                        </w:r>
                      </w:p>
                    </w:txbxContent>
                  </v:textbox>
                </v:rect>
                <v:line id="Line 127" o:spid="_x0000_s122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8574A7" w:rsidRPr="003F7CF1" w:rsidRDefault="008574A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22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MuzIDJ7AwAA0w4AAA4AAAAAAAAAAAAAAAAALgIAAGRycy9lMm9Eb2MueG1s&#10;UEsBAi0AFAAGAAgAAAAhAJzUA+XaAAAABQEAAA8AAAAAAAAAAAAAAAAA1QUAAGRycy9kb3ducmV2&#10;LnhtbFBLBQYAAAAABAAEAPMAAADcBgAAAAA=&#10;">
                <v:shape id="_x0000_s1228" type="#_x0000_t75" style="position:absolute;width:57384;height:9931;visibility:visible;mso-wrap-style:square">
                  <v:fill o:detectmouseclick="t"/>
                  <v:path o:connecttype="none"/>
                </v:shape>
                <v:rect id="Rectangle 116" o:spid="_x0000_s122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8574A7" w:rsidRPr="003F7CF1" w:rsidRDefault="008574A7" w:rsidP="00E80032">
                        <w:pPr>
                          <w:pStyle w:val="SourceCodeBoxText"/>
                          <w:rPr>
                            <w:sz w:val="19"/>
                            <w:szCs w:val="19"/>
                          </w:rPr>
                        </w:pPr>
                      </w:p>
                    </w:txbxContent>
                  </v:textbox>
                </v:rect>
                <v:shape id="Text Box 117" o:spid="_x0000_s123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8574A7" w:rsidRPr="003F7CF1" w:rsidRDefault="008574A7" w:rsidP="00E80032">
                        <w:pPr>
                          <w:pStyle w:val="SourceCodeBoxHeader"/>
                          <w:rPr>
                            <w:sz w:val="19"/>
                            <w:szCs w:val="19"/>
                            <w:lang w:val="sv-SE"/>
                          </w:rPr>
                        </w:pPr>
                        <w:r w:rsidRPr="003F7CF1">
                          <w:rPr>
                            <w:sz w:val="19"/>
                            <w:szCs w:val="19"/>
                            <w:lang w:val="sv-SE"/>
                          </w:rPr>
                          <w:t>p</w:t>
                        </w:r>
                      </w:p>
                    </w:txbxContent>
                  </v:textbox>
                </v:shape>
                <v:line id="Line 118" o:spid="_x0000_s1231"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232"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233"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234"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r w:rsidR="00B02345">
        <w:t>dereference</w:t>
      </w:r>
      <w:r w:rsidRPr="00EC76D5">
        <w:t>er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8574A7" w:rsidRPr="003F7CF1" w:rsidRDefault="008574A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8574A7" w:rsidRPr="003F7CF1" w:rsidRDefault="008574A7"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235"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">
                <v:shape id="_x0000_s1236" type="#_x0000_t75" style="position:absolute;width:57384;height:9931;visibility:visible;mso-wrap-style:square">
                  <v:fill o:detectmouseclick="t"/>
                  <v:path o:connecttype="none"/>
                </v:shape>
                <v:rect id="Rectangle 110" o:spid="_x0000_s123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8574A7" w:rsidRPr="003F7CF1" w:rsidRDefault="008574A7" w:rsidP="00E80032">
                        <w:pPr>
                          <w:pStyle w:val="SourceCodeBoxText"/>
                          <w:rPr>
                            <w:sz w:val="19"/>
                            <w:szCs w:val="19"/>
                          </w:rPr>
                        </w:pPr>
                      </w:p>
                    </w:txbxContent>
                  </v:textbox>
                </v:rect>
                <v:shape id="Text Box 111" o:spid="_x0000_s123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8574A7" w:rsidRPr="003F7CF1" w:rsidRDefault="008574A7" w:rsidP="00E80032">
                        <w:pPr>
                          <w:pStyle w:val="SourceCodeBoxHeader"/>
                          <w:rPr>
                            <w:sz w:val="19"/>
                            <w:szCs w:val="19"/>
                            <w:lang w:val="sv-SE"/>
                          </w:rPr>
                        </w:pPr>
                        <w:r w:rsidRPr="003F7CF1">
                          <w:rPr>
                            <w:sz w:val="19"/>
                            <w:szCs w:val="19"/>
                            <w:lang w:val="sv-SE"/>
                          </w:rPr>
                          <w:t>p</w:t>
                        </w:r>
                      </w:p>
                    </w:txbxContent>
                  </v:textbox>
                </v:shape>
                <v:line id="Line 112" o:spid="_x0000_s1239"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240"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8574A7" w:rsidRPr="003F7CF1" w:rsidRDefault="008574A7"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8574A7" w:rsidRPr="003F7CF1" w:rsidRDefault="008574A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8574A7" w:rsidRPr="003F7CF1" w:rsidRDefault="008574A7"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8574A7" w:rsidRPr="003F7CF1" w:rsidRDefault="008574A7"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8574A7" w:rsidRPr="003F7CF1" w:rsidRDefault="008574A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8574A7" w:rsidRPr="003F7CF1" w:rsidRDefault="008574A7"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8574A7" w:rsidRPr="003F7CF1" w:rsidRDefault="008574A7"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241"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">
                <v:shape id="_x0000_s1242" type="#_x0000_t75" style="position:absolute;width:57384;height:17132;visibility:visible;mso-wrap-style:square">
                  <v:fill o:detectmouseclick="t"/>
                  <v:path o:connecttype="none"/>
                </v:shape>
                <v:rect id="Rectangle 90" o:spid="_x0000_s1243"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8574A7" w:rsidRPr="003F7CF1" w:rsidRDefault="008574A7" w:rsidP="00E80032">
                        <w:pPr>
                          <w:pStyle w:val="SourceCodeBoxText"/>
                          <w:rPr>
                            <w:sz w:val="19"/>
                            <w:szCs w:val="19"/>
                          </w:rPr>
                        </w:pPr>
                      </w:p>
                    </w:txbxContent>
                  </v:textbox>
                </v:rect>
                <v:shape id="Text Box 91" o:spid="_x0000_s1244"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8574A7" w:rsidRPr="003F7CF1" w:rsidRDefault="008574A7" w:rsidP="00E80032">
                        <w:pPr>
                          <w:pStyle w:val="SourceCodeBoxHeader"/>
                          <w:rPr>
                            <w:sz w:val="19"/>
                            <w:szCs w:val="19"/>
                            <w:lang w:val="sv-SE"/>
                          </w:rPr>
                        </w:pPr>
                        <w:r w:rsidRPr="003F7CF1">
                          <w:rPr>
                            <w:sz w:val="19"/>
                            <w:szCs w:val="19"/>
                            <w:lang w:val="sv-SE"/>
                          </w:rPr>
                          <w:t>p</w:t>
                        </w:r>
                      </w:p>
                    </w:txbxContent>
                  </v:textbox>
                </v:shape>
                <v:line id="Line 92" o:spid="_x0000_s1245"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246"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8574A7" w:rsidRPr="003F7CF1" w:rsidRDefault="008574A7" w:rsidP="00E80032">
                        <w:pPr>
                          <w:pStyle w:val="SourceCodeBoxHeader"/>
                          <w:rPr>
                            <w:sz w:val="19"/>
                            <w:szCs w:val="19"/>
                            <w:lang w:val="sv-SE"/>
                          </w:rPr>
                        </w:pPr>
                        <w:r w:rsidRPr="003F7CF1">
                          <w:rPr>
                            <w:sz w:val="19"/>
                            <w:szCs w:val="19"/>
                            <w:lang w:val="sv-SE"/>
                          </w:rPr>
                          <w:t>(a)</w:t>
                        </w:r>
                      </w:p>
                    </w:txbxContent>
                  </v:textbox>
                </v:shape>
                <v:rect id="Rectangle 94" o:spid="_x0000_s1247"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8574A7" w:rsidRPr="003F7CF1" w:rsidRDefault="008574A7" w:rsidP="00E80032">
                        <w:pPr>
                          <w:pStyle w:val="SourceCodeBoxText"/>
                          <w:rPr>
                            <w:sz w:val="19"/>
                            <w:szCs w:val="19"/>
                          </w:rPr>
                        </w:pPr>
                      </w:p>
                    </w:txbxContent>
                  </v:textbox>
                </v:rect>
                <v:shape id="Text Box 95" o:spid="_x0000_s1248"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8574A7" w:rsidRPr="003F7CF1" w:rsidRDefault="008574A7" w:rsidP="00E80032">
                        <w:pPr>
                          <w:pStyle w:val="SourceCodeBoxHeader"/>
                          <w:rPr>
                            <w:sz w:val="19"/>
                            <w:szCs w:val="19"/>
                            <w:lang w:val="sv-SE"/>
                          </w:rPr>
                        </w:pPr>
                        <w:r w:rsidRPr="003F7CF1">
                          <w:rPr>
                            <w:sz w:val="19"/>
                            <w:szCs w:val="19"/>
                            <w:lang w:val="sv-SE"/>
                          </w:rPr>
                          <w:t>q</w:t>
                        </w:r>
                      </w:p>
                    </w:txbxContent>
                  </v:textbox>
                </v:shape>
                <v:line id="Line 96" o:spid="_x0000_s1249"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250"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8574A7" w:rsidRPr="003F7CF1" w:rsidRDefault="008574A7" w:rsidP="00E80032">
                        <w:pPr>
                          <w:pStyle w:val="SourceCodeBoxText"/>
                          <w:rPr>
                            <w:sz w:val="19"/>
                            <w:szCs w:val="19"/>
                          </w:rPr>
                        </w:pPr>
                        <w:r w:rsidRPr="003F7CF1">
                          <w:rPr>
                            <w:sz w:val="19"/>
                            <w:szCs w:val="19"/>
                          </w:rPr>
                          <w:t>1</w:t>
                        </w:r>
                      </w:p>
                    </w:txbxContent>
                  </v:textbox>
                </v:rect>
                <v:rect id="Rectangle 98" o:spid="_x0000_s1251"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8574A7" w:rsidRPr="003F7CF1" w:rsidRDefault="008574A7" w:rsidP="00E80032">
                        <w:pPr>
                          <w:pStyle w:val="SourceCodeBoxText"/>
                          <w:rPr>
                            <w:sz w:val="19"/>
                            <w:szCs w:val="19"/>
                          </w:rPr>
                        </w:pPr>
                        <w:r w:rsidRPr="003F7CF1">
                          <w:rPr>
                            <w:sz w:val="19"/>
                            <w:szCs w:val="19"/>
                          </w:rPr>
                          <w:t>2</w:t>
                        </w:r>
                      </w:p>
                    </w:txbxContent>
                  </v:textbox>
                </v:rect>
                <v:rect id="Rectangle 99" o:spid="_x0000_s1252"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8574A7" w:rsidRPr="003F7CF1" w:rsidRDefault="008574A7" w:rsidP="00E80032">
                        <w:pPr>
                          <w:pStyle w:val="SourceCodeBoxText"/>
                          <w:rPr>
                            <w:sz w:val="19"/>
                            <w:szCs w:val="19"/>
                          </w:rPr>
                        </w:pPr>
                      </w:p>
                    </w:txbxContent>
                  </v:textbox>
                </v:rect>
                <v:shape id="Text Box 100" o:spid="_x0000_s1253"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8574A7" w:rsidRPr="003F7CF1" w:rsidRDefault="008574A7" w:rsidP="00E80032">
                        <w:pPr>
                          <w:pStyle w:val="SourceCodeBoxHeader"/>
                          <w:rPr>
                            <w:sz w:val="19"/>
                            <w:szCs w:val="19"/>
                            <w:lang w:val="sv-SE"/>
                          </w:rPr>
                        </w:pPr>
                        <w:r w:rsidRPr="003F7CF1">
                          <w:rPr>
                            <w:sz w:val="19"/>
                            <w:szCs w:val="19"/>
                            <w:lang w:val="sv-SE"/>
                          </w:rPr>
                          <w:t>p</w:t>
                        </w:r>
                      </w:p>
                    </w:txbxContent>
                  </v:textbox>
                </v:shape>
                <v:shape id="Text Box 101" o:spid="_x0000_s1254"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8574A7" w:rsidRPr="003F7CF1" w:rsidRDefault="008574A7" w:rsidP="00E80032">
                        <w:pPr>
                          <w:pStyle w:val="SourceCodeBoxHeader"/>
                          <w:rPr>
                            <w:sz w:val="19"/>
                            <w:szCs w:val="19"/>
                            <w:lang w:val="sv-SE"/>
                          </w:rPr>
                        </w:pPr>
                        <w:r w:rsidRPr="003F7CF1">
                          <w:rPr>
                            <w:sz w:val="19"/>
                            <w:szCs w:val="19"/>
                            <w:lang w:val="sv-SE"/>
                          </w:rPr>
                          <w:t>(b)</w:t>
                        </w:r>
                      </w:p>
                    </w:txbxContent>
                  </v:textbox>
                </v:shape>
                <v:rect id="Rectangle 102" o:spid="_x0000_s1255"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8574A7" w:rsidRPr="003F7CF1" w:rsidRDefault="008574A7" w:rsidP="00E80032">
                        <w:pPr>
                          <w:pStyle w:val="SourceCodeBoxText"/>
                          <w:rPr>
                            <w:sz w:val="19"/>
                            <w:szCs w:val="19"/>
                          </w:rPr>
                        </w:pPr>
                      </w:p>
                    </w:txbxContent>
                  </v:textbox>
                </v:rect>
                <v:shape id="Text Box 103" o:spid="_x0000_s1256"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8574A7" w:rsidRPr="003F7CF1" w:rsidRDefault="008574A7" w:rsidP="00E80032">
                        <w:pPr>
                          <w:pStyle w:val="SourceCodeBoxHeader"/>
                          <w:rPr>
                            <w:sz w:val="19"/>
                            <w:szCs w:val="19"/>
                            <w:lang w:val="sv-SE"/>
                          </w:rPr>
                        </w:pPr>
                        <w:r w:rsidRPr="003F7CF1">
                          <w:rPr>
                            <w:sz w:val="19"/>
                            <w:szCs w:val="19"/>
                            <w:lang w:val="sv-SE"/>
                          </w:rPr>
                          <w:t>q</w:t>
                        </w:r>
                      </w:p>
                    </w:txbxContent>
                  </v:textbox>
                </v:shape>
                <v:line id="Line 104" o:spid="_x0000_s1257"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258"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8574A7" w:rsidRPr="003F7CF1" w:rsidRDefault="008574A7" w:rsidP="00E80032">
                        <w:pPr>
                          <w:pStyle w:val="SourceCodeBoxText"/>
                          <w:rPr>
                            <w:sz w:val="19"/>
                            <w:szCs w:val="19"/>
                          </w:rPr>
                        </w:pPr>
                        <w:r w:rsidRPr="003F7CF1">
                          <w:rPr>
                            <w:sz w:val="19"/>
                            <w:szCs w:val="19"/>
                          </w:rPr>
                          <w:t>1</w:t>
                        </w:r>
                      </w:p>
                    </w:txbxContent>
                  </v:textbox>
                </v:rect>
                <v:rect id="Rectangle 106" o:spid="_x0000_s1259"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8574A7" w:rsidRPr="003F7CF1" w:rsidRDefault="008574A7" w:rsidP="00E80032">
                        <w:pPr>
                          <w:pStyle w:val="SourceCodeBoxText"/>
                          <w:rPr>
                            <w:sz w:val="19"/>
                            <w:szCs w:val="19"/>
                          </w:rPr>
                        </w:pPr>
                        <w:r w:rsidRPr="003F7CF1">
                          <w:rPr>
                            <w:sz w:val="19"/>
                            <w:szCs w:val="19"/>
                          </w:rPr>
                          <w:t>2</w:t>
                        </w:r>
                      </w:p>
                    </w:txbxContent>
                  </v:textbox>
                </v:rect>
                <v:line id="Line 107" o:spid="_x0000_s1260"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3" w:name="_Toc320485586"/>
      <w:bookmarkStart w:id="664" w:name="_Toc323656696"/>
      <w:bookmarkStart w:id="665" w:name="_Toc324085434"/>
      <w:bookmarkStart w:id="666" w:name="_Toc383781086"/>
      <w:bookmarkStart w:id="667" w:name="_Toc49764490"/>
      <w:r w:rsidRPr="00EC76D5">
        <w:t>Defining our own types</w:t>
      </w:r>
      <w:bookmarkEnd w:id="663"/>
      <w:bookmarkEnd w:id="664"/>
      <w:bookmarkEnd w:id="665"/>
      <w:bookmarkEnd w:id="666"/>
      <w:bookmarkEnd w:id="667"/>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8" w:name="_Toc320485587"/>
      <w:bookmarkStart w:id="669" w:name="_Toc323656697"/>
      <w:bookmarkStart w:id="670" w:name="_Toc324085435"/>
      <w:bookmarkStart w:id="671" w:name="_Toc383781087"/>
      <w:bookmarkStart w:id="672" w:name="_Toc49764491"/>
      <w:r w:rsidRPr="00EC76D5">
        <w:t>The Type Size</w:t>
      </w:r>
      <w:bookmarkEnd w:id="668"/>
      <w:bookmarkEnd w:id="669"/>
      <w:bookmarkEnd w:id="670"/>
      <w:bookmarkEnd w:id="671"/>
      <w:bookmarkEnd w:id="672"/>
    </w:p>
    <w:p w14:paraId="2A85A616" w14:textId="7C4815F2" w:rsidR="00E80032" w:rsidRPr="00EC76D5" w:rsidRDefault="00E80032" w:rsidP="00E80032">
      <w:r w:rsidRPr="00EC76D5">
        <w:t xml:space="preserve">The operator </w:t>
      </w:r>
      <w:r w:rsidRPr="00EC76D5">
        <w:rPr>
          <w:rStyle w:val="CodeInText0"/>
        </w:rPr>
        <w:t>sizeof</w:t>
      </w:r>
      <w:r w:rsidRPr="00EC76D5">
        <w:t xml:space="preserve"> gives us the size of a type</w:t>
      </w:r>
      <w:r w:rsidRPr="00EC76D5">
        <w:rPr>
          <w:rStyle w:val="Fotnotsreferens"/>
          <w:szCs w:val="21"/>
        </w:rPr>
        <w:footnoteReference w:id="20"/>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the property is </w:t>
      </w:r>
      <w:r w:rsidRPr="00EC76D5">
        <w:rPr>
          <w:rStyle w:val="KeyWord"/>
        </w:rPr>
        <w:t>implementation dependant</w:t>
      </w:r>
      <w:r w:rsidRPr="00EC76D5">
        <w:t xml:space="preserve">. The operator returns a value of the type </w:t>
      </w:r>
      <w:r w:rsidRPr="00EC76D5">
        <w:rPr>
          <w:rStyle w:val="CodeInText0"/>
        </w:rPr>
        <w:t>size_t</w:t>
      </w:r>
      <w:r w:rsidRPr="00EC76D5">
        <w:t xml:space="preserve">, which exact </w:t>
      </w:r>
      <w:r w:rsidR="00C37108">
        <w:t>definition</w:t>
      </w:r>
      <w:r w:rsidRPr="00EC76D5">
        <w:t xml:space="preserve"> is also implementation dependant.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673"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674" w:name="_Toc320485588"/>
      <w:bookmarkStart w:id="675" w:name="_Toc323656698"/>
      <w:bookmarkStart w:id="676" w:name="_Toc324085436"/>
      <w:bookmarkStart w:id="677" w:name="_Toc383781088"/>
      <w:bookmarkStart w:id="678" w:name="_Toc49764492"/>
      <w:r w:rsidRPr="00EC76D5">
        <w:t>Expressions and Operators</w:t>
      </w:r>
      <w:bookmarkEnd w:id="674"/>
      <w:bookmarkEnd w:id="675"/>
      <w:bookmarkEnd w:id="676"/>
      <w:bookmarkEnd w:id="677"/>
      <w:bookmarkEnd w:id="678"/>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8574A7" w:rsidRPr="003F7CF1" w:rsidRDefault="008574A7"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803386"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8574A7" w:rsidRPr="003F7CF1" w:rsidRDefault="008574A7"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8574A7" w:rsidRPr="003F7CF1" w:rsidRDefault="008574A7"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8574A7" w:rsidRPr="003F7CF1" w:rsidRDefault="008574A7"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61"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">
                <v:shape id="_x0000_s1262" type="#_x0000_t75" style="position:absolute;width:18935;height:11722;visibility:visible;mso-wrap-style:square">
                  <v:fill o:detectmouseclick="t"/>
                  <v:path o:connecttype="none"/>
                </v:shape>
                <v:rect id="Rectangle 143" o:spid="_x0000_s1263"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8574A7" w:rsidRPr="003F7CF1" w:rsidRDefault="008574A7"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803386" r:id="rId11"/>
                          </w:object>
                        </w:r>
                      </w:p>
                    </w:txbxContent>
                  </v:textbox>
                </v:rect>
                <v:rect id="Rectangle 144" o:spid="_x0000_s1264"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8574A7" w:rsidRPr="003F7CF1" w:rsidRDefault="008574A7" w:rsidP="00E80032">
                        <w:pPr>
                          <w:pStyle w:val="Picture"/>
                          <w:rPr>
                            <w:rStyle w:val="Italic"/>
                            <w:sz w:val="19"/>
                            <w:szCs w:val="19"/>
                          </w:rPr>
                        </w:pPr>
                        <w:r w:rsidRPr="003F7CF1">
                          <w:rPr>
                            <w:rStyle w:val="Italic"/>
                            <w:sz w:val="19"/>
                            <w:szCs w:val="19"/>
                          </w:rPr>
                          <w:t>Operator</w:t>
                        </w:r>
                      </w:p>
                    </w:txbxContent>
                  </v:textbox>
                </v:rect>
                <v:rect id="Rectangle 145" o:spid="_x0000_s1265"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8574A7" w:rsidRPr="003F7CF1" w:rsidRDefault="008574A7" w:rsidP="00E80032">
                        <w:pPr>
                          <w:pStyle w:val="Picture"/>
                          <w:rPr>
                            <w:rStyle w:val="Italic"/>
                            <w:sz w:val="19"/>
                            <w:szCs w:val="19"/>
                          </w:rPr>
                        </w:pPr>
                        <w:r w:rsidRPr="003F7CF1">
                          <w:rPr>
                            <w:rStyle w:val="Italic"/>
                            <w:sz w:val="19"/>
                            <w:szCs w:val="19"/>
                          </w:rPr>
                          <w:t>Operand</w:t>
                        </w:r>
                      </w:p>
                    </w:txbxContent>
                  </v:textbox>
                </v:rect>
                <v:line id="Line 146" o:spid="_x0000_s1266"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67"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68"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69"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8574A7" w:rsidRPr="003F7CF1" w:rsidRDefault="008574A7"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79" w:name="_Toc320485589"/>
      <w:bookmarkStart w:id="680" w:name="_Toc323656699"/>
      <w:bookmarkStart w:id="681" w:name="_Toc324085437"/>
      <w:bookmarkStart w:id="682" w:name="_Toc383781089"/>
      <w:bookmarkStart w:id="683" w:name="_Toc49764493"/>
      <w:r w:rsidRPr="00EC76D5">
        <w:t>Arithmetic Operators</w:t>
      </w:r>
      <w:bookmarkEnd w:id="679"/>
      <w:bookmarkEnd w:id="680"/>
      <w:bookmarkEnd w:id="681"/>
      <w:bookmarkEnd w:id="682"/>
      <w:bookmarkEnd w:id="683"/>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84" w:name="_Toc320485590"/>
      <w:bookmarkStart w:id="685" w:name="_Toc323656700"/>
      <w:bookmarkStart w:id="686" w:name="_Toc324085438"/>
      <w:bookmarkStart w:id="687" w:name="_Toc383781090"/>
      <w:bookmarkStart w:id="688" w:name="_Toc49764494"/>
      <w:r w:rsidRPr="00EC76D5">
        <w:rPr>
          <w:rStyle w:val="Italic"/>
          <w:i w:val="0"/>
        </w:rPr>
        <w:t>Pointer Arithmetic</w:t>
      </w:r>
      <w:bookmarkEnd w:id="684"/>
      <w:bookmarkEnd w:id="685"/>
      <w:bookmarkEnd w:id="686"/>
      <w:bookmarkEnd w:id="687"/>
      <w:bookmarkEnd w:id="688"/>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r w:rsidRPr="00EC76D5">
        <w:rPr>
          <w:rStyle w:val="CodeInText0"/>
        </w:rPr>
        <w:t>numberPtr</w:t>
      </w:r>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8574A7" w:rsidRPr="003F7CF1" w:rsidRDefault="008574A7"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8574A7" w:rsidRPr="003F7CF1" w:rsidRDefault="008574A7"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8574A7" w:rsidRPr="003F7CF1" w:rsidRDefault="008574A7"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8574A7" w:rsidRPr="003F7CF1" w:rsidRDefault="008574A7"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8574A7" w:rsidRPr="003F7CF1" w:rsidRDefault="008574A7"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8574A7" w:rsidRPr="003F7CF1" w:rsidRDefault="008574A7"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8574A7" w:rsidRPr="003F7CF1" w:rsidRDefault="008574A7"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8574A7" w:rsidRPr="003F7CF1" w:rsidRDefault="008574A7"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8574A7" w:rsidRPr="003F7CF1" w:rsidRDefault="008574A7"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70"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">
                <v:shape id="_x0000_s1271" type="#_x0000_t75" style="position:absolute;width:57384;height:16230;visibility:visible;mso-wrap-style:square">
                  <v:fill o:detectmouseclick="t"/>
                  <v:path o:connecttype="none"/>
                </v:shape>
                <v:rect id="Rectangle 130" o:spid="_x0000_s1272"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8574A7" w:rsidRPr="003F7CF1" w:rsidRDefault="008574A7" w:rsidP="00E80032">
                        <w:pPr>
                          <w:pStyle w:val="SourceCodeBoxText"/>
                          <w:rPr>
                            <w:sz w:val="19"/>
                            <w:szCs w:val="19"/>
                          </w:rPr>
                        </w:pPr>
                      </w:p>
                    </w:txbxContent>
                  </v:textbox>
                </v:rect>
                <v:shape id="Text Box 131" o:spid="_x0000_s1273"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8574A7" w:rsidRPr="003F7CF1" w:rsidRDefault="008574A7" w:rsidP="00E80032">
                        <w:pPr>
                          <w:pStyle w:val="SourceCodeBoxHeader"/>
                          <w:rPr>
                            <w:sz w:val="19"/>
                            <w:szCs w:val="19"/>
                            <w:lang w:val="sv-SE"/>
                          </w:rPr>
                        </w:pPr>
                        <w:r>
                          <w:rPr>
                            <w:sz w:val="19"/>
                            <w:szCs w:val="19"/>
                            <w:lang w:val="sv-SE"/>
                          </w:rPr>
                          <w:t>numberPtr</w:t>
                        </w:r>
                      </w:p>
                    </w:txbxContent>
                  </v:textbox>
                </v:shape>
                <v:rect id="Rectangle 132" o:spid="_x0000_s1274"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8574A7" w:rsidRPr="003F7CF1" w:rsidRDefault="008574A7" w:rsidP="00E80032">
                        <w:pPr>
                          <w:pStyle w:val="SourceCodeBoxText"/>
                          <w:rPr>
                            <w:sz w:val="19"/>
                            <w:szCs w:val="19"/>
                          </w:rPr>
                        </w:pPr>
                        <w:r w:rsidRPr="003F7CF1">
                          <w:rPr>
                            <w:sz w:val="19"/>
                            <w:szCs w:val="19"/>
                          </w:rPr>
                          <w:t>102</w:t>
                        </w:r>
                      </w:p>
                    </w:txbxContent>
                  </v:textbox>
                </v:rect>
                <v:rect id="Rectangle 133" o:spid="_x0000_s1275"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8574A7" w:rsidRPr="003F7CF1" w:rsidRDefault="008574A7" w:rsidP="00E80032">
                        <w:pPr>
                          <w:pStyle w:val="SourceCodeBoxText"/>
                          <w:rPr>
                            <w:sz w:val="19"/>
                            <w:szCs w:val="19"/>
                          </w:rPr>
                        </w:pPr>
                        <w:r w:rsidRPr="003F7CF1">
                          <w:rPr>
                            <w:sz w:val="19"/>
                            <w:szCs w:val="19"/>
                          </w:rPr>
                          <w:t>100</w:t>
                        </w:r>
                      </w:p>
                    </w:txbxContent>
                  </v:textbox>
                </v:rect>
                <v:rect id="Rectangle 134" o:spid="_x0000_s1276"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8574A7" w:rsidRPr="003F7CF1" w:rsidRDefault="008574A7" w:rsidP="00E80032">
                        <w:pPr>
                          <w:pStyle w:val="SourceCodeBoxText"/>
                          <w:rPr>
                            <w:sz w:val="19"/>
                            <w:szCs w:val="19"/>
                          </w:rPr>
                        </w:pPr>
                        <w:r w:rsidRPr="003F7CF1">
                          <w:rPr>
                            <w:sz w:val="19"/>
                            <w:szCs w:val="19"/>
                          </w:rPr>
                          <w:t>101</w:t>
                        </w:r>
                      </w:p>
                    </w:txbxContent>
                  </v:textbox>
                </v:rect>
                <v:rect id="Rectangle 135" o:spid="_x0000_s1277"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8574A7" w:rsidRPr="003F7CF1" w:rsidRDefault="008574A7" w:rsidP="00E80032">
                        <w:pPr>
                          <w:pStyle w:val="SourceCodeBoxText"/>
                          <w:rPr>
                            <w:sz w:val="19"/>
                            <w:szCs w:val="19"/>
                          </w:rPr>
                        </w:pPr>
                        <w:r w:rsidRPr="003F7CF1">
                          <w:rPr>
                            <w:sz w:val="19"/>
                            <w:szCs w:val="19"/>
                          </w:rPr>
                          <w:t>103</w:t>
                        </w:r>
                      </w:p>
                    </w:txbxContent>
                  </v:textbox>
                </v:rect>
                <v:rect id="Rectangle 136" o:spid="_x0000_s1278"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8574A7" w:rsidRPr="003F7CF1" w:rsidRDefault="008574A7" w:rsidP="00E80032">
                        <w:pPr>
                          <w:pStyle w:val="SourceCodeBoxText"/>
                          <w:rPr>
                            <w:sz w:val="19"/>
                            <w:szCs w:val="19"/>
                          </w:rPr>
                        </w:pPr>
                        <w:r w:rsidRPr="003F7CF1">
                          <w:rPr>
                            <w:sz w:val="19"/>
                            <w:szCs w:val="19"/>
                          </w:rPr>
                          <w:t>10008</w:t>
                        </w:r>
                      </w:p>
                    </w:txbxContent>
                  </v:textbox>
                </v:rect>
                <v:rect id="Rectangle 137" o:spid="_x0000_s1279"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8574A7" w:rsidRPr="003F7CF1" w:rsidRDefault="008574A7" w:rsidP="00E80032">
                        <w:pPr>
                          <w:pStyle w:val="SourceCodeBoxText"/>
                          <w:rPr>
                            <w:sz w:val="19"/>
                            <w:szCs w:val="19"/>
                          </w:rPr>
                        </w:pPr>
                        <w:r w:rsidRPr="003F7CF1">
                          <w:rPr>
                            <w:sz w:val="19"/>
                            <w:szCs w:val="19"/>
                          </w:rPr>
                          <w:t>10000</w:t>
                        </w:r>
                      </w:p>
                    </w:txbxContent>
                  </v:textbox>
                </v:rect>
                <v:rect id="Rectangle 138" o:spid="_x0000_s1280"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8574A7" w:rsidRPr="003F7CF1" w:rsidRDefault="008574A7" w:rsidP="00E80032">
                        <w:pPr>
                          <w:pStyle w:val="SourceCodeBoxText"/>
                          <w:rPr>
                            <w:sz w:val="19"/>
                            <w:szCs w:val="19"/>
                          </w:rPr>
                        </w:pPr>
                        <w:r w:rsidRPr="003F7CF1">
                          <w:rPr>
                            <w:sz w:val="19"/>
                            <w:szCs w:val="19"/>
                          </w:rPr>
                          <w:t>10004</w:t>
                        </w:r>
                      </w:p>
                    </w:txbxContent>
                  </v:textbox>
                </v:rect>
                <v:rect id="Rectangle 139" o:spid="_x0000_s1281"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8574A7" w:rsidRPr="003F7CF1" w:rsidRDefault="008574A7" w:rsidP="00E80032">
                        <w:pPr>
                          <w:pStyle w:val="SourceCodeBoxText"/>
                          <w:rPr>
                            <w:sz w:val="19"/>
                            <w:szCs w:val="19"/>
                          </w:rPr>
                        </w:pPr>
                        <w:r w:rsidRPr="003F7CF1">
                          <w:rPr>
                            <w:sz w:val="19"/>
                            <w:szCs w:val="19"/>
                          </w:rPr>
                          <w:t>10012</w:t>
                        </w:r>
                      </w:p>
                    </w:txbxContent>
                  </v:textbox>
                </v:rect>
                <v:line id="Line 140" o:spid="_x0000_s1282"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r w:rsidR="00B02345">
        <w:t>dereference</w:t>
      </w:r>
      <w:r w:rsidRPr="00EC76D5">
        <w:t xml:space="preserve">ereeing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9" w:name="_Toc320485591"/>
      <w:bookmarkStart w:id="690" w:name="_Toc323656701"/>
      <w:bookmarkStart w:id="691" w:name="_Toc324085439"/>
      <w:bookmarkStart w:id="692" w:name="_Toc383781091"/>
      <w:bookmarkStart w:id="693" w:name="_Toc49764495"/>
      <w:r w:rsidRPr="00EC76D5">
        <w:t>Increment and decrement</w:t>
      </w:r>
      <w:bookmarkEnd w:id="689"/>
      <w:bookmarkEnd w:id="690"/>
      <w:bookmarkEnd w:id="691"/>
      <w:bookmarkEnd w:id="692"/>
      <w:bookmarkEnd w:id="693"/>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1"/>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4" w:name="_Toc320485592"/>
      <w:bookmarkStart w:id="695" w:name="_Toc323656702"/>
      <w:bookmarkStart w:id="696" w:name="_Toc324085440"/>
      <w:bookmarkStart w:id="697" w:name="_Toc383781092"/>
      <w:bookmarkStart w:id="698" w:name="_Toc49764496"/>
      <w:r w:rsidRPr="00EC76D5">
        <w:t>Relational Operators</w:t>
      </w:r>
      <w:bookmarkEnd w:id="694"/>
      <w:bookmarkEnd w:id="695"/>
      <w:bookmarkEnd w:id="696"/>
      <w:bookmarkEnd w:id="697"/>
      <w:bookmarkEnd w:id="698"/>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2"/>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9" w:name="_Toc320485593"/>
      <w:bookmarkStart w:id="700" w:name="_Toc323656703"/>
      <w:bookmarkStart w:id="701" w:name="_Toc324085441"/>
      <w:bookmarkStart w:id="702" w:name="_Toc383781093"/>
      <w:bookmarkStart w:id="703" w:name="_Toc49764497"/>
      <w:r w:rsidRPr="00EC76D5">
        <w:t>Logical Operators</w:t>
      </w:r>
      <w:bookmarkEnd w:id="699"/>
      <w:bookmarkEnd w:id="700"/>
      <w:bookmarkEnd w:id="701"/>
      <w:bookmarkEnd w:id="702"/>
      <w:bookmarkEnd w:id="703"/>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r w:rsidRPr="00EC76D5">
        <w:rPr>
          <w:rStyle w:val="KeyWord"/>
        </w:rPr>
        <w:t>and</w:t>
      </w:r>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r w:rsidRPr="00EC76D5">
        <w:rPr>
          <w:rStyle w:val="CodeInText0"/>
        </w:rPr>
        <w:t>i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1 / i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4" w:name="_Toc320485594"/>
      <w:bookmarkStart w:id="705" w:name="_Toc323656704"/>
      <w:bookmarkStart w:id="706" w:name="_Toc324085442"/>
      <w:bookmarkStart w:id="707" w:name="_Toc383781094"/>
      <w:bookmarkStart w:id="708" w:name="_Toc49764498"/>
      <w:r w:rsidRPr="00EC76D5">
        <w:t>Bitwise Operators</w:t>
      </w:r>
      <w:bookmarkEnd w:id="704"/>
      <w:bookmarkEnd w:id="705"/>
      <w:bookmarkEnd w:id="706"/>
      <w:bookmarkEnd w:id="707"/>
      <w:bookmarkEnd w:id="708"/>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0803381"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0803382"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9" w:name="_Toc320485595"/>
      <w:bookmarkStart w:id="710" w:name="_Toc323656705"/>
      <w:bookmarkStart w:id="711" w:name="_Toc324085443"/>
      <w:bookmarkStart w:id="712" w:name="_Toc383781095"/>
      <w:bookmarkStart w:id="713" w:name="_Toc49764499"/>
      <w:r w:rsidRPr="00EC76D5">
        <w:lastRenderedPageBreak/>
        <w:t>Assignment</w:t>
      </w:r>
      <w:bookmarkEnd w:id="709"/>
      <w:bookmarkEnd w:id="710"/>
      <w:bookmarkEnd w:id="711"/>
      <w:bookmarkEnd w:id="712"/>
      <w:bookmarkEnd w:id="713"/>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4" w:name="_Toc320485596"/>
      <w:bookmarkStart w:id="715" w:name="_Toc323656706"/>
      <w:bookmarkStart w:id="716" w:name="_Toc324085444"/>
      <w:bookmarkStart w:id="717" w:name="_Toc383781096"/>
      <w:bookmarkStart w:id="718" w:name="_Toc49764500"/>
      <w:r w:rsidRPr="00EC76D5">
        <w:t>The Condition Operator</w:t>
      </w:r>
      <w:bookmarkEnd w:id="714"/>
      <w:bookmarkEnd w:id="715"/>
      <w:bookmarkEnd w:id="716"/>
      <w:bookmarkEnd w:id="717"/>
      <w:bookmarkEnd w:id="718"/>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9" w:name="_Toc320485597"/>
      <w:bookmarkStart w:id="720" w:name="_Toc323656707"/>
      <w:bookmarkStart w:id="721" w:name="_Toc324085445"/>
      <w:bookmarkStart w:id="722" w:name="_Toc383781097"/>
      <w:bookmarkStart w:id="723" w:name="_Toc49764501"/>
      <w:r w:rsidRPr="00EC76D5">
        <w:t>Precedence and Associatively</w:t>
      </w:r>
      <w:bookmarkEnd w:id="719"/>
      <w:bookmarkEnd w:id="720"/>
      <w:bookmarkEnd w:id="721"/>
      <w:bookmarkEnd w:id="722"/>
      <w:bookmarkEnd w:id="723"/>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Below follows a table over the pr</w:t>
      </w:r>
      <w:r w:rsidR="00414C74">
        <w:t>or</w:t>
      </w:r>
      <w:r w:rsidRPr="00EC76D5">
        <w:t xml:space="preserve">ities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 ++ -- + - (type) sizeof</w:t>
            </w:r>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724" w:name="_Toc320485598"/>
      <w:bookmarkStart w:id="725" w:name="_Toc323656708"/>
      <w:bookmarkStart w:id="726" w:name="_Toc324085446"/>
      <w:bookmarkStart w:id="727" w:name="_Toc383781098"/>
      <w:bookmarkStart w:id="728" w:name="_Toc49764502"/>
      <w:r w:rsidRPr="00EC76D5">
        <w:t>Statements</w:t>
      </w:r>
      <w:bookmarkEnd w:id="724"/>
      <w:bookmarkEnd w:id="725"/>
      <w:bookmarkEnd w:id="726"/>
      <w:bookmarkEnd w:id="727"/>
      <w:bookmarkEnd w:id="728"/>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break, continue, goto,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9" w:name="_Toc320485599"/>
      <w:bookmarkStart w:id="730" w:name="_Toc323656709"/>
      <w:bookmarkStart w:id="731" w:name="_Toc324085447"/>
      <w:bookmarkStart w:id="732" w:name="_Toc383781099"/>
      <w:bookmarkStart w:id="733" w:name="_Toc49764503"/>
      <w:r w:rsidRPr="00EC76D5">
        <w:t>Selection statements</w:t>
      </w:r>
      <w:bookmarkEnd w:id="729"/>
      <w:bookmarkEnd w:id="730"/>
      <w:bookmarkEnd w:id="731"/>
      <w:bookmarkEnd w:id="732"/>
      <w:bookmarkEnd w:id="733"/>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r w:rsidRPr="00EC76D5">
        <w:rPr>
          <w:rStyle w:val="CodeInText0"/>
        </w:rPr>
        <w:t>i</w:t>
      </w:r>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As all values not equal to zero are interpreted as true, the following statement is equivalent with the previous one.fexacltly</w:t>
      </w:r>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r w:rsidRPr="00EC76D5">
        <w:rPr>
          <w:rStyle w:val="CodeInText0"/>
        </w:rPr>
        <w:t>i</w:t>
      </w:r>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3"/>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4" w:name="_Toc320485600"/>
      <w:bookmarkStart w:id="735" w:name="_Toc323656710"/>
      <w:bookmarkStart w:id="736" w:name="_Toc324085448"/>
      <w:bookmarkStart w:id="737" w:name="_Toc383781100"/>
      <w:bookmarkStart w:id="738" w:name="_Toc49764504"/>
      <w:r w:rsidRPr="00EC76D5">
        <w:t>Iteration statements</w:t>
      </w:r>
      <w:bookmarkEnd w:id="734"/>
      <w:bookmarkEnd w:id="735"/>
      <w:bookmarkEnd w:id="736"/>
      <w:bookmarkEnd w:id="737"/>
      <w:bookmarkEnd w:id="738"/>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inf</w:t>
      </w:r>
      <w:r w:rsidR="002F35C1">
        <w:t>initializer</w:t>
      </w:r>
      <w:r w:rsidRPr="00EC76D5">
        <w: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r w:rsidRPr="00EC76D5">
        <w:rPr>
          <w:rStyle w:val="CodeInText0"/>
        </w:rPr>
        <w:t>i</w:t>
      </w:r>
      <w:r w:rsidRPr="00EC76D5">
        <w:t xml:space="preserve"> will never be updated and we will be stuck in an inf</w:t>
      </w:r>
      <w:r w:rsidR="002F35C1">
        <w:t>initializer</w:t>
      </w:r>
      <w:r w:rsidRPr="00EC76D5">
        <w:t xml:space="preserve">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9" w:name="_Toc320485601"/>
      <w:bookmarkStart w:id="740" w:name="_Toc323656711"/>
      <w:bookmarkStart w:id="741" w:name="_Toc324085449"/>
      <w:bookmarkStart w:id="742" w:name="_Toc383781101"/>
      <w:bookmarkStart w:id="743" w:name="_Toc49764505"/>
      <w:r w:rsidRPr="00EC76D5">
        <w:t>Jump statements</w:t>
      </w:r>
      <w:bookmarkEnd w:id="739"/>
      <w:bookmarkEnd w:id="740"/>
      <w:bookmarkEnd w:id="741"/>
      <w:bookmarkEnd w:id="742"/>
      <w:bookmarkEnd w:id="743"/>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r w:rsidRPr="00EC76D5">
        <w:rPr>
          <w:rStyle w:val="CodeInText0"/>
        </w:rPr>
        <w:t>goto</w:t>
      </w:r>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r w:rsidRPr="00EC76D5">
        <w:rPr>
          <w:rStyle w:val="CodeInText0"/>
        </w:rPr>
        <w:t>goto</w:t>
      </w:r>
      <w:r w:rsidRPr="00EC76D5">
        <w:t xml:space="preserve"> statement is considered to give rise to unstructured code, so called “spagetti code.” I strongly recommended that you omit </w:t>
      </w:r>
      <w:r w:rsidRPr="00EC76D5">
        <w:rPr>
          <w:rStyle w:val="CodeInText0"/>
        </w:rPr>
        <w:t>goto</w:t>
      </w:r>
      <w:r w:rsidRPr="00EC76D5">
        <w:t xml:space="preserve"> altogether. To put it bluntly: now when you seen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4" w:name="_Toc320485602"/>
      <w:bookmarkStart w:id="745" w:name="_Toc323656712"/>
      <w:bookmarkStart w:id="746" w:name="_Toc324085450"/>
      <w:bookmarkStart w:id="747" w:name="_Toc383781102"/>
      <w:bookmarkStart w:id="748" w:name="_Toc49764506"/>
      <w:r w:rsidRPr="00EC76D5">
        <w:t>Expression statements</w:t>
      </w:r>
      <w:bookmarkEnd w:id="744"/>
      <w:bookmarkEnd w:id="745"/>
      <w:bookmarkEnd w:id="746"/>
      <w:bookmarkEnd w:id="747"/>
      <w:bookmarkEnd w:id="748"/>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thought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9" w:name="_Toc323656713"/>
      <w:bookmarkStart w:id="750" w:name="_Toc324085451"/>
      <w:bookmarkStart w:id="751" w:name="_Toc383781103"/>
      <w:bookmarkStart w:id="752" w:name="_Toc49764507"/>
      <w:r w:rsidRPr="00EC76D5">
        <w:t>Volatile</w:t>
      </w:r>
      <w:bookmarkEnd w:id="749"/>
      <w:bookmarkEnd w:id="750"/>
      <w:bookmarkEnd w:id="751"/>
      <w:bookmarkEnd w:id="752"/>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753"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754" w:author="Stefan Björnander" w:date="2012-05-06T21:16:00Z">
          <w:pPr>
            <w:pStyle w:val="CommandLine"/>
          </w:pPr>
        </w:pPrChange>
      </w:pPr>
    </w:p>
    <w:p w14:paraId="0D44E5CA" w14:textId="77777777" w:rsidR="00E80032" w:rsidRPr="00EC76D5" w:rsidRDefault="00E80032">
      <w:pPr>
        <w:pStyle w:val="Code"/>
        <w:pPrChange w:id="755" w:author="Stefan Björnander" w:date="2012-05-06T21:16:00Z">
          <w:pPr>
            <w:pStyle w:val="CommandLine"/>
          </w:pPr>
        </w:pPrChange>
      </w:pPr>
      <w:r w:rsidRPr="00EC76D5">
        <w:rPr>
          <w:rFonts w:eastAsia="Times New Roman"/>
          <w:noProof w:val="0"/>
          <w:color w:val="000000" w:themeColor="text1"/>
          <w:rPrChange w:id="756"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757"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758"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759" w:name="_Toc320485603"/>
      <w:bookmarkStart w:id="760" w:name="_Toc323656714"/>
      <w:bookmarkStart w:id="761" w:name="_Toc324085452"/>
      <w:bookmarkStart w:id="762" w:name="_Toc383781104"/>
      <w:bookmarkStart w:id="763" w:name="_Toc49764508"/>
      <w:r w:rsidRPr="00EC76D5">
        <w:lastRenderedPageBreak/>
        <w:t>Functions</w:t>
      </w:r>
      <w:bookmarkEnd w:id="759"/>
      <w:bookmarkEnd w:id="760"/>
      <w:bookmarkEnd w:id="761"/>
      <w:bookmarkEnd w:id="762"/>
      <w:bookmarkEnd w:id="763"/>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8574A7" w:rsidRPr="003F7CF1" w:rsidRDefault="008574A7"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8574A7" w:rsidRPr="003F7CF1" w:rsidRDefault="008574A7"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8574A7" w:rsidRPr="003F7CF1" w:rsidRDefault="008574A7"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83"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">
                <v:shape id="_x0000_s1284" type="#_x0000_t75" style="position:absolute;width:51073;height:5410;visibility:visible;mso-wrap-style:square">
                  <v:fill o:detectmouseclick="t"/>
                  <v:path o:connecttype="none"/>
                </v:shape>
                <v:rect id="Rectangle 300" o:spid="_x0000_s1285"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8574A7" w:rsidRPr="003F7CF1" w:rsidRDefault="008574A7"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86"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8574A7" w:rsidRPr="003F7CF1" w:rsidRDefault="008574A7" w:rsidP="00E80032">
                        <w:pPr>
                          <w:pStyle w:val="Picture"/>
                          <w:rPr>
                            <w:sz w:val="19"/>
                            <w:szCs w:val="19"/>
                            <w:lang w:val="sv-SE"/>
                          </w:rPr>
                        </w:pPr>
                        <w:r w:rsidRPr="003F7CF1">
                          <w:rPr>
                            <w:sz w:val="19"/>
                            <w:szCs w:val="19"/>
                          </w:rPr>
                          <w:t>Function</w:t>
                        </w:r>
                      </w:p>
                    </w:txbxContent>
                  </v:textbox>
                </v:rect>
                <v:line id="Line 302" o:spid="_x0000_s1287"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88"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89"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8574A7" w:rsidRPr="003F7CF1" w:rsidRDefault="008574A7"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8574A7" w:rsidRPr="003F7CF1" w:rsidRDefault="008574A7"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8574A7" w:rsidRPr="003F7CF1" w:rsidRDefault="008574A7"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8574A7" w:rsidRPr="003F7CF1" w:rsidRDefault="008574A7"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90"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">
                <v:shape id="_x0000_s1291" type="#_x0000_t75" style="position:absolute;width:51073;height:5410;visibility:visible;mso-wrap-style:square">
                  <v:fill o:detectmouseclick="t"/>
                  <v:path o:connecttype="none"/>
                </v:shape>
                <v:rect id="Rectangle 293" o:spid="_x0000_s1292"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8574A7" w:rsidRPr="003F7CF1" w:rsidRDefault="008574A7" w:rsidP="00E80032">
                        <w:pPr>
                          <w:pStyle w:val="Picture"/>
                          <w:jc w:val="both"/>
                          <w:rPr>
                            <w:sz w:val="19"/>
                            <w:szCs w:val="19"/>
                            <w:lang w:val="sv-SE"/>
                          </w:rPr>
                        </w:pPr>
                        <w:r w:rsidRPr="003F7CF1">
                          <w:rPr>
                            <w:sz w:val="19"/>
                            <w:szCs w:val="19"/>
                            <w:lang w:val="sv-SE"/>
                          </w:rPr>
                          <w:t xml:space="preserve">                       2</w:t>
                        </w:r>
                      </w:p>
                    </w:txbxContent>
                  </v:textbox>
                </v:rect>
                <v:rect id="Rectangle 294" o:spid="_x0000_s1293"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8574A7" w:rsidRPr="003F7CF1" w:rsidRDefault="008574A7" w:rsidP="00E80032">
                        <w:pPr>
                          <w:pStyle w:val="Picture"/>
                          <w:rPr>
                            <w:sz w:val="19"/>
                            <w:szCs w:val="19"/>
                            <w:lang w:val="sv-SE"/>
                          </w:rPr>
                        </w:pPr>
                        <w:r w:rsidRPr="003F7CF1">
                          <w:rPr>
                            <w:sz w:val="19"/>
                            <w:szCs w:val="19"/>
                            <w:lang w:val="sv-SE"/>
                          </w:rPr>
                          <w:t>Square</w:t>
                        </w:r>
                      </w:p>
                    </w:txbxContent>
                  </v:textbox>
                </v:rect>
                <v:line id="Line 295" o:spid="_x0000_s1294"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95"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96"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8574A7" w:rsidRPr="003F7CF1" w:rsidRDefault="008574A7"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r w:rsidRPr="00EC76D5">
        <w:rPr>
          <w:rStyle w:val="CodeInText0"/>
        </w:rPr>
        <w:t>SquareRoot</w:t>
      </w:r>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4"/>
      </w:r>
      <w:r w:rsidRPr="00EC76D5">
        <w:t xml:space="preserve">, a function can have local variables; </w:t>
      </w:r>
      <w:r w:rsidRPr="00EC76D5">
        <w:rPr>
          <w:rStyle w:val="CodeInText0"/>
        </w:rPr>
        <w:t>root</w:t>
      </w:r>
      <w:r w:rsidRPr="00EC76D5">
        <w:t xml:space="preserve"> and </w:t>
      </w:r>
      <w:r w:rsidRPr="00EC76D5">
        <w:rPr>
          <w:rStyle w:val="CodeInText0"/>
        </w:rPr>
        <w:t>oldRoot</w:t>
      </w:r>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764" w:name="_Toc320485604"/>
      <w:bookmarkStart w:id="765" w:name="_Toc323656715"/>
      <w:bookmarkStart w:id="766" w:name="_Toc324085453"/>
      <w:bookmarkStart w:id="767" w:name="_Toc383781105"/>
      <w:bookmarkStart w:id="768" w:name="_Toc49764509"/>
      <w:r w:rsidRPr="00EC76D5">
        <w:t>Void Functions</w:t>
      </w:r>
      <w:bookmarkEnd w:id="764"/>
      <w:bookmarkEnd w:id="765"/>
      <w:bookmarkEnd w:id="766"/>
      <w:bookmarkEnd w:id="767"/>
      <w:bookmarkEnd w:id="768"/>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769" w:name="_Toc320485605"/>
      <w:bookmarkStart w:id="770" w:name="_Toc323656716"/>
      <w:bookmarkStart w:id="771" w:name="_Toc324085454"/>
      <w:bookmarkStart w:id="772" w:name="_Toc383781106"/>
      <w:bookmarkStart w:id="773" w:name="_Toc49764510"/>
      <w:r w:rsidRPr="00EC76D5">
        <w:t>Local and global variables</w:t>
      </w:r>
      <w:bookmarkEnd w:id="769"/>
      <w:bookmarkEnd w:id="770"/>
      <w:bookmarkEnd w:id="771"/>
      <w:bookmarkEnd w:id="772"/>
      <w:bookmarkEnd w:id="773"/>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5"/>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774" w:name="_Toc323656717"/>
      <w:bookmarkStart w:id="775" w:name="_Toc324085455"/>
      <w:bookmarkStart w:id="776" w:name="_Toc383781107"/>
      <w:bookmarkStart w:id="777" w:name="_Toc49764511"/>
      <w:r w:rsidRPr="00EC76D5">
        <w:t>Inner Blocks with Local Variables</w:t>
      </w:r>
      <w:bookmarkEnd w:id="774"/>
      <w:bookmarkEnd w:id="775"/>
      <w:bookmarkEnd w:id="776"/>
      <w:bookmarkEnd w:id="777"/>
    </w:p>
    <w:p w14:paraId="2243B6C4" w14:textId="500A43CB" w:rsidR="00E80032" w:rsidRPr="00EC76D5" w:rsidRDefault="00E80032" w:rsidP="00E80032">
      <w:r w:rsidRPr="00EC76D5">
        <w:t xml:space="preserve">In C, you are allowed to use the bracket notation when </w:t>
      </w:r>
      <w:r w:rsidR="002F35C1">
        <w:t>initializer</w:t>
      </w:r>
      <w:r w:rsidRPr="00EC76D5">
        <w:t>ializing structures, unions, and arrays, but not when assigning</w:t>
      </w:r>
      <w:r w:rsidRPr="00EC76D5">
        <w:rPr>
          <w:rStyle w:val="Fotnotsreferens"/>
        </w:rPr>
        <w:footnoteReference w:id="26"/>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778"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r w:rsidR="002F35C1">
        <w:t>initializer</w:t>
      </w:r>
      <w:r w:rsidRPr="00EC76D5">
        <w:t>ializing structures.</w:t>
      </w:r>
    </w:p>
    <w:p w14:paraId="69EC1D7C" w14:textId="77777777" w:rsidR="00E80032" w:rsidRPr="00EC76D5" w:rsidRDefault="00E80032" w:rsidP="00E80032">
      <w:pPr>
        <w:pStyle w:val="Code"/>
      </w:pPr>
      <w:r w:rsidRPr="00EC76D5">
        <w:rPr>
          <w:color w:val="000000" w:themeColor="text1"/>
          <w:rPrChange w:id="779"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80" w:author="Stefan Björnander" w:date="2012-05-06T21:51:00Z">
            <w:rPr>
              <w:color w:val="0000FF"/>
            </w:rPr>
          </w:rPrChange>
        </w:rPr>
        <w:t>struct</w:t>
      </w:r>
      <w:r w:rsidRPr="00EC76D5">
        <w:t xml:space="preserve"> IntPair Block(</w:t>
      </w:r>
      <w:r w:rsidRPr="00EC76D5">
        <w:rPr>
          <w:color w:val="000000" w:themeColor="text1"/>
          <w:rPrChange w:id="781"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82" w:name="_Toc320485606"/>
      <w:bookmarkStart w:id="783" w:name="_Toc323656718"/>
      <w:bookmarkStart w:id="784" w:name="_Toc324085456"/>
      <w:bookmarkStart w:id="785" w:name="_Toc383781108"/>
      <w:bookmarkStart w:id="786" w:name="_Toc49764512"/>
      <w:r w:rsidRPr="00EC76D5">
        <w:t>Call-by-Value and Call-by-Reference</w:t>
      </w:r>
      <w:bookmarkEnd w:id="782"/>
      <w:bookmarkEnd w:id="783"/>
      <w:bookmarkEnd w:id="784"/>
      <w:bookmarkEnd w:id="785"/>
      <w:bookmarkEnd w:id="786"/>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 xml:space="preserve"> are copied into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Then </w:t>
      </w:r>
      <w:r w:rsidRPr="00EC76D5">
        <w:rPr>
          <w:rStyle w:val="CodeInText0"/>
        </w:rPr>
        <w:t>num1</w:t>
      </w:r>
      <w:r w:rsidRPr="00EC76D5">
        <w:t xml:space="preserve"> and </w:t>
      </w:r>
      <w:r w:rsidRPr="00EC76D5">
        <w:rPr>
          <w:rStyle w:val="CodeInText0"/>
        </w:rPr>
        <w:t>num2</w:t>
      </w:r>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8574A7" w:rsidRPr="003F7CF1" w:rsidRDefault="008574A7"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8574A7" w:rsidRPr="003F7CF1" w:rsidRDefault="008574A7"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8574A7" w:rsidRPr="003F7CF1" w:rsidRDefault="008574A7"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8574A7" w:rsidRPr="003F7CF1" w:rsidRDefault="008574A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8574A7" w:rsidRPr="003F7CF1" w:rsidRDefault="008574A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8574A7" w:rsidRPr="003F7CF1" w:rsidRDefault="008574A7"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8574A7" w:rsidRPr="003F7CF1" w:rsidRDefault="008574A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8574A7" w:rsidRPr="003F7CF1" w:rsidRDefault="008574A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8574A7" w:rsidRPr="003F7CF1" w:rsidRDefault="008574A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8574A7" w:rsidRPr="003F7CF1" w:rsidRDefault="008574A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8574A7" w:rsidRPr="003F7CF1" w:rsidRDefault="008574A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8574A7" w:rsidRPr="003F7CF1" w:rsidRDefault="008574A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8574A7" w:rsidRPr="003F7CF1" w:rsidRDefault="008574A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8574A7" w:rsidRPr="003F7CF1" w:rsidRDefault="008574A7"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8574A7" w:rsidRPr="003F7CF1" w:rsidRDefault="008574A7"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8574A7" w:rsidRPr="003F7CF1" w:rsidRDefault="008574A7"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9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">
                <v:shape id="_x0000_s1298" type="#_x0000_t75" style="position:absolute;width:57384;height:27051;visibility:visible;mso-wrap-style:square">
                  <v:fill o:detectmouseclick="t"/>
                  <v:path o:connecttype="none"/>
                </v:shape>
                <v:rect id="Rectangle 307" o:spid="_x0000_s1299"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8574A7" w:rsidRPr="003F7CF1" w:rsidRDefault="008574A7" w:rsidP="00E80032">
                        <w:pPr>
                          <w:pStyle w:val="SourceCodeBoxText"/>
                          <w:rPr>
                            <w:sz w:val="19"/>
                            <w:szCs w:val="19"/>
                          </w:rPr>
                        </w:pPr>
                        <w:r w:rsidRPr="003F7CF1">
                          <w:rPr>
                            <w:sz w:val="19"/>
                            <w:szCs w:val="19"/>
                          </w:rPr>
                          <w:t>1</w:t>
                        </w:r>
                      </w:p>
                    </w:txbxContent>
                  </v:textbox>
                </v:rect>
                <v:rect id="Rectangle 308" o:spid="_x0000_s1300"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8574A7" w:rsidRPr="003F7CF1" w:rsidRDefault="008574A7" w:rsidP="00E80032">
                        <w:pPr>
                          <w:pStyle w:val="SourceCodeBoxText"/>
                          <w:rPr>
                            <w:sz w:val="19"/>
                            <w:szCs w:val="19"/>
                          </w:rPr>
                        </w:pPr>
                        <w:r w:rsidRPr="003F7CF1">
                          <w:rPr>
                            <w:sz w:val="19"/>
                            <w:szCs w:val="19"/>
                          </w:rPr>
                          <w:t>2</w:t>
                        </w:r>
                      </w:p>
                    </w:txbxContent>
                  </v:textbox>
                </v:rect>
                <v:shape id="Text Box 309" o:spid="_x0000_s1301"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8574A7" w:rsidRPr="003F7CF1" w:rsidRDefault="008574A7" w:rsidP="00E80032">
                        <w:pPr>
                          <w:pStyle w:val="SourceCodeBoxHeader"/>
                          <w:rPr>
                            <w:sz w:val="19"/>
                            <w:szCs w:val="19"/>
                            <w:lang w:val="sv-SE"/>
                          </w:rPr>
                        </w:pPr>
                        <w:r w:rsidRPr="003F7CF1">
                          <w:rPr>
                            <w:sz w:val="19"/>
                            <w:szCs w:val="19"/>
                            <w:lang w:val="sv-SE"/>
                          </w:rPr>
                          <w:t>main:</w:t>
                        </w:r>
                      </w:p>
                    </w:txbxContent>
                  </v:textbox>
                </v:shape>
                <v:rect id="Rectangle 310" o:spid="_x0000_s1302"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8574A7" w:rsidRPr="003F7CF1" w:rsidRDefault="008574A7" w:rsidP="00E80032">
                        <w:pPr>
                          <w:pStyle w:val="SourceCodeBoxText"/>
                          <w:rPr>
                            <w:sz w:val="19"/>
                            <w:szCs w:val="19"/>
                          </w:rPr>
                        </w:pPr>
                        <w:r w:rsidRPr="003F7CF1">
                          <w:rPr>
                            <w:sz w:val="19"/>
                            <w:szCs w:val="19"/>
                          </w:rPr>
                          <w:t>1</w:t>
                        </w:r>
                      </w:p>
                    </w:txbxContent>
                  </v:textbox>
                </v:rect>
                <v:shape id="Text Box 311" o:spid="_x0000_s1303"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8574A7" w:rsidRPr="003F7CF1" w:rsidRDefault="008574A7" w:rsidP="00E80032">
                        <w:pPr>
                          <w:pStyle w:val="SourceCodeBoxHeader"/>
                          <w:rPr>
                            <w:sz w:val="19"/>
                            <w:szCs w:val="19"/>
                            <w:lang w:val="sv-SE"/>
                          </w:rPr>
                        </w:pPr>
                        <w:r>
                          <w:rPr>
                            <w:sz w:val="19"/>
                            <w:szCs w:val="19"/>
                            <w:lang w:val="sv-SE"/>
                          </w:rPr>
                          <w:t>firstNum</w:t>
                        </w:r>
                      </w:p>
                    </w:txbxContent>
                  </v:textbox>
                </v:shape>
                <v:rect id="Rectangle 312" o:spid="_x0000_s1304"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8574A7" w:rsidRPr="003F7CF1" w:rsidRDefault="008574A7" w:rsidP="00E80032">
                        <w:pPr>
                          <w:pStyle w:val="SourceCodeBoxText"/>
                          <w:rPr>
                            <w:sz w:val="19"/>
                            <w:szCs w:val="19"/>
                          </w:rPr>
                        </w:pPr>
                        <w:r w:rsidRPr="003F7CF1">
                          <w:rPr>
                            <w:sz w:val="19"/>
                            <w:szCs w:val="19"/>
                          </w:rPr>
                          <w:t>2</w:t>
                        </w:r>
                      </w:p>
                    </w:txbxContent>
                  </v:textbox>
                </v:rect>
                <v:shape id="Text Box 313" o:spid="_x0000_s1305"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8574A7" w:rsidRPr="003F7CF1" w:rsidRDefault="008574A7" w:rsidP="00E80032">
                        <w:pPr>
                          <w:pStyle w:val="SourceCodeBoxHeader"/>
                          <w:rPr>
                            <w:sz w:val="19"/>
                            <w:szCs w:val="19"/>
                            <w:lang w:val="sv-SE"/>
                          </w:rPr>
                        </w:pPr>
                        <w:r w:rsidRPr="003F7CF1">
                          <w:rPr>
                            <w:sz w:val="19"/>
                            <w:szCs w:val="19"/>
                            <w:lang w:val="sv-SE"/>
                          </w:rPr>
                          <w:t>Swap:</w:t>
                        </w:r>
                      </w:p>
                    </w:txbxContent>
                  </v:textbox>
                </v:shape>
                <v:shape id="Text Box 314" o:spid="_x0000_s1306"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8574A7" w:rsidRPr="003F7CF1" w:rsidRDefault="008574A7" w:rsidP="00E80032">
                        <w:pPr>
                          <w:pStyle w:val="SourceCodeBoxHeader"/>
                          <w:rPr>
                            <w:sz w:val="19"/>
                            <w:szCs w:val="19"/>
                            <w:lang w:val="sv-SE"/>
                          </w:rPr>
                        </w:pPr>
                        <w:r>
                          <w:rPr>
                            <w:sz w:val="19"/>
                            <w:szCs w:val="19"/>
                            <w:lang w:val="sv-SE"/>
                          </w:rPr>
                          <w:t>num2</w:t>
                        </w:r>
                      </w:p>
                    </w:txbxContent>
                  </v:textbox>
                </v:shape>
                <v:rect id="Rectangle 315" o:spid="_x0000_s1307"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8574A7" w:rsidRPr="003F7CF1" w:rsidRDefault="008574A7" w:rsidP="00E80032">
                        <w:pPr>
                          <w:pStyle w:val="SourceCodeBoxText"/>
                          <w:rPr>
                            <w:sz w:val="19"/>
                            <w:szCs w:val="19"/>
                          </w:rPr>
                        </w:pPr>
                        <w:r w:rsidRPr="003F7CF1">
                          <w:rPr>
                            <w:sz w:val="19"/>
                            <w:szCs w:val="19"/>
                          </w:rPr>
                          <w:t>1</w:t>
                        </w:r>
                      </w:p>
                    </w:txbxContent>
                  </v:textbox>
                </v:rect>
                <v:shape id="Text Box 316" o:spid="_x0000_s1308"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8574A7" w:rsidRPr="003F7CF1" w:rsidRDefault="008574A7" w:rsidP="00E80032">
                        <w:pPr>
                          <w:pStyle w:val="SourceCodeBoxHeader"/>
                          <w:rPr>
                            <w:sz w:val="19"/>
                            <w:szCs w:val="19"/>
                            <w:lang w:val="sv-SE"/>
                          </w:rPr>
                        </w:pPr>
                        <w:r>
                          <w:rPr>
                            <w:sz w:val="19"/>
                            <w:szCs w:val="19"/>
                            <w:lang w:val="sv-SE"/>
                          </w:rPr>
                          <w:t>temp</w:t>
                        </w:r>
                      </w:p>
                    </w:txbxContent>
                  </v:textbox>
                </v:shape>
                <v:shape id="Text Box 317" o:spid="_x0000_s1309"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8574A7" w:rsidRPr="003F7CF1" w:rsidRDefault="008574A7" w:rsidP="00E80032">
                        <w:pPr>
                          <w:pStyle w:val="SourceCodeBoxHeader"/>
                          <w:rPr>
                            <w:sz w:val="19"/>
                            <w:szCs w:val="19"/>
                            <w:lang w:val="sv-SE"/>
                          </w:rPr>
                        </w:pPr>
                        <w:r>
                          <w:rPr>
                            <w:sz w:val="19"/>
                            <w:szCs w:val="19"/>
                            <w:lang w:val="sv-SE"/>
                          </w:rPr>
                          <w:t>secondNum</w:t>
                        </w:r>
                      </w:p>
                    </w:txbxContent>
                  </v:textbox>
                </v:shape>
                <v:shape id="Text Box 318" o:spid="_x0000_s1310"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8574A7" w:rsidRPr="003F7CF1" w:rsidRDefault="008574A7" w:rsidP="00E80032">
                        <w:pPr>
                          <w:pStyle w:val="SourceCodeBoxHeader"/>
                          <w:rPr>
                            <w:sz w:val="19"/>
                            <w:szCs w:val="19"/>
                            <w:lang w:val="sv-SE"/>
                          </w:rPr>
                        </w:pPr>
                        <w:r>
                          <w:rPr>
                            <w:sz w:val="19"/>
                            <w:szCs w:val="19"/>
                            <w:lang w:val="sv-SE"/>
                          </w:rPr>
                          <w:t>num1</w:t>
                        </w:r>
                      </w:p>
                    </w:txbxContent>
                  </v:textbox>
                </v:shape>
                <v:rect id="Rectangle 319" o:spid="_x0000_s1311"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8574A7" w:rsidRPr="003F7CF1" w:rsidRDefault="008574A7" w:rsidP="00E80032">
                        <w:pPr>
                          <w:pStyle w:val="SourceCodeBoxText"/>
                          <w:rPr>
                            <w:sz w:val="19"/>
                            <w:szCs w:val="19"/>
                          </w:rPr>
                        </w:pPr>
                        <w:r w:rsidRPr="003F7CF1">
                          <w:rPr>
                            <w:sz w:val="19"/>
                            <w:szCs w:val="19"/>
                          </w:rPr>
                          <w:t>2</w:t>
                        </w:r>
                      </w:p>
                    </w:txbxContent>
                  </v:textbox>
                </v:rect>
                <v:rect id="Rectangle 320" o:spid="_x0000_s1312"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8574A7" w:rsidRPr="003F7CF1" w:rsidRDefault="008574A7" w:rsidP="00E80032">
                        <w:pPr>
                          <w:pStyle w:val="SourceCodeBoxText"/>
                          <w:rPr>
                            <w:sz w:val="19"/>
                            <w:szCs w:val="19"/>
                          </w:rPr>
                        </w:pPr>
                        <w:r w:rsidRPr="003F7CF1">
                          <w:rPr>
                            <w:sz w:val="19"/>
                            <w:szCs w:val="19"/>
                          </w:rPr>
                          <w:t>2</w:t>
                        </w:r>
                      </w:p>
                    </w:txbxContent>
                  </v:textbox>
                </v:rect>
                <v:shape id="Text Box 321" o:spid="_x0000_s1313"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8574A7" w:rsidRPr="003F7CF1" w:rsidRDefault="008574A7" w:rsidP="00E80032">
                        <w:pPr>
                          <w:pStyle w:val="SourceCodeBoxHeader"/>
                          <w:rPr>
                            <w:sz w:val="19"/>
                            <w:szCs w:val="19"/>
                            <w:lang w:val="sv-SE"/>
                          </w:rPr>
                        </w:pPr>
                        <w:r>
                          <w:rPr>
                            <w:sz w:val="19"/>
                            <w:szCs w:val="19"/>
                            <w:lang w:val="sv-SE"/>
                          </w:rPr>
                          <w:t>num2</w:t>
                        </w:r>
                      </w:p>
                    </w:txbxContent>
                  </v:textbox>
                </v:shape>
                <v:rect id="Rectangle 322" o:spid="_x0000_s1314"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8574A7" w:rsidRPr="003F7CF1" w:rsidRDefault="008574A7" w:rsidP="00E80032">
                        <w:pPr>
                          <w:pStyle w:val="SourceCodeBoxText"/>
                          <w:rPr>
                            <w:sz w:val="19"/>
                            <w:szCs w:val="19"/>
                          </w:rPr>
                        </w:pPr>
                        <w:r w:rsidRPr="003F7CF1">
                          <w:rPr>
                            <w:sz w:val="19"/>
                            <w:szCs w:val="19"/>
                          </w:rPr>
                          <w:t>1</w:t>
                        </w:r>
                      </w:p>
                    </w:txbxContent>
                  </v:textbox>
                </v:rect>
                <v:shape id="Text Box 323" o:spid="_x0000_s1315"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8574A7" w:rsidRPr="003F7CF1" w:rsidRDefault="008574A7" w:rsidP="00E80032">
                        <w:pPr>
                          <w:pStyle w:val="SourceCodeBoxHeader"/>
                          <w:rPr>
                            <w:sz w:val="19"/>
                            <w:szCs w:val="19"/>
                            <w:lang w:val="sv-SE"/>
                          </w:rPr>
                        </w:pPr>
                        <w:r>
                          <w:rPr>
                            <w:sz w:val="19"/>
                            <w:szCs w:val="19"/>
                            <w:lang w:val="sv-SE"/>
                          </w:rPr>
                          <w:t>temp</w:t>
                        </w:r>
                      </w:p>
                    </w:txbxContent>
                  </v:textbox>
                </v:shape>
                <v:shape id="Text Box 324" o:spid="_x0000_s1316"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8574A7" w:rsidRPr="003F7CF1" w:rsidRDefault="008574A7" w:rsidP="00E80032">
                        <w:pPr>
                          <w:pStyle w:val="SourceCodeBoxHeader"/>
                          <w:rPr>
                            <w:sz w:val="19"/>
                            <w:szCs w:val="19"/>
                            <w:lang w:val="sv-SE"/>
                          </w:rPr>
                        </w:pPr>
                        <w:r>
                          <w:rPr>
                            <w:sz w:val="19"/>
                            <w:szCs w:val="19"/>
                            <w:lang w:val="sv-SE"/>
                          </w:rPr>
                          <w:t>num1</w:t>
                        </w:r>
                      </w:p>
                    </w:txbxContent>
                  </v:textbox>
                </v:shape>
                <v:rect id="Rectangle 325" o:spid="_x0000_s1317"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8574A7" w:rsidRPr="003F7CF1" w:rsidRDefault="008574A7" w:rsidP="00E80032">
                        <w:pPr>
                          <w:pStyle w:val="SourceCodeBoxText"/>
                          <w:rPr>
                            <w:sz w:val="19"/>
                            <w:szCs w:val="19"/>
                          </w:rPr>
                        </w:pPr>
                        <w:r w:rsidRPr="003F7CF1">
                          <w:rPr>
                            <w:sz w:val="19"/>
                            <w:szCs w:val="19"/>
                          </w:rPr>
                          <w:t>2</w:t>
                        </w:r>
                      </w:p>
                    </w:txbxContent>
                  </v:textbox>
                </v:rect>
                <v:rect id="Rectangle 326" o:spid="_x0000_s1318"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8574A7" w:rsidRPr="003F7CF1" w:rsidRDefault="008574A7" w:rsidP="00E80032">
                        <w:pPr>
                          <w:pStyle w:val="SourceCodeBoxText"/>
                          <w:rPr>
                            <w:sz w:val="19"/>
                            <w:szCs w:val="19"/>
                          </w:rPr>
                        </w:pPr>
                        <w:r w:rsidRPr="003F7CF1">
                          <w:rPr>
                            <w:sz w:val="19"/>
                            <w:szCs w:val="19"/>
                          </w:rPr>
                          <w:t>1</w:t>
                        </w:r>
                      </w:p>
                    </w:txbxContent>
                  </v:textbox>
                </v:rect>
                <v:shape id="Text Box 327" o:spid="_x0000_s1319"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8574A7" w:rsidRPr="003F7CF1" w:rsidRDefault="008574A7" w:rsidP="00E80032">
                        <w:pPr>
                          <w:pStyle w:val="SourceCodeBoxHeader"/>
                          <w:rPr>
                            <w:sz w:val="19"/>
                            <w:szCs w:val="19"/>
                            <w:lang w:val="sv-SE"/>
                          </w:rPr>
                        </w:pPr>
                        <w:r>
                          <w:rPr>
                            <w:sz w:val="19"/>
                            <w:szCs w:val="19"/>
                            <w:lang w:val="sv-SE"/>
                          </w:rPr>
                          <w:t>num2</w:t>
                        </w:r>
                      </w:p>
                    </w:txbxContent>
                  </v:textbox>
                </v:shape>
                <v:rect id="Rectangle 328" o:spid="_x0000_s1320"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8574A7" w:rsidRPr="003F7CF1" w:rsidRDefault="008574A7" w:rsidP="00E80032">
                        <w:pPr>
                          <w:pStyle w:val="SourceCodeBoxText"/>
                          <w:rPr>
                            <w:sz w:val="19"/>
                            <w:szCs w:val="19"/>
                          </w:rPr>
                        </w:pPr>
                        <w:r w:rsidRPr="003F7CF1">
                          <w:rPr>
                            <w:sz w:val="19"/>
                            <w:szCs w:val="19"/>
                          </w:rPr>
                          <w:t>1</w:t>
                        </w:r>
                      </w:p>
                    </w:txbxContent>
                  </v:textbox>
                </v:rect>
                <v:shape id="Text Box 329" o:spid="_x0000_s1321"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8574A7" w:rsidRPr="003F7CF1" w:rsidRDefault="008574A7" w:rsidP="00E80032">
                        <w:pPr>
                          <w:pStyle w:val="SourceCodeBoxHeader"/>
                          <w:rPr>
                            <w:sz w:val="19"/>
                            <w:szCs w:val="19"/>
                            <w:lang w:val="sv-SE"/>
                          </w:rPr>
                        </w:pPr>
                        <w:r>
                          <w:rPr>
                            <w:sz w:val="19"/>
                            <w:szCs w:val="19"/>
                            <w:lang w:val="sv-SE"/>
                          </w:rPr>
                          <w:t>temp</w:t>
                        </w:r>
                      </w:p>
                    </w:txbxContent>
                  </v:textbox>
                </v:shape>
                <v:shape id="Text Box 330" o:spid="_x0000_s1322"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8574A7" w:rsidRPr="003F7CF1" w:rsidRDefault="008574A7" w:rsidP="00E80032">
                        <w:pPr>
                          <w:pStyle w:val="SourceCodeBoxHeader"/>
                          <w:rPr>
                            <w:sz w:val="19"/>
                            <w:szCs w:val="19"/>
                            <w:lang w:val="sv-SE"/>
                          </w:rPr>
                        </w:pPr>
                        <w:r>
                          <w:rPr>
                            <w:sz w:val="19"/>
                            <w:szCs w:val="19"/>
                            <w:lang w:val="sv-SE"/>
                          </w:rPr>
                          <w:t>num1</w:t>
                        </w:r>
                      </w:p>
                    </w:txbxContent>
                  </v:textbox>
                </v:shape>
                <v:shape id="Text Box 331" o:spid="_x0000_s1323"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8574A7" w:rsidRPr="003F7CF1" w:rsidRDefault="008574A7" w:rsidP="00E80032">
                        <w:pPr>
                          <w:pStyle w:val="SourceCodeBoxHeader"/>
                          <w:rPr>
                            <w:sz w:val="19"/>
                            <w:szCs w:val="19"/>
                            <w:lang w:val="sv-SE"/>
                          </w:rPr>
                        </w:pPr>
                        <w:r w:rsidRPr="003F7CF1">
                          <w:rPr>
                            <w:sz w:val="19"/>
                            <w:szCs w:val="19"/>
                            <w:lang w:val="sv-SE"/>
                          </w:rPr>
                          <w:t>(a)</w:t>
                        </w:r>
                      </w:p>
                    </w:txbxContent>
                  </v:textbox>
                </v:shape>
                <v:shape id="Text Box 332" o:spid="_x0000_s1324"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8574A7" w:rsidRPr="003F7CF1" w:rsidRDefault="008574A7" w:rsidP="00E80032">
                        <w:pPr>
                          <w:pStyle w:val="SourceCodeBoxHeader"/>
                          <w:rPr>
                            <w:sz w:val="19"/>
                            <w:szCs w:val="19"/>
                            <w:lang w:val="sv-SE"/>
                          </w:rPr>
                        </w:pPr>
                        <w:r w:rsidRPr="003F7CF1">
                          <w:rPr>
                            <w:sz w:val="19"/>
                            <w:szCs w:val="19"/>
                            <w:lang w:val="sv-SE"/>
                          </w:rPr>
                          <w:t>(b)</w:t>
                        </w:r>
                      </w:p>
                    </w:txbxContent>
                  </v:textbox>
                </v:shape>
                <v:shape id="Text Box 333" o:spid="_x0000_s1325"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8574A7" w:rsidRPr="003F7CF1" w:rsidRDefault="008574A7"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r w:rsidRPr="00EC76D5">
        <w:rPr>
          <w:rStyle w:val="CodeInText0"/>
        </w:rPr>
        <w:t>firstNum</w:t>
      </w:r>
      <w:r w:rsidRPr="00EC76D5">
        <w:t xml:space="preserve"> and </w:t>
      </w:r>
      <w:r w:rsidRPr="00EC76D5">
        <w:rPr>
          <w:rStyle w:val="CodeInText0"/>
        </w:rPr>
        <w:t>secondNum</w:t>
      </w:r>
      <w:r w:rsidRPr="00EC76D5">
        <w:t xml:space="preserve">, but rather their addresses. Therefore,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does in fact contain the addresses of </w:t>
      </w:r>
      <w:r w:rsidRPr="00EC76D5">
        <w:rPr>
          <w:rStyle w:val="CodeInText0"/>
        </w:rPr>
        <w:t>firstNum</w:t>
      </w:r>
      <w:r w:rsidRPr="00EC76D5">
        <w:t xml:space="preserve"> and </w:t>
      </w:r>
      <w:r w:rsidRPr="00EC76D5">
        <w:rPr>
          <w:rStyle w:val="CodeInText0"/>
        </w:rPr>
        <w:t>secondNum</w:t>
      </w:r>
      <w:r w:rsidRPr="00EC76D5">
        <w:t xml:space="preserve"> on main. As in the reference section above, we illustrate this with dashed arrows. Therefore, when </w:t>
      </w:r>
      <w:r w:rsidRPr="00EC76D5">
        <w:rPr>
          <w:rStyle w:val="CodeInText0"/>
        </w:rPr>
        <w:t>num1</w:t>
      </w:r>
      <w:r w:rsidRPr="00EC76D5">
        <w:t xml:space="preserve"> and </w:t>
      </w:r>
      <w:r w:rsidRPr="00EC76D5">
        <w:rPr>
          <w:rStyle w:val="CodeInText0"/>
        </w:rPr>
        <w:t>num2</w:t>
      </w:r>
      <w:r w:rsidRPr="00EC76D5">
        <w:t xml:space="preserve"> exchanges values, in fact the values of </w:t>
      </w:r>
      <w:r w:rsidRPr="00EC76D5">
        <w:rPr>
          <w:rStyle w:val="CodeInText0"/>
        </w:rPr>
        <w:t>firstNum</w:t>
      </w:r>
      <w:r w:rsidRPr="00EC76D5">
        <w:t xml:space="preserve"> and </w:t>
      </w:r>
      <w:r w:rsidRPr="00EC76D5">
        <w:rPr>
          <w:rStyle w:val="CodeInText0"/>
        </w:rPr>
        <w:t>secondNum</w:t>
      </w:r>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8574A7" w:rsidRPr="003F7CF1" w:rsidRDefault="008574A7"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8574A7" w:rsidRPr="003F7CF1" w:rsidRDefault="008574A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8574A7" w:rsidRPr="003F7CF1" w:rsidRDefault="008574A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8574A7" w:rsidRPr="003F7CF1" w:rsidRDefault="008574A7"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8574A7" w:rsidRPr="003F7CF1" w:rsidRDefault="008574A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8574A7" w:rsidRPr="003F7CF1" w:rsidRDefault="008574A7"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8574A7" w:rsidRPr="003F7CF1" w:rsidRDefault="008574A7"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8574A7" w:rsidRPr="003F7CF1" w:rsidRDefault="008574A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8574A7" w:rsidRPr="003F7CF1" w:rsidRDefault="008574A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8574A7" w:rsidRPr="003F7CF1" w:rsidRDefault="008574A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8574A7" w:rsidRPr="003F7CF1" w:rsidRDefault="008574A7"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8574A7" w:rsidRPr="003F7CF1" w:rsidRDefault="008574A7"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8574A7" w:rsidRPr="003F7CF1" w:rsidRDefault="008574A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8574A7" w:rsidRPr="003F7CF1" w:rsidRDefault="008574A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8574A7" w:rsidRPr="003F7CF1" w:rsidRDefault="008574A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8574A7" w:rsidRPr="003F7CF1" w:rsidRDefault="008574A7"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326"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">
                <v:shape id="_x0000_s1327" type="#_x0000_t75" style="position:absolute;width:57384;height:27051;visibility:visible;mso-wrap-style:square">
                  <v:fill o:detectmouseclick="t"/>
                  <v:path o:connecttype="none"/>
                </v:shape>
                <v:rect id="Rectangle 244" o:spid="_x0000_s1328"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8574A7" w:rsidRPr="003F7CF1" w:rsidRDefault="008574A7" w:rsidP="00E80032">
                        <w:pPr>
                          <w:pStyle w:val="SourceCodeBoxText"/>
                          <w:rPr>
                            <w:sz w:val="19"/>
                            <w:szCs w:val="19"/>
                          </w:rPr>
                        </w:pPr>
                        <w:r w:rsidRPr="003F7CF1">
                          <w:rPr>
                            <w:sz w:val="19"/>
                            <w:szCs w:val="19"/>
                          </w:rPr>
                          <w:t>1</w:t>
                        </w:r>
                      </w:p>
                    </w:txbxContent>
                  </v:textbox>
                </v:rect>
                <v:rect id="Rectangle 245" o:spid="_x0000_s1329"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8574A7" w:rsidRPr="003F7CF1" w:rsidRDefault="008574A7" w:rsidP="00E80032">
                        <w:pPr>
                          <w:pStyle w:val="SourceCodeBoxText"/>
                          <w:rPr>
                            <w:sz w:val="19"/>
                            <w:szCs w:val="19"/>
                          </w:rPr>
                        </w:pPr>
                        <w:r w:rsidRPr="003F7CF1">
                          <w:rPr>
                            <w:sz w:val="19"/>
                            <w:szCs w:val="19"/>
                          </w:rPr>
                          <w:t>2</w:t>
                        </w:r>
                      </w:p>
                    </w:txbxContent>
                  </v:textbox>
                </v:rect>
                <v:rect id="Rectangle 246" o:spid="_x0000_s1330"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8574A7" w:rsidRPr="003F7CF1" w:rsidRDefault="008574A7" w:rsidP="00E80032">
                        <w:pPr>
                          <w:pStyle w:val="SourceCodeBoxText"/>
                          <w:rPr>
                            <w:sz w:val="19"/>
                            <w:szCs w:val="19"/>
                          </w:rPr>
                        </w:pPr>
                      </w:p>
                    </w:txbxContent>
                  </v:textbox>
                </v:rect>
                <v:shape id="Text Box 247" o:spid="_x0000_s1331"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8574A7" w:rsidRPr="003F7CF1" w:rsidRDefault="008574A7" w:rsidP="00E80032">
                        <w:pPr>
                          <w:pStyle w:val="SourceCodeBoxHeader"/>
                          <w:rPr>
                            <w:sz w:val="19"/>
                            <w:szCs w:val="19"/>
                            <w:lang w:val="sv-SE"/>
                          </w:rPr>
                        </w:pPr>
                        <w:r>
                          <w:rPr>
                            <w:sz w:val="19"/>
                            <w:szCs w:val="19"/>
                            <w:lang w:val="sv-SE"/>
                          </w:rPr>
                          <w:t>firstNum</w:t>
                        </w:r>
                      </w:p>
                    </w:txbxContent>
                  </v:textbox>
                </v:shape>
                <v:rect id="Rectangle 248" o:spid="_x0000_s1332"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8574A7" w:rsidRPr="003F7CF1" w:rsidRDefault="008574A7" w:rsidP="00E80032">
                        <w:pPr>
                          <w:pStyle w:val="SourceCodeBoxText"/>
                          <w:rPr>
                            <w:sz w:val="19"/>
                            <w:szCs w:val="19"/>
                          </w:rPr>
                        </w:pPr>
                      </w:p>
                    </w:txbxContent>
                  </v:textbox>
                </v:rect>
                <v:shape id="Text Box 249" o:spid="_x0000_s1333"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8574A7" w:rsidRPr="003F7CF1" w:rsidRDefault="008574A7" w:rsidP="00E80032">
                        <w:pPr>
                          <w:pStyle w:val="SourceCodeBoxHeader"/>
                          <w:rPr>
                            <w:sz w:val="19"/>
                            <w:szCs w:val="19"/>
                            <w:lang w:val="sv-SE"/>
                          </w:rPr>
                        </w:pPr>
                        <w:r>
                          <w:rPr>
                            <w:sz w:val="19"/>
                            <w:szCs w:val="19"/>
                            <w:lang w:val="sv-SE"/>
                          </w:rPr>
                          <w:t>num2</w:t>
                        </w:r>
                      </w:p>
                    </w:txbxContent>
                  </v:textbox>
                </v:shape>
                <v:rect id="Rectangle 250" o:spid="_x0000_s1334"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8574A7" w:rsidRPr="003F7CF1" w:rsidRDefault="008574A7" w:rsidP="00E80032">
                        <w:pPr>
                          <w:pStyle w:val="SourceCodeBoxText"/>
                          <w:rPr>
                            <w:sz w:val="19"/>
                            <w:szCs w:val="19"/>
                          </w:rPr>
                        </w:pPr>
                        <w:r w:rsidRPr="003F7CF1">
                          <w:rPr>
                            <w:sz w:val="19"/>
                            <w:szCs w:val="19"/>
                          </w:rPr>
                          <w:t>1</w:t>
                        </w:r>
                      </w:p>
                    </w:txbxContent>
                  </v:textbox>
                </v:rect>
                <v:shape id="Text Box 251" o:spid="_x0000_s1335"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8574A7" w:rsidRPr="003F7CF1" w:rsidRDefault="008574A7" w:rsidP="00E80032">
                        <w:pPr>
                          <w:pStyle w:val="SourceCodeBoxHeader"/>
                          <w:rPr>
                            <w:sz w:val="19"/>
                            <w:szCs w:val="19"/>
                            <w:lang w:val="sv-SE"/>
                          </w:rPr>
                        </w:pPr>
                        <w:r>
                          <w:rPr>
                            <w:sz w:val="19"/>
                            <w:szCs w:val="19"/>
                            <w:lang w:val="sv-SE"/>
                          </w:rPr>
                          <w:t>temp</w:t>
                        </w:r>
                      </w:p>
                    </w:txbxContent>
                  </v:textbox>
                </v:shape>
                <v:shape id="Text Box 252" o:spid="_x0000_s1336"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8574A7" w:rsidRPr="003F7CF1" w:rsidRDefault="008574A7" w:rsidP="00E80032">
                        <w:pPr>
                          <w:pStyle w:val="SourceCodeBoxHeader"/>
                          <w:rPr>
                            <w:sz w:val="19"/>
                            <w:szCs w:val="19"/>
                            <w:lang w:val="sv-SE"/>
                          </w:rPr>
                        </w:pPr>
                        <w:r>
                          <w:rPr>
                            <w:sz w:val="19"/>
                            <w:szCs w:val="19"/>
                            <w:lang w:val="sv-SE"/>
                          </w:rPr>
                          <w:t>secondNum</w:t>
                        </w:r>
                      </w:p>
                    </w:txbxContent>
                  </v:textbox>
                </v:shape>
                <v:shape id="Text Box 253" o:spid="_x0000_s1337"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8574A7" w:rsidRPr="003F7CF1" w:rsidRDefault="008574A7" w:rsidP="00E80032">
                        <w:pPr>
                          <w:pStyle w:val="SourceCodeBoxHeader"/>
                          <w:rPr>
                            <w:sz w:val="19"/>
                            <w:szCs w:val="19"/>
                            <w:lang w:val="sv-SE"/>
                          </w:rPr>
                        </w:pPr>
                        <w:r>
                          <w:rPr>
                            <w:sz w:val="19"/>
                            <w:szCs w:val="19"/>
                            <w:lang w:val="sv-SE"/>
                          </w:rPr>
                          <w:t>num1</w:t>
                        </w:r>
                      </w:p>
                    </w:txbxContent>
                  </v:textbox>
                </v:shape>
                <v:shape id="Text Box 254" o:spid="_x0000_s1338"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8574A7" w:rsidRPr="003F7CF1" w:rsidRDefault="008574A7" w:rsidP="00E80032">
                        <w:pPr>
                          <w:pStyle w:val="SourceCodeBoxHeader"/>
                          <w:rPr>
                            <w:sz w:val="19"/>
                            <w:szCs w:val="19"/>
                            <w:lang w:val="sv-SE"/>
                          </w:rPr>
                        </w:pPr>
                        <w:r w:rsidRPr="003F7CF1">
                          <w:rPr>
                            <w:sz w:val="19"/>
                            <w:szCs w:val="19"/>
                            <w:lang w:val="sv-SE"/>
                          </w:rPr>
                          <w:t>(a)</w:t>
                        </w:r>
                      </w:p>
                    </w:txbxContent>
                  </v:textbox>
                </v:shape>
                <v:line id="Line 255" o:spid="_x0000_s1339"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340"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341"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8574A7" w:rsidRPr="003F7CF1" w:rsidRDefault="008574A7" w:rsidP="00E80032">
                        <w:pPr>
                          <w:pStyle w:val="SourceCodeBoxText"/>
                          <w:rPr>
                            <w:sz w:val="19"/>
                            <w:szCs w:val="19"/>
                          </w:rPr>
                        </w:pPr>
                        <w:r w:rsidRPr="003F7CF1">
                          <w:rPr>
                            <w:sz w:val="19"/>
                            <w:szCs w:val="19"/>
                          </w:rPr>
                          <w:t>2</w:t>
                        </w:r>
                      </w:p>
                    </w:txbxContent>
                  </v:textbox>
                </v:rect>
                <v:rect id="Rectangle 258" o:spid="_x0000_s1342"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8574A7" w:rsidRPr="003F7CF1" w:rsidRDefault="008574A7" w:rsidP="00E80032">
                        <w:pPr>
                          <w:pStyle w:val="SourceCodeBoxText"/>
                          <w:rPr>
                            <w:sz w:val="19"/>
                            <w:szCs w:val="19"/>
                          </w:rPr>
                        </w:pPr>
                        <w:r w:rsidRPr="003F7CF1">
                          <w:rPr>
                            <w:sz w:val="19"/>
                            <w:szCs w:val="19"/>
                          </w:rPr>
                          <w:t>2</w:t>
                        </w:r>
                      </w:p>
                    </w:txbxContent>
                  </v:textbox>
                </v:rect>
                <v:rect id="Rectangle 259" o:spid="_x0000_s1343"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8574A7" w:rsidRPr="003F7CF1" w:rsidRDefault="008574A7" w:rsidP="00E80032">
                        <w:pPr>
                          <w:pStyle w:val="SourceCodeBoxText"/>
                          <w:rPr>
                            <w:sz w:val="19"/>
                            <w:szCs w:val="19"/>
                          </w:rPr>
                        </w:pPr>
                      </w:p>
                    </w:txbxContent>
                  </v:textbox>
                </v:rect>
                <v:shape id="Text Box 260" o:spid="_x0000_s1344"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8574A7" w:rsidRPr="003F7CF1" w:rsidRDefault="008574A7" w:rsidP="00E80032">
                        <w:pPr>
                          <w:pStyle w:val="SourceCodeBoxHeader"/>
                          <w:rPr>
                            <w:sz w:val="19"/>
                            <w:szCs w:val="19"/>
                            <w:lang w:val="sv-SE"/>
                          </w:rPr>
                        </w:pPr>
                        <w:r>
                          <w:rPr>
                            <w:sz w:val="19"/>
                            <w:szCs w:val="19"/>
                            <w:lang w:val="sv-SE"/>
                          </w:rPr>
                          <w:t>firstNum</w:t>
                        </w:r>
                      </w:p>
                    </w:txbxContent>
                  </v:textbox>
                </v:shape>
                <v:rect id="Rectangle 261" o:spid="_x0000_s1345"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8574A7" w:rsidRPr="003F7CF1" w:rsidRDefault="008574A7" w:rsidP="00E80032">
                        <w:pPr>
                          <w:pStyle w:val="SourceCodeBoxText"/>
                          <w:rPr>
                            <w:sz w:val="19"/>
                            <w:szCs w:val="19"/>
                          </w:rPr>
                        </w:pPr>
                      </w:p>
                    </w:txbxContent>
                  </v:textbox>
                </v:rect>
                <v:shape id="Text Box 262" o:spid="_x0000_s1346"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8574A7" w:rsidRPr="003F7CF1" w:rsidRDefault="008574A7" w:rsidP="00E80032">
                        <w:pPr>
                          <w:pStyle w:val="SourceCodeBoxHeader"/>
                          <w:rPr>
                            <w:sz w:val="19"/>
                            <w:szCs w:val="19"/>
                            <w:lang w:val="sv-SE"/>
                          </w:rPr>
                        </w:pPr>
                        <w:r>
                          <w:rPr>
                            <w:sz w:val="19"/>
                            <w:szCs w:val="19"/>
                            <w:lang w:val="sv-SE"/>
                          </w:rPr>
                          <w:t>num2</w:t>
                        </w:r>
                      </w:p>
                    </w:txbxContent>
                  </v:textbox>
                </v:shape>
                <v:rect id="Rectangle 263" o:spid="_x0000_s1347"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8574A7" w:rsidRPr="003F7CF1" w:rsidRDefault="008574A7" w:rsidP="00E80032">
                        <w:pPr>
                          <w:pStyle w:val="SourceCodeBoxText"/>
                          <w:rPr>
                            <w:sz w:val="19"/>
                            <w:szCs w:val="19"/>
                          </w:rPr>
                        </w:pPr>
                        <w:r w:rsidRPr="003F7CF1">
                          <w:rPr>
                            <w:sz w:val="19"/>
                            <w:szCs w:val="19"/>
                          </w:rPr>
                          <w:t>1</w:t>
                        </w:r>
                      </w:p>
                    </w:txbxContent>
                  </v:textbox>
                </v:rect>
                <v:shape id="Text Box 264" o:spid="_x0000_s1348"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8574A7" w:rsidRPr="003F7CF1" w:rsidRDefault="008574A7" w:rsidP="00E80032">
                        <w:pPr>
                          <w:pStyle w:val="SourceCodeBoxHeader"/>
                          <w:rPr>
                            <w:sz w:val="19"/>
                            <w:szCs w:val="19"/>
                            <w:lang w:val="sv-SE"/>
                          </w:rPr>
                        </w:pPr>
                        <w:r>
                          <w:rPr>
                            <w:sz w:val="19"/>
                            <w:szCs w:val="19"/>
                            <w:lang w:val="sv-SE"/>
                          </w:rPr>
                          <w:t>temp</w:t>
                        </w:r>
                      </w:p>
                    </w:txbxContent>
                  </v:textbox>
                </v:shape>
                <v:shape id="Text Box 265" o:spid="_x0000_s1349"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8574A7" w:rsidRPr="003F7CF1" w:rsidRDefault="008574A7" w:rsidP="00E80032">
                        <w:pPr>
                          <w:pStyle w:val="SourceCodeBoxHeader"/>
                          <w:rPr>
                            <w:sz w:val="19"/>
                            <w:szCs w:val="19"/>
                            <w:lang w:val="sv-SE"/>
                          </w:rPr>
                        </w:pPr>
                        <w:r>
                          <w:rPr>
                            <w:sz w:val="19"/>
                            <w:szCs w:val="19"/>
                            <w:lang w:val="sv-SE"/>
                          </w:rPr>
                          <w:t>num1</w:t>
                        </w:r>
                      </w:p>
                    </w:txbxContent>
                  </v:textbox>
                </v:shape>
                <v:shape id="Text Box 266" o:spid="_x0000_s1350"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8574A7" w:rsidRPr="003F7CF1" w:rsidRDefault="008574A7" w:rsidP="00E80032">
                        <w:pPr>
                          <w:pStyle w:val="SourceCodeBoxHeader"/>
                          <w:rPr>
                            <w:sz w:val="19"/>
                            <w:szCs w:val="19"/>
                            <w:lang w:val="sv-SE"/>
                          </w:rPr>
                        </w:pPr>
                        <w:r w:rsidRPr="003F7CF1">
                          <w:rPr>
                            <w:sz w:val="19"/>
                            <w:szCs w:val="19"/>
                            <w:lang w:val="sv-SE"/>
                          </w:rPr>
                          <w:t>(b)</w:t>
                        </w:r>
                      </w:p>
                    </w:txbxContent>
                  </v:textbox>
                </v:shape>
                <v:line id="Line 267" o:spid="_x0000_s1351"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352"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353"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8574A7" w:rsidRPr="003F7CF1" w:rsidRDefault="008574A7" w:rsidP="00E80032">
                        <w:pPr>
                          <w:pStyle w:val="SourceCodeBoxText"/>
                          <w:rPr>
                            <w:sz w:val="19"/>
                            <w:szCs w:val="19"/>
                          </w:rPr>
                        </w:pPr>
                        <w:r w:rsidRPr="003F7CF1">
                          <w:rPr>
                            <w:sz w:val="19"/>
                            <w:szCs w:val="19"/>
                          </w:rPr>
                          <w:t>2</w:t>
                        </w:r>
                      </w:p>
                    </w:txbxContent>
                  </v:textbox>
                </v:rect>
                <v:rect id="Rectangle 270" o:spid="_x0000_s1354"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8574A7" w:rsidRPr="003F7CF1" w:rsidRDefault="008574A7" w:rsidP="00E80032">
                        <w:pPr>
                          <w:pStyle w:val="SourceCodeBoxText"/>
                          <w:rPr>
                            <w:sz w:val="19"/>
                            <w:szCs w:val="19"/>
                          </w:rPr>
                        </w:pPr>
                        <w:r w:rsidRPr="003F7CF1">
                          <w:rPr>
                            <w:sz w:val="19"/>
                            <w:szCs w:val="19"/>
                          </w:rPr>
                          <w:t>1</w:t>
                        </w:r>
                      </w:p>
                    </w:txbxContent>
                  </v:textbox>
                </v:rect>
                <v:rect id="Rectangle 271" o:spid="_x0000_s1355"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8574A7" w:rsidRPr="003F7CF1" w:rsidRDefault="008574A7" w:rsidP="00E80032">
                        <w:pPr>
                          <w:pStyle w:val="SourceCodeBoxText"/>
                          <w:rPr>
                            <w:sz w:val="19"/>
                            <w:szCs w:val="19"/>
                          </w:rPr>
                        </w:pPr>
                      </w:p>
                    </w:txbxContent>
                  </v:textbox>
                </v:rect>
                <v:shape id="Text Box 272" o:spid="_x0000_s1356"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8574A7" w:rsidRPr="003F7CF1" w:rsidRDefault="008574A7" w:rsidP="00E80032">
                        <w:pPr>
                          <w:pStyle w:val="SourceCodeBoxHeader"/>
                          <w:rPr>
                            <w:sz w:val="19"/>
                            <w:szCs w:val="19"/>
                            <w:lang w:val="sv-SE"/>
                          </w:rPr>
                        </w:pPr>
                        <w:r>
                          <w:rPr>
                            <w:sz w:val="19"/>
                            <w:szCs w:val="19"/>
                            <w:lang w:val="sv-SE"/>
                          </w:rPr>
                          <w:t>firstNum</w:t>
                        </w:r>
                      </w:p>
                    </w:txbxContent>
                  </v:textbox>
                </v:shape>
                <v:rect id="Rectangle 273" o:spid="_x0000_s1357"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8574A7" w:rsidRPr="003F7CF1" w:rsidRDefault="008574A7" w:rsidP="00E80032">
                        <w:pPr>
                          <w:pStyle w:val="SourceCodeBoxText"/>
                          <w:rPr>
                            <w:sz w:val="19"/>
                            <w:szCs w:val="19"/>
                          </w:rPr>
                        </w:pPr>
                      </w:p>
                    </w:txbxContent>
                  </v:textbox>
                </v:rect>
                <v:shape id="Text Box 274" o:spid="_x0000_s1358"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8574A7" w:rsidRPr="003F7CF1" w:rsidRDefault="008574A7" w:rsidP="00E80032">
                        <w:pPr>
                          <w:pStyle w:val="SourceCodeBoxHeader"/>
                          <w:rPr>
                            <w:sz w:val="19"/>
                            <w:szCs w:val="19"/>
                            <w:lang w:val="sv-SE"/>
                          </w:rPr>
                        </w:pPr>
                        <w:r>
                          <w:rPr>
                            <w:sz w:val="19"/>
                            <w:szCs w:val="19"/>
                            <w:lang w:val="sv-SE"/>
                          </w:rPr>
                          <w:t>num2</w:t>
                        </w:r>
                      </w:p>
                    </w:txbxContent>
                  </v:textbox>
                </v:shape>
                <v:rect id="Rectangle 275" o:spid="_x0000_s1359"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8574A7" w:rsidRPr="003F7CF1" w:rsidRDefault="008574A7" w:rsidP="00E80032">
                        <w:pPr>
                          <w:pStyle w:val="SourceCodeBoxText"/>
                          <w:rPr>
                            <w:sz w:val="19"/>
                            <w:szCs w:val="19"/>
                          </w:rPr>
                        </w:pPr>
                        <w:r w:rsidRPr="003F7CF1">
                          <w:rPr>
                            <w:sz w:val="19"/>
                            <w:szCs w:val="19"/>
                          </w:rPr>
                          <w:t>1</w:t>
                        </w:r>
                      </w:p>
                    </w:txbxContent>
                  </v:textbox>
                </v:rect>
                <v:shape id="Text Box 276" o:spid="_x0000_s1360"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8574A7" w:rsidRPr="003F7CF1" w:rsidRDefault="008574A7" w:rsidP="00E80032">
                        <w:pPr>
                          <w:pStyle w:val="SourceCodeBoxHeader"/>
                          <w:rPr>
                            <w:sz w:val="19"/>
                            <w:szCs w:val="19"/>
                            <w:lang w:val="sv-SE"/>
                          </w:rPr>
                        </w:pPr>
                        <w:r>
                          <w:rPr>
                            <w:sz w:val="19"/>
                            <w:szCs w:val="19"/>
                            <w:lang w:val="sv-SE"/>
                          </w:rPr>
                          <w:t>temp</w:t>
                        </w:r>
                      </w:p>
                    </w:txbxContent>
                  </v:textbox>
                </v:shape>
                <v:shape id="Text Box 277" o:spid="_x0000_s1361"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8574A7" w:rsidRPr="003F7CF1" w:rsidRDefault="008574A7" w:rsidP="00E80032">
                        <w:pPr>
                          <w:pStyle w:val="SourceCodeBoxHeader"/>
                          <w:rPr>
                            <w:sz w:val="19"/>
                            <w:szCs w:val="19"/>
                            <w:lang w:val="sv-SE"/>
                          </w:rPr>
                        </w:pPr>
                        <w:r>
                          <w:rPr>
                            <w:sz w:val="19"/>
                            <w:szCs w:val="19"/>
                            <w:lang w:val="sv-SE"/>
                          </w:rPr>
                          <w:t>num1</w:t>
                        </w:r>
                      </w:p>
                    </w:txbxContent>
                  </v:textbox>
                </v:shape>
                <v:shape id="Text Box 278" o:spid="_x0000_s1362"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8574A7" w:rsidRPr="003F7CF1" w:rsidRDefault="008574A7" w:rsidP="00E80032">
                        <w:pPr>
                          <w:pStyle w:val="SourceCodeBoxHeader"/>
                          <w:rPr>
                            <w:sz w:val="19"/>
                            <w:szCs w:val="19"/>
                            <w:lang w:val="sv-SE"/>
                          </w:rPr>
                        </w:pPr>
                        <w:r w:rsidRPr="003F7CF1">
                          <w:rPr>
                            <w:sz w:val="19"/>
                            <w:szCs w:val="19"/>
                            <w:lang w:val="sv-SE"/>
                          </w:rPr>
                          <w:t>(c)</w:t>
                        </w:r>
                      </w:p>
                    </w:txbxContent>
                  </v:textbox>
                </v:shape>
                <v:line id="Line 279" o:spid="_x0000_s1363"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64"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87" w:name="_Toc320485607"/>
      <w:bookmarkStart w:id="788" w:name="_Toc323656719"/>
      <w:bookmarkStart w:id="789" w:name="_Toc324085457"/>
      <w:bookmarkStart w:id="790" w:name="_Toc383781109"/>
      <w:bookmarkStart w:id="791" w:name="_Toc49764513"/>
      <w:r w:rsidRPr="00EC76D5">
        <w:t>Static, Extern, and Register Variables</w:t>
      </w:r>
      <w:bookmarkEnd w:id="787"/>
      <w:bookmarkEnd w:id="788"/>
      <w:bookmarkEnd w:id="789"/>
      <w:bookmarkEnd w:id="790"/>
      <w:bookmarkEnd w:id="791"/>
    </w:p>
    <w:p w14:paraId="0C33C95A" w14:textId="2884947C" w:rsidR="00E80032" w:rsidRPr="00EC76D5" w:rsidRDefault="00E80032" w:rsidP="00E80032">
      <w:r w:rsidRPr="00EC76D5">
        <w:t xml:space="preserve">In the function below, </w:t>
      </w:r>
      <w:r w:rsidRPr="00EC76D5">
        <w:rPr>
          <w:rStyle w:val="CodeInText0"/>
        </w:rPr>
        <w:t>s_count</w:t>
      </w:r>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r w:rsidRPr="00EC76D5">
        <w:rPr>
          <w:rStyle w:val="CodeInText0"/>
        </w:rPr>
        <w:t>s_count</w:t>
      </w:r>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r w:rsidRPr="00EC76D5">
        <w:rPr>
          <w:rStyle w:val="CodeInText0"/>
        </w:rPr>
        <w:t>s_count</w:t>
      </w:r>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If we define a global variable in one file, it will be accessable in another file if we declare</w:t>
      </w:r>
      <w:r w:rsidRPr="00EC76D5">
        <w:rPr>
          <w:rStyle w:val="Fotnotsreferens"/>
        </w:rPr>
        <w:footnoteReference w:id="27"/>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r w:rsidRPr="00EC76D5">
        <w:t>File1.c</w:t>
      </w:r>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r w:rsidRPr="00EC76D5">
        <w:t>File2.c</w:t>
      </w:r>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92" w:name="_Toc320485608"/>
      <w:bookmarkStart w:id="793" w:name="_Toc323656720"/>
      <w:bookmarkStart w:id="794" w:name="_Toc324085458"/>
      <w:bookmarkStart w:id="795" w:name="_Toc383781110"/>
      <w:bookmarkStart w:id="796" w:name="_Toc49764514"/>
      <w:r w:rsidRPr="00EC76D5">
        <w:lastRenderedPageBreak/>
        <w:t>Recursion</w:t>
      </w:r>
      <w:bookmarkEnd w:id="792"/>
      <w:bookmarkEnd w:id="793"/>
      <w:bookmarkEnd w:id="794"/>
      <w:bookmarkEnd w:id="795"/>
      <w:bookmarkEnd w:id="796"/>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0803383"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97" w:name="_Toc320485609"/>
      <w:bookmarkStart w:id="798" w:name="_Toc323656721"/>
      <w:bookmarkStart w:id="799" w:name="_Toc324085459"/>
      <w:bookmarkStart w:id="800" w:name="_Toc383781111"/>
      <w:bookmarkStart w:id="801" w:name="_Toc49764515"/>
      <w:r>
        <w:t>Definition</w:t>
      </w:r>
      <w:r w:rsidR="00E80032" w:rsidRPr="00EC76D5">
        <w:t xml:space="preserve"> and Declaration</w:t>
      </w:r>
      <w:bookmarkEnd w:id="797"/>
      <w:bookmarkEnd w:id="798"/>
      <w:bookmarkEnd w:id="799"/>
      <w:bookmarkEnd w:id="800"/>
      <w:bookmarkEnd w:id="801"/>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0803384"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0803385"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802" w:name="_Toc320485610"/>
      <w:bookmarkStart w:id="803" w:name="_Toc323656722"/>
      <w:bookmarkStart w:id="804" w:name="_Toc324085460"/>
      <w:bookmarkStart w:id="805" w:name="_Toc383781112"/>
      <w:bookmarkStart w:id="806" w:name="_Toc49764516"/>
      <w:r w:rsidRPr="00EC76D5">
        <w:t>Higher-Order Functions</w:t>
      </w:r>
      <w:bookmarkEnd w:id="802"/>
      <w:bookmarkEnd w:id="803"/>
      <w:bookmarkEnd w:id="804"/>
      <w:bookmarkEnd w:id="805"/>
      <w:bookmarkEnd w:id="806"/>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r w:rsidRPr="00EC76D5">
        <w:rPr>
          <w:rStyle w:val="CodeInText0"/>
        </w:rPr>
        <w:t>ApplyArray</w:t>
      </w:r>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r w:rsidRPr="00EC76D5">
        <w:rPr>
          <w:rStyle w:val="CodeInText0"/>
        </w:rPr>
        <w:t>APPLY_FUNC</w:t>
      </w:r>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807" w:name="_Toc320485611"/>
      <w:bookmarkStart w:id="808" w:name="_Toc323656723"/>
      <w:bookmarkStart w:id="809" w:name="_Toc324085461"/>
      <w:bookmarkStart w:id="810" w:name="_Toc383781113"/>
      <w:bookmarkStart w:id="811" w:name="_Ref383865210"/>
      <w:bookmarkStart w:id="812" w:name="_Toc49764517"/>
      <w:r w:rsidRPr="00EC76D5">
        <w:lastRenderedPageBreak/>
        <w:t>Structures and Linked Lists</w:t>
      </w:r>
      <w:bookmarkEnd w:id="807"/>
      <w:bookmarkEnd w:id="808"/>
      <w:bookmarkEnd w:id="809"/>
      <w:bookmarkEnd w:id="810"/>
      <w:bookmarkEnd w:id="811"/>
      <w:bookmarkEnd w:id="812"/>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8574A7" w:rsidRPr="003F7CF1" w:rsidRDefault="008574A7"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8574A7" w:rsidRPr="003F7CF1" w:rsidRDefault="008574A7"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8574A7" w:rsidRPr="003F7CF1" w:rsidRDefault="008574A7"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8574A7" w:rsidRPr="003F7CF1" w:rsidRDefault="008574A7"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8574A7" w:rsidRPr="003F7CF1" w:rsidRDefault="008574A7"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8574A7" w:rsidRPr="003F7CF1" w:rsidRDefault="008574A7"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8574A7" w:rsidRPr="003F7CF1" w:rsidRDefault="008574A7"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8574A7" w:rsidRPr="003F7CF1" w:rsidRDefault="008574A7"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8574A7" w:rsidRPr="003F7CF1" w:rsidRDefault="008574A7"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8574A7" w:rsidRPr="003F7CF1" w:rsidRDefault="008574A7"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65"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">
                <v:shape id="_x0000_s1366" type="#_x0000_t75" style="position:absolute;width:61315;height:8115;visibility:visible;mso-wrap-style:square">
                  <v:fill o:detectmouseclick="t"/>
                  <v:path o:connecttype="none"/>
                </v:shape>
                <v:rect id="Rectangle 72" o:spid="_x0000_s1367"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8574A7" w:rsidRPr="003F7CF1" w:rsidRDefault="008574A7" w:rsidP="00E80032">
                        <w:pPr>
                          <w:pStyle w:val="SourceCodeBoxText"/>
                          <w:rPr>
                            <w:sz w:val="19"/>
                            <w:szCs w:val="19"/>
                            <w:lang w:val="en-US"/>
                          </w:rPr>
                        </w:pPr>
                        <w:r w:rsidRPr="003F7CF1">
                          <w:rPr>
                            <w:sz w:val="19"/>
                            <w:szCs w:val="19"/>
                            <w:lang w:val="en-US"/>
                          </w:rPr>
                          <w:t>1</w:t>
                        </w:r>
                      </w:p>
                    </w:txbxContent>
                  </v:textbox>
                </v:rect>
                <v:shape id="Text Box 73" o:spid="_x0000_s1368"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8574A7" w:rsidRPr="003F7CF1" w:rsidRDefault="008574A7" w:rsidP="00E80032">
                        <w:pPr>
                          <w:pStyle w:val="Picture"/>
                          <w:rPr>
                            <w:sz w:val="19"/>
                            <w:szCs w:val="19"/>
                          </w:rPr>
                        </w:pPr>
                        <w:r>
                          <w:rPr>
                            <w:sz w:val="19"/>
                            <w:szCs w:val="19"/>
                          </w:rPr>
                          <w:t>value</w:t>
                        </w:r>
                      </w:p>
                    </w:txbxContent>
                  </v:textbox>
                </v:shape>
                <v:shape id="Text Box 74" o:spid="_x0000_s1369"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8574A7" w:rsidRPr="003F7CF1" w:rsidRDefault="008574A7" w:rsidP="00E80032">
                        <w:pPr>
                          <w:pStyle w:val="Picture"/>
                          <w:rPr>
                            <w:sz w:val="19"/>
                            <w:szCs w:val="19"/>
                          </w:rPr>
                        </w:pPr>
                        <w:r>
                          <w:rPr>
                            <w:sz w:val="19"/>
                            <w:szCs w:val="19"/>
                          </w:rPr>
                          <w:t>nextPtr</w:t>
                        </w:r>
                      </w:p>
                    </w:txbxContent>
                  </v:textbox>
                </v:shape>
                <v:rect id="Rectangle 75" o:spid="_x0000_s1370"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8574A7" w:rsidRPr="003F7CF1" w:rsidRDefault="008574A7" w:rsidP="00E80032">
                        <w:pPr>
                          <w:pStyle w:val="SourceCodeBoxText"/>
                          <w:rPr>
                            <w:sz w:val="19"/>
                            <w:szCs w:val="19"/>
                            <w:lang w:val="en-US"/>
                          </w:rPr>
                        </w:pPr>
                      </w:p>
                    </w:txbxContent>
                  </v:textbox>
                </v:rect>
                <v:rect id="Rectangle 76" o:spid="_x0000_s1371"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8574A7" w:rsidRPr="003F7CF1" w:rsidRDefault="008574A7" w:rsidP="00E80032">
                        <w:pPr>
                          <w:pStyle w:val="SourceCodeBoxText"/>
                          <w:rPr>
                            <w:sz w:val="19"/>
                            <w:szCs w:val="19"/>
                            <w:lang w:val="en-US"/>
                          </w:rPr>
                        </w:pPr>
                        <w:r w:rsidRPr="003F7CF1">
                          <w:rPr>
                            <w:sz w:val="19"/>
                            <w:szCs w:val="19"/>
                            <w:lang w:val="en-US"/>
                          </w:rPr>
                          <w:t>2</w:t>
                        </w:r>
                      </w:p>
                    </w:txbxContent>
                  </v:textbox>
                </v:rect>
                <v:shape id="Text Box 77" o:spid="_x0000_s1372"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8574A7" w:rsidRPr="003F7CF1" w:rsidRDefault="008574A7" w:rsidP="00E80032">
                        <w:pPr>
                          <w:pStyle w:val="Picture"/>
                          <w:rPr>
                            <w:sz w:val="19"/>
                            <w:szCs w:val="19"/>
                          </w:rPr>
                        </w:pPr>
                        <w:r>
                          <w:rPr>
                            <w:sz w:val="19"/>
                            <w:szCs w:val="19"/>
                          </w:rPr>
                          <w:t>value</w:t>
                        </w:r>
                      </w:p>
                    </w:txbxContent>
                  </v:textbox>
                </v:shape>
                <v:shape id="Text Box 78" o:spid="_x0000_s1373"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8574A7" w:rsidRPr="003F7CF1" w:rsidRDefault="008574A7" w:rsidP="00E80032">
                        <w:pPr>
                          <w:pStyle w:val="Picture"/>
                          <w:rPr>
                            <w:sz w:val="19"/>
                            <w:szCs w:val="19"/>
                          </w:rPr>
                        </w:pPr>
                        <w:r>
                          <w:rPr>
                            <w:sz w:val="19"/>
                            <w:szCs w:val="19"/>
                          </w:rPr>
                          <w:t>nextPtr</w:t>
                        </w:r>
                      </w:p>
                    </w:txbxContent>
                  </v:textbox>
                </v:shape>
                <v:rect id="Rectangle 79" o:spid="_x0000_s1374"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8574A7" w:rsidRPr="003F7CF1" w:rsidRDefault="008574A7" w:rsidP="00E80032">
                        <w:pPr>
                          <w:pStyle w:val="SourceCodeBoxText"/>
                          <w:rPr>
                            <w:sz w:val="19"/>
                            <w:szCs w:val="19"/>
                            <w:lang w:val="en-US"/>
                          </w:rPr>
                        </w:pPr>
                      </w:p>
                    </w:txbxContent>
                  </v:textbox>
                </v:rect>
                <v:rect id="Rectangle 80" o:spid="_x0000_s1375"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8574A7" w:rsidRPr="003F7CF1" w:rsidRDefault="008574A7" w:rsidP="00E80032">
                        <w:pPr>
                          <w:pStyle w:val="SourceCodeBoxText"/>
                          <w:rPr>
                            <w:sz w:val="19"/>
                            <w:szCs w:val="19"/>
                            <w:lang w:val="en-US"/>
                          </w:rPr>
                        </w:pPr>
                        <w:r w:rsidRPr="003F7CF1">
                          <w:rPr>
                            <w:sz w:val="19"/>
                            <w:szCs w:val="19"/>
                            <w:lang w:val="en-US"/>
                          </w:rPr>
                          <w:t>3</w:t>
                        </w:r>
                      </w:p>
                    </w:txbxContent>
                  </v:textbox>
                </v:rect>
                <v:shape id="Text Box 81" o:spid="_x0000_s1376"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8574A7" w:rsidRPr="003F7CF1" w:rsidRDefault="008574A7" w:rsidP="00E80032">
                        <w:pPr>
                          <w:pStyle w:val="Picture"/>
                          <w:rPr>
                            <w:sz w:val="19"/>
                            <w:szCs w:val="19"/>
                          </w:rPr>
                        </w:pPr>
                        <w:r>
                          <w:rPr>
                            <w:sz w:val="19"/>
                            <w:szCs w:val="19"/>
                          </w:rPr>
                          <w:t>value</w:t>
                        </w:r>
                      </w:p>
                    </w:txbxContent>
                  </v:textbox>
                </v:shape>
                <v:shape id="Text Box 82" o:spid="_x0000_s1377"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8574A7" w:rsidRPr="003F7CF1" w:rsidRDefault="008574A7" w:rsidP="00E80032">
                        <w:pPr>
                          <w:pStyle w:val="Picture"/>
                          <w:rPr>
                            <w:sz w:val="19"/>
                            <w:szCs w:val="19"/>
                          </w:rPr>
                        </w:pPr>
                        <w:r>
                          <w:rPr>
                            <w:sz w:val="19"/>
                            <w:szCs w:val="19"/>
                          </w:rPr>
                          <w:t>nextPtr</w:t>
                        </w:r>
                      </w:p>
                    </w:txbxContent>
                  </v:textbox>
                </v:shape>
                <v:rect id="Rectangle 83" o:spid="_x0000_s1378"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8574A7" w:rsidRPr="003F7CF1" w:rsidRDefault="008574A7" w:rsidP="00E80032">
                        <w:pPr>
                          <w:pStyle w:val="SourceCodeBoxText"/>
                          <w:rPr>
                            <w:sz w:val="19"/>
                            <w:szCs w:val="19"/>
                            <w:lang w:val="en-US"/>
                          </w:rPr>
                        </w:pPr>
                      </w:p>
                    </w:txbxContent>
                  </v:textbox>
                </v:rect>
                <v:line id="Line 84" o:spid="_x0000_s1379"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80"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81"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82"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8574A7" w:rsidRPr="003F7CF1" w:rsidRDefault="008574A7"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813" w:name="_Toc320485612"/>
      <w:bookmarkStart w:id="814" w:name="_Toc323656724"/>
      <w:bookmarkStart w:id="815" w:name="_Toc324085462"/>
      <w:bookmarkStart w:id="816" w:name="_Toc383781114"/>
      <w:bookmarkStart w:id="817" w:name="_Toc49764518"/>
      <w:r w:rsidRPr="00EC76D5">
        <w:t>Stacks and Linked Lists</w:t>
      </w:r>
      <w:bookmarkEnd w:id="813"/>
      <w:bookmarkEnd w:id="814"/>
      <w:bookmarkEnd w:id="815"/>
      <w:bookmarkEnd w:id="816"/>
      <w:bookmarkEnd w:id="817"/>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8574A7" w:rsidRPr="003F7CF1" w:rsidRDefault="008574A7"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8574A7" w:rsidRPr="003F7CF1" w:rsidRDefault="008574A7"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8574A7" w:rsidRPr="003F7CF1" w:rsidRDefault="008574A7"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8574A7" w:rsidRPr="003F7CF1" w:rsidRDefault="008574A7" w:rsidP="00E80032">
                              <w:pPr>
                                <w:pStyle w:val="SourceCodeBoxText"/>
                                <w:rPr>
                                  <w:sz w:val="19"/>
                                  <w:szCs w:val="19"/>
                                  <w:lang w:val="en-US"/>
                                </w:rPr>
                              </w:pPr>
                              <w:r w:rsidRPr="003F7CF1">
                                <w:rPr>
                                  <w:sz w:val="19"/>
                                  <w:szCs w:val="19"/>
                                  <w:lang w:val="en-US"/>
                                </w:rPr>
                                <w:t>push 1</w:t>
                              </w:r>
                            </w:p>
                            <w:p w14:paraId="3C159322" w14:textId="77777777" w:rsidR="008574A7" w:rsidRPr="003F7CF1" w:rsidRDefault="008574A7" w:rsidP="00E80032">
                              <w:pPr>
                                <w:pStyle w:val="SourceCodeBoxText"/>
                                <w:rPr>
                                  <w:sz w:val="19"/>
                                  <w:szCs w:val="19"/>
                                  <w:lang w:val="en-US"/>
                                </w:rPr>
                              </w:pPr>
                              <w:r w:rsidRPr="003F7CF1">
                                <w:rPr>
                                  <w:sz w:val="19"/>
                                  <w:szCs w:val="19"/>
                                  <w:lang w:val="en-US"/>
                                </w:rPr>
                                <w:t>push 2</w:t>
                              </w:r>
                            </w:p>
                            <w:p w14:paraId="22BA48C9" w14:textId="77777777" w:rsidR="008574A7" w:rsidRPr="003F7CF1" w:rsidRDefault="008574A7" w:rsidP="00E80032">
                              <w:pPr>
                                <w:pStyle w:val="SourceCodeBoxText"/>
                                <w:rPr>
                                  <w:sz w:val="19"/>
                                  <w:szCs w:val="19"/>
                                  <w:lang w:val="en-US"/>
                                </w:rPr>
                              </w:pPr>
                              <w:r w:rsidRPr="003F7CF1">
                                <w:rPr>
                                  <w:sz w:val="19"/>
                                  <w:szCs w:val="19"/>
                                  <w:lang w:val="en-US"/>
                                </w:rPr>
                                <w:t>push 3</w:t>
                              </w:r>
                            </w:p>
                            <w:p w14:paraId="5F86FACB"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83"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">
                <v:shape id="_x0000_s1384" type="#_x0000_t75" style="position:absolute;width:40601;height:11734;visibility:visible;mso-wrap-style:square">
                  <v:fill o:detectmouseclick="t"/>
                  <v:path o:connecttype="none"/>
                </v:shape>
                <v:rect id="Rectangle 10" o:spid="_x0000_s1385"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8574A7" w:rsidRPr="003F7CF1" w:rsidRDefault="008574A7" w:rsidP="00E80032">
                        <w:pPr>
                          <w:pStyle w:val="SourceCodeBoxText"/>
                          <w:rPr>
                            <w:sz w:val="19"/>
                            <w:szCs w:val="19"/>
                            <w:lang w:val="en-US"/>
                          </w:rPr>
                        </w:pPr>
                        <w:r w:rsidRPr="003F7CF1">
                          <w:rPr>
                            <w:sz w:val="19"/>
                            <w:szCs w:val="19"/>
                            <w:lang w:val="en-US"/>
                          </w:rPr>
                          <w:t>1</w:t>
                        </w:r>
                      </w:p>
                    </w:txbxContent>
                  </v:textbox>
                </v:rect>
                <v:line id="Line 11" o:spid="_x0000_s1386"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87"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88"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8574A7" w:rsidRPr="003F7CF1" w:rsidRDefault="008574A7" w:rsidP="00E80032">
                        <w:pPr>
                          <w:pStyle w:val="SourceCodeBoxText"/>
                          <w:rPr>
                            <w:sz w:val="19"/>
                            <w:szCs w:val="19"/>
                            <w:lang w:val="en-US"/>
                          </w:rPr>
                        </w:pPr>
                        <w:r w:rsidRPr="003F7CF1">
                          <w:rPr>
                            <w:sz w:val="19"/>
                            <w:szCs w:val="19"/>
                            <w:lang w:val="en-US"/>
                          </w:rPr>
                          <w:t>2</w:t>
                        </w:r>
                      </w:p>
                    </w:txbxContent>
                  </v:textbox>
                </v:rect>
                <v:rect id="Rectangle 14" o:spid="_x0000_s1389"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8574A7" w:rsidRPr="003F7CF1" w:rsidRDefault="008574A7" w:rsidP="00E80032">
                        <w:pPr>
                          <w:pStyle w:val="SourceCodeBoxText"/>
                          <w:rPr>
                            <w:sz w:val="19"/>
                            <w:szCs w:val="19"/>
                            <w:lang w:val="en-US"/>
                          </w:rPr>
                        </w:pPr>
                        <w:r w:rsidRPr="003F7CF1">
                          <w:rPr>
                            <w:sz w:val="19"/>
                            <w:szCs w:val="19"/>
                            <w:lang w:val="en-US"/>
                          </w:rPr>
                          <w:t>3</w:t>
                        </w:r>
                      </w:p>
                    </w:txbxContent>
                  </v:textbox>
                </v:rect>
                <v:line id="Line 15" o:spid="_x0000_s1390"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91"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8574A7" w:rsidRPr="003F7CF1" w:rsidRDefault="008574A7" w:rsidP="00E80032">
                        <w:pPr>
                          <w:pStyle w:val="SourceCodeBoxText"/>
                          <w:rPr>
                            <w:sz w:val="19"/>
                            <w:szCs w:val="19"/>
                            <w:lang w:val="en-US"/>
                          </w:rPr>
                        </w:pPr>
                        <w:r w:rsidRPr="003F7CF1">
                          <w:rPr>
                            <w:sz w:val="19"/>
                            <w:szCs w:val="19"/>
                            <w:lang w:val="en-US"/>
                          </w:rPr>
                          <w:t>push 1</w:t>
                        </w:r>
                      </w:p>
                      <w:p w14:paraId="3C159322" w14:textId="77777777" w:rsidR="008574A7" w:rsidRPr="003F7CF1" w:rsidRDefault="008574A7" w:rsidP="00E80032">
                        <w:pPr>
                          <w:pStyle w:val="SourceCodeBoxText"/>
                          <w:rPr>
                            <w:sz w:val="19"/>
                            <w:szCs w:val="19"/>
                            <w:lang w:val="en-US"/>
                          </w:rPr>
                        </w:pPr>
                        <w:r w:rsidRPr="003F7CF1">
                          <w:rPr>
                            <w:sz w:val="19"/>
                            <w:szCs w:val="19"/>
                            <w:lang w:val="en-US"/>
                          </w:rPr>
                          <w:t>push 2</w:t>
                        </w:r>
                      </w:p>
                      <w:p w14:paraId="22BA48C9" w14:textId="77777777" w:rsidR="008574A7" w:rsidRPr="003F7CF1" w:rsidRDefault="008574A7" w:rsidP="00E80032">
                        <w:pPr>
                          <w:pStyle w:val="SourceCodeBoxText"/>
                          <w:rPr>
                            <w:sz w:val="19"/>
                            <w:szCs w:val="19"/>
                            <w:lang w:val="en-US"/>
                          </w:rPr>
                        </w:pPr>
                        <w:r w:rsidRPr="003F7CF1">
                          <w:rPr>
                            <w:sz w:val="19"/>
                            <w:szCs w:val="19"/>
                            <w:lang w:val="en-US"/>
                          </w:rPr>
                          <w:t>push 3</w:t>
                        </w:r>
                      </w:p>
                      <w:p w14:paraId="5F86FACB" w14:textId="77777777" w:rsidR="008574A7" w:rsidRPr="003F7CF1" w:rsidRDefault="008574A7"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r w:rsidRPr="00EC76D5">
        <w:rPr>
          <w:sz w:val="21"/>
          <w:szCs w:val="21"/>
        </w:rPr>
        <w:t>Cell.h</w:t>
      </w:r>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r w:rsidRPr="00EC76D5">
        <w:rPr>
          <w:sz w:val="21"/>
          <w:szCs w:val="21"/>
        </w:rPr>
        <w:t>Cell.c</w:t>
      </w:r>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r w:rsidRPr="00EC76D5">
        <w:rPr>
          <w:sz w:val="21"/>
          <w:szCs w:val="21"/>
        </w:rPr>
        <w:t>Main.c</w:t>
      </w:r>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8574A7" w:rsidRPr="003F7CF1" w:rsidRDefault="008574A7"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8574A7" w:rsidRPr="003F7CF1" w:rsidRDefault="008574A7"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8574A7" w:rsidRPr="003F7CF1" w:rsidRDefault="008574A7"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8574A7" w:rsidRPr="003F7CF1" w:rsidRDefault="008574A7"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8574A7" w:rsidRPr="003F7CF1" w:rsidRDefault="008574A7"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8574A7" w:rsidRPr="003F7CF1" w:rsidRDefault="008574A7"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8574A7" w:rsidRPr="003F7CF1" w:rsidRDefault="008574A7"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8574A7" w:rsidRPr="003F7CF1" w:rsidRDefault="008574A7"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8574A7" w:rsidRPr="003F7CF1" w:rsidRDefault="008574A7"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8574A7" w:rsidRPr="003F7CF1" w:rsidRDefault="008574A7"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92"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">
                <v:shape id="_x0000_s1393" type="#_x0000_t75" style="position:absolute;width:50082;height:16230;visibility:visible;mso-wrap-style:square">
                  <v:fill o:detectmouseclick="t"/>
                  <v:path o:connecttype="none"/>
                </v:shape>
                <v:rect id="Rectangle 39" o:spid="_x0000_s1394"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8574A7" w:rsidRPr="003F7CF1" w:rsidRDefault="008574A7" w:rsidP="00E80032">
                        <w:pPr>
                          <w:pStyle w:val="SourceCodeBoxText"/>
                          <w:rPr>
                            <w:sz w:val="19"/>
                            <w:szCs w:val="19"/>
                            <w:lang w:val="en-US"/>
                          </w:rPr>
                        </w:pPr>
                        <w:r w:rsidRPr="003F7CF1">
                          <w:rPr>
                            <w:sz w:val="19"/>
                            <w:szCs w:val="19"/>
                            <w:lang w:val="en-US"/>
                          </w:rPr>
                          <w:t>1</w:t>
                        </w:r>
                      </w:p>
                    </w:txbxContent>
                  </v:textbox>
                </v:rect>
                <v:shape id="Text Box 40" o:spid="_x0000_s1395"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8574A7" w:rsidRPr="003F7CF1" w:rsidRDefault="008574A7" w:rsidP="00E80032">
                        <w:pPr>
                          <w:pStyle w:val="Picture"/>
                          <w:rPr>
                            <w:sz w:val="19"/>
                            <w:szCs w:val="19"/>
                          </w:rPr>
                        </w:pPr>
                        <w:r w:rsidRPr="003F7CF1">
                          <w:rPr>
                            <w:sz w:val="19"/>
                            <w:szCs w:val="19"/>
                          </w:rPr>
                          <w:t>m_</w:t>
                        </w:r>
                        <w:r>
                          <w:rPr>
                            <w:sz w:val="19"/>
                            <w:szCs w:val="19"/>
                          </w:rPr>
                          <w:t>value</w:t>
                        </w:r>
                      </w:p>
                    </w:txbxContent>
                  </v:textbox>
                </v:shape>
                <v:shape id="Text Box 41" o:spid="_x0000_s1396"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v:textbox>
                </v:shape>
                <v:rect id="Rectangle 42" o:spid="_x0000_s1397"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8574A7" w:rsidRPr="003F7CF1" w:rsidRDefault="008574A7" w:rsidP="00E80032">
                        <w:pPr>
                          <w:pStyle w:val="SourceCodeBoxText"/>
                          <w:rPr>
                            <w:sz w:val="19"/>
                            <w:szCs w:val="19"/>
                            <w:lang w:val="en-US"/>
                          </w:rPr>
                        </w:pPr>
                      </w:p>
                    </w:txbxContent>
                  </v:textbox>
                </v:rect>
                <v:rect id="Rectangle 43" o:spid="_x0000_s1398"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8574A7" w:rsidRPr="003F7CF1" w:rsidRDefault="008574A7" w:rsidP="00E80032">
                        <w:pPr>
                          <w:pStyle w:val="SourceCodeBoxText"/>
                          <w:rPr>
                            <w:sz w:val="19"/>
                            <w:szCs w:val="19"/>
                            <w:lang w:val="en-US"/>
                          </w:rPr>
                        </w:pPr>
                        <w:r w:rsidRPr="003F7CF1">
                          <w:rPr>
                            <w:sz w:val="19"/>
                            <w:szCs w:val="19"/>
                            <w:lang w:val="en-US"/>
                          </w:rPr>
                          <w:t>2</w:t>
                        </w:r>
                      </w:p>
                    </w:txbxContent>
                  </v:textbox>
                </v:rect>
                <v:shape id="Text Box 44" o:spid="_x0000_s1399"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8574A7" w:rsidRPr="003F7CF1" w:rsidRDefault="008574A7" w:rsidP="00E80032">
                        <w:pPr>
                          <w:pStyle w:val="Picture"/>
                          <w:rPr>
                            <w:sz w:val="19"/>
                            <w:szCs w:val="19"/>
                          </w:rPr>
                        </w:pPr>
                        <w:r w:rsidRPr="003F7CF1">
                          <w:rPr>
                            <w:sz w:val="19"/>
                            <w:szCs w:val="19"/>
                          </w:rPr>
                          <w:t>m_</w:t>
                        </w:r>
                        <w:r>
                          <w:rPr>
                            <w:sz w:val="19"/>
                            <w:szCs w:val="19"/>
                          </w:rPr>
                          <w:t>value</w:t>
                        </w:r>
                      </w:p>
                    </w:txbxContent>
                  </v:textbox>
                </v:shape>
                <v:shape id="Text Box 45" o:spid="_x0000_s1400"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v:textbox>
                </v:shape>
                <v:rect id="Rectangle 46" o:spid="_x0000_s1401"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8574A7" w:rsidRPr="003F7CF1" w:rsidRDefault="008574A7" w:rsidP="00E80032">
                        <w:pPr>
                          <w:pStyle w:val="SourceCodeBoxText"/>
                          <w:rPr>
                            <w:sz w:val="19"/>
                            <w:szCs w:val="19"/>
                            <w:lang w:val="en-US"/>
                          </w:rPr>
                        </w:pPr>
                      </w:p>
                    </w:txbxContent>
                  </v:textbox>
                </v:rect>
                <v:rect id="Rectangle 47" o:spid="_x0000_s1402"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8574A7" w:rsidRPr="003F7CF1" w:rsidRDefault="008574A7" w:rsidP="00E80032">
                        <w:pPr>
                          <w:pStyle w:val="SourceCodeBoxText"/>
                          <w:rPr>
                            <w:sz w:val="19"/>
                            <w:szCs w:val="19"/>
                            <w:lang w:val="en-US"/>
                          </w:rPr>
                        </w:pPr>
                        <w:r w:rsidRPr="003F7CF1">
                          <w:rPr>
                            <w:sz w:val="19"/>
                            <w:szCs w:val="19"/>
                            <w:lang w:val="en-US"/>
                          </w:rPr>
                          <w:t>3</w:t>
                        </w:r>
                      </w:p>
                    </w:txbxContent>
                  </v:textbox>
                </v:rect>
                <v:shape id="Text Box 48" o:spid="_x0000_s1403"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8574A7" w:rsidRPr="003F7CF1" w:rsidRDefault="008574A7" w:rsidP="00E80032">
                        <w:pPr>
                          <w:pStyle w:val="Picture"/>
                          <w:rPr>
                            <w:sz w:val="19"/>
                            <w:szCs w:val="19"/>
                          </w:rPr>
                        </w:pPr>
                        <w:r w:rsidRPr="003F7CF1">
                          <w:rPr>
                            <w:sz w:val="19"/>
                            <w:szCs w:val="19"/>
                          </w:rPr>
                          <w:t>m_</w:t>
                        </w:r>
                        <w:r>
                          <w:rPr>
                            <w:sz w:val="19"/>
                            <w:szCs w:val="19"/>
                          </w:rPr>
                          <w:t>value</w:t>
                        </w:r>
                      </w:p>
                    </w:txbxContent>
                  </v:textbox>
                </v:shape>
                <v:shape id="Text Box 49" o:spid="_x0000_s1404"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v:textbox>
                </v:shape>
                <v:rect id="Rectangle 50" o:spid="_x0000_s1405"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8574A7" w:rsidRPr="003F7CF1" w:rsidRDefault="008574A7" w:rsidP="00E80032">
                        <w:pPr>
                          <w:pStyle w:val="SourceCodeBoxText"/>
                          <w:rPr>
                            <w:sz w:val="19"/>
                            <w:szCs w:val="19"/>
                            <w:lang w:val="en-US"/>
                          </w:rPr>
                        </w:pPr>
                      </w:p>
                    </w:txbxContent>
                  </v:textbox>
                </v:rect>
                <v:line id="Line 51" o:spid="_x0000_s1406"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407"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408"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409"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8574A7" w:rsidRPr="003F7CF1" w:rsidRDefault="008574A7" w:rsidP="00E80032">
                        <w:pPr>
                          <w:pStyle w:val="SourceCodeBoxText"/>
                          <w:rPr>
                            <w:sz w:val="19"/>
                            <w:szCs w:val="19"/>
                            <w:lang w:val="en-US"/>
                          </w:rPr>
                        </w:pPr>
                        <w:r w:rsidRPr="003F7CF1">
                          <w:rPr>
                            <w:sz w:val="19"/>
                            <w:szCs w:val="19"/>
                            <w:lang w:val="en-US"/>
                          </w:rPr>
                          <w:t>NULL</w:t>
                        </w:r>
                      </w:p>
                    </w:txbxContent>
                  </v:textbox>
                </v:rect>
                <v:rect id="Rectangle 55" o:spid="_x0000_s1410"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8574A7" w:rsidRPr="003F7CF1" w:rsidRDefault="008574A7" w:rsidP="00E80032">
                        <w:pPr>
                          <w:pStyle w:val="SourceCodeBoxText"/>
                          <w:rPr>
                            <w:sz w:val="19"/>
                            <w:szCs w:val="19"/>
                            <w:lang w:val="en-US"/>
                          </w:rPr>
                        </w:pPr>
                      </w:p>
                    </w:txbxContent>
                  </v:textbox>
                </v:rect>
                <v:shape id="Text Box 56" o:spid="_x0000_s1411"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8574A7" w:rsidRPr="003F7CF1" w:rsidRDefault="008574A7" w:rsidP="00E80032">
                        <w:pPr>
                          <w:pStyle w:val="Picture"/>
                          <w:rPr>
                            <w:sz w:val="19"/>
                            <w:szCs w:val="19"/>
                          </w:rPr>
                        </w:pPr>
                        <w:r>
                          <w:rPr>
                            <w:sz w:val="19"/>
                            <w:szCs w:val="19"/>
                          </w:rPr>
                          <w:t>cellPtr</w:t>
                        </w:r>
                        <w:r w:rsidRPr="003F7CF1">
                          <w:rPr>
                            <w:sz w:val="19"/>
                            <w:szCs w:val="19"/>
                          </w:rPr>
                          <w:t>1</w:t>
                        </w:r>
                      </w:p>
                    </w:txbxContent>
                  </v:textbox>
                </v:shape>
                <v:line id="Line 57" o:spid="_x0000_s1412"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413"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414"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415"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8574A7" w:rsidRPr="003F7CF1" w:rsidRDefault="008574A7" w:rsidP="00E80032">
                        <w:pPr>
                          <w:pStyle w:val="SourceCodeBoxText"/>
                          <w:rPr>
                            <w:sz w:val="19"/>
                            <w:szCs w:val="19"/>
                            <w:lang w:val="en-US"/>
                          </w:rPr>
                        </w:pPr>
                      </w:p>
                    </w:txbxContent>
                  </v:textbox>
                </v:rect>
                <v:shape id="Text Box 61" o:spid="_x0000_s1416"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8574A7" w:rsidRPr="003F7CF1" w:rsidRDefault="008574A7" w:rsidP="00E80032">
                        <w:pPr>
                          <w:pStyle w:val="Picture"/>
                          <w:rPr>
                            <w:sz w:val="19"/>
                            <w:szCs w:val="19"/>
                          </w:rPr>
                        </w:pPr>
                        <w:r>
                          <w:rPr>
                            <w:sz w:val="19"/>
                            <w:szCs w:val="19"/>
                          </w:rPr>
                          <w:t>cellPtr2</w:t>
                        </w:r>
                      </w:p>
                    </w:txbxContent>
                  </v:textbox>
                </v:shape>
                <v:line id="Line 62" o:spid="_x0000_s1417"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418"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419"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420"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8574A7" w:rsidRPr="003F7CF1" w:rsidRDefault="008574A7" w:rsidP="00E80032">
                        <w:pPr>
                          <w:pStyle w:val="SourceCodeBoxText"/>
                          <w:rPr>
                            <w:sz w:val="19"/>
                            <w:szCs w:val="19"/>
                            <w:lang w:val="en-US"/>
                          </w:rPr>
                        </w:pPr>
                      </w:p>
                    </w:txbxContent>
                  </v:textbox>
                </v:rect>
                <v:line id="Line 66" o:spid="_x0000_s1421"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422"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423"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424"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8574A7" w:rsidRPr="003F7CF1" w:rsidRDefault="008574A7"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r w:rsidRPr="00EC76D5">
        <w:rPr>
          <w:sz w:val="21"/>
          <w:szCs w:val="21"/>
        </w:rPr>
        <w:t>Stack.h</w:t>
      </w:r>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r w:rsidRPr="00EC76D5">
        <w:rPr>
          <w:sz w:val="21"/>
          <w:szCs w:val="21"/>
        </w:rPr>
        <w:t>Stack.c</w:t>
      </w:r>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r w:rsidRPr="00EC76D5">
        <w:rPr>
          <w:sz w:val="21"/>
          <w:szCs w:val="21"/>
        </w:rPr>
        <w:t>Main.c</w:t>
      </w:r>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r w:rsidRPr="00EC76D5">
        <w:rPr>
          <w:rStyle w:val="CodeInText0"/>
        </w:rPr>
        <w:t>StackClear</w:t>
      </w:r>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r w:rsidRPr="00EC76D5">
        <w:rPr>
          <w:rStyle w:val="CodeInText0"/>
        </w:rPr>
        <w:t>calloc</w:t>
      </w:r>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425"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iHADBPkBAADRAwAADgAAAAAAAAAAAAAAAAAuAgAA&#10;ZHJzL2Uyb0RvYy54bWxQSwECLQAUAAYACAAAACEAiBGrf9sAAAAHAQAADwAAAAAAAAAAAAAAAABT&#10;BAAAZHJzL2Rvd25yZXYueG1sUEsFBgAAAAAEAAQA8wAAAFsFAAAAAA==&#10;" filled="f" stroked="f">
                <v:textbox>
                  <w:txbxContent>
                    <w:p w14:paraId="30636896"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8574A7" w:rsidRPr="003F7CF1" w:rsidRDefault="008574A7" w:rsidP="00E80032">
                              <w:pPr>
                                <w:pStyle w:val="SourceCodeBoxText"/>
                                <w:rPr>
                                  <w:sz w:val="19"/>
                                  <w:szCs w:val="19"/>
                                  <w:lang w:val="en-US"/>
                                </w:rPr>
                              </w:pPr>
                              <w:r w:rsidRPr="003F7CF1">
                                <w:rPr>
                                  <w:sz w:val="19"/>
                                  <w:szCs w:val="19"/>
                                  <w:lang w:val="en-US"/>
                                </w:rPr>
                                <w:t>3</w:t>
                              </w:r>
                            </w:p>
                            <w:p w14:paraId="40F6D3AC" w14:textId="77777777" w:rsidR="008574A7" w:rsidRPr="003F7CF1" w:rsidRDefault="008574A7"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8574A7" w:rsidRPr="003F7CF1" w:rsidRDefault="008574A7"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8574A7" w:rsidRPr="003F7CF1" w:rsidRDefault="008574A7"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8574A7" w:rsidRPr="003F7CF1" w:rsidRDefault="008574A7"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8574A7" w:rsidRPr="003F7CF1" w:rsidRDefault="008574A7"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8574A7" w:rsidRPr="003F7CF1" w:rsidRDefault="008574A7"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8574A7" w:rsidRPr="003F7CF1" w:rsidRDefault="008574A7"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8574A7" w:rsidRPr="003F7CF1" w:rsidRDefault="008574A7"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426"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">
                <v:shape id="_x0000_s1427" type="#_x0000_t75" style="position:absolute;width:47790;height:7213;visibility:visible;mso-wrap-style:square">
                  <v:fill o:detectmouseclick="t"/>
                  <v:path o:connecttype="none"/>
                </v:shape>
                <v:rect id="Rectangle 19" o:spid="_x0000_s1428"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8574A7" w:rsidRPr="003F7CF1" w:rsidRDefault="008574A7" w:rsidP="00E80032">
                        <w:pPr>
                          <w:pStyle w:val="SourceCodeBoxText"/>
                          <w:rPr>
                            <w:sz w:val="19"/>
                            <w:szCs w:val="19"/>
                            <w:lang w:val="en-US"/>
                          </w:rPr>
                        </w:pPr>
                        <w:r w:rsidRPr="003F7CF1">
                          <w:rPr>
                            <w:sz w:val="19"/>
                            <w:szCs w:val="19"/>
                            <w:lang w:val="en-US"/>
                          </w:rPr>
                          <w:t>3</w:t>
                        </w:r>
                      </w:p>
                      <w:p w14:paraId="40F6D3AC" w14:textId="77777777" w:rsidR="008574A7" w:rsidRPr="003F7CF1" w:rsidRDefault="008574A7" w:rsidP="00E80032">
                        <w:pPr>
                          <w:rPr>
                            <w:sz w:val="21"/>
                            <w:szCs w:val="21"/>
                          </w:rPr>
                        </w:pPr>
                      </w:p>
                    </w:txbxContent>
                  </v:textbox>
                </v:rect>
                <v:rect id="Rectangle 20" o:spid="_x0000_s1429"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8574A7" w:rsidRPr="003F7CF1" w:rsidRDefault="008574A7" w:rsidP="00E80032">
                        <w:pPr>
                          <w:pStyle w:val="SourceCodeBoxText"/>
                          <w:rPr>
                            <w:sz w:val="19"/>
                            <w:szCs w:val="19"/>
                            <w:lang w:val="en-US"/>
                          </w:rPr>
                        </w:pPr>
                      </w:p>
                    </w:txbxContent>
                  </v:textbox>
                </v:rect>
                <v:rect id="Rectangle 21" o:spid="_x0000_s1430"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8574A7" w:rsidRPr="003F7CF1" w:rsidRDefault="008574A7" w:rsidP="00E80032">
                        <w:pPr>
                          <w:pStyle w:val="SourceCodeBoxText"/>
                          <w:rPr>
                            <w:sz w:val="19"/>
                            <w:szCs w:val="19"/>
                            <w:lang w:val="en-US"/>
                          </w:rPr>
                        </w:pPr>
                        <w:r w:rsidRPr="003F7CF1">
                          <w:rPr>
                            <w:sz w:val="19"/>
                            <w:szCs w:val="19"/>
                            <w:lang w:val="en-US"/>
                          </w:rPr>
                          <w:t>2</w:t>
                        </w:r>
                      </w:p>
                    </w:txbxContent>
                  </v:textbox>
                </v:rect>
                <v:shape id="Text Box 22" o:spid="_x0000_s1431"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8574A7" w:rsidRPr="003F7CF1" w:rsidRDefault="008574A7" w:rsidP="00E80032">
                        <w:pPr>
                          <w:pStyle w:val="Picture"/>
                          <w:rPr>
                            <w:sz w:val="19"/>
                            <w:szCs w:val="19"/>
                          </w:rPr>
                        </w:pPr>
                        <w:r w:rsidRPr="003F7CF1">
                          <w:rPr>
                            <w:sz w:val="19"/>
                            <w:szCs w:val="19"/>
                          </w:rPr>
                          <w:t>m_</w:t>
                        </w:r>
                        <w:r>
                          <w:rPr>
                            <w:sz w:val="19"/>
                            <w:szCs w:val="19"/>
                          </w:rPr>
                          <w:t>value</w:t>
                        </w:r>
                      </w:p>
                    </w:txbxContent>
                  </v:textbox>
                </v:shape>
                <v:shape id="Text Box 320" o:spid="_x0000_s1432"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v:textbox>
                </v:shape>
                <v:rect id="Rectangle 24" o:spid="_x0000_s1433"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8574A7" w:rsidRPr="003F7CF1" w:rsidRDefault="008574A7" w:rsidP="00E80032">
                        <w:pPr>
                          <w:pStyle w:val="SourceCodeBoxText"/>
                          <w:rPr>
                            <w:sz w:val="19"/>
                            <w:szCs w:val="19"/>
                            <w:lang w:val="en-US"/>
                          </w:rPr>
                        </w:pPr>
                      </w:p>
                    </w:txbxContent>
                  </v:textbox>
                </v:rect>
                <v:rect id="Rectangle 25" o:spid="_x0000_s1434"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8574A7" w:rsidRPr="003F7CF1" w:rsidRDefault="008574A7" w:rsidP="00E80032">
                        <w:pPr>
                          <w:pStyle w:val="SourceCodeBoxText"/>
                          <w:rPr>
                            <w:sz w:val="19"/>
                            <w:szCs w:val="19"/>
                            <w:lang w:val="en-US"/>
                          </w:rPr>
                        </w:pPr>
                        <w:r w:rsidRPr="003F7CF1">
                          <w:rPr>
                            <w:sz w:val="19"/>
                            <w:szCs w:val="19"/>
                            <w:lang w:val="en-US"/>
                          </w:rPr>
                          <w:t>1</w:t>
                        </w:r>
                      </w:p>
                    </w:txbxContent>
                  </v:textbox>
                </v:rect>
                <v:shape id="Text Box 26" o:spid="_x0000_s1435"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8574A7" w:rsidRPr="003F7CF1" w:rsidRDefault="008574A7" w:rsidP="00E80032">
                        <w:pPr>
                          <w:pStyle w:val="Picture"/>
                          <w:rPr>
                            <w:sz w:val="19"/>
                            <w:szCs w:val="19"/>
                          </w:rPr>
                        </w:pPr>
                        <w:r w:rsidRPr="003F7CF1">
                          <w:rPr>
                            <w:sz w:val="19"/>
                            <w:szCs w:val="19"/>
                          </w:rPr>
                          <w:t>m_</w:t>
                        </w:r>
                        <w:r>
                          <w:rPr>
                            <w:sz w:val="19"/>
                            <w:szCs w:val="19"/>
                          </w:rPr>
                          <w:t>value</w:t>
                        </w:r>
                      </w:p>
                    </w:txbxContent>
                  </v:textbox>
                </v:shape>
                <v:shape id="Text Box 27" o:spid="_x0000_s1436"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v:textbox>
                </v:shape>
                <v:rect id="Rectangle 28" o:spid="_x0000_s1437"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8574A7" w:rsidRPr="003F7CF1" w:rsidRDefault="008574A7" w:rsidP="00E80032">
                        <w:pPr>
                          <w:pStyle w:val="SourceCodeBoxText"/>
                          <w:rPr>
                            <w:sz w:val="19"/>
                            <w:szCs w:val="19"/>
                            <w:lang w:val="en-US"/>
                          </w:rPr>
                        </w:pPr>
                      </w:p>
                    </w:txbxContent>
                  </v:textbox>
                </v:rect>
                <v:line id="Line 29" o:spid="_x0000_s1438"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439"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440"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441"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8574A7" w:rsidRPr="003F7CF1" w:rsidRDefault="008574A7" w:rsidP="00E80032">
                        <w:pPr>
                          <w:pStyle w:val="SourceCodeBoxText"/>
                          <w:rPr>
                            <w:sz w:val="19"/>
                            <w:szCs w:val="19"/>
                            <w:lang w:val="en-US"/>
                          </w:rPr>
                        </w:pPr>
                        <w:r w:rsidRPr="003F7CF1">
                          <w:rPr>
                            <w:sz w:val="19"/>
                            <w:szCs w:val="19"/>
                            <w:lang w:val="en-US"/>
                          </w:rPr>
                          <w:t>NULL</w:t>
                        </w:r>
                      </w:p>
                    </w:txbxContent>
                  </v:textbox>
                </v:rect>
                <v:line id="Line 33" o:spid="_x0000_s1442"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443"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8574A7" w:rsidRPr="003F7CF1" w:rsidRDefault="008574A7" w:rsidP="00E80032">
                        <w:pPr>
                          <w:pStyle w:val="Picture"/>
                        </w:pPr>
                        <w:r w:rsidRPr="003F7CF1">
                          <w:t>m_</w:t>
                        </w:r>
                        <w:r>
                          <w:t>value</w:t>
                        </w:r>
                      </w:p>
                    </w:txbxContent>
                  </v:textbox>
                </v:shape>
                <v:rect id="Rectangle 35" o:spid="_x0000_s1444"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8574A7" w:rsidRPr="003F7CF1" w:rsidRDefault="008574A7" w:rsidP="00E80032">
                        <w:pPr>
                          <w:pStyle w:val="SourceCodeBoxText"/>
                          <w:rPr>
                            <w:sz w:val="19"/>
                            <w:szCs w:val="19"/>
                            <w:lang w:val="en-US"/>
                          </w:rPr>
                        </w:pPr>
                      </w:p>
                    </w:txbxContent>
                  </v:textbox>
                </v:rect>
                <v:shape id="Text Box 36" o:spid="_x0000_s1445"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8574A7" w:rsidRPr="003F7CF1" w:rsidRDefault="008574A7"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818" w:name="_Toc320485613"/>
      <w:bookmarkStart w:id="819" w:name="_Toc323656725"/>
      <w:bookmarkStart w:id="820" w:name="_Toc324085463"/>
      <w:bookmarkStart w:id="821" w:name="_Toc383781115"/>
      <w:bookmarkStart w:id="822" w:name="_Toc49764519"/>
      <w:r w:rsidRPr="00EC76D5">
        <w:t>Unions</w:t>
      </w:r>
      <w:bookmarkEnd w:id="818"/>
      <w:bookmarkEnd w:id="819"/>
      <w:bookmarkEnd w:id="820"/>
      <w:bookmarkEnd w:id="821"/>
      <w:bookmarkEnd w:id="822"/>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823" w:name="_Toc320485614"/>
      <w:bookmarkStart w:id="824" w:name="_Toc323656726"/>
      <w:bookmarkStart w:id="825" w:name="_Toc324085464"/>
      <w:bookmarkStart w:id="826" w:name="_Toc383781116"/>
      <w:bookmarkStart w:id="827" w:name="_Toc49764520"/>
      <w:r w:rsidRPr="00EC76D5">
        <w:t>Bitfields</w:t>
      </w:r>
      <w:bookmarkEnd w:id="823"/>
      <w:bookmarkEnd w:id="824"/>
      <w:bookmarkEnd w:id="825"/>
      <w:bookmarkEnd w:id="826"/>
      <w:bookmarkEnd w:id="827"/>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r w:rsidRPr="00EC76D5">
        <w:rPr>
          <w:rStyle w:val="CodeInText0"/>
        </w:rPr>
        <w:t>sizeof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828"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829" w:name="_Toc320485616"/>
      <w:bookmarkStart w:id="830" w:name="_Toc323656727"/>
      <w:bookmarkStart w:id="831" w:name="_Toc324085465"/>
      <w:bookmarkStart w:id="832" w:name="_Toc383781117"/>
      <w:bookmarkStart w:id="833" w:name="_Toc49764521"/>
      <w:r w:rsidRPr="00EC76D5">
        <w:t>Structures with function pointers</w:t>
      </w:r>
      <w:bookmarkEnd w:id="829"/>
      <w:bookmarkEnd w:id="830"/>
      <w:bookmarkEnd w:id="831"/>
      <w:bookmarkEnd w:id="832"/>
      <w:bookmarkEnd w:id="833"/>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28"/>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834" w:name="_Toc320485619"/>
      <w:bookmarkStart w:id="835" w:name="_Toc323656728"/>
      <w:bookmarkStart w:id="836" w:name="_Toc324085466"/>
      <w:bookmarkStart w:id="837" w:name="_Toc383781118"/>
      <w:bookmarkStart w:id="838" w:name="_Ref383781494"/>
      <w:bookmarkStart w:id="839" w:name="_Ref383865235"/>
      <w:bookmarkStart w:id="840" w:name="_Ref383865434"/>
      <w:bookmarkStart w:id="841" w:name="_Ref383866090"/>
      <w:bookmarkStart w:id="842" w:name="_Toc49764522"/>
      <w:r w:rsidRPr="00EC76D5">
        <w:t>The Preprocessor</w:t>
      </w:r>
      <w:bookmarkEnd w:id="834"/>
      <w:bookmarkEnd w:id="835"/>
      <w:bookmarkEnd w:id="836"/>
      <w:bookmarkEnd w:id="837"/>
      <w:bookmarkEnd w:id="838"/>
      <w:bookmarkEnd w:id="839"/>
      <w:bookmarkEnd w:id="840"/>
      <w:bookmarkEnd w:id="841"/>
      <w:bookmarkEnd w:id="842"/>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&lt;stdio.h&gt;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843" w:name="_Toc320485618"/>
      <w:bookmarkStart w:id="844" w:name="_Toc323656729"/>
      <w:bookmarkStart w:id="845" w:name="_Toc324085467"/>
      <w:bookmarkStart w:id="846" w:name="_Toc383781119"/>
      <w:bookmarkStart w:id="847" w:name="_Toc49764523"/>
      <w:bookmarkStart w:id="848" w:name="_Toc320485621"/>
      <w:r w:rsidRPr="00EC76D5">
        <w:t>The Standard Library</w:t>
      </w:r>
      <w:bookmarkEnd w:id="843"/>
      <w:bookmarkEnd w:id="844"/>
      <w:bookmarkEnd w:id="845"/>
      <w:bookmarkEnd w:id="846"/>
      <w:bookmarkEnd w:id="847"/>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849" w:name="_Toc323656730"/>
      <w:bookmarkStart w:id="850" w:name="_Toc324085468"/>
      <w:bookmarkStart w:id="851" w:name="_Toc383781120"/>
      <w:bookmarkStart w:id="852" w:name="_Toc49764524"/>
      <w:r w:rsidRPr="00EC76D5">
        <w:t>File Management</w:t>
      </w:r>
      <w:bookmarkEnd w:id="849"/>
      <w:bookmarkEnd w:id="850"/>
      <w:bookmarkEnd w:id="851"/>
      <w:bookmarkEnd w:id="852"/>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r w:rsidRPr="00EC76D5">
        <w:rPr>
          <w:rStyle w:val="CodeInText0"/>
        </w:rPr>
        <w:t>Input.txt</w:t>
      </w:r>
      <w:r w:rsidRPr="00EC76D5">
        <w:t xml:space="preserve"> and writes their squares to the file </w:t>
      </w:r>
      <w:r w:rsidRPr="00EC76D5">
        <w:rPr>
          <w:rStyle w:val="CodeInText0"/>
        </w:rPr>
        <w:t>Output.txt</w:t>
      </w:r>
      <w:r w:rsidRPr="00EC76D5">
        <w:t xml:space="preserve">. The function </w:t>
      </w:r>
      <w:r w:rsidRPr="00EC76D5">
        <w:rPr>
          <w:rStyle w:val="CodeInText0"/>
        </w:rPr>
        <w:t>feof</w:t>
      </w:r>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r w:rsidRPr="00EC76D5">
        <w:t>Input.txt</w:t>
      </w:r>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r w:rsidRPr="00EC76D5">
        <w:rPr>
          <w:rStyle w:val="CodeInText0"/>
        </w:rPr>
        <w:t>Numbers.bin</w:t>
      </w:r>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r w:rsidRPr="00EC76D5">
        <w:t>BinaryFile.c</w:t>
      </w:r>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r w:rsidRPr="00EC76D5">
        <w:rPr>
          <w:rStyle w:val="CodeInText0"/>
        </w:rPr>
        <w:t>Numbers.bin</w:t>
      </w:r>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853" w:name="_Toc323656731"/>
      <w:bookmarkStart w:id="854" w:name="_Toc324085469"/>
      <w:bookmarkStart w:id="855" w:name="_Toc383781121"/>
      <w:bookmarkStart w:id="856" w:name="_Toc49764525"/>
      <w:r w:rsidRPr="00EC76D5">
        <w:t>Program Parameters</w:t>
      </w:r>
      <w:bookmarkEnd w:id="853"/>
      <w:bookmarkEnd w:id="854"/>
      <w:bookmarkEnd w:id="855"/>
      <w:bookmarkEnd w:id="856"/>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r w:rsidRPr="00EC76D5">
        <w:rPr>
          <w:rStyle w:val="CodeInText0"/>
        </w:rPr>
        <w:t>argc</w:t>
      </w:r>
      <w:r w:rsidRPr="00EC76D5">
        <w:t xml:space="preserve"> parameter holds the number of input strings, and </w:t>
      </w:r>
      <w:r w:rsidRPr="00EC76D5">
        <w:rPr>
          <w:rStyle w:val="CodeInText0"/>
        </w:rPr>
        <w:t>argv</w:t>
      </w:r>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r w:rsidRPr="00EC76D5">
        <w:rPr>
          <w:rStyle w:val="CodeInText0"/>
        </w:rPr>
        <w:t>argv[0]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857" w:name="_Toc323656732"/>
      <w:bookmarkStart w:id="858" w:name="_Toc324085470"/>
      <w:bookmarkStart w:id="859" w:name="_Toc383781122"/>
      <w:bookmarkStart w:id="860" w:name="_Toc49764526"/>
      <w:r w:rsidRPr="00EC76D5">
        <w:t>Environment Functions</w:t>
      </w:r>
      <w:bookmarkEnd w:id="857"/>
      <w:bookmarkEnd w:id="858"/>
      <w:bookmarkEnd w:id="859"/>
      <w:bookmarkEnd w:id="860"/>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r w:rsidRPr="00EC76D5">
        <w:rPr>
          <w:rStyle w:val="CodeInText0"/>
        </w:rPr>
        <w:t>atexit</w:t>
      </w:r>
      <w:r w:rsidRPr="00EC76D5">
        <w:t xml:space="preserve"> states a function that is called when </w:t>
      </w:r>
      <w:r w:rsidRPr="00EC76D5">
        <w:rPr>
          <w:rStyle w:val="CodeInText0"/>
        </w:rPr>
        <w:t>exit</w:t>
      </w:r>
      <w:r w:rsidRPr="00EC76D5">
        <w:t xml:space="preserve"> is called; </w:t>
      </w:r>
      <w:r w:rsidRPr="00EC76D5">
        <w:rPr>
          <w:rStyle w:val="CodeInText0"/>
        </w:rPr>
        <w:t>getenv</w:t>
      </w:r>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r w:rsidRPr="00EC76D5">
          <w:rPr>
            <w:rStyle w:val="CodeInText0"/>
          </w:rPr>
          <w:t>EXIT_SUCCESS</w:t>
        </w:r>
      </w:hyperlink>
      <w:r w:rsidRPr="00EC76D5">
        <w:t xml:space="preserve"> and </w:t>
      </w:r>
      <w:hyperlink r:id="rId26" w:history="1">
        <w:r w:rsidRPr="00EC76D5">
          <w:rPr>
            <w:rStyle w:val="CodeInText0"/>
          </w:rPr>
          <w:t>EXIT_FAILURE</w:t>
        </w:r>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861"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862" w:author="Stefan Björnander" w:date="2012-05-06T21:51:00Z">
            <w:rPr>
              <w:color w:val="0000FF"/>
            </w:rPr>
          </w:rPrChange>
        </w:rPr>
        <w:t>void</w:t>
      </w:r>
      <w:r w:rsidRPr="00EC76D5">
        <w:t xml:space="preserve"> ExitFunction(</w:t>
      </w:r>
      <w:r w:rsidRPr="00EC76D5">
        <w:rPr>
          <w:color w:val="000000" w:themeColor="text1"/>
          <w:rPrChange w:id="863"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864"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865" w:name="_Toc323656733"/>
      <w:bookmarkStart w:id="866" w:name="_Toc324085471"/>
      <w:bookmarkStart w:id="867" w:name="_Toc383781123"/>
      <w:bookmarkStart w:id="868" w:name="_Ref383865473"/>
      <w:bookmarkStart w:id="869" w:name="_Ref383865556"/>
      <w:bookmarkStart w:id="870" w:name="_Toc49764527"/>
      <w:r w:rsidRPr="00EC76D5">
        <w:t>Searching and Sorting</w:t>
      </w:r>
      <w:bookmarkEnd w:id="865"/>
      <w:bookmarkEnd w:id="866"/>
      <w:bookmarkEnd w:id="867"/>
      <w:bookmarkEnd w:id="868"/>
      <w:bookmarkEnd w:id="869"/>
      <w:bookmarkEnd w:id="870"/>
    </w:p>
    <w:p w14:paraId="23F2EFA3" w14:textId="77777777" w:rsidR="00E80032" w:rsidRPr="00EC76D5" w:rsidRDefault="00E80032" w:rsidP="00E80032">
      <w:r w:rsidRPr="00EC76D5">
        <w:t xml:space="preserve">The </w:t>
      </w:r>
      <w:r w:rsidRPr="00EC76D5">
        <w:rPr>
          <w:rStyle w:val="CodeInText0"/>
        </w:rPr>
        <w:t>bsearch</w:t>
      </w:r>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871"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872" w:author="Stefan Björnander" w:date="2012-05-06T21:51:00Z">
            <w:rPr>
              <w:color w:val="0000FF"/>
            </w:rPr>
          </w:rPrChange>
        </w:rPr>
        <w:t>int</w:t>
      </w:r>
      <w:r w:rsidRPr="00EC76D5">
        <w:t xml:space="preserve"> CompareIntegers(</w:t>
      </w:r>
      <w:r w:rsidRPr="00EC76D5">
        <w:rPr>
          <w:color w:val="000000" w:themeColor="text1"/>
          <w:rPrChange w:id="873" w:author="Stefan Björnander" w:date="2012-05-06T21:51:00Z">
            <w:rPr>
              <w:color w:val="0000FF"/>
            </w:rPr>
          </w:rPrChange>
        </w:rPr>
        <w:t>const</w:t>
      </w:r>
      <w:r w:rsidRPr="00EC76D5">
        <w:t xml:space="preserve"> </w:t>
      </w:r>
      <w:r w:rsidRPr="00EC76D5">
        <w:rPr>
          <w:color w:val="000000" w:themeColor="text1"/>
          <w:rPrChange w:id="874" w:author="Stefan Björnander" w:date="2012-05-06T21:51:00Z">
            <w:rPr>
              <w:color w:val="0000FF"/>
            </w:rPr>
          </w:rPrChange>
        </w:rPr>
        <w:t>int</w:t>
      </w:r>
      <w:r w:rsidRPr="00EC76D5">
        <w:t xml:space="preserve">* intPtr1, </w:t>
      </w:r>
      <w:r w:rsidRPr="00EC76D5">
        <w:rPr>
          <w:color w:val="000000" w:themeColor="text1"/>
          <w:rPrChange w:id="875" w:author="Stefan Björnander" w:date="2012-05-06T21:51:00Z">
            <w:rPr>
              <w:color w:val="0000FF"/>
            </w:rPr>
          </w:rPrChange>
        </w:rPr>
        <w:t>const</w:t>
      </w:r>
      <w:r w:rsidRPr="00EC76D5">
        <w:t xml:space="preserve"> </w:t>
      </w:r>
      <w:r w:rsidRPr="00EC76D5">
        <w:rPr>
          <w:color w:val="000000" w:themeColor="text1"/>
          <w:rPrChange w:id="876"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77"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78"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79"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80"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r w:rsidRPr="00EC76D5">
        <w:rPr>
          <w:rStyle w:val="CodeInText0"/>
        </w:rPr>
        <w:t>qsort</w:t>
      </w:r>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881"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82"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83"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84"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85" w:name="_Toc323656734"/>
      <w:bookmarkStart w:id="886" w:name="_Toc324085472"/>
      <w:bookmarkStart w:id="887" w:name="_Toc383781124"/>
      <w:bookmarkStart w:id="888" w:name="_Toc49764528"/>
      <w:r w:rsidRPr="00EC76D5">
        <w:t xml:space="preserve">Functions with </w:t>
      </w:r>
      <w:bookmarkStart w:id="889" w:name="_Toc320485620"/>
      <w:r w:rsidRPr="00EC76D5">
        <w:t>Variable Number of Parameters</w:t>
      </w:r>
      <w:bookmarkEnd w:id="885"/>
      <w:bookmarkEnd w:id="886"/>
      <w:bookmarkEnd w:id="887"/>
      <w:bookmarkEnd w:id="889"/>
      <w:bookmarkEnd w:id="888"/>
    </w:p>
    <w:p w14:paraId="37D95BF6" w14:textId="77777777" w:rsidR="00E80032" w:rsidRPr="00EC76D5" w:rsidRDefault="00E80032" w:rsidP="00E80032">
      <w:r w:rsidRPr="00EC76D5">
        <w:t xml:space="preserve">In C, there is possible to define functions with a variable number of parameters (such as </w:t>
      </w:r>
      <w:r w:rsidRPr="00EC76D5">
        <w:rPr>
          <w:rStyle w:val="CodeInText0"/>
        </w:rPr>
        <w:t>printf</w:t>
      </w:r>
      <w:r w:rsidRPr="00EC76D5">
        <w:t xml:space="preserve"> and </w:t>
      </w:r>
      <w:r w:rsidRPr="00EC76D5">
        <w:rPr>
          <w:rStyle w:val="CodeInText0"/>
        </w:rPr>
        <w:t>scanf</w:t>
      </w:r>
      <w:r w:rsidRPr="00EC76D5">
        <w:t xml:space="preserve">). One condition is that the function has at least one regular parameter in order for the </w:t>
      </w:r>
      <w:r w:rsidRPr="00EC76D5">
        <w:rPr>
          <w:rStyle w:val="CodeInText0"/>
        </w:rPr>
        <w:t>va_start</w:t>
      </w:r>
      <w:r w:rsidRPr="00EC76D5">
        <w:t xml:space="preserve"> macro to hook up to. The </w:t>
      </w:r>
      <w:r w:rsidRPr="00EC76D5">
        <w:rPr>
          <w:rStyle w:val="CodeInText0"/>
        </w:rPr>
        <w:t>va_arg</w:t>
      </w:r>
      <w:r w:rsidRPr="00EC76D5">
        <w:t xml:space="preserve"> macro reads the arguments and the </w:t>
      </w:r>
      <w:r w:rsidRPr="00EC76D5">
        <w:rPr>
          <w:rStyle w:val="CodeInText0"/>
        </w:rPr>
        <w:t>va_end</w:t>
      </w:r>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90" w:name="_Toc323656735"/>
      <w:bookmarkStart w:id="891" w:name="_Toc324085473"/>
      <w:bookmarkStart w:id="892" w:name="_Toc383781125"/>
      <w:bookmarkStart w:id="893" w:name="_Toc49764529"/>
      <w:r w:rsidRPr="00EC76D5">
        <w:t>String Management</w:t>
      </w:r>
      <w:bookmarkEnd w:id="890"/>
      <w:bookmarkEnd w:id="891"/>
      <w:bookmarkEnd w:id="892"/>
      <w:bookmarkEnd w:id="893"/>
    </w:p>
    <w:p w14:paraId="375DC584" w14:textId="77777777" w:rsidR="00E80032" w:rsidRPr="00EC76D5" w:rsidRDefault="00E80032" w:rsidP="00E80032">
      <w:r w:rsidRPr="00EC76D5">
        <w:t xml:space="preserve">There are several functions dealing with strings: </w:t>
      </w:r>
      <w:r w:rsidRPr="00EC76D5">
        <w:rPr>
          <w:rStyle w:val="CodeInText0"/>
        </w:rPr>
        <w:t>strcpy</w:t>
      </w:r>
      <w:r w:rsidRPr="00EC76D5">
        <w:t xml:space="preserve"> copies a string; </w:t>
      </w:r>
      <w:r w:rsidRPr="00EC76D5">
        <w:rPr>
          <w:rStyle w:val="CodeInText0"/>
        </w:rPr>
        <w:t>strcat</w:t>
      </w:r>
      <w:r w:rsidRPr="00EC76D5">
        <w:t xml:space="preserve"> adds a string; </w:t>
      </w:r>
      <w:r w:rsidRPr="00EC76D5">
        <w:rPr>
          <w:rStyle w:val="CodeInText0"/>
        </w:rPr>
        <w:t>strlen</w:t>
      </w:r>
      <w:r w:rsidRPr="00EC76D5">
        <w:t xml:space="preserve"> gives the length of a string; </w:t>
      </w:r>
      <w:r w:rsidRPr="00EC76D5">
        <w:rPr>
          <w:rStyle w:val="CodeInText0"/>
        </w:rPr>
        <w:t>strcmp</w:t>
      </w:r>
      <w:r w:rsidRPr="00EC76D5">
        <w:t xml:space="preserve"> compares two strings; </w:t>
      </w:r>
      <w:r w:rsidRPr="00EC76D5">
        <w:rPr>
          <w:rStyle w:val="CodeInText0"/>
        </w:rPr>
        <w:t>strchr</w:t>
      </w:r>
      <w:r w:rsidRPr="00EC76D5">
        <w:t xml:space="preserve"> and </w:t>
      </w:r>
      <w:r w:rsidRPr="00EC76D5">
        <w:rPr>
          <w:rStyle w:val="CodeInText0"/>
        </w:rPr>
        <w:t>strrchr</w:t>
      </w:r>
      <w:r w:rsidRPr="00EC76D5">
        <w:t xml:space="preserve"> gives the first and last occurrence of a character in a string. All functions look for the finishing null character (‘\0’), </w:t>
      </w:r>
      <w:r w:rsidRPr="00EC76D5">
        <w:rPr>
          <w:rStyle w:val="CodeInText0"/>
        </w:rPr>
        <w:t>strcmp</w:t>
      </w:r>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r w:rsidRPr="00EC76D5">
        <w:rPr>
          <w:rStyle w:val="CodeInText0"/>
        </w:rPr>
        <w:t>strchr</w:t>
      </w:r>
      <w:r w:rsidRPr="00EC76D5">
        <w:t xml:space="preserve"> and </w:t>
      </w:r>
      <w:r w:rsidRPr="00EC76D5">
        <w:rPr>
          <w:rStyle w:val="CodeInText0"/>
        </w:rPr>
        <w:t>strrchr</w:t>
      </w:r>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94" w:author="Stefan Björnander" w:date="2012-05-06T21:51:00Z">
            <w:rPr>
              <w:color w:val="0000FF"/>
            </w:rPr>
          </w:rPrChange>
        </w:rPr>
        <w:t>int</w:t>
      </w:r>
      <w:r w:rsidRPr="00EC76D5">
        <w:t xml:space="preserve"> FirstIndexOf(char s[], </w:t>
      </w:r>
      <w:r w:rsidRPr="00EC76D5">
        <w:rPr>
          <w:color w:val="000000" w:themeColor="text1"/>
          <w:rPrChange w:id="895"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96" w:author="Stefan Björnander" w:date="2012-05-06T21:51:00Z">
            <w:rPr>
              <w:color w:val="0000FF"/>
            </w:rPr>
          </w:rPrChange>
        </w:rPr>
        <w:t>int</w:t>
      </w:r>
      <w:r w:rsidRPr="00EC76D5">
        <w:t xml:space="preserve"> LastIndexOf(</w:t>
      </w:r>
      <w:r w:rsidRPr="00EC76D5">
        <w:rPr>
          <w:color w:val="000000" w:themeColor="text1"/>
          <w:rPrChange w:id="897" w:author="Stefan Björnander" w:date="2012-05-06T21:51:00Z">
            <w:rPr>
              <w:color w:val="0000FF"/>
            </w:rPr>
          </w:rPrChange>
        </w:rPr>
        <w:t>char</w:t>
      </w:r>
      <w:r w:rsidRPr="00EC76D5">
        <w:t xml:space="preserve"> s[], </w:t>
      </w:r>
      <w:r w:rsidRPr="00EC76D5">
        <w:rPr>
          <w:color w:val="000000" w:themeColor="text1"/>
          <w:rPrChange w:id="898"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899" w:author="Stefan Björnander" w:date="2012-05-06T21:51:00Z">
            <w:rPr>
              <w:color w:val="A31515"/>
            </w:rPr>
          </w:rPrChange>
        </w:rPr>
        <w:t>"Hello"</w:t>
      </w:r>
      <w:r w:rsidRPr="00EC76D5">
        <w:t xml:space="preserve">, s2[] = </w:t>
      </w:r>
      <w:r w:rsidRPr="00EC76D5">
        <w:rPr>
          <w:color w:val="000000" w:themeColor="text1"/>
          <w:rPrChange w:id="900"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901"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r w:rsidRPr="00EC76D5">
        <w:rPr>
          <w:rStyle w:val="CodeInText0"/>
        </w:rPr>
        <w:t>sprintf</w:t>
      </w:r>
      <w:r w:rsidRPr="00EC76D5">
        <w:t xml:space="preserve"> and read from a string with </w:t>
      </w:r>
      <w:r w:rsidRPr="00EC76D5">
        <w:rPr>
          <w:rStyle w:val="CodeInText0"/>
        </w:rPr>
        <w:t>sscanf</w:t>
      </w:r>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902"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903"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904" w:author="Stefan Björnander" w:date="2012-05-06T21:51:00Z">
            <w:rPr>
              <w:color w:val="0000FF"/>
            </w:rPr>
          </w:rPrChange>
        </w:rPr>
        <w:t>if</w:t>
      </w:r>
      <w:r w:rsidRPr="00EC76D5">
        <w:t xml:space="preserve"> (sscanf(s2, </w:t>
      </w:r>
      <w:r w:rsidRPr="00EC76D5">
        <w:rPr>
          <w:color w:val="000000" w:themeColor="text1"/>
          <w:rPrChange w:id="905"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906"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907" w:name="_Toc323656736"/>
      <w:bookmarkStart w:id="908" w:name="_Toc324085474"/>
      <w:bookmarkStart w:id="909" w:name="_Toc383781126"/>
      <w:bookmarkStart w:id="910" w:name="_Toc49764530"/>
      <w:r w:rsidRPr="00EC76D5">
        <w:t>Memory Management</w:t>
      </w:r>
      <w:bookmarkEnd w:id="907"/>
      <w:bookmarkEnd w:id="908"/>
      <w:bookmarkEnd w:id="909"/>
      <w:bookmarkEnd w:id="910"/>
    </w:p>
    <w:p w14:paraId="24E8A528" w14:textId="77777777" w:rsidR="00E80032" w:rsidRPr="00EC76D5" w:rsidRDefault="00E80032" w:rsidP="00E80032">
      <w:r w:rsidRPr="00EC76D5">
        <w:t xml:space="preserve">There is also a set of function for general memory management: </w:t>
      </w:r>
      <w:r w:rsidRPr="00EC76D5">
        <w:rPr>
          <w:rStyle w:val="CodeInText0"/>
        </w:rPr>
        <w:t>memset</w:t>
      </w:r>
      <w:r w:rsidRPr="00EC76D5">
        <w:t xml:space="preserve"> sets each byte of a memory block to a given value; </w:t>
      </w:r>
      <w:r w:rsidRPr="00EC76D5">
        <w:rPr>
          <w:rStyle w:val="CodeInText0"/>
        </w:rPr>
        <w:t>memcmp</w:t>
      </w:r>
      <w:r w:rsidRPr="00EC76D5">
        <w:t xml:space="preserve"> compares the memory blocks; </w:t>
      </w:r>
      <w:r w:rsidRPr="00EC76D5">
        <w:rPr>
          <w:rStyle w:val="CodeInText0"/>
        </w:rPr>
        <w:t>memcpy</w:t>
      </w:r>
      <w:r w:rsidRPr="00EC76D5">
        <w:t xml:space="preserve"> and </w:t>
      </w:r>
      <w:r w:rsidRPr="00EC76D5">
        <w:rPr>
          <w:rStyle w:val="CodeInText0"/>
        </w:rPr>
        <w:t>memmove</w:t>
      </w:r>
      <w:r w:rsidRPr="00EC76D5">
        <w:t xml:space="preserve"> copies a memory block. The difference between them is that </w:t>
      </w:r>
      <w:r w:rsidRPr="00EC76D5">
        <w:rPr>
          <w:rStyle w:val="CodeInText0"/>
        </w:rPr>
        <w:t>memcpy</w:t>
      </w:r>
      <w:r w:rsidRPr="00EC76D5">
        <w:t xml:space="preserve"> copies the bytes of the block directly when </w:t>
      </w:r>
      <w:r w:rsidRPr="00EC76D5">
        <w:rPr>
          <w:rStyle w:val="CodeInText0"/>
        </w:rPr>
        <w:t>memmove</w:t>
      </w:r>
      <w:r w:rsidRPr="00EC76D5">
        <w:t xml:space="preserve"> uses a buffer, which gives that </w:t>
      </w:r>
      <w:r w:rsidRPr="00EC76D5">
        <w:rPr>
          <w:rStyle w:val="CodeInText0"/>
        </w:rPr>
        <w:t>memcpy</w:t>
      </w:r>
      <w:r w:rsidRPr="00EC76D5">
        <w:t xml:space="preserve"> is faster and </w:t>
      </w:r>
      <w:r w:rsidRPr="00EC76D5">
        <w:rPr>
          <w:rStyle w:val="CodeInText0"/>
        </w:rPr>
        <w:t>memmove</w:t>
      </w:r>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911"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912"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913" w:name="_Toc323656737"/>
      <w:bookmarkStart w:id="914" w:name="_Toc324085475"/>
      <w:bookmarkStart w:id="915" w:name="_Toc383781127"/>
      <w:bookmarkStart w:id="916" w:name="_Toc49764531"/>
      <w:r w:rsidRPr="00EC76D5">
        <w:t>Mathematical Functions</w:t>
      </w:r>
      <w:bookmarkEnd w:id="913"/>
      <w:bookmarkEnd w:id="914"/>
      <w:bookmarkEnd w:id="915"/>
      <w:bookmarkEnd w:id="916"/>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r w:rsidRPr="00EC76D5">
        <w:rPr>
          <w:rStyle w:val="CodeInText0"/>
        </w:rPr>
        <w:t>acos</w:t>
      </w:r>
      <w:r w:rsidRPr="00EC76D5">
        <w:t xml:space="preserve">, </w:t>
      </w:r>
      <w:r w:rsidRPr="00EC76D5">
        <w:rPr>
          <w:rStyle w:val="CodeInText0"/>
        </w:rPr>
        <w:t>asin</w:t>
      </w:r>
      <w:r w:rsidRPr="00EC76D5">
        <w:t xml:space="preserve">, and </w:t>
      </w:r>
      <w:r w:rsidRPr="00EC76D5">
        <w:rPr>
          <w:rStyle w:val="CodeInText0"/>
        </w:rPr>
        <w:t>atan</w:t>
      </w:r>
      <w:r w:rsidRPr="00EC76D5">
        <w:t xml:space="preserve">, and </w:t>
      </w:r>
      <w:r w:rsidRPr="00EC76D5">
        <w:rPr>
          <w:rStyle w:val="CodeInText0"/>
        </w:rPr>
        <w:t>atan2</w:t>
      </w:r>
      <w:r w:rsidRPr="00EC76D5">
        <w:t xml:space="preserve">; the hyperbolic functions </w:t>
      </w:r>
      <w:r w:rsidRPr="00EC76D5">
        <w:rPr>
          <w:rStyle w:val="CodeInText0"/>
        </w:rPr>
        <w:t>cosh</w:t>
      </w:r>
      <w:r w:rsidRPr="00EC76D5">
        <w:t xml:space="preserve">, </w:t>
      </w:r>
      <w:r w:rsidRPr="00EC76D5">
        <w:rPr>
          <w:rStyle w:val="CodeInText0"/>
        </w:rPr>
        <w:t>sinh</w:t>
      </w:r>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r w:rsidRPr="00EC76D5">
        <w:rPr>
          <w:rStyle w:val="CodeInText0"/>
        </w:rPr>
        <w:t>log10</w:t>
      </w:r>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r w:rsidRPr="00EC76D5">
        <w:rPr>
          <w:rStyle w:val="CodeInText0"/>
        </w:rPr>
        <w:t>atan2</w:t>
      </w:r>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917" w:name="_Toc320485615"/>
      <w:bookmarkStart w:id="918" w:name="_Toc323656738"/>
      <w:bookmarkStart w:id="919" w:name="_Toc324085476"/>
      <w:bookmarkStart w:id="920" w:name="_Toc383781128"/>
      <w:bookmarkStart w:id="921" w:name="_Toc49764532"/>
      <w:r w:rsidRPr="00EC76D5">
        <w:t>Long Jumps</w:t>
      </w:r>
      <w:bookmarkEnd w:id="917"/>
      <w:bookmarkEnd w:id="918"/>
      <w:bookmarkEnd w:id="919"/>
      <w:bookmarkEnd w:id="920"/>
      <w:bookmarkEnd w:id="921"/>
    </w:p>
    <w:p w14:paraId="2F4CF170" w14:textId="77777777" w:rsidR="00E80032" w:rsidRPr="00EC76D5" w:rsidRDefault="00E80032" w:rsidP="00E80032">
      <w:pPr>
        <w:rPr>
          <w:lang w:eastAsia="sv-SE"/>
        </w:rPr>
      </w:pPr>
      <w:r w:rsidRPr="00EC76D5">
        <w:rPr>
          <w:lang w:eastAsia="sv-SE"/>
        </w:rPr>
        <w:t xml:space="preserve">Regular jumps with </w:t>
      </w:r>
      <w:r w:rsidRPr="00EC76D5">
        <w:rPr>
          <w:rStyle w:val="CodeInText0"/>
        </w:rPr>
        <w:t>goto</w:t>
      </w:r>
      <w:r w:rsidRPr="00EC76D5">
        <w:rPr>
          <w:lang w:eastAsia="sv-SE"/>
        </w:rPr>
        <w:t xml:space="preserve"> can only occur in the same function body; long jumps with the standard function </w:t>
      </w:r>
      <w:r w:rsidRPr="00EC76D5">
        <w:rPr>
          <w:rStyle w:val="CodeInText0"/>
        </w:rPr>
        <w:t>setjmp</w:t>
      </w:r>
      <w:r w:rsidRPr="00EC76D5">
        <w:rPr>
          <w:lang w:eastAsia="sv-SE"/>
        </w:rPr>
        <w:t xml:space="preserve"> and </w:t>
      </w:r>
      <w:r w:rsidRPr="00EC76D5">
        <w:rPr>
          <w:rStyle w:val="CodeInText0"/>
        </w:rPr>
        <w:t>longjump</w:t>
      </w:r>
      <w:r w:rsidRPr="00EC76D5">
        <w:rPr>
          <w:lang w:eastAsia="sv-SE"/>
        </w:rPr>
        <w:t xml:space="preserve"> can, on the other hand, occur throw call sequences; </w:t>
      </w:r>
      <w:r w:rsidRPr="00EC76D5">
        <w:rPr>
          <w:rStyle w:val="CodeInText0"/>
        </w:rPr>
        <w:t>setjmp</w:t>
      </w:r>
      <w:r w:rsidRPr="00EC76D5">
        <w:rPr>
          <w:lang w:eastAsia="sv-SE"/>
        </w:rPr>
        <w:t xml:space="preserve"> saves the state of the program execution and </w:t>
      </w:r>
      <w:r w:rsidRPr="00EC76D5">
        <w:rPr>
          <w:rStyle w:val="CodeInText0"/>
        </w:rPr>
        <w:t>longjmp</w:t>
      </w:r>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r w:rsidRPr="00EC76D5">
        <w:rPr>
          <w:rStyle w:val="CodeInText0"/>
        </w:rPr>
        <w:t>setjump</w:t>
      </w:r>
      <w:r w:rsidRPr="00EC76D5">
        <w:rPr>
          <w:lang w:eastAsia="sv-SE"/>
        </w:rPr>
        <w:t xml:space="preserve"> returns zero when the jump is set and a non-zero value when a long jump occurs</w:t>
      </w:r>
      <w:r w:rsidRPr="00EC76D5">
        <w:rPr>
          <w:rStyle w:val="Fotnotsreferens"/>
        </w:rPr>
        <w:footnoteReference w:id="29"/>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922" w:name="_Toc323656739"/>
      <w:bookmarkStart w:id="923" w:name="_Toc324085477"/>
      <w:bookmarkStart w:id="924" w:name="_Toc383781129"/>
      <w:bookmarkStart w:id="925" w:name="_Toc49764533"/>
      <w:r w:rsidRPr="00EC76D5">
        <w:t>Time</w:t>
      </w:r>
      <w:bookmarkEnd w:id="922"/>
      <w:bookmarkEnd w:id="923"/>
      <w:bookmarkEnd w:id="924"/>
      <w:bookmarkEnd w:id="925"/>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r w:rsidRPr="00EC76D5">
        <w:rPr>
          <w:rStyle w:val="CodeInText0"/>
        </w:rPr>
        <w:t>localtime</w:t>
      </w:r>
      <w:r w:rsidRPr="00EC76D5">
        <w:t xml:space="preserve"> function. If we call instead call </w:t>
      </w:r>
      <w:r w:rsidRPr="00EC76D5">
        <w:rPr>
          <w:rStyle w:val="CodeInText0"/>
        </w:rPr>
        <w:t>gmtime</w:t>
      </w:r>
      <w:r w:rsidRPr="00EC76D5">
        <w:t xml:space="preserve">, the </w:t>
      </w:r>
      <w:hyperlink r:id="rId27" w:tooltip="Greenwich Mean Time" w:history="1">
        <w:r w:rsidRPr="00EC76D5">
          <w:t>Greenwich Mean Time</w:t>
        </w:r>
      </w:hyperlink>
      <w:r w:rsidRPr="00EC76D5">
        <w:t xml:space="preserve"> (Coordinated Universal Time) will be given. Note that the </w:t>
      </w:r>
      <w:r w:rsidRPr="00EC76D5">
        <w:rPr>
          <w:rStyle w:val="CodeInText0"/>
        </w:rPr>
        <w:t>tm_year</w:t>
      </w:r>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926" w:author="Stefan Björnander" w:date="2012-05-06T21:51:00Z">
            <w:rPr>
              <w:color w:val="A31515"/>
            </w:rPr>
          </w:rPrChange>
        </w:rPr>
        <w:t>"Feb"</w:t>
      </w:r>
      <w:r w:rsidRPr="00EC76D5">
        <w:t xml:space="preserve">, </w:t>
      </w:r>
      <w:r w:rsidRPr="00EC76D5">
        <w:rPr>
          <w:color w:val="000000" w:themeColor="text1"/>
          <w:rPrChange w:id="927" w:author="Stefan Björnander" w:date="2012-05-06T21:51:00Z">
            <w:rPr>
              <w:color w:val="A31515"/>
            </w:rPr>
          </w:rPrChange>
        </w:rPr>
        <w:t>"Mar"</w:t>
      </w:r>
      <w:r w:rsidRPr="00EC76D5">
        <w:t xml:space="preserve">, </w:t>
      </w:r>
      <w:r w:rsidRPr="00EC76D5">
        <w:rPr>
          <w:color w:val="000000" w:themeColor="text1"/>
          <w:rPrChange w:id="928"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929" w:author="Stefan Björnander" w:date="2012-05-06T21:51:00Z">
            <w:rPr>
              <w:color w:val="A31515"/>
            </w:rPr>
          </w:rPrChange>
        </w:rPr>
        <w:t>"Jun"</w:t>
      </w:r>
      <w:r w:rsidRPr="00EC76D5">
        <w:t xml:space="preserve">, </w:t>
      </w:r>
      <w:r w:rsidRPr="00EC76D5">
        <w:rPr>
          <w:color w:val="000000" w:themeColor="text1"/>
          <w:rPrChange w:id="930" w:author="Stefan Björnander" w:date="2012-05-06T21:51:00Z">
            <w:rPr>
              <w:color w:val="A31515"/>
            </w:rPr>
          </w:rPrChange>
        </w:rPr>
        <w:t>"Jul"</w:t>
      </w:r>
      <w:r w:rsidRPr="00EC76D5">
        <w:t xml:space="preserve">, </w:t>
      </w:r>
      <w:r w:rsidRPr="00EC76D5">
        <w:rPr>
          <w:color w:val="000000" w:themeColor="text1"/>
          <w:rPrChange w:id="931"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932" w:author="Stefan Björnander" w:date="2012-05-06T21:51:00Z">
            <w:rPr>
              <w:color w:val="A31515"/>
            </w:rPr>
          </w:rPrChange>
        </w:rPr>
        <w:t>"Oct"</w:t>
      </w:r>
      <w:r w:rsidRPr="00EC76D5">
        <w:t xml:space="preserve">, </w:t>
      </w:r>
      <w:r w:rsidRPr="00EC76D5">
        <w:rPr>
          <w:color w:val="000000" w:themeColor="text1"/>
          <w:rPrChange w:id="933" w:author="Stefan Björnander" w:date="2012-05-06T21:51:00Z">
            <w:rPr>
              <w:color w:val="A31515"/>
            </w:rPr>
          </w:rPrChange>
        </w:rPr>
        <w:t>"Nov"</w:t>
      </w:r>
      <w:r w:rsidRPr="00EC76D5">
        <w:t>,</w:t>
      </w:r>
      <w:r w:rsidRPr="00EC76D5">
        <w:rPr>
          <w:color w:val="000000" w:themeColor="text1"/>
          <w:rPrChange w:id="934"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935" w:author="Stefan Björnander" w:date="2012-05-06T21:51:00Z">
            <w:rPr>
              <w:color w:val="A31515"/>
            </w:rPr>
          </w:rPrChange>
        </w:rPr>
        <w:t>"Mon"</w:t>
      </w:r>
      <w:r w:rsidRPr="00EC76D5">
        <w:t xml:space="preserve">, </w:t>
      </w:r>
      <w:r w:rsidRPr="00EC76D5">
        <w:rPr>
          <w:color w:val="000000" w:themeColor="text1"/>
          <w:rPrChange w:id="936" w:author="Stefan Björnander" w:date="2012-05-06T21:51:00Z">
            <w:rPr>
              <w:color w:val="A31515"/>
            </w:rPr>
          </w:rPrChange>
        </w:rPr>
        <w:t>"Tue"</w:t>
      </w:r>
      <w:r w:rsidRPr="00EC76D5">
        <w:t xml:space="preserve">, </w:t>
      </w:r>
      <w:r w:rsidRPr="00EC76D5">
        <w:rPr>
          <w:color w:val="000000" w:themeColor="text1"/>
          <w:rPrChange w:id="937"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938" w:author="Stefan Björnander" w:date="2012-05-06T21:51:00Z">
            <w:rPr>
              <w:color w:val="A31515"/>
            </w:rPr>
          </w:rPrChange>
        </w:rPr>
        <w:t>"Fri"</w:t>
      </w:r>
      <w:r w:rsidRPr="00EC76D5">
        <w:t xml:space="preserve">, </w:t>
      </w:r>
      <w:r w:rsidRPr="00EC76D5">
        <w:rPr>
          <w:color w:val="000000" w:themeColor="text1"/>
          <w:rPrChange w:id="939"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940"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941"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942"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943" w:name="_Toc323656740"/>
      <w:bookmarkStart w:id="944" w:name="_Toc324085478"/>
      <w:bookmarkStart w:id="945" w:name="_Toc383781130"/>
      <w:bookmarkStart w:id="946" w:name="_Toc49764534"/>
      <w:r w:rsidRPr="00EC76D5">
        <w:t>Random Numbers</w:t>
      </w:r>
      <w:bookmarkEnd w:id="943"/>
      <w:bookmarkEnd w:id="944"/>
      <w:bookmarkEnd w:id="945"/>
      <w:bookmarkEnd w:id="946"/>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r w:rsidRPr="00EC76D5">
        <w:rPr>
          <w:rStyle w:val="CodeInText0"/>
        </w:rPr>
        <w:t>srand</w:t>
      </w:r>
      <w:r w:rsidRPr="00EC76D5">
        <w:t xml:space="preserve"> function. One way to generate different seeds is to use the </w:t>
      </w:r>
      <w:r w:rsidRPr="00EC76D5">
        <w:rPr>
          <w:rStyle w:val="CodeInText0"/>
        </w:rPr>
        <w:t>time</w:t>
      </w:r>
      <w:r w:rsidRPr="00EC76D5">
        <w:t xml:space="preserve"> function. The </w:t>
      </w:r>
      <w:hyperlink r:id="rId28" w:history="1">
        <w:r w:rsidRPr="00EC76D5">
          <w:rPr>
            <w:rStyle w:val="CodeInText0"/>
          </w:rPr>
          <w:t>RAND_MAX</w:t>
        </w:r>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947"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948"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949"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950" w:name="_Toc323656741"/>
      <w:bookmarkStart w:id="951" w:name="_Toc324085479"/>
      <w:bookmarkStart w:id="952" w:name="_Toc383781131"/>
      <w:bookmarkStart w:id="953" w:name="_Toc49764535"/>
      <w:r w:rsidRPr="00EC76D5">
        <w:t>Limits of Integral and Floating Types</w:t>
      </w:r>
      <w:bookmarkEnd w:id="950"/>
      <w:bookmarkEnd w:id="951"/>
      <w:bookmarkEnd w:id="952"/>
      <w:bookmarkEnd w:id="953"/>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954" w:name="_Toc323656742"/>
      <w:bookmarkStart w:id="955" w:name="_Toc324085480"/>
      <w:bookmarkStart w:id="956" w:name="_Toc383781132"/>
      <w:bookmarkStart w:id="957" w:name="_Toc49764536"/>
      <w:r w:rsidRPr="00EC76D5">
        <w:t>Character Functions</w:t>
      </w:r>
      <w:bookmarkEnd w:id="954"/>
      <w:bookmarkEnd w:id="955"/>
      <w:bookmarkEnd w:id="956"/>
      <w:bookmarkEnd w:id="957"/>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958"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r w:rsidRPr="00EC76D5">
              <w:rPr>
                <w:b/>
                <w:sz w:val="21"/>
                <w:szCs w:val="21"/>
              </w:rPr>
              <w:t>isalpha</w:t>
            </w:r>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r w:rsidRPr="00EC76D5">
              <w:rPr>
                <w:b/>
                <w:sz w:val="21"/>
                <w:szCs w:val="21"/>
              </w:rPr>
              <w:t>islower</w:t>
            </w:r>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r w:rsidRPr="00EC76D5">
              <w:rPr>
                <w:b/>
                <w:sz w:val="21"/>
                <w:szCs w:val="21"/>
              </w:rPr>
              <w:t>isupper</w:t>
            </w:r>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r w:rsidRPr="00EC76D5">
              <w:rPr>
                <w:b/>
                <w:sz w:val="21"/>
                <w:szCs w:val="21"/>
              </w:rPr>
              <w:t>isdigit</w:t>
            </w:r>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r w:rsidRPr="00EC76D5">
              <w:rPr>
                <w:b/>
                <w:sz w:val="21"/>
                <w:szCs w:val="21"/>
              </w:rPr>
              <w:t>Isxdigit</w:t>
            </w:r>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959"/>
            <w:commentRangeStart w:id="960"/>
            <w:r w:rsidRPr="00EC76D5">
              <w:rPr>
                <w:b/>
                <w:sz w:val="21"/>
                <w:szCs w:val="21"/>
              </w:rPr>
              <w:t>Isalnum</w:t>
            </w:r>
            <w:commentRangeEnd w:id="959"/>
            <w:r w:rsidR="00166455" w:rsidRPr="00EC76D5">
              <w:rPr>
                <w:rStyle w:val="Kommentarsreferens"/>
                <w:rFonts w:eastAsia="Times New Roman" w:cs="Times New Roman"/>
              </w:rPr>
              <w:commentReference w:id="959"/>
            </w:r>
            <w:commentRangeEnd w:id="960"/>
            <w:r w:rsidR="00166455" w:rsidRPr="00EC76D5">
              <w:rPr>
                <w:rStyle w:val="Kommentarsreferens"/>
                <w:rFonts w:eastAsia="Times New Roman" w:cs="Times New Roman"/>
              </w:rPr>
              <w:commentReference w:id="960"/>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r w:rsidRPr="00EC76D5">
              <w:rPr>
                <w:b/>
                <w:sz w:val="21"/>
                <w:szCs w:val="21"/>
              </w:rPr>
              <w:t>Isspace</w:t>
            </w:r>
          </w:p>
        </w:tc>
        <w:tc>
          <w:tcPr>
            <w:tcW w:w="7904" w:type="dxa"/>
          </w:tcPr>
          <w:p w14:paraId="7A1BA1D2" w14:textId="77777777" w:rsidR="00E80032" w:rsidRPr="00EC76D5" w:rsidRDefault="00E80032" w:rsidP="000803FF">
            <w:r w:rsidRPr="00EC76D5">
              <w:t>White-space character: space (0x20), horizontal tab (0x09), vertical tab (0x0B), new-line (0x0A), form-feed (0x0D), or carriage return (0x0C).</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r w:rsidRPr="00EC76D5">
              <w:rPr>
                <w:b/>
                <w:sz w:val="21"/>
                <w:szCs w:val="21"/>
              </w:rPr>
              <w:lastRenderedPageBreak/>
              <w:t>Iscntrl</w:t>
            </w:r>
          </w:p>
        </w:tc>
        <w:tc>
          <w:tcPr>
            <w:tcW w:w="7904" w:type="dxa"/>
          </w:tcPr>
          <w:p w14:paraId="1E4A5FAF" w14:textId="77777777" w:rsidR="00E80032" w:rsidRPr="00EC76D5" w:rsidRDefault="00E80032" w:rsidP="000803FF">
            <w:r w:rsidRPr="00EC76D5">
              <w:t>Control character: characters with ASCII codes 0x00 to 0x0F, inclusive, and delete (0x1F).</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r w:rsidRPr="00EC76D5">
              <w:rPr>
                <w:b/>
                <w:sz w:val="21"/>
                <w:szCs w:val="21"/>
              </w:rPr>
              <w:t>Isprint</w:t>
            </w:r>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r w:rsidRPr="00EC76D5">
              <w:rPr>
                <w:b/>
                <w:sz w:val="21"/>
                <w:szCs w:val="21"/>
              </w:rPr>
              <w:t>Isgraph</w:t>
            </w:r>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r w:rsidRPr="00EC76D5">
              <w:rPr>
                <w:b/>
                <w:sz w:val="21"/>
                <w:szCs w:val="21"/>
              </w:rPr>
              <w:t>ispunct</w:t>
            </w:r>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r w:rsidRPr="00EC76D5">
        <w:rPr>
          <w:rStyle w:val="CodeInText0"/>
        </w:rPr>
        <w:t>tolower</w:t>
      </w:r>
      <w:r w:rsidRPr="00EC76D5">
        <w:t xml:space="preserve"> and </w:t>
      </w:r>
      <w:r w:rsidRPr="00EC76D5">
        <w:rPr>
          <w:rStyle w:val="CodeInText0"/>
        </w:rPr>
        <w:t>toupper</w:t>
      </w:r>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961" w:name="_Toc323656743"/>
      <w:bookmarkStart w:id="962" w:name="_Toc324085481"/>
      <w:bookmarkStart w:id="963" w:name="_Toc383781133"/>
      <w:bookmarkStart w:id="964" w:name="_Toc49764537"/>
      <w:r w:rsidRPr="00EC76D5">
        <w:t>Further Reading</w:t>
      </w:r>
      <w:bookmarkEnd w:id="848"/>
      <w:bookmarkEnd w:id="961"/>
      <w:bookmarkEnd w:id="962"/>
      <w:bookmarkEnd w:id="963"/>
      <w:bookmarkEnd w:id="964"/>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r w:rsidRPr="00EC76D5">
          <w:t>Deitel</w:t>
        </w:r>
      </w:hyperlink>
      <w:r w:rsidRPr="00EC76D5">
        <w:t xml:space="preserve"> (6th Edition, Prentice Hall, 2009), which which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(3th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965" w:name="_Toc49764538"/>
      <w:r w:rsidRPr="00EC76D5">
        <w:lastRenderedPageBreak/>
        <w:t>Foreword</w:t>
      </w:r>
      <w:bookmarkEnd w:id="965"/>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xml:space="preserve">; that is, the least meaningful parts of the source code. For instance, the characters ‘i' and ‘f’ is put together into the keyword </w:t>
      </w:r>
      <w:r w:rsidRPr="00EC76D5">
        <w:rPr>
          <w:b/>
        </w:rPr>
        <w:t>if</w:t>
      </w:r>
      <w:r w:rsidRPr="00EC76D5">
        <w:t xml:space="preserve">, and the characters ‘!’ and ‘=’ is put together into the operator </w:t>
      </w:r>
      <w:r w:rsidRPr="00EC76D5">
        <w:rPr>
          <w:b/>
        </w:rPr>
        <w:t>not_equal</w:t>
      </w:r>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x86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The idea of the book is basically the same as the Windows book: I explain the details and provide all source code of the compiler. The source code written in Java with CUP and JLex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Alfred V. Aho, Lam, Monica S. Lam, Ravi Sethi,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Keith Cooper, Linda Torczon.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Charles N. Fischer, Ron K. Cytron,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Steven S. Muchnick.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1. Introduction. Introduces the compiler phases described in the following chapters by demonstrating a compiler for a small toy language generating MIPS-code executable in the SPIM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2. The Scanner. The scanner is a relatively small part of the compiler. Its task is to put together characters into tokens (the smallest significant parts of the source code). Examples are as key words, operators, and numerical values. The scanner is written in JLex,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Yacc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9. Target Code Generation. The target code of the C++ compiler of this book is Intel x86,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8574A7" w:rsidRDefault="008574A7" w:rsidP="005F7461">
                              <w:pPr>
                                <w:spacing w:before="60" w:after="0"/>
                                <w:jc w:val="center"/>
                                <w:rPr>
                                  <w:lang w:val="sv-SE"/>
                                </w:rPr>
                              </w:pPr>
                              <w:r>
                                <w:rPr>
                                  <w:lang w:val="sv-SE"/>
                                </w:rPr>
                                <w:t>Preprocessor</w:t>
                              </w:r>
                            </w:p>
                            <w:p w14:paraId="04F32221" w14:textId="77777777" w:rsidR="008574A7" w:rsidRPr="00C7380D" w:rsidRDefault="008574A7"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8574A7" w:rsidRPr="008541FD" w:rsidRDefault="008574A7" w:rsidP="005F7461">
                              <w:pPr>
                                <w:spacing w:before="60" w:after="0"/>
                                <w:jc w:val="center"/>
                              </w:pPr>
                              <w:r w:rsidRPr="008541FD">
                                <w:t>Source</w:t>
                              </w:r>
                              <w:r>
                                <w:t xml:space="preserve"> </w:t>
                              </w:r>
                              <w:r w:rsidRPr="008541FD">
                                <w:t>Code</w:t>
                              </w:r>
                            </w:p>
                            <w:p w14:paraId="4FCEAC5C" w14:textId="77777777" w:rsidR="008574A7" w:rsidRDefault="008574A7"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8574A7" w:rsidRDefault="008574A7"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8574A7" w:rsidRDefault="008574A7" w:rsidP="005F7461">
                              <w:pPr>
                                <w:pStyle w:val="Normalwebb"/>
                                <w:spacing w:before="60" w:line="256" w:lineRule="auto"/>
                                <w:jc w:val="center"/>
                              </w:pPr>
                              <w:r>
                                <w:rPr>
                                  <w:rFonts w:eastAsia="Calibri"/>
                                  <w:sz w:val="22"/>
                                  <w:szCs w:val="22"/>
                                  <w:lang w:val="en-US"/>
                                </w:rPr>
                                <w:t>Processed Code</w:t>
                              </w:r>
                            </w:p>
                            <w:p w14:paraId="14142DBC" w14:textId="77777777" w:rsidR="008574A7" w:rsidRDefault="008574A7"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8574A7" w:rsidRDefault="008574A7"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8574A7" w:rsidRDefault="008574A7" w:rsidP="005F7461">
                              <w:pPr>
                                <w:pStyle w:val="Normalwebb"/>
                                <w:spacing w:before="60" w:line="254" w:lineRule="auto"/>
                                <w:jc w:val="center"/>
                              </w:pPr>
                              <w:r>
                                <w:rPr>
                                  <w:rFonts w:eastAsia="Calibri"/>
                                  <w:sz w:val="22"/>
                                  <w:szCs w:val="22"/>
                                  <w:lang w:val="en-US"/>
                                </w:rPr>
                                <w:t>Syntax Tree</w:t>
                              </w:r>
                            </w:p>
                            <w:p w14:paraId="070DB26E" w14:textId="77777777" w:rsidR="008574A7" w:rsidRDefault="008574A7"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8574A7" w:rsidRDefault="008574A7"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8574A7" w:rsidRDefault="008574A7" w:rsidP="005F7461">
                              <w:pPr>
                                <w:pStyle w:val="Normalwebb"/>
                                <w:spacing w:before="60" w:line="252" w:lineRule="auto"/>
                                <w:jc w:val="center"/>
                              </w:pPr>
                              <w:r>
                                <w:rPr>
                                  <w:rFonts w:eastAsia="Calibri"/>
                                  <w:sz w:val="22"/>
                                  <w:szCs w:val="22"/>
                                  <w:lang w:val="en-US"/>
                                </w:rPr>
                                <w:t>Optimized Syntax Tree</w:t>
                              </w:r>
                            </w:p>
                            <w:p w14:paraId="3315953C" w14:textId="77777777" w:rsidR="008574A7" w:rsidRDefault="008574A7"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8574A7" w:rsidRDefault="008574A7"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8574A7" w:rsidRDefault="008574A7" w:rsidP="005F7461">
                              <w:pPr>
                                <w:pStyle w:val="Normalwebb"/>
                                <w:spacing w:before="60" w:line="252" w:lineRule="auto"/>
                                <w:jc w:val="center"/>
                              </w:pPr>
                              <w:r>
                                <w:rPr>
                                  <w:rFonts w:eastAsia="Calibri"/>
                                  <w:sz w:val="22"/>
                                  <w:szCs w:val="22"/>
                                  <w:lang w:val="en-US"/>
                                </w:rPr>
                                <w:t>Middle Code List</w:t>
                              </w:r>
                            </w:p>
                            <w:p w14:paraId="321C1BE9" w14:textId="77777777" w:rsidR="008574A7" w:rsidRDefault="008574A7"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8574A7" w:rsidRDefault="008574A7" w:rsidP="005F7461">
                              <w:pPr>
                                <w:pStyle w:val="Normalwebb"/>
                                <w:spacing w:before="60" w:line="252" w:lineRule="auto"/>
                                <w:jc w:val="center"/>
                              </w:pPr>
                              <w:r>
                                <w:rPr>
                                  <w:rFonts w:eastAsia="Calibri"/>
                                  <w:sz w:val="22"/>
                                  <w:szCs w:val="22"/>
                                  <w:lang w:val="en-US"/>
                                </w:rPr>
                                <w:t>Optimized Middle Code List</w:t>
                              </w:r>
                            </w:p>
                            <w:p w14:paraId="4CF9CB98" w14:textId="77777777" w:rsidR="008574A7" w:rsidRDefault="008574A7"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8574A7" w:rsidRDefault="008574A7"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8574A7" w:rsidRDefault="008574A7"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446"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">
                <v:shape id="_x0000_s1447" type="#_x0000_t75" style="position:absolute;width:59436;height:72885;visibility:visible;mso-wrap-style:square">
                  <v:fill o:detectmouseclick="t"/>
                  <v:path o:connecttype="none"/>
                </v:shape>
                <v:shape id="Textruta 385" o:spid="_x0000_s1448"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8574A7" w:rsidRDefault="008574A7" w:rsidP="005F7461">
                        <w:pPr>
                          <w:spacing w:before="60" w:after="0"/>
                          <w:jc w:val="center"/>
                          <w:rPr>
                            <w:lang w:val="sv-SE"/>
                          </w:rPr>
                        </w:pPr>
                        <w:r>
                          <w:rPr>
                            <w:lang w:val="sv-SE"/>
                          </w:rPr>
                          <w:t>Preprocessor</w:t>
                        </w:r>
                      </w:p>
                      <w:p w14:paraId="04F32221" w14:textId="77777777" w:rsidR="008574A7" w:rsidRPr="00C7380D" w:rsidRDefault="008574A7" w:rsidP="005F7461">
                        <w:pPr>
                          <w:rPr>
                            <w:lang w:val="sv-SE"/>
                          </w:rPr>
                        </w:pPr>
                      </w:p>
                    </w:txbxContent>
                  </v:textbox>
                </v:shape>
                <v:shape id="Textruta 7" o:spid="_x0000_s1449"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8574A7" w:rsidRPr="008541FD" w:rsidRDefault="008574A7" w:rsidP="005F7461">
                        <w:pPr>
                          <w:spacing w:before="60" w:after="0"/>
                          <w:jc w:val="center"/>
                        </w:pPr>
                        <w:r w:rsidRPr="008541FD">
                          <w:t>Source</w:t>
                        </w:r>
                        <w:r>
                          <w:t xml:space="preserve"> </w:t>
                        </w:r>
                        <w:r w:rsidRPr="008541FD">
                          <w:t>Code</w:t>
                        </w:r>
                      </w:p>
                      <w:p w14:paraId="4FCEAC5C" w14:textId="77777777" w:rsidR="008574A7" w:rsidRDefault="008574A7" w:rsidP="005F7461">
                        <w:pPr>
                          <w:pStyle w:val="Normalwebb"/>
                          <w:spacing w:before="120" w:after="120" w:line="256" w:lineRule="auto"/>
                        </w:pPr>
                        <w:r>
                          <w:rPr>
                            <w:rFonts w:eastAsia="Calibri"/>
                            <w:sz w:val="22"/>
                            <w:szCs w:val="22"/>
                          </w:rPr>
                          <w:t> </w:t>
                        </w:r>
                      </w:p>
                    </w:txbxContent>
                  </v:textbox>
                </v:shape>
                <v:shape id="Rak pilkoppling 387" o:spid="_x0000_s1450"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451"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8574A7" w:rsidRDefault="008574A7" w:rsidP="005F7461">
                        <w:pPr>
                          <w:pStyle w:val="Normalwebb"/>
                          <w:spacing w:before="60" w:line="256" w:lineRule="auto"/>
                          <w:jc w:val="center"/>
                        </w:pPr>
                        <w:r>
                          <w:rPr>
                            <w:rFonts w:eastAsia="Calibri"/>
                            <w:sz w:val="22"/>
                            <w:szCs w:val="22"/>
                          </w:rPr>
                          <w:t>Parser</w:t>
                        </w:r>
                      </w:p>
                    </w:txbxContent>
                  </v:textbox>
                </v:shape>
                <v:shape id="Textruta 7" o:spid="_x0000_s1452"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8574A7" w:rsidRDefault="008574A7" w:rsidP="005F7461">
                        <w:pPr>
                          <w:pStyle w:val="Normalwebb"/>
                          <w:spacing w:before="60" w:line="256" w:lineRule="auto"/>
                          <w:jc w:val="center"/>
                        </w:pPr>
                        <w:r>
                          <w:rPr>
                            <w:rFonts w:eastAsia="Calibri"/>
                            <w:sz w:val="22"/>
                            <w:szCs w:val="22"/>
                            <w:lang w:val="en-US"/>
                          </w:rPr>
                          <w:t>Processed Code</w:t>
                        </w:r>
                      </w:p>
                      <w:p w14:paraId="14142DBC" w14:textId="77777777" w:rsidR="008574A7" w:rsidRDefault="008574A7" w:rsidP="005F7461">
                        <w:pPr>
                          <w:pStyle w:val="Normalwebb"/>
                          <w:spacing w:before="120" w:after="120" w:line="254" w:lineRule="auto"/>
                        </w:pPr>
                        <w:r>
                          <w:rPr>
                            <w:rFonts w:eastAsia="Calibri"/>
                            <w:sz w:val="22"/>
                            <w:szCs w:val="22"/>
                          </w:rPr>
                          <w:t> </w:t>
                        </w:r>
                      </w:p>
                    </w:txbxContent>
                  </v:textbox>
                </v:shape>
                <v:shape id="Rak pilkoppling 405" o:spid="_x0000_s1453"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454"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455"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8574A7" w:rsidRDefault="008574A7" w:rsidP="005F7461">
                        <w:pPr>
                          <w:pStyle w:val="Normalwebb"/>
                          <w:spacing w:before="60" w:line="254" w:lineRule="auto"/>
                          <w:jc w:val="center"/>
                        </w:pPr>
                        <w:r>
                          <w:rPr>
                            <w:rFonts w:eastAsia="Calibri"/>
                            <w:sz w:val="22"/>
                            <w:szCs w:val="22"/>
                          </w:rPr>
                          <w:t>Syntax Tree Optimister</w:t>
                        </w:r>
                      </w:p>
                    </w:txbxContent>
                  </v:textbox>
                </v:shape>
                <v:shape id="Textruta 7" o:spid="_x0000_s1456"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8574A7" w:rsidRDefault="008574A7" w:rsidP="005F7461">
                        <w:pPr>
                          <w:pStyle w:val="Normalwebb"/>
                          <w:spacing w:before="60" w:line="254" w:lineRule="auto"/>
                          <w:jc w:val="center"/>
                        </w:pPr>
                        <w:r>
                          <w:rPr>
                            <w:rFonts w:eastAsia="Calibri"/>
                            <w:sz w:val="22"/>
                            <w:szCs w:val="22"/>
                            <w:lang w:val="en-US"/>
                          </w:rPr>
                          <w:t>Syntax Tree</w:t>
                        </w:r>
                      </w:p>
                      <w:p w14:paraId="070DB26E" w14:textId="77777777" w:rsidR="008574A7" w:rsidRDefault="008574A7" w:rsidP="005F7461">
                        <w:pPr>
                          <w:pStyle w:val="Normalwebb"/>
                          <w:spacing w:before="120" w:after="120" w:line="252" w:lineRule="auto"/>
                        </w:pPr>
                        <w:r>
                          <w:rPr>
                            <w:rFonts w:eastAsia="Calibri"/>
                            <w:sz w:val="22"/>
                            <w:szCs w:val="22"/>
                          </w:rPr>
                          <w:t> </w:t>
                        </w:r>
                      </w:p>
                    </w:txbxContent>
                  </v:textbox>
                </v:shape>
                <v:shape id="Rak pilkoppling 418" o:spid="_x0000_s1457"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458"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59"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8574A7" w:rsidRDefault="008574A7" w:rsidP="005F7461">
                        <w:pPr>
                          <w:pStyle w:val="Normalwebb"/>
                          <w:spacing w:before="60" w:line="252" w:lineRule="auto"/>
                          <w:jc w:val="center"/>
                        </w:pPr>
                        <w:r>
                          <w:rPr>
                            <w:rFonts w:eastAsia="Calibri"/>
                            <w:sz w:val="22"/>
                            <w:szCs w:val="22"/>
                          </w:rPr>
                          <w:t>Middle Code Generator</w:t>
                        </w:r>
                      </w:p>
                    </w:txbxContent>
                  </v:textbox>
                </v:shape>
                <v:shape id="Textruta 7" o:spid="_x0000_s1460"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8574A7" w:rsidRDefault="008574A7" w:rsidP="005F7461">
                        <w:pPr>
                          <w:pStyle w:val="Normalwebb"/>
                          <w:spacing w:before="60" w:line="252" w:lineRule="auto"/>
                          <w:jc w:val="center"/>
                        </w:pPr>
                        <w:r>
                          <w:rPr>
                            <w:rFonts w:eastAsia="Calibri"/>
                            <w:sz w:val="22"/>
                            <w:szCs w:val="22"/>
                            <w:lang w:val="en-US"/>
                          </w:rPr>
                          <w:t>Optimized Syntax Tree</w:t>
                        </w:r>
                      </w:p>
                      <w:p w14:paraId="3315953C" w14:textId="77777777" w:rsidR="008574A7" w:rsidRDefault="008574A7" w:rsidP="005F7461">
                        <w:pPr>
                          <w:pStyle w:val="Normalwebb"/>
                          <w:spacing w:before="120" w:after="120" w:line="252" w:lineRule="auto"/>
                        </w:pPr>
                        <w:r>
                          <w:rPr>
                            <w:rFonts w:eastAsia="Calibri"/>
                            <w:sz w:val="22"/>
                            <w:szCs w:val="22"/>
                          </w:rPr>
                          <w:t> </w:t>
                        </w:r>
                      </w:p>
                    </w:txbxContent>
                  </v:textbox>
                </v:shape>
                <v:shape id="Rak pilkoppling 422" o:spid="_x0000_s1461"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62"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63"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8574A7" w:rsidRDefault="008574A7" w:rsidP="005F7461">
                        <w:pPr>
                          <w:pStyle w:val="Normalwebb"/>
                          <w:spacing w:before="60" w:line="252" w:lineRule="auto"/>
                          <w:jc w:val="center"/>
                        </w:pPr>
                        <w:r>
                          <w:rPr>
                            <w:rFonts w:eastAsia="Calibri"/>
                            <w:sz w:val="22"/>
                            <w:szCs w:val="22"/>
                          </w:rPr>
                          <w:t>Middle Code Optimizer</w:t>
                        </w:r>
                      </w:p>
                    </w:txbxContent>
                  </v:textbox>
                </v:shape>
                <v:shape id="Textruta 7" o:spid="_x0000_s1464"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8574A7" w:rsidRDefault="008574A7" w:rsidP="005F7461">
                        <w:pPr>
                          <w:pStyle w:val="Normalwebb"/>
                          <w:spacing w:before="60" w:line="252" w:lineRule="auto"/>
                          <w:jc w:val="center"/>
                        </w:pPr>
                        <w:r>
                          <w:rPr>
                            <w:rFonts w:eastAsia="Calibri"/>
                            <w:sz w:val="22"/>
                            <w:szCs w:val="22"/>
                            <w:lang w:val="en-US"/>
                          </w:rPr>
                          <w:t>Middle Code List</w:t>
                        </w:r>
                      </w:p>
                      <w:p w14:paraId="321C1BE9" w14:textId="77777777" w:rsidR="008574A7" w:rsidRDefault="008574A7" w:rsidP="005F7461">
                        <w:pPr>
                          <w:pStyle w:val="Normalwebb"/>
                          <w:spacing w:before="120" w:after="120" w:line="252" w:lineRule="auto"/>
                        </w:pPr>
                        <w:r>
                          <w:rPr>
                            <w:rFonts w:eastAsia="Calibri"/>
                            <w:sz w:val="22"/>
                            <w:szCs w:val="22"/>
                          </w:rPr>
                          <w:t> </w:t>
                        </w:r>
                      </w:p>
                    </w:txbxContent>
                  </v:textbox>
                </v:shape>
                <v:shape id="Rak pilkoppling 426" o:spid="_x0000_s1465"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66"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67"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8574A7" w:rsidRDefault="008574A7" w:rsidP="005F7461">
                        <w:pPr>
                          <w:pStyle w:val="Normalwebb"/>
                          <w:spacing w:before="60" w:line="252" w:lineRule="auto"/>
                          <w:jc w:val="center"/>
                        </w:pPr>
                        <w:r>
                          <w:rPr>
                            <w:rFonts w:eastAsia="Calibri"/>
                            <w:sz w:val="22"/>
                            <w:szCs w:val="22"/>
                            <w:lang w:val="en-US"/>
                          </w:rPr>
                          <w:t>Optimized Middle Code List</w:t>
                        </w:r>
                      </w:p>
                      <w:p w14:paraId="4CF9CB98" w14:textId="77777777" w:rsidR="008574A7" w:rsidRDefault="008574A7" w:rsidP="005F7461">
                        <w:pPr>
                          <w:pStyle w:val="Normalwebb"/>
                          <w:spacing w:before="120" w:after="120" w:line="252" w:lineRule="auto"/>
                        </w:pPr>
                        <w:r>
                          <w:rPr>
                            <w:rFonts w:eastAsia="Calibri"/>
                            <w:sz w:val="22"/>
                            <w:szCs w:val="22"/>
                          </w:rPr>
                          <w:t> </w:t>
                        </w:r>
                      </w:p>
                    </w:txbxContent>
                  </v:textbox>
                </v:shape>
                <v:shape id="Rak pilkoppling 434" o:spid="_x0000_s1468"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69"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8574A7" w:rsidRDefault="008574A7" w:rsidP="005F7461">
                        <w:pPr>
                          <w:pStyle w:val="Normalwebb"/>
                          <w:spacing w:before="60" w:line="254" w:lineRule="auto"/>
                          <w:jc w:val="center"/>
                        </w:pPr>
                        <w:r>
                          <w:rPr>
                            <w:rFonts w:eastAsia="Calibri"/>
                            <w:sz w:val="22"/>
                            <w:szCs w:val="22"/>
                          </w:rPr>
                          <w:t>Scanner</w:t>
                        </w:r>
                      </w:p>
                    </w:txbxContent>
                  </v:textbox>
                </v:shape>
                <v:shape id="Textruta 7" o:spid="_x0000_s1470"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8574A7" w:rsidRDefault="008574A7" w:rsidP="005F7461">
                        <w:pPr>
                          <w:pStyle w:val="Normalwebb"/>
                          <w:spacing w:before="60" w:line="252" w:lineRule="auto"/>
                          <w:jc w:val="center"/>
                        </w:pPr>
                        <w:r>
                          <w:rPr>
                            <w:rFonts w:eastAsia="Calibri"/>
                            <w:sz w:val="22"/>
                            <w:szCs w:val="22"/>
                          </w:rPr>
                          <w:t>Symbol Table</w:t>
                        </w:r>
                      </w:p>
                    </w:txbxContent>
                  </v:textbox>
                </v:shape>
                <v:shape id="Rak pilkoppling 437" o:spid="_x0000_s1471"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72"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8574A7" w:rsidRDefault="008574A7" w:rsidP="006F14D0">
                              <w:pPr>
                                <w:spacing w:before="60" w:after="0"/>
                                <w:jc w:val="center"/>
                                <w:rPr>
                                  <w:lang w:val="sv-SE"/>
                                </w:rPr>
                              </w:pPr>
                              <w:r>
                                <w:rPr>
                                  <w:lang w:val="sv-SE"/>
                                </w:rPr>
                                <w:t>Preprocessor</w:t>
                              </w:r>
                            </w:p>
                            <w:p w14:paraId="2CD90E0F" w14:textId="77777777" w:rsidR="008574A7" w:rsidRPr="00C7380D" w:rsidRDefault="008574A7"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8574A7" w:rsidRPr="008541FD" w:rsidRDefault="008574A7" w:rsidP="006F14D0">
                              <w:pPr>
                                <w:spacing w:before="60" w:after="0"/>
                                <w:jc w:val="center"/>
                              </w:pPr>
                              <w:r w:rsidRPr="008541FD">
                                <w:t>Source</w:t>
                              </w:r>
                              <w:r>
                                <w:t xml:space="preserve"> </w:t>
                              </w:r>
                              <w:r w:rsidRPr="008541FD">
                                <w:t>Code</w:t>
                              </w:r>
                            </w:p>
                            <w:p w14:paraId="1314F231" w14:textId="77777777" w:rsidR="008574A7" w:rsidRDefault="008574A7"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8574A7" w:rsidRDefault="008574A7"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8574A7" w:rsidRDefault="008574A7" w:rsidP="006F14D0">
                              <w:pPr>
                                <w:pStyle w:val="Normalwebb"/>
                                <w:spacing w:before="60" w:line="256" w:lineRule="auto"/>
                                <w:jc w:val="center"/>
                              </w:pPr>
                              <w:r>
                                <w:rPr>
                                  <w:rFonts w:eastAsia="Calibri"/>
                                  <w:sz w:val="22"/>
                                  <w:szCs w:val="22"/>
                                  <w:lang w:val="en-US"/>
                                </w:rPr>
                                <w:t>Processed Code</w:t>
                              </w:r>
                            </w:p>
                            <w:p w14:paraId="705B7689" w14:textId="77777777" w:rsidR="008574A7" w:rsidRDefault="008574A7"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8574A7" w:rsidRDefault="008574A7"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8574A7" w:rsidRDefault="008574A7" w:rsidP="006F14D0">
                              <w:pPr>
                                <w:pStyle w:val="Normalwebb"/>
                                <w:spacing w:before="60" w:line="254" w:lineRule="auto"/>
                                <w:jc w:val="center"/>
                              </w:pPr>
                              <w:r>
                                <w:rPr>
                                  <w:rFonts w:eastAsia="Calibri"/>
                                  <w:sz w:val="22"/>
                                  <w:szCs w:val="22"/>
                                  <w:lang w:val="en-US"/>
                                </w:rPr>
                                <w:t>Syntax Tree</w:t>
                              </w:r>
                            </w:p>
                            <w:p w14:paraId="20988EE2" w14:textId="77777777" w:rsidR="008574A7" w:rsidRDefault="008574A7"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8574A7" w:rsidRDefault="008574A7"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8574A7" w:rsidRDefault="008574A7" w:rsidP="006F14D0">
                              <w:pPr>
                                <w:pStyle w:val="Normalwebb"/>
                                <w:spacing w:before="60" w:line="252" w:lineRule="auto"/>
                                <w:jc w:val="center"/>
                              </w:pPr>
                              <w:r>
                                <w:rPr>
                                  <w:rFonts w:eastAsia="Calibri"/>
                                  <w:sz w:val="22"/>
                                  <w:szCs w:val="22"/>
                                  <w:lang w:val="en-US"/>
                                </w:rPr>
                                <w:t>Optimized Syntax Tree</w:t>
                              </w:r>
                            </w:p>
                            <w:p w14:paraId="35223DB0" w14:textId="77777777" w:rsidR="008574A7" w:rsidRDefault="008574A7"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8574A7" w:rsidRDefault="008574A7"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8574A7" w:rsidRDefault="008574A7" w:rsidP="006F14D0">
                              <w:pPr>
                                <w:pStyle w:val="Normalwebb"/>
                                <w:spacing w:before="60" w:line="252" w:lineRule="auto"/>
                                <w:jc w:val="center"/>
                              </w:pPr>
                              <w:r>
                                <w:rPr>
                                  <w:rFonts w:eastAsia="Calibri"/>
                                  <w:sz w:val="22"/>
                                  <w:szCs w:val="22"/>
                                  <w:lang w:val="en-US"/>
                                </w:rPr>
                                <w:t>Middle Code List</w:t>
                              </w:r>
                            </w:p>
                            <w:p w14:paraId="5410A942" w14:textId="77777777" w:rsidR="008574A7" w:rsidRDefault="008574A7"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8574A7" w:rsidRDefault="008574A7" w:rsidP="006F14D0">
                              <w:pPr>
                                <w:pStyle w:val="Normalwebb"/>
                                <w:spacing w:before="60" w:line="252" w:lineRule="auto"/>
                                <w:jc w:val="center"/>
                              </w:pPr>
                              <w:r>
                                <w:rPr>
                                  <w:rFonts w:eastAsia="Calibri"/>
                                  <w:sz w:val="22"/>
                                  <w:szCs w:val="22"/>
                                  <w:lang w:val="en-US"/>
                                </w:rPr>
                                <w:t>Optimized Middle Code List</w:t>
                              </w:r>
                            </w:p>
                            <w:p w14:paraId="36F7A1DE" w14:textId="77777777" w:rsidR="008574A7" w:rsidRDefault="008574A7"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8574A7" w:rsidRDefault="008574A7"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8574A7" w:rsidRDefault="008574A7"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73"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">
                <v:shape id="_x0000_s1474" type="#_x0000_t75" style="position:absolute;width:59436;height:72885;visibility:visible;mso-wrap-style:square">
                  <v:fill o:detectmouseclick="t"/>
                  <v:path o:connecttype="none"/>
                </v:shape>
                <v:shape id="Textruta 7" o:spid="_x0000_s1475"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8574A7" w:rsidRDefault="008574A7" w:rsidP="006F14D0">
                        <w:pPr>
                          <w:spacing w:before="60" w:after="0"/>
                          <w:jc w:val="center"/>
                          <w:rPr>
                            <w:lang w:val="sv-SE"/>
                          </w:rPr>
                        </w:pPr>
                        <w:r>
                          <w:rPr>
                            <w:lang w:val="sv-SE"/>
                          </w:rPr>
                          <w:t>Preprocessor</w:t>
                        </w:r>
                      </w:p>
                      <w:p w14:paraId="2CD90E0F" w14:textId="77777777" w:rsidR="008574A7" w:rsidRPr="00C7380D" w:rsidRDefault="008574A7" w:rsidP="006F14D0">
                        <w:pPr>
                          <w:rPr>
                            <w:lang w:val="sv-SE"/>
                          </w:rPr>
                        </w:pPr>
                      </w:p>
                    </w:txbxContent>
                  </v:textbox>
                </v:shape>
                <v:shape id="Textruta 7" o:spid="_x0000_s1476"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8574A7" w:rsidRPr="008541FD" w:rsidRDefault="008574A7" w:rsidP="006F14D0">
                        <w:pPr>
                          <w:spacing w:before="60" w:after="0"/>
                          <w:jc w:val="center"/>
                        </w:pPr>
                        <w:r w:rsidRPr="008541FD">
                          <w:t>Source</w:t>
                        </w:r>
                        <w:r>
                          <w:t xml:space="preserve"> </w:t>
                        </w:r>
                        <w:r w:rsidRPr="008541FD">
                          <w:t>Code</w:t>
                        </w:r>
                      </w:p>
                      <w:p w14:paraId="1314F231" w14:textId="77777777" w:rsidR="008574A7" w:rsidRDefault="008574A7" w:rsidP="006F14D0">
                        <w:pPr>
                          <w:pStyle w:val="Normalwebb"/>
                          <w:spacing w:before="120" w:after="120" w:line="256" w:lineRule="auto"/>
                        </w:pPr>
                        <w:r>
                          <w:rPr>
                            <w:rFonts w:eastAsia="Calibri"/>
                            <w:sz w:val="22"/>
                            <w:szCs w:val="22"/>
                          </w:rPr>
                          <w:t> </w:t>
                        </w:r>
                      </w:p>
                    </w:txbxContent>
                  </v:textbox>
                </v:shape>
                <v:shape id="Rak pilkoppling 8" o:spid="_x0000_s1477"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78"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8574A7" w:rsidRDefault="008574A7" w:rsidP="006F14D0">
                        <w:pPr>
                          <w:pStyle w:val="Normalwebb"/>
                          <w:spacing w:before="60" w:line="256" w:lineRule="auto"/>
                          <w:jc w:val="center"/>
                        </w:pPr>
                        <w:r>
                          <w:rPr>
                            <w:rFonts w:eastAsia="Calibri"/>
                            <w:sz w:val="22"/>
                            <w:szCs w:val="22"/>
                          </w:rPr>
                          <w:t>Parser</w:t>
                        </w:r>
                      </w:p>
                    </w:txbxContent>
                  </v:textbox>
                </v:shape>
                <v:shape id="Textruta 7" o:spid="_x0000_s1479"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8574A7" w:rsidRDefault="008574A7" w:rsidP="006F14D0">
                        <w:pPr>
                          <w:pStyle w:val="Normalwebb"/>
                          <w:spacing w:before="60" w:line="256" w:lineRule="auto"/>
                          <w:jc w:val="center"/>
                        </w:pPr>
                        <w:r>
                          <w:rPr>
                            <w:rFonts w:eastAsia="Calibri"/>
                            <w:sz w:val="22"/>
                            <w:szCs w:val="22"/>
                            <w:lang w:val="en-US"/>
                          </w:rPr>
                          <w:t>Processed Code</w:t>
                        </w:r>
                      </w:p>
                      <w:p w14:paraId="705B7689" w14:textId="77777777" w:rsidR="008574A7" w:rsidRDefault="008574A7" w:rsidP="006F14D0">
                        <w:pPr>
                          <w:pStyle w:val="Normalwebb"/>
                          <w:spacing w:before="120" w:after="120" w:line="254" w:lineRule="auto"/>
                        </w:pPr>
                        <w:r>
                          <w:rPr>
                            <w:rFonts w:eastAsia="Calibri"/>
                            <w:sz w:val="22"/>
                            <w:szCs w:val="22"/>
                          </w:rPr>
                          <w:t> </w:t>
                        </w:r>
                      </w:p>
                    </w:txbxContent>
                  </v:textbox>
                </v:shape>
                <v:shape id="Rak pilkoppling 383" o:spid="_x0000_s1480"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81"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82"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8574A7" w:rsidRDefault="008574A7" w:rsidP="006F14D0">
                        <w:pPr>
                          <w:pStyle w:val="Normalwebb"/>
                          <w:spacing w:before="60" w:line="254" w:lineRule="auto"/>
                          <w:jc w:val="center"/>
                        </w:pPr>
                        <w:r>
                          <w:rPr>
                            <w:rFonts w:eastAsia="Calibri"/>
                            <w:sz w:val="22"/>
                            <w:szCs w:val="22"/>
                          </w:rPr>
                          <w:t>Syntax Tree Optimister</w:t>
                        </w:r>
                      </w:p>
                    </w:txbxContent>
                  </v:textbox>
                </v:shape>
                <v:shape id="Textruta 7" o:spid="_x0000_s1483"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8574A7" w:rsidRDefault="008574A7" w:rsidP="006F14D0">
                        <w:pPr>
                          <w:pStyle w:val="Normalwebb"/>
                          <w:spacing w:before="60" w:line="254" w:lineRule="auto"/>
                          <w:jc w:val="center"/>
                        </w:pPr>
                        <w:r>
                          <w:rPr>
                            <w:rFonts w:eastAsia="Calibri"/>
                            <w:sz w:val="22"/>
                            <w:szCs w:val="22"/>
                            <w:lang w:val="en-US"/>
                          </w:rPr>
                          <w:t>Syntax Tree</w:t>
                        </w:r>
                      </w:p>
                      <w:p w14:paraId="20988EE2" w14:textId="77777777" w:rsidR="008574A7" w:rsidRDefault="008574A7" w:rsidP="006F14D0">
                        <w:pPr>
                          <w:pStyle w:val="Normalwebb"/>
                          <w:spacing w:before="120" w:after="120" w:line="252" w:lineRule="auto"/>
                        </w:pPr>
                        <w:r>
                          <w:rPr>
                            <w:rFonts w:eastAsia="Calibri"/>
                            <w:sz w:val="22"/>
                            <w:szCs w:val="22"/>
                          </w:rPr>
                          <w:t> </w:t>
                        </w:r>
                      </w:p>
                    </w:txbxContent>
                  </v:textbox>
                </v:shape>
                <v:shape id="Rak pilkoppling 390" o:spid="_x0000_s1484"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85"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86"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8574A7" w:rsidRDefault="008574A7" w:rsidP="006F14D0">
                        <w:pPr>
                          <w:pStyle w:val="Normalwebb"/>
                          <w:spacing w:before="60" w:line="252" w:lineRule="auto"/>
                          <w:jc w:val="center"/>
                        </w:pPr>
                        <w:r>
                          <w:rPr>
                            <w:rFonts w:eastAsia="Calibri"/>
                            <w:sz w:val="22"/>
                            <w:szCs w:val="22"/>
                          </w:rPr>
                          <w:t>Middle Code Generator</w:t>
                        </w:r>
                      </w:p>
                    </w:txbxContent>
                  </v:textbox>
                </v:shape>
                <v:shape id="Textruta 7" o:spid="_x0000_s1487"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8574A7" w:rsidRDefault="008574A7" w:rsidP="006F14D0">
                        <w:pPr>
                          <w:pStyle w:val="Normalwebb"/>
                          <w:spacing w:before="60" w:line="252" w:lineRule="auto"/>
                          <w:jc w:val="center"/>
                        </w:pPr>
                        <w:r>
                          <w:rPr>
                            <w:rFonts w:eastAsia="Calibri"/>
                            <w:sz w:val="22"/>
                            <w:szCs w:val="22"/>
                            <w:lang w:val="en-US"/>
                          </w:rPr>
                          <w:t>Optimized Syntax Tree</w:t>
                        </w:r>
                      </w:p>
                      <w:p w14:paraId="35223DB0" w14:textId="77777777" w:rsidR="008574A7" w:rsidRDefault="008574A7" w:rsidP="006F14D0">
                        <w:pPr>
                          <w:pStyle w:val="Normalwebb"/>
                          <w:spacing w:before="120" w:after="120" w:line="252" w:lineRule="auto"/>
                        </w:pPr>
                        <w:r>
                          <w:rPr>
                            <w:rFonts w:eastAsia="Calibri"/>
                            <w:sz w:val="22"/>
                            <w:szCs w:val="22"/>
                          </w:rPr>
                          <w:t> </w:t>
                        </w:r>
                      </w:p>
                    </w:txbxContent>
                  </v:textbox>
                </v:shape>
                <v:shape id="Rak pilkoppling 394" o:spid="_x0000_s1488"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89"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90"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8574A7" w:rsidRDefault="008574A7" w:rsidP="006F14D0">
                        <w:pPr>
                          <w:pStyle w:val="Normalwebb"/>
                          <w:spacing w:before="60" w:line="252" w:lineRule="auto"/>
                          <w:jc w:val="center"/>
                        </w:pPr>
                        <w:r>
                          <w:rPr>
                            <w:rFonts w:eastAsia="Calibri"/>
                            <w:sz w:val="22"/>
                            <w:szCs w:val="22"/>
                          </w:rPr>
                          <w:t>Middle Code Optimizer</w:t>
                        </w:r>
                      </w:p>
                    </w:txbxContent>
                  </v:textbox>
                </v:shape>
                <v:shape id="Textruta 7" o:spid="_x0000_s1491"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8574A7" w:rsidRDefault="008574A7" w:rsidP="006F14D0">
                        <w:pPr>
                          <w:pStyle w:val="Normalwebb"/>
                          <w:spacing w:before="60" w:line="252" w:lineRule="auto"/>
                          <w:jc w:val="center"/>
                        </w:pPr>
                        <w:r>
                          <w:rPr>
                            <w:rFonts w:eastAsia="Calibri"/>
                            <w:sz w:val="22"/>
                            <w:szCs w:val="22"/>
                            <w:lang w:val="en-US"/>
                          </w:rPr>
                          <w:t>Middle Code List</w:t>
                        </w:r>
                      </w:p>
                      <w:p w14:paraId="5410A942" w14:textId="77777777" w:rsidR="008574A7" w:rsidRDefault="008574A7" w:rsidP="006F14D0">
                        <w:pPr>
                          <w:pStyle w:val="Normalwebb"/>
                          <w:spacing w:before="120" w:after="120" w:line="252" w:lineRule="auto"/>
                        </w:pPr>
                        <w:r>
                          <w:rPr>
                            <w:rFonts w:eastAsia="Calibri"/>
                            <w:sz w:val="22"/>
                            <w:szCs w:val="22"/>
                          </w:rPr>
                          <w:t> </w:t>
                        </w:r>
                      </w:p>
                    </w:txbxContent>
                  </v:textbox>
                </v:shape>
                <v:shape id="Rak pilkoppling 398" o:spid="_x0000_s1492"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93"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94"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8574A7" w:rsidRDefault="008574A7" w:rsidP="006F14D0">
                        <w:pPr>
                          <w:pStyle w:val="Normalwebb"/>
                          <w:spacing w:before="60" w:line="252" w:lineRule="auto"/>
                          <w:jc w:val="center"/>
                        </w:pPr>
                        <w:r>
                          <w:rPr>
                            <w:rFonts w:eastAsia="Calibri"/>
                            <w:sz w:val="22"/>
                            <w:szCs w:val="22"/>
                            <w:lang w:val="en-US"/>
                          </w:rPr>
                          <w:t>Optimized Middle Code List</w:t>
                        </w:r>
                      </w:p>
                      <w:p w14:paraId="36F7A1DE" w14:textId="77777777" w:rsidR="008574A7" w:rsidRDefault="008574A7" w:rsidP="006F14D0">
                        <w:pPr>
                          <w:pStyle w:val="Normalwebb"/>
                          <w:spacing w:before="120" w:after="120" w:line="252" w:lineRule="auto"/>
                        </w:pPr>
                        <w:r>
                          <w:rPr>
                            <w:rFonts w:eastAsia="Calibri"/>
                            <w:sz w:val="22"/>
                            <w:szCs w:val="22"/>
                          </w:rPr>
                          <w:t> </w:t>
                        </w:r>
                      </w:p>
                    </w:txbxContent>
                  </v:textbox>
                </v:shape>
                <v:shape id="Rak pilkoppling 403" o:spid="_x0000_s1495"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96"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8574A7" w:rsidRDefault="008574A7" w:rsidP="006F14D0">
                        <w:pPr>
                          <w:pStyle w:val="Normalwebb"/>
                          <w:spacing w:before="60" w:line="254" w:lineRule="auto"/>
                          <w:jc w:val="center"/>
                        </w:pPr>
                        <w:r>
                          <w:rPr>
                            <w:rFonts w:eastAsia="Calibri"/>
                            <w:sz w:val="22"/>
                            <w:szCs w:val="22"/>
                          </w:rPr>
                          <w:t>Scanner</w:t>
                        </w:r>
                      </w:p>
                    </w:txbxContent>
                  </v:textbox>
                </v:shape>
                <v:shape id="Textruta 7" o:spid="_x0000_s1497"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8574A7" w:rsidRDefault="008574A7" w:rsidP="006F14D0">
                        <w:pPr>
                          <w:pStyle w:val="Normalwebb"/>
                          <w:spacing w:before="60" w:line="252" w:lineRule="auto"/>
                          <w:jc w:val="center"/>
                        </w:pPr>
                        <w:r>
                          <w:rPr>
                            <w:rFonts w:eastAsia="Calibri"/>
                            <w:sz w:val="22"/>
                            <w:szCs w:val="22"/>
                          </w:rPr>
                          <w:t>Symbol Table</w:t>
                        </w:r>
                      </w:p>
                    </w:txbxContent>
                  </v:textbox>
                </v:shape>
                <v:shape id="Rak pilkoppling 430" o:spid="_x0000_s1498"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99"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59" w:author="Stefan Bjornander" w:date="2015-05-23T17:42:00Z" w:initials="SB">
    <w:p w14:paraId="7086E310" w14:textId="77777777" w:rsidR="008574A7" w:rsidRDefault="008574A7">
      <w:pPr>
        <w:pStyle w:val="Kommentarer"/>
      </w:pPr>
      <w:r>
        <w:rPr>
          <w:rStyle w:val="Kommentarsreferens"/>
        </w:rPr>
        <w:annotationRef/>
      </w:r>
    </w:p>
    <w:p w14:paraId="01C1DAD9" w14:textId="77777777" w:rsidR="008574A7" w:rsidRDefault="00CF0513">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960" w:author="Stefan Bjornander" w:date="2015-05-23T17:42:00Z" w:initials="SB">
    <w:p w14:paraId="04F55807" w14:textId="77777777" w:rsidR="008574A7" w:rsidRDefault="008574A7">
      <w:pPr>
        <w:pStyle w:val="Kommentarer"/>
      </w:pPr>
      <w:r>
        <w:rPr>
          <w:rStyle w:val="Kommentarsreferens"/>
        </w:rPr>
        <w:annotationRef/>
      </w:r>
    </w:p>
    <w:p w14:paraId="533EC9EE" w14:textId="77777777" w:rsidR="008574A7" w:rsidRDefault="00CF0513">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8574A7" w:rsidRDefault="008574A7" w:rsidP="006C7309">
      <w:pPr>
        <w:spacing w:line="240" w:lineRule="auto"/>
      </w:pPr>
      <w:r>
        <w:separator/>
      </w:r>
    </w:p>
  </w:endnote>
  <w:endnote w:type="continuationSeparator" w:id="0">
    <w:p w14:paraId="0DD18C9D" w14:textId="77777777" w:rsidR="008574A7" w:rsidRDefault="008574A7"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8574A7" w:rsidRDefault="008574A7" w:rsidP="006C7309">
      <w:pPr>
        <w:spacing w:line="240" w:lineRule="auto"/>
      </w:pPr>
      <w:r>
        <w:separator/>
      </w:r>
    </w:p>
  </w:footnote>
  <w:footnote w:type="continuationSeparator" w:id="0">
    <w:p w14:paraId="0BA3DA21" w14:textId="77777777" w:rsidR="008574A7" w:rsidRDefault="008574A7" w:rsidP="006C7309">
      <w:pPr>
        <w:spacing w:line="240" w:lineRule="auto"/>
      </w:pPr>
      <w:r>
        <w:continuationSeparator/>
      </w:r>
    </w:p>
  </w:footnote>
  <w:footnote w:id="1">
    <w:p w14:paraId="2E7B9447" w14:textId="672A4F2A" w:rsidR="008574A7" w:rsidRPr="00304E17" w:rsidRDefault="008574A7" w:rsidP="00B16463">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2">
    <w:p w14:paraId="787D622A" w14:textId="77777777" w:rsidR="008574A7" w:rsidRDefault="008574A7" w:rsidP="00516DD1">
      <w:pPr>
        <w:pStyle w:val="Fotnotstext"/>
      </w:pPr>
      <w:ins w:id="65" w:author="Stefan Bjornander" w:date="2015-04-26T09:28:00Z">
        <w:r>
          <w:rPr>
            <w:rStyle w:val="Fotnotsreferens"/>
          </w:rPr>
          <w:footnoteRef/>
        </w:r>
        <w:r>
          <w:t xml:space="preserve"> In other </w:t>
        </w:r>
      </w:ins>
      <w:ins w:id="66" w:author="Stefan Bjornander" w:date="2015-04-26T09:29:00Z">
        <w:r>
          <w:t>languages</w:t>
        </w:r>
      </w:ins>
      <w:ins w:id="67" w:author="Stefan Bjornander" w:date="2015-04-26T09:41:00Z">
        <w:r>
          <w:t>,</w:t>
        </w:r>
      </w:ins>
      <w:ins w:id="68" w:author="Stefan Bjornander" w:date="2015-04-26T09:28:00Z">
        <w:r>
          <w:t xml:space="preserve"> </w:t>
        </w:r>
      </w:ins>
      <w:ins w:id="69" w:author="Stefan Bjornander" w:date="2015-04-26T09:41:00Z">
        <w:r>
          <w:t xml:space="preserve">which syntax includes </w:t>
        </w:r>
      </w:ins>
      <w:ins w:id="70" w:author="Stefan Bjornander" w:date="2015-04-26T09:28:00Z">
        <w:r>
          <w:t xml:space="preserve">the keyword </w:t>
        </w:r>
        <w:r>
          <w:rPr>
            <w:rStyle w:val="CodeInText"/>
            <w:rPrChange w:id="71" w:author="Stefan Bjornander" w:date="2015-04-26T09:29:00Z">
              <w:rPr>
                <w:rStyle w:val="CodeInText"/>
                <w:i w:val="0"/>
              </w:rPr>
            </w:rPrChange>
          </w:rPr>
          <w:t>then</w:t>
        </w:r>
        <w:r>
          <w:t xml:space="preserve">, it is </w:t>
        </w:r>
      </w:ins>
      <w:ins w:id="72" w:author="Stefan Bjornander" w:date="2015-04-26T09:29:00Z">
        <w:r>
          <w:t xml:space="preserve">called </w:t>
        </w:r>
      </w:ins>
      <w:ins w:id="73" w:author="Stefan Bjornander" w:date="2015-04-26T09:28:00Z">
        <w:r>
          <w:t xml:space="preserve">as the </w:t>
        </w:r>
        <w:r>
          <w:rPr>
            <w:rStyle w:val="CodeInText"/>
            <w:rPrChange w:id="74" w:author="Stefan Bjornander" w:date="2015-04-26T09:29:00Z">
              <w:rPr>
                <w:rStyle w:val="CodeInText"/>
                <w:i w:val="0"/>
              </w:rPr>
            </w:rPrChange>
          </w:rPr>
          <w:t>if-then-els</w:t>
        </w:r>
      </w:ins>
      <w:ins w:id="75" w:author="Stefan Bjornander" w:date="2015-04-26T09:29:00Z">
        <w:r>
          <w:rPr>
            <w:rStyle w:val="CodeInText"/>
            <w:rPrChange w:id="76" w:author="Stefan Bjornander" w:date="2015-04-26T09:29:00Z">
              <w:rPr>
                <w:rStyle w:val="CodeInText"/>
                <w:i w:val="0"/>
              </w:rPr>
            </w:rPrChange>
          </w:rPr>
          <w:t>e</w:t>
        </w:r>
        <w:r>
          <w:t xml:space="preserve"> problem.</w:t>
        </w:r>
      </w:ins>
    </w:p>
  </w:footnote>
  <w:footnote w:id="3">
    <w:p w14:paraId="1F73F94F" w14:textId="77777777" w:rsidR="008574A7" w:rsidRPr="007E20F3" w:rsidRDefault="008574A7"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8574A7" w:rsidRPr="002D6FCA" w:rsidRDefault="008574A7">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5">
    <w:p w14:paraId="09303B25" w14:textId="77777777" w:rsidR="008574A7" w:rsidRDefault="008574A7"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10319273" w14:textId="77777777" w:rsidR="008574A7" w:rsidRPr="00DB458B" w:rsidRDefault="008574A7"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7">
    <w:p w14:paraId="58CBFD86" w14:textId="142C982A" w:rsidR="008574A7" w:rsidRDefault="008574A7"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8574A7" w:rsidRPr="00DB458B" w:rsidRDefault="008574A7">
      <w:pPr>
        <w:pStyle w:val="Fotnotstext"/>
      </w:pPr>
    </w:p>
  </w:footnote>
  <w:footnote w:id="8">
    <w:p w14:paraId="2574BD6E" w14:textId="77777777" w:rsidR="008574A7" w:rsidRPr="00725EAE" w:rsidRDefault="008574A7"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9">
    <w:p w14:paraId="0A93E7E0" w14:textId="77777777" w:rsidR="008574A7" w:rsidRPr="00B4576D" w:rsidRDefault="008574A7"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0">
    <w:p w14:paraId="673337B7" w14:textId="77777777" w:rsidR="008574A7" w:rsidRPr="00080A22" w:rsidRDefault="008574A7"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1">
    <w:p w14:paraId="32ED624A" w14:textId="4172F58C" w:rsidR="008574A7" w:rsidRDefault="008574A7"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8574A7" w:rsidRDefault="008574A7" w:rsidP="00E80032">
      <w:pPr>
        <w:pStyle w:val="Code"/>
      </w:pPr>
      <w:r>
        <w:t>#define BOOL int</w:t>
      </w:r>
    </w:p>
    <w:p w14:paraId="5A8A6026" w14:textId="77777777" w:rsidR="008574A7" w:rsidRDefault="008574A7" w:rsidP="00E80032">
      <w:pPr>
        <w:pStyle w:val="Code"/>
      </w:pPr>
      <w:r>
        <w:t>#define TRUE 1</w:t>
      </w:r>
    </w:p>
    <w:p w14:paraId="09976B6C" w14:textId="77777777" w:rsidR="008574A7" w:rsidRPr="00BF232B" w:rsidRDefault="008574A7" w:rsidP="00E80032">
      <w:pPr>
        <w:pStyle w:val="Code"/>
      </w:pPr>
      <w:r>
        <w:t>#define FALSE 0</w:t>
      </w:r>
    </w:p>
  </w:footnote>
  <w:footnote w:id="12">
    <w:p w14:paraId="1100CB01" w14:textId="77777777" w:rsidR="008574A7" w:rsidRDefault="008574A7"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3">
    <w:p w14:paraId="6678A4C0" w14:textId="77777777" w:rsidR="008574A7" w:rsidRDefault="008574A7" w:rsidP="00E80032">
      <w:r>
        <w:rPr>
          <w:rStyle w:val="Fotnotsreferens"/>
        </w:rPr>
        <w:footnoteRef/>
      </w:r>
      <w:r>
        <w:t xml:space="preserve"> Depending of the compiler and its warning level settings.</w:t>
      </w:r>
    </w:p>
  </w:footnote>
  <w:footnote w:id="14">
    <w:p w14:paraId="3D554D37" w14:textId="77777777" w:rsidR="008574A7" w:rsidRPr="004679D4" w:rsidRDefault="008574A7"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5">
    <w:p w14:paraId="0C800D4D" w14:textId="77777777" w:rsidR="008574A7" w:rsidRPr="00C03AB7" w:rsidRDefault="008574A7"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6">
    <w:p w14:paraId="278B000B" w14:textId="77777777" w:rsidR="008574A7" w:rsidRPr="000C5114" w:rsidRDefault="008574A7"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7">
    <w:p w14:paraId="1A8D5AE6" w14:textId="77777777" w:rsidR="008574A7" w:rsidRPr="002343ED" w:rsidRDefault="008574A7"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18">
    <w:p w14:paraId="3BE4E62C" w14:textId="77777777" w:rsidR="008574A7" w:rsidRDefault="008574A7" w:rsidP="00E80032">
      <w:r>
        <w:rPr>
          <w:rStyle w:val="Fotnotsreferens"/>
        </w:rPr>
        <w:footnoteRef/>
      </w:r>
      <w:r>
        <w:t xml:space="preserve"> However, we have no knowledge about the actual address; it may be 10,000 or anything else.</w:t>
      </w:r>
    </w:p>
  </w:footnote>
  <w:footnote w:id="19">
    <w:p w14:paraId="575EFDCD" w14:textId="77777777" w:rsidR="008574A7" w:rsidRPr="009B0162" w:rsidRDefault="008574A7" w:rsidP="00E80032">
      <w:r>
        <w:rPr>
          <w:rStyle w:val="Fotnotsreferens"/>
        </w:rPr>
        <w:footnoteRef/>
      </w:r>
      <w:r w:rsidRPr="009B0162">
        <w:t xml:space="preserve"> In C++, the ampersand is also used</w:t>
      </w:r>
      <w:r>
        <w:t xml:space="preserve"> to define references variables, which are not included in C.</w:t>
      </w:r>
    </w:p>
  </w:footnote>
  <w:footnote w:id="20">
    <w:p w14:paraId="723B76D0" w14:textId="77777777" w:rsidR="008574A7" w:rsidRDefault="008574A7"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1">
    <w:p w14:paraId="6E4A057E" w14:textId="77777777" w:rsidR="008574A7" w:rsidRDefault="008574A7"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2">
    <w:p w14:paraId="28C19D66" w14:textId="77777777" w:rsidR="008574A7" w:rsidRPr="00E554CC" w:rsidRDefault="008574A7"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3">
    <w:p w14:paraId="26C017D1" w14:textId="77777777" w:rsidR="008574A7" w:rsidRPr="00391B01" w:rsidRDefault="008574A7"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4">
    <w:p w14:paraId="325E6486" w14:textId="77777777" w:rsidR="008574A7" w:rsidRDefault="008574A7"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5">
    <w:p w14:paraId="6A4339FA" w14:textId="77777777" w:rsidR="008574A7" w:rsidRDefault="008574A7"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6">
    <w:p w14:paraId="301408BC" w14:textId="77777777" w:rsidR="008574A7" w:rsidRDefault="008574A7" w:rsidP="00E80032">
      <w:r>
        <w:rPr>
          <w:rStyle w:val="Fotnotsreferens"/>
        </w:rPr>
        <w:footnoteRef/>
      </w:r>
      <w:r>
        <w:t xml:space="preserve"> There is no rational explanation, just accept it.</w:t>
      </w:r>
    </w:p>
  </w:footnote>
  <w:footnote w:id="27">
    <w:p w14:paraId="0B9FD0C4" w14:textId="77777777" w:rsidR="008574A7" w:rsidRDefault="008574A7"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28">
    <w:p w14:paraId="0D18B916" w14:textId="77777777" w:rsidR="008574A7" w:rsidRPr="00EF01A1" w:rsidRDefault="008574A7"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29">
    <w:p w14:paraId="08813838" w14:textId="77777777" w:rsidR="008574A7" w:rsidRPr="008655EC" w:rsidRDefault="008574A7"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defaultTabStop w:val="720"/>
  <w:hyphenationZone w:val="425"/>
  <w:drawingGridHorizontalSpacing w:val="284"/>
  <w:drawingGridVerticalSpacing w:val="57"/>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A1B"/>
    <w:rsid w:val="00003E25"/>
    <w:rsid w:val="00003EAB"/>
    <w:rsid w:val="00003FF8"/>
    <w:rsid w:val="00004365"/>
    <w:rsid w:val="0000456E"/>
    <w:rsid w:val="00004668"/>
    <w:rsid w:val="00004EF0"/>
    <w:rsid w:val="00004FC8"/>
    <w:rsid w:val="00004FDA"/>
    <w:rsid w:val="00005338"/>
    <w:rsid w:val="00005395"/>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3121"/>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5FE"/>
    <w:rsid w:val="00040B04"/>
    <w:rsid w:val="00040D85"/>
    <w:rsid w:val="00040E1B"/>
    <w:rsid w:val="00040FCB"/>
    <w:rsid w:val="000410EF"/>
    <w:rsid w:val="00041417"/>
    <w:rsid w:val="00041B7E"/>
    <w:rsid w:val="00042170"/>
    <w:rsid w:val="0004221B"/>
    <w:rsid w:val="000426CC"/>
    <w:rsid w:val="000428CE"/>
    <w:rsid w:val="0004293F"/>
    <w:rsid w:val="00042B76"/>
    <w:rsid w:val="00042CA4"/>
    <w:rsid w:val="00042E18"/>
    <w:rsid w:val="00042F0F"/>
    <w:rsid w:val="00043157"/>
    <w:rsid w:val="000434DF"/>
    <w:rsid w:val="00043F2B"/>
    <w:rsid w:val="0004413D"/>
    <w:rsid w:val="0004451D"/>
    <w:rsid w:val="00044765"/>
    <w:rsid w:val="0004497F"/>
    <w:rsid w:val="00044D40"/>
    <w:rsid w:val="00044EE3"/>
    <w:rsid w:val="000451A1"/>
    <w:rsid w:val="000451FE"/>
    <w:rsid w:val="00045483"/>
    <w:rsid w:val="000454C9"/>
    <w:rsid w:val="000457B4"/>
    <w:rsid w:val="00045818"/>
    <w:rsid w:val="00045B1F"/>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5D6"/>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3BBD"/>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634"/>
    <w:rsid w:val="00065CD4"/>
    <w:rsid w:val="0006600E"/>
    <w:rsid w:val="000663AD"/>
    <w:rsid w:val="0006691C"/>
    <w:rsid w:val="00066952"/>
    <w:rsid w:val="000669C4"/>
    <w:rsid w:val="00066DB5"/>
    <w:rsid w:val="00066DED"/>
    <w:rsid w:val="00066E1B"/>
    <w:rsid w:val="000671A5"/>
    <w:rsid w:val="00067453"/>
    <w:rsid w:val="000675D8"/>
    <w:rsid w:val="000679A3"/>
    <w:rsid w:val="00067BF7"/>
    <w:rsid w:val="00067F4A"/>
    <w:rsid w:val="0007022B"/>
    <w:rsid w:val="000706B9"/>
    <w:rsid w:val="00070806"/>
    <w:rsid w:val="000708FA"/>
    <w:rsid w:val="00070F69"/>
    <w:rsid w:val="0007119C"/>
    <w:rsid w:val="00071370"/>
    <w:rsid w:val="00071BCE"/>
    <w:rsid w:val="00072191"/>
    <w:rsid w:val="00072837"/>
    <w:rsid w:val="000728EC"/>
    <w:rsid w:val="00072A04"/>
    <w:rsid w:val="00073098"/>
    <w:rsid w:val="00073206"/>
    <w:rsid w:val="000732E3"/>
    <w:rsid w:val="000735DB"/>
    <w:rsid w:val="00073BF2"/>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62"/>
    <w:rsid w:val="000803E9"/>
    <w:rsid w:val="000803FF"/>
    <w:rsid w:val="00080A6C"/>
    <w:rsid w:val="00080AF6"/>
    <w:rsid w:val="00080EF4"/>
    <w:rsid w:val="0008100D"/>
    <w:rsid w:val="00081AA5"/>
    <w:rsid w:val="00081E1C"/>
    <w:rsid w:val="000824D1"/>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6F7D"/>
    <w:rsid w:val="0008741E"/>
    <w:rsid w:val="000874E7"/>
    <w:rsid w:val="000878C1"/>
    <w:rsid w:val="00087B3E"/>
    <w:rsid w:val="00087BDD"/>
    <w:rsid w:val="00087EC8"/>
    <w:rsid w:val="00087FA3"/>
    <w:rsid w:val="0009010B"/>
    <w:rsid w:val="0009011B"/>
    <w:rsid w:val="0009036F"/>
    <w:rsid w:val="00090C7E"/>
    <w:rsid w:val="00090F0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230"/>
    <w:rsid w:val="00097305"/>
    <w:rsid w:val="00097FF3"/>
    <w:rsid w:val="000A036D"/>
    <w:rsid w:val="000A073D"/>
    <w:rsid w:val="000A0865"/>
    <w:rsid w:val="000A0AD9"/>
    <w:rsid w:val="000A0BB2"/>
    <w:rsid w:val="000A0DDD"/>
    <w:rsid w:val="000A11EF"/>
    <w:rsid w:val="000A13D4"/>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263"/>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977"/>
    <w:rsid w:val="000F2B35"/>
    <w:rsid w:val="000F2F83"/>
    <w:rsid w:val="000F2FA4"/>
    <w:rsid w:val="000F31F4"/>
    <w:rsid w:val="000F33DB"/>
    <w:rsid w:val="000F33F4"/>
    <w:rsid w:val="000F3A6D"/>
    <w:rsid w:val="000F3CE8"/>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36F"/>
    <w:rsid w:val="001304F7"/>
    <w:rsid w:val="001305C3"/>
    <w:rsid w:val="00130627"/>
    <w:rsid w:val="00130A16"/>
    <w:rsid w:val="00130C02"/>
    <w:rsid w:val="00130D9D"/>
    <w:rsid w:val="00130E8E"/>
    <w:rsid w:val="00131061"/>
    <w:rsid w:val="0013125E"/>
    <w:rsid w:val="00131492"/>
    <w:rsid w:val="00131A13"/>
    <w:rsid w:val="00131C83"/>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D67"/>
    <w:rsid w:val="00150F3F"/>
    <w:rsid w:val="0015102F"/>
    <w:rsid w:val="00151061"/>
    <w:rsid w:val="001510C0"/>
    <w:rsid w:val="001510D6"/>
    <w:rsid w:val="00151317"/>
    <w:rsid w:val="00151377"/>
    <w:rsid w:val="001516E6"/>
    <w:rsid w:val="00151A2F"/>
    <w:rsid w:val="00151B0A"/>
    <w:rsid w:val="00151F5D"/>
    <w:rsid w:val="00152085"/>
    <w:rsid w:val="0015242F"/>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742"/>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81E"/>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3D0"/>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87D3B"/>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322"/>
    <w:rsid w:val="001A246C"/>
    <w:rsid w:val="001A262A"/>
    <w:rsid w:val="001A2684"/>
    <w:rsid w:val="001A275E"/>
    <w:rsid w:val="001A2A45"/>
    <w:rsid w:val="001A2BB8"/>
    <w:rsid w:val="001A2BBA"/>
    <w:rsid w:val="001A2F5C"/>
    <w:rsid w:val="001A2FFF"/>
    <w:rsid w:val="001A30BA"/>
    <w:rsid w:val="001A30DF"/>
    <w:rsid w:val="001A3558"/>
    <w:rsid w:val="001A36DC"/>
    <w:rsid w:val="001A37CD"/>
    <w:rsid w:val="001A3832"/>
    <w:rsid w:val="001A3843"/>
    <w:rsid w:val="001A3CE4"/>
    <w:rsid w:val="001A3E69"/>
    <w:rsid w:val="001A4153"/>
    <w:rsid w:val="001A45D1"/>
    <w:rsid w:val="001A48C2"/>
    <w:rsid w:val="001A4A1A"/>
    <w:rsid w:val="001A4D54"/>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3D6C"/>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705"/>
    <w:rsid w:val="001B697F"/>
    <w:rsid w:val="001B6D1F"/>
    <w:rsid w:val="001B6D75"/>
    <w:rsid w:val="001B706B"/>
    <w:rsid w:val="001B717F"/>
    <w:rsid w:val="001B71FF"/>
    <w:rsid w:val="001B7677"/>
    <w:rsid w:val="001B772C"/>
    <w:rsid w:val="001B77E2"/>
    <w:rsid w:val="001B7A1A"/>
    <w:rsid w:val="001B7CAD"/>
    <w:rsid w:val="001C01A4"/>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0D2"/>
    <w:rsid w:val="001C432D"/>
    <w:rsid w:val="001C44F6"/>
    <w:rsid w:val="001C45AE"/>
    <w:rsid w:val="001C45B9"/>
    <w:rsid w:val="001C46F9"/>
    <w:rsid w:val="001C4878"/>
    <w:rsid w:val="001C4C23"/>
    <w:rsid w:val="001C4E02"/>
    <w:rsid w:val="001C50C4"/>
    <w:rsid w:val="001C5119"/>
    <w:rsid w:val="001C57C9"/>
    <w:rsid w:val="001C5937"/>
    <w:rsid w:val="001C62E3"/>
    <w:rsid w:val="001C6403"/>
    <w:rsid w:val="001C652E"/>
    <w:rsid w:val="001C68CE"/>
    <w:rsid w:val="001C6933"/>
    <w:rsid w:val="001C6BEE"/>
    <w:rsid w:val="001C6D9B"/>
    <w:rsid w:val="001C6E6E"/>
    <w:rsid w:val="001C76A8"/>
    <w:rsid w:val="001C7B67"/>
    <w:rsid w:val="001C7EE3"/>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88F"/>
    <w:rsid w:val="001E3B65"/>
    <w:rsid w:val="001E3C9F"/>
    <w:rsid w:val="001E3E4B"/>
    <w:rsid w:val="001E3F1F"/>
    <w:rsid w:val="001E41AA"/>
    <w:rsid w:val="001E42F8"/>
    <w:rsid w:val="001E4841"/>
    <w:rsid w:val="001E4A37"/>
    <w:rsid w:val="001E4B9D"/>
    <w:rsid w:val="001E5001"/>
    <w:rsid w:val="001E55F1"/>
    <w:rsid w:val="001E5C4D"/>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66"/>
    <w:rsid w:val="001F3BFD"/>
    <w:rsid w:val="001F3C90"/>
    <w:rsid w:val="001F3C95"/>
    <w:rsid w:val="001F4351"/>
    <w:rsid w:val="001F43C7"/>
    <w:rsid w:val="001F4544"/>
    <w:rsid w:val="001F4597"/>
    <w:rsid w:val="001F45AC"/>
    <w:rsid w:val="001F4DB1"/>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895"/>
    <w:rsid w:val="00201C51"/>
    <w:rsid w:val="00201DA2"/>
    <w:rsid w:val="00201DB0"/>
    <w:rsid w:val="00201F0E"/>
    <w:rsid w:val="00201FF9"/>
    <w:rsid w:val="0020233B"/>
    <w:rsid w:val="00202633"/>
    <w:rsid w:val="00202C54"/>
    <w:rsid w:val="00202DD7"/>
    <w:rsid w:val="00203284"/>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19C2"/>
    <w:rsid w:val="0022237B"/>
    <w:rsid w:val="0022255F"/>
    <w:rsid w:val="0022259F"/>
    <w:rsid w:val="00222B93"/>
    <w:rsid w:val="00222C11"/>
    <w:rsid w:val="00222C38"/>
    <w:rsid w:val="00222D7A"/>
    <w:rsid w:val="00223105"/>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D5C"/>
    <w:rsid w:val="00225DDC"/>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83E"/>
    <w:rsid w:val="002359E5"/>
    <w:rsid w:val="00235BAE"/>
    <w:rsid w:val="0023602E"/>
    <w:rsid w:val="002360CD"/>
    <w:rsid w:val="0023641F"/>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A16"/>
    <w:rsid w:val="002544FC"/>
    <w:rsid w:val="00254520"/>
    <w:rsid w:val="00254870"/>
    <w:rsid w:val="002548F8"/>
    <w:rsid w:val="00254C3D"/>
    <w:rsid w:val="00254DA4"/>
    <w:rsid w:val="00254F81"/>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6E3"/>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52B"/>
    <w:rsid w:val="00271723"/>
    <w:rsid w:val="0027179E"/>
    <w:rsid w:val="00271A3C"/>
    <w:rsid w:val="00271DD8"/>
    <w:rsid w:val="00271F1F"/>
    <w:rsid w:val="002723DC"/>
    <w:rsid w:val="00272521"/>
    <w:rsid w:val="0027280F"/>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3DF"/>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7AF"/>
    <w:rsid w:val="0029798C"/>
    <w:rsid w:val="002A003F"/>
    <w:rsid w:val="002A01C7"/>
    <w:rsid w:val="002A0293"/>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812"/>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00B"/>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651"/>
    <w:rsid w:val="002B467E"/>
    <w:rsid w:val="002B4A6D"/>
    <w:rsid w:val="002B4A8B"/>
    <w:rsid w:val="002B4A8E"/>
    <w:rsid w:val="002B4BA7"/>
    <w:rsid w:val="002B53AC"/>
    <w:rsid w:val="002B548F"/>
    <w:rsid w:val="002B59FE"/>
    <w:rsid w:val="002B5AEC"/>
    <w:rsid w:val="002B63B5"/>
    <w:rsid w:val="002B6503"/>
    <w:rsid w:val="002B6755"/>
    <w:rsid w:val="002B70C1"/>
    <w:rsid w:val="002B71A1"/>
    <w:rsid w:val="002B7454"/>
    <w:rsid w:val="002B7490"/>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4D53"/>
    <w:rsid w:val="002C5092"/>
    <w:rsid w:val="002C5359"/>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524"/>
    <w:rsid w:val="002D565D"/>
    <w:rsid w:val="002D5806"/>
    <w:rsid w:val="002D58E6"/>
    <w:rsid w:val="002D5A00"/>
    <w:rsid w:val="002D6168"/>
    <w:rsid w:val="002D61AA"/>
    <w:rsid w:val="002D61FB"/>
    <w:rsid w:val="002D637C"/>
    <w:rsid w:val="002D63B6"/>
    <w:rsid w:val="002D6603"/>
    <w:rsid w:val="002D685E"/>
    <w:rsid w:val="002D6888"/>
    <w:rsid w:val="002D6FCA"/>
    <w:rsid w:val="002D7019"/>
    <w:rsid w:val="002D7262"/>
    <w:rsid w:val="002D73F8"/>
    <w:rsid w:val="002D7636"/>
    <w:rsid w:val="002D7B1F"/>
    <w:rsid w:val="002D7C8F"/>
    <w:rsid w:val="002D7DCD"/>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652"/>
    <w:rsid w:val="002E3CDB"/>
    <w:rsid w:val="002E422B"/>
    <w:rsid w:val="002E44D3"/>
    <w:rsid w:val="002E47AF"/>
    <w:rsid w:val="002E4915"/>
    <w:rsid w:val="002E4A5A"/>
    <w:rsid w:val="002E4AD9"/>
    <w:rsid w:val="002E4EB4"/>
    <w:rsid w:val="002E4F9A"/>
    <w:rsid w:val="002E523A"/>
    <w:rsid w:val="002E5264"/>
    <w:rsid w:val="002E5628"/>
    <w:rsid w:val="002E5ABC"/>
    <w:rsid w:val="002E5C91"/>
    <w:rsid w:val="002E5CF7"/>
    <w:rsid w:val="002E5D85"/>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8F"/>
    <w:rsid w:val="002F01F2"/>
    <w:rsid w:val="002F05C6"/>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CCD"/>
    <w:rsid w:val="0030441B"/>
    <w:rsid w:val="003045D3"/>
    <w:rsid w:val="003048B8"/>
    <w:rsid w:val="003048E4"/>
    <w:rsid w:val="00304A22"/>
    <w:rsid w:val="00304A3D"/>
    <w:rsid w:val="00304AF7"/>
    <w:rsid w:val="00304B60"/>
    <w:rsid w:val="00304B69"/>
    <w:rsid w:val="00304E17"/>
    <w:rsid w:val="00304E69"/>
    <w:rsid w:val="00305561"/>
    <w:rsid w:val="0030557F"/>
    <w:rsid w:val="0030571A"/>
    <w:rsid w:val="0030584F"/>
    <w:rsid w:val="00305C33"/>
    <w:rsid w:val="00305DF4"/>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47A"/>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AD9"/>
    <w:rsid w:val="00325BB3"/>
    <w:rsid w:val="00325F90"/>
    <w:rsid w:val="003265E8"/>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6BB7"/>
    <w:rsid w:val="00337246"/>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9FF"/>
    <w:rsid w:val="00342ACC"/>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6E5"/>
    <w:rsid w:val="003469E4"/>
    <w:rsid w:val="00346CB9"/>
    <w:rsid w:val="0034727F"/>
    <w:rsid w:val="003475AA"/>
    <w:rsid w:val="00347866"/>
    <w:rsid w:val="003479B8"/>
    <w:rsid w:val="00347C86"/>
    <w:rsid w:val="0035004C"/>
    <w:rsid w:val="003502A2"/>
    <w:rsid w:val="003507CE"/>
    <w:rsid w:val="00350894"/>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50CC"/>
    <w:rsid w:val="0035519F"/>
    <w:rsid w:val="0035540E"/>
    <w:rsid w:val="0035561A"/>
    <w:rsid w:val="003557D8"/>
    <w:rsid w:val="00355915"/>
    <w:rsid w:val="00355A0B"/>
    <w:rsid w:val="00355C9C"/>
    <w:rsid w:val="00355E00"/>
    <w:rsid w:val="00355E19"/>
    <w:rsid w:val="00355EBD"/>
    <w:rsid w:val="003565E2"/>
    <w:rsid w:val="00356A46"/>
    <w:rsid w:val="00356C57"/>
    <w:rsid w:val="00356E7E"/>
    <w:rsid w:val="00356F85"/>
    <w:rsid w:val="00357180"/>
    <w:rsid w:val="0035730A"/>
    <w:rsid w:val="00357A3E"/>
    <w:rsid w:val="00357B2A"/>
    <w:rsid w:val="00357BD3"/>
    <w:rsid w:val="00357C7F"/>
    <w:rsid w:val="00357CBD"/>
    <w:rsid w:val="003605B7"/>
    <w:rsid w:val="00360D37"/>
    <w:rsid w:val="00360E31"/>
    <w:rsid w:val="00360F01"/>
    <w:rsid w:val="00360FA6"/>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48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CE8"/>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BF"/>
    <w:rsid w:val="003B0D03"/>
    <w:rsid w:val="003B11CA"/>
    <w:rsid w:val="003B20E5"/>
    <w:rsid w:val="003B214B"/>
    <w:rsid w:val="003B23D1"/>
    <w:rsid w:val="003B2CE4"/>
    <w:rsid w:val="003B3256"/>
    <w:rsid w:val="003B3565"/>
    <w:rsid w:val="003B3B21"/>
    <w:rsid w:val="003B4003"/>
    <w:rsid w:val="003B4005"/>
    <w:rsid w:val="003B440A"/>
    <w:rsid w:val="003B4517"/>
    <w:rsid w:val="003B46D3"/>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424"/>
    <w:rsid w:val="003C0453"/>
    <w:rsid w:val="003C063E"/>
    <w:rsid w:val="003C06B4"/>
    <w:rsid w:val="003C0FF0"/>
    <w:rsid w:val="003C110D"/>
    <w:rsid w:val="003C15D9"/>
    <w:rsid w:val="003C1AE5"/>
    <w:rsid w:val="003C1B10"/>
    <w:rsid w:val="003C1B8D"/>
    <w:rsid w:val="003C1C4C"/>
    <w:rsid w:val="003C1FC5"/>
    <w:rsid w:val="003C202A"/>
    <w:rsid w:val="003C243A"/>
    <w:rsid w:val="003C25C3"/>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130"/>
    <w:rsid w:val="003C63B4"/>
    <w:rsid w:val="003C6473"/>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818"/>
    <w:rsid w:val="003D1C91"/>
    <w:rsid w:val="003D1D27"/>
    <w:rsid w:val="003D2297"/>
    <w:rsid w:val="003D27F1"/>
    <w:rsid w:val="003D281C"/>
    <w:rsid w:val="003D294F"/>
    <w:rsid w:val="003D2AED"/>
    <w:rsid w:val="003D2E33"/>
    <w:rsid w:val="003D3523"/>
    <w:rsid w:val="003D3A5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48D"/>
    <w:rsid w:val="004036F0"/>
    <w:rsid w:val="00403B63"/>
    <w:rsid w:val="00403E09"/>
    <w:rsid w:val="004040D6"/>
    <w:rsid w:val="004041B5"/>
    <w:rsid w:val="00404670"/>
    <w:rsid w:val="0040470C"/>
    <w:rsid w:val="0040491E"/>
    <w:rsid w:val="0040498A"/>
    <w:rsid w:val="00404E73"/>
    <w:rsid w:val="004050FC"/>
    <w:rsid w:val="004055B6"/>
    <w:rsid w:val="004058A2"/>
    <w:rsid w:val="00405E67"/>
    <w:rsid w:val="00405E86"/>
    <w:rsid w:val="00405FCF"/>
    <w:rsid w:val="0040618B"/>
    <w:rsid w:val="00406266"/>
    <w:rsid w:val="00406F76"/>
    <w:rsid w:val="004071F5"/>
    <w:rsid w:val="00407AC9"/>
    <w:rsid w:val="00407BD9"/>
    <w:rsid w:val="00407BEA"/>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200"/>
    <w:rsid w:val="0041734A"/>
    <w:rsid w:val="00417494"/>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555"/>
    <w:rsid w:val="004247EA"/>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322"/>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B07"/>
    <w:rsid w:val="00444C4D"/>
    <w:rsid w:val="00445036"/>
    <w:rsid w:val="00445761"/>
    <w:rsid w:val="004457B8"/>
    <w:rsid w:val="00446108"/>
    <w:rsid w:val="0044640F"/>
    <w:rsid w:val="00446717"/>
    <w:rsid w:val="004468D3"/>
    <w:rsid w:val="0044691B"/>
    <w:rsid w:val="00447861"/>
    <w:rsid w:val="00447975"/>
    <w:rsid w:val="00450027"/>
    <w:rsid w:val="00450204"/>
    <w:rsid w:val="0045049F"/>
    <w:rsid w:val="004509F7"/>
    <w:rsid w:val="00450A94"/>
    <w:rsid w:val="00450D55"/>
    <w:rsid w:val="00450DA7"/>
    <w:rsid w:val="00450EF1"/>
    <w:rsid w:val="00450FD0"/>
    <w:rsid w:val="00450FE0"/>
    <w:rsid w:val="004510CA"/>
    <w:rsid w:val="00451421"/>
    <w:rsid w:val="00451CD1"/>
    <w:rsid w:val="00451E2D"/>
    <w:rsid w:val="00451E86"/>
    <w:rsid w:val="00451E8B"/>
    <w:rsid w:val="00452237"/>
    <w:rsid w:val="0045288C"/>
    <w:rsid w:val="00452A7A"/>
    <w:rsid w:val="00452BF1"/>
    <w:rsid w:val="00452C49"/>
    <w:rsid w:val="0045354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A"/>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D8D"/>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4C2"/>
    <w:rsid w:val="00466918"/>
    <w:rsid w:val="004669E0"/>
    <w:rsid w:val="00466AB6"/>
    <w:rsid w:val="004672AD"/>
    <w:rsid w:val="004673E8"/>
    <w:rsid w:val="004673EF"/>
    <w:rsid w:val="00467696"/>
    <w:rsid w:val="00467973"/>
    <w:rsid w:val="00470057"/>
    <w:rsid w:val="0047016D"/>
    <w:rsid w:val="004702AD"/>
    <w:rsid w:val="00470842"/>
    <w:rsid w:val="0047092B"/>
    <w:rsid w:val="00471AA9"/>
    <w:rsid w:val="00471B08"/>
    <w:rsid w:val="00471EE4"/>
    <w:rsid w:val="004721E9"/>
    <w:rsid w:val="00472358"/>
    <w:rsid w:val="0047241D"/>
    <w:rsid w:val="0047273C"/>
    <w:rsid w:val="0047297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32"/>
    <w:rsid w:val="0048034C"/>
    <w:rsid w:val="004807E2"/>
    <w:rsid w:val="0048084F"/>
    <w:rsid w:val="00480E5A"/>
    <w:rsid w:val="00481659"/>
    <w:rsid w:val="004817B0"/>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631"/>
    <w:rsid w:val="0049789A"/>
    <w:rsid w:val="0049792A"/>
    <w:rsid w:val="00497989"/>
    <w:rsid w:val="00497BCB"/>
    <w:rsid w:val="00497F62"/>
    <w:rsid w:val="00497FA7"/>
    <w:rsid w:val="004A068D"/>
    <w:rsid w:val="004A0F93"/>
    <w:rsid w:val="004A0FB6"/>
    <w:rsid w:val="004A143F"/>
    <w:rsid w:val="004A1733"/>
    <w:rsid w:val="004A1BB5"/>
    <w:rsid w:val="004A1C67"/>
    <w:rsid w:val="004A1CAD"/>
    <w:rsid w:val="004A1DC5"/>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67"/>
    <w:rsid w:val="004A53B1"/>
    <w:rsid w:val="004A5895"/>
    <w:rsid w:val="004A5E53"/>
    <w:rsid w:val="004A5E65"/>
    <w:rsid w:val="004A5F41"/>
    <w:rsid w:val="004A6484"/>
    <w:rsid w:val="004A68EF"/>
    <w:rsid w:val="004A69A2"/>
    <w:rsid w:val="004A6AD6"/>
    <w:rsid w:val="004A6CD5"/>
    <w:rsid w:val="004A6F65"/>
    <w:rsid w:val="004A77A7"/>
    <w:rsid w:val="004A7D45"/>
    <w:rsid w:val="004B0208"/>
    <w:rsid w:val="004B0542"/>
    <w:rsid w:val="004B066D"/>
    <w:rsid w:val="004B0675"/>
    <w:rsid w:val="004B0894"/>
    <w:rsid w:val="004B08DC"/>
    <w:rsid w:val="004B0EF2"/>
    <w:rsid w:val="004B0F93"/>
    <w:rsid w:val="004B137F"/>
    <w:rsid w:val="004B1FA0"/>
    <w:rsid w:val="004B2293"/>
    <w:rsid w:val="004B25F5"/>
    <w:rsid w:val="004B260A"/>
    <w:rsid w:val="004B2667"/>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2C9"/>
    <w:rsid w:val="004B7534"/>
    <w:rsid w:val="004B7BC0"/>
    <w:rsid w:val="004B7D11"/>
    <w:rsid w:val="004B7F6D"/>
    <w:rsid w:val="004B7FDC"/>
    <w:rsid w:val="004C03E6"/>
    <w:rsid w:val="004C06A0"/>
    <w:rsid w:val="004C0702"/>
    <w:rsid w:val="004C094B"/>
    <w:rsid w:val="004C0B25"/>
    <w:rsid w:val="004C0C92"/>
    <w:rsid w:val="004C0DC2"/>
    <w:rsid w:val="004C1594"/>
    <w:rsid w:val="004C16E0"/>
    <w:rsid w:val="004C18EE"/>
    <w:rsid w:val="004C1B99"/>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404"/>
    <w:rsid w:val="004D57BE"/>
    <w:rsid w:val="004D5925"/>
    <w:rsid w:val="004D59A8"/>
    <w:rsid w:val="004D5DB0"/>
    <w:rsid w:val="004D5DB6"/>
    <w:rsid w:val="004D62EE"/>
    <w:rsid w:val="004D651F"/>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76C"/>
    <w:rsid w:val="004E0817"/>
    <w:rsid w:val="004E0A29"/>
    <w:rsid w:val="004E1087"/>
    <w:rsid w:val="004E1167"/>
    <w:rsid w:val="004E11C1"/>
    <w:rsid w:val="004E177F"/>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4C0"/>
    <w:rsid w:val="004E7742"/>
    <w:rsid w:val="004E77B1"/>
    <w:rsid w:val="004E7AF8"/>
    <w:rsid w:val="004E7BC3"/>
    <w:rsid w:val="004F0035"/>
    <w:rsid w:val="004F004E"/>
    <w:rsid w:val="004F027D"/>
    <w:rsid w:val="004F0AB6"/>
    <w:rsid w:val="004F0C6A"/>
    <w:rsid w:val="004F0D94"/>
    <w:rsid w:val="004F10D3"/>
    <w:rsid w:val="004F14B4"/>
    <w:rsid w:val="004F1667"/>
    <w:rsid w:val="004F1756"/>
    <w:rsid w:val="004F19B5"/>
    <w:rsid w:val="004F1DF0"/>
    <w:rsid w:val="004F1F60"/>
    <w:rsid w:val="004F1F6D"/>
    <w:rsid w:val="004F1FF5"/>
    <w:rsid w:val="004F22C1"/>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82D"/>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44F"/>
    <w:rsid w:val="005307D7"/>
    <w:rsid w:val="0053084E"/>
    <w:rsid w:val="00530886"/>
    <w:rsid w:val="0053099F"/>
    <w:rsid w:val="00530CE4"/>
    <w:rsid w:val="005311C1"/>
    <w:rsid w:val="005315FF"/>
    <w:rsid w:val="0053189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26E"/>
    <w:rsid w:val="005505CB"/>
    <w:rsid w:val="00550755"/>
    <w:rsid w:val="00550BF5"/>
    <w:rsid w:val="00550C5E"/>
    <w:rsid w:val="00550FC9"/>
    <w:rsid w:val="00551130"/>
    <w:rsid w:val="005512CD"/>
    <w:rsid w:val="005513BE"/>
    <w:rsid w:val="00551A61"/>
    <w:rsid w:val="00551CC2"/>
    <w:rsid w:val="00551EE1"/>
    <w:rsid w:val="0055261C"/>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460"/>
    <w:rsid w:val="005615B6"/>
    <w:rsid w:val="00561817"/>
    <w:rsid w:val="005618F9"/>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CA9"/>
    <w:rsid w:val="00571D48"/>
    <w:rsid w:val="0057234D"/>
    <w:rsid w:val="005724B9"/>
    <w:rsid w:val="00572552"/>
    <w:rsid w:val="00572753"/>
    <w:rsid w:val="005727E4"/>
    <w:rsid w:val="005727E5"/>
    <w:rsid w:val="00572EBE"/>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2AE"/>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3F80"/>
    <w:rsid w:val="0058403D"/>
    <w:rsid w:val="0058403E"/>
    <w:rsid w:val="005840CC"/>
    <w:rsid w:val="005843DF"/>
    <w:rsid w:val="005844F5"/>
    <w:rsid w:val="00584D79"/>
    <w:rsid w:val="00584DFF"/>
    <w:rsid w:val="00584E5F"/>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2E1"/>
    <w:rsid w:val="0059135C"/>
    <w:rsid w:val="00591689"/>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6E9"/>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F6"/>
    <w:rsid w:val="005A0A21"/>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5A6E"/>
    <w:rsid w:val="005A5D2F"/>
    <w:rsid w:val="005A60A5"/>
    <w:rsid w:val="005A61B1"/>
    <w:rsid w:val="005A6543"/>
    <w:rsid w:val="005A671D"/>
    <w:rsid w:val="005A680E"/>
    <w:rsid w:val="005A6C07"/>
    <w:rsid w:val="005A6D59"/>
    <w:rsid w:val="005A70C3"/>
    <w:rsid w:val="005A7281"/>
    <w:rsid w:val="005A7385"/>
    <w:rsid w:val="005A74B0"/>
    <w:rsid w:val="005A7B57"/>
    <w:rsid w:val="005A7C72"/>
    <w:rsid w:val="005A7FC9"/>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7BC"/>
    <w:rsid w:val="005B642C"/>
    <w:rsid w:val="005B65BD"/>
    <w:rsid w:val="005B664C"/>
    <w:rsid w:val="005B66D3"/>
    <w:rsid w:val="005B684D"/>
    <w:rsid w:val="005B693F"/>
    <w:rsid w:val="005B6983"/>
    <w:rsid w:val="005B6A9D"/>
    <w:rsid w:val="005B7215"/>
    <w:rsid w:val="005B7616"/>
    <w:rsid w:val="005B7AB5"/>
    <w:rsid w:val="005C10F2"/>
    <w:rsid w:val="005C1162"/>
    <w:rsid w:val="005C1319"/>
    <w:rsid w:val="005C1A3D"/>
    <w:rsid w:val="005C21FB"/>
    <w:rsid w:val="005C2528"/>
    <w:rsid w:val="005C255A"/>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FFE"/>
    <w:rsid w:val="005D6249"/>
    <w:rsid w:val="005D6712"/>
    <w:rsid w:val="005D6B52"/>
    <w:rsid w:val="005D6E6F"/>
    <w:rsid w:val="005D6F45"/>
    <w:rsid w:val="005D6FD0"/>
    <w:rsid w:val="005D70ED"/>
    <w:rsid w:val="005D7821"/>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A18"/>
    <w:rsid w:val="005F0D85"/>
    <w:rsid w:val="005F0E3F"/>
    <w:rsid w:val="005F0F47"/>
    <w:rsid w:val="005F10A7"/>
    <w:rsid w:val="005F110F"/>
    <w:rsid w:val="005F132C"/>
    <w:rsid w:val="005F1558"/>
    <w:rsid w:val="005F2116"/>
    <w:rsid w:val="005F22E6"/>
    <w:rsid w:val="005F2592"/>
    <w:rsid w:val="005F2CEE"/>
    <w:rsid w:val="005F2E26"/>
    <w:rsid w:val="005F3314"/>
    <w:rsid w:val="005F3372"/>
    <w:rsid w:val="005F341E"/>
    <w:rsid w:val="005F3452"/>
    <w:rsid w:val="005F3595"/>
    <w:rsid w:val="005F38CA"/>
    <w:rsid w:val="005F3946"/>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A2"/>
    <w:rsid w:val="00601823"/>
    <w:rsid w:val="00601932"/>
    <w:rsid w:val="0060211B"/>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2AF"/>
    <w:rsid w:val="00606348"/>
    <w:rsid w:val="006063D5"/>
    <w:rsid w:val="0060661E"/>
    <w:rsid w:val="00606661"/>
    <w:rsid w:val="00606995"/>
    <w:rsid w:val="00606AB9"/>
    <w:rsid w:val="00606C49"/>
    <w:rsid w:val="00606CC3"/>
    <w:rsid w:val="00606EC3"/>
    <w:rsid w:val="00607305"/>
    <w:rsid w:val="006075A1"/>
    <w:rsid w:val="00607C1D"/>
    <w:rsid w:val="00607EF0"/>
    <w:rsid w:val="00610079"/>
    <w:rsid w:val="00610130"/>
    <w:rsid w:val="00610294"/>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4CD"/>
    <w:rsid w:val="006177C7"/>
    <w:rsid w:val="006178FD"/>
    <w:rsid w:val="00617A14"/>
    <w:rsid w:val="00617A1C"/>
    <w:rsid w:val="00617E3E"/>
    <w:rsid w:val="006200C3"/>
    <w:rsid w:val="0062017F"/>
    <w:rsid w:val="00620903"/>
    <w:rsid w:val="00620A6C"/>
    <w:rsid w:val="00620B20"/>
    <w:rsid w:val="0062113D"/>
    <w:rsid w:val="0062119D"/>
    <w:rsid w:val="006211B6"/>
    <w:rsid w:val="00621654"/>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8E9"/>
    <w:rsid w:val="006269E5"/>
    <w:rsid w:val="00626C6E"/>
    <w:rsid w:val="00626D3B"/>
    <w:rsid w:val="00627081"/>
    <w:rsid w:val="0062721D"/>
    <w:rsid w:val="006274C4"/>
    <w:rsid w:val="006277E0"/>
    <w:rsid w:val="00630215"/>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339"/>
    <w:rsid w:val="006323A0"/>
    <w:rsid w:val="00632415"/>
    <w:rsid w:val="00632416"/>
    <w:rsid w:val="0063242E"/>
    <w:rsid w:val="006326FE"/>
    <w:rsid w:val="00632DE3"/>
    <w:rsid w:val="00632F30"/>
    <w:rsid w:val="006331A0"/>
    <w:rsid w:val="00633629"/>
    <w:rsid w:val="006337EE"/>
    <w:rsid w:val="00633831"/>
    <w:rsid w:val="00633E59"/>
    <w:rsid w:val="00633EFE"/>
    <w:rsid w:val="00633F90"/>
    <w:rsid w:val="006342B0"/>
    <w:rsid w:val="00634409"/>
    <w:rsid w:val="00634A52"/>
    <w:rsid w:val="006350D4"/>
    <w:rsid w:val="00635132"/>
    <w:rsid w:val="00635709"/>
    <w:rsid w:val="0063589A"/>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589"/>
    <w:rsid w:val="00641685"/>
    <w:rsid w:val="00641703"/>
    <w:rsid w:val="0064193C"/>
    <w:rsid w:val="00641978"/>
    <w:rsid w:val="00641FAB"/>
    <w:rsid w:val="006428E3"/>
    <w:rsid w:val="006429E2"/>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9EE"/>
    <w:rsid w:val="00645D7F"/>
    <w:rsid w:val="00645F60"/>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6C6"/>
    <w:rsid w:val="00665D1C"/>
    <w:rsid w:val="00666227"/>
    <w:rsid w:val="0066665E"/>
    <w:rsid w:val="0066666A"/>
    <w:rsid w:val="006668C0"/>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6D87"/>
    <w:rsid w:val="006B7022"/>
    <w:rsid w:val="006B7435"/>
    <w:rsid w:val="006B7442"/>
    <w:rsid w:val="006B7466"/>
    <w:rsid w:val="006B74F2"/>
    <w:rsid w:val="006B761D"/>
    <w:rsid w:val="006B7C33"/>
    <w:rsid w:val="006C02E4"/>
    <w:rsid w:val="006C03DE"/>
    <w:rsid w:val="006C083B"/>
    <w:rsid w:val="006C0953"/>
    <w:rsid w:val="006C0D62"/>
    <w:rsid w:val="006C0DAE"/>
    <w:rsid w:val="006C0F38"/>
    <w:rsid w:val="006C1003"/>
    <w:rsid w:val="006C10D0"/>
    <w:rsid w:val="006C1426"/>
    <w:rsid w:val="006C150E"/>
    <w:rsid w:val="006C1BE3"/>
    <w:rsid w:val="006C216A"/>
    <w:rsid w:val="006C22DE"/>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96A"/>
    <w:rsid w:val="006C6BB2"/>
    <w:rsid w:val="006C6DDF"/>
    <w:rsid w:val="006C7309"/>
    <w:rsid w:val="006C79F7"/>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43"/>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02C"/>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78D"/>
    <w:rsid w:val="006F295F"/>
    <w:rsid w:val="006F2B63"/>
    <w:rsid w:val="006F320F"/>
    <w:rsid w:val="006F3313"/>
    <w:rsid w:val="006F335C"/>
    <w:rsid w:val="006F33E6"/>
    <w:rsid w:val="006F3439"/>
    <w:rsid w:val="006F3563"/>
    <w:rsid w:val="006F41FF"/>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A81"/>
    <w:rsid w:val="00710CC3"/>
    <w:rsid w:val="00710D99"/>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2C"/>
    <w:rsid w:val="007177B3"/>
    <w:rsid w:val="007179E6"/>
    <w:rsid w:val="00717D17"/>
    <w:rsid w:val="00717D98"/>
    <w:rsid w:val="00717F58"/>
    <w:rsid w:val="0072024D"/>
    <w:rsid w:val="0072076C"/>
    <w:rsid w:val="0072083F"/>
    <w:rsid w:val="00720B5F"/>
    <w:rsid w:val="00720BE0"/>
    <w:rsid w:val="00720D40"/>
    <w:rsid w:val="00720FEB"/>
    <w:rsid w:val="00721005"/>
    <w:rsid w:val="00721293"/>
    <w:rsid w:val="00721355"/>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8C"/>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A32"/>
    <w:rsid w:val="00732DA4"/>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D78"/>
    <w:rsid w:val="007407D9"/>
    <w:rsid w:val="00740A99"/>
    <w:rsid w:val="00740C11"/>
    <w:rsid w:val="00740CC8"/>
    <w:rsid w:val="00740DD7"/>
    <w:rsid w:val="00740F7D"/>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19"/>
    <w:rsid w:val="00761392"/>
    <w:rsid w:val="007613C0"/>
    <w:rsid w:val="0076164B"/>
    <w:rsid w:val="0076168F"/>
    <w:rsid w:val="007619AF"/>
    <w:rsid w:val="00761BA8"/>
    <w:rsid w:val="007627F2"/>
    <w:rsid w:val="0076289C"/>
    <w:rsid w:val="00762B89"/>
    <w:rsid w:val="00763285"/>
    <w:rsid w:val="0076336B"/>
    <w:rsid w:val="00763422"/>
    <w:rsid w:val="0076351A"/>
    <w:rsid w:val="0076353F"/>
    <w:rsid w:val="007635EF"/>
    <w:rsid w:val="00763C2A"/>
    <w:rsid w:val="00763D1B"/>
    <w:rsid w:val="00764096"/>
    <w:rsid w:val="0076420F"/>
    <w:rsid w:val="0076442C"/>
    <w:rsid w:val="007647E7"/>
    <w:rsid w:val="00764955"/>
    <w:rsid w:val="00764961"/>
    <w:rsid w:val="00764986"/>
    <w:rsid w:val="007653B8"/>
    <w:rsid w:val="007653C8"/>
    <w:rsid w:val="00765656"/>
    <w:rsid w:val="007661AC"/>
    <w:rsid w:val="0076639A"/>
    <w:rsid w:val="0076643D"/>
    <w:rsid w:val="00766501"/>
    <w:rsid w:val="007666D2"/>
    <w:rsid w:val="0076684B"/>
    <w:rsid w:val="007668C5"/>
    <w:rsid w:val="00766AFF"/>
    <w:rsid w:val="00766CCA"/>
    <w:rsid w:val="00766F5D"/>
    <w:rsid w:val="00766F7D"/>
    <w:rsid w:val="00767125"/>
    <w:rsid w:val="007672DD"/>
    <w:rsid w:val="00767911"/>
    <w:rsid w:val="00767DB7"/>
    <w:rsid w:val="00767E99"/>
    <w:rsid w:val="00770371"/>
    <w:rsid w:val="007705ED"/>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1BA"/>
    <w:rsid w:val="0077325F"/>
    <w:rsid w:val="0077340E"/>
    <w:rsid w:val="007734FD"/>
    <w:rsid w:val="007736CE"/>
    <w:rsid w:val="007739A2"/>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6EC"/>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6FB"/>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478"/>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14D"/>
    <w:rsid w:val="007C218E"/>
    <w:rsid w:val="007C25B4"/>
    <w:rsid w:val="007C2691"/>
    <w:rsid w:val="007C2ACC"/>
    <w:rsid w:val="007C2CB2"/>
    <w:rsid w:val="007C3264"/>
    <w:rsid w:val="007C32DF"/>
    <w:rsid w:val="007C3361"/>
    <w:rsid w:val="007C34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989"/>
    <w:rsid w:val="007C7CB2"/>
    <w:rsid w:val="007C7F9C"/>
    <w:rsid w:val="007D0024"/>
    <w:rsid w:val="007D0413"/>
    <w:rsid w:val="007D04C1"/>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6D3"/>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4E4"/>
    <w:rsid w:val="007E356E"/>
    <w:rsid w:val="007E36F0"/>
    <w:rsid w:val="007E397B"/>
    <w:rsid w:val="007E3DB7"/>
    <w:rsid w:val="007E3F13"/>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CD6"/>
    <w:rsid w:val="007F6EBF"/>
    <w:rsid w:val="007F6F95"/>
    <w:rsid w:val="007F71E0"/>
    <w:rsid w:val="007F7240"/>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1B9"/>
    <w:rsid w:val="008342A8"/>
    <w:rsid w:val="008345DE"/>
    <w:rsid w:val="00834681"/>
    <w:rsid w:val="008346E3"/>
    <w:rsid w:val="008347D4"/>
    <w:rsid w:val="0083480F"/>
    <w:rsid w:val="00834CDC"/>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AFC"/>
    <w:rsid w:val="00842E0E"/>
    <w:rsid w:val="00842F67"/>
    <w:rsid w:val="008432EC"/>
    <w:rsid w:val="008433E2"/>
    <w:rsid w:val="00843493"/>
    <w:rsid w:val="00843780"/>
    <w:rsid w:val="00843FDA"/>
    <w:rsid w:val="008440A0"/>
    <w:rsid w:val="008441F5"/>
    <w:rsid w:val="00844859"/>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0D08"/>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1FC"/>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DF"/>
    <w:rsid w:val="008C412F"/>
    <w:rsid w:val="008C43F9"/>
    <w:rsid w:val="008C458D"/>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C7E2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4712"/>
    <w:rsid w:val="008E47B1"/>
    <w:rsid w:val="008E4E9D"/>
    <w:rsid w:val="008E508B"/>
    <w:rsid w:val="008E5154"/>
    <w:rsid w:val="008E52E2"/>
    <w:rsid w:val="008E5BB9"/>
    <w:rsid w:val="008E5D1A"/>
    <w:rsid w:val="008E5F9B"/>
    <w:rsid w:val="008E603A"/>
    <w:rsid w:val="008E629F"/>
    <w:rsid w:val="008E62C5"/>
    <w:rsid w:val="008E641A"/>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46B"/>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1B"/>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54D"/>
    <w:rsid w:val="009207FE"/>
    <w:rsid w:val="00920CB4"/>
    <w:rsid w:val="009210DB"/>
    <w:rsid w:val="009210E3"/>
    <w:rsid w:val="0092131D"/>
    <w:rsid w:val="009213D8"/>
    <w:rsid w:val="009213F6"/>
    <w:rsid w:val="00921B08"/>
    <w:rsid w:val="00921E11"/>
    <w:rsid w:val="0092204C"/>
    <w:rsid w:val="0092211B"/>
    <w:rsid w:val="0092214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577"/>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27FE5"/>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B7B"/>
    <w:rsid w:val="00935352"/>
    <w:rsid w:val="00935B00"/>
    <w:rsid w:val="00935C38"/>
    <w:rsid w:val="0093615E"/>
    <w:rsid w:val="009362C5"/>
    <w:rsid w:val="00936BCF"/>
    <w:rsid w:val="00937057"/>
    <w:rsid w:val="009378C9"/>
    <w:rsid w:val="00937B56"/>
    <w:rsid w:val="00937CFA"/>
    <w:rsid w:val="009400BC"/>
    <w:rsid w:val="00940187"/>
    <w:rsid w:val="00940436"/>
    <w:rsid w:val="0094065A"/>
    <w:rsid w:val="00940A72"/>
    <w:rsid w:val="00940F62"/>
    <w:rsid w:val="00941019"/>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1F2"/>
    <w:rsid w:val="00952401"/>
    <w:rsid w:val="00952717"/>
    <w:rsid w:val="009527AD"/>
    <w:rsid w:val="0095287E"/>
    <w:rsid w:val="009528BE"/>
    <w:rsid w:val="00952CD9"/>
    <w:rsid w:val="0095311C"/>
    <w:rsid w:val="00953190"/>
    <w:rsid w:val="00953425"/>
    <w:rsid w:val="009534AB"/>
    <w:rsid w:val="00953741"/>
    <w:rsid w:val="009537A3"/>
    <w:rsid w:val="00953C1A"/>
    <w:rsid w:val="00953E34"/>
    <w:rsid w:val="00953E88"/>
    <w:rsid w:val="00953E93"/>
    <w:rsid w:val="00953F11"/>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2ED1"/>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566"/>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C8A"/>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BA5"/>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88"/>
    <w:rsid w:val="009A29BB"/>
    <w:rsid w:val="009A2F8F"/>
    <w:rsid w:val="009A3075"/>
    <w:rsid w:val="009A308F"/>
    <w:rsid w:val="009A353B"/>
    <w:rsid w:val="009A4399"/>
    <w:rsid w:val="009A54B6"/>
    <w:rsid w:val="009A5544"/>
    <w:rsid w:val="009A5773"/>
    <w:rsid w:val="009A58C9"/>
    <w:rsid w:val="009A58EF"/>
    <w:rsid w:val="009A5DED"/>
    <w:rsid w:val="009A5FF5"/>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489A"/>
    <w:rsid w:val="009B48E4"/>
    <w:rsid w:val="009B4954"/>
    <w:rsid w:val="009B4AC0"/>
    <w:rsid w:val="009B4B4F"/>
    <w:rsid w:val="009B4BC0"/>
    <w:rsid w:val="009B4CC9"/>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F6D"/>
    <w:rsid w:val="009D3217"/>
    <w:rsid w:val="009D327B"/>
    <w:rsid w:val="009D39EE"/>
    <w:rsid w:val="009D3B17"/>
    <w:rsid w:val="009D3CB0"/>
    <w:rsid w:val="009D3D28"/>
    <w:rsid w:val="009D3EA8"/>
    <w:rsid w:val="009D3EB8"/>
    <w:rsid w:val="009D3F12"/>
    <w:rsid w:val="009D3F9C"/>
    <w:rsid w:val="009D40E8"/>
    <w:rsid w:val="009D4116"/>
    <w:rsid w:val="009D476B"/>
    <w:rsid w:val="009D4AAB"/>
    <w:rsid w:val="009D4D35"/>
    <w:rsid w:val="009D4E10"/>
    <w:rsid w:val="009D4FC3"/>
    <w:rsid w:val="009D53B6"/>
    <w:rsid w:val="009D541A"/>
    <w:rsid w:val="009D56AA"/>
    <w:rsid w:val="009D57AE"/>
    <w:rsid w:val="009D5AF0"/>
    <w:rsid w:val="009D5CB7"/>
    <w:rsid w:val="009D5ED3"/>
    <w:rsid w:val="009D69E0"/>
    <w:rsid w:val="009D6A3D"/>
    <w:rsid w:val="009D6B77"/>
    <w:rsid w:val="009D6D2F"/>
    <w:rsid w:val="009D6D7F"/>
    <w:rsid w:val="009D7007"/>
    <w:rsid w:val="009D72BD"/>
    <w:rsid w:val="009D73C8"/>
    <w:rsid w:val="009D778A"/>
    <w:rsid w:val="009D7A4B"/>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6D3"/>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3E0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C2B"/>
    <w:rsid w:val="00A44D30"/>
    <w:rsid w:val="00A4502F"/>
    <w:rsid w:val="00A45048"/>
    <w:rsid w:val="00A45739"/>
    <w:rsid w:val="00A45A79"/>
    <w:rsid w:val="00A45E17"/>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47DFC"/>
    <w:rsid w:val="00A50429"/>
    <w:rsid w:val="00A504D3"/>
    <w:rsid w:val="00A50763"/>
    <w:rsid w:val="00A5120C"/>
    <w:rsid w:val="00A51881"/>
    <w:rsid w:val="00A51AF4"/>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601DF"/>
    <w:rsid w:val="00A60399"/>
    <w:rsid w:val="00A604EC"/>
    <w:rsid w:val="00A604FA"/>
    <w:rsid w:val="00A6052C"/>
    <w:rsid w:val="00A6064D"/>
    <w:rsid w:val="00A6066C"/>
    <w:rsid w:val="00A606FC"/>
    <w:rsid w:val="00A60C1C"/>
    <w:rsid w:val="00A60C29"/>
    <w:rsid w:val="00A60F70"/>
    <w:rsid w:val="00A613D8"/>
    <w:rsid w:val="00A6150E"/>
    <w:rsid w:val="00A6175E"/>
    <w:rsid w:val="00A619C3"/>
    <w:rsid w:val="00A61ED5"/>
    <w:rsid w:val="00A62056"/>
    <w:rsid w:val="00A620F5"/>
    <w:rsid w:val="00A62117"/>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227"/>
    <w:rsid w:val="00A976AC"/>
    <w:rsid w:val="00A979E5"/>
    <w:rsid w:val="00A97B02"/>
    <w:rsid w:val="00A97B20"/>
    <w:rsid w:val="00A97B25"/>
    <w:rsid w:val="00A97BB1"/>
    <w:rsid w:val="00A97F10"/>
    <w:rsid w:val="00AA03B3"/>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275"/>
    <w:rsid w:val="00AB1522"/>
    <w:rsid w:val="00AB1B1F"/>
    <w:rsid w:val="00AB1B4F"/>
    <w:rsid w:val="00AB1C70"/>
    <w:rsid w:val="00AB1C80"/>
    <w:rsid w:val="00AB1DF5"/>
    <w:rsid w:val="00AB1F42"/>
    <w:rsid w:val="00AB1F57"/>
    <w:rsid w:val="00AB21C4"/>
    <w:rsid w:val="00AB2300"/>
    <w:rsid w:val="00AB263F"/>
    <w:rsid w:val="00AB2D91"/>
    <w:rsid w:val="00AB2FBD"/>
    <w:rsid w:val="00AB35CA"/>
    <w:rsid w:val="00AB35D5"/>
    <w:rsid w:val="00AB3960"/>
    <w:rsid w:val="00AB3CEB"/>
    <w:rsid w:val="00AB4354"/>
    <w:rsid w:val="00AB45CD"/>
    <w:rsid w:val="00AB478C"/>
    <w:rsid w:val="00AB49C7"/>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925"/>
    <w:rsid w:val="00AB7BFD"/>
    <w:rsid w:val="00AB7DF5"/>
    <w:rsid w:val="00AC0461"/>
    <w:rsid w:val="00AC067F"/>
    <w:rsid w:val="00AC1031"/>
    <w:rsid w:val="00AC1080"/>
    <w:rsid w:val="00AC13BA"/>
    <w:rsid w:val="00AC1537"/>
    <w:rsid w:val="00AC18DF"/>
    <w:rsid w:val="00AC1A59"/>
    <w:rsid w:val="00AC1A7C"/>
    <w:rsid w:val="00AC1B43"/>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5A8D"/>
    <w:rsid w:val="00AC60F8"/>
    <w:rsid w:val="00AC631C"/>
    <w:rsid w:val="00AC64C0"/>
    <w:rsid w:val="00AC6721"/>
    <w:rsid w:val="00AC69E1"/>
    <w:rsid w:val="00AC6E99"/>
    <w:rsid w:val="00AC700B"/>
    <w:rsid w:val="00AC71D7"/>
    <w:rsid w:val="00AC74F8"/>
    <w:rsid w:val="00AC78DC"/>
    <w:rsid w:val="00AC790D"/>
    <w:rsid w:val="00AC7918"/>
    <w:rsid w:val="00AC7CC6"/>
    <w:rsid w:val="00AC7D53"/>
    <w:rsid w:val="00AD0744"/>
    <w:rsid w:val="00AD09ED"/>
    <w:rsid w:val="00AD0B49"/>
    <w:rsid w:val="00AD0C4E"/>
    <w:rsid w:val="00AD0C55"/>
    <w:rsid w:val="00AD0ECC"/>
    <w:rsid w:val="00AD0F92"/>
    <w:rsid w:val="00AD0FE0"/>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547"/>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A50"/>
    <w:rsid w:val="00AE1DB2"/>
    <w:rsid w:val="00AE2279"/>
    <w:rsid w:val="00AE2312"/>
    <w:rsid w:val="00AE2635"/>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BB5"/>
    <w:rsid w:val="00B21CCC"/>
    <w:rsid w:val="00B21D1B"/>
    <w:rsid w:val="00B21EF4"/>
    <w:rsid w:val="00B22183"/>
    <w:rsid w:val="00B2281A"/>
    <w:rsid w:val="00B22822"/>
    <w:rsid w:val="00B22E4A"/>
    <w:rsid w:val="00B2321F"/>
    <w:rsid w:val="00B23948"/>
    <w:rsid w:val="00B239AE"/>
    <w:rsid w:val="00B23C47"/>
    <w:rsid w:val="00B2405F"/>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610"/>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2015"/>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1E1"/>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3F2"/>
    <w:rsid w:val="00B51659"/>
    <w:rsid w:val="00B51A4B"/>
    <w:rsid w:val="00B51A55"/>
    <w:rsid w:val="00B51A9D"/>
    <w:rsid w:val="00B52190"/>
    <w:rsid w:val="00B5260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63C"/>
    <w:rsid w:val="00B65949"/>
    <w:rsid w:val="00B65ABC"/>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AB0"/>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60"/>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415"/>
    <w:rsid w:val="00BA64EF"/>
    <w:rsid w:val="00BA6525"/>
    <w:rsid w:val="00BA6636"/>
    <w:rsid w:val="00BA6E79"/>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1FC0"/>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AC9"/>
    <w:rsid w:val="00BB6C9E"/>
    <w:rsid w:val="00BB6F26"/>
    <w:rsid w:val="00BB71A9"/>
    <w:rsid w:val="00BB77BA"/>
    <w:rsid w:val="00BB7891"/>
    <w:rsid w:val="00BB78E9"/>
    <w:rsid w:val="00BB7B08"/>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50"/>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942"/>
    <w:rsid w:val="00BE0A75"/>
    <w:rsid w:val="00BE0B25"/>
    <w:rsid w:val="00BE0F45"/>
    <w:rsid w:val="00BE123A"/>
    <w:rsid w:val="00BE1307"/>
    <w:rsid w:val="00BE146C"/>
    <w:rsid w:val="00BE14BB"/>
    <w:rsid w:val="00BE1596"/>
    <w:rsid w:val="00BE16B1"/>
    <w:rsid w:val="00BE17E9"/>
    <w:rsid w:val="00BE1B7E"/>
    <w:rsid w:val="00BE1BB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8ED"/>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C4D"/>
    <w:rsid w:val="00C07E16"/>
    <w:rsid w:val="00C07F1C"/>
    <w:rsid w:val="00C1007D"/>
    <w:rsid w:val="00C10672"/>
    <w:rsid w:val="00C10AE5"/>
    <w:rsid w:val="00C10AF9"/>
    <w:rsid w:val="00C10B51"/>
    <w:rsid w:val="00C10F2E"/>
    <w:rsid w:val="00C11110"/>
    <w:rsid w:val="00C11187"/>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E2A"/>
    <w:rsid w:val="00C16090"/>
    <w:rsid w:val="00C160C2"/>
    <w:rsid w:val="00C16580"/>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7ED"/>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8FF"/>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6E2"/>
    <w:rsid w:val="00C427F3"/>
    <w:rsid w:val="00C42881"/>
    <w:rsid w:val="00C42C18"/>
    <w:rsid w:val="00C42DC4"/>
    <w:rsid w:val="00C431D3"/>
    <w:rsid w:val="00C43236"/>
    <w:rsid w:val="00C43406"/>
    <w:rsid w:val="00C43649"/>
    <w:rsid w:val="00C43715"/>
    <w:rsid w:val="00C439C9"/>
    <w:rsid w:val="00C43A07"/>
    <w:rsid w:val="00C43F58"/>
    <w:rsid w:val="00C444E2"/>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E05"/>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D2"/>
    <w:rsid w:val="00C57B25"/>
    <w:rsid w:val="00C57CBD"/>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EB"/>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3A1"/>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5248"/>
    <w:rsid w:val="00CA545F"/>
    <w:rsid w:val="00CA550E"/>
    <w:rsid w:val="00CA5778"/>
    <w:rsid w:val="00CA582A"/>
    <w:rsid w:val="00CA5B2D"/>
    <w:rsid w:val="00CA5B6A"/>
    <w:rsid w:val="00CA6030"/>
    <w:rsid w:val="00CA61BD"/>
    <w:rsid w:val="00CA623C"/>
    <w:rsid w:val="00CA623F"/>
    <w:rsid w:val="00CA64D3"/>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B89"/>
    <w:rsid w:val="00CB4D5F"/>
    <w:rsid w:val="00CB5140"/>
    <w:rsid w:val="00CB5205"/>
    <w:rsid w:val="00CB52CC"/>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890"/>
    <w:rsid w:val="00CC5C5D"/>
    <w:rsid w:val="00CC61B1"/>
    <w:rsid w:val="00CC63DA"/>
    <w:rsid w:val="00CC64B1"/>
    <w:rsid w:val="00CC6710"/>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3FD4"/>
    <w:rsid w:val="00CD4176"/>
    <w:rsid w:val="00CD4229"/>
    <w:rsid w:val="00CD466C"/>
    <w:rsid w:val="00CD46ED"/>
    <w:rsid w:val="00CD478A"/>
    <w:rsid w:val="00CD489F"/>
    <w:rsid w:val="00CD4A23"/>
    <w:rsid w:val="00CD4C5E"/>
    <w:rsid w:val="00CD4EB6"/>
    <w:rsid w:val="00CD563A"/>
    <w:rsid w:val="00CD56B4"/>
    <w:rsid w:val="00CD5734"/>
    <w:rsid w:val="00CD5833"/>
    <w:rsid w:val="00CD592E"/>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D0"/>
    <w:rsid w:val="00CE7D7C"/>
    <w:rsid w:val="00CF035C"/>
    <w:rsid w:val="00CF0513"/>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593"/>
    <w:rsid w:val="00D0295D"/>
    <w:rsid w:val="00D02E97"/>
    <w:rsid w:val="00D03109"/>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73EF"/>
    <w:rsid w:val="00D07538"/>
    <w:rsid w:val="00D0773C"/>
    <w:rsid w:val="00D078BD"/>
    <w:rsid w:val="00D07B76"/>
    <w:rsid w:val="00D101B6"/>
    <w:rsid w:val="00D101C2"/>
    <w:rsid w:val="00D10461"/>
    <w:rsid w:val="00D107CF"/>
    <w:rsid w:val="00D1081C"/>
    <w:rsid w:val="00D108B9"/>
    <w:rsid w:val="00D10BB8"/>
    <w:rsid w:val="00D11025"/>
    <w:rsid w:val="00D11059"/>
    <w:rsid w:val="00D111BB"/>
    <w:rsid w:val="00D112FD"/>
    <w:rsid w:val="00D11818"/>
    <w:rsid w:val="00D1184C"/>
    <w:rsid w:val="00D11929"/>
    <w:rsid w:val="00D11A6C"/>
    <w:rsid w:val="00D11AF4"/>
    <w:rsid w:val="00D11CAB"/>
    <w:rsid w:val="00D11F4E"/>
    <w:rsid w:val="00D12094"/>
    <w:rsid w:val="00D1290D"/>
    <w:rsid w:val="00D12D93"/>
    <w:rsid w:val="00D130CE"/>
    <w:rsid w:val="00D130E4"/>
    <w:rsid w:val="00D133B0"/>
    <w:rsid w:val="00D13519"/>
    <w:rsid w:val="00D135C8"/>
    <w:rsid w:val="00D1396E"/>
    <w:rsid w:val="00D13B3D"/>
    <w:rsid w:val="00D13BB0"/>
    <w:rsid w:val="00D141B7"/>
    <w:rsid w:val="00D14871"/>
    <w:rsid w:val="00D14A78"/>
    <w:rsid w:val="00D14AA9"/>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46B"/>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54"/>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D96"/>
    <w:rsid w:val="00D40E37"/>
    <w:rsid w:val="00D40EDA"/>
    <w:rsid w:val="00D40F0E"/>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BB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1B9E"/>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5976"/>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74C"/>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4E7B"/>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9EA"/>
    <w:rsid w:val="00DA3A4A"/>
    <w:rsid w:val="00DA3D02"/>
    <w:rsid w:val="00DA3D11"/>
    <w:rsid w:val="00DA3F7B"/>
    <w:rsid w:val="00DA4168"/>
    <w:rsid w:val="00DA43E0"/>
    <w:rsid w:val="00DA442D"/>
    <w:rsid w:val="00DA4564"/>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A7E64"/>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19F"/>
    <w:rsid w:val="00DC6329"/>
    <w:rsid w:val="00DC63F1"/>
    <w:rsid w:val="00DC6449"/>
    <w:rsid w:val="00DC6DBA"/>
    <w:rsid w:val="00DC6DCD"/>
    <w:rsid w:val="00DC6F8A"/>
    <w:rsid w:val="00DC6FF5"/>
    <w:rsid w:val="00DC70AB"/>
    <w:rsid w:val="00DC7109"/>
    <w:rsid w:val="00DC73FD"/>
    <w:rsid w:val="00DC749C"/>
    <w:rsid w:val="00DC776D"/>
    <w:rsid w:val="00DC77D9"/>
    <w:rsid w:val="00DC782D"/>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081"/>
    <w:rsid w:val="00DD7399"/>
    <w:rsid w:val="00DD74FA"/>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27B"/>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CA0"/>
    <w:rsid w:val="00DF1D14"/>
    <w:rsid w:val="00DF21A0"/>
    <w:rsid w:val="00DF226A"/>
    <w:rsid w:val="00DF23BC"/>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43"/>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100"/>
    <w:rsid w:val="00E11280"/>
    <w:rsid w:val="00E1130D"/>
    <w:rsid w:val="00E1148C"/>
    <w:rsid w:val="00E118E4"/>
    <w:rsid w:val="00E11959"/>
    <w:rsid w:val="00E1199D"/>
    <w:rsid w:val="00E119FA"/>
    <w:rsid w:val="00E11A33"/>
    <w:rsid w:val="00E12163"/>
    <w:rsid w:val="00E1234C"/>
    <w:rsid w:val="00E123E6"/>
    <w:rsid w:val="00E127B9"/>
    <w:rsid w:val="00E1298F"/>
    <w:rsid w:val="00E12B37"/>
    <w:rsid w:val="00E1308D"/>
    <w:rsid w:val="00E13316"/>
    <w:rsid w:val="00E1355C"/>
    <w:rsid w:val="00E1387E"/>
    <w:rsid w:val="00E13EB9"/>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539F"/>
    <w:rsid w:val="00E25550"/>
    <w:rsid w:val="00E2578E"/>
    <w:rsid w:val="00E258EB"/>
    <w:rsid w:val="00E25AF4"/>
    <w:rsid w:val="00E25C6D"/>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0AC4"/>
    <w:rsid w:val="00E31281"/>
    <w:rsid w:val="00E312B1"/>
    <w:rsid w:val="00E31493"/>
    <w:rsid w:val="00E31760"/>
    <w:rsid w:val="00E31B23"/>
    <w:rsid w:val="00E31BDC"/>
    <w:rsid w:val="00E31C53"/>
    <w:rsid w:val="00E31CE5"/>
    <w:rsid w:val="00E31ED1"/>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AE7"/>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EAA"/>
    <w:rsid w:val="00E73FC4"/>
    <w:rsid w:val="00E74112"/>
    <w:rsid w:val="00E74403"/>
    <w:rsid w:val="00E745F5"/>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DEE"/>
    <w:rsid w:val="00EB4FD7"/>
    <w:rsid w:val="00EB50EE"/>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73"/>
    <w:rsid w:val="00EC1184"/>
    <w:rsid w:val="00EC11A3"/>
    <w:rsid w:val="00EC1227"/>
    <w:rsid w:val="00EC1389"/>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0F"/>
    <w:rsid w:val="00ED1FCE"/>
    <w:rsid w:val="00ED21EB"/>
    <w:rsid w:val="00ED240D"/>
    <w:rsid w:val="00ED2710"/>
    <w:rsid w:val="00ED28ED"/>
    <w:rsid w:val="00ED29BA"/>
    <w:rsid w:val="00ED2AE8"/>
    <w:rsid w:val="00ED2CAC"/>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42"/>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008"/>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0A"/>
    <w:rsid w:val="00EF502C"/>
    <w:rsid w:val="00EF5076"/>
    <w:rsid w:val="00EF53A8"/>
    <w:rsid w:val="00EF53C8"/>
    <w:rsid w:val="00EF54A4"/>
    <w:rsid w:val="00EF5A6C"/>
    <w:rsid w:val="00EF5B54"/>
    <w:rsid w:val="00EF5D33"/>
    <w:rsid w:val="00EF5E34"/>
    <w:rsid w:val="00EF62D9"/>
    <w:rsid w:val="00EF63CF"/>
    <w:rsid w:val="00EF6542"/>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119B"/>
    <w:rsid w:val="00F012A4"/>
    <w:rsid w:val="00F01329"/>
    <w:rsid w:val="00F0146C"/>
    <w:rsid w:val="00F0181F"/>
    <w:rsid w:val="00F01CD2"/>
    <w:rsid w:val="00F01DD4"/>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868"/>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BE8"/>
    <w:rsid w:val="00F11FC4"/>
    <w:rsid w:val="00F11FDC"/>
    <w:rsid w:val="00F127D4"/>
    <w:rsid w:val="00F128EB"/>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D2"/>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3E5"/>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36"/>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8E"/>
    <w:rsid w:val="00F611CB"/>
    <w:rsid w:val="00F61516"/>
    <w:rsid w:val="00F61E22"/>
    <w:rsid w:val="00F62229"/>
    <w:rsid w:val="00F6237D"/>
    <w:rsid w:val="00F62DC5"/>
    <w:rsid w:val="00F63161"/>
    <w:rsid w:val="00F63440"/>
    <w:rsid w:val="00F63DBE"/>
    <w:rsid w:val="00F63E4A"/>
    <w:rsid w:val="00F63E9B"/>
    <w:rsid w:val="00F6417F"/>
    <w:rsid w:val="00F64AB1"/>
    <w:rsid w:val="00F64C8D"/>
    <w:rsid w:val="00F64E9C"/>
    <w:rsid w:val="00F650C4"/>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9B"/>
    <w:rsid w:val="00F758FC"/>
    <w:rsid w:val="00F75934"/>
    <w:rsid w:val="00F7596B"/>
    <w:rsid w:val="00F759BB"/>
    <w:rsid w:val="00F75EC1"/>
    <w:rsid w:val="00F7635F"/>
    <w:rsid w:val="00F76EFD"/>
    <w:rsid w:val="00F77090"/>
    <w:rsid w:val="00F77146"/>
    <w:rsid w:val="00F772FC"/>
    <w:rsid w:val="00F77343"/>
    <w:rsid w:val="00F7734C"/>
    <w:rsid w:val="00F7739A"/>
    <w:rsid w:val="00F77599"/>
    <w:rsid w:val="00F7775B"/>
    <w:rsid w:val="00F77D1C"/>
    <w:rsid w:val="00F77DE8"/>
    <w:rsid w:val="00F80000"/>
    <w:rsid w:val="00F801ED"/>
    <w:rsid w:val="00F803A1"/>
    <w:rsid w:val="00F8051B"/>
    <w:rsid w:val="00F80523"/>
    <w:rsid w:val="00F80941"/>
    <w:rsid w:val="00F80985"/>
    <w:rsid w:val="00F80B83"/>
    <w:rsid w:val="00F80E7F"/>
    <w:rsid w:val="00F81372"/>
    <w:rsid w:val="00F8144C"/>
    <w:rsid w:val="00F81869"/>
    <w:rsid w:val="00F8191D"/>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727"/>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5FB"/>
    <w:rsid w:val="00F936C4"/>
    <w:rsid w:val="00F939D2"/>
    <w:rsid w:val="00F93A8D"/>
    <w:rsid w:val="00F93E54"/>
    <w:rsid w:val="00F9439A"/>
    <w:rsid w:val="00F94A52"/>
    <w:rsid w:val="00F94CA2"/>
    <w:rsid w:val="00F94DE5"/>
    <w:rsid w:val="00F94F70"/>
    <w:rsid w:val="00F94FBD"/>
    <w:rsid w:val="00F95287"/>
    <w:rsid w:val="00F953CE"/>
    <w:rsid w:val="00F956A0"/>
    <w:rsid w:val="00F9584C"/>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BB3"/>
    <w:rsid w:val="00FA2D41"/>
    <w:rsid w:val="00FA2D6E"/>
    <w:rsid w:val="00FA2EBF"/>
    <w:rsid w:val="00FA2EEF"/>
    <w:rsid w:val="00FA2F13"/>
    <w:rsid w:val="00FA2FF7"/>
    <w:rsid w:val="00FA39D3"/>
    <w:rsid w:val="00FA3AE3"/>
    <w:rsid w:val="00FA3B27"/>
    <w:rsid w:val="00FA401D"/>
    <w:rsid w:val="00FA4208"/>
    <w:rsid w:val="00FA47FB"/>
    <w:rsid w:val="00FA4E58"/>
    <w:rsid w:val="00FA541F"/>
    <w:rsid w:val="00FA565C"/>
    <w:rsid w:val="00FA5691"/>
    <w:rsid w:val="00FA5A07"/>
    <w:rsid w:val="00FA613E"/>
    <w:rsid w:val="00FA6240"/>
    <w:rsid w:val="00FA6418"/>
    <w:rsid w:val="00FA69E8"/>
    <w:rsid w:val="00FA6AAD"/>
    <w:rsid w:val="00FA6F54"/>
    <w:rsid w:val="00FA7040"/>
    <w:rsid w:val="00FA74AE"/>
    <w:rsid w:val="00FA7831"/>
    <w:rsid w:val="00FB026E"/>
    <w:rsid w:val="00FB08CA"/>
    <w:rsid w:val="00FB0CAC"/>
    <w:rsid w:val="00FB0E68"/>
    <w:rsid w:val="00FB0ECE"/>
    <w:rsid w:val="00FB1583"/>
    <w:rsid w:val="00FB2281"/>
    <w:rsid w:val="00FB25DC"/>
    <w:rsid w:val="00FB28EE"/>
    <w:rsid w:val="00FB2C1A"/>
    <w:rsid w:val="00FB3192"/>
    <w:rsid w:val="00FB3339"/>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45"/>
    <w:rsid w:val="00FB7182"/>
    <w:rsid w:val="00FB75B7"/>
    <w:rsid w:val="00FB7660"/>
    <w:rsid w:val="00FB7DD0"/>
    <w:rsid w:val="00FB7E13"/>
    <w:rsid w:val="00FC004D"/>
    <w:rsid w:val="00FC005A"/>
    <w:rsid w:val="00FC0187"/>
    <w:rsid w:val="00FC04A6"/>
    <w:rsid w:val="00FC0691"/>
    <w:rsid w:val="00FC0BFB"/>
    <w:rsid w:val="00FC0CA1"/>
    <w:rsid w:val="00FC1185"/>
    <w:rsid w:val="00FC12CC"/>
    <w:rsid w:val="00FC197D"/>
    <w:rsid w:val="00FC1A84"/>
    <w:rsid w:val="00FC1B0D"/>
    <w:rsid w:val="00FC219C"/>
    <w:rsid w:val="00FC2365"/>
    <w:rsid w:val="00FC2AC1"/>
    <w:rsid w:val="00FC2F8C"/>
    <w:rsid w:val="00FC3600"/>
    <w:rsid w:val="00FC387A"/>
    <w:rsid w:val="00FC3F9F"/>
    <w:rsid w:val="00FC4FC7"/>
    <w:rsid w:val="00FC4FFE"/>
    <w:rsid w:val="00FC52DE"/>
    <w:rsid w:val="00FC52FA"/>
    <w:rsid w:val="00FC57D1"/>
    <w:rsid w:val="00FC5834"/>
    <w:rsid w:val="00FC5EB0"/>
    <w:rsid w:val="00FC6054"/>
    <w:rsid w:val="00FC62A3"/>
    <w:rsid w:val="00FC6625"/>
    <w:rsid w:val="00FC66D5"/>
    <w:rsid w:val="00FC6876"/>
    <w:rsid w:val="00FC68D0"/>
    <w:rsid w:val="00FC7107"/>
    <w:rsid w:val="00FC7FDE"/>
    <w:rsid w:val="00FD0AE2"/>
    <w:rsid w:val="00FD0C59"/>
    <w:rsid w:val="00FD119A"/>
    <w:rsid w:val="00FD141E"/>
    <w:rsid w:val="00FD1638"/>
    <w:rsid w:val="00FD1706"/>
    <w:rsid w:val="00FD1A1E"/>
    <w:rsid w:val="00FD2002"/>
    <w:rsid w:val="00FD246C"/>
    <w:rsid w:val="00FD2975"/>
    <w:rsid w:val="00FD2CEC"/>
    <w:rsid w:val="00FD2D06"/>
    <w:rsid w:val="00FD3061"/>
    <w:rsid w:val="00FD3758"/>
    <w:rsid w:val="00FD3ACA"/>
    <w:rsid w:val="00FD3AF8"/>
    <w:rsid w:val="00FD3D82"/>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27C"/>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AD6"/>
    <w:rsid w:val="00FF5B03"/>
    <w:rsid w:val="00FF600E"/>
    <w:rsid w:val="00FF63D6"/>
    <w:rsid w:val="00FF6862"/>
    <w:rsid w:val="00FF68F7"/>
    <w:rsid w:val="00FF6A84"/>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446</Pages>
  <Words>136173</Words>
  <Characters>721718</Characters>
  <Application>Microsoft Office Word</Application>
  <DocSecurity>0</DocSecurity>
  <Lines>6014</Lines>
  <Paragraphs>1712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cp:revision>
  <cp:lastPrinted>2017-05-07T13:41:00Z</cp:lastPrinted>
  <dcterms:created xsi:type="dcterms:W3CDTF">2020-09-05T07:30:00Z</dcterms:created>
  <dcterms:modified xsi:type="dcterms:W3CDTF">2020-09-05T07:30:00Z</dcterms:modified>
</cp:coreProperties>
</file>