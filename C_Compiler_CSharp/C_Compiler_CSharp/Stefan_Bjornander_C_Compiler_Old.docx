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D667F1">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D667F1">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D667F1">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D667F1">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D667F1">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1F98C1E3"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Function Definitions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7C7E94A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520E312C"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Dereference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D667F1">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D667F1">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D667F1">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D667F1">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D667F1">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D667F1">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D667F1">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D667F1">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77F3F039" w:rsidR="00416F32" w:rsidRPr="00EC76D5" w:rsidRDefault="00D667F1">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77621A90"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Static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27C6E8F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Stack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D667F1">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D667F1">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D667F1">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D667F1">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D667F1">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D667F1">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D667F1">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D667F1">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D667F1">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25125288"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416F32" w:rsidRPr="00EC76D5">
              <w:rPr>
                <w:rStyle w:val="Hyperlnk"/>
                <w:noProof/>
              </w:rPr>
              <w:t>Definition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D667F1">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D667F1">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D667F1">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D667F1">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D667F1">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D667F1">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D667F1">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D667F1">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D667F1">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D667F1">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D667F1">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D667F1">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D667F1">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D667F1">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D667F1">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D667F1">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D667F1">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D667F1" w:rsidRDefault="00D667F1" w:rsidP="007016BF">
                              <w:pPr>
                                <w:spacing w:before="60" w:after="0"/>
                                <w:jc w:val="center"/>
                                <w:rPr>
                                  <w:lang w:val="sv-SE"/>
                                </w:rPr>
                              </w:pPr>
                              <w:r>
                                <w:rPr>
                                  <w:lang w:val="sv-SE"/>
                                </w:rPr>
                                <w:t>Register Preparator</w:t>
                              </w:r>
                            </w:p>
                            <w:p w14:paraId="5B7E5EAE" w14:textId="77777777" w:rsidR="00D667F1" w:rsidRPr="00C7380D" w:rsidRDefault="00D667F1"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D667F1" w:rsidRDefault="00D667F1" w:rsidP="00F52895">
                              <w:pPr>
                                <w:spacing w:before="60" w:after="0"/>
                                <w:jc w:val="center"/>
                                <w:rPr>
                                  <w:lang w:val="sv-SE"/>
                                </w:rPr>
                              </w:pPr>
                              <w:r>
                                <w:rPr>
                                  <w:lang w:val="sv-SE"/>
                                </w:rPr>
                                <w:t>Register Allocator</w:t>
                              </w:r>
                            </w:p>
                            <w:p w14:paraId="49971E8A" w14:textId="77777777" w:rsidR="00D667F1" w:rsidRDefault="00D667F1"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D667F1" w:rsidRPr="009C410A" w:rsidRDefault="00D667F1"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D667F1" w:rsidRPr="009C410A" w:rsidRDefault="00D667F1"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D667F1" w:rsidRDefault="00D667F1"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D667F1" w:rsidRDefault="00D667F1"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D667F1" w:rsidRDefault="00D667F1" w:rsidP="007016BF">
                              <w:pPr>
                                <w:pStyle w:val="Normalwebb"/>
                                <w:spacing w:before="60" w:line="252" w:lineRule="auto"/>
                                <w:jc w:val="center"/>
                              </w:pPr>
                              <w:r>
                                <w:rPr>
                                  <w:rFonts w:eastAsia="Calibri"/>
                                  <w:sz w:val="22"/>
                                  <w:szCs w:val="22"/>
                                  <w:lang w:val="en-US"/>
                                </w:rPr>
                                <w:t>Object Code</w:t>
                              </w:r>
                            </w:p>
                            <w:p w14:paraId="774C3A6C" w14:textId="77777777" w:rsidR="00D667F1" w:rsidRDefault="00D667F1"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D667F1" w:rsidRDefault="00D667F1"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D667F1" w:rsidRDefault="00D667F1"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D667F1" w:rsidRDefault="00D667F1" w:rsidP="007016BF">
                        <w:pPr>
                          <w:spacing w:before="60" w:after="0"/>
                          <w:jc w:val="center"/>
                          <w:rPr>
                            <w:lang w:val="sv-SE"/>
                          </w:rPr>
                        </w:pPr>
                        <w:r>
                          <w:rPr>
                            <w:lang w:val="sv-SE"/>
                          </w:rPr>
                          <w:t>Register Preparator</w:t>
                        </w:r>
                      </w:p>
                      <w:p w14:paraId="5B7E5EAE" w14:textId="77777777" w:rsidR="00D667F1" w:rsidRPr="00C7380D" w:rsidRDefault="00D667F1"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D667F1" w:rsidRDefault="00D667F1" w:rsidP="00F52895">
                        <w:pPr>
                          <w:spacing w:before="60" w:after="0"/>
                          <w:jc w:val="center"/>
                          <w:rPr>
                            <w:lang w:val="sv-SE"/>
                          </w:rPr>
                        </w:pPr>
                        <w:r>
                          <w:rPr>
                            <w:lang w:val="sv-SE"/>
                          </w:rPr>
                          <w:t>Register Allocator</w:t>
                        </w:r>
                      </w:p>
                      <w:p w14:paraId="49971E8A" w14:textId="77777777" w:rsidR="00D667F1" w:rsidRDefault="00D667F1"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D667F1" w:rsidRPr="009C410A" w:rsidRDefault="00D667F1"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D667F1" w:rsidRPr="009C410A" w:rsidRDefault="00D667F1"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D667F1" w:rsidRDefault="00D667F1"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D667F1" w:rsidRDefault="00D667F1"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D667F1" w:rsidRDefault="00D667F1" w:rsidP="007016BF">
                        <w:pPr>
                          <w:pStyle w:val="Normalwebb"/>
                          <w:spacing w:before="60" w:line="252" w:lineRule="auto"/>
                          <w:jc w:val="center"/>
                        </w:pPr>
                        <w:r>
                          <w:rPr>
                            <w:rFonts w:eastAsia="Calibri"/>
                            <w:sz w:val="22"/>
                            <w:szCs w:val="22"/>
                            <w:lang w:val="en-US"/>
                          </w:rPr>
                          <w:t>Object Code</w:t>
                        </w:r>
                      </w:p>
                      <w:p w14:paraId="774C3A6C" w14:textId="77777777" w:rsidR="00D667F1" w:rsidRDefault="00D667F1"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D667F1" w:rsidRDefault="00D667F1"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D667F1" w:rsidRDefault="00D667F1"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423ED5CA"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definitions</w:t>
      </w:r>
      <w:r w:rsidR="00991DAF" w:rsidRPr="00EC76D5">
        <w:t xml:space="preserve">, </w:t>
      </w:r>
      <w:proofErr w:type="gramStart"/>
      <w:r w:rsidR="00200804" w:rsidRPr="00EC76D5">
        <w:t>s</w:t>
      </w:r>
      <w:r w:rsidR="00991DAF" w:rsidRPr="00EC76D5">
        <w:t>tatements</w:t>
      </w:r>
      <w:proofErr w:type="gramEnd"/>
      <w:r w:rsidR="00991DAF" w:rsidRPr="00EC76D5">
        <w:t xml:space="preserve">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w:t>
      </w:r>
      <w:proofErr w:type="gramStart"/>
      <w:r w:rsidR="008008CF" w:rsidRPr="00EC76D5">
        <w:t>checking</w:t>
      </w:r>
      <w:proofErr w:type="gramEnd"/>
      <w:r w:rsidR="008008CF" w:rsidRPr="00EC76D5">
        <w:t xml:space="preserve">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w:t>
      </w:r>
      <w:proofErr w:type="gramStart"/>
      <w:r w:rsidRPr="00EC76D5">
        <w:t xml:space="preserve">the </w:t>
      </w:r>
      <w:r w:rsidR="00DE19A0" w:rsidRPr="00EC76D5">
        <w:t>it</w:t>
      </w:r>
      <w:proofErr w:type="gramEnd"/>
      <w:r w:rsidR="00DE19A0" w:rsidRPr="00EC76D5">
        <w:t xml:space="preserve">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proofErr w:type="gramStart"/>
      <w:r w:rsidR="00DB4FFB" w:rsidRPr="00EC76D5">
        <w:t>The</w:t>
      </w:r>
      <w:proofErr w:type="gramEnd"/>
      <w:r w:rsidR="00DB4FFB" w:rsidRPr="00EC76D5">
        <w:t xml:space="preserv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t>
      </w:r>
      <w:proofErr w:type="gramStart"/>
      <w:r w:rsidRPr="00EC76D5">
        <w:t>way, if</w:t>
      </w:r>
      <w:proofErr w:type="gramEnd"/>
      <w:r w:rsidRPr="00EC76D5">
        <w:t xml:space="preserve">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 xml:space="preserve">lds the variable accessed </w:t>
      </w:r>
      <w:proofErr w:type="gramStart"/>
      <w:r w:rsidR="002523E5" w:rsidRPr="00EC76D5">
        <w:t>later</w:t>
      </w:r>
      <w:r w:rsidR="00FA69E8" w:rsidRPr="00EC76D5">
        <w:t xml:space="preserve"> </w:t>
      </w:r>
      <w:r w:rsidRPr="00EC76D5">
        <w:t>on</w:t>
      </w:r>
      <w:proofErr w:type="gramEnd"/>
      <w:r w:rsidRPr="00EC76D5">
        <w:t xml:space="preserve">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proofErr w:type="gramStart"/>
      <w:r w:rsidRPr="00EC76D5">
        <w:t>registers</w:t>
      </w:r>
      <w:proofErr w:type="gramEnd"/>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w:t>
      </w:r>
      <w:proofErr w:type="gramStart"/>
      <w:r w:rsidR="00A46B9F" w:rsidRPr="00EC76D5">
        <w:t>actually t</w:t>
      </w:r>
      <w:r w:rsidR="0072303B" w:rsidRPr="00EC76D5">
        <w:t>w</w:t>
      </w:r>
      <w:r w:rsidR="00A46B9F" w:rsidRPr="00EC76D5">
        <w:t>o</w:t>
      </w:r>
      <w:proofErr w:type="gramEnd"/>
      <w:r w:rsidR="00A46B9F" w:rsidRPr="00EC76D5">
        <w:t xml:space="preserve">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w:t>
      </w:r>
      <w:proofErr w:type="gramStart"/>
      <w:r w:rsidR="00C51F56" w:rsidRPr="00EC76D5">
        <w:t>code</w:t>
      </w:r>
      <w:proofErr w:type="gramEnd"/>
      <w:r w:rsidR="00C51F56" w:rsidRPr="00EC76D5">
        <w:t xml:space="preserv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w:t>
      </w:r>
      <w:proofErr w:type="gramStart"/>
      <w:r w:rsidR="00A774F8" w:rsidRPr="00EC76D5">
        <w:t>translates</w:t>
      </w:r>
      <w:proofErr w:type="gramEnd"/>
      <w:r w:rsidR="00A774F8" w:rsidRPr="00EC76D5">
        <w:t xml:space="preserve">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 xml:space="preserve">Bison and </w:t>
      </w:r>
      <w:proofErr w:type="spellStart"/>
      <w:r w:rsidR="0031712C" w:rsidRPr="00EC76D5">
        <w:t>JFlex</w:t>
      </w:r>
      <w:bookmarkEnd w:id="12"/>
      <w:bookmarkEnd w:id="13"/>
      <w:proofErr w:type="spellEnd"/>
    </w:p>
    <w:p w14:paraId="04C73BDC" w14:textId="4B869CC9" w:rsidR="002F2F53" w:rsidRPr="00EC76D5" w:rsidRDefault="002F2F53" w:rsidP="002F2F53">
      <w:r w:rsidRPr="00EC76D5">
        <w:t>In this chapter</w:t>
      </w:r>
      <w:r w:rsidR="0031712C" w:rsidRPr="00EC76D5">
        <w:t>,</w:t>
      </w:r>
      <w:r w:rsidRPr="00EC76D5">
        <w:t xml:space="preserve"> we </w:t>
      </w:r>
      <w:r w:rsidR="00296118" w:rsidRPr="00EC76D5">
        <w:t xml:space="preserve">use the </w:t>
      </w:r>
      <w:proofErr w:type="spellStart"/>
      <w:r w:rsidRPr="00EC76D5">
        <w:t>J</w:t>
      </w:r>
      <w:r w:rsidR="00371E5F" w:rsidRPr="00EC76D5">
        <w:t>Fl</w:t>
      </w:r>
      <w:r w:rsidRPr="00EC76D5">
        <w:t>ex</w:t>
      </w:r>
      <w:proofErr w:type="spellEnd"/>
      <w:r w:rsidRPr="00EC76D5">
        <w:t xml:space="preserve"> </w:t>
      </w:r>
      <w:r w:rsidR="00296118" w:rsidRPr="00EC76D5">
        <w:t xml:space="preserve">scanner generator </w:t>
      </w:r>
      <w:r w:rsidRPr="00EC76D5">
        <w:t xml:space="preserve">and </w:t>
      </w:r>
      <w:r w:rsidR="00296118" w:rsidRPr="00EC76D5">
        <w:t xml:space="preserve">the </w:t>
      </w:r>
      <w:r w:rsidR="00371E5F" w:rsidRPr="00EC76D5">
        <w:t xml:space="preserve">Bison </w:t>
      </w:r>
      <w:r w:rsidR="00B97481" w:rsidRPr="00EC76D5">
        <w:t xml:space="preserve">parser </w:t>
      </w:r>
      <w:proofErr w:type="gramStart"/>
      <w:r w:rsidR="00B97481" w:rsidRPr="00EC76D5">
        <w:t>generator, and</w:t>
      </w:r>
      <w:proofErr w:type="gramEnd"/>
      <w:r w:rsidR="00B97481" w:rsidRPr="00EC76D5">
        <w:t xml:space="preserve"> </w:t>
      </w:r>
      <w:r w:rsidRPr="00EC76D5">
        <w:t>construct</w:t>
      </w:r>
      <w:r w:rsidR="00B97481" w:rsidRPr="00EC76D5">
        <w:t xml:space="preserve"> </w:t>
      </w:r>
      <w:r w:rsidRPr="00EC76D5">
        <w:t>a 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77777777"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proofErr w:type="gramStart"/>
      <w:r w:rsidR="0099678E" w:rsidRPr="00EC76D5">
        <w:t>are</w:t>
      </w:r>
      <w:proofErr w:type="gramEnd"/>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77777777"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proofErr w:type="gramStart"/>
      <w:r w:rsidR="0099678E" w:rsidRPr="00EC76D5">
        <w:t>are</w:t>
      </w:r>
      <w:proofErr w:type="gramEnd"/>
      <w:r w:rsidR="0099678E" w:rsidRPr="00EC76D5">
        <w:t xml:space="preserve">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1ADC4C97" w14:textId="77777777" w:rsidR="00D006E4" w:rsidRPr="00EC76D5" w:rsidRDefault="00D006E4" w:rsidP="00D006E4">
      <w:pPr>
        <w:pStyle w:val="Code"/>
      </w:pPr>
      <w:r w:rsidRPr="00EC76D5">
        <w:t>// The area and circumference of a circle</w:t>
      </w:r>
    </w:p>
    <w:p w14:paraId="1072FF78" w14:textId="77777777" w:rsidR="00D006E4" w:rsidRPr="00EC76D5" w:rsidRDefault="00D006E4" w:rsidP="00D006E4">
      <w:pPr>
        <w:pStyle w:val="Code"/>
      </w:pPr>
      <w:r w:rsidRPr="00EC76D5">
        <w:t>read "Input the radius of a circle: ", radius;</w:t>
      </w:r>
    </w:p>
    <w:p w14:paraId="26BF646E" w14:textId="77777777" w:rsidR="00D006E4" w:rsidRPr="00EC76D5" w:rsidRDefault="00D006E4" w:rsidP="00D006E4">
      <w:pPr>
        <w:pStyle w:val="Code"/>
      </w:pPr>
      <w:r w:rsidRPr="00EC76D5">
        <w:t>assign area = pi * radius * radius;</w:t>
      </w:r>
    </w:p>
    <w:p w14:paraId="177C8E87" w14:textId="77777777" w:rsidR="00D006E4" w:rsidRPr="00EC76D5" w:rsidRDefault="00D006E4" w:rsidP="00D006E4">
      <w:pPr>
        <w:pStyle w:val="Code"/>
      </w:pPr>
      <w:r w:rsidRPr="00EC76D5">
        <w:t>assign circumference = 2 * pi * radius;</w:t>
      </w:r>
    </w:p>
    <w:p w14:paraId="20749E39" w14:textId="77777777" w:rsidR="00D006E4" w:rsidRPr="00EC76D5" w:rsidRDefault="00D006E4" w:rsidP="00D006E4">
      <w:pPr>
        <w:pStyle w:val="Code"/>
      </w:pPr>
      <w:r w:rsidRPr="00EC76D5">
        <w:t>write "The area and circumference are: ", area, circumference;</w:t>
      </w:r>
    </w:p>
    <w:p w14:paraId="34E6A7A1" w14:textId="77777777" w:rsidR="00D006E4" w:rsidRPr="00EC76D5" w:rsidRDefault="00D006E4" w:rsidP="00D006E4">
      <w:pPr>
        <w:pStyle w:val="Code"/>
      </w:pPr>
      <w:r w:rsidRPr="00EC76D5">
        <w:t>newline;</w:t>
      </w:r>
    </w:p>
    <w:p w14:paraId="0FB9AACD" w14:textId="77777777" w:rsidR="00D006E4" w:rsidRPr="00EC76D5" w:rsidRDefault="00D006E4" w:rsidP="00D006E4">
      <w:pPr>
        <w:pStyle w:val="Code"/>
      </w:pPr>
    </w:p>
    <w:p w14:paraId="60DA2FBF" w14:textId="77777777" w:rsidR="00D006E4" w:rsidRPr="00EC76D5" w:rsidRDefault="00D006E4" w:rsidP="00D006E4">
      <w:pPr>
        <w:pStyle w:val="Code"/>
      </w:pPr>
      <w:r w:rsidRPr="00EC76D5">
        <w:t>// Fahrenheit to Celsius</w:t>
      </w:r>
    </w:p>
    <w:p w14:paraId="2D6691D9" w14:textId="77777777" w:rsidR="00D006E4" w:rsidRPr="00EC76D5" w:rsidRDefault="00D006E4" w:rsidP="00D006E4">
      <w:pPr>
        <w:pStyle w:val="Code"/>
      </w:pPr>
      <w:r w:rsidRPr="00EC76D5">
        <w:t>read "Input a temperature in degrees Fahrenheit: ", farenheit;</w:t>
      </w:r>
    </w:p>
    <w:p w14:paraId="52F5F50B" w14:textId="77777777" w:rsidR="00D006E4" w:rsidRPr="00EC76D5" w:rsidRDefault="00D006E4" w:rsidP="00D006E4">
      <w:pPr>
        <w:pStyle w:val="Code"/>
      </w:pPr>
      <w:r w:rsidRPr="00EC76D5">
        <w:t>assign celsius = (farenheit - 32) / 1.8;</w:t>
      </w:r>
    </w:p>
    <w:p w14:paraId="40C67E37" w14:textId="77777777" w:rsidR="00D006E4" w:rsidRPr="00EC76D5" w:rsidRDefault="00D006E4" w:rsidP="00D006E4">
      <w:pPr>
        <w:pStyle w:val="Code"/>
      </w:pPr>
      <w:r w:rsidRPr="00EC76D5">
        <w:t>write "In Celsius degrees: ", celsius;</w:t>
      </w:r>
    </w:p>
    <w:p w14:paraId="19E4C7F1" w14:textId="77777777" w:rsidR="00D006E4" w:rsidRPr="00EC76D5" w:rsidRDefault="00D006E4" w:rsidP="00D006E4">
      <w:pPr>
        <w:pStyle w:val="Code"/>
      </w:pPr>
      <w:r w:rsidRPr="00EC76D5">
        <w:t>newline;</w:t>
      </w:r>
    </w:p>
    <w:p w14:paraId="78D738B9" w14:textId="77777777" w:rsidR="00D006E4" w:rsidRPr="00EC76D5" w:rsidRDefault="00D006E4" w:rsidP="00D006E4">
      <w:pPr>
        <w:pStyle w:val="Code"/>
      </w:pPr>
    </w:p>
    <w:p w14:paraId="73A7F8AE" w14:textId="77777777" w:rsidR="00D006E4" w:rsidRPr="00EC76D5" w:rsidRDefault="00D006E4" w:rsidP="00D006E4">
      <w:pPr>
        <w:pStyle w:val="Code"/>
      </w:pPr>
      <w:r w:rsidRPr="00EC76D5">
        <w:t>// Pythagorean Theorem</w:t>
      </w:r>
    </w:p>
    <w:p w14:paraId="0DFC2592" w14:textId="77777777" w:rsidR="00D006E4" w:rsidRPr="00EC76D5" w:rsidRDefault="00D006E4" w:rsidP="00D006E4">
      <w:pPr>
        <w:pStyle w:val="Code"/>
      </w:pPr>
      <w:r w:rsidRPr="00EC76D5">
        <w:t>read "Input the two cathetuses of a right-angled triangle: ", a, b;</w:t>
      </w:r>
    </w:p>
    <w:p w14:paraId="1D3A1D58" w14:textId="77777777" w:rsidR="00D006E4" w:rsidRPr="00EC76D5" w:rsidRDefault="00D006E4" w:rsidP="00D006E4">
      <w:pPr>
        <w:pStyle w:val="Code"/>
      </w:pPr>
      <w:r w:rsidRPr="00EC76D5">
        <w:t>assign c = sqrt(a * a + b * b);</w:t>
      </w:r>
    </w:p>
    <w:p w14:paraId="59848180" w14:textId="77777777" w:rsidR="002D61FB" w:rsidRPr="00EC76D5" w:rsidRDefault="00D006E4" w:rsidP="00D006E4">
      <w:pPr>
        <w:pStyle w:val="Code"/>
      </w:pPr>
      <w:r w:rsidRPr="00EC76D5">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77777777" w:rsidR="00D006E4" w:rsidRPr="00EC76D5" w:rsidRDefault="00D006E4" w:rsidP="00D006E4">
      <w:pPr>
        <w:pStyle w:val="Code"/>
      </w:pPr>
      <w:r w:rsidRPr="00EC76D5">
        <w:t>The area and circumference are: 62.83185307179586, 314.1592653589793</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7777777" w:rsidR="00D006E4" w:rsidRPr="00EC76D5" w:rsidRDefault="00D006E4" w:rsidP="00D006E4">
      <w:pPr>
        <w:pStyle w:val="Code"/>
      </w:pPr>
      <w:r w:rsidRPr="00EC76D5">
        <w:t>In Celsius degrees: 100.0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77777777" w:rsidR="00D006E4" w:rsidRPr="00EC76D5" w:rsidRDefault="00D006E4" w:rsidP="00D006E4">
      <w:pPr>
        <w:pStyle w:val="Code"/>
      </w:pPr>
      <w:r w:rsidRPr="00EC76D5">
        <w:t>The hypothenuse is: 5.0</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w:t>
      </w:r>
      <w:proofErr w:type="gramStart"/>
      <w:r w:rsidR="009A1E95" w:rsidRPr="00EC76D5">
        <w:t>statement</w:t>
      </w:r>
      <w:proofErr w:type="gramEnd"/>
      <w:r w:rsidR="009A1E95" w:rsidRPr="00EC76D5">
        <w:t xml:space="preserve">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66416F1F" w:rsidR="002F2F53" w:rsidRPr="00EC76D5" w:rsidRDefault="00766501" w:rsidP="00A569A8">
      <w:pPr>
        <w:pStyle w:val="Rubrik3"/>
      </w:pPr>
      <w:bookmarkStart w:id="16" w:name="_Toc481936120"/>
      <w:r w:rsidRPr="00EC76D5">
        <w:t>Bison</w:t>
      </w:r>
      <w:bookmarkEnd w:id="16"/>
    </w:p>
    <w:p w14:paraId="164FB02C" w14:textId="09617ACD" w:rsidR="002A59F4" w:rsidRPr="00EC76D5" w:rsidRDefault="005A0638" w:rsidP="002A59F4">
      <w:r w:rsidRPr="00EC76D5">
        <w:t xml:space="preserve">Bison </w:t>
      </w:r>
      <w:r w:rsidR="00CA3E6B" w:rsidRPr="00EC76D5">
        <w:t xml:space="preserve">is a tool based on </w:t>
      </w:r>
      <w:proofErr w:type="spellStart"/>
      <w:r w:rsidRPr="00EC76D5">
        <w:t>Y</w:t>
      </w:r>
      <w:r w:rsidR="00CA3E6B" w:rsidRPr="00EC76D5">
        <w:t>acc</w:t>
      </w:r>
      <w:proofErr w:type="spellEnd"/>
      <w:r w:rsidR="00820FD9" w:rsidRPr="00EC76D5">
        <w:rPr>
          <w:rStyle w:val="Fotnotsreferens"/>
        </w:rPr>
        <w:footnoteReference w:id="1"/>
      </w:r>
      <w:r w:rsidR="008815D2" w:rsidRPr="00EC76D5">
        <w:t>, which is a classic parser</w:t>
      </w:r>
      <w:r w:rsidR="00380022" w:rsidRPr="00EC76D5">
        <w:t xml:space="preserve"> generator</w:t>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Java, it is easier to use a tool like </w:t>
      </w:r>
      <w:r w:rsidR="003726CA" w:rsidRPr="00EC76D5">
        <w:t>B</w:t>
      </w:r>
      <w:r w:rsidR="005C48EC" w:rsidRPr="00EC76D5">
        <w:t>ison.</w:t>
      </w:r>
      <w:r w:rsidR="002A59F4" w:rsidRPr="00EC76D5">
        <w:t xml:space="preserve"> Simply put, </w:t>
      </w:r>
      <w:r w:rsidR="008E1372" w:rsidRPr="00EC76D5">
        <w:t>Bison</w:t>
      </w:r>
      <w:r w:rsidR="002A59F4" w:rsidRPr="00EC76D5">
        <w:t xml:space="preserve"> takes a grammar as input and generators Java code as output.</w:t>
      </w:r>
      <w:r w:rsidR="00F1510F" w:rsidRPr="00EC76D5">
        <w:t xml:space="preserve"> However, it does not only </w:t>
      </w:r>
      <w:r w:rsidR="005037CC" w:rsidRPr="00EC76D5">
        <w:t xml:space="preserve">check whether the input string comply with the grammar, each rule is also allowed to perform </w:t>
      </w:r>
      <w:r w:rsidR="005037CC" w:rsidRPr="00EC76D5">
        <w:rPr>
          <w:rStyle w:val="CodeInText"/>
        </w:rPr>
        <w:t>actions</w:t>
      </w:r>
      <w:r w:rsidR="005037CC" w:rsidRPr="00EC76D5">
        <w:t>, define</w:t>
      </w:r>
      <w:r w:rsidR="000F49E7" w:rsidRPr="00EC76D5">
        <w:t>d</w:t>
      </w:r>
      <w:r w:rsidR="005037CC" w:rsidRPr="00EC76D5">
        <w:t xml:space="preserve"> by Java code.</w:t>
      </w:r>
    </w:p>
    <w:p w14:paraId="0A2637F1" w14:textId="1C6CE605"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The tokens written in boldface in the previous section are written in capital letters in CUP</w:t>
      </w:r>
      <w:r w:rsidR="004D3646" w:rsidRPr="00EC76D5">
        <w:t>.</w:t>
      </w:r>
    </w:p>
    <w:p w14:paraId="773CD59D" w14:textId="32B6B30B" w:rsidR="00CB5814" w:rsidRPr="00EC76D5" w:rsidRDefault="002E67B8" w:rsidP="00C90DF9">
      <w:pPr>
        <w:pStyle w:val="CodeHeader"/>
      </w:pPr>
      <w:proofErr w:type="spellStart"/>
      <w:r>
        <w:t>MainParser.gppg</w:t>
      </w:r>
      <w:proofErr w:type="spellEnd"/>
    </w:p>
    <w:p w14:paraId="0604F60B" w14:textId="77777777" w:rsidR="00832F15" w:rsidRPr="00EC76D5" w:rsidRDefault="00832F15" w:rsidP="00832F15">
      <w:pPr>
        <w:pStyle w:val="Code"/>
      </w:pPr>
      <w:r w:rsidRPr="00EC76D5">
        <w:t>%{</w:t>
      </w:r>
    </w:p>
    <w:p w14:paraId="075FBFA5" w14:textId="77777777" w:rsidR="00832F15" w:rsidRPr="00EC76D5" w:rsidRDefault="00832F15" w:rsidP="00832F15">
      <w:pPr>
        <w:pStyle w:val="Code"/>
      </w:pPr>
      <w:r w:rsidRPr="00EC76D5">
        <w:t xml:space="preserve">  package calculator;</w:t>
      </w:r>
    </w:p>
    <w:p w14:paraId="7F47C087" w14:textId="77777777" w:rsidR="00832F15" w:rsidRPr="00EC76D5" w:rsidRDefault="00832F15" w:rsidP="00832F15">
      <w:pPr>
        <w:pStyle w:val="Code"/>
      </w:pPr>
      <w:r w:rsidRPr="00EC76D5">
        <w:t xml:space="preserve">  import java.io.*;</w:t>
      </w:r>
    </w:p>
    <w:p w14:paraId="7EB205F5" w14:textId="77777777" w:rsidR="00832F15" w:rsidRPr="00EC76D5" w:rsidRDefault="00832F15" w:rsidP="00832F15">
      <w:pPr>
        <w:pStyle w:val="Code"/>
      </w:pPr>
      <w:r w:rsidRPr="00EC76D5">
        <w:t xml:space="preserve">  import java.util.*;</w:t>
      </w:r>
    </w:p>
    <w:p w14:paraId="0E9B7F38" w14:textId="77777777" w:rsidR="00832F15" w:rsidRPr="00EC76D5" w:rsidRDefault="00832F15" w:rsidP="00832F15">
      <w:pPr>
        <w:pStyle w:val="Code"/>
      </w:pPr>
    </w:p>
    <w:p w14:paraId="7E6C3A84" w14:textId="77777777" w:rsidR="00832F15" w:rsidRPr="00EC76D5" w:rsidRDefault="00832F15" w:rsidP="00832F15">
      <w:pPr>
        <w:pStyle w:val="Code"/>
      </w:pPr>
      <w:r w:rsidRPr="00EC76D5">
        <w:t xml:space="preserve">  class ErrorMessage {</w:t>
      </w:r>
    </w:p>
    <w:p w14:paraId="190DDC7B" w14:textId="77777777" w:rsidR="00832F15" w:rsidRPr="00EC76D5" w:rsidRDefault="00832F15" w:rsidP="00832F15">
      <w:pPr>
        <w:pStyle w:val="Code"/>
      </w:pPr>
      <w:r w:rsidRPr="00EC76D5">
        <w:t xml:space="preserve">    public static void print(String message) {</w:t>
      </w:r>
    </w:p>
    <w:p w14:paraId="43D01E58" w14:textId="77777777" w:rsidR="00832F15" w:rsidRPr="00EC76D5" w:rsidRDefault="00832F15" w:rsidP="00832F15">
      <w:pPr>
        <w:pStyle w:val="Code"/>
      </w:pPr>
      <w:r w:rsidRPr="00EC76D5">
        <w:t xml:space="preserve">      Main.ErrorStream.println(message);</w:t>
      </w:r>
    </w:p>
    <w:p w14:paraId="2228F0A2" w14:textId="77777777" w:rsidR="00832F15" w:rsidRPr="00EC76D5" w:rsidRDefault="00832F15" w:rsidP="00832F15">
      <w:pPr>
        <w:pStyle w:val="Code"/>
      </w:pPr>
      <w:r w:rsidRPr="00EC76D5">
        <w:t xml:space="preserve">      System.exit(-1);</w:t>
      </w:r>
    </w:p>
    <w:p w14:paraId="17A44874" w14:textId="77777777" w:rsidR="00832F15" w:rsidRPr="00EC76D5" w:rsidRDefault="00832F15" w:rsidP="00832F15">
      <w:pPr>
        <w:pStyle w:val="Code"/>
      </w:pPr>
      <w:r w:rsidRPr="00EC76D5">
        <w:t xml:space="preserve">    }</w:t>
      </w:r>
    </w:p>
    <w:p w14:paraId="147C3634" w14:textId="77777777" w:rsidR="00832F15" w:rsidRPr="00EC76D5" w:rsidRDefault="00832F15" w:rsidP="00832F15">
      <w:pPr>
        <w:pStyle w:val="Code"/>
      </w:pPr>
      <w:r w:rsidRPr="00EC76D5">
        <w:t xml:space="preserve">  }</w:t>
      </w:r>
    </w:p>
    <w:p w14:paraId="7C3814DF" w14:textId="77777777" w:rsidR="00832F15" w:rsidRPr="00EC76D5" w:rsidRDefault="00832F15" w:rsidP="00832F15">
      <w:pPr>
        <w:pStyle w:val="Code"/>
      </w:pPr>
      <w:r w:rsidRPr="00EC76D5">
        <w:t>%}</w:t>
      </w:r>
    </w:p>
    <w:p w14:paraId="0E85A0C2" w14:textId="77777777" w:rsidR="00832F15" w:rsidRPr="00EC76D5" w:rsidRDefault="00832F15" w:rsidP="00832F15">
      <w:pPr>
        <w:pStyle w:val="Code"/>
      </w:pPr>
    </w:p>
    <w:p w14:paraId="3774DBC3" w14:textId="77777777" w:rsidR="00832F15" w:rsidRPr="00EC76D5" w:rsidRDefault="00832F15" w:rsidP="00832F15">
      <w:pPr>
        <w:pStyle w:val="Code"/>
      </w:pPr>
      <w:r w:rsidRPr="00EC76D5">
        <w:t>%name-prefix = ""</w:t>
      </w:r>
    </w:p>
    <w:p w14:paraId="49BD65FC" w14:textId="4CF532F0" w:rsidR="001F3BFD" w:rsidRPr="00EC76D5" w:rsidRDefault="001F3BFD" w:rsidP="001F3BFD">
      <w:r w:rsidRPr="00EC76D5">
        <w:t xml:space="preserve">The following tokens do not </w:t>
      </w:r>
      <w:proofErr w:type="gramStart"/>
      <w:r w:rsidRPr="00EC76D5">
        <w:t>holds</w:t>
      </w:r>
      <w:proofErr w:type="gramEnd"/>
      <w:r w:rsidRPr="00EC76D5">
        <w:t xml:space="preserve"> any attributes.</w:t>
      </w:r>
    </w:p>
    <w:p w14:paraId="6E05FC52" w14:textId="77777777" w:rsidR="00832F15" w:rsidRPr="00EC76D5" w:rsidRDefault="00832F15" w:rsidP="00832F15">
      <w:pPr>
        <w:pStyle w:val="Code"/>
      </w:pPr>
      <w:r w:rsidRPr="00EC76D5">
        <w:t>%token ASSIGN READ WRITE NEWLINE EQUAL PLUS MINUS TIMES DIVIDE</w:t>
      </w:r>
    </w:p>
    <w:p w14:paraId="76ADBDC9" w14:textId="77777777" w:rsidR="00832F15" w:rsidRPr="00EC76D5" w:rsidRDefault="00832F15" w:rsidP="00832F15">
      <w:pPr>
        <w:pStyle w:val="Code"/>
      </w:pPr>
      <w:r w:rsidRPr="00EC76D5">
        <w:t xml:space="preserve">       SIN COS TAN LOG EXP LOG10 EXP10 SQRT</w:t>
      </w:r>
    </w:p>
    <w:p w14:paraId="0256CCB9" w14:textId="1CBACEBC" w:rsidR="00832F15" w:rsidRPr="00EC76D5" w:rsidRDefault="00832F15" w:rsidP="00832F15">
      <w:pPr>
        <w:pStyle w:val="Code"/>
      </w:pPr>
      <w:r w:rsidRPr="00EC76D5">
        <w:t xml:space="preserve">       LEFT_PAREN RIGHT_PAREN COMMA SEMICOLON</w:t>
      </w:r>
    </w:p>
    <w:p w14:paraId="33D44786" w14:textId="43AE5895" w:rsidR="00CC31EE" w:rsidRPr="00EC76D5" w:rsidRDefault="00CC31EE" w:rsidP="00832F15">
      <w:pPr>
        <w:pStyle w:val="Code"/>
      </w:pPr>
    </w:p>
    <w:p w14:paraId="12892F43" w14:textId="3B8779B7" w:rsidR="009C4D22" w:rsidRPr="00EC76D5" w:rsidRDefault="009C4D22" w:rsidP="009C4D22">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are tokens with attributes.</w:t>
      </w:r>
    </w:p>
    <w:p w14:paraId="56F87CB1" w14:textId="4246DE8B" w:rsidR="00832F15" w:rsidRPr="00EC76D5" w:rsidRDefault="00832F15" w:rsidP="00832F15">
      <w:pPr>
        <w:pStyle w:val="Code"/>
      </w:pPr>
      <w:r w:rsidRPr="00EC76D5">
        <w:t>%token &lt;String&gt; STRING IDENTIFIER</w:t>
      </w:r>
    </w:p>
    <w:p w14:paraId="15D487F2" w14:textId="79E60093" w:rsidR="00832F15" w:rsidRPr="00EC76D5" w:rsidRDefault="00832F15" w:rsidP="00832F15">
      <w:pPr>
        <w:pStyle w:val="Code"/>
      </w:pPr>
      <w:r w:rsidRPr="00EC76D5">
        <w:t>%token &lt;Double&gt; VALUE</w:t>
      </w:r>
    </w:p>
    <w:p w14:paraId="1CF34975" w14:textId="77777777" w:rsidR="009C4D22" w:rsidRPr="00EC76D5" w:rsidRDefault="009C4D22" w:rsidP="00832F15">
      <w:pPr>
        <w:pStyle w:val="Code"/>
      </w:pPr>
    </w:p>
    <w:p w14:paraId="03CDF6E0" w14:textId="06058606" w:rsidR="00832F15" w:rsidRPr="00EC76D5" w:rsidRDefault="00832F15" w:rsidP="00832F15">
      <w:pPr>
        <w:pStyle w:val="Code"/>
      </w:pPr>
      <w:r w:rsidRPr="00EC76D5">
        <w:t>%type &lt;List&gt; identifier_list</w:t>
      </w:r>
    </w:p>
    <w:p w14:paraId="0F84AFF7" w14:textId="77777777" w:rsidR="00832F15" w:rsidRPr="00EC76D5" w:rsidRDefault="00832F15" w:rsidP="00832F15">
      <w:pPr>
        <w:pStyle w:val="Code"/>
      </w:pPr>
      <w:r w:rsidRPr="00EC76D5">
        <w:t>%type &lt;List&gt; expression_list</w:t>
      </w:r>
    </w:p>
    <w:p w14:paraId="705F603C" w14:textId="77777777" w:rsidR="00832F15" w:rsidRPr="00EC76D5" w:rsidRDefault="00832F15" w:rsidP="00832F15">
      <w:pPr>
        <w:pStyle w:val="Code"/>
      </w:pPr>
      <w:r w:rsidRPr="00EC76D5">
        <w:t>%type &lt;Double&gt;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75D78D57" w14:textId="77777777" w:rsidR="00832F15" w:rsidRPr="00EC76D5" w:rsidRDefault="00832F15" w:rsidP="00832F15">
      <w:pPr>
        <w:pStyle w:val="Code"/>
      </w:pPr>
      <w:r w:rsidRPr="00EC76D5">
        <w:t>%start statement_list;</w:t>
      </w:r>
    </w:p>
    <w:p w14:paraId="6956323F"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EC76D5" w:rsidRDefault="00832F15" w:rsidP="00832F15">
      <w:pPr>
        <w:pStyle w:val="Code"/>
      </w:pPr>
    </w:p>
    <w:p w14:paraId="1156D89E" w14:textId="77777777" w:rsidR="00832F15" w:rsidRPr="00EC76D5" w:rsidRDefault="00832F15" w:rsidP="00832F15">
      <w:pPr>
        <w:pStyle w:val="Code"/>
      </w:pPr>
      <w:r w:rsidRPr="00EC76D5">
        <w:lastRenderedPageBreak/>
        <w:t>statement_list:</w:t>
      </w:r>
    </w:p>
    <w:p w14:paraId="4BC0D68D" w14:textId="77777777" w:rsidR="00832F15" w:rsidRPr="00EC76D5" w:rsidRDefault="00832F15" w:rsidP="00832F15">
      <w:pPr>
        <w:pStyle w:val="Code"/>
      </w:pPr>
      <w:r w:rsidRPr="00EC76D5">
        <w:t xml:space="preserve">    statement</w:t>
      </w:r>
    </w:p>
    <w:p w14:paraId="3FF3BF0E" w14:textId="77777777" w:rsidR="00832F15" w:rsidRPr="00EC76D5" w:rsidRDefault="00832F15" w:rsidP="00832F15">
      <w:pPr>
        <w:pStyle w:val="Code"/>
      </w:pPr>
      <w:r w:rsidRPr="00EC76D5">
        <w:t xml:space="preserve">  | statement statement_list;</w:t>
      </w:r>
    </w:p>
    <w:p w14:paraId="04F56224" w14:textId="49E98A24" w:rsidR="00832F15" w:rsidRPr="00EC76D5" w:rsidRDefault="00832F15" w:rsidP="00832F15">
      <w:pPr>
        <w:pStyle w:val="Code"/>
      </w:pPr>
    </w:p>
    <w:p w14:paraId="1F656D5C" w14:textId="1EB50FB4" w:rsidR="00220E21" w:rsidRPr="00EC76D5" w:rsidRDefault="00220E21" w:rsidP="00220E21">
      <w:r w:rsidRPr="00EC76D5">
        <w:t xml:space="preserve">The right-hand side are numbered from one, and the attribute values are </w:t>
      </w:r>
      <w:proofErr w:type="spellStart"/>
      <w:r w:rsidRPr="00EC76D5">
        <w:t>accessable</w:t>
      </w:r>
      <w:proofErr w:type="spellEnd"/>
      <w:r w:rsidRPr="00EC76D5">
        <w:t xml:space="preserve"> with the dollar-notation.</w:t>
      </w:r>
      <w:r w:rsidR="00F0119B" w:rsidRPr="00EC76D5">
        <w:t xml:space="preserve"> In the rule below, the value of the identifier is stored in $2 and the value of the expression is stored in $4.</w:t>
      </w:r>
    </w:p>
    <w:p w14:paraId="54C2C1B0" w14:textId="77777777" w:rsidR="00832F15" w:rsidRPr="00EC76D5" w:rsidRDefault="00832F15" w:rsidP="00832F15">
      <w:pPr>
        <w:pStyle w:val="Code"/>
      </w:pPr>
      <w:r w:rsidRPr="00EC76D5">
        <w:t>statement:</w:t>
      </w:r>
    </w:p>
    <w:p w14:paraId="4E8D6922" w14:textId="77777777" w:rsidR="00832F15" w:rsidRPr="00EC76D5" w:rsidRDefault="00832F15" w:rsidP="00832F15">
      <w:pPr>
        <w:pStyle w:val="Code"/>
      </w:pPr>
      <w:r w:rsidRPr="00EC76D5">
        <w:t xml:space="preserve">    ASSIGN IDENTIFIER EQUAL expression SEMICOLON {</w:t>
      </w:r>
    </w:p>
    <w:p w14:paraId="22072248" w14:textId="77777777" w:rsidR="00832F15" w:rsidRPr="00EC76D5" w:rsidRDefault="00832F15" w:rsidP="00832F15">
      <w:pPr>
        <w:pStyle w:val="Code"/>
      </w:pPr>
      <w:r w:rsidRPr="00EC76D5">
        <w:t xml:space="preserve">      Main.VariableMap.put($2, $4);</w:t>
      </w:r>
    </w:p>
    <w:p w14:paraId="06BAF156" w14:textId="77777777" w:rsidR="00832F15" w:rsidRPr="00EC76D5" w:rsidRDefault="00832F15" w:rsidP="00832F15">
      <w:pPr>
        <w:pStyle w:val="Code"/>
      </w:pPr>
      <w:r w:rsidRPr="00EC76D5">
        <w:t xml:space="preserve">    }</w:t>
      </w:r>
    </w:p>
    <w:p w14:paraId="4CC9272A" w14:textId="77777777" w:rsidR="00832F15" w:rsidRPr="00EC76D5" w:rsidRDefault="00832F15" w:rsidP="00832F15">
      <w:pPr>
        <w:pStyle w:val="Code"/>
      </w:pPr>
      <w:r w:rsidRPr="00EC76D5">
        <w:t xml:space="preserve">  | READ optional_output identifier_list SEMICOLON {</w:t>
      </w:r>
    </w:p>
    <w:p w14:paraId="5BF05591" w14:textId="77777777" w:rsidR="00832F15" w:rsidRPr="00EC76D5" w:rsidRDefault="00832F15" w:rsidP="00832F15">
      <w:pPr>
        <w:pStyle w:val="Code"/>
      </w:pPr>
      <w:r w:rsidRPr="00EC76D5">
        <w:t xml:space="preserve">      try {</w:t>
      </w:r>
    </w:p>
    <w:p w14:paraId="2E0F7751" w14:textId="77777777" w:rsidR="00832F15" w:rsidRPr="00EC76D5" w:rsidRDefault="00832F15" w:rsidP="00832F15">
      <w:pPr>
        <w:pStyle w:val="Code"/>
      </w:pPr>
      <w:r w:rsidRPr="00EC76D5">
        <w:t xml:space="preserve">        String buffer = Main.BufferedReader.readLine();</w:t>
      </w:r>
    </w:p>
    <w:p w14:paraId="22611786" w14:textId="77777777" w:rsidR="00832F15" w:rsidRPr="00EC76D5" w:rsidRDefault="00832F15" w:rsidP="00832F15">
      <w:pPr>
        <w:pStyle w:val="Code"/>
      </w:pPr>
      <w:r w:rsidRPr="00EC76D5">
        <w:t xml:space="preserve">        String textArray[] = buffer.split(",");</w:t>
      </w:r>
    </w:p>
    <w:p w14:paraId="01D032E5" w14:textId="77777777" w:rsidR="00832F15" w:rsidRPr="00EC76D5" w:rsidRDefault="00832F15" w:rsidP="00832F15">
      <w:pPr>
        <w:pStyle w:val="Code"/>
      </w:pPr>
    </w:p>
    <w:p w14:paraId="2B3D2C0C" w14:textId="77777777" w:rsidR="00832F15" w:rsidRPr="00EC76D5" w:rsidRDefault="00832F15" w:rsidP="00832F15">
      <w:pPr>
        <w:pStyle w:val="Code"/>
      </w:pPr>
      <w:r w:rsidRPr="00EC76D5">
        <w:t xml:space="preserve">        if ($3.size() != textArray.length) {</w:t>
      </w:r>
    </w:p>
    <w:p w14:paraId="64CF8C52" w14:textId="77777777" w:rsidR="00832F15" w:rsidRPr="00EC76D5" w:rsidRDefault="00832F15" w:rsidP="00832F15">
      <w:pPr>
        <w:pStyle w:val="Code"/>
      </w:pPr>
      <w:r w:rsidRPr="00EC76D5">
        <w:t xml:space="preserve">          ErrorMessage.print("Invalid number of values.");</w:t>
      </w:r>
    </w:p>
    <w:p w14:paraId="09470CF8" w14:textId="77777777" w:rsidR="00832F15" w:rsidRPr="00EC76D5" w:rsidRDefault="00832F15" w:rsidP="00832F15">
      <w:pPr>
        <w:pStyle w:val="Code"/>
      </w:pPr>
      <w:r w:rsidRPr="00EC76D5">
        <w:t xml:space="preserve">        }</w:t>
      </w:r>
    </w:p>
    <w:p w14:paraId="05C93E25" w14:textId="77777777" w:rsidR="00832F15" w:rsidRPr="00EC76D5" w:rsidRDefault="00832F15" w:rsidP="00832F15">
      <w:pPr>
        <w:pStyle w:val="Code"/>
      </w:pPr>
      <w:r w:rsidRPr="00EC76D5">
        <w:t xml:space="preserve">      </w:t>
      </w:r>
    </w:p>
    <w:p w14:paraId="1461BFD3" w14:textId="77777777" w:rsidR="00832F15" w:rsidRPr="00EC76D5" w:rsidRDefault="00832F15" w:rsidP="00832F15">
      <w:pPr>
        <w:pStyle w:val="Code"/>
      </w:pPr>
      <w:r w:rsidRPr="00EC76D5">
        <w:t xml:space="preserve">        for (int index = 0; index &lt; $3.size(); ++index) {</w:t>
      </w:r>
    </w:p>
    <w:p w14:paraId="0508C5D7" w14:textId="77777777" w:rsidR="00832F15" w:rsidRPr="00EC76D5" w:rsidRDefault="00832F15" w:rsidP="00832F15">
      <w:pPr>
        <w:pStyle w:val="Code"/>
      </w:pPr>
      <w:r w:rsidRPr="00EC76D5">
        <w:t xml:space="preserve">          String name = (String) $3.get(index), text = textArray[index];</w:t>
      </w:r>
    </w:p>
    <w:p w14:paraId="3C9A87D2" w14:textId="77777777" w:rsidR="00832F15" w:rsidRPr="00EC76D5" w:rsidRDefault="00832F15" w:rsidP="00832F15">
      <w:pPr>
        <w:pStyle w:val="Code"/>
      </w:pPr>
    </w:p>
    <w:p w14:paraId="0F595E68" w14:textId="77777777" w:rsidR="00832F15" w:rsidRPr="00EC76D5" w:rsidRDefault="00832F15" w:rsidP="00832F15">
      <w:pPr>
        <w:pStyle w:val="Code"/>
      </w:pPr>
      <w:r w:rsidRPr="00EC76D5">
        <w:t xml:space="preserve">          try { </w:t>
      </w:r>
    </w:p>
    <w:p w14:paraId="72876A75" w14:textId="77777777" w:rsidR="00832F15" w:rsidRPr="00EC76D5" w:rsidRDefault="00832F15" w:rsidP="00832F15">
      <w:pPr>
        <w:pStyle w:val="Code"/>
      </w:pPr>
      <w:r w:rsidRPr="00EC76D5">
        <w:t xml:space="preserve">            double value = Double.valueOf(text);</w:t>
      </w:r>
    </w:p>
    <w:p w14:paraId="500C10ED" w14:textId="77777777" w:rsidR="00832F15" w:rsidRPr="00EC76D5" w:rsidRDefault="00832F15" w:rsidP="00832F15">
      <w:pPr>
        <w:pStyle w:val="Code"/>
      </w:pPr>
      <w:r w:rsidRPr="00EC76D5">
        <w:t xml:space="preserve">            Main.VariableMap.put(name, value);</w:t>
      </w:r>
    </w:p>
    <w:p w14:paraId="79F228D7" w14:textId="77777777" w:rsidR="00832F15" w:rsidRPr="00EC76D5" w:rsidRDefault="00832F15" w:rsidP="00832F15">
      <w:pPr>
        <w:pStyle w:val="Code"/>
      </w:pPr>
      <w:r w:rsidRPr="00EC76D5">
        <w:t xml:space="preserve">          }</w:t>
      </w:r>
    </w:p>
    <w:p w14:paraId="5A15AAA7" w14:textId="77777777" w:rsidR="00832F15" w:rsidRPr="00EC76D5" w:rsidRDefault="00832F15" w:rsidP="00832F15">
      <w:pPr>
        <w:pStyle w:val="Code"/>
      </w:pPr>
      <w:r w:rsidRPr="00EC76D5">
        <w:t xml:space="preserve">          catch (Exception exception) {</w:t>
      </w:r>
    </w:p>
    <w:p w14:paraId="0C40ADE6" w14:textId="77777777" w:rsidR="00832F15" w:rsidRPr="00EC76D5" w:rsidRDefault="00832F15" w:rsidP="00832F15">
      <w:pPr>
        <w:pStyle w:val="Code"/>
      </w:pPr>
      <w:r w:rsidRPr="00EC76D5">
        <w:t xml:space="preserve">            ErrorMessage.print("Invalid input.");</w:t>
      </w:r>
    </w:p>
    <w:p w14:paraId="285C133E" w14:textId="77777777" w:rsidR="00832F15" w:rsidRPr="00EC76D5" w:rsidRDefault="00832F15" w:rsidP="00832F15">
      <w:pPr>
        <w:pStyle w:val="Code"/>
      </w:pPr>
      <w:r w:rsidRPr="00EC76D5">
        <w:t xml:space="preserve">          }</w:t>
      </w:r>
    </w:p>
    <w:p w14:paraId="6F5AFE53" w14:textId="77777777" w:rsidR="00832F15" w:rsidRPr="00EC76D5" w:rsidRDefault="00832F15" w:rsidP="00832F15">
      <w:pPr>
        <w:pStyle w:val="Code"/>
      </w:pPr>
      <w:r w:rsidRPr="00EC76D5">
        <w:t xml:space="preserve">        }</w:t>
      </w:r>
    </w:p>
    <w:p w14:paraId="10DB96F7" w14:textId="77777777" w:rsidR="00832F15" w:rsidRPr="00EC76D5" w:rsidRDefault="00832F15" w:rsidP="00832F15">
      <w:pPr>
        <w:pStyle w:val="Code"/>
      </w:pPr>
      <w:r w:rsidRPr="00EC76D5">
        <w:t xml:space="preserve">      }</w:t>
      </w:r>
    </w:p>
    <w:p w14:paraId="533B28EB" w14:textId="77777777" w:rsidR="00832F15" w:rsidRPr="00EC76D5" w:rsidRDefault="00832F15" w:rsidP="00832F15">
      <w:pPr>
        <w:pStyle w:val="Code"/>
      </w:pPr>
      <w:r w:rsidRPr="00EC76D5">
        <w:t xml:space="preserve">      catch (IOException exception) {</w:t>
      </w:r>
    </w:p>
    <w:p w14:paraId="1F9D9923" w14:textId="77777777" w:rsidR="00832F15" w:rsidRPr="00EC76D5" w:rsidRDefault="00832F15" w:rsidP="00832F15">
      <w:pPr>
        <w:pStyle w:val="Code"/>
      </w:pPr>
      <w:r w:rsidRPr="00EC76D5">
        <w:t xml:space="preserve">        ErrorMessage.print(exception.getMessage());</w:t>
      </w:r>
    </w:p>
    <w:p w14:paraId="7C089E6A" w14:textId="77777777" w:rsidR="00832F15" w:rsidRPr="00EC76D5" w:rsidRDefault="00832F15" w:rsidP="00832F15">
      <w:pPr>
        <w:pStyle w:val="Code"/>
      </w:pPr>
      <w:r w:rsidRPr="00EC76D5">
        <w:t xml:space="preserve">      }</w:t>
      </w:r>
    </w:p>
    <w:p w14:paraId="71B24C61" w14:textId="77777777" w:rsidR="00832F15" w:rsidRPr="00EC76D5" w:rsidRDefault="00832F15" w:rsidP="00832F15">
      <w:pPr>
        <w:pStyle w:val="Code"/>
      </w:pPr>
      <w:r w:rsidRPr="00EC76D5">
        <w:t xml:space="preserve">    }</w:t>
      </w:r>
    </w:p>
    <w:p w14:paraId="60291973" w14:textId="77777777" w:rsidR="00832F15" w:rsidRPr="00EC76D5" w:rsidRDefault="00832F15" w:rsidP="00832F15">
      <w:pPr>
        <w:pStyle w:val="Code"/>
      </w:pPr>
      <w:r w:rsidRPr="00EC76D5">
        <w:t xml:space="preserve">  | WRITE optional_output expression_list SEMICOLON {</w:t>
      </w:r>
    </w:p>
    <w:p w14:paraId="23C2467E" w14:textId="77777777" w:rsidR="00832F15" w:rsidRPr="00EC76D5" w:rsidRDefault="00832F15" w:rsidP="00832F15">
      <w:pPr>
        <w:pStyle w:val="Code"/>
      </w:pPr>
      <w:r w:rsidRPr="00EC76D5">
        <w:t xml:space="preserve">      boolean first = true;</w:t>
      </w:r>
    </w:p>
    <w:p w14:paraId="6F1710F5" w14:textId="77777777" w:rsidR="00832F15" w:rsidRPr="00EC76D5" w:rsidRDefault="00832F15" w:rsidP="00832F15">
      <w:pPr>
        <w:pStyle w:val="Code"/>
      </w:pPr>
      <w:r w:rsidRPr="00EC76D5">
        <w:t xml:space="preserve">      for (Double value : (List&lt;Double&gt;) $3) {</w:t>
      </w:r>
    </w:p>
    <w:p w14:paraId="62F28841" w14:textId="77777777" w:rsidR="00832F15" w:rsidRPr="00EC76D5" w:rsidRDefault="00832F15" w:rsidP="00832F15">
      <w:pPr>
        <w:pStyle w:val="Code"/>
      </w:pPr>
      <w:r w:rsidRPr="00EC76D5">
        <w:t xml:space="preserve">        Main.OutputStream.print((first ? "" : ", ") + value);</w:t>
      </w:r>
    </w:p>
    <w:p w14:paraId="0D620C32" w14:textId="77777777" w:rsidR="00832F15" w:rsidRPr="00EC76D5" w:rsidRDefault="00832F15" w:rsidP="00832F15">
      <w:pPr>
        <w:pStyle w:val="Code"/>
      </w:pPr>
      <w:r w:rsidRPr="00EC76D5">
        <w:t xml:space="preserve">        first = false;</w:t>
      </w:r>
    </w:p>
    <w:p w14:paraId="057A80D5" w14:textId="77777777" w:rsidR="00832F15" w:rsidRPr="00EC76D5" w:rsidRDefault="00832F15" w:rsidP="00832F15">
      <w:pPr>
        <w:pStyle w:val="Code"/>
      </w:pPr>
      <w:r w:rsidRPr="00EC76D5">
        <w:t xml:space="preserve">      }</w:t>
      </w:r>
    </w:p>
    <w:p w14:paraId="47AD145D" w14:textId="77777777" w:rsidR="00832F15" w:rsidRPr="00EC76D5" w:rsidRDefault="00832F15" w:rsidP="00832F15">
      <w:pPr>
        <w:pStyle w:val="Code"/>
      </w:pPr>
    </w:p>
    <w:p w14:paraId="55F31B56" w14:textId="77777777" w:rsidR="00832F15" w:rsidRPr="00EC76D5" w:rsidRDefault="00832F15" w:rsidP="00832F15">
      <w:pPr>
        <w:pStyle w:val="Code"/>
      </w:pPr>
      <w:r w:rsidRPr="00EC76D5">
        <w:t xml:space="preserve">      Main.OutputStream.println();</w:t>
      </w:r>
    </w:p>
    <w:p w14:paraId="6A6C8D21" w14:textId="77777777" w:rsidR="00832F15" w:rsidRPr="00EC76D5" w:rsidRDefault="00832F15" w:rsidP="00832F15">
      <w:pPr>
        <w:pStyle w:val="Code"/>
      </w:pPr>
      <w:r w:rsidRPr="00EC76D5">
        <w:t xml:space="preserve">    }</w:t>
      </w:r>
    </w:p>
    <w:p w14:paraId="616F117D" w14:textId="77777777" w:rsidR="00832F15" w:rsidRPr="00EC76D5" w:rsidRDefault="00832F15" w:rsidP="00832F15">
      <w:pPr>
        <w:pStyle w:val="Code"/>
      </w:pPr>
      <w:r w:rsidRPr="00EC76D5">
        <w:t xml:space="preserve">  | NEWLINE SEMICOLON {</w:t>
      </w:r>
    </w:p>
    <w:p w14:paraId="7CFED4D4" w14:textId="77777777" w:rsidR="00832F15" w:rsidRPr="00EC76D5" w:rsidRDefault="00832F15" w:rsidP="00832F15">
      <w:pPr>
        <w:pStyle w:val="Code"/>
      </w:pPr>
      <w:r w:rsidRPr="00EC76D5">
        <w:t xml:space="preserve">      Main.OutputStream.println();</w:t>
      </w:r>
    </w:p>
    <w:p w14:paraId="5737C2D9" w14:textId="77777777" w:rsidR="00832F15" w:rsidRPr="00EC76D5" w:rsidRDefault="00832F15" w:rsidP="00832F15">
      <w:pPr>
        <w:pStyle w:val="Code"/>
      </w:pPr>
      <w:r w:rsidRPr="00EC76D5">
        <w:t xml:space="preserve">    };</w:t>
      </w:r>
    </w:p>
    <w:p w14:paraId="113AE629" w14:textId="77777777" w:rsidR="00832F15" w:rsidRPr="00EC76D5" w:rsidRDefault="00832F15" w:rsidP="00832F15">
      <w:pPr>
        <w:pStyle w:val="Code"/>
      </w:pPr>
    </w:p>
    <w:p w14:paraId="1B9C78E1" w14:textId="77777777" w:rsidR="00832F15" w:rsidRPr="00EC76D5" w:rsidRDefault="00832F15" w:rsidP="00832F15">
      <w:pPr>
        <w:pStyle w:val="Code"/>
      </w:pPr>
      <w:r w:rsidRPr="00EC76D5">
        <w:t>optional_output:</w:t>
      </w:r>
    </w:p>
    <w:p w14:paraId="5CD61C3D" w14:textId="77777777" w:rsidR="00832F15" w:rsidRPr="00EC76D5" w:rsidRDefault="00832F15" w:rsidP="00832F15">
      <w:pPr>
        <w:pStyle w:val="Code"/>
      </w:pPr>
      <w:r w:rsidRPr="00EC76D5">
        <w:t xml:space="preserve">    /* Empty. */</w:t>
      </w:r>
    </w:p>
    <w:p w14:paraId="1D063B76" w14:textId="77777777" w:rsidR="00832F15" w:rsidRPr="00EC76D5" w:rsidRDefault="00832F15" w:rsidP="00832F15">
      <w:pPr>
        <w:pStyle w:val="Code"/>
      </w:pPr>
      <w:r w:rsidRPr="00EC76D5">
        <w:t xml:space="preserve">  | STRING COMMA {</w:t>
      </w:r>
    </w:p>
    <w:p w14:paraId="1323D58B" w14:textId="77777777" w:rsidR="00832F15" w:rsidRPr="00EC76D5" w:rsidRDefault="00832F15" w:rsidP="00832F15">
      <w:pPr>
        <w:pStyle w:val="Code"/>
      </w:pPr>
      <w:r w:rsidRPr="00EC76D5">
        <w:t xml:space="preserve">      Main.OutputStream.print($1);</w:t>
      </w:r>
    </w:p>
    <w:p w14:paraId="60C3E766" w14:textId="77777777" w:rsidR="00832F15" w:rsidRPr="00EC76D5" w:rsidRDefault="00832F15" w:rsidP="00832F15">
      <w:pPr>
        <w:pStyle w:val="Code"/>
      </w:pPr>
      <w:r w:rsidRPr="00EC76D5">
        <w:t xml:space="preserve">    };</w:t>
      </w:r>
    </w:p>
    <w:p w14:paraId="56910CD8" w14:textId="6FC82E9D" w:rsidR="00832F15" w:rsidRPr="00EC76D5" w:rsidRDefault="00F965E8" w:rsidP="00F965E8">
      <w:r w:rsidRPr="00EC76D5">
        <w:lastRenderedPageBreak/>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15A69DAD" w14:textId="77777777" w:rsidR="00832F15" w:rsidRPr="00EC76D5" w:rsidRDefault="00832F15" w:rsidP="00832F15">
      <w:pPr>
        <w:pStyle w:val="Code"/>
      </w:pPr>
      <w:r w:rsidRPr="00EC76D5">
        <w:t>identifier_list:</w:t>
      </w:r>
    </w:p>
    <w:p w14:paraId="33FBBC35" w14:textId="77777777" w:rsidR="00832F15" w:rsidRPr="00EC76D5" w:rsidRDefault="00832F15" w:rsidP="00832F15">
      <w:pPr>
        <w:pStyle w:val="Code"/>
      </w:pPr>
      <w:r w:rsidRPr="00EC76D5">
        <w:t xml:space="preserve">    IDENTIFIER {</w:t>
      </w:r>
    </w:p>
    <w:p w14:paraId="5B70063C" w14:textId="77777777" w:rsidR="00832F15" w:rsidRPr="00EC76D5" w:rsidRDefault="00832F15" w:rsidP="00832F15">
      <w:pPr>
        <w:pStyle w:val="Code"/>
      </w:pPr>
      <w:r w:rsidRPr="00EC76D5">
        <w:t xml:space="preserve">      $$ = new LinkedList&lt;String&gt;();</w:t>
      </w:r>
    </w:p>
    <w:p w14:paraId="73AC027C" w14:textId="77777777" w:rsidR="00832F15" w:rsidRPr="00EC76D5" w:rsidRDefault="00832F15" w:rsidP="00832F15">
      <w:pPr>
        <w:pStyle w:val="Code"/>
      </w:pPr>
      <w:r w:rsidRPr="00EC76D5">
        <w:t xml:space="preserve">      ((List&lt;String&gt;) $$).add($1);</w:t>
      </w:r>
    </w:p>
    <w:p w14:paraId="28E85552" w14:textId="77777777" w:rsidR="00832F15" w:rsidRPr="00EC76D5" w:rsidRDefault="00832F15" w:rsidP="00832F15">
      <w:pPr>
        <w:pStyle w:val="Code"/>
      </w:pPr>
      <w:r w:rsidRPr="00EC76D5">
        <w:t xml:space="preserve">    }</w:t>
      </w:r>
    </w:p>
    <w:p w14:paraId="741DF172" w14:textId="77777777" w:rsidR="00832F15" w:rsidRPr="00EC76D5" w:rsidRDefault="00832F15" w:rsidP="00832F15">
      <w:pPr>
        <w:pStyle w:val="Code"/>
      </w:pPr>
      <w:r w:rsidRPr="00EC76D5">
        <w:t xml:space="preserve">  | IDENTIFIER COMMA identifier_list {</w:t>
      </w:r>
    </w:p>
    <w:p w14:paraId="3BC48745" w14:textId="77777777" w:rsidR="00832F15" w:rsidRPr="00EC76D5" w:rsidRDefault="00832F15" w:rsidP="00832F15">
      <w:pPr>
        <w:pStyle w:val="Code"/>
      </w:pPr>
      <w:r w:rsidRPr="00EC76D5">
        <w:t xml:space="preserve">      $$ = $3;</w:t>
      </w:r>
    </w:p>
    <w:p w14:paraId="7D86286C" w14:textId="77777777" w:rsidR="00832F15" w:rsidRPr="00EC76D5" w:rsidRDefault="00832F15" w:rsidP="00832F15">
      <w:pPr>
        <w:pStyle w:val="Code"/>
      </w:pPr>
      <w:r w:rsidRPr="00EC76D5">
        <w:t xml:space="preserve">      ((List&lt;String&gt;) $$).add($1);</w:t>
      </w:r>
    </w:p>
    <w:p w14:paraId="1EC9A695" w14:textId="77777777" w:rsidR="00832F15" w:rsidRPr="00EC76D5" w:rsidRDefault="00832F15" w:rsidP="00832F15">
      <w:pPr>
        <w:pStyle w:val="Code"/>
      </w:pPr>
      <w:r w:rsidRPr="00EC76D5">
        <w:t xml:space="preserve">    };</w:t>
      </w:r>
    </w:p>
    <w:p w14:paraId="3908529C" w14:textId="77777777" w:rsidR="00832F15" w:rsidRPr="00EC76D5" w:rsidRDefault="00832F15" w:rsidP="00832F15">
      <w:pPr>
        <w:pStyle w:val="Code"/>
      </w:pPr>
    </w:p>
    <w:p w14:paraId="0F55F228" w14:textId="77777777" w:rsidR="00832F15" w:rsidRPr="00EC76D5" w:rsidRDefault="00832F15" w:rsidP="00832F15">
      <w:pPr>
        <w:pStyle w:val="Code"/>
      </w:pPr>
      <w:r w:rsidRPr="00EC76D5">
        <w:t>expression_list:</w:t>
      </w:r>
    </w:p>
    <w:p w14:paraId="6F37A6F2" w14:textId="77777777" w:rsidR="00832F15" w:rsidRPr="00EC76D5" w:rsidRDefault="00832F15" w:rsidP="00832F15">
      <w:pPr>
        <w:pStyle w:val="Code"/>
      </w:pPr>
      <w:r w:rsidRPr="00EC76D5">
        <w:t xml:space="preserve">    expression {</w:t>
      </w:r>
    </w:p>
    <w:p w14:paraId="450C7784" w14:textId="77777777" w:rsidR="00832F15" w:rsidRPr="00EC76D5" w:rsidRDefault="00832F15" w:rsidP="00832F15">
      <w:pPr>
        <w:pStyle w:val="Code"/>
      </w:pPr>
      <w:r w:rsidRPr="00EC76D5">
        <w:t xml:space="preserve">      $$ = new LinkedList&lt;Double&gt;();</w:t>
      </w:r>
    </w:p>
    <w:p w14:paraId="0A51E87C" w14:textId="77777777" w:rsidR="00832F15" w:rsidRPr="00EC76D5" w:rsidRDefault="00832F15" w:rsidP="00832F15">
      <w:pPr>
        <w:pStyle w:val="Code"/>
      </w:pPr>
      <w:r w:rsidRPr="00EC76D5">
        <w:t xml:space="preserve">      ((List&lt;Double&gt;) $$).add($1);</w:t>
      </w:r>
    </w:p>
    <w:p w14:paraId="0350953F" w14:textId="77777777" w:rsidR="00832F15" w:rsidRPr="00EC76D5" w:rsidRDefault="00832F15" w:rsidP="00832F15">
      <w:pPr>
        <w:pStyle w:val="Code"/>
      </w:pPr>
      <w:r w:rsidRPr="00EC76D5">
        <w:t xml:space="preserve">    }</w:t>
      </w:r>
    </w:p>
    <w:p w14:paraId="457A4E34" w14:textId="77777777" w:rsidR="00832F15" w:rsidRPr="00EC76D5" w:rsidRDefault="00832F15" w:rsidP="00832F15">
      <w:pPr>
        <w:pStyle w:val="Code"/>
      </w:pPr>
      <w:r w:rsidRPr="00EC76D5">
        <w:t xml:space="preserve">  | expression COMMA expression_list {</w:t>
      </w:r>
    </w:p>
    <w:p w14:paraId="00170334" w14:textId="77777777" w:rsidR="00832F15" w:rsidRPr="00EC76D5" w:rsidRDefault="00832F15" w:rsidP="00832F15">
      <w:pPr>
        <w:pStyle w:val="Code"/>
      </w:pPr>
      <w:r w:rsidRPr="00EC76D5">
        <w:t xml:space="preserve">      $$ = $3;</w:t>
      </w:r>
    </w:p>
    <w:p w14:paraId="0DE291FF" w14:textId="77777777" w:rsidR="00832F15" w:rsidRPr="00EC76D5" w:rsidRDefault="00832F15" w:rsidP="00832F15">
      <w:pPr>
        <w:pStyle w:val="Code"/>
      </w:pPr>
      <w:r w:rsidRPr="00EC76D5">
        <w:t xml:space="preserve">      ((List&lt;Double&gt;) $$).add($1);</w:t>
      </w:r>
    </w:p>
    <w:p w14:paraId="4807AEA4" w14:textId="77777777" w:rsidR="00832F15" w:rsidRPr="00EC76D5" w:rsidRDefault="00832F15" w:rsidP="00832F15">
      <w:pPr>
        <w:pStyle w:val="Code"/>
      </w:pPr>
      <w:r w:rsidRPr="00EC76D5">
        <w:t xml:space="preserve">    };</w:t>
      </w:r>
    </w:p>
    <w:p w14:paraId="69C3AA41" w14:textId="77777777" w:rsidR="00832F15" w:rsidRPr="00EC76D5" w:rsidRDefault="00832F15" w:rsidP="00832F15">
      <w:pPr>
        <w:pStyle w:val="Code"/>
      </w:pPr>
    </w:p>
    <w:p w14:paraId="12675DBA" w14:textId="77777777" w:rsidR="00832F15" w:rsidRPr="00EC76D5" w:rsidRDefault="00832F15" w:rsidP="00832F15">
      <w:pPr>
        <w:pStyle w:val="Code"/>
      </w:pPr>
      <w:r w:rsidRPr="00EC76D5">
        <w:t>expression:</w:t>
      </w:r>
    </w:p>
    <w:p w14:paraId="22836171" w14:textId="77777777" w:rsidR="00832F15" w:rsidRPr="00EC76D5" w:rsidRDefault="00832F15" w:rsidP="00832F15">
      <w:pPr>
        <w:pStyle w:val="Code"/>
      </w:pPr>
      <w:r w:rsidRPr="00EC76D5">
        <w:t xml:space="preserve">    binary_expression {</w:t>
      </w:r>
    </w:p>
    <w:p w14:paraId="253E00B9" w14:textId="77777777" w:rsidR="00832F15" w:rsidRPr="00EC76D5" w:rsidRDefault="00832F15" w:rsidP="00832F15">
      <w:pPr>
        <w:pStyle w:val="Code"/>
      </w:pPr>
      <w:r w:rsidRPr="00EC76D5">
        <w:t xml:space="preserve">      $$ = $1;</w:t>
      </w:r>
    </w:p>
    <w:p w14:paraId="56AE766C" w14:textId="77777777" w:rsidR="00832F15" w:rsidRPr="00EC76D5" w:rsidRDefault="00832F15" w:rsidP="00832F15">
      <w:pPr>
        <w:pStyle w:val="Code"/>
      </w:pPr>
      <w:r w:rsidRPr="00EC76D5">
        <w:t xml:space="preserve">    }</w:t>
      </w:r>
    </w:p>
    <w:p w14:paraId="7E01F66E" w14:textId="77777777" w:rsidR="00832F15" w:rsidRPr="00EC76D5" w:rsidRDefault="00832F15" w:rsidP="00832F15">
      <w:pPr>
        <w:pStyle w:val="Code"/>
      </w:pPr>
      <w:r w:rsidRPr="00EC76D5">
        <w:t xml:space="preserve">  | expression PLUS binary_expression {</w:t>
      </w:r>
    </w:p>
    <w:p w14:paraId="2C57DB10" w14:textId="77777777" w:rsidR="00832F15" w:rsidRPr="00EC76D5" w:rsidRDefault="00832F15" w:rsidP="00832F15">
      <w:pPr>
        <w:pStyle w:val="Code"/>
      </w:pPr>
      <w:r w:rsidRPr="00EC76D5">
        <w:t xml:space="preserve">      $$ = $1 + $3;</w:t>
      </w:r>
    </w:p>
    <w:p w14:paraId="417BCD74" w14:textId="77777777" w:rsidR="00832F15" w:rsidRPr="00EC76D5" w:rsidRDefault="00832F15" w:rsidP="00832F15">
      <w:pPr>
        <w:pStyle w:val="Code"/>
      </w:pPr>
      <w:r w:rsidRPr="00EC76D5">
        <w:t xml:space="preserve">    }</w:t>
      </w:r>
    </w:p>
    <w:p w14:paraId="4585B069" w14:textId="77777777" w:rsidR="00832F15" w:rsidRPr="00EC76D5" w:rsidRDefault="00832F15" w:rsidP="00832F15">
      <w:pPr>
        <w:pStyle w:val="Code"/>
      </w:pPr>
      <w:r w:rsidRPr="00EC76D5">
        <w:t xml:space="preserve">  | expression MINUS binary_expression {</w:t>
      </w:r>
    </w:p>
    <w:p w14:paraId="34CD7ABF" w14:textId="77777777" w:rsidR="00832F15" w:rsidRPr="00EC76D5" w:rsidRDefault="00832F15" w:rsidP="00832F15">
      <w:pPr>
        <w:pStyle w:val="Code"/>
      </w:pPr>
      <w:r w:rsidRPr="00EC76D5">
        <w:t xml:space="preserve">      $$ = $1 - $3;</w:t>
      </w:r>
    </w:p>
    <w:p w14:paraId="49EAB99E" w14:textId="77777777" w:rsidR="00832F15" w:rsidRPr="00EC76D5" w:rsidRDefault="00832F15" w:rsidP="00832F15">
      <w:pPr>
        <w:pStyle w:val="Code"/>
      </w:pPr>
      <w:r w:rsidRPr="00EC76D5">
        <w:t xml:space="preserve">    };</w:t>
      </w:r>
    </w:p>
    <w:p w14:paraId="4CDFC022" w14:textId="77777777" w:rsidR="00832F15" w:rsidRPr="00EC76D5" w:rsidRDefault="00832F15" w:rsidP="00832F15">
      <w:pPr>
        <w:pStyle w:val="Code"/>
      </w:pPr>
    </w:p>
    <w:p w14:paraId="3EDABB1C" w14:textId="77777777" w:rsidR="00832F15" w:rsidRPr="00EC76D5" w:rsidRDefault="00832F15" w:rsidP="00832F15">
      <w:pPr>
        <w:pStyle w:val="Code"/>
      </w:pPr>
      <w:r w:rsidRPr="00EC76D5">
        <w:t>binary_expression:</w:t>
      </w:r>
    </w:p>
    <w:p w14:paraId="6848E415" w14:textId="77777777" w:rsidR="00832F15" w:rsidRPr="00EC76D5" w:rsidRDefault="00832F15" w:rsidP="00832F15">
      <w:pPr>
        <w:pStyle w:val="Code"/>
      </w:pPr>
      <w:r w:rsidRPr="00EC76D5">
        <w:t xml:space="preserve">    unary_expression {</w:t>
      </w:r>
    </w:p>
    <w:p w14:paraId="4F62DB56" w14:textId="77777777" w:rsidR="00832F15" w:rsidRPr="00EC76D5" w:rsidRDefault="00832F15" w:rsidP="00832F15">
      <w:pPr>
        <w:pStyle w:val="Code"/>
      </w:pPr>
      <w:r w:rsidRPr="00EC76D5">
        <w:t xml:space="preserve">      $$ = $1;</w:t>
      </w:r>
    </w:p>
    <w:p w14:paraId="1E8546B0" w14:textId="77777777" w:rsidR="00832F15" w:rsidRPr="00EC76D5" w:rsidRDefault="00832F15" w:rsidP="00832F15">
      <w:pPr>
        <w:pStyle w:val="Code"/>
      </w:pPr>
      <w:r w:rsidRPr="00EC76D5">
        <w:t xml:space="preserve">    }</w:t>
      </w:r>
    </w:p>
    <w:p w14:paraId="79F59C9C" w14:textId="77777777" w:rsidR="00832F15" w:rsidRPr="00EC76D5" w:rsidRDefault="00832F15" w:rsidP="00832F15">
      <w:pPr>
        <w:pStyle w:val="Code"/>
      </w:pPr>
      <w:r w:rsidRPr="00EC76D5">
        <w:t xml:space="preserve">  | binary_expression TIMES unary_expression {</w:t>
      </w:r>
    </w:p>
    <w:p w14:paraId="5E86023C" w14:textId="77777777" w:rsidR="00832F15" w:rsidRPr="00EC76D5" w:rsidRDefault="00832F15" w:rsidP="00832F15">
      <w:pPr>
        <w:pStyle w:val="Code"/>
      </w:pPr>
      <w:r w:rsidRPr="00EC76D5">
        <w:t xml:space="preserve">      $$ = $1 * $3;</w:t>
      </w:r>
    </w:p>
    <w:p w14:paraId="5610917C" w14:textId="77777777" w:rsidR="00832F15" w:rsidRPr="00EC76D5" w:rsidRDefault="00832F15" w:rsidP="00832F15">
      <w:pPr>
        <w:pStyle w:val="Code"/>
      </w:pPr>
      <w:r w:rsidRPr="00EC76D5">
        <w:t xml:space="preserve">    }</w:t>
      </w:r>
    </w:p>
    <w:p w14:paraId="54AA2C25" w14:textId="77777777" w:rsidR="00832F15" w:rsidRPr="00EC76D5" w:rsidRDefault="00832F15" w:rsidP="00832F15">
      <w:pPr>
        <w:pStyle w:val="Code"/>
      </w:pPr>
      <w:r w:rsidRPr="00EC76D5">
        <w:t xml:space="preserve">  | binary_expression DIVIDE unary_expression {</w:t>
      </w:r>
    </w:p>
    <w:p w14:paraId="1F6C6913" w14:textId="77777777" w:rsidR="00832F15" w:rsidRPr="00EC76D5" w:rsidRDefault="00832F15" w:rsidP="00832F15">
      <w:pPr>
        <w:pStyle w:val="Code"/>
      </w:pPr>
      <w:r w:rsidRPr="00EC76D5">
        <w:t xml:space="preserve">      if ($3 == 0) {</w:t>
      </w:r>
    </w:p>
    <w:p w14:paraId="1D07CB61" w14:textId="77777777" w:rsidR="00832F15" w:rsidRPr="00EC76D5" w:rsidRDefault="00832F15" w:rsidP="00832F15">
      <w:pPr>
        <w:pStyle w:val="Code"/>
      </w:pPr>
      <w:r w:rsidRPr="00EC76D5">
        <w:t xml:space="preserve">        ErrorMessage.print("Division by Zero.");</w:t>
      </w:r>
    </w:p>
    <w:p w14:paraId="4F121B09" w14:textId="77777777" w:rsidR="00832F15" w:rsidRPr="00EC76D5" w:rsidRDefault="00832F15" w:rsidP="00832F15">
      <w:pPr>
        <w:pStyle w:val="Code"/>
      </w:pPr>
      <w:r w:rsidRPr="00EC76D5">
        <w:t xml:space="preserve">      }</w:t>
      </w:r>
    </w:p>
    <w:p w14:paraId="04A3F719" w14:textId="77777777" w:rsidR="00832F15" w:rsidRPr="00EC76D5" w:rsidRDefault="00832F15" w:rsidP="00832F15">
      <w:pPr>
        <w:pStyle w:val="Code"/>
      </w:pPr>
    </w:p>
    <w:p w14:paraId="214B30DB" w14:textId="77777777" w:rsidR="00832F15" w:rsidRPr="00EC76D5" w:rsidRDefault="00832F15" w:rsidP="00832F15">
      <w:pPr>
        <w:pStyle w:val="Code"/>
      </w:pPr>
      <w:r w:rsidRPr="00EC76D5">
        <w:t xml:space="preserve">      $$ = $1 / $3;</w:t>
      </w:r>
    </w:p>
    <w:p w14:paraId="5C9E12EE" w14:textId="77777777" w:rsidR="00832F15" w:rsidRPr="00EC76D5" w:rsidRDefault="00832F15" w:rsidP="00832F15">
      <w:pPr>
        <w:pStyle w:val="Code"/>
      </w:pPr>
      <w:r w:rsidRPr="00EC76D5">
        <w:t xml:space="preserve">    };</w:t>
      </w:r>
    </w:p>
    <w:p w14:paraId="37491857" w14:textId="77777777" w:rsidR="00832F15" w:rsidRPr="00EC76D5" w:rsidRDefault="00832F15" w:rsidP="00832F15">
      <w:pPr>
        <w:pStyle w:val="Code"/>
      </w:pPr>
    </w:p>
    <w:p w14:paraId="0A37A052" w14:textId="77777777" w:rsidR="00832F15" w:rsidRPr="00EC76D5" w:rsidRDefault="00832F15" w:rsidP="00832F15">
      <w:pPr>
        <w:pStyle w:val="Code"/>
      </w:pPr>
      <w:r w:rsidRPr="00EC76D5">
        <w:t>unary_expression:</w:t>
      </w:r>
    </w:p>
    <w:p w14:paraId="130E0DAF" w14:textId="77777777" w:rsidR="00832F15" w:rsidRPr="00EC76D5" w:rsidRDefault="00832F15" w:rsidP="00832F15">
      <w:pPr>
        <w:pStyle w:val="Code"/>
      </w:pPr>
      <w:r w:rsidRPr="00EC76D5">
        <w:t xml:space="preserve">    primary_expression {</w:t>
      </w:r>
    </w:p>
    <w:p w14:paraId="1D2FA647" w14:textId="77777777" w:rsidR="00832F15" w:rsidRPr="00EC76D5" w:rsidRDefault="00832F15" w:rsidP="00832F15">
      <w:pPr>
        <w:pStyle w:val="Code"/>
      </w:pPr>
      <w:r w:rsidRPr="00EC76D5">
        <w:t xml:space="preserve">      $$ = $1;</w:t>
      </w:r>
    </w:p>
    <w:p w14:paraId="480AB202" w14:textId="77777777" w:rsidR="00832F15" w:rsidRPr="00EC76D5" w:rsidRDefault="00832F15" w:rsidP="00832F15">
      <w:pPr>
        <w:pStyle w:val="Code"/>
      </w:pPr>
      <w:r w:rsidRPr="00EC76D5">
        <w:t xml:space="preserve">    }</w:t>
      </w:r>
    </w:p>
    <w:p w14:paraId="5D5BC3C0" w14:textId="77777777" w:rsidR="00832F15" w:rsidRPr="00EC76D5" w:rsidRDefault="00832F15" w:rsidP="00832F15">
      <w:pPr>
        <w:pStyle w:val="Code"/>
      </w:pPr>
      <w:r w:rsidRPr="00EC76D5">
        <w:t xml:space="preserve">  | PLUS unary_expression {</w:t>
      </w:r>
    </w:p>
    <w:p w14:paraId="24719277" w14:textId="77777777" w:rsidR="00832F15" w:rsidRPr="00EC76D5" w:rsidRDefault="00832F15" w:rsidP="00832F15">
      <w:pPr>
        <w:pStyle w:val="Code"/>
      </w:pPr>
      <w:r w:rsidRPr="00EC76D5">
        <w:t xml:space="preserve">      $$ = $2;</w:t>
      </w:r>
    </w:p>
    <w:p w14:paraId="340CA06B" w14:textId="77777777" w:rsidR="00832F15" w:rsidRPr="00EC76D5" w:rsidRDefault="00832F15" w:rsidP="00832F15">
      <w:pPr>
        <w:pStyle w:val="Code"/>
      </w:pPr>
      <w:r w:rsidRPr="00EC76D5">
        <w:t xml:space="preserve">    }</w:t>
      </w:r>
    </w:p>
    <w:p w14:paraId="637303C2" w14:textId="77777777" w:rsidR="00832F15" w:rsidRPr="00EC76D5" w:rsidRDefault="00832F15" w:rsidP="00832F15">
      <w:pPr>
        <w:pStyle w:val="Code"/>
      </w:pPr>
      <w:r w:rsidRPr="00EC76D5">
        <w:t xml:space="preserve">  | MINUS unary_expression {</w:t>
      </w:r>
    </w:p>
    <w:p w14:paraId="4E640FFA" w14:textId="77777777" w:rsidR="00832F15" w:rsidRPr="00EC76D5" w:rsidRDefault="00832F15" w:rsidP="00832F15">
      <w:pPr>
        <w:pStyle w:val="Code"/>
      </w:pPr>
      <w:r w:rsidRPr="00EC76D5">
        <w:lastRenderedPageBreak/>
        <w:t xml:space="preserve">      $$ = -$2;</w:t>
      </w:r>
    </w:p>
    <w:p w14:paraId="6FC5D63D" w14:textId="77777777" w:rsidR="00832F15" w:rsidRPr="00EC76D5" w:rsidRDefault="00832F15" w:rsidP="00832F15">
      <w:pPr>
        <w:pStyle w:val="Code"/>
      </w:pPr>
      <w:r w:rsidRPr="00EC76D5">
        <w:t xml:space="preserve">    }</w:t>
      </w:r>
    </w:p>
    <w:p w14:paraId="13B8DBFF" w14:textId="77777777" w:rsidR="00832F15" w:rsidRPr="00EC76D5" w:rsidRDefault="00832F15" w:rsidP="00832F15">
      <w:pPr>
        <w:pStyle w:val="Code"/>
      </w:pPr>
      <w:r w:rsidRPr="00EC76D5">
        <w:t xml:space="preserve">  | SIN unary_expression {</w:t>
      </w:r>
    </w:p>
    <w:p w14:paraId="35DC869A" w14:textId="77777777" w:rsidR="00832F15" w:rsidRPr="00EC76D5" w:rsidRDefault="00832F15" w:rsidP="00832F15">
      <w:pPr>
        <w:pStyle w:val="Code"/>
      </w:pPr>
      <w:r w:rsidRPr="00EC76D5">
        <w:t xml:space="preserve">      $$ = Math.sin($2);</w:t>
      </w:r>
    </w:p>
    <w:p w14:paraId="682487ED" w14:textId="77777777" w:rsidR="00832F15" w:rsidRPr="00EC76D5" w:rsidRDefault="00832F15" w:rsidP="00832F15">
      <w:pPr>
        <w:pStyle w:val="Code"/>
      </w:pPr>
      <w:r w:rsidRPr="00EC76D5">
        <w:t xml:space="preserve">    }</w:t>
      </w:r>
    </w:p>
    <w:p w14:paraId="5C7F81F6" w14:textId="77777777" w:rsidR="00832F15" w:rsidRPr="00EC76D5" w:rsidRDefault="00832F15" w:rsidP="00832F15">
      <w:pPr>
        <w:pStyle w:val="Code"/>
      </w:pPr>
      <w:r w:rsidRPr="00EC76D5">
        <w:t xml:space="preserve">  | COS unary_expression {</w:t>
      </w:r>
    </w:p>
    <w:p w14:paraId="22A9A5AB" w14:textId="77777777" w:rsidR="00832F15" w:rsidRPr="00EC76D5" w:rsidRDefault="00832F15" w:rsidP="00832F15">
      <w:pPr>
        <w:pStyle w:val="Code"/>
      </w:pPr>
      <w:r w:rsidRPr="00EC76D5">
        <w:t xml:space="preserve">      $$ = Math.cos($2);</w:t>
      </w:r>
    </w:p>
    <w:p w14:paraId="614548CB" w14:textId="77777777" w:rsidR="00832F15" w:rsidRPr="00EC76D5" w:rsidRDefault="00832F15" w:rsidP="00832F15">
      <w:pPr>
        <w:pStyle w:val="Code"/>
      </w:pPr>
      <w:r w:rsidRPr="00EC76D5">
        <w:t xml:space="preserve">    }</w:t>
      </w:r>
    </w:p>
    <w:p w14:paraId="3A066C03" w14:textId="77777777" w:rsidR="00832F15" w:rsidRPr="00EC76D5" w:rsidRDefault="00832F15" w:rsidP="00832F15">
      <w:pPr>
        <w:pStyle w:val="Code"/>
      </w:pPr>
      <w:r w:rsidRPr="00EC76D5">
        <w:t xml:space="preserve">  | TAN unary_expression {</w:t>
      </w:r>
    </w:p>
    <w:p w14:paraId="236A87E2" w14:textId="77777777" w:rsidR="00832F15" w:rsidRPr="00EC76D5" w:rsidRDefault="00832F15" w:rsidP="00832F15">
      <w:pPr>
        <w:pStyle w:val="Code"/>
      </w:pPr>
      <w:r w:rsidRPr="00EC76D5">
        <w:t xml:space="preserve">      $$ = Math.tan($2);</w:t>
      </w:r>
    </w:p>
    <w:p w14:paraId="48EBA5F1" w14:textId="77777777" w:rsidR="00832F15" w:rsidRPr="00EC76D5" w:rsidRDefault="00832F15" w:rsidP="00832F15">
      <w:pPr>
        <w:pStyle w:val="Code"/>
      </w:pPr>
      <w:r w:rsidRPr="00EC76D5">
        <w:t xml:space="preserve">    }</w:t>
      </w:r>
    </w:p>
    <w:p w14:paraId="1349FB46" w14:textId="77777777" w:rsidR="00832F15" w:rsidRPr="00EC76D5" w:rsidRDefault="00832F15" w:rsidP="00832F15">
      <w:pPr>
        <w:pStyle w:val="Code"/>
      </w:pPr>
      <w:r w:rsidRPr="00EC76D5">
        <w:t xml:space="preserve">  | LOG unary_expression {</w:t>
      </w:r>
    </w:p>
    <w:p w14:paraId="1839756A" w14:textId="77777777" w:rsidR="00832F15" w:rsidRPr="00EC76D5" w:rsidRDefault="00832F15" w:rsidP="00832F15">
      <w:pPr>
        <w:pStyle w:val="Code"/>
      </w:pPr>
      <w:r w:rsidRPr="00EC76D5">
        <w:t xml:space="preserve">      if ($2 &lt;= 0) {</w:t>
      </w:r>
    </w:p>
    <w:p w14:paraId="6F5A13D6" w14:textId="77777777" w:rsidR="00832F15" w:rsidRPr="00EC76D5" w:rsidRDefault="00832F15" w:rsidP="00832F15">
      <w:pPr>
        <w:pStyle w:val="Code"/>
      </w:pPr>
      <w:r w:rsidRPr="00EC76D5">
        <w:t xml:space="preserve">        ErrorMessage.print("Logarithm of Non-Positive Value.");</w:t>
      </w:r>
    </w:p>
    <w:p w14:paraId="6DB7D8A6" w14:textId="77777777" w:rsidR="00832F15" w:rsidRPr="00EC76D5" w:rsidRDefault="00832F15" w:rsidP="00832F15">
      <w:pPr>
        <w:pStyle w:val="Code"/>
      </w:pPr>
      <w:r w:rsidRPr="00EC76D5">
        <w:t xml:space="preserve">      }</w:t>
      </w:r>
    </w:p>
    <w:p w14:paraId="40FF4553" w14:textId="77777777" w:rsidR="00832F15" w:rsidRPr="00EC76D5" w:rsidRDefault="00832F15" w:rsidP="00832F15">
      <w:pPr>
        <w:pStyle w:val="Code"/>
      </w:pPr>
    </w:p>
    <w:p w14:paraId="1C136615" w14:textId="77777777" w:rsidR="00832F15" w:rsidRPr="00EC76D5" w:rsidRDefault="00832F15" w:rsidP="00832F15">
      <w:pPr>
        <w:pStyle w:val="Code"/>
      </w:pPr>
      <w:r w:rsidRPr="00EC76D5">
        <w:t xml:space="preserve">      $$ = Math.log($2);</w:t>
      </w:r>
    </w:p>
    <w:p w14:paraId="2F4000CE" w14:textId="77777777" w:rsidR="00832F15" w:rsidRPr="00EC76D5" w:rsidRDefault="00832F15" w:rsidP="00832F15">
      <w:pPr>
        <w:pStyle w:val="Code"/>
      </w:pPr>
      <w:r w:rsidRPr="00EC76D5">
        <w:t xml:space="preserve">    }</w:t>
      </w:r>
    </w:p>
    <w:p w14:paraId="456BBC1F" w14:textId="77777777" w:rsidR="00832F15" w:rsidRPr="00EC76D5" w:rsidRDefault="00832F15" w:rsidP="00832F15">
      <w:pPr>
        <w:pStyle w:val="Code"/>
      </w:pPr>
      <w:r w:rsidRPr="00EC76D5">
        <w:t xml:space="preserve">  | EXP unary_expression {</w:t>
      </w:r>
    </w:p>
    <w:p w14:paraId="511CD092" w14:textId="77777777" w:rsidR="00832F15" w:rsidRPr="00EC76D5" w:rsidRDefault="00832F15" w:rsidP="00832F15">
      <w:pPr>
        <w:pStyle w:val="Code"/>
      </w:pPr>
      <w:r w:rsidRPr="00EC76D5">
        <w:t xml:space="preserve">      $$ = Math.exp($2);</w:t>
      </w:r>
    </w:p>
    <w:p w14:paraId="597A4CAD" w14:textId="77777777" w:rsidR="00832F15" w:rsidRPr="00EC76D5" w:rsidRDefault="00832F15" w:rsidP="00832F15">
      <w:pPr>
        <w:pStyle w:val="Code"/>
      </w:pPr>
      <w:r w:rsidRPr="00EC76D5">
        <w:t xml:space="preserve">    }</w:t>
      </w:r>
    </w:p>
    <w:p w14:paraId="43DC684E" w14:textId="77777777" w:rsidR="00832F15" w:rsidRPr="00EC76D5" w:rsidRDefault="00832F15" w:rsidP="00832F15">
      <w:pPr>
        <w:pStyle w:val="Code"/>
      </w:pPr>
      <w:r w:rsidRPr="00EC76D5">
        <w:t xml:space="preserve">  | LOG10 unary_expression {</w:t>
      </w:r>
    </w:p>
    <w:p w14:paraId="799A61E8" w14:textId="77777777" w:rsidR="00832F15" w:rsidRPr="00EC76D5" w:rsidRDefault="00832F15" w:rsidP="00832F15">
      <w:pPr>
        <w:pStyle w:val="Code"/>
      </w:pPr>
      <w:r w:rsidRPr="00EC76D5">
        <w:t xml:space="preserve">      if ($2 &lt;= 0) {</w:t>
      </w:r>
    </w:p>
    <w:p w14:paraId="32AAFEDD" w14:textId="77777777" w:rsidR="00832F15" w:rsidRPr="00EC76D5" w:rsidRDefault="00832F15" w:rsidP="00832F15">
      <w:pPr>
        <w:pStyle w:val="Code"/>
      </w:pPr>
      <w:r w:rsidRPr="00EC76D5">
        <w:t xml:space="preserve">        ErrorMessage.print("Logarithm of Non-Positive Value.");</w:t>
      </w:r>
    </w:p>
    <w:p w14:paraId="6500283E" w14:textId="77777777" w:rsidR="00832F15" w:rsidRPr="00EC76D5" w:rsidRDefault="00832F15" w:rsidP="00832F15">
      <w:pPr>
        <w:pStyle w:val="Code"/>
      </w:pPr>
      <w:r w:rsidRPr="00EC76D5">
        <w:t xml:space="preserve">      }</w:t>
      </w:r>
    </w:p>
    <w:p w14:paraId="5214C90F" w14:textId="77777777" w:rsidR="00832F15" w:rsidRPr="00EC76D5" w:rsidRDefault="00832F15" w:rsidP="00832F15">
      <w:pPr>
        <w:pStyle w:val="Code"/>
      </w:pPr>
    </w:p>
    <w:p w14:paraId="02722BEE" w14:textId="77777777" w:rsidR="00832F15" w:rsidRPr="00EC76D5" w:rsidRDefault="00832F15" w:rsidP="00832F15">
      <w:pPr>
        <w:pStyle w:val="Code"/>
      </w:pPr>
      <w:r w:rsidRPr="00EC76D5">
        <w:t xml:space="preserve">      $$ = Math.log10($2);</w:t>
      </w:r>
    </w:p>
    <w:p w14:paraId="710BF704" w14:textId="77777777" w:rsidR="00832F15" w:rsidRPr="00EC76D5" w:rsidRDefault="00832F15" w:rsidP="00832F15">
      <w:pPr>
        <w:pStyle w:val="Code"/>
      </w:pPr>
      <w:r w:rsidRPr="00EC76D5">
        <w:t xml:space="preserve">    }</w:t>
      </w:r>
    </w:p>
    <w:p w14:paraId="73103F13" w14:textId="77777777" w:rsidR="00832F15" w:rsidRPr="00EC76D5" w:rsidRDefault="00832F15" w:rsidP="00832F15">
      <w:pPr>
        <w:pStyle w:val="Code"/>
      </w:pPr>
      <w:r w:rsidRPr="00EC76D5">
        <w:t xml:space="preserve">  | EXP10 unary_expression {</w:t>
      </w:r>
    </w:p>
    <w:p w14:paraId="5150BEF4" w14:textId="77777777" w:rsidR="00832F15" w:rsidRPr="00EC76D5" w:rsidRDefault="00832F15" w:rsidP="00832F15">
      <w:pPr>
        <w:pStyle w:val="Code"/>
      </w:pPr>
      <w:r w:rsidRPr="00EC76D5">
        <w:t xml:space="preserve">      $$ = Math.pow(10, $2);</w:t>
      </w:r>
    </w:p>
    <w:p w14:paraId="21BA64A5" w14:textId="77777777" w:rsidR="00832F15" w:rsidRPr="00EC76D5" w:rsidRDefault="00832F15" w:rsidP="00832F15">
      <w:pPr>
        <w:pStyle w:val="Code"/>
      </w:pPr>
      <w:r w:rsidRPr="00EC76D5">
        <w:t xml:space="preserve">    }</w:t>
      </w:r>
    </w:p>
    <w:p w14:paraId="06B3C4CB" w14:textId="77777777" w:rsidR="00832F15" w:rsidRPr="00EC76D5" w:rsidRDefault="00832F15" w:rsidP="00832F15">
      <w:pPr>
        <w:pStyle w:val="Code"/>
      </w:pPr>
      <w:r w:rsidRPr="00EC76D5">
        <w:t xml:space="preserve">  | SQRT unary_expression {</w:t>
      </w:r>
    </w:p>
    <w:p w14:paraId="399151B9" w14:textId="77777777" w:rsidR="00832F15" w:rsidRPr="00EC76D5" w:rsidRDefault="00832F15" w:rsidP="00832F15">
      <w:pPr>
        <w:pStyle w:val="Code"/>
      </w:pPr>
      <w:r w:rsidRPr="00EC76D5">
        <w:t xml:space="preserve">      if ($2 &lt; 0) {</w:t>
      </w:r>
    </w:p>
    <w:p w14:paraId="16F905F8" w14:textId="77777777" w:rsidR="00832F15" w:rsidRPr="00EC76D5" w:rsidRDefault="00832F15" w:rsidP="00832F15">
      <w:pPr>
        <w:pStyle w:val="Code"/>
      </w:pPr>
      <w:r w:rsidRPr="00EC76D5">
        <w:t xml:space="preserve">        ErrorMessage.print("Square Root of Negativ Value.");</w:t>
      </w:r>
    </w:p>
    <w:p w14:paraId="6A66B3D0" w14:textId="77777777" w:rsidR="00832F15" w:rsidRPr="00EC76D5" w:rsidRDefault="00832F15" w:rsidP="00832F15">
      <w:pPr>
        <w:pStyle w:val="Code"/>
      </w:pPr>
      <w:r w:rsidRPr="00EC76D5">
        <w:t xml:space="preserve">      }</w:t>
      </w:r>
    </w:p>
    <w:p w14:paraId="010D1FAA" w14:textId="77777777" w:rsidR="00832F15" w:rsidRPr="00EC76D5" w:rsidRDefault="00832F15" w:rsidP="00832F15">
      <w:pPr>
        <w:pStyle w:val="Code"/>
      </w:pPr>
    </w:p>
    <w:p w14:paraId="6F845BDA" w14:textId="77777777" w:rsidR="00832F15" w:rsidRPr="00EC76D5" w:rsidRDefault="00832F15" w:rsidP="00832F15">
      <w:pPr>
        <w:pStyle w:val="Code"/>
      </w:pPr>
      <w:r w:rsidRPr="00EC76D5">
        <w:t xml:space="preserve">      $$ = Math.sqrt($2);</w:t>
      </w:r>
    </w:p>
    <w:p w14:paraId="43C4A2A6" w14:textId="77777777" w:rsidR="00832F15" w:rsidRPr="00EC76D5" w:rsidRDefault="00832F15" w:rsidP="00832F15">
      <w:pPr>
        <w:pStyle w:val="Code"/>
      </w:pPr>
      <w:r w:rsidRPr="00EC76D5">
        <w:t xml:space="preserve">    };</w:t>
      </w:r>
    </w:p>
    <w:p w14:paraId="69A08142" w14:textId="77777777" w:rsidR="00832F15" w:rsidRPr="00EC76D5" w:rsidRDefault="00832F15" w:rsidP="00832F15">
      <w:pPr>
        <w:pStyle w:val="Code"/>
      </w:pPr>
    </w:p>
    <w:p w14:paraId="4D8BC1B4" w14:textId="77777777" w:rsidR="00832F15" w:rsidRPr="00EC76D5" w:rsidRDefault="00832F15" w:rsidP="00832F15">
      <w:pPr>
        <w:pStyle w:val="Code"/>
      </w:pPr>
      <w:r w:rsidRPr="00EC76D5">
        <w:t>primary_expression:</w:t>
      </w:r>
    </w:p>
    <w:p w14:paraId="0592F27B" w14:textId="77777777" w:rsidR="00832F15" w:rsidRPr="00EC76D5" w:rsidRDefault="00832F15" w:rsidP="00832F15">
      <w:pPr>
        <w:pStyle w:val="Code"/>
      </w:pPr>
      <w:r w:rsidRPr="00EC76D5">
        <w:t xml:space="preserve">    LEFT_PAREN expression RIGHT_PAREN {</w:t>
      </w:r>
    </w:p>
    <w:p w14:paraId="716D1539" w14:textId="77777777" w:rsidR="00832F15" w:rsidRPr="00EC76D5" w:rsidRDefault="00832F15" w:rsidP="00832F15">
      <w:pPr>
        <w:pStyle w:val="Code"/>
      </w:pPr>
      <w:r w:rsidRPr="00EC76D5">
        <w:t xml:space="preserve">      $$ = $2;</w:t>
      </w:r>
    </w:p>
    <w:p w14:paraId="00D422EC" w14:textId="77777777" w:rsidR="00832F15" w:rsidRPr="00EC76D5" w:rsidRDefault="00832F15" w:rsidP="00832F15">
      <w:pPr>
        <w:pStyle w:val="Code"/>
      </w:pPr>
      <w:r w:rsidRPr="00EC76D5">
        <w:t xml:space="preserve">    }</w:t>
      </w:r>
    </w:p>
    <w:p w14:paraId="654C6AE9" w14:textId="77777777" w:rsidR="00832F15" w:rsidRPr="00EC76D5" w:rsidRDefault="00832F15" w:rsidP="00832F15">
      <w:pPr>
        <w:pStyle w:val="Code"/>
      </w:pPr>
      <w:r w:rsidRPr="00EC76D5">
        <w:t xml:space="preserve">  | IDENTIFIER {</w:t>
      </w:r>
    </w:p>
    <w:p w14:paraId="3FAE48CF" w14:textId="77777777" w:rsidR="00832F15" w:rsidRPr="00EC76D5" w:rsidRDefault="00832F15" w:rsidP="00832F15">
      <w:pPr>
        <w:pStyle w:val="Code"/>
      </w:pPr>
      <w:r w:rsidRPr="00EC76D5">
        <w:t xml:space="preserve">      if (Main.VariableMap.containsKey($1)) {</w:t>
      </w:r>
    </w:p>
    <w:p w14:paraId="1C2BFC2D" w14:textId="77777777" w:rsidR="00832F15" w:rsidRPr="00EC76D5" w:rsidRDefault="00832F15" w:rsidP="00832F15">
      <w:pPr>
        <w:pStyle w:val="Code"/>
      </w:pPr>
      <w:r w:rsidRPr="00EC76D5">
        <w:t xml:space="preserve">        $$ = Main.VariableMap.get($1);</w:t>
      </w:r>
    </w:p>
    <w:p w14:paraId="5E760F0E" w14:textId="77777777" w:rsidR="00832F15" w:rsidRPr="00EC76D5" w:rsidRDefault="00832F15" w:rsidP="00832F15">
      <w:pPr>
        <w:pStyle w:val="Code"/>
      </w:pPr>
      <w:r w:rsidRPr="00EC76D5">
        <w:t xml:space="preserve">      }</w:t>
      </w:r>
    </w:p>
    <w:p w14:paraId="722C7B94" w14:textId="77777777" w:rsidR="00832F15" w:rsidRPr="00EC76D5" w:rsidRDefault="00832F15" w:rsidP="00832F15">
      <w:pPr>
        <w:pStyle w:val="Code"/>
      </w:pPr>
      <w:r w:rsidRPr="00EC76D5">
        <w:t xml:space="preserve">      else {</w:t>
      </w:r>
    </w:p>
    <w:p w14:paraId="2F8DC165" w14:textId="77777777" w:rsidR="00832F15" w:rsidRPr="00EC76D5" w:rsidRDefault="00832F15" w:rsidP="00832F15">
      <w:pPr>
        <w:pStyle w:val="Code"/>
      </w:pPr>
      <w:r w:rsidRPr="00EC76D5">
        <w:t xml:space="preserve">        ErrorMessage.print("Unknown Name: \"" + $1 + "\".");</w:t>
      </w:r>
    </w:p>
    <w:p w14:paraId="6C41176E" w14:textId="77777777" w:rsidR="00832F15" w:rsidRPr="00EC76D5" w:rsidRDefault="00832F15" w:rsidP="00832F15">
      <w:pPr>
        <w:pStyle w:val="Code"/>
      </w:pPr>
      <w:r w:rsidRPr="00EC76D5">
        <w:t xml:space="preserve">      }</w:t>
      </w:r>
    </w:p>
    <w:p w14:paraId="182CCBB4" w14:textId="77777777" w:rsidR="00832F15" w:rsidRPr="00EC76D5" w:rsidRDefault="00832F15" w:rsidP="00832F15">
      <w:pPr>
        <w:pStyle w:val="Code"/>
      </w:pPr>
      <w:r w:rsidRPr="00EC76D5">
        <w:t xml:space="preserve">    }</w:t>
      </w:r>
    </w:p>
    <w:p w14:paraId="098F6BDF" w14:textId="77777777" w:rsidR="00832F15" w:rsidRPr="00EC76D5" w:rsidRDefault="00832F15" w:rsidP="00832F15">
      <w:pPr>
        <w:pStyle w:val="Code"/>
      </w:pPr>
      <w:r w:rsidRPr="00EC76D5">
        <w:t xml:space="preserve">  | VALUE {</w:t>
      </w:r>
    </w:p>
    <w:p w14:paraId="5E29F552" w14:textId="77777777" w:rsidR="00832F15" w:rsidRPr="00EC76D5" w:rsidRDefault="00832F15" w:rsidP="00832F15">
      <w:pPr>
        <w:pStyle w:val="Code"/>
      </w:pPr>
      <w:r w:rsidRPr="00EC76D5">
        <w:t xml:space="preserve">      $$ = $1;</w:t>
      </w:r>
    </w:p>
    <w:p w14:paraId="3E637D54" w14:textId="0AB5242F" w:rsidR="00832F15" w:rsidRPr="00EC76D5" w:rsidRDefault="00832F15" w:rsidP="00832F15">
      <w:pPr>
        <w:pStyle w:val="Code"/>
      </w:pPr>
      <w:r w:rsidRPr="00EC76D5">
        <w:t xml:space="preserve">    };</w:t>
      </w:r>
    </w:p>
    <w:p w14:paraId="0D7E9A64" w14:textId="791AD39A" w:rsidR="002A59F4" w:rsidRPr="00EC76D5" w:rsidRDefault="002A59F4" w:rsidP="002A59F4">
      <w:pPr>
        <w:pStyle w:val="Rubrik3"/>
      </w:pPr>
      <w:bookmarkStart w:id="17" w:name="_Ref418232768"/>
      <w:bookmarkStart w:id="18" w:name="_Toc481936121"/>
      <w:proofErr w:type="spellStart"/>
      <w:r w:rsidRPr="00EC76D5">
        <w:lastRenderedPageBreak/>
        <w:t>J</w:t>
      </w:r>
      <w:r w:rsidR="00ED240D" w:rsidRPr="00EC76D5">
        <w:t>F</w:t>
      </w:r>
      <w:r w:rsidR="00A138C7" w:rsidRPr="00EC76D5">
        <w:t>l</w:t>
      </w:r>
      <w:r w:rsidRPr="00EC76D5">
        <w:t>ex</w:t>
      </w:r>
      <w:bookmarkEnd w:id="17"/>
      <w:bookmarkEnd w:id="18"/>
      <w:proofErr w:type="spellEnd"/>
    </w:p>
    <w:p w14:paraId="4CF5936B" w14:textId="3AC5B5F1"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2B548F" w:rsidRPr="00EC76D5">
        <w:t>Fl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667FF09A" w14:textId="6C1ED950" w:rsidR="00FC0CA1" w:rsidRPr="00EC76D5" w:rsidRDefault="00FC0CA1" w:rsidP="00FC0CA1">
      <w:proofErr w:type="gramStart"/>
      <w:r w:rsidRPr="00EC76D5">
        <w:t>First</w:t>
      </w:r>
      <w:proofErr w:type="gramEnd"/>
      <w:r w:rsidRPr="00EC76D5">
        <w:t xml:space="preserve"> we need to </w:t>
      </w:r>
      <w:r w:rsidRPr="00EC76D5">
        <w:rPr>
          <w:rStyle w:val="CodeInText0"/>
        </w:rPr>
        <w:t>Token</w:t>
      </w:r>
      <w:r w:rsidRPr="00EC76D5">
        <w:t xml:space="preserve"> class that handles a token generated by the scanner, it holds its identity and a potential </w:t>
      </w:r>
      <w:r w:rsidR="002B4A8B" w:rsidRPr="00EC76D5">
        <w:t xml:space="preserve">attribute </w:t>
      </w:r>
      <w:r w:rsidRPr="00EC76D5">
        <w:t>value.</w:t>
      </w:r>
    </w:p>
    <w:p w14:paraId="553E3C5B" w14:textId="77777777" w:rsidR="00FC0CA1" w:rsidRPr="00EC76D5" w:rsidRDefault="00FC0CA1" w:rsidP="00FC0CA1">
      <w:pPr>
        <w:pStyle w:val="CodeHeader"/>
      </w:pPr>
      <w:proofErr w:type="spellStart"/>
      <w:r w:rsidRPr="00EC76D5">
        <w:t>Token.java</w:t>
      </w:r>
      <w:proofErr w:type="spellEnd"/>
    </w:p>
    <w:p w14:paraId="4F9E44ED" w14:textId="77777777" w:rsidR="00FC0CA1" w:rsidRPr="00EC76D5" w:rsidRDefault="00FC0CA1" w:rsidP="00FC0CA1">
      <w:pPr>
        <w:pStyle w:val="Code"/>
      </w:pPr>
      <w:r w:rsidRPr="00EC76D5">
        <w:t>package calculator;</w:t>
      </w:r>
    </w:p>
    <w:p w14:paraId="05C71816" w14:textId="77777777" w:rsidR="00FC0CA1" w:rsidRPr="00EC76D5" w:rsidRDefault="00FC0CA1" w:rsidP="00FC0CA1">
      <w:pPr>
        <w:pStyle w:val="Code"/>
      </w:pPr>
    </w:p>
    <w:p w14:paraId="41F3AB41" w14:textId="77777777" w:rsidR="00FC0CA1" w:rsidRPr="00EC76D5" w:rsidRDefault="00FC0CA1" w:rsidP="00FC0CA1">
      <w:pPr>
        <w:pStyle w:val="Code"/>
      </w:pPr>
      <w:r w:rsidRPr="00EC76D5">
        <w:t>public class Token {</w:t>
      </w:r>
    </w:p>
    <w:p w14:paraId="3BFDBD59" w14:textId="77777777" w:rsidR="00FC0CA1" w:rsidRPr="00EC76D5" w:rsidRDefault="00FC0CA1" w:rsidP="00FC0CA1">
      <w:pPr>
        <w:pStyle w:val="Code"/>
      </w:pPr>
      <w:r w:rsidRPr="00EC76D5">
        <w:t xml:space="preserve">  public int m_id;</w:t>
      </w:r>
    </w:p>
    <w:p w14:paraId="1055C5EB" w14:textId="77777777" w:rsidR="00FC0CA1" w:rsidRPr="00EC76D5" w:rsidRDefault="00FC0CA1" w:rsidP="00FC0CA1">
      <w:pPr>
        <w:pStyle w:val="Code"/>
      </w:pPr>
      <w:r w:rsidRPr="00EC76D5">
        <w:t xml:space="preserve">  public Object m_value;</w:t>
      </w:r>
    </w:p>
    <w:p w14:paraId="45967FE5" w14:textId="77777777" w:rsidR="00FC0CA1" w:rsidRPr="00EC76D5" w:rsidRDefault="00FC0CA1" w:rsidP="00FC0CA1">
      <w:pPr>
        <w:pStyle w:val="Code"/>
      </w:pPr>
      <w:r w:rsidRPr="00EC76D5">
        <w:t xml:space="preserve">  </w:t>
      </w:r>
    </w:p>
    <w:p w14:paraId="39B53E85" w14:textId="77777777" w:rsidR="00FC0CA1" w:rsidRPr="00EC76D5" w:rsidRDefault="00FC0CA1" w:rsidP="00FC0CA1">
      <w:pPr>
        <w:pStyle w:val="Code"/>
      </w:pPr>
      <w:r w:rsidRPr="00EC76D5">
        <w:t xml:space="preserve">  public Token(int id) {</w:t>
      </w:r>
    </w:p>
    <w:p w14:paraId="792C5558" w14:textId="77777777" w:rsidR="00FC0CA1" w:rsidRPr="00EC76D5" w:rsidRDefault="00FC0CA1" w:rsidP="00FC0CA1">
      <w:pPr>
        <w:pStyle w:val="Code"/>
      </w:pPr>
      <w:r w:rsidRPr="00EC76D5">
        <w:t xml:space="preserve">    m_id = id;</w:t>
      </w:r>
    </w:p>
    <w:p w14:paraId="34D319CA" w14:textId="77777777" w:rsidR="00FC0CA1" w:rsidRPr="00EC76D5" w:rsidRDefault="00FC0CA1" w:rsidP="00FC0CA1">
      <w:pPr>
        <w:pStyle w:val="Code"/>
      </w:pPr>
      <w:r w:rsidRPr="00EC76D5">
        <w:t xml:space="preserve">    m_value = null;</w:t>
      </w:r>
    </w:p>
    <w:p w14:paraId="219127F0" w14:textId="77777777" w:rsidR="00FC0CA1" w:rsidRPr="00EC76D5" w:rsidRDefault="00FC0CA1" w:rsidP="00FC0CA1">
      <w:pPr>
        <w:pStyle w:val="Code"/>
      </w:pPr>
      <w:r w:rsidRPr="00EC76D5">
        <w:t xml:space="preserve">  }</w:t>
      </w:r>
    </w:p>
    <w:p w14:paraId="58B5D596" w14:textId="77777777" w:rsidR="00FC0CA1" w:rsidRPr="00EC76D5" w:rsidRDefault="00FC0CA1" w:rsidP="00FC0CA1">
      <w:pPr>
        <w:pStyle w:val="Code"/>
      </w:pPr>
      <w:r w:rsidRPr="00EC76D5">
        <w:t xml:space="preserve">  </w:t>
      </w:r>
    </w:p>
    <w:p w14:paraId="52CFCC8F" w14:textId="77777777" w:rsidR="00FC0CA1" w:rsidRPr="00EC76D5" w:rsidRDefault="00FC0CA1" w:rsidP="00FC0CA1">
      <w:pPr>
        <w:pStyle w:val="Code"/>
      </w:pPr>
      <w:r w:rsidRPr="00EC76D5">
        <w:t xml:space="preserve">  public Token(int id, Object value) {</w:t>
      </w:r>
    </w:p>
    <w:p w14:paraId="08E76777" w14:textId="77777777" w:rsidR="00FC0CA1" w:rsidRPr="00EC76D5" w:rsidRDefault="00FC0CA1" w:rsidP="00FC0CA1">
      <w:pPr>
        <w:pStyle w:val="Code"/>
      </w:pPr>
      <w:r w:rsidRPr="00EC76D5">
        <w:t xml:space="preserve">    m_id = id;</w:t>
      </w:r>
    </w:p>
    <w:p w14:paraId="3078E7B8" w14:textId="77777777" w:rsidR="00FC0CA1" w:rsidRPr="00EC76D5" w:rsidRDefault="00FC0CA1" w:rsidP="00FC0CA1">
      <w:pPr>
        <w:pStyle w:val="Code"/>
      </w:pPr>
      <w:r w:rsidRPr="00EC76D5">
        <w:t xml:space="preserve">    m_value = value;</w:t>
      </w:r>
    </w:p>
    <w:p w14:paraId="295E4D1F" w14:textId="77777777" w:rsidR="00FC0CA1" w:rsidRPr="00EC76D5" w:rsidRDefault="00FC0CA1" w:rsidP="00FC0CA1">
      <w:pPr>
        <w:pStyle w:val="Code"/>
      </w:pPr>
      <w:r w:rsidRPr="00EC76D5">
        <w:t xml:space="preserve">  }</w:t>
      </w:r>
    </w:p>
    <w:p w14:paraId="21C1587C" w14:textId="77777777" w:rsidR="00FC0CA1" w:rsidRPr="00EC76D5" w:rsidRDefault="00FC0CA1" w:rsidP="00FC0CA1">
      <w:pPr>
        <w:pStyle w:val="Code"/>
      </w:pPr>
      <w:r w:rsidRPr="00EC76D5">
        <w:t xml:space="preserve">  </w:t>
      </w:r>
    </w:p>
    <w:p w14:paraId="116C45B2" w14:textId="77777777" w:rsidR="00FC0CA1" w:rsidRPr="00EC76D5" w:rsidRDefault="00FC0CA1" w:rsidP="00FC0CA1">
      <w:pPr>
        <w:pStyle w:val="Code"/>
      </w:pPr>
      <w:r w:rsidRPr="00EC76D5">
        <w:t xml:space="preserve">  public int getId() {</w:t>
      </w:r>
    </w:p>
    <w:p w14:paraId="01BA7D6F" w14:textId="77777777" w:rsidR="00FC0CA1" w:rsidRPr="00EC76D5" w:rsidRDefault="00FC0CA1" w:rsidP="00FC0CA1">
      <w:pPr>
        <w:pStyle w:val="Code"/>
      </w:pPr>
      <w:r w:rsidRPr="00EC76D5">
        <w:t xml:space="preserve">    return m_id;</w:t>
      </w:r>
    </w:p>
    <w:p w14:paraId="6A6AAE8A" w14:textId="77777777" w:rsidR="00FC0CA1" w:rsidRPr="00EC76D5" w:rsidRDefault="00FC0CA1" w:rsidP="00FC0CA1">
      <w:pPr>
        <w:pStyle w:val="Code"/>
      </w:pPr>
      <w:r w:rsidRPr="00EC76D5">
        <w:t xml:space="preserve">  }</w:t>
      </w:r>
    </w:p>
    <w:p w14:paraId="19B6CC37" w14:textId="77777777" w:rsidR="00FC0CA1" w:rsidRPr="00EC76D5" w:rsidRDefault="00FC0CA1" w:rsidP="00FC0CA1">
      <w:pPr>
        <w:pStyle w:val="Code"/>
      </w:pPr>
      <w:r w:rsidRPr="00EC76D5">
        <w:t xml:space="preserve">  </w:t>
      </w:r>
    </w:p>
    <w:p w14:paraId="14C50990" w14:textId="77777777" w:rsidR="00FC0CA1" w:rsidRPr="00EC76D5" w:rsidRDefault="00FC0CA1" w:rsidP="00FC0CA1">
      <w:pPr>
        <w:pStyle w:val="Code"/>
      </w:pPr>
      <w:r w:rsidRPr="00EC76D5">
        <w:t xml:space="preserve">  public Object getValue() {</w:t>
      </w:r>
    </w:p>
    <w:p w14:paraId="660C99E6" w14:textId="77777777" w:rsidR="00FC0CA1" w:rsidRPr="00EC76D5" w:rsidRDefault="00FC0CA1" w:rsidP="00FC0CA1">
      <w:pPr>
        <w:pStyle w:val="Code"/>
      </w:pPr>
      <w:r w:rsidRPr="00EC76D5">
        <w:t xml:space="preserve">    return m_value;</w:t>
      </w:r>
    </w:p>
    <w:p w14:paraId="0C78FC6D" w14:textId="77777777" w:rsidR="00FC0CA1" w:rsidRPr="00EC76D5" w:rsidRDefault="00FC0CA1" w:rsidP="00FC0CA1">
      <w:pPr>
        <w:pStyle w:val="Code"/>
      </w:pPr>
      <w:r w:rsidRPr="00EC76D5">
        <w:t xml:space="preserve">  }</w:t>
      </w:r>
    </w:p>
    <w:p w14:paraId="18789C58" w14:textId="77777777" w:rsidR="00FC0CA1" w:rsidRPr="00EC76D5" w:rsidRDefault="00FC0CA1" w:rsidP="00FC0CA1">
      <w:pPr>
        <w:pStyle w:val="Code"/>
      </w:pPr>
      <w:r w:rsidRPr="00EC76D5">
        <w:t>}</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proofErr w:type="gramStart"/>
            <w:r w:rsidRPr="00EC76D5">
              <w:t>( and</w:t>
            </w:r>
            <w:proofErr w:type="gramEnd"/>
            <w:r w:rsidRPr="00EC76D5">
              <w:t xml:space="preserve">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xml:space="preserve">[ </w:t>
            </w:r>
            <w:proofErr w:type="gramStart"/>
            <w:r w:rsidRPr="00EC76D5">
              <w:t>and ]</w:t>
            </w:r>
            <w:proofErr w:type="gramEnd"/>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xml:space="preserve">[^ </w:t>
            </w:r>
            <w:proofErr w:type="gramStart"/>
            <w:r w:rsidRPr="00EC76D5">
              <w:t>and ]</w:t>
            </w:r>
            <w:proofErr w:type="gramEnd"/>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31CDB065" w:rsidR="00025F74" w:rsidRPr="00EC76D5" w:rsidRDefault="00025F74" w:rsidP="00025F74">
      <w:pPr>
        <w:pStyle w:val="CodeHeader"/>
      </w:pPr>
      <w:proofErr w:type="spellStart"/>
      <w:r w:rsidRPr="00EC76D5">
        <w:t>Scanner.jflex</w:t>
      </w:r>
      <w:proofErr w:type="spellEnd"/>
    </w:p>
    <w:p w14:paraId="247F6A80" w14:textId="77777777" w:rsidR="005F22E6" w:rsidRPr="00EC76D5" w:rsidRDefault="005F22E6" w:rsidP="005F22E6">
      <w:pPr>
        <w:pStyle w:val="Code"/>
      </w:pPr>
      <w:r w:rsidRPr="00EC76D5">
        <w:t>package calculator;</w:t>
      </w:r>
    </w:p>
    <w:p w14:paraId="47256673" w14:textId="77777777" w:rsidR="005F22E6" w:rsidRPr="00EC76D5" w:rsidRDefault="005F22E6" w:rsidP="005F22E6">
      <w:pPr>
        <w:pStyle w:val="Code"/>
      </w:pPr>
    </w:p>
    <w:p w14:paraId="00D81B3B" w14:textId="77777777" w:rsidR="005F22E6" w:rsidRPr="00EC76D5" w:rsidRDefault="005F22E6" w:rsidP="005F22E6">
      <w:pPr>
        <w:pStyle w:val="Code"/>
      </w:pPr>
      <w:r w:rsidRPr="00EC76D5">
        <w:t>%%</w:t>
      </w:r>
    </w:p>
    <w:p w14:paraId="7D99448D" w14:textId="77777777" w:rsidR="005F22E6" w:rsidRPr="00EC76D5" w:rsidRDefault="005F22E6" w:rsidP="005F22E6">
      <w:pPr>
        <w:pStyle w:val="Code"/>
      </w:pPr>
      <w:r w:rsidRPr="00EC76D5">
        <w:t>%public</w:t>
      </w:r>
    </w:p>
    <w:p w14:paraId="7BE7D62C" w14:textId="77777777" w:rsidR="005F22E6" w:rsidRPr="00EC76D5" w:rsidRDefault="005F22E6" w:rsidP="005F22E6">
      <w:pPr>
        <w:pStyle w:val="Code"/>
      </w:pPr>
      <w:r w:rsidRPr="00EC76D5">
        <w:t>%class Scanner</w:t>
      </w:r>
    </w:p>
    <w:p w14:paraId="08105298" w14:textId="77777777" w:rsidR="005F22E6" w:rsidRPr="00EC76D5" w:rsidRDefault="005F22E6" w:rsidP="005F22E6">
      <w:pPr>
        <w:pStyle w:val="Code"/>
      </w:pPr>
      <w:r w:rsidRPr="00EC76D5">
        <w:t>%type Token</w:t>
      </w:r>
    </w:p>
    <w:p w14:paraId="753D4764" w14:textId="77777777" w:rsidR="005F22E6" w:rsidRPr="00EC76D5" w:rsidRDefault="005F22E6" w:rsidP="005F22E6">
      <w:pPr>
        <w:pStyle w:val="Code"/>
      </w:pPr>
      <w:r w:rsidRPr="00EC76D5">
        <w:t>%notunix</w:t>
      </w:r>
    </w:p>
    <w:p w14:paraId="4AE8ADAE" w14:textId="77777777" w:rsidR="005F22E6" w:rsidRPr="00EC76D5" w:rsidRDefault="005F22E6" w:rsidP="005F22E6">
      <w:pPr>
        <w:pStyle w:val="Code"/>
      </w:pPr>
      <w:r w:rsidRPr="00EC76D5">
        <w:t>//%unicode</w:t>
      </w:r>
    </w:p>
    <w:p w14:paraId="5B5BCAD8" w14:textId="77777777" w:rsidR="005F22E6" w:rsidRPr="00EC76D5" w:rsidRDefault="005F22E6" w:rsidP="005F22E6">
      <w:pPr>
        <w:pStyle w:val="Code"/>
      </w:pPr>
      <w:r w:rsidRPr="00EC76D5">
        <w:t>%line</w:t>
      </w:r>
    </w:p>
    <w:p w14:paraId="6B81AA1E" w14:textId="77777777" w:rsidR="005F22E6" w:rsidRPr="00EC76D5" w:rsidRDefault="005F22E6" w:rsidP="005F22E6">
      <w:pPr>
        <w:pStyle w:val="Code"/>
      </w:pPr>
      <w:r w:rsidRPr="00EC76D5">
        <w:t>%char</w:t>
      </w:r>
    </w:p>
    <w:p w14:paraId="68681F15" w14:textId="77777777" w:rsidR="005F22E6" w:rsidRPr="00EC76D5" w:rsidRDefault="005F22E6" w:rsidP="005F22E6">
      <w:pPr>
        <w:pStyle w:val="Code"/>
      </w:pPr>
    </w:p>
    <w:p w14:paraId="7D7D4EE7" w14:textId="77777777" w:rsidR="005F22E6" w:rsidRPr="00EC76D5" w:rsidRDefault="005F22E6" w:rsidP="005F22E6">
      <w:pPr>
        <w:pStyle w:val="Code"/>
      </w:pPr>
      <w:r w:rsidRPr="00EC76D5">
        <w:t>%eofval{</w:t>
      </w:r>
    </w:p>
    <w:p w14:paraId="4B48F1CC" w14:textId="77777777" w:rsidR="005F22E6" w:rsidRPr="00EC76D5" w:rsidRDefault="005F22E6" w:rsidP="005F22E6">
      <w:pPr>
        <w:pStyle w:val="Code"/>
      </w:pPr>
      <w:r w:rsidRPr="00EC76D5">
        <w:t xml:space="preserve">  return null;</w:t>
      </w:r>
    </w:p>
    <w:p w14:paraId="4870FEF1" w14:textId="77777777" w:rsidR="005F22E6" w:rsidRPr="00EC76D5" w:rsidRDefault="005F22E6" w:rsidP="005F22E6">
      <w:pPr>
        <w:pStyle w:val="Code"/>
      </w:pPr>
      <w:r w:rsidRPr="00EC76D5">
        <w:t>%eofval}</w:t>
      </w:r>
    </w:p>
    <w:p w14:paraId="31F1499B" w14:textId="77777777" w:rsidR="005F22E6" w:rsidRPr="00EC76D5" w:rsidRDefault="005F22E6" w:rsidP="005F22E6">
      <w:pPr>
        <w:pStyle w:val="Code"/>
      </w:pPr>
    </w:p>
    <w:p w14:paraId="10A181EC" w14:textId="77777777" w:rsidR="005F22E6" w:rsidRPr="00EC76D5" w:rsidRDefault="005F22E6" w:rsidP="005F22E6">
      <w:pPr>
        <w:pStyle w:val="Code"/>
      </w:pPr>
      <w:r w:rsidRPr="00EC76D5">
        <w:t>%yylexthrow{</w:t>
      </w:r>
    </w:p>
    <w:p w14:paraId="1F020092" w14:textId="77777777" w:rsidR="005F22E6" w:rsidRPr="00EC76D5" w:rsidRDefault="005F22E6" w:rsidP="005F22E6">
      <w:pPr>
        <w:pStyle w:val="Code"/>
      </w:pPr>
      <w:r w:rsidRPr="00EC76D5">
        <w:t xml:space="preserve">  java.lang.Exception</w:t>
      </w:r>
    </w:p>
    <w:p w14:paraId="2ADC9F9B" w14:textId="77777777" w:rsidR="005F22E6" w:rsidRPr="00EC76D5" w:rsidRDefault="005F22E6" w:rsidP="005F22E6">
      <w:pPr>
        <w:pStyle w:val="Code"/>
      </w:pPr>
      <w:r w:rsidRPr="00EC76D5">
        <w:t>%yylexthrow}</w:t>
      </w:r>
    </w:p>
    <w:p w14:paraId="6CE3CA7B" w14:textId="77777777" w:rsidR="005F22E6" w:rsidRPr="00EC76D5" w:rsidRDefault="005F22E6" w:rsidP="005F22E6">
      <w:pPr>
        <w:pStyle w:val="Code"/>
      </w:pPr>
    </w:p>
    <w:p w14:paraId="79DBD454" w14:textId="77777777" w:rsidR="005F22E6" w:rsidRPr="00EC76D5" w:rsidRDefault="005F22E6" w:rsidP="005F22E6">
      <w:pPr>
        <w:pStyle w:val="Code"/>
      </w:pPr>
      <w:r w:rsidRPr="00EC76D5">
        <w:t>%eofval{</w:t>
      </w:r>
    </w:p>
    <w:p w14:paraId="016DA044" w14:textId="77777777" w:rsidR="005F22E6" w:rsidRPr="00EC76D5" w:rsidRDefault="005F22E6" w:rsidP="005F22E6">
      <w:pPr>
        <w:pStyle w:val="Code"/>
      </w:pPr>
      <w:r w:rsidRPr="00EC76D5">
        <w:t xml:space="preserve">  return null;</w:t>
      </w:r>
    </w:p>
    <w:p w14:paraId="65AA0D05" w14:textId="77777777" w:rsidR="005F22E6" w:rsidRPr="00EC76D5" w:rsidRDefault="005F22E6" w:rsidP="005F22E6">
      <w:pPr>
        <w:pStyle w:val="Code"/>
      </w:pPr>
      <w:r w:rsidRPr="00EC76D5">
        <w:t>%eofval}</w:t>
      </w:r>
    </w:p>
    <w:p w14:paraId="47C25B20" w14:textId="77777777" w:rsidR="005F22E6" w:rsidRPr="00EC76D5" w:rsidRDefault="005F22E6" w:rsidP="005F22E6">
      <w:pPr>
        <w:pStyle w:val="Code"/>
      </w:pPr>
    </w:p>
    <w:p w14:paraId="062EA58F" w14:textId="77777777" w:rsidR="005F22E6" w:rsidRPr="00EC76D5" w:rsidRDefault="005F22E6" w:rsidP="005F22E6">
      <w:pPr>
        <w:pStyle w:val="Code"/>
      </w:pPr>
      <w:r w:rsidRPr="00EC76D5">
        <w:t>%yylexthrow{</w:t>
      </w:r>
    </w:p>
    <w:p w14:paraId="469204A3" w14:textId="77777777" w:rsidR="005F22E6" w:rsidRPr="00EC76D5" w:rsidRDefault="005F22E6" w:rsidP="005F22E6">
      <w:pPr>
        <w:pStyle w:val="Code"/>
      </w:pPr>
      <w:r w:rsidRPr="00EC76D5">
        <w:t xml:space="preserve">  java.lang.Exception</w:t>
      </w:r>
    </w:p>
    <w:p w14:paraId="6AC8C910" w14:textId="77777777" w:rsidR="005F22E6" w:rsidRPr="00EC76D5" w:rsidRDefault="005F22E6" w:rsidP="005F22E6">
      <w:pPr>
        <w:pStyle w:val="Code"/>
      </w:pPr>
      <w:r w:rsidRPr="00EC76D5">
        <w:t>%yylexthrow}</w:t>
      </w:r>
    </w:p>
    <w:p w14:paraId="33D66193" w14:textId="77777777" w:rsidR="005F22E6" w:rsidRPr="00EC76D5" w:rsidRDefault="005F22E6" w:rsidP="005F22E6">
      <w:pPr>
        <w:pStyle w:val="Code"/>
      </w:pPr>
    </w:p>
    <w:p w14:paraId="426A1A7F" w14:textId="77777777" w:rsidR="005F22E6" w:rsidRPr="00EC76D5" w:rsidRDefault="005F22E6" w:rsidP="005F22E6">
      <w:pPr>
        <w:pStyle w:val="Code"/>
      </w:pPr>
      <w:r w:rsidRPr="00EC76D5">
        <w:t>%{</w:t>
      </w:r>
    </w:p>
    <w:p w14:paraId="7B8748A9" w14:textId="77777777" w:rsidR="005F22E6" w:rsidRPr="00EC76D5" w:rsidRDefault="005F22E6" w:rsidP="005F22E6">
      <w:pPr>
        <w:pStyle w:val="Code"/>
      </w:pPr>
      <w:r w:rsidRPr="00EC76D5">
        <w:t xml:space="preserve">  public Parser.Lexer toLexer() {</w:t>
      </w:r>
    </w:p>
    <w:p w14:paraId="0FFB6306" w14:textId="77777777" w:rsidR="005F22E6" w:rsidRPr="00EC76D5" w:rsidRDefault="005F22E6" w:rsidP="005F22E6">
      <w:pPr>
        <w:pStyle w:val="Code"/>
      </w:pPr>
      <w:r w:rsidRPr="00EC76D5">
        <w:t xml:space="preserve">    return (new ScannerToLexer(this));</w:t>
      </w:r>
    </w:p>
    <w:p w14:paraId="3A1298C0" w14:textId="77777777" w:rsidR="005F22E6" w:rsidRPr="00EC76D5" w:rsidRDefault="005F22E6" w:rsidP="005F22E6">
      <w:pPr>
        <w:pStyle w:val="Code"/>
      </w:pPr>
      <w:r w:rsidRPr="00EC76D5">
        <w:t xml:space="preserve">  }</w:t>
      </w:r>
    </w:p>
    <w:p w14:paraId="767AC0BC" w14:textId="77777777" w:rsidR="005F22E6" w:rsidRPr="00EC76D5" w:rsidRDefault="005F22E6" w:rsidP="005F22E6">
      <w:pPr>
        <w:pStyle w:val="Code"/>
      </w:pPr>
      <w:r w:rsidRPr="00EC76D5">
        <w:t>%}</w:t>
      </w:r>
    </w:p>
    <w:p w14:paraId="120D5F7A" w14:textId="77777777" w:rsidR="007814A2" w:rsidRPr="00EC76D5" w:rsidRDefault="007814A2" w:rsidP="007814A2">
      <w:r w:rsidRPr="00EC76D5">
        <w:t xml:space="preserve">In the scanner code below, a line comment is two slashes followed by zero or more occurrences of any character except newline. Since both the slash has special </w:t>
      </w:r>
      <w:proofErr w:type="gramStart"/>
      <w:r w:rsidRPr="00EC76D5">
        <w:t>meaning</w:t>
      </w:r>
      <w:proofErr w:type="gramEnd"/>
      <w:r w:rsidRPr="00EC76D5">
        <w:t xml:space="preserve"> we must insert a backslash before it for it to mean just a slash.</w:t>
      </w:r>
    </w:p>
    <w:p w14:paraId="783724DA" w14:textId="77777777" w:rsidR="005F22E6" w:rsidRPr="00EC76D5" w:rsidRDefault="005F22E6" w:rsidP="005F22E6">
      <w:pPr>
        <w:pStyle w:val="Code"/>
      </w:pPr>
      <w:r w:rsidRPr="00EC76D5">
        <w:t>LINE_COMMENT =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68DBB93" w14:textId="77777777" w:rsidR="005F22E6" w:rsidRPr="00EC76D5" w:rsidRDefault="005F22E6" w:rsidP="005F22E6">
      <w:pPr>
        <w:pStyle w:val="Code"/>
      </w:pPr>
      <w:r w:rsidRPr="00EC76D5">
        <w:t>STRING = \"[^\"]*\"</w:t>
      </w:r>
    </w:p>
    <w:p w14:paraId="74EB3497" w14:textId="27C48154" w:rsidR="003A2BFD" w:rsidRPr="00EC76D5" w:rsidRDefault="00AF34ED" w:rsidP="003A2BFD">
      <w:r w:rsidRPr="00EC76D5">
        <w:t xml:space="preserve">An identifier is a capital or small letter, or </w:t>
      </w:r>
      <w:proofErr w:type="gramStart"/>
      <w:r w:rsidRPr="00EC76D5">
        <w:t>a</w:t>
      </w:r>
      <w:proofErr w:type="gramEnd"/>
      <w:r w:rsidRPr="00EC76D5">
        <w:t xml:space="preserve"> underline, followed by zero or more capital or small letters, or digits, or underlines.</w:t>
      </w:r>
    </w:p>
    <w:p w14:paraId="3661E453" w14:textId="3787EF11" w:rsidR="005F22E6" w:rsidRPr="00EC76D5" w:rsidRDefault="005F22E6" w:rsidP="005F22E6">
      <w:pPr>
        <w:pStyle w:val="Code"/>
      </w:pPr>
      <w:r w:rsidRPr="00EC76D5">
        <w:t>IDENTIFIER = [a-zA-Z_][a-zA-Z0-9_]*</w:t>
      </w:r>
    </w:p>
    <w:p w14:paraId="692BE44C" w14:textId="77777777" w:rsidR="003A2BFD" w:rsidRPr="00EC76D5" w:rsidRDefault="003A2BFD" w:rsidP="005F22E6">
      <w:pPr>
        <w:pStyle w:val="Code"/>
      </w:pPr>
    </w:p>
    <w:p w14:paraId="0424FE69" w14:textId="5BEA449B" w:rsidR="003A2BFD" w:rsidRPr="00EC76D5" w:rsidRDefault="003A2BFD" w:rsidP="003A2BFD">
      <w:r w:rsidRPr="00EC76D5">
        <w:t>A value is as least one digit, potentially followed by more digits, a dot, and even more digits.</w:t>
      </w:r>
    </w:p>
    <w:p w14:paraId="6481099C" w14:textId="244848FE" w:rsidR="005F22E6" w:rsidRPr="00EC76D5" w:rsidRDefault="005F22E6" w:rsidP="005F22E6">
      <w:pPr>
        <w:pStyle w:val="Code"/>
      </w:pPr>
      <w:r w:rsidRPr="00EC76D5">
        <w:t>VALUE = [0-9]+|([0-9]+\.[0-9]+)</w:t>
      </w:r>
    </w:p>
    <w:p w14:paraId="478DD8D7" w14:textId="6B469D89" w:rsidR="003A2BFD" w:rsidRPr="00EC76D5" w:rsidRDefault="003A2BFD" w:rsidP="003A2BFD">
      <w:r w:rsidRPr="00EC76D5">
        <w:t>A white space is either a space, a tabulator, a return, a newline, or a form-feed.</w:t>
      </w:r>
    </w:p>
    <w:p w14:paraId="455A8E1F" w14:textId="3F9B6566" w:rsidR="005F22E6" w:rsidRPr="00EC76D5" w:rsidRDefault="005F22E6" w:rsidP="005F22E6">
      <w:pPr>
        <w:pStyle w:val="Code"/>
      </w:pPr>
      <w:r w:rsidRPr="00EC76D5">
        <w:t>WHITE_SPACE = [ \t\r\n\f]</w:t>
      </w:r>
    </w:p>
    <w:p w14:paraId="5076909F" w14:textId="77777777" w:rsidR="00C30E8D" w:rsidRPr="00EC76D5" w:rsidRDefault="00C30E8D" w:rsidP="005F22E6">
      <w:pPr>
        <w:pStyle w:val="Code"/>
      </w:pPr>
    </w:p>
    <w:p w14:paraId="4B660A69" w14:textId="6B4EFE16" w:rsidR="005F22E6" w:rsidRPr="00EC76D5" w:rsidRDefault="005F22E6" w:rsidP="005F22E6">
      <w:pPr>
        <w:pStyle w:val="Code"/>
      </w:pPr>
      <w:r w:rsidRPr="00EC76D5">
        <w:t>%%</w:t>
      </w:r>
    </w:p>
    <w:p w14:paraId="0E69502C" w14:textId="77777777" w:rsidR="00C30E8D" w:rsidRPr="00EC76D5" w:rsidRDefault="00C30E8D" w:rsidP="005F22E6">
      <w:pPr>
        <w:pStyle w:val="Code"/>
      </w:pPr>
    </w:p>
    <w:p w14:paraId="24AA28B3" w14:textId="6F96FCB3" w:rsidR="005F22E6" w:rsidRPr="00EC76D5" w:rsidRDefault="005F22E6" w:rsidP="005F22E6">
      <w:pPr>
        <w:pStyle w:val="Code"/>
      </w:pPr>
      <w:r w:rsidRPr="00EC76D5">
        <w:t>"assign"  { return (new Token(Parser.ASSIGN));  }</w:t>
      </w:r>
    </w:p>
    <w:p w14:paraId="2EE82A9A" w14:textId="77777777" w:rsidR="005F22E6" w:rsidRPr="00EC76D5" w:rsidRDefault="005F22E6" w:rsidP="005F22E6">
      <w:pPr>
        <w:pStyle w:val="Code"/>
      </w:pPr>
      <w:r w:rsidRPr="00EC76D5">
        <w:lastRenderedPageBreak/>
        <w:t>"read"    { return (new Token(Parser.READ));    }</w:t>
      </w:r>
    </w:p>
    <w:p w14:paraId="1BB72C0A" w14:textId="77777777" w:rsidR="005F22E6" w:rsidRPr="00EC76D5" w:rsidRDefault="005F22E6" w:rsidP="005F22E6">
      <w:pPr>
        <w:pStyle w:val="Code"/>
      </w:pPr>
      <w:r w:rsidRPr="00EC76D5">
        <w:t>"write"   { return (new Token(Parser.WRITE));   }</w:t>
      </w:r>
    </w:p>
    <w:p w14:paraId="5D214A28" w14:textId="77777777" w:rsidR="005F22E6" w:rsidRPr="00EC76D5" w:rsidRDefault="005F22E6" w:rsidP="005F22E6">
      <w:pPr>
        <w:pStyle w:val="Code"/>
      </w:pPr>
      <w:r w:rsidRPr="00EC76D5">
        <w:t>"newline" { return (new Token(Parser.NEWLINE)); }</w:t>
      </w:r>
    </w:p>
    <w:p w14:paraId="6126C828" w14:textId="77777777" w:rsidR="005F22E6" w:rsidRPr="00EC76D5" w:rsidRDefault="005F22E6" w:rsidP="005F22E6">
      <w:pPr>
        <w:pStyle w:val="Code"/>
      </w:pPr>
      <w:r w:rsidRPr="00EC76D5">
        <w:t>"sin"     { return (new Token(Parser.SIN));     }</w:t>
      </w:r>
    </w:p>
    <w:p w14:paraId="27D98864" w14:textId="77777777" w:rsidR="005F22E6" w:rsidRPr="00EC76D5" w:rsidRDefault="005F22E6" w:rsidP="005F22E6">
      <w:pPr>
        <w:pStyle w:val="Code"/>
      </w:pPr>
      <w:r w:rsidRPr="00EC76D5">
        <w:t>"cos"     { return (new Token(Parser.COS));     }</w:t>
      </w:r>
    </w:p>
    <w:p w14:paraId="5F522058" w14:textId="77777777" w:rsidR="005F22E6" w:rsidRPr="00EC76D5" w:rsidRDefault="005F22E6" w:rsidP="005F22E6">
      <w:pPr>
        <w:pStyle w:val="Code"/>
      </w:pPr>
      <w:r w:rsidRPr="00EC76D5">
        <w:t>"tan"     { return (new Token(Parser.TAN));     }</w:t>
      </w:r>
    </w:p>
    <w:p w14:paraId="6CAFBCC3" w14:textId="77777777" w:rsidR="005F22E6" w:rsidRPr="00EC76D5" w:rsidRDefault="005F22E6" w:rsidP="005F22E6">
      <w:pPr>
        <w:pStyle w:val="Code"/>
      </w:pPr>
      <w:r w:rsidRPr="00EC76D5">
        <w:t>"log"     { return (new Token(Parser.LOG));     }</w:t>
      </w:r>
    </w:p>
    <w:p w14:paraId="2CE97B27" w14:textId="77777777" w:rsidR="005F22E6" w:rsidRPr="00EC76D5" w:rsidRDefault="005F22E6" w:rsidP="005F22E6">
      <w:pPr>
        <w:pStyle w:val="Code"/>
      </w:pPr>
      <w:r w:rsidRPr="00EC76D5">
        <w:t>"exp"     { return (new Token(Parser.EXP));     }</w:t>
      </w:r>
    </w:p>
    <w:p w14:paraId="142659D1" w14:textId="77777777" w:rsidR="005F22E6" w:rsidRPr="00EC76D5" w:rsidRDefault="005F22E6" w:rsidP="005F22E6">
      <w:pPr>
        <w:pStyle w:val="Code"/>
      </w:pPr>
      <w:r w:rsidRPr="00EC76D5">
        <w:t>"log10"   { return (new Token(Parser.LOG10));   }</w:t>
      </w:r>
    </w:p>
    <w:p w14:paraId="1E5067D1" w14:textId="77777777" w:rsidR="005F22E6" w:rsidRPr="00EC76D5" w:rsidRDefault="005F22E6" w:rsidP="005F22E6">
      <w:pPr>
        <w:pStyle w:val="Code"/>
      </w:pPr>
      <w:r w:rsidRPr="00EC76D5">
        <w:t>"exp10"   { return (new Token(Parser.EXP10));   }</w:t>
      </w:r>
    </w:p>
    <w:p w14:paraId="0DAB7BF2" w14:textId="77777777" w:rsidR="005F22E6" w:rsidRPr="00EC76D5" w:rsidRDefault="005F22E6" w:rsidP="005F22E6">
      <w:pPr>
        <w:pStyle w:val="Code"/>
      </w:pPr>
      <w:r w:rsidRPr="00EC76D5">
        <w:t>"sqrt"    { return (new Token(Parser.SQRT));    }</w:t>
      </w:r>
    </w:p>
    <w:p w14:paraId="06BE9D2D" w14:textId="77777777" w:rsidR="005F22E6" w:rsidRPr="00EC76D5" w:rsidRDefault="005F22E6" w:rsidP="005F22E6">
      <w:pPr>
        <w:pStyle w:val="Code"/>
      </w:pPr>
    </w:p>
    <w:p w14:paraId="59A08BE8" w14:textId="77777777" w:rsidR="005F22E6" w:rsidRPr="00EC76D5" w:rsidRDefault="005F22E6" w:rsidP="005F22E6">
      <w:pPr>
        <w:pStyle w:val="Code"/>
      </w:pPr>
      <w:r w:rsidRPr="00EC76D5">
        <w:t>"=" { return (new Token(Parser.EQUAL));       }</w:t>
      </w:r>
    </w:p>
    <w:p w14:paraId="7F2424D6" w14:textId="77777777" w:rsidR="005F22E6" w:rsidRPr="00EC76D5" w:rsidRDefault="005F22E6" w:rsidP="005F22E6">
      <w:pPr>
        <w:pStyle w:val="Code"/>
      </w:pPr>
      <w:r w:rsidRPr="00EC76D5">
        <w:t>"+" { return (new Token(Parser.PLUS));        }</w:t>
      </w:r>
    </w:p>
    <w:p w14:paraId="28A6129D" w14:textId="77777777" w:rsidR="005F22E6" w:rsidRPr="00EC76D5" w:rsidRDefault="005F22E6" w:rsidP="005F22E6">
      <w:pPr>
        <w:pStyle w:val="Code"/>
      </w:pPr>
      <w:r w:rsidRPr="00EC76D5">
        <w:t>"-" { return (new Token(Parser.MINUS));       }</w:t>
      </w:r>
    </w:p>
    <w:p w14:paraId="0624E808" w14:textId="77777777" w:rsidR="005F22E6" w:rsidRPr="00EC76D5" w:rsidRDefault="005F22E6" w:rsidP="005F22E6">
      <w:pPr>
        <w:pStyle w:val="Code"/>
      </w:pPr>
      <w:r w:rsidRPr="00EC76D5">
        <w:t>"*" { return (new Token(Parser.TIMES));       }</w:t>
      </w:r>
    </w:p>
    <w:p w14:paraId="50E629F6" w14:textId="77777777" w:rsidR="005F22E6" w:rsidRPr="00EC76D5" w:rsidRDefault="005F22E6" w:rsidP="005F22E6">
      <w:pPr>
        <w:pStyle w:val="Code"/>
      </w:pPr>
      <w:r w:rsidRPr="00EC76D5">
        <w:t>"/" { return (new Token(Parser.DIVIDE));      }</w:t>
      </w:r>
    </w:p>
    <w:p w14:paraId="28E49EE8" w14:textId="77777777" w:rsidR="005F22E6" w:rsidRPr="00EC76D5" w:rsidRDefault="005F22E6" w:rsidP="005F22E6">
      <w:pPr>
        <w:pStyle w:val="Code"/>
      </w:pPr>
      <w:r w:rsidRPr="00EC76D5">
        <w:t>"(" { return (new Token(Parser.LEFT_PAREN));  }</w:t>
      </w:r>
    </w:p>
    <w:p w14:paraId="65B0EA45" w14:textId="77777777" w:rsidR="005F22E6" w:rsidRPr="00EC76D5" w:rsidRDefault="005F22E6" w:rsidP="005F22E6">
      <w:pPr>
        <w:pStyle w:val="Code"/>
      </w:pPr>
      <w:r w:rsidRPr="00EC76D5">
        <w:t>")" { return (new Token(Parser.RIGHT_PAREN)); }</w:t>
      </w:r>
    </w:p>
    <w:p w14:paraId="4F18378D" w14:textId="77777777" w:rsidR="005F22E6" w:rsidRPr="00EC76D5" w:rsidRDefault="005F22E6" w:rsidP="005F22E6">
      <w:pPr>
        <w:pStyle w:val="Code"/>
      </w:pPr>
      <w:r w:rsidRPr="00EC76D5">
        <w:t>"," { return (new Token(Parser.COMMA));       }</w:t>
      </w:r>
    </w:p>
    <w:p w14:paraId="6F17F7EF" w14:textId="77777777" w:rsidR="005F22E6" w:rsidRPr="00EC76D5" w:rsidRDefault="005F22E6" w:rsidP="005F22E6">
      <w:pPr>
        <w:pStyle w:val="Code"/>
      </w:pPr>
      <w:r w:rsidRPr="00EC76D5">
        <w:t>";" { return (new Token(Parser.SEMICOLON));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B1EE6C7" w14:textId="77777777" w:rsidR="005F22E6" w:rsidRPr="00EC76D5" w:rsidRDefault="005F22E6" w:rsidP="005F22E6">
      <w:pPr>
        <w:pStyle w:val="Code"/>
      </w:pPr>
      <w:r w:rsidRPr="00EC76D5">
        <w:t>{IDENTIFIER} {</w:t>
      </w:r>
    </w:p>
    <w:p w14:paraId="1B883EDB" w14:textId="77777777" w:rsidR="005F22E6" w:rsidRPr="00EC76D5" w:rsidRDefault="005F22E6" w:rsidP="005F22E6">
      <w:pPr>
        <w:pStyle w:val="Code"/>
      </w:pPr>
      <w:r w:rsidRPr="00EC76D5">
        <w:t xml:space="preserve">  return (new Token(Parser.IDENTIFIER, yytext()));</w:t>
      </w:r>
    </w:p>
    <w:p w14:paraId="54E01406" w14:textId="77777777" w:rsidR="005F22E6" w:rsidRPr="00EC76D5" w:rsidRDefault="005F22E6" w:rsidP="005F22E6">
      <w:pPr>
        <w:pStyle w:val="Code"/>
      </w:pPr>
      <w:r w:rsidRPr="00EC76D5">
        <w:t>}</w:t>
      </w:r>
    </w:p>
    <w:p w14:paraId="336D1A6C" w14:textId="77777777" w:rsidR="005F22E6" w:rsidRPr="00EC76D5" w:rsidRDefault="005F22E6" w:rsidP="005F22E6">
      <w:pPr>
        <w:pStyle w:val="Code"/>
      </w:pPr>
    </w:p>
    <w:p w14:paraId="7B9B7ED1" w14:textId="77777777" w:rsidR="005F22E6" w:rsidRPr="00EC76D5" w:rsidRDefault="005F22E6" w:rsidP="005F22E6">
      <w:pPr>
        <w:pStyle w:val="Code"/>
      </w:pPr>
      <w:r w:rsidRPr="00EC76D5">
        <w:t>{STRING} {</w:t>
      </w:r>
    </w:p>
    <w:p w14:paraId="175D131C" w14:textId="77777777" w:rsidR="005F22E6" w:rsidRPr="00EC76D5" w:rsidRDefault="005F22E6" w:rsidP="005F22E6">
      <w:pPr>
        <w:pStyle w:val="Code"/>
      </w:pPr>
      <w:r w:rsidRPr="00EC76D5">
        <w:t xml:space="preserve">  String text = yytext();</w:t>
      </w:r>
    </w:p>
    <w:p w14:paraId="68B2E453" w14:textId="77777777" w:rsidR="005F22E6" w:rsidRPr="00EC76D5" w:rsidRDefault="005F22E6" w:rsidP="005F22E6">
      <w:pPr>
        <w:pStyle w:val="Code"/>
      </w:pPr>
      <w:r w:rsidRPr="00EC76D5">
        <w:t xml:space="preserve">  return (new Token(Parser.STRING, text.substring(1, text.length() - 1)));</w:t>
      </w:r>
    </w:p>
    <w:p w14:paraId="31EE251C" w14:textId="77777777" w:rsidR="005F22E6" w:rsidRPr="00EC76D5" w:rsidRDefault="005F22E6" w:rsidP="005F22E6">
      <w:pPr>
        <w:pStyle w:val="Code"/>
      </w:pPr>
      <w:r w:rsidRPr="00EC76D5">
        <w:t>}</w:t>
      </w:r>
    </w:p>
    <w:p w14:paraId="18127EA9" w14:textId="77777777" w:rsidR="005F22E6" w:rsidRPr="00EC76D5" w:rsidRDefault="005F22E6" w:rsidP="005F22E6">
      <w:pPr>
        <w:pStyle w:val="Code"/>
      </w:pPr>
    </w:p>
    <w:p w14:paraId="1891EAEB" w14:textId="77777777" w:rsidR="005F22E6" w:rsidRPr="00EC76D5" w:rsidRDefault="005F22E6" w:rsidP="005F22E6">
      <w:pPr>
        <w:pStyle w:val="Code"/>
      </w:pPr>
      <w:r w:rsidRPr="00EC76D5">
        <w:t>{VALUE} {</w:t>
      </w:r>
    </w:p>
    <w:p w14:paraId="30EE04D3" w14:textId="77777777" w:rsidR="005F22E6" w:rsidRPr="00EC76D5" w:rsidRDefault="005F22E6" w:rsidP="005F22E6">
      <w:pPr>
        <w:pStyle w:val="Code"/>
      </w:pPr>
      <w:r w:rsidRPr="00EC76D5">
        <w:t xml:space="preserve">  return (new Token(Parser.VALUE, Double.valueOf(yytext())));</w:t>
      </w:r>
    </w:p>
    <w:p w14:paraId="363BE91F" w14:textId="77777777" w:rsidR="005F22E6" w:rsidRPr="00EC76D5" w:rsidRDefault="005F22E6" w:rsidP="005F22E6">
      <w:pPr>
        <w:pStyle w:val="Code"/>
      </w:pPr>
      <w:r w:rsidRPr="00EC76D5">
        <w:t>}</w:t>
      </w:r>
    </w:p>
    <w:p w14:paraId="336B1544" w14:textId="77777777" w:rsidR="005F22E6" w:rsidRPr="00EC76D5" w:rsidRDefault="005F22E6" w:rsidP="005F22E6">
      <w:pPr>
        <w:pStyle w:val="Code"/>
      </w:pPr>
    </w:p>
    <w:p w14:paraId="2E1BA4BA" w14:textId="77777777" w:rsidR="005F22E6" w:rsidRPr="00EC76D5" w:rsidRDefault="005F22E6" w:rsidP="005F22E6">
      <w:pPr>
        <w:pStyle w:val="Code"/>
      </w:pPr>
      <w:r w:rsidRPr="00EC76D5">
        <w:t>{LINE_COMMENT} {</w:t>
      </w:r>
    </w:p>
    <w:p w14:paraId="758B30EF" w14:textId="77777777" w:rsidR="005F22E6" w:rsidRPr="00EC76D5" w:rsidRDefault="005F22E6" w:rsidP="005F22E6">
      <w:pPr>
        <w:pStyle w:val="Code"/>
      </w:pPr>
      <w:r w:rsidRPr="00EC76D5">
        <w:t xml:space="preserve">  // Empty.</w:t>
      </w:r>
    </w:p>
    <w:p w14:paraId="77E137F5" w14:textId="77777777" w:rsidR="005F22E6" w:rsidRPr="00EC76D5" w:rsidRDefault="005F22E6" w:rsidP="005F22E6">
      <w:pPr>
        <w:pStyle w:val="Code"/>
      </w:pPr>
      <w:r w:rsidRPr="00EC76D5">
        <w:t>}</w:t>
      </w:r>
    </w:p>
    <w:p w14:paraId="162CAB04" w14:textId="77777777" w:rsidR="005F22E6" w:rsidRPr="00EC76D5" w:rsidRDefault="005F22E6" w:rsidP="005F22E6">
      <w:pPr>
        <w:pStyle w:val="Code"/>
      </w:pPr>
    </w:p>
    <w:p w14:paraId="4AA9796A" w14:textId="77777777" w:rsidR="005F22E6" w:rsidRPr="00EC76D5" w:rsidRDefault="005F22E6" w:rsidP="005F22E6">
      <w:pPr>
        <w:pStyle w:val="Code"/>
      </w:pPr>
      <w:r w:rsidRPr="00EC76D5">
        <w:t>{WHITE_SPACE} {</w:t>
      </w:r>
    </w:p>
    <w:p w14:paraId="62A3C3DA" w14:textId="77777777" w:rsidR="005F22E6" w:rsidRPr="00EC76D5" w:rsidRDefault="005F22E6" w:rsidP="005F22E6">
      <w:pPr>
        <w:pStyle w:val="Code"/>
      </w:pPr>
      <w:r w:rsidRPr="00EC76D5">
        <w:t xml:space="preserve">  // Empty.</w:t>
      </w:r>
    </w:p>
    <w:p w14:paraId="3F9D7510" w14:textId="77777777" w:rsidR="005F22E6" w:rsidRPr="00EC76D5" w:rsidRDefault="005F22E6" w:rsidP="005F22E6">
      <w:pPr>
        <w:pStyle w:val="Code"/>
      </w:pPr>
      <w:r w:rsidRPr="00EC76D5">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2CE99C6C" w14:textId="77777777" w:rsidR="005F22E6" w:rsidRPr="00EC76D5" w:rsidRDefault="005F22E6" w:rsidP="005F22E6">
      <w:pPr>
        <w:pStyle w:val="Code"/>
      </w:pPr>
      <w:r w:rsidRPr="00EC76D5">
        <w:t>. {</w:t>
      </w:r>
    </w:p>
    <w:p w14:paraId="1922B381" w14:textId="77777777" w:rsidR="005F22E6" w:rsidRPr="00EC76D5" w:rsidRDefault="005F22E6" w:rsidP="005F22E6">
      <w:pPr>
        <w:pStyle w:val="Code"/>
      </w:pPr>
      <w:r w:rsidRPr="00EC76D5">
        <w:t xml:space="preserve">  Main.ErrorStream.println("Unknown character: \'" + yytext() + "\'.");</w:t>
      </w:r>
    </w:p>
    <w:p w14:paraId="634D0E4A" w14:textId="77777777" w:rsidR="005F22E6" w:rsidRPr="00EC76D5" w:rsidRDefault="005F22E6" w:rsidP="005F22E6">
      <w:pPr>
        <w:pStyle w:val="Code"/>
      </w:pPr>
      <w:r w:rsidRPr="00EC76D5">
        <w:t xml:space="preserve">  System.exit(-1);</w:t>
      </w:r>
    </w:p>
    <w:p w14:paraId="1CAB0235" w14:textId="7D4D3AC8" w:rsidR="00EE1FEF" w:rsidRPr="00EC76D5" w:rsidRDefault="005F22E6" w:rsidP="005F22E6">
      <w:pPr>
        <w:pStyle w:val="Code"/>
      </w:pPr>
      <w:r w:rsidRPr="00EC76D5">
        <w:t>}</w:t>
      </w:r>
    </w:p>
    <w:p w14:paraId="16D50E15" w14:textId="3E57B5DC" w:rsidR="00DB26E6" w:rsidRPr="00EC76D5" w:rsidRDefault="00DB26E6" w:rsidP="00DB26E6">
      <w:r w:rsidRPr="00EC76D5">
        <w:t xml:space="preserve">The </w:t>
      </w:r>
      <w:proofErr w:type="spellStart"/>
      <w:r w:rsidRPr="00EC76D5">
        <w:rPr>
          <w:rStyle w:val="CodeInText0"/>
        </w:rPr>
        <w:t>ScannerToLexer</w:t>
      </w:r>
      <w:proofErr w:type="spellEnd"/>
      <w:r w:rsidRPr="00EC76D5">
        <w:t xml:space="preserve"> class is </w:t>
      </w:r>
      <w:r w:rsidR="00D617B1" w:rsidRPr="00EC76D5">
        <w:t>necessary to make the parser work with the scanner.</w:t>
      </w:r>
      <w:r w:rsidR="005C5A52" w:rsidRPr="00EC76D5">
        <w:t xml:space="preserve"> </w:t>
      </w:r>
      <w:r w:rsidR="00C8395A" w:rsidRPr="00EC76D5">
        <w:t>It works as link betw</w:t>
      </w:r>
      <w:r w:rsidR="00FC0CA1" w:rsidRPr="00EC76D5">
        <w:t xml:space="preserve">een the scanner and the parser and </w:t>
      </w:r>
      <w:r w:rsidR="005C5A52" w:rsidRPr="00EC76D5">
        <w:t xml:space="preserve">implements the </w:t>
      </w:r>
      <w:proofErr w:type="spellStart"/>
      <w:r w:rsidR="005C5A52" w:rsidRPr="00EC76D5">
        <w:rPr>
          <w:rStyle w:val="CodeInText0"/>
        </w:rPr>
        <w:t>Lexer</w:t>
      </w:r>
      <w:proofErr w:type="spellEnd"/>
      <w:r w:rsidR="005C5A52" w:rsidRPr="00EC76D5">
        <w:t xml:space="preserve"> interface in the </w:t>
      </w:r>
      <w:r w:rsidR="005C5A52" w:rsidRPr="00EC76D5">
        <w:rPr>
          <w:rStyle w:val="CodeInText0"/>
        </w:rPr>
        <w:t>Parser</w:t>
      </w:r>
      <w:r w:rsidR="005C5A52" w:rsidRPr="00EC76D5">
        <w:t xml:space="preserve"> class. </w:t>
      </w:r>
      <w:r w:rsidR="008611C9" w:rsidRPr="00EC76D5">
        <w:t xml:space="preserve">The </w:t>
      </w:r>
      <w:proofErr w:type="spellStart"/>
      <w:r w:rsidR="008611C9" w:rsidRPr="00EC76D5">
        <w:rPr>
          <w:rStyle w:val="CodeInText0"/>
        </w:rPr>
        <w:t>yylex</w:t>
      </w:r>
      <w:proofErr w:type="spellEnd"/>
      <w:r w:rsidR="008611C9" w:rsidRPr="00EC76D5">
        <w:t xml:space="preserve"> method reads the next token from the scanner and returns it </w:t>
      </w:r>
      <w:r w:rsidR="000C553F" w:rsidRPr="00EC76D5">
        <w:t>in the form preferred by the parser.</w:t>
      </w:r>
      <w:r w:rsidRPr="00EC76D5">
        <w:t xml:space="preserve"> </w:t>
      </w:r>
    </w:p>
    <w:p w14:paraId="494FCA3E" w14:textId="27D4011D" w:rsidR="00865947" w:rsidRPr="00EC76D5" w:rsidRDefault="00865947" w:rsidP="00865947">
      <w:pPr>
        <w:pStyle w:val="CodeHeader"/>
      </w:pPr>
      <w:proofErr w:type="spellStart"/>
      <w:r w:rsidRPr="00EC76D5">
        <w:lastRenderedPageBreak/>
        <w:t>ScannerToLexer.java</w:t>
      </w:r>
      <w:proofErr w:type="spellEnd"/>
    </w:p>
    <w:p w14:paraId="3B11C7A9" w14:textId="77777777" w:rsidR="00865947" w:rsidRPr="00EC76D5" w:rsidRDefault="00865947" w:rsidP="00865947">
      <w:pPr>
        <w:pStyle w:val="Code"/>
      </w:pPr>
      <w:r w:rsidRPr="00EC76D5">
        <w:t>package calculator;</w:t>
      </w:r>
    </w:p>
    <w:p w14:paraId="34256B32" w14:textId="77777777" w:rsidR="00865947" w:rsidRPr="00EC76D5" w:rsidRDefault="00865947" w:rsidP="00865947">
      <w:pPr>
        <w:pStyle w:val="Code"/>
      </w:pPr>
    </w:p>
    <w:p w14:paraId="1A8E3DF9" w14:textId="77777777" w:rsidR="00865947" w:rsidRPr="00EC76D5" w:rsidRDefault="00865947" w:rsidP="00865947">
      <w:pPr>
        <w:pStyle w:val="Code"/>
      </w:pPr>
      <w:r w:rsidRPr="00EC76D5">
        <w:t>public class ScannerToLexer implements Parser.Lexer {</w:t>
      </w:r>
    </w:p>
    <w:p w14:paraId="5DEC4702" w14:textId="77777777" w:rsidR="00865947" w:rsidRPr="00EC76D5" w:rsidRDefault="00865947" w:rsidP="00865947">
      <w:pPr>
        <w:pStyle w:val="Code"/>
      </w:pPr>
      <w:r w:rsidRPr="00EC76D5">
        <w:t xml:space="preserve">  private Scanner m_scanner;</w:t>
      </w:r>
    </w:p>
    <w:p w14:paraId="4C6CF17D" w14:textId="77777777" w:rsidR="00865947" w:rsidRPr="00EC76D5" w:rsidRDefault="00865947" w:rsidP="00865947">
      <w:pPr>
        <w:pStyle w:val="Code"/>
      </w:pPr>
      <w:r w:rsidRPr="00EC76D5">
        <w:t xml:space="preserve">  private Object m_nextValue;</w:t>
      </w:r>
    </w:p>
    <w:p w14:paraId="0A79397B" w14:textId="77777777" w:rsidR="00865947" w:rsidRPr="00EC76D5" w:rsidRDefault="00865947" w:rsidP="00865947">
      <w:pPr>
        <w:pStyle w:val="Code"/>
      </w:pPr>
      <w:r w:rsidRPr="00EC76D5">
        <w:t xml:space="preserve">  </w:t>
      </w:r>
    </w:p>
    <w:p w14:paraId="679EDAD4" w14:textId="77777777" w:rsidR="00865947" w:rsidRPr="00EC76D5" w:rsidRDefault="00865947" w:rsidP="00865947">
      <w:pPr>
        <w:pStyle w:val="Code"/>
      </w:pPr>
      <w:r w:rsidRPr="00EC76D5">
        <w:t xml:space="preserve">  public ScannerToLexer(Scanner scanner) {</w:t>
      </w:r>
    </w:p>
    <w:p w14:paraId="543DEB3A" w14:textId="77777777" w:rsidR="00865947" w:rsidRPr="00EC76D5" w:rsidRDefault="00865947" w:rsidP="00865947">
      <w:pPr>
        <w:pStyle w:val="Code"/>
      </w:pPr>
      <w:r w:rsidRPr="00EC76D5">
        <w:t xml:space="preserve">    m_scanner = scanner;</w:t>
      </w:r>
    </w:p>
    <w:p w14:paraId="667605B5" w14:textId="77777777" w:rsidR="00865947" w:rsidRPr="00EC76D5" w:rsidRDefault="00865947" w:rsidP="00865947">
      <w:pPr>
        <w:pStyle w:val="Code"/>
      </w:pPr>
      <w:r w:rsidRPr="00EC76D5">
        <w:t xml:space="preserve">  }</w:t>
      </w:r>
    </w:p>
    <w:p w14:paraId="58C5D156" w14:textId="77777777" w:rsidR="00865947" w:rsidRPr="00EC76D5" w:rsidRDefault="00865947" w:rsidP="00865947">
      <w:pPr>
        <w:pStyle w:val="Code"/>
      </w:pPr>
    </w:p>
    <w:p w14:paraId="37FCAF41" w14:textId="79F6060E" w:rsidR="00865947" w:rsidRPr="00EC76D5" w:rsidRDefault="00865947" w:rsidP="00865947">
      <w:pPr>
        <w:pStyle w:val="Code"/>
      </w:pPr>
      <w:r w:rsidRPr="00EC76D5">
        <w:t xml:space="preserve">  public int yylex() throws java.io.IOException {</w:t>
      </w:r>
    </w:p>
    <w:p w14:paraId="73DC1060" w14:textId="77777777" w:rsidR="00865947" w:rsidRPr="00EC76D5" w:rsidRDefault="00865947" w:rsidP="00865947">
      <w:pPr>
        <w:pStyle w:val="Code"/>
      </w:pPr>
      <w:r w:rsidRPr="00EC76D5">
        <w:t xml:space="preserve">    try {</w:t>
      </w:r>
    </w:p>
    <w:p w14:paraId="5C6D22D1" w14:textId="77777777" w:rsidR="00865947" w:rsidRPr="00EC76D5" w:rsidRDefault="00865947" w:rsidP="00865947">
      <w:pPr>
        <w:pStyle w:val="Code"/>
      </w:pPr>
      <w:r w:rsidRPr="00EC76D5">
        <w:t xml:space="preserve">      Token nextToken = m_scanner.yylex();</w:t>
      </w:r>
    </w:p>
    <w:p w14:paraId="61DD9426" w14:textId="77777777" w:rsidR="00865947" w:rsidRPr="00EC76D5" w:rsidRDefault="00865947" w:rsidP="00865947">
      <w:pPr>
        <w:pStyle w:val="Code"/>
      </w:pPr>
    </w:p>
    <w:p w14:paraId="0C89690C" w14:textId="77777777" w:rsidR="00865947" w:rsidRPr="00EC76D5" w:rsidRDefault="00865947" w:rsidP="00865947">
      <w:pPr>
        <w:pStyle w:val="Code"/>
      </w:pPr>
      <w:r w:rsidRPr="00EC76D5">
        <w:t xml:space="preserve">      if (nextToken != null) {</w:t>
      </w:r>
    </w:p>
    <w:p w14:paraId="0E8FB2C6" w14:textId="77777777" w:rsidR="00865947" w:rsidRPr="00EC76D5" w:rsidRDefault="00865947" w:rsidP="00865947">
      <w:pPr>
        <w:pStyle w:val="Code"/>
      </w:pPr>
      <w:r w:rsidRPr="00EC76D5">
        <w:t xml:space="preserve">        m_nextValue = nextToken.getValue();</w:t>
      </w:r>
    </w:p>
    <w:p w14:paraId="39CA1F5C" w14:textId="77777777" w:rsidR="00865947" w:rsidRPr="00EC76D5" w:rsidRDefault="00865947" w:rsidP="00865947">
      <w:pPr>
        <w:pStyle w:val="Code"/>
      </w:pPr>
      <w:r w:rsidRPr="00EC76D5">
        <w:t xml:space="preserve">        return nextToken.getId();</w:t>
      </w:r>
    </w:p>
    <w:p w14:paraId="1A21E690" w14:textId="77777777" w:rsidR="00865947" w:rsidRPr="00EC76D5" w:rsidRDefault="00865947" w:rsidP="00865947">
      <w:pPr>
        <w:pStyle w:val="Code"/>
      </w:pPr>
      <w:r w:rsidRPr="00EC76D5">
        <w:t xml:space="preserve">      }</w:t>
      </w:r>
    </w:p>
    <w:p w14:paraId="2196E97F" w14:textId="77777777" w:rsidR="00865947" w:rsidRPr="00EC76D5" w:rsidRDefault="00865947" w:rsidP="00865947">
      <w:pPr>
        <w:pStyle w:val="Code"/>
      </w:pPr>
      <w:r w:rsidRPr="00EC76D5">
        <w:t xml:space="preserve">    }</w:t>
      </w:r>
    </w:p>
    <w:p w14:paraId="3588760B" w14:textId="77777777" w:rsidR="00865947" w:rsidRPr="00EC76D5" w:rsidRDefault="00865947" w:rsidP="00865947">
      <w:pPr>
        <w:pStyle w:val="Code"/>
      </w:pPr>
      <w:r w:rsidRPr="00EC76D5">
        <w:t xml:space="preserve">    catch (Exception exception) {</w:t>
      </w:r>
    </w:p>
    <w:p w14:paraId="4F2553B8" w14:textId="77777777" w:rsidR="00865947" w:rsidRPr="00EC76D5" w:rsidRDefault="00865947" w:rsidP="00865947">
      <w:pPr>
        <w:pStyle w:val="Code"/>
      </w:pPr>
      <w:r w:rsidRPr="00EC76D5">
        <w:t xml:space="preserve">      exception.printStackTrace();</w:t>
      </w:r>
    </w:p>
    <w:p w14:paraId="66099DDF" w14:textId="77777777" w:rsidR="00865947" w:rsidRPr="00EC76D5" w:rsidRDefault="00865947" w:rsidP="00865947">
      <w:pPr>
        <w:pStyle w:val="Code"/>
      </w:pPr>
      <w:r w:rsidRPr="00EC76D5">
        <w:t xml:space="preserve">      yyerror(exception.getMessage());</w:t>
      </w:r>
    </w:p>
    <w:p w14:paraId="19FA60A9" w14:textId="77777777" w:rsidR="00865947" w:rsidRPr="00EC76D5" w:rsidRDefault="00865947" w:rsidP="00865947">
      <w:pPr>
        <w:pStyle w:val="Code"/>
      </w:pPr>
      <w:r w:rsidRPr="00EC76D5">
        <w:t xml:space="preserve">    }</w:t>
      </w:r>
    </w:p>
    <w:p w14:paraId="355AF568" w14:textId="77777777" w:rsidR="00865947" w:rsidRPr="00EC76D5" w:rsidRDefault="00865947" w:rsidP="00865947">
      <w:pPr>
        <w:pStyle w:val="Code"/>
      </w:pPr>
    </w:p>
    <w:p w14:paraId="7D857197" w14:textId="77777777" w:rsidR="00865947" w:rsidRPr="00EC76D5" w:rsidRDefault="00865947" w:rsidP="00865947">
      <w:pPr>
        <w:pStyle w:val="Code"/>
      </w:pPr>
      <w:r w:rsidRPr="00EC76D5">
        <w:t xml:space="preserve">    return 0;</w:t>
      </w:r>
    </w:p>
    <w:p w14:paraId="0363B3C2" w14:textId="77777777" w:rsidR="00865947" w:rsidRPr="00EC76D5" w:rsidRDefault="00865947" w:rsidP="00865947">
      <w:pPr>
        <w:pStyle w:val="Code"/>
      </w:pPr>
      <w:r w:rsidRPr="00EC76D5">
        <w:t xml:space="preserve">  }</w:t>
      </w:r>
    </w:p>
    <w:p w14:paraId="22F3BD5F" w14:textId="77777777" w:rsidR="00865947" w:rsidRPr="00EC76D5" w:rsidRDefault="00865947" w:rsidP="00865947">
      <w:pPr>
        <w:pStyle w:val="Code"/>
      </w:pPr>
    </w:p>
    <w:p w14:paraId="7BB49935" w14:textId="77777777" w:rsidR="00865947" w:rsidRPr="00EC76D5" w:rsidRDefault="00865947" w:rsidP="00865947">
      <w:pPr>
        <w:pStyle w:val="Code"/>
      </w:pPr>
      <w:r w:rsidRPr="00EC76D5">
        <w:t xml:space="preserve">  public Object getLVal () {</w:t>
      </w:r>
    </w:p>
    <w:p w14:paraId="5A669331" w14:textId="77777777" w:rsidR="00865947" w:rsidRPr="00EC76D5" w:rsidRDefault="00865947" w:rsidP="00865947">
      <w:pPr>
        <w:pStyle w:val="Code"/>
      </w:pPr>
      <w:r w:rsidRPr="00EC76D5">
        <w:t xml:space="preserve">    return m_nextValue;</w:t>
      </w:r>
    </w:p>
    <w:p w14:paraId="2C29B244" w14:textId="77777777" w:rsidR="00865947" w:rsidRPr="00EC76D5" w:rsidRDefault="00865947" w:rsidP="00865947">
      <w:pPr>
        <w:pStyle w:val="Code"/>
      </w:pPr>
      <w:r w:rsidRPr="00EC76D5">
        <w:t xml:space="preserve">  }</w:t>
      </w:r>
    </w:p>
    <w:p w14:paraId="56A8B105" w14:textId="77777777" w:rsidR="00865947" w:rsidRPr="00EC76D5" w:rsidRDefault="00865947" w:rsidP="00865947">
      <w:pPr>
        <w:pStyle w:val="Code"/>
      </w:pPr>
    </w:p>
    <w:p w14:paraId="209BF040" w14:textId="77777777" w:rsidR="00865947" w:rsidRPr="00EC76D5" w:rsidRDefault="00865947" w:rsidP="00865947">
      <w:pPr>
        <w:pStyle w:val="Code"/>
      </w:pPr>
      <w:r w:rsidRPr="00EC76D5">
        <w:t xml:space="preserve">  public void yyerror (String message) {</w:t>
      </w:r>
    </w:p>
    <w:p w14:paraId="195C7C27" w14:textId="3D987CE6" w:rsidR="00865947" w:rsidRPr="00EC76D5" w:rsidRDefault="00865947" w:rsidP="00865947">
      <w:pPr>
        <w:pStyle w:val="Code"/>
      </w:pPr>
      <w:r w:rsidRPr="00EC76D5">
        <w:t xml:space="preserve">    Main.ErrorStream.println(message);</w:t>
      </w:r>
    </w:p>
    <w:p w14:paraId="1DFC4EEF" w14:textId="106578B3" w:rsidR="00B63ED2" w:rsidRPr="00EC76D5" w:rsidRDefault="00B63ED2" w:rsidP="00865947">
      <w:pPr>
        <w:pStyle w:val="Code"/>
      </w:pPr>
      <w:r w:rsidRPr="00EC76D5">
        <w:t xml:space="preserve">    System.exit(-1);</w:t>
      </w:r>
    </w:p>
    <w:p w14:paraId="0C13A0CA" w14:textId="77777777" w:rsidR="00865947" w:rsidRPr="00EC76D5" w:rsidRDefault="00865947" w:rsidP="00865947">
      <w:pPr>
        <w:pStyle w:val="Code"/>
      </w:pPr>
      <w:r w:rsidRPr="00EC76D5">
        <w:t xml:space="preserve">  }</w:t>
      </w:r>
    </w:p>
    <w:p w14:paraId="741C1D89" w14:textId="750C0F1B" w:rsidR="00865947" w:rsidRPr="00EC76D5" w:rsidRDefault="00865947" w:rsidP="00865947">
      <w:pPr>
        <w:pStyle w:val="Code"/>
      </w:pPr>
      <w:r w:rsidRPr="00EC76D5">
        <w:t>}</w:t>
      </w:r>
    </w:p>
    <w:p w14:paraId="6780603A" w14:textId="77777777" w:rsidR="001B4A03" w:rsidRPr="00EC76D5" w:rsidRDefault="001B4A03" w:rsidP="001B4A03">
      <w:pPr>
        <w:pStyle w:val="Rubrik3"/>
      </w:pPr>
      <w:bookmarkStart w:id="19" w:name="_Toc481936122"/>
      <w:r w:rsidRPr="00EC76D5">
        <w:t>Main</w:t>
      </w:r>
      <w:bookmarkEnd w:id="19"/>
    </w:p>
    <w:p w14:paraId="42F87B05" w14:textId="61342894" w:rsidR="009D53B6" w:rsidRPr="00EC76D5" w:rsidRDefault="00526482" w:rsidP="00B27B68">
      <w:r w:rsidRPr="00EC76D5">
        <w:t xml:space="preserve">Bison and </w:t>
      </w:r>
      <w:proofErr w:type="spellStart"/>
      <w:r w:rsidRPr="00EC76D5">
        <w:t>JFlex</w:t>
      </w:r>
      <w:proofErr w:type="spellEnd"/>
      <w:r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77777777" w:rsidR="005513BE" w:rsidRPr="00EC76D5" w:rsidRDefault="005513BE" w:rsidP="00D03F33">
      <w:pPr>
        <w:pStyle w:val="CodeHeader"/>
      </w:pPr>
      <w:proofErr w:type="spellStart"/>
      <w:r w:rsidRPr="00EC76D5">
        <w:t>Main.java</w:t>
      </w:r>
      <w:proofErr w:type="spellEnd"/>
    </w:p>
    <w:p w14:paraId="63F8F18B" w14:textId="77777777" w:rsidR="005513BE" w:rsidRPr="00EC76D5" w:rsidRDefault="005513BE" w:rsidP="005513BE">
      <w:pPr>
        <w:pStyle w:val="Code"/>
      </w:pPr>
      <w:r w:rsidRPr="00EC76D5">
        <w:t>package calculator;</w:t>
      </w:r>
    </w:p>
    <w:p w14:paraId="60574F6A" w14:textId="77777777" w:rsidR="005513BE" w:rsidRPr="00EC76D5" w:rsidRDefault="005513BE" w:rsidP="005513BE">
      <w:pPr>
        <w:pStyle w:val="Code"/>
      </w:pPr>
    </w:p>
    <w:p w14:paraId="108E8142" w14:textId="77777777" w:rsidR="005513BE" w:rsidRPr="00EC76D5" w:rsidRDefault="005513BE" w:rsidP="005513BE">
      <w:pPr>
        <w:pStyle w:val="Code"/>
      </w:pPr>
      <w:r w:rsidRPr="00EC76D5">
        <w:t>import java.io.*;</w:t>
      </w:r>
    </w:p>
    <w:p w14:paraId="46017C18" w14:textId="77777777" w:rsidR="005513BE" w:rsidRPr="00EC76D5" w:rsidRDefault="005513BE" w:rsidP="005513BE">
      <w:pPr>
        <w:pStyle w:val="Code"/>
      </w:pPr>
      <w:r w:rsidRPr="00EC76D5">
        <w:t>import java.util.*;</w:t>
      </w:r>
    </w:p>
    <w:p w14:paraId="42028A9F" w14:textId="77777777" w:rsidR="005513BE" w:rsidRPr="00EC76D5" w:rsidRDefault="005513BE" w:rsidP="005513BE">
      <w:pPr>
        <w:pStyle w:val="Code"/>
      </w:pPr>
    </w:p>
    <w:p w14:paraId="768CD0CC" w14:textId="77777777" w:rsidR="005513BE" w:rsidRPr="00EC76D5" w:rsidRDefault="005513BE" w:rsidP="005513BE">
      <w:pPr>
        <w:pStyle w:val="Code"/>
      </w:pPr>
      <w:r w:rsidRPr="00EC76D5">
        <w:t>public class Main {</w:t>
      </w:r>
    </w:p>
    <w:p w14:paraId="1333168D" w14:textId="77777777" w:rsidR="005513BE" w:rsidRPr="00EC76D5" w:rsidRDefault="005513BE" w:rsidP="005513BE">
      <w:pPr>
        <w:pStyle w:val="Code"/>
      </w:pPr>
      <w:r w:rsidRPr="00EC76D5">
        <w:t xml:space="preserve">  private static InputStream InputStream = System.in;</w:t>
      </w:r>
    </w:p>
    <w:p w14:paraId="29F4DD31" w14:textId="77777777" w:rsidR="005513BE" w:rsidRPr="00EC76D5" w:rsidRDefault="005513BE" w:rsidP="005513BE">
      <w:pPr>
        <w:pStyle w:val="Code"/>
      </w:pPr>
      <w:r w:rsidRPr="00EC76D5">
        <w:t xml:space="preserve">  public static PrintStream OutputStream = System.out;</w:t>
      </w:r>
    </w:p>
    <w:p w14:paraId="31D65C98" w14:textId="77777777" w:rsidR="005513BE" w:rsidRPr="00EC76D5" w:rsidRDefault="005513BE" w:rsidP="005513BE">
      <w:pPr>
        <w:pStyle w:val="Code"/>
      </w:pPr>
      <w:r w:rsidRPr="00EC76D5">
        <w:t xml:space="preserve">  public static PrintStream ErrorStream = System.err;</w:t>
      </w:r>
    </w:p>
    <w:p w14:paraId="07AB0B1D" w14:textId="77777777" w:rsidR="005513BE" w:rsidRPr="00EC76D5" w:rsidRDefault="005513BE" w:rsidP="005513BE">
      <w:pPr>
        <w:pStyle w:val="Code"/>
      </w:pPr>
      <w:r w:rsidRPr="00EC76D5">
        <w:t xml:space="preserve">  public static BufferedReader BufferedReader = null;</w:t>
      </w:r>
    </w:p>
    <w:p w14:paraId="47D60D7C" w14:textId="77777777" w:rsidR="005513BE" w:rsidRPr="00EC76D5" w:rsidRDefault="005513BE" w:rsidP="005513BE">
      <w:pPr>
        <w:pStyle w:val="Code"/>
      </w:pPr>
      <w:r w:rsidRPr="00EC76D5">
        <w:lastRenderedPageBreak/>
        <w:t xml:space="preserve">    </w:t>
      </w:r>
    </w:p>
    <w:p w14:paraId="79D01F7E" w14:textId="77777777" w:rsidR="005513BE" w:rsidRPr="00EC76D5" w:rsidRDefault="005513BE" w:rsidP="005513BE">
      <w:pPr>
        <w:pStyle w:val="Code"/>
      </w:pPr>
      <w:r w:rsidRPr="00EC76D5">
        <w:t xml:space="preserve">  public static final Map&lt;String,Double&gt; VariableMap = new HashMap&lt;&gt;();</w:t>
      </w:r>
    </w:p>
    <w:p w14:paraId="40550F9F" w14:textId="77777777" w:rsidR="005513BE" w:rsidRPr="00EC76D5" w:rsidRDefault="005513BE" w:rsidP="005513BE">
      <w:pPr>
        <w:pStyle w:val="Code"/>
      </w:pPr>
      <w:r w:rsidRPr="00EC76D5">
        <w:t xml:space="preserve">  </w:t>
      </w:r>
    </w:p>
    <w:p w14:paraId="1A452181" w14:textId="77777777" w:rsidR="005513BE" w:rsidRPr="00EC76D5" w:rsidRDefault="005513BE" w:rsidP="005513BE">
      <w:pPr>
        <w:pStyle w:val="Code"/>
      </w:pPr>
      <w:r w:rsidRPr="00EC76D5">
        <w:t xml:space="preserve">  public static void main(String args[]) {</w:t>
      </w:r>
    </w:p>
    <w:p w14:paraId="69230410" w14:textId="77777777" w:rsidR="005513BE" w:rsidRPr="00EC76D5" w:rsidRDefault="005513BE" w:rsidP="005513BE">
      <w:pPr>
        <w:pStyle w:val="Code"/>
      </w:pPr>
      <w:r w:rsidRPr="00EC76D5">
        <w:t xml:space="preserve">    if (args.length != 1) {</w:t>
      </w:r>
    </w:p>
    <w:p w14:paraId="7F5FCE79" w14:textId="77777777" w:rsidR="005513BE" w:rsidRPr="00EC76D5" w:rsidRDefault="005513BE" w:rsidP="005513BE">
      <w:pPr>
        <w:pStyle w:val="Code"/>
      </w:pPr>
      <w:r w:rsidRPr="00EC76D5">
        <w:t xml:space="preserve">      ErrorStream.printf("Usage: calculator inputfile");</w:t>
      </w:r>
    </w:p>
    <w:p w14:paraId="1980F10B" w14:textId="77777777" w:rsidR="005513BE" w:rsidRPr="00EC76D5" w:rsidRDefault="005513BE" w:rsidP="005513BE">
      <w:pPr>
        <w:pStyle w:val="Code"/>
      </w:pPr>
      <w:r w:rsidRPr="00EC76D5">
        <w:t xml:space="preserve">    }</w:t>
      </w:r>
    </w:p>
    <w:p w14:paraId="02ABFADB" w14:textId="77777777" w:rsidR="005513BE" w:rsidRPr="00EC76D5" w:rsidRDefault="005513BE" w:rsidP="005513BE">
      <w:pPr>
        <w:pStyle w:val="Code"/>
      </w:pPr>
    </w:p>
    <w:p w14:paraId="1AC35E74" w14:textId="77777777" w:rsidR="005513BE" w:rsidRPr="00EC76D5" w:rsidRDefault="005513BE" w:rsidP="005513BE">
      <w:pPr>
        <w:pStyle w:val="Code"/>
      </w:pPr>
      <w:r w:rsidRPr="00EC76D5">
        <w:t xml:space="preserve">    try {</w:t>
      </w:r>
    </w:p>
    <w:p w14:paraId="540B5924" w14:textId="77777777" w:rsidR="005513BE" w:rsidRPr="00EC76D5" w:rsidRDefault="005513BE" w:rsidP="005513BE">
      <w:pPr>
        <w:pStyle w:val="Code"/>
      </w:pPr>
      <w:r w:rsidRPr="00EC76D5">
        <w:t xml:space="preserve">      InputStreamReader reader = new InputStreamReader(Main.InputStream);</w:t>
      </w:r>
    </w:p>
    <w:p w14:paraId="5267921E" w14:textId="77777777" w:rsidR="005513BE" w:rsidRPr="00EC76D5" w:rsidRDefault="005513BE" w:rsidP="005513BE">
      <w:pPr>
        <w:pStyle w:val="Code"/>
      </w:pPr>
      <w:r w:rsidRPr="00EC76D5">
        <w:t xml:space="preserve">      BufferedReader = new BufferedReader(reader);</w:t>
      </w:r>
    </w:p>
    <w:p w14:paraId="6A5D7325" w14:textId="77777777" w:rsidR="005513BE" w:rsidRPr="00EC76D5" w:rsidRDefault="005513BE" w:rsidP="005513BE">
      <w:pPr>
        <w:pStyle w:val="Code"/>
      </w:pPr>
      <w:r w:rsidRPr="00EC76D5">
        <w:t xml:space="preserve">      </w:t>
      </w:r>
    </w:p>
    <w:p w14:paraId="1E174203" w14:textId="77777777" w:rsidR="005513BE" w:rsidRPr="00EC76D5" w:rsidRDefault="005513BE" w:rsidP="005513BE">
      <w:pPr>
        <w:pStyle w:val="Code"/>
      </w:pPr>
      <w:r w:rsidRPr="00EC76D5">
        <w:t xml:space="preserve">      InputStreamReader scannerReader =</w:t>
      </w:r>
    </w:p>
    <w:p w14:paraId="7D4C3252" w14:textId="77777777" w:rsidR="005513BE" w:rsidRPr="00EC76D5" w:rsidRDefault="005513BE" w:rsidP="005513BE">
      <w:pPr>
        <w:pStyle w:val="Code"/>
      </w:pPr>
      <w:r w:rsidRPr="00EC76D5">
        <w:t xml:space="preserve">        new InputStreamReader(new FileInputStream(args[0]));</w:t>
      </w:r>
    </w:p>
    <w:p w14:paraId="6F336DB2" w14:textId="77777777" w:rsidR="005513BE" w:rsidRPr="00EC76D5" w:rsidRDefault="005513BE" w:rsidP="005513BE">
      <w:pPr>
        <w:pStyle w:val="Code"/>
      </w:pPr>
      <w:r w:rsidRPr="00EC76D5">
        <w:t xml:space="preserve">      Scanner scanner = new Scanner(scannerReader);</w:t>
      </w:r>
    </w:p>
    <w:p w14:paraId="230433E3" w14:textId="77777777" w:rsidR="005513BE" w:rsidRPr="00EC76D5" w:rsidRDefault="005513BE" w:rsidP="005513BE">
      <w:pPr>
        <w:pStyle w:val="Code"/>
      </w:pPr>
      <w:r w:rsidRPr="00EC76D5">
        <w:t xml:space="preserve">      </w:t>
      </w:r>
    </w:p>
    <w:p w14:paraId="7347466E" w14:textId="77777777" w:rsidR="005513BE" w:rsidRPr="00EC76D5" w:rsidRDefault="005513BE" w:rsidP="005513BE">
      <w:pPr>
        <w:pStyle w:val="Code"/>
      </w:pPr>
      <w:r w:rsidRPr="00EC76D5">
        <w:t xml:space="preserve">      Parser parser = new Parser(scanner.toLexer()); // bison</w:t>
      </w:r>
    </w:p>
    <w:p w14:paraId="1065E84B" w14:textId="77777777" w:rsidR="005513BE" w:rsidRPr="00EC76D5" w:rsidRDefault="005513BE" w:rsidP="005513BE">
      <w:pPr>
        <w:pStyle w:val="Code"/>
      </w:pPr>
      <w:r w:rsidRPr="00EC76D5">
        <w:t xml:space="preserve">      parser.parse();</w:t>
      </w:r>
    </w:p>
    <w:p w14:paraId="308D4250" w14:textId="77777777" w:rsidR="005513BE" w:rsidRPr="00EC76D5" w:rsidRDefault="005513BE" w:rsidP="005513BE">
      <w:pPr>
        <w:pStyle w:val="Code"/>
      </w:pPr>
      <w:r w:rsidRPr="00EC76D5">
        <w:t xml:space="preserve">    }</w:t>
      </w:r>
    </w:p>
    <w:p w14:paraId="3635D253" w14:textId="77777777" w:rsidR="005513BE" w:rsidRPr="00EC76D5" w:rsidRDefault="005513BE" w:rsidP="005513BE">
      <w:pPr>
        <w:pStyle w:val="Code"/>
      </w:pPr>
      <w:r w:rsidRPr="00EC76D5">
        <w:t xml:space="preserve">    catch (Exception exception) {</w:t>
      </w:r>
    </w:p>
    <w:p w14:paraId="49D29D22" w14:textId="77777777" w:rsidR="005513BE" w:rsidRPr="00EC76D5" w:rsidRDefault="005513BE" w:rsidP="005513BE">
      <w:pPr>
        <w:pStyle w:val="Code"/>
      </w:pPr>
      <w:r w:rsidRPr="00EC76D5">
        <w:t xml:space="preserve">      exception.printStackTrace();</w:t>
      </w:r>
    </w:p>
    <w:p w14:paraId="2FE2F92B" w14:textId="77777777" w:rsidR="005513BE" w:rsidRPr="00EC76D5" w:rsidRDefault="005513BE" w:rsidP="005513BE">
      <w:pPr>
        <w:pStyle w:val="Code"/>
      </w:pPr>
      <w:r w:rsidRPr="00EC76D5">
        <w:t xml:space="preserve">    }</w:t>
      </w:r>
    </w:p>
    <w:p w14:paraId="317DBBF7" w14:textId="77777777" w:rsidR="005513BE" w:rsidRPr="00EC76D5" w:rsidRDefault="005513BE" w:rsidP="005513BE">
      <w:pPr>
        <w:pStyle w:val="Code"/>
      </w:pPr>
      <w:r w:rsidRPr="00EC76D5">
        <w:t xml:space="preserve">  }</w:t>
      </w:r>
    </w:p>
    <w:p w14:paraId="3FA0C84D" w14:textId="77777777" w:rsidR="005513BE" w:rsidRPr="00EC76D5" w:rsidRDefault="005513BE" w:rsidP="005513BE">
      <w:pPr>
        <w:pStyle w:val="Code"/>
      </w:pPr>
      <w:r w:rsidRPr="00EC76D5">
        <w:t xml:space="preserve">  </w:t>
      </w:r>
    </w:p>
    <w:p w14:paraId="1630F616" w14:textId="77777777" w:rsidR="005513BE" w:rsidRPr="00EC76D5" w:rsidRDefault="005513BE" w:rsidP="005513BE">
      <w:pPr>
        <w:pStyle w:val="Code"/>
      </w:pPr>
      <w:r w:rsidRPr="00EC76D5">
        <w:t xml:space="preserve">  static {</w:t>
      </w:r>
    </w:p>
    <w:p w14:paraId="6F5D61BC" w14:textId="77777777" w:rsidR="005513BE" w:rsidRPr="00EC76D5" w:rsidRDefault="005513BE" w:rsidP="005513BE">
      <w:pPr>
        <w:pStyle w:val="Code"/>
      </w:pPr>
      <w:r w:rsidRPr="00EC76D5">
        <w:t xml:space="preserve">    Main.VariableMap.put("pi", Math.PI);</w:t>
      </w:r>
    </w:p>
    <w:p w14:paraId="6C7B6EE4" w14:textId="77777777" w:rsidR="005513BE" w:rsidRPr="00EC76D5" w:rsidRDefault="005513BE" w:rsidP="005513BE">
      <w:pPr>
        <w:pStyle w:val="Code"/>
      </w:pPr>
      <w:r w:rsidRPr="00EC76D5">
        <w:t xml:space="preserve">    Main.VariableMap.put("e", Math.E);</w:t>
      </w:r>
    </w:p>
    <w:p w14:paraId="565A1BEF" w14:textId="77777777" w:rsidR="005513BE" w:rsidRPr="00EC76D5" w:rsidRDefault="005513BE" w:rsidP="005513BE">
      <w:pPr>
        <w:pStyle w:val="Code"/>
      </w:pPr>
      <w:r w:rsidRPr="00EC76D5">
        <w:t xml:space="preserve">  }</w:t>
      </w:r>
    </w:p>
    <w:p w14:paraId="59EE8A72" w14:textId="77777777" w:rsidR="005513BE" w:rsidRPr="00EC76D5" w:rsidRDefault="005513BE" w:rsidP="005513BE">
      <w:pPr>
        <w:pStyle w:val="Code"/>
      </w:pPr>
      <w:r w:rsidRPr="00EC76D5">
        <w:t>}</w:t>
      </w:r>
    </w:p>
    <w:p w14:paraId="2DE82986" w14:textId="6AC4816D" w:rsidR="00E42098" w:rsidRPr="00EC76D5" w:rsidRDefault="006B698C" w:rsidP="00E42098">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Java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1E925E33" w14:textId="70CEB51E" w:rsidR="00D03F33" w:rsidRPr="00EC76D5" w:rsidRDefault="00A4696F" w:rsidP="00D03F33">
      <w:pPr>
        <w:pStyle w:val="Code"/>
      </w:pPr>
      <w:r w:rsidRPr="00EC76D5">
        <w:t>@c</w:t>
      </w:r>
      <w:r w:rsidR="00D03F33" w:rsidRPr="00EC76D5">
        <w:t>:</w:t>
      </w:r>
    </w:p>
    <w:p w14:paraId="70348C16" w14:textId="77777777" w:rsidR="00D03F33" w:rsidRPr="00EC76D5" w:rsidRDefault="00D03F33" w:rsidP="00D03F33">
      <w:pPr>
        <w:pStyle w:val="Code"/>
      </w:pPr>
      <w:r w:rsidRPr="00EC76D5">
        <w:t>@cd "C:\Users\Stefan\Documents\Calculator_Bison\src\calculator"</w:t>
      </w:r>
    </w:p>
    <w:p w14:paraId="2AEF25B9" w14:textId="77777777" w:rsidR="00D03F33" w:rsidRPr="00EC76D5" w:rsidRDefault="00D03F33" w:rsidP="00D03F33">
      <w:pPr>
        <w:pStyle w:val="Code"/>
      </w:pPr>
    </w:p>
    <w:p w14:paraId="3386FC41" w14:textId="571E0ED4" w:rsidR="00D03F33" w:rsidRPr="00EC76D5" w:rsidRDefault="00D03F33" w:rsidP="00D03F33">
      <w:pPr>
        <w:pStyle w:val="Code"/>
      </w:pPr>
      <w:r w:rsidRPr="00EC76D5">
        <w:t xml:space="preserve">@"C:\Program Files (x86)\GnuWin32\bin\bison" --language=Java -o Parser.java </w:t>
      </w:r>
      <w:r w:rsidR="002E67B8">
        <w:t>MainParser.gppg</w:t>
      </w:r>
    </w:p>
    <w:p w14:paraId="5C881F7B" w14:textId="77777777" w:rsidR="00D03F33" w:rsidRPr="00EC76D5" w:rsidRDefault="00D03F33" w:rsidP="00D03F33">
      <w:pPr>
        <w:pStyle w:val="Code"/>
      </w:pPr>
      <w:r w:rsidRPr="00EC76D5">
        <w:t>@"C:\Program Files\Java\jre1.8.0_73\bin\java" -jar C:\Users\Stefan\Documents\YaccForJava\JFlex\jflex-1.6.1\lib\jflex-1.6.1.jar Scanner.jflex</w:t>
      </w:r>
    </w:p>
    <w:p w14:paraId="74AB3819" w14:textId="77777777" w:rsidR="00CE5717" w:rsidRPr="00EC76D5" w:rsidRDefault="00CE5717" w:rsidP="0096418E">
      <w:pPr>
        <w:pStyle w:val="Rubrik1"/>
      </w:pPr>
      <w:bookmarkStart w:id="20" w:name="_Toc481936123"/>
      <w:bookmarkStart w:id="21" w:name="_Ref418260972"/>
      <w:r w:rsidRPr="00EC76D5">
        <w:lastRenderedPageBreak/>
        <w:t>Main</w:t>
      </w:r>
      <w:bookmarkEnd w:id="20"/>
    </w:p>
    <w:p w14:paraId="67940380" w14:textId="77777777" w:rsidR="004B716F" w:rsidRPr="00EC76D5" w:rsidRDefault="004B716F" w:rsidP="004B716F">
      <w:r w:rsidRPr="00EC76D5">
        <w:t>The Main class handles the overall compi</w:t>
      </w:r>
      <w:r w:rsidR="00B25E5B" w:rsidRPr="00EC76D5">
        <w:t>ling and linking.</w:t>
      </w:r>
      <w:r w:rsidRPr="00EC76D5">
        <w:t xml:space="preserve"> </w:t>
      </w:r>
    </w:p>
    <w:p w14:paraId="34573F69" w14:textId="77777777" w:rsidR="00551A61" w:rsidRPr="00EC76D5" w:rsidRDefault="00551A61" w:rsidP="00551A61">
      <w:pPr>
        <w:pStyle w:val="CodeHeader"/>
      </w:pPr>
      <w:proofErr w:type="spellStart"/>
      <w:r w:rsidRPr="00EC76D5">
        <w:t>Main.java</w:t>
      </w:r>
      <w:proofErr w:type="spellEnd"/>
    </w:p>
    <w:p w14:paraId="122866EE" w14:textId="77777777" w:rsidR="00551A61" w:rsidRPr="00EC76D5" w:rsidRDefault="00551A61" w:rsidP="00551A61">
      <w:pPr>
        <w:pStyle w:val="Code"/>
      </w:pPr>
      <w:r w:rsidRPr="00EC76D5">
        <w:t>package c_compiler;</w:t>
      </w:r>
    </w:p>
    <w:p w14:paraId="33016C63" w14:textId="77777777" w:rsidR="00551A61" w:rsidRPr="00EC76D5" w:rsidRDefault="00551A61" w:rsidP="00551A61">
      <w:pPr>
        <w:pStyle w:val="Code"/>
      </w:pPr>
      <w:r w:rsidRPr="00EC76D5">
        <w:t>import java.io.*;</w:t>
      </w:r>
    </w:p>
    <w:p w14:paraId="58A7E715" w14:textId="77777777" w:rsidR="00551A61" w:rsidRPr="00EC76D5" w:rsidRDefault="00551A61" w:rsidP="00551A61">
      <w:pPr>
        <w:pStyle w:val="Code"/>
      </w:pPr>
      <w:r w:rsidRPr="00EC76D5">
        <w:t>import java.math.*;</w:t>
      </w:r>
    </w:p>
    <w:p w14:paraId="3C58F7A8" w14:textId="77777777" w:rsidR="00551A61" w:rsidRPr="00EC76D5" w:rsidRDefault="00551A61" w:rsidP="00551A61">
      <w:pPr>
        <w:pStyle w:val="Code"/>
      </w:pPr>
      <w:r w:rsidRPr="00EC76D5">
        <w:t xml:space="preserve">import java.util.*; </w:t>
      </w:r>
    </w:p>
    <w:p w14:paraId="3C21B881" w14:textId="77777777" w:rsidR="00551A61" w:rsidRPr="00EC76D5" w:rsidRDefault="00551A61" w:rsidP="00551A61">
      <w:pPr>
        <w:pStyle w:val="Code"/>
      </w:pPr>
    </w:p>
    <w:p w14:paraId="74B009D9" w14:textId="77777777" w:rsidR="00551A61" w:rsidRPr="00EC76D5" w:rsidRDefault="00551A61" w:rsidP="00551A61">
      <w:pPr>
        <w:pStyle w:val="Code"/>
      </w:pPr>
      <w:r w:rsidRPr="00EC76D5">
        <w:t>public class Main {</w:t>
      </w:r>
    </w:p>
    <w:p w14:paraId="2076B3A2" w14:textId="77777777" w:rsidR="00551A61" w:rsidRPr="00EC76D5" w:rsidRDefault="00551A61" w:rsidP="00551A61">
      <w:pPr>
        <w:pStyle w:val="Code"/>
      </w:pPr>
      <w:r w:rsidRPr="00EC76D5">
        <w:t xml:space="preserve">  public static boolean Debug2 = true;</w:t>
      </w:r>
    </w:p>
    <w:p w14:paraId="04D6139D" w14:textId="77777777" w:rsidR="00551A61" w:rsidRPr="00EC76D5" w:rsidRDefault="00551A61" w:rsidP="00551A61">
      <w:pPr>
        <w:pStyle w:val="Code"/>
      </w:pPr>
      <w:r w:rsidRPr="00EC76D5">
        <w:t xml:space="preserve">  public static boolean Warning = false;</w:t>
      </w:r>
    </w:p>
    <w:p w14:paraId="23BB25A2" w14:textId="77777777" w:rsidR="00551A61" w:rsidRPr="00EC76D5" w:rsidRDefault="00551A61" w:rsidP="00551A61">
      <w:pPr>
        <w:pStyle w:val="Code"/>
      </w:pPr>
      <w:r w:rsidRPr="00EC76D5">
        <w:t xml:space="preserve">  public static boolean CheckStackHeap2 = true;</w:t>
      </w:r>
    </w:p>
    <w:p w14:paraId="5D9F8926" w14:textId="77777777" w:rsidR="00551A61" w:rsidRPr="00EC76D5" w:rsidRDefault="00551A61" w:rsidP="00551A61">
      <w:pPr>
        <w:pStyle w:val="Code"/>
      </w:pPr>
      <w:r w:rsidRPr="00EC76D5">
        <w:t xml:space="preserve">  </w:t>
      </w:r>
    </w:p>
    <w:p w14:paraId="4C5D53B7" w14:textId="77777777" w:rsidR="00551A61" w:rsidRPr="00EC76D5" w:rsidRDefault="00551A61" w:rsidP="00551A61">
      <w:pPr>
        <w:pStyle w:val="Code"/>
      </w:pPr>
      <w:r w:rsidRPr="00EC76D5">
        <w:t xml:space="preserve">  public static Map&lt;String,Macro&gt; MacroMap = new MyMap&lt;&gt;();</w:t>
      </w:r>
    </w:p>
    <w:p w14:paraId="33617650" w14:textId="77777777" w:rsidR="00551A61" w:rsidRPr="00EC76D5" w:rsidRDefault="00551A61" w:rsidP="00551A61">
      <w:pPr>
        <w:pStyle w:val="Code"/>
      </w:pPr>
      <w:r w:rsidRPr="00EC76D5">
        <w:t xml:space="preserve">  public static Stack&lt;File&gt; IncludeStack = new Stack&lt;&gt;();</w:t>
      </w:r>
    </w:p>
    <w:p w14:paraId="3D04A4F1" w14:textId="77777777" w:rsidR="00551A61" w:rsidRPr="00EC76D5" w:rsidRDefault="00551A61" w:rsidP="00551A61">
      <w:pPr>
        <w:pStyle w:val="Code"/>
      </w:pPr>
      <w:r w:rsidRPr="00EC76D5">
        <w:t xml:space="preserve">  public static Set&lt;File&gt; IncludeSet = new MySet&lt;&gt;();</w:t>
      </w:r>
    </w:p>
    <w:p w14:paraId="76388F22" w14:textId="77777777" w:rsidR="00551A61" w:rsidRPr="00EC76D5" w:rsidRDefault="00551A61" w:rsidP="00551A61">
      <w:pPr>
        <w:pStyle w:val="Code"/>
      </w:pPr>
      <w:r w:rsidRPr="00EC76D5">
        <w:t xml:space="preserve">  public static Stack&lt;Triple&lt;Boolean,Boolean,PreProcessor.IfStatus&gt;&gt;</w:t>
      </w:r>
    </w:p>
    <w:p w14:paraId="72D80688" w14:textId="77777777" w:rsidR="00551A61" w:rsidRPr="00EC76D5" w:rsidRDefault="00551A61" w:rsidP="00551A61">
      <w:pPr>
        <w:pStyle w:val="Code"/>
      </w:pPr>
      <w:r w:rsidRPr="00EC76D5">
        <w:t xml:space="preserve">                  IfStack = new Stack&lt;&gt;();</w:t>
      </w:r>
    </w:p>
    <w:p w14:paraId="647F80EC" w14:textId="77777777" w:rsidR="00551A61" w:rsidRPr="00EC76D5" w:rsidRDefault="00551A61" w:rsidP="00551A61">
      <w:pPr>
        <w:pStyle w:val="Code"/>
      </w:pPr>
    </w:p>
    <w:p w14:paraId="0A81BEC5" w14:textId="77777777" w:rsidR="00551A61" w:rsidRPr="00EC76D5" w:rsidRDefault="00551A61" w:rsidP="00551A61">
      <w:pPr>
        <w:pStyle w:val="Code"/>
      </w:pPr>
      <w:r w:rsidRPr="00EC76D5">
        <w:t xml:space="preserve">  public static int FileId = 0;</w:t>
      </w:r>
    </w:p>
    <w:p w14:paraId="2E8047A9" w14:textId="77777777" w:rsidR="00551A61" w:rsidRPr="00EC76D5" w:rsidRDefault="00551A61" w:rsidP="00551A61">
      <w:pPr>
        <w:pStyle w:val="Code"/>
      </w:pPr>
      <w:r w:rsidRPr="00EC76D5">
        <w:t xml:space="preserve">  public static String AssemblerPrompt2 = "Assembler: ";</w:t>
      </w:r>
    </w:p>
    <w:p w14:paraId="0A49EBCD" w14:textId="77777777" w:rsidR="00551A61" w:rsidRPr="00EC76D5" w:rsidRDefault="00551A61" w:rsidP="00551A61">
      <w:pPr>
        <w:pStyle w:val="Code"/>
      </w:pPr>
      <w:r w:rsidRPr="00EC76D5">
        <w:t xml:space="preserve">  public static final int MarginSize2 = 20;</w:t>
      </w:r>
    </w:p>
    <w:p w14:paraId="50E7BCF0" w14:textId="77777777" w:rsidR="00551A61" w:rsidRPr="00EC76D5" w:rsidRDefault="00551A61" w:rsidP="00551A61">
      <w:pPr>
        <w:pStyle w:val="Code"/>
      </w:pPr>
      <w:r w:rsidRPr="00EC76D5">
        <w:t xml:space="preserve">  public static int TemporaryCount = 0;</w:t>
      </w:r>
    </w:p>
    <w:p w14:paraId="65481622" w14:textId="77777777" w:rsidR="00551A61" w:rsidRPr="00EC76D5" w:rsidRDefault="00551A61" w:rsidP="00551A61">
      <w:pPr>
        <w:pStyle w:val="Code"/>
      </w:pPr>
    </w:p>
    <w:p w14:paraId="1985F31E" w14:textId="77777777" w:rsidR="00551A61" w:rsidRPr="00EC76D5" w:rsidRDefault="00551A61" w:rsidP="00551A61">
      <w:pPr>
        <w:pStyle w:val="Code"/>
      </w:pPr>
      <w:r w:rsidRPr="00EC76D5">
        <w:t xml:space="preserve">  public static String CheckStackHeapFunction = "$CheckStackHeapFunction";</w:t>
      </w:r>
    </w:p>
    <w:p w14:paraId="42CC746E" w14:textId="77777777" w:rsidR="00551A61" w:rsidRPr="00EC76D5" w:rsidRDefault="00551A61" w:rsidP="00551A61">
      <w:pPr>
        <w:pStyle w:val="Code"/>
      </w:pPr>
      <w:r w:rsidRPr="00EC76D5">
        <w:t xml:space="preserve">  public static String CheckStackHeapFunctionEllipse =</w:t>
      </w:r>
    </w:p>
    <w:p w14:paraId="389B7215" w14:textId="77777777" w:rsidR="00551A61" w:rsidRPr="00EC76D5" w:rsidRDefault="00551A61" w:rsidP="00551A61">
      <w:pPr>
        <w:pStyle w:val="Code"/>
      </w:pPr>
      <w:r w:rsidRPr="00EC76D5">
        <w:t xml:space="preserve">                         "$CheckStackHeapFunctionEllipse";</w:t>
      </w:r>
    </w:p>
    <w:p w14:paraId="3E746C77" w14:textId="77777777" w:rsidR="00551A61" w:rsidRPr="00EC76D5" w:rsidRDefault="00551A61" w:rsidP="00551A61">
      <w:pPr>
        <w:pStyle w:val="Code"/>
      </w:pPr>
      <w:r w:rsidRPr="00EC76D5">
        <w:t xml:space="preserve">  public static String StackHeapError = "$StackHeapError";</w:t>
      </w:r>
    </w:p>
    <w:p w14:paraId="1371ED18" w14:textId="77777777" w:rsidR="00551A61" w:rsidRPr="00EC76D5" w:rsidRDefault="00551A61" w:rsidP="00551A61">
      <w:pPr>
        <w:pStyle w:val="Code"/>
      </w:pPr>
      <w:r w:rsidRPr="00EC76D5">
        <w:t xml:space="preserve">  public static String StackHeapErrorEllipse = "$StackHeapErrorEllipse";</w:t>
      </w:r>
    </w:p>
    <w:p w14:paraId="14A17FB9" w14:textId="77777777" w:rsidR="00551A61" w:rsidRPr="00EC76D5" w:rsidRDefault="00551A61" w:rsidP="00551A61">
      <w:pPr>
        <w:pStyle w:val="Code"/>
      </w:pPr>
      <w:r w:rsidRPr="00EC76D5">
        <w:t xml:space="preserve">  public static String StackOverflowName = "$StackOverflow";</w:t>
      </w:r>
    </w:p>
    <w:p w14:paraId="12AD930F" w14:textId="77777777" w:rsidR="00551A61" w:rsidRPr="00EC76D5" w:rsidRDefault="00551A61" w:rsidP="00551A61">
      <w:pPr>
        <w:pStyle w:val="Code"/>
      </w:pPr>
      <w:r w:rsidRPr="00EC76D5">
        <w:t xml:space="preserve">  public static String StackOverflowMessage = "Stack Overflow =&gt; Exit -1.";</w:t>
      </w:r>
    </w:p>
    <w:p w14:paraId="27EF586E" w14:textId="77777777" w:rsidR="00551A61" w:rsidRPr="00EC76D5" w:rsidRDefault="00551A61" w:rsidP="00551A61">
      <w:pPr>
        <w:pStyle w:val="Code"/>
      </w:pPr>
      <w:r w:rsidRPr="00EC76D5">
        <w:t xml:space="preserve">  public static String PathName = "$Path";</w:t>
      </w:r>
    </w:p>
    <w:p w14:paraId="24202D5C" w14:textId="77777777" w:rsidR="00551A61" w:rsidRPr="00EC76D5" w:rsidRDefault="00551A61" w:rsidP="00551A61">
      <w:pPr>
        <w:pStyle w:val="Code"/>
      </w:pPr>
      <w:r w:rsidRPr="00EC76D5">
        <w:t xml:space="preserve">  public static String PathText = "Path";</w:t>
      </w:r>
    </w:p>
    <w:p w14:paraId="0178DB26" w14:textId="77777777" w:rsidR="00551A61" w:rsidRPr="00EC76D5" w:rsidRDefault="00551A61" w:rsidP="00551A61">
      <w:pPr>
        <w:pStyle w:val="Code"/>
      </w:pPr>
      <w:r w:rsidRPr="00EC76D5">
        <w:t xml:space="preserve">  </w:t>
      </w:r>
    </w:p>
    <w:p w14:paraId="147BE12D" w14:textId="77777777" w:rsidR="00551A61" w:rsidRPr="00EC76D5" w:rsidRDefault="00551A61" w:rsidP="00551A61">
      <w:pPr>
        <w:pStyle w:val="Code"/>
      </w:pPr>
      <w:r w:rsidRPr="00EC76D5">
        <w:t xml:space="preserve">  public static int ObjectCodeTableMapSize = 11;</w:t>
      </w:r>
    </w:p>
    <w:p w14:paraId="6F7A40CE" w14:textId="77777777" w:rsidR="00551A61" w:rsidRPr="00EC76D5" w:rsidRDefault="00551A61" w:rsidP="00551A61">
      <w:pPr>
        <w:pStyle w:val="Code"/>
      </w:pPr>
    </w:p>
    <w:p w14:paraId="401512CA" w14:textId="77777777" w:rsidR="00551A61" w:rsidRPr="00EC76D5" w:rsidRDefault="00551A61" w:rsidP="00551A61">
      <w:pPr>
        <w:pStyle w:val="Code"/>
      </w:pPr>
      <w:r w:rsidRPr="00EC76D5">
        <w:t xml:space="preserve">  public static final String NumberId = "#";</w:t>
      </w:r>
    </w:p>
    <w:p w14:paraId="037E997E" w14:textId="77777777" w:rsidR="00551A61" w:rsidRPr="00EC76D5" w:rsidRDefault="00551A61" w:rsidP="00551A61">
      <w:pPr>
        <w:pStyle w:val="Code"/>
      </w:pPr>
      <w:r w:rsidRPr="00EC76D5">
        <w:t xml:space="preserve">  public static final String TemporaryId = "$";</w:t>
      </w:r>
    </w:p>
    <w:p w14:paraId="2AD31C8A" w14:textId="77777777" w:rsidR="00551A61" w:rsidRPr="00EC76D5" w:rsidRDefault="00551A61" w:rsidP="00551A61">
      <w:pPr>
        <w:pStyle w:val="Code"/>
      </w:pPr>
      <w:r w:rsidRPr="00EC76D5">
        <w:t xml:space="preserve">  public static final String SeparatorId = "@";</w:t>
      </w:r>
    </w:p>
    <w:p w14:paraId="7FFAA296" w14:textId="77777777" w:rsidR="00551A61" w:rsidRPr="00EC76D5" w:rsidRDefault="00551A61" w:rsidP="00551A61">
      <w:pPr>
        <w:pStyle w:val="Code"/>
      </w:pPr>
      <w:r w:rsidRPr="00EC76D5">
        <w:t xml:space="preserve">  public static final char CharacterId = '~';</w:t>
      </w:r>
    </w:p>
    <w:p w14:paraId="4D3C4722" w14:textId="77777777" w:rsidR="00551A61" w:rsidRPr="00EC76D5" w:rsidRDefault="00551A61" w:rsidP="00551A61">
      <w:pPr>
        <w:pStyle w:val="Code"/>
      </w:pPr>
      <w:r w:rsidRPr="00EC76D5">
        <w:t xml:space="preserve">  public static final String FileMarker = "&amp;";</w:t>
      </w:r>
    </w:p>
    <w:p w14:paraId="1C81B9E5" w14:textId="77777777" w:rsidR="00551A61" w:rsidRPr="00EC76D5" w:rsidRDefault="00551A61" w:rsidP="00551A61">
      <w:pPr>
        <w:pStyle w:val="Code"/>
      </w:pPr>
      <w:r w:rsidRPr="00EC76D5">
        <w:t xml:space="preserve">  public static final String PlusMarker = "~043";</w:t>
      </w:r>
    </w:p>
    <w:p w14:paraId="37C5582A" w14:textId="77777777" w:rsidR="00551A61" w:rsidRPr="00EC76D5" w:rsidRDefault="00551A61" w:rsidP="00551A61">
      <w:pPr>
        <w:pStyle w:val="Code"/>
      </w:pPr>
      <w:r w:rsidRPr="00EC76D5">
        <w:t xml:space="preserve">  </w:t>
      </w:r>
    </w:p>
    <w:p w14:paraId="28D41229" w14:textId="77777777" w:rsidR="00551A61" w:rsidRPr="00EC76D5" w:rsidRDefault="00551A61" w:rsidP="00551A61">
      <w:pPr>
        <w:pStyle w:val="Code"/>
      </w:pPr>
      <w:r w:rsidRPr="00EC76D5">
        <w:t xml:space="preserve">  public static int BlockCount = 0;</w:t>
      </w:r>
    </w:p>
    <w:p w14:paraId="6AC96CA2" w14:textId="3758EC36" w:rsidR="00551A61" w:rsidRPr="00EC76D5" w:rsidRDefault="00551A61" w:rsidP="00551A61">
      <w:pPr>
        <w:pStyle w:val="Code"/>
      </w:pPr>
      <w:r w:rsidRPr="00EC76D5">
        <w:t xml:space="preserve">  public static Stack&lt;</w:t>
      </w:r>
      <w:r w:rsidR="00E82F0F" w:rsidRPr="00EC76D5">
        <w:t>Symbol</w:t>
      </w:r>
      <w:r w:rsidRPr="00EC76D5">
        <w:t>&gt; SymbolStack = new Stack&lt;&gt;();</w:t>
      </w:r>
    </w:p>
    <w:p w14:paraId="4C597677" w14:textId="77777777" w:rsidR="00551A61" w:rsidRPr="00EC76D5" w:rsidRDefault="00551A61" w:rsidP="00551A61">
      <w:pPr>
        <w:pStyle w:val="Code"/>
      </w:pPr>
    </w:p>
    <w:p w14:paraId="1F229790" w14:textId="77777777" w:rsidR="00551A61" w:rsidRPr="00EC76D5" w:rsidRDefault="00551A61" w:rsidP="00551A61">
      <w:pPr>
        <w:pStyle w:val="Code"/>
      </w:pPr>
      <w:r w:rsidRPr="00EC76D5">
        <w:t xml:space="preserve">  public static int Line = 0;</w:t>
      </w:r>
    </w:p>
    <w:p w14:paraId="0D1D2B1C" w14:textId="3A626C23" w:rsidR="00551A61" w:rsidRPr="00EC76D5" w:rsidRDefault="00551A61" w:rsidP="00551A61">
      <w:pPr>
        <w:pStyle w:val="Code"/>
      </w:pPr>
      <w:r w:rsidRPr="00EC76D5">
        <w:t xml:space="preserve">  public static </w:t>
      </w:r>
      <w:r w:rsidR="00E82F0F" w:rsidRPr="00EC76D5">
        <w:t>Symbol</w:t>
      </w:r>
      <w:r w:rsidRPr="00EC76D5">
        <w:t xml:space="preserve"> FuncSymbol = null;</w:t>
      </w:r>
    </w:p>
    <w:p w14:paraId="330B82B3" w14:textId="77777777" w:rsidR="00551A61" w:rsidRPr="00EC76D5" w:rsidRDefault="00551A61" w:rsidP="00551A61">
      <w:pPr>
        <w:pStyle w:val="Code"/>
      </w:pPr>
      <w:r w:rsidRPr="00EC76D5">
        <w:t xml:space="preserve">  public static String IncludePath = null, Path = null;</w:t>
      </w:r>
    </w:p>
    <w:p w14:paraId="5BA1E956" w14:textId="77777777" w:rsidR="00551A61" w:rsidRPr="00EC76D5" w:rsidRDefault="00551A61" w:rsidP="00551A61">
      <w:pPr>
        <w:pStyle w:val="Code"/>
      </w:pPr>
    </w:p>
    <w:p w14:paraId="6D81800D" w14:textId="77777777" w:rsidR="00551A61" w:rsidRPr="00EC76D5" w:rsidRDefault="00551A61" w:rsidP="00551A61">
      <w:pPr>
        <w:pStyle w:val="Code"/>
      </w:pPr>
      <w:r w:rsidRPr="00EC76D5">
        <w:t xml:space="preserve">  public static SymbolTable CurrentTable = null;</w:t>
      </w:r>
    </w:p>
    <w:p w14:paraId="1C1A5D93" w14:textId="77777777" w:rsidR="00551A61" w:rsidRPr="00EC76D5" w:rsidRDefault="00551A61" w:rsidP="00551A61">
      <w:pPr>
        <w:pStyle w:val="Code"/>
      </w:pPr>
      <w:r w:rsidRPr="00EC76D5">
        <w:t xml:space="preserve">  public static List&lt;MiddleCode&gt; MiddleCodeList = new LinkedList&lt;&gt;();</w:t>
      </w:r>
    </w:p>
    <w:p w14:paraId="3A8484C7" w14:textId="77777777" w:rsidR="00551A61" w:rsidRPr="00EC76D5" w:rsidRDefault="00551A61" w:rsidP="00551A61">
      <w:pPr>
        <w:pStyle w:val="Code"/>
      </w:pPr>
      <w:r w:rsidRPr="00EC76D5">
        <w:t xml:space="preserve">  public static Map&lt;String,LinkerInfo2&gt; LinkerMap = new MyMap&lt;&gt;();</w:t>
      </w:r>
    </w:p>
    <w:p w14:paraId="08E69EDD" w14:textId="77777777" w:rsidR="00551A61" w:rsidRPr="00EC76D5" w:rsidRDefault="00551A61" w:rsidP="00551A61">
      <w:pPr>
        <w:pStyle w:val="Code"/>
      </w:pPr>
    </w:p>
    <w:p w14:paraId="12692C3A" w14:textId="42467E94" w:rsidR="00551A61" w:rsidRPr="00EC76D5" w:rsidRDefault="00551A61" w:rsidP="00551A61">
      <w:pPr>
        <w:pStyle w:val="Code"/>
      </w:pPr>
      <w:r w:rsidRPr="00EC76D5">
        <w:lastRenderedPageBreak/>
        <w:t xml:space="preserve">  public static Stack&lt;Map&lt;BigInteger,Integer&gt;&gt; </w:t>
      </w:r>
      <w:r w:rsidR="007C0FFA">
        <w:t>m_caseMapStack</w:t>
      </w:r>
      <w:r w:rsidRPr="00EC76D5">
        <w:t xml:space="preserve"> = new Stack&lt;&gt;();</w:t>
      </w:r>
    </w:p>
    <w:p w14:paraId="67D2596D" w14:textId="4FAECC4F" w:rsidR="00551A61" w:rsidRPr="00EC76D5" w:rsidRDefault="00551A61" w:rsidP="00551A61">
      <w:pPr>
        <w:pStyle w:val="Code"/>
      </w:pPr>
      <w:r w:rsidRPr="00EC76D5">
        <w:t xml:space="preserve">  public static Stack&lt;Integer&gt; </w:t>
      </w:r>
      <w:r w:rsidR="007C0FFA">
        <w:t xml:space="preserve">m_defaultStack </w:t>
      </w:r>
      <w:r w:rsidRPr="00EC76D5">
        <w:t>= new Stack&lt;&gt;();</w:t>
      </w:r>
    </w:p>
    <w:p w14:paraId="0BBD98D2" w14:textId="33EB1BFD" w:rsidR="00551A61" w:rsidRPr="00EC76D5" w:rsidRDefault="00551A61" w:rsidP="00551A61">
      <w:pPr>
        <w:pStyle w:val="Code"/>
      </w:pPr>
      <w:r w:rsidRPr="00EC76D5">
        <w:t xml:space="preserve">  public static Stack&lt;Set&lt;Integer&gt;&gt; </w:t>
      </w:r>
      <w:r w:rsidR="007C0FFA">
        <w:t xml:space="preserve">m_breakSetStack </w:t>
      </w:r>
      <w:r w:rsidRPr="00EC76D5">
        <w:t>= new Stack&lt;&gt;(),</w:t>
      </w:r>
    </w:p>
    <w:p w14:paraId="039C6B30" w14:textId="2C4ED162" w:rsidR="00551A61" w:rsidRPr="00EC76D5" w:rsidRDefault="00551A61" w:rsidP="00551A61">
      <w:pPr>
        <w:pStyle w:val="Code"/>
      </w:pPr>
      <w:r w:rsidRPr="00EC76D5">
        <w:t xml:space="preserve">                                    </w:t>
      </w:r>
      <w:r w:rsidR="00B13BF7">
        <w:t>m_continueSetStack</w:t>
      </w:r>
      <w:r w:rsidRPr="00EC76D5">
        <w:t xml:space="preserve"> = new Stack&lt;&gt;();</w:t>
      </w:r>
    </w:p>
    <w:p w14:paraId="22C8BB13" w14:textId="77777777" w:rsidR="00551A61" w:rsidRPr="00EC76D5" w:rsidRDefault="00551A61" w:rsidP="00551A61">
      <w:pPr>
        <w:pStyle w:val="Code"/>
      </w:pPr>
      <w:r w:rsidRPr="00EC76D5">
        <w:t xml:space="preserve">  public static Map&lt;Integer,String&gt; GotoMap = new MyMap&lt;&gt;();</w:t>
      </w:r>
    </w:p>
    <w:p w14:paraId="09BD88F2" w14:textId="77777777" w:rsidR="00551A61" w:rsidRPr="00EC76D5" w:rsidRDefault="00551A61" w:rsidP="00551A61">
      <w:pPr>
        <w:pStyle w:val="Code"/>
      </w:pPr>
      <w:r w:rsidRPr="00EC76D5">
        <w:t xml:space="preserve">  public static Map&lt;String,Integer&gt; LabelMap = new MyMap&lt;&gt;();</w:t>
      </w:r>
    </w:p>
    <w:p w14:paraId="473B5281" w14:textId="77777777" w:rsidR="00551A61" w:rsidRPr="00EC76D5" w:rsidRDefault="00551A61" w:rsidP="00551A61">
      <w:pPr>
        <w:pStyle w:val="Code"/>
      </w:pPr>
      <w:r w:rsidRPr="00EC76D5">
        <w:t xml:space="preserve">  public static Stack&lt;BigInteger&gt; EnumValueStack = new Stack&lt;&gt;();</w:t>
      </w:r>
    </w:p>
    <w:p w14:paraId="49D8E73E" w14:textId="497570A8" w:rsidR="00551A61" w:rsidRPr="00EC76D5" w:rsidRDefault="003A5AA4" w:rsidP="003A5AA4">
      <w:pPr>
        <w:pStyle w:val="Rubrik2"/>
      </w:pPr>
      <w:bookmarkStart w:id="22" w:name="_Toc481936124"/>
      <w:r w:rsidRPr="00EC76D5">
        <w:t>Reading the Source File</w:t>
      </w:r>
      <w:bookmarkEnd w:id="22"/>
    </w:p>
    <w:p w14:paraId="212C2133" w14:textId="77777777" w:rsidR="00551A61" w:rsidRPr="00EC76D5" w:rsidRDefault="00551A61" w:rsidP="00551A61">
      <w:pPr>
        <w:pStyle w:val="Code"/>
      </w:pPr>
      <w:r w:rsidRPr="00EC76D5">
        <w:t xml:space="preserve">  public static void readSourceFile(File sourceFile, File preproFile,</w:t>
      </w:r>
    </w:p>
    <w:p w14:paraId="350255AE" w14:textId="77777777" w:rsidR="00551A61" w:rsidRPr="00EC76D5" w:rsidRDefault="00551A61" w:rsidP="00551A61">
      <w:pPr>
        <w:pStyle w:val="Code"/>
      </w:pPr>
      <w:r w:rsidRPr="00EC76D5">
        <w:t xml:space="preserve">                                    File objectFile, File middleFile)</w:t>
      </w:r>
    </w:p>
    <w:p w14:paraId="359DB7DF" w14:textId="77777777" w:rsidR="00551A61" w:rsidRPr="00EC76D5" w:rsidRDefault="00551A61" w:rsidP="00551A61">
      <w:pPr>
        <w:pStyle w:val="Code"/>
      </w:pPr>
      <w:r w:rsidRPr="00EC76D5">
        <w:t xml:space="preserve">                                    throws Exception {</w:t>
      </w:r>
    </w:p>
    <w:p w14:paraId="7EA3C0AC" w14:textId="77777777" w:rsidR="00551A61" w:rsidRPr="00EC76D5" w:rsidRDefault="00551A61" w:rsidP="00551A61">
      <w:pPr>
        <w:pStyle w:val="Code"/>
      </w:pPr>
      <w:r w:rsidRPr="00EC76D5">
        <w:t xml:space="preserve">    MacroMap.clear();</w:t>
      </w:r>
    </w:p>
    <w:p w14:paraId="6B237E71" w14:textId="77777777" w:rsidR="00551A61" w:rsidRPr="00EC76D5" w:rsidRDefault="00551A61" w:rsidP="00551A61">
      <w:pPr>
        <w:pStyle w:val="Code"/>
      </w:pPr>
      <w:r w:rsidRPr="00EC76D5">
        <w:t xml:space="preserve">    IncludeSet.clear();</w:t>
      </w:r>
    </w:p>
    <w:p w14:paraId="4BB6ADE9" w14:textId="77777777" w:rsidR="00551A61" w:rsidRPr="00EC76D5" w:rsidRDefault="00551A61" w:rsidP="00551A61">
      <w:pPr>
        <w:pStyle w:val="Code"/>
      </w:pPr>
      <w:r w:rsidRPr="00EC76D5">
        <w:t xml:space="preserve">    StringBuilder buffer = new StringBuilder();</w:t>
      </w:r>
    </w:p>
    <w:p w14:paraId="3A3A9D09" w14:textId="77777777" w:rsidR="00551A61" w:rsidRPr="00EC76D5" w:rsidRDefault="00551A61" w:rsidP="00551A61">
      <w:pPr>
        <w:pStyle w:val="Code"/>
      </w:pPr>
      <w:r w:rsidRPr="00EC76D5">
        <w:t xml:space="preserve">    PreProcessor.doProcess(sourceFile, buffer);</w:t>
      </w:r>
    </w:p>
    <w:p w14:paraId="75A7307E" w14:textId="77777777" w:rsidR="00551A61" w:rsidRPr="00EC76D5" w:rsidRDefault="00551A61" w:rsidP="00551A61">
      <w:pPr>
        <w:pStyle w:val="Code"/>
      </w:pPr>
      <w:r w:rsidRPr="00EC76D5">
        <w:t xml:space="preserve">    Assert.error(IfStack.isEmpty(),</w:t>
      </w:r>
    </w:p>
    <w:p w14:paraId="29FC43E4" w14:textId="77777777" w:rsidR="00551A61" w:rsidRPr="00EC76D5" w:rsidRDefault="00551A61" w:rsidP="00551A61">
      <w:pPr>
        <w:pStyle w:val="Code"/>
      </w:pPr>
      <w:r w:rsidRPr="00EC76D5">
        <w:t xml:space="preserve">                 "#if, #ifdef, or #ifndef without matching #endif");</w:t>
      </w:r>
    </w:p>
    <w:p w14:paraId="4DC54DE1" w14:textId="77777777" w:rsidR="00551A61" w:rsidRPr="00EC76D5" w:rsidRDefault="00551A61" w:rsidP="00551A61">
      <w:pPr>
        <w:pStyle w:val="Code"/>
      </w:pPr>
      <w:r w:rsidRPr="00EC76D5">
        <w:t xml:space="preserve">    </w:t>
      </w:r>
    </w:p>
    <w:p w14:paraId="25499897" w14:textId="77777777" w:rsidR="00551A61" w:rsidRPr="00EC76D5" w:rsidRDefault="00551A61" w:rsidP="00551A61">
      <w:pPr>
        <w:pStyle w:val="Code"/>
      </w:pPr>
      <w:r w:rsidRPr="00EC76D5">
        <w:t xml:space="preserve">    PrintStream preproStream = new PrintStream(preproFile);</w:t>
      </w:r>
    </w:p>
    <w:p w14:paraId="136FA942" w14:textId="77777777" w:rsidR="00551A61" w:rsidRPr="00EC76D5" w:rsidRDefault="00551A61" w:rsidP="00551A61">
      <w:pPr>
        <w:pStyle w:val="Code"/>
      </w:pPr>
      <w:r w:rsidRPr="00EC76D5">
        <w:t xml:space="preserve">    preproStream.print(buffer);</w:t>
      </w:r>
    </w:p>
    <w:p w14:paraId="3DBCF8A2" w14:textId="77777777" w:rsidR="00551A61" w:rsidRPr="00EC76D5" w:rsidRDefault="00551A61" w:rsidP="00551A61">
      <w:pPr>
        <w:pStyle w:val="Code"/>
      </w:pPr>
      <w:r w:rsidRPr="00EC76D5">
        <w:t xml:space="preserve">    preproStream.close();</w:t>
      </w:r>
    </w:p>
    <w:p w14:paraId="159B2669" w14:textId="77777777" w:rsidR="00551A61" w:rsidRPr="00EC76D5" w:rsidRDefault="00551A61" w:rsidP="00551A61">
      <w:pPr>
        <w:pStyle w:val="Code"/>
      </w:pPr>
      <w:r w:rsidRPr="00EC76D5">
        <w:t xml:space="preserve">  </w:t>
      </w:r>
    </w:p>
    <w:p w14:paraId="7C1D4F86" w14:textId="77777777" w:rsidR="00551A61" w:rsidRPr="00EC76D5" w:rsidRDefault="00551A61" w:rsidP="00551A61">
      <w:pPr>
        <w:pStyle w:val="Code"/>
      </w:pPr>
      <w:r w:rsidRPr="00EC76D5">
        <w:t xml:space="preserve">    StringReader preprocessedReader = new StringReader(buffer.toString());</w:t>
      </w:r>
    </w:p>
    <w:p w14:paraId="0B80CF87" w14:textId="77777777" w:rsidR="00551A61" w:rsidRPr="00EC76D5" w:rsidRDefault="00551A61" w:rsidP="00551A61">
      <w:pPr>
        <w:pStyle w:val="Code"/>
      </w:pPr>
      <w:r w:rsidRPr="00EC76D5">
        <w:t xml:space="preserve">    Scanner scanner = new Scanner(preprocessedReader);</w:t>
      </w:r>
    </w:p>
    <w:p w14:paraId="67A62DA8" w14:textId="77777777" w:rsidR="00551A61" w:rsidRPr="00EC76D5" w:rsidRDefault="00551A61" w:rsidP="00551A61">
      <w:pPr>
        <w:pStyle w:val="Code"/>
      </w:pPr>
      <w:r w:rsidRPr="00EC76D5">
        <w:t xml:space="preserve">    </w:t>
      </w:r>
    </w:p>
    <w:p w14:paraId="6D326809" w14:textId="77777777" w:rsidR="00551A61" w:rsidRPr="00EC76D5" w:rsidRDefault="00551A61" w:rsidP="00551A61">
      <w:pPr>
        <w:pStyle w:val="Code"/>
      </w:pPr>
      <w:r w:rsidRPr="00EC76D5">
        <w:t xml:space="preserve">    try {</w:t>
      </w:r>
    </w:p>
    <w:p w14:paraId="41CE1196" w14:textId="77777777" w:rsidR="00551A61" w:rsidRPr="00EC76D5" w:rsidRDefault="00551A61" w:rsidP="00551A61">
      <w:pPr>
        <w:pStyle w:val="Code"/>
      </w:pPr>
      <w:r w:rsidRPr="00EC76D5">
        <w:t xml:space="preserve">      LinkerMap.clear();</w:t>
      </w:r>
    </w:p>
    <w:p w14:paraId="19858C20" w14:textId="77777777" w:rsidR="00551A61" w:rsidRPr="00EC76D5" w:rsidRDefault="00551A61" w:rsidP="00551A61">
      <w:pPr>
        <w:pStyle w:val="Code"/>
      </w:pPr>
      <w:r w:rsidRPr="00EC76D5">
        <w:t xml:space="preserve">      SymbolTable.TableCount = 0;</w:t>
      </w:r>
    </w:p>
    <w:p w14:paraId="6EA759CD" w14:textId="5AA4120D" w:rsidR="00C71C05" w:rsidRPr="00EC76D5" w:rsidRDefault="00C71C05" w:rsidP="00551A61">
      <w:pPr>
        <w:pStyle w:val="Code"/>
      </w:pPr>
      <w:r w:rsidRPr="00EC76D5">
        <w:t xml:space="preserve">      </w:t>
      </w:r>
      <w:r w:rsidR="00E10C82" w:rsidRPr="00EC76D5">
        <w:t>Main.CurrentTable</w:t>
      </w:r>
      <w:r w:rsidRPr="00EC76D5">
        <w:t xml:space="preserve"> = new SymbolTable(null, Scope.Global);</w:t>
      </w:r>
    </w:p>
    <w:p w14:paraId="1F2969DF" w14:textId="252CFC38" w:rsidR="00551A61" w:rsidRPr="00EC76D5" w:rsidRDefault="00551A61" w:rsidP="00551A61">
      <w:pPr>
        <w:pStyle w:val="Code"/>
      </w:pPr>
      <w:r w:rsidRPr="00EC76D5">
        <w:t xml:space="preserve">      Parser parser = new Parser(scanner);</w:t>
      </w:r>
    </w:p>
    <w:p w14:paraId="12CF4776" w14:textId="77777777" w:rsidR="00551A61" w:rsidRPr="00EC76D5" w:rsidRDefault="00551A61" w:rsidP="00551A61">
      <w:pPr>
        <w:pStyle w:val="Code"/>
      </w:pPr>
      <w:r w:rsidRPr="00EC76D5">
        <w:t xml:space="preserve">      parser.parse();</w:t>
      </w:r>
    </w:p>
    <w:p w14:paraId="065B71A1" w14:textId="532BD9FD" w:rsidR="00B64D47" w:rsidRPr="00EC76D5" w:rsidRDefault="00B64D47" w:rsidP="00B64D47">
      <w:pPr>
        <w:pStyle w:val="Code"/>
      </w:pPr>
      <w:r w:rsidRPr="00EC76D5">
        <w:t xml:space="preserve">      </w:t>
      </w:r>
      <w:r w:rsidR="00E10C82" w:rsidRPr="00EC76D5">
        <w:t>Main.CurrentTable</w:t>
      </w:r>
      <w:r w:rsidRPr="00EC76D5">
        <w:t xml:space="preserve"> = </w:t>
      </w:r>
      <w:r w:rsidR="00E10C82" w:rsidRPr="00EC76D5">
        <w:t>Main.CurrentTable</w:t>
      </w:r>
      <w:r w:rsidRPr="00EC76D5">
        <w:t>.parentTable();</w:t>
      </w:r>
    </w:p>
    <w:p w14:paraId="3F3ABF39" w14:textId="77777777" w:rsidR="00551A61" w:rsidRPr="00EC76D5" w:rsidRDefault="00551A61" w:rsidP="00551A61">
      <w:pPr>
        <w:pStyle w:val="Code"/>
      </w:pPr>
      <w:r w:rsidRPr="00EC76D5">
        <w:t xml:space="preserve">    }</w:t>
      </w:r>
    </w:p>
    <w:p w14:paraId="4BC6CFCA" w14:textId="77777777" w:rsidR="00551A61" w:rsidRPr="00EC76D5" w:rsidRDefault="00551A61" w:rsidP="00551A61">
      <w:pPr>
        <w:pStyle w:val="Code"/>
      </w:pPr>
      <w:r w:rsidRPr="00EC76D5">
        <w:t xml:space="preserve">    catch (Exception exception) {</w:t>
      </w:r>
    </w:p>
    <w:p w14:paraId="251E494F" w14:textId="77777777" w:rsidR="00551A61" w:rsidRPr="00EC76D5" w:rsidRDefault="00551A61" w:rsidP="00551A61">
      <w:pPr>
        <w:pStyle w:val="Code"/>
      </w:pPr>
      <w:r w:rsidRPr="00EC76D5">
        <w:t xml:space="preserve">      exception.printStackTrace();</w:t>
      </w:r>
    </w:p>
    <w:p w14:paraId="15EF15C6" w14:textId="77777777" w:rsidR="00551A61" w:rsidRPr="00EC76D5" w:rsidRDefault="00551A61" w:rsidP="00551A61">
      <w:pPr>
        <w:pStyle w:val="Code"/>
      </w:pPr>
      <w:r w:rsidRPr="00EC76D5">
        <w:t xml:space="preserve">      Assert.error(null, " Syntax error");</w:t>
      </w:r>
    </w:p>
    <w:p w14:paraId="1022F7A4" w14:textId="77777777" w:rsidR="00551A61" w:rsidRPr="00EC76D5" w:rsidRDefault="00551A61" w:rsidP="00551A61">
      <w:pPr>
        <w:pStyle w:val="Code"/>
      </w:pPr>
      <w:r w:rsidRPr="00EC76D5">
        <w:t xml:space="preserve">    }</w:t>
      </w:r>
    </w:p>
    <w:p w14:paraId="28831696" w14:textId="77777777" w:rsidR="00551A61" w:rsidRPr="00EC76D5" w:rsidRDefault="00551A61" w:rsidP="00551A61">
      <w:pPr>
        <w:pStyle w:val="Code"/>
      </w:pPr>
    </w:p>
    <w:p w14:paraId="48064153" w14:textId="77777777" w:rsidR="00551A61" w:rsidRPr="00EC76D5" w:rsidRDefault="00551A61" w:rsidP="00551A61">
      <w:pPr>
        <w:pStyle w:val="Code"/>
      </w:pPr>
      <w:r w:rsidRPr="00EC76D5">
        <w:t xml:space="preserve">    PrintStream objectStream = new PrintStream(objectFile);</w:t>
      </w:r>
    </w:p>
    <w:p w14:paraId="3304D5E9" w14:textId="77777777" w:rsidR="00551A61" w:rsidRPr="00EC76D5" w:rsidRDefault="00551A61" w:rsidP="00551A61">
      <w:pPr>
        <w:pStyle w:val="Code"/>
      </w:pPr>
      <w:r w:rsidRPr="00EC76D5">
        <w:t xml:space="preserve">    for (File includeFile : IncludeSet) {</w:t>
      </w:r>
    </w:p>
    <w:p w14:paraId="5B8F0D6E" w14:textId="77777777" w:rsidR="00551A61" w:rsidRPr="00EC76D5" w:rsidRDefault="00551A61" w:rsidP="00551A61">
      <w:pPr>
        <w:pStyle w:val="Code"/>
      </w:pPr>
      <w:r w:rsidRPr="00EC76D5">
        <w:t xml:space="preserve">      objectStream.println(includeFile.getPath());</w:t>
      </w:r>
    </w:p>
    <w:p w14:paraId="1A03213C" w14:textId="77777777" w:rsidR="00551A61" w:rsidRPr="00EC76D5" w:rsidRDefault="00551A61" w:rsidP="00551A61">
      <w:pPr>
        <w:pStyle w:val="Code"/>
      </w:pPr>
      <w:r w:rsidRPr="00EC76D5">
        <w:t xml:space="preserve">    }</w:t>
      </w:r>
    </w:p>
    <w:p w14:paraId="051EC056" w14:textId="77777777" w:rsidR="00551A61" w:rsidRPr="00EC76D5" w:rsidRDefault="00551A61" w:rsidP="00551A61">
      <w:pPr>
        <w:pStyle w:val="Code"/>
      </w:pPr>
    </w:p>
    <w:p w14:paraId="07C545F0" w14:textId="77777777" w:rsidR="00551A61" w:rsidRPr="00EC76D5" w:rsidRDefault="00551A61" w:rsidP="00551A61">
      <w:pPr>
        <w:pStyle w:val="Code"/>
      </w:pPr>
      <w:r w:rsidRPr="00EC76D5">
        <w:t xml:space="preserve">    objectStream.println("\nSize: " + LinkerMap.size());</w:t>
      </w:r>
    </w:p>
    <w:p w14:paraId="3618BF7C" w14:textId="77777777" w:rsidR="00551A61" w:rsidRPr="00EC76D5" w:rsidRDefault="00551A61" w:rsidP="00551A61">
      <w:pPr>
        <w:pStyle w:val="Code"/>
      </w:pPr>
      <w:r w:rsidRPr="00EC76D5">
        <w:t xml:space="preserve">    </w:t>
      </w:r>
    </w:p>
    <w:p w14:paraId="6E76D3D5" w14:textId="77777777" w:rsidR="00551A61" w:rsidRPr="00EC76D5" w:rsidRDefault="00551A61" w:rsidP="00551A61">
      <w:pPr>
        <w:pStyle w:val="Code"/>
      </w:pPr>
      <w:r w:rsidRPr="00EC76D5">
        <w:t xml:space="preserve">    for (Map.Entry&lt;String,LinkerInfo2&gt; entry : LinkerMap.entrySet()) {</w:t>
      </w:r>
    </w:p>
    <w:p w14:paraId="5FA97FC6" w14:textId="77777777" w:rsidR="00551A61" w:rsidRPr="00EC76D5" w:rsidRDefault="00551A61" w:rsidP="00551A61">
      <w:pPr>
        <w:pStyle w:val="Code"/>
      </w:pPr>
      <w:r w:rsidRPr="00EC76D5">
        <w:t xml:space="preserve">      LinkerInfo2 linkerInfo = entry.getValue();</w:t>
      </w:r>
    </w:p>
    <w:p w14:paraId="0497B044" w14:textId="77777777" w:rsidR="00551A61" w:rsidRPr="00EC76D5" w:rsidRDefault="00551A61" w:rsidP="00551A61">
      <w:pPr>
        <w:pStyle w:val="Code"/>
      </w:pPr>
      <w:r w:rsidRPr="00EC76D5">
        <w:t xml:space="preserve">      linkerInfo.save(objectStream);</w:t>
      </w:r>
    </w:p>
    <w:p w14:paraId="4A51D24E" w14:textId="77777777" w:rsidR="00551A61" w:rsidRPr="00EC76D5" w:rsidRDefault="00551A61" w:rsidP="00551A61">
      <w:pPr>
        <w:pStyle w:val="Code"/>
      </w:pPr>
      <w:r w:rsidRPr="00EC76D5">
        <w:t xml:space="preserve">    }</w:t>
      </w:r>
    </w:p>
    <w:p w14:paraId="3FFDDD9E" w14:textId="77777777" w:rsidR="00551A61" w:rsidRPr="00EC76D5" w:rsidRDefault="00551A61" w:rsidP="00551A61">
      <w:pPr>
        <w:pStyle w:val="Code"/>
      </w:pPr>
      <w:r w:rsidRPr="00EC76D5">
        <w:t xml:space="preserve">    </w:t>
      </w:r>
    </w:p>
    <w:p w14:paraId="092BC3BA" w14:textId="77777777" w:rsidR="00551A61" w:rsidRPr="00EC76D5" w:rsidRDefault="00551A61" w:rsidP="00551A61">
      <w:pPr>
        <w:pStyle w:val="Code"/>
      </w:pPr>
      <w:r w:rsidRPr="00EC76D5">
        <w:t xml:space="preserve">    objectStream.close();    </w:t>
      </w:r>
    </w:p>
    <w:p w14:paraId="6F007B6D" w14:textId="77777777" w:rsidR="00551A61" w:rsidRPr="00EC76D5" w:rsidRDefault="00551A61" w:rsidP="00551A61">
      <w:pPr>
        <w:pStyle w:val="Code"/>
      </w:pPr>
      <w:r w:rsidRPr="00EC76D5">
        <w:t xml:space="preserve">  }</w:t>
      </w:r>
    </w:p>
    <w:p w14:paraId="008C0208" w14:textId="77777777" w:rsidR="00551A61" w:rsidRPr="00EC76D5" w:rsidRDefault="00663459" w:rsidP="000D4314">
      <w:pPr>
        <w:pStyle w:val="Rubrik2"/>
      </w:pPr>
      <w:bookmarkStart w:id="23" w:name="_Toc481936125"/>
      <w:r w:rsidRPr="00EC76D5">
        <w:lastRenderedPageBreak/>
        <w:t>Checking the Object File</w:t>
      </w:r>
      <w:bookmarkEnd w:id="23"/>
    </w:p>
    <w:p w14:paraId="1636A315" w14:textId="77777777" w:rsidR="00551A61" w:rsidRPr="00EC76D5" w:rsidRDefault="00551A61" w:rsidP="00551A61">
      <w:pPr>
        <w:pStyle w:val="Code"/>
      </w:pPr>
      <w:r w:rsidRPr="00EC76D5">
        <w:t xml:space="preserve">  public static boolean isObjectFileUpToDate(File sourceFile,File objectFile)</w:t>
      </w:r>
    </w:p>
    <w:p w14:paraId="491B1C9E" w14:textId="77777777" w:rsidR="00551A61" w:rsidRPr="00EC76D5" w:rsidRDefault="00551A61" w:rsidP="00551A61">
      <w:pPr>
        <w:pStyle w:val="Code"/>
      </w:pPr>
      <w:r w:rsidRPr="00EC76D5">
        <w:t xml:space="preserve">  { if (sourceFile.lastModified() &gt; objectFile.lastModified()) {</w:t>
      </w:r>
    </w:p>
    <w:p w14:paraId="3025C363" w14:textId="77777777" w:rsidR="00551A61" w:rsidRPr="00EC76D5" w:rsidRDefault="00551A61" w:rsidP="00551A61">
      <w:pPr>
        <w:pStyle w:val="Code"/>
      </w:pPr>
      <w:r w:rsidRPr="00EC76D5">
        <w:t xml:space="preserve">      return false;</w:t>
      </w:r>
    </w:p>
    <w:p w14:paraId="33C57100" w14:textId="77777777" w:rsidR="00551A61" w:rsidRPr="00EC76D5" w:rsidRDefault="00551A61" w:rsidP="00551A61">
      <w:pPr>
        <w:pStyle w:val="Code"/>
      </w:pPr>
      <w:r w:rsidRPr="00EC76D5">
        <w:t xml:space="preserve">    }</w:t>
      </w:r>
    </w:p>
    <w:p w14:paraId="388CE424" w14:textId="77777777" w:rsidR="00551A61" w:rsidRPr="00EC76D5" w:rsidRDefault="00551A61" w:rsidP="00551A61">
      <w:pPr>
        <w:pStyle w:val="Code"/>
      </w:pPr>
      <w:r w:rsidRPr="00EC76D5">
        <w:t xml:space="preserve">      </w:t>
      </w:r>
    </w:p>
    <w:p w14:paraId="10191C70" w14:textId="77777777" w:rsidR="00551A61" w:rsidRPr="00EC76D5" w:rsidRDefault="00551A61" w:rsidP="00551A61">
      <w:pPr>
        <w:pStyle w:val="Code"/>
      </w:pPr>
      <w:r w:rsidRPr="00EC76D5">
        <w:t xml:space="preserve">    try {</w:t>
      </w:r>
    </w:p>
    <w:p w14:paraId="2E64A29F" w14:textId="77777777" w:rsidR="00551A61" w:rsidRPr="00EC76D5" w:rsidRDefault="00551A61" w:rsidP="00551A61">
      <w:pPr>
        <w:pStyle w:val="Code"/>
      </w:pPr>
      <w:r w:rsidRPr="00EC76D5">
        <w:t xml:space="preserve">      BufferedReader objectReader = new BufferedReader</w:t>
      </w:r>
    </w:p>
    <w:p w14:paraId="65BF6E7F" w14:textId="77777777" w:rsidR="00551A61" w:rsidRPr="00EC76D5" w:rsidRDefault="00551A61" w:rsidP="00551A61">
      <w:pPr>
        <w:pStyle w:val="Code"/>
      </w:pPr>
      <w:r w:rsidRPr="00EC76D5">
        <w:t xml:space="preserve">                    (new InputStreamReader(new FileInputStream(objectFile)));</w:t>
      </w:r>
    </w:p>
    <w:p w14:paraId="7BFEFBF0" w14:textId="77777777" w:rsidR="00551A61" w:rsidRPr="00EC76D5" w:rsidRDefault="00551A61" w:rsidP="00551A61">
      <w:pPr>
        <w:pStyle w:val="Code"/>
      </w:pPr>
      <w:r w:rsidRPr="00EC76D5">
        <w:t xml:space="preserve">      String line = null;</w:t>
      </w:r>
    </w:p>
    <w:p w14:paraId="0014256C" w14:textId="77777777" w:rsidR="00551A61" w:rsidRPr="00EC76D5" w:rsidRDefault="00551A61" w:rsidP="00551A61">
      <w:pPr>
        <w:pStyle w:val="Code"/>
      </w:pPr>
    </w:p>
    <w:p w14:paraId="1FEC3DD5" w14:textId="77777777" w:rsidR="00551A61" w:rsidRPr="00EC76D5" w:rsidRDefault="00551A61" w:rsidP="00551A61">
      <w:pPr>
        <w:pStyle w:val="Code"/>
      </w:pPr>
      <w:r w:rsidRPr="00EC76D5">
        <w:t xml:space="preserve">      while (!(line = objectReader.readLine()).isEmpty()) {</w:t>
      </w:r>
    </w:p>
    <w:p w14:paraId="450CE48E" w14:textId="77777777" w:rsidR="00551A61" w:rsidRPr="00EC76D5" w:rsidRDefault="00551A61" w:rsidP="00551A61">
      <w:pPr>
        <w:pStyle w:val="Code"/>
      </w:pPr>
      <w:r w:rsidRPr="00EC76D5">
        <w:t xml:space="preserve">        File traceFile = new File(line);</w:t>
      </w:r>
    </w:p>
    <w:p w14:paraId="1AA8EA57" w14:textId="77777777" w:rsidR="00551A61" w:rsidRPr="00EC76D5" w:rsidRDefault="00551A61" w:rsidP="00551A61">
      <w:pPr>
        <w:pStyle w:val="Code"/>
      </w:pPr>
    </w:p>
    <w:p w14:paraId="5D32BB69" w14:textId="77777777" w:rsidR="00551A61" w:rsidRPr="00EC76D5" w:rsidRDefault="00551A61" w:rsidP="00551A61">
      <w:pPr>
        <w:pStyle w:val="Code"/>
      </w:pPr>
      <w:r w:rsidRPr="00EC76D5">
        <w:t xml:space="preserve">        if (traceFile.lastModified() &gt; objectFile.lastModified()) {</w:t>
      </w:r>
    </w:p>
    <w:p w14:paraId="7E4C80A2" w14:textId="77777777" w:rsidR="00551A61" w:rsidRPr="00EC76D5" w:rsidRDefault="00551A61" w:rsidP="00551A61">
      <w:pPr>
        <w:pStyle w:val="Code"/>
      </w:pPr>
      <w:r w:rsidRPr="00EC76D5">
        <w:t xml:space="preserve">          return false;</w:t>
      </w:r>
    </w:p>
    <w:p w14:paraId="57EFD0B8" w14:textId="77777777" w:rsidR="00551A61" w:rsidRPr="00EC76D5" w:rsidRDefault="00551A61" w:rsidP="00551A61">
      <w:pPr>
        <w:pStyle w:val="Code"/>
      </w:pPr>
      <w:r w:rsidRPr="00EC76D5">
        <w:t xml:space="preserve">        }</w:t>
      </w:r>
    </w:p>
    <w:p w14:paraId="26270514" w14:textId="77777777" w:rsidR="00551A61" w:rsidRPr="00EC76D5" w:rsidRDefault="00551A61" w:rsidP="00551A61">
      <w:pPr>
        <w:pStyle w:val="Code"/>
      </w:pPr>
      <w:r w:rsidRPr="00EC76D5">
        <w:t xml:space="preserve">      }</w:t>
      </w:r>
    </w:p>
    <w:p w14:paraId="41FA88C3" w14:textId="77777777" w:rsidR="00551A61" w:rsidRPr="00EC76D5" w:rsidRDefault="00551A61" w:rsidP="00551A61">
      <w:pPr>
        <w:pStyle w:val="Code"/>
      </w:pPr>
    </w:p>
    <w:p w14:paraId="435D7908" w14:textId="77777777" w:rsidR="00551A61" w:rsidRPr="00EC76D5" w:rsidRDefault="00551A61" w:rsidP="00551A61">
      <w:pPr>
        <w:pStyle w:val="Code"/>
      </w:pPr>
      <w:r w:rsidRPr="00EC76D5">
        <w:t xml:space="preserve">      return true;</w:t>
      </w:r>
    </w:p>
    <w:p w14:paraId="73F8F9BA" w14:textId="77777777" w:rsidR="00551A61" w:rsidRPr="00EC76D5" w:rsidRDefault="00551A61" w:rsidP="00551A61">
      <w:pPr>
        <w:pStyle w:val="Code"/>
      </w:pPr>
      <w:r w:rsidRPr="00EC76D5">
        <w:t xml:space="preserve">    }</w:t>
      </w:r>
    </w:p>
    <w:p w14:paraId="31913BE6" w14:textId="77777777" w:rsidR="00551A61" w:rsidRPr="00EC76D5" w:rsidRDefault="00551A61" w:rsidP="00551A61">
      <w:pPr>
        <w:pStyle w:val="Code"/>
      </w:pPr>
      <w:r w:rsidRPr="00EC76D5">
        <w:t xml:space="preserve">    catch (Exception e) {</w:t>
      </w:r>
    </w:p>
    <w:p w14:paraId="2BB3AC9D" w14:textId="77777777" w:rsidR="00551A61" w:rsidRPr="00EC76D5" w:rsidRDefault="00551A61" w:rsidP="00551A61">
      <w:pPr>
        <w:pStyle w:val="Code"/>
      </w:pPr>
      <w:r w:rsidRPr="00EC76D5">
        <w:t xml:space="preserve">      return false;</w:t>
      </w:r>
    </w:p>
    <w:p w14:paraId="26F1D682" w14:textId="77777777" w:rsidR="00551A61" w:rsidRPr="00EC76D5" w:rsidRDefault="00551A61" w:rsidP="00551A61">
      <w:pPr>
        <w:pStyle w:val="Code"/>
      </w:pPr>
      <w:r w:rsidRPr="00EC76D5">
        <w:t xml:space="preserve">    }</w:t>
      </w:r>
    </w:p>
    <w:p w14:paraId="26BEFA0B" w14:textId="77777777" w:rsidR="00551A61" w:rsidRPr="00EC76D5" w:rsidRDefault="00551A61" w:rsidP="00551A61">
      <w:pPr>
        <w:pStyle w:val="Code"/>
      </w:pPr>
      <w:r w:rsidRPr="00EC76D5">
        <w:t xml:space="preserve">  }</w:t>
      </w:r>
    </w:p>
    <w:p w14:paraId="078B300C" w14:textId="77777777" w:rsidR="00551A61" w:rsidRPr="00EC76D5" w:rsidRDefault="00C3369A" w:rsidP="00C3369A">
      <w:pPr>
        <w:pStyle w:val="Rubrik2"/>
      </w:pPr>
      <w:bookmarkStart w:id="24" w:name="_Toc481936126"/>
      <w:r w:rsidRPr="00EC76D5">
        <w:t>Reading the Object File</w:t>
      </w:r>
      <w:bookmarkEnd w:id="24"/>
      <w:r w:rsidR="00551A61" w:rsidRPr="00EC76D5">
        <w:t xml:space="preserve">  </w:t>
      </w:r>
    </w:p>
    <w:p w14:paraId="01BEEABE" w14:textId="77777777" w:rsidR="00551A61" w:rsidRPr="00EC76D5" w:rsidRDefault="00551A61" w:rsidP="00551A61">
      <w:pPr>
        <w:pStyle w:val="Code"/>
      </w:pPr>
      <w:r w:rsidRPr="00EC76D5">
        <w:t xml:space="preserve">  public static Map&lt;String,LinkerInfo2&gt; readObjectFile(File objectFile)</w:t>
      </w:r>
    </w:p>
    <w:p w14:paraId="14403F36" w14:textId="77777777" w:rsidR="00551A61" w:rsidRPr="00EC76D5" w:rsidRDefault="00551A61" w:rsidP="00551A61">
      <w:pPr>
        <w:pStyle w:val="Code"/>
      </w:pPr>
      <w:r w:rsidRPr="00EC76D5">
        <w:t xml:space="preserve">                                        throws Exception {</w:t>
      </w:r>
    </w:p>
    <w:p w14:paraId="7FC5B955" w14:textId="77777777" w:rsidR="00551A61" w:rsidRPr="00EC76D5" w:rsidRDefault="00551A61" w:rsidP="00551A61">
      <w:pPr>
        <w:pStyle w:val="Code"/>
      </w:pPr>
      <w:r w:rsidRPr="00EC76D5">
        <w:t xml:space="preserve">    Map&lt;String,LinkerInfo2&gt; linkerMap = new MyMap&lt;&gt;();    </w:t>
      </w:r>
    </w:p>
    <w:p w14:paraId="5F63E3FE" w14:textId="77777777" w:rsidR="00551A61" w:rsidRPr="00EC76D5" w:rsidRDefault="00551A61" w:rsidP="00551A61">
      <w:pPr>
        <w:pStyle w:val="Code"/>
      </w:pPr>
      <w:r w:rsidRPr="00EC76D5">
        <w:t xml:space="preserve">    BufferedReader objectReader =</w:t>
      </w:r>
    </w:p>
    <w:p w14:paraId="162E79B1" w14:textId="77777777" w:rsidR="00551A61" w:rsidRPr="00EC76D5" w:rsidRDefault="00551A61" w:rsidP="00551A61">
      <w:pPr>
        <w:pStyle w:val="Code"/>
      </w:pPr>
      <w:r w:rsidRPr="00EC76D5">
        <w:t xml:space="preserve">  new BufferedReader(new InputStreamReader(new FileInputStream(objectFile)));</w:t>
      </w:r>
    </w:p>
    <w:p w14:paraId="0FFF3CCB" w14:textId="77777777" w:rsidR="00551A61" w:rsidRPr="00EC76D5" w:rsidRDefault="00551A61" w:rsidP="00551A61">
      <w:pPr>
        <w:pStyle w:val="Code"/>
      </w:pPr>
      <w:r w:rsidRPr="00EC76D5">
        <w:t xml:space="preserve">    </w:t>
      </w:r>
    </w:p>
    <w:p w14:paraId="4DCBE1C8" w14:textId="77777777" w:rsidR="00551A61" w:rsidRPr="00EC76D5" w:rsidRDefault="00551A61" w:rsidP="00551A61">
      <w:pPr>
        <w:pStyle w:val="Code"/>
      </w:pPr>
      <w:r w:rsidRPr="00EC76D5">
        <w:t xml:space="preserve">    while (!objectReader.readLine().isEmpty()) {</w:t>
      </w:r>
    </w:p>
    <w:p w14:paraId="21A18BAD" w14:textId="77777777" w:rsidR="00551A61" w:rsidRPr="00EC76D5" w:rsidRDefault="00551A61" w:rsidP="00551A61">
      <w:pPr>
        <w:pStyle w:val="Code"/>
      </w:pPr>
      <w:r w:rsidRPr="00EC76D5">
        <w:t xml:space="preserve">      // Empty.</w:t>
      </w:r>
    </w:p>
    <w:p w14:paraId="4D783367" w14:textId="77777777" w:rsidR="00551A61" w:rsidRPr="00EC76D5" w:rsidRDefault="00551A61" w:rsidP="00551A61">
      <w:pPr>
        <w:pStyle w:val="Code"/>
      </w:pPr>
      <w:r w:rsidRPr="00EC76D5">
        <w:t xml:space="preserve">    }</w:t>
      </w:r>
    </w:p>
    <w:p w14:paraId="1758E22B" w14:textId="77777777" w:rsidR="00551A61" w:rsidRPr="00EC76D5" w:rsidRDefault="00551A61" w:rsidP="00551A61">
      <w:pPr>
        <w:pStyle w:val="Code"/>
      </w:pPr>
    </w:p>
    <w:p w14:paraId="47E946BD" w14:textId="77777777" w:rsidR="00551A61" w:rsidRPr="00EC76D5" w:rsidRDefault="00551A61" w:rsidP="00551A61">
      <w:pPr>
        <w:pStyle w:val="Code"/>
      </w:pPr>
      <w:r w:rsidRPr="00EC76D5">
        <w:t xml:space="preserve">    String tokenArray[] = objectReader.readLine().split(" ");</w:t>
      </w:r>
    </w:p>
    <w:p w14:paraId="5B4BA690" w14:textId="77777777" w:rsidR="00551A61" w:rsidRPr="00EC76D5" w:rsidRDefault="00551A61" w:rsidP="00551A61">
      <w:pPr>
        <w:pStyle w:val="Code"/>
      </w:pPr>
      <w:r w:rsidRPr="00EC76D5">
        <w:t xml:space="preserve">    int globalInfoMapSize = Integer.parseInt(tokenArray[1]);</w:t>
      </w:r>
    </w:p>
    <w:p w14:paraId="0041BD5B" w14:textId="77777777" w:rsidR="00551A61" w:rsidRPr="00EC76D5" w:rsidRDefault="00551A61" w:rsidP="00551A61">
      <w:pPr>
        <w:pStyle w:val="Code"/>
      </w:pPr>
      <w:r w:rsidRPr="00EC76D5">
        <w:t xml:space="preserve">    </w:t>
      </w:r>
    </w:p>
    <w:p w14:paraId="7509F3C5" w14:textId="77777777" w:rsidR="00551A61" w:rsidRPr="00EC76D5" w:rsidRDefault="00551A61" w:rsidP="00551A61">
      <w:pPr>
        <w:pStyle w:val="Code"/>
      </w:pPr>
      <w:r w:rsidRPr="00EC76D5">
        <w:t xml:space="preserve">    for (int index = 0; index &lt; globalInfoMapSize; ++index) {</w:t>
      </w:r>
    </w:p>
    <w:p w14:paraId="19D9B0C0" w14:textId="77777777" w:rsidR="00551A61" w:rsidRPr="00EC76D5" w:rsidRDefault="00551A61" w:rsidP="00551A61">
      <w:pPr>
        <w:pStyle w:val="Code"/>
      </w:pPr>
      <w:r w:rsidRPr="00EC76D5">
        <w:t xml:space="preserve">      LinkerInfo2 linkerInfo = new LinkerInfo2();  </w:t>
      </w:r>
    </w:p>
    <w:p w14:paraId="4F5E7211" w14:textId="77777777" w:rsidR="00551A61" w:rsidRPr="00EC76D5" w:rsidRDefault="00551A61" w:rsidP="00551A61">
      <w:pPr>
        <w:pStyle w:val="Code"/>
      </w:pPr>
      <w:r w:rsidRPr="00EC76D5">
        <w:t xml:space="preserve">      linkerInfo.load(objectReader);</w:t>
      </w:r>
    </w:p>
    <w:p w14:paraId="754AD87B" w14:textId="77777777" w:rsidR="00551A61" w:rsidRPr="00EC76D5" w:rsidRDefault="00551A61" w:rsidP="00551A61">
      <w:pPr>
        <w:pStyle w:val="Code"/>
      </w:pPr>
      <w:r w:rsidRPr="00EC76D5">
        <w:t xml:space="preserve">      linkerMap.put(linkerInfo.getName(), linkerInfo);</w:t>
      </w:r>
    </w:p>
    <w:p w14:paraId="535FCC83" w14:textId="77777777" w:rsidR="00551A61" w:rsidRPr="00EC76D5" w:rsidRDefault="00551A61" w:rsidP="00551A61">
      <w:pPr>
        <w:pStyle w:val="Code"/>
      </w:pPr>
      <w:r w:rsidRPr="00EC76D5">
        <w:t xml:space="preserve">    }</w:t>
      </w:r>
    </w:p>
    <w:p w14:paraId="1D3591BD" w14:textId="77777777" w:rsidR="00551A61" w:rsidRPr="00EC76D5" w:rsidRDefault="00551A61" w:rsidP="00551A61">
      <w:pPr>
        <w:pStyle w:val="Code"/>
      </w:pPr>
      <w:r w:rsidRPr="00EC76D5">
        <w:t xml:space="preserve">    </w:t>
      </w:r>
    </w:p>
    <w:p w14:paraId="2B24B277" w14:textId="77777777" w:rsidR="00551A61" w:rsidRPr="00EC76D5" w:rsidRDefault="00551A61" w:rsidP="00551A61">
      <w:pPr>
        <w:pStyle w:val="Code"/>
      </w:pPr>
      <w:r w:rsidRPr="00EC76D5">
        <w:t xml:space="preserve">    objectReader.close();</w:t>
      </w:r>
    </w:p>
    <w:p w14:paraId="39DF388D" w14:textId="77777777" w:rsidR="00551A61" w:rsidRPr="00EC76D5" w:rsidRDefault="00551A61" w:rsidP="00551A61">
      <w:pPr>
        <w:pStyle w:val="Code"/>
      </w:pPr>
      <w:r w:rsidRPr="00EC76D5">
        <w:t xml:space="preserve">    return linkerMap;</w:t>
      </w:r>
    </w:p>
    <w:p w14:paraId="43895157" w14:textId="77777777" w:rsidR="00551A61" w:rsidRPr="00EC76D5" w:rsidRDefault="00551A61" w:rsidP="00551A61">
      <w:pPr>
        <w:pStyle w:val="Code"/>
      </w:pPr>
      <w:r w:rsidRPr="00EC76D5">
        <w:t xml:space="preserve">  }</w:t>
      </w:r>
    </w:p>
    <w:p w14:paraId="06024176" w14:textId="77777777" w:rsidR="00551A61" w:rsidRPr="00EC76D5" w:rsidRDefault="00551A61" w:rsidP="004D12C4">
      <w:pPr>
        <w:pStyle w:val="Rubrik2"/>
      </w:pPr>
      <w:r w:rsidRPr="00EC76D5">
        <w:t xml:space="preserve">  </w:t>
      </w:r>
      <w:bookmarkStart w:id="25" w:name="_Toc481936127"/>
      <w:r w:rsidR="004D12C4" w:rsidRPr="00EC76D5">
        <w:t>The main method</w:t>
      </w:r>
      <w:bookmarkEnd w:id="25"/>
    </w:p>
    <w:p w14:paraId="1F9610F4" w14:textId="77777777" w:rsidR="00551A61" w:rsidRPr="00EC76D5" w:rsidRDefault="00551A61" w:rsidP="00551A61">
      <w:pPr>
        <w:pStyle w:val="Code"/>
      </w:pPr>
      <w:r w:rsidRPr="00EC76D5">
        <w:t xml:space="preserve">  public static void main(String args[]) {</w:t>
      </w:r>
    </w:p>
    <w:p w14:paraId="5B15263F" w14:textId="77777777" w:rsidR="00551A61" w:rsidRPr="00EC76D5" w:rsidRDefault="00551A61" w:rsidP="00551A61">
      <w:pPr>
        <w:pStyle w:val="Code"/>
      </w:pPr>
      <w:r w:rsidRPr="00EC76D5">
        <w:t xml:space="preserve">    if (args.length == 0) {</w:t>
      </w:r>
    </w:p>
    <w:p w14:paraId="55693546" w14:textId="77777777" w:rsidR="00551A61" w:rsidRPr="00EC76D5" w:rsidRDefault="00551A61" w:rsidP="00551A61">
      <w:pPr>
        <w:pStyle w:val="Code"/>
      </w:pPr>
      <w:r w:rsidRPr="00EC76D5">
        <w:lastRenderedPageBreak/>
        <w:t xml:space="preserve">      System.err.println("usage: compiler &lt;filename&gt;");</w:t>
      </w:r>
    </w:p>
    <w:p w14:paraId="402D97F8" w14:textId="77777777" w:rsidR="00551A61" w:rsidRPr="00EC76D5" w:rsidRDefault="00551A61" w:rsidP="00551A61">
      <w:pPr>
        <w:pStyle w:val="Code"/>
      </w:pPr>
      <w:r w:rsidRPr="00EC76D5">
        <w:t xml:space="preserve">      System.exit(-1);</w:t>
      </w:r>
    </w:p>
    <w:p w14:paraId="302BE142" w14:textId="77777777" w:rsidR="00551A61" w:rsidRPr="00EC76D5" w:rsidRDefault="00551A61" w:rsidP="00551A61">
      <w:pPr>
        <w:pStyle w:val="Code"/>
      </w:pPr>
      <w:r w:rsidRPr="00EC76D5">
        <w:t xml:space="preserve">    }</w:t>
      </w:r>
    </w:p>
    <w:p w14:paraId="1E6D647D" w14:textId="77777777" w:rsidR="00551A61" w:rsidRPr="00EC76D5" w:rsidRDefault="00551A61" w:rsidP="00551A61">
      <w:pPr>
        <w:pStyle w:val="Code"/>
      </w:pPr>
      <w:r w:rsidRPr="00EC76D5">
        <w:t xml:space="preserve">    </w:t>
      </w:r>
    </w:p>
    <w:p w14:paraId="65B4DC22" w14:textId="77777777" w:rsidR="00551A61" w:rsidRPr="00EC76D5" w:rsidRDefault="00551A61" w:rsidP="00551A61">
      <w:pPr>
        <w:pStyle w:val="Code"/>
      </w:pPr>
      <w:r w:rsidRPr="00EC76D5">
        <w:t xml:space="preserve">    List&lt;String&gt; argList = new LinkedList&lt;&gt;();</w:t>
      </w:r>
    </w:p>
    <w:p w14:paraId="666E048D" w14:textId="77777777" w:rsidR="00551A61" w:rsidRPr="00EC76D5" w:rsidRDefault="00551A61" w:rsidP="00551A61">
      <w:pPr>
        <w:pStyle w:val="Code"/>
      </w:pPr>
      <w:r w:rsidRPr="00EC76D5">
        <w:t xml:space="preserve">    for (String text : args) {</w:t>
      </w:r>
    </w:p>
    <w:p w14:paraId="25B18D42" w14:textId="77777777" w:rsidR="00551A61" w:rsidRPr="00EC76D5" w:rsidRDefault="00551A61" w:rsidP="00551A61">
      <w:pPr>
        <w:pStyle w:val="Code"/>
      </w:pPr>
      <w:r w:rsidRPr="00EC76D5">
        <w:t xml:space="preserve">      argList.add(text);</w:t>
      </w:r>
    </w:p>
    <w:p w14:paraId="2784F65E" w14:textId="77777777" w:rsidR="00551A61" w:rsidRPr="00EC76D5" w:rsidRDefault="00551A61" w:rsidP="00551A61">
      <w:pPr>
        <w:pStyle w:val="Code"/>
      </w:pPr>
      <w:r w:rsidRPr="00EC76D5">
        <w:t xml:space="preserve">    }</w:t>
      </w:r>
    </w:p>
    <w:p w14:paraId="32EC4260" w14:textId="77777777" w:rsidR="00551A61" w:rsidRPr="00EC76D5" w:rsidRDefault="00551A61" w:rsidP="00551A61">
      <w:pPr>
        <w:pStyle w:val="Code"/>
      </w:pPr>
    </w:p>
    <w:p w14:paraId="2CBB28A1" w14:textId="77777777" w:rsidR="00551A61" w:rsidRPr="00EC76D5" w:rsidRDefault="00551A61" w:rsidP="00551A61">
      <w:pPr>
        <w:pStyle w:val="Code"/>
      </w:pPr>
      <w:r w:rsidRPr="00EC76D5">
        <w:t xml:space="preserve">    argList.add("CType");</w:t>
      </w:r>
    </w:p>
    <w:p w14:paraId="23127478" w14:textId="77777777" w:rsidR="00551A61" w:rsidRPr="00EC76D5" w:rsidRDefault="00551A61" w:rsidP="00551A61">
      <w:pPr>
        <w:pStyle w:val="Code"/>
      </w:pPr>
      <w:r w:rsidRPr="00EC76D5">
        <w:t xml:space="preserve">    argList.add("ErrNo");</w:t>
      </w:r>
    </w:p>
    <w:p w14:paraId="160ADA1E" w14:textId="77777777" w:rsidR="00551A61" w:rsidRPr="00EC76D5" w:rsidRDefault="00551A61" w:rsidP="00551A61">
      <w:pPr>
        <w:pStyle w:val="Code"/>
      </w:pPr>
      <w:r w:rsidRPr="00EC76D5">
        <w:t xml:space="preserve">    argList.add("File");</w:t>
      </w:r>
    </w:p>
    <w:p w14:paraId="395E5F0E" w14:textId="77777777" w:rsidR="00551A61" w:rsidRPr="00EC76D5" w:rsidRDefault="00551A61" w:rsidP="00551A61">
      <w:pPr>
        <w:pStyle w:val="Code"/>
      </w:pPr>
      <w:r w:rsidRPr="00EC76D5">
        <w:t xml:space="preserve">    argList.add("Locale");</w:t>
      </w:r>
    </w:p>
    <w:p w14:paraId="747171BA" w14:textId="77777777" w:rsidR="00551A61" w:rsidRPr="00EC76D5" w:rsidRDefault="00551A61" w:rsidP="00551A61">
      <w:pPr>
        <w:pStyle w:val="Code"/>
      </w:pPr>
      <w:r w:rsidRPr="00EC76D5">
        <w:t xml:space="preserve">    argList.add("Math");</w:t>
      </w:r>
    </w:p>
    <w:p w14:paraId="3F24DE03" w14:textId="77777777" w:rsidR="00551A61" w:rsidRPr="00EC76D5" w:rsidRDefault="00551A61" w:rsidP="00551A61">
      <w:pPr>
        <w:pStyle w:val="Code"/>
      </w:pPr>
      <w:r w:rsidRPr="00EC76D5">
        <w:t xml:space="preserve">    argList.add("Printf");</w:t>
      </w:r>
    </w:p>
    <w:p w14:paraId="0465F33C" w14:textId="77777777" w:rsidR="00551A61" w:rsidRPr="00EC76D5" w:rsidRDefault="00551A61" w:rsidP="00551A61">
      <w:pPr>
        <w:pStyle w:val="Code"/>
      </w:pPr>
      <w:r w:rsidRPr="00EC76D5">
        <w:t xml:space="preserve">    argList.add("Scanf");</w:t>
      </w:r>
    </w:p>
    <w:p w14:paraId="5630E59D" w14:textId="77777777" w:rsidR="00551A61" w:rsidRPr="00EC76D5" w:rsidRDefault="00551A61" w:rsidP="00551A61">
      <w:pPr>
        <w:pStyle w:val="Code"/>
      </w:pPr>
      <w:r w:rsidRPr="00EC76D5">
        <w:t xml:space="preserve">    argList.add("SetJmp");</w:t>
      </w:r>
    </w:p>
    <w:p w14:paraId="2CE5A74E" w14:textId="77777777" w:rsidR="00551A61" w:rsidRPr="00EC76D5" w:rsidRDefault="00551A61" w:rsidP="00551A61">
      <w:pPr>
        <w:pStyle w:val="Code"/>
      </w:pPr>
      <w:r w:rsidRPr="00EC76D5">
        <w:t xml:space="preserve">    argList.add("StdLib");</w:t>
      </w:r>
    </w:p>
    <w:p w14:paraId="01502B10" w14:textId="77777777" w:rsidR="00551A61" w:rsidRPr="00EC76D5" w:rsidRDefault="00551A61" w:rsidP="00551A61">
      <w:pPr>
        <w:pStyle w:val="Code"/>
      </w:pPr>
      <w:r w:rsidRPr="00EC76D5">
        <w:t xml:space="preserve">    argList.add("String");</w:t>
      </w:r>
    </w:p>
    <w:p w14:paraId="7B90C27A" w14:textId="77777777" w:rsidR="00551A61" w:rsidRPr="00EC76D5" w:rsidRDefault="00551A61" w:rsidP="00551A61">
      <w:pPr>
        <w:pStyle w:val="Code"/>
      </w:pPr>
      <w:r w:rsidRPr="00EC76D5">
        <w:t xml:space="preserve">    argList.add("Temp");</w:t>
      </w:r>
    </w:p>
    <w:p w14:paraId="7B81AEF7" w14:textId="77777777" w:rsidR="00551A61" w:rsidRPr="00EC76D5" w:rsidRDefault="00551A61" w:rsidP="00551A61">
      <w:pPr>
        <w:pStyle w:val="Code"/>
      </w:pPr>
      <w:r w:rsidRPr="00EC76D5">
        <w:t xml:space="preserve">    argList.add("Time");</w:t>
      </w:r>
    </w:p>
    <w:p w14:paraId="39222DA5" w14:textId="77777777" w:rsidR="00551A61" w:rsidRPr="00EC76D5" w:rsidRDefault="00551A61" w:rsidP="00551A61">
      <w:pPr>
        <w:pStyle w:val="Code"/>
      </w:pPr>
      <w:r w:rsidRPr="00EC76D5">
        <w:t xml:space="preserve">    </w:t>
      </w:r>
    </w:p>
    <w:p w14:paraId="6F3DECC7" w14:textId="77777777" w:rsidR="00551A61" w:rsidRPr="00EC76D5" w:rsidRDefault="00551A61" w:rsidP="00551A61">
      <w:pPr>
        <w:pStyle w:val="Code"/>
      </w:pPr>
      <w:r w:rsidRPr="00EC76D5">
        <w:t xml:space="preserve">    boolean rebuild = argList.remove("-r"),</w:t>
      </w:r>
    </w:p>
    <w:p w14:paraId="35B18654" w14:textId="77777777" w:rsidR="00551A61" w:rsidRPr="00EC76D5" w:rsidRDefault="00551A61" w:rsidP="00551A61">
      <w:pPr>
        <w:pStyle w:val="Code"/>
      </w:pPr>
      <w:r w:rsidRPr="00EC76D5">
        <w:t xml:space="preserve">            print = argList.remove("-p");</w:t>
      </w:r>
    </w:p>
    <w:p w14:paraId="767B1E0D" w14:textId="77777777" w:rsidR="00551A61" w:rsidRPr="00EC76D5" w:rsidRDefault="00551A61" w:rsidP="00551A61">
      <w:pPr>
        <w:pStyle w:val="Code"/>
      </w:pPr>
      <w:r w:rsidRPr="00EC76D5">
        <w:t xml:space="preserve">    CheckStackHeap2 = argList.remove("-c");</w:t>
      </w:r>
    </w:p>
    <w:p w14:paraId="6C3CDB3F" w14:textId="77777777" w:rsidR="00551A61" w:rsidRPr="00EC76D5" w:rsidRDefault="00551A61" w:rsidP="00551A61">
      <w:pPr>
        <w:pStyle w:val="Code"/>
      </w:pPr>
      <w:r w:rsidRPr="00EC76D5">
        <w:t xml:space="preserve">    Warning = argList.remove("-w");</w:t>
      </w:r>
    </w:p>
    <w:p w14:paraId="75B3E9E8" w14:textId="77777777" w:rsidR="00551A61" w:rsidRPr="00EC76D5" w:rsidRDefault="00551A61" w:rsidP="00551A61">
      <w:pPr>
        <w:pStyle w:val="Code"/>
      </w:pPr>
      <w:r w:rsidRPr="00EC76D5">
        <w:t xml:space="preserve">    IncludePath = System.getenv("include");    </w:t>
      </w:r>
    </w:p>
    <w:p w14:paraId="12216A63" w14:textId="77777777" w:rsidR="00551A61" w:rsidRPr="00EC76D5" w:rsidRDefault="00551A61" w:rsidP="00551A61">
      <w:pPr>
        <w:pStyle w:val="Code"/>
      </w:pPr>
      <w:r w:rsidRPr="00EC76D5">
        <w:t xml:space="preserve">    String pathName = "C:\\Users\\Stefan\\Documents\\C_Compiler\\stdio\\";</w:t>
      </w:r>
    </w:p>
    <w:p w14:paraId="26FB0A3E" w14:textId="77777777" w:rsidR="00551A61" w:rsidRPr="00EC76D5" w:rsidRDefault="00551A61" w:rsidP="00551A61">
      <w:pPr>
        <w:pStyle w:val="Code"/>
      </w:pPr>
      <w:r w:rsidRPr="00EC76D5">
        <w:t xml:space="preserve">    </w:t>
      </w:r>
    </w:p>
    <w:p w14:paraId="07C4C1CC" w14:textId="77777777" w:rsidR="00551A61" w:rsidRPr="00EC76D5" w:rsidRDefault="00551A61" w:rsidP="00551A61">
      <w:pPr>
        <w:pStyle w:val="Code"/>
      </w:pPr>
      <w:r w:rsidRPr="00EC76D5">
        <w:t xml:space="preserve">    if (IncludePath == null) {</w:t>
      </w:r>
    </w:p>
    <w:p w14:paraId="224B5759" w14:textId="77777777" w:rsidR="00551A61" w:rsidRPr="00EC76D5" w:rsidRDefault="00551A61" w:rsidP="00551A61">
      <w:pPr>
        <w:pStyle w:val="Code"/>
      </w:pPr>
      <w:r w:rsidRPr="00EC76D5">
        <w:t xml:space="preserve">      IncludePath = pathName;</w:t>
      </w:r>
    </w:p>
    <w:p w14:paraId="3F62B990" w14:textId="77777777" w:rsidR="00551A61" w:rsidRPr="00EC76D5" w:rsidRDefault="00551A61" w:rsidP="00551A61">
      <w:pPr>
        <w:pStyle w:val="Code"/>
      </w:pPr>
      <w:r w:rsidRPr="00EC76D5">
        <w:t xml:space="preserve">    }</w:t>
      </w:r>
    </w:p>
    <w:p w14:paraId="4975A70C" w14:textId="77777777" w:rsidR="00551A61" w:rsidRPr="00EC76D5" w:rsidRDefault="00551A61" w:rsidP="00551A61">
      <w:pPr>
        <w:pStyle w:val="Code"/>
      </w:pPr>
    </w:p>
    <w:p w14:paraId="41965A1D" w14:textId="77777777" w:rsidR="00551A61" w:rsidRPr="00EC76D5" w:rsidRDefault="00551A61" w:rsidP="00551A61">
      <w:pPr>
        <w:pStyle w:val="Code"/>
      </w:pPr>
      <w:r w:rsidRPr="00EC76D5">
        <w:t xml:space="preserve">    try {</w:t>
      </w:r>
    </w:p>
    <w:p w14:paraId="400BF3CF" w14:textId="77777777" w:rsidR="00551A61" w:rsidRPr="00EC76D5" w:rsidRDefault="00551A61" w:rsidP="00551A61">
      <w:pPr>
        <w:pStyle w:val="Code"/>
      </w:pPr>
      <w:r w:rsidRPr="00EC76D5">
        <w:t xml:space="preserve">      boolean link = false;</w:t>
      </w:r>
    </w:p>
    <w:p w14:paraId="25952DE8" w14:textId="77777777" w:rsidR="00551A61" w:rsidRPr="00EC76D5" w:rsidRDefault="00551A61" w:rsidP="00551A61">
      <w:pPr>
        <w:pStyle w:val="Code"/>
      </w:pPr>
      <w:r w:rsidRPr="00EC76D5">
        <w:t xml:space="preserve">      </w:t>
      </w:r>
    </w:p>
    <w:p w14:paraId="670EF1B9" w14:textId="77777777" w:rsidR="00551A61" w:rsidRPr="00EC76D5" w:rsidRDefault="00551A61" w:rsidP="00551A61">
      <w:pPr>
        <w:pStyle w:val="Code"/>
      </w:pPr>
      <w:r w:rsidRPr="00EC76D5">
        <w:t xml:space="preserve">      for (String arg : argList) {</w:t>
      </w:r>
    </w:p>
    <w:p w14:paraId="435C3B3F" w14:textId="77777777" w:rsidR="00551A61" w:rsidRPr="00EC76D5" w:rsidRDefault="00551A61" w:rsidP="00551A61">
      <w:pPr>
        <w:pStyle w:val="Code"/>
      </w:pPr>
      <w:r w:rsidRPr="00EC76D5">
        <w:t xml:space="preserve">        File sourceFile = new File(pathName + arg + ".c");</w:t>
      </w:r>
    </w:p>
    <w:p w14:paraId="4459AF16" w14:textId="77777777" w:rsidR="00551A61" w:rsidRPr="00EC76D5" w:rsidRDefault="00551A61" w:rsidP="00551A61">
      <w:pPr>
        <w:pStyle w:val="Code"/>
      </w:pPr>
      <w:r w:rsidRPr="00EC76D5">
        <w:t xml:space="preserve">        File objectFile = new File(pathName + arg + ".obj");</w:t>
      </w:r>
    </w:p>
    <w:p w14:paraId="3F9EB89B" w14:textId="77777777" w:rsidR="00551A61" w:rsidRPr="00EC76D5" w:rsidRDefault="00551A61" w:rsidP="00551A61">
      <w:pPr>
        <w:pStyle w:val="Code"/>
      </w:pPr>
      <w:r w:rsidRPr="00EC76D5">
        <w:t xml:space="preserve">       </w:t>
      </w:r>
    </w:p>
    <w:p w14:paraId="471CF570" w14:textId="77777777" w:rsidR="00551A61" w:rsidRPr="00EC76D5" w:rsidRDefault="00551A61" w:rsidP="00551A61">
      <w:pPr>
        <w:pStyle w:val="Code"/>
      </w:pPr>
      <w:r w:rsidRPr="00EC76D5">
        <w:t xml:space="preserve">        if (rebuild || !isObjectFileUpToDate(sourceFile, objectFile)) {</w:t>
      </w:r>
    </w:p>
    <w:p w14:paraId="3D00AF71" w14:textId="77777777" w:rsidR="00551A61" w:rsidRPr="00EC76D5" w:rsidRDefault="00551A61" w:rsidP="00551A61">
      <w:pPr>
        <w:pStyle w:val="Code"/>
      </w:pPr>
      <w:r w:rsidRPr="00EC76D5">
        <w:t xml:space="preserve">          File preproFile = new File(pathName + arg + ".p");</w:t>
      </w:r>
    </w:p>
    <w:p w14:paraId="5E574F27" w14:textId="77777777" w:rsidR="00551A61" w:rsidRPr="00EC76D5" w:rsidRDefault="00551A61" w:rsidP="00551A61">
      <w:pPr>
        <w:pStyle w:val="Code"/>
      </w:pPr>
      <w:r w:rsidRPr="00EC76D5">
        <w:t xml:space="preserve">          File middleFile = new File(pathName + arg + ".mid");</w:t>
      </w:r>
    </w:p>
    <w:p w14:paraId="5684617C" w14:textId="77777777" w:rsidR="00551A61" w:rsidRPr="00EC76D5" w:rsidRDefault="00551A61" w:rsidP="00551A61">
      <w:pPr>
        <w:pStyle w:val="Code"/>
      </w:pPr>
    </w:p>
    <w:p w14:paraId="2F9CB57A" w14:textId="77777777" w:rsidR="00551A61" w:rsidRPr="00EC76D5" w:rsidRDefault="00551A61" w:rsidP="00551A61">
      <w:pPr>
        <w:pStyle w:val="Code"/>
      </w:pPr>
      <w:r w:rsidRPr="00EC76D5">
        <w:t xml:space="preserve">          if (print) {</w:t>
      </w:r>
    </w:p>
    <w:p w14:paraId="29EAE496" w14:textId="77777777" w:rsidR="00551A61" w:rsidRPr="00EC76D5" w:rsidRDefault="00551A61" w:rsidP="00551A61">
      <w:pPr>
        <w:pStyle w:val="Code"/>
      </w:pPr>
      <w:r w:rsidRPr="00EC76D5">
        <w:t xml:space="preserve">            System.out.println("Compiling \"" + sourceFile.getPath() +"\"."); </w:t>
      </w:r>
    </w:p>
    <w:p w14:paraId="33500B1C" w14:textId="77777777" w:rsidR="00551A61" w:rsidRPr="00EC76D5" w:rsidRDefault="00551A61" w:rsidP="00551A61">
      <w:pPr>
        <w:pStyle w:val="Code"/>
      </w:pPr>
      <w:r w:rsidRPr="00EC76D5">
        <w:t xml:space="preserve">          }</w:t>
      </w:r>
    </w:p>
    <w:p w14:paraId="20C708FD" w14:textId="77777777" w:rsidR="00551A61" w:rsidRPr="00EC76D5" w:rsidRDefault="00551A61" w:rsidP="00551A61">
      <w:pPr>
        <w:pStyle w:val="Code"/>
      </w:pPr>
      <w:r w:rsidRPr="00EC76D5">
        <w:t xml:space="preserve">          </w:t>
      </w:r>
    </w:p>
    <w:p w14:paraId="0EB0A742" w14:textId="77777777" w:rsidR="00551A61" w:rsidRPr="00EC76D5" w:rsidRDefault="00551A61" w:rsidP="00551A61">
      <w:pPr>
        <w:pStyle w:val="Code"/>
      </w:pPr>
      <w:r w:rsidRPr="00EC76D5">
        <w:t xml:space="preserve">          BlockCount = 0;</w:t>
      </w:r>
    </w:p>
    <w:p w14:paraId="2A0D3E2F" w14:textId="77777777" w:rsidR="00551A61" w:rsidRPr="00EC76D5" w:rsidRDefault="00551A61" w:rsidP="00551A61">
      <w:pPr>
        <w:pStyle w:val="Code"/>
      </w:pPr>
      <w:r w:rsidRPr="00EC76D5">
        <w:t xml:space="preserve">          readSourceFile(sourceFile, preproFile, objectFile, middleFile);</w:t>
      </w:r>
    </w:p>
    <w:p w14:paraId="5917552F" w14:textId="77777777" w:rsidR="00551A61" w:rsidRPr="00EC76D5" w:rsidRDefault="00551A61" w:rsidP="00551A61">
      <w:pPr>
        <w:pStyle w:val="Code"/>
      </w:pPr>
      <w:r w:rsidRPr="00EC76D5">
        <w:t xml:space="preserve">          link = true;</w:t>
      </w:r>
    </w:p>
    <w:p w14:paraId="6F2BCA2E" w14:textId="77777777" w:rsidR="00551A61" w:rsidRPr="00EC76D5" w:rsidRDefault="00551A61" w:rsidP="00551A61">
      <w:pPr>
        <w:pStyle w:val="Code"/>
      </w:pPr>
      <w:r w:rsidRPr="00EC76D5">
        <w:t xml:space="preserve">        }</w:t>
      </w:r>
    </w:p>
    <w:p w14:paraId="7DF84C4E" w14:textId="77777777" w:rsidR="00551A61" w:rsidRPr="00EC76D5" w:rsidRDefault="00551A61" w:rsidP="00551A61">
      <w:pPr>
        <w:pStyle w:val="Code"/>
      </w:pPr>
      <w:r w:rsidRPr="00EC76D5">
        <w:t xml:space="preserve">      }</w:t>
      </w:r>
    </w:p>
    <w:p w14:paraId="39944772" w14:textId="77777777" w:rsidR="00551A61" w:rsidRPr="00EC76D5" w:rsidRDefault="00551A61" w:rsidP="00551A61">
      <w:pPr>
        <w:pStyle w:val="Code"/>
      </w:pPr>
      <w:r w:rsidRPr="00EC76D5">
        <w:t xml:space="preserve">      </w:t>
      </w:r>
    </w:p>
    <w:p w14:paraId="0885A4AD" w14:textId="77777777" w:rsidR="00551A61" w:rsidRPr="00EC76D5" w:rsidRDefault="00551A61" w:rsidP="00551A61">
      <w:pPr>
        <w:pStyle w:val="Code"/>
      </w:pPr>
      <w:r w:rsidRPr="00EC76D5">
        <w:t xml:space="preserve">      if (link) {</w:t>
      </w:r>
    </w:p>
    <w:p w14:paraId="0A0B4689" w14:textId="77777777" w:rsidR="00551A61" w:rsidRPr="00EC76D5" w:rsidRDefault="00551A61" w:rsidP="00551A61">
      <w:pPr>
        <w:pStyle w:val="Code"/>
      </w:pPr>
      <w:r w:rsidRPr="00EC76D5">
        <w:t xml:space="preserve">        Path = null;</w:t>
      </w:r>
    </w:p>
    <w:p w14:paraId="6D9DA665" w14:textId="77777777" w:rsidR="00551A61" w:rsidRPr="00EC76D5" w:rsidRDefault="00551A61" w:rsidP="00551A61">
      <w:pPr>
        <w:pStyle w:val="Code"/>
      </w:pPr>
      <w:r w:rsidRPr="00EC76D5">
        <w:t xml:space="preserve">        Linker2 linker = new Linker2();</w:t>
      </w:r>
    </w:p>
    <w:p w14:paraId="54056C79" w14:textId="77777777" w:rsidR="00551A61" w:rsidRPr="00EC76D5" w:rsidRDefault="00551A61" w:rsidP="00551A61">
      <w:pPr>
        <w:pStyle w:val="Code"/>
      </w:pPr>
    </w:p>
    <w:p w14:paraId="6F1F3A7E" w14:textId="77777777" w:rsidR="00551A61" w:rsidRPr="00EC76D5" w:rsidRDefault="00551A61" w:rsidP="00551A61">
      <w:pPr>
        <w:pStyle w:val="Code"/>
      </w:pPr>
      <w:r w:rsidRPr="00EC76D5">
        <w:t xml:space="preserve">        for (String arg : argList) {</w:t>
      </w:r>
    </w:p>
    <w:p w14:paraId="1C13DA21" w14:textId="77777777" w:rsidR="00551A61" w:rsidRPr="00EC76D5" w:rsidRDefault="00551A61" w:rsidP="00551A61">
      <w:pPr>
        <w:pStyle w:val="Code"/>
      </w:pPr>
      <w:r w:rsidRPr="00EC76D5">
        <w:t xml:space="preserve">          File objectFile = new File(pathName + arg + ".obj");</w:t>
      </w:r>
    </w:p>
    <w:p w14:paraId="40A3DC42" w14:textId="77777777" w:rsidR="00551A61" w:rsidRPr="00EC76D5" w:rsidRDefault="00551A61" w:rsidP="00551A61">
      <w:pPr>
        <w:pStyle w:val="Code"/>
      </w:pPr>
    </w:p>
    <w:p w14:paraId="6945B9A0" w14:textId="77777777" w:rsidR="00551A61" w:rsidRPr="00EC76D5" w:rsidRDefault="00551A61" w:rsidP="00551A61">
      <w:pPr>
        <w:pStyle w:val="Code"/>
      </w:pPr>
      <w:r w:rsidRPr="00EC76D5">
        <w:t xml:space="preserve">          if (print) {</w:t>
      </w:r>
    </w:p>
    <w:p w14:paraId="32EF0D50" w14:textId="77777777" w:rsidR="00551A61" w:rsidRPr="00EC76D5" w:rsidRDefault="00551A61" w:rsidP="00551A61">
      <w:pPr>
        <w:pStyle w:val="Code"/>
      </w:pPr>
      <w:r w:rsidRPr="00EC76D5">
        <w:t xml:space="preserve">            System.out.println("Loading \"" + objectFile.getPath() + "\".");</w:t>
      </w:r>
    </w:p>
    <w:p w14:paraId="17DE75E7" w14:textId="77777777" w:rsidR="00551A61" w:rsidRPr="00EC76D5" w:rsidRDefault="00551A61" w:rsidP="00551A61">
      <w:pPr>
        <w:pStyle w:val="Code"/>
      </w:pPr>
      <w:r w:rsidRPr="00EC76D5">
        <w:t xml:space="preserve">          }</w:t>
      </w:r>
    </w:p>
    <w:p w14:paraId="4C5DEF77" w14:textId="77777777" w:rsidR="00551A61" w:rsidRPr="00EC76D5" w:rsidRDefault="00551A61" w:rsidP="00551A61">
      <w:pPr>
        <w:pStyle w:val="Code"/>
      </w:pPr>
      <w:r w:rsidRPr="00EC76D5">
        <w:t xml:space="preserve">          </w:t>
      </w:r>
    </w:p>
    <w:p w14:paraId="4AB88C2F" w14:textId="77777777" w:rsidR="00551A61" w:rsidRPr="00EC76D5" w:rsidRDefault="00551A61" w:rsidP="00551A61">
      <w:pPr>
        <w:pStyle w:val="Code"/>
      </w:pPr>
      <w:r w:rsidRPr="00EC76D5">
        <w:t xml:space="preserve">          linker.addAll(readObjectFile(objectFile));</w:t>
      </w:r>
    </w:p>
    <w:p w14:paraId="24E6CCC1" w14:textId="77777777" w:rsidR="00551A61" w:rsidRPr="00EC76D5" w:rsidRDefault="00551A61" w:rsidP="00551A61">
      <w:pPr>
        <w:pStyle w:val="Code"/>
      </w:pPr>
      <w:r w:rsidRPr="00EC76D5">
        <w:t xml:space="preserve">        }</w:t>
      </w:r>
    </w:p>
    <w:p w14:paraId="4549CE3F" w14:textId="77777777" w:rsidR="00551A61" w:rsidRPr="00EC76D5" w:rsidRDefault="00551A61" w:rsidP="00551A61">
      <w:pPr>
        <w:pStyle w:val="Code"/>
      </w:pPr>
    </w:p>
    <w:p w14:paraId="3B7A2153" w14:textId="77777777" w:rsidR="00551A61" w:rsidRPr="00EC76D5" w:rsidRDefault="00551A61" w:rsidP="00551A61">
      <w:pPr>
        <w:pStyle w:val="Code"/>
      </w:pPr>
      <w:r w:rsidRPr="00EC76D5">
        <w:t xml:space="preserve">        PathText = "C:\\D\\" + argList.get(0) + ".com";</w:t>
      </w:r>
    </w:p>
    <w:p w14:paraId="575D5035" w14:textId="77777777" w:rsidR="00551A61" w:rsidRPr="00EC76D5" w:rsidRDefault="00551A61" w:rsidP="00551A61">
      <w:pPr>
        <w:pStyle w:val="Code"/>
      </w:pPr>
      <w:r w:rsidRPr="00EC76D5">
        <w:t xml:space="preserve">        File comFile = new File(PathText);</w:t>
      </w:r>
    </w:p>
    <w:p w14:paraId="31DAE00A" w14:textId="77777777" w:rsidR="00551A61" w:rsidRPr="00EC76D5" w:rsidRDefault="00551A61" w:rsidP="00551A61">
      <w:pPr>
        <w:pStyle w:val="Code"/>
      </w:pPr>
      <w:r w:rsidRPr="00EC76D5">
        <w:t xml:space="preserve">        File asmFile = new File(pathName + argList.get(0) + ".asm");</w:t>
      </w:r>
    </w:p>
    <w:p w14:paraId="34D1B0DB" w14:textId="77777777" w:rsidR="00551A61" w:rsidRPr="00EC76D5" w:rsidRDefault="00551A61" w:rsidP="00551A61">
      <w:pPr>
        <w:pStyle w:val="Code"/>
      </w:pPr>
      <w:r w:rsidRPr="00EC76D5">
        <w:t xml:space="preserve">        linker.generate(comFile, asmFile);</w:t>
      </w:r>
    </w:p>
    <w:p w14:paraId="6B7A9780" w14:textId="77777777" w:rsidR="00551A61" w:rsidRPr="00EC76D5" w:rsidRDefault="00551A61" w:rsidP="00551A61">
      <w:pPr>
        <w:pStyle w:val="Code"/>
      </w:pPr>
      <w:r w:rsidRPr="00EC76D5">
        <w:t xml:space="preserve">      }</w:t>
      </w:r>
    </w:p>
    <w:p w14:paraId="5912F073" w14:textId="77777777" w:rsidR="00551A61" w:rsidRPr="00EC76D5" w:rsidRDefault="00551A61" w:rsidP="00551A61">
      <w:pPr>
        <w:pStyle w:val="Code"/>
      </w:pPr>
      <w:r w:rsidRPr="00EC76D5">
        <w:t xml:space="preserve">      else if (print) {</w:t>
      </w:r>
    </w:p>
    <w:p w14:paraId="469F5BCC" w14:textId="77777777" w:rsidR="00551A61" w:rsidRPr="00EC76D5" w:rsidRDefault="00551A61" w:rsidP="00551A61">
      <w:pPr>
        <w:pStyle w:val="Code"/>
      </w:pPr>
      <w:r w:rsidRPr="00EC76D5">
        <w:t xml:space="preserve">        System.out.println(pathName + argList.get(0) +".com is up-to-date.");</w:t>
      </w:r>
    </w:p>
    <w:p w14:paraId="6A9169CA" w14:textId="77777777" w:rsidR="00551A61" w:rsidRPr="00EC76D5" w:rsidRDefault="00551A61" w:rsidP="00551A61">
      <w:pPr>
        <w:pStyle w:val="Code"/>
      </w:pPr>
      <w:r w:rsidRPr="00EC76D5">
        <w:t xml:space="preserve">      }</w:t>
      </w:r>
    </w:p>
    <w:p w14:paraId="67944B90" w14:textId="77777777" w:rsidR="00551A61" w:rsidRPr="00EC76D5" w:rsidRDefault="00551A61" w:rsidP="00551A61">
      <w:pPr>
        <w:pStyle w:val="Code"/>
      </w:pPr>
      <w:r w:rsidRPr="00EC76D5">
        <w:t xml:space="preserve">    }</w:t>
      </w:r>
    </w:p>
    <w:p w14:paraId="3F23C3B5" w14:textId="77777777" w:rsidR="00551A61" w:rsidRPr="00EC76D5" w:rsidRDefault="00551A61" w:rsidP="00551A61">
      <w:pPr>
        <w:pStyle w:val="Code"/>
      </w:pPr>
      <w:r w:rsidRPr="00EC76D5">
        <w:t xml:space="preserve">    catch (Exception Exception) {</w:t>
      </w:r>
    </w:p>
    <w:p w14:paraId="5A17BBE9" w14:textId="77777777" w:rsidR="00551A61" w:rsidRPr="00EC76D5" w:rsidRDefault="00551A61" w:rsidP="00551A61">
      <w:pPr>
        <w:pStyle w:val="Code"/>
      </w:pPr>
      <w:r w:rsidRPr="00EC76D5">
        <w:t xml:space="preserve">      Exception.printStackTrace(System.err);</w:t>
      </w:r>
    </w:p>
    <w:p w14:paraId="5B90CC95" w14:textId="77777777" w:rsidR="00551A61" w:rsidRPr="00EC76D5" w:rsidRDefault="00551A61" w:rsidP="00551A61">
      <w:pPr>
        <w:pStyle w:val="Code"/>
      </w:pPr>
      <w:r w:rsidRPr="00EC76D5">
        <w:t xml:space="preserve">      System.exit(-1);</w:t>
      </w:r>
    </w:p>
    <w:p w14:paraId="5D056265" w14:textId="77777777" w:rsidR="00551A61" w:rsidRPr="00EC76D5" w:rsidRDefault="00551A61" w:rsidP="00551A61">
      <w:pPr>
        <w:pStyle w:val="Code"/>
      </w:pPr>
      <w:r w:rsidRPr="00EC76D5">
        <w:t xml:space="preserve">    }</w:t>
      </w:r>
    </w:p>
    <w:p w14:paraId="329C969B" w14:textId="77777777" w:rsidR="00551A61" w:rsidRPr="00EC76D5" w:rsidRDefault="00551A61" w:rsidP="00551A61">
      <w:pPr>
        <w:pStyle w:val="Code"/>
      </w:pPr>
      <w:r w:rsidRPr="00EC76D5">
        <w:t xml:space="preserve">  }</w:t>
      </w:r>
    </w:p>
    <w:p w14:paraId="3C4A90F3" w14:textId="77777777" w:rsidR="00551A61" w:rsidRPr="00EC76D5" w:rsidRDefault="00551A61" w:rsidP="00551A61">
      <w:pPr>
        <w:pStyle w:val="Code"/>
      </w:pPr>
      <w:r w:rsidRPr="00EC76D5">
        <w:t>}</w:t>
      </w:r>
    </w:p>
    <w:p w14:paraId="13A78F8C" w14:textId="77777777" w:rsidR="00D32836" w:rsidRPr="00EC76D5" w:rsidRDefault="00D32836" w:rsidP="0096418E">
      <w:pPr>
        <w:pStyle w:val="Rubrik1"/>
      </w:pPr>
      <w:bookmarkStart w:id="26" w:name="_Toc481936128"/>
      <w:r w:rsidRPr="00EC76D5">
        <w:lastRenderedPageBreak/>
        <w:t>The Preprocessor</w:t>
      </w:r>
      <w:bookmarkEnd w:id="21"/>
      <w:bookmarkEnd w:id="26"/>
    </w:p>
    <w:p w14:paraId="1E3ABC76" w14:textId="7A69E332" w:rsidR="00D740A8" w:rsidRPr="00EC76D5" w:rsidRDefault="004C576D" w:rsidP="00D740A8">
      <w:r w:rsidRPr="00EC76D5">
        <w:t xml:space="preserve">Basically, the preprocessor is made up of two parts, where the first part is a scanner and a </w:t>
      </w:r>
      <w:proofErr w:type="gramStart"/>
      <w:r w:rsidRPr="00EC76D5">
        <w:t>pars</w:t>
      </w:r>
      <w:r w:rsidR="008E2AF5" w:rsidRPr="00EC76D5">
        <w:t>er</w:t>
      </w:r>
      <w:proofErr w:type="gramEnd"/>
      <w:r w:rsidR="008E2AF5" w:rsidRPr="00EC76D5">
        <w:t xml:space="preserve">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7" w:name="_Ref418256130"/>
      <w:bookmarkStart w:id="28" w:name="_Toc481936129"/>
      <w:r w:rsidRPr="00EC76D5">
        <w:t>The Expression Parser</w:t>
      </w:r>
      <w:bookmarkEnd w:id="27"/>
      <w:bookmarkEnd w:id="28"/>
    </w:p>
    <w:p w14:paraId="57B573D1" w14:textId="77777777" w:rsidR="00611A0A" w:rsidRPr="00EC76D5" w:rsidRDefault="00611A0A" w:rsidP="00611A0A">
      <w:pPr>
        <w:pStyle w:val="Rubrik3"/>
      </w:pPr>
      <w:bookmarkStart w:id="29" w:name="_Toc481936130"/>
      <w:r w:rsidRPr="00EC76D5">
        <w:t>The Grammar</w:t>
      </w:r>
      <w:bookmarkEnd w:id="29"/>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304A3D" w:rsidRPr="00EC76D5">
        <w:t>J</w:t>
      </w:r>
      <w:r w:rsidR="009943C8" w:rsidRPr="00EC76D5">
        <w:t>Flex</w:t>
      </w:r>
      <w:proofErr w:type="spellEnd"/>
      <w:r w:rsidR="009943C8" w:rsidRPr="00EC76D5">
        <w:t xml:space="preserve">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proofErr w:type="spellStart"/>
      <w:r w:rsidRPr="00EC76D5">
        <w:t>Pre</w:t>
      </w:r>
      <w:r w:rsidR="002E67B8">
        <w:t>MainParser.gppg</w:t>
      </w:r>
      <w:proofErr w:type="spellEnd"/>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567F40" w:rsidR="007D09A5" w:rsidRPr="00EC76D5" w:rsidRDefault="007D09A5" w:rsidP="007D09A5">
      <w:r w:rsidRPr="00EC76D5">
        <w:t xml:space="preserve">An expression is </w:t>
      </w:r>
      <w:proofErr w:type="spellStart"/>
      <w:r w:rsidRPr="00EC76D5">
        <w:t>cosidered</w:t>
      </w:r>
      <w:proofErr w:type="spellEnd"/>
      <w:r w:rsidRPr="00EC76D5">
        <w:t xml:space="preserve">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47B2333A" w:rsidR="00AD0F92" w:rsidRPr="00EC76D5" w:rsidRDefault="00AD0F92" w:rsidP="00AD0F92">
      <w:r w:rsidRPr="00EC76D5">
        <w:t xml:space="preserve">The defined directive works both with </w:t>
      </w:r>
      <w:proofErr w:type="gramStart"/>
      <w:r w:rsidRPr="00EC76D5">
        <w:t>or</w:t>
      </w:r>
      <w:proofErr w:type="gramEnd"/>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30" w:name="_Ref418278877"/>
      <w:bookmarkStart w:id="31" w:name="_Toc481936131"/>
      <w:r w:rsidRPr="00EC76D5">
        <w:t>The Scanner</w:t>
      </w:r>
      <w:bookmarkEnd w:id="30"/>
      <w:bookmarkEnd w:id="31"/>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proofErr w:type="spellStart"/>
      <w:r w:rsidRPr="00EC76D5">
        <w:lastRenderedPageBreak/>
        <w:t>PreScanner.jflex</w:t>
      </w:r>
      <w:proofErr w:type="spellEnd"/>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32" w:name="_Toc481936132"/>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proofErr w:type="gramStart"/>
      <w:r w:rsidR="00FC004D" w:rsidRPr="00EC76D5">
        <w:t>include</w:t>
      </w:r>
      <w:proofErr w:type="gramEnd"/>
      <w:r w:rsidR="00FC004D" w:rsidRPr="00EC76D5">
        <w:t xml:space="preserv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w:t>
      </w:r>
      <w:proofErr w:type="gramStart"/>
      <w:r w:rsidR="00F829F9" w:rsidRPr="00EC76D5">
        <w:t>traversed</w:t>
      </w:r>
      <w:proofErr w:type="gramEnd"/>
      <w:r w:rsidR="00F829F9" w:rsidRPr="00EC76D5">
        <w:t xml:space="preserve"> and each macro is expanded.</w:t>
      </w:r>
      <w:r w:rsidR="00D90060" w:rsidRPr="00EC76D5">
        <w:t xml:space="preserve"> Since the contents of each character and string constant has been </w:t>
      </w:r>
      <w:r w:rsidR="00050290" w:rsidRPr="00EC76D5">
        <w:t>translated</w:t>
      </w:r>
      <w:r w:rsidR="00D90060" w:rsidRPr="00EC76D5">
        <w:t xml:space="preserve"> into slash </w:t>
      </w:r>
      <w:proofErr w:type="gramStart"/>
      <w:r w:rsidR="00D90060" w:rsidRPr="00EC76D5">
        <w:t>codes</w:t>
      </w:r>
      <w:proofErr w:type="gramEnd"/>
      <w:r w:rsidR="00D90060" w:rsidRPr="00EC76D5">
        <w:t xml:space="preserve">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proofErr w:type="spellStart"/>
      <w:r w:rsidRPr="00EC76D5">
        <w:t>Preprocessor.java</w:t>
      </w:r>
      <w:proofErr w:type="spellEnd"/>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33" w:name="_Toc481936133"/>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34" w:name="_Toc481936134"/>
      <w:r w:rsidRPr="00EC76D5">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proofErr w:type="gramStart"/>
      <w:r w:rsidR="00A66F79" w:rsidRPr="00EC76D5">
        <w:t>), and</w:t>
      </w:r>
      <w:proofErr w:type="gramEnd"/>
      <w:r w:rsidR="00A66F79" w:rsidRPr="00EC76D5">
        <w:t xml:space="preserve">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proofErr w:type="gramStart"/>
      <w:r w:rsidR="002B5AEC" w:rsidRPr="00EC76D5">
        <w:t>in order for</w:t>
      </w:r>
      <w:proofErr w:type="gramEnd"/>
      <w:r w:rsidR="002B5AEC" w:rsidRPr="00EC76D5">
        <w:t xml:space="preserve">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w:t>
      </w:r>
      <w:proofErr w:type="gramStart"/>
      <w:r w:rsidR="001A124D" w:rsidRPr="00EC76D5">
        <w:t xml:space="preserve">in order </w:t>
      </w:r>
      <w:r w:rsidR="00916841" w:rsidRPr="00EC76D5">
        <w:t>to</w:t>
      </w:r>
      <w:proofErr w:type="gramEnd"/>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proofErr w:type="spellStart"/>
      <w:r w:rsidRPr="00EC76D5">
        <w:rPr>
          <w:rStyle w:val="CodeInText"/>
        </w:rPr>
        <w:t>traverseCharacter</w:t>
      </w:r>
      <w:proofErr w:type="spellEnd"/>
      <w:r w:rsidRPr="00EC76D5">
        <w:t xml:space="preserve"> method is </w:t>
      </w:r>
      <w:proofErr w:type="gramStart"/>
      <w:r w:rsidR="00D165D1" w:rsidRPr="00EC76D5">
        <w:t>similar to</w:t>
      </w:r>
      <w:proofErr w:type="gramEnd"/>
      <w:r w:rsidR="00D165D1" w:rsidRPr="00EC76D5">
        <w:t xml:space="preserve">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5" w:name="_Ref418258402"/>
      <w:bookmarkStart w:id="36" w:name="_Toc481936135"/>
      <w:r w:rsidRPr="00EC76D5">
        <w:t>Slash Codes</w:t>
      </w:r>
      <w:bookmarkEnd w:id="35"/>
      <w:bookmarkEnd w:id="36"/>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w:t>
      </w:r>
      <w:proofErr w:type="gramStart"/>
      <w:r w:rsidR="00DA14BB" w:rsidRPr="00EC76D5">
        <w:t xml:space="preserve">octal </w:t>
      </w:r>
      <w:r w:rsidR="00BB1A11" w:rsidRPr="00EC76D5">
        <w:t xml:space="preserve"> the</w:t>
      </w:r>
      <w:proofErr w:type="gramEnd"/>
      <w:r w:rsidR="00BB1A11" w:rsidRPr="00EC76D5">
        <w:t xml:space="preserv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proofErr w:type="gramStart"/>
      <w:r w:rsidRPr="00EC76D5">
        <w:t>calculated</w:t>
      </w:r>
      <w:proofErr w:type="gramEnd"/>
      <w:r w:rsidRPr="00EC76D5">
        <w:t xml:space="preserve">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7" w:name="_Toc481936136"/>
      <w:r w:rsidRPr="00EC76D5">
        <w:lastRenderedPageBreak/>
        <w:t xml:space="preserve">The </w:t>
      </w:r>
      <w:r w:rsidR="002F2810" w:rsidRPr="00EC76D5">
        <w:t>Line</w:t>
      </w:r>
      <w:r w:rsidRPr="00EC76D5">
        <w:t xml:space="preserve"> List</w:t>
      </w:r>
      <w:bookmarkEnd w:id="37"/>
    </w:p>
    <w:p w14:paraId="6A832E26" w14:textId="5D43F105"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definition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w:t>
      </w:r>
      <w:proofErr w:type="gramStart"/>
      <w:r w:rsidRPr="00EC76D5">
        <w:t>visible</w:t>
      </w:r>
      <w:proofErr w:type="gramEnd"/>
      <w:r w:rsidRPr="00EC76D5">
        <w:t xml:space="preserv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 xml:space="preserve">removes all </w:t>
      </w:r>
      <w:proofErr w:type="gramStart"/>
      <w:r w:rsidR="00CC7155" w:rsidRPr="00EC76D5">
        <w:t>white-spaces</w:t>
      </w:r>
      <w:proofErr w:type="gramEnd"/>
      <w:r w:rsidR="00CC7155" w:rsidRPr="00EC76D5">
        <w:t xml:space="preserve">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8" w:name="_Toc481936137"/>
      <w:r w:rsidRPr="00EC76D5">
        <w:t>Lines</w:t>
      </w:r>
      <w:bookmarkEnd w:id="38"/>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9" w:name="_Toc481936138"/>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lastRenderedPageBreak/>
        <w:t xml:space="preserve">The </w:t>
      </w:r>
      <w:proofErr w:type="spellStart"/>
      <w:r w:rsidRPr="00EC76D5">
        <w:rPr>
          <w:rStyle w:val="CodeInText"/>
        </w:rPr>
        <w:t>Main.IncludeSet</w:t>
      </w:r>
      <w:proofErr w:type="spellEnd"/>
      <w:r w:rsidRPr="00EC76D5">
        <w:t xml:space="preserve"> set is used to track the included file so that the source file </w:t>
      </w:r>
      <w:proofErr w:type="gramStart"/>
      <w:r w:rsidRPr="00EC76D5">
        <w:t>include</w:t>
      </w:r>
      <w:proofErr w:type="gramEnd"/>
      <w:r w:rsidRPr="00EC76D5">
        <w:t xml:space="preserv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40" w:name="_Toc481936139"/>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proofErr w:type="spellStart"/>
      <w:r w:rsidRPr="00EC76D5">
        <w:t>Macro.java</w:t>
      </w:r>
      <w:proofErr w:type="spellEnd"/>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w:t>
      </w:r>
      <w:proofErr w:type="gramStart"/>
      <w:r w:rsidRPr="00EC76D5">
        <w:t>parenthesis,</w:t>
      </w:r>
      <w:proofErr w:type="gramEnd"/>
      <w:r w:rsidRPr="00EC76D5">
        <w:t xml:space="preserve">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proofErr w:type="spellStart"/>
      <w:r w:rsidRPr="00EC76D5">
        <w:t>Preprocessor.java</w:t>
      </w:r>
      <w:proofErr w:type="spellEnd"/>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77777777" w:rsidR="00DF260E" w:rsidRPr="00EC76D5" w:rsidRDefault="00DF260E" w:rsidP="00DF260E">
      <w:pPr>
        <w:pStyle w:val="Code"/>
      </w:pPr>
      <w:r w:rsidRPr="00EC76D5">
        <w:t xml:space="preserve">          Assert.error(line, "invalid macro definition");</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proofErr w:type="gramStart"/>
      <w:r w:rsidR="00672F93" w:rsidRPr="00EC76D5">
        <w:t>l</w:t>
      </w:r>
      <w:r w:rsidR="00A148A2" w:rsidRPr="00EC76D5">
        <w:t>ook into</w:t>
      </w:r>
      <w:proofErr w:type="gramEnd"/>
      <w:r w:rsidR="00A148A2" w:rsidRPr="00EC76D5">
        <w:t xml:space="preserve"> macros with parameters in two steps. </w:t>
      </w:r>
      <w:proofErr w:type="gramStart"/>
      <w:r w:rsidR="00A148A2" w:rsidRPr="00EC76D5">
        <w:t>First</w:t>
      </w:r>
      <w:proofErr w:type="gramEnd"/>
      <w:r w:rsidR="00A148A2" w:rsidRPr="00EC76D5">
        <w:t xml:space="preserve">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w:t>
      </w:r>
      <w:proofErr w:type="gramStart"/>
      <w:r w:rsidR="00C930D6" w:rsidRPr="00EC76D5">
        <w:t>is</w:t>
      </w:r>
      <w:proofErr w:type="gramEnd"/>
      <w:r w:rsidR="00C930D6" w:rsidRPr="00EC76D5">
        <w:t xml:space="preserve">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 xml:space="preserve">It is allowed to redefine a macro if it is </w:t>
      </w:r>
      <w:proofErr w:type="gramStart"/>
      <w:r w:rsidRPr="00EC76D5">
        <w:t>has</w:t>
      </w:r>
      <w:proofErr w:type="gramEnd"/>
      <w:r w:rsidRPr="00EC76D5">
        <w:t xml:space="preserve">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proofErr w:type="spellStart"/>
      <w:r w:rsidRPr="00EC76D5">
        <w:rPr>
          <w:rStyle w:val="CodeInText"/>
        </w:rPr>
        <w:t>getIdentifierList</w:t>
      </w:r>
      <w:proofErr w:type="spellEnd"/>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proofErr w:type="spellStart"/>
      <w:r w:rsidRPr="00EC76D5">
        <w:rPr>
          <w:rStyle w:val="CodeInText"/>
        </w:rPr>
        <w:t>doUndef</w:t>
      </w:r>
      <w:proofErr w:type="spellEnd"/>
      <w:r w:rsidRPr="00EC76D5">
        <w:t xml:space="preserve"> method </w:t>
      </w:r>
      <w:r w:rsidR="00643A6A" w:rsidRPr="00EC76D5">
        <w:t xml:space="preserve">removes a macro from the </w:t>
      </w:r>
      <w:proofErr w:type="spellStart"/>
      <w:r w:rsidR="00443DFC" w:rsidRPr="00EC76D5">
        <w:rPr>
          <w:rStyle w:val="CodeInText"/>
        </w:rPr>
        <w:t>MacroMap</w:t>
      </w:r>
      <w:proofErr w:type="spellEnd"/>
      <w:r w:rsidR="00643A6A" w:rsidRPr="00EC76D5">
        <w:t xml:space="preserve"> map. If the macro does not </w:t>
      </w:r>
      <w:proofErr w:type="gramStart"/>
      <w:r w:rsidR="00643A6A" w:rsidRPr="00EC76D5">
        <w:t>exists</w:t>
      </w:r>
      <w:proofErr w:type="gramEnd"/>
      <w:r w:rsidR="00643A6A" w:rsidRPr="00EC76D5">
        <w:t xml:space="preserve">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41" w:name="_Toc481936140"/>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42" w:name="_Toc481936141"/>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43" w:name="_Toc481936142"/>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44" w:name="_Toc481936143"/>
      <w:r w:rsidRPr="00EC76D5">
        <w:lastRenderedPageBreak/>
        <w:t>Scanning</w:t>
      </w:r>
      <w:bookmarkEnd w:id="44"/>
    </w:p>
    <w:p w14:paraId="61A78CB4" w14:textId="35B00108" w:rsidR="00B51A9D" w:rsidRPr="00EC76D5" w:rsidRDefault="00B51A9D" w:rsidP="00432E51">
      <w:bookmarkStart w:id="45"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w:t>
      </w:r>
      <w:proofErr w:type="gramStart"/>
      <w:r w:rsidRPr="00EC76D5">
        <w:t>identifier</w:t>
      </w:r>
      <w:proofErr w:type="gramEnd"/>
      <w:r w:rsidRPr="00EC76D5">
        <w:t xml:space="preserve">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81936145"/>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w:t>
      </w:r>
      <w:proofErr w:type="gramStart"/>
      <w:r w:rsidRPr="00EC76D5">
        <w:rPr>
          <w:highlight w:val="white"/>
        </w:rPr>
        <w:t>sequence ’</w:t>
      </w:r>
      <w:proofErr w:type="gramEnd"/>
      <w:r w:rsidRPr="00EC76D5">
        <w:rPr>
          <w:highlight w:val="white"/>
        </w:rPr>
        <w:t xml:space="preserve">\n’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 xml:space="preserve">slash is followed by an character stored in the slash map, we replace the slash and the character with the character corresponding to </w:t>
      </w:r>
      <w:proofErr w:type="gramStart"/>
      <w:r w:rsidR="006053C4">
        <w:rPr>
          <w:highlight w:val="white"/>
        </w:rPr>
        <w:t>the  slash</w:t>
      </w:r>
      <w:proofErr w:type="gramEnd"/>
      <w:r w:rsidR="006053C4">
        <w:rPr>
          <w:highlight w:val="white"/>
        </w:rPr>
        <w:t xml:space="preserve">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w:t>
      </w:r>
      <w:proofErr w:type="gramStart"/>
      <w:r w:rsidR="003B6A04">
        <w:rPr>
          <w:highlight w:val="white"/>
        </w:rPr>
        <w:t>a</w:t>
      </w:r>
      <w:proofErr w:type="gramEnd"/>
      <w:r w:rsidR="003B6A04">
        <w:rPr>
          <w:highlight w:val="white"/>
        </w:rPr>
        <w:t xml:space="preserve">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bookmarkStart w:id="49"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77777777" w:rsidR="00311885" w:rsidRPr="00C10AF9" w:rsidRDefault="00311885" w:rsidP="00C10AF9">
      <w:pPr>
        <w:pStyle w:val="Code"/>
        <w:rPr>
          <w:highlight w:val="white"/>
        </w:rPr>
      </w:pPr>
      <w:r w:rsidRPr="00C10AF9">
        <w:rPr>
          <w:highlight w:val="white"/>
        </w:rPr>
        <w:t>"|="  { return ((int) Tokens.IOR_ASSIGN);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t>
      </w:r>
      <w:proofErr w:type="gramStart"/>
      <w:r w:rsidR="00481659">
        <w:rPr>
          <w:highlight w:val="white"/>
        </w:rPr>
        <w:t>We</w:t>
      </w:r>
      <w:proofErr w:type="gramEnd"/>
      <w:r w:rsidR="00481659">
        <w:rPr>
          <w:highlight w:val="white"/>
        </w:rPr>
        <w:t xml:space="preserv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proofErr w:type="gramStart"/>
      <w:r w:rsidR="0065097A">
        <w:rPr>
          <w:highlight w:val="white"/>
        </w:rPr>
        <w:t>two dollar</w:t>
      </w:r>
      <w:proofErr w:type="gramEnd"/>
      <w:r w:rsidR="0065097A">
        <w:rPr>
          <w:highlight w:val="white"/>
        </w:rPr>
        <w:t xml:space="preserve">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proofErr w:type="gramStart"/>
      <w:r>
        <w:rPr>
          <w:highlight w:val="white"/>
        </w:rPr>
        <w:t>a</w:t>
      </w:r>
      <w:proofErr w:type="spellEnd"/>
      <w:proofErr w:type="gram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w:t>
      </w:r>
      <w:proofErr w:type="gramStart"/>
      <w:r>
        <w:t>performs</w:t>
      </w:r>
      <w:proofErr w:type="gramEnd"/>
      <w:r>
        <w:t xml:space="preserve">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w:t>
      </w:r>
      <w:proofErr w:type="gramStart"/>
      <w:r w:rsidR="00A05D78">
        <w:rPr>
          <w:highlight w:val="white"/>
          <w:lang w:val="sv-SE"/>
        </w:rPr>
        <w:t xml:space="preserve">to </w:t>
      </w:r>
      <w:proofErr w:type="spellStart"/>
      <w:r w:rsidR="00A05D78">
        <w:rPr>
          <w:highlight w:val="white"/>
          <w:lang w:val="sv-SE"/>
        </w:rPr>
        <w:t>to</w:t>
      </w:r>
      <w:proofErr w:type="spellEnd"/>
      <w:proofErr w:type="gram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13898AB6"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Pr>
          <w:highlight w:val="white"/>
          <w:lang w:val="sv-SE"/>
        </w:rPr>
        <w:t>derefereing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77777777" w:rsidR="00820193" w:rsidRDefault="00F023DC" w:rsidP="00FD3ACA">
      <w:pPr>
        <w:pStyle w:val="Code"/>
        <w:rPr>
          <w:highlight w:val="white"/>
          <w:lang w:val="sv-SE"/>
        </w:rPr>
      </w:pPr>
      <w:r>
        <w:rPr>
          <w:highlight w:val="white"/>
          <w:lang w:val="sv-SE"/>
        </w:rPr>
        <w:lastRenderedPageBreak/>
        <w:t xml:space="preserve">       DIVIDE_ASSIGN MODULO_ASSIGN AND_ASSIGN IOR_ASSIGN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w:t>
      </w:r>
      <w:proofErr w:type="gramStart"/>
      <w:r>
        <w:rPr>
          <w:highlight w:val="white"/>
          <w:lang w:val="sv-SE"/>
        </w:rPr>
        <w:t>and as</w:t>
      </w:r>
      <w:proofErr w:type="gramEnd"/>
      <w:r>
        <w:rPr>
          <w:highlight w:val="white"/>
          <w:lang w:val="sv-SE"/>
        </w:rPr>
        <w:t xml:space="preserve">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proofErr w:type="gramStart"/>
      <w:r>
        <w:rPr>
          <w:highlight w:val="white"/>
          <w:lang w:val="sv-SE"/>
        </w:rPr>
        <w:t>dots</w:t>
      </w:r>
      <w:proofErr w:type="spellEnd"/>
      <w:r>
        <w:rPr>
          <w:highlight w:val="white"/>
          <w:lang w:val="sv-SE"/>
        </w:rPr>
        <w:t xml:space="preserve"> ’</w:t>
      </w:r>
      <w:proofErr w:type="gramEnd"/>
      <w:r>
        <w:rPr>
          <w:highlight w:val="white"/>
          <w:lang w:val="sv-SE"/>
        </w:rPr>
        <w:t xml:space="preserve">...’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proofErr w:type="gramStart"/>
      <w:r>
        <w:rPr>
          <w:highlight w:val="white"/>
          <w:lang w:val="sv-SE"/>
        </w:rPr>
        <w:t>parentheses</w:t>
      </w:r>
      <w:proofErr w:type="spellEnd"/>
      <w:r>
        <w:rPr>
          <w:highlight w:val="white"/>
          <w:lang w:val="sv-SE"/>
        </w:rPr>
        <w:t xml:space="preserve"> ’</w:t>
      </w:r>
      <w:proofErr w:type="gramEnd"/>
      <w:r>
        <w:rPr>
          <w:highlight w:val="white"/>
          <w:lang w:val="sv-SE"/>
        </w:rPr>
        <w:t xml:space="preserve">(’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w:t>
      </w:r>
      <w:proofErr w:type="gramStart"/>
      <w:r>
        <w:rPr>
          <w:highlight w:val="white"/>
          <w:lang w:val="sv-SE"/>
        </w:rPr>
        <w:t>system calls</w:t>
      </w:r>
      <w:proofErr w:type="gramEnd"/>
      <w:r>
        <w:rPr>
          <w:highlight w:val="white"/>
          <w:lang w:val="sv-SE"/>
        </w:rPr>
        <w:t xml:space="preserve">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281A0953" w:rsidR="00F023DC" w:rsidRDefault="00F023DC" w:rsidP="00F91A23">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77777777" w:rsidR="00F023DC" w:rsidRDefault="00F023DC" w:rsidP="00F91A23">
      <w:pPr>
        <w:pStyle w:val="Code"/>
        <w:rPr>
          <w:highlight w:val="white"/>
          <w:lang w:val="sv-SE"/>
        </w:rPr>
      </w:pPr>
      <w:r>
        <w:rPr>
          <w:highlight w:val="white"/>
          <w:lang w:val="sv-SE"/>
        </w:rPr>
        <w:t>%type &lt;object_list&gt; initializer_list</w:t>
      </w:r>
    </w:p>
    <w:p w14:paraId="43038C6F" w14:textId="77777777" w:rsidR="00F023DC" w:rsidRDefault="00F023DC" w:rsidP="00F91A23">
      <w:pPr>
        <w:pStyle w:val="Code"/>
        <w:rPr>
          <w:highlight w:val="white"/>
          <w:lang w:val="sv-SE"/>
        </w:rPr>
      </w:pPr>
      <w:r>
        <w:rPr>
          <w:highlight w:val="white"/>
          <w:lang w:val="sv-SE"/>
        </w:rPr>
        <w:t>%type &lt;obj&gt; 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5B0605DC" w14:textId="77777777" w:rsidR="007510C0" w:rsidRPr="007510C0" w:rsidRDefault="007510C0" w:rsidP="007510C0">
      <w:pPr>
        <w:pStyle w:val="Code"/>
        <w:rPr>
          <w:highlight w:val="white"/>
        </w:rPr>
      </w:pPr>
      <w:r w:rsidRPr="007510C0">
        <w:rPr>
          <w:highlight w:val="white"/>
        </w:rPr>
        <w:t xml:space="preserve">                       relation_operator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77777777" w:rsidR="00F023DC" w:rsidRDefault="00F023DC" w:rsidP="00F91A23">
      <w:pPr>
        <w:pStyle w:val="Code"/>
        <w:rPr>
          <w:highlight w:val="white"/>
          <w:lang w:val="sv-SE"/>
        </w:rPr>
      </w:pPr>
      <w:r>
        <w:rPr>
          <w:highlight w:val="white"/>
          <w:lang w:val="sv-SE"/>
        </w:rPr>
        <w:t xml:space="preserve">                   multiply_expression 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81936147"/>
      <w:r w:rsidRPr="00EC76D5">
        <w:t>Declarations</w:t>
      </w:r>
      <w:bookmarkStart w:id="51" w:name="_Toc481936148"/>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52" w:author="Stefan Bjornander" w:date="2015-04-26T09:16:00Z">
        <w:r w:rsidR="000865C3" w:rsidRPr="00EC76D5">
          <w:t xml:space="preserve">The </w:t>
        </w:r>
        <w:proofErr w:type="spellStart"/>
        <w:r w:rsidR="000865C3" w:rsidRPr="00EC76D5">
          <w:rPr>
            <w:rStyle w:val="CodeInText"/>
            <w:color w:val="auto"/>
            <w:rPrChange w:id="53" w:author="Stefan Bjornander" w:date="2015-04-26T09:16:00Z">
              <w:rPr/>
            </w:rPrChange>
          </w:rPr>
          <w:t>translation_unit</w:t>
        </w:r>
        <w:proofErr w:type="spellEnd"/>
        <w:r w:rsidR="000865C3" w:rsidRPr="00EC76D5">
          <w:t xml:space="preserve"> rule is the start of the </w:t>
        </w:r>
        <w:proofErr w:type="gramStart"/>
        <w:r w:rsidR="000865C3" w:rsidRPr="00EC76D5">
          <w:t>grammar</w:t>
        </w:r>
      </w:ins>
      <w:r w:rsidR="000865C3">
        <w:t>, and</w:t>
      </w:r>
      <w:proofErr w:type="gramEnd"/>
      <w:r w:rsidR="000865C3">
        <w:t xml:space="preserve">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77777777" w:rsidR="00F91A23" w:rsidRDefault="00F91A23" w:rsidP="00F91A23">
      <w:pPr>
        <w:pStyle w:val="Code"/>
        <w:rPr>
          <w:highlight w:val="white"/>
          <w:lang w:val="sv-SE"/>
        </w:rPr>
      </w:pPr>
      <w:r>
        <w:rPr>
          <w:highlight w:val="white"/>
          <w:lang w:val="sv-SE"/>
        </w:rPr>
        <w:t xml:space="preserve">    function_definition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w:t>
      </w:r>
      <w:proofErr w:type="gramStart"/>
      <w:r w:rsidR="00A562A3">
        <w:t>in order to</w:t>
      </w:r>
      <w:proofErr w:type="gramEnd"/>
      <w:r w:rsidR="00A562A3">
        <w:t xml:space="preserve">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3D593C82" w:rsidR="00E40B78" w:rsidRPr="00EC76D5" w:rsidRDefault="00E40B78" w:rsidP="00E40B78">
      <w:pPr>
        <w:pStyle w:val="Rubrik3"/>
      </w:pPr>
      <w:r w:rsidRPr="00EC76D5">
        <w:t>Function</w:t>
      </w:r>
      <w:r w:rsidR="00015AA9" w:rsidRPr="00EC76D5">
        <w:t xml:space="preserve"> Definition</w:t>
      </w:r>
      <w:bookmarkEnd w:id="51"/>
    </w:p>
    <w:p w14:paraId="0A5DE93F" w14:textId="77777777" w:rsidR="004838CF" w:rsidRPr="003B52E5" w:rsidRDefault="004838CF" w:rsidP="004838CF">
      <w:r>
        <w:t>A function definition is made up by declarator, possible preceded by a declaration specifier list, followed by an optional declaration list, and a block with an optional statement list.</w:t>
      </w:r>
    </w:p>
    <w:p w14:paraId="48F54C49" w14:textId="23AD7CA7" w:rsidR="00E40B78" w:rsidRDefault="00E40B78" w:rsidP="00E40B78">
      <w:r w:rsidRPr="00EC76D5">
        <w:t xml:space="preserve">A function definition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proofErr w:type="gramStart"/>
      <w:r w:rsidR="00C52DCF">
        <w:rPr>
          <w:rStyle w:val="CodeInText0"/>
        </w:rPr>
        <w:t>square</w:t>
      </w:r>
      <w:r w:rsidR="00E667B3">
        <w:rPr>
          <w:rStyle w:val="CodeInText0"/>
        </w:rPr>
        <w:t>(</w:t>
      </w:r>
      <w:proofErr w:type="gramEnd"/>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61F1C03F" w:rsidR="006F33E6" w:rsidRPr="00EC76D5" w:rsidRDefault="006F33E6" w:rsidP="00E40B78">
      <w:r>
        <w:t xml:space="preserve">The first part of the </w:t>
      </w:r>
      <w:r w:rsidR="00045C21">
        <w:t xml:space="preserve">function definition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77777777" w:rsidR="005642E5" w:rsidRDefault="005642E5" w:rsidP="005642E5">
      <w:pPr>
        <w:pStyle w:val="Code"/>
        <w:rPr>
          <w:highlight w:val="white"/>
          <w:lang w:val="sv-SE"/>
        </w:rPr>
      </w:pPr>
      <w:r>
        <w:rPr>
          <w:highlight w:val="white"/>
          <w:lang w:val="sv-SE"/>
        </w:rPr>
        <w:t>function_definition:</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77777777" w:rsidR="005642E5" w:rsidRDefault="005642E5" w:rsidP="005642E5">
      <w:pPr>
        <w:pStyle w:val="Code"/>
        <w:rPr>
          <w:highlight w:val="white"/>
          <w:lang w:val="sv-SE"/>
        </w:rPr>
      </w:pPr>
      <w:r>
        <w:rPr>
          <w:highlight w:val="white"/>
          <w:lang w:val="sv-SE"/>
        </w:rPr>
        <w:t xml:space="preserve">      MiddleCodeGenerator.CheckFunctionDefinition();</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77777777" w:rsidR="005642E5" w:rsidRDefault="005642E5" w:rsidP="005642E5">
      <w:pPr>
        <w:pStyle w:val="Code"/>
        <w:rPr>
          <w:highlight w:val="white"/>
          <w:lang w:val="sv-SE"/>
        </w:rPr>
      </w:pPr>
      <w:r>
        <w:rPr>
          <w:highlight w:val="white"/>
          <w:lang w:val="sv-SE"/>
        </w:rPr>
        <w:t xml:space="preserve">      MiddleCodeGenerator.CheckFunctionDefinition();</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7777777"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w:t>
      </w:r>
      <w:proofErr w:type="gramStart"/>
      <w:r>
        <w:t>struct</w:t>
      </w:r>
      <w:proofErr w:type="gramEnd"/>
      <w:r>
        <w:t xml:space="preserve"> or union), since it is not allowed to initialize struct or union members. We also check that the declarator is not a </w:t>
      </w:r>
      <w:proofErr w:type="gramStart"/>
      <w:r>
        <w:t>function, since</w:t>
      </w:r>
      <w:proofErr w:type="gramEnd"/>
      <w:r>
        <w:t xml:space="preserve"> functions cannot be initialized. If the declarator is defined in the global scope and does not have the static storage it has external linkage and is visible from other source files, the linker will make it visible in a later phase.</w:t>
      </w:r>
    </w:p>
    <w:p w14:paraId="721B813C" w14:textId="1197ACA9" w:rsidR="005E4C5F" w:rsidRDefault="005E4C5F" w:rsidP="00E40B78">
      <w:r>
        <w:t xml:space="preserve">An extern or typedef </w:t>
      </w:r>
      <w:r w:rsidRPr="005146F5">
        <w:t>declarator</w:t>
      </w:r>
      <w:r>
        <w:t xml:space="preserve"> cannot be initialized. However, if it is auto or register, we call </w:t>
      </w:r>
      <w:proofErr w:type="spellStart"/>
      <w:r w:rsidRPr="00C231D2">
        <w:rPr>
          <w:rStyle w:val="CodeInText"/>
        </w:rPr>
        <w:t>GenerateInitializer.generateStack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initialized value (that is always constant) in a block of bytes, that will be paced in the final execution file by the linker.</w:t>
      </w:r>
    </w:p>
    <w:p w14:paraId="64BF5A12" w14:textId="46F46E8F" w:rsidR="004143D5" w:rsidRDefault="004143D5" w:rsidP="00E40B78">
      <w:r>
        <w:t xml:space="preserve">The rule handles a definition of a function. A function </w:t>
      </w:r>
      <w:r w:rsidRPr="00EB1DA7">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definition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3269AE6B"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definition must be named and of course be a function declaration.</w:t>
      </w:r>
    </w:p>
    <w:p w14:paraId="24006732" w14:textId="77777777" w:rsidR="00CC4E52" w:rsidRPr="00CC4E52" w:rsidRDefault="00CC4E52" w:rsidP="00CC4E52">
      <w:pPr>
        <w:pStyle w:val="Code"/>
        <w:rPr>
          <w:highlight w:val="white"/>
        </w:rPr>
      </w:pPr>
      <w:r w:rsidRPr="00CC4E52">
        <w:rPr>
          <w:highlight w:val="white"/>
        </w:rPr>
        <w:t xml:space="preserve">    public static void FunctionHeader(Specifier specifier,</w:t>
      </w:r>
    </w:p>
    <w:p w14:paraId="3E83B704" w14:textId="2A657282" w:rsidR="00CC4E52" w:rsidRPr="00CC4E52" w:rsidRDefault="00CC4E52" w:rsidP="00CC4E52">
      <w:pPr>
        <w:pStyle w:val="Code"/>
        <w:rPr>
          <w:highlight w:val="white"/>
        </w:rPr>
      </w:pPr>
      <w:r w:rsidRPr="00CC4E52">
        <w:rPr>
          <w:highlight w:val="white"/>
        </w:rPr>
        <w:t xml:space="preserve">                                      </w:t>
      </w:r>
      <w:r w:rsidR="00AB5F77">
        <w:rPr>
          <w:highlight w:val="white"/>
        </w:rPr>
        <w:t>Declarator</w:t>
      </w:r>
      <w:r w:rsidRPr="00CC4E52">
        <w:rPr>
          <w:highlight w:val="white"/>
        </w:rPr>
        <w:t xml:space="preserve"> </w:t>
      </w:r>
      <w:r w:rsidR="00AB7DF5">
        <w:rPr>
          <w:highlight w:val="white"/>
        </w:rPr>
        <w:t>pointer_declarator</w:t>
      </w:r>
      <w:r w:rsidRPr="00CC4E52">
        <w:rPr>
          <w:highlight w:val="white"/>
        </w:rPr>
        <w:t>) {</w:t>
      </w:r>
    </w:p>
    <w:p w14:paraId="5E10E3BA" w14:textId="77777777" w:rsidR="00CC4E52" w:rsidRPr="00CC4E52" w:rsidRDefault="00CC4E52" w:rsidP="00CC4E52">
      <w:pPr>
        <w:pStyle w:val="Code"/>
        <w:rPr>
          <w:highlight w:val="white"/>
        </w:rPr>
      </w:pPr>
      <w:r w:rsidRPr="00CC4E52">
        <w:rPr>
          <w:highlight w:val="white"/>
        </w:rPr>
        <w:t xml:space="preserve">      Storage? storage;</w:t>
      </w:r>
    </w:p>
    <w:p w14:paraId="48FD3727" w14:textId="15A2C125" w:rsidR="00CC4E52" w:rsidRPr="00CC4E52" w:rsidRDefault="00CC4E52" w:rsidP="00CC4E52">
      <w:pPr>
        <w:pStyle w:val="Code"/>
        <w:rPr>
          <w:highlight w:val="white"/>
        </w:rPr>
      </w:pPr>
      <w:r w:rsidRPr="00CC4E52">
        <w:rPr>
          <w:highlight w:val="white"/>
        </w:rPr>
        <w:t xml:space="preserve">      Type </w:t>
      </w:r>
      <w:r w:rsidR="0064403A">
        <w:rPr>
          <w:highlight w:val="white"/>
        </w:rPr>
        <w:t>returnType</w:t>
      </w:r>
      <w:r w:rsidRPr="00CC4E52">
        <w:rPr>
          <w:highlight w:val="white"/>
        </w:rPr>
        <w:t>;</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01754E7B" w14:textId="77777777" w:rsidR="00CC4E52" w:rsidRPr="00CC4E52" w:rsidRDefault="00CC4E52" w:rsidP="00CC4E52">
      <w:pPr>
        <w:pStyle w:val="Code"/>
        <w:rPr>
          <w:highlight w:val="white"/>
        </w:rPr>
      </w:pPr>
      <w:r w:rsidRPr="00CC4E52">
        <w:rPr>
          <w:highlight w:val="white"/>
        </w:rPr>
        <w:t xml:space="preserve">      if (specifier != null) {</w:t>
      </w:r>
    </w:p>
    <w:p w14:paraId="0C5067E7" w14:textId="35640B75" w:rsidR="00CC4E52" w:rsidRPr="00CC4E52" w:rsidRDefault="00CC4E52" w:rsidP="00CC4E52">
      <w:pPr>
        <w:pStyle w:val="Code"/>
        <w:rPr>
          <w:highlight w:val="white"/>
        </w:rPr>
      </w:pPr>
      <w:r w:rsidRPr="00CC4E52">
        <w:rPr>
          <w:highlight w:val="white"/>
        </w:rPr>
        <w:t xml:space="preserve">        storage = specifier.Storage;</w:t>
      </w:r>
    </w:p>
    <w:p w14:paraId="03AECAA3" w14:textId="4DCBEFB1" w:rsidR="00CC4E52" w:rsidRPr="00CC4E52" w:rsidRDefault="00CC4E52" w:rsidP="00CC4E52">
      <w:pPr>
        <w:pStyle w:val="Code"/>
        <w:rPr>
          <w:highlight w:val="white"/>
        </w:rPr>
      </w:pPr>
      <w:r w:rsidRPr="00CC4E52">
        <w:rPr>
          <w:highlight w:val="white"/>
        </w:rPr>
        <w:lastRenderedPageBreak/>
        <w:t xml:space="preserve">        </w:t>
      </w:r>
      <w:r w:rsidR="0064403A">
        <w:rPr>
          <w:highlight w:val="white"/>
        </w:rPr>
        <w:t>returnType</w:t>
      </w:r>
      <w:r w:rsidRPr="00CC4E52">
        <w:rPr>
          <w:highlight w:val="white"/>
        </w:rPr>
        <w:t xml:space="preserve"> = specifier.Type;</w:t>
      </w:r>
    </w:p>
    <w:p w14:paraId="63A0734A" w14:textId="02BDDA9E" w:rsidR="00CC4E52" w:rsidRDefault="00CC4E52" w:rsidP="00CC4E52">
      <w:pPr>
        <w:pStyle w:val="Code"/>
        <w:rPr>
          <w:highlight w:val="white"/>
        </w:rPr>
      </w:pPr>
      <w:r w:rsidRPr="00CC4E52">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1D73DC8D" w14:textId="77777777" w:rsidR="00CC4E52" w:rsidRPr="00CC4E52" w:rsidRDefault="00CC4E52" w:rsidP="00CC4E52">
      <w:pPr>
        <w:pStyle w:val="Code"/>
        <w:rPr>
          <w:highlight w:val="white"/>
        </w:rPr>
      </w:pPr>
      <w:r w:rsidRPr="00CC4E52">
        <w:rPr>
          <w:highlight w:val="white"/>
        </w:rPr>
        <w:t xml:space="preserve">      else {</w:t>
      </w:r>
    </w:p>
    <w:p w14:paraId="00E0D65B" w14:textId="77777777" w:rsidR="00CC4E52" w:rsidRPr="00CC4E52" w:rsidRDefault="00CC4E52" w:rsidP="00CC4E52">
      <w:pPr>
        <w:pStyle w:val="Code"/>
        <w:rPr>
          <w:highlight w:val="white"/>
        </w:rPr>
      </w:pPr>
      <w:r w:rsidRPr="00CC4E52">
        <w:rPr>
          <w:highlight w:val="white"/>
        </w:rPr>
        <w:t xml:space="preserve">        storage = Storage.Extern;</w:t>
      </w:r>
    </w:p>
    <w:p w14:paraId="4C8C1F53" w14:textId="48E95E74" w:rsidR="00CC4E52" w:rsidRPr="00CC4E52" w:rsidRDefault="00CC4E52" w:rsidP="00CC4E52">
      <w:pPr>
        <w:pStyle w:val="Code"/>
        <w:rPr>
          <w:highlight w:val="white"/>
        </w:rPr>
      </w:pPr>
      <w:r w:rsidRPr="00CC4E52">
        <w:rPr>
          <w:highlight w:val="white"/>
        </w:rPr>
        <w:t xml:space="preserve">        </w:t>
      </w:r>
      <w:r w:rsidR="0064403A">
        <w:rPr>
          <w:highlight w:val="white"/>
        </w:rPr>
        <w:t>returnType</w:t>
      </w:r>
      <w:r w:rsidRPr="00CC4E52">
        <w:rPr>
          <w:highlight w:val="white"/>
        </w:rPr>
        <w:t xml:space="preserve"> = Type.SignedIntegerType;</w:t>
      </w:r>
    </w:p>
    <w:p w14:paraId="369A8AD2" w14:textId="77777777" w:rsidR="00CC4E52" w:rsidRPr="00CC4E52" w:rsidRDefault="00CC4E52" w:rsidP="00CC4E52">
      <w:pPr>
        <w:pStyle w:val="Code"/>
        <w:rPr>
          <w:highlight w:val="white"/>
        </w:rPr>
      </w:pPr>
      <w:r w:rsidRPr="00CC4E52">
        <w:rPr>
          <w:highlight w:val="white"/>
        </w:rPr>
        <w:t xml:space="preserve">      }</w:t>
      </w:r>
    </w:p>
    <w:p w14:paraId="61CC6D28" w14:textId="7AE452E5" w:rsidR="00CC4E52" w:rsidRPr="00CC4E52" w:rsidRDefault="00896C61" w:rsidP="00576694">
      <w:pPr>
        <w:rPr>
          <w:highlight w:val="white"/>
        </w:rPr>
      </w:pPr>
      <w:r>
        <w:rPr>
          <w:highlight w:val="white"/>
        </w:rPr>
        <w:t xml:space="preserve">We add the return type to the </w:t>
      </w:r>
      <w:proofErr w:type="spellStart"/>
      <w:r w:rsidR="00AB7DF5">
        <w:rPr>
          <w:highlight w:val="white"/>
        </w:rPr>
        <w:t>pointer_declarator</w:t>
      </w:r>
      <w:proofErr w:type="spellEnd"/>
      <w:r w:rsidR="00576694">
        <w:rPr>
          <w:highlight w:val="white"/>
        </w:rPr>
        <w:t>. In this way the type become complete: a function with a return type.</w:t>
      </w:r>
    </w:p>
    <w:p w14:paraId="7A8493AF" w14:textId="3A9A009D" w:rsidR="00CC4E52" w:rsidRPr="00CC4E52" w:rsidRDefault="00CC4E52" w:rsidP="00CC4E52">
      <w:pPr>
        <w:pStyle w:val="Code"/>
        <w:rPr>
          <w:highlight w:val="white"/>
        </w:rPr>
      </w:pPr>
      <w:r w:rsidRPr="00CC4E52">
        <w:rPr>
          <w:highlight w:val="white"/>
        </w:rPr>
        <w:t xml:space="preserve">      </w:t>
      </w:r>
      <w:r w:rsidR="00AB7DF5">
        <w:rPr>
          <w:highlight w:val="white"/>
        </w:rPr>
        <w:t>pointer_declarator</w:t>
      </w:r>
      <w:r w:rsidRPr="00CC4E52">
        <w:rPr>
          <w:highlight w:val="white"/>
        </w:rPr>
        <w:t>.Add(</w:t>
      </w:r>
      <w:r w:rsidR="0064403A">
        <w:rPr>
          <w:highlight w:val="white"/>
        </w:rPr>
        <w:t>returnType</w:t>
      </w:r>
      <w:r w:rsidRPr="00CC4E52">
        <w:rPr>
          <w:highlight w:val="white"/>
        </w:rPr>
        <w:t>);</w:t>
      </w:r>
    </w:p>
    <w:p w14:paraId="4D36C017" w14:textId="0E9976FB" w:rsidR="00367096" w:rsidRDefault="00367096" w:rsidP="00367096">
      <w:pPr>
        <w:rPr>
          <w:highlight w:val="white"/>
        </w:rPr>
      </w:pPr>
      <w:r>
        <w:rPr>
          <w:highlight w:val="white"/>
        </w:rPr>
        <w:t xml:space="preserve">Then we perform </w:t>
      </w:r>
      <w:proofErr w:type="spellStart"/>
      <w:r>
        <w:rPr>
          <w:highlight w:val="white"/>
        </w:rPr>
        <w:t>som</w:t>
      </w:r>
      <w:proofErr w:type="spellEnd"/>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5B642C" w:rsidRPr="005F4D88">
        <w:rPr>
          <w:highlight w:val="white"/>
        </w:rPr>
        <w:t>definition</w:t>
      </w:r>
      <w:r w:rsidR="005B642C">
        <w:rPr>
          <w:highlight w:val="white"/>
        </w:rPr>
        <w:t>, the function must have a name.</w:t>
      </w:r>
    </w:p>
    <w:p w14:paraId="4B229FF4" w14:textId="0FCF02BC" w:rsidR="00CC4E52" w:rsidRPr="00CC4E52" w:rsidRDefault="00CC4E52" w:rsidP="00CC4E52">
      <w:pPr>
        <w:pStyle w:val="Code"/>
        <w:rPr>
          <w:highlight w:val="white"/>
        </w:rPr>
      </w:pPr>
      <w:r w:rsidRPr="00CC4E52">
        <w:rPr>
          <w:highlight w:val="white"/>
        </w:rPr>
        <w:t xml:space="preserve">      Assert.Error(</w:t>
      </w:r>
      <w:r w:rsidR="00AB7DF5">
        <w:rPr>
          <w:highlight w:val="white"/>
        </w:rPr>
        <w:t>pointer_declarator</w:t>
      </w:r>
      <w:r w:rsidRPr="00CC4E52">
        <w:rPr>
          <w:highlight w:val="white"/>
        </w:rPr>
        <w:t>.Name != null,</w:t>
      </w:r>
    </w:p>
    <w:p w14:paraId="0A5F2564" w14:textId="77777777" w:rsidR="00CC4E52" w:rsidRPr="00CC4E52" w:rsidRDefault="00CC4E52" w:rsidP="00CC4E52">
      <w:pPr>
        <w:pStyle w:val="Code"/>
        <w:rPr>
          <w:highlight w:val="white"/>
        </w:rPr>
      </w:pPr>
      <w:r w:rsidRPr="00CC4E52">
        <w:rPr>
          <w:highlight w:val="white"/>
        </w:rPr>
        <w:t xml:space="preserve">                   Message.Unnamed_function_definition);</w:t>
      </w:r>
    </w:p>
    <w:p w14:paraId="4DEACF02" w14:textId="7F1EC4DD" w:rsidR="00CD2C28" w:rsidRDefault="00CD2C28" w:rsidP="00CD2C28">
      <w:pPr>
        <w:rPr>
          <w:highlight w:val="white"/>
        </w:rPr>
      </w:pPr>
      <w:proofErr w:type="spellStart"/>
      <w:r>
        <w:rPr>
          <w:highlight w:val="white"/>
        </w:rPr>
        <w:t>Tecnically</w:t>
      </w:r>
      <w:proofErr w:type="spellEnd"/>
      <w:r>
        <w:rPr>
          <w:highlight w:val="white"/>
        </w:rPr>
        <w:t>, the declaration may have any type, and we must check that it really is a function declaration.</w:t>
      </w:r>
    </w:p>
    <w:p w14:paraId="7F2A2752" w14:textId="7C9A1C4C" w:rsidR="00CC4E52" w:rsidRPr="00CC4E52" w:rsidRDefault="00CC4E52" w:rsidP="00CC4E52">
      <w:pPr>
        <w:pStyle w:val="Code"/>
        <w:rPr>
          <w:highlight w:val="white"/>
        </w:rPr>
      </w:pPr>
      <w:r w:rsidRPr="00CC4E52">
        <w:rPr>
          <w:highlight w:val="white"/>
        </w:rPr>
        <w:t xml:space="preserve">      Assert.Error(</w:t>
      </w:r>
      <w:r w:rsidR="00AB7DF5">
        <w:rPr>
          <w:highlight w:val="white"/>
        </w:rPr>
        <w:t>pointer_declarator</w:t>
      </w:r>
      <w:r w:rsidRPr="00CC4E52">
        <w:rPr>
          <w:highlight w:val="white"/>
        </w:rPr>
        <w:t xml:space="preserve">.Type.IsFunction(), </w:t>
      </w:r>
      <w:r w:rsidR="00AB7DF5">
        <w:rPr>
          <w:highlight w:val="white"/>
        </w:rPr>
        <w:t>pointer_declarator</w:t>
      </w:r>
      <w:r w:rsidRPr="00CC4E52">
        <w:rPr>
          <w:highlight w:val="white"/>
        </w:rPr>
        <w:t>.Name,</w:t>
      </w:r>
    </w:p>
    <w:p w14:paraId="0F336542" w14:textId="78A51D2D" w:rsidR="00CC4E52" w:rsidRDefault="00CC4E52" w:rsidP="00CC4E52">
      <w:pPr>
        <w:pStyle w:val="Code"/>
        <w:rPr>
          <w:highlight w:val="white"/>
        </w:rPr>
      </w:pPr>
      <w:r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41C0612E" w14:textId="77777777" w:rsidR="00CC4E52" w:rsidRPr="00CC4E52" w:rsidRDefault="00CC4E52" w:rsidP="00CC4E52">
      <w:pPr>
        <w:pStyle w:val="Code"/>
        <w:rPr>
          <w:highlight w:val="white"/>
        </w:rPr>
      </w:pPr>
      <w:r w:rsidRPr="00CC4E52">
        <w:rPr>
          <w:highlight w:val="white"/>
        </w:rPr>
        <w:t xml:space="preserve">      SymbolTable.CurrentFunction =</w:t>
      </w:r>
    </w:p>
    <w:p w14:paraId="0C5CF123" w14:textId="1168ABAC" w:rsidR="00CC4E52" w:rsidRPr="00CC4E52" w:rsidRDefault="00CC4E52" w:rsidP="00CC4E52">
      <w:pPr>
        <w:pStyle w:val="Code"/>
        <w:rPr>
          <w:highlight w:val="white"/>
        </w:rPr>
      </w:pPr>
      <w:r w:rsidRPr="00CC4E52">
        <w:rPr>
          <w:highlight w:val="white"/>
        </w:rPr>
        <w:t xml:space="preserve">        new Symbol(</w:t>
      </w:r>
      <w:r w:rsidR="00AB7DF5">
        <w:rPr>
          <w:highlight w:val="white"/>
        </w:rPr>
        <w:t>pointer_declarator</w:t>
      </w:r>
      <w:r w:rsidRPr="00CC4E52">
        <w:rPr>
          <w:highlight w:val="white"/>
        </w:rPr>
        <w:t xml:space="preserve">.Name, storage, </w:t>
      </w:r>
      <w:r w:rsidR="00AB7DF5">
        <w:rPr>
          <w:highlight w:val="white"/>
        </w:rPr>
        <w:t>pointer_declarator</w:t>
      </w:r>
      <w:r w:rsidRPr="00CC4E52">
        <w:rPr>
          <w:highlight w:val="white"/>
        </w:rPr>
        <w:t>.Type);</w:t>
      </w:r>
    </w:p>
    <w:p w14:paraId="649B93DE" w14:textId="3765B861" w:rsidR="00CC4E52" w:rsidRPr="00CC4E52" w:rsidRDefault="00B44F6C" w:rsidP="00B44F6C">
      <w:pPr>
        <w:rPr>
          <w:highlight w:val="white"/>
        </w:rPr>
      </w:pPr>
      <w:r>
        <w:rPr>
          <w:highlight w:val="white"/>
        </w:rPr>
        <w:t>A function definition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5F4BC12B" w14:textId="35947B45" w:rsidR="00CC4E52" w:rsidRDefault="00CC4E52" w:rsidP="00CC4E52">
      <w:pPr>
        <w:pStyle w:val="Code"/>
        <w:rPr>
          <w:highlight w:val="white"/>
        </w:rPr>
      </w:pPr>
      <w:r w:rsidRPr="00CC4E52">
        <w:rPr>
          <w:highlight w:val="white"/>
        </w:rPr>
        <w:t xml:space="preserve">                </w:t>
      </w:r>
      <w:r w:rsidR="00AB7DF5">
        <w:rPr>
          <w:highlight w:val="white"/>
        </w:rPr>
        <w:t>pointer_declarator</w:t>
      </w:r>
      <w:r w:rsidRPr="00CC4E52">
        <w:rPr>
          <w:highlight w:val="white"/>
        </w:rPr>
        <w:t>.Name, Message.A_function_must_be_static_or_extern);</w:t>
      </w:r>
    </w:p>
    <w:p w14:paraId="6B50EAAE" w14:textId="30C41579" w:rsidR="0076442C" w:rsidRPr="00CC4E52" w:rsidRDefault="0076442C" w:rsidP="0076442C">
      <w:pPr>
        <w:rPr>
          <w:highlight w:val="white"/>
        </w:rPr>
      </w:pPr>
      <w:r>
        <w:rPr>
          <w:highlight w:val="white"/>
        </w:rPr>
        <w:t xml:space="preserve">Every function definition,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3EE3E673" w:rsidR="00FF41F2" w:rsidRDefault="00FF41F2" w:rsidP="00E40B78">
      <w:r>
        <w:t xml:space="preserve">The </w:t>
      </w:r>
      <w:r w:rsidRPr="00A2168D">
        <w:rPr>
          <w:rStyle w:val="KeyWord0"/>
          <w:highlight w:val="white"/>
        </w:rPr>
        <w:t>CheckFunctionDefinition</w:t>
      </w:r>
      <w:r>
        <w:t xml:space="preserve"> method </w:t>
      </w:r>
      <w:r w:rsidR="00213917">
        <w:t xml:space="preserve">checks that the </w:t>
      </w:r>
      <w:r w:rsidR="001950C3">
        <w:t xml:space="preserve">definition is correct, especially in case of old-style definition. </w:t>
      </w:r>
      <w:r w:rsidR="0063242E" w:rsidRPr="00EC76D5">
        <w:t>In the old-style function definition, the parameter list must match the declaration list.</w:t>
      </w:r>
      <w:r w:rsidR="0063242E">
        <w:t xml:space="preserve"> </w:t>
      </w:r>
      <w:r w:rsidR="00E40B78" w:rsidRPr="00EC76D5">
        <w:t>I</w:t>
      </w:r>
      <w:r w:rsidR="009F4587">
        <w:t>n the new-</w:t>
      </w:r>
      <w:r w:rsidR="009F4587">
        <w:lastRenderedPageBreak/>
        <w:t xml:space="preserve">style function definition, the declaration list must be empty since it is </w:t>
      </w:r>
      <w:r w:rsidR="00E40B78" w:rsidRPr="00EC76D5">
        <w:t>not allowed to mix the old and new style</w:t>
      </w:r>
      <w:r w:rsidR="009F4587">
        <w:t>.</w:t>
      </w:r>
    </w:p>
    <w:p w14:paraId="38EDF686" w14:textId="77777777" w:rsidR="00C32DBB" w:rsidRPr="00C32DBB" w:rsidRDefault="00C32DBB" w:rsidP="00C32DBB">
      <w:pPr>
        <w:pStyle w:val="Code"/>
        <w:rPr>
          <w:highlight w:val="white"/>
        </w:rPr>
      </w:pPr>
      <w:r w:rsidRPr="00C32DBB">
        <w:rPr>
          <w:highlight w:val="white"/>
        </w:rPr>
        <w:t xml:space="preserve">    public static void CheckFunctionDefinition()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41DEBC0C"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Unmatched_number_of_parameters_in_old__style_function_definition);</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140DE4EC"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Undefined_parameter_in_old__style_function_definition);</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D438F14" w:rsidR="006149C4" w:rsidRPr="00C32DBB" w:rsidRDefault="006149C4" w:rsidP="006149C4">
      <w:pPr>
        <w:rPr>
          <w:highlight w:val="white"/>
        </w:rPr>
      </w:pPr>
      <w:r>
        <w:rPr>
          <w:highlight w:val="white"/>
        </w:rPr>
        <w:t>In case of a new-style function 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definition,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77777777" w:rsidR="00C32DBB" w:rsidRPr="00C32DBB" w:rsidRDefault="00C32DBB" w:rsidP="00C32DBB">
      <w:pPr>
        <w:pStyle w:val="Code"/>
        <w:rPr>
          <w:highlight w:val="white"/>
        </w:rPr>
      </w:pPr>
      <w:r w:rsidRPr="00C32DBB">
        <w:rPr>
          <w:highlight w:val="white"/>
        </w:rPr>
        <w:t xml:space="preserve">          Message.New_and_old_style_mixed_function_definition);</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77777777" w:rsidR="00856F0C" w:rsidRPr="00CD06E8" w:rsidRDefault="00856F0C" w:rsidP="00856F0C">
      <w:pPr>
        <w:rPr>
          <w:highlight w:val="white"/>
        </w:rPr>
      </w:pPr>
      <w:r>
        <w:rPr>
          <w:highlight w:val="white"/>
        </w:rPr>
        <w:t xml:space="preserve">First, we call the </w:t>
      </w:r>
      <w:r w:rsidRPr="001864B9">
        <w:rPr>
          <w:rStyle w:val="KeyWord0"/>
          <w:highlight w:val="white"/>
        </w:rPr>
        <w:t>InitializationCodeList</w:t>
      </w:r>
      <w:r>
        <w:rPr>
          <w:highlight w:val="white"/>
        </w:rPr>
        <w:t xml:space="preserve"> method that adds a few lines of code that initializes the system and will be placed before the code of the main function.</w:t>
      </w:r>
    </w:p>
    <w:p w14:paraId="46FA86BA" w14:textId="77777777" w:rsidR="00856F0C" w:rsidRPr="00CD06E8" w:rsidRDefault="00856F0C" w:rsidP="00856F0C">
      <w:pPr>
        <w:pStyle w:val="Code"/>
        <w:rPr>
          <w:highlight w:val="white"/>
        </w:rPr>
      </w:pPr>
      <w:r w:rsidRPr="00CD06E8">
        <w:rPr>
          <w:highlight w:val="white"/>
        </w:rPr>
        <w:lastRenderedPageBreak/>
        <w:t xml:space="preserve">        AssemblyCodeGenerator.InitializationCodeList();</w:t>
      </w:r>
    </w:p>
    <w:p w14:paraId="3A2B69BC" w14:textId="001566C6" w:rsidR="008550B7" w:rsidRDefault="00A9474F" w:rsidP="00A9474F">
      <w:pPr>
        <w:rPr>
          <w:highlight w:val="white"/>
        </w:rPr>
      </w:pPr>
      <w:r>
        <w:rPr>
          <w:highlight w:val="white"/>
        </w:rPr>
        <w:t>We extract the parameter type list from the current function. In case of old-style definition, this list will be null.</w:t>
      </w:r>
      <w:r w:rsidR="00E77E9E">
        <w:rPr>
          <w:highlight w:val="white"/>
        </w:rPr>
        <w:t xml:space="preserve"> In case of new-style definition,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proofErr w:type="gramStart"/>
      <w:r w:rsidRPr="001B1357">
        <w:rPr>
          <w:highlight w:val="white"/>
        </w:rPr>
        <w:t>No parameters</w:t>
      </w:r>
      <w:r w:rsidR="00FB4855" w:rsidRPr="001B1357">
        <w:rPr>
          <w:highlight w:val="white"/>
        </w:rPr>
        <w:t>,</w:t>
      </w:r>
      <w:proofErr w:type="gramEnd"/>
      <w:r w:rsidR="00FB4855" w:rsidRPr="001B1357">
        <w:rPr>
          <w:highlight w:val="white"/>
        </w:rPr>
        <w:t xml:space="preserve">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25CCC290" w:rsidR="001B1357" w:rsidRDefault="00F2052D" w:rsidP="00DE1C8F">
      <w:pPr>
        <w:pStyle w:val="Liststycke"/>
        <w:rPr>
          <w:highlight w:val="white"/>
        </w:rPr>
      </w:pPr>
      <w:r>
        <w:rPr>
          <w:highlight w:val="white"/>
        </w:rPr>
        <w:t>Note that the two cases</w:t>
      </w:r>
      <w:r w:rsidR="003761A3">
        <w:rPr>
          <w:highlight w:val="white"/>
        </w:rPr>
        <w:t xml:space="preserve"> are</w:t>
      </w:r>
      <w:r>
        <w:rPr>
          <w:highlight w:val="white"/>
        </w:rPr>
        <w:t xml:space="preserve"> </w:t>
      </w:r>
      <w:proofErr w:type="gramStart"/>
      <w:r>
        <w:rPr>
          <w:highlight w:val="white"/>
        </w:rPr>
        <w:t>actually</w:t>
      </w:r>
      <w:r w:rsidR="003761A3">
        <w:rPr>
          <w:highlight w:val="white"/>
        </w:rPr>
        <w:t xml:space="preserve"> </w:t>
      </w:r>
      <w:r>
        <w:rPr>
          <w:highlight w:val="white"/>
        </w:rPr>
        <w:t>the</w:t>
      </w:r>
      <w:proofErr w:type="gramEnd"/>
      <w:r>
        <w:rPr>
          <w:highlight w:val="white"/>
        </w:rPr>
        <w:t xml:space="preserv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03ECE326"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definition,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w:t>
      </w:r>
      <w:proofErr w:type="gramStart"/>
      <w:r w:rsidR="002C5092">
        <w:rPr>
          <w:highlight w:val="white"/>
        </w:rPr>
        <w:t xml:space="preserve">a </w:t>
      </w:r>
      <w:r w:rsidR="002C5092" w:rsidRPr="002C5092">
        <w:rPr>
          <w:rStyle w:val="KeyWord0"/>
          <w:highlight w:val="white"/>
        </w:rPr>
        <w:t>for</w:t>
      </w:r>
      <w:proofErr w:type="gramEnd"/>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 xml:space="preserve">next sets holding jumps out of the statement. We add </w:t>
      </w:r>
      <w:proofErr w:type="gramStart"/>
      <w:r w:rsidR="000563A7">
        <w:rPr>
          <w:highlight w:val="white"/>
        </w:rPr>
        <w:t>an</w:t>
      </w:r>
      <w:proofErr w:type="gramEnd"/>
      <w:r w:rsidR="000563A7">
        <w:rPr>
          <w:highlight w:val="white"/>
        </w:rPr>
        <w:t xml:space="preserve">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lastRenderedPageBreak/>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77777777" w:rsidR="0099673C" w:rsidRPr="0099673C" w:rsidRDefault="0099673C" w:rsidP="0099673C">
      <w:pPr>
        <w:pStyle w:val="Code"/>
        <w:rPr>
          <w:highlight w:val="white"/>
        </w:rPr>
      </w:pPr>
      <w:r w:rsidRPr="0099673C">
        <w:rPr>
          <w:highlight w:val="white"/>
        </w:rPr>
        <w:t xml:space="preserve">          Symbol zeroSymbol = new Symbol(signedShortType, ((BigInteger) 0));</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46E99846"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calling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proofErr w:type="spellStart"/>
      <w:r w:rsidR="0086738F" w:rsidRPr="0086738F">
        <w:rPr>
          <w:rStyle w:val="KeyWord0"/>
          <w:highlight w:val="white"/>
        </w:rPr>
        <w:t>Start</w:t>
      </w:r>
      <w:r w:rsidR="0086738F">
        <w:rPr>
          <w:highlight w:val="white"/>
        </w:rPr>
        <w:t>.</w:t>
      </w:r>
      <w:r w:rsidR="0086738F" w:rsidRPr="0086738F">
        <w:rPr>
          <w:rStyle w:val="KeyWord0"/>
          <w:highlight w:val="white"/>
        </w:rPr>
        <w:t>Linux</w:t>
      </w:r>
      <w:proofErr w:type="spellEnd"/>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77777777" w:rsidR="00D616AD" w:rsidRDefault="00E52658" w:rsidP="001F7C91">
      <w:pPr>
        <w:pStyle w:val="Code"/>
        <w:rPr>
          <w:highlight w:val="white"/>
        </w:rPr>
      </w:pPr>
      <w:r w:rsidRPr="00E52658">
        <w:rPr>
          <w:highlight w:val="white"/>
        </w:rPr>
        <w:t xml:space="preserve">        GenerateStaticInitializerLinux.TextList(assemblyCodeList,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lastRenderedPageBreak/>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18E516F"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proofErr w:type="spellStart"/>
      <w:r w:rsidR="00AB7DF5">
        <w:rPr>
          <w:highlight w:val="white"/>
        </w:rPr>
        <w:t>pointer_declarator</w:t>
      </w:r>
      <w:proofErr w:type="spellEnd"/>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lastRenderedPageBreak/>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w:t>
      </w:r>
      <w:proofErr w:type="gramStart"/>
      <w:r w:rsidR="00231CFF">
        <w:rPr>
          <w:highlight w:val="white"/>
          <w:lang w:val="sv-SE"/>
        </w:rPr>
        <w:t>is not</w:t>
      </w:r>
      <w:proofErr w:type="gramEnd"/>
      <w:r w:rsidR="00231CFF">
        <w:rPr>
          <w:highlight w:val="white"/>
          <w:lang w:val="sv-SE"/>
        </w:rPr>
        <w:t xml:space="preserve">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lastRenderedPageBreak/>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w:t>
      </w:r>
      <w:proofErr w:type="gramStart"/>
      <w:r>
        <w:rPr>
          <w:highlight w:val="white"/>
          <w:lang w:val="sv-SE"/>
        </w:rPr>
        <w:t>is not</w:t>
      </w:r>
      <w:proofErr w:type="gramEnd"/>
      <w:r>
        <w:rPr>
          <w:highlight w:val="white"/>
          <w:lang w:val="sv-SE"/>
        </w:rPr>
        <w:t xml:space="preserve">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w:t>
      </w:r>
      <w:proofErr w:type="gramStart"/>
      <w:r w:rsidR="005A61B1">
        <w:rPr>
          <w:highlight w:val="white"/>
          <w:lang w:val="sv-SE"/>
        </w:rPr>
        <w:t>is not</w:t>
      </w:r>
      <w:proofErr w:type="gramEnd"/>
      <w:r w:rsidR="005A61B1">
        <w:rPr>
          <w:highlight w:val="white"/>
          <w:lang w:val="sv-SE"/>
        </w:rPr>
        <w:t xml:space="preserve">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lastRenderedPageBreak/>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proofErr w:type="gramStart"/>
      <w:r>
        <w:rPr>
          <w:highlight w:val="white"/>
        </w:rPr>
        <w:t>A</w:t>
      </w:r>
      <w:proofErr w:type="gramEnd"/>
      <w:r>
        <w:rPr>
          <w:highlight w:val="white"/>
        </w:rPr>
        <w:t xml:space="preserve">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7777777" w:rsidR="00AE69D4" w:rsidRDefault="00AE69D4" w:rsidP="00AE69D4">
      <w:pPr>
        <w:pStyle w:val="Code"/>
        <w:rPr>
          <w:highlight w:val="white"/>
          <w:lang w:val="sv-SE"/>
        </w:rPr>
      </w:pPr>
      <w:r>
        <w:rPr>
          <w:highlight w:val="white"/>
          <w:lang w:val="sv-SE"/>
        </w:rPr>
        <w:t xml:space="preserve">      EnumValueStack.Push((BigInteger) 0);</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proofErr w:type="gramStart"/>
      <w:r w:rsidR="006A3D35">
        <w:rPr>
          <w:highlight w:val="white"/>
          <w:lang w:val="sv-SE"/>
        </w:rPr>
        <w:t>exist</w:t>
      </w:r>
      <w:proofErr w:type="spellEnd"/>
      <w:r w:rsidR="006A3D35">
        <w:rPr>
          <w:highlight w:val="white"/>
          <w:lang w:val="sv-SE"/>
        </w:rPr>
        <w:t>,;</w:t>
      </w:r>
      <w:proofErr w:type="gram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lastRenderedPageBreak/>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w:t>
      </w:r>
      <w:proofErr w:type="gramStart"/>
      <w:r>
        <w:rPr>
          <w:highlight w:val="white"/>
          <w:lang w:val="sv-SE"/>
        </w:rPr>
        <w:t>potential problem</w:t>
      </w:r>
      <w:proofErr w:type="gramEnd"/>
      <w:r>
        <w:rPr>
          <w:highlight w:val="white"/>
          <w:lang w:val="sv-SE"/>
        </w:rPr>
        <w:t xml:space="preserve">.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2AF1B5E2"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stores the item in the symbol table and checks the optional initialization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77777777" w:rsidR="00C04514" w:rsidRPr="00C04514" w:rsidRDefault="00C04514" w:rsidP="00C04514">
      <w:pPr>
        <w:pStyle w:val="Code"/>
        <w:rPr>
          <w:highlight w:val="white"/>
        </w:rPr>
      </w:pPr>
      <w:r w:rsidRPr="00C04514">
        <w:rPr>
          <w:highlight w:val="white"/>
        </w:rPr>
        <w:t xml:space="preserve">    public static Symbol EnumItem(string itemName, Symbol optInitSymbol)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15591FBE" w:rsidR="00903954" w:rsidRPr="00C04514" w:rsidRDefault="00903954" w:rsidP="00903954">
      <w:pPr>
        <w:rPr>
          <w:highlight w:val="white"/>
        </w:rPr>
      </w:pPr>
      <w:r>
        <w:rPr>
          <w:highlight w:val="white"/>
        </w:rPr>
        <w:t xml:space="preserve">The value of the item is either set by the initialization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77777777" w:rsidR="00C04514" w:rsidRPr="00C04514" w:rsidRDefault="00C04514" w:rsidP="00C04514">
      <w:pPr>
        <w:pStyle w:val="Code"/>
        <w:rPr>
          <w:highlight w:val="white"/>
        </w:rPr>
      </w:pPr>
      <w:r w:rsidRPr="00C04514">
        <w:rPr>
          <w:highlight w:val="white"/>
        </w:rPr>
        <w:t xml:space="preserve">      if (optInitSymbol != null) {</w:t>
      </w:r>
    </w:p>
    <w:p w14:paraId="6FFB6EFA" w14:textId="77777777" w:rsidR="00C04514" w:rsidRPr="00C04514" w:rsidRDefault="00C04514" w:rsidP="00C04514">
      <w:pPr>
        <w:pStyle w:val="Code"/>
        <w:rPr>
          <w:highlight w:val="white"/>
        </w:rPr>
      </w:pPr>
      <w:r w:rsidRPr="00C04514">
        <w:rPr>
          <w:highlight w:val="white"/>
        </w:rPr>
        <w:t xml:space="preserve">        Assert.Error(optInitSymbol.Type.IsIntegral(),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77777777" w:rsidR="00C04514" w:rsidRPr="00C04514" w:rsidRDefault="00C04514" w:rsidP="00C04514">
      <w:pPr>
        <w:pStyle w:val="Code"/>
        <w:rPr>
          <w:highlight w:val="white"/>
        </w:rPr>
      </w:pPr>
      <w:r w:rsidRPr="00C04514">
        <w:rPr>
          <w:highlight w:val="white"/>
        </w:rPr>
        <w:t xml:space="preserve">        Assert.Error(optInitSymbol.IsValue(),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lastRenderedPageBreak/>
        <w:t xml:space="preserve">        CCompiler_Main.Parser.EnumValueStack.Pop();</w:t>
      </w:r>
    </w:p>
    <w:p w14:paraId="3294DE2E" w14:textId="77777777" w:rsidR="00C04514" w:rsidRPr="00C04514" w:rsidRDefault="00C04514" w:rsidP="00C04514">
      <w:pPr>
        <w:pStyle w:val="Code"/>
        <w:rPr>
          <w:highlight w:val="white"/>
        </w:rPr>
      </w:pPr>
      <w:r w:rsidRPr="00C04514">
        <w:rPr>
          <w:highlight w:val="white"/>
        </w:rPr>
        <w:t xml:space="preserve">        value = (BigInteger) optInitSymbol.Value;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257B3BBE" w14:textId="6B110070" w:rsidR="00D91C7B" w:rsidRDefault="00D91C7B" w:rsidP="00D91C7B">
      <w:pPr>
        <w:pStyle w:val="Rubrik3"/>
        <w:rPr>
          <w:highlight w:val="white"/>
        </w:rPr>
      </w:pPr>
      <w:r>
        <w:rPr>
          <w:highlight w:val="white"/>
        </w:rPr>
        <w:t>Declarator</w:t>
      </w:r>
    </w:p>
    <w:p w14:paraId="4D476822" w14:textId="257F1D03"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6D62E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431DBABE" w:rsidR="00215100" w:rsidRDefault="00215100" w:rsidP="00215100">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05EB891D"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0841E446"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13125E">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9D72BD">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3887985C" w:rsidR="0013125E" w:rsidRPr="009013A8" w:rsidRDefault="007946C9" w:rsidP="009013A8">
      <w:pPr>
        <w:pStyle w:val="Code"/>
        <w:rPr>
          <w:highlight w:val="white"/>
        </w:rPr>
      </w:pPr>
      <w:r>
        <w:rPr>
          <w:highlight w:val="white"/>
        </w:rPr>
        <w:lastRenderedPageBreak/>
        <w:t>initialization_bitfield_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2187EC08" w14:textId="77777777" w:rsidR="0013125E" w:rsidRPr="009013A8" w:rsidRDefault="0013125E" w:rsidP="009013A8">
      <w:pPr>
        <w:pStyle w:val="Code"/>
        <w:rPr>
          <w:highlight w:val="white"/>
        </w:rPr>
      </w:pPr>
      <w:r w:rsidRPr="009013A8">
        <w:rPr>
          <w:highlight w:val="white"/>
        </w:rPr>
        <w:t xml:space="preserve">      MiddleCodeGenerator.Declarator</w:t>
      </w:r>
    </w:p>
    <w:p w14:paraId="7676B689" w14:textId="77777777" w:rsidR="0013125E" w:rsidRPr="009013A8" w:rsidRDefault="0013125E" w:rsidP="009013A8">
      <w:pPr>
        <w:pStyle w:val="Code"/>
        <w:rPr>
          <w:highlight w:val="white"/>
        </w:rPr>
      </w:pPr>
      <w:r w:rsidRPr="009013A8">
        <w:rPr>
          <w:highlight w:val="white"/>
        </w:rPr>
        <w:t xml:space="preserve">        (SpecifierStack.Peek(),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11F1548E"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initializer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77777777" w:rsidR="00DB3B82" w:rsidRPr="00DB3B82" w:rsidRDefault="00DB3B82" w:rsidP="00DB3B82">
      <w:pPr>
        <w:pStyle w:val="Code"/>
        <w:rPr>
          <w:highlight w:val="white"/>
        </w:rPr>
      </w:pPr>
      <w:r w:rsidRPr="00DB3B82">
        <w:rPr>
          <w:highlight w:val="white"/>
        </w:rPr>
        <w:t xml:space="preserve">    /* Empty */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lastRenderedPageBreak/>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w:t>
      </w:r>
      <w:proofErr w:type="gramStart"/>
      <w:r w:rsidR="005771DF">
        <w:rPr>
          <w:highlight w:val="white"/>
          <w:lang w:val="sv-SE"/>
        </w:rPr>
        <w:t>list inside</w:t>
      </w:r>
      <w:proofErr w:type="gramEnd"/>
      <w:r w:rsidR="005771DF">
        <w:rPr>
          <w:highlight w:val="white"/>
          <w:lang w:val="sv-SE"/>
        </w:rPr>
        <w:t xml:space="preserv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D57162">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840DDD">
      <w:pPr>
        <w:pStyle w:val="Code"/>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lastRenderedPageBreak/>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7647CBF4" w:rsidR="002300F1" w:rsidRPr="00840DDD" w:rsidRDefault="002300F1" w:rsidP="002300F1">
      <w:pPr>
        <w:pStyle w:val="Rubrik4"/>
        <w:rPr>
          <w:highlight w:val="white"/>
        </w:rPr>
      </w:pPr>
      <w:r>
        <w:rPr>
          <w:highlight w:val="white"/>
        </w:rPr>
        <w:t>Initialization</w:t>
      </w:r>
    </w:p>
    <w:p w14:paraId="3B2DD8D4" w14:textId="30506E27" w:rsidR="00840DDD" w:rsidRPr="00840DDD" w:rsidRDefault="0083682E" w:rsidP="00AB1275">
      <w:pPr>
        <w:rPr>
          <w:highlight w:val="white"/>
        </w:rPr>
      </w:pPr>
      <w:r>
        <w:rPr>
          <w:highlight w:val="white"/>
        </w:rPr>
        <w:t>The initializer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7777777" w:rsidR="00840DDD" w:rsidRDefault="00840DDD" w:rsidP="00840DDD">
      <w:pPr>
        <w:pStyle w:val="Code"/>
        <w:rPr>
          <w:highlight w:val="white"/>
          <w:lang w:val="sv-SE"/>
        </w:rPr>
      </w:pPr>
      <w:r>
        <w:rPr>
          <w:highlight w:val="white"/>
          <w:lang w:val="sv-SE"/>
        </w:rPr>
        <w:t>initializer:</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164AA756"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72FE8">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72FE8">
        <w:rPr>
          <w:highlight w:val="white"/>
          <w:lang w:val="sv-SE"/>
        </w:rPr>
        <w:t>initalizer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1F2E9D">
        <w:rPr>
          <w:highlight w:val="white"/>
          <w:lang w:val="sv-SE"/>
        </w:rPr>
        <w:t>initialization</w:t>
      </w:r>
      <w:proofErr w:type="spellEnd"/>
      <w:r w:rsidR="001F2E9D">
        <w:rPr>
          <w:highlight w:val="white"/>
          <w:lang w:val="sv-SE"/>
        </w:rPr>
        <w:t xml:space="preserve"> lists.</w:t>
      </w:r>
    </w:p>
    <w:p w14:paraId="4578302B" w14:textId="77777777" w:rsidR="00840DDD" w:rsidRDefault="00840DDD" w:rsidP="00840DDD">
      <w:pPr>
        <w:pStyle w:val="Code"/>
        <w:rPr>
          <w:highlight w:val="white"/>
          <w:lang w:val="sv-SE"/>
        </w:rPr>
      </w:pPr>
      <w:r>
        <w:rPr>
          <w:highlight w:val="white"/>
          <w:lang w:val="sv-SE"/>
        </w:rPr>
        <w:t xml:space="preserve">  | LEFT_BLOCK initializer_list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77777777" w:rsidR="00840DDD" w:rsidRDefault="00840DDD" w:rsidP="00840DDD">
      <w:pPr>
        <w:pStyle w:val="Code"/>
        <w:rPr>
          <w:highlight w:val="white"/>
          <w:lang w:val="sv-SE"/>
        </w:rPr>
      </w:pPr>
      <w:r>
        <w:rPr>
          <w:highlight w:val="white"/>
          <w:lang w:val="sv-SE"/>
        </w:rPr>
        <w:t>initializer_list:</w:t>
      </w:r>
    </w:p>
    <w:p w14:paraId="52B9D4BB" w14:textId="77777777" w:rsidR="00840DDD" w:rsidRDefault="00840DDD" w:rsidP="00840DDD">
      <w:pPr>
        <w:pStyle w:val="Code"/>
        <w:rPr>
          <w:highlight w:val="white"/>
          <w:lang w:val="sv-SE"/>
        </w:rPr>
      </w:pPr>
      <w:r>
        <w:rPr>
          <w:highlight w:val="white"/>
          <w:lang w:val="sv-SE"/>
        </w:rPr>
        <w:t xml:space="preserve">    initializer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77777777" w:rsidR="00840DDD" w:rsidRDefault="00840DDD" w:rsidP="00840DDD">
      <w:pPr>
        <w:pStyle w:val="Code"/>
        <w:rPr>
          <w:highlight w:val="white"/>
          <w:lang w:val="sv-SE"/>
        </w:rPr>
      </w:pPr>
      <w:r>
        <w:rPr>
          <w:highlight w:val="white"/>
          <w:lang w:val="sv-SE"/>
        </w:rPr>
        <w:t xml:space="preserve">  | initializer_list COMMA initializer {</w:t>
      </w:r>
    </w:p>
    <w:p w14:paraId="2683D22A" w14:textId="77777777" w:rsidR="00840DDD" w:rsidRDefault="00840DDD" w:rsidP="00840DDD">
      <w:pPr>
        <w:pStyle w:val="Code"/>
        <w:rPr>
          <w:highlight w:val="white"/>
          <w:lang w:val="sv-SE"/>
        </w:rPr>
      </w:pPr>
      <w:r>
        <w:rPr>
          <w:highlight w:val="white"/>
          <w:lang w:val="sv-SE"/>
        </w:rPr>
        <w:lastRenderedPageBreak/>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024AEA02"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28B6386D" w:rsidR="0087340E" w:rsidRDefault="00840DDD" w:rsidP="002B467E">
      <w:pPr>
        <w:pStyle w:val="Code"/>
        <w:rPr>
          <w:highlight w:val="white"/>
          <w:lang w:val="sv-SE"/>
        </w:rPr>
      </w:pPr>
      <w:r>
        <w:rPr>
          <w:highlight w:val="white"/>
          <w:lang w:val="sv-SE"/>
        </w:rPr>
        <w:t xml:space="preserve">    };</w:t>
      </w:r>
    </w:p>
    <w:p w14:paraId="407BF8AC" w14:textId="7140EFAF" w:rsidR="007E34E4" w:rsidRPr="00AC245B" w:rsidRDefault="00C42C18" w:rsidP="007E34E4">
      <w:pPr>
        <w:pStyle w:val="Rubrik2"/>
        <w:rPr>
          <w:highlight w:val="white"/>
          <w:lang w:val="sv-SE"/>
        </w:rPr>
      </w:pPr>
      <w:r>
        <w:rPr>
          <w:highlight w:val="white"/>
          <w:lang w:val="sv-SE"/>
        </w:rPr>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w:t>
      </w:r>
      <w:proofErr w:type="gramStart"/>
      <w:r w:rsidRPr="00EC76D5">
        <w:t>the it</w:t>
      </w:r>
      <w:proofErr w:type="gramEnd"/>
      <w:r w:rsidRPr="00EC76D5">
        <w:t xml:space="preserve"> returns </w:t>
      </w:r>
      <w:r w:rsidRPr="00EC76D5">
        <w:rPr>
          <w:rStyle w:val="CodeInText"/>
        </w:rPr>
        <w:t>void</w:t>
      </w:r>
      <w:r w:rsidRPr="00EC76D5">
        <w:t xml:space="preserve"> and is not the main, the Return middle code instruction is added.</w:t>
      </w:r>
    </w:p>
    <w:p w14:paraId="4DB3DF94" w14:textId="77777777" w:rsidR="0022259F" w:rsidRPr="00EC76D5" w:rsidRDefault="0022259F" w:rsidP="00E40B78"/>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 xml:space="preserve">The object code is </w:t>
      </w:r>
      <w:proofErr w:type="gramStart"/>
      <w:r w:rsidRPr="00EC76D5">
        <w:t>actually generated</w:t>
      </w:r>
      <w:proofErr w:type="gramEnd"/>
      <w:r w:rsidRPr="00EC76D5">
        <w:t xml:space="preserve"> twice, since we want to know which symbols are not used and can be removed from the symbol table.</w:t>
      </w:r>
    </w:p>
    <w:p w14:paraId="64FCD931" w14:textId="77777777" w:rsidR="00E40B78" w:rsidRPr="00EC76D5" w:rsidRDefault="00E40B78" w:rsidP="00E40B78">
      <w:r w:rsidRPr="00EC76D5">
        <w:t xml:space="preserve">If the function is the main </w:t>
      </w:r>
      <w:proofErr w:type="gramStart"/>
      <w:r w:rsidRPr="00EC76D5">
        <w:t>function</w:t>
      </w:r>
      <w:proofErr w:type="gramEnd"/>
      <w:r w:rsidRPr="00EC76D5">
        <w:t xml:space="preserve">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0CB3C129" w:rsidR="00B075C3" w:rsidRDefault="00B141F0" w:rsidP="00E40B78">
      <w:pPr>
        <w:pStyle w:val="Rubrik3"/>
      </w:pPr>
      <w:bookmarkStart w:id="54" w:name="_Ref418259975"/>
      <w:bookmarkStart w:id="55" w:name="_Toc481936149"/>
      <w:r>
        <w:lastRenderedPageBreak/>
        <w:t xml:space="preserve">The </w:t>
      </w:r>
      <w:r w:rsidR="00B075C3">
        <w:t>if-else</w:t>
      </w:r>
      <w:r>
        <w:t xml:space="preserve"> Problem</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lastRenderedPageBreak/>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7777777" w:rsidR="00637126" w:rsidRPr="00637126" w:rsidRDefault="00637126" w:rsidP="00637126">
      <w:pPr>
        <w:pStyle w:val="Code"/>
        <w:rPr>
          <w:highlight w:val="white"/>
        </w:rPr>
      </w:pPr>
      <w:r w:rsidRPr="00637126">
        <w:rPr>
          <w:highlight w:val="white"/>
        </w:rPr>
        <w:t xml:space="preserve">      Assert.ErrorA(list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lastRenderedPageBreak/>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lastRenderedPageBreak/>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lastRenderedPageBreak/>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lastRenderedPageBreak/>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proofErr w:type="gramStart"/>
      <w:r>
        <w:rPr>
          <w:highlight w:val="white"/>
        </w:rPr>
        <w:lastRenderedPageBreak/>
        <w:t>Similar to</w:t>
      </w:r>
      <w:proofErr w:type="gramEnd"/>
      <w:r>
        <w:rPr>
          <w:highlight w:val="white"/>
        </w:rPr>
        <w:t xml:space="preserve">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77777777" w:rsidR="00CD348D" w:rsidRPr="00CD348D" w:rsidRDefault="00CD348D" w:rsidP="00CD348D">
      <w:pPr>
        <w:pStyle w:val="Code"/>
        <w:rPr>
          <w:highlight w:val="white"/>
        </w:rPr>
      </w:pPr>
      <w:r w:rsidRPr="00CD348D">
        <w:rPr>
          <w:highlight w:val="whit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w:t>
      </w:r>
      <w:proofErr w:type="gramStart"/>
      <w:r>
        <w:t>misses</w:t>
      </w:r>
      <w:proofErr w:type="gramEnd"/>
      <w:r>
        <w:t xml:space="preserve">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 xml:space="preserve">without </w:t>
      </w:r>
      <w:proofErr w:type="gramStart"/>
      <w:r>
        <w:t>a</w:t>
      </w:r>
      <w:proofErr w:type="gramEnd"/>
      <w:r>
        <w:t xml:space="preserve">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3B6A67DE" w:rsidR="006C29C6" w:rsidRDefault="006C29C6" w:rsidP="006C29C6">
      <w:pPr>
        <w:rPr>
          <w:highlight w:val="white"/>
        </w:rPr>
      </w:pPr>
      <w:r>
        <w:rPr>
          <w:highlight w:val="white"/>
        </w:rPr>
        <w:t xml:space="preserve">We </w:t>
      </w:r>
      <w:proofErr w:type="spellStart"/>
      <w:r>
        <w:rPr>
          <w:highlight w:val="white"/>
        </w:rPr>
        <w:t>extraxt</w:t>
      </w:r>
      <w:proofErr w:type="spellEnd"/>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4DDA304F"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w:t>
      </w:r>
      <w:proofErr w:type="spellStart"/>
      <w:r>
        <w:rPr>
          <w:highlight w:val="white"/>
        </w:rPr>
        <w:t>returnes</w:t>
      </w:r>
      <w:proofErr w:type="spellEnd"/>
      <w:r>
        <w:rPr>
          <w:highlight w:val="white"/>
        </w:rPr>
        <w:t xml:space="preserve">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77777777" w:rsidR="00CD348D" w:rsidRPr="00CD348D" w:rsidRDefault="00CD348D" w:rsidP="00CD348D">
      <w:pPr>
        <w:pStyle w:val="Code"/>
        <w:rPr>
          <w:highlight w:val="white"/>
        </w:rPr>
      </w:pPr>
      <w:r w:rsidRPr="00CD348D">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2B9E80DE" w14:textId="77777777" w:rsidR="00CD348D" w:rsidRPr="00CD348D" w:rsidRDefault="00CD348D" w:rsidP="00CD348D">
      <w:pPr>
        <w:pStyle w:val="Code"/>
        <w:rPr>
          <w:highlight w:val="white"/>
        </w:rPr>
      </w:pPr>
      <w:r w:rsidRPr="00CD348D">
        <w:rPr>
          <w:highlight w:val="white"/>
        </w:rPr>
        <w:t xml:space="preserve">    }</w:t>
      </w:r>
    </w:p>
    <w:p w14:paraId="3694DC85" w14:textId="7ED84CD1"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w:t>
      </w:r>
      <w:r>
        <w:lastRenderedPageBreak/>
        <w:t xml:space="preserve">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proofErr w:type="gramStart"/>
      <w:r>
        <w:rPr>
          <w:highlight w:val="white"/>
        </w:rPr>
        <w:t>Similar to</w:t>
      </w:r>
      <w:proofErr w:type="gramEnd"/>
      <w:r>
        <w:rPr>
          <w:highlight w:val="white"/>
        </w:rPr>
        <w:t xml:space="preserve">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w:t>
      </w:r>
      <w:proofErr w:type="gramStart"/>
      <w:r>
        <w:rPr>
          <w:highlight w:val="white"/>
        </w:rPr>
        <w:t>Similar to</w:t>
      </w:r>
      <w:proofErr w:type="gramEnd"/>
      <w:r>
        <w:rPr>
          <w:highlight w:val="white"/>
        </w:rPr>
        <w:t xml:space="preserve">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lastRenderedPageBreak/>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w:t>
      </w:r>
      <w:proofErr w:type="gramStart"/>
      <w:r>
        <w:rPr>
          <w:highlight w:val="white"/>
        </w:rPr>
        <w:t>its</w:t>
      </w:r>
      <w:proofErr w:type="gramEnd"/>
      <w:r>
        <w:rPr>
          <w:highlight w:val="white"/>
        </w:rPr>
        <w:t xml:space="preserve">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2D567325" w14:textId="16ACFAA2" w:rsidR="00834CDC" w:rsidRPr="00834CDC" w:rsidRDefault="00834CDC" w:rsidP="00834CDC">
      <w:r>
        <w:t xml:space="preserve">The do </w:t>
      </w:r>
      <w:proofErr w:type="gramStart"/>
      <w:r>
        <w:t>statement</w:t>
      </w:r>
      <w:proofErr w:type="gramEnd"/>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 xml:space="preserve">The </w:t>
      </w:r>
      <w:proofErr w:type="gramStart"/>
      <w:r>
        <w:t>For</w:t>
      </w:r>
      <w:proofErr w:type="gramEnd"/>
      <w:r>
        <w:t xml:space="preserve"> Statement</w:t>
      </w:r>
    </w:p>
    <w:p w14:paraId="6A965189" w14:textId="12F0936A" w:rsidR="00564E09" w:rsidRDefault="00564E09" w:rsidP="00564E09">
      <w:proofErr w:type="gramStart"/>
      <w:r>
        <w:t>The for</w:t>
      </w:r>
      <w:proofErr w:type="gramEnd"/>
      <w:r>
        <w:t xml:space="preserve"> statement is more complicated than </w:t>
      </w:r>
      <w:proofErr w:type="spellStart"/>
      <w:r>
        <w:t>the</w:t>
      </w:r>
      <w:proofErr w:type="spellEnd"/>
      <w:r w:rsidR="008132ED">
        <w:t xml:space="preserve"> do and </w:t>
      </w:r>
      <w:r>
        <w:t>while statement</w:t>
      </w:r>
      <w:r w:rsidR="008132ED">
        <w:t>s</w:t>
      </w:r>
      <w:r>
        <w:t>.</w:t>
      </w:r>
      <w:r w:rsidR="003D514D">
        <w:t xml:space="preserve"> It </w:t>
      </w:r>
      <w:r>
        <w:t>holds three optional expression: the initialization expression, the test expression, and the increment expression. The true and false sets of the initialization and increment expressions are all backpatched to beginning of the test expression. An omitted test expression is equivalent to an infinite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77777777"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w:t>
      </w:r>
      <w:proofErr w:type="gramStart"/>
      <w:r w:rsidR="003D12F1">
        <w:rPr>
          <w:highlight w:val="white"/>
          <w:lang w:val="sv-SE"/>
        </w:rPr>
        <w:t>test expression</w:t>
      </w:r>
      <w:proofErr w:type="gramEnd"/>
      <w:r w:rsidR="003D12F1">
        <w:rPr>
          <w:highlight w:val="white"/>
          <w:lang w:val="sv-SE"/>
        </w:rPr>
        <w:t xml:space="preserve">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3D12F1">
        <w:rPr>
          <w:highlight w:val="white"/>
          <w:lang w:val="sv-SE"/>
        </w:rPr>
        <w:t>init</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77777777" w:rsidR="00855D78" w:rsidRDefault="00855D78" w:rsidP="00855D78">
      <w:pPr>
        <w:pStyle w:val="Code"/>
        <w:rPr>
          <w:highlight w:val="white"/>
        </w:rPr>
      </w:pPr>
      <w:r w:rsidRPr="00855D78">
        <w:rPr>
          <w:highlight w:val="white"/>
        </w:rPr>
        <w:t xml:space="preserve">    public static Statement ForStatement(Expression initExpression,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 xml:space="preserve">test </w:t>
      </w:r>
      <w:proofErr w:type="gramStart"/>
      <w:r w:rsidR="005E1C00">
        <w:rPr>
          <w:highlight w:val="white"/>
        </w:rPr>
        <w:t>expression, since</w:t>
      </w:r>
      <w:proofErr w:type="gramEnd"/>
      <w:r w:rsidR="005E1C00">
        <w:rPr>
          <w:highlight w:val="white"/>
        </w:rPr>
        <w:t xml:space="preserv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44E9D35E" w:rsidR="00005E54" w:rsidRPr="00855D78" w:rsidRDefault="00005E54" w:rsidP="00005E54">
      <w:pPr>
        <w:rPr>
          <w:highlight w:val="white"/>
        </w:rPr>
      </w:pPr>
      <w:r>
        <w:rPr>
          <w:highlight w:val="white"/>
        </w:rPr>
        <w:t xml:space="preserve">If the </w:t>
      </w:r>
      <w:proofErr w:type="spellStart"/>
      <w:r>
        <w:rPr>
          <w:highlight w:val="white"/>
        </w:rPr>
        <w:t>init</w:t>
      </w:r>
      <w:proofErr w:type="spellEnd"/>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77777777" w:rsidR="00855D78" w:rsidRPr="00855D78" w:rsidRDefault="00855D78" w:rsidP="00855D78">
      <w:pPr>
        <w:pStyle w:val="Code"/>
        <w:rPr>
          <w:highlight w:val="white"/>
        </w:rPr>
      </w:pPr>
      <w:r w:rsidRPr="00855D78">
        <w:rPr>
          <w:highlight w:val="white"/>
        </w:rPr>
        <w:t xml:space="preserve">      if (initExpression != null) {</w:t>
      </w:r>
    </w:p>
    <w:p w14:paraId="39E25B00" w14:textId="3D1379D4" w:rsidR="00855D78" w:rsidRDefault="00855D78" w:rsidP="00855D78">
      <w:pPr>
        <w:pStyle w:val="Code"/>
        <w:rPr>
          <w:highlight w:val="white"/>
        </w:rPr>
      </w:pPr>
      <w:r w:rsidRPr="00855D78">
        <w:rPr>
          <w:highlight w:val="white"/>
        </w:rPr>
        <w:t xml:space="preserve">        codeList.AddRange(initExpression.ShortList);</w:t>
      </w:r>
    </w:p>
    <w:p w14:paraId="06E67BC8" w14:textId="1F1C7722" w:rsidR="00756DFC" w:rsidRPr="00855D78" w:rsidRDefault="00756DFC" w:rsidP="00756DFC">
      <w:pPr>
        <w:pStyle w:val="Code"/>
        <w:rPr>
          <w:highlight w:val="white"/>
        </w:rPr>
      </w:pPr>
      <w:r>
        <w:rPr>
          <w:highlight w:val="white"/>
        </w:rPr>
        <w:t xml:space="preserve">        Backpatch(initExpression.Symbol.TrueSet, testTarget);</w:t>
      </w:r>
    </w:p>
    <w:p w14:paraId="53274A46" w14:textId="59F9F61C" w:rsidR="00756DFC" w:rsidRPr="00855D78" w:rsidRDefault="00756DFC" w:rsidP="00756DFC">
      <w:pPr>
        <w:pStyle w:val="Code"/>
        <w:rPr>
          <w:highlight w:val="white"/>
        </w:rPr>
      </w:pPr>
      <w:r>
        <w:rPr>
          <w:highlight w:val="white"/>
        </w:rPr>
        <w:t xml:space="preserve">        Backpatch(initExpression.Symbol.FalseSet,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lastRenderedPageBreak/>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 xml:space="preserve">Label and </w:t>
      </w:r>
      <w:proofErr w:type="spellStart"/>
      <w:r>
        <w:t>Goto</w:t>
      </w:r>
      <w:proofErr w:type="spellEnd"/>
      <w:r>
        <w:t xml:space="preserve"> Statement</w:t>
      </w:r>
    </w:p>
    <w:p w14:paraId="3D4A6642" w14:textId="404C833E"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 </w:t>
      </w:r>
      <w:proofErr w:type="spellStart"/>
      <w:r>
        <w:t>goto</w:t>
      </w:r>
      <w:proofErr w:type="spellEnd"/>
      <w:r>
        <w:t xml:space="preserve"> statements.</w:t>
      </w:r>
      <w:r w:rsidR="000E2D59">
        <w:t xml:space="preserve"> </w:t>
      </w:r>
      <w:r w:rsidR="000E2D59" w:rsidRPr="00BD4B2D">
        <w:t xml:space="preserve">As we all know, </w:t>
      </w:r>
      <w:proofErr w:type="spellStart"/>
      <w:r w:rsidR="000E2D59" w:rsidRPr="00BD4B2D">
        <w:t>goto</w:t>
      </w:r>
      <w:proofErr w:type="spellEnd"/>
      <w:r w:rsidR="000E2D59" w:rsidRPr="00BD4B2D">
        <w:t xml:space="preserve"> has no place in well-</w:t>
      </w:r>
      <w:r w:rsidR="00BD1C4E" w:rsidRPr="00BD4B2D">
        <w:t>structured</w:t>
      </w:r>
      <w:r w:rsidR="000E2D59" w:rsidRPr="00BD4B2D">
        <w:t xml:space="preserve"> programs. </w:t>
      </w:r>
      <w:r w:rsidR="000E2D59" w:rsidRPr="00CC64B1">
        <w:t xml:space="preserve">Labels and </w:t>
      </w:r>
      <w:proofErr w:type="spellStart"/>
      <w:r w:rsidR="000E2D59" w:rsidRPr="00CC64B1">
        <w:t>goto</w:t>
      </w:r>
      <w:proofErr w:type="spellEnd"/>
      <w:r w:rsidR="000E2D59" w:rsidRPr="00CC64B1">
        <w:t xml:space="preserve"> are included in </w:t>
      </w:r>
      <w:r w:rsidR="00BD1C4E">
        <w:t xml:space="preserve">C </w:t>
      </w:r>
      <w:r w:rsidR="000E2D59" w:rsidRPr="00CC64B1">
        <w:t xml:space="preserve">of historical reasons only. </w:t>
      </w:r>
      <w:r w:rsidR="000E2D59" w:rsidRPr="00E01F3C">
        <w:t>Mo</w:t>
      </w:r>
      <w:r w:rsidR="000E2D59">
        <w:t xml:space="preserve">re recent </w:t>
      </w:r>
      <w:r w:rsidR="000E2D59" w:rsidRPr="00E01F3C">
        <w:t xml:space="preserve">languages have omitted </w:t>
      </w:r>
      <w:proofErr w:type="spellStart"/>
      <w:r w:rsidR="000E2D59" w:rsidRPr="00E01F3C">
        <w:t>goto</w:t>
      </w:r>
      <w:proofErr w:type="spellEnd"/>
      <w:r w:rsidR="000E2D59" w:rsidRPr="00E01F3C">
        <w:t>.</w:t>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w:t>
      </w:r>
      <w:proofErr w:type="gramStart"/>
      <w:r>
        <w:rPr>
          <w:highlight w:val="white"/>
        </w:rPr>
        <w:t>hold</w:t>
      </w:r>
      <w:proofErr w:type="gramEnd"/>
      <w:r>
        <w:rPr>
          <w:highlight w:val="white"/>
        </w:rPr>
        <w:t xml:space="preserve">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lastRenderedPageBreak/>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7900DE27"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definition. </w:t>
      </w:r>
      <w:proofErr w:type="gramStart"/>
      <w:r w:rsidR="00CD3573">
        <w:rPr>
          <w:highlight w:val="white"/>
        </w:rPr>
        <w:t>Its</w:t>
      </w:r>
      <w:proofErr w:type="gramEnd"/>
      <w:r w:rsidR="00CD3573">
        <w:rPr>
          <w:highlight w:val="white"/>
        </w:rPr>
        <w:t xml:space="preserve">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62718557" w14:textId="12A8DC3F" w:rsidR="007A1B82" w:rsidRDefault="001B22B5" w:rsidP="00285B2B">
      <w:pPr>
        <w:rPr>
          <w:highlight w:val="white"/>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r w:rsidR="00874277">
        <w:rPr>
          <w:highlight w:val="white"/>
          <w:lang w:val="sv-SE"/>
        </w:rPr>
        <w:t xml:space="preserve"> </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lastRenderedPageBreak/>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 xml:space="preserve">If it </w:t>
      </w:r>
      <w:proofErr w:type="gramStart"/>
      <w:r w:rsidR="00EE7DF5">
        <w:rPr>
          <w:highlight w:val="white"/>
        </w:rPr>
        <w:t>does</w:t>
      </w:r>
      <w:proofErr w:type="gramEnd"/>
      <w:r w:rsidR="00EE7DF5">
        <w:rPr>
          <w:highlight w:val="white"/>
        </w:rPr>
        <w:t xml:space="preserve">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 xml:space="preserve">we check that the function returns void. If it does </w:t>
      </w:r>
      <w:proofErr w:type="gramStart"/>
      <w:r w:rsidR="0058319B">
        <w:rPr>
          <w:highlight w:val="white"/>
        </w:rPr>
        <w:t>not</w:t>
      </w:r>
      <w:proofErr w:type="gramEnd"/>
      <w:r w:rsidR="0058319B">
        <w:rPr>
          <w:highlight w:val="white"/>
        </w:rPr>
        <w:t xml:space="preserve">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lastRenderedPageBreak/>
        <w:t>Optional</w:t>
      </w:r>
      <w:r>
        <w:t xml:space="preserve"> Expression Statement</w:t>
      </w:r>
    </w:p>
    <w:p w14:paraId="5E863082" w14:textId="77777777" w:rsidR="00866410" w:rsidRDefault="00866410" w:rsidP="00866410">
      <w:r>
        <w:t>A statement can also be made up by an optional expression; that is, the statement is an expression followed by a semicolon, or simply a semicolon.</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26B53E2F"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 xml:space="preserve">In case of </w:t>
      </w:r>
      <w:proofErr w:type="gramStart"/>
      <w:r>
        <w:rPr>
          <w:highlight w:val="white"/>
        </w:rPr>
        <w:t>an</w:t>
      </w:r>
      <w:proofErr w:type="gramEnd"/>
      <w:r>
        <w:rPr>
          <w:highlight w:val="white"/>
        </w:rPr>
        <w:t xml:space="preserve">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lastRenderedPageBreak/>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1A9D3ED5" w:rsidR="008D0A0C" w:rsidRPr="008D0A0C" w:rsidRDefault="008D0A0C" w:rsidP="008D0A0C">
      <w:r>
        <w:t xml:space="preserve">A statement can be a declaration. We return a statement with the middle code list of the declaration. </w:t>
      </w:r>
      <w:r w:rsidR="001846D4">
        <w:t>The middle code list may hold code for initialization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3E5A96E7" w14:textId="77777777" w:rsidR="00FB6AA4" w:rsidRPr="004D5DB0" w:rsidRDefault="00FB6AA4" w:rsidP="00FB6AA4">
      <w:pPr>
        <w:pStyle w:val="Code"/>
      </w:pP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20B1B96E" w:rsidR="00B05CB1" w:rsidRDefault="00FE4E0C" w:rsidP="00152085">
      <w:pPr>
        <w:pStyle w:val="Rubrik3"/>
      </w:pPr>
      <w:r>
        <w:lastRenderedPageBreak/>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77777777" w:rsidR="00BF71E1" w:rsidRDefault="00BF71E1" w:rsidP="00BF71E1">
      <w:pPr>
        <w:pStyle w:val="Code"/>
        <w:rPr>
          <w:highlight w:val="white"/>
          <w:lang w:val="sv-SE"/>
        </w:rPr>
      </w:pPr>
      <w:r>
        <w:rPr>
          <w:highlight w:val="white"/>
          <w:lang w:val="sv-SE"/>
        </w:rPr>
        <w:t xml:space="preserve">  | IOR_ASSIGN         { $$ = MiddleOperator.BitwiseIOr;     }</w:t>
      </w:r>
    </w:p>
    <w:p w14:paraId="481455EC" w14:textId="77777777"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5C94E8B4" w14:textId="77777777" w:rsidR="00BF71E1" w:rsidRPr="00BF71E1" w:rsidRDefault="00BF71E1" w:rsidP="00BF71E1">
      <w:pPr>
        <w:pStyle w:val="Code"/>
        <w:rPr>
          <w:highlight w:val="white"/>
        </w:rPr>
      </w:pPr>
      <w:r w:rsidRPr="00BF71E1">
        <w:rPr>
          <w:highlight w:val="white"/>
        </w:rPr>
        <w:t xml:space="preserve">        case MiddleOperator.BinaryAdd:</w:t>
      </w:r>
    </w:p>
    <w:p w14:paraId="293B4061" w14:textId="77777777" w:rsidR="008E629F" w:rsidRDefault="00BF71E1" w:rsidP="00A5188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144EDA8" w14:textId="77777777" w:rsidR="00076203" w:rsidRDefault="008E629F" w:rsidP="008E629F">
      <w:pPr>
        <w:pStyle w:val="Code"/>
        <w:rPr>
          <w:highlight w:val="white"/>
        </w:rPr>
      </w:pPr>
      <w:r>
        <w:rPr>
          <w:highlight w:val="white"/>
        </w:rPr>
        <w:t xml:space="preserve"> </w:t>
      </w:r>
      <w:r w:rsidR="00076203">
        <w:rPr>
          <w:highlight w:val="white"/>
        </w:rPr>
        <w:t xml:space="preserve">   </w:t>
      </w:r>
      <w:r>
        <w:rPr>
          <w:highlight w:val="white"/>
        </w:rPr>
        <w:t xml:space="preserve">                       </w:t>
      </w:r>
      <w:r w:rsidR="00A51881">
        <w:rPr>
          <w:highlight w:val="white"/>
        </w:rPr>
        <w:t xml:space="preserve"> </w:t>
      </w:r>
      <w:r w:rsidR="00BF71E1" w:rsidRPr="00BF71E1">
        <w:rPr>
          <w:highlight w:val="white"/>
        </w:rPr>
        <w:t>AdditionExpression(leftExpression,</w:t>
      </w:r>
    </w:p>
    <w:p w14:paraId="57B01768" w14:textId="11D5B124" w:rsidR="00BF71E1" w:rsidRPr="00BF71E1" w:rsidRDefault="00076203" w:rsidP="008E629F">
      <w:pPr>
        <w:pStyle w:val="Code"/>
        <w:rPr>
          <w:highlight w:val="white"/>
        </w:rPr>
      </w:pPr>
      <w:r>
        <w:rPr>
          <w:highlight w:val="white"/>
        </w:rPr>
        <w:t xml:space="preserve">                                              </w:t>
      </w:r>
      <w:r w:rsidR="008E629F">
        <w:rPr>
          <w:highlight w:val="white"/>
        </w:rPr>
        <w:t xml:space="preserve"> </w:t>
      </w:r>
      <w:r w:rsidR="00BF71E1" w:rsidRPr="00BF71E1">
        <w:rPr>
          <w:highlight w:val="white"/>
        </w:rPr>
        <w:t>rightExpression));</w:t>
      </w:r>
    </w:p>
    <w:p w14:paraId="197EDEB4" w14:textId="77777777" w:rsidR="00BF71E1" w:rsidRPr="00BF71E1" w:rsidRDefault="00BF71E1" w:rsidP="00BF71E1">
      <w:pPr>
        <w:pStyle w:val="Code"/>
        <w:rPr>
          <w:highlight w:val="white"/>
        </w:rPr>
      </w:pPr>
    </w:p>
    <w:p w14:paraId="333264C6" w14:textId="77777777" w:rsidR="00BF71E1" w:rsidRPr="00BF71E1" w:rsidRDefault="00BF71E1" w:rsidP="00BF71E1">
      <w:pPr>
        <w:pStyle w:val="Code"/>
        <w:rPr>
          <w:highlight w:val="white"/>
        </w:rPr>
      </w:pPr>
      <w:r w:rsidRPr="00BF71E1">
        <w:rPr>
          <w:highlight w:val="white"/>
        </w:rPr>
        <w:t xml:space="preserve">        case MiddleOperator.BinarySubtract:</w:t>
      </w:r>
    </w:p>
    <w:p w14:paraId="3135A940" w14:textId="10102FC5"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7217443D" w14:textId="4A4D9A7B" w:rsidR="00F95287" w:rsidRDefault="00F95287" w:rsidP="00BF71E1">
      <w:pPr>
        <w:pStyle w:val="Code"/>
        <w:rPr>
          <w:highlight w:val="white"/>
        </w:rPr>
      </w:pPr>
      <w:r>
        <w:rPr>
          <w:highlight w:val="white"/>
        </w:rPr>
        <w:t xml:space="preserve">       </w:t>
      </w:r>
      <w:r w:rsidR="00A36F85">
        <w:rPr>
          <w:highlight w:val="white"/>
        </w:rPr>
        <w:t xml:space="preserve">                    </w:t>
      </w:r>
      <w:r w:rsidR="00BF71E1" w:rsidRPr="00BF71E1">
        <w:rPr>
          <w:highlight w:val="white"/>
        </w:rPr>
        <w:t xml:space="preserve"> SubtractionExpression(leftExpression,</w:t>
      </w:r>
    </w:p>
    <w:p w14:paraId="2F50E16A" w14:textId="199B4CA2" w:rsidR="00BF71E1" w:rsidRPr="00BF71E1" w:rsidRDefault="00076203" w:rsidP="00BF71E1">
      <w:pPr>
        <w:pStyle w:val="Code"/>
        <w:rPr>
          <w:highlight w:val="white"/>
        </w:rPr>
      </w:pPr>
      <w:r>
        <w:rPr>
          <w:highlight w:val="white"/>
        </w:rPr>
        <w:t xml:space="preserve"> </w:t>
      </w:r>
      <w:r w:rsidR="00F95287">
        <w:rPr>
          <w:highlight w:val="white"/>
        </w:rPr>
        <w:t xml:space="preserve">                                                </w:t>
      </w:r>
      <w:r w:rsidR="00BF71E1" w:rsidRPr="00BF71E1">
        <w:rPr>
          <w:highlight w:val="white"/>
        </w:rPr>
        <w:t xml:space="preserve"> rightExpression));</w:t>
      </w:r>
    </w:p>
    <w:p w14:paraId="4CE45F0C" w14:textId="77777777" w:rsidR="00BF71E1" w:rsidRPr="00BF71E1" w:rsidRDefault="00BF71E1" w:rsidP="00BF71E1">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lastRenderedPageBreak/>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77777777" w:rsidR="00BF71E1" w:rsidRPr="00BF71E1" w:rsidRDefault="00BF71E1" w:rsidP="00BF71E1">
      <w:pPr>
        <w:pStyle w:val="Code"/>
        <w:rPr>
          <w:highlight w:val="white"/>
        </w:rPr>
      </w:pPr>
      <w:r w:rsidRPr="00BF71E1">
        <w:rPr>
          <w:highlight w:val="white"/>
        </w:rPr>
        <w:t xml:space="preserve">        case MiddleOperator.BitwiseIOr:</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 xml:space="preserve">We check that the register has the same size (in bytes) as the expression it is assigned to. If it is </w:t>
      </w:r>
      <w:proofErr w:type="gramStart"/>
      <w:r>
        <w:rPr>
          <w:highlight w:val="white"/>
        </w:rPr>
        <w:t>not</w:t>
      </w:r>
      <w:proofErr w:type="gramEnd"/>
      <w:r>
        <w:rPr>
          <w:highlight w:val="white"/>
        </w:rPr>
        <w:t xml:space="preserve">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lastRenderedPageBreak/>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w:t>
      </w:r>
      <w:proofErr w:type="gramStart"/>
      <w:r w:rsidR="00FF68F7">
        <w:rPr>
          <w:highlight w:val="white"/>
        </w:rPr>
        <w:t>expression, since</w:t>
      </w:r>
      <w:proofErr w:type="gramEnd"/>
      <w:r w:rsidR="00FF68F7">
        <w:rPr>
          <w:highlight w:val="white"/>
        </w:rPr>
        <w:t xml:space="preserv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lastRenderedPageBreak/>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lastRenderedPageBreak/>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proofErr w:type="gramStart"/>
      <w:r>
        <w:rPr>
          <w:highlight w:val="white"/>
        </w:rPr>
        <w:t>Similar to</w:t>
      </w:r>
      <w:proofErr w:type="gramEnd"/>
      <w:r>
        <w:rPr>
          <w:highlight w:val="white"/>
        </w:rPr>
        <w:t xml:space="preserve">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lastRenderedPageBreak/>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 xml:space="preserve">expression is a conditional </w:t>
      </w:r>
      <w:proofErr w:type="gramStart"/>
      <w:r w:rsidR="00122096">
        <w:t>expression, since</w:t>
      </w:r>
      <w:proofErr w:type="gramEnd"/>
      <w:r w:rsidR="00122096">
        <w:t xml:space="preserv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proofErr w:type="spellStart"/>
      <w:r>
        <w:rPr>
          <w:highlight w:val="white"/>
          <w:lang w:val="sv-SE"/>
        </w:rPr>
        <w:t>optional_constant_integral_expression</w:t>
      </w:r>
      <w:proofErr w:type="spellEnd"/>
      <w:r>
        <w:rPr>
          <w:highlight w:val="white"/>
          <w:lang w:val="sv-SE"/>
        </w:rPr>
        <w:t>:</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lastRenderedPageBreak/>
        <w:t xml:space="preserve">The </w:t>
      </w:r>
      <w:r w:rsidRPr="003A2DDA">
        <w:rPr>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6F89F6BE" w:rsidR="00566563" w:rsidRDefault="00566563" w:rsidP="00566563">
      <w:pPr>
        <w:pStyle w:val="Rubrik3"/>
        <w:numPr>
          <w:ilvl w:val="2"/>
          <w:numId w:val="123"/>
        </w:numPr>
      </w:pPr>
      <w:r>
        <w:t xml:space="preserve">Logical </w:t>
      </w:r>
      <w:proofErr w:type="gramStart"/>
      <w:r>
        <w:t>Or</w:t>
      </w:r>
      <w:proofErr w:type="gramEnd"/>
      <w:r>
        <w:t xml:space="preserve">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proofErr w:type="spellStart"/>
      <w:r>
        <w:rPr>
          <w:highlight w:val="white"/>
          <w:lang w:val="sv-SE"/>
        </w:rPr>
        <w:t>logical_or_expression</w:t>
      </w:r>
      <w:proofErr w:type="spellEnd"/>
      <w:r>
        <w:rPr>
          <w:highlight w:val="white"/>
          <w:lang w:val="sv-SE"/>
        </w:rPr>
        <w:t>:</w:t>
      </w:r>
    </w:p>
    <w:p w14:paraId="1BD1D624" w14:textId="77777777" w:rsidR="00566563" w:rsidRDefault="00566563" w:rsidP="0027377B">
      <w:pPr>
        <w:pStyle w:val="Code"/>
        <w:rPr>
          <w:highlight w:val="white"/>
          <w:lang w:val="sv-SE"/>
        </w:rPr>
      </w:pPr>
      <w:r>
        <w:rPr>
          <w:highlight w:val="white"/>
          <w:lang w:val="sv-SE"/>
        </w:rPr>
        <w:t xml:space="preserve">    </w:t>
      </w:r>
      <w:proofErr w:type="spellStart"/>
      <w:r>
        <w:rPr>
          <w:highlight w:val="white"/>
          <w:lang w:val="sv-SE"/>
        </w:rPr>
        <w:t>logical_and_expression</w:t>
      </w:r>
      <w:proofErr w:type="spellEnd"/>
      <w:r>
        <w:rPr>
          <w:highlight w:val="white"/>
          <w:lang w:val="sv-SE"/>
        </w:rPr>
        <w:t xml:space="preserve">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w:t>
      </w:r>
      <w:proofErr w:type="spellStart"/>
      <w:r>
        <w:rPr>
          <w:highlight w:val="white"/>
          <w:lang w:val="sv-SE"/>
        </w:rPr>
        <w:t>logical_or_expression</w:t>
      </w:r>
      <w:proofErr w:type="spellEnd"/>
      <w:r>
        <w:rPr>
          <w:highlight w:val="white"/>
          <w:lang w:val="sv-SE"/>
        </w:rPr>
        <w:t xml:space="preserve"> </w:t>
      </w:r>
      <w:proofErr w:type="spellStart"/>
      <w:r>
        <w:rPr>
          <w:highlight w:val="white"/>
          <w:lang w:val="sv-SE"/>
        </w:rPr>
        <w:t>LOGICAL_OR</w:t>
      </w:r>
      <w:proofErr w:type="spellEnd"/>
      <w:r>
        <w:rPr>
          <w:highlight w:val="white"/>
          <w:lang w:val="sv-SE"/>
        </w:rPr>
        <w:t xml:space="preserve"> </w:t>
      </w:r>
      <w:proofErr w:type="spellStart"/>
      <w:r>
        <w:rPr>
          <w:highlight w:val="white"/>
          <w:lang w:val="sv-SE"/>
        </w:rPr>
        <w:t>logical_and_expression</w:t>
      </w:r>
      <w:proofErr w:type="spellEnd"/>
      <w:r>
        <w:rPr>
          <w:highlight w:val="white"/>
          <w:lang w:val="sv-SE"/>
        </w:rPr>
        <w:t xml:space="preserve"> {</w:t>
      </w:r>
    </w:p>
    <w:p w14:paraId="583C44E8" w14:textId="77777777" w:rsidR="00566563" w:rsidRDefault="00566563" w:rsidP="0027377B">
      <w:pPr>
        <w:pStyle w:val="Code"/>
        <w:rPr>
          <w:highlight w:val="white"/>
          <w:lang w:val="sv-SE"/>
        </w:rPr>
      </w:pPr>
      <w:r>
        <w:rPr>
          <w:highlight w:val="white"/>
          <w:lang w:val="sv-SE"/>
        </w:rPr>
        <w:t xml:space="preserve">      $$ = </w:t>
      </w:r>
      <w:proofErr w:type="spellStart"/>
      <w:r>
        <w:rPr>
          <w:highlight w:val="white"/>
          <w:lang w:val="sv-SE"/>
        </w:rPr>
        <w:t>MiddleCodeGenerator.LogicalOrExpression</w:t>
      </w:r>
      <w:proofErr w:type="spellEnd"/>
      <w:r>
        <w:rPr>
          <w:highlight w:val="white"/>
          <w:lang w:val="sv-SE"/>
        </w:rPr>
        <w:t>($1,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3B089736"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an expression the is </w:t>
      </w:r>
      <w:proofErr w:type="spellStart"/>
      <w:r w:rsidR="00A774D0">
        <w:rPr>
          <w:highlight w:val="white"/>
          <w:lang w:val="sv-SE"/>
        </w:rPr>
        <w:t>true</w:t>
      </w:r>
      <w:proofErr w:type="spellEnd"/>
      <w:r w:rsidR="00A774D0">
        <w:rPr>
          <w:highlight w:val="white"/>
          <w:lang w:val="sv-SE"/>
        </w:rPr>
        <w:t xml:space="preserve"> </w:t>
      </w:r>
      <w:proofErr w:type="spellStart"/>
      <w:r w:rsidR="00A774D0">
        <w:rPr>
          <w:highlight w:val="white"/>
          <w:lang w:val="sv-SE"/>
        </w:rPr>
        <w:t>if</w:t>
      </w:r>
      <w:proofErr w:type="spellEnd"/>
      <w:r w:rsidR="00A774D0">
        <w:rPr>
          <w:highlight w:val="white"/>
          <w:lang w:val="sv-SE"/>
        </w:rPr>
        <w:t xml:space="preserve"> at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and right expressions is </w:t>
      </w:r>
      <w:proofErr w:type="spellStart"/>
      <w:r w:rsidR="00A774D0">
        <w:rPr>
          <w:highlight w:val="white"/>
          <w:lang w:val="sv-SE"/>
        </w:rPr>
        <w:t>true</w:t>
      </w:r>
      <w:proofErr w:type="spellEnd"/>
      <w:r w:rsidR="00A774D0">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4D82E1B7" w:rsidR="007672DD" w:rsidRDefault="001A74D4" w:rsidP="007672DD">
      <w:pPr>
        <w:rPr>
          <w:highlight w:val="white"/>
        </w:rPr>
      </w:pPr>
      <w:r>
        <w:rPr>
          <w:highlight w:val="white"/>
        </w:rPr>
        <w:t xml:space="preserve">Since we have passed the constant integral expression parsing, we need to </w:t>
      </w:r>
      <w:r w:rsidR="007672DD">
        <w:rPr>
          <w:highlight w:val="white"/>
        </w:rPr>
        <w:t xml:space="preserve">check if the expression is constant. It </w:t>
      </w:r>
      <w:proofErr w:type="spellStart"/>
      <w:r w:rsidR="007672DD">
        <w:rPr>
          <w:highlight w:val="white"/>
        </w:rPr>
        <w:t>it</w:t>
      </w:r>
      <w:proofErr w:type="spellEnd"/>
      <w:r w:rsidR="007672DD">
        <w:rPr>
          <w:highlight w:val="white"/>
        </w:rPr>
        <w:t xml:space="preserve"> is</w:t>
      </w:r>
      <w:r>
        <w:rPr>
          <w:highlight w:val="white"/>
        </w:rPr>
        <w:t xml:space="preserve"> consta</w:t>
      </w:r>
      <w:r w:rsidR="00D57C11">
        <w:rPr>
          <w:highlight w:val="white"/>
        </w:rPr>
        <w:t>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77777777" w:rsidR="0027377B" w:rsidRPr="0027377B" w:rsidRDefault="0027377B" w:rsidP="0027377B">
      <w:pPr>
        <w:pStyle w:val="Code"/>
        <w:rPr>
          <w:highlight w:val="white"/>
        </w:rPr>
      </w:pP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59A060D6" w14:textId="77777777" w:rsidR="0027377B" w:rsidRPr="0027377B" w:rsidRDefault="0027377B" w:rsidP="0027377B">
      <w:pPr>
        <w:pStyle w:val="Code"/>
        <w:rPr>
          <w:highlight w:val="white"/>
        </w:rPr>
      </w:pP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69D790F6" w14:textId="77777777" w:rsidR="0027377B" w:rsidRPr="0027377B" w:rsidRDefault="0027377B" w:rsidP="0027377B">
      <w:pPr>
        <w:pStyle w:val="Code"/>
        <w:rPr>
          <w:highlight w:val="white"/>
        </w:rPr>
      </w:pPr>
      <w:r w:rsidRPr="0027377B">
        <w:rPr>
          <w:highlight w:val="white"/>
        </w:rPr>
        <w:t xml:space="preserve">      List&lt;MiddleCode&gt; shortList = new List&lt;MiddleCode&gt;();</w:t>
      </w:r>
    </w:p>
    <w:p w14:paraId="0DE117FE" w14:textId="77777777" w:rsidR="0027377B" w:rsidRPr="0027377B" w:rsidRDefault="0027377B" w:rsidP="0027377B">
      <w:pPr>
        <w:pStyle w:val="Code"/>
        <w:rPr>
          <w:highlight w:val="white"/>
        </w:rPr>
      </w:pPr>
      <w:r w:rsidRPr="0027377B">
        <w:rPr>
          <w:highlight w:val="white"/>
        </w:rPr>
        <w:t xml:space="preserve">      shortList.AddRange(leftExpression.ShortList);</w:t>
      </w:r>
    </w:p>
    <w:p w14:paraId="0F6230F6" w14:textId="77777777" w:rsidR="0027377B" w:rsidRPr="0027377B" w:rsidRDefault="0027377B" w:rsidP="0027377B">
      <w:pPr>
        <w:pStyle w:val="Code"/>
        <w:rPr>
          <w:highlight w:val="white"/>
        </w:rPr>
      </w:pPr>
      <w:r w:rsidRPr="0027377B">
        <w:rPr>
          <w:highlight w:val="white"/>
        </w:rPr>
        <w:t xml:space="preserve">      shortList.AddRange(rightExpression.ShortList);</w:t>
      </w:r>
    </w:p>
    <w:p w14:paraId="44FCFDFF" w14:textId="77777777" w:rsidR="0027377B" w:rsidRPr="0027377B" w:rsidRDefault="0027377B" w:rsidP="0027377B">
      <w:pPr>
        <w:pStyle w:val="Code"/>
        <w:rPr>
          <w:highlight w:val="white"/>
        </w:rPr>
      </w:pP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lastRenderedPageBreak/>
        <w:t xml:space="preserve">      longList.AddRange(rightExpression.LongList);</w:t>
      </w:r>
    </w:p>
    <w:p w14:paraId="0958EF06" w14:textId="77777777" w:rsidR="0027377B" w:rsidRPr="0027377B" w:rsidRDefault="0027377B" w:rsidP="0027377B">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06CFA428" w:rsidR="00BA322E" w:rsidRPr="0027377B" w:rsidRDefault="0027377B" w:rsidP="0027377B">
      <w:pPr>
        <w:pStyle w:val="Code"/>
        <w:rPr>
          <w:highlight w:val="white"/>
        </w:rPr>
      </w:pPr>
      <w:r w:rsidRPr="0027377B">
        <w:rPr>
          <w:highlight w:val="white"/>
        </w:rPr>
        <w:t xml:space="preserve">    }</w:t>
      </w:r>
    </w:p>
    <w:p w14:paraId="789CBAA5" w14:textId="77A52DEE" w:rsidR="00E40B78" w:rsidRPr="00EC76D5" w:rsidRDefault="00E40B78" w:rsidP="00E40B78">
      <w:pPr>
        <w:pStyle w:val="Rubrik3"/>
      </w:pPr>
      <w:r w:rsidRPr="00EC76D5">
        <w:t>Declaration</w:t>
      </w:r>
      <w:bookmarkEnd w:id="54"/>
      <w:r w:rsidR="002D1940" w:rsidRPr="00EC76D5">
        <w:t>s</w:t>
      </w:r>
      <w:bookmarkEnd w:id="55"/>
    </w:p>
    <w:p w14:paraId="2FB141BB" w14:textId="4D300D2E" w:rsidR="00E40B78" w:rsidRPr="00EC76D5" w:rsidRDefault="002E67B8" w:rsidP="00E40B78">
      <w:pPr>
        <w:pStyle w:val="CodeHeader"/>
      </w:pPr>
      <w:proofErr w:type="spellStart"/>
      <w:r>
        <w:t>MainParser.gppg</w:t>
      </w:r>
      <w:proofErr w:type="spellEnd"/>
    </w:p>
    <w:p w14:paraId="25B718A7" w14:textId="77777777" w:rsidR="00C0627B" w:rsidRPr="00EC76D5" w:rsidRDefault="00C0627B" w:rsidP="00C0627B">
      <w:pPr>
        <w:pStyle w:val="Code"/>
      </w:pPr>
      <w:r w:rsidRPr="00EC76D5">
        <w:t>declaration:</w:t>
      </w:r>
    </w:p>
    <w:p w14:paraId="7C397BE2" w14:textId="77777777" w:rsidR="00C0627B" w:rsidRPr="00EC76D5" w:rsidRDefault="00C0627B" w:rsidP="00C0627B">
      <w:pPr>
        <w:pStyle w:val="Code"/>
      </w:pPr>
      <w:r w:rsidRPr="00EC76D5">
        <w:t xml:space="preserve">    declaration_specifier_list SEMICOLON {</w:t>
      </w:r>
    </w:p>
    <w:p w14:paraId="4452764D" w14:textId="77777777" w:rsidR="00C0627B" w:rsidRPr="00EC76D5" w:rsidRDefault="00C0627B" w:rsidP="00C0627B">
      <w:pPr>
        <w:pStyle w:val="Code"/>
      </w:pPr>
      <w:r w:rsidRPr="00EC76D5">
        <w:t xml:space="preserve">      Main.SpecifierStack.pop().generate();</w:t>
      </w:r>
    </w:p>
    <w:p w14:paraId="2A9142B6" w14:textId="77777777" w:rsidR="00C0627B" w:rsidRPr="00EC76D5" w:rsidRDefault="00C0627B" w:rsidP="00C0627B">
      <w:pPr>
        <w:pStyle w:val="Code"/>
      </w:pPr>
      <w:r w:rsidRPr="00EC76D5">
        <w:t xml:space="preserve">      $$ = new LinkedList&lt;&gt;();</w:t>
      </w:r>
    </w:p>
    <w:p w14:paraId="21B918AF" w14:textId="77777777" w:rsidR="00C0627B" w:rsidRPr="00EC76D5" w:rsidRDefault="00C0627B" w:rsidP="00C0627B">
      <w:pPr>
        <w:pStyle w:val="Code"/>
      </w:pPr>
      <w:r w:rsidRPr="00EC76D5">
        <w:t xml:space="preserve">    }</w:t>
      </w:r>
    </w:p>
    <w:p w14:paraId="54F4BFE0" w14:textId="12C9E2A6" w:rsidR="00C0627B" w:rsidRPr="00EC76D5" w:rsidRDefault="00C0627B" w:rsidP="00C0627B">
      <w:pPr>
        <w:pStyle w:val="Code"/>
      </w:pPr>
      <w:r w:rsidRPr="00EC76D5">
        <w:t xml:space="preserve">  | declaration_specifier_list </w:t>
      </w:r>
      <w:r w:rsidR="00B473E1">
        <w:t>declarator_list</w:t>
      </w:r>
      <w:r w:rsidRPr="00EC76D5">
        <w:t xml:space="preserve"> SEMICOLON {</w:t>
      </w:r>
    </w:p>
    <w:p w14:paraId="4C71C718" w14:textId="77777777" w:rsidR="00C0627B" w:rsidRPr="00EC76D5" w:rsidRDefault="00C0627B" w:rsidP="00C0627B">
      <w:pPr>
        <w:pStyle w:val="Code"/>
      </w:pPr>
      <w:r w:rsidRPr="00EC76D5">
        <w:t xml:space="preserve">      Main.SpecifierStack.pop().generate();</w:t>
      </w:r>
    </w:p>
    <w:p w14:paraId="43EFD1F0" w14:textId="77777777" w:rsidR="00C0627B" w:rsidRPr="00EC76D5" w:rsidRDefault="00C0627B" w:rsidP="00C0627B">
      <w:pPr>
        <w:pStyle w:val="Code"/>
      </w:pPr>
      <w:r w:rsidRPr="00EC76D5">
        <w:t xml:space="preserve">      $$ = $2;</w:t>
      </w:r>
    </w:p>
    <w:p w14:paraId="6255C571" w14:textId="77777777" w:rsidR="00C0627B" w:rsidRPr="00EC76D5" w:rsidRDefault="00C0627B" w:rsidP="00C0627B">
      <w:pPr>
        <w:pStyle w:val="Code"/>
      </w:pPr>
      <w:r w:rsidRPr="00EC76D5">
        <w:t xml:space="preserve">    };</w:t>
      </w:r>
    </w:p>
    <w:p w14:paraId="0F84776A" w14:textId="77777777" w:rsidR="00C0627B" w:rsidRPr="00EC76D5" w:rsidRDefault="00C0627B" w:rsidP="00C0627B">
      <w:pPr>
        <w:pStyle w:val="Code"/>
      </w:pPr>
    </w:p>
    <w:p w14:paraId="67E5DE8B" w14:textId="77777777" w:rsidR="00C0627B" w:rsidRPr="00EC76D5" w:rsidRDefault="00C0627B" w:rsidP="00C0627B">
      <w:pPr>
        <w:pStyle w:val="Code"/>
      </w:pPr>
      <w:r w:rsidRPr="00EC76D5">
        <w:t>declaration_specifier_list:</w:t>
      </w:r>
    </w:p>
    <w:p w14:paraId="78976DCF" w14:textId="77777777" w:rsidR="00C0627B" w:rsidRPr="00EC76D5" w:rsidRDefault="00C0627B" w:rsidP="00C0627B">
      <w:pPr>
        <w:pStyle w:val="Code"/>
      </w:pPr>
      <w:r w:rsidRPr="00EC76D5">
        <w:t xml:space="preserve">    declaration_specifier {</w:t>
      </w:r>
    </w:p>
    <w:p w14:paraId="645C8CF1" w14:textId="77777777" w:rsidR="00C0627B" w:rsidRPr="00EC76D5" w:rsidRDefault="00C0627B" w:rsidP="00C0627B">
      <w:pPr>
        <w:pStyle w:val="Code"/>
      </w:pPr>
      <w:r w:rsidRPr="00EC76D5">
        <w:t xml:space="preserve">      Specifier specifier = new Specifier();</w:t>
      </w:r>
    </w:p>
    <w:p w14:paraId="4D97E55F" w14:textId="77777777" w:rsidR="00C0627B" w:rsidRPr="00EC76D5" w:rsidRDefault="00C0627B" w:rsidP="00C0627B">
      <w:pPr>
        <w:pStyle w:val="Code"/>
      </w:pPr>
      <w:r w:rsidRPr="00EC76D5">
        <w:t xml:space="preserve">      specifier.add($1);</w:t>
      </w:r>
    </w:p>
    <w:p w14:paraId="574755F6" w14:textId="77777777" w:rsidR="00C0627B" w:rsidRPr="00EC76D5" w:rsidRDefault="00C0627B" w:rsidP="00C0627B">
      <w:pPr>
        <w:pStyle w:val="Code"/>
      </w:pPr>
      <w:r w:rsidRPr="00EC76D5">
        <w:t xml:space="preserve">      Main.SpecifierStack.push(specifier);</w:t>
      </w:r>
    </w:p>
    <w:p w14:paraId="66B9A026" w14:textId="77777777" w:rsidR="00C0627B" w:rsidRPr="00EC76D5" w:rsidRDefault="00C0627B" w:rsidP="00C0627B">
      <w:pPr>
        <w:pStyle w:val="Code"/>
      </w:pPr>
      <w:r w:rsidRPr="00EC76D5">
        <w:t xml:space="preserve">    }</w:t>
      </w:r>
    </w:p>
    <w:p w14:paraId="7A41AD37" w14:textId="77777777" w:rsidR="00C0627B" w:rsidRPr="00EC76D5" w:rsidRDefault="00C0627B" w:rsidP="00C0627B">
      <w:pPr>
        <w:pStyle w:val="Code"/>
      </w:pPr>
      <w:r w:rsidRPr="00EC76D5">
        <w:t xml:space="preserve">  | declaration_specifier_list declaration_specifier {</w:t>
      </w:r>
    </w:p>
    <w:p w14:paraId="449F07E6" w14:textId="77777777" w:rsidR="00C0627B" w:rsidRPr="00EC76D5" w:rsidRDefault="00C0627B" w:rsidP="00C0627B">
      <w:pPr>
        <w:pStyle w:val="Code"/>
      </w:pPr>
      <w:r w:rsidRPr="00EC76D5">
        <w:t xml:space="preserve">      Specifier specifier = Main.SpecifierStack.peek();</w:t>
      </w:r>
    </w:p>
    <w:p w14:paraId="23FED235" w14:textId="77777777" w:rsidR="00C0627B" w:rsidRPr="00EC76D5" w:rsidRDefault="00C0627B" w:rsidP="00C0627B">
      <w:pPr>
        <w:pStyle w:val="Code"/>
      </w:pPr>
      <w:r w:rsidRPr="00EC76D5">
        <w:t xml:space="preserve">      specifier.add($2);</w:t>
      </w:r>
    </w:p>
    <w:p w14:paraId="01D2F1F5" w14:textId="77777777" w:rsidR="00C0627B" w:rsidRPr="00EC76D5" w:rsidRDefault="00C0627B" w:rsidP="00C0627B">
      <w:pPr>
        <w:pStyle w:val="Code"/>
      </w:pPr>
      <w:r w:rsidRPr="00EC76D5">
        <w:t xml:space="preserve">    };</w:t>
      </w:r>
    </w:p>
    <w:p w14:paraId="1498E80C" w14:textId="77777777" w:rsidR="00C0627B" w:rsidRPr="00EC76D5" w:rsidRDefault="00C0627B" w:rsidP="00C0627B">
      <w:pPr>
        <w:pStyle w:val="Code"/>
      </w:pPr>
    </w:p>
    <w:p w14:paraId="490AD600" w14:textId="77777777" w:rsidR="00C0627B" w:rsidRPr="00EC76D5" w:rsidRDefault="00C0627B" w:rsidP="00C0627B">
      <w:pPr>
        <w:pStyle w:val="Code"/>
      </w:pPr>
      <w:r w:rsidRPr="00EC76D5">
        <w:t>declaration_specifier:</w:t>
      </w:r>
    </w:p>
    <w:p w14:paraId="3FC08CFA" w14:textId="77777777" w:rsidR="00C0627B" w:rsidRPr="00EC76D5" w:rsidRDefault="00C0627B" w:rsidP="00C0627B">
      <w:pPr>
        <w:pStyle w:val="Code"/>
      </w:pPr>
      <w:r w:rsidRPr="00EC76D5">
        <w:t xml:space="preserve">    CONSTANT { $$ = Mask.Constant; }</w:t>
      </w:r>
    </w:p>
    <w:p w14:paraId="58ED1787" w14:textId="77777777" w:rsidR="00C0627B" w:rsidRPr="00EC76D5" w:rsidRDefault="00C0627B" w:rsidP="00C0627B">
      <w:pPr>
        <w:pStyle w:val="Code"/>
      </w:pPr>
      <w:r w:rsidRPr="00EC76D5">
        <w:t xml:space="preserve">  | VOLATILE { $$ = Mask.Volatile; }</w:t>
      </w:r>
    </w:p>
    <w:p w14:paraId="1AAC858A" w14:textId="77777777" w:rsidR="00C0627B" w:rsidRPr="00EC76D5" w:rsidRDefault="00C0627B" w:rsidP="00C0627B">
      <w:pPr>
        <w:pStyle w:val="Code"/>
      </w:pPr>
      <w:r w:rsidRPr="00EC76D5">
        <w:t xml:space="preserve">  | AUTO     { $$ = Mask.Auto;     }</w:t>
      </w:r>
    </w:p>
    <w:p w14:paraId="678BBD65" w14:textId="77777777" w:rsidR="00C0627B" w:rsidRPr="00EC76D5" w:rsidRDefault="00C0627B" w:rsidP="00C0627B">
      <w:pPr>
        <w:pStyle w:val="Code"/>
      </w:pPr>
      <w:r w:rsidRPr="00EC76D5">
        <w:t xml:space="preserve">  | REGISTER { $$ = Mask.Register; }</w:t>
      </w:r>
    </w:p>
    <w:p w14:paraId="7F1A5B5C" w14:textId="77777777" w:rsidR="00FB4478" w:rsidRPr="00EC76D5" w:rsidRDefault="00C0627B" w:rsidP="00C0627B">
      <w:pPr>
        <w:pStyle w:val="Code"/>
      </w:pPr>
      <w:r w:rsidRPr="00EC76D5">
        <w:t xml:space="preserve">  | STATIC   { $$ = (Main.CurrentTable.getScope() == Scope.Global)</w:t>
      </w:r>
    </w:p>
    <w:p w14:paraId="76EDC9B8" w14:textId="453F011D" w:rsidR="00C0627B" w:rsidRPr="00EC76D5" w:rsidRDefault="00FB4478" w:rsidP="00C0627B">
      <w:pPr>
        <w:pStyle w:val="Code"/>
      </w:pPr>
      <w:r w:rsidRPr="00EC76D5">
        <w:t xml:space="preserve">                   </w:t>
      </w:r>
      <w:r w:rsidR="00C0627B" w:rsidRPr="00EC76D5">
        <w:t xml:space="preserve"> ? Mask.Private : Mask.Static; }</w:t>
      </w:r>
    </w:p>
    <w:p w14:paraId="1B60859E" w14:textId="77777777" w:rsidR="00C0627B" w:rsidRPr="00EC76D5" w:rsidRDefault="00C0627B" w:rsidP="00C0627B">
      <w:pPr>
        <w:pStyle w:val="Code"/>
      </w:pPr>
      <w:r w:rsidRPr="00EC76D5">
        <w:t xml:space="preserve">  | EXTERN   { $$ = Mask.Extern;   }</w:t>
      </w:r>
    </w:p>
    <w:p w14:paraId="60F2B5EB" w14:textId="77777777" w:rsidR="00C0627B" w:rsidRPr="00EC76D5" w:rsidRDefault="00C0627B" w:rsidP="00C0627B">
      <w:pPr>
        <w:pStyle w:val="Code"/>
      </w:pPr>
      <w:r w:rsidRPr="00EC76D5">
        <w:t xml:space="preserve">  | TYPEDEF  { $$ = Mask.Typedef;  }</w:t>
      </w:r>
    </w:p>
    <w:p w14:paraId="5A39E910" w14:textId="77777777" w:rsidR="00C0627B" w:rsidRPr="00EC76D5" w:rsidRDefault="00C0627B" w:rsidP="00C0627B">
      <w:pPr>
        <w:pStyle w:val="Code"/>
      </w:pPr>
      <w:r w:rsidRPr="00EC76D5">
        <w:t xml:space="preserve">  | VOID     { $$ = Mask.Void;     }</w:t>
      </w:r>
    </w:p>
    <w:p w14:paraId="7AAEEBD7" w14:textId="77777777" w:rsidR="00C0627B" w:rsidRPr="00EC76D5" w:rsidRDefault="00C0627B" w:rsidP="00C0627B">
      <w:pPr>
        <w:pStyle w:val="Code"/>
      </w:pPr>
      <w:r w:rsidRPr="00EC76D5">
        <w:t xml:space="preserve">  | CHAR     { $$ = Mask.Char;     }</w:t>
      </w:r>
    </w:p>
    <w:p w14:paraId="239A9FED" w14:textId="77777777" w:rsidR="00C0627B" w:rsidRPr="00EC76D5" w:rsidRDefault="00C0627B" w:rsidP="00C0627B">
      <w:pPr>
        <w:pStyle w:val="Code"/>
      </w:pPr>
      <w:r w:rsidRPr="00EC76D5">
        <w:t xml:space="preserve">  | WCHAR_T  { $$ = Mask.WChar_T;  }</w:t>
      </w:r>
    </w:p>
    <w:p w14:paraId="7DF614A5" w14:textId="77777777" w:rsidR="00C0627B" w:rsidRPr="00EC76D5" w:rsidRDefault="00C0627B" w:rsidP="00C0627B">
      <w:pPr>
        <w:pStyle w:val="Code"/>
      </w:pPr>
      <w:r w:rsidRPr="00EC76D5">
        <w:t xml:space="preserve">  | SHORT    { $$ = Mask.Short;    }</w:t>
      </w:r>
    </w:p>
    <w:p w14:paraId="6482FE11" w14:textId="77777777" w:rsidR="00C0627B" w:rsidRPr="00EC76D5" w:rsidRDefault="00C0627B" w:rsidP="00C0627B">
      <w:pPr>
        <w:pStyle w:val="Code"/>
      </w:pPr>
      <w:r w:rsidRPr="00EC76D5">
        <w:t xml:space="preserve">  | INT      { $$ = Mask.Int;      }</w:t>
      </w:r>
    </w:p>
    <w:p w14:paraId="1059C365" w14:textId="77777777" w:rsidR="00C0627B" w:rsidRPr="00EC76D5" w:rsidRDefault="00C0627B" w:rsidP="00C0627B">
      <w:pPr>
        <w:pStyle w:val="Code"/>
      </w:pPr>
      <w:r w:rsidRPr="00EC76D5">
        <w:t xml:space="preserve">  | LONG     { $$ = Mask.Long;     }</w:t>
      </w:r>
    </w:p>
    <w:p w14:paraId="5EA9BEC6" w14:textId="77777777" w:rsidR="00C0627B" w:rsidRPr="00EC76D5" w:rsidRDefault="00C0627B" w:rsidP="00C0627B">
      <w:pPr>
        <w:pStyle w:val="Code"/>
      </w:pPr>
      <w:r w:rsidRPr="00EC76D5">
        <w:t xml:space="preserve">  | FLOAT    { $$ = Mask.Float;    }</w:t>
      </w:r>
    </w:p>
    <w:p w14:paraId="31089DE7" w14:textId="77777777" w:rsidR="00C0627B" w:rsidRPr="00EC76D5" w:rsidRDefault="00C0627B" w:rsidP="00C0627B">
      <w:pPr>
        <w:pStyle w:val="Code"/>
      </w:pPr>
      <w:r w:rsidRPr="00EC76D5">
        <w:t xml:space="preserve">  | DOUBLE   { $$ = Mask.Double;   }</w:t>
      </w:r>
    </w:p>
    <w:p w14:paraId="329E76F1" w14:textId="77777777" w:rsidR="00C0627B" w:rsidRPr="00EC76D5" w:rsidRDefault="00C0627B" w:rsidP="00C0627B">
      <w:pPr>
        <w:pStyle w:val="Code"/>
      </w:pPr>
      <w:r w:rsidRPr="00EC76D5">
        <w:t xml:space="preserve">  | SIGNED   { $$ = Mask.Signed;   }</w:t>
      </w:r>
    </w:p>
    <w:p w14:paraId="0445D518" w14:textId="77777777" w:rsidR="00C0627B" w:rsidRPr="00EC76D5" w:rsidRDefault="00C0627B" w:rsidP="00C0627B">
      <w:pPr>
        <w:pStyle w:val="Code"/>
      </w:pPr>
      <w:r w:rsidRPr="00EC76D5">
        <w:t xml:space="preserve">  | UNSIGNED { $$ = Mask.Unsigned; }</w:t>
      </w:r>
    </w:p>
    <w:p w14:paraId="060CAF85" w14:textId="77777777" w:rsidR="00C0627B" w:rsidRPr="00EC76D5" w:rsidRDefault="00C0627B" w:rsidP="00C0627B">
      <w:pPr>
        <w:pStyle w:val="Code"/>
      </w:pPr>
      <w:r w:rsidRPr="00EC76D5">
        <w:t xml:space="preserve">  | struct_union_specifier { $$ = $1; }</w:t>
      </w:r>
    </w:p>
    <w:p w14:paraId="2FB644D4" w14:textId="77777777" w:rsidR="00C0627B" w:rsidRPr="00EC76D5" w:rsidRDefault="00C0627B" w:rsidP="00C0627B">
      <w:pPr>
        <w:pStyle w:val="Code"/>
      </w:pPr>
      <w:r w:rsidRPr="00EC76D5">
        <w:t xml:space="preserve">  | enum_specifier         { $$ = $1; }</w:t>
      </w:r>
    </w:p>
    <w:p w14:paraId="4E0B3189" w14:textId="7E7B45BD" w:rsidR="00A83FD6" w:rsidRPr="00EC76D5" w:rsidRDefault="00C0627B" w:rsidP="00C0627B">
      <w:pPr>
        <w:pStyle w:val="Code"/>
      </w:pPr>
      <w:r w:rsidRPr="00EC76D5">
        <w:t xml:space="preserve">  | TYPEDEF_NAME           { $$ = $1; };</w:t>
      </w:r>
    </w:p>
    <w:p w14:paraId="1D7417A0" w14:textId="3664A498" w:rsidR="00E40B78" w:rsidRPr="00EC76D5" w:rsidRDefault="00E40B78" w:rsidP="00E40B78">
      <w:r w:rsidRPr="00EC76D5">
        <w:t xml:space="preserve">The </w:t>
      </w:r>
      <w:r w:rsidRPr="00EC76D5">
        <w:rPr>
          <w:rStyle w:val="CodeInText"/>
        </w:rPr>
        <w:t>Mask</w:t>
      </w:r>
      <w:r w:rsidRPr="00EC76D5">
        <w:t xml:space="preserve"> class is used to distinguish between the different type specifiers and used by the </w:t>
      </w:r>
      <w:r w:rsidRPr="00EC76D5">
        <w:rPr>
          <w:rStyle w:val="CodeInText"/>
        </w:rPr>
        <w:t>Specifier</w:t>
      </w:r>
      <w:r w:rsidRPr="00EC76D5">
        <w:t xml:space="preserve"> class below.</w:t>
      </w:r>
    </w:p>
    <w:p w14:paraId="09BB1E85" w14:textId="274FA3A2" w:rsidR="00E40B78" w:rsidRPr="00EC76D5" w:rsidRDefault="00E40B78" w:rsidP="00E40B78">
      <w:pPr>
        <w:pStyle w:val="CodeHeader"/>
      </w:pPr>
      <w:proofErr w:type="spellStart"/>
      <w:r w:rsidRPr="00EC76D5">
        <w:t>Mask.java</w:t>
      </w:r>
      <w:proofErr w:type="spellEnd"/>
    </w:p>
    <w:p w14:paraId="5C510064" w14:textId="77777777" w:rsidR="00FB4478" w:rsidRPr="00EC76D5" w:rsidRDefault="00FB4478" w:rsidP="00FB4478">
      <w:pPr>
        <w:pStyle w:val="Code"/>
      </w:pPr>
      <w:r w:rsidRPr="00EC76D5">
        <w:t>package c_compiler;</w:t>
      </w:r>
    </w:p>
    <w:p w14:paraId="2A88E0BC" w14:textId="77777777" w:rsidR="00FB4478" w:rsidRPr="00EC76D5" w:rsidRDefault="00FB4478" w:rsidP="00FB4478">
      <w:pPr>
        <w:pStyle w:val="Code"/>
      </w:pPr>
      <w:r w:rsidRPr="00EC76D5">
        <w:lastRenderedPageBreak/>
        <w:t>import java.util.*;</w:t>
      </w:r>
    </w:p>
    <w:p w14:paraId="60224F0E" w14:textId="77777777" w:rsidR="00FB4478" w:rsidRPr="00EC76D5" w:rsidRDefault="00FB4478" w:rsidP="00FB4478">
      <w:pPr>
        <w:pStyle w:val="Code"/>
      </w:pPr>
    </w:p>
    <w:p w14:paraId="1F3FC639" w14:textId="77777777" w:rsidR="00FB4478" w:rsidRPr="00EC76D5" w:rsidRDefault="00FB4478" w:rsidP="00FB4478">
      <w:pPr>
        <w:pStyle w:val="Code"/>
      </w:pPr>
      <w:r w:rsidRPr="00EC76D5">
        <w:t>public class Mask {</w:t>
      </w:r>
    </w:p>
    <w:p w14:paraId="6CA42F07" w14:textId="77777777" w:rsidR="00FB4478" w:rsidRPr="00EC76D5" w:rsidRDefault="00FB4478" w:rsidP="00FB4478">
      <w:pPr>
        <w:pStyle w:val="Code"/>
      </w:pPr>
      <w:r w:rsidRPr="00EC76D5">
        <w:t xml:space="preserve">  public static final int StorageMask = 0x0000FFF;</w:t>
      </w:r>
    </w:p>
    <w:p w14:paraId="71AD13D4" w14:textId="77777777" w:rsidR="00FB4478" w:rsidRPr="00EC76D5" w:rsidRDefault="00FB4478" w:rsidP="00FB4478">
      <w:pPr>
        <w:pStyle w:val="Code"/>
      </w:pPr>
      <w:r w:rsidRPr="00EC76D5">
        <w:t xml:space="preserve">  public static final int Auto        = 0x0000010;</w:t>
      </w:r>
    </w:p>
    <w:p w14:paraId="17DEA8A0" w14:textId="77777777" w:rsidR="00FB4478" w:rsidRPr="00EC76D5" w:rsidRDefault="00FB4478" w:rsidP="00FB4478">
      <w:pPr>
        <w:pStyle w:val="Code"/>
      </w:pPr>
      <w:r w:rsidRPr="00EC76D5">
        <w:t xml:space="preserve">  public static final int Register    = 0x0000020;</w:t>
      </w:r>
    </w:p>
    <w:p w14:paraId="53F7B84C" w14:textId="77777777" w:rsidR="00FB4478" w:rsidRPr="00EC76D5" w:rsidRDefault="00FB4478" w:rsidP="00FB4478">
      <w:pPr>
        <w:pStyle w:val="Code"/>
      </w:pPr>
      <w:r w:rsidRPr="00EC76D5">
        <w:t xml:space="preserve">  public static final int Static      = 0x0000040;</w:t>
      </w:r>
    </w:p>
    <w:p w14:paraId="616621F6" w14:textId="77777777" w:rsidR="00FB4478" w:rsidRPr="00EC76D5" w:rsidRDefault="00FB4478" w:rsidP="00FB4478">
      <w:pPr>
        <w:pStyle w:val="Code"/>
      </w:pPr>
      <w:r w:rsidRPr="00EC76D5">
        <w:t xml:space="preserve">  public static final int Extern      = 0x0000080;</w:t>
      </w:r>
    </w:p>
    <w:p w14:paraId="2631B8DB" w14:textId="77777777" w:rsidR="00FB4478" w:rsidRPr="00EC76D5" w:rsidRDefault="00FB4478" w:rsidP="00FB4478">
      <w:pPr>
        <w:pStyle w:val="Code"/>
      </w:pPr>
      <w:r w:rsidRPr="00EC76D5">
        <w:t xml:space="preserve">  public static final int Typedef     = 0x0000100;</w:t>
      </w:r>
    </w:p>
    <w:p w14:paraId="5C8D5EE8" w14:textId="77777777" w:rsidR="00FB4478" w:rsidRPr="00EC76D5" w:rsidRDefault="00FB4478" w:rsidP="00FB4478">
      <w:pPr>
        <w:pStyle w:val="Code"/>
      </w:pPr>
    </w:p>
    <w:p w14:paraId="367ED0B6" w14:textId="77777777" w:rsidR="00FB4478" w:rsidRPr="00EC76D5" w:rsidRDefault="00FB4478" w:rsidP="00FB4478">
      <w:pPr>
        <w:pStyle w:val="Code"/>
      </w:pPr>
      <w:r w:rsidRPr="00EC76D5">
        <w:t xml:space="preserve">  public static final int QualifierMask = 0x000F000;</w:t>
      </w:r>
    </w:p>
    <w:p w14:paraId="3A199535" w14:textId="77777777" w:rsidR="00FB4478" w:rsidRPr="00EC76D5" w:rsidRDefault="00FB4478" w:rsidP="00FB4478">
      <w:pPr>
        <w:pStyle w:val="Code"/>
      </w:pPr>
      <w:r w:rsidRPr="00EC76D5">
        <w:t xml:space="preserve">  public static final int Constant      = 0x0001000;</w:t>
      </w:r>
    </w:p>
    <w:p w14:paraId="027DE9D9" w14:textId="77777777" w:rsidR="00FB4478" w:rsidRPr="00EC76D5" w:rsidRDefault="00FB4478" w:rsidP="00FB4478">
      <w:pPr>
        <w:pStyle w:val="Code"/>
      </w:pPr>
      <w:r w:rsidRPr="00EC76D5">
        <w:t xml:space="preserve">  public static final int Volatile      = 0x0002000;</w:t>
      </w:r>
    </w:p>
    <w:p w14:paraId="3380EA45" w14:textId="77777777" w:rsidR="00FB4478" w:rsidRPr="00EC76D5" w:rsidRDefault="00FB4478" w:rsidP="00FB4478">
      <w:pPr>
        <w:pStyle w:val="Code"/>
      </w:pPr>
      <w:r w:rsidRPr="00EC76D5">
        <w:t xml:space="preserve">  public static final int Private       = 0x0004000;</w:t>
      </w:r>
    </w:p>
    <w:p w14:paraId="73A83AFF" w14:textId="77777777" w:rsidR="00FB4478" w:rsidRPr="00EC76D5" w:rsidRDefault="00FB4478" w:rsidP="00FB4478">
      <w:pPr>
        <w:pStyle w:val="Code"/>
      </w:pPr>
    </w:p>
    <w:p w14:paraId="17EC48FE" w14:textId="77777777" w:rsidR="00FB4478" w:rsidRPr="00EC76D5" w:rsidRDefault="00FB4478" w:rsidP="00FB4478">
      <w:pPr>
        <w:pStyle w:val="Code"/>
      </w:pPr>
      <w:r w:rsidRPr="00EC76D5">
        <w:t xml:space="preserve">  public static final int SortMask  = 0xFFF0000;</w:t>
      </w:r>
    </w:p>
    <w:p w14:paraId="5EB8F198" w14:textId="77777777" w:rsidR="00FB4478" w:rsidRPr="00EC76D5" w:rsidRDefault="00FB4478" w:rsidP="00FB4478">
      <w:pPr>
        <w:pStyle w:val="Code"/>
      </w:pPr>
      <w:r w:rsidRPr="00EC76D5">
        <w:t xml:space="preserve">  public static final int Signed    = 0x0010000;</w:t>
      </w:r>
    </w:p>
    <w:p w14:paraId="78192C55" w14:textId="77777777" w:rsidR="00FB4478" w:rsidRPr="00EC76D5" w:rsidRDefault="00FB4478" w:rsidP="00FB4478">
      <w:pPr>
        <w:pStyle w:val="Code"/>
      </w:pPr>
      <w:r w:rsidRPr="00EC76D5">
        <w:t xml:space="preserve">  public static final int Unsigned  = 0x0020000;</w:t>
      </w:r>
    </w:p>
    <w:p w14:paraId="78C6AA18" w14:textId="77777777" w:rsidR="00FB4478" w:rsidRPr="00EC76D5" w:rsidRDefault="00FB4478" w:rsidP="00FB4478">
      <w:pPr>
        <w:pStyle w:val="Code"/>
      </w:pPr>
      <w:r w:rsidRPr="00EC76D5">
        <w:t xml:space="preserve">  public static final int Char      = 0x0040000;</w:t>
      </w:r>
    </w:p>
    <w:p w14:paraId="7878463D" w14:textId="77777777" w:rsidR="00FB4478" w:rsidRPr="00EC76D5" w:rsidRDefault="00FB4478" w:rsidP="00FB4478">
      <w:pPr>
        <w:pStyle w:val="Code"/>
      </w:pPr>
      <w:r w:rsidRPr="00EC76D5">
        <w:t xml:space="preserve">  public static final int WChar_T   = 0x0080000;</w:t>
      </w:r>
    </w:p>
    <w:p w14:paraId="392B852D" w14:textId="77777777" w:rsidR="00FB4478" w:rsidRPr="00EC76D5" w:rsidRDefault="00FB4478" w:rsidP="00FB4478">
      <w:pPr>
        <w:pStyle w:val="Code"/>
      </w:pPr>
      <w:r w:rsidRPr="00EC76D5">
        <w:t xml:space="preserve">  public static final int Short     = 0x0100000;</w:t>
      </w:r>
    </w:p>
    <w:p w14:paraId="55A0E24B" w14:textId="77777777" w:rsidR="00FB4478" w:rsidRPr="00EC76D5" w:rsidRDefault="00FB4478" w:rsidP="00FB4478">
      <w:pPr>
        <w:pStyle w:val="Code"/>
      </w:pPr>
      <w:r w:rsidRPr="00EC76D5">
        <w:t xml:space="preserve">  public static final int Int       = 0x0200000;</w:t>
      </w:r>
    </w:p>
    <w:p w14:paraId="18163403" w14:textId="77777777" w:rsidR="00FB4478" w:rsidRPr="00EC76D5" w:rsidRDefault="00FB4478" w:rsidP="00FB4478">
      <w:pPr>
        <w:pStyle w:val="Code"/>
      </w:pPr>
      <w:r w:rsidRPr="00EC76D5">
        <w:t xml:space="preserve">  public static final int Long      = 0x0400000;</w:t>
      </w:r>
    </w:p>
    <w:p w14:paraId="26D6059F" w14:textId="77777777" w:rsidR="00FB4478" w:rsidRPr="00EC76D5" w:rsidRDefault="00FB4478" w:rsidP="00FB4478">
      <w:pPr>
        <w:pStyle w:val="Code"/>
      </w:pPr>
      <w:r w:rsidRPr="00EC76D5">
        <w:t xml:space="preserve">  public static final int Float     = 0x0800000;</w:t>
      </w:r>
    </w:p>
    <w:p w14:paraId="7BA276E1" w14:textId="77777777" w:rsidR="00FB4478" w:rsidRPr="00EC76D5" w:rsidRDefault="00FB4478" w:rsidP="00FB4478">
      <w:pPr>
        <w:pStyle w:val="Code"/>
      </w:pPr>
      <w:r w:rsidRPr="00EC76D5">
        <w:t xml:space="preserve">  public static final int Double    = 0x1000000;</w:t>
      </w:r>
    </w:p>
    <w:p w14:paraId="22B798F1" w14:textId="77777777" w:rsidR="00FB4478" w:rsidRPr="00EC76D5" w:rsidRDefault="00FB4478" w:rsidP="00FB4478">
      <w:pPr>
        <w:pStyle w:val="Code"/>
      </w:pPr>
      <w:r w:rsidRPr="00EC76D5">
        <w:t xml:space="preserve">  public static final int Void      = 0x2000000;</w:t>
      </w:r>
    </w:p>
    <w:p w14:paraId="78730B1F" w14:textId="77777777" w:rsidR="00FB4478" w:rsidRPr="00EC76D5" w:rsidRDefault="00FB4478" w:rsidP="00FB4478">
      <w:pPr>
        <w:pStyle w:val="Code"/>
      </w:pPr>
    </w:p>
    <w:p w14:paraId="707E9F97" w14:textId="77777777" w:rsidR="00FB4478" w:rsidRPr="00EC76D5" w:rsidRDefault="00FB4478" w:rsidP="00FB4478">
      <w:pPr>
        <w:pStyle w:val="Code"/>
      </w:pPr>
      <w:r w:rsidRPr="00EC76D5">
        <w:t xml:space="preserve">  public static final int SignedChar = Signed | Char;</w:t>
      </w:r>
    </w:p>
    <w:p w14:paraId="44BD6375" w14:textId="77777777" w:rsidR="00FB4478" w:rsidRPr="00EC76D5" w:rsidRDefault="00FB4478" w:rsidP="00FB4478">
      <w:pPr>
        <w:pStyle w:val="Code"/>
      </w:pPr>
      <w:r w:rsidRPr="00EC76D5">
        <w:t xml:space="preserve">  public static final int UnsignedChar = Unsigned | Char;</w:t>
      </w:r>
    </w:p>
    <w:p w14:paraId="309D663B" w14:textId="77777777" w:rsidR="00FB4478" w:rsidRPr="00EC76D5" w:rsidRDefault="00FB4478" w:rsidP="00FB4478">
      <w:pPr>
        <w:pStyle w:val="Code"/>
      </w:pPr>
      <w:r w:rsidRPr="00EC76D5">
        <w:t xml:space="preserve">  public static final int ShortInt = Short | Int;</w:t>
      </w:r>
    </w:p>
    <w:p w14:paraId="2167C066" w14:textId="77777777" w:rsidR="00FB4478" w:rsidRPr="00EC76D5" w:rsidRDefault="00FB4478" w:rsidP="00FB4478">
      <w:pPr>
        <w:pStyle w:val="Code"/>
      </w:pPr>
      <w:r w:rsidRPr="00EC76D5">
        <w:t xml:space="preserve">  public static final int SignedShort = Signed | Short;</w:t>
      </w:r>
    </w:p>
    <w:p w14:paraId="244CD02A" w14:textId="77777777" w:rsidR="00FB4478" w:rsidRPr="00EC76D5" w:rsidRDefault="00FB4478" w:rsidP="00FB4478">
      <w:pPr>
        <w:pStyle w:val="Code"/>
      </w:pPr>
      <w:r w:rsidRPr="00EC76D5">
        <w:t xml:space="preserve">  public static final int SignedShortInt = Signed | Short | Int;</w:t>
      </w:r>
    </w:p>
    <w:p w14:paraId="31DA9D32" w14:textId="77777777" w:rsidR="00FB4478" w:rsidRPr="00EC76D5" w:rsidRDefault="00FB4478" w:rsidP="00FB4478">
      <w:pPr>
        <w:pStyle w:val="Code"/>
      </w:pPr>
      <w:r w:rsidRPr="00EC76D5">
        <w:t xml:space="preserve">  public static final int UnsignedShort = Unsigned | Short;</w:t>
      </w:r>
    </w:p>
    <w:p w14:paraId="2ACD5B03" w14:textId="77777777" w:rsidR="00FB4478" w:rsidRPr="00EC76D5" w:rsidRDefault="00FB4478" w:rsidP="00FB4478">
      <w:pPr>
        <w:pStyle w:val="Code"/>
      </w:pPr>
      <w:r w:rsidRPr="00EC76D5">
        <w:t xml:space="preserve">  public static final int UnsignedShortInt = Unsigned | Short | Int;</w:t>
      </w:r>
    </w:p>
    <w:p w14:paraId="23293F62" w14:textId="77777777" w:rsidR="00FB4478" w:rsidRPr="00EC76D5" w:rsidRDefault="00FB4478" w:rsidP="00FB4478">
      <w:pPr>
        <w:pStyle w:val="Code"/>
      </w:pPr>
      <w:r w:rsidRPr="00EC76D5">
        <w:t xml:space="preserve">  public static final int SignedInt = Signed | Int;</w:t>
      </w:r>
    </w:p>
    <w:p w14:paraId="00715C69" w14:textId="77777777" w:rsidR="00FB4478" w:rsidRPr="00EC76D5" w:rsidRDefault="00FB4478" w:rsidP="00FB4478">
      <w:pPr>
        <w:pStyle w:val="Code"/>
      </w:pPr>
      <w:r w:rsidRPr="00EC76D5">
        <w:t xml:space="preserve">  public static final int UnsignedInt = Unsigned | Int;</w:t>
      </w:r>
    </w:p>
    <w:p w14:paraId="17F2D867" w14:textId="77777777" w:rsidR="00FB4478" w:rsidRPr="00EC76D5" w:rsidRDefault="00FB4478" w:rsidP="00FB4478">
      <w:pPr>
        <w:pStyle w:val="Code"/>
      </w:pPr>
      <w:r w:rsidRPr="00EC76D5">
        <w:t xml:space="preserve">  public static final int LongInt = Long | Int;</w:t>
      </w:r>
    </w:p>
    <w:p w14:paraId="5A6499FF" w14:textId="77777777" w:rsidR="00FB4478" w:rsidRPr="00EC76D5" w:rsidRDefault="00FB4478" w:rsidP="00FB4478">
      <w:pPr>
        <w:pStyle w:val="Code"/>
      </w:pPr>
      <w:r w:rsidRPr="00EC76D5">
        <w:t xml:space="preserve">  public static final int SignedLong = Signed | Long;</w:t>
      </w:r>
    </w:p>
    <w:p w14:paraId="6074A1EA" w14:textId="77777777" w:rsidR="00FB4478" w:rsidRPr="00EC76D5" w:rsidRDefault="00FB4478" w:rsidP="00FB4478">
      <w:pPr>
        <w:pStyle w:val="Code"/>
      </w:pPr>
      <w:r w:rsidRPr="00EC76D5">
        <w:t xml:space="preserve">  public static final int SignedLongInt = Signed | Long | Int;</w:t>
      </w:r>
    </w:p>
    <w:p w14:paraId="75748118" w14:textId="77777777" w:rsidR="00FB4478" w:rsidRPr="00EC76D5" w:rsidRDefault="00FB4478" w:rsidP="00FB4478">
      <w:pPr>
        <w:pStyle w:val="Code"/>
      </w:pPr>
      <w:r w:rsidRPr="00EC76D5">
        <w:t xml:space="preserve">  public static final int UnsignedLong = Unsigned | Long;</w:t>
      </w:r>
    </w:p>
    <w:p w14:paraId="118975ED" w14:textId="77777777" w:rsidR="00FB4478" w:rsidRPr="00EC76D5" w:rsidRDefault="00FB4478" w:rsidP="00FB4478">
      <w:pPr>
        <w:pStyle w:val="Code"/>
      </w:pPr>
      <w:r w:rsidRPr="00EC76D5">
        <w:t xml:space="preserve">  public static final int UnsignedLongInt = Unsigned | Long | Int;</w:t>
      </w:r>
    </w:p>
    <w:p w14:paraId="617DB07B" w14:textId="77777777" w:rsidR="00FB4478" w:rsidRPr="00EC76D5" w:rsidRDefault="00FB4478" w:rsidP="00FB4478">
      <w:pPr>
        <w:pStyle w:val="Code"/>
      </w:pPr>
      <w:r w:rsidRPr="00EC76D5">
        <w:t xml:space="preserve">  public static final int LongDouble = Long | Double;</w:t>
      </w:r>
    </w:p>
    <w:p w14:paraId="2DE83F0B" w14:textId="77777777" w:rsidR="00FB4478" w:rsidRPr="00EC76D5" w:rsidRDefault="00FB4478" w:rsidP="00FB4478">
      <w:pPr>
        <w:pStyle w:val="Code"/>
      </w:pPr>
      <w:r w:rsidRPr="00EC76D5">
        <w:t xml:space="preserve">  </w:t>
      </w:r>
    </w:p>
    <w:p w14:paraId="41C7531A" w14:textId="77777777" w:rsidR="00FB4478" w:rsidRPr="00EC76D5" w:rsidRDefault="00FB4478" w:rsidP="00FB4478">
      <w:pPr>
        <w:pStyle w:val="Code"/>
      </w:pPr>
      <w:r w:rsidRPr="00EC76D5">
        <w:t xml:space="preserve">  public static final Map&lt;Integer,String&gt; MaskToNameMap = new ListMap&lt;&gt;();</w:t>
      </w:r>
    </w:p>
    <w:p w14:paraId="16CBD893" w14:textId="77777777" w:rsidR="00FB4478" w:rsidRPr="00EC76D5" w:rsidRDefault="00FB4478" w:rsidP="00FB4478">
      <w:pPr>
        <w:pStyle w:val="Code"/>
      </w:pPr>
    </w:p>
    <w:p w14:paraId="254047DC" w14:textId="77777777" w:rsidR="00FB4478" w:rsidRPr="00EC76D5" w:rsidRDefault="00FB4478" w:rsidP="00FB4478">
      <w:pPr>
        <w:pStyle w:val="Code"/>
      </w:pPr>
      <w:r w:rsidRPr="00EC76D5">
        <w:t xml:space="preserve">  static {</w:t>
      </w:r>
    </w:p>
    <w:p w14:paraId="2E118F33" w14:textId="77777777" w:rsidR="00FB4478" w:rsidRPr="00EC76D5" w:rsidRDefault="00FB4478" w:rsidP="00FB4478">
      <w:pPr>
        <w:pStyle w:val="Code"/>
      </w:pPr>
      <w:r w:rsidRPr="00EC76D5">
        <w:t xml:space="preserve">    MaskToNameMap.put(Auto, "auto");</w:t>
      </w:r>
    </w:p>
    <w:p w14:paraId="72AF6DEB" w14:textId="77777777" w:rsidR="00FB4478" w:rsidRPr="00EC76D5" w:rsidRDefault="00FB4478" w:rsidP="00FB4478">
      <w:pPr>
        <w:pStyle w:val="Code"/>
      </w:pPr>
      <w:r w:rsidRPr="00EC76D5">
        <w:t xml:space="preserve">    MaskToNameMap.put(Register, "register");</w:t>
      </w:r>
    </w:p>
    <w:p w14:paraId="4F18BAC5" w14:textId="77777777" w:rsidR="00FB4478" w:rsidRPr="00EC76D5" w:rsidRDefault="00FB4478" w:rsidP="00FB4478">
      <w:pPr>
        <w:pStyle w:val="Code"/>
      </w:pPr>
      <w:r w:rsidRPr="00EC76D5">
        <w:t xml:space="preserve">    MaskToNameMap.put(Static, "static");</w:t>
      </w:r>
    </w:p>
    <w:p w14:paraId="02C1EEB6" w14:textId="77777777" w:rsidR="00FB4478" w:rsidRPr="00EC76D5" w:rsidRDefault="00FB4478" w:rsidP="00FB4478">
      <w:pPr>
        <w:pStyle w:val="Code"/>
      </w:pPr>
      <w:r w:rsidRPr="00EC76D5">
        <w:t xml:space="preserve">    MaskToNameMap.put(Extern, "extern");</w:t>
      </w:r>
    </w:p>
    <w:p w14:paraId="64EF791B" w14:textId="77777777" w:rsidR="00FB4478" w:rsidRPr="00EC76D5" w:rsidRDefault="00FB4478" w:rsidP="00FB4478">
      <w:pPr>
        <w:pStyle w:val="Code"/>
      </w:pPr>
      <w:r w:rsidRPr="00EC76D5">
        <w:t xml:space="preserve">    MaskToNameMap.put(Typedef, "typedef");</w:t>
      </w:r>
    </w:p>
    <w:p w14:paraId="5205FB78" w14:textId="77777777" w:rsidR="00FB4478" w:rsidRPr="00EC76D5" w:rsidRDefault="00FB4478" w:rsidP="00FB4478">
      <w:pPr>
        <w:pStyle w:val="Code"/>
      </w:pPr>
      <w:r w:rsidRPr="00EC76D5">
        <w:t xml:space="preserve">    MaskToNameMap.put(Constant, "constant");</w:t>
      </w:r>
    </w:p>
    <w:p w14:paraId="4A8D0256" w14:textId="77777777" w:rsidR="00FB4478" w:rsidRPr="00EC76D5" w:rsidRDefault="00FB4478" w:rsidP="00FB4478">
      <w:pPr>
        <w:pStyle w:val="Code"/>
      </w:pPr>
      <w:r w:rsidRPr="00EC76D5">
        <w:t xml:space="preserve">    MaskToNameMap.put(Volatile, "volatile");</w:t>
      </w:r>
    </w:p>
    <w:p w14:paraId="1E9F6B9F" w14:textId="77777777" w:rsidR="00FB4478" w:rsidRPr="00EC76D5" w:rsidRDefault="00FB4478" w:rsidP="00FB4478">
      <w:pPr>
        <w:pStyle w:val="Code"/>
      </w:pPr>
      <w:r w:rsidRPr="00EC76D5">
        <w:t xml:space="preserve">    MaskToNameMap.put(Signed, "signed");</w:t>
      </w:r>
    </w:p>
    <w:p w14:paraId="64F06616" w14:textId="77777777" w:rsidR="00FB4478" w:rsidRPr="00EC76D5" w:rsidRDefault="00FB4478" w:rsidP="00FB4478">
      <w:pPr>
        <w:pStyle w:val="Code"/>
      </w:pPr>
      <w:r w:rsidRPr="00EC76D5">
        <w:t xml:space="preserve">    MaskToNameMap.put(Unsigned, "unsigned");</w:t>
      </w:r>
    </w:p>
    <w:p w14:paraId="75894416" w14:textId="77777777" w:rsidR="00FB4478" w:rsidRPr="00EC76D5" w:rsidRDefault="00FB4478" w:rsidP="00FB4478">
      <w:pPr>
        <w:pStyle w:val="Code"/>
      </w:pPr>
      <w:r w:rsidRPr="00EC76D5">
        <w:t xml:space="preserve">    MaskToNameMap.put(Char, "char");</w:t>
      </w:r>
    </w:p>
    <w:p w14:paraId="2E0607FD" w14:textId="77777777" w:rsidR="00FB4478" w:rsidRPr="00EC76D5" w:rsidRDefault="00FB4478" w:rsidP="00FB4478">
      <w:pPr>
        <w:pStyle w:val="Code"/>
      </w:pPr>
      <w:r w:rsidRPr="00EC76D5">
        <w:t xml:space="preserve">    MaskToNameMap.put(WChar_T, "wchar_t");</w:t>
      </w:r>
    </w:p>
    <w:p w14:paraId="386D4276" w14:textId="77777777" w:rsidR="00FB4478" w:rsidRPr="00EC76D5" w:rsidRDefault="00FB4478" w:rsidP="00FB4478">
      <w:pPr>
        <w:pStyle w:val="Code"/>
      </w:pPr>
      <w:r w:rsidRPr="00EC76D5">
        <w:lastRenderedPageBreak/>
        <w:t xml:space="preserve">    MaskToNameMap.put(Short, "short");</w:t>
      </w:r>
    </w:p>
    <w:p w14:paraId="529B82A1" w14:textId="77777777" w:rsidR="00FB4478" w:rsidRPr="00EC76D5" w:rsidRDefault="00FB4478" w:rsidP="00FB4478">
      <w:pPr>
        <w:pStyle w:val="Code"/>
      </w:pPr>
      <w:r w:rsidRPr="00EC76D5">
        <w:t xml:space="preserve">    MaskToNameMap.put(Int, "int");</w:t>
      </w:r>
    </w:p>
    <w:p w14:paraId="32EF4B8E" w14:textId="77777777" w:rsidR="00FB4478" w:rsidRPr="00EC76D5" w:rsidRDefault="00FB4478" w:rsidP="00FB4478">
      <w:pPr>
        <w:pStyle w:val="Code"/>
      </w:pPr>
      <w:r w:rsidRPr="00EC76D5">
        <w:t xml:space="preserve">    MaskToNameMap.put(Long, "long");</w:t>
      </w:r>
    </w:p>
    <w:p w14:paraId="21326419" w14:textId="77777777" w:rsidR="00FB4478" w:rsidRPr="00EC76D5" w:rsidRDefault="00FB4478" w:rsidP="00FB4478">
      <w:pPr>
        <w:pStyle w:val="Code"/>
      </w:pPr>
      <w:r w:rsidRPr="00EC76D5">
        <w:t xml:space="preserve">    MaskToNameMap.put(Float, "float");</w:t>
      </w:r>
    </w:p>
    <w:p w14:paraId="2536E0EF" w14:textId="77777777" w:rsidR="00FB4478" w:rsidRPr="00EC76D5" w:rsidRDefault="00FB4478" w:rsidP="00FB4478">
      <w:pPr>
        <w:pStyle w:val="Code"/>
      </w:pPr>
      <w:r w:rsidRPr="00EC76D5">
        <w:t xml:space="preserve">    MaskToNameMap.put(Double, "double");</w:t>
      </w:r>
    </w:p>
    <w:p w14:paraId="45600019" w14:textId="77777777" w:rsidR="00FB4478" w:rsidRPr="00EC76D5" w:rsidRDefault="00FB4478" w:rsidP="00FB4478">
      <w:pPr>
        <w:pStyle w:val="Code"/>
      </w:pPr>
      <w:r w:rsidRPr="00EC76D5">
        <w:t xml:space="preserve">    MaskToNameMap.put(Void, "void");</w:t>
      </w:r>
    </w:p>
    <w:p w14:paraId="0EF09FAB" w14:textId="77777777" w:rsidR="00FB4478" w:rsidRPr="00EC76D5" w:rsidRDefault="00FB4478" w:rsidP="00FB4478">
      <w:pPr>
        <w:pStyle w:val="Code"/>
      </w:pPr>
      <w:r w:rsidRPr="00EC76D5">
        <w:t xml:space="preserve">  }    </w:t>
      </w:r>
    </w:p>
    <w:p w14:paraId="354557B1" w14:textId="402A1BC4" w:rsidR="00FB4478" w:rsidRPr="00EC76D5" w:rsidRDefault="00FB4478" w:rsidP="00FB4478">
      <w:pPr>
        <w:pStyle w:val="Code"/>
      </w:pPr>
      <w:r w:rsidRPr="00EC76D5">
        <w:t>}</w:t>
      </w:r>
    </w:p>
    <w:p w14:paraId="6D9AF0EC" w14:textId="77777777" w:rsidR="00E40B78" w:rsidRPr="00EC76D5" w:rsidRDefault="00E40B78" w:rsidP="00E40B78">
      <w:r w:rsidRPr="00EC76D5">
        <w:t xml:space="preserve">The </w:t>
      </w:r>
      <w:r w:rsidRPr="00EC76D5">
        <w:rPr>
          <w:rStyle w:val="CodeInText"/>
        </w:rPr>
        <w:t>Specifier</w:t>
      </w:r>
      <w:r w:rsidRPr="00EC76D5">
        <w:t xml:space="preserve"> class is used to generate the type specified by a list of specifiers. </w:t>
      </w:r>
      <w:proofErr w:type="gramStart"/>
      <w:r w:rsidRPr="00EC76D5">
        <w:t>First of all</w:t>
      </w:r>
      <w:proofErr w:type="gramEnd"/>
      <w:r w:rsidRPr="00EC76D5">
        <w:t xml:space="preserve">, we need the </w:t>
      </w:r>
      <w:proofErr w:type="spellStart"/>
      <w:r w:rsidRPr="00EC76D5">
        <w:rPr>
          <w:rStyle w:val="CodeInText"/>
        </w:rPr>
        <w:t>maskToStorageMap</w:t>
      </w:r>
      <w:proofErr w:type="spellEnd"/>
      <w:r w:rsidRPr="00EC76D5">
        <w:t xml:space="preserve"> and </w:t>
      </w:r>
      <w:proofErr w:type="spellStart"/>
      <w:r w:rsidRPr="00EC76D5">
        <w:rPr>
          <w:rStyle w:val="CodeInText"/>
        </w:rPr>
        <w:t>maskToSortMap</w:t>
      </w:r>
      <w:proofErr w:type="spellEnd"/>
      <w:r w:rsidRPr="00EC76D5">
        <w:t xml:space="preserve"> to map between specifiers and storage and sorts. </w:t>
      </w:r>
    </w:p>
    <w:p w14:paraId="6C198BE9" w14:textId="77777777" w:rsidR="00E40B78" w:rsidRPr="00EC76D5" w:rsidRDefault="00E40B78" w:rsidP="00E40B78">
      <w:pPr>
        <w:pStyle w:val="CodeHeader"/>
      </w:pPr>
      <w:proofErr w:type="spellStart"/>
      <w:r w:rsidRPr="00EC76D5">
        <w:t>Specifier.java</w:t>
      </w:r>
      <w:proofErr w:type="spellEnd"/>
    </w:p>
    <w:p w14:paraId="21BFB4FA" w14:textId="77777777" w:rsidR="00621758" w:rsidRPr="00EC76D5" w:rsidRDefault="00621758" w:rsidP="00621758">
      <w:pPr>
        <w:pStyle w:val="Code"/>
      </w:pPr>
      <w:r w:rsidRPr="00EC76D5">
        <w:t>package c_compiler;</w:t>
      </w:r>
    </w:p>
    <w:p w14:paraId="528EA0BA" w14:textId="77777777" w:rsidR="00621758" w:rsidRPr="00EC76D5" w:rsidRDefault="00621758" w:rsidP="00621758">
      <w:pPr>
        <w:pStyle w:val="Code"/>
      </w:pPr>
      <w:r w:rsidRPr="00EC76D5">
        <w:t>import java.util.*;</w:t>
      </w:r>
    </w:p>
    <w:p w14:paraId="44B8EB78" w14:textId="77777777" w:rsidR="00621758" w:rsidRPr="00EC76D5" w:rsidRDefault="00621758" w:rsidP="00621758">
      <w:pPr>
        <w:pStyle w:val="Code"/>
      </w:pPr>
    </w:p>
    <w:p w14:paraId="052E23A7" w14:textId="77777777" w:rsidR="00621758" w:rsidRPr="00EC76D5" w:rsidRDefault="00621758" w:rsidP="00621758">
      <w:pPr>
        <w:pStyle w:val="Code"/>
      </w:pPr>
      <w:r w:rsidRPr="00EC76D5">
        <w:t>public class Specifier {</w:t>
      </w:r>
    </w:p>
    <w:p w14:paraId="561A74F7" w14:textId="77777777" w:rsidR="00621758" w:rsidRPr="00EC76D5" w:rsidRDefault="00621758" w:rsidP="00621758">
      <w:pPr>
        <w:pStyle w:val="Code"/>
      </w:pPr>
      <w:r w:rsidRPr="00EC76D5">
        <w:t xml:space="preserve">  private static final Map&lt;Integer,Storage&gt; m_maskToStorageMap=new ListMap&lt;&gt;();</w:t>
      </w:r>
    </w:p>
    <w:p w14:paraId="50060384" w14:textId="77777777" w:rsidR="00621758" w:rsidRPr="00EC76D5" w:rsidRDefault="00621758" w:rsidP="00621758">
      <w:pPr>
        <w:pStyle w:val="Code"/>
      </w:pPr>
      <w:r w:rsidRPr="00EC76D5">
        <w:t xml:space="preserve">  private static final Map&lt;Integer,Sort&gt; m_maskToSortMap = new ListMap&lt;&gt;();</w:t>
      </w:r>
    </w:p>
    <w:p w14:paraId="11C1CC5A" w14:textId="77777777" w:rsidR="00621758" w:rsidRPr="00EC76D5" w:rsidRDefault="00621758" w:rsidP="00621758">
      <w:pPr>
        <w:pStyle w:val="Code"/>
      </w:pPr>
      <w:r w:rsidRPr="00EC76D5">
        <w:t xml:space="preserve">  private List&lt;Object&gt; m_specList = new LinkedList&lt;&gt;();</w:t>
      </w:r>
    </w:p>
    <w:p w14:paraId="52C953AA" w14:textId="77777777" w:rsidR="00621758" w:rsidRPr="00EC76D5" w:rsidRDefault="00621758" w:rsidP="00621758">
      <w:pPr>
        <w:pStyle w:val="Code"/>
      </w:pPr>
      <w:r w:rsidRPr="00EC76D5">
        <w:t xml:space="preserve">  </w:t>
      </w:r>
    </w:p>
    <w:p w14:paraId="109B78BA" w14:textId="77777777" w:rsidR="00621758" w:rsidRPr="00EC76D5" w:rsidRDefault="00621758" w:rsidP="00621758">
      <w:pPr>
        <w:pStyle w:val="Code"/>
      </w:pPr>
      <w:r w:rsidRPr="00EC76D5">
        <w:t xml:space="preserve">  static {</w:t>
      </w:r>
    </w:p>
    <w:p w14:paraId="3773347D" w14:textId="77777777" w:rsidR="00621758" w:rsidRPr="00EC76D5" w:rsidRDefault="00621758" w:rsidP="00621758">
      <w:pPr>
        <w:pStyle w:val="Code"/>
      </w:pPr>
      <w:r w:rsidRPr="00EC76D5">
        <w:t xml:space="preserve">    m_maskToStorageMap.put(Mask.Auto, Storage.Auto);</w:t>
      </w:r>
    </w:p>
    <w:p w14:paraId="59B16CBC" w14:textId="77777777" w:rsidR="00621758" w:rsidRPr="00EC76D5" w:rsidRDefault="00621758" w:rsidP="00621758">
      <w:pPr>
        <w:pStyle w:val="Code"/>
      </w:pPr>
      <w:r w:rsidRPr="00EC76D5">
        <w:t xml:space="preserve">    m_maskToStorageMap.put(Mask.Register, Storage.Register);</w:t>
      </w:r>
    </w:p>
    <w:p w14:paraId="06A55386" w14:textId="77777777" w:rsidR="00621758" w:rsidRPr="00EC76D5" w:rsidRDefault="00621758" w:rsidP="00621758">
      <w:pPr>
        <w:pStyle w:val="Code"/>
      </w:pPr>
      <w:r w:rsidRPr="00EC76D5">
        <w:t xml:space="preserve">    m_maskToStorageMap.put(Mask.Extern, Storage.Extern);</w:t>
      </w:r>
    </w:p>
    <w:p w14:paraId="0F81EC63" w14:textId="77777777" w:rsidR="00621758" w:rsidRPr="00EC76D5" w:rsidRDefault="00621758" w:rsidP="00621758">
      <w:pPr>
        <w:pStyle w:val="Code"/>
      </w:pPr>
      <w:r w:rsidRPr="00EC76D5">
        <w:t xml:space="preserve">    m_maskToStorageMap.put(Mask.Static, Storage.Static);</w:t>
      </w:r>
    </w:p>
    <w:p w14:paraId="065647FE" w14:textId="77777777" w:rsidR="00621758" w:rsidRPr="00EC76D5" w:rsidRDefault="00621758" w:rsidP="00621758">
      <w:pPr>
        <w:pStyle w:val="Code"/>
      </w:pPr>
      <w:r w:rsidRPr="00EC76D5">
        <w:t xml:space="preserve">    m_maskToStorageMap.put(Mask.Typedef, Storage.Typedef);</w:t>
      </w:r>
    </w:p>
    <w:p w14:paraId="37148D54" w14:textId="77777777" w:rsidR="00621758" w:rsidRPr="00EC76D5" w:rsidRDefault="00621758" w:rsidP="00621758">
      <w:pPr>
        <w:pStyle w:val="Code"/>
      </w:pPr>
    </w:p>
    <w:p w14:paraId="2A7E8FE1" w14:textId="77777777" w:rsidR="00621758" w:rsidRPr="00EC76D5" w:rsidRDefault="00621758" w:rsidP="00621758">
      <w:pPr>
        <w:pStyle w:val="Code"/>
      </w:pPr>
      <w:r w:rsidRPr="00EC76D5">
        <w:t xml:space="preserve">    m_maskToSortMap.put(Mask.Void, Sort.Void);</w:t>
      </w:r>
    </w:p>
    <w:p w14:paraId="546285B3" w14:textId="77777777" w:rsidR="00621758" w:rsidRPr="00EC76D5" w:rsidRDefault="00621758" w:rsidP="00621758">
      <w:pPr>
        <w:pStyle w:val="Code"/>
      </w:pPr>
      <w:r w:rsidRPr="00EC76D5">
        <w:t xml:space="preserve">    m_maskToSortMap.put(Mask.Char, Sort.Signed_Char);</w:t>
      </w:r>
    </w:p>
    <w:p w14:paraId="62B0117F" w14:textId="77777777" w:rsidR="00621758" w:rsidRPr="00EC76D5" w:rsidRDefault="00621758" w:rsidP="00621758">
      <w:pPr>
        <w:pStyle w:val="Code"/>
      </w:pPr>
      <w:r w:rsidRPr="00EC76D5">
        <w:t xml:space="preserve">    m_maskToSortMap.put(Mask.SignedChar, Sort.Signed_Char);</w:t>
      </w:r>
    </w:p>
    <w:p w14:paraId="179C1D71" w14:textId="77777777" w:rsidR="00621758" w:rsidRPr="00EC76D5" w:rsidRDefault="00621758" w:rsidP="00621758">
      <w:pPr>
        <w:pStyle w:val="Code"/>
      </w:pPr>
      <w:r w:rsidRPr="00EC76D5">
        <w:t xml:space="preserve">    m_maskToSortMap.put(Mask.UnsignedChar, Sort.Unsigned_Char);</w:t>
      </w:r>
    </w:p>
    <w:p w14:paraId="5B222588" w14:textId="77777777" w:rsidR="00621758" w:rsidRPr="00EC76D5" w:rsidRDefault="00621758" w:rsidP="00621758">
      <w:pPr>
        <w:pStyle w:val="Code"/>
      </w:pPr>
      <w:r w:rsidRPr="00EC76D5">
        <w:t xml:space="preserve">    m_maskToSortMap.put(Mask.Short, Sort.Signed_Short_Int);</w:t>
      </w:r>
    </w:p>
    <w:p w14:paraId="4806B610" w14:textId="77777777" w:rsidR="00621758" w:rsidRPr="00EC76D5" w:rsidRDefault="00621758" w:rsidP="00621758">
      <w:pPr>
        <w:pStyle w:val="Code"/>
      </w:pPr>
      <w:r w:rsidRPr="00EC76D5">
        <w:t xml:space="preserve">    m_maskToSortMap.put(Mask.ShortInt, Sort.Signed_Short_Int);</w:t>
      </w:r>
    </w:p>
    <w:p w14:paraId="44834D9E" w14:textId="77777777" w:rsidR="00621758" w:rsidRPr="00EC76D5" w:rsidRDefault="00621758" w:rsidP="00621758">
      <w:pPr>
        <w:pStyle w:val="Code"/>
      </w:pPr>
      <w:r w:rsidRPr="00EC76D5">
        <w:t xml:space="preserve">    m_maskToSortMap.put(Mask.SignedShort, Sort.Signed_Short_Int);</w:t>
      </w:r>
    </w:p>
    <w:p w14:paraId="7C457D03" w14:textId="77777777" w:rsidR="00621758" w:rsidRPr="00EC76D5" w:rsidRDefault="00621758" w:rsidP="00621758">
      <w:pPr>
        <w:pStyle w:val="Code"/>
      </w:pPr>
      <w:r w:rsidRPr="00EC76D5">
        <w:t xml:space="preserve">    m_maskToSortMap.put(Mask.SignedShortInt, Sort.Signed_Short_Int);</w:t>
      </w:r>
    </w:p>
    <w:p w14:paraId="10D9DB65" w14:textId="77777777" w:rsidR="00621758" w:rsidRPr="00EC76D5" w:rsidRDefault="00621758" w:rsidP="00621758">
      <w:pPr>
        <w:pStyle w:val="Code"/>
      </w:pPr>
      <w:r w:rsidRPr="00EC76D5">
        <w:t xml:space="preserve">    m_maskToSortMap.put(Mask.UnsignedShort, Sort.Unsigned_Short_Int);</w:t>
      </w:r>
    </w:p>
    <w:p w14:paraId="10C27C8C" w14:textId="77777777" w:rsidR="00621758" w:rsidRPr="00EC76D5" w:rsidRDefault="00621758" w:rsidP="00621758">
      <w:pPr>
        <w:pStyle w:val="Code"/>
      </w:pPr>
      <w:r w:rsidRPr="00EC76D5">
        <w:t xml:space="preserve">    m_maskToSortMap.put(Mask.UnsignedShortInt, Sort.Unsigned_Short_Int);</w:t>
      </w:r>
    </w:p>
    <w:p w14:paraId="1030CBF2" w14:textId="77777777" w:rsidR="00621758" w:rsidRPr="00EC76D5" w:rsidRDefault="00621758" w:rsidP="00621758">
      <w:pPr>
        <w:pStyle w:val="Code"/>
      </w:pPr>
      <w:r w:rsidRPr="00EC76D5">
        <w:t xml:space="preserve">    m_maskToSortMap.put(Mask.Int, Sort.Signed_Int);</w:t>
      </w:r>
    </w:p>
    <w:p w14:paraId="3B0CC886" w14:textId="77777777" w:rsidR="00621758" w:rsidRPr="00EC76D5" w:rsidRDefault="00621758" w:rsidP="00621758">
      <w:pPr>
        <w:pStyle w:val="Code"/>
      </w:pPr>
      <w:r w:rsidRPr="00EC76D5">
        <w:t xml:space="preserve">    m_maskToSortMap.put(Mask.Signed, Sort.Signed_Int);</w:t>
      </w:r>
    </w:p>
    <w:p w14:paraId="74758CB3" w14:textId="77777777" w:rsidR="00621758" w:rsidRPr="00EC76D5" w:rsidRDefault="00621758" w:rsidP="00621758">
      <w:pPr>
        <w:pStyle w:val="Code"/>
      </w:pPr>
      <w:r w:rsidRPr="00EC76D5">
        <w:t xml:space="preserve">    m_maskToSortMap.put(Mask.SignedInt, Sort.Signed_Int);</w:t>
      </w:r>
    </w:p>
    <w:p w14:paraId="5CA3AEEE" w14:textId="77777777" w:rsidR="00621758" w:rsidRPr="00EC76D5" w:rsidRDefault="00621758" w:rsidP="00621758">
      <w:pPr>
        <w:pStyle w:val="Code"/>
      </w:pPr>
      <w:r w:rsidRPr="00EC76D5">
        <w:t xml:space="preserve">    m_maskToSortMap.put(Mask.Unsigned, Sort.Unsigned_Int);</w:t>
      </w:r>
    </w:p>
    <w:p w14:paraId="0E7ABCB3" w14:textId="77777777" w:rsidR="00621758" w:rsidRPr="00EC76D5" w:rsidRDefault="00621758" w:rsidP="00621758">
      <w:pPr>
        <w:pStyle w:val="Code"/>
      </w:pPr>
      <w:r w:rsidRPr="00EC76D5">
        <w:t xml:space="preserve">    m_maskToSortMap.put(Mask.UnsignedInt, Sort.Unsigned_Int);</w:t>
      </w:r>
    </w:p>
    <w:p w14:paraId="15A5E982" w14:textId="77777777" w:rsidR="00621758" w:rsidRPr="00EC76D5" w:rsidRDefault="00621758" w:rsidP="00621758">
      <w:pPr>
        <w:pStyle w:val="Code"/>
      </w:pPr>
      <w:r w:rsidRPr="00EC76D5">
        <w:t xml:space="preserve">    m_maskToSortMap.put(Mask.Long, Sort.Signed_Long_Int);</w:t>
      </w:r>
    </w:p>
    <w:p w14:paraId="18FBE8D6" w14:textId="77777777" w:rsidR="00621758" w:rsidRPr="00EC76D5" w:rsidRDefault="00621758" w:rsidP="00621758">
      <w:pPr>
        <w:pStyle w:val="Code"/>
      </w:pPr>
      <w:r w:rsidRPr="00EC76D5">
        <w:t xml:space="preserve">    m_maskToSortMap.put(Mask.LongInt, Sort.Signed_Long_Int);</w:t>
      </w:r>
    </w:p>
    <w:p w14:paraId="13200D98" w14:textId="77777777" w:rsidR="00621758" w:rsidRPr="00EC76D5" w:rsidRDefault="00621758" w:rsidP="00621758">
      <w:pPr>
        <w:pStyle w:val="Code"/>
      </w:pPr>
      <w:r w:rsidRPr="00EC76D5">
        <w:t xml:space="preserve">    m_maskToSortMap.put(Mask.SignedLong, Sort.Signed_Long_Int);</w:t>
      </w:r>
    </w:p>
    <w:p w14:paraId="4FB64E5E" w14:textId="77777777" w:rsidR="00621758" w:rsidRPr="00EC76D5" w:rsidRDefault="00621758" w:rsidP="00621758">
      <w:pPr>
        <w:pStyle w:val="Code"/>
      </w:pPr>
      <w:r w:rsidRPr="00EC76D5">
        <w:t xml:space="preserve">    m_maskToSortMap.put(Mask.SignedLongInt, Sort.Signed_Long_Int);</w:t>
      </w:r>
    </w:p>
    <w:p w14:paraId="1FE9574C" w14:textId="77777777" w:rsidR="00621758" w:rsidRPr="00EC76D5" w:rsidRDefault="00621758" w:rsidP="00621758">
      <w:pPr>
        <w:pStyle w:val="Code"/>
      </w:pPr>
      <w:r w:rsidRPr="00EC76D5">
        <w:t xml:space="preserve">    m_maskToSortMap.put(Mask.UnsignedLong, Sort.Unsigned_Long_Int);</w:t>
      </w:r>
    </w:p>
    <w:p w14:paraId="55C6CEB5" w14:textId="77777777" w:rsidR="00621758" w:rsidRPr="00EC76D5" w:rsidRDefault="00621758" w:rsidP="00621758">
      <w:pPr>
        <w:pStyle w:val="Code"/>
      </w:pPr>
      <w:r w:rsidRPr="00EC76D5">
        <w:t xml:space="preserve">    m_maskToSortMap.put(Mask.UnsignedLongInt, Sort.Unsigned_Long_Int);</w:t>
      </w:r>
    </w:p>
    <w:p w14:paraId="46F4D643" w14:textId="77777777" w:rsidR="00621758" w:rsidRPr="00EC76D5" w:rsidRDefault="00621758" w:rsidP="00621758">
      <w:pPr>
        <w:pStyle w:val="Code"/>
      </w:pPr>
      <w:r w:rsidRPr="00EC76D5">
        <w:t xml:space="preserve">    m_maskToSortMap.put(Mask.Float, Sort.Float);</w:t>
      </w:r>
    </w:p>
    <w:p w14:paraId="39CCA062" w14:textId="77777777" w:rsidR="00621758" w:rsidRPr="00EC76D5" w:rsidRDefault="00621758" w:rsidP="00621758">
      <w:pPr>
        <w:pStyle w:val="Code"/>
      </w:pPr>
      <w:r w:rsidRPr="00EC76D5">
        <w:t xml:space="preserve">    m_maskToSortMap.put(Mask.Double, Sort.Double);</w:t>
      </w:r>
    </w:p>
    <w:p w14:paraId="7A31937C" w14:textId="77777777" w:rsidR="00621758" w:rsidRPr="00EC76D5" w:rsidRDefault="00621758" w:rsidP="00621758">
      <w:pPr>
        <w:pStyle w:val="Code"/>
      </w:pPr>
      <w:r w:rsidRPr="00EC76D5">
        <w:t xml:space="preserve">    m_maskToSortMap.put(Mask.LongDouble, Sort.Long_Double);</w:t>
      </w:r>
    </w:p>
    <w:p w14:paraId="153CE6A9" w14:textId="5AF3EB9D" w:rsidR="00621758" w:rsidRPr="00EC76D5" w:rsidRDefault="00621758" w:rsidP="00621758">
      <w:pPr>
        <w:pStyle w:val="Code"/>
      </w:pPr>
      <w:r w:rsidRPr="00EC76D5">
        <w:t xml:space="preserve">  }</w:t>
      </w:r>
    </w:p>
    <w:p w14:paraId="4C6FAA81" w14:textId="58856008" w:rsidR="00E40B78" w:rsidRPr="00EC76D5" w:rsidRDefault="00E40B78" w:rsidP="00E40B78">
      <w:r w:rsidRPr="00EC76D5">
        <w:t xml:space="preserve">The first part of the type generation process is to inspect the specification list. The list is made up by masks (see the </w:t>
      </w:r>
      <w:r w:rsidRPr="00EC76D5">
        <w:rPr>
          <w:rStyle w:val="CodeInText"/>
        </w:rPr>
        <w:t>Mask</w:t>
      </w:r>
      <w:r w:rsidRPr="00EC76D5">
        <w:t xml:space="preserve"> class above)</w:t>
      </w:r>
      <w:r w:rsidR="005E74CB" w:rsidRPr="00EC76D5">
        <w:t xml:space="preserve"> </w:t>
      </w:r>
      <w:r w:rsidRPr="00EC76D5">
        <w:t xml:space="preserve">or at most one type. </w:t>
      </w:r>
    </w:p>
    <w:p w14:paraId="309343C5" w14:textId="77777777" w:rsidR="005A05AD" w:rsidRPr="00EC76D5" w:rsidRDefault="005A05AD" w:rsidP="005A05AD">
      <w:pPr>
        <w:pStyle w:val="Code"/>
      </w:pPr>
      <w:r w:rsidRPr="00EC76D5">
        <w:t xml:space="preserve">  public void add(Object spec) {</w:t>
      </w:r>
    </w:p>
    <w:p w14:paraId="1C9B9CA2" w14:textId="77777777" w:rsidR="005A05AD" w:rsidRPr="00EC76D5" w:rsidRDefault="005A05AD" w:rsidP="005A05AD">
      <w:pPr>
        <w:pStyle w:val="Code"/>
      </w:pPr>
      <w:r w:rsidRPr="00EC76D5">
        <w:lastRenderedPageBreak/>
        <w:t xml:space="preserve">    m_specList.add(spec);</w:t>
      </w:r>
    </w:p>
    <w:p w14:paraId="18D4B1F2" w14:textId="77777777" w:rsidR="005A05AD" w:rsidRPr="00EC76D5" w:rsidRDefault="005A05AD" w:rsidP="005A05AD">
      <w:pPr>
        <w:pStyle w:val="Code"/>
      </w:pPr>
      <w:r w:rsidRPr="00EC76D5">
        <w:t xml:space="preserve">  }</w:t>
      </w:r>
    </w:p>
    <w:p w14:paraId="32BB4225" w14:textId="77777777" w:rsidR="005A05AD" w:rsidRPr="00EC76D5" w:rsidRDefault="005A05AD" w:rsidP="005A05AD">
      <w:pPr>
        <w:pStyle w:val="Code"/>
      </w:pPr>
    </w:p>
    <w:p w14:paraId="54E545E1" w14:textId="77777777" w:rsidR="005A05AD" w:rsidRPr="00EC76D5" w:rsidRDefault="005A05AD" w:rsidP="005A05AD">
      <w:pPr>
        <w:pStyle w:val="Code"/>
      </w:pPr>
      <w:r w:rsidRPr="00EC76D5">
        <w:t xml:space="preserve">  public Triple&lt;Boolean,Storage,Type&gt; generate() {</w:t>
      </w:r>
    </w:p>
    <w:p w14:paraId="7AB6AAAB" w14:textId="77777777" w:rsidR="005A05AD" w:rsidRPr="00EC76D5" w:rsidRDefault="005A05AD" w:rsidP="005A05AD">
      <w:pPr>
        <w:pStyle w:val="Code"/>
      </w:pPr>
      <w:r w:rsidRPr="00EC76D5">
        <w:t xml:space="preserve">    int totalMask = 0;</w:t>
      </w:r>
    </w:p>
    <w:p w14:paraId="4CBE4B78" w14:textId="77777777" w:rsidR="005A05AD" w:rsidRPr="00EC76D5" w:rsidRDefault="005A05AD" w:rsidP="005A05AD">
      <w:pPr>
        <w:pStyle w:val="Code"/>
      </w:pPr>
      <w:r w:rsidRPr="00EC76D5">
        <w:t xml:space="preserve">    Type compoundType = null;</w:t>
      </w:r>
    </w:p>
    <w:p w14:paraId="3B62236B" w14:textId="77777777" w:rsidR="005A05AD" w:rsidRPr="00EC76D5" w:rsidRDefault="005A05AD" w:rsidP="005A05AD">
      <w:pPr>
        <w:pStyle w:val="Code"/>
      </w:pPr>
      <w:r w:rsidRPr="00EC76D5">
        <w:t xml:space="preserve">    </w:t>
      </w:r>
    </w:p>
    <w:p w14:paraId="3EF59E22" w14:textId="77777777" w:rsidR="005A05AD" w:rsidRPr="00EC76D5" w:rsidRDefault="005A05AD" w:rsidP="005A05AD">
      <w:pPr>
        <w:pStyle w:val="Code"/>
      </w:pPr>
      <w:r w:rsidRPr="00EC76D5">
        <w:t xml:space="preserve">    if (m_specList != null) {</w:t>
      </w:r>
    </w:p>
    <w:p w14:paraId="6FC04528" w14:textId="77777777" w:rsidR="005A05AD" w:rsidRPr="00EC76D5" w:rsidRDefault="005A05AD" w:rsidP="005A05AD">
      <w:pPr>
        <w:pStyle w:val="Code"/>
      </w:pPr>
      <w:r w:rsidRPr="00EC76D5">
        <w:t xml:space="preserve">      for (Object object : m_specList) {</w:t>
      </w:r>
    </w:p>
    <w:p w14:paraId="3E2A0252" w14:textId="77777777" w:rsidR="005A05AD" w:rsidRPr="00EC76D5" w:rsidRDefault="005A05AD" w:rsidP="005A05AD">
      <w:pPr>
        <w:pStyle w:val="Code"/>
      </w:pPr>
      <w:r w:rsidRPr="00EC76D5">
        <w:t xml:space="preserve">        if (object instanceof Integer) {</w:t>
      </w:r>
    </w:p>
    <w:p w14:paraId="6CA7E81E" w14:textId="77777777" w:rsidR="005A05AD" w:rsidRPr="00EC76D5" w:rsidRDefault="005A05AD" w:rsidP="005A05AD">
      <w:pPr>
        <w:pStyle w:val="Code"/>
      </w:pPr>
      <w:r w:rsidRPr="00EC76D5">
        <w:t xml:space="preserve">          int mask = (Integer) object;</w:t>
      </w:r>
    </w:p>
    <w:p w14:paraId="0080A90F" w14:textId="77777777" w:rsidR="005A05AD" w:rsidRPr="00EC76D5" w:rsidRDefault="005A05AD" w:rsidP="005A05AD">
      <w:pPr>
        <w:pStyle w:val="Code"/>
      </w:pPr>
      <w:r w:rsidRPr="00EC76D5">
        <w:t xml:space="preserve">          Assert.error((totalMask &amp; mask) == 0, Mask.MaskToNameMap.get(mask),</w:t>
      </w:r>
    </w:p>
    <w:p w14:paraId="62E25620" w14:textId="77777777" w:rsidR="005A05AD" w:rsidRPr="00EC76D5" w:rsidRDefault="005A05AD" w:rsidP="005A05AD">
      <w:pPr>
        <w:pStyle w:val="Code"/>
      </w:pPr>
      <w:r w:rsidRPr="00EC76D5">
        <w:t xml:space="preserve">                       "keyword defined twice");</w:t>
      </w:r>
    </w:p>
    <w:p w14:paraId="200EF3E0" w14:textId="77777777" w:rsidR="005A05AD" w:rsidRPr="00EC76D5" w:rsidRDefault="005A05AD" w:rsidP="005A05AD">
      <w:pPr>
        <w:pStyle w:val="Code"/>
      </w:pPr>
      <w:r w:rsidRPr="00EC76D5">
        <w:t xml:space="preserve">          totalMask |= mask;</w:t>
      </w:r>
    </w:p>
    <w:p w14:paraId="78AEAD0A" w14:textId="77777777" w:rsidR="005A05AD" w:rsidRPr="00EC76D5" w:rsidRDefault="005A05AD" w:rsidP="005A05AD">
      <w:pPr>
        <w:pStyle w:val="Code"/>
      </w:pPr>
      <w:r w:rsidRPr="00EC76D5">
        <w:t xml:space="preserve">        }</w:t>
      </w:r>
    </w:p>
    <w:p w14:paraId="60316293" w14:textId="77777777" w:rsidR="005A05AD" w:rsidRPr="00EC76D5" w:rsidRDefault="005A05AD" w:rsidP="005A05AD">
      <w:pPr>
        <w:pStyle w:val="Code"/>
      </w:pPr>
      <w:r w:rsidRPr="00EC76D5">
        <w:t xml:space="preserve">        else if (object instanceof Type) {</w:t>
      </w:r>
    </w:p>
    <w:p w14:paraId="619F8AAD" w14:textId="77777777" w:rsidR="005A05AD" w:rsidRPr="00EC76D5" w:rsidRDefault="005A05AD" w:rsidP="005A05AD">
      <w:pPr>
        <w:pStyle w:val="Code"/>
      </w:pPr>
      <w:r w:rsidRPr="00EC76D5">
        <w:t xml:space="preserve">          Assert.error(compoundType == null,"invalid type specifier sequence");</w:t>
      </w:r>
    </w:p>
    <w:p w14:paraId="4097F08E" w14:textId="77777777" w:rsidR="005A05AD" w:rsidRPr="00EC76D5" w:rsidRDefault="005A05AD" w:rsidP="005A05AD">
      <w:pPr>
        <w:pStyle w:val="Code"/>
      </w:pPr>
      <w:r w:rsidRPr="00EC76D5">
        <w:t xml:space="preserve">          compoundType = (Type) object;</w:t>
      </w:r>
    </w:p>
    <w:p w14:paraId="1FF44C08" w14:textId="77777777" w:rsidR="005A05AD" w:rsidRPr="00EC76D5" w:rsidRDefault="005A05AD" w:rsidP="005A05AD">
      <w:pPr>
        <w:pStyle w:val="Code"/>
      </w:pPr>
      <w:r w:rsidRPr="00EC76D5">
        <w:t xml:space="preserve">        }</w:t>
      </w:r>
    </w:p>
    <w:p w14:paraId="7A159D94" w14:textId="77777777" w:rsidR="005A05AD" w:rsidRPr="00EC76D5" w:rsidRDefault="005A05AD" w:rsidP="005A05AD">
      <w:pPr>
        <w:pStyle w:val="Code"/>
      </w:pPr>
      <w:r w:rsidRPr="00EC76D5">
        <w:t xml:space="preserve">      }</w:t>
      </w:r>
    </w:p>
    <w:p w14:paraId="2F912980" w14:textId="2A4B2C54" w:rsidR="005A05AD" w:rsidRPr="00EC76D5" w:rsidRDefault="005A05AD" w:rsidP="005A05AD">
      <w:pPr>
        <w:pStyle w:val="Code"/>
      </w:pPr>
      <w:r w:rsidRPr="00EC76D5">
        <w:t xml:space="preserve">    }</w:t>
      </w:r>
    </w:p>
    <w:p w14:paraId="17046A4C" w14:textId="6963AA82" w:rsidR="00E40B78" w:rsidRPr="00EC76D5" w:rsidRDefault="00E40B78" w:rsidP="00E40B78">
      <w:r w:rsidRPr="00EC76D5">
        <w:t xml:space="preserve">We check whether the mask holds the </w:t>
      </w:r>
      <w:r w:rsidRPr="00EC76D5">
        <w:rPr>
          <w:rStyle w:val="CodeInText"/>
        </w:rPr>
        <w:t>constant</w:t>
      </w:r>
      <w:r w:rsidRPr="00EC76D5">
        <w:t xml:space="preserve"> or </w:t>
      </w:r>
      <w:r w:rsidRPr="00EC76D5">
        <w:rPr>
          <w:rStyle w:val="CodeInText"/>
        </w:rPr>
        <w:t>volatile</w:t>
      </w:r>
      <w:r w:rsidRPr="00EC76D5">
        <w:t xml:space="preserve"> qualifiers.</w:t>
      </w:r>
    </w:p>
    <w:p w14:paraId="1500E3D0" w14:textId="12AA5621" w:rsidR="00702071" w:rsidRPr="00EC76D5" w:rsidRDefault="00702071" w:rsidP="00702071">
      <w:pPr>
        <w:pStyle w:val="Code"/>
      </w:pPr>
      <w:r w:rsidRPr="00EC76D5">
        <w:t xml:space="preserve">    boolean isConstant = ((totalMask &amp; Mask.QualifierMask) &amp; Mask.Constant)!=0;</w:t>
      </w:r>
    </w:p>
    <w:p w14:paraId="5E304EC5" w14:textId="2CC8C03E" w:rsidR="00702071" w:rsidRPr="00EC76D5" w:rsidRDefault="00702071" w:rsidP="00702071">
      <w:pPr>
        <w:pStyle w:val="Code"/>
      </w:pPr>
      <w:r w:rsidRPr="00EC76D5">
        <w:t xml:space="preserve">    boolean isVolatile = ((totalMask &amp; Mask.QualifierMask) &amp; Mask.Volatile)!=0;</w:t>
      </w:r>
    </w:p>
    <w:p w14:paraId="3C73CD72" w14:textId="4A5532CD" w:rsidR="00702071" w:rsidRPr="00EC76D5" w:rsidRDefault="00702071" w:rsidP="00702071">
      <w:pPr>
        <w:pStyle w:val="Code"/>
      </w:pPr>
      <w:r w:rsidRPr="00EC76D5">
        <w:t xml:space="preserve">    boolean isPrivate = ((totalMask &amp; Mask.QualifierMask) &amp; Mask.Private) !=0;</w:t>
      </w:r>
    </w:p>
    <w:p w14:paraId="3093B62A" w14:textId="57503E53" w:rsidR="00E40B78" w:rsidRPr="00EC76D5" w:rsidRDefault="00E40B78" w:rsidP="00702071">
      <w:r w:rsidRPr="00EC76D5">
        <w:t xml:space="preserve">If the storage mask does not match any of the members of the </w:t>
      </w:r>
      <w:proofErr w:type="spellStart"/>
      <w:r w:rsidRPr="00EC76D5">
        <w:rPr>
          <w:rStyle w:val="CodeInText"/>
        </w:rPr>
        <w:t>m_maskToStorageMap</w:t>
      </w:r>
      <w:proofErr w:type="spellEnd"/>
      <w:r w:rsidRPr="00EC76D5">
        <w:t>, two or more storage specifiers have been stated, which is not allowed.</w:t>
      </w:r>
    </w:p>
    <w:p w14:paraId="62BF1060" w14:textId="77777777" w:rsidR="00702071" w:rsidRPr="00EC76D5" w:rsidRDefault="00702071" w:rsidP="00702071">
      <w:pPr>
        <w:pStyle w:val="Code"/>
      </w:pPr>
      <w:r w:rsidRPr="00EC76D5">
        <w:t xml:space="preserve">    Storage storage = null;</w:t>
      </w:r>
    </w:p>
    <w:p w14:paraId="56E41A46" w14:textId="77777777" w:rsidR="00702071" w:rsidRPr="00EC76D5" w:rsidRDefault="00702071" w:rsidP="00702071">
      <w:pPr>
        <w:pStyle w:val="Code"/>
      </w:pPr>
      <w:r w:rsidRPr="00EC76D5">
        <w:t xml:space="preserve">    int storageMask = totalMask &amp; Mask.StorageMask;</w:t>
      </w:r>
    </w:p>
    <w:p w14:paraId="07D0E2C0" w14:textId="77777777" w:rsidR="00702071" w:rsidRPr="00EC76D5" w:rsidRDefault="00702071" w:rsidP="00702071">
      <w:pPr>
        <w:pStyle w:val="Code"/>
      </w:pPr>
    </w:p>
    <w:p w14:paraId="56BE892D" w14:textId="77777777" w:rsidR="00702071" w:rsidRPr="00EC76D5" w:rsidRDefault="00702071" w:rsidP="00702071">
      <w:pPr>
        <w:pStyle w:val="Code"/>
      </w:pPr>
      <w:r w:rsidRPr="00EC76D5">
        <w:t xml:space="preserve">    boolean external = (Main.CurrentTable.getScope() == Scope.Global) &amp;&amp;</w:t>
      </w:r>
    </w:p>
    <w:p w14:paraId="739781C4" w14:textId="3C663E09" w:rsidR="00702071" w:rsidRPr="00EC76D5" w:rsidRDefault="00702071" w:rsidP="00702071">
      <w:pPr>
        <w:pStyle w:val="Code"/>
      </w:pPr>
      <w:r w:rsidRPr="00EC76D5">
        <w:t xml:space="preserve">                       !isPrivate;</w:t>
      </w:r>
    </w:p>
    <w:p w14:paraId="165A27E1" w14:textId="77777777" w:rsidR="00702071" w:rsidRPr="00EC76D5" w:rsidRDefault="00702071" w:rsidP="00702071">
      <w:pPr>
        <w:pStyle w:val="Code"/>
      </w:pPr>
    </w:p>
    <w:p w14:paraId="1BB896F7" w14:textId="77777777" w:rsidR="00702071" w:rsidRPr="00EC76D5" w:rsidRDefault="00702071" w:rsidP="00702071">
      <w:pPr>
        <w:pStyle w:val="Code"/>
      </w:pPr>
      <w:r w:rsidRPr="00EC76D5">
        <w:t xml:space="preserve">    if (storageMask != 0) {</w:t>
      </w:r>
    </w:p>
    <w:p w14:paraId="13844C5D" w14:textId="77777777" w:rsidR="00702071" w:rsidRPr="00EC76D5" w:rsidRDefault="00702071" w:rsidP="00702071">
      <w:pPr>
        <w:pStyle w:val="Code"/>
      </w:pPr>
      <w:r w:rsidRPr="00EC76D5">
        <w:t xml:space="preserve">      Assert.error(!isPrivate, "invalid storage specifier sequence");</w:t>
      </w:r>
    </w:p>
    <w:p w14:paraId="55723BF7" w14:textId="77777777" w:rsidR="00702071" w:rsidRPr="00EC76D5" w:rsidRDefault="00702071" w:rsidP="00702071">
      <w:pPr>
        <w:pStyle w:val="Code"/>
      </w:pPr>
      <w:r w:rsidRPr="00EC76D5">
        <w:t xml:space="preserve">      Assert.error(m_maskToStorageMap.containsKey(storageMask),</w:t>
      </w:r>
    </w:p>
    <w:p w14:paraId="1A7344B4" w14:textId="77777777" w:rsidR="00702071" w:rsidRPr="00EC76D5" w:rsidRDefault="00702071" w:rsidP="00702071">
      <w:pPr>
        <w:pStyle w:val="Code"/>
      </w:pPr>
      <w:r w:rsidRPr="00EC76D5">
        <w:t xml:space="preserve">                   "invalid storage specifier sequence");</w:t>
      </w:r>
    </w:p>
    <w:p w14:paraId="531F7C4A" w14:textId="77777777" w:rsidR="00702071" w:rsidRPr="00EC76D5" w:rsidRDefault="00702071" w:rsidP="00702071">
      <w:pPr>
        <w:pStyle w:val="Code"/>
      </w:pPr>
      <w:r w:rsidRPr="00EC76D5">
        <w:t xml:space="preserve">      storage = m_maskToStorageMap.get(storageMask);</w:t>
      </w:r>
    </w:p>
    <w:p w14:paraId="6F8C3A39" w14:textId="77777777" w:rsidR="00702071" w:rsidRPr="00EC76D5" w:rsidRDefault="00702071" w:rsidP="00702071">
      <w:pPr>
        <w:pStyle w:val="Code"/>
      </w:pPr>
      <w:r w:rsidRPr="00EC76D5">
        <w:t xml:space="preserve">    }</w:t>
      </w:r>
    </w:p>
    <w:p w14:paraId="00121CFC" w14:textId="0848E52A" w:rsidR="00E40B78" w:rsidRPr="00EC76D5" w:rsidRDefault="00E40B78" w:rsidP="00702071">
      <w:r w:rsidRPr="00EC76D5">
        <w:t>If there is a compound type and if it is an enumeration, we need to add its members as signed integers to the symbol table.</w:t>
      </w:r>
    </w:p>
    <w:p w14:paraId="51EEAC8A" w14:textId="77777777" w:rsidR="00E40B78" w:rsidRPr="00EC76D5" w:rsidRDefault="00E40B78" w:rsidP="00E40B78">
      <w:pPr>
        <w:pStyle w:val="Code"/>
      </w:pPr>
      <w:r w:rsidRPr="00EC76D5">
        <w:t xml:space="preserve">    if ((compoundType != null) &amp;&amp; compoundType.isEnumeration()) {</w:t>
      </w:r>
    </w:p>
    <w:p w14:paraId="4C5DFE6E" w14:textId="60D119EC" w:rsidR="00E40B78" w:rsidRPr="00EC76D5" w:rsidRDefault="00E40B78" w:rsidP="00E40B78">
      <w:pPr>
        <w:pStyle w:val="Code"/>
      </w:pPr>
      <w:r w:rsidRPr="00EC76D5">
        <w:t xml:space="preserve">      List&lt;</w:t>
      </w:r>
      <w:r w:rsidR="00E82F0F" w:rsidRPr="00EC76D5">
        <w:t>Symbol</w:t>
      </w:r>
      <w:r w:rsidRPr="00EC76D5">
        <w:t>&gt; symbolList = compoundType.</w:t>
      </w:r>
      <w:del w:id="56" w:author="Stefan Bjornander" w:date="2015-04-25T14:48:00Z">
        <w:r w:rsidRPr="00EC76D5" w:rsidDel="00ED7E9E">
          <w:delText>getSymbolList</w:delText>
        </w:r>
      </w:del>
      <w:ins w:id="57" w:author="Stefan Bjornander" w:date="2015-04-25T17:22:00Z">
        <w:r w:rsidRPr="00EC76D5">
          <w:t>symbolList</w:t>
        </w:r>
      </w:ins>
      <w:r w:rsidRPr="00EC76D5">
        <w:t>();</w:t>
      </w:r>
    </w:p>
    <w:p w14:paraId="4CF69056" w14:textId="77777777" w:rsidR="00E40B78" w:rsidRPr="00EC76D5" w:rsidRDefault="00E40B78" w:rsidP="00E40B78">
      <w:pPr>
        <w:pStyle w:val="Code"/>
      </w:pPr>
      <w:r w:rsidRPr="00EC76D5">
        <w:t xml:space="preserve">      </w:t>
      </w:r>
    </w:p>
    <w:p w14:paraId="2A0C0CEF" w14:textId="2F8388CA" w:rsidR="00E40B78" w:rsidRPr="00EC76D5" w:rsidRDefault="00E40B78" w:rsidP="00E40B78">
      <w:pPr>
        <w:pStyle w:val="Code"/>
      </w:pPr>
      <w:r w:rsidRPr="00EC76D5">
        <w:t xml:space="preserve">      for (</w:t>
      </w:r>
      <w:r w:rsidR="00E82F0F" w:rsidRPr="00EC76D5">
        <w:t>Symbol</w:t>
      </w:r>
      <w:r w:rsidRPr="00EC76D5">
        <w:t xml:space="preserve"> itemSymbol : symbolList) {</w:t>
      </w:r>
    </w:p>
    <w:p w14:paraId="2B58F090" w14:textId="77777777" w:rsidR="00E40B78" w:rsidRPr="00EC76D5" w:rsidRDefault="00E40B78" w:rsidP="00E40B78">
      <w:pPr>
        <w:pStyle w:val="Code"/>
      </w:pPr>
      <w:r w:rsidRPr="00EC76D5">
        <w:t xml:space="preserve">        itemSymbol.setStorage(storage);</w:t>
      </w:r>
    </w:p>
    <w:p w14:paraId="0E117F96" w14:textId="77777777" w:rsidR="00E40B78" w:rsidRPr="00EC76D5" w:rsidRDefault="00E40B78" w:rsidP="00E40B78">
      <w:pPr>
        <w:pStyle w:val="Code"/>
      </w:pPr>
      <w:r w:rsidRPr="00EC76D5">
        <w:t xml:space="preserve">        Main.CurrentTable.addSymbol(itemSymbol);</w:t>
      </w:r>
    </w:p>
    <w:p w14:paraId="5058449B" w14:textId="77777777" w:rsidR="00E40B78" w:rsidRPr="00EC76D5" w:rsidRDefault="00E40B78" w:rsidP="00E40B78">
      <w:pPr>
        <w:pStyle w:val="Code"/>
      </w:pPr>
      <w:r w:rsidRPr="00EC76D5">
        <w:t xml:space="preserve">      </w:t>
      </w:r>
    </w:p>
    <w:p w14:paraId="654CC11A" w14:textId="77777777" w:rsidR="00E40B78" w:rsidRPr="00EC76D5" w:rsidRDefault="00E40B78" w:rsidP="00E40B78">
      <w:pPr>
        <w:pStyle w:val="Code"/>
      </w:pPr>
      <w:r w:rsidRPr="00EC76D5">
        <w:t xml:space="preserve">        if (storage == Storage.Static) {</w:t>
      </w:r>
    </w:p>
    <w:p w14:paraId="4C98F7A2" w14:textId="77777777" w:rsidR="00E40B78" w:rsidRPr="00EC76D5" w:rsidRDefault="00E40B78" w:rsidP="00E40B78">
      <w:pPr>
        <w:pStyle w:val="Code"/>
      </w:pPr>
      <w:r w:rsidRPr="00EC76D5">
        <w:t xml:space="preserve">          GenerateInitializer.generateStatic(itemSymbol);</w:t>
      </w:r>
    </w:p>
    <w:p w14:paraId="2360DEFD" w14:textId="77777777" w:rsidR="00E40B78" w:rsidRPr="00EC76D5" w:rsidRDefault="00E40B78" w:rsidP="00E40B78">
      <w:pPr>
        <w:pStyle w:val="Code"/>
      </w:pPr>
      <w:r w:rsidRPr="00EC76D5">
        <w:t xml:space="preserve">        }      </w:t>
      </w:r>
    </w:p>
    <w:p w14:paraId="56576148" w14:textId="77777777" w:rsidR="00E40B78" w:rsidRPr="00EC76D5" w:rsidRDefault="00E40B78" w:rsidP="00E40B78">
      <w:pPr>
        <w:pStyle w:val="Code"/>
      </w:pPr>
      <w:r w:rsidRPr="00EC76D5">
        <w:t xml:space="preserve">      }</w:t>
      </w:r>
    </w:p>
    <w:p w14:paraId="713BEB08" w14:textId="77777777" w:rsidR="00E40B78" w:rsidRPr="00EC76D5" w:rsidRDefault="00E40B78" w:rsidP="00E40B78">
      <w:pPr>
        <w:pStyle w:val="Code"/>
      </w:pPr>
      <w:r w:rsidRPr="00EC76D5">
        <w:lastRenderedPageBreak/>
        <w:t xml:space="preserve">    }</w:t>
      </w:r>
    </w:p>
    <w:p w14:paraId="306DD288" w14:textId="77777777" w:rsidR="00BB3542" w:rsidRPr="00EC76D5" w:rsidRDefault="00BB3542" w:rsidP="00BB3542">
      <w:pPr>
        <w:pStyle w:val="Code"/>
      </w:pPr>
      <w:r w:rsidRPr="00EC76D5">
        <w:t xml:space="preserve">    else if (Main.ParameterCount &gt; 0) {</w:t>
      </w:r>
    </w:p>
    <w:p w14:paraId="00327152" w14:textId="77777777" w:rsidR="00BB3542" w:rsidRPr="00EC76D5" w:rsidRDefault="00BB3542" w:rsidP="00BB3542">
      <w:pPr>
        <w:pStyle w:val="Code"/>
      </w:pPr>
      <w:r w:rsidRPr="00EC76D5">
        <w:t xml:space="preserve">      storage = Storage.Auto;</w:t>
      </w:r>
    </w:p>
    <w:p w14:paraId="2A31F5F6" w14:textId="77777777" w:rsidR="00BB3542" w:rsidRPr="00EC76D5" w:rsidRDefault="00BB3542" w:rsidP="00BB3542">
      <w:pPr>
        <w:pStyle w:val="Code"/>
      </w:pPr>
      <w:r w:rsidRPr="00EC76D5">
        <w:t xml:space="preserve">    }</w:t>
      </w:r>
    </w:p>
    <w:p w14:paraId="59B5A76C" w14:textId="77777777" w:rsidR="00BB3542" w:rsidRPr="00EC76D5" w:rsidRDefault="00BB3542" w:rsidP="00BB3542">
      <w:pPr>
        <w:pStyle w:val="Code"/>
      </w:pPr>
      <w:r w:rsidRPr="00EC76D5">
        <w:t xml:space="preserve">    else if (Main.CurrentTable.getScope() == Scope.Global) {</w:t>
      </w:r>
    </w:p>
    <w:p w14:paraId="28E4C648" w14:textId="77777777" w:rsidR="00BB3542" w:rsidRPr="00EC76D5" w:rsidRDefault="00BB3542" w:rsidP="00BB3542">
      <w:pPr>
        <w:pStyle w:val="Code"/>
      </w:pPr>
      <w:r w:rsidRPr="00EC76D5">
        <w:t xml:space="preserve">      storage = Storage.Static;</w:t>
      </w:r>
    </w:p>
    <w:p w14:paraId="6B978F25" w14:textId="77777777" w:rsidR="00BB3542" w:rsidRPr="00EC76D5" w:rsidRDefault="00BB3542" w:rsidP="00BB3542">
      <w:pPr>
        <w:pStyle w:val="Code"/>
      </w:pPr>
      <w:r w:rsidRPr="00EC76D5">
        <w:t xml:space="preserve">    }</w:t>
      </w:r>
    </w:p>
    <w:p w14:paraId="305B7A39" w14:textId="77777777" w:rsidR="00BB3542" w:rsidRPr="00EC76D5" w:rsidRDefault="00BB3542" w:rsidP="00BB3542">
      <w:pPr>
        <w:pStyle w:val="Code"/>
      </w:pPr>
      <w:r w:rsidRPr="00EC76D5">
        <w:t xml:space="preserve">    else {</w:t>
      </w:r>
    </w:p>
    <w:p w14:paraId="406CB93E" w14:textId="77777777" w:rsidR="00BB3542" w:rsidRPr="00EC76D5" w:rsidRDefault="00BB3542" w:rsidP="00BB3542">
      <w:pPr>
        <w:pStyle w:val="Code"/>
      </w:pPr>
      <w:r w:rsidRPr="00EC76D5">
        <w:t xml:space="preserve">      storage = Storage.Auto;</w:t>
      </w:r>
    </w:p>
    <w:p w14:paraId="030973A3" w14:textId="77777777" w:rsidR="00BB3542" w:rsidRPr="00EC76D5" w:rsidRDefault="00BB3542" w:rsidP="00BB3542">
      <w:pPr>
        <w:pStyle w:val="Code"/>
      </w:pPr>
      <w:r w:rsidRPr="00EC76D5">
        <w:t xml:space="preserve">    }</w:t>
      </w:r>
    </w:p>
    <w:p w14:paraId="22B496FB" w14:textId="1E5020DD" w:rsidR="00E40B78" w:rsidRPr="00EC76D5" w:rsidRDefault="00E40B78" w:rsidP="00BB3542">
      <w:r w:rsidRPr="00EC76D5">
        <w:t>Finally, we extract the sort mask and test whether it represent a valid type.</w:t>
      </w:r>
    </w:p>
    <w:p w14:paraId="7921183F" w14:textId="77777777" w:rsidR="008A22C0" w:rsidRPr="00EC76D5" w:rsidRDefault="008A22C0" w:rsidP="008A22C0">
      <w:pPr>
        <w:pStyle w:val="Code"/>
      </w:pPr>
      <w:r w:rsidRPr="00EC76D5">
        <w:t xml:space="preserve">    Assert.error(storage != null, "storage");</w:t>
      </w:r>
    </w:p>
    <w:p w14:paraId="05AC2ECA" w14:textId="77777777" w:rsidR="008A22C0" w:rsidRPr="00EC76D5" w:rsidRDefault="008A22C0" w:rsidP="008A22C0">
      <w:pPr>
        <w:pStyle w:val="Code"/>
      </w:pPr>
    </w:p>
    <w:p w14:paraId="398B9F46" w14:textId="77777777" w:rsidR="008A22C0" w:rsidRPr="00EC76D5" w:rsidRDefault="008A22C0" w:rsidP="008A22C0">
      <w:pPr>
        <w:pStyle w:val="Code"/>
      </w:pPr>
      <w:r w:rsidRPr="00EC76D5">
        <w:t xml:space="preserve">    if ((compoundType != null) &amp;&amp; compoundType.isEnumeration()) {</w:t>
      </w:r>
    </w:p>
    <w:p w14:paraId="3C6A1A7E" w14:textId="77777777" w:rsidR="008A22C0" w:rsidRPr="00EC76D5" w:rsidRDefault="008A22C0" w:rsidP="008A22C0">
      <w:pPr>
        <w:pStyle w:val="Code"/>
      </w:pPr>
      <w:r w:rsidRPr="00EC76D5">
        <w:t xml:space="preserve">      List&lt;Symbol&gt; symbolList = compoundType.getEnumerationList();</w:t>
      </w:r>
    </w:p>
    <w:p w14:paraId="4D873A5A" w14:textId="77777777" w:rsidR="008A22C0" w:rsidRPr="00EC76D5" w:rsidRDefault="008A22C0" w:rsidP="008A22C0">
      <w:pPr>
        <w:pStyle w:val="Code"/>
      </w:pPr>
    </w:p>
    <w:p w14:paraId="57D65BB8" w14:textId="77777777" w:rsidR="008A22C0" w:rsidRPr="00EC76D5" w:rsidRDefault="008A22C0" w:rsidP="008A22C0">
      <w:pPr>
        <w:pStyle w:val="Code"/>
      </w:pPr>
      <w:r w:rsidRPr="00EC76D5">
        <w:t xml:space="preserve">      for (Symbol itemSymbol : symbolList) {</w:t>
      </w:r>
    </w:p>
    <w:p w14:paraId="5589978E" w14:textId="77777777" w:rsidR="008A22C0" w:rsidRPr="00EC76D5" w:rsidRDefault="008A22C0" w:rsidP="008A22C0">
      <w:pPr>
        <w:pStyle w:val="Code"/>
      </w:pPr>
      <w:r w:rsidRPr="00EC76D5">
        <w:t xml:space="preserve">        itemSymbol.setStorage(storage);</w:t>
      </w:r>
    </w:p>
    <w:p w14:paraId="1A880A24" w14:textId="77777777" w:rsidR="008A22C0" w:rsidRPr="00EC76D5" w:rsidRDefault="008A22C0" w:rsidP="008A22C0">
      <w:pPr>
        <w:pStyle w:val="Code"/>
      </w:pPr>
      <w:r w:rsidRPr="00EC76D5">
        <w:t xml:space="preserve">      }</w:t>
      </w:r>
    </w:p>
    <w:p w14:paraId="6FF9BB9A" w14:textId="77777777" w:rsidR="008A22C0" w:rsidRPr="00EC76D5" w:rsidRDefault="008A22C0" w:rsidP="008A22C0">
      <w:pPr>
        <w:pStyle w:val="Code"/>
      </w:pPr>
      <w:r w:rsidRPr="00EC76D5">
        <w:t xml:space="preserve">    }</w:t>
      </w:r>
    </w:p>
    <w:p w14:paraId="5A9EE972" w14:textId="77777777" w:rsidR="008A22C0" w:rsidRPr="00EC76D5" w:rsidRDefault="008A22C0" w:rsidP="008A22C0">
      <w:pPr>
        <w:pStyle w:val="Code"/>
      </w:pPr>
      <w:r w:rsidRPr="00EC76D5">
        <w:t xml:space="preserve">    </w:t>
      </w:r>
    </w:p>
    <w:p w14:paraId="1D6EA6D6" w14:textId="77777777" w:rsidR="008A22C0" w:rsidRPr="00EC76D5" w:rsidRDefault="008A22C0" w:rsidP="008A22C0">
      <w:pPr>
        <w:pStyle w:val="Code"/>
      </w:pPr>
      <w:r w:rsidRPr="00EC76D5">
        <w:t xml:space="preserve">    Sort sort = null;</w:t>
      </w:r>
    </w:p>
    <w:p w14:paraId="39033337" w14:textId="77777777" w:rsidR="008A22C0" w:rsidRPr="00EC76D5" w:rsidRDefault="008A22C0" w:rsidP="008A22C0">
      <w:pPr>
        <w:pStyle w:val="Code"/>
      </w:pPr>
      <w:r w:rsidRPr="00EC76D5">
        <w:t xml:space="preserve">    int sortMask = totalMask &amp; Mask.SortMask;</w:t>
      </w:r>
    </w:p>
    <w:p w14:paraId="4AD085CB" w14:textId="77777777" w:rsidR="008A22C0" w:rsidRPr="00EC76D5" w:rsidRDefault="008A22C0" w:rsidP="008A22C0">
      <w:pPr>
        <w:pStyle w:val="Code"/>
      </w:pPr>
    </w:p>
    <w:p w14:paraId="3CA99B28" w14:textId="77777777" w:rsidR="008A22C0" w:rsidRPr="00EC76D5" w:rsidRDefault="008A22C0" w:rsidP="008A22C0">
      <w:pPr>
        <w:pStyle w:val="Code"/>
      </w:pPr>
      <w:r w:rsidRPr="00EC76D5">
        <w:t xml:space="preserve">    if (sortMask != 0) {</w:t>
      </w:r>
    </w:p>
    <w:p w14:paraId="51B22246" w14:textId="77777777" w:rsidR="008A22C0" w:rsidRPr="00EC76D5" w:rsidRDefault="008A22C0" w:rsidP="008A22C0">
      <w:pPr>
        <w:pStyle w:val="Code"/>
      </w:pPr>
      <w:r w:rsidRPr="00EC76D5">
        <w:t xml:space="preserve">      Assert.error(m_maskToSortMap.containsKey(sortMask),</w:t>
      </w:r>
    </w:p>
    <w:p w14:paraId="39D9C1FA" w14:textId="77777777" w:rsidR="008A22C0" w:rsidRPr="00EC76D5" w:rsidRDefault="008A22C0" w:rsidP="008A22C0">
      <w:pPr>
        <w:pStyle w:val="Code"/>
      </w:pPr>
      <w:r w:rsidRPr="00EC76D5">
        <w:t xml:space="preserve">                   "invalid type specifier sequence");</w:t>
      </w:r>
    </w:p>
    <w:p w14:paraId="71F378E5" w14:textId="77777777" w:rsidR="008A22C0" w:rsidRPr="00EC76D5" w:rsidRDefault="008A22C0" w:rsidP="008A22C0">
      <w:pPr>
        <w:pStyle w:val="Code"/>
      </w:pPr>
      <w:r w:rsidRPr="00EC76D5">
        <w:t xml:space="preserve">      sort = m_maskToSortMap.get(sortMask);</w:t>
      </w:r>
    </w:p>
    <w:p w14:paraId="124DFF96" w14:textId="2471EAAB" w:rsidR="008A22C0" w:rsidRPr="00EC76D5" w:rsidRDefault="008A22C0" w:rsidP="008A22C0">
      <w:pPr>
        <w:pStyle w:val="Code"/>
      </w:pPr>
      <w:r w:rsidRPr="00EC76D5">
        <w:t xml:space="preserve">    }</w:t>
      </w:r>
    </w:p>
    <w:p w14:paraId="52737A28" w14:textId="4D996F41" w:rsidR="00E40B78" w:rsidRPr="00EC76D5" w:rsidRDefault="00E40B78" w:rsidP="00E40B78">
      <w:r w:rsidRPr="00EC76D5">
        <w:t>When defining the final type, there are four cases:</w:t>
      </w:r>
    </w:p>
    <w:p w14:paraId="332225E1" w14:textId="77777777" w:rsidR="00E40B78" w:rsidRPr="00EC76D5" w:rsidRDefault="00E40B78" w:rsidP="00E40B78">
      <w:r w:rsidRPr="00EC76D5">
        <w:t>1. If the compound type is not null and the sort is null, the result type is the compound type, with the possible addition of constant or volatile qualifiers.</w:t>
      </w:r>
    </w:p>
    <w:p w14:paraId="4013EEF2" w14:textId="77777777" w:rsidR="00E40B78" w:rsidRPr="00EC76D5" w:rsidRDefault="00E40B78" w:rsidP="00E40B78">
      <w:r w:rsidRPr="00EC76D5">
        <w:t>2. If the compound type is null and the sort is not null, the result type is based on the sort.</w:t>
      </w:r>
    </w:p>
    <w:p w14:paraId="57C29B52" w14:textId="77777777" w:rsidR="00E40B78" w:rsidRPr="00EC76D5" w:rsidRDefault="00E40B78" w:rsidP="00E40B78">
      <w:r w:rsidRPr="00EC76D5">
        <w:t>3. The compound type and sort are both null, which means that there is no type (which may happen in function definitions). In that case, the type shall be a signed integer.</w:t>
      </w:r>
    </w:p>
    <w:p w14:paraId="5FCD77B9" w14:textId="77777777" w:rsidR="00E40B78" w:rsidRPr="00EC76D5" w:rsidRDefault="00E40B78" w:rsidP="00E40B78">
      <w:r w:rsidRPr="00EC76D5">
        <w:t>4. If both the compound type and the sort are not null, the type specification is invalid.</w:t>
      </w:r>
    </w:p>
    <w:p w14:paraId="42AC336E" w14:textId="77777777" w:rsidR="00F759BB" w:rsidRPr="00EC76D5" w:rsidRDefault="00F759BB" w:rsidP="00F759BB">
      <w:pPr>
        <w:pStyle w:val="Code"/>
      </w:pPr>
      <w:r w:rsidRPr="00EC76D5">
        <w:t xml:space="preserve">    if ((compoundType != null) &amp;&amp; (sort == null)) {    </w:t>
      </w:r>
    </w:p>
    <w:p w14:paraId="633DD831" w14:textId="77777777" w:rsidR="00F759BB" w:rsidRPr="00EC76D5" w:rsidRDefault="00F759BB" w:rsidP="00F759BB">
      <w:pPr>
        <w:pStyle w:val="Code"/>
      </w:pPr>
      <w:r w:rsidRPr="00EC76D5">
        <w:t xml:space="preserve">      compoundType.setConstant(compoundType.isConstant() || isConstant);</w:t>
      </w:r>
    </w:p>
    <w:p w14:paraId="569BAE0F" w14:textId="77777777" w:rsidR="00F759BB" w:rsidRPr="00EC76D5" w:rsidRDefault="00F759BB" w:rsidP="00F759BB">
      <w:pPr>
        <w:pStyle w:val="Code"/>
      </w:pPr>
      <w:r w:rsidRPr="00EC76D5">
        <w:t xml:space="preserve">      compoundType.setVolatile(compoundType.isVolatile() || isVolatile);</w:t>
      </w:r>
    </w:p>
    <w:p w14:paraId="2D71629F" w14:textId="77777777" w:rsidR="00F759BB" w:rsidRPr="00EC76D5" w:rsidRDefault="00F759BB" w:rsidP="00F759BB">
      <w:pPr>
        <w:pStyle w:val="Code"/>
      </w:pPr>
      <w:r w:rsidRPr="00EC76D5">
        <w:t xml:space="preserve">      return (new Triple&lt;&gt;(external, storage, compoundType));</w:t>
      </w:r>
    </w:p>
    <w:p w14:paraId="71E13A30" w14:textId="77777777" w:rsidR="00F759BB" w:rsidRPr="00EC76D5" w:rsidRDefault="00F759BB" w:rsidP="00F759BB">
      <w:pPr>
        <w:pStyle w:val="Code"/>
      </w:pPr>
      <w:r w:rsidRPr="00EC76D5">
        <w:t xml:space="preserve">    }</w:t>
      </w:r>
    </w:p>
    <w:p w14:paraId="688227C4" w14:textId="77777777" w:rsidR="00F759BB" w:rsidRPr="00EC76D5" w:rsidRDefault="00F759BB" w:rsidP="00F759BB">
      <w:pPr>
        <w:pStyle w:val="Code"/>
      </w:pPr>
      <w:r w:rsidRPr="00EC76D5">
        <w:t xml:space="preserve">    else if ((compoundType == null) &amp;&amp; (sort != null)) {</w:t>
      </w:r>
    </w:p>
    <w:p w14:paraId="643C6C6F" w14:textId="77777777" w:rsidR="00F759BB" w:rsidRPr="00EC76D5" w:rsidRDefault="00F759BB" w:rsidP="00F759BB">
      <w:pPr>
        <w:pStyle w:val="Code"/>
      </w:pPr>
      <w:r w:rsidRPr="00EC76D5">
        <w:t xml:space="preserve">      Type simpleType = Type.createArithmeticType(sort);</w:t>
      </w:r>
    </w:p>
    <w:p w14:paraId="7D18BD2E" w14:textId="77777777" w:rsidR="00F759BB" w:rsidRPr="00EC76D5" w:rsidRDefault="00F759BB" w:rsidP="00F759BB">
      <w:pPr>
        <w:pStyle w:val="Code"/>
      </w:pPr>
      <w:r w:rsidRPr="00EC76D5">
        <w:t xml:space="preserve">      simpleType.setConstant(isConstant);</w:t>
      </w:r>
    </w:p>
    <w:p w14:paraId="391E8C44" w14:textId="77777777" w:rsidR="00F759BB" w:rsidRPr="00EC76D5" w:rsidRDefault="00F759BB" w:rsidP="00F759BB">
      <w:pPr>
        <w:pStyle w:val="Code"/>
      </w:pPr>
      <w:r w:rsidRPr="00EC76D5">
        <w:t xml:space="preserve">      simpleType.setVolatile(isVolatile);</w:t>
      </w:r>
    </w:p>
    <w:p w14:paraId="63F7DE99" w14:textId="77777777" w:rsidR="00F759BB" w:rsidRPr="00EC76D5" w:rsidRDefault="00F759BB" w:rsidP="00F759BB">
      <w:pPr>
        <w:pStyle w:val="Code"/>
      </w:pPr>
      <w:r w:rsidRPr="00EC76D5">
        <w:t xml:space="preserve">      return (new Triple&lt;&gt;(external, storage, simpleType));</w:t>
      </w:r>
    </w:p>
    <w:p w14:paraId="372381E1" w14:textId="77777777" w:rsidR="00F759BB" w:rsidRPr="00EC76D5" w:rsidRDefault="00F759BB" w:rsidP="00F759BB">
      <w:pPr>
        <w:pStyle w:val="Code"/>
      </w:pPr>
      <w:r w:rsidRPr="00EC76D5">
        <w:t xml:space="preserve">    }</w:t>
      </w:r>
    </w:p>
    <w:p w14:paraId="683A5699" w14:textId="77777777" w:rsidR="00F759BB" w:rsidRPr="00EC76D5" w:rsidRDefault="00F759BB" w:rsidP="00F759BB">
      <w:pPr>
        <w:pStyle w:val="Code"/>
      </w:pPr>
      <w:r w:rsidRPr="00EC76D5">
        <w:t xml:space="preserve">    else if ((compoundType == null) &amp;&amp; (sort == null)) {</w:t>
      </w:r>
    </w:p>
    <w:p w14:paraId="21191ED3" w14:textId="77777777" w:rsidR="00F759BB" w:rsidRPr="00EC76D5" w:rsidRDefault="00F759BB" w:rsidP="00F759BB">
      <w:pPr>
        <w:pStyle w:val="Code"/>
      </w:pPr>
      <w:r w:rsidRPr="00EC76D5">
        <w:t xml:space="preserve">      Type simpleType = Type.createArithmeticType(Sort.Signed_Int);</w:t>
      </w:r>
    </w:p>
    <w:p w14:paraId="5BC04610" w14:textId="77777777" w:rsidR="00F759BB" w:rsidRPr="00EC76D5" w:rsidRDefault="00F759BB" w:rsidP="00F759BB">
      <w:pPr>
        <w:pStyle w:val="Code"/>
      </w:pPr>
      <w:r w:rsidRPr="00EC76D5">
        <w:t xml:space="preserve">      simpleType.setConstant(isConstant);</w:t>
      </w:r>
    </w:p>
    <w:p w14:paraId="7A4CC39A" w14:textId="77777777" w:rsidR="00F759BB" w:rsidRPr="00EC76D5" w:rsidRDefault="00F759BB" w:rsidP="00F759BB">
      <w:pPr>
        <w:pStyle w:val="Code"/>
      </w:pPr>
      <w:r w:rsidRPr="00EC76D5">
        <w:t xml:space="preserve">      simpleType.setVolatile(isVolatile);</w:t>
      </w:r>
    </w:p>
    <w:p w14:paraId="6DF8EB72" w14:textId="77777777" w:rsidR="00F759BB" w:rsidRPr="00EC76D5" w:rsidRDefault="00F759BB" w:rsidP="00F759BB">
      <w:pPr>
        <w:pStyle w:val="Code"/>
      </w:pPr>
      <w:r w:rsidRPr="00EC76D5">
        <w:lastRenderedPageBreak/>
        <w:t xml:space="preserve">      return (new Triple&lt;&gt;(external, storage, simpleType));</w:t>
      </w:r>
    </w:p>
    <w:p w14:paraId="016D620A" w14:textId="77777777" w:rsidR="00F759BB" w:rsidRPr="00EC76D5" w:rsidRDefault="00F759BB" w:rsidP="00F759BB">
      <w:pPr>
        <w:pStyle w:val="Code"/>
      </w:pPr>
      <w:r w:rsidRPr="00EC76D5">
        <w:t xml:space="preserve">    }</w:t>
      </w:r>
    </w:p>
    <w:p w14:paraId="5C56C337" w14:textId="77777777" w:rsidR="00F759BB" w:rsidRPr="00EC76D5" w:rsidRDefault="00F759BB" w:rsidP="00F759BB">
      <w:pPr>
        <w:pStyle w:val="Code"/>
      </w:pPr>
      <w:r w:rsidRPr="00EC76D5">
        <w:t xml:space="preserve">    else {</w:t>
      </w:r>
    </w:p>
    <w:p w14:paraId="078C0DEB" w14:textId="77777777" w:rsidR="00F759BB" w:rsidRPr="00EC76D5" w:rsidRDefault="00F759BB" w:rsidP="00F759BB">
      <w:pPr>
        <w:pStyle w:val="Code"/>
      </w:pPr>
      <w:r w:rsidRPr="00EC76D5">
        <w:t xml:space="preserve">      Assert.error("invalid type specification sequence");</w:t>
      </w:r>
    </w:p>
    <w:p w14:paraId="22FEB5C2" w14:textId="77777777" w:rsidR="00F759BB" w:rsidRPr="00EC76D5" w:rsidRDefault="00F759BB" w:rsidP="00F759BB">
      <w:pPr>
        <w:pStyle w:val="Code"/>
      </w:pPr>
      <w:r w:rsidRPr="00EC76D5">
        <w:t xml:space="preserve">      return null;</w:t>
      </w:r>
    </w:p>
    <w:p w14:paraId="208F8E99" w14:textId="77777777" w:rsidR="00F759BB" w:rsidRPr="00EC76D5" w:rsidRDefault="00F759BB" w:rsidP="00F759BB">
      <w:pPr>
        <w:pStyle w:val="Code"/>
      </w:pPr>
      <w:r w:rsidRPr="00EC76D5">
        <w:t xml:space="preserve">    }</w:t>
      </w:r>
    </w:p>
    <w:p w14:paraId="0515766D" w14:textId="3E5E431F" w:rsidR="00F759BB" w:rsidRPr="00EC76D5" w:rsidRDefault="00F759BB" w:rsidP="00F759BB">
      <w:pPr>
        <w:pStyle w:val="Code"/>
      </w:pPr>
      <w:r w:rsidRPr="00EC76D5">
        <w:t xml:space="preserve">  }</w:t>
      </w:r>
    </w:p>
    <w:p w14:paraId="49DA3F20" w14:textId="16603D1E" w:rsidR="00E40B78" w:rsidRPr="00EC76D5" w:rsidRDefault="00E40B78" w:rsidP="00E40B78">
      <w:r w:rsidRPr="00EC76D5">
        <w:t xml:space="preserve">The </w:t>
      </w:r>
      <w:proofErr w:type="spellStart"/>
      <w:r w:rsidRPr="00EC76D5">
        <w:rPr>
          <w:rStyle w:val="CodeInText"/>
        </w:rPr>
        <w:t>generateQuailifers</w:t>
      </w:r>
      <w:proofErr w:type="spellEnd"/>
      <w:r w:rsidRPr="00EC76D5">
        <w:t xml:space="preserve"> method is called when a pointer is declared. Its task is to exam whether the pointer is constant or volatile.</w:t>
      </w:r>
    </w:p>
    <w:p w14:paraId="01DC34EC" w14:textId="77777777" w:rsidR="00F456BA" w:rsidRPr="00EC76D5" w:rsidRDefault="00F456BA" w:rsidP="00F456BA">
      <w:pPr>
        <w:pStyle w:val="Code"/>
      </w:pPr>
      <w:r w:rsidRPr="00EC76D5">
        <w:t xml:space="preserve">  public Type generateQualifiers() {</w:t>
      </w:r>
    </w:p>
    <w:p w14:paraId="77E6E912" w14:textId="77777777" w:rsidR="00F456BA" w:rsidRPr="00EC76D5" w:rsidRDefault="00F456BA" w:rsidP="00F456BA">
      <w:pPr>
        <w:pStyle w:val="Code"/>
      </w:pPr>
      <w:r w:rsidRPr="00EC76D5">
        <w:t xml:space="preserve">    Type type = Type.createPointerType(null);</w:t>
      </w:r>
    </w:p>
    <w:p w14:paraId="70883F3D" w14:textId="77777777" w:rsidR="00F456BA" w:rsidRPr="00EC76D5" w:rsidRDefault="00F456BA" w:rsidP="00F456BA">
      <w:pPr>
        <w:pStyle w:val="Code"/>
      </w:pPr>
    </w:p>
    <w:p w14:paraId="35EF0710" w14:textId="77777777" w:rsidR="00F456BA" w:rsidRPr="00EC76D5" w:rsidRDefault="00F456BA" w:rsidP="00F456BA">
      <w:pPr>
        <w:pStyle w:val="Code"/>
      </w:pPr>
      <w:r w:rsidRPr="00EC76D5">
        <w:t xml:space="preserve">    if (m_specList != null) {</w:t>
      </w:r>
    </w:p>
    <w:p w14:paraId="2DEECD0D" w14:textId="77777777" w:rsidR="00F456BA" w:rsidRPr="00EC76D5" w:rsidRDefault="00F456BA" w:rsidP="00F456BA">
      <w:pPr>
        <w:pStyle w:val="Code"/>
      </w:pPr>
      <w:r w:rsidRPr="00EC76D5">
        <w:t xml:space="preserve">      int totalMask = 0;</w:t>
      </w:r>
    </w:p>
    <w:p w14:paraId="3D3D3634" w14:textId="77777777" w:rsidR="00F456BA" w:rsidRPr="00EC76D5" w:rsidRDefault="00F456BA" w:rsidP="00F456BA">
      <w:pPr>
        <w:pStyle w:val="Code"/>
      </w:pPr>
      <w:r w:rsidRPr="00EC76D5">
        <w:t xml:space="preserve">      </w:t>
      </w:r>
    </w:p>
    <w:p w14:paraId="7055317E" w14:textId="77777777" w:rsidR="00F456BA" w:rsidRPr="00EC76D5" w:rsidRDefault="00F456BA" w:rsidP="00F456BA">
      <w:pPr>
        <w:pStyle w:val="Code"/>
      </w:pPr>
      <w:r w:rsidRPr="00EC76D5">
        <w:t xml:space="preserve">      for (Object object : m_specList) {</w:t>
      </w:r>
    </w:p>
    <w:p w14:paraId="0F58AF5B" w14:textId="77777777" w:rsidR="00F456BA" w:rsidRPr="00EC76D5" w:rsidRDefault="00F456BA" w:rsidP="00F456BA">
      <w:pPr>
        <w:pStyle w:val="Code"/>
      </w:pPr>
      <w:r w:rsidRPr="00EC76D5">
        <w:t xml:space="preserve">        if (object instanceof Integer) {</w:t>
      </w:r>
    </w:p>
    <w:p w14:paraId="584BDDD8" w14:textId="77777777" w:rsidR="00F456BA" w:rsidRPr="00EC76D5" w:rsidRDefault="00F456BA" w:rsidP="00F456BA">
      <w:pPr>
        <w:pStyle w:val="Code"/>
      </w:pPr>
      <w:r w:rsidRPr="00EC76D5">
        <w:t xml:space="preserve">          int mask = (Integer) object;</w:t>
      </w:r>
    </w:p>
    <w:p w14:paraId="718A929D" w14:textId="77777777" w:rsidR="00F456BA" w:rsidRPr="00EC76D5" w:rsidRDefault="00F456BA" w:rsidP="00F456BA">
      <w:pPr>
        <w:pStyle w:val="Code"/>
      </w:pPr>
      <w:r w:rsidRPr="00EC76D5">
        <w:t xml:space="preserve">          Assert.error((totalMask &amp; mask) == 0, "keyword defined twice");</w:t>
      </w:r>
    </w:p>
    <w:p w14:paraId="6C27877F" w14:textId="77777777" w:rsidR="00F456BA" w:rsidRPr="00EC76D5" w:rsidRDefault="00F456BA" w:rsidP="00F456BA">
      <w:pPr>
        <w:pStyle w:val="Code"/>
      </w:pPr>
      <w:r w:rsidRPr="00EC76D5">
        <w:t xml:space="preserve">          Assert.error((mask &amp; Mask.QualifierMask) != 0,</w:t>
      </w:r>
    </w:p>
    <w:p w14:paraId="4385F3B8" w14:textId="77777777" w:rsidR="00F456BA" w:rsidRPr="00EC76D5" w:rsidRDefault="00F456BA" w:rsidP="00F456BA">
      <w:pPr>
        <w:pStyle w:val="Code"/>
      </w:pPr>
      <w:r w:rsidRPr="00EC76D5">
        <w:t xml:space="preserve">                       "invalid specification in pointer qualifier list");</w:t>
      </w:r>
    </w:p>
    <w:p w14:paraId="04E3B8EF" w14:textId="77777777" w:rsidR="00F456BA" w:rsidRPr="00EC76D5" w:rsidRDefault="00F456BA" w:rsidP="00F456BA">
      <w:pPr>
        <w:pStyle w:val="Code"/>
      </w:pPr>
      <w:r w:rsidRPr="00EC76D5">
        <w:t xml:space="preserve">          totalMask |= mask;</w:t>
      </w:r>
    </w:p>
    <w:p w14:paraId="2F3A4932" w14:textId="77777777" w:rsidR="00F456BA" w:rsidRPr="00EC76D5" w:rsidRDefault="00F456BA" w:rsidP="00F456BA">
      <w:pPr>
        <w:pStyle w:val="Code"/>
      </w:pPr>
      <w:r w:rsidRPr="00EC76D5">
        <w:t xml:space="preserve">        }</w:t>
      </w:r>
    </w:p>
    <w:p w14:paraId="6A16C89F" w14:textId="77777777" w:rsidR="00F456BA" w:rsidRPr="00EC76D5" w:rsidRDefault="00F456BA" w:rsidP="00F456BA">
      <w:pPr>
        <w:pStyle w:val="Code"/>
      </w:pPr>
      <w:r w:rsidRPr="00EC76D5">
        <w:t xml:space="preserve">        else  {</w:t>
      </w:r>
    </w:p>
    <w:p w14:paraId="071B6437" w14:textId="77777777" w:rsidR="00F456BA" w:rsidRPr="00EC76D5" w:rsidRDefault="00F456BA" w:rsidP="00F456BA">
      <w:pPr>
        <w:pStyle w:val="Code"/>
      </w:pPr>
      <w:r w:rsidRPr="00EC76D5">
        <w:t xml:space="preserve">          Assert.error("invalid specification in pointer qualifier list");</w:t>
      </w:r>
    </w:p>
    <w:p w14:paraId="40E04D66" w14:textId="77777777" w:rsidR="00F456BA" w:rsidRPr="00EC76D5" w:rsidRDefault="00F456BA" w:rsidP="00F456BA">
      <w:pPr>
        <w:pStyle w:val="Code"/>
      </w:pPr>
      <w:r w:rsidRPr="00EC76D5">
        <w:t xml:space="preserve">        }</w:t>
      </w:r>
    </w:p>
    <w:p w14:paraId="78061D77" w14:textId="77777777" w:rsidR="00F456BA" w:rsidRPr="00EC76D5" w:rsidRDefault="00F456BA" w:rsidP="00F456BA">
      <w:pPr>
        <w:pStyle w:val="Code"/>
      </w:pPr>
      <w:r w:rsidRPr="00EC76D5">
        <w:t xml:space="preserve">      }</w:t>
      </w:r>
    </w:p>
    <w:p w14:paraId="1DA54F26" w14:textId="77777777" w:rsidR="00F456BA" w:rsidRPr="00EC76D5" w:rsidRDefault="00F456BA" w:rsidP="00F456BA">
      <w:pPr>
        <w:pStyle w:val="Code"/>
      </w:pPr>
    </w:p>
    <w:p w14:paraId="69DA3474" w14:textId="77777777" w:rsidR="00F456BA" w:rsidRPr="00EC76D5" w:rsidRDefault="00F456BA" w:rsidP="00F456BA">
      <w:pPr>
        <w:pStyle w:val="Code"/>
      </w:pPr>
      <w:r w:rsidRPr="00EC76D5">
        <w:t xml:space="preserve">      type.setConstant((totalMask &amp; Mask.Constant) != 0);</w:t>
      </w:r>
    </w:p>
    <w:p w14:paraId="731B2333" w14:textId="77777777" w:rsidR="00F456BA" w:rsidRPr="00EC76D5" w:rsidRDefault="00F456BA" w:rsidP="00F456BA">
      <w:pPr>
        <w:pStyle w:val="Code"/>
      </w:pPr>
      <w:r w:rsidRPr="00EC76D5">
        <w:t xml:space="preserve">      type.setVolatile((totalMask &amp; Mask.Volatile) != 0);</w:t>
      </w:r>
    </w:p>
    <w:p w14:paraId="73224C4B" w14:textId="77777777" w:rsidR="00F456BA" w:rsidRPr="00EC76D5" w:rsidRDefault="00F456BA" w:rsidP="00F456BA">
      <w:pPr>
        <w:pStyle w:val="Code"/>
      </w:pPr>
      <w:r w:rsidRPr="00EC76D5">
        <w:t xml:space="preserve">    }</w:t>
      </w:r>
    </w:p>
    <w:p w14:paraId="05D5C153" w14:textId="77777777" w:rsidR="00F456BA" w:rsidRPr="00EC76D5" w:rsidRDefault="00F456BA" w:rsidP="00F456BA">
      <w:pPr>
        <w:pStyle w:val="Code"/>
      </w:pPr>
      <w:r w:rsidRPr="00EC76D5">
        <w:t xml:space="preserve">    </w:t>
      </w:r>
    </w:p>
    <w:p w14:paraId="74664C2A" w14:textId="77777777" w:rsidR="00F456BA" w:rsidRPr="00EC76D5" w:rsidRDefault="00F456BA" w:rsidP="00F456BA">
      <w:pPr>
        <w:pStyle w:val="Code"/>
      </w:pPr>
      <w:r w:rsidRPr="00EC76D5">
        <w:t xml:space="preserve">    return type;</w:t>
      </w:r>
    </w:p>
    <w:p w14:paraId="1384DE3F" w14:textId="77777777" w:rsidR="00F456BA" w:rsidRPr="00EC76D5" w:rsidRDefault="00F456BA" w:rsidP="00F456BA">
      <w:pPr>
        <w:pStyle w:val="Code"/>
      </w:pPr>
      <w:r w:rsidRPr="00EC76D5">
        <w:t xml:space="preserve">  }</w:t>
      </w:r>
    </w:p>
    <w:p w14:paraId="3BEB9C9D" w14:textId="6B4EDB72" w:rsidR="00E40B78" w:rsidRPr="00EC76D5" w:rsidRDefault="00F456BA" w:rsidP="00F456BA">
      <w:pPr>
        <w:pStyle w:val="Code"/>
      </w:pPr>
      <w:r w:rsidRPr="00EC76D5">
        <w:t>}</w:t>
      </w:r>
    </w:p>
    <w:p w14:paraId="58E409F3" w14:textId="46664341" w:rsidR="00E40B78" w:rsidRPr="00EC76D5" w:rsidRDefault="00E40B78" w:rsidP="00E40B78">
      <w:pPr>
        <w:pStyle w:val="Rubrik3"/>
      </w:pPr>
      <w:bookmarkStart w:id="58" w:name="_Toc481936150"/>
      <w:r w:rsidRPr="00EC76D5">
        <w:t>Struct and Union</w:t>
      </w:r>
      <w:bookmarkEnd w:id="58"/>
    </w:p>
    <w:p w14:paraId="3F5EA417" w14:textId="77777777" w:rsidR="00E40B78" w:rsidRPr="00EC76D5" w:rsidRDefault="00E40B78" w:rsidP="00E40B78">
      <w:r w:rsidRPr="00EC76D5">
        <w:t>A struct or union may be defined with an optional name tag and an optional member list. However, it may not lack both the name tag and member list.</w:t>
      </w:r>
    </w:p>
    <w:p w14:paraId="2CC9E704" w14:textId="25A47B9B" w:rsidR="00E40B78" w:rsidRPr="00EC76D5" w:rsidRDefault="002E67B8" w:rsidP="00E40B78">
      <w:pPr>
        <w:pStyle w:val="CodeHeader"/>
      </w:pPr>
      <w:proofErr w:type="spellStart"/>
      <w:r>
        <w:t>MainParser.gppg</w:t>
      </w:r>
      <w:proofErr w:type="spellEnd"/>
    </w:p>
    <w:p w14:paraId="2485E770" w14:textId="77777777" w:rsidR="00334684" w:rsidRPr="00EC76D5" w:rsidRDefault="00334684" w:rsidP="00334684">
      <w:pPr>
        <w:pStyle w:val="Code"/>
      </w:pPr>
      <w:r w:rsidRPr="00EC76D5">
        <w:t>struct_union_specifier:</w:t>
      </w:r>
    </w:p>
    <w:p w14:paraId="400C715B" w14:textId="77777777" w:rsidR="00334684" w:rsidRPr="00EC76D5" w:rsidRDefault="00334684" w:rsidP="00334684">
      <w:pPr>
        <w:pStyle w:val="Code"/>
      </w:pPr>
      <w:r w:rsidRPr="00EC76D5">
        <w:t xml:space="preserve">    struct_union optional_identifier {</w:t>
      </w:r>
    </w:p>
    <w:p w14:paraId="38657658" w14:textId="77777777" w:rsidR="00334684" w:rsidRPr="00EC76D5" w:rsidRDefault="00334684" w:rsidP="00334684">
      <w:pPr>
        <w:pStyle w:val="Code"/>
      </w:pPr>
      <w:r w:rsidRPr="00EC76D5">
        <w:t xml:space="preserve">      Scope scope = ($1 == Sort.Struct) ? Scope.Struct : Scope.Union;</w:t>
      </w:r>
    </w:p>
    <w:p w14:paraId="2779CFFB" w14:textId="77777777" w:rsidR="00334684" w:rsidRPr="00EC76D5" w:rsidRDefault="00334684" w:rsidP="00334684">
      <w:pPr>
        <w:pStyle w:val="Code"/>
      </w:pPr>
      <w:r w:rsidRPr="00EC76D5">
        <w:t xml:space="preserve">      GenerateDeclaration.generateStructUnionHeader($2, $1);</w:t>
      </w:r>
    </w:p>
    <w:p w14:paraId="072CAB00" w14:textId="77777777" w:rsidR="00334684" w:rsidRPr="00EC76D5" w:rsidRDefault="00334684" w:rsidP="00334684">
      <w:pPr>
        <w:pStyle w:val="Code"/>
      </w:pPr>
      <w:r w:rsidRPr="00EC76D5">
        <w:t xml:space="preserve">      Main.CurrentTable = new SymbolTable(Main.CurrentTable, scope);</w:t>
      </w:r>
    </w:p>
    <w:p w14:paraId="57A8D82B" w14:textId="77777777" w:rsidR="00334684" w:rsidRPr="00EC76D5" w:rsidRDefault="00334684" w:rsidP="00334684">
      <w:pPr>
        <w:pStyle w:val="Code"/>
      </w:pPr>
      <w:r w:rsidRPr="00EC76D5">
        <w:t xml:space="preserve">    }</w:t>
      </w:r>
    </w:p>
    <w:p w14:paraId="0379DA2B" w14:textId="77777777" w:rsidR="00334684" w:rsidRPr="00EC76D5" w:rsidRDefault="00334684" w:rsidP="00334684">
      <w:pPr>
        <w:pStyle w:val="Code"/>
      </w:pPr>
      <w:r w:rsidRPr="00EC76D5">
        <w:t xml:space="preserve">    LEFT_BLOCK declaration_list RIGHT_BLOCK {</w:t>
      </w:r>
    </w:p>
    <w:p w14:paraId="74B3505A" w14:textId="77777777" w:rsidR="00334684" w:rsidRPr="00EC76D5" w:rsidRDefault="00334684" w:rsidP="00334684">
      <w:pPr>
        <w:pStyle w:val="Code"/>
      </w:pPr>
      <w:r w:rsidRPr="00EC76D5">
        <w:t xml:space="preserve">      $$ = GenerateDeclaration.generateStructUnionSpecifier($2, $1);</w:t>
      </w:r>
    </w:p>
    <w:p w14:paraId="1E1E7765" w14:textId="77777777" w:rsidR="00334684" w:rsidRPr="00EC76D5" w:rsidRDefault="00334684" w:rsidP="00334684">
      <w:pPr>
        <w:pStyle w:val="Code"/>
      </w:pPr>
      <w:r w:rsidRPr="00EC76D5">
        <w:t xml:space="preserve">      Main.CurrentTable = Main.CurrentTable.getParentTable();</w:t>
      </w:r>
    </w:p>
    <w:p w14:paraId="11D72A59" w14:textId="77777777" w:rsidR="00334684" w:rsidRPr="00EC76D5" w:rsidRDefault="00334684" w:rsidP="00334684">
      <w:pPr>
        <w:pStyle w:val="Code"/>
      </w:pPr>
      <w:r w:rsidRPr="00EC76D5">
        <w:t xml:space="preserve">    }</w:t>
      </w:r>
    </w:p>
    <w:p w14:paraId="068044D8" w14:textId="77777777" w:rsidR="00334684" w:rsidRPr="00EC76D5" w:rsidRDefault="00334684" w:rsidP="00334684">
      <w:pPr>
        <w:pStyle w:val="Code"/>
      </w:pPr>
      <w:r w:rsidRPr="00EC76D5">
        <w:t xml:space="preserve">  | struct_union IDENTIFIER {</w:t>
      </w:r>
    </w:p>
    <w:p w14:paraId="01DDC1E7" w14:textId="77777777" w:rsidR="00334684" w:rsidRPr="00EC76D5" w:rsidRDefault="00334684" w:rsidP="00334684">
      <w:pPr>
        <w:pStyle w:val="Code"/>
      </w:pPr>
      <w:r w:rsidRPr="00EC76D5">
        <w:t xml:space="preserve">      $$ = GenerateDeclaration.lookupStructUnionSpecifier($2, $1);</w:t>
      </w:r>
    </w:p>
    <w:p w14:paraId="33646D92" w14:textId="77777777" w:rsidR="00334684" w:rsidRPr="00EC76D5" w:rsidRDefault="00334684" w:rsidP="00334684">
      <w:pPr>
        <w:pStyle w:val="Code"/>
      </w:pPr>
      <w:r w:rsidRPr="00EC76D5">
        <w:t xml:space="preserve">    };</w:t>
      </w:r>
    </w:p>
    <w:p w14:paraId="2ECC4BCA" w14:textId="77777777" w:rsidR="00334684" w:rsidRPr="00EC76D5" w:rsidRDefault="00334684" w:rsidP="00334684">
      <w:pPr>
        <w:pStyle w:val="Code"/>
      </w:pPr>
    </w:p>
    <w:p w14:paraId="6E845561" w14:textId="77777777" w:rsidR="00334684" w:rsidRPr="00EC76D5" w:rsidRDefault="00334684" w:rsidP="00334684">
      <w:pPr>
        <w:pStyle w:val="Code"/>
      </w:pPr>
      <w:r w:rsidRPr="00EC76D5">
        <w:lastRenderedPageBreak/>
        <w:t>struct_union:</w:t>
      </w:r>
    </w:p>
    <w:p w14:paraId="65CC51A3" w14:textId="77777777" w:rsidR="00334684" w:rsidRPr="00EC76D5" w:rsidRDefault="00334684" w:rsidP="00334684">
      <w:pPr>
        <w:pStyle w:val="Code"/>
      </w:pPr>
      <w:r w:rsidRPr="00EC76D5">
        <w:t xml:space="preserve">    STRUCT { $$ = Sort.Struct; }</w:t>
      </w:r>
    </w:p>
    <w:p w14:paraId="6A64CD87" w14:textId="77777777" w:rsidR="00334684" w:rsidRPr="00EC76D5" w:rsidRDefault="00334684" w:rsidP="00334684">
      <w:pPr>
        <w:pStyle w:val="Code"/>
      </w:pPr>
      <w:r w:rsidRPr="00EC76D5">
        <w:t xml:space="preserve">  | UNION  { $$ = Sort.Union;  };</w:t>
      </w:r>
    </w:p>
    <w:p w14:paraId="382DA2CA" w14:textId="77777777" w:rsidR="00334684" w:rsidRPr="00EC76D5" w:rsidRDefault="00334684" w:rsidP="00334684">
      <w:pPr>
        <w:pStyle w:val="Code"/>
      </w:pPr>
    </w:p>
    <w:p w14:paraId="49CAE4B1" w14:textId="77777777" w:rsidR="00334684" w:rsidRPr="00EC76D5" w:rsidRDefault="00334684" w:rsidP="00334684">
      <w:pPr>
        <w:pStyle w:val="Code"/>
      </w:pPr>
      <w:r w:rsidRPr="00EC76D5">
        <w:t>optional_identifier:</w:t>
      </w:r>
    </w:p>
    <w:p w14:paraId="07B434D1" w14:textId="77777777" w:rsidR="00334684" w:rsidRPr="00EC76D5" w:rsidRDefault="00334684" w:rsidP="00334684">
      <w:pPr>
        <w:pStyle w:val="Code"/>
      </w:pPr>
      <w:r w:rsidRPr="00EC76D5">
        <w:t xml:space="preserve">    /* Empty. */ { $$ = null; }</w:t>
      </w:r>
    </w:p>
    <w:p w14:paraId="275AF996" w14:textId="77777777" w:rsidR="00334684" w:rsidRPr="00EC76D5" w:rsidRDefault="00334684" w:rsidP="00334684">
      <w:pPr>
        <w:pStyle w:val="Code"/>
      </w:pPr>
      <w:r w:rsidRPr="00EC76D5">
        <w:t xml:space="preserve">  | IDENTIFIER   { $$ = $1;   };</w:t>
      </w:r>
    </w:p>
    <w:p w14:paraId="6825CA27" w14:textId="77777777" w:rsidR="00334684" w:rsidRPr="00EC76D5" w:rsidRDefault="00334684" w:rsidP="00334684">
      <w:pPr>
        <w:pStyle w:val="Code"/>
      </w:pPr>
    </w:p>
    <w:p w14:paraId="0CC93222" w14:textId="77777777" w:rsidR="00334684" w:rsidRPr="00EC76D5" w:rsidRDefault="00334684" w:rsidP="00334684">
      <w:pPr>
        <w:pStyle w:val="Code"/>
      </w:pPr>
      <w:r w:rsidRPr="00EC76D5">
        <w:t>declaration_list:</w:t>
      </w:r>
    </w:p>
    <w:p w14:paraId="1D94EE69" w14:textId="77777777" w:rsidR="00334684" w:rsidRPr="00EC76D5" w:rsidRDefault="00334684" w:rsidP="00334684">
      <w:pPr>
        <w:pStyle w:val="Code"/>
      </w:pPr>
      <w:r w:rsidRPr="00EC76D5">
        <w:t xml:space="preserve">    declaration</w:t>
      </w:r>
    </w:p>
    <w:p w14:paraId="2A2BC310" w14:textId="77777777" w:rsidR="00334684" w:rsidRPr="00EC76D5" w:rsidRDefault="00334684" w:rsidP="00334684">
      <w:pPr>
        <w:pStyle w:val="Code"/>
      </w:pPr>
      <w:r w:rsidRPr="00EC76D5">
        <w:t xml:space="preserve">  | declaration_list declaration; </w:t>
      </w:r>
    </w:p>
    <w:p w14:paraId="2E8C919A" w14:textId="115CA4D2" w:rsidR="00E40B78" w:rsidRPr="00EC76D5" w:rsidRDefault="00E40B78" w:rsidP="00334684">
      <w:r w:rsidRPr="00EC76D5">
        <w:t xml:space="preserve">We extract the member list of the struct or union by accessing the current symbol table. If it is non-empty, the struct or union is complete (it has members) and we load the symbol list. If it is empty, the </w:t>
      </w:r>
      <w:proofErr w:type="spellStart"/>
      <w:r w:rsidRPr="00EC76D5">
        <w:t>strucrt</w:t>
      </w:r>
      <w:proofErr w:type="spellEnd"/>
      <w:r w:rsidRPr="00EC76D5">
        <w:t xml:space="preserve"> or union is </w:t>
      </w:r>
      <w:proofErr w:type="gramStart"/>
      <w:r w:rsidRPr="00EC76D5">
        <w:t>incomplete</w:t>
      </w:r>
      <w:proofErr w:type="gramEnd"/>
      <w:r w:rsidRPr="00EC76D5">
        <w:t xml:space="preserve"> and the symbol list is null.</w:t>
      </w:r>
    </w:p>
    <w:p w14:paraId="61BA7D7C" w14:textId="77777777" w:rsidR="00E40B78" w:rsidRPr="00EC76D5" w:rsidRDefault="00E40B78" w:rsidP="00E40B78">
      <w:r w:rsidRPr="00EC76D5">
        <w:t>If the struct or union has name, we need to check if there is another struct with the same name. If it is, first we need to check that they both are structs or unions (that they have the same sort) and that at least one of them is incomplete (the symbol list is null).</w:t>
      </w:r>
    </w:p>
    <w:p w14:paraId="4A6CF542" w14:textId="3D57705D" w:rsidR="00E40B78" w:rsidRPr="00EC76D5" w:rsidRDefault="000C6576" w:rsidP="00E40B78">
      <w:pPr>
        <w:pStyle w:val="CodeHeader"/>
      </w:pPr>
      <w:proofErr w:type="spellStart"/>
      <w:r>
        <w:t>MiddleCodeGenerator.cs</w:t>
      </w:r>
      <w:proofErr w:type="spellEnd"/>
    </w:p>
    <w:p w14:paraId="79A59DCA" w14:textId="77777777" w:rsidR="00E46B7C" w:rsidRPr="00EC76D5" w:rsidRDefault="00E46B7C" w:rsidP="00E46B7C">
      <w:pPr>
        <w:pStyle w:val="Code"/>
      </w:pPr>
      <w:r w:rsidRPr="00EC76D5">
        <w:t xml:space="preserve">  public static void generateStructUnionHeader(String optName, Sort sort){</w:t>
      </w:r>
    </w:p>
    <w:p w14:paraId="61A347FD" w14:textId="77777777" w:rsidR="00E46B7C" w:rsidRPr="00EC76D5" w:rsidRDefault="00E46B7C" w:rsidP="00E46B7C">
      <w:pPr>
        <w:pStyle w:val="Code"/>
      </w:pPr>
      <w:r w:rsidRPr="00EC76D5">
        <w:t xml:space="preserve">    if ((optName != null) &amp;&amp; (Main.CurrentTable.lookupTag(optName) == null)){</w:t>
      </w:r>
    </w:p>
    <w:p w14:paraId="500DAD9E" w14:textId="77777777" w:rsidR="00E46B7C" w:rsidRPr="00EC76D5" w:rsidRDefault="00E46B7C" w:rsidP="00E46B7C">
      <w:pPr>
        <w:pStyle w:val="Code"/>
      </w:pPr>
      <w:r w:rsidRPr="00EC76D5">
        <w:t xml:space="preserve">      Type newType = Type.createStructOrUnionType(sort, null, true);</w:t>
      </w:r>
    </w:p>
    <w:p w14:paraId="37CA7824" w14:textId="77777777" w:rsidR="00E46B7C" w:rsidRPr="00EC76D5" w:rsidRDefault="00E46B7C" w:rsidP="00E46B7C">
      <w:pPr>
        <w:pStyle w:val="Code"/>
      </w:pPr>
      <w:r w:rsidRPr="00EC76D5">
        <w:t xml:space="preserve">      Main.CurrentTable.addTag(optName, newType);</w:t>
      </w:r>
    </w:p>
    <w:p w14:paraId="6D6FCC93" w14:textId="77777777" w:rsidR="00E46B7C" w:rsidRPr="00EC76D5" w:rsidRDefault="00E46B7C" w:rsidP="00E46B7C">
      <w:pPr>
        <w:pStyle w:val="Code"/>
      </w:pPr>
      <w:r w:rsidRPr="00EC76D5">
        <w:t xml:space="preserve">    }</w:t>
      </w:r>
    </w:p>
    <w:p w14:paraId="750818E3" w14:textId="77777777" w:rsidR="00E46B7C" w:rsidRPr="00EC76D5" w:rsidRDefault="00E46B7C" w:rsidP="00E46B7C">
      <w:pPr>
        <w:pStyle w:val="Code"/>
      </w:pPr>
      <w:r w:rsidRPr="00EC76D5">
        <w:t xml:space="preserve">  }</w:t>
      </w:r>
    </w:p>
    <w:p w14:paraId="52AFB579" w14:textId="77777777" w:rsidR="00E46B7C" w:rsidRPr="00EC76D5" w:rsidRDefault="00E46B7C" w:rsidP="00E46B7C">
      <w:pPr>
        <w:pStyle w:val="Code"/>
      </w:pPr>
      <w:r w:rsidRPr="00EC76D5">
        <w:t xml:space="preserve">  </w:t>
      </w:r>
    </w:p>
    <w:p w14:paraId="39D1CA49" w14:textId="77777777" w:rsidR="00E46B7C" w:rsidRPr="00EC76D5" w:rsidRDefault="00E46B7C" w:rsidP="00E46B7C">
      <w:pPr>
        <w:pStyle w:val="Code"/>
      </w:pPr>
      <w:r w:rsidRPr="00EC76D5">
        <w:t xml:space="preserve">  public static Type generateStructUnionSpecifier(String optName, Sort sort) {</w:t>
      </w:r>
    </w:p>
    <w:p w14:paraId="404A1881" w14:textId="77777777" w:rsidR="00E46B7C" w:rsidRPr="00EC76D5" w:rsidRDefault="00E46B7C" w:rsidP="00E46B7C">
      <w:pPr>
        <w:pStyle w:val="Code"/>
      </w:pPr>
      <w:r w:rsidRPr="00EC76D5">
        <w:t xml:space="preserve">    Map&lt;String,Symbol&gt; memberMap = null;</w:t>
      </w:r>
    </w:p>
    <w:p w14:paraId="759AD95D" w14:textId="77777777" w:rsidR="00E46B7C" w:rsidRPr="00EC76D5" w:rsidRDefault="00E46B7C" w:rsidP="00E46B7C">
      <w:pPr>
        <w:pStyle w:val="Code"/>
      </w:pPr>
      <w:r w:rsidRPr="00EC76D5">
        <w:t xml:space="preserve"> </w:t>
      </w:r>
    </w:p>
    <w:p w14:paraId="5091B015" w14:textId="77777777" w:rsidR="00E46B7C" w:rsidRPr="00EC76D5" w:rsidRDefault="00E46B7C" w:rsidP="00E46B7C">
      <w:pPr>
        <w:pStyle w:val="Code"/>
      </w:pPr>
      <w:r w:rsidRPr="00EC76D5">
        <w:t xml:space="preserve">    if (!Main.CurrentTable.getEntryMap().isEmpty()) {</w:t>
      </w:r>
    </w:p>
    <w:p w14:paraId="001CF3AB" w14:textId="77777777" w:rsidR="00E46B7C" w:rsidRPr="00EC76D5" w:rsidRDefault="00E46B7C" w:rsidP="00E46B7C">
      <w:pPr>
        <w:pStyle w:val="Code"/>
      </w:pPr>
      <w:r w:rsidRPr="00EC76D5">
        <w:t xml:space="preserve">      memberMap = new ListMap&lt;&gt;();</w:t>
      </w:r>
    </w:p>
    <w:p w14:paraId="71BC9905" w14:textId="77777777" w:rsidR="00E46B7C" w:rsidRPr="00EC76D5" w:rsidRDefault="00E46B7C" w:rsidP="00E46B7C">
      <w:pPr>
        <w:pStyle w:val="Code"/>
      </w:pPr>
      <w:r w:rsidRPr="00EC76D5">
        <w:t xml:space="preserve">    </w:t>
      </w:r>
    </w:p>
    <w:p w14:paraId="6B4753F8" w14:textId="77777777" w:rsidR="00E46B7C" w:rsidRPr="00EC76D5" w:rsidRDefault="00E46B7C" w:rsidP="00E46B7C">
      <w:pPr>
        <w:pStyle w:val="Code"/>
      </w:pPr>
      <w:r w:rsidRPr="00EC76D5">
        <w:t xml:space="preserve">      for (Object entry : Main.CurrentTable.getEntryMap().values()) {</w:t>
      </w:r>
    </w:p>
    <w:p w14:paraId="2A6D42C3" w14:textId="77777777" w:rsidR="00E46B7C" w:rsidRPr="00EC76D5" w:rsidRDefault="00E46B7C" w:rsidP="00E46B7C">
      <w:pPr>
        <w:pStyle w:val="Code"/>
      </w:pPr>
      <w:r w:rsidRPr="00EC76D5">
        <w:t xml:space="preserve">        Symbol symbol = (Symbol) entry;</w:t>
      </w:r>
    </w:p>
    <w:p w14:paraId="3CA6FB72" w14:textId="77777777" w:rsidR="00E46B7C" w:rsidRPr="00EC76D5" w:rsidRDefault="00E46B7C" w:rsidP="00E46B7C">
      <w:pPr>
        <w:pStyle w:val="Code"/>
      </w:pPr>
      <w:r w:rsidRPr="00EC76D5">
        <w:t xml:space="preserve">        memberMap.put(symbol.getName(), symbol);</w:t>
      </w:r>
    </w:p>
    <w:p w14:paraId="6D091EA0" w14:textId="77777777" w:rsidR="00E46B7C" w:rsidRPr="00EC76D5" w:rsidRDefault="00E46B7C" w:rsidP="00E46B7C">
      <w:pPr>
        <w:pStyle w:val="Code"/>
      </w:pPr>
      <w:r w:rsidRPr="00EC76D5">
        <w:t xml:space="preserve">      }</w:t>
      </w:r>
    </w:p>
    <w:p w14:paraId="11E8D4A4" w14:textId="77777777" w:rsidR="00E46B7C" w:rsidRPr="00EC76D5" w:rsidRDefault="00E46B7C" w:rsidP="00E46B7C">
      <w:pPr>
        <w:pStyle w:val="Code"/>
      </w:pPr>
      <w:r w:rsidRPr="00EC76D5">
        <w:t xml:space="preserve">    }</w:t>
      </w:r>
    </w:p>
    <w:p w14:paraId="2C325C70" w14:textId="77777777" w:rsidR="00E46B7C" w:rsidRPr="00EC76D5" w:rsidRDefault="00E46B7C" w:rsidP="00E46B7C">
      <w:pPr>
        <w:pStyle w:val="Code"/>
      </w:pPr>
      <w:r w:rsidRPr="00EC76D5">
        <w:t xml:space="preserve">    </w:t>
      </w:r>
    </w:p>
    <w:p w14:paraId="23110BC2" w14:textId="77777777" w:rsidR="00E46B7C" w:rsidRPr="00EC76D5" w:rsidRDefault="00E46B7C" w:rsidP="00E46B7C">
      <w:pPr>
        <w:pStyle w:val="Code"/>
      </w:pPr>
      <w:r w:rsidRPr="00EC76D5">
        <w:t xml:space="preserve">    if (optName != null) {</w:t>
      </w:r>
    </w:p>
    <w:p w14:paraId="5FFCC780" w14:textId="77777777" w:rsidR="00E46B7C" w:rsidRPr="00EC76D5" w:rsidRDefault="00E46B7C" w:rsidP="00E46B7C">
      <w:pPr>
        <w:pStyle w:val="Code"/>
      </w:pPr>
      <w:r w:rsidRPr="00EC76D5">
        <w:t xml:space="preserve">      Type oldType = Main.CurrentTable.lookupTag(optName);</w:t>
      </w:r>
    </w:p>
    <w:p w14:paraId="7F7E51E9" w14:textId="77777777" w:rsidR="00E46B7C" w:rsidRPr="00EC76D5" w:rsidRDefault="00E46B7C" w:rsidP="00E46B7C">
      <w:pPr>
        <w:pStyle w:val="Code"/>
      </w:pPr>
      <w:r w:rsidRPr="00EC76D5">
        <w:t xml:space="preserve">      </w:t>
      </w:r>
    </w:p>
    <w:p w14:paraId="2C1964BC" w14:textId="77777777" w:rsidR="00E46B7C" w:rsidRPr="00EC76D5" w:rsidRDefault="00E46B7C" w:rsidP="00E46B7C">
      <w:pPr>
        <w:pStyle w:val="Code"/>
      </w:pPr>
      <w:r w:rsidRPr="00EC76D5">
        <w:t xml:space="preserve">      if (oldType != null) {</w:t>
      </w:r>
    </w:p>
    <w:p w14:paraId="653A5B55" w14:textId="77777777" w:rsidR="00E46B7C" w:rsidRPr="00EC76D5" w:rsidRDefault="00E46B7C" w:rsidP="00E46B7C">
      <w:pPr>
        <w:pStyle w:val="Code"/>
      </w:pPr>
      <w:r w:rsidRPr="00EC76D5">
        <w:t xml:space="preserve">        Assert.error(oldType.getSort() == sort,</w:t>
      </w:r>
    </w:p>
    <w:p w14:paraId="0ACEC052" w14:textId="77777777" w:rsidR="00E46B7C" w:rsidRPr="00EC76D5" w:rsidRDefault="00E46B7C" w:rsidP="00E46B7C">
      <w:pPr>
        <w:pStyle w:val="Code"/>
      </w:pPr>
      <w:r w:rsidRPr="00EC76D5">
        <w:t xml:space="preserve">                     optName, "tag already defined");</w:t>
      </w:r>
    </w:p>
    <w:p w14:paraId="38B4C79B" w14:textId="77777777" w:rsidR="00E46B7C" w:rsidRPr="00EC76D5" w:rsidRDefault="00E46B7C" w:rsidP="00E46B7C">
      <w:pPr>
        <w:pStyle w:val="Code"/>
      </w:pPr>
      <w:r w:rsidRPr="00EC76D5">
        <w:t xml:space="preserve">        Assert.error((oldType.getMemberMap() == null) || (memberMap == null),</w:t>
      </w:r>
    </w:p>
    <w:p w14:paraId="0A5A5988" w14:textId="77777777" w:rsidR="00E46B7C" w:rsidRPr="00EC76D5" w:rsidRDefault="00E46B7C" w:rsidP="00E46B7C">
      <w:pPr>
        <w:pStyle w:val="Code"/>
      </w:pPr>
      <w:r w:rsidRPr="00EC76D5">
        <w:t xml:space="preserve">                      optName, "duplicate symbol");</w:t>
      </w:r>
    </w:p>
    <w:p w14:paraId="4729702D" w14:textId="77777777" w:rsidR="00E46B7C" w:rsidRPr="00EC76D5" w:rsidRDefault="00E46B7C" w:rsidP="00E46B7C">
      <w:pPr>
        <w:pStyle w:val="Code"/>
      </w:pPr>
      <w:r w:rsidRPr="00EC76D5">
        <w:t xml:space="preserve">        </w:t>
      </w:r>
    </w:p>
    <w:p w14:paraId="1BC149EA" w14:textId="77777777" w:rsidR="00E46B7C" w:rsidRPr="00EC76D5" w:rsidRDefault="00E46B7C" w:rsidP="00E46B7C">
      <w:pPr>
        <w:pStyle w:val="Code"/>
      </w:pPr>
      <w:r w:rsidRPr="00EC76D5">
        <w:t xml:space="preserve">        if (oldType.getMemberMap() == null) {</w:t>
      </w:r>
    </w:p>
    <w:p w14:paraId="613D4822" w14:textId="77777777" w:rsidR="00E46B7C" w:rsidRPr="00EC76D5" w:rsidRDefault="00E46B7C" w:rsidP="00E46B7C">
      <w:pPr>
        <w:pStyle w:val="Code"/>
      </w:pPr>
      <w:r w:rsidRPr="00EC76D5">
        <w:t xml:space="preserve">          oldType.setMemberMap(memberMap);</w:t>
      </w:r>
    </w:p>
    <w:p w14:paraId="07052E0D" w14:textId="77777777" w:rsidR="00E46B7C" w:rsidRPr="00EC76D5" w:rsidRDefault="00E46B7C" w:rsidP="00E46B7C">
      <w:pPr>
        <w:pStyle w:val="Code"/>
      </w:pPr>
      <w:r w:rsidRPr="00EC76D5">
        <w:t xml:space="preserve">        }</w:t>
      </w:r>
    </w:p>
    <w:p w14:paraId="6CC45933" w14:textId="77777777" w:rsidR="00E46B7C" w:rsidRPr="00EC76D5" w:rsidRDefault="00E46B7C" w:rsidP="00E46B7C">
      <w:pPr>
        <w:pStyle w:val="Code"/>
      </w:pPr>
      <w:r w:rsidRPr="00EC76D5">
        <w:t xml:space="preserve">        </w:t>
      </w:r>
    </w:p>
    <w:p w14:paraId="439EE75F" w14:textId="77777777" w:rsidR="00E46B7C" w:rsidRPr="00EC76D5" w:rsidRDefault="00E46B7C" w:rsidP="00E46B7C">
      <w:pPr>
        <w:pStyle w:val="Code"/>
      </w:pPr>
      <w:r w:rsidRPr="00EC76D5">
        <w:t xml:space="preserve">        return oldType;</w:t>
      </w:r>
    </w:p>
    <w:p w14:paraId="421F0C71" w14:textId="77777777" w:rsidR="00E46B7C" w:rsidRPr="00EC76D5" w:rsidRDefault="00E46B7C" w:rsidP="00E46B7C">
      <w:pPr>
        <w:pStyle w:val="Code"/>
      </w:pPr>
      <w:r w:rsidRPr="00EC76D5">
        <w:t xml:space="preserve">      }</w:t>
      </w:r>
    </w:p>
    <w:p w14:paraId="3C2D183A" w14:textId="77777777" w:rsidR="00E46B7C" w:rsidRPr="00EC76D5" w:rsidRDefault="00E46B7C" w:rsidP="00E46B7C">
      <w:pPr>
        <w:pStyle w:val="Code"/>
      </w:pPr>
      <w:r w:rsidRPr="00EC76D5">
        <w:t xml:space="preserve">      else {</w:t>
      </w:r>
    </w:p>
    <w:p w14:paraId="2907465C" w14:textId="77777777" w:rsidR="00E46B7C" w:rsidRPr="00EC76D5" w:rsidRDefault="00E46B7C" w:rsidP="00E46B7C">
      <w:pPr>
        <w:pStyle w:val="Code"/>
      </w:pPr>
      <w:r w:rsidRPr="00EC76D5">
        <w:t xml:space="preserve">        Type newType = Type.createStructOrUnionType(sort, memberMap, true);</w:t>
      </w:r>
    </w:p>
    <w:p w14:paraId="1722F05F" w14:textId="77777777" w:rsidR="00E46B7C" w:rsidRPr="00EC76D5" w:rsidRDefault="00E46B7C" w:rsidP="00E46B7C">
      <w:pPr>
        <w:pStyle w:val="Code"/>
      </w:pPr>
      <w:r w:rsidRPr="00EC76D5">
        <w:lastRenderedPageBreak/>
        <w:t xml:space="preserve">        Main.CurrentTable.getParentTable().addTag(optName, newType);</w:t>
      </w:r>
    </w:p>
    <w:p w14:paraId="326C21C9" w14:textId="77777777" w:rsidR="00E46B7C" w:rsidRPr="00EC76D5" w:rsidRDefault="00E46B7C" w:rsidP="00E46B7C">
      <w:pPr>
        <w:pStyle w:val="Code"/>
      </w:pPr>
      <w:r w:rsidRPr="00EC76D5">
        <w:t xml:space="preserve">        return newType;</w:t>
      </w:r>
    </w:p>
    <w:p w14:paraId="7958FB7A" w14:textId="77777777" w:rsidR="00E46B7C" w:rsidRPr="00EC76D5" w:rsidRDefault="00E46B7C" w:rsidP="00E46B7C">
      <w:pPr>
        <w:pStyle w:val="Code"/>
      </w:pPr>
      <w:r w:rsidRPr="00EC76D5">
        <w:t xml:space="preserve">      }      </w:t>
      </w:r>
    </w:p>
    <w:p w14:paraId="65B460E4" w14:textId="77777777" w:rsidR="00E46B7C" w:rsidRPr="00EC76D5" w:rsidRDefault="00E46B7C" w:rsidP="00E46B7C">
      <w:pPr>
        <w:pStyle w:val="Code"/>
      </w:pPr>
      <w:r w:rsidRPr="00EC76D5">
        <w:t xml:space="preserve">    }</w:t>
      </w:r>
    </w:p>
    <w:p w14:paraId="53F6087B" w14:textId="77777777" w:rsidR="00E46B7C" w:rsidRPr="00EC76D5" w:rsidRDefault="00E46B7C" w:rsidP="00E46B7C">
      <w:pPr>
        <w:pStyle w:val="Code"/>
      </w:pPr>
      <w:r w:rsidRPr="00EC76D5">
        <w:t xml:space="preserve">    else {</w:t>
      </w:r>
    </w:p>
    <w:p w14:paraId="20B047FA" w14:textId="77777777" w:rsidR="00E46B7C" w:rsidRPr="00EC76D5" w:rsidRDefault="00E46B7C" w:rsidP="00E46B7C">
      <w:pPr>
        <w:pStyle w:val="Code"/>
      </w:pPr>
      <w:r w:rsidRPr="00EC76D5">
        <w:t xml:space="preserve">      return Type.createStructOrUnionType(sort, memberMap, true);</w:t>
      </w:r>
    </w:p>
    <w:p w14:paraId="25C60DE0" w14:textId="77777777" w:rsidR="00E46B7C" w:rsidRPr="00EC76D5" w:rsidRDefault="00E46B7C" w:rsidP="00E46B7C">
      <w:pPr>
        <w:pStyle w:val="Code"/>
      </w:pPr>
      <w:r w:rsidRPr="00EC76D5">
        <w:t xml:space="preserve">    }  </w:t>
      </w:r>
    </w:p>
    <w:p w14:paraId="7729E98C" w14:textId="3A0F0BDD" w:rsidR="00E40B78" w:rsidRPr="00EC76D5" w:rsidRDefault="00E46B7C" w:rsidP="00E46B7C">
      <w:pPr>
        <w:pStyle w:val="Code"/>
      </w:pPr>
      <w:r w:rsidRPr="00EC76D5">
        <w:t xml:space="preserve">  }</w:t>
      </w:r>
    </w:p>
    <w:p w14:paraId="1DF19A25" w14:textId="77777777" w:rsidR="00E40B78" w:rsidRPr="00EC76D5" w:rsidRDefault="00E40B78" w:rsidP="00E40B78">
      <w:r w:rsidRPr="00EC76D5">
        <w:t xml:space="preserve">When accessing a named struct or union, we look it up in the tag table (not the symbol table) and make sure is has the right sort (struct, union, or </w:t>
      </w:r>
      <w:proofErr w:type="spellStart"/>
      <w:r w:rsidRPr="00EC76D5">
        <w:t>enum</w:t>
      </w:r>
      <w:proofErr w:type="spellEnd"/>
      <w:r w:rsidRPr="00EC76D5">
        <w:t>).</w:t>
      </w:r>
    </w:p>
    <w:p w14:paraId="2F686BAD" w14:textId="77777777" w:rsidR="00341DF2" w:rsidRPr="00EC76D5" w:rsidRDefault="00341DF2" w:rsidP="00341DF2">
      <w:pPr>
        <w:pStyle w:val="Code"/>
      </w:pPr>
      <w:r w:rsidRPr="00EC76D5">
        <w:t xml:space="preserve">  public static Type lookupStructUnionSpecifier(String name, Sort sort) {</w:t>
      </w:r>
    </w:p>
    <w:p w14:paraId="53F799FF" w14:textId="77777777" w:rsidR="00341DF2" w:rsidRPr="00EC76D5" w:rsidRDefault="00341DF2" w:rsidP="00341DF2">
      <w:pPr>
        <w:pStyle w:val="Code"/>
      </w:pPr>
      <w:r w:rsidRPr="00EC76D5">
        <w:t xml:space="preserve">    Type type = Main.CurrentTable.lookupTag(name);</w:t>
      </w:r>
    </w:p>
    <w:p w14:paraId="5CDBB6C8" w14:textId="77777777" w:rsidR="00341DF2" w:rsidRPr="00EC76D5" w:rsidRDefault="00341DF2" w:rsidP="00341DF2">
      <w:pPr>
        <w:pStyle w:val="Code"/>
      </w:pPr>
      <w:r w:rsidRPr="00EC76D5">
        <w:t xml:space="preserve">    </w:t>
      </w:r>
    </w:p>
    <w:p w14:paraId="74000D1D" w14:textId="77777777" w:rsidR="00341DF2" w:rsidRPr="00EC76D5" w:rsidRDefault="00341DF2" w:rsidP="00341DF2">
      <w:pPr>
        <w:pStyle w:val="Code"/>
      </w:pPr>
      <w:r w:rsidRPr="00EC76D5">
        <w:t xml:space="preserve">    if (type != null) {</w:t>
      </w:r>
    </w:p>
    <w:p w14:paraId="41041868" w14:textId="77777777" w:rsidR="00341DF2" w:rsidRPr="00EC76D5" w:rsidRDefault="00341DF2" w:rsidP="00341DF2">
      <w:pPr>
        <w:pStyle w:val="Code"/>
      </w:pPr>
      <w:r w:rsidRPr="00EC76D5">
        <w:t xml:space="preserve">      type = Type.createStructOrUnionType(sort, type.getMemberMap(), true);</w:t>
      </w:r>
    </w:p>
    <w:p w14:paraId="552925D2" w14:textId="77777777" w:rsidR="00341DF2" w:rsidRPr="00EC76D5" w:rsidRDefault="00341DF2" w:rsidP="00341DF2">
      <w:pPr>
        <w:pStyle w:val="Code"/>
      </w:pPr>
      <w:r w:rsidRPr="00EC76D5">
        <w:t xml:space="preserve">      Assert.error(type.getSort() == sort, name, "invalid type");</w:t>
      </w:r>
    </w:p>
    <w:p w14:paraId="269CD38A" w14:textId="77777777" w:rsidR="00341DF2" w:rsidRPr="00EC76D5" w:rsidRDefault="00341DF2" w:rsidP="00341DF2">
      <w:pPr>
        <w:pStyle w:val="Code"/>
      </w:pPr>
      <w:r w:rsidRPr="00EC76D5">
        <w:t xml:space="preserve">    }</w:t>
      </w:r>
    </w:p>
    <w:p w14:paraId="696C1E56" w14:textId="77777777" w:rsidR="00341DF2" w:rsidRPr="00EC76D5" w:rsidRDefault="00341DF2" w:rsidP="00341DF2">
      <w:pPr>
        <w:pStyle w:val="Code"/>
      </w:pPr>
      <w:r w:rsidRPr="00EC76D5">
        <w:t xml:space="preserve">    else {</w:t>
      </w:r>
    </w:p>
    <w:p w14:paraId="73D4B4D6" w14:textId="77777777" w:rsidR="00341DF2" w:rsidRPr="00EC76D5" w:rsidRDefault="00341DF2" w:rsidP="00341DF2">
      <w:pPr>
        <w:pStyle w:val="Code"/>
      </w:pPr>
      <w:r w:rsidRPr="00EC76D5">
        <w:t xml:space="preserve">      type = Type.createStructOrUnionType(sort, null, true);</w:t>
      </w:r>
    </w:p>
    <w:p w14:paraId="422A6FA7" w14:textId="77777777" w:rsidR="00341DF2" w:rsidRPr="00EC76D5" w:rsidRDefault="00341DF2" w:rsidP="00341DF2">
      <w:pPr>
        <w:pStyle w:val="Code"/>
      </w:pPr>
      <w:r w:rsidRPr="00EC76D5">
        <w:t xml:space="preserve">      Main.CurrentTable.addTag(name, type);</w:t>
      </w:r>
    </w:p>
    <w:p w14:paraId="710A2186" w14:textId="77777777" w:rsidR="00341DF2" w:rsidRPr="00EC76D5" w:rsidRDefault="00341DF2" w:rsidP="00341DF2">
      <w:pPr>
        <w:pStyle w:val="Code"/>
      </w:pPr>
      <w:r w:rsidRPr="00EC76D5">
        <w:t xml:space="preserve">    }</w:t>
      </w:r>
    </w:p>
    <w:p w14:paraId="2CB4F2F0" w14:textId="77777777" w:rsidR="00341DF2" w:rsidRPr="00EC76D5" w:rsidRDefault="00341DF2" w:rsidP="00341DF2">
      <w:pPr>
        <w:pStyle w:val="Code"/>
      </w:pPr>
    </w:p>
    <w:p w14:paraId="34D8B256" w14:textId="77777777" w:rsidR="00341DF2" w:rsidRPr="00EC76D5" w:rsidRDefault="00341DF2" w:rsidP="00341DF2">
      <w:pPr>
        <w:pStyle w:val="Code"/>
      </w:pPr>
      <w:r w:rsidRPr="00EC76D5">
        <w:t xml:space="preserve">    return type;</w:t>
      </w:r>
    </w:p>
    <w:p w14:paraId="7A4E410C" w14:textId="783E5C37" w:rsidR="00E40B78" w:rsidRPr="00EC76D5" w:rsidRDefault="00341DF2" w:rsidP="00341DF2">
      <w:pPr>
        <w:pStyle w:val="Code"/>
      </w:pPr>
      <w:r w:rsidRPr="00EC76D5">
        <w:t xml:space="preserve">  }</w:t>
      </w:r>
    </w:p>
    <w:p w14:paraId="272255B5" w14:textId="462E3823" w:rsidR="00E40B78" w:rsidRPr="00EC76D5" w:rsidRDefault="00E40B78" w:rsidP="00E40B78">
      <w:pPr>
        <w:pStyle w:val="Rubrik3"/>
      </w:pPr>
      <w:bookmarkStart w:id="59" w:name="_Toc481936151"/>
      <w:r w:rsidRPr="00EC76D5">
        <w:t>Enum</w:t>
      </w:r>
      <w:bookmarkEnd w:id="59"/>
    </w:p>
    <w:p w14:paraId="6B3ECD67" w14:textId="3A9C424B" w:rsidR="00E40B78" w:rsidRPr="00EC76D5" w:rsidRDefault="00E40B78" w:rsidP="00E40B78">
      <w:r w:rsidRPr="00EC76D5">
        <w:t xml:space="preserve">When generating </w:t>
      </w:r>
      <w:proofErr w:type="spellStart"/>
      <w:r w:rsidRPr="00EC76D5">
        <w:t>enum</w:t>
      </w:r>
      <w:r w:rsidR="001D3CE7" w:rsidRPr="00EC76D5">
        <w:t>s</w:t>
      </w:r>
      <w:proofErr w:type="spellEnd"/>
      <w:r w:rsidRPr="00EC76D5">
        <w:t xml:space="preserve"> we use the </w:t>
      </w:r>
      <w:proofErr w:type="spellStart"/>
      <w:r w:rsidRPr="00EC76D5">
        <w:rPr>
          <w:rStyle w:val="CodeInText"/>
        </w:rPr>
        <w:t>Main.EnumValueStack</w:t>
      </w:r>
      <w:proofErr w:type="spellEnd"/>
      <w:r w:rsidRPr="00EC76D5">
        <w:t xml:space="preserve">, to keep track of the current </w:t>
      </w:r>
      <w:proofErr w:type="spellStart"/>
      <w:r w:rsidRPr="00EC76D5">
        <w:t>enum</w:t>
      </w:r>
      <w:proofErr w:type="spellEnd"/>
      <w:r w:rsidRPr="00EC76D5">
        <w:t xml:space="preserve"> value. We also push the symbol table.</w:t>
      </w:r>
    </w:p>
    <w:p w14:paraId="635AE1A6" w14:textId="108183DD" w:rsidR="00E40B78" w:rsidRPr="00EC76D5" w:rsidRDefault="002E67B8" w:rsidP="00E40B78">
      <w:pPr>
        <w:pStyle w:val="CodeHeader"/>
      </w:pPr>
      <w:proofErr w:type="spellStart"/>
      <w:r>
        <w:t>MainParser.gppg</w:t>
      </w:r>
      <w:proofErr w:type="spellEnd"/>
    </w:p>
    <w:p w14:paraId="35B317B8" w14:textId="77777777" w:rsidR="00EA65E9" w:rsidRPr="00EC76D5" w:rsidRDefault="00EA65E9" w:rsidP="00EA65E9">
      <w:pPr>
        <w:pStyle w:val="Code"/>
      </w:pPr>
      <w:r w:rsidRPr="00EC76D5">
        <w:t>enum_specifier:</w:t>
      </w:r>
    </w:p>
    <w:p w14:paraId="32A1C549" w14:textId="77777777" w:rsidR="00EA65E9" w:rsidRPr="00EC76D5" w:rsidRDefault="00EA65E9" w:rsidP="00EA65E9">
      <w:pPr>
        <w:pStyle w:val="Code"/>
      </w:pPr>
      <w:r w:rsidRPr="00EC76D5">
        <w:t xml:space="preserve">    ENUM optional_identifier {</w:t>
      </w:r>
    </w:p>
    <w:p w14:paraId="031A5A63" w14:textId="77777777" w:rsidR="00EA65E9" w:rsidRPr="00EC76D5" w:rsidRDefault="00EA65E9" w:rsidP="00EA65E9">
      <w:pPr>
        <w:pStyle w:val="Code"/>
      </w:pPr>
      <w:r w:rsidRPr="00EC76D5">
        <w:t xml:space="preserve">      Main.EnumValueStack.push(BigInteger.ZERO);</w:t>
      </w:r>
    </w:p>
    <w:p w14:paraId="250A4BC7" w14:textId="77777777" w:rsidR="00EA65E9" w:rsidRPr="00EC76D5" w:rsidRDefault="00EA65E9" w:rsidP="00EA65E9">
      <w:pPr>
        <w:pStyle w:val="Code"/>
      </w:pPr>
      <w:r w:rsidRPr="00EC76D5">
        <w:t xml:space="preserve">    }</w:t>
      </w:r>
    </w:p>
    <w:p w14:paraId="1709D389" w14:textId="77777777" w:rsidR="00EA65E9" w:rsidRPr="00EC76D5" w:rsidRDefault="00EA65E9" w:rsidP="00EA65E9">
      <w:pPr>
        <w:pStyle w:val="Code"/>
      </w:pPr>
      <w:r w:rsidRPr="00EC76D5">
        <w:t xml:space="preserve">    LEFT_BLOCK enum_list RIGHT_BLOCK {</w:t>
      </w:r>
    </w:p>
    <w:p w14:paraId="6F04E8C3" w14:textId="77777777" w:rsidR="00EA65E9" w:rsidRPr="00EC76D5" w:rsidRDefault="00EA65E9" w:rsidP="00EA65E9">
      <w:pPr>
        <w:pStyle w:val="Code"/>
      </w:pPr>
      <w:r w:rsidRPr="00EC76D5">
        <w:t xml:space="preserve">      $$ = GenerateDeclaration.generateEnumSpecifier($2, $5);</w:t>
      </w:r>
    </w:p>
    <w:p w14:paraId="2A62714F" w14:textId="77777777" w:rsidR="00EA65E9" w:rsidRPr="00EC76D5" w:rsidRDefault="00EA65E9" w:rsidP="00EA65E9">
      <w:pPr>
        <w:pStyle w:val="Code"/>
      </w:pPr>
      <w:r w:rsidRPr="00EC76D5">
        <w:t xml:space="preserve">      Main.EnumValueStack.pop();</w:t>
      </w:r>
    </w:p>
    <w:p w14:paraId="1DA1AFE7" w14:textId="77777777" w:rsidR="00EA65E9" w:rsidRPr="00EC76D5" w:rsidRDefault="00EA65E9" w:rsidP="00EA65E9">
      <w:pPr>
        <w:pStyle w:val="Code"/>
      </w:pPr>
      <w:r w:rsidRPr="00EC76D5">
        <w:t xml:space="preserve">    }</w:t>
      </w:r>
    </w:p>
    <w:p w14:paraId="5EE60057" w14:textId="77777777" w:rsidR="00EA65E9" w:rsidRPr="00EC76D5" w:rsidRDefault="00EA65E9" w:rsidP="00EA65E9">
      <w:pPr>
        <w:pStyle w:val="Code"/>
      </w:pPr>
      <w:r w:rsidRPr="00EC76D5">
        <w:t xml:space="preserve">  | ENUM IDENTIFIER {</w:t>
      </w:r>
    </w:p>
    <w:p w14:paraId="38A7F820" w14:textId="77777777" w:rsidR="00EA65E9" w:rsidRPr="00EC76D5" w:rsidRDefault="00EA65E9" w:rsidP="00EA65E9">
      <w:pPr>
        <w:pStyle w:val="Code"/>
      </w:pPr>
      <w:r w:rsidRPr="00EC76D5">
        <w:t xml:space="preserve">      $$ = GenerateDeclaration.lookupEnum($2);</w:t>
      </w:r>
    </w:p>
    <w:p w14:paraId="1EE6BA65" w14:textId="77777777" w:rsidR="00EA65E9" w:rsidRPr="00EC76D5" w:rsidRDefault="00EA65E9" w:rsidP="00EA65E9">
      <w:pPr>
        <w:pStyle w:val="Code"/>
      </w:pPr>
      <w:r w:rsidRPr="00EC76D5">
        <w:t xml:space="preserve">    };</w:t>
      </w:r>
    </w:p>
    <w:p w14:paraId="14897535" w14:textId="77777777" w:rsidR="00EA65E9" w:rsidRPr="00EC76D5" w:rsidRDefault="00EA65E9" w:rsidP="00EA65E9">
      <w:pPr>
        <w:pStyle w:val="Code"/>
      </w:pPr>
    </w:p>
    <w:p w14:paraId="786234CA" w14:textId="77777777" w:rsidR="00EA65E9" w:rsidRPr="00EC76D5" w:rsidRDefault="00EA65E9" w:rsidP="00EA65E9">
      <w:pPr>
        <w:pStyle w:val="Code"/>
      </w:pPr>
      <w:r w:rsidRPr="00EC76D5">
        <w:t>enum_list:</w:t>
      </w:r>
    </w:p>
    <w:p w14:paraId="6A900E9C" w14:textId="77777777" w:rsidR="00EA65E9" w:rsidRPr="00EC76D5" w:rsidRDefault="00EA65E9" w:rsidP="00EA65E9">
      <w:pPr>
        <w:pStyle w:val="Code"/>
      </w:pPr>
      <w:r w:rsidRPr="00EC76D5">
        <w:t xml:space="preserve">    enum {</w:t>
      </w:r>
    </w:p>
    <w:p w14:paraId="338D5FCC" w14:textId="77777777" w:rsidR="00EA65E9" w:rsidRPr="00EC76D5" w:rsidRDefault="00EA65E9" w:rsidP="00EA65E9">
      <w:pPr>
        <w:pStyle w:val="Code"/>
      </w:pPr>
      <w:r w:rsidRPr="00EC76D5">
        <w:t xml:space="preserve">      $$ = new LinkedList&lt;&gt;();</w:t>
      </w:r>
    </w:p>
    <w:p w14:paraId="51A0E8E1" w14:textId="77777777" w:rsidR="00EA65E9" w:rsidRPr="00EC76D5" w:rsidRDefault="00EA65E9" w:rsidP="00EA65E9">
      <w:pPr>
        <w:pStyle w:val="Code"/>
      </w:pPr>
      <w:r w:rsidRPr="00EC76D5">
        <w:t xml:space="preserve">      ((List) $$).add($1);</w:t>
      </w:r>
    </w:p>
    <w:p w14:paraId="2512DC6D" w14:textId="77777777" w:rsidR="00EA65E9" w:rsidRPr="00EC76D5" w:rsidRDefault="00EA65E9" w:rsidP="00EA65E9">
      <w:pPr>
        <w:pStyle w:val="Code"/>
      </w:pPr>
      <w:r w:rsidRPr="00EC76D5">
        <w:t xml:space="preserve">    }</w:t>
      </w:r>
    </w:p>
    <w:p w14:paraId="5F9F0F85" w14:textId="77777777" w:rsidR="00EA65E9" w:rsidRPr="00EC76D5" w:rsidRDefault="00EA65E9" w:rsidP="00EA65E9">
      <w:pPr>
        <w:pStyle w:val="Code"/>
      </w:pPr>
      <w:r w:rsidRPr="00EC76D5">
        <w:t xml:space="preserve">  | enum_list COMMA enum {</w:t>
      </w:r>
    </w:p>
    <w:p w14:paraId="74235DEB" w14:textId="77777777" w:rsidR="00EA65E9" w:rsidRPr="00EC76D5" w:rsidRDefault="00EA65E9" w:rsidP="00EA65E9">
      <w:pPr>
        <w:pStyle w:val="Code"/>
      </w:pPr>
      <w:r w:rsidRPr="00EC76D5">
        <w:t xml:space="preserve">      $1.add($3);      </w:t>
      </w:r>
    </w:p>
    <w:p w14:paraId="0BD70333" w14:textId="77777777" w:rsidR="00EA65E9" w:rsidRPr="00EC76D5" w:rsidRDefault="00EA65E9" w:rsidP="00EA65E9">
      <w:pPr>
        <w:pStyle w:val="Code"/>
      </w:pPr>
      <w:r w:rsidRPr="00EC76D5">
        <w:t xml:space="preserve">      $$ = $1;</w:t>
      </w:r>
    </w:p>
    <w:p w14:paraId="52A274B2" w14:textId="77777777" w:rsidR="00EA65E9" w:rsidRPr="00EC76D5" w:rsidRDefault="00EA65E9" w:rsidP="00EA65E9">
      <w:pPr>
        <w:pStyle w:val="Code"/>
      </w:pPr>
      <w:r w:rsidRPr="00EC76D5">
        <w:t xml:space="preserve">    };</w:t>
      </w:r>
    </w:p>
    <w:p w14:paraId="3D63C135" w14:textId="77777777" w:rsidR="00EA65E9" w:rsidRPr="00EC76D5" w:rsidRDefault="00EA65E9" w:rsidP="00EA65E9">
      <w:pPr>
        <w:pStyle w:val="Code"/>
      </w:pPr>
    </w:p>
    <w:p w14:paraId="36F7E15A" w14:textId="77777777" w:rsidR="00EA65E9" w:rsidRPr="00EC76D5" w:rsidRDefault="00EA65E9" w:rsidP="00EA65E9">
      <w:pPr>
        <w:pStyle w:val="Code"/>
      </w:pPr>
      <w:r w:rsidRPr="00EC76D5">
        <w:t>enum:</w:t>
      </w:r>
    </w:p>
    <w:p w14:paraId="5E8CFE07" w14:textId="77777777" w:rsidR="00EA65E9" w:rsidRPr="00EC76D5" w:rsidRDefault="00EA65E9" w:rsidP="00EA65E9">
      <w:pPr>
        <w:pStyle w:val="Code"/>
      </w:pPr>
      <w:r w:rsidRPr="00EC76D5">
        <w:t xml:space="preserve">    IDENTIFIER {</w:t>
      </w:r>
    </w:p>
    <w:p w14:paraId="61FA458E" w14:textId="77777777" w:rsidR="00EA65E9" w:rsidRPr="00EC76D5" w:rsidRDefault="00EA65E9" w:rsidP="00EA65E9">
      <w:pPr>
        <w:pStyle w:val="Code"/>
      </w:pPr>
      <w:r w:rsidRPr="00EC76D5">
        <w:t xml:space="preserve">       $$ = GenerateDeclaration.generateEnumItem($1, null);</w:t>
      </w:r>
    </w:p>
    <w:p w14:paraId="594B51D2" w14:textId="77777777" w:rsidR="00EA65E9" w:rsidRPr="00EC76D5" w:rsidRDefault="00EA65E9" w:rsidP="00EA65E9">
      <w:pPr>
        <w:pStyle w:val="Code"/>
      </w:pPr>
      <w:r w:rsidRPr="00EC76D5">
        <w:lastRenderedPageBreak/>
        <w:t xml:space="preserve">    }</w:t>
      </w:r>
    </w:p>
    <w:p w14:paraId="398EBB15" w14:textId="77777777" w:rsidR="00EA65E9" w:rsidRPr="00EC76D5" w:rsidRDefault="00EA65E9" w:rsidP="00EA65E9">
      <w:pPr>
        <w:pStyle w:val="Code"/>
      </w:pPr>
      <w:r w:rsidRPr="00EC76D5">
        <w:t xml:space="preserve">  | IDENTIFIER ASSIGN constant_expression {</w:t>
      </w:r>
    </w:p>
    <w:p w14:paraId="33ABEDA5" w14:textId="77777777" w:rsidR="00EA65E9" w:rsidRPr="00EC76D5" w:rsidRDefault="00EA65E9" w:rsidP="00EA65E9">
      <w:pPr>
        <w:pStyle w:val="Code"/>
      </w:pPr>
      <w:r w:rsidRPr="00EC76D5">
        <w:t xml:space="preserve">       $$ = GenerateDeclaration.generateEnumItem($1, $3);</w:t>
      </w:r>
    </w:p>
    <w:p w14:paraId="295BE1B2" w14:textId="65C8A4B0" w:rsidR="00EA65E9" w:rsidRPr="00EC76D5" w:rsidRDefault="00EA65E9" w:rsidP="00EA65E9">
      <w:pPr>
        <w:pStyle w:val="Code"/>
      </w:pPr>
      <w:r w:rsidRPr="00EC76D5">
        <w:t xml:space="preserve">    };</w:t>
      </w:r>
    </w:p>
    <w:p w14:paraId="7D029E7C" w14:textId="33B0F072" w:rsidR="00E40B78" w:rsidRPr="00EC76D5" w:rsidRDefault="000C6576" w:rsidP="00E40B78">
      <w:pPr>
        <w:pStyle w:val="CodeHeader"/>
      </w:pPr>
      <w:proofErr w:type="spellStart"/>
      <w:r>
        <w:t>MiddleCodeGenerator.cs</w:t>
      </w:r>
      <w:proofErr w:type="spellEnd"/>
    </w:p>
    <w:p w14:paraId="26D03FCD" w14:textId="77777777" w:rsidR="009B5517" w:rsidRPr="00EC76D5" w:rsidRDefault="00D62621" w:rsidP="00D62621">
      <w:pPr>
        <w:pStyle w:val="Code"/>
      </w:pPr>
      <w:r w:rsidRPr="00EC76D5">
        <w:t xml:space="preserve">  public static Symbol generateEnumItem(String itemName,</w:t>
      </w:r>
    </w:p>
    <w:p w14:paraId="2CE4AAFC" w14:textId="0DA9CCF8" w:rsidR="00D62621" w:rsidRPr="00EC76D5" w:rsidRDefault="009B5517" w:rsidP="00D62621">
      <w:pPr>
        <w:pStyle w:val="Code"/>
      </w:pPr>
      <w:r w:rsidRPr="00EC76D5">
        <w:t xml:space="preserve">                                       </w:t>
      </w:r>
      <w:r w:rsidR="00D62621" w:rsidRPr="00EC76D5">
        <w:t xml:space="preserve"> SyntaxTree optInitTree) {</w:t>
      </w:r>
    </w:p>
    <w:p w14:paraId="5B80484E" w14:textId="77777777" w:rsidR="00D62621" w:rsidRPr="00EC76D5" w:rsidRDefault="00D62621" w:rsidP="00D62621">
      <w:pPr>
        <w:pStyle w:val="Code"/>
      </w:pPr>
      <w:r w:rsidRPr="00EC76D5">
        <w:t xml:space="preserve">    Type itemType = Type.createArithmeticType(Sort.Signed_Int);</w:t>
      </w:r>
    </w:p>
    <w:p w14:paraId="6362D278" w14:textId="77777777" w:rsidR="00D62621" w:rsidRPr="00EC76D5" w:rsidRDefault="00D62621" w:rsidP="00D62621">
      <w:pPr>
        <w:pStyle w:val="Code"/>
      </w:pPr>
      <w:r w:rsidRPr="00EC76D5">
        <w:t xml:space="preserve">    itemType.setConstant(true);</w:t>
      </w:r>
    </w:p>
    <w:p w14:paraId="61312247" w14:textId="77777777" w:rsidR="00D62621" w:rsidRPr="00EC76D5" w:rsidRDefault="00D62621" w:rsidP="00D62621">
      <w:pPr>
        <w:pStyle w:val="Code"/>
      </w:pPr>
      <w:r w:rsidRPr="00EC76D5">
        <w:t xml:space="preserve">    BigInteger bigValue;</w:t>
      </w:r>
    </w:p>
    <w:p w14:paraId="34FCF215" w14:textId="77777777" w:rsidR="00D62621" w:rsidRPr="00EC76D5" w:rsidRDefault="00D62621" w:rsidP="00D62621">
      <w:pPr>
        <w:pStyle w:val="Code"/>
      </w:pPr>
    </w:p>
    <w:p w14:paraId="66DFE5DF" w14:textId="77777777" w:rsidR="00D62621" w:rsidRPr="00EC76D5" w:rsidRDefault="00D62621" w:rsidP="00D62621">
      <w:pPr>
        <w:pStyle w:val="Code"/>
      </w:pPr>
      <w:r w:rsidRPr="00EC76D5">
        <w:t xml:space="preserve">    if (optInitTree != null) {</w:t>
      </w:r>
    </w:p>
    <w:p w14:paraId="36827879" w14:textId="77777777" w:rsidR="00D62621" w:rsidRPr="00EC76D5" w:rsidRDefault="00D62621" w:rsidP="00D62621">
      <w:pPr>
        <w:pStyle w:val="Code"/>
      </w:pPr>
      <w:r w:rsidRPr="00EC76D5">
        <w:t xml:space="preserve">      Main.EnumValueStack.pop();</w:t>
      </w:r>
    </w:p>
    <w:p w14:paraId="46549957" w14:textId="77777777" w:rsidR="00D62621" w:rsidRPr="00EC76D5" w:rsidRDefault="00D62621" w:rsidP="00D62621">
      <w:pPr>
        <w:pStyle w:val="Code"/>
      </w:pPr>
      <w:r w:rsidRPr="00EC76D5">
        <w:t xml:space="preserve">      bigValue = (BigInteger) optInitTree.getSymbol().getValue();</w:t>
      </w:r>
    </w:p>
    <w:p w14:paraId="368B8136" w14:textId="77777777" w:rsidR="00D62621" w:rsidRPr="00EC76D5" w:rsidRDefault="00D62621" w:rsidP="00D62621">
      <w:pPr>
        <w:pStyle w:val="Code"/>
      </w:pPr>
      <w:r w:rsidRPr="00EC76D5">
        <w:t xml:space="preserve">    }</w:t>
      </w:r>
    </w:p>
    <w:p w14:paraId="20E8CFF5" w14:textId="77777777" w:rsidR="00D62621" w:rsidRPr="00EC76D5" w:rsidRDefault="00D62621" w:rsidP="00D62621">
      <w:pPr>
        <w:pStyle w:val="Code"/>
      </w:pPr>
      <w:r w:rsidRPr="00EC76D5">
        <w:t xml:space="preserve">    else {</w:t>
      </w:r>
    </w:p>
    <w:p w14:paraId="1E7EAD97" w14:textId="77777777" w:rsidR="00D62621" w:rsidRPr="00EC76D5" w:rsidRDefault="00D62621" w:rsidP="00D62621">
      <w:pPr>
        <w:pStyle w:val="Code"/>
      </w:pPr>
      <w:r w:rsidRPr="00EC76D5">
        <w:t xml:space="preserve">      bigValue = Main.EnumValueStack.pop();</w:t>
      </w:r>
    </w:p>
    <w:p w14:paraId="7CD64D8C" w14:textId="77777777" w:rsidR="00D62621" w:rsidRPr="00EC76D5" w:rsidRDefault="00D62621" w:rsidP="00D62621">
      <w:pPr>
        <w:pStyle w:val="Code"/>
      </w:pPr>
      <w:r w:rsidRPr="00EC76D5">
        <w:t xml:space="preserve">    }</w:t>
      </w:r>
    </w:p>
    <w:p w14:paraId="4469EFF1" w14:textId="77777777" w:rsidR="00D62621" w:rsidRPr="00EC76D5" w:rsidRDefault="00D62621" w:rsidP="00D62621">
      <w:pPr>
        <w:pStyle w:val="Code"/>
      </w:pPr>
      <w:r w:rsidRPr="00EC76D5">
        <w:t xml:space="preserve">    </w:t>
      </w:r>
    </w:p>
    <w:p w14:paraId="2F26C299" w14:textId="77777777" w:rsidR="00D62621" w:rsidRPr="00EC76D5" w:rsidRDefault="00D62621" w:rsidP="00D62621">
      <w:pPr>
        <w:pStyle w:val="Code"/>
      </w:pPr>
      <w:r w:rsidRPr="00EC76D5">
        <w:t xml:space="preserve">    Symbol itemSymbol = Symbol.createVariableSymbol(itemName, true,</w:t>
      </w:r>
    </w:p>
    <w:p w14:paraId="7D043D72" w14:textId="04409015" w:rsidR="00D62621" w:rsidRPr="00EC76D5" w:rsidRDefault="00D62621" w:rsidP="00D62621">
      <w:pPr>
        <w:pStyle w:val="Code"/>
      </w:pPr>
      <w:r w:rsidRPr="00EC76D5">
        <w:t xml:space="preserve">            </w:t>
      </w:r>
      <w:r w:rsidR="009B5517" w:rsidRPr="00EC76D5">
        <w:t xml:space="preserve">                        </w:t>
      </w:r>
      <w:r w:rsidRPr="00EC76D5">
        <w:t xml:space="preserve"> Storage.Extern,</w:t>
      </w:r>
      <w:r w:rsidR="009B5517" w:rsidRPr="00EC76D5">
        <w:t xml:space="preserve"> </w:t>
      </w:r>
      <w:r w:rsidRPr="00EC76D5">
        <w:t>itemType,</w:t>
      </w:r>
      <w:r w:rsidR="009B5517" w:rsidRPr="00EC76D5">
        <w:t xml:space="preserve"> </w:t>
      </w:r>
      <w:r w:rsidRPr="00EC76D5">
        <w:t>bigValue);</w:t>
      </w:r>
    </w:p>
    <w:p w14:paraId="26B644C3" w14:textId="77777777" w:rsidR="00D62621" w:rsidRPr="00EC76D5" w:rsidRDefault="00D62621" w:rsidP="00D62621">
      <w:pPr>
        <w:pStyle w:val="Code"/>
      </w:pPr>
      <w:r w:rsidRPr="00EC76D5">
        <w:t xml:space="preserve">    Main.CurrentTable.addSymbol(itemSymbol);</w:t>
      </w:r>
    </w:p>
    <w:p w14:paraId="3978BA8B" w14:textId="77777777" w:rsidR="00D62621" w:rsidRPr="00EC76D5" w:rsidRDefault="00D62621" w:rsidP="00D62621">
      <w:pPr>
        <w:pStyle w:val="Code"/>
      </w:pPr>
      <w:r w:rsidRPr="00EC76D5">
        <w:t xml:space="preserve">    Main.EnumValueStack.push(bigValue.add(BigInteger.ONE));</w:t>
      </w:r>
    </w:p>
    <w:p w14:paraId="679927D5" w14:textId="77777777" w:rsidR="00D62621" w:rsidRPr="00EC76D5" w:rsidRDefault="00D62621" w:rsidP="00D62621">
      <w:pPr>
        <w:pStyle w:val="Code"/>
      </w:pPr>
      <w:r w:rsidRPr="00EC76D5">
        <w:t xml:space="preserve">    return itemSymbol;</w:t>
      </w:r>
    </w:p>
    <w:p w14:paraId="7999FF33" w14:textId="77777777" w:rsidR="00D62621" w:rsidRPr="00EC76D5" w:rsidRDefault="00D62621" w:rsidP="00D62621">
      <w:pPr>
        <w:pStyle w:val="Code"/>
      </w:pPr>
      <w:r w:rsidRPr="00EC76D5">
        <w:t xml:space="preserve">  }</w:t>
      </w:r>
    </w:p>
    <w:p w14:paraId="23E04C27" w14:textId="77777777" w:rsidR="00D62621" w:rsidRPr="00EC76D5" w:rsidRDefault="00D62621" w:rsidP="00D62621">
      <w:pPr>
        <w:pStyle w:val="Code"/>
      </w:pPr>
      <w:r w:rsidRPr="00EC76D5">
        <w:t xml:space="preserve">  </w:t>
      </w:r>
    </w:p>
    <w:p w14:paraId="3D4B887D" w14:textId="77777777" w:rsidR="009B5517" w:rsidRPr="00EC76D5" w:rsidRDefault="00D62621" w:rsidP="00D62621">
      <w:pPr>
        <w:pStyle w:val="Code"/>
      </w:pPr>
      <w:r w:rsidRPr="00EC76D5">
        <w:t xml:space="preserve">  public static Type generateEnumSpecifier(String optName,</w:t>
      </w:r>
    </w:p>
    <w:p w14:paraId="6ED63B1F" w14:textId="0C83CC0B" w:rsidR="00D62621" w:rsidRPr="00EC76D5" w:rsidRDefault="009B5517" w:rsidP="00D62621">
      <w:pPr>
        <w:pStyle w:val="Code"/>
      </w:pPr>
      <w:r w:rsidRPr="00EC76D5">
        <w:t xml:space="preserve">                                          </w:t>
      </w:r>
      <w:r w:rsidR="00D62621" w:rsidRPr="00EC76D5">
        <w:t xml:space="preserve"> List&lt;Symbol&gt; symbolList) {</w:t>
      </w:r>
    </w:p>
    <w:p w14:paraId="2BA714FD" w14:textId="77777777" w:rsidR="00D62621" w:rsidRPr="00EC76D5" w:rsidRDefault="00D62621" w:rsidP="00D62621">
      <w:pPr>
        <w:pStyle w:val="Code"/>
      </w:pPr>
      <w:r w:rsidRPr="00EC76D5">
        <w:t xml:space="preserve">    Type type = Type.createEnumType(symbolList);</w:t>
      </w:r>
    </w:p>
    <w:p w14:paraId="43DD0A26" w14:textId="77777777" w:rsidR="00D62621" w:rsidRPr="00EC76D5" w:rsidRDefault="00D62621" w:rsidP="00D62621">
      <w:pPr>
        <w:pStyle w:val="Code"/>
      </w:pPr>
    </w:p>
    <w:p w14:paraId="11DB1E49" w14:textId="77777777" w:rsidR="00D62621" w:rsidRPr="00EC76D5" w:rsidRDefault="00D62621" w:rsidP="00D62621">
      <w:pPr>
        <w:pStyle w:val="Code"/>
      </w:pPr>
      <w:r w:rsidRPr="00EC76D5">
        <w:t xml:space="preserve">    if (optName != null) {</w:t>
      </w:r>
    </w:p>
    <w:p w14:paraId="1E259F21" w14:textId="77777777" w:rsidR="00D62621" w:rsidRPr="00EC76D5" w:rsidRDefault="00D62621" w:rsidP="00D62621">
      <w:pPr>
        <w:pStyle w:val="Code"/>
      </w:pPr>
      <w:r w:rsidRPr="00EC76D5">
        <w:t xml:space="preserve">      Main.CurrentTable.addTag(optName, type);</w:t>
      </w:r>
    </w:p>
    <w:p w14:paraId="245668D7" w14:textId="77777777" w:rsidR="00D62621" w:rsidRPr="00EC76D5" w:rsidRDefault="00D62621" w:rsidP="00D62621">
      <w:pPr>
        <w:pStyle w:val="Code"/>
      </w:pPr>
      <w:r w:rsidRPr="00EC76D5">
        <w:t xml:space="preserve">    }</w:t>
      </w:r>
    </w:p>
    <w:p w14:paraId="2200CE42" w14:textId="77777777" w:rsidR="00D62621" w:rsidRPr="00EC76D5" w:rsidRDefault="00D62621" w:rsidP="00D62621">
      <w:pPr>
        <w:pStyle w:val="Code"/>
      </w:pPr>
      <w:r w:rsidRPr="00EC76D5">
        <w:t xml:space="preserve">    </w:t>
      </w:r>
    </w:p>
    <w:p w14:paraId="13F57EC4" w14:textId="77777777" w:rsidR="00D62621" w:rsidRPr="00EC76D5" w:rsidRDefault="00D62621" w:rsidP="00D62621">
      <w:pPr>
        <w:pStyle w:val="Code"/>
      </w:pPr>
      <w:r w:rsidRPr="00EC76D5">
        <w:t xml:space="preserve">    return type;</w:t>
      </w:r>
    </w:p>
    <w:p w14:paraId="4C0CCEF0" w14:textId="77777777" w:rsidR="00D62621" w:rsidRPr="00EC76D5" w:rsidRDefault="00D62621" w:rsidP="00D62621">
      <w:pPr>
        <w:pStyle w:val="Code"/>
      </w:pPr>
      <w:r w:rsidRPr="00EC76D5">
        <w:t xml:space="preserve">  }</w:t>
      </w:r>
    </w:p>
    <w:p w14:paraId="226BADB3" w14:textId="77777777" w:rsidR="00D62621" w:rsidRPr="00EC76D5" w:rsidRDefault="00D62621" w:rsidP="00D62621">
      <w:pPr>
        <w:pStyle w:val="Code"/>
      </w:pPr>
    </w:p>
    <w:p w14:paraId="17F35DB5" w14:textId="77777777" w:rsidR="00D62621" w:rsidRPr="00EC76D5" w:rsidRDefault="00D62621" w:rsidP="00D62621">
      <w:pPr>
        <w:pStyle w:val="Code"/>
      </w:pPr>
      <w:r w:rsidRPr="00EC76D5">
        <w:t xml:space="preserve">  public static Type lookupEnum(String name) {</w:t>
      </w:r>
    </w:p>
    <w:p w14:paraId="6E5EACA3" w14:textId="77777777" w:rsidR="00D62621" w:rsidRPr="00EC76D5" w:rsidRDefault="00D62621" w:rsidP="00D62621">
      <w:pPr>
        <w:pStyle w:val="Code"/>
      </w:pPr>
      <w:r w:rsidRPr="00EC76D5">
        <w:t xml:space="preserve">    Type type = Main.CurrentTable.lookupTag(name);</w:t>
      </w:r>
    </w:p>
    <w:p w14:paraId="4111D8C9" w14:textId="77777777" w:rsidR="00D62621" w:rsidRPr="00EC76D5" w:rsidRDefault="00D62621" w:rsidP="00D62621">
      <w:pPr>
        <w:pStyle w:val="Code"/>
      </w:pPr>
      <w:r w:rsidRPr="00EC76D5">
        <w:t xml:space="preserve">    Assert.error(type != null, name, "unknown enum");</w:t>
      </w:r>
    </w:p>
    <w:p w14:paraId="64B65C54" w14:textId="77777777" w:rsidR="00D62621" w:rsidRPr="00EC76D5" w:rsidRDefault="00D62621" w:rsidP="00D62621">
      <w:pPr>
        <w:pStyle w:val="Code"/>
      </w:pPr>
      <w:r w:rsidRPr="00EC76D5">
        <w:t xml:space="preserve">    Assert.error(type.isEnum(), name, "not an enum");</w:t>
      </w:r>
    </w:p>
    <w:p w14:paraId="4300DD07" w14:textId="77777777" w:rsidR="00D62621" w:rsidRPr="00EC76D5" w:rsidRDefault="00D62621" w:rsidP="00D62621">
      <w:pPr>
        <w:pStyle w:val="Code"/>
      </w:pPr>
      <w:r w:rsidRPr="00EC76D5">
        <w:t xml:space="preserve">    return Type.createEnumType(type.getEnumerationList());</w:t>
      </w:r>
    </w:p>
    <w:p w14:paraId="7A51AA4A" w14:textId="132C3F92" w:rsidR="00D62621" w:rsidRPr="00EC76D5" w:rsidRDefault="00D62621" w:rsidP="00D62621">
      <w:pPr>
        <w:pStyle w:val="Code"/>
      </w:pPr>
      <w:r w:rsidRPr="00EC76D5">
        <w:t xml:space="preserve">  }</w:t>
      </w:r>
    </w:p>
    <w:p w14:paraId="6405E9F0" w14:textId="7CE5712D" w:rsidR="00E40B78" w:rsidRPr="00EC76D5" w:rsidRDefault="00E40B78" w:rsidP="00E40B78">
      <w:pPr>
        <w:pStyle w:val="Rubrik3"/>
      </w:pPr>
      <w:bookmarkStart w:id="60" w:name="_Toc481936152"/>
      <w:r w:rsidRPr="00EC76D5">
        <w:t>Declarator</w:t>
      </w:r>
      <w:bookmarkEnd w:id="60"/>
    </w:p>
    <w:p w14:paraId="51EC85E9" w14:textId="68122AB1" w:rsidR="00E40B78" w:rsidRPr="00EC76D5" w:rsidRDefault="00E40B78" w:rsidP="00E40B78">
      <w:r w:rsidRPr="00EC76D5">
        <w:t xml:space="preserve">A </w:t>
      </w:r>
      <w:proofErr w:type="spellStart"/>
      <w:r w:rsidR="00AB7DF5">
        <w:t>pointer_declarator</w:t>
      </w:r>
      <w:proofErr w:type="spellEnd"/>
      <w:r w:rsidRPr="00EC76D5">
        <w:t xml:space="preserve"> can be initialized with a value or marked as a bitfield (but not both).</w:t>
      </w:r>
    </w:p>
    <w:p w14:paraId="79DA20CB" w14:textId="1A527A76" w:rsidR="00E40B78" w:rsidRPr="00EC76D5" w:rsidRDefault="002E67B8" w:rsidP="00E40B78">
      <w:pPr>
        <w:pStyle w:val="CodeHeader"/>
      </w:pPr>
      <w:proofErr w:type="spellStart"/>
      <w:r>
        <w:t>MainParser.gppg</w:t>
      </w:r>
      <w:proofErr w:type="spellEnd"/>
    </w:p>
    <w:p w14:paraId="367DA52C" w14:textId="75F143F9" w:rsidR="00A64F3A" w:rsidRPr="00EC76D5" w:rsidRDefault="00B473E1" w:rsidP="00A64F3A">
      <w:pPr>
        <w:pStyle w:val="Code"/>
      </w:pPr>
      <w:r>
        <w:t>declarator_list</w:t>
      </w:r>
      <w:r w:rsidR="00A64F3A" w:rsidRPr="00EC76D5">
        <w:t>:</w:t>
      </w:r>
    </w:p>
    <w:p w14:paraId="0D365DE2" w14:textId="49A8056D" w:rsidR="00A64F3A" w:rsidRPr="00EC76D5" w:rsidRDefault="00A64F3A" w:rsidP="00A64F3A">
      <w:pPr>
        <w:pStyle w:val="Code"/>
      </w:pPr>
      <w:r w:rsidRPr="00EC76D5">
        <w:t xml:space="preserve">    </w:t>
      </w:r>
      <w:r w:rsidR="007946C9">
        <w:t>initialization_bitfield_</w:t>
      </w:r>
      <w:r w:rsidR="00AB7DF5">
        <w:t>pointer_declarator</w:t>
      </w:r>
      <w:r w:rsidRPr="00EC76D5">
        <w:t xml:space="preserve"> {</w:t>
      </w:r>
    </w:p>
    <w:p w14:paraId="79BC52DB" w14:textId="77777777" w:rsidR="00A64F3A" w:rsidRPr="00EC76D5" w:rsidRDefault="00A64F3A" w:rsidP="00A64F3A">
      <w:pPr>
        <w:pStyle w:val="Code"/>
      </w:pPr>
      <w:r w:rsidRPr="00EC76D5">
        <w:t xml:space="preserve">      $$ = $1;</w:t>
      </w:r>
    </w:p>
    <w:p w14:paraId="48C39EC2" w14:textId="77777777" w:rsidR="00A64F3A" w:rsidRPr="00EC76D5" w:rsidRDefault="00A64F3A" w:rsidP="00A64F3A">
      <w:pPr>
        <w:pStyle w:val="Code"/>
      </w:pPr>
      <w:r w:rsidRPr="00EC76D5">
        <w:t xml:space="preserve">    }</w:t>
      </w:r>
    </w:p>
    <w:p w14:paraId="13AE546B" w14:textId="65517A3A" w:rsidR="00A64F3A" w:rsidRPr="00EC76D5" w:rsidRDefault="00A64F3A" w:rsidP="00A64F3A">
      <w:pPr>
        <w:pStyle w:val="Code"/>
      </w:pPr>
      <w:r w:rsidRPr="00EC76D5">
        <w:t xml:space="preserve">  | </w:t>
      </w:r>
      <w:r w:rsidR="00B473E1">
        <w:t>declarator_list</w:t>
      </w:r>
      <w:r w:rsidRPr="00EC76D5">
        <w:t xml:space="preserve"> COMMA </w:t>
      </w:r>
      <w:r w:rsidR="007946C9">
        <w:t>initialization_bitfield_</w:t>
      </w:r>
      <w:r w:rsidR="00AB7DF5">
        <w:t>pointer_declarator</w:t>
      </w:r>
      <w:r w:rsidRPr="00EC76D5">
        <w:t xml:space="preserve"> {</w:t>
      </w:r>
    </w:p>
    <w:p w14:paraId="21E93B7B" w14:textId="77777777" w:rsidR="00A64F3A" w:rsidRPr="00EC76D5" w:rsidRDefault="00A64F3A" w:rsidP="00A64F3A">
      <w:pPr>
        <w:pStyle w:val="Code"/>
      </w:pPr>
      <w:r w:rsidRPr="00EC76D5">
        <w:t xml:space="preserve">      MiddleCodeGenerator.appendMiddleCodeList($1, $3);</w:t>
      </w:r>
    </w:p>
    <w:p w14:paraId="0B9B906A" w14:textId="77777777" w:rsidR="00A64F3A" w:rsidRPr="00EC76D5" w:rsidRDefault="00A64F3A" w:rsidP="00A64F3A">
      <w:pPr>
        <w:pStyle w:val="Code"/>
      </w:pPr>
      <w:r w:rsidRPr="00EC76D5">
        <w:t xml:space="preserve">      $$ = $1;</w:t>
      </w:r>
    </w:p>
    <w:p w14:paraId="69FFE4DB" w14:textId="77777777" w:rsidR="00A64F3A" w:rsidRPr="00EC76D5" w:rsidRDefault="00A64F3A" w:rsidP="00A64F3A">
      <w:pPr>
        <w:pStyle w:val="Code"/>
      </w:pPr>
      <w:r w:rsidRPr="00EC76D5">
        <w:t xml:space="preserve">    };</w:t>
      </w:r>
    </w:p>
    <w:p w14:paraId="18FBA829" w14:textId="77777777" w:rsidR="00A64F3A" w:rsidRPr="00EC76D5" w:rsidRDefault="00A64F3A" w:rsidP="00A64F3A">
      <w:pPr>
        <w:pStyle w:val="Code"/>
      </w:pPr>
    </w:p>
    <w:p w14:paraId="096EF760" w14:textId="639A0DFD" w:rsidR="00A64F3A" w:rsidRPr="00EC76D5" w:rsidRDefault="007946C9" w:rsidP="00A64F3A">
      <w:pPr>
        <w:pStyle w:val="Code"/>
      </w:pPr>
      <w:r>
        <w:t>initialization_bitfield_</w:t>
      </w:r>
      <w:r w:rsidR="00AB7DF5">
        <w:t>pointer_declarator</w:t>
      </w:r>
      <w:r w:rsidR="00A64F3A" w:rsidRPr="00EC76D5">
        <w:t>:</w:t>
      </w:r>
    </w:p>
    <w:p w14:paraId="0114E67C" w14:textId="2B35F69A" w:rsidR="00A64F3A" w:rsidRPr="00EC76D5" w:rsidRDefault="00A64F3A" w:rsidP="00A64F3A">
      <w:pPr>
        <w:pStyle w:val="Code"/>
      </w:pPr>
      <w:r w:rsidRPr="00EC76D5">
        <w:t xml:space="preserve">    </w:t>
      </w:r>
      <w:r w:rsidR="00AB7DF5">
        <w:t>pointer_declarator</w:t>
      </w:r>
      <w:r w:rsidRPr="00EC76D5">
        <w:t xml:space="preserve"> {</w:t>
      </w:r>
    </w:p>
    <w:p w14:paraId="19DAD6E6" w14:textId="77777777" w:rsidR="00A64F3A" w:rsidRPr="00EC76D5" w:rsidRDefault="00A64F3A" w:rsidP="00A64F3A">
      <w:pPr>
        <w:pStyle w:val="Code"/>
      </w:pPr>
      <w:r w:rsidRPr="00EC76D5">
        <w:t xml:space="preserve">      GenerateDeclaration.generateDeclarator(Main.SpecifierStack.peek(), $1);</w:t>
      </w:r>
    </w:p>
    <w:p w14:paraId="7B7303B4" w14:textId="77777777" w:rsidR="00A64F3A" w:rsidRPr="00EC76D5" w:rsidRDefault="00A64F3A" w:rsidP="00A64F3A">
      <w:pPr>
        <w:pStyle w:val="Code"/>
      </w:pPr>
      <w:r w:rsidRPr="00EC76D5">
        <w:t xml:space="preserve">      $$ = new LinkedList&lt;&gt;();</w:t>
      </w:r>
    </w:p>
    <w:p w14:paraId="0662070B" w14:textId="77777777" w:rsidR="00A64F3A" w:rsidRPr="00EC76D5" w:rsidRDefault="00A64F3A" w:rsidP="00A64F3A">
      <w:pPr>
        <w:pStyle w:val="Code"/>
      </w:pPr>
      <w:r w:rsidRPr="00EC76D5">
        <w:t xml:space="preserve">    }</w:t>
      </w:r>
    </w:p>
    <w:p w14:paraId="79B4E96A" w14:textId="1A5C6FF4" w:rsidR="00A64F3A" w:rsidRPr="00EC76D5" w:rsidRDefault="00A64F3A" w:rsidP="00A64F3A">
      <w:pPr>
        <w:pStyle w:val="Code"/>
      </w:pPr>
      <w:r w:rsidRPr="00EC76D5">
        <w:t xml:space="preserve">  | </w:t>
      </w:r>
      <w:r w:rsidR="00AB7DF5">
        <w:t>pointer_declarator</w:t>
      </w:r>
      <w:r w:rsidRPr="00EC76D5">
        <w:t xml:space="preserve"> ASSIGN initializer {</w:t>
      </w:r>
    </w:p>
    <w:p w14:paraId="2C6B7F18" w14:textId="77777777" w:rsidR="00A64F3A" w:rsidRPr="00EC76D5" w:rsidRDefault="00A64F3A" w:rsidP="00A64F3A">
      <w:pPr>
        <w:pStyle w:val="Code"/>
      </w:pPr>
      <w:r w:rsidRPr="00EC76D5">
        <w:t xml:space="preserve">      $$ = new LinkedList&lt;&gt;();</w:t>
      </w:r>
    </w:p>
    <w:p w14:paraId="32F791AA" w14:textId="77777777" w:rsidR="00A64F3A" w:rsidRPr="00EC76D5" w:rsidRDefault="00A64F3A" w:rsidP="00A64F3A">
      <w:pPr>
        <w:pStyle w:val="Code"/>
      </w:pPr>
      <w:r w:rsidRPr="00EC76D5">
        <w:t xml:space="preserve">      GenerateDeclaration.generateAssignmentDeclarator</w:t>
      </w:r>
    </w:p>
    <w:p w14:paraId="5E9BE758" w14:textId="77777777" w:rsidR="00A64F3A" w:rsidRPr="00EC76D5" w:rsidRDefault="00A64F3A" w:rsidP="00A64F3A">
      <w:pPr>
        <w:pStyle w:val="Code"/>
      </w:pPr>
      <w:r w:rsidRPr="00EC76D5">
        <w:t xml:space="preserve">                          ((List) $$, Main.SpecifierStack.peek(), $1, $3);</w:t>
      </w:r>
    </w:p>
    <w:p w14:paraId="1E070AD7" w14:textId="77777777" w:rsidR="00A64F3A" w:rsidRPr="00EC76D5" w:rsidRDefault="00A64F3A" w:rsidP="00A64F3A">
      <w:pPr>
        <w:pStyle w:val="Code"/>
      </w:pPr>
      <w:r w:rsidRPr="00EC76D5">
        <w:t xml:space="preserve">    }</w:t>
      </w:r>
    </w:p>
    <w:p w14:paraId="0F3794DA" w14:textId="0EC01E20" w:rsidR="00A64F3A" w:rsidRPr="00EC76D5" w:rsidRDefault="00A64F3A" w:rsidP="00A64F3A">
      <w:pPr>
        <w:pStyle w:val="Code"/>
      </w:pPr>
      <w:r w:rsidRPr="00EC76D5">
        <w:t xml:space="preserve">  | </w:t>
      </w:r>
      <w:r w:rsidR="00AB7DF5">
        <w:t>pointer_declarator</w:t>
      </w:r>
      <w:r w:rsidRPr="00EC76D5">
        <w:t xml:space="preserve"> COLON constant_expression {</w:t>
      </w:r>
    </w:p>
    <w:p w14:paraId="62563241" w14:textId="77777777" w:rsidR="00A64F3A" w:rsidRPr="00EC76D5" w:rsidRDefault="00A64F3A" w:rsidP="00A64F3A">
      <w:pPr>
        <w:pStyle w:val="Code"/>
      </w:pPr>
      <w:r w:rsidRPr="00EC76D5">
        <w:t xml:space="preserve">      GenerateDeclaration.generateBitfieldDeclarator</w:t>
      </w:r>
    </w:p>
    <w:p w14:paraId="1FD2D742" w14:textId="77777777" w:rsidR="00A64F3A" w:rsidRPr="00EC76D5" w:rsidRDefault="00A64F3A" w:rsidP="00A64F3A">
      <w:pPr>
        <w:pStyle w:val="Code"/>
      </w:pPr>
      <w:r w:rsidRPr="00EC76D5">
        <w:t xml:space="preserve">                          (Main.SpecifierStack.peek(), $1, $3);</w:t>
      </w:r>
    </w:p>
    <w:p w14:paraId="7698CB2D" w14:textId="77777777" w:rsidR="00A64F3A" w:rsidRPr="00EC76D5" w:rsidRDefault="00A64F3A" w:rsidP="00A64F3A">
      <w:pPr>
        <w:pStyle w:val="Code"/>
      </w:pPr>
      <w:r w:rsidRPr="00EC76D5">
        <w:t xml:space="preserve">      $$ = new LinkedList&lt;&gt;();</w:t>
      </w:r>
    </w:p>
    <w:p w14:paraId="5EB77322" w14:textId="77777777" w:rsidR="00A64F3A" w:rsidRPr="00EC76D5" w:rsidRDefault="00A64F3A" w:rsidP="00A64F3A">
      <w:pPr>
        <w:pStyle w:val="Code"/>
      </w:pPr>
      <w:r w:rsidRPr="00EC76D5">
        <w:t xml:space="preserve">    }</w:t>
      </w:r>
    </w:p>
    <w:p w14:paraId="3EC8CDDF" w14:textId="77777777" w:rsidR="00A64F3A" w:rsidRPr="00EC76D5" w:rsidRDefault="00A64F3A" w:rsidP="00A64F3A">
      <w:pPr>
        <w:pStyle w:val="Code"/>
      </w:pPr>
      <w:r w:rsidRPr="00EC76D5">
        <w:t xml:space="preserve">  | COLON constant_expression {</w:t>
      </w:r>
    </w:p>
    <w:p w14:paraId="3CB02087" w14:textId="77777777" w:rsidR="00A64F3A" w:rsidRPr="00EC76D5" w:rsidRDefault="00A64F3A" w:rsidP="00A64F3A">
      <w:pPr>
        <w:pStyle w:val="Code"/>
      </w:pPr>
      <w:r w:rsidRPr="00EC76D5">
        <w:t xml:space="preserve">      GenerateDeclaration.generateBitfieldDeclarator</w:t>
      </w:r>
    </w:p>
    <w:p w14:paraId="56A04B2B" w14:textId="68544904" w:rsidR="00A64F3A" w:rsidRPr="00EC76D5" w:rsidRDefault="00A64F3A" w:rsidP="00A64F3A">
      <w:pPr>
        <w:pStyle w:val="Code"/>
      </w:pPr>
      <w:r w:rsidRPr="00EC76D5">
        <w:t xml:space="preserve">                          (Main.SpecifierStack.peek(), null, $2);</w:t>
      </w:r>
    </w:p>
    <w:p w14:paraId="5E709985" w14:textId="77777777" w:rsidR="00A64F3A" w:rsidRPr="00EC76D5" w:rsidRDefault="00A64F3A" w:rsidP="00A64F3A">
      <w:pPr>
        <w:pStyle w:val="Code"/>
      </w:pPr>
      <w:r w:rsidRPr="00EC76D5">
        <w:t xml:space="preserve">      $$ = new LinkedList&lt;&gt;();</w:t>
      </w:r>
    </w:p>
    <w:p w14:paraId="5619A7B1" w14:textId="20BE688C" w:rsidR="00E40B78" w:rsidRPr="00EC76D5" w:rsidRDefault="00A64F3A" w:rsidP="00A64F3A">
      <w:pPr>
        <w:pStyle w:val="Code"/>
      </w:pPr>
      <w:r w:rsidRPr="00EC76D5">
        <w:t xml:space="preserve">    };</w:t>
      </w:r>
    </w:p>
    <w:p w14:paraId="31431DF3" w14:textId="4D2DD49C" w:rsidR="00E40B78" w:rsidRPr="00EC76D5" w:rsidRDefault="00E40B78" w:rsidP="00E40B78">
      <w:r w:rsidRPr="00EC76D5">
        <w:t xml:space="preserve">The </w:t>
      </w:r>
      <w:proofErr w:type="spellStart"/>
      <w:r w:rsidRPr="00EC76D5">
        <w:rPr>
          <w:rStyle w:val="CodeInText"/>
        </w:rPr>
        <w:t>generateDeclaration</w:t>
      </w:r>
      <w:proofErr w:type="spellEnd"/>
      <w:r w:rsidRPr="00EC76D5">
        <w:t xml:space="preserve"> method takes the optional </w:t>
      </w:r>
      <w:proofErr w:type="spellStart"/>
      <w:r w:rsidR="00AB7DF5">
        <w:t>pointer_declarator</w:t>
      </w:r>
      <w:proofErr w:type="spellEnd"/>
      <w:r w:rsidRPr="00EC76D5">
        <w:t xml:space="preserve"> list and for each </w:t>
      </w:r>
      <w:proofErr w:type="spellStart"/>
      <w:r w:rsidR="00AB7DF5">
        <w:t>pointer_declarator</w:t>
      </w:r>
      <w:proofErr w:type="spellEnd"/>
      <w:r w:rsidRPr="00EC76D5">
        <w:t xml:space="preserve"> calls </w:t>
      </w:r>
      <w:proofErr w:type="spellStart"/>
      <w:r w:rsidRPr="00EC76D5">
        <w:rPr>
          <w:rStyle w:val="CodeInText"/>
        </w:rPr>
        <w:t>generateAssignmentDeclarator</w:t>
      </w:r>
      <w:proofErr w:type="spellEnd"/>
      <w:r w:rsidRPr="00EC76D5">
        <w:t xml:space="preserve">, </w:t>
      </w:r>
      <w:proofErr w:type="spellStart"/>
      <w:r w:rsidRPr="00EC76D5">
        <w:rPr>
          <w:rStyle w:val="CodeInText"/>
        </w:rPr>
        <w:t>generateBitfieldDeclarator</w:t>
      </w:r>
      <w:proofErr w:type="spellEnd"/>
      <w:r w:rsidRPr="00EC76D5">
        <w:t xml:space="preserve">, or </w:t>
      </w:r>
      <w:proofErr w:type="spellStart"/>
      <w:r w:rsidRPr="00EC76D5">
        <w:rPr>
          <w:rStyle w:val="CodeInText"/>
        </w:rPr>
        <w:t>generateDeclarator</w:t>
      </w:r>
      <w:proofErr w:type="spellEnd"/>
      <w:r w:rsidRPr="00EC76D5">
        <w:t xml:space="preserve"> depending on whether the </w:t>
      </w:r>
      <w:proofErr w:type="spellStart"/>
      <w:r w:rsidR="00AB7DF5">
        <w:t>pointer_declarator</w:t>
      </w:r>
      <w:proofErr w:type="spellEnd"/>
      <w:r w:rsidRPr="00EC76D5">
        <w:t xml:space="preserve"> comes with an assignment, a bitfield, or neither.</w:t>
      </w:r>
    </w:p>
    <w:p w14:paraId="76E0B549" w14:textId="7492A02B" w:rsidR="00E40B78" w:rsidRPr="00EC76D5" w:rsidRDefault="00E40B78" w:rsidP="00E40B78">
      <w:r w:rsidRPr="00EC76D5">
        <w:t xml:space="preserve">If the </w:t>
      </w:r>
      <w:proofErr w:type="spellStart"/>
      <w:r w:rsidRPr="00EC76D5">
        <w:t>the</w:t>
      </w:r>
      <w:proofErr w:type="spellEnd"/>
      <w:r w:rsidRPr="00EC76D5">
        <w:t xml:space="preserve"> </w:t>
      </w:r>
      <w:proofErr w:type="spellStart"/>
      <w:r w:rsidR="00AB7DF5">
        <w:t>pointer_declarator</w:t>
      </w:r>
      <w:proofErr w:type="spellEnd"/>
      <w:r w:rsidRPr="00EC76D5">
        <w:t xml:space="preserve"> list is null, we check whether the specifiers type is </w:t>
      </w:r>
      <w:proofErr w:type="spellStart"/>
      <w:r w:rsidRPr="00EC76D5">
        <w:t>enum</w:t>
      </w:r>
      <w:proofErr w:type="spellEnd"/>
      <w:r w:rsidRPr="00EC76D5">
        <w:t xml:space="preserve"> or has a tag, if not it is </w:t>
      </w:r>
      <w:proofErr w:type="spellStart"/>
      <w:r w:rsidRPr="00EC76D5">
        <w:t>meaningsless</w:t>
      </w:r>
      <w:proofErr w:type="spellEnd"/>
      <w:r w:rsidRPr="00EC76D5">
        <w:t xml:space="preserve"> and a warning occur.</w:t>
      </w:r>
    </w:p>
    <w:p w14:paraId="2597B2B3" w14:textId="2D78B331" w:rsidR="00E40B78" w:rsidRPr="00EC76D5" w:rsidRDefault="000C6576" w:rsidP="00E40B78">
      <w:pPr>
        <w:pStyle w:val="CodeHeader"/>
      </w:pPr>
      <w:proofErr w:type="spellStart"/>
      <w:r>
        <w:t>MiddleCodeGenerator.cs</w:t>
      </w:r>
      <w:proofErr w:type="spellEnd"/>
    </w:p>
    <w:p w14:paraId="419A45A2" w14:textId="77777777" w:rsidR="004F2B42" w:rsidRPr="00EC76D5" w:rsidRDefault="004F2B42" w:rsidP="004F2B42">
      <w:pPr>
        <w:pStyle w:val="Code"/>
      </w:pPr>
      <w:r w:rsidRPr="00EC76D5">
        <w:t xml:space="preserve">  public static void generateDeclarator(Specifier specifier,</w:t>
      </w:r>
    </w:p>
    <w:p w14:paraId="566E410D" w14:textId="77777777" w:rsidR="004F2B42" w:rsidRPr="00EC76D5" w:rsidRDefault="004F2B42" w:rsidP="004F2B42">
      <w:pPr>
        <w:pStyle w:val="Code"/>
      </w:pPr>
      <w:r w:rsidRPr="00EC76D5">
        <w:t xml:space="preserve">                                        Declarator decl) {</w:t>
      </w:r>
    </w:p>
    <w:p w14:paraId="5EC26A76" w14:textId="227E7F4E"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637B096E" w14:textId="4BDA2AB7" w:rsidR="004F2B42" w:rsidRPr="00EC76D5" w:rsidRDefault="004F2B42" w:rsidP="004F2B42">
      <w:pPr>
        <w:pStyle w:val="Code"/>
      </w:pPr>
      <w:r w:rsidRPr="00EC76D5">
        <w:t xml:space="preserve">    boolean external = </w:t>
      </w:r>
      <w:r w:rsidR="008E0A21" w:rsidRPr="00EC76D5">
        <w:t>specTriple</w:t>
      </w:r>
      <w:r w:rsidRPr="00EC76D5">
        <w:t>.getFirst();</w:t>
      </w:r>
    </w:p>
    <w:p w14:paraId="0225B5A1" w14:textId="6BA19E79" w:rsidR="004F2B42" w:rsidRPr="00EC76D5" w:rsidRDefault="004F2B42" w:rsidP="004F2B42">
      <w:pPr>
        <w:pStyle w:val="Code"/>
      </w:pPr>
      <w:r w:rsidRPr="00EC76D5">
        <w:t xml:space="preserve">    Storage storage = </w:t>
      </w:r>
      <w:r w:rsidR="008E0A21" w:rsidRPr="00EC76D5">
        <w:t>specTriple</w:t>
      </w:r>
      <w:r w:rsidRPr="00EC76D5">
        <w:t>.getSecond();</w:t>
      </w:r>
    </w:p>
    <w:p w14:paraId="7BB58DD8" w14:textId="45C08F45" w:rsidR="004F2B42" w:rsidRPr="00EC76D5" w:rsidRDefault="004F2B42" w:rsidP="004F2B42">
      <w:pPr>
        <w:pStyle w:val="Code"/>
      </w:pPr>
      <w:r w:rsidRPr="00EC76D5">
        <w:t xml:space="preserve">    Type specType = </w:t>
      </w:r>
      <w:r w:rsidR="008E0A21" w:rsidRPr="00EC76D5">
        <w:t>specTriple</w:t>
      </w:r>
      <w:r w:rsidRPr="00EC76D5">
        <w:t>.getThird();</w:t>
      </w:r>
    </w:p>
    <w:p w14:paraId="7F0F85B0" w14:textId="77777777" w:rsidR="004F2B42" w:rsidRPr="00EC76D5" w:rsidRDefault="004F2B42" w:rsidP="004F2B42">
      <w:pPr>
        <w:pStyle w:val="Code"/>
      </w:pPr>
    </w:p>
    <w:p w14:paraId="1188A933" w14:textId="77777777" w:rsidR="004F2B42" w:rsidRPr="00EC76D5" w:rsidRDefault="004F2B42" w:rsidP="004F2B42">
      <w:pPr>
        <w:pStyle w:val="Code"/>
      </w:pPr>
      <w:r w:rsidRPr="00EC76D5">
        <w:t xml:space="preserve">    decl.add(specType);</w:t>
      </w:r>
    </w:p>
    <w:p w14:paraId="42CFD189" w14:textId="77777777" w:rsidR="004F2B42" w:rsidRPr="00EC76D5" w:rsidRDefault="004F2B42" w:rsidP="004F2B42">
      <w:pPr>
        <w:pStyle w:val="Code"/>
      </w:pPr>
      <w:r w:rsidRPr="00EC76D5">
        <w:t xml:space="preserve">    String name = decl.getName();</w:t>
      </w:r>
    </w:p>
    <w:p w14:paraId="39A63D9A" w14:textId="77777777" w:rsidR="004F2B42" w:rsidRPr="00EC76D5" w:rsidRDefault="004F2B42" w:rsidP="004F2B42">
      <w:pPr>
        <w:pStyle w:val="Code"/>
      </w:pPr>
      <w:r w:rsidRPr="00EC76D5">
        <w:t xml:space="preserve">    Type type = decl.type();</w:t>
      </w:r>
    </w:p>
    <w:p w14:paraId="399605B4" w14:textId="77777777" w:rsidR="004F2B42" w:rsidRPr="00EC76D5" w:rsidRDefault="004F2B42" w:rsidP="004F2B42">
      <w:pPr>
        <w:pStyle w:val="Code"/>
      </w:pPr>
    </w:p>
    <w:p w14:paraId="4B658C2D" w14:textId="77777777" w:rsidR="004F2B42" w:rsidRPr="00EC76D5" w:rsidRDefault="004F2B42" w:rsidP="004F2B42">
      <w:pPr>
        <w:pStyle w:val="Code"/>
      </w:pPr>
      <w:r w:rsidRPr="00EC76D5">
        <w:t xml:space="preserve">    if (type.isFunction()) {</w:t>
      </w:r>
    </w:p>
    <w:p w14:paraId="11BF869F" w14:textId="77777777" w:rsidR="004F2B42" w:rsidRPr="00EC76D5" w:rsidRDefault="004F2B42" w:rsidP="004F2B42">
      <w:pPr>
        <w:pStyle w:val="Code"/>
      </w:pPr>
      <w:r w:rsidRPr="00EC76D5">
        <w:t xml:space="preserve">      Assert.error((storage == Storage.Static) || (storage == Storage.Extern),</w:t>
      </w:r>
    </w:p>
    <w:p w14:paraId="7B9C474B" w14:textId="77777777" w:rsidR="004F2B42" w:rsidRPr="00EC76D5" w:rsidRDefault="004F2B42" w:rsidP="004F2B42">
      <w:pPr>
        <w:pStyle w:val="Code"/>
      </w:pPr>
      <w:r w:rsidRPr="00EC76D5">
        <w:t xml:space="preserve">                   null, "only static or extern storage allowed for function");</w:t>
      </w:r>
    </w:p>
    <w:p w14:paraId="3567F7AA" w14:textId="77777777" w:rsidR="004F2B42" w:rsidRPr="00EC76D5" w:rsidRDefault="004F2B42" w:rsidP="004F2B42">
      <w:pPr>
        <w:pStyle w:val="Code"/>
      </w:pPr>
      <w:r w:rsidRPr="00EC76D5">
        <w:t xml:space="preserve">      storage = Storage.Extern;</w:t>
      </w:r>
    </w:p>
    <w:p w14:paraId="7095127E" w14:textId="77777777" w:rsidR="004F2B42" w:rsidRPr="00EC76D5" w:rsidRDefault="004F2B42" w:rsidP="004F2B42">
      <w:pPr>
        <w:pStyle w:val="Code"/>
      </w:pPr>
      <w:r w:rsidRPr="00EC76D5">
        <w:t xml:space="preserve">    }</w:t>
      </w:r>
    </w:p>
    <w:p w14:paraId="21F34E88" w14:textId="77777777" w:rsidR="004F2B42" w:rsidRPr="00EC76D5" w:rsidRDefault="004F2B42" w:rsidP="004F2B42">
      <w:pPr>
        <w:pStyle w:val="Code"/>
      </w:pPr>
    </w:p>
    <w:p w14:paraId="0E187A78" w14:textId="77777777" w:rsidR="004F2B42" w:rsidRPr="00EC76D5" w:rsidRDefault="004F2B42" w:rsidP="004F2B42">
      <w:pPr>
        <w:pStyle w:val="Code"/>
      </w:pPr>
      <w:r w:rsidRPr="00EC76D5">
        <w:t xml:space="preserve">    Assert.error(((Main.CurrentTable.getScope() != Scope.Struct) &amp;&amp;</w:t>
      </w:r>
    </w:p>
    <w:p w14:paraId="5C1F16DF" w14:textId="77777777" w:rsidR="004F2B42" w:rsidRPr="00EC76D5" w:rsidRDefault="004F2B42" w:rsidP="004F2B42">
      <w:pPr>
        <w:pStyle w:val="Code"/>
      </w:pPr>
      <w:r w:rsidRPr="00EC76D5">
        <w:t xml:space="preserve">                  (Main.CurrentTable.getScope() != Scope.Union)) ||</w:t>
      </w:r>
    </w:p>
    <w:p w14:paraId="2FBD5B94" w14:textId="77777777" w:rsidR="004F2B42" w:rsidRPr="00EC76D5" w:rsidRDefault="004F2B42" w:rsidP="004F2B42">
      <w:pPr>
        <w:pStyle w:val="Code"/>
      </w:pPr>
      <w:r w:rsidRPr="00EC76D5">
        <w:t xml:space="preserve">                  ((storage == Storage.Auto)||(storage == Storage.Register)),</w:t>
      </w:r>
    </w:p>
    <w:p w14:paraId="0E6F0C31" w14:textId="77777777" w:rsidR="004F2B42" w:rsidRPr="00EC76D5" w:rsidRDefault="004F2B42" w:rsidP="004F2B42">
      <w:pPr>
        <w:pStyle w:val="Code"/>
      </w:pPr>
      <w:r w:rsidRPr="00EC76D5">
        <w:t xml:space="preserve">           null, "only auto or register storage allowed in struct or union");</w:t>
      </w:r>
    </w:p>
    <w:p w14:paraId="55337BF5" w14:textId="77777777" w:rsidR="004F2B42" w:rsidRPr="00EC76D5" w:rsidRDefault="004F2B42" w:rsidP="004F2B42">
      <w:pPr>
        <w:pStyle w:val="Code"/>
      </w:pPr>
    </w:p>
    <w:p w14:paraId="33273CC6" w14:textId="77777777" w:rsidR="004F2B42" w:rsidRPr="00EC76D5" w:rsidRDefault="004F2B42" w:rsidP="004F2B42">
      <w:pPr>
        <w:pStyle w:val="Code"/>
      </w:pPr>
      <w:r w:rsidRPr="00EC76D5">
        <w:t xml:space="preserve">    if (type.isFunction()) {</w:t>
      </w:r>
    </w:p>
    <w:p w14:paraId="03533872" w14:textId="77777777" w:rsidR="004F2B42" w:rsidRPr="00EC76D5" w:rsidRDefault="004F2B42" w:rsidP="004F2B42">
      <w:pPr>
        <w:pStyle w:val="Code"/>
      </w:pPr>
      <w:r w:rsidRPr="00EC76D5">
        <w:t xml:space="preserve">      Symbol oldSymbol = Main.CurrentTable.lookupSymbol(name);</w:t>
      </w:r>
    </w:p>
    <w:p w14:paraId="2AA92FF4" w14:textId="77777777" w:rsidR="004F2B42" w:rsidRPr="00EC76D5" w:rsidRDefault="004F2B42" w:rsidP="004F2B42">
      <w:pPr>
        <w:pStyle w:val="Code"/>
      </w:pPr>
    </w:p>
    <w:p w14:paraId="37A16282" w14:textId="77777777" w:rsidR="004F2B42" w:rsidRPr="00EC76D5" w:rsidRDefault="004F2B42" w:rsidP="004F2B42">
      <w:pPr>
        <w:pStyle w:val="Code"/>
      </w:pPr>
      <w:r w:rsidRPr="00EC76D5">
        <w:t xml:space="preserve">      if (oldSymbol != null) {</w:t>
      </w:r>
    </w:p>
    <w:p w14:paraId="454CEEEA" w14:textId="77777777" w:rsidR="004F2B42" w:rsidRPr="00EC76D5" w:rsidRDefault="004F2B42" w:rsidP="004F2B42">
      <w:pPr>
        <w:pStyle w:val="Code"/>
      </w:pPr>
      <w:r w:rsidRPr="00EC76D5">
        <w:t xml:space="preserve">        Type oldType = oldSymbol.getType();</w:t>
      </w:r>
    </w:p>
    <w:p w14:paraId="3376711B" w14:textId="77777777" w:rsidR="004F2B42" w:rsidRPr="00EC76D5" w:rsidRDefault="004F2B42" w:rsidP="004F2B42">
      <w:pPr>
        <w:pStyle w:val="Code"/>
      </w:pPr>
      <w:r w:rsidRPr="00EC76D5">
        <w:lastRenderedPageBreak/>
        <w:t xml:space="preserve">        Assert.error(oldType.getReturnType().equals(type.getReturnType()),</w:t>
      </w:r>
    </w:p>
    <w:p w14:paraId="61DDFA70" w14:textId="77777777" w:rsidR="004F2B42" w:rsidRPr="00EC76D5" w:rsidRDefault="004F2B42" w:rsidP="004F2B42">
      <w:pPr>
        <w:pStyle w:val="Code"/>
      </w:pPr>
      <w:r w:rsidRPr="00EC76D5">
        <w:t xml:space="preserve">                     name,"different return type in function redeclaration");</w:t>
      </w:r>
    </w:p>
    <w:p w14:paraId="1BDD8E87" w14:textId="77777777" w:rsidR="004F2B42" w:rsidRPr="00EC76D5" w:rsidRDefault="004F2B42" w:rsidP="004F2B42">
      <w:pPr>
        <w:pStyle w:val="Code"/>
      </w:pPr>
    </w:p>
    <w:p w14:paraId="1DB1A3D7" w14:textId="77777777" w:rsidR="004F2B42" w:rsidRPr="00EC76D5" w:rsidRDefault="004F2B42" w:rsidP="004F2B42">
      <w:pPr>
        <w:pStyle w:val="Code"/>
      </w:pPr>
      <w:r w:rsidRPr="00EC76D5">
        <w:t xml:space="preserve">        Assert.error(oldType.isEllipse() == type.isEllipse(), name,</w:t>
      </w:r>
    </w:p>
    <w:p w14:paraId="42E73DEE" w14:textId="77777777" w:rsidR="004F2B42" w:rsidRPr="00EC76D5" w:rsidRDefault="004F2B42" w:rsidP="004F2B42">
      <w:pPr>
        <w:pStyle w:val="Code"/>
      </w:pPr>
      <w:r w:rsidRPr="00EC76D5">
        <w:t xml:space="preserve">                     "mixing ellipse function parameter in redeclaration");</w:t>
      </w:r>
    </w:p>
    <w:p w14:paraId="3C3FB099" w14:textId="77777777" w:rsidR="004F2B42" w:rsidRPr="00EC76D5" w:rsidRDefault="004F2B42" w:rsidP="004F2B42">
      <w:pPr>
        <w:pStyle w:val="Code"/>
      </w:pPr>
    </w:p>
    <w:p w14:paraId="7266AEF4" w14:textId="77777777" w:rsidR="004F2B42" w:rsidRPr="00EC76D5" w:rsidRDefault="004F2B42" w:rsidP="004F2B42">
      <w:pPr>
        <w:pStyle w:val="Code"/>
      </w:pPr>
      <w:r w:rsidRPr="00EC76D5">
        <w:t xml:space="preserve">        List&lt;Type&gt; oldTypeList = oldType.getTypeList(),</w:t>
      </w:r>
    </w:p>
    <w:p w14:paraId="6852AA85" w14:textId="77777777" w:rsidR="004F2B42" w:rsidRPr="00EC76D5" w:rsidRDefault="004F2B42" w:rsidP="004F2B42">
      <w:pPr>
        <w:pStyle w:val="Code"/>
      </w:pPr>
      <w:r w:rsidRPr="00EC76D5">
        <w:t xml:space="preserve">                   newTypeList = type.getTypeList();</w:t>
      </w:r>
    </w:p>
    <w:p w14:paraId="46648F1A" w14:textId="77777777" w:rsidR="004F2B42" w:rsidRPr="00EC76D5" w:rsidRDefault="004F2B42" w:rsidP="004F2B42">
      <w:pPr>
        <w:pStyle w:val="Code"/>
      </w:pPr>
    </w:p>
    <w:p w14:paraId="1AD2A9AC" w14:textId="77777777" w:rsidR="004F2B42" w:rsidRPr="00EC76D5" w:rsidRDefault="004F2B42" w:rsidP="004F2B42">
      <w:pPr>
        <w:pStyle w:val="Code"/>
      </w:pPr>
      <w:r w:rsidRPr="00EC76D5">
        <w:t xml:space="preserve">        Assert.error(((oldTypeList == null) &amp;&amp; (oldTypeList == null)) ||</w:t>
      </w:r>
    </w:p>
    <w:p w14:paraId="1EC3DB11" w14:textId="77777777" w:rsidR="004F2B42" w:rsidRPr="00EC76D5" w:rsidRDefault="004F2B42" w:rsidP="004F2B42">
      <w:pPr>
        <w:pStyle w:val="Code"/>
      </w:pPr>
      <w:r w:rsidRPr="00EC76D5">
        <w:t xml:space="preserve">                     ((oldTypeList != null) &amp;&amp; (oldTypeList != null) &amp;&amp;</w:t>
      </w:r>
    </w:p>
    <w:p w14:paraId="5AB7DBC3" w14:textId="77777777" w:rsidR="004F2B42" w:rsidRPr="00EC76D5" w:rsidRDefault="004F2B42" w:rsidP="004F2B42">
      <w:pPr>
        <w:pStyle w:val="Code"/>
      </w:pPr>
      <w:r w:rsidRPr="00EC76D5">
        <w:t xml:space="preserve">                      oldTypeList.equals(newTypeList)), name,</w:t>
      </w:r>
    </w:p>
    <w:p w14:paraId="5A76B7B5" w14:textId="77777777" w:rsidR="004F2B42" w:rsidRPr="00EC76D5" w:rsidRDefault="004F2B42" w:rsidP="004F2B42">
      <w:pPr>
        <w:pStyle w:val="Code"/>
      </w:pPr>
      <w:r w:rsidRPr="00EC76D5">
        <w:t xml:space="preserve">                     "different parameter lists in function redeclaration");</w:t>
      </w:r>
    </w:p>
    <w:p w14:paraId="17727BDD" w14:textId="77777777" w:rsidR="004F2B42" w:rsidRPr="00EC76D5" w:rsidRDefault="004F2B42" w:rsidP="004F2B42">
      <w:pPr>
        <w:pStyle w:val="Code"/>
      </w:pPr>
      <w:r w:rsidRPr="00EC76D5">
        <w:t xml:space="preserve">      }</w:t>
      </w:r>
    </w:p>
    <w:p w14:paraId="1E069059" w14:textId="77777777" w:rsidR="004F2B42" w:rsidRPr="00EC76D5" w:rsidRDefault="004F2B42" w:rsidP="004F2B42">
      <w:pPr>
        <w:pStyle w:val="Code"/>
      </w:pPr>
      <w:r w:rsidRPr="00EC76D5">
        <w:t xml:space="preserve">    }</w:t>
      </w:r>
    </w:p>
    <w:p w14:paraId="7CDC6F9C" w14:textId="77777777" w:rsidR="004F2B42" w:rsidRPr="00EC76D5" w:rsidRDefault="004F2B42" w:rsidP="004F2B42">
      <w:pPr>
        <w:pStyle w:val="Code"/>
      </w:pPr>
    </w:p>
    <w:p w14:paraId="2FB2A63D" w14:textId="77777777" w:rsidR="004F2B42" w:rsidRPr="00EC76D5" w:rsidRDefault="004F2B42" w:rsidP="004F2B42">
      <w:pPr>
        <w:pStyle w:val="Code"/>
      </w:pPr>
      <w:r w:rsidRPr="00EC76D5">
        <w:t xml:space="preserve">    Symbol symbol =</w:t>
      </w:r>
    </w:p>
    <w:p w14:paraId="73A041A8" w14:textId="77777777" w:rsidR="004F2B42" w:rsidRPr="00EC76D5" w:rsidRDefault="004F2B42" w:rsidP="004F2B42">
      <w:pPr>
        <w:pStyle w:val="Code"/>
      </w:pPr>
      <w:r w:rsidRPr="00EC76D5">
        <w:t xml:space="preserve">      Symbol.createVariableSymbol(name, external, storage, type, null);</w:t>
      </w:r>
    </w:p>
    <w:p w14:paraId="6603BF84" w14:textId="77777777" w:rsidR="004F2B42" w:rsidRPr="00EC76D5" w:rsidRDefault="004F2B42" w:rsidP="004F2B42">
      <w:pPr>
        <w:pStyle w:val="Code"/>
      </w:pPr>
      <w:r w:rsidRPr="00EC76D5">
        <w:t xml:space="preserve">    Main.CurrentTable.addSymbol(symbol);</w:t>
      </w:r>
    </w:p>
    <w:p w14:paraId="74C87D71" w14:textId="38D723F7" w:rsidR="00256DAE" w:rsidRPr="00EC76D5" w:rsidRDefault="004F2B42" w:rsidP="004F2B42">
      <w:pPr>
        <w:pStyle w:val="Code"/>
      </w:pPr>
      <w:r w:rsidRPr="00EC76D5">
        <w:t xml:space="preserve">  }</w:t>
      </w:r>
    </w:p>
    <w:p w14:paraId="34B1DE98" w14:textId="42A955F7" w:rsidR="00E40B78" w:rsidRPr="00EC76D5" w:rsidRDefault="00E40B78" w:rsidP="00E40B78">
      <w:r w:rsidRPr="00EC76D5">
        <w:t xml:space="preserve">The </w:t>
      </w:r>
      <w:proofErr w:type="spellStart"/>
      <w:r w:rsidRPr="00EC76D5">
        <w:rPr>
          <w:rStyle w:val="CodeInText"/>
        </w:rPr>
        <w:t>generateAssignmentDeclarator</w:t>
      </w:r>
      <w:proofErr w:type="spellEnd"/>
      <w:r w:rsidRPr="00EC76D5">
        <w:t xml:space="preserve"> method is called for a </w:t>
      </w:r>
      <w:proofErr w:type="spellStart"/>
      <w:r w:rsidR="00AB7DF5">
        <w:t>pointer_declarator</w:t>
      </w:r>
      <w:proofErr w:type="spellEnd"/>
      <w:r w:rsidRPr="00EC76D5">
        <w:t xml:space="preserve"> with an assignment. We check that the </w:t>
      </w:r>
      <w:proofErr w:type="spellStart"/>
      <w:r w:rsidR="00AB7DF5">
        <w:t>pointer_declarator</w:t>
      </w:r>
      <w:proofErr w:type="spellEnd"/>
      <w:r w:rsidRPr="00EC76D5">
        <w:t xml:space="preserve"> is not located inside a struct or union (the scope of the symbol table is </w:t>
      </w:r>
      <w:proofErr w:type="gramStart"/>
      <w:r w:rsidRPr="00EC76D5">
        <w:t>struct</w:t>
      </w:r>
      <w:proofErr w:type="gramEnd"/>
      <w:r w:rsidRPr="00EC76D5">
        <w:t xml:space="preserve"> or union), since it is not allowed to initialize struct or union members. We also check that the </w:t>
      </w:r>
      <w:proofErr w:type="spellStart"/>
      <w:r w:rsidR="00AB7DF5">
        <w:t>pointer_declarator</w:t>
      </w:r>
      <w:proofErr w:type="spellEnd"/>
      <w:r w:rsidRPr="00EC76D5">
        <w:t xml:space="preserve"> is not a </w:t>
      </w:r>
      <w:proofErr w:type="gramStart"/>
      <w:r w:rsidRPr="00EC76D5">
        <w:t>function, since</w:t>
      </w:r>
      <w:proofErr w:type="gramEnd"/>
      <w:r w:rsidRPr="00EC76D5">
        <w:t xml:space="preserve"> functions cannot be initialized. If the </w:t>
      </w:r>
      <w:proofErr w:type="spellStart"/>
      <w:r w:rsidR="00AB7DF5">
        <w:t>pointer_declarator</w:t>
      </w:r>
      <w:proofErr w:type="spellEnd"/>
      <w:r w:rsidRPr="00EC76D5">
        <w:t xml:space="preserve"> is defined in the global scope and does not have the static storage it has external linkage and is visible from other source files, the linker will make it visible in a later phase.</w:t>
      </w:r>
    </w:p>
    <w:p w14:paraId="26B52F4F" w14:textId="29B42DD9" w:rsidR="00E40B78" w:rsidRPr="00EC76D5" w:rsidRDefault="00E40B78" w:rsidP="00E40B78">
      <w:r w:rsidRPr="00EC76D5">
        <w:t xml:space="preserve">An extern or typedef </w:t>
      </w:r>
      <w:proofErr w:type="spellStart"/>
      <w:r w:rsidR="00AB7DF5">
        <w:t>pointer_declarator</w:t>
      </w:r>
      <w:proofErr w:type="spellEnd"/>
      <w:r w:rsidRPr="00EC76D5">
        <w:t xml:space="preserve"> cannot be initialized. However, if it is auto or register, we call </w:t>
      </w:r>
      <w:proofErr w:type="spellStart"/>
      <w:r w:rsidRPr="00EC76D5">
        <w:rPr>
          <w:rStyle w:val="CodeInText"/>
        </w:rPr>
        <w:t>GenerateInitializer.generateStack</w:t>
      </w:r>
      <w:proofErr w:type="spellEnd"/>
      <w:r w:rsidRPr="00EC76D5">
        <w:t xml:space="preserve"> that generates a suitable series of assignment instructions. If it static, we instead call </w:t>
      </w:r>
      <w:proofErr w:type="spellStart"/>
      <w:r w:rsidRPr="00EC76D5">
        <w:rPr>
          <w:rStyle w:val="CodeInText"/>
        </w:rPr>
        <w:t>ValueConversion.storeStaticSymbol</w:t>
      </w:r>
      <w:proofErr w:type="spellEnd"/>
      <w:r w:rsidRPr="00EC76D5">
        <w:t xml:space="preserve"> that will store the initialized value (that is always constant) in a block of bytes, that will be paced in the final execution file by the linker.</w:t>
      </w:r>
    </w:p>
    <w:p w14:paraId="4F465CB1" w14:textId="77777777" w:rsidR="004F2B42" w:rsidRPr="00EC76D5" w:rsidRDefault="004F2B42" w:rsidP="004F2B42">
      <w:pPr>
        <w:pStyle w:val="Code"/>
      </w:pPr>
      <w:r w:rsidRPr="00EC76D5">
        <w:t xml:space="preserve">  public static void generateAssignmentDeclarator</w:t>
      </w:r>
    </w:p>
    <w:p w14:paraId="595EBFC7" w14:textId="77777777" w:rsidR="004F2B42" w:rsidRPr="00EC76D5" w:rsidRDefault="004F2B42" w:rsidP="004F2B42">
      <w:pPr>
        <w:pStyle w:val="Code"/>
      </w:pPr>
      <w:r w:rsidRPr="00EC76D5">
        <w:t xml:space="preserve">                     (List&lt;MiddleCode&gt; middleCodeList, Specifier specifier,</w:t>
      </w:r>
    </w:p>
    <w:p w14:paraId="22F00817" w14:textId="77777777" w:rsidR="004F2B42" w:rsidRPr="00EC76D5" w:rsidRDefault="004F2B42" w:rsidP="004F2B42">
      <w:pPr>
        <w:pStyle w:val="Code"/>
      </w:pPr>
      <w:r w:rsidRPr="00EC76D5">
        <w:t xml:space="preserve">                      Declarator decl, Object init) {</w:t>
      </w:r>
    </w:p>
    <w:p w14:paraId="6D73292D" w14:textId="7FF88A0C"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75FFA6D8" w14:textId="10B9B183" w:rsidR="004F2B42" w:rsidRPr="00EC76D5" w:rsidRDefault="004F2B42" w:rsidP="004F2B42">
      <w:pPr>
        <w:pStyle w:val="Code"/>
      </w:pPr>
      <w:r w:rsidRPr="00EC76D5">
        <w:t xml:space="preserve">    boolean external = </w:t>
      </w:r>
      <w:r w:rsidR="008E0A21" w:rsidRPr="00EC76D5">
        <w:t>specTriple</w:t>
      </w:r>
      <w:r w:rsidRPr="00EC76D5">
        <w:t>.getFirst();</w:t>
      </w:r>
    </w:p>
    <w:p w14:paraId="6BB0A447" w14:textId="0C8EA4B6" w:rsidR="004F2B42" w:rsidRPr="00EC76D5" w:rsidRDefault="004F2B42" w:rsidP="004F2B42">
      <w:pPr>
        <w:pStyle w:val="Code"/>
      </w:pPr>
      <w:r w:rsidRPr="00EC76D5">
        <w:t xml:space="preserve">    Storage storage = </w:t>
      </w:r>
      <w:r w:rsidR="008E0A21" w:rsidRPr="00EC76D5">
        <w:t>specTriple</w:t>
      </w:r>
      <w:r w:rsidRPr="00EC76D5">
        <w:t>.getSecond();</w:t>
      </w:r>
    </w:p>
    <w:p w14:paraId="729B22B6" w14:textId="6F360BF0" w:rsidR="004F2B42" w:rsidRPr="00EC76D5" w:rsidRDefault="004F2B42" w:rsidP="004F2B42">
      <w:pPr>
        <w:pStyle w:val="Code"/>
      </w:pPr>
      <w:r w:rsidRPr="00EC76D5">
        <w:t xml:space="preserve">    Type specType = </w:t>
      </w:r>
      <w:r w:rsidR="008E0A21" w:rsidRPr="00EC76D5">
        <w:t>specTriple</w:t>
      </w:r>
      <w:r w:rsidRPr="00EC76D5">
        <w:t>.getThird();</w:t>
      </w:r>
    </w:p>
    <w:p w14:paraId="448FA81D" w14:textId="77777777" w:rsidR="004F2B42" w:rsidRPr="00EC76D5" w:rsidRDefault="004F2B42" w:rsidP="004F2B42">
      <w:pPr>
        <w:pStyle w:val="Code"/>
      </w:pPr>
    </w:p>
    <w:p w14:paraId="56312E16" w14:textId="77777777" w:rsidR="004F2B42" w:rsidRPr="00EC76D5" w:rsidRDefault="004F2B42" w:rsidP="004F2B42">
      <w:pPr>
        <w:pStyle w:val="Code"/>
      </w:pPr>
      <w:r w:rsidRPr="00EC76D5">
        <w:t xml:space="preserve">    decl.add(specType);</w:t>
      </w:r>
    </w:p>
    <w:p w14:paraId="37C1DBC2" w14:textId="77777777" w:rsidR="004F2B42" w:rsidRPr="00EC76D5" w:rsidRDefault="004F2B42" w:rsidP="004F2B42">
      <w:pPr>
        <w:pStyle w:val="Code"/>
      </w:pPr>
      <w:r w:rsidRPr="00EC76D5">
        <w:t xml:space="preserve">    String name = decl.getName();</w:t>
      </w:r>
    </w:p>
    <w:p w14:paraId="23186C2F" w14:textId="77777777" w:rsidR="004F2B42" w:rsidRPr="00EC76D5" w:rsidRDefault="004F2B42" w:rsidP="004F2B42">
      <w:pPr>
        <w:pStyle w:val="Code"/>
      </w:pPr>
      <w:r w:rsidRPr="00EC76D5">
        <w:t xml:space="preserve">    Type type = decl.type();</w:t>
      </w:r>
    </w:p>
    <w:p w14:paraId="7AFAFE38" w14:textId="77777777" w:rsidR="004F2B42" w:rsidRPr="00EC76D5" w:rsidRDefault="004F2B42" w:rsidP="004F2B42">
      <w:pPr>
        <w:pStyle w:val="Code"/>
      </w:pPr>
      <w:r w:rsidRPr="00EC76D5">
        <w:t xml:space="preserve">    </w:t>
      </w:r>
    </w:p>
    <w:p w14:paraId="09F79E90" w14:textId="77777777" w:rsidR="004F2B42" w:rsidRPr="00EC76D5" w:rsidRDefault="004F2B42" w:rsidP="004F2B42">
      <w:pPr>
        <w:pStyle w:val="Code"/>
      </w:pPr>
      <w:r w:rsidRPr="00EC76D5">
        <w:t xml:space="preserve">    Assert.error(!type.isFunction(), null, "function cannot be initialized");</w:t>
      </w:r>
    </w:p>
    <w:p w14:paraId="7B8AA34C" w14:textId="77777777" w:rsidR="004F2B42" w:rsidRPr="00EC76D5" w:rsidRDefault="004F2B42" w:rsidP="004F2B42">
      <w:pPr>
        <w:pStyle w:val="Code"/>
      </w:pPr>
      <w:r w:rsidRPr="00EC76D5">
        <w:t xml:space="preserve">    Assert.error(storage != Storage.Typedef, name,</w:t>
      </w:r>
    </w:p>
    <w:p w14:paraId="10A7822A" w14:textId="77777777" w:rsidR="004F2B42" w:rsidRPr="00EC76D5" w:rsidRDefault="004F2B42" w:rsidP="004F2B42">
      <w:pPr>
        <w:pStyle w:val="Code"/>
      </w:pPr>
      <w:r w:rsidRPr="00EC76D5">
        <w:t xml:space="preserve">                 "typedef cannot be initialized");</w:t>
      </w:r>
    </w:p>
    <w:p w14:paraId="053939F0" w14:textId="77777777" w:rsidR="004F2B42" w:rsidRPr="00EC76D5" w:rsidRDefault="004F2B42" w:rsidP="004F2B42">
      <w:pPr>
        <w:pStyle w:val="Code"/>
      </w:pPr>
      <w:r w:rsidRPr="00EC76D5">
        <w:t xml:space="preserve">    Assert.error(storage != Storage.Extern, name,</w:t>
      </w:r>
    </w:p>
    <w:p w14:paraId="7F7053E5" w14:textId="77777777" w:rsidR="004F2B42" w:rsidRPr="00EC76D5" w:rsidRDefault="004F2B42" w:rsidP="004F2B42">
      <w:pPr>
        <w:pStyle w:val="Code"/>
      </w:pPr>
      <w:r w:rsidRPr="00EC76D5">
        <w:t xml:space="preserve">                 "extern cannot be initialized");</w:t>
      </w:r>
    </w:p>
    <w:p w14:paraId="53C5FDA0" w14:textId="77777777" w:rsidR="00875A9E" w:rsidRPr="00EC76D5" w:rsidRDefault="00875A9E" w:rsidP="00875A9E">
      <w:pPr>
        <w:pStyle w:val="Code"/>
      </w:pPr>
      <w:r w:rsidRPr="00EC76D5">
        <w:t xml:space="preserve">    Assert.error((Main.CurrentTable.getScope() != Scope.Struct) &amp;&amp;</w:t>
      </w:r>
    </w:p>
    <w:p w14:paraId="6D9FBD7C" w14:textId="77777777" w:rsidR="00875A9E" w:rsidRPr="00EC76D5" w:rsidRDefault="00875A9E" w:rsidP="00875A9E">
      <w:pPr>
        <w:pStyle w:val="Code"/>
      </w:pPr>
      <w:r w:rsidRPr="00EC76D5">
        <w:t xml:space="preserve">                 (Main.CurrentTable.getScope() != Scope.Union),</w:t>
      </w:r>
    </w:p>
    <w:p w14:paraId="2AC6A548" w14:textId="29F82B1E" w:rsidR="004F2B42" w:rsidRPr="00EC76D5" w:rsidRDefault="00875A9E" w:rsidP="00875A9E">
      <w:pPr>
        <w:pStyle w:val="Code"/>
      </w:pPr>
      <w:r w:rsidRPr="00EC76D5">
        <w:t xml:space="preserve">                 name, "struct or union field cannot be initialized");</w:t>
      </w:r>
    </w:p>
    <w:p w14:paraId="309AF5B7" w14:textId="77777777" w:rsidR="00875A9E" w:rsidRPr="00EC76D5" w:rsidRDefault="00875A9E" w:rsidP="00875A9E">
      <w:pPr>
        <w:pStyle w:val="Code"/>
      </w:pPr>
    </w:p>
    <w:p w14:paraId="21BF7F1E" w14:textId="77777777" w:rsidR="004F2B42" w:rsidRPr="00EC76D5" w:rsidRDefault="004F2B42" w:rsidP="004F2B42">
      <w:pPr>
        <w:pStyle w:val="Code"/>
      </w:pPr>
      <w:r w:rsidRPr="00EC76D5">
        <w:t xml:space="preserve">    switch (storage) {</w:t>
      </w:r>
    </w:p>
    <w:p w14:paraId="4A7C7212" w14:textId="77777777" w:rsidR="004F2B42" w:rsidRPr="00EC76D5" w:rsidRDefault="004F2B42" w:rsidP="004F2B42">
      <w:pPr>
        <w:pStyle w:val="Code"/>
      </w:pPr>
      <w:r w:rsidRPr="00EC76D5">
        <w:t xml:space="preserve">      case Auto:</w:t>
      </w:r>
    </w:p>
    <w:p w14:paraId="23310404" w14:textId="77777777" w:rsidR="004F2B42" w:rsidRPr="00EC76D5" w:rsidRDefault="004F2B42" w:rsidP="004F2B42">
      <w:pPr>
        <w:pStyle w:val="Code"/>
      </w:pPr>
      <w:r w:rsidRPr="00EC76D5">
        <w:lastRenderedPageBreak/>
        <w:t xml:space="preserve">      case Register: {</w:t>
      </w:r>
    </w:p>
    <w:p w14:paraId="2A73E160" w14:textId="77777777" w:rsidR="004F2B42" w:rsidRPr="00EC76D5" w:rsidRDefault="004F2B42" w:rsidP="004F2B42">
      <w:pPr>
        <w:pStyle w:val="Code"/>
      </w:pPr>
      <w:r w:rsidRPr="00EC76D5">
        <w:t xml:space="preserve">          Assert.error(Main.CurrentTable.getScope() != Scope.Global, name,</w:t>
      </w:r>
    </w:p>
    <w:p w14:paraId="3A99E423" w14:textId="77777777" w:rsidR="004F2B42" w:rsidRPr="00EC76D5" w:rsidRDefault="004F2B42" w:rsidP="004F2B42">
      <w:pPr>
        <w:pStyle w:val="Code"/>
      </w:pPr>
      <w:r w:rsidRPr="00EC76D5">
        <w:t xml:space="preserve">                       "auto or register storage in global scope");</w:t>
      </w:r>
    </w:p>
    <w:p w14:paraId="3CD1D866" w14:textId="77777777" w:rsidR="004F2B42" w:rsidRPr="00EC76D5" w:rsidRDefault="004F2B42" w:rsidP="004F2B42">
      <w:pPr>
        <w:pStyle w:val="Code"/>
      </w:pPr>
      <w:r w:rsidRPr="00EC76D5">
        <w:t xml:space="preserve">          </w:t>
      </w:r>
    </w:p>
    <w:p w14:paraId="5967980C" w14:textId="77777777" w:rsidR="004F2B42" w:rsidRPr="00EC76D5" w:rsidRDefault="004F2B42" w:rsidP="004F2B42">
      <w:pPr>
        <w:pStyle w:val="Code"/>
      </w:pPr>
      <w:r w:rsidRPr="00EC76D5">
        <w:t xml:space="preserve">          init = GenerateInitializerAuto.match(type, init);</w:t>
      </w:r>
    </w:p>
    <w:p w14:paraId="7640D9C6" w14:textId="77777777" w:rsidR="004F2B42" w:rsidRPr="00EC76D5" w:rsidRDefault="004F2B42" w:rsidP="004F2B42">
      <w:pPr>
        <w:pStyle w:val="Code"/>
      </w:pPr>
      <w:r w:rsidRPr="00EC76D5">
        <w:t xml:space="preserve">          init = GenerateInitializerAuto.generateAutoValueList(init);</w:t>
      </w:r>
    </w:p>
    <w:p w14:paraId="30EF83D5" w14:textId="77777777" w:rsidR="004F2B42" w:rsidRPr="00EC76D5" w:rsidRDefault="004F2B42" w:rsidP="004F2B42">
      <w:pPr>
        <w:pStyle w:val="Code"/>
      </w:pPr>
      <w:r w:rsidRPr="00EC76D5">
        <w:t xml:space="preserve">          Symbol symbol =</w:t>
      </w:r>
    </w:p>
    <w:p w14:paraId="6FA14271" w14:textId="77777777" w:rsidR="004F2B42" w:rsidRPr="00EC76D5" w:rsidRDefault="004F2B42" w:rsidP="004F2B42">
      <w:pPr>
        <w:pStyle w:val="Code"/>
      </w:pPr>
      <w:r w:rsidRPr="00EC76D5">
        <w:t xml:space="preserve">            Symbol.createVariableSymbol(name, false, storage, type, null);</w:t>
      </w:r>
    </w:p>
    <w:p w14:paraId="187ECE82" w14:textId="77777777" w:rsidR="004F2B42" w:rsidRPr="00EC76D5" w:rsidRDefault="004F2B42" w:rsidP="004F2B42">
      <w:pPr>
        <w:pStyle w:val="Code"/>
      </w:pPr>
      <w:r w:rsidRPr="00EC76D5">
        <w:t xml:space="preserve">          </w:t>
      </w:r>
    </w:p>
    <w:p w14:paraId="53C5029A" w14:textId="77777777" w:rsidR="004F2B42" w:rsidRPr="00EC76D5" w:rsidRDefault="004F2B42" w:rsidP="004F2B42">
      <w:pPr>
        <w:pStyle w:val="Code"/>
      </w:pPr>
      <w:r w:rsidRPr="00EC76D5">
        <w:t xml:space="preserve">          if (init instanceof SyntaxTree) {</w:t>
      </w:r>
    </w:p>
    <w:p w14:paraId="4801C2AF" w14:textId="77777777" w:rsidR="004F2B42" w:rsidRPr="00EC76D5" w:rsidRDefault="004F2B42" w:rsidP="004F2B42">
      <w:pPr>
        <w:pStyle w:val="Code"/>
      </w:pPr>
      <w:r w:rsidRPr="00EC76D5">
        <w:t xml:space="preserve">            SyntaxTree symbolTree =</w:t>
      </w:r>
    </w:p>
    <w:p w14:paraId="06968D44" w14:textId="77777777" w:rsidR="004F2B42" w:rsidRPr="00EC76D5" w:rsidRDefault="004F2B42" w:rsidP="004F2B42">
      <w:pPr>
        <w:pStyle w:val="Code"/>
      </w:pPr>
      <w:r w:rsidRPr="00EC76D5">
        <w:t xml:space="preserve">              new SyntaxTree(MiddleOperator.Variable, symbol);</w:t>
      </w:r>
    </w:p>
    <w:p w14:paraId="58B62D70" w14:textId="77777777" w:rsidR="004F2B42" w:rsidRPr="00EC76D5" w:rsidRDefault="004F2B42" w:rsidP="004F2B42">
      <w:pPr>
        <w:pStyle w:val="Code"/>
      </w:pPr>
      <w:r w:rsidRPr="00EC76D5">
        <w:t xml:space="preserve">            SyntaxTree assignTree =</w:t>
      </w:r>
    </w:p>
    <w:p w14:paraId="5FFA0351" w14:textId="77777777" w:rsidR="004F2B42" w:rsidRPr="00EC76D5" w:rsidRDefault="004F2B42" w:rsidP="004F2B42">
      <w:pPr>
        <w:pStyle w:val="Code"/>
      </w:pPr>
      <w:r w:rsidRPr="00EC76D5">
        <w:t xml:space="preserve">              SyntaxTreeGenerator.generateBinaryTree(MiddleOperator.Assign,</w:t>
      </w:r>
    </w:p>
    <w:p w14:paraId="155E2E45" w14:textId="0DDC0D19" w:rsidR="004F2B42" w:rsidRPr="00EC76D5" w:rsidRDefault="004F2B42" w:rsidP="004F2B42">
      <w:pPr>
        <w:pStyle w:val="Code"/>
      </w:pPr>
      <w:r w:rsidRPr="00EC76D5">
        <w:t xml:space="preserve">   </w:t>
      </w:r>
      <w:r w:rsidR="00C143BB" w:rsidRPr="00EC76D5">
        <w:t xml:space="preserve"> </w:t>
      </w:r>
      <w:r w:rsidRPr="00EC76D5">
        <w:t xml:space="preserve">                                      type, symbolTree, (SyntaxTree)init);</w:t>
      </w:r>
    </w:p>
    <w:p w14:paraId="5921B97F" w14:textId="77777777" w:rsidR="004F2B42" w:rsidRPr="00EC76D5" w:rsidRDefault="004F2B42" w:rsidP="004F2B42">
      <w:pPr>
        <w:pStyle w:val="Code"/>
      </w:pPr>
      <w:r w:rsidRPr="00EC76D5">
        <w:t xml:space="preserve">            MiddleCodeGenerator generateCode =</w:t>
      </w:r>
    </w:p>
    <w:p w14:paraId="7DD63252" w14:textId="77777777" w:rsidR="004F2B42" w:rsidRPr="00EC76D5" w:rsidRDefault="004F2B42" w:rsidP="004F2B42">
      <w:pPr>
        <w:pStyle w:val="Code"/>
      </w:pPr>
      <w:r w:rsidRPr="00EC76D5">
        <w:t xml:space="preserve">              new MiddleCodeGenerator(middleCodeList);</w:t>
      </w:r>
    </w:p>
    <w:p w14:paraId="1D55774A" w14:textId="77777777" w:rsidR="004F2B42" w:rsidRPr="00EC76D5" w:rsidRDefault="004F2B42" w:rsidP="004F2B42">
      <w:pPr>
        <w:pStyle w:val="Code"/>
      </w:pPr>
      <w:r w:rsidRPr="00EC76D5">
        <w:t xml:space="preserve">            generateCode.generateExpression(assignTree);</w:t>
      </w:r>
    </w:p>
    <w:p w14:paraId="72CE2354" w14:textId="77777777" w:rsidR="004F2B42" w:rsidRPr="00EC76D5" w:rsidRDefault="004F2B42" w:rsidP="004F2B42">
      <w:pPr>
        <w:pStyle w:val="Code"/>
      </w:pPr>
      <w:r w:rsidRPr="00EC76D5">
        <w:t xml:space="preserve">          }</w:t>
      </w:r>
    </w:p>
    <w:p w14:paraId="692E385C" w14:textId="77777777" w:rsidR="004F2B42" w:rsidRPr="00EC76D5" w:rsidRDefault="004F2B42" w:rsidP="004F2B42">
      <w:pPr>
        <w:pStyle w:val="Code"/>
      </w:pPr>
      <w:r w:rsidRPr="00EC76D5">
        <w:t xml:space="preserve">          else {</w:t>
      </w:r>
    </w:p>
    <w:p w14:paraId="2D352286" w14:textId="77777777" w:rsidR="004F2B42" w:rsidRPr="00EC76D5" w:rsidRDefault="004F2B42" w:rsidP="004F2B42">
      <w:pPr>
        <w:pStyle w:val="Code"/>
      </w:pPr>
      <w:r w:rsidRPr="00EC76D5">
        <w:t xml:space="preserve">            GenerateInitializerAuto.generateAuto(symbol, middleCodeList, type,</w:t>
      </w:r>
    </w:p>
    <w:p w14:paraId="6A7A473E" w14:textId="0417283D" w:rsidR="004F2B42" w:rsidRPr="00EC76D5" w:rsidRDefault="004F2B42" w:rsidP="004F2B42">
      <w:pPr>
        <w:pStyle w:val="Code"/>
      </w:pPr>
      <w:r w:rsidRPr="00EC76D5">
        <w:t xml:space="preserve">          </w:t>
      </w:r>
      <w:r w:rsidR="00C143BB" w:rsidRPr="00EC76D5">
        <w:t xml:space="preserve">                          init,</w:t>
      </w:r>
      <w:r w:rsidRPr="00EC76D5">
        <w:t>name,</w:t>
      </w:r>
      <w:r w:rsidR="00C143BB" w:rsidRPr="00EC76D5">
        <w:t xml:space="preserve"> </w:t>
      </w:r>
      <w:r w:rsidRPr="00EC76D5">
        <w:t>Main.CurrentTable.getOffset());</w:t>
      </w:r>
    </w:p>
    <w:p w14:paraId="700C0A2F" w14:textId="77777777" w:rsidR="004F2B42" w:rsidRPr="00EC76D5" w:rsidRDefault="004F2B42" w:rsidP="004F2B42">
      <w:pPr>
        <w:pStyle w:val="Code"/>
      </w:pPr>
      <w:r w:rsidRPr="00EC76D5">
        <w:t xml:space="preserve">          }</w:t>
      </w:r>
    </w:p>
    <w:p w14:paraId="18EFA629" w14:textId="77777777" w:rsidR="004F2B42" w:rsidRPr="00EC76D5" w:rsidRDefault="004F2B42" w:rsidP="004F2B42">
      <w:pPr>
        <w:pStyle w:val="Code"/>
      </w:pPr>
    </w:p>
    <w:p w14:paraId="3CC63AC0" w14:textId="77777777" w:rsidR="004F2B42" w:rsidRPr="00EC76D5" w:rsidRDefault="004F2B42" w:rsidP="004F2B42">
      <w:pPr>
        <w:pStyle w:val="Code"/>
      </w:pPr>
      <w:r w:rsidRPr="00EC76D5">
        <w:t xml:space="preserve">          Main.CurrentTable.addSymbol(symbol);</w:t>
      </w:r>
    </w:p>
    <w:p w14:paraId="1BC8B902" w14:textId="77777777" w:rsidR="004F2B42" w:rsidRPr="00EC76D5" w:rsidRDefault="004F2B42" w:rsidP="004F2B42">
      <w:pPr>
        <w:pStyle w:val="Code"/>
      </w:pPr>
      <w:r w:rsidRPr="00EC76D5">
        <w:t xml:space="preserve">        }</w:t>
      </w:r>
    </w:p>
    <w:p w14:paraId="7E6E52B8" w14:textId="77777777" w:rsidR="004F2B42" w:rsidRPr="00EC76D5" w:rsidRDefault="004F2B42" w:rsidP="004F2B42">
      <w:pPr>
        <w:pStyle w:val="Code"/>
      </w:pPr>
      <w:r w:rsidRPr="00EC76D5">
        <w:t xml:space="preserve">        break;</w:t>
      </w:r>
    </w:p>
    <w:p w14:paraId="69686A9B" w14:textId="77777777" w:rsidR="004F2B42" w:rsidRPr="00EC76D5" w:rsidRDefault="004F2B42" w:rsidP="004F2B42">
      <w:pPr>
        <w:pStyle w:val="Code"/>
      </w:pPr>
    </w:p>
    <w:p w14:paraId="65CEAF9F" w14:textId="77777777" w:rsidR="004F2B42" w:rsidRPr="00EC76D5" w:rsidRDefault="004F2B42" w:rsidP="004F2B42">
      <w:pPr>
        <w:pStyle w:val="Code"/>
      </w:pPr>
      <w:r w:rsidRPr="00EC76D5">
        <w:t xml:space="preserve">      case Static: {</w:t>
      </w:r>
    </w:p>
    <w:p w14:paraId="45345581" w14:textId="77777777" w:rsidR="004F2B42" w:rsidRPr="00EC76D5" w:rsidRDefault="004F2B42" w:rsidP="004F2B42">
      <w:pPr>
        <w:pStyle w:val="Code"/>
      </w:pPr>
      <w:r w:rsidRPr="00EC76D5">
        <w:t xml:space="preserve">          init = GenerateInitializerStatic.generateValueExpression(init);</w:t>
      </w:r>
    </w:p>
    <w:p w14:paraId="03C1218A" w14:textId="77777777" w:rsidR="004F2B42" w:rsidRPr="00EC76D5" w:rsidRDefault="004F2B42" w:rsidP="004F2B42">
      <w:pPr>
        <w:pStyle w:val="Code"/>
      </w:pPr>
      <w:r w:rsidRPr="00EC76D5">
        <w:t xml:space="preserve">          init = GenerateInitializerStatic.staticConvert(type, init);</w:t>
      </w:r>
    </w:p>
    <w:p w14:paraId="23305F49" w14:textId="77777777" w:rsidR="004F2B42" w:rsidRPr="00EC76D5" w:rsidRDefault="004F2B42" w:rsidP="004F2B42">
      <w:pPr>
        <w:pStyle w:val="Code"/>
      </w:pPr>
      <w:r w:rsidRPr="00EC76D5">
        <w:t xml:space="preserve">          init = GenerateInitializerStatic.generateAddressExpression(init);</w:t>
      </w:r>
    </w:p>
    <w:p w14:paraId="11C4372F" w14:textId="77777777" w:rsidR="004F2B42" w:rsidRPr="00EC76D5" w:rsidRDefault="004F2B42" w:rsidP="004F2B42">
      <w:pPr>
        <w:pStyle w:val="Code"/>
      </w:pPr>
      <w:r w:rsidRPr="00EC76D5">
        <w:t xml:space="preserve">          </w:t>
      </w:r>
    </w:p>
    <w:p w14:paraId="2F85BA60" w14:textId="77777777" w:rsidR="004F2B42" w:rsidRPr="00EC76D5" w:rsidRDefault="004F2B42" w:rsidP="004F2B42">
      <w:pPr>
        <w:pStyle w:val="Code"/>
      </w:pPr>
      <w:r w:rsidRPr="00EC76D5">
        <w:t xml:space="preserve">          if ((init instanceof SyntaxTree) &amp;&amp;</w:t>
      </w:r>
    </w:p>
    <w:p w14:paraId="384BC679" w14:textId="11F8F2A1" w:rsidR="004F2B42" w:rsidRPr="00EC76D5" w:rsidRDefault="004F2B42" w:rsidP="004F2B42">
      <w:pPr>
        <w:pStyle w:val="Code"/>
      </w:pPr>
      <w:r w:rsidRPr="00EC76D5">
        <w:t xml:space="preserve">              (((SyntaxTree) init).getOperator() == MiddleOperator.Variable)){</w:t>
      </w:r>
    </w:p>
    <w:p w14:paraId="4E09E261" w14:textId="77777777" w:rsidR="004F2B42" w:rsidRPr="00EC76D5" w:rsidRDefault="004F2B42" w:rsidP="004F2B42">
      <w:pPr>
        <w:pStyle w:val="Code"/>
      </w:pPr>
      <w:r w:rsidRPr="00EC76D5">
        <w:t xml:space="preserve">            Main.GlobalSet.add(((SyntaxTree) init).getSymbol());</w:t>
      </w:r>
    </w:p>
    <w:p w14:paraId="6C3E7595" w14:textId="77777777" w:rsidR="004F2B42" w:rsidRPr="00EC76D5" w:rsidRDefault="004F2B42" w:rsidP="004F2B42">
      <w:pPr>
        <w:pStyle w:val="Code"/>
      </w:pPr>
      <w:r w:rsidRPr="00EC76D5">
        <w:t xml:space="preserve">          }</w:t>
      </w:r>
    </w:p>
    <w:p w14:paraId="3331C6DF" w14:textId="77777777" w:rsidR="004F2B42" w:rsidRPr="00EC76D5" w:rsidRDefault="004F2B42" w:rsidP="004F2B42">
      <w:pPr>
        <w:pStyle w:val="Code"/>
      </w:pPr>
      <w:r w:rsidRPr="00EC76D5">
        <w:t xml:space="preserve">          else {</w:t>
      </w:r>
    </w:p>
    <w:p w14:paraId="17A728AA" w14:textId="77777777" w:rsidR="004F2B42" w:rsidRPr="00EC76D5" w:rsidRDefault="004F2B42" w:rsidP="004F2B42">
      <w:pPr>
        <w:pStyle w:val="Code"/>
      </w:pPr>
      <w:r w:rsidRPr="00EC76D5">
        <w:t xml:space="preserve">            List&lt;Byte&gt; byteList = new LinkedList&lt;&gt;();</w:t>
      </w:r>
    </w:p>
    <w:p w14:paraId="02CFB876" w14:textId="77777777" w:rsidR="004F2B42" w:rsidRPr="00EC76D5" w:rsidRDefault="004F2B42" w:rsidP="004F2B42">
      <w:pPr>
        <w:pStyle w:val="Code"/>
      </w:pPr>
      <w:r w:rsidRPr="00EC76D5">
        <w:t xml:space="preserve">            Map&lt;Integer,String&gt; accessMap = new ListMap&lt;&gt;();</w:t>
      </w:r>
    </w:p>
    <w:p w14:paraId="75E42AE8" w14:textId="77777777" w:rsidR="004F2B42" w:rsidRPr="00EC76D5" w:rsidRDefault="004F2B42" w:rsidP="004F2B42">
      <w:pPr>
        <w:pStyle w:val="Code"/>
      </w:pPr>
      <w:r w:rsidRPr="00EC76D5">
        <w:t xml:space="preserve">            List&lt;String&gt; textList = new LinkedList&lt;&gt;();</w:t>
      </w:r>
    </w:p>
    <w:p w14:paraId="4D4EEE49" w14:textId="77777777" w:rsidR="004F2B42" w:rsidRPr="00EC76D5" w:rsidRDefault="004F2B42" w:rsidP="004F2B42">
      <w:pPr>
        <w:pStyle w:val="Code"/>
      </w:pPr>
      <w:r w:rsidRPr="00EC76D5">
        <w:t xml:space="preserve">            GenerateInitializerStatic.generateStatic</w:t>
      </w:r>
    </w:p>
    <w:p w14:paraId="68183591" w14:textId="77777777" w:rsidR="004F2B42" w:rsidRPr="00EC76D5" w:rsidRDefault="004F2B42" w:rsidP="004F2B42">
      <w:pPr>
        <w:pStyle w:val="Code"/>
      </w:pPr>
      <w:r w:rsidRPr="00EC76D5">
        <w:t xml:space="preserve">                               (type, init, byteList, accessMap, textList);</w:t>
      </w:r>
    </w:p>
    <w:p w14:paraId="03CBEDB8" w14:textId="77777777" w:rsidR="004F2B42" w:rsidRPr="00EC76D5" w:rsidRDefault="004F2B42" w:rsidP="004F2B42">
      <w:pPr>
        <w:pStyle w:val="Code"/>
      </w:pPr>
      <w:r w:rsidRPr="00EC76D5">
        <w:t xml:space="preserve">            Symbol symbol =</w:t>
      </w:r>
    </w:p>
    <w:p w14:paraId="416B70DA" w14:textId="77777777" w:rsidR="004F2B42" w:rsidRPr="00EC76D5" w:rsidRDefault="004F2B42" w:rsidP="004F2B42">
      <w:pPr>
        <w:pStyle w:val="Code"/>
      </w:pPr>
      <w:r w:rsidRPr="00EC76D5">
        <w:t xml:space="preserve">              Symbol.createInitSymbol(name, external, storage, type,</w:t>
      </w:r>
    </w:p>
    <w:p w14:paraId="51D54033" w14:textId="77777777" w:rsidR="004F2B42" w:rsidRPr="00EC76D5" w:rsidRDefault="004F2B42" w:rsidP="004F2B42">
      <w:pPr>
        <w:pStyle w:val="Code"/>
      </w:pPr>
      <w:r w:rsidRPr="00EC76D5">
        <w:t xml:space="preserve">                                      byteList, accessMap, textList);</w:t>
      </w:r>
    </w:p>
    <w:p w14:paraId="7D0CB8AB" w14:textId="77777777" w:rsidR="004F2B42" w:rsidRPr="00EC76D5" w:rsidRDefault="004F2B42" w:rsidP="004F2B42">
      <w:pPr>
        <w:pStyle w:val="Code"/>
      </w:pPr>
      <w:r w:rsidRPr="00EC76D5">
        <w:t xml:space="preserve">            Main.CurrentTable.addSymbol(symbol);</w:t>
      </w:r>
    </w:p>
    <w:p w14:paraId="6C1577A6" w14:textId="77777777" w:rsidR="004F2B42" w:rsidRPr="00EC76D5" w:rsidRDefault="004F2B42" w:rsidP="004F2B42">
      <w:pPr>
        <w:pStyle w:val="Code"/>
      </w:pPr>
      <w:r w:rsidRPr="00EC76D5">
        <w:t xml:space="preserve">          }</w:t>
      </w:r>
    </w:p>
    <w:p w14:paraId="0E9BFB24" w14:textId="77777777" w:rsidR="004F2B42" w:rsidRPr="00EC76D5" w:rsidRDefault="004F2B42" w:rsidP="004F2B42">
      <w:pPr>
        <w:pStyle w:val="Code"/>
      </w:pPr>
      <w:r w:rsidRPr="00EC76D5">
        <w:t xml:space="preserve">        }</w:t>
      </w:r>
    </w:p>
    <w:p w14:paraId="10FE53D8" w14:textId="77777777" w:rsidR="004F2B42" w:rsidRPr="00EC76D5" w:rsidRDefault="004F2B42" w:rsidP="004F2B42">
      <w:pPr>
        <w:pStyle w:val="Code"/>
      </w:pPr>
      <w:r w:rsidRPr="00EC76D5">
        <w:t xml:space="preserve">        break;</w:t>
      </w:r>
    </w:p>
    <w:p w14:paraId="07E34F0D" w14:textId="77777777" w:rsidR="004F2B42" w:rsidRPr="00EC76D5" w:rsidRDefault="004F2B42" w:rsidP="004F2B42">
      <w:pPr>
        <w:pStyle w:val="Code"/>
      </w:pPr>
      <w:r w:rsidRPr="00EC76D5">
        <w:t xml:space="preserve">    }</w:t>
      </w:r>
    </w:p>
    <w:p w14:paraId="721241C6" w14:textId="365C6770" w:rsidR="004F2B42" w:rsidRPr="00EC76D5" w:rsidRDefault="004F2B42" w:rsidP="004F2B42">
      <w:pPr>
        <w:pStyle w:val="Code"/>
      </w:pPr>
      <w:r w:rsidRPr="00EC76D5">
        <w:t xml:space="preserve">  }</w:t>
      </w:r>
    </w:p>
    <w:p w14:paraId="0A15E276" w14:textId="0D18153B" w:rsidR="00E40B78" w:rsidRPr="00EC76D5" w:rsidRDefault="00E40B78" w:rsidP="00E40B78">
      <w:r w:rsidRPr="00EC76D5">
        <w:t xml:space="preserve">The </w:t>
      </w:r>
      <w:proofErr w:type="spellStart"/>
      <w:r w:rsidRPr="00EC76D5">
        <w:rPr>
          <w:rStyle w:val="CodeInText"/>
        </w:rPr>
        <w:t>generateBitfieldDeclarator</w:t>
      </w:r>
      <w:proofErr w:type="spellEnd"/>
      <w:r w:rsidRPr="00EC76D5">
        <w:t xml:space="preserve"> method is called for a </w:t>
      </w:r>
      <w:proofErr w:type="spellStart"/>
      <w:r w:rsidR="00AB7DF5">
        <w:t>pointer_declarator</w:t>
      </w:r>
      <w:proofErr w:type="spellEnd"/>
      <w:r w:rsidRPr="00EC76D5">
        <w:t xml:space="preserve"> with a bitfield. Opposite to the assignment case above, bitfields are only allowed in structs. Moreover, a struct member must be auto or register, if has no storage it is given auto storage. The bitfield value must be constant, and the number of </w:t>
      </w:r>
      <w:r w:rsidRPr="00EC76D5">
        <w:lastRenderedPageBreak/>
        <w:t xml:space="preserve">bits is not allowed to exceed eight times the size of declaratory. Finally, it is </w:t>
      </w:r>
      <w:proofErr w:type="spellStart"/>
      <w:r w:rsidRPr="00EC76D5">
        <w:t>poosible</w:t>
      </w:r>
      <w:proofErr w:type="spellEnd"/>
      <w:r w:rsidRPr="00EC76D5">
        <w:t xml:space="preserve"> to define just a bitfield, without a declaratory. In that case, we just check that the bitfield value does not exceed </w:t>
      </w:r>
      <w:proofErr w:type="spellStart"/>
      <w:r w:rsidRPr="00EC76D5">
        <w:t>eitgh</w:t>
      </w:r>
      <w:proofErr w:type="spellEnd"/>
      <w:r w:rsidRPr="00EC76D5">
        <w:t xml:space="preserve"> times the size of a long integer.</w:t>
      </w:r>
    </w:p>
    <w:p w14:paraId="5C5C2D03" w14:textId="5D393D17" w:rsidR="00E40B78" w:rsidRPr="00EC76D5" w:rsidRDefault="00E40B78" w:rsidP="00E40B78">
      <w:r w:rsidRPr="00EC76D5">
        <w:t xml:space="preserve">The </w:t>
      </w:r>
      <w:proofErr w:type="spellStart"/>
      <w:r w:rsidRPr="00EC76D5">
        <w:rPr>
          <w:rStyle w:val="CodeInText"/>
        </w:rPr>
        <w:t>generateDeclarator</w:t>
      </w:r>
      <w:proofErr w:type="spellEnd"/>
      <w:r w:rsidRPr="00EC76D5">
        <w:t xml:space="preserve"> method is called for a </w:t>
      </w:r>
      <w:proofErr w:type="spellStart"/>
      <w:r w:rsidR="00AB7DF5">
        <w:t>pointer_declarator</w:t>
      </w:r>
      <w:proofErr w:type="spellEnd"/>
      <w:r w:rsidRPr="00EC76D5">
        <w:t xml:space="preserve"> without an assignment or a bitfield. If the declaratory is define in global space and is not static, it has external linkage. If </w:t>
      </w:r>
      <w:proofErr w:type="gramStart"/>
      <w:r w:rsidRPr="00EC76D5">
        <w:t>is located in</w:t>
      </w:r>
      <w:proofErr w:type="gramEnd"/>
      <w:r w:rsidRPr="00EC76D5">
        <w:t xml:space="preserve"> a struct or union, is has to be auto or register. If it is a function, it can only be extern or static, and if it has been declared </w:t>
      </w:r>
      <w:proofErr w:type="gramStart"/>
      <w:r w:rsidRPr="00EC76D5">
        <w:t>earlier</w:t>
      </w:r>
      <w:proofErr w:type="gramEnd"/>
      <w:r w:rsidRPr="00EC76D5">
        <w:t xml:space="preserve"> we check that the new declaratory has the same return type, parameter list, and ellipse status.</w:t>
      </w:r>
    </w:p>
    <w:p w14:paraId="24EC6038" w14:textId="77777777" w:rsidR="00BC05B5" w:rsidRPr="00EC76D5" w:rsidRDefault="00BC05B5" w:rsidP="00BC05B5">
      <w:pPr>
        <w:pStyle w:val="Code"/>
      </w:pPr>
      <w:r w:rsidRPr="00EC76D5">
        <w:t xml:space="preserve">  public static void generateBitfieldDeclarator(Specifier specifier,</w:t>
      </w:r>
    </w:p>
    <w:p w14:paraId="1B340EE6" w14:textId="77777777" w:rsidR="00BC05B5" w:rsidRPr="00EC76D5" w:rsidRDefault="00BC05B5" w:rsidP="00BC05B5">
      <w:pPr>
        <w:pStyle w:val="Code"/>
      </w:pPr>
      <w:r w:rsidRPr="00EC76D5">
        <w:t xml:space="preserve">                                     Declarator decl, SyntaxTree bitsTree) {</w:t>
      </w:r>
    </w:p>
    <w:p w14:paraId="372C5D21" w14:textId="2D6228F9" w:rsidR="00BC05B5" w:rsidRPr="00EC76D5" w:rsidRDefault="00BC05B5" w:rsidP="00BC05B5">
      <w:pPr>
        <w:pStyle w:val="Code"/>
      </w:pPr>
      <w:r w:rsidRPr="00EC76D5">
        <w:t xml:space="preserve">    Triple&lt;Boolean,Storage,Type&gt; </w:t>
      </w:r>
      <w:r w:rsidR="008E0A21" w:rsidRPr="00EC76D5">
        <w:t>specTriple</w:t>
      </w:r>
      <w:r w:rsidRPr="00EC76D5">
        <w:t xml:space="preserve"> = specifier.generate();</w:t>
      </w:r>
    </w:p>
    <w:p w14:paraId="3BFD9115" w14:textId="5DCE1A4F" w:rsidR="00BC05B5" w:rsidRPr="00EC76D5" w:rsidRDefault="00BC05B5" w:rsidP="00BC05B5">
      <w:pPr>
        <w:pStyle w:val="Code"/>
      </w:pPr>
      <w:r w:rsidRPr="00EC76D5">
        <w:t xml:space="preserve">    boolean external = </w:t>
      </w:r>
      <w:r w:rsidR="008E0A21" w:rsidRPr="00EC76D5">
        <w:t>specTriple</w:t>
      </w:r>
      <w:r w:rsidRPr="00EC76D5">
        <w:t>.getFirst();</w:t>
      </w:r>
    </w:p>
    <w:p w14:paraId="09B3A128" w14:textId="55C49CB5" w:rsidR="00BC05B5" w:rsidRPr="00EC76D5" w:rsidRDefault="00BC05B5" w:rsidP="00BC05B5">
      <w:pPr>
        <w:pStyle w:val="Code"/>
      </w:pPr>
      <w:r w:rsidRPr="00EC76D5">
        <w:t xml:space="preserve">    Storage storage = </w:t>
      </w:r>
      <w:r w:rsidR="008E0A21" w:rsidRPr="00EC76D5">
        <w:t>specTriple</w:t>
      </w:r>
      <w:r w:rsidRPr="00EC76D5">
        <w:t>.getSecond();</w:t>
      </w:r>
    </w:p>
    <w:p w14:paraId="4B3A3CCB" w14:textId="491E35EB" w:rsidR="00BC05B5" w:rsidRPr="00EC76D5" w:rsidRDefault="00BC05B5" w:rsidP="00BC05B5">
      <w:pPr>
        <w:pStyle w:val="Code"/>
      </w:pPr>
      <w:r w:rsidRPr="00EC76D5">
        <w:t xml:space="preserve">    Type specType = </w:t>
      </w:r>
      <w:r w:rsidR="008E0A21" w:rsidRPr="00EC76D5">
        <w:t>specTriple</w:t>
      </w:r>
      <w:r w:rsidRPr="00EC76D5">
        <w:t>.getThird();</w:t>
      </w:r>
    </w:p>
    <w:p w14:paraId="143B199B" w14:textId="77777777" w:rsidR="00BC05B5" w:rsidRPr="00EC76D5" w:rsidRDefault="00BC05B5" w:rsidP="00BC05B5">
      <w:pPr>
        <w:pStyle w:val="Code"/>
      </w:pPr>
    </w:p>
    <w:p w14:paraId="3A520B54" w14:textId="77777777" w:rsidR="00BC05B5" w:rsidRPr="00EC76D5" w:rsidRDefault="00BC05B5" w:rsidP="00BC05B5">
      <w:pPr>
        <w:pStyle w:val="Code"/>
      </w:pPr>
      <w:r w:rsidRPr="00EC76D5">
        <w:t xml:space="preserve">    Assert.error(Main.CurrentTable.getScope() == Scope.Struct,</w:t>
      </w:r>
    </w:p>
    <w:p w14:paraId="78895BF2" w14:textId="77777777" w:rsidR="00BC05B5" w:rsidRPr="00EC76D5" w:rsidRDefault="00BC05B5" w:rsidP="00BC05B5">
      <w:pPr>
        <w:pStyle w:val="Code"/>
      </w:pPr>
      <w:r w:rsidRPr="00EC76D5">
        <w:t xml:space="preserve">                 bitsTree, "bitfields only allowed on structs");</w:t>
      </w:r>
    </w:p>
    <w:p w14:paraId="4899493A" w14:textId="77777777" w:rsidR="00BC05B5" w:rsidRPr="00EC76D5" w:rsidRDefault="00BC05B5" w:rsidP="00BC05B5">
      <w:pPr>
        <w:pStyle w:val="Code"/>
      </w:pPr>
    </w:p>
    <w:p w14:paraId="3B9B08B8" w14:textId="77777777" w:rsidR="00BC05B5" w:rsidRPr="00EC76D5" w:rsidRDefault="00BC05B5" w:rsidP="00BC05B5">
      <w:pPr>
        <w:pStyle w:val="Code"/>
      </w:pPr>
      <w:r w:rsidRPr="00EC76D5">
        <w:t xml:space="preserve">    Assert.error((storage == Storage.Auto) || (storage == Storage.Register),</w:t>
      </w:r>
    </w:p>
    <w:p w14:paraId="45AA3BBB" w14:textId="77777777" w:rsidR="00BC05B5" w:rsidRPr="00EC76D5" w:rsidRDefault="00BC05B5" w:rsidP="00BC05B5">
      <w:pPr>
        <w:pStyle w:val="Code"/>
      </w:pPr>
      <w:r w:rsidRPr="00EC76D5">
        <w:t xml:space="preserve">           null, "only auto or register storage allowed in struct or union");</w:t>
      </w:r>
    </w:p>
    <w:p w14:paraId="2EC25A50" w14:textId="77777777" w:rsidR="00BC05B5" w:rsidRPr="00EC76D5" w:rsidRDefault="00BC05B5" w:rsidP="00BC05B5">
      <w:pPr>
        <w:pStyle w:val="Code"/>
      </w:pPr>
    </w:p>
    <w:p w14:paraId="710F7FAF" w14:textId="77777777" w:rsidR="00BC05B5" w:rsidRPr="00EC76D5" w:rsidRDefault="00BC05B5" w:rsidP="00BC05B5">
      <w:pPr>
        <w:pStyle w:val="Code"/>
      </w:pPr>
      <w:r w:rsidRPr="00EC76D5">
        <w:t xml:space="preserve">    Object bitsValue = bitsTree.getSymbol().getValue();</w:t>
      </w:r>
    </w:p>
    <w:p w14:paraId="7AA2477E" w14:textId="77777777" w:rsidR="00BC05B5" w:rsidRPr="00EC76D5" w:rsidRDefault="00BC05B5" w:rsidP="00BC05B5">
      <w:pPr>
        <w:pStyle w:val="Code"/>
      </w:pPr>
      <w:r w:rsidRPr="00EC76D5">
        <w:t xml:space="preserve">    int bits = ((BigInteger) bitsValue).intValue();</w:t>
      </w:r>
    </w:p>
    <w:p w14:paraId="3E9DB4C5" w14:textId="77777777" w:rsidR="00BC05B5" w:rsidRPr="00EC76D5" w:rsidRDefault="00BC05B5" w:rsidP="00BC05B5">
      <w:pPr>
        <w:pStyle w:val="Code"/>
      </w:pPr>
    </w:p>
    <w:p w14:paraId="432CB71E" w14:textId="77777777" w:rsidR="00BC05B5" w:rsidRPr="00EC76D5" w:rsidRDefault="00BC05B5" w:rsidP="00BC05B5">
      <w:pPr>
        <w:pStyle w:val="Code"/>
      </w:pPr>
      <w:r w:rsidRPr="00EC76D5">
        <w:t xml:space="preserve">    if (decl != null) {</w:t>
      </w:r>
    </w:p>
    <w:p w14:paraId="2579D3AA" w14:textId="77777777" w:rsidR="00BC05B5" w:rsidRPr="00EC76D5" w:rsidRDefault="00BC05B5" w:rsidP="00BC05B5">
      <w:pPr>
        <w:pStyle w:val="Code"/>
      </w:pPr>
      <w:r w:rsidRPr="00EC76D5">
        <w:t xml:space="preserve">      decl.add(specType);</w:t>
      </w:r>
    </w:p>
    <w:p w14:paraId="4DB9EB76" w14:textId="77777777" w:rsidR="00BC05B5" w:rsidRPr="00EC76D5" w:rsidRDefault="00BC05B5" w:rsidP="00BC05B5">
      <w:pPr>
        <w:pStyle w:val="Code"/>
      </w:pPr>
      <w:r w:rsidRPr="00EC76D5">
        <w:t xml:space="preserve">      Type type = decl.type();</w:t>
      </w:r>
    </w:p>
    <w:p w14:paraId="708AEB60" w14:textId="77777777" w:rsidR="00BC05B5" w:rsidRPr="00EC76D5" w:rsidRDefault="00BC05B5" w:rsidP="00BC05B5">
      <w:pPr>
        <w:pStyle w:val="Code"/>
      </w:pPr>
      <w:r w:rsidRPr="00EC76D5">
        <w:t xml:space="preserve">      Assert.error(type.isIntegral(), type, "non-integral bits expression");      </w:t>
      </w:r>
    </w:p>
    <w:p w14:paraId="1C74B617" w14:textId="77777777" w:rsidR="00BC05B5" w:rsidRPr="00EC76D5" w:rsidRDefault="00BC05B5" w:rsidP="00BC05B5">
      <w:pPr>
        <w:pStyle w:val="Code"/>
      </w:pPr>
      <w:r w:rsidRPr="00EC76D5">
        <w:t xml:space="preserve">      Assert.error((bits &gt;= 1) &amp;&amp; (bits &lt;= (8 * type.getSize())), bitsValue,</w:t>
      </w:r>
    </w:p>
    <w:p w14:paraId="447A5FB4" w14:textId="77777777" w:rsidR="00BC05B5" w:rsidRPr="00EC76D5" w:rsidRDefault="00BC05B5" w:rsidP="00BC05B5">
      <w:pPr>
        <w:pStyle w:val="Code"/>
      </w:pPr>
      <w:r w:rsidRPr="00EC76D5">
        <w:t xml:space="preserve">                    "bits value out of range");</w:t>
      </w:r>
    </w:p>
    <w:p w14:paraId="25B663F2" w14:textId="77777777" w:rsidR="00BC05B5" w:rsidRPr="00EC76D5" w:rsidRDefault="00BC05B5" w:rsidP="00BC05B5">
      <w:pPr>
        <w:pStyle w:val="Code"/>
      </w:pPr>
      <w:r w:rsidRPr="00EC76D5">
        <w:t xml:space="preserve">      type.setBitfieldMask(bits);</w:t>
      </w:r>
    </w:p>
    <w:p w14:paraId="6124EF70" w14:textId="77777777" w:rsidR="00BC05B5" w:rsidRPr="00EC76D5" w:rsidRDefault="00BC05B5" w:rsidP="00BC05B5">
      <w:pPr>
        <w:pStyle w:val="Code"/>
      </w:pPr>
      <w:r w:rsidRPr="00EC76D5">
        <w:t xml:space="preserve">      Symbol symbol = Symbol.createVariableSymbol(decl.getName(), external,</w:t>
      </w:r>
    </w:p>
    <w:p w14:paraId="61028230" w14:textId="77777777" w:rsidR="00BC05B5" w:rsidRPr="00EC76D5" w:rsidRDefault="00BC05B5" w:rsidP="00BC05B5">
      <w:pPr>
        <w:pStyle w:val="Code"/>
      </w:pPr>
      <w:r w:rsidRPr="00EC76D5">
        <w:t xml:space="preserve">                                                  storage, type, null);</w:t>
      </w:r>
    </w:p>
    <w:p w14:paraId="384957DC" w14:textId="77777777" w:rsidR="00BC05B5" w:rsidRPr="00EC76D5" w:rsidRDefault="00BC05B5" w:rsidP="00BC05B5">
      <w:pPr>
        <w:pStyle w:val="Code"/>
      </w:pPr>
      <w:r w:rsidRPr="00EC76D5">
        <w:t xml:space="preserve">      Main.CurrentTable.addSymbol(symbol);</w:t>
      </w:r>
    </w:p>
    <w:p w14:paraId="70BC6664" w14:textId="77777777" w:rsidR="00BC05B5" w:rsidRPr="00EC76D5" w:rsidRDefault="00BC05B5" w:rsidP="00BC05B5">
      <w:pPr>
        <w:pStyle w:val="Code"/>
      </w:pPr>
      <w:r w:rsidRPr="00EC76D5">
        <w:t xml:space="preserve">    }</w:t>
      </w:r>
    </w:p>
    <w:p w14:paraId="06B0F182" w14:textId="77777777" w:rsidR="00BC05B5" w:rsidRPr="00EC76D5" w:rsidRDefault="00BC05B5" w:rsidP="00BC05B5">
      <w:pPr>
        <w:pStyle w:val="Code"/>
      </w:pPr>
      <w:r w:rsidRPr="00EC76D5">
        <w:t xml:space="preserve">    else {</w:t>
      </w:r>
    </w:p>
    <w:p w14:paraId="4D2DC059" w14:textId="77777777" w:rsidR="00BC05B5" w:rsidRPr="00EC76D5" w:rsidRDefault="00BC05B5" w:rsidP="00BC05B5">
      <w:pPr>
        <w:pStyle w:val="Code"/>
      </w:pPr>
      <w:r w:rsidRPr="00EC76D5">
        <w:t xml:space="preserve">      Assert.error((bits &gt;= 1) &amp;&amp; (bits &lt;= (8 * Type.LongSize)), bitsValue,</w:t>
      </w:r>
    </w:p>
    <w:p w14:paraId="6F38F20B" w14:textId="77777777" w:rsidR="00BC05B5" w:rsidRPr="00EC76D5" w:rsidRDefault="00BC05B5" w:rsidP="00BC05B5">
      <w:pPr>
        <w:pStyle w:val="Code"/>
      </w:pPr>
      <w:r w:rsidRPr="00EC76D5">
        <w:t xml:space="preserve">                   "bits value out of range");</w:t>
      </w:r>
    </w:p>
    <w:p w14:paraId="76AA766C" w14:textId="77777777" w:rsidR="00BC05B5" w:rsidRPr="00EC76D5" w:rsidRDefault="00BC05B5" w:rsidP="00BC05B5">
      <w:pPr>
        <w:pStyle w:val="Code"/>
      </w:pPr>
      <w:r w:rsidRPr="00EC76D5">
        <w:t xml:space="preserve">    }</w:t>
      </w:r>
    </w:p>
    <w:p w14:paraId="32776052" w14:textId="048DF2C4" w:rsidR="00BC05B5" w:rsidRPr="00EC76D5" w:rsidRDefault="00BC05B5" w:rsidP="00BC05B5">
      <w:pPr>
        <w:pStyle w:val="Code"/>
      </w:pPr>
      <w:r w:rsidRPr="00EC76D5">
        <w:t xml:space="preserve">  }</w:t>
      </w:r>
    </w:p>
    <w:p w14:paraId="24A3A8B3" w14:textId="7065D5C9" w:rsidR="00E40B78" w:rsidRPr="00EC76D5" w:rsidRDefault="00E40B78" w:rsidP="00E40B78">
      <w:pPr>
        <w:pStyle w:val="Rubrik3"/>
      </w:pPr>
      <w:bookmarkStart w:id="61" w:name="_Toc481936153"/>
      <w:r w:rsidRPr="00EC76D5">
        <w:t>Pointer</w:t>
      </w:r>
      <w:r w:rsidR="001608A0" w:rsidRPr="00EC76D5">
        <w:t>s</w:t>
      </w:r>
      <w:bookmarkEnd w:id="61"/>
    </w:p>
    <w:p w14:paraId="358BA2BC" w14:textId="559A6A4C" w:rsidR="00E40B78" w:rsidRPr="00EC76D5" w:rsidRDefault="00E40B78" w:rsidP="00E40B78">
      <w:r w:rsidRPr="00EC76D5">
        <w:t xml:space="preserve">A </w:t>
      </w:r>
      <w:proofErr w:type="spellStart"/>
      <w:r w:rsidR="00AB7DF5">
        <w:t>pointer_declarator</w:t>
      </w:r>
      <w:proofErr w:type="spellEnd"/>
      <w:r w:rsidRPr="00EC76D5">
        <w:t xml:space="preserve"> can be repeatedly annotated with a pointer specifier, which can be constant or volatile.</w:t>
      </w:r>
    </w:p>
    <w:p w14:paraId="48EED99E" w14:textId="0C8EE520" w:rsidR="00E40B78" w:rsidRPr="00EC76D5" w:rsidRDefault="002E67B8" w:rsidP="00E40B78">
      <w:pPr>
        <w:pStyle w:val="CodeHeader"/>
      </w:pPr>
      <w:proofErr w:type="spellStart"/>
      <w:r>
        <w:t>MainParser.gppg</w:t>
      </w:r>
      <w:proofErr w:type="spellEnd"/>
    </w:p>
    <w:p w14:paraId="7599BF6F" w14:textId="5856F200" w:rsidR="00C143BB" w:rsidRPr="00EC76D5" w:rsidRDefault="00AB7DF5" w:rsidP="00854CBF">
      <w:pPr>
        <w:pStyle w:val="Code"/>
      </w:pPr>
      <w:r>
        <w:t>pointer_declarator</w:t>
      </w:r>
      <w:r w:rsidR="00C143BB" w:rsidRPr="00EC76D5">
        <w:t>:</w:t>
      </w:r>
    </w:p>
    <w:p w14:paraId="265204B4" w14:textId="73940E69" w:rsidR="00C143BB" w:rsidRPr="00EC76D5" w:rsidRDefault="00C143BB" w:rsidP="00854CBF">
      <w:pPr>
        <w:pStyle w:val="Code"/>
      </w:pPr>
      <w:r w:rsidRPr="00EC76D5">
        <w:t xml:space="preserve">    optional_pointer_list direct_</w:t>
      </w:r>
      <w:r w:rsidR="00AB7DF5">
        <w:t>pointer_declarator</w:t>
      </w:r>
      <w:r w:rsidRPr="00EC76D5">
        <w:t xml:space="preserve"> {</w:t>
      </w:r>
    </w:p>
    <w:p w14:paraId="338B3F23" w14:textId="77777777" w:rsidR="00C143BB" w:rsidRPr="00EC76D5" w:rsidRDefault="00C143BB" w:rsidP="00854CBF">
      <w:pPr>
        <w:pStyle w:val="Code"/>
      </w:pPr>
      <w:r w:rsidRPr="00EC76D5">
        <w:t xml:space="preserve">      $$ = GenerateDeclaration.generatePointerDeclarator($1, $2);</w:t>
      </w:r>
    </w:p>
    <w:p w14:paraId="00020214" w14:textId="77777777" w:rsidR="00C143BB" w:rsidRPr="00EC76D5" w:rsidRDefault="00C143BB" w:rsidP="00854CBF">
      <w:pPr>
        <w:pStyle w:val="Code"/>
      </w:pPr>
      <w:r w:rsidRPr="00EC76D5">
        <w:t xml:space="preserve">    };</w:t>
      </w:r>
    </w:p>
    <w:p w14:paraId="68165D01" w14:textId="77777777" w:rsidR="00C143BB" w:rsidRPr="00EC76D5" w:rsidRDefault="00C143BB" w:rsidP="00854CBF">
      <w:pPr>
        <w:pStyle w:val="Code"/>
      </w:pPr>
    </w:p>
    <w:p w14:paraId="3CFAE1DB" w14:textId="368083AB" w:rsidR="00C143BB" w:rsidRPr="00EC76D5" w:rsidRDefault="00C143BB" w:rsidP="00854CBF">
      <w:pPr>
        <w:pStyle w:val="Code"/>
      </w:pPr>
      <w:r w:rsidRPr="00EC76D5">
        <w:t>direct_</w:t>
      </w:r>
      <w:r w:rsidR="00AB7DF5">
        <w:t>pointer_declarator</w:t>
      </w:r>
      <w:r w:rsidRPr="00EC76D5">
        <w:t>:</w:t>
      </w:r>
    </w:p>
    <w:p w14:paraId="7FB764DF" w14:textId="77777777" w:rsidR="00C143BB" w:rsidRPr="00EC76D5" w:rsidRDefault="00C143BB" w:rsidP="00854CBF">
      <w:pPr>
        <w:pStyle w:val="Code"/>
      </w:pPr>
      <w:r w:rsidRPr="00EC76D5">
        <w:t xml:space="preserve">    IDENTIFIER {</w:t>
      </w:r>
    </w:p>
    <w:p w14:paraId="39A5C8CE" w14:textId="77777777" w:rsidR="00C143BB" w:rsidRPr="00EC76D5" w:rsidRDefault="00C143BB" w:rsidP="00854CBF">
      <w:pPr>
        <w:pStyle w:val="Code"/>
      </w:pPr>
      <w:r w:rsidRPr="00EC76D5">
        <w:t xml:space="preserve">      $$ = new Declarator($1);</w:t>
      </w:r>
    </w:p>
    <w:p w14:paraId="2815622D" w14:textId="77777777" w:rsidR="00C143BB" w:rsidRPr="00EC76D5" w:rsidRDefault="00C143BB" w:rsidP="00854CBF">
      <w:pPr>
        <w:pStyle w:val="Code"/>
      </w:pPr>
      <w:r w:rsidRPr="00EC76D5">
        <w:t xml:space="preserve">    }</w:t>
      </w:r>
    </w:p>
    <w:p w14:paraId="57641BEF" w14:textId="157AADA8" w:rsidR="00C143BB" w:rsidRPr="00EC76D5" w:rsidRDefault="00C143BB" w:rsidP="00854CBF">
      <w:pPr>
        <w:pStyle w:val="Code"/>
      </w:pPr>
      <w:r w:rsidRPr="00EC76D5">
        <w:t xml:space="preserve">  | LEFT_PAREN </w:t>
      </w:r>
      <w:r w:rsidR="00AB7DF5">
        <w:t>pointer_declarator</w:t>
      </w:r>
      <w:r w:rsidRPr="00EC76D5">
        <w:t xml:space="preserve"> RIGHT_PAREN {</w:t>
      </w:r>
    </w:p>
    <w:p w14:paraId="36907385" w14:textId="77777777" w:rsidR="00C143BB" w:rsidRPr="00EC76D5" w:rsidRDefault="00C143BB" w:rsidP="00854CBF">
      <w:pPr>
        <w:pStyle w:val="Code"/>
      </w:pPr>
      <w:r w:rsidRPr="00EC76D5">
        <w:lastRenderedPageBreak/>
        <w:t xml:space="preserve">      $$ = $2; </w:t>
      </w:r>
    </w:p>
    <w:p w14:paraId="5EAC8B08" w14:textId="77777777" w:rsidR="00C143BB" w:rsidRPr="00EC76D5" w:rsidRDefault="00C143BB" w:rsidP="00854CBF">
      <w:pPr>
        <w:pStyle w:val="Code"/>
      </w:pPr>
      <w:r w:rsidRPr="00EC76D5">
        <w:t xml:space="preserve">    }</w:t>
      </w:r>
    </w:p>
    <w:p w14:paraId="1C5EAA52" w14:textId="19EB395E" w:rsidR="00C143BB" w:rsidRPr="00EC76D5" w:rsidRDefault="00C143BB" w:rsidP="00854CBF">
      <w:pPr>
        <w:pStyle w:val="Code"/>
      </w:pPr>
      <w:r w:rsidRPr="00EC76D5">
        <w:t xml:space="preserve">  | direct_</w:t>
      </w:r>
      <w:r w:rsidR="00AB7DF5">
        <w:t>pointer_declarator</w:t>
      </w:r>
    </w:p>
    <w:p w14:paraId="76B8BB4A" w14:textId="77777777" w:rsidR="00C143BB" w:rsidRPr="00EC76D5" w:rsidRDefault="00C143BB" w:rsidP="00854CBF">
      <w:pPr>
        <w:pStyle w:val="Code"/>
      </w:pPr>
      <w:r w:rsidRPr="00EC76D5">
        <w:t xml:space="preserve">    LEFT_SQUARE optional_constant_expression RIGHT_SQUARE {</w:t>
      </w:r>
    </w:p>
    <w:p w14:paraId="27F60C3B" w14:textId="77777777" w:rsidR="00C143BB" w:rsidRPr="00EC76D5" w:rsidRDefault="00C143BB" w:rsidP="00854CBF">
      <w:pPr>
        <w:pStyle w:val="Code"/>
      </w:pPr>
      <w:r w:rsidRPr="00EC76D5">
        <w:t xml:space="preserve">      $$ = GenerateDeclaration.generateArrayType($1, $3);</w:t>
      </w:r>
    </w:p>
    <w:p w14:paraId="25400123" w14:textId="77777777" w:rsidR="00C143BB" w:rsidRPr="00EC76D5" w:rsidRDefault="00C143BB" w:rsidP="00854CBF">
      <w:pPr>
        <w:pStyle w:val="Code"/>
      </w:pPr>
      <w:r w:rsidRPr="00EC76D5">
        <w:t xml:space="preserve">    }</w:t>
      </w:r>
    </w:p>
    <w:p w14:paraId="23785D0E" w14:textId="76E51885" w:rsidR="00C143BB" w:rsidRPr="00EC76D5" w:rsidRDefault="00C143BB" w:rsidP="00854CBF">
      <w:pPr>
        <w:pStyle w:val="Code"/>
      </w:pPr>
      <w:r w:rsidRPr="00EC76D5">
        <w:t xml:space="preserve">  | direct_</w:t>
      </w:r>
      <w:r w:rsidR="00AB7DF5">
        <w:t>pointer_declarator</w:t>
      </w:r>
    </w:p>
    <w:p w14:paraId="5B96A48C" w14:textId="77777777" w:rsidR="00C143BB" w:rsidRPr="00EC76D5" w:rsidRDefault="00C143BB" w:rsidP="00854CBF">
      <w:pPr>
        <w:pStyle w:val="Code"/>
      </w:pPr>
      <w:r w:rsidRPr="00EC76D5">
        <w:t xml:space="preserve">    LEFT_PAREN parameter_ellipse_list RIGHT_PAREN {</w:t>
      </w:r>
    </w:p>
    <w:p w14:paraId="3D336D1F" w14:textId="77777777" w:rsidR="00C143BB" w:rsidRPr="00EC76D5" w:rsidRDefault="00C143BB" w:rsidP="00854CBF">
      <w:pPr>
        <w:pStyle w:val="Code"/>
      </w:pPr>
      <w:r w:rsidRPr="00EC76D5">
        <w:t xml:space="preserve">      $$ = GenerateDeclaration.generateNewFunctionDeclaration($1, $3);</w:t>
      </w:r>
    </w:p>
    <w:p w14:paraId="78EE0511" w14:textId="77777777" w:rsidR="00C143BB" w:rsidRPr="00EC76D5" w:rsidRDefault="00C143BB" w:rsidP="00854CBF">
      <w:pPr>
        <w:pStyle w:val="Code"/>
      </w:pPr>
      <w:r w:rsidRPr="00EC76D5">
        <w:t xml:space="preserve">    }</w:t>
      </w:r>
    </w:p>
    <w:p w14:paraId="5E454FF7" w14:textId="3B962A00" w:rsidR="00C143BB" w:rsidRPr="00EC76D5" w:rsidRDefault="00C143BB" w:rsidP="00854CBF">
      <w:pPr>
        <w:pStyle w:val="Code"/>
      </w:pPr>
      <w:r w:rsidRPr="00EC76D5">
        <w:t xml:space="preserve">  | direct_</w:t>
      </w:r>
      <w:r w:rsidR="00AB7DF5">
        <w:t>pointer_declarator</w:t>
      </w:r>
    </w:p>
    <w:p w14:paraId="24199B10" w14:textId="77777777" w:rsidR="00C143BB" w:rsidRPr="00EC76D5" w:rsidRDefault="00C143BB" w:rsidP="00854CBF">
      <w:pPr>
        <w:pStyle w:val="Code"/>
      </w:pPr>
      <w:r w:rsidRPr="00EC76D5">
        <w:t xml:space="preserve">    LEFT_PAREN optional_identifier_list RIGHT_PAREN {</w:t>
      </w:r>
    </w:p>
    <w:p w14:paraId="055E709C" w14:textId="77777777" w:rsidR="00C143BB" w:rsidRPr="00EC76D5" w:rsidRDefault="00C143BB" w:rsidP="00854CBF">
      <w:pPr>
        <w:pStyle w:val="Code"/>
      </w:pPr>
      <w:r w:rsidRPr="00EC76D5">
        <w:t xml:space="preserve">      $$ = GenerateDeclaration.generateOldFunctionDeclaration($1, $3);</w:t>
      </w:r>
    </w:p>
    <w:p w14:paraId="1312C234" w14:textId="77777777" w:rsidR="00C143BB" w:rsidRPr="00EC76D5" w:rsidRDefault="00C143BB" w:rsidP="00854CBF">
      <w:pPr>
        <w:pStyle w:val="Code"/>
      </w:pPr>
      <w:r w:rsidRPr="00EC76D5">
        <w:t xml:space="preserve">    };</w:t>
      </w:r>
    </w:p>
    <w:p w14:paraId="51B0FAD7" w14:textId="77777777" w:rsidR="00C143BB" w:rsidRPr="00EC76D5" w:rsidRDefault="00C143BB" w:rsidP="00854CBF">
      <w:pPr>
        <w:pStyle w:val="Code"/>
      </w:pPr>
    </w:p>
    <w:p w14:paraId="0D93DB8E" w14:textId="77777777" w:rsidR="00C143BB" w:rsidRPr="00EC76D5" w:rsidRDefault="00C143BB" w:rsidP="00854CBF">
      <w:pPr>
        <w:pStyle w:val="Code"/>
      </w:pPr>
      <w:r w:rsidRPr="00EC76D5">
        <w:t>optional_pointer_list:</w:t>
      </w:r>
    </w:p>
    <w:p w14:paraId="7C5A9B11" w14:textId="77777777" w:rsidR="00C143BB" w:rsidRPr="00EC76D5" w:rsidRDefault="00C143BB" w:rsidP="00854CBF">
      <w:pPr>
        <w:pStyle w:val="Code"/>
      </w:pPr>
      <w:r w:rsidRPr="00EC76D5">
        <w:t xml:space="preserve">    /* Empty. */ {</w:t>
      </w:r>
    </w:p>
    <w:p w14:paraId="3AFBDC21" w14:textId="77777777" w:rsidR="00C143BB" w:rsidRPr="00EC76D5" w:rsidRDefault="00C143BB" w:rsidP="00854CBF">
      <w:pPr>
        <w:pStyle w:val="Code"/>
      </w:pPr>
      <w:r w:rsidRPr="00EC76D5">
        <w:t xml:space="preserve">      $$ = new LinkedList&lt;&gt;();</w:t>
      </w:r>
    </w:p>
    <w:p w14:paraId="6B38A8B1" w14:textId="77777777" w:rsidR="00C143BB" w:rsidRPr="00EC76D5" w:rsidRDefault="00C143BB" w:rsidP="00854CBF">
      <w:pPr>
        <w:pStyle w:val="Code"/>
      </w:pPr>
      <w:r w:rsidRPr="00EC76D5">
        <w:t xml:space="preserve">    }</w:t>
      </w:r>
    </w:p>
    <w:p w14:paraId="77AC6BCF" w14:textId="77777777" w:rsidR="00C143BB" w:rsidRPr="00EC76D5" w:rsidRDefault="00C143BB" w:rsidP="00854CBF">
      <w:pPr>
        <w:pStyle w:val="Code"/>
      </w:pPr>
      <w:r w:rsidRPr="00EC76D5">
        <w:t xml:space="preserve">  | pointer_list {</w:t>
      </w:r>
    </w:p>
    <w:p w14:paraId="2CB0D86A" w14:textId="77777777" w:rsidR="00C143BB" w:rsidRPr="00EC76D5" w:rsidRDefault="00C143BB" w:rsidP="00854CBF">
      <w:pPr>
        <w:pStyle w:val="Code"/>
      </w:pPr>
      <w:r w:rsidRPr="00EC76D5">
        <w:t xml:space="preserve">      $$ = $1;</w:t>
      </w:r>
    </w:p>
    <w:p w14:paraId="176B29DC" w14:textId="77777777" w:rsidR="00C143BB" w:rsidRPr="00EC76D5" w:rsidRDefault="00C143BB" w:rsidP="00854CBF">
      <w:pPr>
        <w:pStyle w:val="Code"/>
      </w:pPr>
      <w:r w:rsidRPr="00EC76D5">
        <w:t xml:space="preserve">    };</w:t>
      </w:r>
    </w:p>
    <w:p w14:paraId="05319E1D" w14:textId="77777777" w:rsidR="00C143BB" w:rsidRPr="00EC76D5" w:rsidRDefault="00C143BB" w:rsidP="00854CBF">
      <w:pPr>
        <w:pStyle w:val="Code"/>
      </w:pPr>
    </w:p>
    <w:p w14:paraId="5B8B730F" w14:textId="77777777" w:rsidR="00C143BB" w:rsidRPr="00EC76D5" w:rsidRDefault="00C143BB" w:rsidP="00854CBF">
      <w:pPr>
        <w:pStyle w:val="Code"/>
      </w:pPr>
      <w:r w:rsidRPr="00EC76D5">
        <w:t>pointer_list:</w:t>
      </w:r>
    </w:p>
    <w:p w14:paraId="0FC9ECF4" w14:textId="77777777" w:rsidR="00C143BB" w:rsidRPr="00EC76D5" w:rsidRDefault="00C143BB" w:rsidP="00854CBF">
      <w:pPr>
        <w:pStyle w:val="Code"/>
      </w:pPr>
      <w:r w:rsidRPr="00EC76D5">
        <w:t xml:space="preserve">    pointer {</w:t>
      </w:r>
    </w:p>
    <w:p w14:paraId="509412B3" w14:textId="77777777" w:rsidR="00C143BB" w:rsidRPr="00EC76D5" w:rsidRDefault="00C143BB" w:rsidP="00854CBF">
      <w:pPr>
        <w:pStyle w:val="Code"/>
      </w:pPr>
      <w:r w:rsidRPr="00EC76D5">
        <w:t xml:space="preserve">      $$ = new LinkedList&lt;&gt;();</w:t>
      </w:r>
    </w:p>
    <w:p w14:paraId="5B9E307F" w14:textId="77777777" w:rsidR="00C143BB" w:rsidRPr="00EC76D5" w:rsidRDefault="00C143BB" w:rsidP="00854CBF">
      <w:pPr>
        <w:pStyle w:val="Code"/>
      </w:pPr>
      <w:r w:rsidRPr="00EC76D5">
        <w:t xml:space="preserve">      ((List) $$).add($1);</w:t>
      </w:r>
    </w:p>
    <w:p w14:paraId="5EB75F50" w14:textId="77777777" w:rsidR="00C143BB" w:rsidRPr="00EC76D5" w:rsidRDefault="00C143BB" w:rsidP="00854CBF">
      <w:pPr>
        <w:pStyle w:val="Code"/>
      </w:pPr>
      <w:r w:rsidRPr="00EC76D5">
        <w:t xml:space="preserve">    }</w:t>
      </w:r>
    </w:p>
    <w:p w14:paraId="3BD05E79" w14:textId="77777777" w:rsidR="00C143BB" w:rsidRPr="00EC76D5" w:rsidRDefault="00C143BB" w:rsidP="00854CBF">
      <w:pPr>
        <w:pStyle w:val="Code"/>
      </w:pPr>
      <w:r w:rsidRPr="00EC76D5">
        <w:t xml:space="preserve">  | pointer_list pointer {</w:t>
      </w:r>
    </w:p>
    <w:p w14:paraId="43C51CB3" w14:textId="77777777" w:rsidR="00C143BB" w:rsidRPr="00EC76D5" w:rsidRDefault="00C143BB" w:rsidP="00854CBF">
      <w:pPr>
        <w:pStyle w:val="Code"/>
      </w:pPr>
      <w:r w:rsidRPr="00EC76D5">
        <w:t xml:space="preserve">      $1.add($2);</w:t>
      </w:r>
    </w:p>
    <w:p w14:paraId="7BEAE992" w14:textId="77777777" w:rsidR="00C143BB" w:rsidRPr="00EC76D5" w:rsidRDefault="00C143BB" w:rsidP="00854CBF">
      <w:pPr>
        <w:pStyle w:val="Code"/>
      </w:pPr>
      <w:r w:rsidRPr="00EC76D5">
        <w:t xml:space="preserve">      $$ = $1;</w:t>
      </w:r>
    </w:p>
    <w:p w14:paraId="7E0F917A" w14:textId="77777777" w:rsidR="00C143BB" w:rsidRPr="00EC76D5" w:rsidRDefault="00C143BB" w:rsidP="00854CBF">
      <w:pPr>
        <w:pStyle w:val="Code"/>
      </w:pPr>
      <w:r w:rsidRPr="00EC76D5">
        <w:t xml:space="preserve">    };</w:t>
      </w:r>
    </w:p>
    <w:p w14:paraId="364CF6DF" w14:textId="77777777" w:rsidR="00C143BB" w:rsidRPr="00EC76D5" w:rsidRDefault="00C143BB" w:rsidP="00854CBF">
      <w:pPr>
        <w:pStyle w:val="Code"/>
      </w:pPr>
    </w:p>
    <w:p w14:paraId="41A7A519" w14:textId="77777777" w:rsidR="00C143BB" w:rsidRPr="00EC76D5" w:rsidRDefault="00C143BB" w:rsidP="00854CBF">
      <w:pPr>
        <w:pStyle w:val="Code"/>
      </w:pPr>
      <w:r w:rsidRPr="00EC76D5">
        <w:t>pointer:</w:t>
      </w:r>
    </w:p>
    <w:p w14:paraId="577592FC" w14:textId="77777777" w:rsidR="00C143BB" w:rsidRPr="00EC76D5" w:rsidRDefault="00C143BB" w:rsidP="00854CBF">
      <w:pPr>
        <w:pStyle w:val="Code"/>
      </w:pPr>
      <w:r w:rsidRPr="00EC76D5">
        <w:t xml:space="preserve">    ASTERRISK {</w:t>
      </w:r>
    </w:p>
    <w:p w14:paraId="5494C4C2" w14:textId="77777777" w:rsidR="00C143BB" w:rsidRPr="00EC76D5" w:rsidRDefault="00C143BB" w:rsidP="00854CBF">
      <w:pPr>
        <w:pStyle w:val="Code"/>
      </w:pPr>
      <w:r w:rsidRPr="00EC76D5">
        <w:t xml:space="preserve">      $$ = Type.createPointerType(null);</w:t>
      </w:r>
    </w:p>
    <w:p w14:paraId="6A4D1FF0" w14:textId="77777777" w:rsidR="00C143BB" w:rsidRPr="00EC76D5" w:rsidRDefault="00C143BB" w:rsidP="00854CBF">
      <w:pPr>
        <w:pStyle w:val="Code"/>
      </w:pPr>
      <w:r w:rsidRPr="00EC76D5">
        <w:t xml:space="preserve">    }</w:t>
      </w:r>
    </w:p>
    <w:p w14:paraId="2BCF35BF" w14:textId="77777777" w:rsidR="00C143BB" w:rsidRPr="00EC76D5" w:rsidRDefault="00C143BB" w:rsidP="00854CBF">
      <w:pPr>
        <w:pStyle w:val="Code"/>
      </w:pPr>
      <w:r w:rsidRPr="00EC76D5">
        <w:t xml:space="preserve">  | ASTERRISK declaration_specifier_list {</w:t>
      </w:r>
    </w:p>
    <w:p w14:paraId="474DA805" w14:textId="77777777" w:rsidR="00C143BB" w:rsidRPr="00EC76D5" w:rsidRDefault="00C143BB" w:rsidP="00854CBF">
      <w:pPr>
        <w:pStyle w:val="Code"/>
      </w:pPr>
      <w:r w:rsidRPr="00EC76D5">
        <w:t xml:space="preserve">      $$ = Main.SpecifierStack.pop().generateQualifiers();</w:t>
      </w:r>
    </w:p>
    <w:p w14:paraId="088D0D77" w14:textId="77777777" w:rsidR="00C143BB" w:rsidRPr="00EC76D5" w:rsidRDefault="00C143BB" w:rsidP="00854CBF">
      <w:pPr>
        <w:pStyle w:val="Code"/>
        <w:rPr>
          <w:b/>
        </w:rPr>
      </w:pPr>
      <w:r w:rsidRPr="00EC76D5">
        <w:t xml:space="preserve">    };</w:t>
      </w:r>
    </w:p>
    <w:p w14:paraId="50EC3E25" w14:textId="1AC812FC" w:rsidR="00E40B78" w:rsidRPr="00EC76D5" w:rsidRDefault="00E40B78" w:rsidP="00C143BB">
      <w:pPr>
        <w:pStyle w:val="CodeHeader"/>
      </w:pPr>
      <w:proofErr w:type="spellStart"/>
      <w:r w:rsidRPr="00EC76D5">
        <w:t>Generator.java</w:t>
      </w:r>
      <w:proofErr w:type="spellEnd"/>
    </w:p>
    <w:p w14:paraId="222F6DD2" w14:textId="77777777" w:rsidR="00F519EC" w:rsidRPr="00EC76D5" w:rsidRDefault="00F519EC" w:rsidP="00F519EC">
      <w:pPr>
        <w:pStyle w:val="Code"/>
      </w:pPr>
      <w:r w:rsidRPr="00EC76D5">
        <w:t xml:space="preserve">  public static Declarator generatePointerDeclarator(List&lt;Type&gt; typeList,</w:t>
      </w:r>
    </w:p>
    <w:p w14:paraId="1094DE2B" w14:textId="77777777" w:rsidR="00F519EC" w:rsidRPr="00EC76D5" w:rsidRDefault="00F519EC" w:rsidP="00F519EC">
      <w:pPr>
        <w:pStyle w:val="Code"/>
      </w:pPr>
      <w:r w:rsidRPr="00EC76D5">
        <w:t xml:space="preserve">                                                     Declarator decl) {</w:t>
      </w:r>
    </w:p>
    <w:p w14:paraId="3A1BD909" w14:textId="77777777" w:rsidR="00F519EC" w:rsidRPr="00EC76D5" w:rsidRDefault="00F519EC" w:rsidP="00F519EC">
      <w:pPr>
        <w:pStyle w:val="Code"/>
      </w:pPr>
      <w:r w:rsidRPr="00EC76D5">
        <w:t xml:space="preserve">    if (decl == null) {</w:t>
      </w:r>
    </w:p>
    <w:p w14:paraId="5961F7B3" w14:textId="77777777" w:rsidR="00F519EC" w:rsidRPr="00EC76D5" w:rsidRDefault="00F519EC" w:rsidP="00F519EC">
      <w:pPr>
        <w:pStyle w:val="Code"/>
      </w:pPr>
      <w:r w:rsidRPr="00EC76D5">
        <w:t xml:space="preserve">      decl = new Declarator(null);</w:t>
      </w:r>
    </w:p>
    <w:p w14:paraId="1E68682B" w14:textId="77777777" w:rsidR="00F519EC" w:rsidRPr="00EC76D5" w:rsidRDefault="00F519EC" w:rsidP="00F519EC">
      <w:pPr>
        <w:pStyle w:val="Code"/>
      </w:pPr>
      <w:r w:rsidRPr="00EC76D5">
        <w:t xml:space="preserve">    }</w:t>
      </w:r>
    </w:p>
    <w:p w14:paraId="267100CE" w14:textId="77777777" w:rsidR="00F519EC" w:rsidRPr="00EC76D5" w:rsidRDefault="00F519EC" w:rsidP="00F519EC">
      <w:pPr>
        <w:pStyle w:val="Code"/>
      </w:pPr>
      <w:r w:rsidRPr="00EC76D5">
        <w:t xml:space="preserve">    </w:t>
      </w:r>
    </w:p>
    <w:p w14:paraId="5838A7BD" w14:textId="77777777" w:rsidR="00F519EC" w:rsidRPr="00EC76D5" w:rsidRDefault="00F519EC" w:rsidP="00F519EC">
      <w:pPr>
        <w:pStyle w:val="Code"/>
      </w:pPr>
      <w:r w:rsidRPr="00EC76D5">
        <w:t xml:space="preserve">    for (Type type : typeList) {</w:t>
      </w:r>
    </w:p>
    <w:p w14:paraId="1087F3C0" w14:textId="77777777" w:rsidR="00F519EC" w:rsidRPr="00EC76D5" w:rsidRDefault="00F519EC" w:rsidP="00F519EC">
      <w:pPr>
        <w:pStyle w:val="Code"/>
      </w:pPr>
      <w:r w:rsidRPr="00EC76D5">
        <w:t xml:space="preserve">      Type pointerType = Type.createPointerType(null);</w:t>
      </w:r>
    </w:p>
    <w:p w14:paraId="4A9ECA6A" w14:textId="77777777" w:rsidR="00F519EC" w:rsidRPr="00EC76D5" w:rsidRDefault="00F519EC" w:rsidP="00F519EC">
      <w:pPr>
        <w:pStyle w:val="Code"/>
      </w:pPr>
      <w:r w:rsidRPr="00EC76D5">
        <w:t xml:space="preserve">      pointerType.setConstant(type.isConstant());</w:t>
      </w:r>
    </w:p>
    <w:p w14:paraId="48C83127" w14:textId="77777777" w:rsidR="00F519EC" w:rsidRPr="00EC76D5" w:rsidRDefault="00F519EC" w:rsidP="00F519EC">
      <w:pPr>
        <w:pStyle w:val="Code"/>
      </w:pPr>
      <w:r w:rsidRPr="00EC76D5">
        <w:t xml:space="preserve">      pointerType.setVolatile(type.isVolatile());</w:t>
      </w:r>
    </w:p>
    <w:p w14:paraId="43128D8B" w14:textId="77777777" w:rsidR="00F519EC" w:rsidRPr="00EC76D5" w:rsidRDefault="00F519EC" w:rsidP="00F519EC">
      <w:pPr>
        <w:pStyle w:val="Code"/>
      </w:pPr>
      <w:r w:rsidRPr="00EC76D5">
        <w:t xml:space="preserve">      decl.add(pointerType);</w:t>
      </w:r>
    </w:p>
    <w:p w14:paraId="39CCE84F" w14:textId="77777777" w:rsidR="00F519EC" w:rsidRPr="00EC76D5" w:rsidRDefault="00F519EC" w:rsidP="00F519EC">
      <w:pPr>
        <w:pStyle w:val="Code"/>
      </w:pPr>
      <w:r w:rsidRPr="00EC76D5">
        <w:t xml:space="preserve">    }</w:t>
      </w:r>
    </w:p>
    <w:p w14:paraId="04F8FE3D" w14:textId="77777777" w:rsidR="00F519EC" w:rsidRPr="00EC76D5" w:rsidRDefault="00F519EC" w:rsidP="00F519EC">
      <w:pPr>
        <w:pStyle w:val="Code"/>
      </w:pPr>
    </w:p>
    <w:p w14:paraId="5F3E0DF9" w14:textId="77777777" w:rsidR="00F519EC" w:rsidRPr="00EC76D5" w:rsidRDefault="00F519EC" w:rsidP="00F519EC">
      <w:pPr>
        <w:pStyle w:val="Code"/>
      </w:pPr>
      <w:r w:rsidRPr="00EC76D5">
        <w:t xml:space="preserve">    return decl;</w:t>
      </w:r>
    </w:p>
    <w:p w14:paraId="6AAB02EA" w14:textId="77777777" w:rsidR="00F519EC" w:rsidRPr="00EC76D5" w:rsidRDefault="00F519EC" w:rsidP="00F519EC">
      <w:pPr>
        <w:pStyle w:val="Code"/>
      </w:pPr>
      <w:r w:rsidRPr="00EC76D5">
        <w:t xml:space="preserve">  }</w:t>
      </w:r>
    </w:p>
    <w:p w14:paraId="3D9BB5B5" w14:textId="77777777" w:rsidR="00F519EC" w:rsidRPr="00EC76D5" w:rsidRDefault="00F519EC" w:rsidP="00F519EC">
      <w:pPr>
        <w:pStyle w:val="Code"/>
      </w:pPr>
    </w:p>
    <w:p w14:paraId="1996AD69" w14:textId="77777777" w:rsidR="00F519EC" w:rsidRPr="00EC76D5" w:rsidRDefault="00F519EC" w:rsidP="00F519EC">
      <w:pPr>
        <w:pStyle w:val="Code"/>
      </w:pPr>
      <w:r w:rsidRPr="00EC76D5">
        <w:t xml:space="preserve">  public static Declarator generatePointerListDeclarator</w:t>
      </w:r>
    </w:p>
    <w:p w14:paraId="448741A7" w14:textId="77777777" w:rsidR="00F519EC" w:rsidRPr="00EC76D5" w:rsidRDefault="00F519EC" w:rsidP="00F519EC">
      <w:pPr>
        <w:pStyle w:val="Code"/>
      </w:pPr>
      <w:r w:rsidRPr="00EC76D5">
        <w:t xml:space="preserve">                (List&lt;Pair&lt;Boolean,Boolean&gt;&gt; pointerList, Declarator decl) {</w:t>
      </w:r>
    </w:p>
    <w:p w14:paraId="13EE7977" w14:textId="77777777" w:rsidR="00F519EC" w:rsidRPr="00EC76D5" w:rsidRDefault="00F519EC" w:rsidP="00F519EC">
      <w:pPr>
        <w:pStyle w:val="Code"/>
      </w:pPr>
      <w:r w:rsidRPr="00EC76D5">
        <w:t xml:space="preserve">    for (Pair&lt;Boolean,Boolean&gt; pair : pointerList) {</w:t>
      </w:r>
    </w:p>
    <w:p w14:paraId="3EB67CE2" w14:textId="77777777" w:rsidR="00F519EC" w:rsidRPr="00EC76D5" w:rsidRDefault="00F519EC" w:rsidP="00F519EC">
      <w:pPr>
        <w:pStyle w:val="Code"/>
      </w:pPr>
      <w:r w:rsidRPr="00EC76D5">
        <w:t xml:space="preserve">      Type pointerType = Type.createPointerType(null);</w:t>
      </w:r>
    </w:p>
    <w:p w14:paraId="79E1BBD8" w14:textId="77777777" w:rsidR="00F519EC" w:rsidRPr="00EC76D5" w:rsidRDefault="00F519EC" w:rsidP="00F519EC">
      <w:pPr>
        <w:pStyle w:val="Code"/>
      </w:pPr>
      <w:r w:rsidRPr="00EC76D5">
        <w:t xml:space="preserve">      boolean isConstant = pair.getFirst(),</w:t>
      </w:r>
    </w:p>
    <w:p w14:paraId="63F05430" w14:textId="77777777" w:rsidR="00F519EC" w:rsidRPr="00EC76D5" w:rsidRDefault="00F519EC" w:rsidP="00F519EC">
      <w:pPr>
        <w:pStyle w:val="Code"/>
      </w:pPr>
      <w:r w:rsidRPr="00EC76D5">
        <w:t xml:space="preserve">              isVolatile = pair.getSecond();</w:t>
      </w:r>
    </w:p>
    <w:p w14:paraId="15DAA60F" w14:textId="77777777" w:rsidR="00F519EC" w:rsidRPr="00EC76D5" w:rsidRDefault="00F519EC" w:rsidP="00F519EC">
      <w:pPr>
        <w:pStyle w:val="Code"/>
      </w:pPr>
      <w:r w:rsidRPr="00EC76D5">
        <w:t xml:space="preserve">      pointerType.setConstant(isConstant);</w:t>
      </w:r>
    </w:p>
    <w:p w14:paraId="00214127" w14:textId="77777777" w:rsidR="00F519EC" w:rsidRPr="00EC76D5" w:rsidRDefault="00F519EC" w:rsidP="00F519EC">
      <w:pPr>
        <w:pStyle w:val="Code"/>
      </w:pPr>
      <w:r w:rsidRPr="00EC76D5">
        <w:t xml:space="preserve">      pointerType.setVolatile(isVolatile);</w:t>
      </w:r>
    </w:p>
    <w:p w14:paraId="16CD3562" w14:textId="77777777" w:rsidR="00F519EC" w:rsidRPr="00EC76D5" w:rsidRDefault="00F519EC" w:rsidP="00F519EC">
      <w:pPr>
        <w:pStyle w:val="Code"/>
      </w:pPr>
      <w:r w:rsidRPr="00EC76D5">
        <w:t xml:space="preserve">      decl.add(pointerType);</w:t>
      </w:r>
    </w:p>
    <w:p w14:paraId="5985BDA1" w14:textId="77777777" w:rsidR="00F519EC" w:rsidRPr="00EC76D5" w:rsidRDefault="00F519EC" w:rsidP="00F519EC">
      <w:pPr>
        <w:pStyle w:val="Code"/>
      </w:pPr>
      <w:r w:rsidRPr="00EC76D5">
        <w:t xml:space="preserve">    }</w:t>
      </w:r>
    </w:p>
    <w:p w14:paraId="7AC8A734" w14:textId="77777777" w:rsidR="00F519EC" w:rsidRPr="00EC76D5" w:rsidRDefault="00F519EC" w:rsidP="00F519EC">
      <w:pPr>
        <w:pStyle w:val="Code"/>
      </w:pPr>
      <w:r w:rsidRPr="00EC76D5">
        <w:t xml:space="preserve">    </w:t>
      </w:r>
    </w:p>
    <w:p w14:paraId="7EC36083" w14:textId="77777777" w:rsidR="00F519EC" w:rsidRPr="00EC76D5" w:rsidRDefault="00F519EC" w:rsidP="00F519EC">
      <w:pPr>
        <w:pStyle w:val="Code"/>
      </w:pPr>
      <w:r w:rsidRPr="00EC76D5">
        <w:t xml:space="preserve">    return decl;</w:t>
      </w:r>
    </w:p>
    <w:p w14:paraId="289C1808" w14:textId="285A6DB7" w:rsidR="00E40B78" w:rsidRPr="00EC76D5" w:rsidRDefault="00F519EC" w:rsidP="00F519EC">
      <w:pPr>
        <w:pStyle w:val="Code"/>
      </w:pPr>
      <w:r w:rsidRPr="00EC76D5">
        <w:t xml:space="preserve">  }</w:t>
      </w:r>
    </w:p>
    <w:p w14:paraId="0752B22B" w14:textId="0D9825D8" w:rsidR="00E40B78" w:rsidRPr="00EC76D5" w:rsidRDefault="00E40B78" w:rsidP="00E40B78">
      <w:pPr>
        <w:pStyle w:val="Rubrik3"/>
      </w:pPr>
      <w:bookmarkStart w:id="62" w:name="_Toc481936154"/>
      <w:r w:rsidRPr="00EC76D5">
        <w:t>Parameter List</w:t>
      </w:r>
      <w:bookmarkEnd w:id="62"/>
    </w:p>
    <w:p w14:paraId="0A89C523" w14:textId="77777777" w:rsidR="00E40B78" w:rsidRPr="00EC76D5" w:rsidRDefault="00E40B78" w:rsidP="00E40B78">
      <w:r w:rsidRPr="00EC76D5">
        <w:t>A parameter is a declaration with at most one declaratory, which has no initializer or bitfield.</w:t>
      </w:r>
    </w:p>
    <w:p w14:paraId="625C74F4" w14:textId="42BEC221" w:rsidR="00E40B78" w:rsidRPr="00EC76D5" w:rsidRDefault="002E67B8" w:rsidP="00E40B78">
      <w:pPr>
        <w:pStyle w:val="CodeHeader"/>
      </w:pPr>
      <w:proofErr w:type="spellStart"/>
      <w:r>
        <w:t>MainParser.gppg</w:t>
      </w:r>
      <w:proofErr w:type="spellEnd"/>
    </w:p>
    <w:p w14:paraId="323E7BA5" w14:textId="77777777" w:rsidR="009F05AB" w:rsidRPr="00EC76D5" w:rsidRDefault="009F05AB" w:rsidP="009F05AB">
      <w:pPr>
        <w:pStyle w:val="Code"/>
      </w:pPr>
      <w:r w:rsidRPr="00EC76D5">
        <w:t>optional_parameter_ellipse_list:</w:t>
      </w:r>
    </w:p>
    <w:p w14:paraId="221A2603" w14:textId="77777777" w:rsidR="009F05AB" w:rsidRPr="00EC76D5" w:rsidRDefault="009F05AB" w:rsidP="009F05AB">
      <w:pPr>
        <w:pStyle w:val="Code"/>
      </w:pPr>
      <w:r w:rsidRPr="00EC76D5">
        <w:t xml:space="preserve">    /* Empty. */           { $$ = null; }</w:t>
      </w:r>
    </w:p>
    <w:p w14:paraId="6030F5FD" w14:textId="77777777" w:rsidR="009F05AB" w:rsidRPr="00EC76D5" w:rsidRDefault="009F05AB" w:rsidP="009F05AB">
      <w:pPr>
        <w:pStyle w:val="Code"/>
      </w:pPr>
      <w:r w:rsidRPr="00EC76D5">
        <w:t xml:space="preserve">  | parameter_ellipse_list { $$ = $1;   };</w:t>
      </w:r>
    </w:p>
    <w:p w14:paraId="5159CDE4" w14:textId="77777777" w:rsidR="009F05AB" w:rsidRPr="00EC76D5" w:rsidRDefault="009F05AB" w:rsidP="009F05AB">
      <w:pPr>
        <w:pStyle w:val="Code"/>
      </w:pPr>
      <w:r w:rsidRPr="00EC76D5">
        <w:t xml:space="preserve">    </w:t>
      </w:r>
    </w:p>
    <w:p w14:paraId="7D3C7BA4" w14:textId="77777777" w:rsidR="009F05AB" w:rsidRPr="00EC76D5" w:rsidRDefault="009F05AB" w:rsidP="009F05AB">
      <w:pPr>
        <w:pStyle w:val="Code"/>
      </w:pPr>
      <w:r w:rsidRPr="00EC76D5">
        <w:t>parameter_ellipse_list:</w:t>
      </w:r>
    </w:p>
    <w:p w14:paraId="14603E4A" w14:textId="77777777" w:rsidR="009F05AB" w:rsidRPr="00EC76D5" w:rsidRDefault="009F05AB" w:rsidP="009F05AB">
      <w:pPr>
        <w:pStyle w:val="Code"/>
      </w:pPr>
      <w:r w:rsidRPr="00EC76D5">
        <w:t xml:space="preserve">    parameter_list {</w:t>
      </w:r>
    </w:p>
    <w:p w14:paraId="4B424C2A" w14:textId="77777777" w:rsidR="009F05AB" w:rsidRPr="00EC76D5" w:rsidRDefault="009F05AB" w:rsidP="009F05AB">
      <w:pPr>
        <w:pStyle w:val="Code"/>
      </w:pPr>
      <w:r w:rsidRPr="00EC76D5">
        <w:t xml:space="preserve">      $$ = new Pair&lt;List&lt;Symbol&gt;,Boolean&gt;($1, false);</w:t>
      </w:r>
    </w:p>
    <w:p w14:paraId="4970B256" w14:textId="77777777" w:rsidR="009F05AB" w:rsidRPr="00EC76D5" w:rsidRDefault="009F05AB" w:rsidP="009F05AB">
      <w:pPr>
        <w:pStyle w:val="Code"/>
      </w:pPr>
      <w:r w:rsidRPr="00EC76D5">
        <w:t xml:space="preserve">    }</w:t>
      </w:r>
    </w:p>
    <w:p w14:paraId="0376673C" w14:textId="77777777" w:rsidR="009F05AB" w:rsidRPr="00EC76D5" w:rsidRDefault="009F05AB" w:rsidP="009F05AB">
      <w:pPr>
        <w:pStyle w:val="Code"/>
      </w:pPr>
      <w:r w:rsidRPr="00EC76D5">
        <w:t xml:space="preserve">  | parameter_list COMMA ELLIPSE {</w:t>
      </w:r>
    </w:p>
    <w:p w14:paraId="7063220A" w14:textId="77777777" w:rsidR="009F05AB" w:rsidRPr="00EC76D5" w:rsidRDefault="009F05AB" w:rsidP="009F05AB">
      <w:pPr>
        <w:pStyle w:val="Code"/>
      </w:pPr>
      <w:r w:rsidRPr="00EC76D5">
        <w:t xml:space="preserve">      $$ = new Pair&lt;List&lt;Symbol&gt;,Boolean&gt;($1, true);</w:t>
      </w:r>
    </w:p>
    <w:p w14:paraId="261DD125" w14:textId="77777777" w:rsidR="009F05AB" w:rsidRPr="00EC76D5" w:rsidRDefault="009F05AB" w:rsidP="009F05AB">
      <w:pPr>
        <w:pStyle w:val="Code"/>
      </w:pPr>
      <w:r w:rsidRPr="00EC76D5">
        <w:t xml:space="preserve">    };</w:t>
      </w:r>
    </w:p>
    <w:p w14:paraId="60ED477D" w14:textId="77777777" w:rsidR="009F05AB" w:rsidRPr="00EC76D5" w:rsidRDefault="009F05AB" w:rsidP="009F05AB">
      <w:pPr>
        <w:pStyle w:val="Code"/>
      </w:pPr>
    </w:p>
    <w:p w14:paraId="09DC7874" w14:textId="77777777" w:rsidR="009F05AB" w:rsidRPr="00EC76D5" w:rsidRDefault="009F05AB" w:rsidP="009F05AB">
      <w:pPr>
        <w:pStyle w:val="Code"/>
      </w:pPr>
      <w:r w:rsidRPr="00EC76D5">
        <w:t>parameter_list:</w:t>
      </w:r>
    </w:p>
    <w:p w14:paraId="6A05BF26" w14:textId="77777777" w:rsidR="009F05AB" w:rsidRPr="00EC76D5" w:rsidRDefault="009F05AB" w:rsidP="009F05AB">
      <w:pPr>
        <w:pStyle w:val="Code"/>
      </w:pPr>
      <w:r w:rsidRPr="00EC76D5">
        <w:t xml:space="preserve">    {</w:t>
      </w:r>
    </w:p>
    <w:p w14:paraId="7982F9CE" w14:textId="77777777" w:rsidR="009F05AB" w:rsidRPr="00EC76D5" w:rsidRDefault="009F05AB" w:rsidP="009F05AB">
      <w:pPr>
        <w:pStyle w:val="Code"/>
      </w:pPr>
      <w:r w:rsidRPr="00EC76D5">
        <w:t xml:space="preserve">      ++Main.ParameterCount;</w:t>
      </w:r>
    </w:p>
    <w:p w14:paraId="30B64E58" w14:textId="77777777" w:rsidR="009F05AB" w:rsidRPr="00EC76D5" w:rsidRDefault="009F05AB" w:rsidP="009F05AB">
      <w:pPr>
        <w:pStyle w:val="Code"/>
      </w:pPr>
      <w:r w:rsidRPr="00EC76D5">
        <w:t xml:space="preserve">    }</w:t>
      </w:r>
    </w:p>
    <w:p w14:paraId="5CE85F35" w14:textId="77777777" w:rsidR="009F05AB" w:rsidRPr="00EC76D5" w:rsidRDefault="009F05AB" w:rsidP="009F05AB">
      <w:pPr>
        <w:pStyle w:val="Code"/>
      </w:pPr>
      <w:r w:rsidRPr="00EC76D5">
        <w:t xml:space="preserve">    parameter_declaration {</w:t>
      </w:r>
    </w:p>
    <w:p w14:paraId="59995AE8" w14:textId="77777777" w:rsidR="009F05AB" w:rsidRPr="00EC76D5" w:rsidRDefault="009F05AB" w:rsidP="009F05AB">
      <w:pPr>
        <w:pStyle w:val="Code"/>
      </w:pPr>
      <w:r w:rsidRPr="00EC76D5">
        <w:t xml:space="preserve">      --Main.ParameterCount;</w:t>
      </w:r>
    </w:p>
    <w:p w14:paraId="6B414A46" w14:textId="77777777" w:rsidR="009F05AB" w:rsidRPr="00EC76D5" w:rsidRDefault="009F05AB" w:rsidP="009F05AB">
      <w:pPr>
        <w:pStyle w:val="Code"/>
      </w:pPr>
      <w:r w:rsidRPr="00EC76D5">
        <w:t xml:space="preserve">      $$ = new LinkedList&lt;&gt;();</w:t>
      </w:r>
    </w:p>
    <w:p w14:paraId="42CB5105" w14:textId="77777777" w:rsidR="009F05AB" w:rsidRPr="00EC76D5" w:rsidRDefault="009F05AB" w:rsidP="009F05AB">
      <w:pPr>
        <w:pStyle w:val="Code"/>
      </w:pPr>
      <w:r w:rsidRPr="00EC76D5">
        <w:t xml:space="preserve">      ((List) $$).add($2);</w:t>
      </w:r>
    </w:p>
    <w:p w14:paraId="0CF014BF" w14:textId="77777777" w:rsidR="009F05AB" w:rsidRPr="00EC76D5" w:rsidRDefault="009F05AB" w:rsidP="009F05AB">
      <w:pPr>
        <w:pStyle w:val="Code"/>
      </w:pPr>
      <w:r w:rsidRPr="00EC76D5">
        <w:t xml:space="preserve">    }</w:t>
      </w:r>
    </w:p>
    <w:p w14:paraId="71589463" w14:textId="77777777" w:rsidR="009F05AB" w:rsidRPr="00EC76D5" w:rsidRDefault="009F05AB" w:rsidP="009F05AB">
      <w:pPr>
        <w:pStyle w:val="Code"/>
      </w:pPr>
      <w:r w:rsidRPr="00EC76D5">
        <w:t xml:space="preserve">  | parameter_list COMMA {</w:t>
      </w:r>
    </w:p>
    <w:p w14:paraId="6E419239" w14:textId="77777777" w:rsidR="009F05AB" w:rsidRPr="00EC76D5" w:rsidRDefault="009F05AB" w:rsidP="009F05AB">
      <w:pPr>
        <w:pStyle w:val="Code"/>
      </w:pPr>
      <w:r w:rsidRPr="00EC76D5">
        <w:t xml:space="preserve">      ++Main.ParameterCount;</w:t>
      </w:r>
    </w:p>
    <w:p w14:paraId="64938313" w14:textId="77777777" w:rsidR="009F05AB" w:rsidRPr="00EC76D5" w:rsidRDefault="009F05AB" w:rsidP="009F05AB">
      <w:pPr>
        <w:pStyle w:val="Code"/>
      </w:pPr>
      <w:r w:rsidRPr="00EC76D5">
        <w:t xml:space="preserve">    }</w:t>
      </w:r>
    </w:p>
    <w:p w14:paraId="0A185F2D" w14:textId="77777777" w:rsidR="009F05AB" w:rsidRPr="00EC76D5" w:rsidRDefault="009F05AB" w:rsidP="009F05AB">
      <w:pPr>
        <w:pStyle w:val="Code"/>
      </w:pPr>
      <w:r w:rsidRPr="00EC76D5">
        <w:t xml:space="preserve">    parameter_declaration {</w:t>
      </w:r>
    </w:p>
    <w:p w14:paraId="6407EAB5" w14:textId="77777777" w:rsidR="009F05AB" w:rsidRPr="00EC76D5" w:rsidRDefault="009F05AB" w:rsidP="009F05AB">
      <w:pPr>
        <w:pStyle w:val="Code"/>
      </w:pPr>
      <w:r w:rsidRPr="00EC76D5">
        <w:t xml:space="preserve">      --Main.ParameterCount;</w:t>
      </w:r>
    </w:p>
    <w:p w14:paraId="1EC405C9" w14:textId="77777777" w:rsidR="009F05AB" w:rsidRPr="00EC76D5" w:rsidRDefault="009F05AB" w:rsidP="009F05AB">
      <w:pPr>
        <w:pStyle w:val="Code"/>
      </w:pPr>
      <w:r w:rsidRPr="00EC76D5">
        <w:t xml:space="preserve">      $1.add($4); </w:t>
      </w:r>
    </w:p>
    <w:p w14:paraId="611EB64D" w14:textId="77777777" w:rsidR="009F05AB" w:rsidRPr="00EC76D5" w:rsidRDefault="009F05AB" w:rsidP="009F05AB">
      <w:pPr>
        <w:pStyle w:val="Code"/>
      </w:pPr>
      <w:r w:rsidRPr="00EC76D5">
        <w:t xml:space="preserve">      $$ = $1;</w:t>
      </w:r>
    </w:p>
    <w:p w14:paraId="72449058" w14:textId="77777777" w:rsidR="009F05AB" w:rsidRPr="00EC76D5" w:rsidRDefault="009F05AB" w:rsidP="009F05AB">
      <w:pPr>
        <w:pStyle w:val="Code"/>
      </w:pPr>
      <w:r w:rsidRPr="00EC76D5">
        <w:t xml:space="preserve">    };</w:t>
      </w:r>
    </w:p>
    <w:p w14:paraId="4B628125" w14:textId="77777777" w:rsidR="009F05AB" w:rsidRPr="00EC76D5" w:rsidRDefault="009F05AB" w:rsidP="009F05AB">
      <w:pPr>
        <w:pStyle w:val="Code"/>
      </w:pPr>
    </w:p>
    <w:p w14:paraId="1D0147FA" w14:textId="77777777" w:rsidR="009F05AB" w:rsidRPr="00EC76D5" w:rsidRDefault="009F05AB" w:rsidP="009F05AB">
      <w:pPr>
        <w:pStyle w:val="Code"/>
      </w:pPr>
      <w:r w:rsidRPr="00EC76D5">
        <w:t>parameter_declaration:</w:t>
      </w:r>
    </w:p>
    <w:p w14:paraId="55330C00" w14:textId="77777777" w:rsidR="009F05AB" w:rsidRPr="00EC76D5" w:rsidRDefault="009F05AB" w:rsidP="009F05AB">
      <w:pPr>
        <w:pStyle w:val="Code"/>
      </w:pPr>
      <w:r w:rsidRPr="00EC76D5">
        <w:t xml:space="preserve">    declaration_specifier_list {</w:t>
      </w:r>
    </w:p>
    <w:p w14:paraId="23B4C10E" w14:textId="77777777" w:rsidR="009F05AB" w:rsidRPr="00EC76D5" w:rsidRDefault="009F05AB" w:rsidP="009F05AB">
      <w:pPr>
        <w:pStyle w:val="Code"/>
      </w:pPr>
      <w:r w:rsidRPr="00EC76D5">
        <w:t xml:space="preserve">      $$ = GenerateDeclaration.generateParameter</w:t>
      </w:r>
    </w:p>
    <w:p w14:paraId="22602F19" w14:textId="75B2B114" w:rsidR="009F05AB" w:rsidRPr="00EC76D5" w:rsidRDefault="009F05AB" w:rsidP="009F05AB">
      <w:pPr>
        <w:pStyle w:val="Code"/>
      </w:pPr>
      <w:r w:rsidRPr="00EC76D5">
        <w:t xml:space="preserve">                               (Main.SpecifierStack.pop(), null);</w:t>
      </w:r>
    </w:p>
    <w:p w14:paraId="5EFB966A" w14:textId="77777777" w:rsidR="009F05AB" w:rsidRPr="00EC76D5" w:rsidRDefault="009F05AB" w:rsidP="009F05AB">
      <w:pPr>
        <w:pStyle w:val="Code"/>
      </w:pPr>
      <w:r w:rsidRPr="00EC76D5">
        <w:t xml:space="preserve">    }</w:t>
      </w:r>
    </w:p>
    <w:p w14:paraId="74C65385" w14:textId="4F5C224A" w:rsidR="009F05AB" w:rsidRPr="00EC76D5" w:rsidRDefault="009F05AB" w:rsidP="009F05AB">
      <w:pPr>
        <w:pStyle w:val="Code"/>
      </w:pPr>
      <w:r w:rsidRPr="00EC76D5">
        <w:t xml:space="preserve">  | declaration_specifier_list </w:t>
      </w:r>
      <w:r w:rsidR="00AB7DF5">
        <w:t>pointer_declarator</w:t>
      </w:r>
      <w:r w:rsidRPr="00EC76D5">
        <w:t xml:space="preserve"> {</w:t>
      </w:r>
    </w:p>
    <w:p w14:paraId="3301FD84" w14:textId="77777777" w:rsidR="009F05AB" w:rsidRPr="00EC76D5" w:rsidRDefault="009F05AB" w:rsidP="009F05AB">
      <w:pPr>
        <w:pStyle w:val="Code"/>
      </w:pPr>
      <w:r w:rsidRPr="00EC76D5">
        <w:t xml:space="preserve">      $$ = GenerateDeclaration.generateParameter</w:t>
      </w:r>
    </w:p>
    <w:p w14:paraId="777F0E8C" w14:textId="2806E780" w:rsidR="009F05AB" w:rsidRPr="00EC76D5" w:rsidRDefault="009F05AB" w:rsidP="009F05AB">
      <w:pPr>
        <w:pStyle w:val="Code"/>
      </w:pPr>
      <w:r w:rsidRPr="00EC76D5">
        <w:lastRenderedPageBreak/>
        <w:t xml:space="preserve">                               (Main.SpecifierStack.pop(), $2);</w:t>
      </w:r>
    </w:p>
    <w:p w14:paraId="605E0D2A" w14:textId="77777777" w:rsidR="009F05AB" w:rsidRPr="00EC76D5" w:rsidRDefault="009F05AB" w:rsidP="009F05AB">
      <w:pPr>
        <w:pStyle w:val="Code"/>
      </w:pPr>
      <w:r w:rsidRPr="00EC76D5">
        <w:t xml:space="preserve">    }</w:t>
      </w:r>
    </w:p>
    <w:p w14:paraId="132BEB4A" w14:textId="35A02DB6" w:rsidR="009F05AB" w:rsidRPr="00EC76D5" w:rsidRDefault="009F05AB" w:rsidP="009F05AB">
      <w:pPr>
        <w:pStyle w:val="Code"/>
      </w:pPr>
      <w:r w:rsidRPr="00EC76D5">
        <w:t xml:space="preserve">  | declaration_specifier_list abstract_</w:t>
      </w:r>
      <w:r w:rsidR="00AB7DF5">
        <w:t>pointer_declarator</w:t>
      </w:r>
      <w:r w:rsidRPr="00EC76D5">
        <w:t xml:space="preserve"> {</w:t>
      </w:r>
    </w:p>
    <w:p w14:paraId="144DD484" w14:textId="77777777" w:rsidR="009F05AB" w:rsidRPr="00EC76D5" w:rsidRDefault="009F05AB" w:rsidP="009F05AB">
      <w:pPr>
        <w:pStyle w:val="Code"/>
      </w:pPr>
      <w:r w:rsidRPr="00EC76D5">
        <w:t xml:space="preserve">      $$ = GenerateDeclaration.generateParameter</w:t>
      </w:r>
    </w:p>
    <w:p w14:paraId="16EE1FFF" w14:textId="1284831C" w:rsidR="009F05AB" w:rsidRPr="00EC76D5" w:rsidRDefault="009F05AB" w:rsidP="009F05AB">
      <w:pPr>
        <w:pStyle w:val="Code"/>
      </w:pPr>
      <w:r w:rsidRPr="00EC76D5">
        <w:t xml:space="preserve">                               (Main.SpecifierStack.pop(), $2);</w:t>
      </w:r>
    </w:p>
    <w:p w14:paraId="4C2B27CE" w14:textId="0AA8A129" w:rsidR="00602943" w:rsidRPr="00EC76D5" w:rsidRDefault="009F05AB" w:rsidP="009F05AB">
      <w:pPr>
        <w:pStyle w:val="Code"/>
      </w:pPr>
      <w:r w:rsidRPr="00EC76D5">
        <w:t xml:space="preserve">    };</w:t>
      </w:r>
    </w:p>
    <w:p w14:paraId="023B5A05" w14:textId="39F9272B" w:rsidR="00602943" w:rsidRPr="00EC76D5" w:rsidRDefault="00602943" w:rsidP="009F05AB">
      <w:pPr>
        <w:pStyle w:val="Code"/>
      </w:pPr>
    </w:p>
    <w:p w14:paraId="601A5221" w14:textId="77777777" w:rsidR="00602943" w:rsidRPr="00EC76D5" w:rsidRDefault="00602943" w:rsidP="00602943">
      <w:pPr>
        <w:pStyle w:val="Code"/>
      </w:pPr>
      <w:r w:rsidRPr="00EC76D5">
        <w:t>optional_identifier_list:</w:t>
      </w:r>
    </w:p>
    <w:p w14:paraId="6CCDAAF4" w14:textId="77777777" w:rsidR="00602943" w:rsidRPr="00EC76D5" w:rsidRDefault="00602943" w:rsidP="00602943">
      <w:pPr>
        <w:pStyle w:val="Code"/>
      </w:pPr>
      <w:r w:rsidRPr="00EC76D5">
        <w:t xml:space="preserve">    /* Empty. */  {</w:t>
      </w:r>
    </w:p>
    <w:p w14:paraId="29245338" w14:textId="77777777" w:rsidR="00602943" w:rsidRPr="00EC76D5" w:rsidRDefault="00602943" w:rsidP="00602943">
      <w:pPr>
        <w:pStyle w:val="Code"/>
      </w:pPr>
      <w:r w:rsidRPr="00EC76D5">
        <w:t xml:space="preserve">      $$ = new LinkedList&lt;&gt;();</w:t>
      </w:r>
    </w:p>
    <w:p w14:paraId="7199597E" w14:textId="77777777" w:rsidR="00602943" w:rsidRPr="00EC76D5" w:rsidRDefault="00602943" w:rsidP="00602943">
      <w:pPr>
        <w:pStyle w:val="Code"/>
      </w:pPr>
      <w:r w:rsidRPr="00EC76D5">
        <w:t xml:space="preserve">    }</w:t>
      </w:r>
    </w:p>
    <w:p w14:paraId="230B21EC" w14:textId="77777777" w:rsidR="00602943" w:rsidRPr="00EC76D5" w:rsidRDefault="00602943" w:rsidP="00602943">
      <w:pPr>
        <w:pStyle w:val="Code"/>
      </w:pPr>
      <w:r w:rsidRPr="00EC76D5">
        <w:t xml:space="preserve">  | identifier_list {</w:t>
      </w:r>
    </w:p>
    <w:p w14:paraId="7D212AFB" w14:textId="77777777" w:rsidR="00602943" w:rsidRPr="00EC76D5" w:rsidRDefault="00602943" w:rsidP="00602943">
      <w:pPr>
        <w:pStyle w:val="Code"/>
      </w:pPr>
      <w:r w:rsidRPr="00EC76D5">
        <w:t xml:space="preserve">      $$ = $1;</w:t>
      </w:r>
    </w:p>
    <w:p w14:paraId="7C7ACDA0" w14:textId="77777777" w:rsidR="00602943" w:rsidRPr="00EC76D5" w:rsidRDefault="00602943" w:rsidP="00602943">
      <w:pPr>
        <w:pStyle w:val="Code"/>
      </w:pPr>
      <w:r w:rsidRPr="00EC76D5">
        <w:t xml:space="preserve">    };</w:t>
      </w:r>
    </w:p>
    <w:p w14:paraId="0E2F6971" w14:textId="77777777" w:rsidR="00602943" w:rsidRPr="00EC76D5" w:rsidRDefault="00602943" w:rsidP="00602943">
      <w:pPr>
        <w:pStyle w:val="Code"/>
      </w:pPr>
    </w:p>
    <w:p w14:paraId="4BECC055" w14:textId="77777777" w:rsidR="00602943" w:rsidRPr="00EC76D5" w:rsidRDefault="00602943" w:rsidP="00602943">
      <w:pPr>
        <w:pStyle w:val="Code"/>
      </w:pPr>
      <w:r w:rsidRPr="00EC76D5">
        <w:t>identifier_list:</w:t>
      </w:r>
    </w:p>
    <w:p w14:paraId="549B6421" w14:textId="77777777" w:rsidR="00602943" w:rsidRPr="00EC76D5" w:rsidRDefault="00602943" w:rsidP="00602943">
      <w:pPr>
        <w:pStyle w:val="Code"/>
      </w:pPr>
      <w:r w:rsidRPr="00EC76D5">
        <w:t xml:space="preserve">    IDENTIFIER {</w:t>
      </w:r>
    </w:p>
    <w:p w14:paraId="685D2B5D" w14:textId="77777777" w:rsidR="00602943" w:rsidRPr="00EC76D5" w:rsidRDefault="00602943" w:rsidP="00602943">
      <w:pPr>
        <w:pStyle w:val="Code"/>
      </w:pPr>
      <w:r w:rsidRPr="00EC76D5">
        <w:t xml:space="preserve">      $$ = new LinkedList&lt;&gt;();</w:t>
      </w:r>
    </w:p>
    <w:p w14:paraId="595585C5" w14:textId="77777777" w:rsidR="00602943" w:rsidRPr="00EC76D5" w:rsidRDefault="00602943" w:rsidP="00602943">
      <w:pPr>
        <w:pStyle w:val="Code"/>
      </w:pPr>
      <w:r w:rsidRPr="00EC76D5">
        <w:t xml:space="preserve">      ((List) $$).add($1); </w:t>
      </w:r>
    </w:p>
    <w:p w14:paraId="40F9C17D" w14:textId="77777777" w:rsidR="00602943" w:rsidRPr="00EC76D5" w:rsidRDefault="00602943" w:rsidP="00602943">
      <w:pPr>
        <w:pStyle w:val="Code"/>
      </w:pPr>
      <w:r w:rsidRPr="00EC76D5">
        <w:t xml:space="preserve">    }</w:t>
      </w:r>
    </w:p>
    <w:p w14:paraId="4880B9F7" w14:textId="77777777" w:rsidR="00602943" w:rsidRPr="00EC76D5" w:rsidRDefault="00602943" w:rsidP="00602943">
      <w:pPr>
        <w:pStyle w:val="Code"/>
      </w:pPr>
      <w:r w:rsidRPr="00EC76D5">
        <w:t xml:space="preserve">  | identifier_list COMMA IDENTIFIER {</w:t>
      </w:r>
    </w:p>
    <w:p w14:paraId="0D6B259B" w14:textId="77777777" w:rsidR="00602943" w:rsidRPr="00EC76D5" w:rsidRDefault="00602943" w:rsidP="00602943">
      <w:pPr>
        <w:pStyle w:val="Code"/>
      </w:pPr>
      <w:r w:rsidRPr="00EC76D5">
        <w:t xml:space="preserve">      $1.add($3); </w:t>
      </w:r>
    </w:p>
    <w:p w14:paraId="628E5BDC" w14:textId="77777777" w:rsidR="00602943" w:rsidRPr="00EC76D5" w:rsidRDefault="00602943" w:rsidP="00602943">
      <w:pPr>
        <w:pStyle w:val="Code"/>
      </w:pPr>
      <w:r w:rsidRPr="00EC76D5">
        <w:t xml:space="preserve">      $$ = $1;</w:t>
      </w:r>
    </w:p>
    <w:p w14:paraId="26605CB0" w14:textId="0A66FBBD" w:rsidR="00602943" w:rsidRPr="00EC76D5" w:rsidRDefault="00602943" w:rsidP="00602943">
      <w:pPr>
        <w:pStyle w:val="Code"/>
      </w:pPr>
      <w:r w:rsidRPr="00EC76D5">
        <w:t xml:space="preserve">    };</w:t>
      </w:r>
    </w:p>
    <w:p w14:paraId="1AC84BE4" w14:textId="4C2E6E73" w:rsidR="00E40B78" w:rsidRPr="00EC76D5" w:rsidRDefault="000C6576" w:rsidP="00E40B78">
      <w:pPr>
        <w:pStyle w:val="CodeHeader"/>
      </w:pPr>
      <w:proofErr w:type="spellStart"/>
      <w:r>
        <w:t>MiddleCodeGenerator.cs</w:t>
      </w:r>
      <w:proofErr w:type="spellEnd"/>
    </w:p>
    <w:p w14:paraId="0765428D" w14:textId="77777777" w:rsidR="00664F54" w:rsidRPr="00EC76D5" w:rsidRDefault="00664F54" w:rsidP="00664F54">
      <w:pPr>
        <w:pStyle w:val="Code"/>
      </w:pPr>
      <w:r w:rsidRPr="00EC76D5">
        <w:t xml:space="preserve">  public static Symbol generateParameter(Specifier specifier,</w:t>
      </w:r>
    </w:p>
    <w:p w14:paraId="52B6D5E4" w14:textId="77777777" w:rsidR="00664F54" w:rsidRPr="00EC76D5" w:rsidRDefault="00664F54" w:rsidP="00664F54">
      <w:pPr>
        <w:pStyle w:val="Code"/>
      </w:pPr>
      <w:r w:rsidRPr="00EC76D5">
        <w:t xml:space="preserve">                                         Declarator decl) {</w:t>
      </w:r>
    </w:p>
    <w:p w14:paraId="4B386E49" w14:textId="5ECCF495" w:rsidR="00664F54" w:rsidRPr="00EC76D5" w:rsidRDefault="00664F54" w:rsidP="00664F54">
      <w:pPr>
        <w:pStyle w:val="Code"/>
      </w:pPr>
      <w:r w:rsidRPr="00EC76D5">
        <w:t xml:space="preserve">    Triple&lt;Boolean,Storage,Type&gt; </w:t>
      </w:r>
      <w:r w:rsidR="008E0A21" w:rsidRPr="00EC76D5">
        <w:t>specTriple</w:t>
      </w:r>
      <w:r w:rsidRPr="00EC76D5">
        <w:t xml:space="preserve"> = specifier.generate();</w:t>
      </w:r>
    </w:p>
    <w:p w14:paraId="4EEBB3EB" w14:textId="7B12E4A0" w:rsidR="00664F54" w:rsidRPr="00EC76D5" w:rsidRDefault="00664F54" w:rsidP="00664F54">
      <w:pPr>
        <w:pStyle w:val="Code"/>
      </w:pPr>
      <w:r w:rsidRPr="00EC76D5">
        <w:t xml:space="preserve">    Storage storage = </w:t>
      </w:r>
      <w:r w:rsidR="008E0A21" w:rsidRPr="00EC76D5">
        <w:t>specTriple</w:t>
      </w:r>
      <w:r w:rsidRPr="00EC76D5">
        <w:t>.getSecond();</w:t>
      </w:r>
    </w:p>
    <w:p w14:paraId="43623090" w14:textId="223DDBC0" w:rsidR="00664F54" w:rsidRPr="00EC76D5" w:rsidRDefault="00664F54" w:rsidP="00664F54">
      <w:pPr>
        <w:pStyle w:val="Code"/>
      </w:pPr>
      <w:r w:rsidRPr="00EC76D5">
        <w:t xml:space="preserve">    Type specType = </w:t>
      </w:r>
      <w:r w:rsidR="008E0A21" w:rsidRPr="00EC76D5">
        <w:t>specTriple</w:t>
      </w:r>
      <w:r w:rsidRPr="00EC76D5">
        <w:t>.getThird();</w:t>
      </w:r>
    </w:p>
    <w:p w14:paraId="28EDD743" w14:textId="77777777" w:rsidR="00664F54" w:rsidRPr="00EC76D5" w:rsidRDefault="00664F54" w:rsidP="00664F54">
      <w:pPr>
        <w:pStyle w:val="Code"/>
      </w:pPr>
    </w:p>
    <w:p w14:paraId="4767DBBD" w14:textId="77777777" w:rsidR="00664F54" w:rsidRPr="00EC76D5" w:rsidRDefault="00664F54" w:rsidP="00664F54">
      <w:pPr>
        <w:pStyle w:val="Code"/>
      </w:pPr>
      <w:r w:rsidRPr="00EC76D5">
        <w:t xml:space="preserve">    Assert.error((storage == Storage.Auto) || (storage == Storage.Register),</w:t>
      </w:r>
    </w:p>
    <w:p w14:paraId="7665B68D" w14:textId="77777777" w:rsidR="00664F54" w:rsidRPr="00EC76D5" w:rsidRDefault="00664F54" w:rsidP="00664F54">
      <w:pPr>
        <w:pStyle w:val="Code"/>
      </w:pPr>
      <w:r w:rsidRPr="00EC76D5">
        <w:t xml:space="preserve">                 "parameter storage must be auto or register");</w:t>
      </w:r>
    </w:p>
    <w:p w14:paraId="371937B5" w14:textId="77777777" w:rsidR="00664F54" w:rsidRPr="00EC76D5" w:rsidRDefault="00664F54" w:rsidP="00664F54">
      <w:pPr>
        <w:pStyle w:val="Code"/>
      </w:pPr>
      <w:r w:rsidRPr="00EC76D5">
        <w:t xml:space="preserve">    </w:t>
      </w:r>
    </w:p>
    <w:p w14:paraId="5D7AF797" w14:textId="77777777" w:rsidR="00664F54" w:rsidRPr="00EC76D5" w:rsidRDefault="00664F54" w:rsidP="00664F54">
      <w:pPr>
        <w:pStyle w:val="Code"/>
      </w:pPr>
      <w:r w:rsidRPr="00EC76D5">
        <w:t xml:space="preserve">    if (decl != null) {</w:t>
      </w:r>
    </w:p>
    <w:p w14:paraId="517937B8" w14:textId="77777777" w:rsidR="00664F54" w:rsidRPr="00EC76D5" w:rsidRDefault="00664F54" w:rsidP="00664F54">
      <w:pPr>
        <w:pStyle w:val="Code"/>
      </w:pPr>
      <w:r w:rsidRPr="00EC76D5">
        <w:t xml:space="preserve">      decl.add(specType);</w:t>
      </w:r>
    </w:p>
    <w:p w14:paraId="325B5BD8" w14:textId="77777777" w:rsidR="00664F54" w:rsidRPr="00EC76D5" w:rsidRDefault="00664F54" w:rsidP="00664F54">
      <w:pPr>
        <w:pStyle w:val="Code"/>
      </w:pPr>
      <w:r w:rsidRPr="00EC76D5">
        <w:t xml:space="preserve">      Type type = toParameterType(decl.type());</w:t>
      </w:r>
    </w:p>
    <w:p w14:paraId="75DF4AAD" w14:textId="77777777" w:rsidR="00664F54" w:rsidRPr="00EC76D5" w:rsidRDefault="00664F54" w:rsidP="00664F54">
      <w:pPr>
        <w:pStyle w:val="Code"/>
      </w:pPr>
      <w:r w:rsidRPr="00EC76D5">
        <w:t xml:space="preserve">      return (Symbol.createParameterSymbol(decl.getName(), storage, type));</w:t>
      </w:r>
    </w:p>
    <w:p w14:paraId="1240CD8E" w14:textId="77777777" w:rsidR="00664F54" w:rsidRPr="00EC76D5" w:rsidRDefault="00664F54" w:rsidP="00664F54">
      <w:pPr>
        <w:pStyle w:val="Code"/>
      </w:pPr>
      <w:r w:rsidRPr="00EC76D5">
        <w:t xml:space="preserve">    }</w:t>
      </w:r>
    </w:p>
    <w:p w14:paraId="5B1A7A0E" w14:textId="77777777" w:rsidR="00664F54" w:rsidRPr="00EC76D5" w:rsidRDefault="00664F54" w:rsidP="00664F54">
      <w:pPr>
        <w:pStyle w:val="Code"/>
      </w:pPr>
      <w:r w:rsidRPr="00EC76D5">
        <w:t xml:space="preserve">    else {</w:t>
      </w:r>
    </w:p>
    <w:p w14:paraId="21C95124" w14:textId="77777777" w:rsidR="00664F54" w:rsidRPr="00EC76D5" w:rsidRDefault="00664F54" w:rsidP="00664F54">
      <w:pPr>
        <w:pStyle w:val="Code"/>
      </w:pPr>
      <w:r w:rsidRPr="00EC76D5">
        <w:t xml:space="preserve">      Type type = toParameterType(specType);</w:t>
      </w:r>
    </w:p>
    <w:p w14:paraId="433A94B1" w14:textId="77777777" w:rsidR="00664F54" w:rsidRPr="00EC76D5" w:rsidRDefault="00664F54" w:rsidP="00664F54">
      <w:pPr>
        <w:pStyle w:val="Code"/>
      </w:pPr>
      <w:r w:rsidRPr="00EC76D5">
        <w:t xml:space="preserve">      return (Symbol.createParameterSymbol(null, storage, type));</w:t>
      </w:r>
    </w:p>
    <w:p w14:paraId="39671022" w14:textId="77777777" w:rsidR="00664F54" w:rsidRPr="00EC76D5" w:rsidRDefault="00664F54" w:rsidP="00664F54">
      <w:pPr>
        <w:pStyle w:val="Code"/>
      </w:pPr>
      <w:r w:rsidRPr="00EC76D5">
        <w:t xml:space="preserve">    }</w:t>
      </w:r>
    </w:p>
    <w:p w14:paraId="41E2CD48" w14:textId="77777777" w:rsidR="00664F54" w:rsidRPr="00EC76D5" w:rsidRDefault="00664F54" w:rsidP="00664F54">
      <w:pPr>
        <w:pStyle w:val="Code"/>
      </w:pPr>
      <w:r w:rsidRPr="00EC76D5">
        <w:t xml:space="preserve">  }</w:t>
      </w:r>
    </w:p>
    <w:p w14:paraId="34EA1055" w14:textId="77777777" w:rsidR="00664F54" w:rsidRPr="00EC76D5" w:rsidRDefault="00664F54" w:rsidP="00664F54">
      <w:pPr>
        <w:pStyle w:val="Code"/>
      </w:pPr>
      <w:r w:rsidRPr="00EC76D5">
        <w:t xml:space="preserve">  </w:t>
      </w:r>
    </w:p>
    <w:p w14:paraId="12816A2B" w14:textId="77777777" w:rsidR="00664F54" w:rsidRPr="00EC76D5" w:rsidRDefault="00664F54" w:rsidP="00664F54">
      <w:pPr>
        <w:pStyle w:val="Code"/>
      </w:pPr>
      <w:r w:rsidRPr="00EC76D5">
        <w:t xml:space="preserve">  private static Type toParameterType(Type type) {</w:t>
      </w:r>
    </w:p>
    <w:p w14:paraId="09D2AC92" w14:textId="77777777" w:rsidR="00664F54" w:rsidRPr="00EC76D5" w:rsidRDefault="00664F54" w:rsidP="00664F54">
      <w:pPr>
        <w:pStyle w:val="Code"/>
      </w:pPr>
      <w:r w:rsidRPr="00EC76D5">
        <w:t xml:space="preserve">    switch (type.getSort()) {</w:t>
      </w:r>
    </w:p>
    <w:p w14:paraId="7233124F" w14:textId="77777777" w:rsidR="00664F54" w:rsidRPr="00EC76D5" w:rsidRDefault="00664F54" w:rsidP="00664F54">
      <w:pPr>
        <w:pStyle w:val="Code"/>
      </w:pPr>
      <w:r w:rsidRPr="00EC76D5">
        <w:t xml:space="preserve">      case Array:</w:t>
      </w:r>
    </w:p>
    <w:p w14:paraId="2C526686" w14:textId="77777777" w:rsidR="00664F54" w:rsidRPr="00EC76D5" w:rsidRDefault="00664F54" w:rsidP="00664F54">
      <w:pPr>
        <w:pStyle w:val="Code"/>
      </w:pPr>
      <w:r w:rsidRPr="00EC76D5">
        <w:t xml:space="preserve">        return Type.createPointerType(type.getArrayType());</w:t>
      </w:r>
    </w:p>
    <w:p w14:paraId="7033E60A" w14:textId="77777777" w:rsidR="00664F54" w:rsidRPr="00EC76D5" w:rsidRDefault="00664F54" w:rsidP="00664F54">
      <w:pPr>
        <w:pStyle w:val="Code"/>
      </w:pPr>
      <w:r w:rsidRPr="00EC76D5">
        <w:t xml:space="preserve">        </w:t>
      </w:r>
    </w:p>
    <w:p w14:paraId="120CF2CA" w14:textId="77777777" w:rsidR="00664F54" w:rsidRPr="00EC76D5" w:rsidRDefault="00664F54" w:rsidP="00664F54">
      <w:pPr>
        <w:pStyle w:val="Code"/>
      </w:pPr>
      <w:r w:rsidRPr="00EC76D5">
        <w:t xml:space="preserve">      case Function:</w:t>
      </w:r>
    </w:p>
    <w:p w14:paraId="15CAEB41" w14:textId="77777777" w:rsidR="00664F54" w:rsidRPr="00EC76D5" w:rsidRDefault="00664F54" w:rsidP="00664F54">
      <w:pPr>
        <w:pStyle w:val="Code"/>
      </w:pPr>
      <w:r w:rsidRPr="00EC76D5">
        <w:t xml:space="preserve">        return Type.createPointerType(type);</w:t>
      </w:r>
    </w:p>
    <w:p w14:paraId="24AFD51C" w14:textId="77777777" w:rsidR="00664F54" w:rsidRPr="00EC76D5" w:rsidRDefault="00664F54" w:rsidP="00664F54">
      <w:pPr>
        <w:pStyle w:val="Code"/>
      </w:pPr>
      <w:r w:rsidRPr="00EC76D5">
        <w:t xml:space="preserve">        </w:t>
      </w:r>
    </w:p>
    <w:p w14:paraId="088F6B5E" w14:textId="77777777" w:rsidR="00664F54" w:rsidRPr="00EC76D5" w:rsidRDefault="00664F54" w:rsidP="00664F54">
      <w:pPr>
        <w:pStyle w:val="Code"/>
      </w:pPr>
      <w:r w:rsidRPr="00EC76D5">
        <w:t xml:space="preserve">      default:</w:t>
      </w:r>
    </w:p>
    <w:p w14:paraId="0116A09C" w14:textId="77777777" w:rsidR="00664F54" w:rsidRPr="00EC76D5" w:rsidRDefault="00664F54" w:rsidP="00664F54">
      <w:pPr>
        <w:pStyle w:val="Code"/>
      </w:pPr>
      <w:r w:rsidRPr="00EC76D5">
        <w:t xml:space="preserve">        return type;</w:t>
      </w:r>
    </w:p>
    <w:p w14:paraId="5C1C41A2" w14:textId="77777777" w:rsidR="00664F54" w:rsidRPr="00EC76D5" w:rsidRDefault="00664F54" w:rsidP="00664F54">
      <w:pPr>
        <w:pStyle w:val="Code"/>
      </w:pPr>
      <w:r w:rsidRPr="00EC76D5">
        <w:t xml:space="preserve">    }</w:t>
      </w:r>
    </w:p>
    <w:p w14:paraId="55FF8F9B" w14:textId="77777777" w:rsidR="00664F54" w:rsidRPr="00EC76D5" w:rsidRDefault="00664F54" w:rsidP="00664F54">
      <w:pPr>
        <w:pStyle w:val="Code"/>
        <w:rPr>
          <w:rFonts w:ascii="Times New Roman" w:eastAsiaTheme="majorEastAsia" w:hAnsi="Times New Roman" w:cstheme="majorBidi"/>
          <w:b/>
          <w:noProof w:val="0"/>
          <w:sz w:val="32"/>
          <w:szCs w:val="24"/>
        </w:rPr>
      </w:pPr>
      <w:r w:rsidRPr="00EC76D5">
        <w:lastRenderedPageBreak/>
        <w:t xml:space="preserve">  }</w:t>
      </w:r>
    </w:p>
    <w:p w14:paraId="0FCA82BB" w14:textId="082A3206" w:rsidR="00E40B78" w:rsidRPr="00EC76D5" w:rsidRDefault="00E40B78" w:rsidP="00664F54">
      <w:pPr>
        <w:pStyle w:val="Rubrik3"/>
      </w:pPr>
      <w:bookmarkStart w:id="63" w:name="_Toc481936155"/>
      <w:r w:rsidRPr="00EC76D5">
        <w:t>Initializer</w:t>
      </w:r>
      <w:bookmarkEnd w:id="63"/>
    </w:p>
    <w:p w14:paraId="67060910" w14:textId="77777777" w:rsidR="00E40B78" w:rsidRPr="00EC76D5" w:rsidRDefault="00E40B78" w:rsidP="00E40B78">
      <w:r w:rsidRPr="00EC76D5">
        <w:t>A declaratory can be initialized with a single value, or a (possible nested) list.</w:t>
      </w:r>
    </w:p>
    <w:p w14:paraId="6D968F70" w14:textId="114C961A" w:rsidR="00E40B78" w:rsidRPr="00EC76D5" w:rsidRDefault="002E67B8" w:rsidP="00E40B78">
      <w:pPr>
        <w:pStyle w:val="CodeHeader"/>
      </w:pPr>
      <w:proofErr w:type="spellStart"/>
      <w:r>
        <w:t>MainParser.gppg</w:t>
      </w:r>
      <w:proofErr w:type="spellEnd"/>
    </w:p>
    <w:p w14:paraId="7D5E46FD" w14:textId="77777777" w:rsidR="00602943" w:rsidRPr="00EC76D5" w:rsidRDefault="00602943" w:rsidP="00602943">
      <w:pPr>
        <w:pStyle w:val="Code"/>
      </w:pPr>
      <w:r w:rsidRPr="00EC76D5">
        <w:t>initializer:</w:t>
      </w:r>
    </w:p>
    <w:p w14:paraId="24D64A8D" w14:textId="77777777" w:rsidR="00602943" w:rsidRPr="00EC76D5" w:rsidRDefault="00602943" w:rsidP="00602943">
      <w:pPr>
        <w:pStyle w:val="Code"/>
      </w:pPr>
      <w:r w:rsidRPr="00EC76D5">
        <w:t xml:space="preserve">    assignment_expression {</w:t>
      </w:r>
    </w:p>
    <w:p w14:paraId="4BF6D9C4" w14:textId="77777777" w:rsidR="00602943" w:rsidRPr="00EC76D5" w:rsidRDefault="00602943" w:rsidP="00602943">
      <w:pPr>
        <w:pStyle w:val="Code"/>
      </w:pPr>
      <w:r w:rsidRPr="00EC76D5">
        <w:t xml:space="preserve">      $$ = $1;</w:t>
      </w:r>
    </w:p>
    <w:p w14:paraId="580D062C" w14:textId="77777777" w:rsidR="00602943" w:rsidRPr="00EC76D5" w:rsidRDefault="00602943" w:rsidP="00602943">
      <w:pPr>
        <w:pStyle w:val="Code"/>
      </w:pPr>
      <w:r w:rsidRPr="00EC76D5">
        <w:t xml:space="preserve">    }</w:t>
      </w:r>
    </w:p>
    <w:p w14:paraId="06B2BB40" w14:textId="77777777" w:rsidR="00602943" w:rsidRPr="00EC76D5" w:rsidRDefault="00602943" w:rsidP="00602943">
      <w:pPr>
        <w:pStyle w:val="Code"/>
      </w:pPr>
      <w:r w:rsidRPr="00EC76D5">
        <w:t xml:space="preserve">  | LEFT_BLOCK initializer_list optional_comma RIGHT_BLOCK {</w:t>
      </w:r>
    </w:p>
    <w:p w14:paraId="11C643FE" w14:textId="77777777" w:rsidR="00602943" w:rsidRPr="00EC76D5" w:rsidRDefault="00602943" w:rsidP="00602943">
      <w:pPr>
        <w:pStyle w:val="Code"/>
      </w:pPr>
      <w:r w:rsidRPr="00EC76D5">
        <w:t xml:space="preserve">      $$ = $2;</w:t>
      </w:r>
    </w:p>
    <w:p w14:paraId="7E2B3485" w14:textId="77777777" w:rsidR="00602943" w:rsidRPr="00EC76D5" w:rsidRDefault="00602943" w:rsidP="00602943">
      <w:pPr>
        <w:pStyle w:val="Code"/>
      </w:pPr>
      <w:r w:rsidRPr="00EC76D5">
        <w:t xml:space="preserve">    };</w:t>
      </w:r>
    </w:p>
    <w:p w14:paraId="5A8ADCEF" w14:textId="77777777" w:rsidR="00602943" w:rsidRPr="00EC76D5" w:rsidRDefault="00602943" w:rsidP="00602943">
      <w:pPr>
        <w:pStyle w:val="Code"/>
      </w:pPr>
    </w:p>
    <w:p w14:paraId="1C4A982A" w14:textId="77777777" w:rsidR="00602943" w:rsidRPr="00EC76D5" w:rsidRDefault="00602943" w:rsidP="00602943">
      <w:pPr>
        <w:pStyle w:val="Code"/>
      </w:pPr>
      <w:r w:rsidRPr="00EC76D5">
        <w:t>optional_comma:</w:t>
      </w:r>
    </w:p>
    <w:p w14:paraId="74BC46D7" w14:textId="77777777" w:rsidR="00602943" w:rsidRPr="00EC76D5" w:rsidRDefault="00602943" w:rsidP="00602943">
      <w:pPr>
        <w:pStyle w:val="Code"/>
      </w:pPr>
      <w:r w:rsidRPr="00EC76D5">
        <w:t xml:space="preserve">    /* Empty. */</w:t>
      </w:r>
    </w:p>
    <w:p w14:paraId="75F6A029" w14:textId="77777777" w:rsidR="00602943" w:rsidRPr="00EC76D5" w:rsidRDefault="00602943" w:rsidP="00602943">
      <w:pPr>
        <w:pStyle w:val="Code"/>
      </w:pPr>
      <w:r w:rsidRPr="00EC76D5">
        <w:t xml:space="preserve">  | COMMA;</w:t>
      </w:r>
    </w:p>
    <w:p w14:paraId="116B410E" w14:textId="77777777" w:rsidR="00602943" w:rsidRPr="00EC76D5" w:rsidRDefault="00602943" w:rsidP="00602943">
      <w:pPr>
        <w:pStyle w:val="Code"/>
      </w:pPr>
    </w:p>
    <w:p w14:paraId="5AAB68D0" w14:textId="77777777" w:rsidR="00602943" w:rsidRPr="00EC76D5" w:rsidRDefault="00602943" w:rsidP="00602943">
      <w:pPr>
        <w:pStyle w:val="Code"/>
      </w:pPr>
      <w:r w:rsidRPr="00EC76D5">
        <w:t>initializer_list:</w:t>
      </w:r>
    </w:p>
    <w:p w14:paraId="7CE0CC46" w14:textId="77777777" w:rsidR="00602943" w:rsidRPr="00EC76D5" w:rsidRDefault="00602943" w:rsidP="00602943">
      <w:pPr>
        <w:pStyle w:val="Code"/>
      </w:pPr>
      <w:r w:rsidRPr="00EC76D5">
        <w:t xml:space="preserve">    initializer {</w:t>
      </w:r>
    </w:p>
    <w:p w14:paraId="57099C07" w14:textId="77777777" w:rsidR="00602943" w:rsidRPr="00EC76D5" w:rsidRDefault="00602943" w:rsidP="00602943">
      <w:pPr>
        <w:pStyle w:val="Code"/>
      </w:pPr>
      <w:r w:rsidRPr="00EC76D5">
        <w:t xml:space="preserve">      $$ = new LinkedList&lt;&gt;();</w:t>
      </w:r>
    </w:p>
    <w:p w14:paraId="26B3A976" w14:textId="77777777" w:rsidR="00602943" w:rsidRPr="00EC76D5" w:rsidRDefault="00602943" w:rsidP="00602943">
      <w:pPr>
        <w:pStyle w:val="Code"/>
      </w:pPr>
      <w:r w:rsidRPr="00EC76D5">
        <w:t xml:space="preserve">      ((List) $$).add($1);</w:t>
      </w:r>
    </w:p>
    <w:p w14:paraId="5578E371" w14:textId="77777777" w:rsidR="00602943" w:rsidRPr="00EC76D5" w:rsidRDefault="00602943" w:rsidP="00602943">
      <w:pPr>
        <w:pStyle w:val="Code"/>
      </w:pPr>
      <w:r w:rsidRPr="00EC76D5">
        <w:t xml:space="preserve">    }</w:t>
      </w:r>
    </w:p>
    <w:p w14:paraId="19BA3C25" w14:textId="77777777" w:rsidR="00602943" w:rsidRPr="00EC76D5" w:rsidRDefault="00602943" w:rsidP="00602943">
      <w:pPr>
        <w:pStyle w:val="Code"/>
      </w:pPr>
      <w:r w:rsidRPr="00EC76D5">
        <w:t xml:space="preserve">  | initializer_list COMMA initializer {</w:t>
      </w:r>
    </w:p>
    <w:p w14:paraId="18A225F8" w14:textId="77777777" w:rsidR="00602943" w:rsidRPr="00EC76D5" w:rsidRDefault="00602943" w:rsidP="00602943">
      <w:pPr>
        <w:pStyle w:val="Code"/>
      </w:pPr>
      <w:r w:rsidRPr="00EC76D5">
        <w:t xml:space="preserve">      $1.add($3); </w:t>
      </w:r>
    </w:p>
    <w:p w14:paraId="1F975C5C" w14:textId="77777777" w:rsidR="00602943" w:rsidRPr="00EC76D5" w:rsidRDefault="00602943" w:rsidP="00602943">
      <w:pPr>
        <w:pStyle w:val="Code"/>
      </w:pPr>
      <w:r w:rsidRPr="00EC76D5">
        <w:t xml:space="preserve">      $$ = $1;</w:t>
      </w:r>
    </w:p>
    <w:p w14:paraId="45D19889" w14:textId="0CBEF0EB" w:rsidR="00E40B78" w:rsidRPr="00EC76D5" w:rsidRDefault="00602943" w:rsidP="00602943">
      <w:pPr>
        <w:pStyle w:val="Code"/>
      </w:pPr>
      <w:r w:rsidRPr="00EC76D5">
        <w:t xml:space="preserve">    };</w:t>
      </w:r>
    </w:p>
    <w:p w14:paraId="5F679EE1" w14:textId="014190F7" w:rsidR="00E40B78" w:rsidRPr="00EC76D5" w:rsidRDefault="00E40B78" w:rsidP="00E40B78">
      <w:pPr>
        <w:pStyle w:val="Rubrik3"/>
      </w:pPr>
      <w:bookmarkStart w:id="64" w:name="_Toc481936156"/>
      <w:r w:rsidRPr="00EC76D5">
        <w:t>Type Name</w:t>
      </w:r>
      <w:bookmarkEnd w:id="64"/>
    </w:p>
    <w:p w14:paraId="25470C42" w14:textId="77777777" w:rsidR="00E40B78" w:rsidRPr="00EC76D5" w:rsidRDefault="00E40B78" w:rsidP="00E40B78">
      <w:r w:rsidRPr="00EC76D5">
        <w:t>A type name is a declaratory specifier list, with or without an abstract declaratory.</w:t>
      </w:r>
    </w:p>
    <w:p w14:paraId="31AE16BF" w14:textId="72D4D450" w:rsidR="00E40B78" w:rsidRPr="00EC76D5" w:rsidRDefault="002E67B8" w:rsidP="00E40B78">
      <w:pPr>
        <w:pStyle w:val="CodeHeader"/>
      </w:pPr>
      <w:proofErr w:type="spellStart"/>
      <w:r>
        <w:t>MainParser.gppg</w:t>
      </w:r>
      <w:proofErr w:type="spellEnd"/>
    </w:p>
    <w:p w14:paraId="630F1692" w14:textId="77777777" w:rsidR="00602943" w:rsidRPr="00EC76D5" w:rsidRDefault="00602943" w:rsidP="00602943">
      <w:pPr>
        <w:pStyle w:val="Code"/>
      </w:pPr>
      <w:r w:rsidRPr="00EC76D5">
        <w:t>type_name:</w:t>
      </w:r>
    </w:p>
    <w:p w14:paraId="54E1BF52" w14:textId="77777777" w:rsidR="00602943" w:rsidRPr="00EC76D5" w:rsidRDefault="00602943" w:rsidP="00602943">
      <w:pPr>
        <w:pStyle w:val="Code"/>
      </w:pPr>
      <w:r w:rsidRPr="00EC76D5">
        <w:t xml:space="preserve">    declaration_specifier_list  {</w:t>
      </w:r>
    </w:p>
    <w:p w14:paraId="73759649" w14:textId="77777777" w:rsidR="00602943" w:rsidRPr="00EC76D5" w:rsidRDefault="00602943" w:rsidP="00602943">
      <w:pPr>
        <w:pStyle w:val="Code"/>
      </w:pPr>
      <w:r w:rsidRPr="00EC76D5">
        <w:t xml:space="preserve">      $$ = GenerateDeclaration.generateTypeName(Main.SpecifierStack.pop(), null);</w:t>
      </w:r>
    </w:p>
    <w:p w14:paraId="01136523" w14:textId="77777777" w:rsidR="00602943" w:rsidRPr="00EC76D5" w:rsidRDefault="00602943" w:rsidP="00602943">
      <w:pPr>
        <w:pStyle w:val="Code"/>
      </w:pPr>
      <w:r w:rsidRPr="00EC76D5">
        <w:t xml:space="preserve">    }</w:t>
      </w:r>
    </w:p>
    <w:p w14:paraId="601B9182" w14:textId="5CEDBA14" w:rsidR="00602943" w:rsidRPr="00EC76D5" w:rsidRDefault="00602943" w:rsidP="00602943">
      <w:pPr>
        <w:pStyle w:val="Code"/>
      </w:pPr>
      <w:r w:rsidRPr="00EC76D5">
        <w:t xml:space="preserve">  | declaration_specifier_list abstract_</w:t>
      </w:r>
      <w:r w:rsidR="00AB7DF5">
        <w:t>pointer_declarator</w:t>
      </w:r>
      <w:r w:rsidRPr="00EC76D5">
        <w:t xml:space="preserve"> {</w:t>
      </w:r>
    </w:p>
    <w:p w14:paraId="1CA9FEFF" w14:textId="77777777" w:rsidR="00602943" w:rsidRPr="00EC76D5" w:rsidRDefault="00602943" w:rsidP="00602943">
      <w:pPr>
        <w:pStyle w:val="Code"/>
      </w:pPr>
      <w:r w:rsidRPr="00EC76D5">
        <w:t xml:space="preserve">      $$ = GenerateDeclaration.generateTypeName(Main.SpecifierStack.pop(), $2);</w:t>
      </w:r>
    </w:p>
    <w:p w14:paraId="17FBFEE5" w14:textId="77777777" w:rsidR="00602943" w:rsidRPr="00EC76D5" w:rsidRDefault="00602943" w:rsidP="00602943">
      <w:pPr>
        <w:pStyle w:val="Code"/>
        <w:rPr>
          <w:b/>
        </w:rPr>
      </w:pPr>
      <w:r w:rsidRPr="00EC76D5">
        <w:t xml:space="preserve">    };</w:t>
      </w:r>
    </w:p>
    <w:p w14:paraId="74198B27" w14:textId="176FCBD7" w:rsidR="00E40B78" w:rsidRPr="00EC76D5" w:rsidRDefault="000C6576" w:rsidP="00602943">
      <w:pPr>
        <w:pStyle w:val="CodeHeader"/>
      </w:pPr>
      <w:proofErr w:type="spellStart"/>
      <w:r>
        <w:t>MiddleCodeGenerator.cs</w:t>
      </w:r>
      <w:proofErr w:type="spellEnd"/>
    </w:p>
    <w:p w14:paraId="3EE1E186" w14:textId="77777777" w:rsidR="00526A20" w:rsidRPr="00EC76D5" w:rsidRDefault="00526A20" w:rsidP="00526A20">
      <w:pPr>
        <w:pStyle w:val="Code"/>
      </w:pPr>
      <w:r w:rsidRPr="00EC76D5">
        <w:t xml:space="preserve">  public static Type generateTypeName(Specifier specifier,</w:t>
      </w:r>
    </w:p>
    <w:p w14:paraId="7A959B68" w14:textId="77777777" w:rsidR="00526A20" w:rsidRPr="00EC76D5" w:rsidRDefault="00526A20" w:rsidP="00526A20">
      <w:pPr>
        <w:pStyle w:val="Code"/>
      </w:pPr>
      <w:r w:rsidRPr="00EC76D5">
        <w:t xml:space="preserve">                                      Declarator decl) {</w:t>
      </w:r>
    </w:p>
    <w:p w14:paraId="5877DACB" w14:textId="172ADEE7" w:rsidR="00526A20" w:rsidRPr="00EC76D5" w:rsidRDefault="00526A20" w:rsidP="00526A20">
      <w:pPr>
        <w:pStyle w:val="Code"/>
      </w:pPr>
      <w:r w:rsidRPr="00EC76D5">
        <w:t xml:space="preserve">    Triple&lt;Boolean,Storage,Type&gt; </w:t>
      </w:r>
      <w:r w:rsidR="008E0A21" w:rsidRPr="00EC76D5">
        <w:t>specTriple</w:t>
      </w:r>
      <w:r w:rsidRPr="00EC76D5">
        <w:t xml:space="preserve"> = specifier.generate();</w:t>
      </w:r>
    </w:p>
    <w:p w14:paraId="09117AE3" w14:textId="7D2AE978" w:rsidR="00526A20" w:rsidRPr="00EC76D5" w:rsidRDefault="00526A20" w:rsidP="00526A20">
      <w:pPr>
        <w:pStyle w:val="Code"/>
      </w:pPr>
      <w:r w:rsidRPr="00EC76D5">
        <w:t xml:space="preserve">    Type specType = </w:t>
      </w:r>
      <w:r w:rsidR="008E0A21" w:rsidRPr="00EC76D5">
        <w:t>specTriple</w:t>
      </w:r>
      <w:r w:rsidRPr="00EC76D5">
        <w:t>.getThird();</w:t>
      </w:r>
    </w:p>
    <w:p w14:paraId="7EA40178" w14:textId="77777777" w:rsidR="00526A20" w:rsidRPr="00EC76D5" w:rsidRDefault="00526A20" w:rsidP="00526A20">
      <w:pPr>
        <w:pStyle w:val="Code"/>
      </w:pPr>
    </w:p>
    <w:p w14:paraId="74D962D5" w14:textId="77777777" w:rsidR="00526A20" w:rsidRPr="00EC76D5" w:rsidRDefault="00526A20" w:rsidP="00526A20">
      <w:pPr>
        <w:pStyle w:val="Code"/>
      </w:pPr>
      <w:r w:rsidRPr="00EC76D5">
        <w:t xml:space="preserve">    if (decl != null) {</w:t>
      </w:r>
    </w:p>
    <w:p w14:paraId="52B18A87" w14:textId="77777777" w:rsidR="00526A20" w:rsidRPr="00EC76D5" w:rsidRDefault="00526A20" w:rsidP="00526A20">
      <w:pPr>
        <w:pStyle w:val="Code"/>
      </w:pPr>
      <w:r w:rsidRPr="00EC76D5">
        <w:t xml:space="preserve">      decl.add(specType);</w:t>
      </w:r>
    </w:p>
    <w:p w14:paraId="001C2E58" w14:textId="77777777" w:rsidR="00526A20" w:rsidRPr="00EC76D5" w:rsidRDefault="00526A20" w:rsidP="00526A20">
      <w:pPr>
        <w:pStyle w:val="Code"/>
      </w:pPr>
      <w:r w:rsidRPr="00EC76D5">
        <w:t xml:space="preserve">      return decl.type();</w:t>
      </w:r>
    </w:p>
    <w:p w14:paraId="542A9C84" w14:textId="77777777" w:rsidR="00526A20" w:rsidRPr="00EC76D5" w:rsidRDefault="00526A20" w:rsidP="00526A20">
      <w:pPr>
        <w:pStyle w:val="Code"/>
      </w:pPr>
      <w:r w:rsidRPr="00EC76D5">
        <w:t xml:space="preserve">    }</w:t>
      </w:r>
    </w:p>
    <w:p w14:paraId="01C356CA" w14:textId="77777777" w:rsidR="00526A20" w:rsidRPr="00EC76D5" w:rsidRDefault="00526A20" w:rsidP="00526A20">
      <w:pPr>
        <w:pStyle w:val="Code"/>
      </w:pPr>
      <w:r w:rsidRPr="00EC76D5">
        <w:t xml:space="preserve">    else {</w:t>
      </w:r>
    </w:p>
    <w:p w14:paraId="3DE53549" w14:textId="77777777" w:rsidR="00526A20" w:rsidRPr="00EC76D5" w:rsidRDefault="00526A20" w:rsidP="00526A20">
      <w:pPr>
        <w:pStyle w:val="Code"/>
      </w:pPr>
      <w:r w:rsidRPr="00EC76D5">
        <w:t xml:space="preserve">      return specType;</w:t>
      </w:r>
    </w:p>
    <w:p w14:paraId="1D3A0A50" w14:textId="77777777" w:rsidR="00526A20" w:rsidRPr="00EC76D5" w:rsidRDefault="00526A20" w:rsidP="00526A20">
      <w:pPr>
        <w:pStyle w:val="Code"/>
      </w:pPr>
      <w:r w:rsidRPr="00EC76D5">
        <w:t xml:space="preserve">    }</w:t>
      </w:r>
    </w:p>
    <w:p w14:paraId="56AA72E8" w14:textId="77777777" w:rsidR="00526A20" w:rsidRPr="00EC76D5" w:rsidRDefault="00526A20" w:rsidP="00526A20">
      <w:pPr>
        <w:pStyle w:val="Code"/>
      </w:pPr>
      <w:r w:rsidRPr="00EC76D5">
        <w:t xml:space="preserve">  }</w:t>
      </w:r>
    </w:p>
    <w:p w14:paraId="3CC5F3E0" w14:textId="048BEBD1" w:rsidR="00E40B78" w:rsidRPr="00EC76D5" w:rsidRDefault="002E1D8C" w:rsidP="00526A20">
      <w:pPr>
        <w:pStyle w:val="Code"/>
      </w:pPr>
      <w:r w:rsidRPr="00EC76D5">
        <w:lastRenderedPageBreak/>
        <w:t>}</w:t>
      </w:r>
    </w:p>
    <w:p w14:paraId="1129B48A" w14:textId="03A4527E" w:rsidR="00E40B78" w:rsidRPr="00EC76D5" w:rsidRDefault="00E40B78" w:rsidP="00E40B78">
      <w:pPr>
        <w:pStyle w:val="Rubrik3"/>
      </w:pPr>
      <w:bookmarkStart w:id="65" w:name="_Toc481936157"/>
      <w:r w:rsidRPr="00EC76D5">
        <w:t>Direct and Abstract Declarator</w:t>
      </w:r>
      <w:bookmarkEnd w:id="65"/>
    </w:p>
    <w:p w14:paraId="07FFD5A6" w14:textId="0BEFFABB" w:rsidR="00E40B78" w:rsidRPr="00EC76D5" w:rsidRDefault="00E40B78" w:rsidP="00E40B78">
      <w:r w:rsidRPr="00EC76D5">
        <w:t xml:space="preserve">A declaratory is a direct </w:t>
      </w:r>
      <w:proofErr w:type="spellStart"/>
      <w:r w:rsidR="00AB7DF5">
        <w:t>pointer_declarator</w:t>
      </w:r>
      <w:proofErr w:type="spellEnd"/>
      <w:r w:rsidRPr="00EC76D5">
        <w:t xml:space="preserve"> with an optional pointer list, and there are three kinds of direct declarators:</w:t>
      </w:r>
    </w:p>
    <w:p w14:paraId="7CB3E7AA" w14:textId="77777777" w:rsidR="00E40B78" w:rsidRPr="00EC76D5" w:rsidRDefault="00E40B78" w:rsidP="00E40B78">
      <w:pPr>
        <w:pStyle w:val="Liststycke"/>
        <w:numPr>
          <w:ilvl w:val="0"/>
          <w:numId w:val="90"/>
        </w:numPr>
      </w:pPr>
      <w:r w:rsidRPr="00EC76D5">
        <w:t>Arrays.</w:t>
      </w:r>
    </w:p>
    <w:p w14:paraId="1CCB64F6" w14:textId="77777777" w:rsidR="00E40B78" w:rsidRPr="00EC76D5" w:rsidRDefault="00E40B78" w:rsidP="00E40B78">
      <w:pPr>
        <w:pStyle w:val="Liststycke"/>
        <w:numPr>
          <w:ilvl w:val="0"/>
          <w:numId w:val="90"/>
        </w:numPr>
      </w:pPr>
      <w:r w:rsidRPr="00EC76D5">
        <w:t>Old-style Functions.</w:t>
      </w:r>
    </w:p>
    <w:p w14:paraId="41ED031D" w14:textId="77777777" w:rsidR="00E40B78" w:rsidRPr="00EC76D5" w:rsidRDefault="00E40B78" w:rsidP="00E40B78">
      <w:pPr>
        <w:pStyle w:val="Liststycke"/>
        <w:numPr>
          <w:ilvl w:val="0"/>
          <w:numId w:val="90"/>
        </w:numPr>
      </w:pPr>
      <w:r w:rsidRPr="00EC76D5">
        <w:t>New-style Functions.</w:t>
      </w:r>
    </w:p>
    <w:p w14:paraId="3C9D4FE5" w14:textId="1F31D5A0" w:rsidR="00E40B78" w:rsidRPr="00EC76D5" w:rsidRDefault="002E67B8" w:rsidP="00E40B78">
      <w:pPr>
        <w:pStyle w:val="CodeHeader"/>
      </w:pPr>
      <w:proofErr w:type="spellStart"/>
      <w:r>
        <w:t>MainParser.gppg</w:t>
      </w:r>
      <w:proofErr w:type="spellEnd"/>
    </w:p>
    <w:p w14:paraId="280C69C4" w14:textId="1513300D" w:rsidR="00CE6C5F" w:rsidRPr="00EC76D5" w:rsidRDefault="00AB7DF5" w:rsidP="00CE6C5F">
      <w:pPr>
        <w:pStyle w:val="Code"/>
      </w:pPr>
      <w:r>
        <w:t>pointer_declarator</w:t>
      </w:r>
      <w:r w:rsidR="00CE6C5F" w:rsidRPr="00EC76D5">
        <w:t>:</w:t>
      </w:r>
    </w:p>
    <w:p w14:paraId="7F424F0E" w14:textId="266B2795" w:rsidR="00CE6C5F" w:rsidRPr="00EC76D5" w:rsidRDefault="00CE6C5F" w:rsidP="00CE6C5F">
      <w:pPr>
        <w:pStyle w:val="Code"/>
      </w:pPr>
      <w:r w:rsidRPr="00EC76D5">
        <w:t xml:space="preserve">    optional_pointer_list direct_</w:t>
      </w:r>
      <w:r w:rsidR="00AB7DF5">
        <w:t>pointer_declarator</w:t>
      </w:r>
      <w:r w:rsidRPr="00EC76D5">
        <w:t xml:space="preserve"> {</w:t>
      </w:r>
    </w:p>
    <w:p w14:paraId="2DDFB789" w14:textId="77777777" w:rsidR="00CE6C5F" w:rsidRPr="00EC76D5" w:rsidRDefault="00CE6C5F" w:rsidP="00CE6C5F">
      <w:pPr>
        <w:pStyle w:val="Code"/>
      </w:pPr>
      <w:r w:rsidRPr="00EC76D5">
        <w:t xml:space="preserve">      $$ = GenerateDeclaration.generatePointerDeclarator($1, $2);</w:t>
      </w:r>
    </w:p>
    <w:p w14:paraId="7A90C886" w14:textId="77777777" w:rsidR="00CE6C5F" w:rsidRPr="00EC76D5" w:rsidRDefault="00CE6C5F" w:rsidP="00CE6C5F">
      <w:pPr>
        <w:pStyle w:val="Code"/>
      </w:pPr>
      <w:r w:rsidRPr="00EC76D5">
        <w:t xml:space="preserve">    };</w:t>
      </w:r>
    </w:p>
    <w:p w14:paraId="1F69C101" w14:textId="77777777" w:rsidR="00CE6C5F" w:rsidRPr="00EC76D5" w:rsidRDefault="00CE6C5F" w:rsidP="00CE6C5F">
      <w:pPr>
        <w:pStyle w:val="Code"/>
      </w:pPr>
    </w:p>
    <w:p w14:paraId="371E14D0" w14:textId="0E29988E" w:rsidR="00CE6C5F" w:rsidRPr="00EC76D5" w:rsidRDefault="00CE6C5F" w:rsidP="00CE6C5F">
      <w:pPr>
        <w:pStyle w:val="Code"/>
      </w:pPr>
      <w:r w:rsidRPr="00EC76D5">
        <w:t>direct_</w:t>
      </w:r>
      <w:r w:rsidR="00AB7DF5">
        <w:t>pointer_declarator</w:t>
      </w:r>
      <w:r w:rsidRPr="00EC76D5">
        <w:t>:</w:t>
      </w:r>
    </w:p>
    <w:p w14:paraId="1811340D" w14:textId="77777777" w:rsidR="00CE6C5F" w:rsidRPr="00EC76D5" w:rsidRDefault="00CE6C5F" w:rsidP="00CE6C5F">
      <w:pPr>
        <w:pStyle w:val="Code"/>
      </w:pPr>
      <w:r w:rsidRPr="00EC76D5">
        <w:t xml:space="preserve">    IDENTIFIER {</w:t>
      </w:r>
    </w:p>
    <w:p w14:paraId="67068AF2" w14:textId="77777777" w:rsidR="00CE6C5F" w:rsidRPr="00EC76D5" w:rsidRDefault="00CE6C5F" w:rsidP="00CE6C5F">
      <w:pPr>
        <w:pStyle w:val="Code"/>
      </w:pPr>
      <w:r w:rsidRPr="00EC76D5">
        <w:t xml:space="preserve">      $$ = new Declarator($1);</w:t>
      </w:r>
    </w:p>
    <w:p w14:paraId="010D56E9" w14:textId="77777777" w:rsidR="00CE6C5F" w:rsidRPr="00EC76D5" w:rsidRDefault="00CE6C5F" w:rsidP="00CE6C5F">
      <w:pPr>
        <w:pStyle w:val="Code"/>
      </w:pPr>
      <w:r w:rsidRPr="00EC76D5">
        <w:t xml:space="preserve">    }</w:t>
      </w:r>
    </w:p>
    <w:p w14:paraId="77CBD8D2" w14:textId="3D5600D0" w:rsidR="00CE6C5F" w:rsidRPr="00EC76D5" w:rsidRDefault="00CE6C5F" w:rsidP="00CE6C5F">
      <w:pPr>
        <w:pStyle w:val="Code"/>
      </w:pPr>
      <w:r w:rsidRPr="00EC76D5">
        <w:t xml:space="preserve">  | LEFT_PAREN </w:t>
      </w:r>
      <w:r w:rsidR="00AB7DF5">
        <w:t>pointer_declarator</w:t>
      </w:r>
      <w:r w:rsidRPr="00EC76D5">
        <w:t xml:space="preserve"> RIGHT_PAREN {</w:t>
      </w:r>
    </w:p>
    <w:p w14:paraId="6249E8A0" w14:textId="77777777" w:rsidR="00CE6C5F" w:rsidRPr="00EC76D5" w:rsidRDefault="00CE6C5F" w:rsidP="00CE6C5F">
      <w:pPr>
        <w:pStyle w:val="Code"/>
      </w:pPr>
      <w:r w:rsidRPr="00EC76D5">
        <w:t xml:space="preserve">      $$ = $2; </w:t>
      </w:r>
    </w:p>
    <w:p w14:paraId="486E1C90" w14:textId="77777777" w:rsidR="00CE6C5F" w:rsidRPr="00EC76D5" w:rsidRDefault="00CE6C5F" w:rsidP="00CE6C5F">
      <w:pPr>
        <w:pStyle w:val="Code"/>
      </w:pPr>
      <w:r w:rsidRPr="00EC76D5">
        <w:t xml:space="preserve">    }</w:t>
      </w:r>
    </w:p>
    <w:p w14:paraId="434AA35E" w14:textId="28EB1744" w:rsidR="00CE6C5F" w:rsidRPr="00EC76D5" w:rsidRDefault="00CE6C5F" w:rsidP="00CE6C5F">
      <w:pPr>
        <w:pStyle w:val="Code"/>
      </w:pPr>
      <w:r w:rsidRPr="00EC76D5">
        <w:t xml:space="preserve">  | direct_</w:t>
      </w:r>
      <w:r w:rsidR="00AB7DF5">
        <w:t>pointer_declarator</w:t>
      </w:r>
    </w:p>
    <w:p w14:paraId="216A2BEF" w14:textId="77777777" w:rsidR="00CE6C5F" w:rsidRPr="00EC76D5" w:rsidRDefault="00CE6C5F" w:rsidP="00CE6C5F">
      <w:pPr>
        <w:pStyle w:val="Code"/>
      </w:pPr>
      <w:r w:rsidRPr="00EC76D5">
        <w:t xml:space="preserve">    LEFT_SQUARE optional_constant_expression RIGHT_SQUARE {</w:t>
      </w:r>
    </w:p>
    <w:p w14:paraId="0124410D" w14:textId="77777777" w:rsidR="00CE6C5F" w:rsidRPr="00EC76D5" w:rsidRDefault="00CE6C5F" w:rsidP="00CE6C5F">
      <w:pPr>
        <w:pStyle w:val="Code"/>
      </w:pPr>
      <w:r w:rsidRPr="00EC76D5">
        <w:t xml:space="preserve">      $$ = GenerateDeclaration.generateArrayType($1, $3);</w:t>
      </w:r>
    </w:p>
    <w:p w14:paraId="66E03F4D" w14:textId="77777777" w:rsidR="00CE6C5F" w:rsidRPr="00EC76D5" w:rsidRDefault="00CE6C5F" w:rsidP="00CE6C5F">
      <w:pPr>
        <w:pStyle w:val="Code"/>
      </w:pPr>
      <w:r w:rsidRPr="00EC76D5">
        <w:t xml:space="preserve">    }</w:t>
      </w:r>
    </w:p>
    <w:p w14:paraId="43E953ED" w14:textId="33704681" w:rsidR="00CE6C5F" w:rsidRPr="00EC76D5" w:rsidRDefault="00CE6C5F" w:rsidP="00CE6C5F">
      <w:pPr>
        <w:pStyle w:val="Code"/>
      </w:pPr>
      <w:r w:rsidRPr="00EC76D5">
        <w:t xml:space="preserve">  | direct_</w:t>
      </w:r>
      <w:r w:rsidR="00AB7DF5">
        <w:t>pointer_declarator</w:t>
      </w:r>
    </w:p>
    <w:p w14:paraId="69458010" w14:textId="77777777" w:rsidR="00CE6C5F" w:rsidRPr="00EC76D5" w:rsidRDefault="00CE6C5F" w:rsidP="00CE6C5F">
      <w:pPr>
        <w:pStyle w:val="Code"/>
      </w:pPr>
      <w:r w:rsidRPr="00EC76D5">
        <w:t xml:space="preserve">    LEFT_PAREN parameter_ellipse_list RIGHT_PAREN {</w:t>
      </w:r>
    </w:p>
    <w:p w14:paraId="2A4EE544" w14:textId="77777777" w:rsidR="00CE6C5F" w:rsidRPr="00EC76D5" w:rsidRDefault="00CE6C5F" w:rsidP="00CE6C5F">
      <w:pPr>
        <w:pStyle w:val="Code"/>
      </w:pPr>
      <w:r w:rsidRPr="00EC76D5">
        <w:t xml:space="preserve">      $$ = GenerateDeclaration.generateNewFunctionDeclaration($1, $3);</w:t>
      </w:r>
    </w:p>
    <w:p w14:paraId="2FBE3A6B" w14:textId="77777777" w:rsidR="00CE6C5F" w:rsidRPr="00EC76D5" w:rsidRDefault="00CE6C5F" w:rsidP="00CE6C5F">
      <w:pPr>
        <w:pStyle w:val="Code"/>
      </w:pPr>
      <w:r w:rsidRPr="00EC76D5">
        <w:t xml:space="preserve">    }</w:t>
      </w:r>
    </w:p>
    <w:p w14:paraId="2FD3F71C" w14:textId="3982251A" w:rsidR="00CE6C5F" w:rsidRPr="00EC76D5" w:rsidRDefault="00CE6C5F" w:rsidP="00CE6C5F">
      <w:pPr>
        <w:pStyle w:val="Code"/>
      </w:pPr>
      <w:r w:rsidRPr="00EC76D5">
        <w:t xml:space="preserve">  | direct_</w:t>
      </w:r>
      <w:r w:rsidR="00AB7DF5">
        <w:t>pointer_declarator</w:t>
      </w:r>
    </w:p>
    <w:p w14:paraId="71BBB7A6" w14:textId="77777777" w:rsidR="00CE6C5F" w:rsidRPr="00EC76D5" w:rsidRDefault="00CE6C5F" w:rsidP="00CE6C5F">
      <w:pPr>
        <w:pStyle w:val="Code"/>
      </w:pPr>
      <w:r w:rsidRPr="00EC76D5">
        <w:t xml:space="preserve">    LEFT_PAREN optional_identifier_list RIGHT_PAREN {</w:t>
      </w:r>
    </w:p>
    <w:p w14:paraId="49814A46" w14:textId="77777777" w:rsidR="00CE6C5F" w:rsidRPr="00EC76D5" w:rsidRDefault="00CE6C5F" w:rsidP="00CE6C5F">
      <w:pPr>
        <w:pStyle w:val="Code"/>
      </w:pPr>
      <w:r w:rsidRPr="00EC76D5">
        <w:t xml:space="preserve">      $$ = GenerateDeclaration.generateOldFunctionDeclaration($1, $3);</w:t>
      </w:r>
    </w:p>
    <w:p w14:paraId="4781715B" w14:textId="000B39B9" w:rsidR="00CE6C5F" w:rsidRPr="00EC76D5" w:rsidRDefault="00CE6C5F" w:rsidP="00CE6C5F">
      <w:pPr>
        <w:pStyle w:val="Code"/>
      </w:pPr>
      <w:r w:rsidRPr="00EC76D5">
        <w:t xml:space="preserve">    };</w:t>
      </w:r>
    </w:p>
    <w:p w14:paraId="01158455" w14:textId="456022AC" w:rsidR="00E40B78" w:rsidRPr="00EC76D5" w:rsidRDefault="00E40B78" w:rsidP="00E40B78">
      <w:r w:rsidRPr="00EC76D5">
        <w:t xml:space="preserve">An abstract </w:t>
      </w:r>
      <w:proofErr w:type="spellStart"/>
      <w:r w:rsidR="00AB7DF5">
        <w:t>pointer_declarator</w:t>
      </w:r>
      <w:proofErr w:type="spellEnd"/>
      <w:r w:rsidRPr="00EC76D5">
        <w:t xml:space="preserve"> is a declaratory, with the difference that it does not have to have a name.</w:t>
      </w:r>
    </w:p>
    <w:p w14:paraId="0AF38307" w14:textId="0405CD5D" w:rsidR="00BA593F" w:rsidRPr="00EC76D5" w:rsidRDefault="00BA593F" w:rsidP="00BA593F">
      <w:pPr>
        <w:pStyle w:val="Code"/>
      </w:pPr>
      <w:r w:rsidRPr="00EC76D5">
        <w:t>abstract_</w:t>
      </w:r>
      <w:r w:rsidR="00AB7DF5">
        <w:t>pointer_declarator</w:t>
      </w:r>
      <w:r w:rsidRPr="00EC76D5">
        <w:t>:</w:t>
      </w:r>
    </w:p>
    <w:p w14:paraId="3AF64BA1" w14:textId="77777777" w:rsidR="00BA593F" w:rsidRPr="00EC76D5" w:rsidRDefault="00BA593F" w:rsidP="00BA593F">
      <w:pPr>
        <w:pStyle w:val="Code"/>
      </w:pPr>
      <w:r w:rsidRPr="00EC76D5">
        <w:t xml:space="preserve">    pointer_list {</w:t>
      </w:r>
    </w:p>
    <w:p w14:paraId="15C04026" w14:textId="77777777" w:rsidR="00BA593F" w:rsidRPr="00EC76D5" w:rsidRDefault="00BA593F" w:rsidP="00BA593F">
      <w:pPr>
        <w:pStyle w:val="Code"/>
      </w:pPr>
      <w:r w:rsidRPr="00EC76D5">
        <w:t xml:space="preserve">      $$ = GenerateDeclaration.generatePointerDeclarator($1, null);</w:t>
      </w:r>
    </w:p>
    <w:p w14:paraId="0B69B16C" w14:textId="77777777" w:rsidR="00BA593F" w:rsidRPr="00EC76D5" w:rsidRDefault="00BA593F" w:rsidP="00BA593F">
      <w:pPr>
        <w:pStyle w:val="Code"/>
      </w:pPr>
      <w:r w:rsidRPr="00EC76D5">
        <w:t xml:space="preserve">    }      </w:t>
      </w:r>
    </w:p>
    <w:p w14:paraId="70C837E0" w14:textId="49A9A15C" w:rsidR="00BA593F" w:rsidRPr="00EC76D5" w:rsidRDefault="00BA593F" w:rsidP="00BA593F">
      <w:pPr>
        <w:pStyle w:val="Code"/>
      </w:pPr>
      <w:r w:rsidRPr="00EC76D5">
        <w:t xml:space="preserve">  | optional_pointer_list direct_abstract_</w:t>
      </w:r>
      <w:r w:rsidR="00AB7DF5">
        <w:t>pointer_declarator</w:t>
      </w:r>
      <w:r w:rsidRPr="00EC76D5">
        <w:t xml:space="preserve"> {</w:t>
      </w:r>
    </w:p>
    <w:p w14:paraId="4C147CB1" w14:textId="77777777" w:rsidR="00BA593F" w:rsidRPr="00EC76D5" w:rsidRDefault="00BA593F" w:rsidP="00BA593F">
      <w:pPr>
        <w:pStyle w:val="Code"/>
      </w:pPr>
      <w:r w:rsidRPr="00EC76D5">
        <w:t xml:space="preserve">      $$ = GenerateDeclaration.generatePointerDeclarator($1, $2);</w:t>
      </w:r>
    </w:p>
    <w:p w14:paraId="490076EE" w14:textId="77777777" w:rsidR="00BA593F" w:rsidRPr="00EC76D5" w:rsidRDefault="00BA593F" w:rsidP="00BA593F">
      <w:pPr>
        <w:pStyle w:val="Code"/>
      </w:pPr>
      <w:r w:rsidRPr="00EC76D5">
        <w:t xml:space="preserve">    };      </w:t>
      </w:r>
    </w:p>
    <w:p w14:paraId="31DF6021" w14:textId="77777777" w:rsidR="00BA593F" w:rsidRPr="00EC76D5" w:rsidRDefault="00BA593F" w:rsidP="00BA593F">
      <w:pPr>
        <w:pStyle w:val="Code"/>
      </w:pPr>
    </w:p>
    <w:p w14:paraId="61779965" w14:textId="194778E9" w:rsidR="00BA593F" w:rsidRPr="00EC76D5" w:rsidRDefault="00BA593F" w:rsidP="00BA593F">
      <w:pPr>
        <w:pStyle w:val="Code"/>
      </w:pPr>
      <w:r w:rsidRPr="00EC76D5">
        <w:t>direct_abstract_</w:t>
      </w:r>
      <w:r w:rsidR="00AB7DF5">
        <w:t>pointer_declarator</w:t>
      </w:r>
      <w:r w:rsidRPr="00EC76D5">
        <w:t>:</w:t>
      </w:r>
    </w:p>
    <w:p w14:paraId="44449580" w14:textId="33E2B9C7" w:rsidR="00BA593F" w:rsidRPr="00EC76D5" w:rsidRDefault="00BA593F" w:rsidP="00BA593F">
      <w:pPr>
        <w:pStyle w:val="Code"/>
      </w:pPr>
      <w:r w:rsidRPr="00EC76D5">
        <w:t xml:space="preserve">    LEFT_PAREN abstract_</w:t>
      </w:r>
      <w:r w:rsidR="00AB7DF5">
        <w:t>pointer_declarator</w:t>
      </w:r>
      <w:r w:rsidRPr="00EC76D5">
        <w:t xml:space="preserve"> RIGHT_PAREN {</w:t>
      </w:r>
    </w:p>
    <w:p w14:paraId="1628393A" w14:textId="77777777" w:rsidR="00BA593F" w:rsidRPr="00EC76D5" w:rsidRDefault="00BA593F" w:rsidP="00BA593F">
      <w:pPr>
        <w:pStyle w:val="Code"/>
      </w:pPr>
      <w:r w:rsidRPr="00EC76D5">
        <w:t xml:space="preserve">      $$ = $2;</w:t>
      </w:r>
    </w:p>
    <w:p w14:paraId="202824DD" w14:textId="77777777" w:rsidR="00BA593F" w:rsidRPr="00EC76D5" w:rsidRDefault="00BA593F" w:rsidP="00BA593F">
      <w:pPr>
        <w:pStyle w:val="Code"/>
      </w:pPr>
      <w:r w:rsidRPr="00EC76D5">
        <w:t xml:space="preserve">    }</w:t>
      </w:r>
    </w:p>
    <w:p w14:paraId="3F1AEE01" w14:textId="77777777" w:rsidR="00BA593F" w:rsidRPr="00EC76D5" w:rsidRDefault="00BA593F" w:rsidP="00BA593F">
      <w:pPr>
        <w:pStyle w:val="Code"/>
      </w:pPr>
      <w:r w:rsidRPr="00EC76D5">
        <w:t xml:space="preserve">  | LEFT_SQUARE optional_constant_expression RIGHT_SQUARE {</w:t>
      </w:r>
    </w:p>
    <w:p w14:paraId="07296D4A" w14:textId="77777777" w:rsidR="00BA593F" w:rsidRPr="00EC76D5" w:rsidRDefault="00BA593F" w:rsidP="00BA593F">
      <w:pPr>
        <w:pStyle w:val="Code"/>
      </w:pPr>
      <w:r w:rsidRPr="00EC76D5">
        <w:t xml:space="preserve">      $$ = GenerateDeclaration.generateArrayType(null, $2);</w:t>
      </w:r>
    </w:p>
    <w:p w14:paraId="5B5269F3" w14:textId="77777777" w:rsidR="00BA593F" w:rsidRPr="00EC76D5" w:rsidRDefault="00BA593F" w:rsidP="00BA593F">
      <w:pPr>
        <w:pStyle w:val="Code"/>
      </w:pPr>
      <w:r w:rsidRPr="00EC76D5">
        <w:t xml:space="preserve">    }</w:t>
      </w:r>
    </w:p>
    <w:p w14:paraId="03B786B8" w14:textId="726B4CC9" w:rsidR="00BA593F" w:rsidRPr="00EC76D5" w:rsidRDefault="00BA593F" w:rsidP="00BA593F">
      <w:pPr>
        <w:pStyle w:val="Code"/>
      </w:pPr>
      <w:r w:rsidRPr="00EC76D5">
        <w:t xml:space="preserve">  | direct_abstract_</w:t>
      </w:r>
      <w:r w:rsidR="00AB7DF5">
        <w:t>pointer_declarator</w:t>
      </w:r>
    </w:p>
    <w:p w14:paraId="32B7E27D" w14:textId="77777777" w:rsidR="00BA593F" w:rsidRPr="00EC76D5" w:rsidRDefault="00BA593F" w:rsidP="00BA593F">
      <w:pPr>
        <w:pStyle w:val="Code"/>
      </w:pPr>
      <w:r w:rsidRPr="00EC76D5">
        <w:t xml:space="preserve">    LEFT_SQUARE optional_constant_expression RIGHT_SQUARE {</w:t>
      </w:r>
    </w:p>
    <w:p w14:paraId="53789E3D" w14:textId="77777777" w:rsidR="00BA593F" w:rsidRPr="00EC76D5" w:rsidRDefault="00BA593F" w:rsidP="00BA593F">
      <w:pPr>
        <w:pStyle w:val="Code"/>
      </w:pPr>
      <w:r w:rsidRPr="00EC76D5">
        <w:t xml:space="preserve">      $$ = GenerateDeclaration.generateArrayType($1, $3);</w:t>
      </w:r>
    </w:p>
    <w:p w14:paraId="555B7947" w14:textId="77777777" w:rsidR="00BA593F" w:rsidRPr="00EC76D5" w:rsidRDefault="00BA593F" w:rsidP="00BA593F">
      <w:pPr>
        <w:pStyle w:val="Code"/>
      </w:pPr>
      <w:r w:rsidRPr="00EC76D5">
        <w:lastRenderedPageBreak/>
        <w:t xml:space="preserve">    }</w:t>
      </w:r>
    </w:p>
    <w:p w14:paraId="314880F2" w14:textId="77777777" w:rsidR="00BA593F" w:rsidRPr="00EC76D5" w:rsidRDefault="00BA593F" w:rsidP="00BA593F">
      <w:pPr>
        <w:pStyle w:val="Code"/>
      </w:pPr>
      <w:r w:rsidRPr="00EC76D5">
        <w:t xml:space="preserve">  | LEFT_PAREN optional_parameter_ellipse_list RIGHT_PAREN {</w:t>
      </w:r>
    </w:p>
    <w:p w14:paraId="458789D2" w14:textId="77777777" w:rsidR="00BA593F" w:rsidRPr="00EC76D5" w:rsidRDefault="00BA593F" w:rsidP="00BA593F">
      <w:pPr>
        <w:pStyle w:val="Code"/>
      </w:pPr>
      <w:r w:rsidRPr="00EC76D5">
        <w:t xml:space="preserve">      $$ = GenerateDeclaration.generateNewFunctionDeclaration(null, $2);</w:t>
      </w:r>
    </w:p>
    <w:p w14:paraId="7BBF292F" w14:textId="77777777" w:rsidR="00BA593F" w:rsidRPr="00EC76D5" w:rsidRDefault="00BA593F" w:rsidP="00BA593F">
      <w:pPr>
        <w:pStyle w:val="Code"/>
      </w:pPr>
      <w:r w:rsidRPr="00EC76D5">
        <w:t xml:space="preserve">    }</w:t>
      </w:r>
    </w:p>
    <w:p w14:paraId="6F9BDF7D" w14:textId="1DFFB622" w:rsidR="00BA593F" w:rsidRPr="00EC76D5" w:rsidRDefault="00BA593F" w:rsidP="00BA593F">
      <w:pPr>
        <w:pStyle w:val="Code"/>
      </w:pPr>
      <w:r w:rsidRPr="00EC76D5">
        <w:t xml:space="preserve">  | direct_abstract_</w:t>
      </w:r>
      <w:r w:rsidR="00AB7DF5">
        <w:t>pointer_declarator</w:t>
      </w:r>
    </w:p>
    <w:p w14:paraId="49D9C282" w14:textId="77777777" w:rsidR="00BA593F" w:rsidRPr="00EC76D5" w:rsidRDefault="00BA593F" w:rsidP="00BA593F">
      <w:pPr>
        <w:pStyle w:val="Code"/>
      </w:pPr>
      <w:r w:rsidRPr="00EC76D5">
        <w:t xml:space="preserve">    LEFT_PAREN optional_parameter_ellipse_list RIGHT_PAREN {</w:t>
      </w:r>
    </w:p>
    <w:p w14:paraId="4207D80F" w14:textId="77777777" w:rsidR="00BA593F" w:rsidRPr="00EC76D5" w:rsidRDefault="00BA593F" w:rsidP="00BA593F">
      <w:pPr>
        <w:pStyle w:val="Code"/>
      </w:pPr>
      <w:r w:rsidRPr="00EC76D5">
        <w:t xml:space="preserve">      $$ =</w:t>
      </w:r>
    </w:p>
    <w:p w14:paraId="41F88154" w14:textId="77777777" w:rsidR="00BA593F" w:rsidRPr="00EC76D5" w:rsidRDefault="00BA593F" w:rsidP="00BA593F">
      <w:pPr>
        <w:pStyle w:val="Code"/>
      </w:pPr>
      <w:r w:rsidRPr="00EC76D5">
        <w:t xml:space="preserve">        GenerateDeclaration.generateNewFunctionDeclaration($1, $3);</w:t>
      </w:r>
    </w:p>
    <w:p w14:paraId="6F546D4B" w14:textId="75865119" w:rsidR="00E40B78" w:rsidRPr="00EC76D5" w:rsidRDefault="00BA593F" w:rsidP="00BA593F">
      <w:pPr>
        <w:pStyle w:val="Code"/>
      </w:pPr>
      <w:r w:rsidRPr="00EC76D5">
        <w:t xml:space="preserve">    };</w:t>
      </w:r>
    </w:p>
    <w:p w14:paraId="14F1BE1A" w14:textId="77777777" w:rsidR="00E40B78" w:rsidRPr="00EC76D5" w:rsidRDefault="00E40B78" w:rsidP="00E40B78">
      <w:r w:rsidRPr="00EC76D5">
        <w:t xml:space="preserve">If the array size is given, we </w:t>
      </w:r>
      <w:proofErr w:type="gramStart"/>
      <w:r w:rsidRPr="00EC76D5">
        <w:t>have to</w:t>
      </w:r>
      <w:proofErr w:type="gramEnd"/>
      <w:r w:rsidRPr="00EC76D5">
        <w:t xml:space="preserve"> check it out. It shall be a constant integral with a value greater than zero. If the size is not given, we set it to zero; in that case, the type is incomplete.</w:t>
      </w:r>
    </w:p>
    <w:p w14:paraId="191695A2" w14:textId="09131248" w:rsidR="00E40B78" w:rsidRPr="00EC76D5" w:rsidRDefault="000C6576" w:rsidP="00E40B78">
      <w:pPr>
        <w:pStyle w:val="CodeHeader"/>
      </w:pPr>
      <w:proofErr w:type="spellStart"/>
      <w:r>
        <w:t>MiddleCodeGenerator.cs</w:t>
      </w:r>
      <w:proofErr w:type="spellEnd"/>
    </w:p>
    <w:p w14:paraId="4DAD0A0F" w14:textId="77777777" w:rsidR="00251D23" w:rsidRPr="00EC76D5" w:rsidRDefault="00251D23" w:rsidP="00251D23">
      <w:pPr>
        <w:pStyle w:val="Code"/>
      </w:pPr>
      <w:r w:rsidRPr="00EC76D5">
        <w:t xml:space="preserve">  public static Declarator generateArrayType(Declarator decl,</w:t>
      </w:r>
    </w:p>
    <w:p w14:paraId="52FED208" w14:textId="77777777" w:rsidR="00251D23" w:rsidRPr="00EC76D5" w:rsidRDefault="00251D23" w:rsidP="00251D23">
      <w:pPr>
        <w:pStyle w:val="Code"/>
      </w:pPr>
      <w:r w:rsidRPr="00EC76D5">
        <w:t xml:space="preserve">                                             SyntaxTree optSizeTree) {</w:t>
      </w:r>
    </w:p>
    <w:p w14:paraId="40C7E149" w14:textId="77777777" w:rsidR="005A1D8B" w:rsidRPr="00EC76D5" w:rsidRDefault="005A1D8B" w:rsidP="005A1D8B">
      <w:pPr>
        <w:pStyle w:val="Code"/>
      </w:pPr>
      <w:r w:rsidRPr="00EC76D5">
        <w:t xml:space="preserve">    if (decl == null) {</w:t>
      </w:r>
    </w:p>
    <w:p w14:paraId="4F1A7F44" w14:textId="77777777" w:rsidR="005A1D8B" w:rsidRPr="00EC76D5" w:rsidRDefault="005A1D8B" w:rsidP="005A1D8B">
      <w:pPr>
        <w:pStyle w:val="Code"/>
      </w:pPr>
      <w:r w:rsidRPr="00EC76D5">
        <w:t xml:space="preserve">      decl = new Declarator(null);</w:t>
      </w:r>
    </w:p>
    <w:p w14:paraId="1813EA80" w14:textId="77777777" w:rsidR="005A1D8B" w:rsidRPr="00EC76D5" w:rsidRDefault="005A1D8B" w:rsidP="005A1D8B">
      <w:pPr>
        <w:pStyle w:val="Code"/>
      </w:pPr>
      <w:r w:rsidRPr="00EC76D5">
        <w:t xml:space="preserve">    }</w:t>
      </w:r>
    </w:p>
    <w:p w14:paraId="7831EC22" w14:textId="4B8713EB" w:rsidR="00BA593F" w:rsidRPr="00EC76D5" w:rsidRDefault="00BA593F" w:rsidP="005A1D8B">
      <w:pPr>
        <w:pStyle w:val="Code"/>
      </w:pPr>
      <w:r w:rsidRPr="00EC76D5">
        <w:t xml:space="preserve">    </w:t>
      </w:r>
    </w:p>
    <w:p w14:paraId="2E3CD860" w14:textId="77777777" w:rsidR="00BA593F" w:rsidRPr="00EC76D5" w:rsidRDefault="00BA593F" w:rsidP="00BA593F">
      <w:pPr>
        <w:pStyle w:val="Code"/>
      </w:pPr>
      <w:r w:rsidRPr="00EC76D5">
        <w:t xml:space="preserve">    if (optSizeTree != null) {</w:t>
      </w:r>
    </w:p>
    <w:p w14:paraId="4AB64B21" w14:textId="77777777" w:rsidR="00DE46DA" w:rsidRPr="00EC76D5" w:rsidRDefault="00BA593F" w:rsidP="00BA593F">
      <w:pPr>
        <w:pStyle w:val="Code"/>
      </w:pPr>
      <w:r w:rsidRPr="00EC76D5">
        <w:t xml:space="preserve">      int arraySize = ((BigInteger)</w:t>
      </w:r>
    </w:p>
    <w:p w14:paraId="6F45B6CF" w14:textId="2E94042F" w:rsidR="00BA593F" w:rsidRPr="00EC76D5" w:rsidRDefault="00DE46DA" w:rsidP="00BA593F">
      <w:pPr>
        <w:pStyle w:val="Code"/>
      </w:pPr>
      <w:r w:rsidRPr="00EC76D5">
        <w:t xml:space="preserve">                     </w:t>
      </w:r>
      <w:r w:rsidR="00BA593F" w:rsidRPr="00EC76D5">
        <w:t xml:space="preserve"> optSizeTree.getSymbol().getValue()).intValue();</w:t>
      </w:r>
    </w:p>
    <w:p w14:paraId="60831E88" w14:textId="77777777" w:rsidR="00BA593F" w:rsidRPr="00EC76D5" w:rsidRDefault="00BA593F" w:rsidP="00BA593F">
      <w:pPr>
        <w:pStyle w:val="Code"/>
      </w:pPr>
      <w:r w:rsidRPr="00EC76D5">
        <w:t xml:space="preserve">      Assert.error(arraySize &gt; 0, arraySize, "non-positive array size");</w:t>
      </w:r>
    </w:p>
    <w:p w14:paraId="213720A6" w14:textId="77777777" w:rsidR="00BA593F" w:rsidRPr="00EC76D5" w:rsidRDefault="00BA593F" w:rsidP="00BA593F">
      <w:pPr>
        <w:pStyle w:val="Code"/>
      </w:pPr>
      <w:r w:rsidRPr="00EC76D5">
        <w:t xml:space="preserve">      Type arrayType = Type.createArrayType(arraySize, null);</w:t>
      </w:r>
    </w:p>
    <w:p w14:paraId="5AEC4098" w14:textId="77777777" w:rsidR="00BA593F" w:rsidRPr="00EC76D5" w:rsidRDefault="00BA593F" w:rsidP="00BA593F">
      <w:pPr>
        <w:pStyle w:val="Code"/>
      </w:pPr>
      <w:r w:rsidRPr="00EC76D5">
        <w:t xml:space="preserve">      decl.add(arrayType);</w:t>
      </w:r>
    </w:p>
    <w:p w14:paraId="3476DB37" w14:textId="77777777" w:rsidR="00BA593F" w:rsidRPr="00EC76D5" w:rsidRDefault="00BA593F" w:rsidP="00BA593F">
      <w:pPr>
        <w:pStyle w:val="Code"/>
      </w:pPr>
      <w:r w:rsidRPr="00EC76D5">
        <w:t xml:space="preserve">    }</w:t>
      </w:r>
    </w:p>
    <w:p w14:paraId="4EC49835" w14:textId="77777777" w:rsidR="00BA593F" w:rsidRPr="00EC76D5" w:rsidRDefault="00BA593F" w:rsidP="00BA593F">
      <w:pPr>
        <w:pStyle w:val="Code"/>
      </w:pPr>
      <w:r w:rsidRPr="00EC76D5">
        <w:t xml:space="preserve">    else {</w:t>
      </w:r>
    </w:p>
    <w:p w14:paraId="6710112D" w14:textId="77777777" w:rsidR="00BA593F" w:rsidRPr="00EC76D5" w:rsidRDefault="00BA593F" w:rsidP="00BA593F">
      <w:pPr>
        <w:pStyle w:val="Code"/>
      </w:pPr>
      <w:r w:rsidRPr="00EC76D5">
        <w:t xml:space="preserve">      Type arrayType = Type.createArrayType(0, null);</w:t>
      </w:r>
    </w:p>
    <w:p w14:paraId="6E6FE913" w14:textId="77777777" w:rsidR="00BA593F" w:rsidRPr="00EC76D5" w:rsidRDefault="00BA593F" w:rsidP="00BA593F">
      <w:pPr>
        <w:pStyle w:val="Code"/>
      </w:pPr>
      <w:r w:rsidRPr="00EC76D5">
        <w:t xml:space="preserve">      decl.add(arrayType);</w:t>
      </w:r>
    </w:p>
    <w:p w14:paraId="564D7629" w14:textId="77777777" w:rsidR="00BA593F" w:rsidRPr="00EC76D5" w:rsidRDefault="00BA593F" w:rsidP="00BA593F">
      <w:pPr>
        <w:pStyle w:val="Code"/>
      </w:pPr>
      <w:r w:rsidRPr="00EC76D5">
        <w:t xml:space="preserve">    }</w:t>
      </w:r>
    </w:p>
    <w:p w14:paraId="74BAF143" w14:textId="77777777" w:rsidR="00BA593F" w:rsidRPr="00EC76D5" w:rsidRDefault="00BA593F" w:rsidP="00BA593F">
      <w:pPr>
        <w:pStyle w:val="Code"/>
      </w:pPr>
      <w:r w:rsidRPr="00EC76D5">
        <w:t xml:space="preserve">    </w:t>
      </w:r>
    </w:p>
    <w:p w14:paraId="42C68689" w14:textId="77777777" w:rsidR="00BA593F" w:rsidRPr="00EC76D5" w:rsidRDefault="00BA593F" w:rsidP="00BA593F">
      <w:pPr>
        <w:pStyle w:val="Code"/>
      </w:pPr>
      <w:r w:rsidRPr="00EC76D5">
        <w:t xml:space="preserve">    return decl;</w:t>
      </w:r>
    </w:p>
    <w:p w14:paraId="2CB8DBC8" w14:textId="5523FE86" w:rsidR="00E40B78" w:rsidRPr="00EC76D5" w:rsidRDefault="00BA593F" w:rsidP="00BA593F">
      <w:pPr>
        <w:pStyle w:val="Code"/>
      </w:pPr>
      <w:r w:rsidRPr="00EC76D5">
        <w:t xml:space="preserve">  }</w:t>
      </w:r>
    </w:p>
    <w:p w14:paraId="4AD45ECC" w14:textId="77777777" w:rsidR="00E40B78" w:rsidRPr="00EC76D5" w:rsidRDefault="00E40B78" w:rsidP="00E40B78">
      <w:r w:rsidRPr="00EC76D5">
        <w:t xml:space="preserve">In case of a new-style function declaratory, we need to check its elliptic status. If it is elliptic, it </w:t>
      </w:r>
      <w:proofErr w:type="gramStart"/>
      <w:r w:rsidRPr="00EC76D5">
        <w:t>has to</w:t>
      </w:r>
      <w:proofErr w:type="gramEnd"/>
      <w:r w:rsidRPr="00EC76D5">
        <w:t xml:space="preserve"> have at least one parameter. If it has one parameter that is void, the parameter list is regarded as empty. In that case, it cannot be elliptic.</w:t>
      </w:r>
    </w:p>
    <w:p w14:paraId="50459B77" w14:textId="77777777" w:rsidR="00E40B78" w:rsidRPr="00EC76D5" w:rsidRDefault="00E40B78" w:rsidP="00E40B78">
      <w:r w:rsidRPr="00EC76D5">
        <w:t xml:space="preserve">Otherwise, if the parameter list is not empty and not just holding a void, we </w:t>
      </w:r>
      <w:proofErr w:type="gramStart"/>
      <w:r w:rsidRPr="00EC76D5">
        <w:t>have to</w:t>
      </w:r>
      <w:proofErr w:type="gramEnd"/>
      <w:r w:rsidRPr="00EC76D5">
        <w:t xml:space="preserve"> look into each parameter. If the parameter is named, we check that the name is not repeated in the parameter list. Except for the case above, a parameter cannot be void. A function parameter is changed to a pointer to the function, and an array parameter is changed to a pointer to the array type.</w:t>
      </w:r>
    </w:p>
    <w:p w14:paraId="68ABA9C1" w14:textId="77777777" w:rsidR="00C652BA" w:rsidRPr="00EC76D5" w:rsidRDefault="00C652BA" w:rsidP="000C08DE">
      <w:pPr>
        <w:pStyle w:val="Code"/>
      </w:pPr>
      <w:r w:rsidRPr="00EC76D5">
        <w:t xml:space="preserve">  public static Declarator generateNewFunctionDeclaration(Declarator decl,</w:t>
      </w:r>
    </w:p>
    <w:p w14:paraId="1C9C33A5" w14:textId="77777777" w:rsidR="00C652BA" w:rsidRPr="00EC76D5" w:rsidRDefault="00C652BA" w:rsidP="000C08DE">
      <w:pPr>
        <w:pStyle w:val="Code"/>
      </w:pPr>
      <w:r w:rsidRPr="00EC76D5">
        <w:t xml:space="preserve">                                      Pair&lt;List&lt;Symbol&gt;,Boolean&gt; paramPair) {</w:t>
      </w:r>
    </w:p>
    <w:p w14:paraId="2F761550" w14:textId="77777777" w:rsidR="00C652BA" w:rsidRPr="00EC76D5" w:rsidRDefault="00C652BA" w:rsidP="000C08DE">
      <w:pPr>
        <w:pStyle w:val="Code"/>
      </w:pPr>
      <w:r w:rsidRPr="00EC76D5">
        <w:t xml:space="preserve">    if (decl == null) {</w:t>
      </w:r>
    </w:p>
    <w:p w14:paraId="601C65C4" w14:textId="77777777" w:rsidR="00C652BA" w:rsidRPr="00EC76D5" w:rsidRDefault="00C652BA" w:rsidP="000C08DE">
      <w:pPr>
        <w:pStyle w:val="Code"/>
      </w:pPr>
      <w:r w:rsidRPr="00EC76D5">
        <w:t xml:space="preserve">      decl = new Declarator(null);</w:t>
      </w:r>
    </w:p>
    <w:p w14:paraId="3C7909E3" w14:textId="77777777" w:rsidR="00C652BA" w:rsidRPr="00EC76D5" w:rsidRDefault="00C652BA" w:rsidP="000C08DE">
      <w:pPr>
        <w:pStyle w:val="Code"/>
      </w:pPr>
      <w:r w:rsidRPr="00EC76D5">
        <w:t xml:space="preserve">    }</w:t>
      </w:r>
    </w:p>
    <w:p w14:paraId="0A7D22B5" w14:textId="77777777" w:rsidR="00C652BA" w:rsidRPr="00EC76D5" w:rsidRDefault="00C652BA" w:rsidP="000C08DE">
      <w:pPr>
        <w:pStyle w:val="Code"/>
      </w:pPr>
      <w:r w:rsidRPr="00EC76D5">
        <w:t xml:space="preserve">    </w:t>
      </w:r>
    </w:p>
    <w:p w14:paraId="7DA93A0A" w14:textId="77777777" w:rsidR="00C652BA" w:rsidRPr="00EC76D5" w:rsidRDefault="00C652BA" w:rsidP="000C08DE">
      <w:pPr>
        <w:pStyle w:val="Code"/>
      </w:pPr>
      <w:r w:rsidRPr="00EC76D5">
        <w:t xml:space="preserve">    List&lt;Symbol&gt; paramList = paramPair.getFirst();</w:t>
      </w:r>
    </w:p>
    <w:p w14:paraId="60248BFD" w14:textId="77777777" w:rsidR="00C652BA" w:rsidRPr="00EC76D5" w:rsidRDefault="00C652BA" w:rsidP="000C08DE">
      <w:pPr>
        <w:pStyle w:val="Code"/>
      </w:pPr>
      <w:r w:rsidRPr="00EC76D5">
        <w:t xml:space="preserve">    boolean ellipse = paramPair.getSecond();</w:t>
      </w:r>
    </w:p>
    <w:p w14:paraId="751B5A93" w14:textId="77777777" w:rsidR="00C652BA" w:rsidRPr="00EC76D5" w:rsidRDefault="00C652BA" w:rsidP="000C08DE">
      <w:pPr>
        <w:pStyle w:val="Code"/>
      </w:pPr>
    </w:p>
    <w:p w14:paraId="356EA84C" w14:textId="77777777" w:rsidR="00C652BA" w:rsidRPr="00EC76D5" w:rsidRDefault="00C652BA" w:rsidP="000C08DE">
      <w:pPr>
        <w:pStyle w:val="Code"/>
      </w:pPr>
      <w:r w:rsidRPr="00EC76D5">
        <w:t xml:space="preserve">    if (paramList.isEmpty()) {</w:t>
      </w:r>
    </w:p>
    <w:p w14:paraId="713B3EDA" w14:textId="77777777" w:rsidR="00C652BA" w:rsidRPr="00EC76D5" w:rsidRDefault="00C652BA" w:rsidP="000C08DE">
      <w:pPr>
        <w:pStyle w:val="Code"/>
      </w:pPr>
      <w:r w:rsidRPr="00EC76D5">
        <w:t xml:space="preserve">      Assert.error(!ellipse, "...",</w:t>
      </w:r>
    </w:p>
    <w:p w14:paraId="08E729D5" w14:textId="77777777" w:rsidR="00C652BA" w:rsidRPr="00EC76D5" w:rsidRDefault="00C652BA" w:rsidP="000C08DE">
      <w:pPr>
        <w:pStyle w:val="Code"/>
      </w:pPr>
      <w:r w:rsidRPr="00EC76D5">
        <w:t xml:space="preserve">                   "an elliptic function must have at least one parameter");</w:t>
      </w:r>
    </w:p>
    <w:p w14:paraId="273C94F1" w14:textId="77777777" w:rsidR="00C652BA" w:rsidRPr="00EC76D5" w:rsidRDefault="00C652BA" w:rsidP="000C08DE">
      <w:pPr>
        <w:pStyle w:val="Code"/>
      </w:pPr>
      <w:r w:rsidRPr="00EC76D5">
        <w:t xml:space="preserve">      paramList = null;</w:t>
      </w:r>
    </w:p>
    <w:p w14:paraId="5A2A9CBE" w14:textId="77777777" w:rsidR="00C652BA" w:rsidRPr="00EC76D5" w:rsidRDefault="00C652BA" w:rsidP="000C08DE">
      <w:pPr>
        <w:pStyle w:val="Code"/>
      </w:pPr>
      <w:r w:rsidRPr="00EC76D5">
        <w:lastRenderedPageBreak/>
        <w:t xml:space="preserve">    }</w:t>
      </w:r>
    </w:p>
    <w:p w14:paraId="2FCC11E5" w14:textId="77777777" w:rsidR="00C652BA" w:rsidRPr="00EC76D5" w:rsidRDefault="00C652BA" w:rsidP="000C08DE">
      <w:pPr>
        <w:pStyle w:val="Code"/>
      </w:pPr>
      <w:r w:rsidRPr="00EC76D5">
        <w:t xml:space="preserve">    else if ((paramList.size() == 1) &amp;&amp; paramList.get(0).getType().isVoid()) {</w:t>
      </w:r>
    </w:p>
    <w:p w14:paraId="42D7551C" w14:textId="77777777" w:rsidR="00C652BA" w:rsidRPr="00EC76D5" w:rsidRDefault="00C652BA" w:rsidP="000C08DE">
      <w:pPr>
        <w:pStyle w:val="Code"/>
      </w:pPr>
      <w:r w:rsidRPr="00EC76D5">
        <w:t xml:space="preserve">      Assert.error(paramList.get(0).getName() == null, paramList.get(0).getName(),</w:t>
      </w:r>
    </w:p>
    <w:p w14:paraId="59E8E19F" w14:textId="77777777" w:rsidR="00C652BA" w:rsidRPr="00EC76D5" w:rsidRDefault="00C652BA" w:rsidP="000C08DE">
      <w:pPr>
        <w:pStyle w:val="Code"/>
      </w:pPr>
      <w:r w:rsidRPr="00EC76D5">
        <w:t xml:space="preserve">                   "a void parameter cannot be named");</w:t>
      </w:r>
    </w:p>
    <w:p w14:paraId="5624716B" w14:textId="77777777" w:rsidR="00C652BA" w:rsidRPr="00EC76D5" w:rsidRDefault="00C652BA" w:rsidP="000C08DE">
      <w:pPr>
        <w:pStyle w:val="Code"/>
      </w:pPr>
      <w:r w:rsidRPr="00EC76D5">
        <w:t xml:space="preserve">      Assert.error(!ellipse, "...",</w:t>
      </w:r>
    </w:p>
    <w:p w14:paraId="4F1FFBD9" w14:textId="77777777" w:rsidR="00C652BA" w:rsidRPr="00EC76D5" w:rsidRDefault="00C652BA" w:rsidP="000C08DE">
      <w:pPr>
        <w:pStyle w:val="Code"/>
      </w:pPr>
      <w:r w:rsidRPr="00EC76D5">
        <w:t xml:space="preserve">                  "an elliptic function cannot have a void parameter");</w:t>
      </w:r>
    </w:p>
    <w:p w14:paraId="190D95D7" w14:textId="77777777" w:rsidR="00C652BA" w:rsidRPr="00EC76D5" w:rsidRDefault="00C652BA" w:rsidP="000C08DE">
      <w:pPr>
        <w:pStyle w:val="Code"/>
      </w:pPr>
      <w:r w:rsidRPr="00EC76D5">
        <w:t xml:space="preserve">      paramList.clear();</w:t>
      </w:r>
    </w:p>
    <w:p w14:paraId="393A230F" w14:textId="77777777" w:rsidR="00C652BA" w:rsidRPr="00EC76D5" w:rsidRDefault="00C652BA" w:rsidP="000C08DE">
      <w:pPr>
        <w:pStyle w:val="Code"/>
      </w:pPr>
      <w:r w:rsidRPr="00EC76D5">
        <w:t xml:space="preserve">    }</w:t>
      </w:r>
    </w:p>
    <w:p w14:paraId="065FDB02" w14:textId="77777777" w:rsidR="00C652BA" w:rsidRPr="00EC76D5" w:rsidRDefault="00C652BA" w:rsidP="000C08DE">
      <w:pPr>
        <w:pStyle w:val="Code"/>
      </w:pPr>
      <w:r w:rsidRPr="00EC76D5">
        <w:t xml:space="preserve">    else {</w:t>
      </w:r>
    </w:p>
    <w:p w14:paraId="26618610" w14:textId="77777777" w:rsidR="00C652BA" w:rsidRPr="00EC76D5" w:rsidRDefault="00C652BA" w:rsidP="000C08DE">
      <w:pPr>
        <w:pStyle w:val="Code"/>
      </w:pPr>
      <w:r w:rsidRPr="00EC76D5">
        <w:t xml:space="preserve">      Set&lt;String&gt; nameSet = new ListSet&lt;&gt;();</w:t>
      </w:r>
    </w:p>
    <w:p w14:paraId="0660DF58" w14:textId="77777777" w:rsidR="00C652BA" w:rsidRPr="00EC76D5" w:rsidRDefault="00C652BA" w:rsidP="000C08DE">
      <w:pPr>
        <w:pStyle w:val="Code"/>
      </w:pPr>
      <w:r w:rsidRPr="00EC76D5">
        <w:t xml:space="preserve">      for (Symbol symbol : paramList) {</w:t>
      </w:r>
    </w:p>
    <w:p w14:paraId="4D64EA0A" w14:textId="77777777" w:rsidR="00C652BA" w:rsidRPr="00EC76D5" w:rsidRDefault="00C652BA" w:rsidP="000C08DE">
      <w:pPr>
        <w:pStyle w:val="Code"/>
      </w:pPr>
      <w:r w:rsidRPr="00EC76D5">
        <w:t xml:space="preserve">        String name = symbol.getName();</w:t>
      </w:r>
    </w:p>
    <w:p w14:paraId="33736EE1" w14:textId="77777777" w:rsidR="00C652BA" w:rsidRPr="00EC76D5" w:rsidRDefault="00C652BA" w:rsidP="000C08DE">
      <w:pPr>
        <w:pStyle w:val="Code"/>
      </w:pPr>
      <w:r w:rsidRPr="00EC76D5">
        <w:t xml:space="preserve">        if (name != null) {</w:t>
      </w:r>
    </w:p>
    <w:p w14:paraId="6E718122" w14:textId="77777777" w:rsidR="00C652BA" w:rsidRPr="00EC76D5" w:rsidRDefault="00C652BA" w:rsidP="000C08DE">
      <w:pPr>
        <w:pStyle w:val="Code"/>
      </w:pPr>
      <w:r w:rsidRPr="00EC76D5">
        <w:t xml:space="preserve">          Assert.error(nameSet.add(name),</w:t>
      </w:r>
    </w:p>
    <w:p w14:paraId="1373D590" w14:textId="77777777" w:rsidR="00C652BA" w:rsidRPr="00EC76D5" w:rsidRDefault="00C652BA" w:rsidP="000C08DE">
      <w:pPr>
        <w:pStyle w:val="Code"/>
      </w:pPr>
      <w:r w:rsidRPr="00EC76D5">
        <w:t xml:space="preserve">                       name, "repeated name in parameter list");</w:t>
      </w:r>
    </w:p>
    <w:p w14:paraId="5DD4B17A" w14:textId="77777777" w:rsidR="00C652BA" w:rsidRPr="00EC76D5" w:rsidRDefault="00C652BA" w:rsidP="000C08DE">
      <w:pPr>
        <w:pStyle w:val="Code"/>
      </w:pPr>
      <w:r w:rsidRPr="00EC76D5">
        <w:t xml:space="preserve">        }</w:t>
      </w:r>
    </w:p>
    <w:p w14:paraId="43A9900E" w14:textId="77777777" w:rsidR="00C652BA" w:rsidRPr="00EC76D5" w:rsidRDefault="00C652BA" w:rsidP="000C08DE">
      <w:pPr>
        <w:pStyle w:val="Code"/>
      </w:pPr>
      <w:r w:rsidRPr="00EC76D5">
        <w:t xml:space="preserve">        </w:t>
      </w:r>
    </w:p>
    <w:p w14:paraId="5B0830CA" w14:textId="77777777" w:rsidR="00C652BA" w:rsidRPr="00EC76D5" w:rsidRDefault="00C652BA" w:rsidP="000C08DE">
      <w:pPr>
        <w:pStyle w:val="Code"/>
      </w:pPr>
      <w:r w:rsidRPr="00EC76D5">
        <w:t xml:space="preserve">        Type type = symbol.getType();</w:t>
      </w:r>
    </w:p>
    <w:p w14:paraId="6444AF11" w14:textId="77777777" w:rsidR="00C652BA" w:rsidRPr="00EC76D5" w:rsidRDefault="00C652BA" w:rsidP="000C08DE">
      <w:pPr>
        <w:pStyle w:val="Code"/>
      </w:pPr>
      <w:r w:rsidRPr="00EC76D5">
        <w:t xml:space="preserve">        if (type.isVoid()) {</w:t>
      </w:r>
    </w:p>
    <w:p w14:paraId="39FCF86B" w14:textId="77777777" w:rsidR="00C652BA" w:rsidRPr="00EC76D5" w:rsidRDefault="00C652BA" w:rsidP="000C08DE">
      <w:pPr>
        <w:pStyle w:val="Code"/>
      </w:pPr>
      <w:r w:rsidRPr="00EC76D5">
        <w:t xml:space="preserve">          Assert.error(name, "invalid void parameter");</w:t>
      </w:r>
    </w:p>
    <w:p w14:paraId="38D2E129" w14:textId="77777777" w:rsidR="00C652BA" w:rsidRPr="00EC76D5" w:rsidRDefault="00C652BA" w:rsidP="000C08DE">
      <w:pPr>
        <w:pStyle w:val="Code"/>
      </w:pPr>
      <w:r w:rsidRPr="00EC76D5">
        <w:t xml:space="preserve">        }</w:t>
      </w:r>
    </w:p>
    <w:p w14:paraId="0D14B5E5" w14:textId="77777777" w:rsidR="00C652BA" w:rsidRPr="00EC76D5" w:rsidRDefault="00C652BA" w:rsidP="000C08DE">
      <w:pPr>
        <w:pStyle w:val="Code"/>
      </w:pPr>
      <w:r w:rsidRPr="00EC76D5">
        <w:t xml:space="preserve">        else if (type.isArray()) {</w:t>
      </w:r>
    </w:p>
    <w:p w14:paraId="6E92B70E" w14:textId="77777777" w:rsidR="00C652BA" w:rsidRPr="00EC76D5" w:rsidRDefault="00C652BA" w:rsidP="000C08DE">
      <w:pPr>
        <w:pStyle w:val="Code"/>
      </w:pPr>
      <w:r w:rsidRPr="00EC76D5">
        <w:t xml:space="preserve">          Type pointerType = Type.createPointerType(type.getArrayType());</w:t>
      </w:r>
    </w:p>
    <w:p w14:paraId="0D857C04" w14:textId="77777777" w:rsidR="00C652BA" w:rsidRPr="00EC76D5" w:rsidRDefault="00C652BA" w:rsidP="000C08DE">
      <w:pPr>
        <w:pStyle w:val="Code"/>
      </w:pPr>
      <w:r w:rsidRPr="00EC76D5">
        <w:t xml:space="preserve">          pointerType.setConstant(true);</w:t>
      </w:r>
    </w:p>
    <w:p w14:paraId="54F35688" w14:textId="77777777" w:rsidR="00C652BA" w:rsidRPr="00EC76D5" w:rsidRDefault="00C652BA" w:rsidP="000C08DE">
      <w:pPr>
        <w:pStyle w:val="Code"/>
      </w:pPr>
      <w:r w:rsidRPr="00EC76D5">
        <w:t xml:space="preserve">          symbol.setType(pointerType);</w:t>
      </w:r>
    </w:p>
    <w:p w14:paraId="164B7846" w14:textId="77777777" w:rsidR="00C652BA" w:rsidRPr="00EC76D5" w:rsidRDefault="00C652BA" w:rsidP="000C08DE">
      <w:pPr>
        <w:pStyle w:val="Code"/>
      </w:pPr>
      <w:r w:rsidRPr="00EC76D5">
        <w:t xml:space="preserve">        }</w:t>
      </w:r>
    </w:p>
    <w:p w14:paraId="6851D93D" w14:textId="77777777" w:rsidR="00C652BA" w:rsidRPr="00EC76D5" w:rsidRDefault="00C652BA" w:rsidP="000C08DE">
      <w:pPr>
        <w:pStyle w:val="Code"/>
      </w:pPr>
      <w:r w:rsidRPr="00EC76D5">
        <w:t xml:space="preserve">        else if (type.isFunction()) {</w:t>
      </w:r>
    </w:p>
    <w:p w14:paraId="2707E1C3" w14:textId="77777777" w:rsidR="00C652BA" w:rsidRPr="00EC76D5" w:rsidRDefault="00C652BA" w:rsidP="000C08DE">
      <w:pPr>
        <w:pStyle w:val="Code"/>
      </w:pPr>
      <w:r w:rsidRPr="00EC76D5">
        <w:t xml:space="preserve">          Type pointerType = Type.createPointerType(type);</w:t>
      </w:r>
    </w:p>
    <w:p w14:paraId="746CBF31" w14:textId="77777777" w:rsidR="00C652BA" w:rsidRPr="00EC76D5" w:rsidRDefault="00C652BA" w:rsidP="000C08DE">
      <w:pPr>
        <w:pStyle w:val="Code"/>
      </w:pPr>
      <w:r w:rsidRPr="00EC76D5">
        <w:t xml:space="preserve">          pointerType.setConstant(true);</w:t>
      </w:r>
    </w:p>
    <w:p w14:paraId="0AEFB457" w14:textId="77777777" w:rsidR="00C652BA" w:rsidRPr="00EC76D5" w:rsidRDefault="00C652BA" w:rsidP="000C08DE">
      <w:pPr>
        <w:pStyle w:val="Code"/>
      </w:pPr>
      <w:r w:rsidRPr="00EC76D5">
        <w:t xml:space="preserve">          symbol.setType(pointerType);</w:t>
      </w:r>
    </w:p>
    <w:p w14:paraId="28E612B2" w14:textId="77777777" w:rsidR="00C652BA" w:rsidRPr="00EC76D5" w:rsidRDefault="00C652BA" w:rsidP="000C08DE">
      <w:pPr>
        <w:pStyle w:val="Code"/>
      </w:pPr>
      <w:r w:rsidRPr="00EC76D5">
        <w:t xml:space="preserve">        }</w:t>
      </w:r>
    </w:p>
    <w:p w14:paraId="1D680D22" w14:textId="77777777" w:rsidR="00C652BA" w:rsidRPr="00EC76D5" w:rsidRDefault="00C652BA" w:rsidP="000C08DE">
      <w:pPr>
        <w:pStyle w:val="Code"/>
      </w:pPr>
      <w:r w:rsidRPr="00EC76D5">
        <w:t xml:space="preserve">      }</w:t>
      </w:r>
    </w:p>
    <w:p w14:paraId="3BCC9C5B" w14:textId="77777777" w:rsidR="00C652BA" w:rsidRPr="00EC76D5" w:rsidRDefault="00C652BA" w:rsidP="000C08DE">
      <w:pPr>
        <w:pStyle w:val="Code"/>
      </w:pPr>
      <w:r w:rsidRPr="00EC76D5">
        <w:t xml:space="preserve">    }</w:t>
      </w:r>
    </w:p>
    <w:p w14:paraId="33972215" w14:textId="77777777" w:rsidR="00C652BA" w:rsidRPr="00EC76D5" w:rsidRDefault="00C652BA" w:rsidP="000C08DE">
      <w:pPr>
        <w:pStyle w:val="Code"/>
      </w:pPr>
    </w:p>
    <w:p w14:paraId="48033CFF" w14:textId="77777777" w:rsidR="00C652BA" w:rsidRPr="00EC76D5" w:rsidRDefault="00C652BA" w:rsidP="000C08DE">
      <w:pPr>
        <w:pStyle w:val="Code"/>
      </w:pPr>
      <w:r w:rsidRPr="00EC76D5">
        <w:t xml:space="preserve">    if (paramList != null) {</w:t>
      </w:r>
    </w:p>
    <w:p w14:paraId="3F47D369" w14:textId="77777777" w:rsidR="00C652BA" w:rsidRPr="00EC76D5" w:rsidRDefault="00C652BA" w:rsidP="000C08DE">
      <w:pPr>
        <w:pStyle w:val="Code"/>
      </w:pPr>
      <w:r w:rsidRPr="00EC76D5">
        <w:t xml:space="preserve">      decl.add(Type.createNewStyleFunctionType(null, paramList, ellipse));</w:t>
      </w:r>
    </w:p>
    <w:p w14:paraId="418635A4" w14:textId="77777777" w:rsidR="00C652BA" w:rsidRPr="00EC76D5" w:rsidRDefault="00C652BA" w:rsidP="000C08DE">
      <w:pPr>
        <w:pStyle w:val="Code"/>
      </w:pPr>
      <w:r w:rsidRPr="00EC76D5">
        <w:t xml:space="preserve">    }</w:t>
      </w:r>
    </w:p>
    <w:p w14:paraId="54C4ADE4" w14:textId="77777777" w:rsidR="00C652BA" w:rsidRPr="00EC76D5" w:rsidRDefault="00C652BA" w:rsidP="000C08DE">
      <w:pPr>
        <w:pStyle w:val="Code"/>
      </w:pPr>
      <w:r w:rsidRPr="00EC76D5">
        <w:t xml:space="preserve">    else {</w:t>
      </w:r>
    </w:p>
    <w:p w14:paraId="184FF173" w14:textId="77777777" w:rsidR="00C652BA" w:rsidRPr="00EC76D5" w:rsidRDefault="00C652BA" w:rsidP="000C08DE">
      <w:pPr>
        <w:pStyle w:val="Code"/>
      </w:pPr>
      <w:r w:rsidRPr="00EC76D5">
        <w:t xml:space="preserve">      List&lt;String&gt; nameList = new LinkedList&lt;String&gt;();</w:t>
      </w:r>
    </w:p>
    <w:p w14:paraId="4DEE98A6" w14:textId="77777777" w:rsidR="00C652BA" w:rsidRPr="00EC76D5" w:rsidRDefault="00C652BA" w:rsidP="000C08DE">
      <w:pPr>
        <w:pStyle w:val="Code"/>
      </w:pPr>
      <w:r w:rsidRPr="00EC76D5">
        <w:t xml:space="preserve">      decl.add(Type.createOldStyleFunctionType(null, nameList));</w:t>
      </w:r>
    </w:p>
    <w:p w14:paraId="55630A45" w14:textId="77777777" w:rsidR="00C652BA" w:rsidRPr="00EC76D5" w:rsidRDefault="00C652BA" w:rsidP="000C08DE">
      <w:pPr>
        <w:pStyle w:val="Code"/>
      </w:pPr>
      <w:r w:rsidRPr="00EC76D5">
        <w:t xml:space="preserve">    }</w:t>
      </w:r>
    </w:p>
    <w:p w14:paraId="538DDD78" w14:textId="77777777" w:rsidR="00C652BA" w:rsidRPr="00EC76D5" w:rsidRDefault="00C652BA" w:rsidP="000C08DE">
      <w:pPr>
        <w:pStyle w:val="Code"/>
      </w:pPr>
      <w:r w:rsidRPr="00EC76D5">
        <w:t xml:space="preserve">    </w:t>
      </w:r>
    </w:p>
    <w:p w14:paraId="04762DB9" w14:textId="77777777" w:rsidR="00C652BA" w:rsidRPr="00EC76D5" w:rsidRDefault="00C652BA" w:rsidP="000C08DE">
      <w:pPr>
        <w:pStyle w:val="Code"/>
      </w:pPr>
      <w:r w:rsidRPr="00EC76D5">
        <w:t xml:space="preserve">    return decl;</w:t>
      </w:r>
    </w:p>
    <w:p w14:paraId="2942412A" w14:textId="15F55139" w:rsidR="000C08DE" w:rsidRPr="00EC76D5" w:rsidRDefault="00C652BA" w:rsidP="000C08DE">
      <w:pPr>
        <w:pStyle w:val="Code"/>
      </w:pPr>
      <w:r w:rsidRPr="00EC76D5">
        <w:t xml:space="preserve">  }</w:t>
      </w:r>
    </w:p>
    <w:p w14:paraId="29777E6C" w14:textId="6479E3F3" w:rsidR="00E40B78" w:rsidRPr="00EC76D5" w:rsidRDefault="00E40B78" w:rsidP="00C652BA">
      <w:r w:rsidRPr="00EC76D5">
        <w:t xml:space="preserve">An old-style function is simpler than a new-style function, we just </w:t>
      </w:r>
      <w:r w:rsidR="000C08DE" w:rsidRPr="00EC76D5">
        <w:t>must</w:t>
      </w:r>
      <w:r w:rsidRPr="00EC76D5">
        <w:t xml:space="preserve"> check that there is no repeated name in the parameter list.</w:t>
      </w:r>
    </w:p>
    <w:p w14:paraId="47FE8934" w14:textId="77777777" w:rsidR="000C08DE" w:rsidRPr="00EC76D5" w:rsidRDefault="000C08DE" w:rsidP="000C08DE">
      <w:pPr>
        <w:pStyle w:val="Code"/>
      </w:pPr>
      <w:r w:rsidRPr="00EC76D5">
        <w:t xml:space="preserve">  public static Symbol generateParameter(Specifier specifier,</w:t>
      </w:r>
    </w:p>
    <w:p w14:paraId="0AE27845" w14:textId="77777777" w:rsidR="000C08DE" w:rsidRPr="00EC76D5" w:rsidRDefault="000C08DE" w:rsidP="000C08DE">
      <w:pPr>
        <w:pStyle w:val="Code"/>
      </w:pPr>
      <w:r w:rsidRPr="00EC76D5">
        <w:t xml:space="preserve">                                         Declarator decl) {</w:t>
      </w:r>
    </w:p>
    <w:p w14:paraId="2D2CA385" w14:textId="5798C422" w:rsidR="000C08DE" w:rsidRPr="00EC76D5" w:rsidRDefault="000C08DE" w:rsidP="000C08DE">
      <w:pPr>
        <w:pStyle w:val="Code"/>
      </w:pPr>
      <w:r w:rsidRPr="00EC76D5">
        <w:t xml:space="preserve">    Triple&lt;Boolean,Storage,Type&gt; </w:t>
      </w:r>
      <w:r w:rsidR="008E0A21" w:rsidRPr="00EC76D5">
        <w:t>specTriple</w:t>
      </w:r>
      <w:r w:rsidRPr="00EC76D5">
        <w:t xml:space="preserve"> = specifier.generate();</w:t>
      </w:r>
    </w:p>
    <w:p w14:paraId="2489DE7D" w14:textId="66C070BF" w:rsidR="000C08DE" w:rsidRPr="00EC76D5" w:rsidRDefault="000C08DE" w:rsidP="000C08DE">
      <w:pPr>
        <w:pStyle w:val="Code"/>
      </w:pPr>
      <w:r w:rsidRPr="00EC76D5">
        <w:t xml:space="preserve">    Storage storage = </w:t>
      </w:r>
      <w:r w:rsidR="008E0A21" w:rsidRPr="00EC76D5">
        <w:t>specTriple</w:t>
      </w:r>
      <w:r w:rsidRPr="00EC76D5">
        <w:t>.getSecond();</w:t>
      </w:r>
    </w:p>
    <w:p w14:paraId="58292B97" w14:textId="73348D19" w:rsidR="000C08DE" w:rsidRPr="00EC76D5" w:rsidRDefault="000C08DE" w:rsidP="000C08DE">
      <w:pPr>
        <w:pStyle w:val="Code"/>
      </w:pPr>
      <w:r w:rsidRPr="00EC76D5">
        <w:t xml:space="preserve">    Type specType = </w:t>
      </w:r>
      <w:r w:rsidR="008E0A21" w:rsidRPr="00EC76D5">
        <w:t>specTriple</w:t>
      </w:r>
      <w:r w:rsidRPr="00EC76D5">
        <w:t>.getThird();</w:t>
      </w:r>
    </w:p>
    <w:p w14:paraId="3E7A12F4" w14:textId="77777777" w:rsidR="000C08DE" w:rsidRPr="00EC76D5" w:rsidRDefault="000C08DE" w:rsidP="000C08DE">
      <w:pPr>
        <w:pStyle w:val="Code"/>
      </w:pPr>
    </w:p>
    <w:p w14:paraId="6C35DEF9" w14:textId="77777777" w:rsidR="000C08DE" w:rsidRPr="00EC76D5" w:rsidRDefault="000C08DE" w:rsidP="000C08DE">
      <w:pPr>
        <w:pStyle w:val="Code"/>
      </w:pPr>
      <w:r w:rsidRPr="00EC76D5">
        <w:t xml:space="preserve">    Assert.error((storage == Storage.Auto) || (storage == Storage.Register),</w:t>
      </w:r>
    </w:p>
    <w:p w14:paraId="69B7E978" w14:textId="77777777" w:rsidR="000C08DE" w:rsidRPr="00EC76D5" w:rsidRDefault="000C08DE" w:rsidP="000C08DE">
      <w:pPr>
        <w:pStyle w:val="Code"/>
      </w:pPr>
      <w:r w:rsidRPr="00EC76D5">
        <w:t xml:space="preserve">                 "parameter storage must be auto or register");</w:t>
      </w:r>
    </w:p>
    <w:p w14:paraId="4F8499E7" w14:textId="77777777" w:rsidR="000C08DE" w:rsidRPr="00EC76D5" w:rsidRDefault="000C08DE" w:rsidP="000C08DE">
      <w:pPr>
        <w:pStyle w:val="Code"/>
      </w:pPr>
      <w:r w:rsidRPr="00EC76D5">
        <w:lastRenderedPageBreak/>
        <w:t xml:space="preserve">    </w:t>
      </w:r>
    </w:p>
    <w:p w14:paraId="2D110FAE" w14:textId="77777777" w:rsidR="000C08DE" w:rsidRPr="00EC76D5" w:rsidRDefault="000C08DE" w:rsidP="000C08DE">
      <w:pPr>
        <w:pStyle w:val="Code"/>
      </w:pPr>
      <w:r w:rsidRPr="00EC76D5">
        <w:t xml:space="preserve">    if (decl != null) {</w:t>
      </w:r>
    </w:p>
    <w:p w14:paraId="02935B1C" w14:textId="77777777" w:rsidR="000C08DE" w:rsidRPr="00EC76D5" w:rsidRDefault="000C08DE" w:rsidP="000C08DE">
      <w:pPr>
        <w:pStyle w:val="Code"/>
      </w:pPr>
      <w:r w:rsidRPr="00EC76D5">
        <w:t xml:space="preserve">      decl.add(specType);</w:t>
      </w:r>
    </w:p>
    <w:p w14:paraId="6A1AECEE" w14:textId="77777777" w:rsidR="000C08DE" w:rsidRPr="00EC76D5" w:rsidRDefault="000C08DE" w:rsidP="000C08DE">
      <w:pPr>
        <w:pStyle w:val="Code"/>
      </w:pPr>
      <w:r w:rsidRPr="00EC76D5">
        <w:t xml:space="preserve">      Type type = toParameterType(decl.type());</w:t>
      </w:r>
    </w:p>
    <w:p w14:paraId="2600434D" w14:textId="77777777" w:rsidR="000C08DE" w:rsidRPr="00EC76D5" w:rsidRDefault="000C08DE" w:rsidP="000C08DE">
      <w:pPr>
        <w:pStyle w:val="Code"/>
      </w:pPr>
      <w:r w:rsidRPr="00EC76D5">
        <w:t xml:space="preserve">      return (Symbol.createParameterSymbol(decl.getName(), storage, type));</w:t>
      </w:r>
    </w:p>
    <w:p w14:paraId="7322AD79" w14:textId="77777777" w:rsidR="000C08DE" w:rsidRPr="00EC76D5" w:rsidRDefault="000C08DE" w:rsidP="000C08DE">
      <w:pPr>
        <w:pStyle w:val="Code"/>
      </w:pPr>
      <w:r w:rsidRPr="00EC76D5">
        <w:t xml:space="preserve">    }</w:t>
      </w:r>
    </w:p>
    <w:p w14:paraId="1465E642" w14:textId="77777777" w:rsidR="000C08DE" w:rsidRPr="00EC76D5" w:rsidRDefault="000C08DE" w:rsidP="000C08DE">
      <w:pPr>
        <w:pStyle w:val="Code"/>
      </w:pPr>
      <w:r w:rsidRPr="00EC76D5">
        <w:t xml:space="preserve">    else {</w:t>
      </w:r>
    </w:p>
    <w:p w14:paraId="243F29A6" w14:textId="77777777" w:rsidR="000C08DE" w:rsidRPr="00EC76D5" w:rsidRDefault="000C08DE" w:rsidP="000C08DE">
      <w:pPr>
        <w:pStyle w:val="Code"/>
      </w:pPr>
      <w:r w:rsidRPr="00EC76D5">
        <w:t xml:space="preserve">      Type type = toParameterType(specType);</w:t>
      </w:r>
    </w:p>
    <w:p w14:paraId="262D9D92" w14:textId="77777777" w:rsidR="000C08DE" w:rsidRPr="00EC76D5" w:rsidRDefault="000C08DE" w:rsidP="000C08DE">
      <w:pPr>
        <w:pStyle w:val="Code"/>
      </w:pPr>
      <w:r w:rsidRPr="00EC76D5">
        <w:t xml:space="preserve">      return (Symbol.createParameterSymbol(null, storage, type));</w:t>
      </w:r>
    </w:p>
    <w:p w14:paraId="3F02C2D4" w14:textId="77777777" w:rsidR="000C08DE" w:rsidRPr="00EC76D5" w:rsidRDefault="000C08DE" w:rsidP="000C08DE">
      <w:pPr>
        <w:pStyle w:val="Code"/>
      </w:pPr>
      <w:r w:rsidRPr="00EC76D5">
        <w:t xml:space="preserve">    }</w:t>
      </w:r>
    </w:p>
    <w:p w14:paraId="0B806E16" w14:textId="67F92238" w:rsidR="00E40B78" w:rsidRPr="00EC76D5" w:rsidRDefault="000C08DE" w:rsidP="000C08DE">
      <w:pPr>
        <w:pStyle w:val="Code"/>
      </w:pPr>
      <w:r w:rsidRPr="00EC76D5">
        <w:t xml:space="preserve">  }</w:t>
      </w:r>
    </w:p>
    <w:p w14:paraId="590BE92E" w14:textId="25A66DD7" w:rsidR="00E40B78" w:rsidRPr="00EC76D5" w:rsidRDefault="00E40B78" w:rsidP="00E40B78">
      <w:pPr>
        <w:pStyle w:val="Rubrik2"/>
      </w:pPr>
      <w:bookmarkStart w:id="66" w:name="_Toc481936158"/>
      <w:r w:rsidRPr="00EC76D5">
        <w:t>Statements</w:t>
      </w:r>
      <w:bookmarkEnd w:id="66"/>
    </w:p>
    <w:p w14:paraId="38FD637A" w14:textId="77777777" w:rsidR="00E40B78" w:rsidRPr="00EC76D5" w:rsidRDefault="00E40B78" w:rsidP="00E40B78">
      <w:pPr>
        <w:pStyle w:val="Rubrik3"/>
      </w:pPr>
      <w:bookmarkStart w:id="67" w:name="_Ref417993054"/>
      <w:bookmarkStart w:id="68" w:name="_Toc481936159"/>
      <w:r w:rsidRPr="00EC76D5">
        <w:t>The Forward-Jump Problem (Backpatching)</w:t>
      </w:r>
      <w:bookmarkEnd w:id="67"/>
      <w:bookmarkEnd w:id="68"/>
    </w:p>
    <w:p w14:paraId="6BDE0A05" w14:textId="77777777" w:rsidR="00E40B78" w:rsidRPr="00EC76D5" w:rsidRDefault="00E40B78" w:rsidP="00E40B78">
      <w:ins w:id="69" w:author="Stefan Bjornander" w:date="2015-04-26T09:25:00Z">
        <w:r w:rsidRPr="00EC76D5">
          <w:t xml:space="preserve">When generating </w:t>
        </w:r>
      </w:ins>
      <w:r w:rsidRPr="00EC76D5">
        <w:t xml:space="preserve">middle code instructions for </w:t>
      </w:r>
      <w:ins w:id="70" w:author="Stefan Bjornander" w:date="2015-04-26T09:25:00Z">
        <w:r w:rsidRPr="00EC76D5">
          <w:t xml:space="preserve">expressions </w:t>
        </w:r>
      </w:ins>
      <w:r w:rsidRPr="00EC76D5">
        <w:t>or</w:t>
      </w:r>
      <w:ins w:id="71" w:author="Stefan Bjornander" w:date="2015-04-26T09:25:00Z">
        <w:r w:rsidRPr="00EC76D5">
          <w:t xml:space="preserve"> statement</w:t>
        </w:r>
      </w:ins>
      <w:r w:rsidRPr="00EC76D5">
        <w:t>s</w:t>
      </w:r>
      <w:ins w:id="72" w:author="Stefan Bjornander" w:date="2015-04-26T09:25:00Z">
        <w:r w:rsidRPr="00EC76D5">
          <w:t>, a common situation is that we</w:t>
        </w:r>
      </w:ins>
      <w:ins w:id="73" w:author="Stefan Bjornander" w:date="2015-04-26T09:26:00Z">
        <w:r w:rsidRPr="00EC76D5">
          <w:t xml:space="preserve"> generate</w:t>
        </w:r>
      </w:ins>
      <w:r w:rsidRPr="00EC76D5">
        <w:t xml:space="preserve"> forward jump instructions without yet knowing the target address. One way to solve the problem is to work with </w:t>
      </w:r>
      <w:r w:rsidRPr="00EC76D5">
        <w:rPr>
          <w:rStyle w:val="CodeInText"/>
        </w:rPr>
        <w:t>backpatching</w:t>
      </w:r>
      <w:r w:rsidRPr="00EC76D5">
        <w:t>, which means that we use sets to keep track of jump instructions with yet unknown target addresses that eventually becomes filled in when the target addresses have become known.</w:t>
      </w:r>
    </w:p>
    <w:p w14:paraId="403365B1" w14:textId="77777777" w:rsidR="00E40B78" w:rsidRPr="00EC76D5" w:rsidRDefault="00E40B78" w:rsidP="00E40B78">
      <w:r w:rsidRPr="00EC76D5">
        <w:t xml:space="preserve">For instance, let us look at the while statement to the left. The parsing of </w:t>
      </w:r>
      <w:proofErr w:type="gramStart"/>
      <w:r w:rsidRPr="00EC76D5">
        <w:t xml:space="preserve">expression  </w:t>
      </w:r>
      <w:r w:rsidRPr="00EC76D5">
        <w:rPr>
          <w:rStyle w:val="CodeInText"/>
        </w:rPr>
        <w:t>a</w:t>
      </w:r>
      <w:proofErr w:type="gramEnd"/>
      <w:r w:rsidRPr="00EC76D5">
        <w:rPr>
          <w:rStyle w:val="CodeInText"/>
        </w:rPr>
        <w:t xml:space="preserve"> &lt; b</w:t>
      </w:r>
      <w:r w:rsidRPr="00EC76D5">
        <w:t xml:space="preserve"> will generate the middle code in the middle and the sets to the right. The middle code line will a have undefined targets since we </w:t>
      </w:r>
      <w:proofErr w:type="gramStart"/>
      <w:r w:rsidRPr="00EC76D5">
        <w:t>at the moment</w:t>
      </w:r>
      <w:proofErr w:type="gramEnd"/>
      <w:r w:rsidRPr="00EC76D5">
        <w:t xml:space="preserve">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26E6DC0D" w14:textId="77777777" w:rsidTr="00756C64">
        <w:tc>
          <w:tcPr>
            <w:tcW w:w="3116" w:type="dxa"/>
          </w:tcPr>
          <w:p w14:paraId="0ED10528" w14:textId="77777777" w:rsidR="00E40B78" w:rsidRPr="00EC76D5" w:rsidRDefault="00E40B78" w:rsidP="00756C64">
            <w:pPr>
              <w:pStyle w:val="Code"/>
            </w:pPr>
            <w:r w:rsidRPr="00EC76D5">
              <w:t>while (a &lt; b)</w:t>
            </w:r>
          </w:p>
          <w:p w14:paraId="03BF7872" w14:textId="77777777" w:rsidR="00E40B78" w:rsidRPr="00EC76D5" w:rsidRDefault="00E40B78" w:rsidP="00756C64">
            <w:pPr>
              <w:pStyle w:val="Code"/>
            </w:pPr>
            <w:r w:rsidRPr="00EC76D5">
              <w:t xml:space="preserve">  ++a;</w:t>
            </w:r>
          </w:p>
        </w:tc>
        <w:tc>
          <w:tcPr>
            <w:tcW w:w="3117" w:type="dxa"/>
          </w:tcPr>
          <w:p w14:paraId="637C67A2" w14:textId="77777777" w:rsidR="00E40B78" w:rsidRPr="00EC76D5" w:rsidRDefault="00E40B78" w:rsidP="00756C64">
            <w:pPr>
              <w:pStyle w:val="Code"/>
            </w:pPr>
            <w:r w:rsidRPr="00EC76D5">
              <w:t>1. if a &lt; b goto ?</w:t>
            </w:r>
          </w:p>
          <w:p w14:paraId="36A090DD" w14:textId="77777777" w:rsidR="00E40B78" w:rsidRPr="00EC76D5" w:rsidRDefault="00E40B78" w:rsidP="00756C64">
            <w:pPr>
              <w:pStyle w:val="Code"/>
            </w:pPr>
            <w:r w:rsidRPr="00EC76D5">
              <w:t>2. goto ?</w:t>
            </w:r>
          </w:p>
        </w:tc>
        <w:tc>
          <w:tcPr>
            <w:tcW w:w="3117" w:type="dxa"/>
          </w:tcPr>
          <w:p w14:paraId="48E22E0D" w14:textId="77777777" w:rsidR="00E40B78" w:rsidRPr="00EC76D5" w:rsidRDefault="00E40B78" w:rsidP="00756C64">
            <w:pPr>
              <w:pStyle w:val="Code"/>
            </w:pPr>
            <w:r w:rsidRPr="00EC76D5">
              <w:t>a &lt; b: true set = {1}</w:t>
            </w:r>
          </w:p>
          <w:p w14:paraId="280D724E" w14:textId="77777777" w:rsidR="00E40B78" w:rsidRPr="00EC76D5" w:rsidRDefault="00E40B78" w:rsidP="00756C64">
            <w:pPr>
              <w:pStyle w:val="Code"/>
            </w:pPr>
            <w:r w:rsidRPr="00EC76D5">
              <w:t xml:space="preserve">       false set = {2}</w:t>
            </w:r>
          </w:p>
        </w:tc>
      </w:tr>
    </w:tbl>
    <w:p w14:paraId="01949DAB" w14:textId="77777777" w:rsidR="00E40B78" w:rsidRPr="00EC76D5" w:rsidRDefault="00E40B78" w:rsidP="00E40B78">
      <w:r w:rsidRPr="00EC76D5">
        <w:t xml:space="preserve">When parsing the while statement, the sets of the expression becomes backpatched:  If the </w:t>
      </w:r>
      <w:r w:rsidRPr="00EC76D5">
        <w:rPr>
          <w:rStyle w:val="CodeInText"/>
        </w:rPr>
        <w:t>a &lt; b</w:t>
      </w:r>
      <w:r w:rsidRPr="00EC76D5">
        <w:t xml:space="preserve"> expression is true, line 1 shall jump to line 3, and if it is false, line 2 shall jump to line 5. Whatever comes after the while </w:t>
      </w:r>
      <w:proofErr w:type="gramStart"/>
      <w:r w:rsidRPr="00EC76D5">
        <w:t>statement.</w:t>
      </w:r>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D36F220" w14:textId="77777777" w:rsidTr="00756C64">
        <w:tc>
          <w:tcPr>
            <w:tcW w:w="3116" w:type="dxa"/>
          </w:tcPr>
          <w:p w14:paraId="3D714C6A" w14:textId="77777777" w:rsidR="00E40B78" w:rsidRPr="00EC76D5" w:rsidRDefault="00E40B78" w:rsidP="00756C64">
            <w:pPr>
              <w:pStyle w:val="Code"/>
            </w:pPr>
            <w:r w:rsidRPr="00EC76D5">
              <w:t>1. if a &lt; b goto 3</w:t>
            </w:r>
          </w:p>
          <w:p w14:paraId="3E8D4731" w14:textId="77777777" w:rsidR="00E40B78" w:rsidRPr="00EC76D5" w:rsidRDefault="00E40B78" w:rsidP="00756C64">
            <w:pPr>
              <w:pStyle w:val="Code"/>
            </w:pPr>
            <w:r w:rsidRPr="00EC76D5">
              <w:t>2. goto 5</w:t>
            </w:r>
          </w:p>
          <w:p w14:paraId="4CF0E915" w14:textId="77777777" w:rsidR="00E40B78" w:rsidRPr="00EC76D5" w:rsidRDefault="00E40B78" w:rsidP="00756C64">
            <w:pPr>
              <w:pStyle w:val="Code"/>
            </w:pPr>
            <w:r w:rsidRPr="00EC76D5">
              <w:t>3. ++a</w:t>
            </w:r>
          </w:p>
          <w:p w14:paraId="512AB301" w14:textId="77777777" w:rsidR="00E40B78" w:rsidRPr="00EC76D5" w:rsidRDefault="00E40B78" w:rsidP="00756C64">
            <w:pPr>
              <w:pStyle w:val="Code"/>
            </w:pPr>
            <w:r w:rsidRPr="00EC76D5">
              <w:t>4. goto 1</w:t>
            </w:r>
          </w:p>
          <w:p w14:paraId="6E22082D" w14:textId="77777777" w:rsidR="00E40B78" w:rsidRPr="00EC76D5" w:rsidRDefault="00E40B78" w:rsidP="00756C64">
            <w:pPr>
              <w:pStyle w:val="Code"/>
            </w:pPr>
            <w:r w:rsidRPr="00EC76D5">
              <w:t>5. ...</w:t>
            </w:r>
          </w:p>
        </w:tc>
        <w:tc>
          <w:tcPr>
            <w:tcW w:w="3117" w:type="dxa"/>
          </w:tcPr>
          <w:p w14:paraId="2AA085E2" w14:textId="77777777" w:rsidR="00E40B78" w:rsidRPr="00EC76D5" w:rsidRDefault="00E40B78" w:rsidP="00756C64">
            <w:pPr>
              <w:pStyle w:val="Code"/>
            </w:pPr>
          </w:p>
        </w:tc>
        <w:tc>
          <w:tcPr>
            <w:tcW w:w="3117" w:type="dxa"/>
          </w:tcPr>
          <w:p w14:paraId="6B3CF95A" w14:textId="77777777" w:rsidR="00E40B78" w:rsidRPr="00EC76D5" w:rsidRDefault="00E40B78" w:rsidP="00756C64">
            <w:pPr>
              <w:pStyle w:val="Code"/>
            </w:pPr>
          </w:p>
        </w:tc>
      </w:tr>
    </w:tbl>
    <w:p w14:paraId="5FF375FD" w14:textId="77777777" w:rsidR="00E40B78" w:rsidRPr="00EC76D5" w:rsidRDefault="00E40B78" w:rsidP="00E40B78">
      <w:r w:rsidRPr="00EC76D5">
        <w:t xml:space="preserve">If we instead let the while statement be surrounded by an </w:t>
      </w:r>
      <w:r w:rsidRPr="00EC76D5">
        <w:rPr>
          <w:rStyle w:val="CodeInText"/>
        </w:rPr>
        <w:t>if-else</w:t>
      </w:r>
      <w:r w:rsidRPr="00EC76D5">
        <w:t xml:space="preserve"> statement, we have both the true and false sets of the if expression </w:t>
      </w:r>
      <w:r w:rsidRPr="00EC76D5">
        <w:rPr>
          <w:rStyle w:val="CodeInText"/>
        </w:rPr>
        <w:t>x &lt; y</w:t>
      </w:r>
      <w:r w:rsidRPr="00EC76D5">
        <w:t xml:space="preserve"> and the sets of the while expression </w:t>
      </w:r>
      <w:r w:rsidRPr="00EC76D5">
        <w:rPr>
          <w:rStyle w:val="CodeInText"/>
        </w:rPr>
        <w:t>a &lt; b</w:t>
      </w:r>
      <w:r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155F518" w14:textId="77777777" w:rsidTr="00756C64">
        <w:tc>
          <w:tcPr>
            <w:tcW w:w="3116" w:type="dxa"/>
          </w:tcPr>
          <w:p w14:paraId="1A0245E0" w14:textId="77777777" w:rsidR="00E40B78" w:rsidRPr="00EC76D5" w:rsidRDefault="00E40B78" w:rsidP="00756C64">
            <w:pPr>
              <w:pStyle w:val="Code"/>
            </w:pPr>
            <w:r w:rsidRPr="00EC76D5">
              <w:t>if (x &lt; y)</w:t>
            </w:r>
          </w:p>
          <w:p w14:paraId="643F697B" w14:textId="77777777" w:rsidR="00E40B78" w:rsidRPr="00EC76D5" w:rsidRDefault="00E40B78" w:rsidP="00756C64">
            <w:pPr>
              <w:pStyle w:val="Code"/>
            </w:pPr>
            <w:r w:rsidRPr="00EC76D5">
              <w:t xml:space="preserve">  while (a &lt; b)</w:t>
            </w:r>
          </w:p>
          <w:p w14:paraId="6FBE7BFB" w14:textId="77777777" w:rsidR="00E40B78" w:rsidRPr="00EC76D5" w:rsidRDefault="00E40B78" w:rsidP="00756C64">
            <w:pPr>
              <w:pStyle w:val="Code"/>
            </w:pPr>
            <w:r w:rsidRPr="00EC76D5">
              <w:t xml:space="preserve">    ++a;</w:t>
            </w:r>
          </w:p>
          <w:p w14:paraId="79A74663" w14:textId="77777777" w:rsidR="00E40B78" w:rsidRPr="00EC76D5" w:rsidRDefault="00E40B78" w:rsidP="00756C64">
            <w:pPr>
              <w:pStyle w:val="Code"/>
            </w:pPr>
            <w:r w:rsidRPr="00EC76D5">
              <w:t>else</w:t>
            </w:r>
          </w:p>
          <w:p w14:paraId="21444E0F" w14:textId="77777777" w:rsidR="00E40B78" w:rsidRPr="00EC76D5" w:rsidRDefault="00E40B78" w:rsidP="00756C64">
            <w:pPr>
              <w:pStyle w:val="Code"/>
            </w:pPr>
            <w:r w:rsidRPr="00EC76D5">
              <w:t xml:space="preserve">  ++b;</w:t>
            </w:r>
          </w:p>
          <w:p w14:paraId="5473664C" w14:textId="77777777" w:rsidR="00E40B78" w:rsidRPr="00EC76D5" w:rsidRDefault="00E40B78" w:rsidP="00756C64">
            <w:pPr>
              <w:pStyle w:val="Code"/>
            </w:pPr>
          </w:p>
        </w:tc>
        <w:tc>
          <w:tcPr>
            <w:tcW w:w="3117" w:type="dxa"/>
          </w:tcPr>
          <w:p w14:paraId="6A284B12" w14:textId="77777777" w:rsidR="00E40B78" w:rsidRPr="00EC76D5" w:rsidRDefault="00E40B78" w:rsidP="00756C64">
            <w:pPr>
              <w:pStyle w:val="Code"/>
            </w:pPr>
            <w:r w:rsidRPr="00EC76D5">
              <w:t>1. if x &lt; y goto ?</w:t>
            </w:r>
          </w:p>
          <w:p w14:paraId="26D4ED19" w14:textId="77777777" w:rsidR="00E40B78" w:rsidRPr="00EC76D5" w:rsidRDefault="00E40B78" w:rsidP="00756C64">
            <w:pPr>
              <w:pStyle w:val="Code"/>
            </w:pPr>
            <w:r w:rsidRPr="00EC76D5">
              <w:t>2. goto ?</w:t>
            </w:r>
          </w:p>
          <w:p w14:paraId="51989FB6" w14:textId="77777777" w:rsidR="00E40B78" w:rsidRPr="00EC76D5" w:rsidRDefault="00E40B78" w:rsidP="00756C64">
            <w:pPr>
              <w:pStyle w:val="Code"/>
            </w:pPr>
            <w:r w:rsidRPr="00EC76D5">
              <w:t>3. if a &lt; b goto ?</w:t>
            </w:r>
          </w:p>
          <w:p w14:paraId="6733FBD5" w14:textId="77777777" w:rsidR="00E40B78" w:rsidRPr="00EC76D5" w:rsidRDefault="00E40B78" w:rsidP="00756C64">
            <w:pPr>
              <w:pStyle w:val="Code"/>
            </w:pPr>
            <w:r w:rsidRPr="00EC76D5">
              <w:t>4. goto ?</w:t>
            </w:r>
          </w:p>
          <w:p w14:paraId="5050F7BD" w14:textId="77777777" w:rsidR="00E40B78" w:rsidRPr="00EC76D5" w:rsidRDefault="00E40B78" w:rsidP="00756C64">
            <w:pPr>
              <w:pStyle w:val="Code"/>
            </w:pPr>
            <w:r w:rsidRPr="00EC76D5">
              <w:t>5. ++a</w:t>
            </w:r>
          </w:p>
          <w:p w14:paraId="4D3CF3F0" w14:textId="77777777" w:rsidR="00E40B78" w:rsidRPr="00EC76D5" w:rsidRDefault="00E40B78" w:rsidP="00756C64">
            <w:pPr>
              <w:pStyle w:val="Code"/>
            </w:pPr>
            <w:r w:rsidRPr="00EC76D5">
              <w:t>6. goto 3</w:t>
            </w:r>
          </w:p>
          <w:p w14:paraId="366715B4" w14:textId="77777777" w:rsidR="00E40B78" w:rsidRPr="00EC76D5" w:rsidRDefault="00E40B78" w:rsidP="00756C64">
            <w:pPr>
              <w:pStyle w:val="Code"/>
            </w:pPr>
            <w:r w:rsidRPr="00EC76D5">
              <w:t>7. goto 9</w:t>
            </w:r>
          </w:p>
          <w:p w14:paraId="2BB87A3A" w14:textId="77777777" w:rsidR="00E40B78" w:rsidRPr="00EC76D5" w:rsidRDefault="00E40B78" w:rsidP="00756C64">
            <w:pPr>
              <w:pStyle w:val="Code"/>
            </w:pPr>
            <w:r w:rsidRPr="00EC76D5">
              <w:t>8. ++b</w:t>
            </w:r>
          </w:p>
          <w:p w14:paraId="5F35C2C2" w14:textId="77777777" w:rsidR="00E40B78" w:rsidRPr="00EC76D5" w:rsidRDefault="00E40B78" w:rsidP="00756C64">
            <w:pPr>
              <w:pStyle w:val="Code"/>
            </w:pPr>
            <w:r w:rsidRPr="00EC76D5">
              <w:t>9. ...</w:t>
            </w:r>
          </w:p>
          <w:p w14:paraId="2C7D7574" w14:textId="77777777" w:rsidR="00E40B78" w:rsidRPr="00EC76D5" w:rsidRDefault="00E40B78" w:rsidP="00756C64">
            <w:pPr>
              <w:pStyle w:val="Code"/>
            </w:pPr>
          </w:p>
        </w:tc>
        <w:tc>
          <w:tcPr>
            <w:tcW w:w="3117" w:type="dxa"/>
          </w:tcPr>
          <w:p w14:paraId="640FA8F9" w14:textId="77777777" w:rsidR="00E40B78" w:rsidRPr="00EC76D5" w:rsidRDefault="00E40B78" w:rsidP="00756C64">
            <w:pPr>
              <w:pStyle w:val="Code"/>
            </w:pPr>
            <w:r w:rsidRPr="00EC76D5">
              <w:t>x &lt; y: true set: {1}</w:t>
            </w:r>
          </w:p>
          <w:p w14:paraId="47D23D63" w14:textId="77777777" w:rsidR="00E40B78" w:rsidRPr="00EC76D5" w:rsidRDefault="00E40B78" w:rsidP="00756C64">
            <w:pPr>
              <w:pStyle w:val="Code"/>
            </w:pPr>
            <w:r w:rsidRPr="00EC76D5">
              <w:t xml:space="preserve">       false set: {2}</w:t>
            </w:r>
          </w:p>
          <w:p w14:paraId="6789CC24" w14:textId="77777777" w:rsidR="00E40B78" w:rsidRPr="00EC76D5" w:rsidRDefault="00E40B78" w:rsidP="00756C64">
            <w:pPr>
              <w:pStyle w:val="Code"/>
            </w:pPr>
            <w:r w:rsidRPr="00EC76D5">
              <w:t>a &lt; b: true set: {3}</w:t>
            </w:r>
          </w:p>
          <w:p w14:paraId="2C695E5E" w14:textId="77777777" w:rsidR="00E40B78" w:rsidRPr="00EC76D5" w:rsidRDefault="00E40B78" w:rsidP="00756C64">
            <w:pPr>
              <w:pStyle w:val="Code"/>
            </w:pPr>
            <w:r w:rsidRPr="00EC76D5">
              <w:t xml:space="preserve">       false set: {4}</w:t>
            </w:r>
          </w:p>
        </w:tc>
      </w:tr>
    </w:tbl>
    <w:p w14:paraId="39A8755B" w14:textId="77777777" w:rsidR="00E40B78" w:rsidRPr="00EC76D5" w:rsidRDefault="00E40B78" w:rsidP="00E40B78">
      <w:r w:rsidRPr="00EC76D5">
        <w:t xml:space="preserve">When the </w:t>
      </w:r>
      <w:r w:rsidRPr="00EC76D5">
        <w:rPr>
          <w:rStyle w:val="CodeInText"/>
        </w:rPr>
        <w:t>if</w:t>
      </w:r>
      <w:r w:rsidRPr="00EC76D5">
        <w:t xml:space="preserve"> and </w:t>
      </w:r>
      <w:r w:rsidRPr="00EC76D5">
        <w:rPr>
          <w:rStyle w:val="CodeInText"/>
        </w:rPr>
        <w:t>while</w:t>
      </w:r>
      <w:r w:rsidRPr="00EC76D5">
        <w:t xml:space="preserve"> statements become parsed the following call will occur:</w:t>
      </w:r>
    </w:p>
    <w:p w14:paraId="0EAB0385" w14:textId="77777777" w:rsidR="00E40B78" w:rsidRPr="00EC76D5" w:rsidRDefault="00E40B78" w:rsidP="00E40B78">
      <w:pPr>
        <w:pStyle w:val="Code"/>
      </w:pPr>
      <w:r w:rsidRPr="00EC76D5">
        <w:t>backpatch({1}, 3);</w:t>
      </w:r>
    </w:p>
    <w:p w14:paraId="51B2C887" w14:textId="77777777" w:rsidR="00E40B78" w:rsidRPr="00EC76D5" w:rsidRDefault="00E40B78" w:rsidP="00E40B78">
      <w:pPr>
        <w:pStyle w:val="Code"/>
      </w:pPr>
      <w:r w:rsidRPr="00EC76D5">
        <w:t>backpatch({2}, 8);</w:t>
      </w:r>
    </w:p>
    <w:p w14:paraId="52C3BA42" w14:textId="77777777" w:rsidR="00E40B78" w:rsidRPr="00EC76D5" w:rsidRDefault="00E40B78" w:rsidP="00E40B78">
      <w:pPr>
        <w:pStyle w:val="Code"/>
      </w:pPr>
      <w:r w:rsidRPr="00EC76D5">
        <w:t>backpatch({3}, 5);</w:t>
      </w:r>
    </w:p>
    <w:p w14:paraId="39CD604D" w14:textId="77777777" w:rsidR="00E40B78" w:rsidRPr="00EC76D5" w:rsidRDefault="00E40B78" w:rsidP="00E40B78">
      <w:pPr>
        <w:pStyle w:val="Code"/>
      </w:pPr>
      <w:r w:rsidRPr="00EC76D5">
        <w:t>backpatch({4}, 7);</w:t>
      </w:r>
    </w:p>
    <w:p w14:paraId="16F43A26" w14:textId="77777777" w:rsidR="00E40B78" w:rsidRPr="00EC76D5" w:rsidRDefault="00E40B78" w:rsidP="00E40B7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2DE14CD" w14:textId="77777777" w:rsidTr="00756C64">
        <w:tc>
          <w:tcPr>
            <w:tcW w:w="3116" w:type="dxa"/>
          </w:tcPr>
          <w:p w14:paraId="326784EB" w14:textId="77777777" w:rsidR="00E40B78" w:rsidRPr="00EC76D5" w:rsidRDefault="00E40B78" w:rsidP="00756C64">
            <w:pPr>
              <w:pStyle w:val="Code"/>
            </w:pPr>
            <w:r w:rsidRPr="00EC76D5">
              <w:t>1. if x &lt; y goto 3</w:t>
            </w:r>
          </w:p>
          <w:p w14:paraId="4862FF4A" w14:textId="77777777" w:rsidR="00E40B78" w:rsidRPr="00EC76D5" w:rsidRDefault="00E40B78" w:rsidP="00756C64">
            <w:pPr>
              <w:pStyle w:val="Code"/>
              <w:tabs>
                <w:tab w:val="left" w:pos="1620"/>
              </w:tabs>
            </w:pPr>
            <w:r w:rsidRPr="00EC76D5">
              <w:t>2. goto 8</w:t>
            </w:r>
            <w:r w:rsidRPr="00EC76D5">
              <w:tab/>
            </w:r>
          </w:p>
          <w:p w14:paraId="18E8A482" w14:textId="77777777" w:rsidR="00E40B78" w:rsidRPr="00EC76D5" w:rsidRDefault="00E40B78" w:rsidP="00756C64">
            <w:pPr>
              <w:pStyle w:val="Code"/>
            </w:pPr>
            <w:r w:rsidRPr="00EC76D5">
              <w:t>3. if a &lt; b goto 5</w:t>
            </w:r>
          </w:p>
          <w:p w14:paraId="2FFBD4E9" w14:textId="77777777" w:rsidR="00E40B78" w:rsidRPr="00EC76D5" w:rsidRDefault="00E40B78" w:rsidP="00756C64">
            <w:pPr>
              <w:pStyle w:val="Code"/>
            </w:pPr>
            <w:r w:rsidRPr="00EC76D5">
              <w:t>4. goto 7</w:t>
            </w:r>
          </w:p>
          <w:p w14:paraId="6B23C5A2" w14:textId="77777777" w:rsidR="00E40B78" w:rsidRPr="00EC76D5" w:rsidRDefault="00E40B78" w:rsidP="00756C64">
            <w:pPr>
              <w:pStyle w:val="Code"/>
            </w:pPr>
            <w:r w:rsidRPr="00EC76D5">
              <w:t>5. ++a</w:t>
            </w:r>
          </w:p>
          <w:p w14:paraId="5661D3A2" w14:textId="77777777" w:rsidR="00E40B78" w:rsidRPr="00EC76D5" w:rsidRDefault="00E40B78" w:rsidP="00756C64">
            <w:pPr>
              <w:pStyle w:val="Code"/>
            </w:pPr>
            <w:r w:rsidRPr="00EC76D5">
              <w:t>6. goto 3</w:t>
            </w:r>
          </w:p>
          <w:p w14:paraId="0200CA64" w14:textId="77777777" w:rsidR="00E40B78" w:rsidRPr="00EC76D5" w:rsidRDefault="00E40B78" w:rsidP="00756C64">
            <w:pPr>
              <w:pStyle w:val="Code"/>
            </w:pPr>
            <w:r w:rsidRPr="00EC76D5">
              <w:t>7. goto 9</w:t>
            </w:r>
          </w:p>
          <w:p w14:paraId="73611E50" w14:textId="77777777" w:rsidR="00E40B78" w:rsidRPr="00EC76D5" w:rsidRDefault="00E40B78" w:rsidP="00756C64">
            <w:pPr>
              <w:pStyle w:val="Code"/>
            </w:pPr>
            <w:r w:rsidRPr="00EC76D5">
              <w:t>8. ++b</w:t>
            </w:r>
          </w:p>
          <w:p w14:paraId="6FD4E7E9" w14:textId="77777777" w:rsidR="00E40B78" w:rsidRPr="00EC76D5" w:rsidRDefault="00E40B78" w:rsidP="00756C64">
            <w:pPr>
              <w:pStyle w:val="Code"/>
            </w:pPr>
            <w:r w:rsidRPr="00EC76D5">
              <w:t>9. ...</w:t>
            </w:r>
          </w:p>
        </w:tc>
        <w:tc>
          <w:tcPr>
            <w:tcW w:w="3117" w:type="dxa"/>
          </w:tcPr>
          <w:p w14:paraId="55D1C85C" w14:textId="77777777" w:rsidR="00E40B78" w:rsidRPr="00EC76D5" w:rsidRDefault="00E40B78" w:rsidP="00756C64">
            <w:pPr>
              <w:pStyle w:val="Code"/>
            </w:pPr>
          </w:p>
        </w:tc>
        <w:tc>
          <w:tcPr>
            <w:tcW w:w="3117" w:type="dxa"/>
          </w:tcPr>
          <w:p w14:paraId="6C004EDB" w14:textId="77777777" w:rsidR="00E40B78" w:rsidRPr="00EC76D5" w:rsidRDefault="00E40B78" w:rsidP="00756C64">
            <w:pPr>
              <w:pStyle w:val="Code"/>
            </w:pPr>
          </w:p>
        </w:tc>
      </w:tr>
    </w:tbl>
    <w:p w14:paraId="7CD0F661" w14:textId="3FDA7473" w:rsidR="00E40B78" w:rsidRPr="00EC76D5" w:rsidRDefault="00E40B78" w:rsidP="00E40B78">
      <w:r w:rsidRPr="00EC76D5">
        <w:t xml:space="preserve">The generated middle code above may appear ineffective, but the middle code optimizer of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8C0BF6A" w14:textId="77777777" w:rsidTr="00756C64">
        <w:tc>
          <w:tcPr>
            <w:tcW w:w="3116" w:type="dxa"/>
          </w:tcPr>
          <w:p w14:paraId="7788D561" w14:textId="77777777" w:rsidR="00E40B78" w:rsidRPr="00EC76D5" w:rsidRDefault="00E40B78" w:rsidP="00756C64">
            <w:pPr>
              <w:pStyle w:val="Code"/>
            </w:pPr>
            <w:r w:rsidRPr="00EC76D5">
              <w:t>1. if x &gt;= y goto 5</w:t>
            </w:r>
          </w:p>
          <w:p w14:paraId="576EEB0A" w14:textId="77777777" w:rsidR="00E40B78" w:rsidRPr="00EC76D5" w:rsidRDefault="00E40B78" w:rsidP="00756C64">
            <w:pPr>
              <w:pStyle w:val="Code"/>
            </w:pPr>
            <w:r w:rsidRPr="00EC76D5">
              <w:t>2. if a &gt;= b goto 6</w:t>
            </w:r>
          </w:p>
          <w:p w14:paraId="553BC1C3" w14:textId="77777777" w:rsidR="00E40B78" w:rsidRPr="00EC76D5" w:rsidRDefault="00E40B78" w:rsidP="00756C64">
            <w:pPr>
              <w:pStyle w:val="Code"/>
            </w:pPr>
            <w:r w:rsidRPr="00EC76D5">
              <w:t>3. ++a</w:t>
            </w:r>
          </w:p>
          <w:p w14:paraId="70853B97" w14:textId="77777777" w:rsidR="00E40B78" w:rsidRPr="00EC76D5" w:rsidRDefault="00E40B78" w:rsidP="00756C64">
            <w:pPr>
              <w:pStyle w:val="Code"/>
            </w:pPr>
            <w:r w:rsidRPr="00EC76D5">
              <w:t>4. goto 2</w:t>
            </w:r>
          </w:p>
          <w:p w14:paraId="424C0352" w14:textId="77777777" w:rsidR="00E40B78" w:rsidRPr="00EC76D5" w:rsidRDefault="00E40B78" w:rsidP="00756C64">
            <w:pPr>
              <w:pStyle w:val="Code"/>
            </w:pPr>
            <w:r w:rsidRPr="00EC76D5">
              <w:t>5. ++b</w:t>
            </w:r>
          </w:p>
          <w:p w14:paraId="7928372E" w14:textId="77777777" w:rsidR="00E40B78" w:rsidRPr="00EC76D5" w:rsidRDefault="00E40B78" w:rsidP="00756C64">
            <w:pPr>
              <w:pStyle w:val="Code"/>
            </w:pPr>
            <w:r w:rsidRPr="00EC76D5">
              <w:t>6. ...</w:t>
            </w:r>
          </w:p>
        </w:tc>
        <w:tc>
          <w:tcPr>
            <w:tcW w:w="3117" w:type="dxa"/>
          </w:tcPr>
          <w:p w14:paraId="16D9CA1D" w14:textId="77777777" w:rsidR="00E40B78" w:rsidRPr="00EC76D5" w:rsidRDefault="00E40B78" w:rsidP="00756C64">
            <w:pPr>
              <w:pStyle w:val="Code"/>
            </w:pPr>
          </w:p>
        </w:tc>
        <w:tc>
          <w:tcPr>
            <w:tcW w:w="3117" w:type="dxa"/>
          </w:tcPr>
          <w:p w14:paraId="3C2B6B50" w14:textId="77777777" w:rsidR="00E40B78" w:rsidRPr="00EC76D5" w:rsidRDefault="00E40B78" w:rsidP="00756C64">
            <w:pPr>
              <w:pStyle w:val="Code"/>
            </w:pPr>
          </w:p>
        </w:tc>
      </w:tr>
    </w:tbl>
    <w:p w14:paraId="457C402A" w14:textId="77777777" w:rsidR="00E40B78" w:rsidRPr="00EC76D5" w:rsidRDefault="00E40B78" w:rsidP="00E40B78">
      <w:r w:rsidRPr="00EC76D5">
        <w:t xml:space="preserve">Another example is the evaluation of a logical-and expression. Since C takes advantage of lazy evaluation, we </w:t>
      </w:r>
      <w:proofErr w:type="gramStart"/>
      <w:r w:rsidRPr="00EC76D5">
        <w:t>have to</w:t>
      </w:r>
      <w:proofErr w:type="gramEnd"/>
      <w:r w:rsidRPr="00EC76D5">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4F5AECA2" w14:textId="77777777" w:rsidTr="00756C64">
        <w:tc>
          <w:tcPr>
            <w:tcW w:w="3116" w:type="dxa"/>
          </w:tcPr>
          <w:p w14:paraId="4AB6725C" w14:textId="77777777" w:rsidR="00E40B78" w:rsidRPr="00EC76D5" w:rsidRDefault="00E40B78" w:rsidP="00756C64">
            <w:pPr>
              <w:pStyle w:val="Code"/>
            </w:pPr>
            <w:r w:rsidRPr="00EC76D5">
              <w:t>if ((a &lt; b) &amp;&amp; (c &lt; d))</w:t>
            </w:r>
          </w:p>
          <w:p w14:paraId="544E0ADD" w14:textId="77777777" w:rsidR="00E40B78" w:rsidRPr="00EC76D5" w:rsidRDefault="00E40B78" w:rsidP="00756C64">
            <w:pPr>
              <w:pStyle w:val="Code"/>
            </w:pPr>
            <w:r w:rsidRPr="00EC76D5">
              <w:t xml:space="preserve">  ++a;</w:t>
            </w:r>
          </w:p>
          <w:p w14:paraId="51039926" w14:textId="77777777" w:rsidR="00E40B78" w:rsidRPr="00EC76D5" w:rsidRDefault="00E40B78" w:rsidP="00756C64">
            <w:pPr>
              <w:pStyle w:val="Code"/>
            </w:pPr>
            <w:r w:rsidRPr="00EC76D5">
              <w:t xml:space="preserve">else </w:t>
            </w:r>
          </w:p>
          <w:p w14:paraId="121730FB" w14:textId="77777777" w:rsidR="00E40B78" w:rsidRPr="00EC76D5" w:rsidRDefault="00E40B78" w:rsidP="00756C64">
            <w:pPr>
              <w:pStyle w:val="Code"/>
            </w:pPr>
            <w:r w:rsidRPr="00EC76D5">
              <w:t xml:space="preserve">  ++b;</w:t>
            </w:r>
          </w:p>
        </w:tc>
        <w:tc>
          <w:tcPr>
            <w:tcW w:w="3117" w:type="dxa"/>
          </w:tcPr>
          <w:p w14:paraId="1EBECF6C" w14:textId="77777777" w:rsidR="00E40B78" w:rsidRPr="00EC76D5" w:rsidRDefault="00E40B78" w:rsidP="00756C64">
            <w:pPr>
              <w:pStyle w:val="Code"/>
            </w:pPr>
            <w:r w:rsidRPr="00EC76D5">
              <w:t>1. if a &lt; b goto ?</w:t>
            </w:r>
          </w:p>
          <w:p w14:paraId="19282B98" w14:textId="77777777" w:rsidR="00E40B78" w:rsidRPr="00EC76D5" w:rsidRDefault="00E40B78" w:rsidP="00756C64">
            <w:pPr>
              <w:pStyle w:val="Code"/>
            </w:pPr>
            <w:r w:rsidRPr="00EC76D5">
              <w:t>2. goto ?</w:t>
            </w:r>
          </w:p>
          <w:p w14:paraId="351D1307" w14:textId="77777777" w:rsidR="00E40B78" w:rsidRPr="00EC76D5" w:rsidRDefault="00E40B78" w:rsidP="00756C64">
            <w:pPr>
              <w:pStyle w:val="Code"/>
            </w:pPr>
            <w:r w:rsidRPr="00EC76D5">
              <w:t>3. if c &lt; d goto ?</w:t>
            </w:r>
          </w:p>
          <w:p w14:paraId="376FBED9" w14:textId="77777777" w:rsidR="00E40B78" w:rsidRPr="00EC76D5" w:rsidRDefault="00E40B78" w:rsidP="00756C64">
            <w:pPr>
              <w:pStyle w:val="Code"/>
            </w:pPr>
            <w:r w:rsidRPr="00EC76D5">
              <w:t>4. goto ?</w:t>
            </w:r>
          </w:p>
          <w:p w14:paraId="54F9535D" w14:textId="77777777" w:rsidR="00E40B78" w:rsidRPr="00EC76D5" w:rsidRDefault="00E40B78" w:rsidP="00756C64">
            <w:pPr>
              <w:pStyle w:val="Code"/>
            </w:pPr>
            <w:r w:rsidRPr="00EC76D5">
              <w:t>5. ++a</w:t>
            </w:r>
          </w:p>
          <w:p w14:paraId="7BFFEA07" w14:textId="77777777" w:rsidR="00E40B78" w:rsidRPr="00EC76D5" w:rsidRDefault="00E40B78" w:rsidP="00756C64">
            <w:pPr>
              <w:pStyle w:val="Code"/>
            </w:pPr>
            <w:r w:rsidRPr="00EC76D5">
              <w:t>6. goto 7</w:t>
            </w:r>
          </w:p>
          <w:p w14:paraId="23C2072E" w14:textId="77777777" w:rsidR="00E40B78" w:rsidRPr="00EC76D5" w:rsidRDefault="00E40B78" w:rsidP="00756C64">
            <w:pPr>
              <w:pStyle w:val="Code"/>
            </w:pPr>
            <w:r w:rsidRPr="00EC76D5">
              <w:t>7. ++b</w:t>
            </w:r>
          </w:p>
          <w:p w14:paraId="659A3445" w14:textId="77777777" w:rsidR="00E40B78" w:rsidRPr="00EC76D5" w:rsidRDefault="00E40B78" w:rsidP="00756C64">
            <w:pPr>
              <w:pStyle w:val="Code"/>
            </w:pPr>
            <w:r w:rsidRPr="00EC76D5">
              <w:t>8. ...</w:t>
            </w:r>
          </w:p>
        </w:tc>
        <w:tc>
          <w:tcPr>
            <w:tcW w:w="3117" w:type="dxa"/>
          </w:tcPr>
          <w:p w14:paraId="67D41C9F" w14:textId="77777777" w:rsidR="00E40B78" w:rsidRPr="00EC76D5" w:rsidRDefault="00E40B78" w:rsidP="00756C64">
            <w:pPr>
              <w:pStyle w:val="Code"/>
            </w:pPr>
          </w:p>
        </w:tc>
      </w:tr>
    </w:tbl>
    <w:p w14:paraId="6E34D9C4" w14:textId="77777777" w:rsidR="00E40B78" w:rsidRPr="00EC76D5" w:rsidRDefault="00E40B78" w:rsidP="00E40B78">
      <w:r w:rsidRPr="00EC76D5">
        <w:t>When the first expression (</w:t>
      </w:r>
      <w:r w:rsidRPr="00EC76D5">
        <w:rPr>
          <w:rStyle w:val="CodeInText"/>
        </w:rPr>
        <w:t>a &lt; b</w:t>
      </w:r>
      <w:r w:rsidRPr="00EC76D5">
        <w:t xml:space="preserve">) is evaluated, its true set is {1} and its false set is {2}. When the second expression is evaluated the true set of the first expression is backpatched to the beginning of the second expression. This means that if the first expression is </w:t>
      </w:r>
      <w:proofErr w:type="gramStart"/>
      <w:r w:rsidRPr="00EC76D5">
        <w:t>true</w:t>
      </w:r>
      <w:proofErr w:type="gramEnd"/>
      <w:r w:rsidRPr="00EC76D5">
        <w:t xml:space="preserv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rsidRPr="00EC76D5">
        <w:t>falses</w:t>
      </w:r>
      <w:proofErr w:type="spellEnd"/>
      <w:r w:rsidRPr="00EC76D5">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67DB25" w14:textId="77777777" w:rsidTr="00756C64">
        <w:tc>
          <w:tcPr>
            <w:tcW w:w="3116" w:type="dxa"/>
          </w:tcPr>
          <w:p w14:paraId="7C932903" w14:textId="77777777" w:rsidR="00E40B78" w:rsidRPr="00EC76D5" w:rsidRDefault="00E40B78" w:rsidP="00756C64">
            <w:pPr>
              <w:pStyle w:val="Code"/>
            </w:pPr>
            <w:r w:rsidRPr="00EC76D5">
              <w:t>1. if a &lt; b goto 3</w:t>
            </w:r>
          </w:p>
          <w:p w14:paraId="34995F30" w14:textId="77777777" w:rsidR="00E40B78" w:rsidRPr="00EC76D5" w:rsidRDefault="00E40B78" w:rsidP="00756C64">
            <w:pPr>
              <w:pStyle w:val="Code"/>
            </w:pPr>
            <w:r w:rsidRPr="00EC76D5">
              <w:t>2. goto ?</w:t>
            </w:r>
          </w:p>
          <w:p w14:paraId="7AE57B17" w14:textId="77777777" w:rsidR="00E40B78" w:rsidRPr="00EC76D5" w:rsidRDefault="00E40B78" w:rsidP="00756C64">
            <w:pPr>
              <w:pStyle w:val="Code"/>
            </w:pPr>
            <w:r w:rsidRPr="00EC76D5">
              <w:t>3. if c &lt; d goto ?</w:t>
            </w:r>
          </w:p>
          <w:p w14:paraId="50B02C92" w14:textId="77777777" w:rsidR="00E40B78" w:rsidRPr="00EC76D5" w:rsidRDefault="00E40B78" w:rsidP="00756C64">
            <w:pPr>
              <w:pStyle w:val="Code"/>
            </w:pPr>
            <w:r w:rsidRPr="00EC76D5">
              <w:t>4. goto ?</w:t>
            </w:r>
          </w:p>
          <w:p w14:paraId="11AAC9C3" w14:textId="77777777" w:rsidR="00E40B78" w:rsidRPr="00EC76D5" w:rsidRDefault="00E40B78" w:rsidP="00756C64">
            <w:pPr>
              <w:pStyle w:val="Code"/>
            </w:pPr>
            <w:r w:rsidRPr="00EC76D5">
              <w:t>5. ++a</w:t>
            </w:r>
          </w:p>
          <w:p w14:paraId="600B06D2" w14:textId="77777777" w:rsidR="00E40B78" w:rsidRPr="00EC76D5" w:rsidRDefault="00E40B78" w:rsidP="00756C64">
            <w:pPr>
              <w:pStyle w:val="Code"/>
            </w:pPr>
            <w:r w:rsidRPr="00EC76D5">
              <w:t>6. goto 7</w:t>
            </w:r>
          </w:p>
          <w:p w14:paraId="22117CFC" w14:textId="77777777" w:rsidR="00E40B78" w:rsidRPr="00EC76D5" w:rsidRDefault="00E40B78" w:rsidP="00756C64">
            <w:pPr>
              <w:pStyle w:val="Code"/>
            </w:pPr>
            <w:r w:rsidRPr="00EC76D5">
              <w:t>7. ++b</w:t>
            </w:r>
          </w:p>
        </w:tc>
        <w:tc>
          <w:tcPr>
            <w:tcW w:w="3117" w:type="dxa"/>
          </w:tcPr>
          <w:p w14:paraId="13F48918" w14:textId="77777777" w:rsidR="00E40B78" w:rsidRPr="00EC76D5" w:rsidRDefault="00E40B78" w:rsidP="00756C64">
            <w:pPr>
              <w:pStyle w:val="Code"/>
            </w:pPr>
            <w:r w:rsidRPr="00EC76D5">
              <w:t>true set: {3}</w:t>
            </w:r>
          </w:p>
          <w:p w14:paraId="273C2461" w14:textId="77777777" w:rsidR="00E40B78" w:rsidRPr="00EC76D5" w:rsidRDefault="00E40B78" w:rsidP="00756C64">
            <w:pPr>
              <w:pStyle w:val="Code"/>
            </w:pPr>
            <w:r w:rsidRPr="00EC76D5">
              <w:t>false set: {2, 4}</w:t>
            </w:r>
          </w:p>
        </w:tc>
        <w:tc>
          <w:tcPr>
            <w:tcW w:w="3117" w:type="dxa"/>
          </w:tcPr>
          <w:p w14:paraId="494C5BBA" w14:textId="77777777" w:rsidR="00E40B78" w:rsidRPr="00EC76D5" w:rsidRDefault="00E40B78" w:rsidP="00756C64">
            <w:pPr>
              <w:pStyle w:val="Code"/>
            </w:pPr>
          </w:p>
        </w:tc>
      </w:tr>
    </w:tbl>
    <w:p w14:paraId="584ED57C" w14:textId="77777777" w:rsidR="00E40B78" w:rsidRPr="00EC76D5" w:rsidRDefault="00E40B78" w:rsidP="00E40B78">
      <w:r w:rsidRPr="00EC76D5">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A6869A" w14:textId="77777777" w:rsidTr="00756C64">
        <w:tc>
          <w:tcPr>
            <w:tcW w:w="3116" w:type="dxa"/>
          </w:tcPr>
          <w:p w14:paraId="6360D4FB" w14:textId="77777777" w:rsidR="00E40B78" w:rsidRPr="00EC76D5" w:rsidRDefault="00E40B78" w:rsidP="00756C64">
            <w:pPr>
              <w:pStyle w:val="Code"/>
            </w:pPr>
            <w:r w:rsidRPr="00EC76D5">
              <w:t>if ((a &lt; b) || (c &lt; d))</w:t>
            </w:r>
          </w:p>
          <w:p w14:paraId="14D78058" w14:textId="77777777" w:rsidR="00E40B78" w:rsidRPr="00EC76D5" w:rsidRDefault="00E40B78" w:rsidP="00756C64">
            <w:pPr>
              <w:pStyle w:val="Code"/>
            </w:pPr>
            <w:r w:rsidRPr="00EC76D5">
              <w:t xml:space="preserve">  ++a;</w:t>
            </w:r>
          </w:p>
          <w:p w14:paraId="2A637DAC" w14:textId="77777777" w:rsidR="00E40B78" w:rsidRPr="00EC76D5" w:rsidRDefault="00E40B78" w:rsidP="00756C64">
            <w:pPr>
              <w:pStyle w:val="Code"/>
            </w:pPr>
            <w:r w:rsidRPr="00EC76D5">
              <w:t xml:space="preserve">else </w:t>
            </w:r>
          </w:p>
          <w:p w14:paraId="45D8F0D2" w14:textId="77777777" w:rsidR="00E40B78" w:rsidRPr="00EC76D5" w:rsidRDefault="00E40B78" w:rsidP="00756C64">
            <w:pPr>
              <w:pStyle w:val="Code"/>
            </w:pPr>
            <w:r w:rsidRPr="00EC76D5">
              <w:t xml:space="preserve">  ++b;</w:t>
            </w:r>
          </w:p>
        </w:tc>
        <w:tc>
          <w:tcPr>
            <w:tcW w:w="3117" w:type="dxa"/>
          </w:tcPr>
          <w:p w14:paraId="2E9B911D" w14:textId="77777777" w:rsidR="00E40B78" w:rsidRPr="00EC76D5" w:rsidRDefault="00E40B78" w:rsidP="00756C64">
            <w:pPr>
              <w:pStyle w:val="Code"/>
            </w:pPr>
            <w:r w:rsidRPr="00EC76D5">
              <w:t>1. if a &lt; b goto ?</w:t>
            </w:r>
          </w:p>
          <w:p w14:paraId="211AE3CC" w14:textId="77777777" w:rsidR="00E40B78" w:rsidRPr="00EC76D5" w:rsidRDefault="00E40B78" w:rsidP="00756C64">
            <w:pPr>
              <w:pStyle w:val="Code"/>
            </w:pPr>
            <w:r w:rsidRPr="00EC76D5">
              <w:t>2. goto 3</w:t>
            </w:r>
          </w:p>
          <w:p w14:paraId="1FA1CFEB" w14:textId="77777777" w:rsidR="00E40B78" w:rsidRPr="00EC76D5" w:rsidRDefault="00E40B78" w:rsidP="00756C64">
            <w:pPr>
              <w:pStyle w:val="Code"/>
            </w:pPr>
            <w:r w:rsidRPr="00EC76D5">
              <w:t>3. if c &lt; d goto ?</w:t>
            </w:r>
          </w:p>
          <w:p w14:paraId="1DB236CD" w14:textId="77777777" w:rsidR="00E40B78" w:rsidRPr="00EC76D5" w:rsidRDefault="00E40B78" w:rsidP="00756C64">
            <w:pPr>
              <w:pStyle w:val="Code"/>
            </w:pPr>
            <w:r w:rsidRPr="00EC76D5">
              <w:t>4. goto ?</w:t>
            </w:r>
          </w:p>
          <w:p w14:paraId="58ED1470" w14:textId="77777777" w:rsidR="00E40B78" w:rsidRPr="00EC76D5" w:rsidRDefault="00E40B78" w:rsidP="00756C64">
            <w:pPr>
              <w:pStyle w:val="Code"/>
            </w:pPr>
            <w:r w:rsidRPr="00EC76D5">
              <w:t>5. ++a</w:t>
            </w:r>
          </w:p>
          <w:p w14:paraId="1A35EED9" w14:textId="77777777" w:rsidR="00E40B78" w:rsidRPr="00EC76D5" w:rsidRDefault="00E40B78" w:rsidP="00756C64">
            <w:pPr>
              <w:pStyle w:val="Code"/>
            </w:pPr>
            <w:r w:rsidRPr="00EC76D5">
              <w:t>6. goto 7</w:t>
            </w:r>
          </w:p>
          <w:p w14:paraId="2218AC5D" w14:textId="77777777" w:rsidR="00E40B78" w:rsidRPr="00EC76D5" w:rsidRDefault="00E40B78" w:rsidP="00756C64">
            <w:pPr>
              <w:pStyle w:val="Code"/>
            </w:pPr>
            <w:r w:rsidRPr="00EC76D5">
              <w:lastRenderedPageBreak/>
              <w:t>7. ++b</w:t>
            </w:r>
          </w:p>
          <w:p w14:paraId="279921BC" w14:textId="77777777" w:rsidR="00E40B78" w:rsidRPr="00EC76D5" w:rsidRDefault="00E40B78" w:rsidP="00756C64">
            <w:pPr>
              <w:pStyle w:val="Code"/>
            </w:pPr>
            <w:r w:rsidRPr="00EC76D5">
              <w:t>8. ...</w:t>
            </w:r>
          </w:p>
        </w:tc>
        <w:tc>
          <w:tcPr>
            <w:tcW w:w="3117" w:type="dxa"/>
          </w:tcPr>
          <w:p w14:paraId="38AFFABF" w14:textId="77777777" w:rsidR="00E40B78" w:rsidRPr="00EC76D5" w:rsidRDefault="00E40B78" w:rsidP="00756C64">
            <w:pPr>
              <w:pStyle w:val="Code"/>
            </w:pPr>
            <w:r w:rsidRPr="00EC76D5">
              <w:lastRenderedPageBreak/>
              <w:t>true set: {1, 3}</w:t>
            </w:r>
          </w:p>
          <w:p w14:paraId="523335DF" w14:textId="77777777" w:rsidR="00E40B78" w:rsidRPr="00EC76D5" w:rsidRDefault="00E40B78" w:rsidP="00756C64">
            <w:pPr>
              <w:pStyle w:val="Code"/>
            </w:pPr>
            <w:r w:rsidRPr="00EC76D5">
              <w:t>false set: {4}</w:t>
            </w:r>
          </w:p>
        </w:tc>
      </w:tr>
    </w:tbl>
    <w:p w14:paraId="3C868C93" w14:textId="77777777" w:rsidR="00E40B78" w:rsidRPr="00EC76D5" w:rsidRDefault="00E40B78" w:rsidP="00E40B78">
      <w:r w:rsidRPr="00EC76D5">
        <w:t xml:space="preserve">The </w:t>
      </w:r>
      <w:r w:rsidRPr="00EC76D5">
        <w:rPr>
          <w:rStyle w:val="CodeInText"/>
        </w:rPr>
        <w:t>Backpatch</w:t>
      </w:r>
      <w:r w:rsidRPr="00EC76D5">
        <w:t xml:space="preserve"> class holds a set of static methods that backpatch a single address or a set of addresses. The first two methods call the last two methods with the current size of </w:t>
      </w:r>
      <w:proofErr w:type="spellStart"/>
      <w:r w:rsidRPr="00EC76D5">
        <w:t>ther</w:t>
      </w:r>
      <w:proofErr w:type="spellEnd"/>
      <w:r w:rsidRPr="00EC76D5">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10CBB9F3" w14:textId="77777777" w:rsidR="00E40B78" w:rsidRPr="00EC76D5" w:rsidRDefault="00E40B78" w:rsidP="00E40B78">
      <w:pPr>
        <w:pStyle w:val="CodeHeader"/>
      </w:pPr>
      <w:proofErr w:type="spellStart"/>
      <w:r w:rsidRPr="00EC76D5">
        <w:t>Backpatch.java</w:t>
      </w:r>
      <w:proofErr w:type="spellEnd"/>
    </w:p>
    <w:p w14:paraId="2B462B1F" w14:textId="358ADA96" w:rsidR="00E40B78" w:rsidRPr="00EC76D5" w:rsidRDefault="00E40B78" w:rsidP="00E40B78">
      <w:pPr>
        <w:pStyle w:val="Rubrik3"/>
      </w:pPr>
      <w:bookmarkStart w:id="74" w:name="_Toc481936160"/>
      <w:r w:rsidRPr="00EC76D5">
        <w:t>The if-else Problem (Open and Closed Statements)</w:t>
      </w:r>
      <w:bookmarkEnd w:id="74"/>
    </w:p>
    <w:p w14:paraId="3DF101EE" w14:textId="79AC1993" w:rsidR="00E40B78" w:rsidRPr="00EC76D5" w:rsidRDefault="00E40B78">
      <w:pPr>
        <w:rPr>
          <w:ins w:id="75" w:author="Stefan Bjornander" w:date="2015-04-26T09:44:00Z"/>
        </w:rPr>
        <w:pPrChange w:id="76" w:author="Stefan Bjornander" w:date="2015-04-26T09:25:00Z">
          <w:pPr>
            <w:pStyle w:val="Code"/>
          </w:pPr>
        </w:pPrChange>
      </w:pPr>
      <w:ins w:id="77" w:author="Stefan Bjornander" w:date="2015-04-26T09:27:00Z">
        <w:r w:rsidRPr="00EC76D5">
          <w:t xml:space="preserve">The </w:t>
        </w:r>
        <w:r w:rsidRPr="00EC76D5">
          <w:rPr>
            <w:rStyle w:val="CodeInText"/>
            <w:rPrChange w:id="78" w:author="Stefan Bjornander" w:date="2015-04-26T09:43:00Z">
              <w:rPr/>
            </w:rPrChange>
          </w:rPr>
          <w:t>if-else</w:t>
        </w:r>
        <w:r w:rsidRPr="00EC76D5">
          <w:t xml:space="preserve"> problem</w:t>
        </w:r>
      </w:ins>
      <w:ins w:id="79" w:author="Stefan Bjornander" w:date="2015-04-26T09:28:00Z">
        <w:r w:rsidRPr="00EC76D5">
          <w:rPr>
            <w:rStyle w:val="Fotnotsreferens"/>
          </w:rPr>
          <w:footnoteReference w:id="3"/>
        </w:r>
      </w:ins>
      <w:ins w:id="92" w:author="Stefan Bjornander" w:date="2015-04-26T09:27:00Z">
        <w:r w:rsidRPr="00EC76D5">
          <w:t xml:space="preserve"> </w:t>
        </w:r>
      </w:ins>
      <w:del w:id="93" w:author="Stefan Bjornander" w:date="2015-04-26T09:43:00Z">
        <w:r w:rsidRPr="00EC76D5" w:rsidDel="003E7372">
          <w:delText xml:space="preserve">In </w:delText>
        </w:r>
      </w:del>
      <w:ins w:id="94" w:author="Stefan Bjornander" w:date="2015-04-26T09:45:00Z">
        <w:r w:rsidRPr="00EC76D5">
          <w:t xml:space="preserve">is the problem of </w:t>
        </w:r>
      </w:ins>
      <w:ins w:id="95" w:author="Stefan Bjornander" w:date="2015-04-26T09:51:00Z">
        <w:r w:rsidRPr="00EC76D5">
          <w:t>syntac</w:t>
        </w:r>
      </w:ins>
      <w:ins w:id="96" w:author="Stefan Bjornander" w:date="2015-04-26T09:53:00Z">
        <w:r w:rsidRPr="00EC76D5">
          <w:t xml:space="preserve">tically </w:t>
        </w:r>
      </w:ins>
      <w:ins w:id="97" w:author="Stefan Bjornander" w:date="2015-04-26T09:45:00Z">
        <w:r w:rsidRPr="00EC76D5">
          <w:t xml:space="preserve">interpret </w:t>
        </w:r>
      </w:ins>
      <w:del w:id="98" w:author="Stefan Bjornander" w:date="2015-04-26T09:45:00Z">
        <w:r w:rsidRPr="00EC76D5" w:rsidDel="007E082A">
          <w:delText xml:space="preserve">the </w:delText>
        </w:r>
      </w:del>
      <w:ins w:id="99" w:author="Stefan Bjornander" w:date="2015-04-26T09:45:00Z">
        <w:r w:rsidRPr="00EC76D5">
          <w:t>the leftmost source code below.</w:t>
        </w:r>
      </w:ins>
      <w:ins w:id="100" w:author="Stefan Bjornander" w:date="2015-04-26T09:47:00Z">
        <w:r w:rsidRPr="00EC76D5">
          <w:t xml:space="preserve"> Semantically, the middle interpretation </w:t>
        </w:r>
      </w:ins>
      <w:r w:rsidR="009D3EB8" w:rsidRPr="00EC76D5">
        <w:t xml:space="preserve">of the left statement </w:t>
      </w:r>
      <w:ins w:id="101" w:author="Stefan Bjornander" w:date="2015-04-26T09:47:00Z">
        <w:r w:rsidRPr="00EC76D5">
          <w:t xml:space="preserve">is the correct one, each </w:t>
        </w:r>
        <w:r w:rsidRPr="00EC76D5">
          <w:rPr>
            <w:rStyle w:val="CodeInText"/>
            <w:rPrChange w:id="102" w:author="Stefan Bjornander" w:date="2015-04-26T09:48:00Z">
              <w:rPr/>
            </w:rPrChange>
          </w:rPr>
          <w:t>else</w:t>
        </w:r>
        <w:r w:rsidRPr="00EC76D5">
          <w:t xml:space="preserve"> shall be</w:t>
        </w:r>
      </w:ins>
      <w:ins w:id="103" w:author="Stefan Bjornander" w:date="2015-04-26T09:58:00Z">
        <w:r w:rsidRPr="00EC76D5">
          <w:t xml:space="preserve"> connected</w:t>
        </w:r>
      </w:ins>
      <w:ins w:id="104" w:author="Stefan Bjornander" w:date="2015-04-26T09:47:00Z">
        <w:r w:rsidRPr="00EC76D5">
          <w:t xml:space="preserve"> to the </w:t>
        </w:r>
      </w:ins>
      <w:ins w:id="105" w:author="Stefan Bjornander" w:date="2015-04-26T09:59:00Z">
        <w:r w:rsidRPr="00EC76D5">
          <w:t xml:space="preserve">latest preceding </w:t>
        </w:r>
      </w:ins>
      <w:ins w:id="106" w:author="Stefan Bjornander" w:date="2015-04-26T09:48:00Z">
        <w:r w:rsidRPr="00EC76D5">
          <w:rPr>
            <w:rStyle w:val="CodeInText"/>
            <w:rPrChange w:id="107" w:author="Stefan Bjornander" w:date="2015-04-26T09:48:00Z">
              <w:rPr/>
            </w:rPrChange>
          </w:rPr>
          <w:t>if</w:t>
        </w:r>
        <w:r w:rsidRPr="00EC76D5">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 w:author="Stefan Bjornander" w:date="2015-04-26T09:46:00Z">
          <w:tblPr>
            <w:tblStyle w:val="Tabellrutnt"/>
            <w:tblW w:w="0" w:type="auto"/>
            <w:tblLook w:val="04A0" w:firstRow="1" w:lastRow="0" w:firstColumn="1" w:lastColumn="0" w:noHBand="0" w:noVBand="1"/>
          </w:tblPr>
        </w:tblPrChange>
      </w:tblPr>
      <w:tblGrid>
        <w:gridCol w:w="3116"/>
        <w:gridCol w:w="3117"/>
        <w:gridCol w:w="3117"/>
        <w:tblGridChange w:id="109">
          <w:tblGrid>
            <w:gridCol w:w="3116"/>
            <w:gridCol w:w="3117"/>
            <w:gridCol w:w="3117"/>
          </w:tblGrid>
        </w:tblGridChange>
      </w:tblGrid>
      <w:tr w:rsidR="00E40B78" w:rsidRPr="00EC76D5" w14:paraId="3D16FFF3" w14:textId="77777777" w:rsidTr="00756C64">
        <w:trPr>
          <w:ins w:id="110" w:author="Stefan Bjornander" w:date="2015-04-26T09:44:00Z"/>
        </w:trPr>
        <w:tc>
          <w:tcPr>
            <w:tcW w:w="3116" w:type="dxa"/>
            <w:tcPrChange w:id="111" w:author="Stefan Bjornander" w:date="2015-04-26T09:46:00Z">
              <w:tcPr>
                <w:tcW w:w="3116" w:type="dxa"/>
              </w:tcPr>
            </w:tcPrChange>
          </w:tcPr>
          <w:p w14:paraId="61E3CDBE" w14:textId="77777777" w:rsidR="00E40B78" w:rsidRPr="00EC76D5" w:rsidRDefault="00E40B78" w:rsidP="00756C64">
            <w:pPr>
              <w:pStyle w:val="Code"/>
              <w:rPr>
                <w:ins w:id="112" w:author="Stefan Bjornander" w:date="2015-04-26T09:44:00Z"/>
              </w:rPr>
            </w:pPr>
            <w:ins w:id="113" w:author="Stefan Bjornander" w:date="2015-04-26T09:44:00Z">
              <w:r w:rsidRPr="00EC76D5">
                <w:t>if (a &lt; b)</w:t>
              </w:r>
            </w:ins>
          </w:p>
          <w:p w14:paraId="7B58DA65" w14:textId="77777777" w:rsidR="00E40B78" w:rsidRPr="00EC76D5" w:rsidRDefault="00E40B78" w:rsidP="00756C64">
            <w:pPr>
              <w:pStyle w:val="Code"/>
              <w:rPr>
                <w:ins w:id="114" w:author="Stefan Bjornander" w:date="2015-04-26T09:44:00Z"/>
              </w:rPr>
            </w:pPr>
            <w:ins w:id="115" w:author="Stefan Bjornander" w:date="2015-04-26T09:44:00Z">
              <w:r w:rsidRPr="00EC76D5">
                <w:t xml:space="preserve">  if (c &lt; d)</w:t>
              </w:r>
            </w:ins>
          </w:p>
          <w:p w14:paraId="1ABF55DF" w14:textId="77777777" w:rsidR="00E40B78" w:rsidRPr="00EC76D5" w:rsidRDefault="00E40B78" w:rsidP="00756C64">
            <w:pPr>
              <w:pStyle w:val="Code"/>
              <w:rPr>
                <w:ins w:id="116" w:author="Stefan Bjornander" w:date="2015-04-26T09:44:00Z"/>
              </w:rPr>
            </w:pPr>
            <w:ins w:id="117" w:author="Stefan Bjornander" w:date="2015-04-26T09:44:00Z">
              <w:r w:rsidRPr="00EC76D5">
                <w:t xml:space="preserve">    e = 1;</w:t>
              </w:r>
            </w:ins>
          </w:p>
          <w:p w14:paraId="394E052F" w14:textId="77777777" w:rsidR="00E40B78" w:rsidRPr="00EC76D5" w:rsidRDefault="00E40B78" w:rsidP="00756C64">
            <w:pPr>
              <w:pStyle w:val="Code"/>
              <w:rPr>
                <w:ins w:id="118" w:author="Stefan Bjornander" w:date="2015-04-26T09:44:00Z"/>
              </w:rPr>
            </w:pPr>
            <w:ins w:id="119" w:author="Stefan Bjornander" w:date="2015-04-26T09:44:00Z">
              <w:r w:rsidRPr="00EC76D5">
                <w:t xml:space="preserve">  else</w:t>
              </w:r>
            </w:ins>
          </w:p>
          <w:p w14:paraId="0129A642" w14:textId="77777777" w:rsidR="00E40B78" w:rsidRPr="00EC76D5" w:rsidDel="007E082A" w:rsidRDefault="00E40B78" w:rsidP="00756C64">
            <w:pPr>
              <w:pStyle w:val="Code"/>
              <w:rPr>
                <w:ins w:id="120" w:author="Stefan Bjornander" w:date="2015-04-26T09:44:00Z"/>
                <w:del w:id="121" w:author="Stefan Bjornander" w:date="2015-04-26T09:44:00Z"/>
              </w:rPr>
            </w:pPr>
            <w:ins w:id="122" w:author="Stefan Bjornander" w:date="2015-04-26T09:44:00Z">
              <w:r w:rsidRPr="00EC76D5">
                <w:t xml:space="preserve">    f = 2;</w:t>
              </w:r>
            </w:ins>
          </w:p>
          <w:p w14:paraId="35DBDEB6" w14:textId="77777777" w:rsidR="00E40B78" w:rsidRPr="00EC76D5" w:rsidRDefault="00E40B78">
            <w:pPr>
              <w:pStyle w:val="Code"/>
              <w:rPr>
                <w:ins w:id="123" w:author="Stefan Bjornander" w:date="2015-04-26T09:44:00Z"/>
              </w:rPr>
              <w:pPrChange w:id="124" w:author="Stefan Bjornander" w:date="2015-04-26T09:44:00Z">
                <w:pPr/>
              </w:pPrChange>
            </w:pPr>
          </w:p>
        </w:tc>
        <w:tc>
          <w:tcPr>
            <w:tcW w:w="3117" w:type="dxa"/>
            <w:tcPrChange w:id="125" w:author="Stefan Bjornander" w:date="2015-04-26T09:46:00Z">
              <w:tcPr>
                <w:tcW w:w="3117" w:type="dxa"/>
              </w:tcPr>
            </w:tcPrChange>
          </w:tcPr>
          <w:p w14:paraId="4EFBB074" w14:textId="77777777" w:rsidR="00E40B78" w:rsidRPr="00EC76D5" w:rsidRDefault="00E40B78" w:rsidP="00756C64">
            <w:pPr>
              <w:pStyle w:val="Code"/>
            </w:pPr>
            <w:moveToRangeStart w:id="126" w:author="Stefan Bjornander" w:date="2015-04-26T09:44:00Z" w:name="move417804826"/>
            <w:moveTo w:id="127" w:author="Stefan Bjornander" w:date="2015-04-26T09:44:00Z">
              <w:r w:rsidRPr="00EC76D5">
                <w:t>if (a &lt; b) {</w:t>
              </w:r>
            </w:moveTo>
          </w:p>
          <w:p w14:paraId="28AD2A42" w14:textId="77777777" w:rsidR="00E40B78" w:rsidRPr="00EC76D5" w:rsidRDefault="00E40B78" w:rsidP="00756C64">
            <w:pPr>
              <w:pStyle w:val="Code"/>
            </w:pPr>
            <w:moveTo w:id="128" w:author="Stefan Bjornander" w:date="2015-04-26T09:44:00Z">
              <w:r w:rsidRPr="00EC76D5">
                <w:t xml:space="preserve">  if (c &lt; d)</w:t>
              </w:r>
            </w:moveTo>
          </w:p>
          <w:p w14:paraId="163AF0D5" w14:textId="77777777" w:rsidR="00E40B78" w:rsidRPr="00EC76D5" w:rsidRDefault="00E40B78" w:rsidP="00756C64">
            <w:pPr>
              <w:pStyle w:val="Code"/>
            </w:pPr>
            <w:moveTo w:id="129" w:author="Stefan Bjornander" w:date="2015-04-26T09:44:00Z">
              <w:r w:rsidRPr="00EC76D5">
                <w:t xml:space="preserve">    e = 1;</w:t>
              </w:r>
            </w:moveTo>
          </w:p>
          <w:p w14:paraId="6E35E076" w14:textId="77777777" w:rsidR="00E40B78" w:rsidRPr="00EC76D5" w:rsidRDefault="00E40B78" w:rsidP="00756C64">
            <w:pPr>
              <w:pStyle w:val="Code"/>
            </w:pPr>
            <w:moveTo w:id="130" w:author="Stefan Bjornander" w:date="2015-04-26T09:44:00Z">
              <w:r w:rsidRPr="00EC76D5">
                <w:t xml:space="preserve">  else</w:t>
              </w:r>
            </w:moveTo>
          </w:p>
          <w:p w14:paraId="23F0FAD7" w14:textId="77777777" w:rsidR="00E40B78" w:rsidRPr="00EC76D5" w:rsidRDefault="00E40B78" w:rsidP="00756C64">
            <w:pPr>
              <w:pStyle w:val="Code"/>
            </w:pPr>
            <w:moveTo w:id="131" w:author="Stefan Bjornander" w:date="2015-04-26T09:44:00Z">
              <w:r w:rsidRPr="00EC76D5">
                <w:t xml:space="preserve">    f = 2;</w:t>
              </w:r>
            </w:moveTo>
          </w:p>
          <w:p w14:paraId="6ED3DA34" w14:textId="77777777" w:rsidR="00E40B78" w:rsidRPr="00EC76D5" w:rsidDel="007E082A" w:rsidRDefault="00E40B78" w:rsidP="00756C64">
            <w:pPr>
              <w:pStyle w:val="Code"/>
              <w:rPr>
                <w:del w:id="132" w:author="Stefan Bjornander" w:date="2015-04-26T09:45:00Z"/>
              </w:rPr>
            </w:pPr>
            <w:moveTo w:id="133" w:author="Stefan Bjornander" w:date="2015-04-26T09:44:00Z">
              <w:r w:rsidRPr="00EC76D5">
                <w:t>}</w:t>
              </w:r>
            </w:moveTo>
          </w:p>
          <w:p w14:paraId="5066DD66" w14:textId="77777777" w:rsidR="00E40B78" w:rsidRPr="00EC76D5" w:rsidDel="007E082A" w:rsidRDefault="00E40B78" w:rsidP="00756C64">
            <w:pPr>
              <w:pStyle w:val="Code"/>
              <w:rPr>
                <w:del w:id="134" w:author="Stefan Bjornander" w:date="2015-04-26T09:45:00Z"/>
              </w:rPr>
            </w:pPr>
          </w:p>
          <w:moveToRangeEnd w:id="126"/>
          <w:p w14:paraId="15486A19" w14:textId="77777777" w:rsidR="00E40B78" w:rsidRPr="00EC76D5" w:rsidRDefault="00E40B78">
            <w:pPr>
              <w:pStyle w:val="Code"/>
              <w:rPr>
                <w:ins w:id="135" w:author="Stefan Bjornander" w:date="2015-04-26T09:44:00Z"/>
              </w:rPr>
              <w:pPrChange w:id="136" w:author="Stefan Bjornander" w:date="2015-04-26T09:45:00Z">
                <w:pPr/>
              </w:pPrChange>
            </w:pPr>
          </w:p>
        </w:tc>
        <w:tc>
          <w:tcPr>
            <w:tcW w:w="3117" w:type="dxa"/>
            <w:tcPrChange w:id="137" w:author="Stefan Bjornander" w:date="2015-04-26T09:46:00Z">
              <w:tcPr>
                <w:tcW w:w="3117" w:type="dxa"/>
              </w:tcPr>
            </w:tcPrChange>
          </w:tcPr>
          <w:p w14:paraId="161B04F8" w14:textId="77777777" w:rsidR="00E40B78" w:rsidRPr="00EC76D5" w:rsidRDefault="00E40B78" w:rsidP="00756C64">
            <w:pPr>
              <w:pStyle w:val="Code"/>
            </w:pPr>
            <w:moveToRangeStart w:id="138" w:author="Stefan Bjornander" w:date="2015-04-26T09:45:00Z" w:name="move417804833"/>
            <w:moveTo w:id="139" w:author="Stefan Bjornander" w:date="2015-04-26T09:45:00Z">
              <w:r w:rsidRPr="00EC76D5">
                <w:t>if (a &lt; b)</w:t>
              </w:r>
            </w:moveTo>
          </w:p>
          <w:p w14:paraId="259A674D" w14:textId="77777777" w:rsidR="00E40B78" w:rsidRPr="00EC76D5" w:rsidRDefault="00E40B78" w:rsidP="00756C64">
            <w:pPr>
              <w:pStyle w:val="Code"/>
            </w:pPr>
            <w:moveTo w:id="140" w:author="Stefan Bjornander" w:date="2015-04-26T09:45:00Z">
              <w:r w:rsidRPr="00EC76D5">
                <w:t xml:space="preserve">  if (c &lt; d) {</w:t>
              </w:r>
            </w:moveTo>
          </w:p>
          <w:p w14:paraId="2F79BA35" w14:textId="77777777" w:rsidR="00E40B78" w:rsidRPr="00EC76D5" w:rsidRDefault="00E40B78" w:rsidP="00756C64">
            <w:pPr>
              <w:pStyle w:val="Code"/>
            </w:pPr>
            <w:moveTo w:id="141" w:author="Stefan Bjornander" w:date="2015-04-26T09:45:00Z">
              <w:r w:rsidRPr="00EC76D5">
                <w:t xml:space="preserve">    e = 1;</w:t>
              </w:r>
            </w:moveTo>
          </w:p>
          <w:p w14:paraId="6BE956CC" w14:textId="77777777" w:rsidR="00E40B78" w:rsidRPr="00EC76D5" w:rsidRDefault="00E40B78" w:rsidP="00756C64">
            <w:pPr>
              <w:pStyle w:val="Code"/>
            </w:pPr>
            <w:moveTo w:id="142" w:author="Stefan Bjornander" w:date="2015-04-26T09:45:00Z">
              <w:r w:rsidRPr="00EC76D5">
                <w:t xml:space="preserve">  }</w:t>
              </w:r>
            </w:moveTo>
          </w:p>
          <w:p w14:paraId="71B3BE40" w14:textId="77777777" w:rsidR="00E40B78" w:rsidRPr="00EC76D5" w:rsidRDefault="00E40B78" w:rsidP="00756C64">
            <w:pPr>
              <w:pStyle w:val="Code"/>
            </w:pPr>
            <w:moveTo w:id="143" w:author="Stefan Bjornander" w:date="2015-04-26T09:45:00Z">
              <w:r w:rsidRPr="00EC76D5">
                <w:t>else</w:t>
              </w:r>
            </w:moveTo>
          </w:p>
          <w:p w14:paraId="17969E0E" w14:textId="77777777" w:rsidR="00E40B78" w:rsidRPr="00EC76D5" w:rsidDel="007E082A" w:rsidRDefault="00E40B78" w:rsidP="00756C64">
            <w:pPr>
              <w:pStyle w:val="Code"/>
              <w:rPr>
                <w:del w:id="144" w:author="Stefan Bjornander" w:date="2015-04-26T09:45:00Z"/>
              </w:rPr>
            </w:pPr>
            <w:moveTo w:id="145" w:author="Stefan Bjornander" w:date="2015-04-26T09:45:00Z">
              <w:r w:rsidRPr="00EC76D5">
                <w:t xml:space="preserve">  f = 2;</w:t>
              </w:r>
            </w:moveTo>
          </w:p>
          <w:moveToRangeEnd w:id="138"/>
          <w:p w14:paraId="083A3BDB" w14:textId="77777777" w:rsidR="00E40B78" w:rsidRPr="00EC76D5" w:rsidRDefault="00E40B78">
            <w:pPr>
              <w:pStyle w:val="Code"/>
              <w:rPr>
                <w:ins w:id="146" w:author="Stefan Bjornander" w:date="2015-04-26T09:44:00Z"/>
              </w:rPr>
              <w:pPrChange w:id="147" w:author="Stefan Bjornander" w:date="2015-04-26T09:45:00Z">
                <w:pPr/>
              </w:pPrChange>
            </w:pPr>
          </w:p>
        </w:tc>
      </w:tr>
    </w:tbl>
    <w:p w14:paraId="3665DA61" w14:textId="77777777" w:rsidR="00E40B78" w:rsidRPr="00EC76D5" w:rsidRDefault="00E40B78" w:rsidP="00E40B78">
      <w:pPr>
        <w:pStyle w:val="Code"/>
        <w:rPr>
          <w:ins w:id="148" w:author="Stefan Bjornander" w:date="2015-04-26T09:49:00Z"/>
        </w:rPr>
      </w:pPr>
    </w:p>
    <w:p w14:paraId="7C77918D" w14:textId="2CE8676E" w:rsidR="00E40B78" w:rsidRPr="00EC76D5" w:rsidRDefault="00E40B78">
      <w:pPr>
        <w:rPr>
          <w:ins w:id="149" w:author="Stefan Bjornander" w:date="2015-04-26T09:52:00Z"/>
        </w:rPr>
        <w:pPrChange w:id="150" w:author="Stefan Bjornander" w:date="2015-04-26T09:51:00Z">
          <w:pPr>
            <w:pStyle w:val="Code"/>
          </w:pPr>
        </w:pPrChange>
      </w:pPr>
      <w:r w:rsidRPr="00EC76D5">
        <w:t xml:space="preserve">Below is a simple set of statement rules. Unfortunately, they are </w:t>
      </w:r>
      <w:ins w:id="151" w:author="Stefan Bjornander" w:date="2015-04-26T09:53:00Z">
        <w:r w:rsidRPr="00EC76D5">
          <w:t>ambiguous</w:t>
        </w:r>
      </w:ins>
      <w:ins w:id="152" w:author="Stefan Bjornander" w:date="2015-04-26T09:50:00Z">
        <w:r w:rsidRPr="00EC76D5">
          <w:t xml:space="preserve"> in that way that </w:t>
        </w:r>
      </w:ins>
      <w:proofErr w:type="gramStart"/>
      <w:ins w:id="153" w:author="Stefan Bjornander" w:date="2015-04-26T09:52:00Z">
        <w:r w:rsidRPr="00EC76D5">
          <w:t xml:space="preserve">the </w:t>
        </w:r>
      </w:ins>
      <w:r w:rsidRPr="00EC76D5">
        <w:t>an</w:t>
      </w:r>
      <w:proofErr w:type="gramEnd"/>
      <w:r w:rsidRPr="00EC76D5">
        <w:t xml:space="preserve"> </w:t>
      </w:r>
      <w:ins w:id="154" w:author="Stefan Bjornander" w:date="2015-04-26T09:52:00Z">
        <w:r w:rsidRPr="00EC76D5">
          <w:rPr>
            <w:rStyle w:val="CodeInText"/>
            <w:rPrChange w:id="155" w:author="Stefan Bjornander" w:date="2015-04-26T09:58:00Z">
              <w:rPr/>
            </w:rPrChange>
          </w:rPr>
          <w:t>else</w:t>
        </w:r>
        <w:r w:rsidRPr="00EC76D5">
          <w:t xml:space="preserve"> </w:t>
        </w:r>
      </w:ins>
      <w:r w:rsidRPr="00EC76D5">
        <w:t xml:space="preserve">does not have to be connected to the latest </w:t>
      </w:r>
      <w:r w:rsidR="00631510" w:rsidRPr="00EC76D5">
        <w:t>preceding</w:t>
      </w:r>
      <w:ins w:id="156" w:author="Stefan Bjornander" w:date="2015-04-26T09:52:00Z">
        <w:r w:rsidRPr="00EC76D5">
          <w:t xml:space="preserve"> </w:t>
        </w:r>
        <w:r w:rsidRPr="00EC76D5">
          <w:rPr>
            <w:rStyle w:val="CodeInText"/>
            <w:rPrChange w:id="157" w:author="Stefan Bjornander" w:date="2015-04-26T09:58:00Z">
              <w:rPr/>
            </w:rPrChange>
          </w:rPr>
          <w:t>if</w:t>
        </w:r>
        <w:r w:rsidRPr="00EC76D5">
          <w:t xml:space="preserve">, </w:t>
        </w:r>
      </w:ins>
      <w:r w:rsidRPr="00EC76D5">
        <w:t xml:space="preserve">resulting in both the middle and rightmost semantically interpretation above, </w:t>
      </w:r>
      <w:ins w:id="158" w:author="Stefan Bjornander" w:date="2015-04-26T09:52:00Z">
        <w:r w:rsidRPr="00EC76D5">
          <w:t>depending in which order the rules are applied.</w:t>
        </w:r>
      </w:ins>
    </w:p>
    <w:p w14:paraId="1217D805" w14:textId="77777777" w:rsidR="00E40B78" w:rsidRPr="00EC76D5" w:rsidRDefault="00E40B78" w:rsidP="00E40B78">
      <w:pPr>
        <w:pStyle w:val="Code"/>
        <w:rPr>
          <w:ins w:id="159" w:author="Stefan Bjornander" w:date="2015-04-26T09:49:00Z"/>
        </w:rPr>
      </w:pPr>
      <w:ins w:id="160" w:author="Stefan Bjornander" w:date="2015-04-26T09:47:00Z">
        <w:r w:rsidRPr="00EC76D5">
          <w:t>statement ::=</w:t>
        </w:r>
      </w:ins>
    </w:p>
    <w:p w14:paraId="37C6ECCB" w14:textId="77777777" w:rsidR="00E40B78" w:rsidRPr="00EC76D5" w:rsidRDefault="00E40B78" w:rsidP="00E40B78">
      <w:pPr>
        <w:pStyle w:val="Code"/>
        <w:rPr>
          <w:ins w:id="161" w:author="Stefan Bjornander" w:date="2015-04-26T09:47:00Z"/>
        </w:rPr>
      </w:pPr>
      <w:ins w:id="162" w:author="Stefan Bjornander" w:date="2015-04-26T09:49:00Z">
        <w:r w:rsidRPr="00EC76D5">
          <w:t xml:space="preserve">   </w:t>
        </w:r>
      </w:ins>
      <w:r w:rsidRPr="00EC76D5">
        <w:t xml:space="preserve"> </w:t>
      </w:r>
      <w:ins w:id="163" w:author="Stefan Bjornander" w:date="2015-04-26T09:49:00Z">
        <w:r w:rsidRPr="00EC76D5">
          <w:t xml:space="preserve">IF LEFT_PAREN </w:t>
        </w:r>
      </w:ins>
      <w:ins w:id="164" w:author="Stefan Bjornander" w:date="2015-04-26T10:08:00Z">
        <w:r w:rsidRPr="00EC76D5">
          <w:t xml:space="preserve">logical_expression </w:t>
        </w:r>
      </w:ins>
      <w:ins w:id="165" w:author="Stefan Bjornander" w:date="2015-04-26T09:49:00Z">
        <w:r w:rsidRPr="00EC76D5">
          <w:t>RIGHT_PAREN statement</w:t>
        </w:r>
      </w:ins>
    </w:p>
    <w:p w14:paraId="6576EB54" w14:textId="77777777" w:rsidR="00E40B78" w:rsidRPr="00EC76D5" w:rsidRDefault="00E40B78" w:rsidP="00E40B78">
      <w:pPr>
        <w:pStyle w:val="Code"/>
        <w:rPr>
          <w:ins w:id="166" w:author="Stefan Bjornander" w:date="2015-04-26T09:49:00Z"/>
        </w:rPr>
      </w:pPr>
      <w:ins w:id="167" w:author="Stefan Bjornander" w:date="2015-04-26T09:49:00Z">
        <w:r w:rsidRPr="00EC76D5">
          <w:t xml:space="preserve"> </w:t>
        </w:r>
      </w:ins>
      <w:r w:rsidRPr="00EC76D5">
        <w:t xml:space="preserve"> </w:t>
      </w:r>
      <w:ins w:id="168" w:author="Stefan Bjornander" w:date="2015-04-26T09:49:00Z">
        <w:r w:rsidRPr="00EC76D5">
          <w:t>|</w:t>
        </w:r>
      </w:ins>
      <w:r w:rsidRPr="00EC76D5">
        <w:t xml:space="preserve"> </w:t>
      </w:r>
      <w:ins w:id="169" w:author="Stefan Bjornander" w:date="2015-04-26T09:49:00Z">
        <w:r w:rsidRPr="00EC76D5">
          <w:t xml:space="preserve">IF LEFT_PAREN </w:t>
        </w:r>
      </w:ins>
      <w:ins w:id="170" w:author="Stefan Bjornander" w:date="2015-04-26T10:08:00Z">
        <w:r w:rsidRPr="00EC76D5">
          <w:t xml:space="preserve">logical_expression </w:t>
        </w:r>
      </w:ins>
      <w:ins w:id="171" w:author="Stefan Bjornander" w:date="2015-04-26T09:49:00Z">
        <w:r w:rsidRPr="00EC76D5">
          <w:t>RIGHT_PAREN statement ELSE statement</w:t>
        </w:r>
      </w:ins>
    </w:p>
    <w:p w14:paraId="10E46555" w14:textId="77777777" w:rsidR="00343F16" w:rsidRPr="00EC76D5" w:rsidRDefault="00E40B78" w:rsidP="00E40B78">
      <w:pPr>
        <w:pStyle w:val="Code"/>
      </w:pPr>
      <w:ins w:id="172" w:author="Stefan Bjornander" w:date="2015-04-26T10:08:00Z">
        <w:r w:rsidRPr="00EC76D5">
          <w:t xml:space="preserve">  | </w:t>
        </w:r>
      </w:ins>
      <w:r w:rsidR="00343F16" w:rsidRPr="00EC76D5">
        <w:t>...</w:t>
      </w:r>
    </w:p>
    <w:p w14:paraId="31CAC726" w14:textId="77777777" w:rsidR="00E40B78" w:rsidRPr="00EC76D5" w:rsidRDefault="00E40B78">
      <w:pPr>
        <w:rPr>
          <w:ins w:id="173" w:author="Stefan Bjornander" w:date="2015-04-26T09:47:00Z"/>
        </w:rPr>
        <w:pPrChange w:id="174" w:author="Stefan Bjornander" w:date="2015-04-26T09:25:00Z">
          <w:pPr>
            <w:pStyle w:val="Code"/>
          </w:pPr>
        </w:pPrChange>
      </w:pPr>
      <w:ins w:id="175" w:author="Stefan Bjornander" w:date="2015-04-26T09:51:00Z">
        <w:r w:rsidRPr="00EC76D5">
          <w:t xml:space="preserve">To solve the problem, we need a more complicated </w:t>
        </w:r>
      </w:ins>
      <w:ins w:id="176" w:author="Stefan Bjornander" w:date="2015-04-26T09:53:00Z">
        <w:r w:rsidRPr="00EC76D5">
          <w:t>set of rules</w:t>
        </w:r>
      </w:ins>
      <w:r w:rsidRPr="00EC76D5">
        <w:t xml:space="preserve"> that works with open and closed statements.</w:t>
      </w:r>
      <w:ins w:id="177" w:author="Stefan Bjornander" w:date="2015-04-26T09:54:00Z">
        <w:r w:rsidRPr="00EC76D5">
          <w:t xml:space="preserve"> The </w:t>
        </w:r>
      </w:ins>
      <w:ins w:id="178" w:author="Stefan Bjornander" w:date="2015-04-26T09:57:00Z">
        <w:r w:rsidRPr="00EC76D5">
          <w:t xml:space="preserve">following set is unambiguous in that way that it always connects each </w:t>
        </w:r>
        <w:r w:rsidRPr="00EC76D5">
          <w:rPr>
            <w:rStyle w:val="CodeInText"/>
            <w:rPrChange w:id="179" w:author="Stefan Bjornander" w:date="2015-04-26T09:58:00Z">
              <w:rPr/>
            </w:rPrChange>
          </w:rPr>
          <w:t>else</w:t>
        </w:r>
        <w:r w:rsidRPr="00EC76D5">
          <w:t xml:space="preserve"> with the</w:t>
        </w:r>
      </w:ins>
      <w:ins w:id="180" w:author="Stefan Bjornander" w:date="2015-04-26T09:58:00Z">
        <w:r w:rsidRPr="00EC76D5">
          <w:t xml:space="preserve"> latest preceding</w:t>
        </w:r>
      </w:ins>
      <w:ins w:id="181" w:author="Stefan Bjornander" w:date="2015-04-26T09:57:00Z">
        <w:r w:rsidRPr="00EC76D5">
          <w:t xml:space="preserve"> </w:t>
        </w:r>
      </w:ins>
      <w:ins w:id="182" w:author="Stefan Bjornander" w:date="2015-04-26T09:58:00Z">
        <w:r w:rsidRPr="00EC76D5">
          <w:rPr>
            <w:rStyle w:val="CodeInText"/>
            <w:rPrChange w:id="183" w:author="Stefan Bjornander" w:date="2015-04-26T09:58:00Z">
              <w:rPr/>
            </w:rPrChange>
          </w:rPr>
          <w:t>if</w:t>
        </w:r>
      </w:ins>
      <w:r w:rsidRPr="00EC76D5">
        <w:t xml:space="preserve">, with compiles to the semantics of C. A theoretical explanation of the open-closed statement solution is beyond the scope of this book, but I recommend the Dragon Book by </w:t>
      </w:r>
      <w:proofErr w:type="spellStart"/>
      <w:r w:rsidRPr="00EC76D5">
        <w:t>Aho</w:t>
      </w:r>
      <w:proofErr w:type="spellEnd"/>
      <w:r w:rsidRPr="00EC76D5">
        <w:t xml:space="preserve"> et al. for a closer look.</w:t>
      </w:r>
    </w:p>
    <w:p w14:paraId="4B46D72B" w14:textId="77777777" w:rsidR="00E40B78" w:rsidRPr="00EC76D5" w:rsidRDefault="00E40B78">
      <w:pPr>
        <w:pStyle w:val="Code"/>
        <w:rPr>
          <w:ins w:id="184" w:author="Stefan Bjornander" w:date="2015-04-26T10:07:00Z"/>
        </w:rPr>
        <w:pPrChange w:id="185" w:author="Stefan Bjornander" w:date="2015-04-26T10:07:00Z">
          <w:pPr/>
        </w:pPrChange>
      </w:pPr>
      <w:ins w:id="186" w:author="Stefan Bjornander" w:date="2015-04-26T10:07:00Z">
        <w:r w:rsidRPr="00EC76D5">
          <w:t>statement ::=</w:t>
        </w:r>
      </w:ins>
    </w:p>
    <w:p w14:paraId="77B968B4" w14:textId="77777777" w:rsidR="00E40B78" w:rsidRPr="00EC76D5" w:rsidRDefault="00E40B78">
      <w:pPr>
        <w:pStyle w:val="Code"/>
        <w:rPr>
          <w:ins w:id="187" w:author="Stefan Bjornander" w:date="2015-04-26T10:07:00Z"/>
        </w:rPr>
        <w:pPrChange w:id="188" w:author="Stefan Bjornander" w:date="2015-04-26T10:07:00Z">
          <w:pPr/>
        </w:pPrChange>
      </w:pPr>
      <w:ins w:id="189" w:author="Stefan Bjornander" w:date="2015-04-26T10:07:00Z">
        <w:r w:rsidRPr="00EC76D5">
          <w:t xml:space="preserve">    open_statement</w:t>
        </w:r>
      </w:ins>
    </w:p>
    <w:p w14:paraId="1EF2CAA9" w14:textId="77777777" w:rsidR="00E40B78" w:rsidRPr="00EC76D5" w:rsidRDefault="00E40B78" w:rsidP="00E40B78">
      <w:pPr>
        <w:pStyle w:val="Code"/>
        <w:rPr>
          <w:ins w:id="190" w:author="Stefan Bjornander" w:date="2015-04-26T10:07:00Z"/>
        </w:rPr>
      </w:pPr>
      <w:ins w:id="191" w:author="Stefan Bjornander" w:date="2015-04-26T10:07:00Z">
        <w:r w:rsidRPr="00EC76D5">
          <w:t xml:space="preserve">  | closed_statement;</w:t>
        </w:r>
      </w:ins>
    </w:p>
    <w:p w14:paraId="6355863E" w14:textId="77777777" w:rsidR="00E40B78" w:rsidRPr="00EC76D5" w:rsidRDefault="00E40B78" w:rsidP="00E40B78">
      <w:pPr>
        <w:pStyle w:val="Code"/>
        <w:rPr>
          <w:ins w:id="192" w:author="Stefan Bjornander" w:date="2015-04-26T10:07:00Z"/>
        </w:rPr>
      </w:pPr>
    </w:p>
    <w:p w14:paraId="630BD1FC" w14:textId="77777777" w:rsidR="00E40B78" w:rsidRPr="00EC76D5" w:rsidRDefault="00E40B78" w:rsidP="00E40B78">
      <w:pPr>
        <w:pStyle w:val="Code"/>
        <w:rPr>
          <w:ins w:id="193" w:author="Stefan Bjornander" w:date="2015-04-26T10:08:00Z"/>
        </w:rPr>
      </w:pPr>
      <w:ins w:id="194" w:author="Stefan Bjornander" w:date="2015-04-26T10:08:00Z">
        <w:r w:rsidRPr="00EC76D5">
          <w:t>open_statement ::=</w:t>
        </w:r>
      </w:ins>
    </w:p>
    <w:p w14:paraId="5783AC1A" w14:textId="77777777" w:rsidR="00E40B78" w:rsidRPr="00EC76D5" w:rsidRDefault="00E40B78" w:rsidP="00E40B78">
      <w:pPr>
        <w:pStyle w:val="Code"/>
        <w:rPr>
          <w:ins w:id="195" w:author="Stefan Bjornander" w:date="2015-04-26T10:08:00Z"/>
        </w:rPr>
      </w:pPr>
      <w:ins w:id="196" w:author="Stefan Bjornander" w:date="2015-04-26T10:08:00Z">
        <w:r w:rsidRPr="00EC76D5">
          <w:t xml:space="preserve">    IF LEFT_PAREN logical_expression RIGHT_PAREN statement</w:t>
        </w:r>
      </w:ins>
    </w:p>
    <w:p w14:paraId="716E4F70" w14:textId="77777777" w:rsidR="00E40B78" w:rsidRPr="00EC76D5" w:rsidRDefault="00E40B78" w:rsidP="00E40B78">
      <w:pPr>
        <w:pStyle w:val="Code"/>
        <w:rPr>
          <w:ins w:id="197" w:author="Stefan Bjornander" w:date="2015-04-26T10:09:00Z"/>
        </w:rPr>
      </w:pPr>
      <w:ins w:id="198" w:author="Stefan Bjornander" w:date="2015-04-26T10:08:00Z">
        <w:r w:rsidRPr="00EC76D5">
          <w:t xml:space="preserve">  | IF LEFT_PAREN logical_expression RIGHT_PAREN</w:t>
        </w:r>
      </w:ins>
      <w:ins w:id="199" w:author="Stefan Bjornander" w:date="2015-04-26T10:09:00Z">
        <w:r w:rsidRPr="00EC76D5">
          <w:t xml:space="preserve"> </w:t>
        </w:r>
      </w:ins>
      <w:ins w:id="200" w:author="Stefan Bjornander" w:date="2015-04-26T10:08:00Z">
        <w:r w:rsidRPr="00EC76D5">
          <w:t>closed_statement</w:t>
        </w:r>
      </w:ins>
    </w:p>
    <w:p w14:paraId="2FEA6E67" w14:textId="77777777" w:rsidR="00E40B78" w:rsidRPr="00EC76D5" w:rsidRDefault="00E40B78" w:rsidP="00E40B78">
      <w:pPr>
        <w:pStyle w:val="Code"/>
        <w:rPr>
          <w:ins w:id="201" w:author="Stefan Bjornander" w:date="2015-04-26T10:08:00Z"/>
        </w:rPr>
      </w:pPr>
      <w:ins w:id="202" w:author="Stefan Bjornander" w:date="2015-04-26T10:09:00Z">
        <w:r w:rsidRPr="00EC76D5">
          <w:t xml:space="preserve">   </w:t>
        </w:r>
      </w:ins>
      <w:ins w:id="203" w:author="Stefan Bjornander" w:date="2015-04-26T10:08:00Z">
        <w:r w:rsidRPr="00EC76D5">
          <w:t xml:space="preserve"> ELSE open_statement</w:t>
        </w:r>
      </w:ins>
    </w:p>
    <w:p w14:paraId="4F9A42DA" w14:textId="77777777" w:rsidR="00E40B78" w:rsidRPr="00EC76D5" w:rsidRDefault="00E40B78" w:rsidP="00E40B78">
      <w:pPr>
        <w:pStyle w:val="Code"/>
        <w:rPr>
          <w:ins w:id="204" w:author="Stefan Bjornander" w:date="2015-04-26T10:08:00Z"/>
        </w:rPr>
      </w:pPr>
      <w:ins w:id="205" w:author="Stefan Bjornander" w:date="2015-04-26T10:08:00Z">
        <w:r w:rsidRPr="00EC76D5">
          <w:t xml:space="preserve">  | </w:t>
        </w:r>
      </w:ins>
      <w:ins w:id="206" w:author="Stefan Bjornander" w:date="2015-04-26T10:09:00Z">
        <w:r w:rsidRPr="00EC76D5">
          <w:t>SWITCH</w:t>
        </w:r>
      </w:ins>
      <w:ins w:id="207" w:author="Stefan Bjornander" w:date="2015-04-26T10:08:00Z">
        <w:r w:rsidRPr="00EC76D5">
          <w:t xml:space="preserve"> LEFT_PAREN expression RIGHT_PAREN open_statement</w:t>
        </w:r>
      </w:ins>
    </w:p>
    <w:p w14:paraId="6C039270" w14:textId="77777777" w:rsidR="00E40B78" w:rsidRPr="00EC76D5" w:rsidRDefault="00E40B78" w:rsidP="00E40B78">
      <w:pPr>
        <w:pStyle w:val="Code"/>
        <w:rPr>
          <w:ins w:id="208" w:author="Stefan Bjornander" w:date="2015-04-26T10:08:00Z"/>
        </w:rPr>
      </w:pPr>
      <w:ins w:id="209" w:author="Stefan Bjornander" w:date="2015-04-26T10:08:00Z">
        <w:r w:rsidRPr="00EC76D5">
          <w:t xml:space="preserve">  | CASE constant_expression COLON open_statement</w:t>
        </w:r>
      </w:ins>
    </w:p>
    <w:p w14:paraId="6015CC72" w14:textId="77777777" w:rsidR="00E40B78" w:rsidRPr="00EC76D5" w:rsidRDefault="00E40B78" w:rsidP="00E40B78">
      <w:pPr>
        <w:pStyle w:val="Code"/>
        <w:rPr>
          <w:ins w:id="210" w:author="Stefan Bjornander" w:date="2015-04-26T10:08:00Z"/>
        </w:rPr>
      </w:pPr>
      <w:ins w:id="211" w:author="Stefan Bjornander" w:date="2015-04-26T10:08:00Z">
        <w:r w:rsidRPr="00EC76D5">
          <w:t xml:space="preserve">  | </w:t>
        </w:r>
      </w:ins>
      <w:ins w:id="212" w:author="Stefan Bjornander" w:date="2015-04-26T10:10:00Z">
        <w:r w:rsidRPr="00EC76D5">
          <w:t>WHILE</w:t>
        </w:r>
      </w:ins>
      <w:ins w:id="213" w:author="Stefan Bjornander" w:date="2015-04-26T10:11:00Z">
        <w:r w:rsidRPr="00EC76D5">
          <w:t xml:space="preserve"> </w:t>
        </w:r>
      </w:ins>
      <w:ins w:id="214" w:author="Stefan Bjornander" w:date="2015-04-26T10:08:00Z">
        <w:r w:rsidRPr="00EC76D5">
          <w:t xml:space="preserve">LEFT_PAREN logical_expression RIGHT_PAREN open_statement </w:t>
        </w:r>
      </w:ins>
    </w:p>
    <w:p w14:paraId="3F5111B3" w14:textId="77777777" w:rsidR="00E40B78" w:rsidRPr="00EC76D5" w:rsidRDefault="00E40B78" w:rsidP="00E40B78">
      <w:pPr>
        <w:pStyle w:val="Code"/>
      </w:pPr>
      <w:ins w:id="215" w:author="Stefan Bjornander" w:date="2015-04-26T10:08:00Z">
        <w:r w:rsidRPr="00EC76D5">
          <w:t xml:space="preserve">  | </w:t>
        </w:r>
      </w:ins>
      <w:ins w:id="216" w:author="Stefan Bjornander" w:date="2015-04-26T10:11:00Z">
        <w:r w:rsidRPr="00EC76D5">
          <w:t>FOR</w:t>
        </w:r>
      </w:ins>
      <w:ins w:id="217" w:author="Stefan Bjornander" w:date="2015-04-26T10:08:00Z">
        <w:r w:rsidRPr="00EC76D5">
          <w:t xml:space="preserve"> LEFT_PAREN optional_expression </w:t>
        </w:r>
      </w:ins>
      <w:r w:rsidRPr="00EC76D5">
        <w:t>SEMICOLON</w:t>
      </w:r>
      <w:ins w:id="218" w:author="Stefan Bjornander" w:date="2015-04-26T10:11:00Z">
        <w:r w:rsidRPr="00EC76D5">
          <w:t xml:space="preserve"> </w:t>
        </w:r>
      </w:ins>
      <w:ins w:id="219" w:author="Stefan Bjornander" w:date="2015-04-26T10:08:00Z">
        <w:r w:rsidRPr="00EC76D5">
          <w:t>optional_logical_expression</w:t>
        </w:r>
      </w:ins>
    </w:p>
    <w:p w14:paraId="2420C32A" w14:textId="77777777" w:rsidR="00E40B78" w:rsidRPr="00EC76D5" w:rsidRDefault="00E40B78" w:rsidP="00E40B78">
      <w:pPr>
        <w:pStyle w:val="Code"/>
        <w:rPr>
          <w:ins w:id="220" w:author="Stefan Bjornander" w:date="2015-04-26T10:08:00Z"/>
        </w:rPr>
      </w:pPr>
      <w:r w:rsidRPr="00EC76D5">
        <w:lastRenderedPageBreak/>
        <w:t xml:space="preserve">    SEMICOLON </w:t>
      </w:r>
      <w:ins w:id="221" w:author="Stefan Bjornander" w:date="2015-04-26T10:08:00Z">
        <w:r w:rsidRPr="00EC76D5">
          <w:t>optional_expression RIGHT_PAREN</w:t>
        </w:r>
      </w:ins>
      <w:ins w:id="222" w:author="Stefan Bjornander" w:date="2015-04-26T10:12:00Z">
        <w:r w:rsidRPr="00EC76D5">
          <w:t xml:space="preserve"> </w:t>
        </w:r>
      </w:ins>
      <w:ins w:id="223" w:author="Stefan Bjornander" w:date="2015-04-26T10:08:00Z">
        <w:r w:rsidRPr="00EC76D5">
          <w:t>open_statement</w:t>
        </w:r>
      </w:ins>
    </w:p>
    <w:p w14:paraId="17EBF282" w14:textId="77777777" w:rsidR="00E40B78" w:rsidRPr="00EC76D5" w:rsidRDefault="00E40B78" w:rsidP="00E40B78">
      <w:pPr>
        <w:pStyle w:val="Code"/>
        <w:rPr>
          <w:ins w:id="224" w:author="Stefan Bjornander" w:date="2015-04-26T10:12:00Z"/>
        </w:rPr>
      </w:pPr>
      <w:ins w:id="225" w:author="Stefan Bjornander" w:date="2015-04-26T10:08:00Z">
        <w:r w:rsidRPr="00EC76D5">
          <w:t xml:space="preserve">  | IDENTIFIER COLON open_statement</w:t>
        </w:r>
      </w:ins>
      <w:ins w:id="226" w:author="Stefan Bjornander" w:date="2015-04-26T10:12:00Z">
        <w:r w:rsidRPr="00EC76D5">
          <w:t>;</w:t>
        </w:r>
      </w:ins>
    </w:p>
    <w:p w14:paraId="51C32D4F" w14:textId="77777777" w:rsidR="00E40B78" w:rsidRPr="00EC76D5" w:rsidRDefault="00E40B78" w:rsidP="00E40B78">
      <w:pPr>
        <w:pStyle w:val="Code"/>
        <w:rPr>
          <w:ins w:id="227" w:author="Stefan Bjornander" w:date="2015-04-26T10:08:00Z"/>
        </w:rPr>
      </w:pPr>
    </w:p>
    <w:p w14:paraId="47ADFF7F" w14:textId="77777777" w:rsidR="00E40B78" w:rsidRPr="00EC76D5" w:rsidRDefault="00E40B78" w:rsidP="00E40B78">
      <w:pPr>
        <w:pStyle w:val="Code"/>
        <w:rPr>
          <w:ins w:id="228" w:author="Stefan Bjornander" w:date="2015-04-26T10:08:00Z"/>
        </w:rPr>
      </w:pPr>
      <w:ins w:id="229" w:author="Stefan Bjornander" w:date="2015-04-26T10:08:00Z">
        <w:r w:rsidRPr="00EC76D5">
          <w:t>closed_statement ::=</w:t>
        </w:r>
      </w:ins>
    </w:p>
    <w:p w14:paraId="792F9622" w14:textId="77777777" w:rsidR="00E40B78" w:rsidRPr="00EC76D5" w:rsidRDefault="00E40B78" w:rsidP="00E40B78">
      <w:pPr>
        <w:pStyle w:val="Code"/>
      </w:pPr>
      <w:ins w:id="230" w:author="Stefan Bjornander" w:date="2015-04-26T10:08:00Z">
        <w:r w:rsidRPr="00EC76D5">
          <w:t xml:space="preserve">    IF LEFT_PAREN logical_expression RIGHT_PAREN closed_statement</w:t>
        </w:r>
      </w:ins>
    </w:p>
    <w:p w14:paraId="319F7EE1" w14:textId="77777777" w:rsidR="00E40B78" w:rsidRPr="00EC76D5" w:rsidRDefault="00E40B78" w:rsidP="00E40B78">
      <w:pPr>
        <w:pStyle w:val="Code"/>
        <w:rPr>
          <w:ins w:id="231" w:author="Stefan Bjornander" w:date="2015-04-26T10:08:00Z"/>
        </w:rPr>
      </w:pPr>
      <w:r w:rsidRPr="00EC76D5">
        <w:t xml:space="preserve">   </w:t>
      </w:r>
      <w:ins w:id="232" w:author="Stefan Bjornander" w:date="2015-04-26T10:08:00Z">
        <w:r w:rsidRPr="00EC76D5">
          <w:t xml:space="preserve"> ELSE</w:t>
        </w:r>
      </w:ins>
      <w:ins w:id="233" w:author="Stefan Bjornander" w:date="2015-04-26T10:13:00Z">
        <w:r w:rsidRPr="00EC76D5">
          <w:t xml:space="preserve"> </w:t>
        </w:r>
      </w:ins>
      <w:ins w:id="234" w:author="Stefan Bjornander" w:date="2015-04-26T10:08:00Z">
        <w:r w:rsidRPr="00EC76D5">
          <w:t>closed_statement</w:t>
        </w:r>
      </w:ins>
    </w:p>
    <w:p w14:paraId="4ED34033" w14:textId="77777777" w:rsidR="00E40B78" w:rsidRPr="00EC76D5" w:rsidRDefault="00E40B78" w:rsidP="00E40B78">
      <w:pPr>
        <w:pStyle w:val="Code"/>
        <w:rPr>
          <w:ins w:id="235" w:author="Stefan Bjornander" w:date="2015-04-26T10:08:00Z"/>
        </w:rPr>
      </w:pPr>
      <w:ins w:id="236" w:author="Stefan Bjornander" w:date="2015-04-26T10:08:00Z">
        <w:r w:rsidRPr="00EC76D5">
          <w:t xml:space="preserve">  | </w:t>
        </w:r>
      </w:ins>
      <w:ins w:id="237" w:author="Stefan Bjornander" w:date="2015-04-26T10:13:00Z">
        <w:r w:rsidRPr="00EC76D5">
          <w:t>SWITCH</w:t>
        </w:r>
      </w:ins>
      <w:ins w:id="238" w:author="Stefan Bjornander" w:date="2015-04-26T10:08:00Z">
        <w:r w:rsidRPr="00EC76D5">
          <w:t xml:space="preserve"> LEFT_PAREN expression RIGHT_PAREN closed_statement</w:t>
        </w:r>
      </w:ins>
    </w:p>
    <w:p w14:paraId="1952C2CA" w14:textId="77777777" w:rsidR="00E40B78" w:rsidRPr="00EC76D5" w:rsidRDefault="00E40B78" w:rsidP="00E40B78">
      <w:pPr>
        <w:pStyle w:val="Code"/>
        <w:rPr>
          <w:ins w:id="239" w:author="Stefan Bjornander" w:date="2015-04-26T10:08:00Z"/>
        </w:rPr>
      </w:pPr>
      <w:ins w:id="240" w:author="Stefan Bjornander" w:date="2015-04-26T10:08:00Z">
        <w:r w:rsidRPr="00EC76D5">
          <w:t xml:space="preserve">  | </w:t>
        </w:r>
      </w:ins>
      <w:ins w:id="241" w:author="Stefan Bjornander" w:date="2015-04-26T10:13:00Z">
        <w:r w:rsidRPr="00EC76D5">
          <w:t xml:space="preserve">WHILE </w:t>
        </w:r>
      </w:ins>
      <w:ins w:id="242" w:author="Stefan Bjornander" w:date="2015-04-26T10:08:00Z">
        <w:r w:rsidRPr="00EC76D5">
          <w:t>LEFT_PAREN logical_expression RIGHT_PAREN closed_statement</w:t>
        </w:r>
      </w:ins>
    </w:p>
    <w:p w14:paraId="17078631" w14:textId="77777777" w:rsidR="00E40B78" w:rsidRPr="00EC76D5" w:rsidRDefault="00E40B78" w:rsidP="00E40B78">
      <w:pPr>
        <w:pStyle w:val="Code"/>
      </w:pPr>
      <w:ins w:id="243" w:author="Stefan Bjornander" w:date="2015-04-26T10:08:00Z">
        <w:r w:rsidRPr="00EC76D5">
          <w:t xml:space="preserve">  | </w:t>
        </w:r>
      </w:ins>
      <w:ins w:id="244" w:author="Stefan Bjornander" w:date="2015-04-26T10:14:00Z">
        <w:r w:rsidRPr="00EC76D5">
          <w:t>FOR</w:t>
        </w:r>
      </w:ins>
      <w:ins w:id="245" w:author="Stefan Bjornander" w:date="2015-04-26T10:08:00Z">
        <w:r w:rsidRPr="00EC76D5">
          <w:t xml:space="preserve"> LEFT_PAREN optional_expression </w:t>
        </w:r>
      </w:ins>
      <w:r w:rsidRPr="00EC76D5">
        <w:t>SEMICOLON</w:t>
      </w:r>
      <w:ins w:id="246" w:author="Stefan Bjornander" w:date="2015-04-26T10:14:00Z">
        <w:r w:rsidRPr="00EC76D5">
          <w:t xml:space="preserve"> </w:t>
        </w:r>
      </w:ins>
      <w:ins w:id="247" w:author="Stefan Bjornander" w:date="2015-04-26T10:08:00Z">
        <w:r w:rsidRPr="00EC76D5">
          <w:t>optional_logical_expression</w:t>
        </w:r>
      </w:ins>
    </w:p>
    <w:p w14:paraId="16B3D23B" w14:textId="77777777" w:rsidR="00E40B78" w:rsidRPr="00EC76D5" w:rsidRDefault="00E40B78" w:rsidP="00E40B78">
      <w:pPr>
        <w:pStyle w:val="Code"/>
        <w:rPr>
          <w:ins w:id="248" w:author="Stefan Bjornander" w:date="2015-04-26T10:08:00Z"/>
        </w:rPr>
      </w:pPr>
      <w:r w:rsidRPr="00EC76D5">
        <w:t xml:space="preserve">    SEMICOLON </w:t>
      </w:r>
      <w:ins w:id="249" w:author="Stefan Bjornander" w:date="2015-04-26T10:08:00Z">
        <w:r w:rsidRPr="00EC76D5">
          <w:t>optional_expression RIGHT_PAREN closed_statement</w:t>
        </w:r>
      </w:ins>
    </w:p>
    <w:p w14:paraId="0B94DF67" w14:textId="77777777" w:rsidR="00E40B78" w:rsidRPr="00EC76D5" w:rsidRDefault="00E40B78" w:rsidP="00E40B78">
      <w:pPr>
        <w:pStyle w:val="Code"/>
        <w:rPr>
          <w:ins w:id="250" w:author="Stefan Bjornander" w:date="2015-04-26T10:08:00Z"/>
        </w:rPr>
      </w:pPr>
      <w:ins w:id="251" w:author="Stefan Bjornander" w:date="2015-04-26T10:08:00Z">
        <w:r w:rsidRPr="00EC76D5">
          <w:t xml:space="preserve">  | DO statement WHILE LEFT_PAREN </w:t>
        </w:r>
      </w:ins>
      <w:r w:rsidRPr="00EC76D5">
        <w:t>logical_</w:t>
      </w:r>
      <w:ins w:id="252" w:author="Stefan Bjornander" w:date="2015-04-26T10:08:00Z">
        <w:r w:rsidRPr="00EC76D5">
          <w:t>expression RIGHT_PAREN</w:t>
        </w:r>
      </w:ins>
      <w:r w:rsidRPr="00EC76D5">
        <w:t xml:space="preserve"> SEMICOLON</w:t>
      </w:r>
    </w:p>
    <w:p w14:paraId="694B2E35" w14:textId="77777777" w:rsidR="00E40B78" w:rsidRPr="00EC76D5" w:rsidRDefault="00E40B78" w:rsidP="00E40B78">
      <w:pPr>
        <w:pStyle w:val="Code"/>
        <w:rPr>
          <w:ins w:id="253" w:author="Stefan Bjornander" w:date="2015-04-26T10:08:00Z"/>
        </w:rPr>
      </w:pPr>
      <w:ins w:id="254" w:author="Stefan Bjornander" w:date="2015-04-26T10:08:00Z">
        <w:r w:rsidRPr="00EC76D5">
          <w:t xml:space="preserve">  | CASE constant_expression COLON closed_statement</w:t>
        </w:r>
      </w:ins>
    </w:p>
    <w:p w14:paraId="0438A583" w14:textId="77777777" w:rsidR="00E40B78" w:rsidRPr="00EC76D5" w:rsidRDefault="00E40B78" w:rsidP="00E40B78">
      <w:pPr>
        <w:pStyle w:val="Code"/>
        <w:rPr>
          <w:ins w:id="255" w:author="Stefan Bjornander" w:date="2015-04-26T10:08:00Z"/>
        </w:rPr>
      </w:pPr>
      <w:ins w:id="256" w:author="Stefan Bjornander" w:date="2015-04-26T10:08:00Z">
        <w:r w:rsidRPr="00EC76D5">
          <w:t xml:space="preserve">  | LEFT_BLOCK optional_statement_list RIGHT_BLOCK</w:t>
        </w:r>
      </w:ins>
    </w:p>
    <w:p w14:paraId="0C32488B" w14:textId="77777777" w:rsidR="00E40B78" w:rsidRPr="00EC76D5" w:rsidRDefault="00E40B78" w:rsidP="00E40B78">
      <w:pPr>
        <w:pStyle w:val="Code"/>
        <w:rPr>
          <w:ins w:id="257" w:author="Stefan Bjornander" w:date="2015-04-26T10:08:00Z"/>
        </w:rPr>
      </w:pPr>
      <w:ins w:id="258" w:author="Stefan Bjornander" w:date="2015-04-26T10:08:00Z">
        <w:r w:rsidRPr="00EC76D5">
          <w:t xml:space="preserve">  | DEFAULT COLON closed_statement</w:t>
        </w:r>
      </w:ins>
    </w:p>
    <w:p w14:paraId="0015A796" w14:textId="77777777" w:rsidR="00E40B78" w:rsidRPr="00EC76D5" w:rsidRDefault="00E40B78" w:rsidP="00E40B78">
      <w:pPr>
        <w:pStyle w:val="Code"/>
      </w:pPr>
      <w:ins w:id="259" w:author="Stefan Bjornander" w:date="2015-04-26T10:08:00Z">
        <w:r w:rsidRPr="00EC76D5">
          <w:t xml:space="preserve">  | RETURN optional_expression</w:t>
        </w:r>
      </w:ins>
      <w:r w:rsidRPr="00EC76D5">
        <w:t xml:space="preserve"> SEMICOLON</w:t>
      </w:r>
    </w:p>
    <w:p w14:paraId="59CAC39D" w14:textId="77777777" w:rsidR="00E40B78" w:rsidRPr="00EC76D5" w:rsidRDefault="00E40B78" w:rsidP="00E40B78">
      <w:pPr>
        <w:pStyle w:val="Code"/>
        <w:rPr>
          <w:ins w:id="260" w:author="Stefan Bjornander" w:date="2015-04-26T10:08:00Z"/>
        </w:rPr>
      </w:pPr>
      <w:ins w:id="261" w:author="Stefan Bjornander" w:date="2015-04-26T10:08:00Z">
        <w:r w:rsidRPr="00EC76D5">
          <w:t xml:space="preserve">  | BREAK</w:t>
        </w:r>
      </w:ins>
      <w:r w:rsidRPr="00EC76D5">
        <w:t xml:space="preserve"> SEMICOLON</w:t>
      </w:r>
    </w:p>
    <w:p w14:paraId="52BF38A0" w14:textId="77777777" w:rsidR="00E40B78" w:rsidRPr="00EC76D5" w:rsidRDefault="00E40B78" w:rsidP="00E40B78">
      <w:pPr>
        <w:pStyle w:val="Code"/>
        <w:rPr>
          <w:ins w:id="262" w:author="Stefan Bjornander" w:date="2015-04-26T10:08:00Z"/>
        </w:rPr>
      </w:pPr>
      <w:ins w:id="263" w:author="Stefan Bjornander" w:date="2015-04-26T10:08:00Z">
        <w:r w:rsidRPr="00EC76D5">
          <w:t xml:space="preserve">  | CONTINUE </w:t>
        </w:r>
      </w:ins>
      <w:r w:rsidRPr="00EC76D5">
        <w:t>SEMICOLON</w:t>
      </w:r>
    </w:p>
    <w:p w14:paraId="0CEC2A65" w14:textId="77777777" w:rsidR="00E40B78" w:rsidRPr="00EC76D5" w:rsidRDefault="00E40B78" w:rsidP="00E40B78">
      <w:pPr>
        <w:pStyle w:val="Code"/>
        <w:rPr>
          <w:ins w:id="264" w:author="Stefan Bjornander" w:date="2015-04-26T10:08:00Z"/>
        </w:rPr>
      </w:pPr>
      <w:ins w:id="265" w:author="Stefan Bjornander" w:date="2015-04-26T10:08:00Z">
        <w:r w:rsidRPr="00EC76D5">
          <w:t xml:space="preserve">  | GOTO IDENTIFIER </w:t>
        </w:r>
      </w:ins>
      <w:r w:rsidRPr="00EC76D5">
        <w:t>SEMICOLON</w:t>
      </w:r>
    </w:p>
    <w:p w14:paraId="5B23171E" w14:textId="77777777" w:rsidR="00E40B78" w:rsidRPr="00EC76D5" w:rsidRDefault="00E40B78" w:rsidP="00E40B78">
      <w:pPr>
        <w:pStyle w:val="Code"/>
        <w:rPr>
          <w:ins w:id="266" w:author="Stefan Bjornander" w:date="2015-04-26T10:08:00Z"/>
        </w:rPr>
      </w:pPr>
      <w:ins w:id="267" w:author="Stefan Bjornander" w:date="2015-04-26T10:08:00Z">
        <w:r w:rsidRPr="00EC76D5">
          <w:t xml:space="preserve">  | optional_expression </w:t>
        </w:r>
      </w:ins>
      <w:r w:rsidRPr="00EC76D5">
        <w:t>SEMICOLON</w:t>
      </w:r>
    </w:p>
    <w:p w14:paraId="6C3ABD1A" w14:textId="77777777" w:rsidR="00E40B78" w:rsidRPr="00EC76D5" w:rsidDel="007E082A" w:rsidRDefault="00E40B78" w:rsidP="00E40B78">
      <w:pPr>
        <w:pStyle w:val="Code"/>
      </w:pPr>
      <w:ins w:id="268" w:author="Stefan Bjornander" w:date="2015-04-26T10:08:00Z">
        <w:r w:rsidRPr="00EC76D5">
          <w:t xml:space="preserve">  | declaration</w:t>
        </w:r>
      </w:ins>
      <w:r w:rsidRPr="00EC76D5">
        <w:t>;</w:t>
      </w:r>
      <w:moveFromRangeStart w:id="269" w:author="Stefan Bjornander" w:date="2015-04-26T09:44:00Z" w:name="move417804826"/>
      <w:moveFrom w:id="270" w:author="Stefan Bjornander" w:date="2015-04-26T09:44:00Z">
        <w:r w:rsidRPr="00EC76D5" w:rsidDel="007E082A">
          <w:t>if (a &lt; b) {</w:t>
        </w:r>
      </w:moveFrom>
    </w:p>
    <w:p w14:paraId="24757B2B" w14:textId="77777777" w:rsidR="00E40B78" w:rsidRPr="00EC76D5" w:rsidDel="007E082A" w:rsidRDefault="00E40B78" w:rsidP="00E40B78">
      <w:pPr>
        <w:pStyle w:val="Code"/>
      </w:pPr>
      <w:moveFrom w:id="271" w:author="Stefan Bjornander" w:date="2015-04-26T09:44:00Z">
        <w:r w:rsidRPr="00EC76D5" w:rsidDel="007E082A">
          <w:t xml:space="preserve">  if (c &lt; d)</w:t>
        </w:r>
      </w:moveFrom>
    </w:p>
    <w:p w14:paraId="4A02E9AD" w14:textId="77777777" w:rsidR="00E40B78" w:rsidRPr="00EC76D5" w:rsidDel="007E082A" w:rsidRDefault="00E40B78" w:rsidP="00E40B78">
      <w:pPr>
        <w:pStyle w:val="Code"/>
      </w:pPr>
      <w:moveFrom w:id="272" w:author="Stefan Bjornander" w:date="2015-04-26T09:44:00Z">
        <w:r w:rsidRPr="00EC76D5" w:rsidDel="007E082A">
          <w:t xml:space="preserve">    e = 1;</w:t>
        </w:r>
      </w:moveFrom>
    </w:p>
    <w:p w14:paraId="6CCB6F81" w14:textId="77777777" w:rsidR="00E40B78" w:rsidRPr="00EC76D5" w:rsidDel="007E082A" w:rsidRDefault="00E40B78" w:rsidP="00E40B78">
      <w:pPr>
        <w:pStyle w:val="Code"/>
      </w:pPr>
      <w:moveFrom w:id="273" w:author="Stefan Bjornander" w:date="2015-04-26T09:44:00Z">
        <w:r w:rsidRPr="00EC76D5" w:rsidDel="007E082A">
          <w:t xml:space="preserve">  else</w:t>
        </w:r>
      </w:moveFrom>
    </w:p>
    <w:p w14:paraId="5381AA03" w14:textId="77777777" w:rsidR="00E40B78" w:rsidRPr="00EC76D5" w:rsidDel="007E082A" w:rsidRDefault="00E40B78" w:rsidP="00E40B78">
      <w:pPr>
        <w:pStyle w:val="Code"/>
      </w:pPr>
      <w:moveFrom w:id="274" w:author="Stefan Bjornander" w:date="2015-04-26T09:44:00Z">
        <w:r w:rsidRPr="00EC76D5" w:rsidDel="007E082A">
          <w:t xml:space="preserve">    f = 2;</w:t>
        </w:r>
      </w:moveFrom>
    </w:p>
    <w:p w14:paraId="30642290" w14:textId="77777777" w:rsidR="00E40B78" w:rsidRPr="00EC76D5" w:rsidDel="007E082A" w:rsidRDefault="00E40B78" w:rsidP="00E40B78">
      <w:pPr>
        <w:pStyle w:val="Code"/>
      </w:pPr>
      <w:moveFrom w:id="275" w:author="Stefan Bjornander" w:date="2015-04-26T09:44:00Z">
        <w:r w:rsidRPr="00EC76D5" w:rsidDel="007E082A">
          <w:t>}</w:t>
        </w:r>
      </w:moveFrom>
    </w:p>
    <w:p w14:paraId="0C8EB041" w14:textId="77777777" w:rsidR="00E40B78" w:rsidRPr="00EC76D5" w:rsidDel="007E082A" w:rsidRDefault="00E40B78" w:rsidP="00E40B78">
      <w:pPr>
        <w:pStyle w:val="Code"/>
      </w:pPr>
    </w:p>
    <w:p w14:paraId="590C5B18" w14:textId="77777777" w:rsidR="00E40B78" w:rsidRPr="00EC76D5" w:rsidDel="007E082A" w:rsidRDefault="00E40B78" w:rsidP="00E40B78">
      <w:pPr>
        <w:pStyle w:val="Code"/>
      </w:pPr>
      <w:moveFromRangeStart w:id="276" w:author="Stefan Bjornander" w:date="2015-04-26T09:45:00Z" w:name="move417804833"/>
      <w:moveFromRangeEnd w:id="269"/>
      <w:moveFrom w:id="277" w:author="Stefan Bjornander" w:date="2015-04-26T09:45:00Z">
        <w:r w:rsidRPr="00EC76D5" w:rsidDel="007E082A">
          <w:t>if (a &lt; b)</w:t>
        </w:r>
      </w:moveFrom>
    </w:p>
    <w:p w14:paraId="4A0F8B60" w14:textId="77777777" w:rsidR="00E40B78" w:rsidRPr="00EC76D5" w:rsidDel="007E082A" w:rsidRDefault="00E40B78" w:rsidP="00E40B78">
      <w:pPr>
        <w:pStyle w:val="Code"/>
      </w:pPr>
      <w:moveFrom w:id="278" w:author="Stefan Bjornander" w:date="2015-04-26T09:45:00Z">
        <w:r w:rsidRPr="00EC76D5" w:rsidDel="007E082A">
          <w:t xml:space="preserve">  if (c &lt; d) {</w:t>
        </w:r>
      </w:moveFrom>
    </w:p>
    <w:p w14:paraId="5162ABAE" w14:textId="77777777" w:rsidR="00E40B78" w:rsidRPr="00EC76D5" w:rsidDel="007E082A" w:rsidRDefault="00E40B78" w:rsidP="00E40B78">
      <w:pPr>
        <w:pStyle w:val="Code"/>
      </w:pPr>
      <w:moveFrom w:id="279" w:author="Stefan Bjornander" w:date="2015-04-26T09:45:00Z">
        <w:r w:rsidRPr="00EC76D5" w:rsidDel="007E082A">
          <w:t xml:space="preserve">    e = 1;</w:t>
        </w:r>
      </w:moveFrom>
    </w:p>
    <w:p w14:paraId="516108D4" w14:textId="77777777" w:rsidR="00E40B78" w:rsidRPr="00EC76D5" w:rsidDel="007E082A" w:rsidRDefault="00E40B78" w:rsidP="00E40B78">
      <w:pPr>
        <w:pStyle w:val="Code"/>
      </w:pPr>
      <w:moveFrom w:id="280" w:author="Stefan Bjornander" w:date="2015-04-26T09:45:00Z">
        <w:r w:rsidRPr="00EC76D5" w:rsidDel="007E082A">
          <w:t xml:space="preserve">  }</w:t>
        </w:r>
      </w:moveFrom>
    </w:p>
    <w:p w14:paraId="129C85F5" w14:textId="77777777" w:rsidR="00E40B78" w:rsidRPr="00EC76D5" w:rsidDel="007E082A" w:rsidRDefault="00E40B78" w:rsidP="00E40B78">
      <w:pPr>
        <w:pStyle w:val="Code"/>
      </w:pPr>
      <w:moveFrom w:id="281" w:author="Stefan Bjornander" w:date="2015-04-26T09:45:00Z">
        <w:r w:rsidRPr="00EC76D5" w:rsidDel="007E082A">
          <w:t>else</w:t>
        </w:r>
      </w:moveFrom>
    </w:p>
    <w:p w14:paraId="19CBD2C9" w14:textId="77777777" w:rsidR="00E40B78" w:rsidRPr="00EC76D5" w:rsidDel="007E082A" w:rsidRDefault="00E40B78" w:rsidP="00E40B78">
      <w:pPr>
        <w:pStyle w:val="Code"/>
      </w:pPr>
      <w:moveFrom w:id="282" w:author="Stefan Bjornander" w:date="2015-04-26T09:45:00Z">
        <w:r w:rsidRPr="00EC76D5" w:rsidDel="007E082A">
          <w:t xml:space="preserve">  f = 2;</w:t>
        </w:r>
      </w:moveFrom>
    </w:p>
    <w:moveFromRangeEnd w:id="276"/>
    <w:p w14:paraId="3B622723" w14:textId="77777777" w:rsidR="00E40B78" w:rsidRPr="00EC76D5" w:rsidRDefault="00E40B78" w:rsidP="00E40B78">
      <w:pPr>
        <w:pStyle w:val="Code"/>
      </w:pPr>
    </w:p>
    <w:p w14:paraId="3F843372" w14:textId="1C8E9B3B" w:rsidR="00E40B78" w:rsidRPr="00EC76D5" w:rsidRDefault="002E67B8" w:rsidP="00E40B78">
      <w:pPr>
        <w:pStyle w:val="CodeHeader"/>
      </w:pPr>
      <w:proofErr w:type="spellStart"/>
      <w:r>
        <w:t>MainParser.gppg</w:t>
      </w:r>
      <w:proofErr w:type="spellEnd"/>
    </w:p>
    <w:p w14:paraId="2A6E39A7" w14:textId="77777777" w:rsidR="0011515A" w:rsidRPr="00EC76D5" w:rsidRDefault="0011515A" w:rsidP="0011515A">
      <w:pPr>
        <w:pStyle w:val="Code"/>
      </w:pPr>
      <w:r w:rsidRPr="00EC76D5">
        <w:t>statement:</w:t>
      </w:r>
    </w:p>
    <w:p w14:paraId="61A68432" w14:textId="77777777" w:rsidR="0011515A" w:rsidRPr="00EC76D5" w:rsidRDefault="0011515A" w:rsidP="0011515A">
      <w:pPr>
        <w:pStyle w:val="Code"/>
      </w:pPr>
      <w:r w:rsidRPr="00EC76D5">
        <w:t xml:space="preserve">    open_statement   { $$ = $1; }</w:t>
      </w:r>
    </w:p>
    <w:p w14:paraId="4C2A6BC6" w14:textId="77777777" w:rsidR="0011515A" w:rsidRPr="00EC76D5" w:rsidRDefault="0011515A" w:rsidP="0011515A">
      <w:pPr>
        <w:pStyle w:val="Code"/>
      </w:pPr>
      <w:r w:rsidRPr="00EC76D5">
        <w:t xml:space="preserve">  | closed_statement { $$ = $1; };</w:t>
      </w:r>
    </w:p>
    <w:p w14:paraId="12755D34" w14:textId="77777777" w:rsidR="0011515A" w:rsidRPr="00EC76D5" w:rsidRDefault="0011515A" w:rsidP="0011515A">
      <w:pPr>
        <w:pStyle w:val="Code"/>
      </w:pPr>
    </w:p>
    <w:p w14:paraId="472D62D4" w14:textId="77777777" w:rsidR="00612A2B" w:rsidRPr="00EC76D5" w:rsidRDefault="00612A2B" w:rsidP="00612A2B">
      <w:pPr>
        <w:pStyle w:val="Code"/>
      </w:pPr>
      <w:r w:rsidRPr="00EC76D5">
        <w:t>optional_statement_list:</w:t>
      </w:r>
    </w:p>
    <w:p w14:paraId="333548E4" w14:textId="77777777" w:rsidR="00612A2B" w:rsidRPr="00EC76D5" w:rsidRDefault="00612A2B" w:rsidP="00612A2B">
      <w:pPr>
        <w:pStyle w:val="Code"/>
      </w:pPr>
      <w:r w:rsidRPr="00EC76D5">
        <w:t xml:space="preserve">    /* Empty. */ {</w:t>
      </w:r>
    </w:p>
    <w:p w14:paraId="1E3A1F8F" w14:textId="77777777" w:rsidR="00612A2B" w:rsidRPr="00EC76D5" w:rsidRDefault="00612A2B" w:rsidP="00612A2B">
      <w:pPr>
        <w:pStyle w:val="Code"/>
      </w:pPr>
      <w:r w:rsidRPr="00EC76D5">
        <w:t xml:space="preserve">      $$ = new LinkedList&lt;SyntaxTree&gt;();</w:t>
      </w:r>
    </w:p>
    <w:p w14:paraId="36D9646D" w14:textId="77777777" w:rsidR="00612A2B" w:rsidRPr="00EC76D5" w:rsidRDefault="00612A2B" w:rsidP="00612A2B">
      <w:pPr>
        <w:pStyle w:val="Code"/>
      </w:pPr>
      <w:r w:rsidRPr="00EC76D5">
        <w:t xml:space="preserve">    }</w:t>
      </w:r>
    </w:p>
    <w:p w14:paraId="4CEE7B45" w14:textId="77777777" w:rsidR="00612A2B" w:rsidRPr="00EC76D5" w:rsidRDefault="00612A2B" w:rsidP="00612A2B">
      <w:pPr>
        <w:pStyle w:val="Code"/>
      </w:pPr>
      <w:r w:rsidRPr="00EC76D5">
        <w:t xml:space="preserve">  | optional_statement_list statement {</w:t>
      </w:r>
    </w:p>
    <w:p w14:paraId="73FBDF74" w14:textId="77777777" w:rsidR="00612A2B" w:rsidRPr="00EC76D5" w:rsidRDefault="00612A2B" w:rsidP="00612A2B">
      <w:pPr>
        <w:pStyle w:val="Code"/>
      </w:pPr>
      <w:r w:rsidRPr="00EC76D5">
        <w:t xml:space="preserve">      $1.add($2);</w:t>
      </w:r>
    </w:p>
    <w:p w14:paraId="20B859BB" w14:textId="77777777" w:rsidR="00612A2B" w:rsidRPr="00EC76D5" w:rsidRDefault="00612A2B" w:rsidP="00612A2B">
      <w:pPr>
        <w:pStyle w:val="Code"/>
      </w:pPr>
      <w:r w:rsidRPr="00EC76D5">
        <w:t xml:space="preserve">      $$ = $1;</w:t>
      </w:r>
    </w:p>
    <w:p w14:paraId="5B5726AF" w14:textId="65530DF4" w:rsidR="00612A2B" w:rsidRPr="00EC76D5" w:rsidRDefault="00612A2B" w:rsidP="00612A2B">
      <w:pPr>
        <w:pStyle w:val="Code"/>
      </w:pPr>
      <w:r w:rsidRPr="00EC76D5">
        <w:t xml:space="preserve">    };</w:t>
      </w:r>
    </w:p>
    <w:p w14:paraId="4C38ECC3" w14:textId="795854FC" w:rsidR="00A26F72" w:rsidRPr="00EC76D5" w:rsidRDefault="00A26F72" w:rsidP="00A26F72">
      <w:pPr>
        <w:pStyle w:val="CodeListing"/>
      </w:pPr>
      <w:proofErr w:type="spellStart"/>
      <w:r w:rsidRPr="00EC76D5">
        <w:t>SyntaxTreeGenerator.java</w:t>
      </w:r>
      <w:proofErr w:type="spellEnd"/>
    </w:p>
    <w:p w14:paraId="35370363" w14:textId="0A111400" w:rsidR="00A26F72" w:rsidRPr="00EC76D5" w:rsidRDefault="00A26F72" w:rsidP="00A26F72">
      <w:pPr>
        <w:pStyle w:val="Code"/>
      </w:pPr>
      <w:r w:rsidRPr="00EC76D5">
        <w:t>package c_compiler;</w:t>
      </w:r>
    </w:p>
    <w:p w14:paraId="1A89B9FE" w14:textId="77777777" w:rsidR="00A26F72" w:rsidRPr="00EC76D5" w:rsidRDefault="00A26F72" w:rsidP="00A26F72">
      <w:pPr>
        <w:pStyle w:val="Code"/>
      </w:pPr>
      <w:r w:rsidRPr="00EC76D5">
        <w:t>import java.math.*;</w:t>
      </w:r>
    </w:p>
    <w:p w14:paraId="30B114A0" w14:textId="77777777" w:rsidR="00A26F72" w:rsidRPr="00EC76D5" w:rsidRDefault="00A26F72" w:rsidP="00A26F72">
      <w:pPr>
        <w:pStyle w:val="Code"/>
      </w:pPr>
      <w:r w:rsidRPr="00EC76D5">
        <w:t>import java.util.*;</w:t>
      </w:r>
    </w:p>
    <w:p w14:paraId="1470FF51" w14:textId="77777777" w:rsidR="00A26F72" w:rsidRPr="00EC76D5" w:rsidRDefault="00A26F72" w:rsidP="00A26F72">
      <w:pPr>
        <w:pStyle w:val="Code"/>
      </w:pPr>
    </w:p>
    <w:p w14:paraId="4DFF7AF3" w14:textId="77777777" w:rsidR="00A26F72" w:rsidRPr="00EC76D5" w:rsidRDefault="00A26F72" w:rsidP="00A26F72">
      <w:pPr>
        <w:pStyle w:val="Code"/>
      </w:pPr>
      <w:r w:rsidRPr="00EC76D5">
        <w:t>public class SyntaxTreeGenerator {</w:t>
      </w:r>
    </w:p>
    <w:p w14:paraId="5D1CA2C7" w14:textId="77777777" w:rsidR="00A26F72" w:rsidRPr="00EC76D5" w:rsidRDefault="00A26F72" w:rsidP="00A26F72">
      <w:pPr>
        <w:pStyle w:val="Code"/>
      </w:pPr>
      <w:r w:rsidRPr="00EC76D5">
        <w:t xml:space="preserve">  public static SyntaxTree generateBlockStatement(List&lt;SyntaxTree&gt; list) {</w:t>
      </w:r>
    </w:p>
    <w:p w14:paraId="2E9D98B7" w14:textId="77777777" w:rsidR="00A26F72" w:rsidRPr="00EC76D5" w:rsidRDefault="00A26F72" w:rsidP="00A26F72">
      <w:pPr>
        <w:pStyle w:val="Code"/>
      </w:pPr>
      <w:r w:rsidRPr="00EC76D5">
        <w:t xml:space="preserve">    SyntaxTree blockTree = new SyntaxTree(MiddleOperator.Block);</w:t>
      </w:r>
    </w:p>
    <w:p w14:paraId="6EF877F3" w14:textId="77777777" w:rsidR="00A26F72" w:rsidRPr="00EC76D5" w:rsidRDefault="00A26F72" w:rsidP="00A26F72">
      <w:pPr>
        <w:pStyle w:val="Code"/>
      </w:pPr>
      <w:r w:rsidRPr="00EC76D5">
        <w:t xml:space="preserve">    blockTree.getChildList().addAll(list);</w:t>
      </w:r>
    </w:p>
    <w:p w14:paraId="4D1E8C74" w14:textId="77777777" w:rsidR="00A26F72" w:rsidRPr="00EC76D5" w:rsidRDefault="00A26F72" w:rsidP="00A26F72">
      <w:pPr>
        <w:pStyle w:val="Code"/>
      </w:pPr>
      <w:r w:rsidRPr="00EC76D5">
        <w:lastRenderedPageBreak/>
        <w:t xml:space="preserve">    return blockTree;</w:t>
      </w:r>
    </w:p>
    <w:p w14:paraId="3E4B2D39" w14:textId="27FF1CA1" w:rsidR="00A26F72" w:rsidRPr="00EC76D5" w:rsidRDefault="00A26F72" w:rsidP="00A26F72">
      <w:pPr>
        <w:pStyle w:val="Code"/>
      </w:pPr>
      <w:r w:rsidRPr="00EC76D5">
        <w:t xml:space="preserve">  }</w:t>
      </w:r>
    </w:p>
    <w:p w14:paraId="4F9E8F44" w14:textId="627F578A" w:rsidR="00E40B78" w:rsidRPr="00EC76D5" w:rsidRDefault="00E40B78" w:rsidP="00E40B78">
      <w:pPr>
        <w:pStyle w:val="Rubrik3"/>
      </w:pPr>
      <w:bookmarkStart w:id="283" w:name="_Toc481936161"/>
      <w:r w:rsidRPr="00EC76D5">
        <w:t>Header Rules</w:t>
      </w:r>
      <w:bookmarkEnd w:id="283"/>
    </w:p>
    <w:p w14:paraId="10EAFF45" w14:textId="339B6576" w:rsidR="00E40B78" w:rsidRPr="00EC76D5" w:rsidRDefault="00E40B78" w:rsidP="00E40B78">
      <w:r w:rsidRPr="00EC76D5">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sidRPr="00EC76D5">
        <w:rPr>
          <w:rStyle w:val="CodeInText"/>
        </w:rPr>
        <w:t>Generate</w:t>
      </w:r>
      <w:r w:rsidRPr="00EC76D5">
        <w:t xml:space="preserve"> class that does the actual work of type checking and middle code generation.</w:t>
      </w:r>
    </w:p>
    <w:p w14:paraId="224FAC32" w14:textId="01B9C538" w:rsidR="00E40B78" w:rsidRPr="00EC76D5" w:rsidRDefault="002E67B8" w:rsidP="00E40B78">
      <w:pPr>
        <w:pStyle w:val="CodeHeader"/>
      </w:pPr>
      <w:proofErr w:type="spellStart"/>
      <w:r>
        <w:t>MainParser.gppg</w:t>
      </w:r>
      <w:proofErr w:type="spellEnd"/>
    </w:p>
    <w:p w14:paraId="55A453B3" w14:textId="77777777" w:rsidR="00612A2B" w:rsidRPr="00EC76D5" w:rsidRDefault="00612A2B" w:rsidP="00612A2B">
      <w:pPr>
        <w:pStyle w:val="Code"/>
      </w:pPr>
      <w:r w:rsidRPr="00EC76D5">
        <w:t>switch_header:</w:t>
      </w:r>
    </w:p>
    <w:p w14:paraId="1C2BE2DB" w14:textId="77777777" w:rsidR="00612A2B" w:rsidRPr="00EC76D5" w:rsidRDefault="00612A2B" w:rsidP="00612A2B">
      <w:pPr>
        <w:pStyle w:val="Code"/>
      </w:pPr>
      <w:r w:rsidRPr="00EC76D5">
        <w:t xml:space="preserve">  SWITCH {</w:t>
      </w:r>
    </w:p>
    <w:p w14:paraId="5AAAA374" w14:textId="77777777" w:rsidR="00612A2B" w:rsidRPr="00EC76D5" w:rsidRDefault="00612A2B" w:rsidP="00612A2B">
      <w:pPr>
        <w:pStyle w:val="Code"/>
      </w:pPr>
      <w:r w:rsidRPr="00EC76D5">
        <w:t xml:space="preserve">    Main.CaseSetStack.push(new ListSet&lt;BigInteger&gt;());</w:t>
      </w:r>
    </w:p>
    <w:p w14:paraId="5F4D864F" w14:textId="77777777" w:rsidR="00612A2B" w:rsidRPr="00EC76D5" w:rsidRDefault="00612A2B" w:rsidP="00612A2B">
      <w:pPr>
        <w:pStyle w:val="Code"/>
      </w:pPr>
      <w:r w:rsidRPr="00EC76D5">
        <w:t xml:space="preserve">    Main.DefaultStack.push(false);</w:t>
      </w:r>
    </w:p>
    <w:p w14:paraId="3C26777D" w14:textId="77777777" w:rsidR="00612A2B" w:rsidRPr="00EC76D5" w:rsidRDefault="00612A2B" w:rsidP="00612A2B">
      <w:pPr>
        <w:pStyle w:val="Code"/>
      </w:pPr>
      <w:r w:rsidRPr="00EC76D5">
        <w:t xml:space="preserve">  };</w:t>
      </w:r>
    </w:p>
    <w:p w14:paraId="2AC2DABE" w14:textId="77777777" w:rsidR="00612A2B" w:rsidRPr="00EC76D5" w:rsidRDefault="00612A2B" w:rsidP="00612A2B">
      <w:pPr>
        <w:pStyle w:val="Code"/>
      </w:pPr>
    </w:p>
    <w:p w14:paraId="104E66D2" w14:textId="77777777" w:rsidR="00612A2B" w:rsidRPr="00EC76D5" w:rsidRDefault="00612A2B" w:rsidP="00612A2B">
      <w:pPr>
        <w:pStyle w:val="Code"/>
      </w:pPr>
      <w:r w:rsidRPr="00EC76D5">
        <w:t>while_header:</w:t>
      </w:r>
    </w:p>
    <w:p w14:paraId="2ACB37D1" w14:textId="77777777" w:rsidR="00612A2B" w:rsidRPr="00EC76D5" w:rsidRDefault="00612A2B" w:rsidP="00612A2B">
      <w:pPr>
        <w:pStyle w:val="Code"/>
      </w:pPr>
      <w:r w:rsidRPr="00EC76D5">
        <w:t xml:space="preserve">  WHILE {</w:t>
      </w:r>
    </w:p>
    <w:p w14:paraId="5129293D" w14:textId="77777777" w:rsidR="00612A2B" w:rsidRPr="00EC76D5" w:rsidRDefault="00612A2B" w:rsidP="00612A2B">
      <w:pPr>
        <w:pStyle w:val="Code"/>
      </w:pPr>
      <w:r w:rsidRPr="00EC76D5">
        <w:t xml:space="preserve">    ++Main.LoopCount;</w:t>
      </w:r>
    </w:p>
    <w:p w14:paraId="331FDA9C" w14:textId="77777777" w:rsidR="00612A2B" w:rsidRPr="00EC76D5" w:rsidRDefault="00612A2B" w:rsidP="00612A2B">
      <w:pPr>
        <w:pStyle w:val="Code"/>
      </w:pPr>
      <w:r w:rsidRPr="00EC76D5">
        <w:t xml:space="preserve">  };</w:t>
      </w:r>
    </w:p>
    <w:p w14:paraId="68125727" w14:textId="77777777" w:rsidR="00612A2B" w:rsidRPr="00EC76D5" w:rsidRDefault="00612A2B" w:rsidP="00612A2B">
      <w:pPr>
        <w:pStyle w:val="Code"/>
      </w:pPr>
    </w:p>
    <w:p w14:paraId="22A6741F" w14:textId="77777777" w:rsidR="00612A2B" w:rsidRPr="00EC76D5" w:rsidRDefault="00612A2B" w:rsidP="00612A2B">
      <w:pPr>
        <w:pStyle w:val="Code"/>
      </w:pPr>
      <w:r w:rsidRPr="00EC76D5">
        <w:t>for_header:</w:t>
      </w:r>
    </w:p>
    <w:p w14:paraId="66C193E3" w14:textId="77777777" w:rsidR="00612A2B" w:rsidRPr="00EC76D5" w:rsidRDefault="00612A2B" w:rsidP="00612A2B">
      <w:pPr>
        <w:pStyle w:val="Code"/>
      </w:pPr>
      <w:r w:rsidRPr="00EC76D5">
        <w:t xml:space="preserve">  FOR {</w:t>
      </w:r>
    </w:p>
    <w:p w14:paraId="2B53685F" w14:textId="77777777" w:rsidR="00612A2B" w:rsidRPr="00EC76D5" w:rsidRDefault="00612A2B" w:rsidP="00612A2B">
      <w:pPr>
        <w:pStyle w:val="Code"/>
      </w:pPr>
      <w:r w:rsidRPr="00EC76D5">
        <w:t xml:space="preserve">    ++Main.LoopCount;</w:t>
      </w:r>
    </w:p>
    <w:p w14:paraId="4648BA3F" w14:textId="77777777" w:rsidR="00612A2B" w:rsidRPr="00EC76D5" w:rsidRDefault="00612A2B" w:rsidP="00612A2B">
      <w:pPr>
        <w:pStyle w:val="Code"/>
        <w:rPr>
          <w:rFonts w:ascii="Times New Roman" w:eastAsiaTheme="majorEastAsia" w:hAnsi="Times New Roman" w:cstheme="majorBidi"/>
          <w:b/>
          <w:noProof w:val="0"/>
          <w:sz w:val="32"/>
          <w:szCs w:val="24"/>
        </w:rPr>
      </w:pPr>
      <w:r w:rsidRPr="00EC76D5">
        <w:t xml:space="preserve">  };</w:t>
      </w:r>
    </w:p>
    <w:p w14:paraId="48D538FE" w14:textId="611FB72B" w:rsidR="00E40B78" w:rsidRPr="00EC76D5" w:rsidRDefault="00E40B78" w:rsidP="00612A2B">
      <w:pPr>
        <w:pStyle w:val="Rubrik3"/>
      </w:pPr>
      <w:bookmarkStart w:id="284" w:name="_Toc481936162"/>
      <w:r w:rsidRPr="00EC76D5">
        <w:t>If Statements</w:t>
      </w:r>
      <w:bookmarkEnd w:id="284"/>
    </w:p>
    <w:p w14:paraId="36F83EBE" w14:textId="77777777" w:rsidR="00E40B78" w:rsidRPr="00EC76D5" w:rsidRDefault="00E40B78" w:rsidP="00E40B78">
      <w:r w:rsidRPr="00EC76D5">
        <w:t xml:space="preserve">The </w:t>
      </w:r>
      <w:r w:rsidRPr="00EC76D5">
        <w:rPr>
          <w:rStyle w:val="CodeInText"/>
        </w:rPr>
        <w:t>if</w:t>
      </w:r>
      <w:r w:rsidRPr="00EC76D5">
        <w:t xml:space="preserve"> statement backpatches the true set to the beginning of the statement and the false set to the middle code instruction following the statement. The </w:t>
      </w:r>
      <w:r w:rsidRPr="00EC76D5">
        <w:rPr>
          <w:rStyle w:val="CodeInText"/>
        </w:rPr>
        <w:t>if-else</w:t>
      </w:r>
      <w:r w:rsidRPr="00EC76D5">
        <w:t xml:space="preserve"> statement backpatches the true set to the beginning of the true statement and the false set to the beginning of the false statement.</w:t>
      </w:r>
    </w:p>
    <w:p w14:paraId="6C8BCA06" w14:textId="119A5A4D" w:rsidR="00E40B78" w:rsidRPr="00EC76D5" w:rsidRDefault="002E67B8" w:rsidP="00E40B78">
      <w:pPr>
        <w:pStyle w:val="CodeHeader"/>
      </w:pPr>
      <w:proofErr w:type="spellStart"/>
      <w:r>
        <w:t>MainParser.gppg</w:t>
      </w:r>
      <w:proofErr w:type="spellEnd"/>
    </w:p>
    <w:p w14:paraId="0F700010" w14:textId="77777777" w:rsidR="0040470C" w:rsidRPr="00EC76D5" w:rsidRDefault="0040470C" w:rsidP="0040470C">
      <w:pPr>
        <w:pStyle w:val="Code"/>
      </w:pPr>
      <w:r w:rsidRPr="00EC76D5">
        <w:t>open_statement:</w:t>
      </w:r>
    </w:p>
    <w:p w14:paraId="56BF171D" w14:textId="77777777" w:rsidR="0040470C" w:rsidRPr="00EC76D5" w:rsidRDefault="0040470C" w:rsidP="0040470C">
      <w:pPr>
        <w:pStyle w:val="Code"/>
      </w:pPr>
      <w:r w:rsidRPr="00EC76D5">
        <w:t xml:space="preserve">    IF LEFT_PAREN expression RIGHT_PAREN statement {</w:t>
      </w:r>
    </w:p>
    <w:p w14:paraId="7BE6A14D" w14:textId="77777777" w:rsidR="0040470C" w:rsidRPr="00EC76D5" w:rsidRDefault="0040470C" w:rsidP="0040470C">
      <w:pPr>
        <w:pStyle w:val="Code"/>
      </w:pPr>
      <w:r w:rsidRPr="00EC76D5">
        <w:t xml:space="preserve">      $$ = SyntaxTreeGenerator.generateIfStatement($3, $5);</w:t>
      </w:r>
    </w:p>
    <w:p w14:paraId="59C70B25" w14:textId="77777777" w:rsidR="0040470C" w:rsidRPr="00EC76D5" w:rsidRDefault="0040470C" w:rsidP="0040470C">
      <w:pPr>
        <w:pStyle w:val="Code"/>
      </w:pPr>
      <w:r w:rsidRPr="00EC76D5">
        <w:t xml:space="preserve">    }</w:t>
      </w:r>
    </w:p>
    <w:p w14:paraId="4403742A" w14:textId="77777777" w:rsidR="0040470C" w:rsidRPr="00EC76D5" w:rsidRDefault="0040470C" w:rsidP="0040470C">
      <w:pPr>
        <w:pStyle w:val="Code"/>
      </w:pPr>
      <w:r w:rsidRPr="00EC76D5">
        <w:t xml:space="preserve">  | IF LEFT_PAREN expression RIGHT_PAREN</w:t>
      </w:r>
    </w:p>
    <w:p w14:paraId="538C5469" w14:textId="77777777" w:rsidR="0040470C" w:rsidRPr="00EC76D5" w:rsidRDefault="0040470C" w:rsidP="0040470C">
      <w:pPr>
        <w:pStyle w:val="Code"/>
      </w:pPr>
      <w:r w:rsidRPr="00EC76D5">
        <w:t xml:space="preserve">      closed_statement ELSE open_statement {</w:t>
      </w:r>
    </w:p>
    <w:p w14:paraId="498F223A" w14:textId="77777777" w:rsidR="0040470C" w:rsidRPr="00EC76D5" w:rsidRDefault="0040470C" w:rsidP="0040470C">
      <w:pPr>
        <w:pStyle w:val="Code"/>
      </w:pPr>
      <w:r w:rsidRPr="00EC76D5">
        <w:t xml:space="preserve">      $$ = SyntaxTreeGenerator.generateIfElseStatement($3, $5, $7);</w:t>
      </w:r>
    </w:p>
    <w:p w14:paraId="37C413D4" w14:textId="77777777" w:rsidR="0040470C" w:rsidRPr="00EC76D5" w:rsidRDefault="0040470C" w:rsidP="0040470C">
      <w:pPr>
        <w:pStyle w:val="Code"/>
        <w:rPr>
          <w:b/>
        </w:rPr>
      </w:pPr>
      <w:r w:rsidRPr="00EC76D5">
        <w:t xml:space="preserve">    }</w:t>
      </w:r>
    </w:p>
    <w:p w14:paraId="5E200961" w14:textId="0FB59817" w:rsidR="00E40B78" w:rsidRPr="00EC76D5" w:rsidRDefault="000C6576" w:rsidP="0040470C">
      <w:pPr>
        <w:pStyle w:val="CodeHeader"/>
      </w:pPr>
      <w:proofErr w:type="spellStart"/>
      <w:r>
        <w:t>MiddleCodeGenerator.cs</w:t>
      </w:r>
      <w:proofErr w:type="spellEnd"/>
    </w:p>
    <w:p w14:paraId="6B52DBCA" w14:textId="158F55ED" w:rsidR="00FA7040" w:rsidRPr="00EC76D5" w:rsidRDefault="00FA7040" w:rsidP="00FA7040">
      <w:pPr>
        <w:pStyle w:val="Code"/>
      </w:pPr>
      <w:r w:rsidRPr="00EC76D5">
        <w:t xml:space="preserve">  public static SyntaxTree generateIfStatement(SyntaxTree </w:t>
      </w:r>
      <w:r w:rsidR="0038687E">
        <w:t>expression</w:t>
      </w:r>
      <w:r w:rsidRPr="00EC76D5">
        <w:t>,</w:t>
      </w:r>
    </w:p>
    <w:p w14:paraId="62151AA9" w14:textId="22756732" w:rsidR="00FA7040" w:rsidRPr="00EC76D5" w:rsidRDefault="00FA7040" w:rsidP="00FA7040">
      <w:pPr>
        <w:pStyle w:val="Code"/>
      </w:pPr>
      <w:r w:rsidRPr="00EC76D5">
        <w:t xml:space="preserve">                                               SyntaxTree stat) {</w:t>
      </w:r>
    </w:p>
    <w:p w14:paraId="5EACA3F4" w14:textId="77777777" w:rsidR="00FA7040" w:rsidRPr="00EC76D5" w:rsidRDefault="00FA7040" w:rsidP="00FA7040">
      <w:pPr>
        <w:pStyle w:val="Code"/>
      </w:pPr>
      <w:r w:rsidRPr="00EC76D5">
        <w:t xml:space="preserve">    SyntaxTree ifTree = new SyntaxTree(MiddleOperator.If);</w:t>
      </w:r>
    </w:p>
    <w:p w14:paraId="201AAA53" w14:textId="51EA053B" w:rsidR="00FA7040" w:rsidRPr="00EC76D5" w:rsidRDefault="00FA7040" w:rsidP="00FA7040">
      <w:pPr>
        <w:pStyle w:val="Code"/>
      </w:pPr>
      <w:r w:rsidRPr="00EC76D5">
        <w:t xml:space="preserve">    ifTree.addChild(toLogicalExpression(</w:t>
      </w:r>
      <w:r w:rsidR="0038687E">
        <w:t>expression</w:t>
      </w:r>
      <w:r w:rsidRPr="00EC76D5">
        <w:t>));</w:t>
      </w:r>
    </w:p>
    <w:p w14:paraId="3A04EE18" w14:textId="77777777" w:rsidR="00FA7040" w:rsidRPr="00EC76D5" w:rsidRDefault="00FA7040" w:rsidP="00FA7040">
      <w:pPr>
        <w:pStyle w:val="Code"/>
      </w:pPr>
      <w:r w:rsidRPr="00EC76D5">
        <w:t xml:space="preserve">    ifTree.addChild(stat);</w:t>
      </w:r>
    </w:p>
    <w:p w14:paraId="6A2EF48B" w14:textId="77777777" w:rsidR="00FA7040" w:rsidRPr="00EC76D5" w:rsidRDefault="00FA7040" w:rsidP="00FA7040">
      <w:pPr>
        <w:pStyle w:val="Code"/>
      </w:pPr>
      <w:r w:rsidRPr="00EC76D5">
        <w:t xml:space="preserve">    return ifTree;</w:t>
      </w:r>
    </w:p>
    <w:p w14:paraId="266872EE" w14:textId="77777777" w:rsidR="00FA7040" w:rsidRPr="00EC76D5" w:rsidRDefault="00FA7040" w:rsidP="00FA7040">
      <w:pPr>
        <w:pStyle w:val="Code"/>
      </w:pPr>
      <w:r w:rsidRPr="00EC76D5">
        <w:t xml:space="preserve">  }</w:t>
      </w:r>
    </w:p>
    <w:p w14:paraId="100DE6A9" w14:textId="77777777" w:rsidR="00FA7040" w:rsidRPr="00EC76D5" w:rsidRDefault="00FA7040" w:rsidP="00FA7040">
      <w:pPr>
        <w:pStyle w:val="Code"/>
      </w:pPr>
      <w:r w:rsidRPr="00EC76D5">
        <w:t xml:space="preserve">  </w:t>
      </w:r>
    </w:p>
    <w:p w14:paraId="0835EC02" w14:textId="7EF7C335" w:rsidR="00FA7040" w:rsidRPr="00EC76D5" w:rsidRDefault="00FA7040" w:rsidP="00FA7040">
      <w:pPr>
        <w:pStyle w:val="Code"/>
      </w:pPr>
      <w:r w:rsidRPr="00EC76D5">
        <w:t xml:space="preserve">  public static SyntaxTree generateIfElseStatement(SyntaxTree </w:t>
      </w:r>
      <w:r w:rsidR="0038687E">
        <w:t>expression</w:t>
      </w:r>
      <w:r w:rsidRPr="00EC76D5">
        <w:t>,</w:t>
      </w:r>
    </w:p>
    <w:p w14:paraId="16184F7C" w14:textId="43FF3BF6" w:rsidR="00FA7040" w:rsidRPr="00EC76D5" w:rsidRDefault="00FA7040" w:rsidP="00FA7040">
      <w:pPr>
        <w:pStyle w:val="Code"/>
      </w:pPr>
      <w:r w:rsidRPr="00EC76D5">
        <w:t xml:space="preserve">                                   SyntaxTree trueStat, SyntaxTree falseStat){</w:t>
      </w:r>
    </w:p>
    <w:p w14:paraId="3DAE166C" w14:textId="77777777" w:rsidR="00FA7040" w:rsidRPr="00EC76D5" w:rsidRDefault="00FA7040" w:rsidP="00FA7040">
      <w:pPr>
        <w:pStyle w:val="Code"/>
      </w:pPr>
      <w:r w:rsidRPr="00EC76D5">
        <w:t xml:space="preserve">    SyntaxTree ifElseTree = new SyntaxTree(MiddleOperator.IfElse);</w:t>
      </w:r>
    </w:p>
    <w:p w14:paraId="5A9F154A" w14:textId="23334288" w:rsidR="00FA7040" w:rsidRPr="00EC76D5" w:rsidRDefault="00FA7040" w:rsidP="00FA7040">
      <w:pPr>
        <w:pStyle w:val="Code"/>
      </w:pPr>
      <w:r w:rsidRPr="00EC76D5">
        <w:t xml:space="preserve">    ifElseTree.addChild(toLogicalExpression(</w:t>
      </w:r>
      <w:r w:rsidR="0038687E">
        <w:t>expression</w:t>
      </w:r>
      <w:r w:rsidRPr="00EC76D5">
        <w:t>));</w:t>
      </w:r>
    </w:p>
    <w:p w14:paraId="2400A50E" w14:textId="77777777" w:rsidR="00FA7040" w:rsidRPr="00EC76D5" w:rsidRDefault="00FA7040" w:rsidP="00FA7040">
      <w:pPr>
        <w:pStyle w:val="Code"/>
      </w:pPr>
      <w:r w:rsidRPr="00EC76D5">
        <w:t xml:space="preserve">    ifElseTree.addChild(trueStat);</w:t>
      </w:r>
    </w:p>
    <w:p w14:paraId="47C8D683" w14:textId="77777777" w:rsidR="00FA7040" w:rsidRPr="00EC76D5" w:rsidRDefault="00FA7040" w:rsidP="00FA7040">
      <w:pPr>
        <w:pStyle w:val="Code"/>
      </w:pPr>
      <w:r w:rsidRPr="00EC76D5">
        <w:lastRenderedPageBreak/>
        <w:t xml:space="preserve">    ifElseTree.addChild(falseStat);</w:t>
      </w:r>
    </w:p>
    <w:p w14:paraId="7EDA43EA" w14:textId="77777777" w:rsidR="00FA7040" w:rsidRPr="00EC76D5" w:rsidRDefault="00FA7040" w:rsidP="00FA7040">
      <w:pPr>
        <w:pStyle w:val="Code"/>
      </w:pPr>
      <w:r w:rsidRPr="00EC76D5">
        <w:t xml:space="preserve">    return ifElseTree;</w:t>
      </w:r>
    </w:p>
    <w:p w14:paraId="18B9E6E1" w14:textId="0BEEEC7B" w:rsidR="00FA7040" w:rsidRPr="00EC76D5" w:rsidRDefault="00FA7040" w:rsidP="00FA7040">
      <w:pPr>
        <w:pStyle w:val="Code"/>
      </w:pPr>
      <w:r w:rsidRPr="00EC76D5">
        <w:t xml:space="preserve">  }</w:t>
      </w:r>
    </w:p>
    <w:p w14:paraId="61E01E19" w14:textId="206BFD90" w:rsidR="00E40B78" w:rsidRPr="00EC76D5" w:rsidRDefault="00E40B78" w:rsidP="00E40B78">
      <w:pPr>
        <w:pStyle w:val="Rubrik3"/>
      </w:pPr>
      <w:bookmarkStart w:id="285" w:name="_Toc481936163"/>
      <w:r w:rsidRPr="00EC76D5">
        <w:t>Switch Statements</w:t>
      </w:r>
      <w:bookmarkEnd w:id="285"/>
    </w:p>
    <w:p w14:paraId="6DEF8FDA" w14:textId="77777777" w:rsidR="00E40B78" w:rsidRPr="00EC76D5" w:rsidRDefault="00E40B78" w:rsidP="00E40B78">
      <w:r w:rsidRPr="00EC76D5">
        <w:t xml:space="preserve">The </w:t>
      </w:r>
      <w:proofErr w:type="spellStart"/>
      <w:r w:rsidRPr="00EC76D5">
        <w:rPr>
          <w:rStyle w:val="CodeInText"/>
        </w:rPr>
        <w:t>prepareSwitchStatement</w:t>
      </w:r>
      <w:proofErr w:type="spellEnd"/>
      <w:r w:rsidRPr="00EC76D5">
        <w:t xml:space="preserve"> method pushes the case map stack with an empty map and the default stack with minus one. The minus one value means that there has been no default statement so far.</w:t>
      </w:r>
    </w:p>
    <w:p w14:paraId="1A6E982E" w14:textId="7835651A" w:rsidR="00E40B78" w:rsidRPr="00EC76D5" w:rsidRDefault="002E67B8" w:rsidP="00E40B78">
      <w:pPr>
        <w:pStyle w:val="CodeHeader"/>
      </w:pPr>
      <w:proofErr w:type="spellStart"/>
      <w:r>
        <w:t>MainParser.gppg</w:t>
      </w:r>
      <w:proofErr w:type="spellEnd"/>
    </w:p>
    <w:p w14:paraId="7D3D4894" w14:textId="77777777" w:rsidR="00900B32" w:rsidRPr="00EC76D5" w:rsidRDefault="00900B32" w:rsidP="00900B32">
      <w:pPr>
        <w:pStyle w:val="Code"/>
      </w:pPr>
      <w:r w:rsidRPr="00EC76D5">
        <w:t xml:space="preserve">  | switch_header LEFT_PAREN expression RIGHT_PAREN open_statement {</w:t>
      </w:r>
    </w:p>
    <w:p w14:paraId="33164F86" w14:textId="77777777" w:rsidR="00900B32" w:rsidRPr="00EC76D5" w:rsidRDefault="00900B32" w:rsidP="00900B32">
      <w:pPr>
        <w:pStyle w:val="Code"/>
      </w:pPr>
      <w:r w:rsidRPr="00EC76D5">
        <w:t xml:space="preserve">      $$ = SyntaxTreeGenerator.generateSwitchStatement</w:t>
      </w:r>
    </w:p>
    <w:p w14:paraId="79F5A7F6" w14:textId="0CF92101" w:rsidR="00900B32" w:rsidRPr="00EC76D5" w:rsidRDefault="00900B32" w:rsidP="00900B32">
      <w:pPr>
        <w:pStyle w:val="Code"/>
      </w:pPr>
      <w:r w:rsidRPr="00EC76D5">
        <w:t xml:space="preserve">                     ($3,$5,</w:t>
      </w:r>
      <w:r w:rsidR="00D365F9" w:rsidRPr="00EC76D5">
        <w:t xml:space="preserve"> </w:t>
      </w:r>
      <w:r w:rsidRPr="00EC76D5">
        <w:t>Main.CaseSetStack.pop(),Main.DefaultStack.pop());</w:t>
      </w:r>
    </w:p>
    <w:p w14:paraId="1FF8D659" w14:textId="603971DD" w:rsidR="00E40B78" w:rsidRPr="00EC76D5" w:rsidRDefault="00900B32" w:rsidP="00900B32">
      <w:pPr>
        <w:pStyle w:val="Code"/>
      </w:pPr>
      <w:r w:rsidRPr="00EC76D5">
        <w:t xml:space="preserve">    }</w:t>
      </w:r>
    </w:p>
    <w:p w14:paraId="4868CCE9" w14:textId="5137EDCA" w:rsidR="00E40B78" w:rsidRPr="00EC76D5" w:rsidRDefault="00E40B78" w:rsidP="00E40B78">
      <w:r w:rsidRPr="00EC76D5">
        <w:t xml:space="preserve">The </w:t>
      </w:r>
      <w:proofErr w:type="spellStart"/>
      <w:r w:rsidRPr="00EC76D5">
        <w:rPr>
          <w:rStyle w:val="CodeInText"/>
        </w:rPr>
        <w:t>generateSwitchStatement</w:t>
      </w:r>
      <w:proofErr w:type="spellEnd"/>
      <w:r w:rsidRPr="00EC76D5">
        <w:t xml:space="preserve"> method generates middle code jump instructions for each of the case statements, which are stored in the </w:t>
      </w:r>
      <w:proofErr w:type="spellStart"/>
      <w:r w:rsidRPr="00EC76D5">
        <w:rPr>
          <w:rStyle w:val="CodeInText"/>
        </w:rPr>
        <w:t>Main.</w:t>
      </w:r>
      <w:r w:rsidR="007C0FFA">
        <w:rPr>
          <w:rStyle w:val="CodeInText"/>
        </w:rPr>
        <w:t>m_caseMapStack</w:t>
      </w:r>
      <w:proofErr w:type="spellEnd"/>
      <w:r w:rsidRPr="00EC76D5">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7789D996" w14:textId="77777777" w:rsidR="00E40B78" w:rsidRPr="00EC76D5" w:rsidRDefault="00E40B78" w:rsidP="00E40B78">
      <w:r w:rsidRPr="00EC76D5">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A0C1AEB" w14:textId="24B92187" w:rsidR="00D365F9" w:rsidRPr="00EC76D5" w:rsidRDefault="000C6576" w:rsidP="00D365F9">
      <w:pPr>
        <w:pStyle w:val="CodeHeader"/>
      </w:pPr>
      <w:proofErr w:type="spellStart"/>
      <w:r>
        <w:t>MiddleCodeGenerator.cs</w:t>
      </w:r>
      <w:proofErr w:type="spellEnd"/>
    </w:p>
    <w:p w14:paraId="78F6E97C" w14:textId="18B6762F" w:rsidR="00D365F9" w:rsidRPr="00EC76D5" w:rsidRDefault="00D365F9" w:rsidP="00D365F9">
      <w:pPr>
        <w:pStyle w:val="Code"/>
      </w:pPr>
      <w:r w:rsidRPr="00EC76D5">
        <w:t xml:space="preserve">  public static SyntaxTree generateSwitchStatement(SyntaxTree </w:t>
      </w:r>
      <w:r w:rsidR="0038687E">
        <w:t>expression</w:t>
      </w:r>
      <w:r w:rsidRPr="00EC76D5">
        <w:t>,</w:t>
      </w:r>
    </w:p>
    <w:p w14:paraId="33683395" w14:textId="77777777" w:rsidR="00D365F9" w:rsidRPr="00EC76D5" w:rsidRDefault="00D365F9" w:rsidP="00D365F9">
      <w:pPr>
        <w:pStyle w:val="Code"/>
      </w:pPr>
      <w:r w:rsidRPr="00EC76D5">
        <w:t xml:space="preserve">                                   SyntaxTree stat, Set&lt;BigInteger&gt; caseSet,</w:t>
      </w:r>
    </w:p>
    <w:p w14:paraId="3F8FA695" w14:textId="77777777" w:rsidR="00D365F9" w:rsidRPr="00EC76D5" w:rsidRDefault="00D365F9" w:rsidP="00D365F9">
      <w:pPr>
        <w:pStyle w:val="Code"/>
      </w:pPr>
      <w:r w:rsidRPr="00EC76D5">
        <w:t xml:space="preserve">                                   boolean isDefault) {</w:t>
      </w:r>
    </w:p>
    <w:p w14:paraId="04F6789A" w14:textId="0775184B" w:rsidR="00D365F9" w:rsidRPr="00EC76D5" w:rsidRDefault="00D365F9" w:rsidP="00D365F9">
      <w:pPr>
        <w:pStyle w:val="Code"/>
      </w:pPr>
      <w:r w:rsidRPr="00EC76D5">
        <w:t xml:space="preserve">    Assert.error(</w:t>
      </w:r>
      <w:r w:rsidR="0038687E">
        <w:t>expression</w:t>
      </w:r>
      <w:r w:rsidRPr="00EC76D5">
        <w:t>.getType().isIntegralOrPointer(),</w:t>
      </w:r>
    </w:p>
    <w:p w14:paraId="7E7D5095" w14:textId="77777777" w:rsidR="00D365F9" w:rsidRPr="00EC76D5" w:rsidRDefault="00D365F9" w:rsidP="00D365F9">
      <w:pPr>
        <w:pStyle w:val="Code"/>
      </w:pPr>
      <w:r w:rsidRPr="00EC76D5">
        <w:t xml:space="preserve">                 "not a pointer or integral type in switch statement");</w:t>
      </w:r>
    </w:p>
    <w:p w14:paraId="28895D84" w14:textId="77777777" w:rsidR="00D365F9" w:rsidRPr="00EC76D5" w:rsidRDefault="00D365F9" w:rsidP="00D365F9">
      <w:pPr>
        <w:pStyle w:val="Code"/>
      </w:pPr>
      <w:r w:rsidRPr="00EC76D5">
        <w:t xml:space="preserve">    </w:t>
      </w:r>
    </w:p>
    <w:p w14:paraId="38D54E52" w14:textId="77777777" w:rsidR="00D365F9" w:rsidRPr="00EC76D5" w:rsidRDefault="00D365F9" w:rsidP="00D365F9">
      <w:pPr>
        <w:pStyle w:val="Code"/>
      </w:pPr>
      <w:r w:rsidRPr="00EC76D5">
        <w:t xml:space="preserve">    Pair&lt;Set&lt;BigInteger&gt;,Boolean&gt; pair = new Pair&lt;&gt;(caseSet, isDefault);</w:t>
      </w:r>
    </w:p>
    <w:p w14:paraId="6A2A708F" w14:textId="77777777" w:rsidR="00D365F9" w:rsidRPr="00EC76D5" w:rsidRDefault="00D365F9" w:rsidP="00D365F9">
      <w:pPr>
        <w:pStyle w:val="Code"/>
      </w:pPr>
      <w:r w:rsidRPr="00EC76D5">
        <w:t xml:space="preserve">    SyntaxTree switchTree = new SyntaxTree(MiddleOperator.Switch, pair);</w:t>
      </w:r>
    </w:p>
    <w:p w14:paraId="792D16CE" w14:textId="3809CCF5" w:rsidR="00D365F9" w:rsidRPr="00EC76D5" w:rsidRDefault="00D365F9" w:rsidP="00D365F9">
      <w:pPr>
        <w:pStyle w:val="Code"/>
      </w:pPr>
      <w:r w:rsidRPr="00EC76D5">
        <w:t xml:space="preserve">    switchTree.addChild(</w:t>
      </w:r>
      <w:r w:rsidR="0038687E">
        <w:t>expression</w:t>
      </w:r>
      <w:r w:rsidRPr="00EC76D5">
        <w:t>);</w:t>
      </w:r>
    </w:p>
    <w:p w14:paraId="51D0DC83" w14:textId="77777777" w:rsidR="00D365F9" w:rsidRPr="00EC76D5" w:rsidRDefault="00D365F9" w:rsidP="00D365F9">
      <w:pPr>
        <w:pStyle w:val="Code"/>
      </w:pPr>
      <w:r w:rsidRPr="00EC76D5">
        <w:t xml:space="preserve">    switchTree.addChild(stat);</w:t>
      </w:r>
    </w:p>
    <w:p w14:paraId="54A87B36" w14:textId="77777777" w:rsidR="00D365F9" w:rsidRPr="00EC76D5" w:rsidRDefault="00D365F9" w:rsidP="00D365F9">
      <w:pPr>
        <w:pStyle w:val="Code"/>
      </w:pPr>
      <w:r w:rsidRPr="00EC76D5">
        <w:t xml:space="preserve">    return switchTree;</w:t>
      </w:r>
    </w:p>
    <w:p w14:paraId="0051CDB5" w14:textId="5DC67A16" w:rsidR="00E40B78" w:rsidRPr="00EC76D5" w:rsidRDefault="00D365F9" w:rsidP="00D365F9">
      <w:pPr>
        <w:pStyle w:val="Code"/>
      </w:pPr>
      <w:r w:rsidRPr="00EC76D5">
        <w:t xml:space="preserve">  }</w:t>
      </w:r>
    </w:p>
    <w:p w14:paraId="22468206" w14:textId="05F6E677" w:rsidR="00AC067F" w:rsidRPr="00EC76D5" w:rsidRDefault="00AC067F" w:rsidP="00D365F9">
      <w:pPr>
        <w:pStyle w:val="Code"/>
      </w:pPr>
    </w:p>
    <w:p w14:paraId="2A06A148" w14:textId="4878299F" w:rsidR="00AC067F" w:rsidRPr="00EC76D5" w:rsidRDefault="00AC067F" w:rsidP="00AC067F">
      <w:pPr>
        <w:pStyle w:val="Code"/>
      </w:pPr>
      <w:r w:rsidRPr="00EC76D5">
        <w:t xml:space="preserve">  private static Object generateValue(SyntaxTree </w:t>
      </w:r>
      <w:r w:rsidR="0038687E">
        <w:t>expression</w:t>
      </w:r>
      <w:r w:rsidRPr="00EC76D5">
        <w:t>) {</w:t>
      </w:r>
    </w:p>
    <w:p w14:paraId="5B661D8C" w14:textId="1AD385DD" w:rsidR="00AC067F" w:rsidRPr="00EC76D5" w:rsidRDefault="00AC067F" w:rsidP="00AC067F">
      <w:pPr>
        <w:pStyle w:val="Code"/>
      </w:pPr>
      <w:r w:rsidRPr="00EC76D5">
        <w:t xml:space="preserve">    if (MiddleCode.isUnary(</w:t>
      </w:r>
      <w:r w:rsidR="0038687E">
        <w:t>expression</w:t>
      </w:r>
      <w:r w:rsidRPr="00EC76D5">
        <w:t>.getOperator())) {</w:t>
      </w:r>
    </w:p>
    <w:p w14:paraId="77886E41" w14:textId="3EC585BC" w:rsidR="00AC067F" w:rsidRPr="00EC76D5" w:rsidRDefault="00AC067F" w:rsidP="00AC067F">
      <w:pPr>
        <w:pStyle w:val="Code"/>
      </w:pPr>
      <w:r w:rsidRPr="00EC76D5">
        <w:t xml:space="preserve">      Object subValue = generateValue(</w:t>
      </w:r>
      <w:r w:rsidR="0038687E">
        <w:t>expression</w:t>
      </w:r>
      <w:r w:rsidRPr="00EC76D5">
        <w:t>.getChild(0));</w:t>
      </w:r>
    </w:p>
    <w:p w14:paraId="47FAB11E" w14:textId="63D0D1AA" w:rsidR="00AC067F" w:rsidRPr="00EC76D5" w:rsidRDefault="00AC067F" w:rsidP="00AC067F">
      <w:pPr>
        <w:pStyle w:val="Code"/>
      </w:pPr>
      <w:r w:rsidRPr="00EC76D5">
        <w:t xml:space="preserve">      return ValueConversion.unaryCast(</w:t>
      </w:r>
      <w:r w:rsidR="0038687E">
        <w:t>expression</w:t>
      </w:r>
      <w:r w:rsidRPr="00EC76D5">
        <w:t>.getOperator(), subValue);</w:t>
      </w:r>
    </w:p>
    <w:p w14:paraId="7769AF53" w14:textId="77777777" w:rsidR="00AC067F" w:rsidRPr="00EC76D5" w:rsidRDefault="00AC067F" w:rsidP="00AC067F">
      <w:pPr>
        <w:pStyle w:val="Code"/>
      </w:pPr>
      <w:r w:rsidRPr="00EC76D5">
        <w:t xml:space="preserve">    }</w:t>
      </w:r>
    </w:p>
    <w:p w14:paraId="2C7804C8" w14:textId="25268B44" w:rsidR="00AC067F" w:rsidRPr="00EC76D5" w:rsidRDefault="00AC067F" w:rsidP="00AC067F">
      <w:pPr>
        <w:pStyle w:val="Code"/>
      </w:pPr>
      <w:r w:rsidRPr="00EC76D5">
        <w:t xml:space="preserve">    else if (MiddleCode.isBinary(</w:t>
      </w:r>
      <w:r w:rsidR="0038687E">
        <w:t>expression</w:t>
      </w:r>
      <w:r w:rsidRPr="00EC76D5">
        <w:t>.getOperator())) {</w:t>
      </w:r>
    </w:p>
    <w:p w14:paraId="135C296D" w14:textId="31BEF81A" w:rsidR="00AC067F" w:rsidRPr="00EC76D5" w:rsidRDefault="00AC067F" w:rsidP="00AC067F">
      <w:pPr>
        <w:pStyle w:val="Code"/>
      </w:pPr>
      <w:r w:rsidRPr="00EC76D5">
        <w:t xml:space="preserve">      Object leftValue = generateValue(</w:t>
      </w:r>
      <w:r w:rsidR="0038687E">
        <w:t>expression</w:t>
      </w:r>
      <w:r w:rsidRPr="00EC76D5">
        <w:t>.getChild(0)),</w:t>
      </w:r>
    </w:p>
    <w:p w14:paraId="51ADF9FC" w14:textId="7F032F09" w:rsidR="00AC067F" w:rsidRPr="00EC76D5" w:rsidRDefault="00AC067F" w:rsidP="00AC067F">
      <w:pPr>
        <w:pStyle w:val="Code"/>
      </w:pPr>
      <w:r w:rsidRPr="00EC76D5">
        <w:t xml:space="preserve">             rightValue = generateValue(</w:t>
      </w:r>
      <w:r w:rsidR="0038687E">
        <w:t>expression</w:t>
      </w:r>
      <w:r w:rsidRPr="00EC76D5">
        <w:t>.getChild(1));</w:t>
      </w:r>
    </w:p>
    <w:p w14:paraId="568F9EC9" w14:textId="33AA3C1F" w:rsidR="00AC067F" w:rsidRPr="00EC76D5" w:rsidRDefault="00AC067F" w:rsidP="00AC067F">
      <w:pPr>
        <w:pStyle w:val="Code"/>
      </w:pPr>
      <w:r w:rsidRPr="00EC76D5">
        <w:t xml:space="preserve">      return ValueConversion.binaryCast(</w:t>
      </w:r>
      <w:r w:rsidR="0038687E">
        <w:t>expression</w:t>
      </w:r>
      <w:r w:rsidRPr="00EC76D5">
        <w:t>.getOperator(),</w:t>
      </w:r>
    </w:p>
    <w:p w14:paraId="1A5C2C04" w14:textId="1B67FD16" w:rsidR="00AC067F" w:rsidRPr="00EC76D5" w:rsidRDefault="00AC067F" w:rsidP="00AC067F">
      <w:pPr>
        <w:pStyle w:val="Code"/>
      </w:pPr>
      <w:r w:rsidRPr="00EC76D5">
        <w:t xml:space="preserve">                                        leftValue, rightValue);</w:t>
      </w:r>
    </w:p>
    <w:p w14:paraId="5D114568" w14:textId="77777777" w:rsidR="00AC067F" w:rsidRPr="00EC76D5" w:rsidRDefault="00AC067F" w:rsidP="00AC067F">
      <w:pPr>
        <w:pStyle w:val="Code"/>
      </w:pPr>
      <w:r w:rsidRPr="00EC76D5">
        <w:t xml:space="preserve">    }</w:t>
      </w:r>
    </w:p>
    <w:p w14:paraId="7AA08A35" w14:textId="77777777" w:rsidR="00AC067F" w:rsidRPr="00EC76D5" w:rsidRDefault="00AC067F" w:rsidP="00AC067F">
      <w:pPr>
        <w:pStyle w:val="Code"/>
      </w:pPr>
      <w:r w:rsidRPr="00EC76D5">
        <w:t xml:space="preserve">    </w:t>
      </w:r>
    </w:p>
    <w:p w14:paraId="7BE314E0" w14:textId="77777777" w:rsidR="00AC067F" w:rsidRPr="00EC76D5" w:rsidRDefault="00AC067F" w:rsidP="00AC067F">
      <w:pPr>
        <w:pStyle w:val="Code"/>
      </w:pPr>
      <w:r w:rsidRPr="00EC76D5">
        <w:t xml:space="preserve">    return null;</w:t>
      </w:r>
    </w:p>
    <w:p w14:paraId="6BF4253D" w14:textId="51A4DEDE" w:rsidR="00AC067F" w:rsidRPr="00EC76D5" w:rsidRDefault="00AC067F" w:rsidP="00AC067F">
      <w:pPr>
        <w:pStyle w:val="Code"/>
      </w:pPr>
      <w:r w:rsidRPr="00EC76D5">
        <w:t xml:space="preserve">  }</w:t>
      </w:r>
    </w:p>
    <w:p w14:paraId="5D4D5B10" w14:textId="359C2976" w:rsidR="00E40B78" w:rsidRPr="00EC76D5" w:rsidRDefault="00E40B78" w:rsidP="00E40B78">
      <w:pPr>
        <w:pStyle w:val="Rubrik3"/>
      </w:pPr>
      <w:bookmarkStart w:id="286" w:name="_Toc481936164"/>
      <w:r w:rsidRPr="00EC76D5">
        <w:t>Case Statements</w:t>
      </w:r>
      <w:bookmarkEnd w:id="286"/>
    </w:p>
    <w:p w14:paraId="7BAB6B7F" w14:textId="2DBD11CD" w:rsidR="00E40B78" w:rsidRPr="00EC76D5" w:rsidRDefault="00E40B78" w:rsidP="00E40B78">
      <w:r w:rsidRPr="00EC76D5">
        <w:t xml:space="preserve">The case statement </w:t>
      </w:r>
      <w:r w:rsidR="001F340F" w:rsidRPr="00EC76D5">
        <w:t>must</w:t>
      </w:r>
      <w:r w:rsidRPr="00EC76D5">
        <w:t xml:space="preserve"> comply with the following demands:</w:t>
      </w:r>
    </w:p>
    <w:p w14:paraId="7A47EAEF" w14:textId="436C66AC" w:rsidR="00E40B78" w:rsidRPr="00EC76D5" w:rsidRDefault="00E40B78" w:rsidP="00E40B78">
      <w:pPr>
        <w:pStyle w:val="Liststycke"/>
        <w:numPr>
          <w:ilvl w:val="0"/>
          <w:numId w:val="96"/>
        </w:numPr>
      </w:pPr>
      <w:proofErr w:type="spellStart"/>
      <w:r w:rsidRPr="00EC76D5">
        <w:rPr>
          <w:rStyle w:val="CodeInText"/>
        </w:rPr>
        <w:lastRenderedPageBreak/>
        <w:t>Main.</w:t>
      </w:r>
      <w:r w:rsidR="007C0FFA">
        <w:rPr>
          <w:rStyle w:val="CodeInText"/>
        </w:rPr>
        <w:t>m_caseMapStack</w:t>
      </w:r>
      <w:proofErr w:type="spellEnd"/>
      <w:r w:rsidRPr="00EC76D5">
        <w:t xml:space="preserve"> must not be empty. If it is empty, the case statements </w:t>
      </w:r>
      <w:proofErr w:type="gramStart"/>
      <w:r w:rsidRPr="00EC76D5">
        <w:t>misses</w:t>
      </w:r>
      <w:proofErr w:type="gramEnd"/>
      <w:r w:rsidRPr="00EC76D5">
        <w:t xml:space="preserve"> a surrounding switch statements.</w:t>
      </w:r>
    </w:p>
    <w:p w14:paraId="340CC025" w14:textId="77777777" w:rsidR="00E40B78" w:rsidRPr="00EC76D5" w:rsidRDefault="00E40B78" w:rsidP="00E40B78">
      <w:pPr>
        <w:pStyle w:val="Liststycke"/>
        <w:numPr>
          <w:ilvl w:val="0"/>
          <w:numId w:val="96"/>
        </w:numPr>
      </w:pPr>
      <w:r w:rsidRPr="00EC76D5">
        <w:t>The case expression must be integral and constant and thereby possible to evaluate by the compiler.</w:t>
      </w:r>
    </w:p>
    <w:p w14:paraId="683425E1" w14:textId="43011235" w:rsidR="00E40B78" w:rsidRPr="00EC76D5" w:rsidRDefault="00E40B78" w:rsidP="00E40B78">
      <w:pPr>
        <w:pStyle w:val="Liststycke"/>
        <w:numPr>
          <w:ilvl w:val="0"/>
          <w:numId w:val="96"/>
        </w:numPr>
      </w:pPr>
      <w:r w:rsidRPr="00EC76D5">
        <w:t xml:space="preserve">Since </w:t>
      </w:r>
      <w:proofErr w:type="spellStart"/>
      <w:r w:rsidRPr="00EC76D5">
        <w:rPr>
          <w:rStyle w:val="CodeInText"/>
        </w:rPr>
        <w:t>Main.</w:t>
      </w:r>
      <w:r w:rsidR="007C0FFA">
        <w:rPr>
          <w:rStyle w:val="CodeInText"/>
        </w:rPr>
        <w:t>m_caseMapStack</w:t>
      </w:r>
      <w:proofErr w:type="spellEnd"/>
      <w:r w:rsidRPr="00EC76D5">
        <w:t xml:space="preserve"> is not empty, there is at least one surrounding switch statement. We call </w:t>
      </w:r>
      <w:r w:rsidRPr="00EC76D5">
        <w:rPr>
          <w:rStyle w:val="CodeInText"/>
        </w:rPr>
        <w:t>peek</w:t>
      </w:r>
      <w:r w:rsidRPr="00EC76D5">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sidRPr="00EC76D5">
        <w:rPr>
          <w:rStyle w:val="Fotnotsreferens"/>
        </w:rPr>
        <w:footnoteReference w:id="4"/>
      </w:r>
      <w:r w:rsidRPr="00EC76D5">
        <w:t>).</w:t>
      </w:r>
    </w:p>
    <w:p w14:paraId="339E0BCB" w14:textId="19EF79A0" w:rsidR="00E40B78" w:rsidRPr="00EC76D5" w:rsidRDefault="002E67B8" w:rsidP="00E40B78">
      <w:pPr>
        <w:pStyle w:val="CodeHeader"/>
      </w:pPr>
      <w:proofErr w:type="spellStart"/>
      <w:r>
        <w:t>MainParser.gppg</w:t>
      </w:r>
      <w:proofErr w:type="spellEnd"/>
    </w:p>
    <w:p w14:paraId="51374988" w14:textId="77777777" w:rsidR="00E40B78" w:rsidRPr="00EC76D5" w:rsidRDefault="00E40B78" w:rsidP="00E40B78">
      <w:pPr>
        <w:pStyle w:val="Code"/>
      </w:pPr>
      <w:r w:rsidRPr="00EC76D5">
        <w:t xml:space="preserve">  | CASE constant_expression:caseSymbol COLON</w:t>
      </w:r>
    </w:p>
    <w:p w14:paraId="510CB7A1" w14:textId="77777777" w:rsidR="00E40B78" w:rsidRPr="00EC76D5" w:rsidRDefault="00E40B78" w:rsidP="00E40B78">
      <w:pPr>
        <w:pStyle w:val="Code"/>
      </w:pPr>
      <w:r w:rsidRPr="00EC76D5">
        <w:t xml:space="preserve">    line_marker:statLine open_statement {:</w:t>
      </w:r>
    </w:p>
    <w:p w14:paraId="6FED716E" w14:textId="77777777" w:rsidR="00E40B78" w:rsidRPr="00EC76D5" w:rsidRDefault="00E40B78" w:rsidP="00E40B78">
      <w:pPr>
        <w:pStyle w:val="Code"/>
      </w:pPr>
      <w:r w:rsidRPr="00EC76D5">
        <w:t xml:space="preserve">      Generate.generateCaseStatement(caseSymbol, statLine);</w:t>
      </w:r>
    </w:p>
    <w:p w14:paraId="03256FEB" w14:textId="77777777" w:rsidR="00E40B78" w:rsidRPr="00EC76D5" w:rsidRDefault="00E40B78" w:rsidP="00E40B78">
      <w:pPr>
        <w:pStyle w:val="Code"/>
      </w:pPr>
      <w:r w:rsidRPr="00EC76D5">
        <w:t xml:space="preserve">    :}</w:t>
      </w:r>
    </w:p>
    <w:p w14:paraId="4E432DA9" w14:textId="7C736FDB" w:rsidR="00E40B78" w:rsidRPr="00EC76D5" w:rsidRDefault="000C6576" w:rsidP="00E40B78">
      <w:pPr>
        <w:pStyle w:val="CodeHeader"/>
      </w:pPr>
      <w:proofErr w:type="spellStart"/>
      <w:r>
        <w:t>MiddleCodeGenerator.cs</w:t>
      </w:r>
      <w:proofErr w:type="spellEnd"/>
    </w:p>
    <w:p w14:paraId="76BE1F2A" w14:textId="77777777" w:rsidR="00E74B07" w:rsidRPr="00EC76D5" w:rsidRDefault="00E74B07" w:rsidP="00E74B07">
      <w:pPr>
        <w:pStyle w:val="Code"/>
      </w:pPr>
      <w:r w:rsidRPr="00EC76D5">
        <w:t xml:space="preserve">  public static SyntaxTree generateCaseStatement(SyntaxTree valueTree,</w:t>
      </w:r>
    </w:p>
    <w:p w14:paraId="76BE7D60" w14:textId="77777777" w:rsidR="00E74B07" w:rsidRPr="00EC76D5" w:rsidRDefault="00E74B07" w:rsidP="00E74B07">
      <w:pPr>
        <w:pStyle w:val="Code"/>
      </w:pPr>
      <w:r w:rsidRPr="00EC76D5">
        <w:t xml:space="preserve">                                                 SyntaxTree stat) {</w:t>
      </w:r>
    </w:p>
    <w:p w14:paraId="04DCB41B" w14:textId="77777777" w:rsidR="00E74B07" w:rsidRPr="00EC76D5" w:rsidRDefault="00E74B07" w:rsidP="00E74B07">
      <w:pPr>
        <w:pStyle w:val="Code"/>
      </w:pPr>
      <w:r w:rsidRPr="00EC76D5">
        <w:t xml:space="preserve">    Assert.error(!Main.CaseSetStack.empty(), valueTree, "unsurronded case");</w:t>
      </w:r>
    </w:p>
    <w:p w14:paraId="21F61666" w14:textId="77777777" w:rsidR="00E74B07" w:rsidRPr="00EC76D5" w:rsidRDefault="00E74B07" w:rsidP="00E74B07">
      <w:pPr>
        <w:pStyle w:val="Code"/>
      </w:pPr>
      <w:r w:rsidRPr="00EC76D5">
        <w:t xml:space="preserve">    BigInteger caseValue = (BigInteger) valueTree.getSymbol().getValue();</w:t>
      </w:r>
    </w:p>
    <w:p w14:paraId="78C60F6F" w14:textId="77777777" w:rsidR="00E74B07" w:rsidRPr="00EC76D5" w:rsidRDefault="00E74B07" w:rsidP="00E74B07">
      <w:pPr>
        <w:pStyle w:val="Code"/>
      </w:pPr>
      <w:r w:rsidRPr="00EC76D5">
        <w:t xml:space="preserve">    Assert.error(Main.CaseSetStack.peek().add(caseValue),</w:t>
      </w:r>
    </w:p>
    <w:p w14:paraId="614B00FF" w14:textId="77777777" w:rsidR="00E74B07" w:rsidRPr="00EC76D5" w:rsidRDefault="00E74B07" w:rsidP="00E74B07">
      <w:pPr>
        <w:pStyle w:val="Code"/>
      </w:pPr>
      <w:r w:rsidRPr="00EC76D5">
        <w:t xml:space="preserve">                 caseValue, "repeated case value");</w:t>
      </w:r>
    </w:p>
    <w:p w14:paraId="1572113A" w14:textId="77777777" w:rsidR="00E74B07" w:rsidRPr="00EC76D5" w:rsidRDefault="00E74B07" w:rsidP="00E74B07">
      <w:pPr>
        <w:pStyle w:val="Code"/>
      </w:pPr>
      <w:r w:rsidRPr="00EC76D5">
        <w:t xml:space="preserve">    SyntaxTree caseTree =</w:t>
      </w:r>
    </w:p>
    <w:p w14:paraId="540BA8B3" w14:textId="77777777" w:rsidR="00E74B07" w:rsidRPr="00EC76D5" w:rsidRDefault="00E74B07" w:rsidP="00E74B07">
      <w:pPr>
        <w:pStyle w:val="Code"/>
      </w:pPr>
      <w:r w:rsidRPr="00EC76D5">
        <w:t xml:space="preserve">      new SyntaxTree(MiddleOperator.Case, valueTree.getSymbol());</w:t>
      </w:r>
    </w:p>
    <w:p w14:paraId="5E53B191" w14:textId="77777777" w:rsidR="00E74B07" w:rsidRPr="00EC76D5" w:rsidRDefault="00E74B07" w:rsidP="00E74B07">
      <w:pPr>
        <w:pStyle w:val="Code"/>
      </w:pPr>
      <w:r w:rsidRPr="00EC76D5">
        <w:t xml:space="preserve">    caseTree.addChild(stat);</w:t>
      </w:r>
    </w:p>
    <w:p w14:paraId="4BD00003" w14:textId="77777777" w:rsidR="00E74B07" w:rsidRPr="00EC76D5" w:rsidRDefault="00E74B07" w:rsidP="00E74B07">
      <w:pPr>
        <w:pStyle w:val="Code"/>
      </w:pPr>
      <w:r w:rsidRPr="00EC76D5">
        <w:t xml:space="preserve">    return caseTree;</w:t>
      </w:r>
    </w:p>
    <w:p w14:paraId="059D41FE" w14:textId="77777777" w:rsidR="00E74B07" w:rsidRPr="00EC76D5" w:rsidRDefault="00E74B07" w:rsidP="00E74B07">
      <w:pPr>
        <w:pStyle w:val="Code"/>
      </w:pPr>
      <w:r w:rsidRPr="00EC76D5">
        <w:t xml:space="preserve">  }</w:t>
      </w:r>
    </w:p>
    <w:p w14:paraId="7CF96B03" w14:textId="77777777" w:rsidR="00E74B07" w:rsidRPr="00EC76D5" w:rsidRDefault="00E74B07" w:rsidP="00E74B07">
      <w:pPr>
        <w:pStyle w:val="Code"/>
      </w:pPr>
      <w:r w:rsidRPr="00EC76D5">
        <w:t xml:space="preserve">  </w:t>
      </w:r>
    </w:p>
    <w:p w14:paraId="078B45B5" w14:textId="77777777" w:rsidR="00E74B07" w:rsidRPr="00EC76D5" w:rsidRDefault="00E74B07" w:rsidP="00E74B07">
      <w:pPr>
        <w:pStyle w:val="Code"/>
      </w:pPr>
      <w:r w:rsidRPr="00EC76D5">
        <w:t xml:space="preserve">  public static SyntaxTree generateDefaultStatement(SyntaxTree stat) {</w:t>
      </w:r>
    </w:p>
    <w:p w14:paraId="04FDEEB9" w14:textId="77777777" w:rsidR="00E74B07" w:rsidRPr="00EC76D5" w:rsidRDefault="00E74B07" w:rsidP="00E74B07">
      <w:pPr>
        <w:pStyle w:val="Code"/>
      </w:pPr>
      <w:r w:rsidRPr="00EC76D5">
        <w:t xml:space="preserve">    Assert.error(!Main.DefaultStack.isEmpty(), "unsurronded default");</w:t>
      </w:r>
    </w:p>
    <w:p w14:paraId="1CBBEB01" w14:textId="77777777" w:rsidR="00E74B07" w:rsidRPr="00EC76D5" w:rsidRDefault="00E74B07" w:rsidP="00E74B07">
      <w:pPr>
        <w:pStyle w:val="Code"/>
      </w:pPr>
      <w:r w:rsidRPr="00EC76D5">
        <w:t xml:space="preserve">    Assert.error(!Main.DefaultStack.pop(), "repeated default");</w:t>
      </w:r>
    </w:p>
    <w:p w14:paraId="703336E3" w14:textId="77777777" w:rsidR="00E74B07" w:rsidRPr="00EC76D5" w:rsidRDefault="00E74B07" w:rsidP="00E74B07">
      <w:pPr>
        <w:pStyle w:val="Code"/>
      </w:pPr>
      <w:r w:rsidRPr="00EC76D5">
        <w:t xml:space="preserve">    Main.DefaultStack.push(true);</w:t>
      </w:r>
    </w:p>
    <w:p w14:paraId="77CDA523" w14:textId="77777777" w:rsidR="00E74B07" w:rsidRPr="00EC76D5" w:rsidRDefault="00E74B07" w:rsidP="00E74B07">
      <w:pPr>
        <w:pStyle w:val="Code"/>
      </w:pPr>
    </w:p>
    <w:p w14:paraId="27452787" w14:textId="77777777" w:rsidR="00E74B07" w:rsidRPr="00EC76D5" w:rsidRDefault="00E74B07" w:rsidP="00E74B07">
      <w:pPr>
        <w:pStyle w:val="Code"/>
      </w:pPr>
      <w:r w:rsidRPr="00EC76D5">
        <w:t xml:space="preserve">    SyntaxTree defaultTree = new SyntaxTree(MiddleOperator.Default);</w:t>
      </w:r>
    </w:p>
    <w:p w14:paraId="230A2A9B" w14:textId="77777777" w:rsidR="00E74B07" w:rsidRPr="00EC76D5" w:rsidRDefault="00E74B07" w:rsidP="00E74B07">
      <w:pPr>
        <w:pStyle w:val="Code"/>
      </w:pPr>
      <w:r w:rsidRPr="00EC76D5">
        <w:t xml:space="preserve">    defaultTree.addChild(stat);</w:t>
      </w:r>
    </w:p>
    <w:p w14:paraId="58113780" w14:textId="77777777" w:rsidR="00E74B07" w:rsidRPr="00EC76D5" w:rsidRDefault="00E74B07" w:rsidP="00E74B07">
      <w:pPr>
        <w:pStyle w:val="Code"/>
      </w:pPr>
      <w:r w:rsidRPr="00EC76D5">
        <w:t xml:space="preserve">    return defaultTree;</w:t>
      </w:r>
    </w:p>
    <w:p w14:paraId="070B01C0" w14:textId="278B165F" w:rsidR="00E74B07" w:rsidRPr="00EC76D5" w:rsidRDefault="00E74B07" w:rsidP="00E74B07">
      <w:pPr>
        <w:pStyle w:val="Code"/>
      </w:pPr>
      <w:r w:rsidRPr="00EC76D5">
        <w:t xml:space="preserve">  }</w:t>
      </w:r>
    </w:p>
    <w:p w14:paraId="5FBB8DDD" w14:textId="4FA65737" w:rsidR="00E40B78" w:rsidRPr="00EC76D5" w:rsidRDefault="00E40B78" w:rsidP="00E40B78">
      <w:pPr>
        <w:pStyle w:val="Rubrik3"/>
      </w:pPr>
      <w:bookmarkStart w:id="287" w:name="_Toc481936165"/>
      <w:r w:rsidRPr="00EC76D5">
        <w:t>While Statements</w:t>
      </w:r>
      <w:bookmarkEnd w:id="287"/>
    </w:p>
    <w:p w14:paraId="393E4787" w14:textId="77777777" w:rsidR="00E40B78" w:rsidRPr="00EC76D5" w:rsidRDefault="00E40B78" w:rsidP="00E40B78">
      <w:r w:rsidRPr="00EC76D5">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254AE3A1" w14:textId="77777777" w:rsidR="00E40B78" w:rsidRPr="00EC76D5" w:rsidRDefault="00E40B78" w:rsidP="00E40B78">
      <w:r w:rsidRPr="00EC76D5">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EC76D5">
        <w:rPr>
          <w:rStyle w:val="CodeInText"/>
        </w:rPr>
        <w:t>jump_marker</w:t>
      </w:r>
      <w:proofErr w:type="spellEnd"/>
      <w:r w:rsidRPr="00EC76D5">
        <w:t xml:space="preserve"> rule adds a jump statement at the end of the statement surrounded by the while statement, which is backpatched to the beginning of the while expression, similar to the continue set.</w:t>
      </w:r>
    </w:p>
    <w:p w14:paraId="450B6C4F" w14:textId="5A2F17BA" w:rsidR="00E40B78" w:rsidRPr="00EC76D5" w:rsidRDefault="002E67B8" w:rsidP="00E40B78">
      <w:pPr>
        <w:pStyle w:val="CodeHeader"/>
      </w:pPr>
      <w:proofErr w:type="spellStart"/>
      <w:r>
        <w:lastRenderedPageBreak/>
        <w:t>MainParser.gppg</w:t>
      </w:r>
      <w:proofErr w:type="spellEnd"/>
    </w:p>
    <w:p w14:paraId="22EEFC2D" w14:textId="77777777" w:rsidR="00670932" w:rsidRPr="00EC76D5" w:rsidRDefault="00670932" w:rsidP="00670932">
      <w:pPr>
        <w:pStyle w:val="Code"/>
      </w:pPr>
      <w:r w:rsidRPr="00EC76D5">
        <w:t xml:space="preserve">  | while_header LEFT_PAREN expression RIGHT_PAREN open_statement {</w:t>
      </w:r>
    </w:p>
    <w:p w14:paraId="454D216A" w14:textId="77777777" w:rsidR="00670932" w:rsidRPr="00EC76D5" w:rsidRDefault="00670932" w:rsidP="00670932">
      <w:pPr>
        <w:pStyle w:val="Code"/>
      </w:pPr>
      <w:r w:rsidRPr="00EC76D5">
        <w:t xml:space="preserve">      $$ = SyntaxTreeGenerator.generateWhileStatement($3, $5);</w:t>
      </w:r>
    </w:p>
    <w:p w14:paraId="3B07BBE5" w14:textId="77777777" w:rsidR="00670932" w:rsidRPr="00EC76D5" w:rsidRDefault="00670932" w:rsidP="00670932">
      <w:pPr>
        <w:pStyle w:val="Code"/>
      </w:pPr>
      <w:r w:rsidRPr="00EC76D5">
        <w:t xml:space="preserve">      --Main.LoopCount;</w:t>
      </w:r>
    </w:p>
    <w:p w14:paraId="503B0F19" w14:textId="32C0189C" w:rsidR="00E40B78" w:rsidRPr="00EC76D5" w:rsidRDefault="00670932" w:rsidP="00670932">
      <w:pPr>
        <w:pStyle w:val="Code"/>
      </w:pPr>
      <w:r w:rsidRPr="00EC76D5">
        <w:t xml:space="preserve">    }</w:t>
      </w:r>
    </w:p>
    <w:p w14:paraId="04BF2374" w14:textId="051744DF" w:rsidR="00E40B78" w:rsidRPr="00EC76D5" w:rsidRDefault="000C6576" w:rsidP="00E40B78">
      <w:pPr>
        <w:pStyle w:val="CodeHeader"/>
      </w:pPr>
      <w:proofErr w:type="spellStart"/>
      <w:r>
        <w:t>MiddleCodeGenerator.cs</w:t>
      </w:r>
      <w:proofErr w:type="spellEnd"/>
    </w:p>
    <w:p w14:paraId="4299F1FB" w14:textId="09413864" w:rsidR="00030B86" w:rsidRPr="00EC76D5" w:rsidRDefault="00670932" w:rsidP="00670932">
      <w:pPr>
        <w:pStyle w:val="Code"/>
      </w:pPr>
      <w:r w:rsidRPr="00EC76D5">
        <w:t xml:space="preserve">  public static SyntaxTree generateWhileStatement(SyntaxTree </w:t>
      </w:r>
      <w:r w:rsidR="0038687E">
        <w:t>expression</w:t>
      </w:r>
      <w:r w:rsidRPr="00EC76D5">
        <w:t>,</w:t>
      </w:r>
    </w:p>
    <w:p w14:paraId="385A5EE4" w14:textId="6EB5BC99" w:rsidR="00670932" w:rsidRPr="00EC76D5" w:rsidRDefault="00030B86" w:rsidP="00670932">
      <w:pPr>
        <w:pStyle w:val="Code"/>
      </w:pPr>
      <w:r w:rsidRPr="00EC76D5">
        <w:t xml:space="preserve">                                                 </w:t>
      </w:r>
      <w:r w:rsidR="00670932" w:rsidRPr="00EC76D5">
        <w:t xml:space="preserve"> SyntaxTree stat) {</w:t>
      </w:r>
    </w:p>
    <w:p w14:paraId="7DF735AE" w14:textId="77777777" w:rsidR="00670932" w:rsidRPr="00EC76D5" w:rsidRDefault="00670932" w:rsidP="00670932">
      <w:pPr>
        <w:pStyle w:val="Code"/>
      </w:pPr>
      <w:r w:rsidRPr="00EC76D5">
        <w:t xml:space="preserve">    SyntaxTree whileTree = new SyntaxTree(MiddleOperator.While);</w:t>
      </w:r>
    </w:p>
    <w:p w14:paraId="0FD340C9" w14:textId="455EFD60" w:rsidR="00670932" w:rsidRPr="00EC76D5" w:rsidRDefault="00670932" w:rsidP="00670932">
      <w:pPr>
        <w:pStyle w:val="Code"/>
      </w:pPr>
      <w:r w:rsidRPr="00EC76D5">
        <w:t xml:space="preserve">    whileTree.addChild(toLogicalExpression(</w:t>
      </w:r>
      <w:r w:rsidR="0038687E">
        <w:t>expression</w:t>
      </w:r>
      <w:r w:rsidRPr="00EC76D5">
        <w:t>));</w:t>
      </w:r>
    </w:p>
    <w:p w14:paraId="36691A24" w14:textId="77777777" w:rsidR="00670932" w:rsidRPr="00EC76D5" w:rsidRDefault="00670932" w:rsidP="00670932">
      <w:pPr>
        <w:pStyle w:val="Code"/>
      </w:pPr>
      <w:r w:rsidRPr="00EC76D5">
        <w:t xml:space="preserve">    whileTree.addChild(stat);</w:t>
      </w:r>
    </w:p>
    <w:p w14:paraId="791C969D" w14:textId="77777777" w:rsidR="00670932" w:rsidRPr="00EC76D5" w:rsidRDefault="00670932" w:rsidP="00670932">
      <w:pPr>
        <w:pStyle w:val="Code"/>
      </w:pPr>
      <w:r w:rsidRPr="00EC76D5">
        <w:t xml:space="preserve">    return whileTree;</w:t>
      </w:r>
    </w:p>
    <w:p w14:paraId="0E8A295B" w14:textId="58CB066F" w:rsidR="00E40B78" w:rsidRPr="00EC76D5" w:rsidRDefault="00670932" w:rsidP="00670932">
      <w:pPr>
        <w:pStyle w:val="Code"/>
      </w:pPr>
      <w:r w:rsidRPr="00EC76D5">
        <w:t xml:space="preserve">  }</w:t>
      </w:r>
    </w:p>
    <w:p w14:paraId="656137F0" w14:textId="5699CEF8" w:rsidR="00E40B78" w:rsidRPr="00EC76D5" w:rsidRDefault="00E40B78" w:rsidP="00E40B78">
      <w:pPr>
        <w:pStyle w:val="Rubrik3"/>
      </w:pPr>
      <w:bookmarkStart w:id="288" w:name="_Toc481936166"/>
      <w:r w:rsidRPr="00EC76D5">
        <w:t>For Statements</w:t>
      </w:r>
      <w:bookmarkEnd w:id="288"/>
    </w:p>
    <w:p w14:paraId="5DABCEA6" w14:textId="3AFBDDF3" w:rsidR="00E40B78" w:rsidRPr="00EC76D5" w:rsidRDefault="00E40B78" w:rsidP="00E40B78">
      <w:proofErr w:type="gramStart"/>
      <w:r w:rsidRPr="00EC76D5">
        <w:t>The for</w:t>
      </w:r>
      <w:proofErr w:type="gramEnd"/>
      <w:r w:rsidRPr="00EC76D5">
        <w:t xml:space="preserve"> statement is a little bit more complicated than the while statement. To start with the continue and break stack are pushed, </w:t>
      </w:r>
      <w:r w:rsidR="007E1C87" w:rsidRPr="00EC76D5">
        <w:t>like</w:t>
      </w:r>
      <w:r w:rsidRPr="00EC76D5">
        <w:t xml:space="preserve"> the while case.</w:t>
      </w:r>
    </w:p>
    <w:p w14:paraId="232395B1" w14:textId="052E4A48" w:rsidR="00E40B78" w:rsidRPr="00EC76D5" w:rsidRDefault="00E40B78" w:rsidP="00E40B78">
      <w:proofErr w:type="gramStart"/>
      <w:r w:rsidRPr="00EC76D5">
        <w:t>The for</w:t>
      </w:r>
      <w:proofErr w:type="gramEnd"/>
      <w:r w:rsidRPr="00EC76D5">
        <w:t xml:space="preserve"> statement holds three optional expression: the initialization expression, the test expression, and the increment expression. The true and false sets of the initialization and increment expressions are all backpatched to beginning of the test expression. </w:t>
      </w:r>
      <w:r w:rsidR="00BA060A" w:rsidRPr="00EC76D5">
        <w:t>Like</w:t>
      </w:r>
      <w:r w:rsidRPr="00EC76D5">
        <w:t xml:space="preserve"> the while case, in order to make sure that the for statement is followed by jump statement the </w:t>
      </w:r>
      <w:proofErr w:type="spellStart"/>
      <w:r w:rsidRPr="00EC76D5">
        <w:rPr>
          <w:rStyle w:val="CodeInText"/>
        </w:rPr>
        <w:t>jump_marker</w:t>
      </w:r>
      <w:proofErr w:type="spellEnd"/>
      <w:r w:rsidRPr="00EC76D5">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w:t>
      </w:r>
      <w:r w:rsidR="00BA060A" w:rsidRPr="00EC76D5">
        <w:t>to</w:t>
      </w:r>
      <w:r w:rsidRPr="00EC76D5">
        <w:t xml:space="preserve"> make sure that the for loop works properly even if the test expression has been omitted. An omitted test expression is equivalent to an infinite loop.</w:t>
      </w:r>
    </w:p>
    <w:p w14:paraId="2732638C" w14:textId="5F33A5FD" w:rsidR="00E40B78" w:rsidRPr="00EC76D5" w:rsidRDefault="00E40B78" w:rsidP="00E40B78">
      <w:r w:rsidRPr="00EC76D5">
        <w:t xml:space="preserve">Finally, </w:t>
      </w:r>
      <w:r w:rsidR="00BA060A" w:rsidRPr="00EC76D5">
        <w:t>like</w:t>
      </w:r>
      <w:r w:rsidRPr="00EC76D5">
        <w:t xml:space="preserve"> the while case, the continue set is backpatched to the beginning of the test expression and the break set is backpatched to the beginning of the statement following the while statement.</w:t>
      </w:r>
    </w:p>
    <w:p w14:paraId="5321A6D5" w14:textId="42D2D4FA" w:rsidR="00E40B78" w:rsidRPr="00EC76D5" w:rsidRDefault="002E67B8" w:rsidP="00E40B78">
      <w:pPr>
        <w:pStyle w:val="CodeHeader"/>
      </w:pPr>
      <w:proofErr w:type="spellStart"/>
      <w:r>
        <w:t>MainParser.gppg</w:t>
      </w:r>
      <w:proofErr w:type="spellEnd"/>
    </w:p>
    <w:p w14:paraId="7F2D2DDC" w14:textId="77777777" w:rsidR="00BA060A" w:rsidRPr="00EC76D5" w:rsidRDefault="00BA060A" w:rsidP="00BA060A">
      <w:pPr>
        <w:pStyle w:val="Code"/>
      </w:pPr>
      <w:r w:rsidRPr="00EC76D5">
        <w:t xml:space="preserve">  | for_header LEFT_PAREN optional_expression SEMICOLON</w:t>
      </w:r>
    </w:p>
    <w:p w14:paraId="034558C6" w14:textId="77777777" w:rsidR="00BA060A" w:rsidRPr="00EC76D5" w:rsidRDefault="00BA060A" w:rsidP="00BA060A">
      <w:pPr>
        <w:pStyle w:val="Code"/>
      </w:pPr>
      <w:r w:rsidRPr="00EC76D5">
        <w:t xml:space="preserve">               optional_expression SEMICOLON </w:t>
      </w:r>
    </w:p>
    <w:p w14:paraId="166B541D" w14:textId="77777777" w:rsidR="00BA060A" w:rsidRPr="00EC76D5" w:rsidRDefault="00BA060A" w:rsidP="00BA060A">
      <w:pPr>
        <w:pStyle w:val="Code"/>
      </w:pPr>
      <w:r w:rsidRPr="00EC76D5">
        <w:t xml:space="preserve">               optional_expression RIGHT_PAREN open_statement {</w:t>
      </w:r>
    </w:p>
    <w:p w14:paraId="2E868826" w14:textId="77777777" w:rsidR="00BA060A" w:rsidRPr="00EC76D5" w:rsidRDefault="00BA060A" w:rsidP="00BA060A">
      <w:pPr>
        <w:pStyle w:val="Code"/>
      </w:pPr>
      <w:r w:rsidRPr="00EC76D5">
        <w:t xml:space="preserve">      $$ = SyntaxTreeGenerator.generateForStatement($3, $5, $7, $9);</w:t>
      </w:r>
    </w:p>
    <w:p w14:paraId="7A21D957" w14:textId="77777777" w:rsidR="00BA060A" w:rsidRPr="00EC76D5" w:rsidRDefault="00BA060A" w:rsidP="00BA060A">
      <w:pPr>
        <w:pStyle w:val="Code"/>
      </w:pPr>
      <w:r w:rsidRPr="00EC76D5">
        <w:t xml:space="preserve">      --Main.LoopCount;</w:t>
      </w:r>
    </w:p>
    <w:p w14:paraId="42691740" w14:textId="7F9BE001" w:rsidR="00E40B78" w:rsidRPr="00EC76D5" w:rsidRDefault="00BA060A" w:rsidP="00BA060A">
      <w:pPr>
        <w:pStyle w:val="Code"/>
      </w:pPr>
      <w:r w:rsidRPr="00EC76D5">
        <w:t xml:space="preserve">    }</w:t>
      </w:r>
    </w:p>
    <w:p w14:paraId="54ADB995" w14:textId="1951BEBA" w:rsidR="00E40B78" w:rsidRPr="00EC76D5" w:rsidRDefault="00933076" w:rsidP="00E40B78">
      <w:pPr>
        <w:pStyle w:val="CodeHeader"/>
      </w:pPr>
      <w:proofErr w:type="spellStart"/>
      <w:r w:rsidRPr="00EC76D5">
        <w:t>SyntaxTreeGeneration</w:t>
      </w:r>
      <w:r w:rsidR="00542316" w:rsidRPr="00EC76D5">
        <w:t>.java</w:t>
      </w:r>
      <w:proofErr w:type="spellEnd"/>
    </w:p>
    <w:p w14:paraId="7976D0F5" w14:textId="77777777" w:rsidR="00B71E6A" w:rsidRPr="00EC76D5" w:rsidRDefault="00F95AF7" w:rsidP="00F95AF7">
      <w:pPr>
        <w:pStyle w:val="Code"/>
      </w:pPr>
      <w:r w:rsidRPr="00EC76D5">
        <w:t xml:space="preserve">  public static SyntaxTree generateForStatement(SyntaxTree initExpr,</w:t>
      </w:r>
    </w:p>
    <w:p w14:paraId="0F76C376" w14:textId="77777777" w:rsidR="00397001" w:rsidRPr="00EC76D5" w:rsidRDefault="00B71E6A" w:rsidP="00F95AF7">
      <w:pPr>
        <w:pStyle w:val="Code"/>
      </w:pPr>
      <w:r w:rsidRPr="00EC76D5">
        <w:t xml:space="preserve">                            </w:t>
      </w:r>
      <w:r w:rsidR="00F95AF7" w:rsidRPr="00EC76D5">
        <w:t xml:space="preserve"> SyntaxTree</w:t>
      </w:r>
      <w:r w:rsidRPr="00EC76D5">
        <w:t xml:space="preserve"> </w:t>
      </w:r>
      <w:r w:rsidR="00F95AF7" w:rsidRPr="00EC76D5">
        <w:t>testExpr,</w:t>
      </w:r>
      <w:r w:rsidRPr="00EC76D5">
        <w:t xml:space="preserve"> </w:t>
      </w:r>
      <w:r w:rsidR="00F95AF7" w:rsidRPr="00EC76D5">
        <w:t>SyntaxTree nextExpr,</w:t>
      </w:r>
    </w:p>
    <w:p w14:paraId="3EA6E0E3" w14:textId="161E85A7" w:rsidR="00F95AF7" w:rsidRPr="00EC76D5" w:rsidRDefault="00397001" w:rsidP="00F95AF7">
      <w:pPr>
        <w:pStyle w:val="Code"/>
      </w:pPr>
      <w:r w:rsidRPr="00EC76D5">
        <w:t xml:space="preserve">                            </w:t>
      </w:r>
      <w:r w:rsidR="00F95AF7" w:rsidRPr="00EC76D5">
        <w:t xml:space="preserve"> SyntaxTree stat) {</w:t>
      </w:r>
    </w:p>
    <w:p w14:paraId="230E468C" w14:textId="77777777" w:rsidR="00F95AF7" w:rsidRPr="00EC76D5" w:rsidRDefault="00F95AF7" w:rsidP="00F95AF7">
      <w:pPr>
        <w:pStyle w:val="Code"/>
      </w:pPr>
      <w:r w:rsidRPr="00EC76D5">
        <w:t xml:space="preserve">    SyntaxTree forTree = new SyntaxTree(MiddleOperator.For);</w:t>
      </w:r>
    </w:p>
    <w:p w14:paraId="75B539C7" w14:textId="6671D43E" w:rsidR="00F95AF7" w:rsidRPr="00EC76D5" w:rsidRDefault="00F95AF7" w:rsidP="00F95AF7">
      <w:pPr>
        <w:pStyle w:val="Code"/>
      </w:pPr>
      <w:r w:rsidRPr="00EC76D5">
        <w:t xml:space="preserve">    forTree.addChild(init</w:t>
      </w:r>
      <w:r w:rsidR="0038687E">
        <w:t>Expression)</w:t>
      </w:r>
      <w:r w:rsidRPr="00EC76D5">
        <w:t>;</w:t>
      </w:r>
    </w:p>
    <w:p w14:paraId="44768E17" w14:textId="60EB433F" w:rsidR="00F95AF7" w:rsidRPr="00EC76D5" w:rsidRDefault="00F95AF7" w:rsidP="00F95AF7">
      <w:pPr>
        <w:pStyle w:val="Code"/>
      </w:pPr>
      <w:r w:rsidRPr="00EC76D5">
        <w:t xml:space="preserve">    forTree.addChild(toLogicalExpression(test</w:t>
      </w:r>
      <w:r w:rsidR="0038687E">
        <w:t>Expression)</w:t>
      </w:r>
      <w:r w:rsidRPr="00EC76D5">
        <w:t>);</w:t>
      </w:r>
    </w:p>
    <w:p w14:paraId="1335D982" w14:textId="0C34B727" w:rsidR="00F95AF7" w:rsidRPr="00EC76D5" w:rsidRDefault="00F95AF7" w:rsidP="00F95AF7">
      <w:pPr>
        <w:pStyle w:val="Code"/>
      </w:pPr>
      <w:r w:rsidRPr="00EC76D5">
        <w:t xml:space="preserve">    forTree.addChild(next</w:t>
      </w:r>
      <w:r w:rsidR="0038687E">
        <w:t>Expression)</w:t>
      </w:r>
      <w:r w:rsidRPr="00EC76D5">
        <w:t>;</w:t>
      </w:r>
    </w:p>
    <w:p w14:paraId="13E5F8D7" w14:textId="77777777" w:rsidR="00F95AF7" w:rsidRPr="00EC76D5" w:rsidRDefault="00F95AF7" w:rsidP="00F95AF7">
      <w:pPr>
        <w:pStyle w:val="Code"/>
      </w:pPr>
      <w:r w:rsidRPr="00EC76D5">
        <w:t xml:space="preserve">    forTree.addChild(stat);</w:t>
      </w:r>
    </w:p>
    <w:p w14:paraId="788814D0" w14:textId="77777777" w:rsidR="00F95AF7" w:rsidRPr="00EC76D5" w:rsidRDefault="00F95AF7" w:rsidP="00F95AF7">
      <w:pPr>
        <w:pStyle w:val="Code"/>
      </w:pPr>
      <w:r w:rsidRPr="00EC76D5">
        <w:t xml:space="preserve">    return forTree;</w:t>
      </w:r>
    </w:p>
    <w:p w14:paraId="2097F3F3" w14:textId="17935F0F" w:rsidR="00E40B78" w:rsidRPr="00EC76D5" w:rsidRDefault="00F95AF7" w:rsidP="00F95AF7">
      <w:pPr>
        <w:pStyle w:val="Code"/>
      </w:pPr>
      <w:r w:rsidRPr="00EC76D5">
        <w:t xml:space="preserve">  }</w:t>
      </w:r>
    </w:p>
    <w:p w14:paraId="00768700" w14:textId="1AA6A729" w:rsidR="00E40B78" w:rsidRPr="00EC76D5" w:rsidRDefault="00E40B78" w:rsidP="00E40B78">
      <w:pPr>
        <w:pStyle w:val="Rubrik3"/>
      </w:pPr>
      <w:bookmarkStart w:id="289" w:name="_Toc481936167"/>
      <w:r w:rsidRPr="00EC76D5">
        <w:lastRenderedPageBreak/>
        <w:t>Label Statements</w:t>
      </w:r>
      <w:bookmarkEnd w:id="289"/>
    </w:p>
    <w:p w14:paraId="5E25B6AF" w14:textId="77777777" w:rsidR="00E40B78" w:rsidRPr="00EC76D5" w:rsidRDefault="00E40B78" w:rsidP="00E40B78">
      <w:r w:rsidRPr="00EC76D5">
        <w:t xml:space="preserve">The label statement is quite simple, we just add the name of the label together with the line number of the beginning of the statement following the label to </w:t>
      </w:r>
      <w:proofErr w:type="spellStart"/>
      <w:r w:rsidRPr="00EC76D5">
        <w:t>Main.LabelMap</w:t>
      </w:r>
      <w:proofErr w:type="spellEnd"/>
      <w:r w:rsidRPr="00EC76D5">
        <w:t xml:space="preserve"> and check that the label has not been added already. The labels are used as targets of </w:t>
      </w:r>
      <w:proofErr w:type="spellStart"/>
      <w:r w:rsidRPr="00EC76D5">
        <w:t>goto</w:t>
      </w:r>
      <w:proofErr w:type="spellEnd"/>
      <w:r w:rsidRPr="00EC76D5">
        <w:t xml:space="preserve"> statements</w:t>
      </w:r>
      <w:r w:rsidRPr="00EC76D5">
        <w:rPr>
          <w:rStyle w:val="Fotnotsreferens"/>
        </w:rPr>
        <w:footnoteReference w:id="5"/>
      </w:r>
      <w:r w:rsidRPr="00EC76D5">
        <w:t>.</w:t>
      </w:r>
    </w:p>
    <w:p w14:paraId="67DE2D71" w14:textId="3E8A86DE" w:rsidR="00E40B78" w:rsidRPr="00EC76D5" w:rsidRDefault="002E67B8" w:rsidP="00E40B78">
      <w:pPr>
        <w:pStyle w:val="CodeHeader"/>
      </w:pPr>
      <w:proofErr w:type="spellStart"/>
      <w:r>
        <w:t>MainParser.gppg</w:t>
      </w:r>
      <w:proofErr w:type="spellEnd"/>
    </w:p>
    <w:p w14:paraId="470C87AF" w14:textId="77777777" w:rsidR="00A2525A" w:rsidRPr="00EC76D5" w:rsidRDefault="00A2525A" w:rsidP="00A2525A">
      <w:pPr>
        <w:pStyle w:val="Code"/>
      </w:pPr>
      <w:r w:rsidRPr="00EC76D5">
        <w:t xml:space="preserve">  | IDENTIFIER COLON open_statement {</w:t>
      </w:r>
    </w:p>
    <w:p w14:paraId="46BE278E" w14:textId="77777777" w:rsidR="00A2525A" w:rsidRPr="00EC76D5" w:rsidRDefault="00A2525A" w:rsidP="00A2525A">
      <w:pPr>
        <w:pStyle w:val="Code"/>
      </w:pPr>
      <w:r w:rsidRPr="00EC76D5">
        <w:t xml:space="preserve">      $$ = SyntaxTreeGenerator.generateLabelStatement($1, $3);</w:t>
      </w:r>
    </w:p>
    <w:p w14:paraId="5B62DC68" w14:textId="77777777" w:rsidR="00A2525A" w:rsidRPr="00EC76D5" w:rsidRDefault="00A2525A" w:rsidP="00A2525A">
      <w:pPr>
        <w:pStyle w:val="Code"/>
        <w:rPr>
          <w:b/>
        </w:rPr>
      </w:pPr>
      <w:r w:rsidRPr="00EC76D5">
        <w:t xml:space="preserve">    };</w:t>
      </w:r>
    </w:p>
    <w:p w14:paraId="3E2BA4B4" w14:textId="3B9ED927" w:rsidR="00E40B78" w:rsidRPr="00EC76D5" w:rsidRDefault="000C6576" w:rsidP="00A2525A">
      <w:pPr>
        <w:pStyle w:val="CodeHeader"/>
      </w:pPr>
      <w:proofErr w:type="spellStart"/>
      <w:r>
        <w:t>MiddleCodeGenerator.cs</w:t>
      </w:r>
      <w:proofErr w:type="spellEnd"/>
    </w:p>
    <w:p w14:paraId="07A671D7" w14:textId="77777777" w:rsidR="002E2513" w:rsidRPr="00EC76D5" w:rsidRDefault="002E2513" w:rsidP="002E2513">
      <w:pPr>
        <w:pStyle w:val="Code"/>
      </w:pPr>
      <w:r w:rsidRPr="00EC76D5">
        <w:t xml:space="preserve">  public static SyntaxTree generateLabelStatement(String label,</w:t>
      </w:r>
    </w:p>
    <w:p w14:paraId="18BF5B08" w14:textId="3D48D9B4" w:rsidR="002E2513" w:rsidRPr="00EC76D5" w:rsidRDefault="002E2513" w:rsidP="002E2513">
      <w:pPr>
        <w:pStyle w:val="Code"/>
      </w:pPr>
      <w:r w:rsidRPr="00EC76D5">
        <w:t xml:space="preserve">                                                  SyntaxTree stat) {</w:t>
      </w:r>
    </w:p>
    <w:p w14:paraId="00140712" w14:textId="77777777" w:rsidR="002E2513" w:rsidRPr="00EC76D5" w:rsidRDefault="002E2513" w:rsidP="002E2513">
      <w:pPr>
        <w:pStyle w:val="Code"/>
      </w:pPr>
      <w:r w:rsidRPr="00EC76D5">
        <w:t xml:space="preserve">    Assert.error(Main.LabelSet.add(label), label, "repeated label");</w:t>
      </w:r>
    </w:p>
    <w:p w14:paraId="48B12F04" w14:textId="77777777" w:rsidR="002E2513" w:rsidRPr="00EC76D5" w:rsidRDefault="002E2513" w:rsidP="002E2513">
      <w:pPr>
        <w:pStyle w:val="Code"/>
      </w:pPr>
      <w:r w:rsidRPr="00EC76D5">
        <w:t xml:space="preserve">    SyntaxTree labelTree = new SyntaxTree(MiddleOperator.Label, label);</w:t>
      </w:r>
    </w:p>
    <w:p w14:paraId="50659401" w14:textId="77777777" w:rsidR="002E2513" w:rsidRPr="00EC76D5" w:rsidRDefault="002E2513" w:rsidP="002E2513">
      <w:pPr>
        <w:pStyle w:val="Code"/>
      </w:pPr>
      <w:r w:rsidRPr="00EC76D5">
        <w:t xml:space="preserve">    labelTree.addChild(stat);</w:t>
      </w:r>
    </w:p>
    <w:p w14:paraId="63EBC540" w14:textId="77777777" w:rsidR="002E2513" w:rsidRPr="00EC76D5" w:rsidRDefault="002E2513" w:rsidP="002E2513">
      <w:pPr>
        <w:pStyle w:val="Code"/>
      </w:pPr>
      <w:r w:rsidRPr="00EC76D5">
        <w:t xml:space="preserve">    return labelTree;</w:t>
      </w:r>
    </w:p>
    <w:p w14:paraId="0F760E0B" w14:textId="66FB0EC0" w:rsidR="00E40B78" w:rsidRPr="00EC76D5" w:rsidRDefault="002E2513" w:rsidP="002E2513">
      <w:pPr>
        <w:pStyle w:val="Code"/>
      </w:pPr>
      <w:r w:rsidRPr="00EC76D5">
        <w:t xml:space="preserve">  }</w:t>
      </w:r>
    </w:p>
    <w:p w14:paraId="3F05674E" w14:textId="355C5F7B" w:rsidR="00E40B78" w:rsidRPr="00EC76D5" w:rsidRDefault="00E40B78" w:rsidP="00E40B78">
      <w:pPr>
        <w:pStyle w:val="Rubrik3"/>
      </w:pPr>
      <w:bookmarkStart w:id="290" w:name="_Toc481936168"/>
      <w:r w:rsidRPr="00EC76D5">
        <w:t>Closed statement</w:t>
      </w:r>
      <w:bookmarkEnd w:id="290"/>
    </w:p>
    <w:p w14:paraId="4D58F4BA" w14:textId="77777777" w:rsidR="00E40B78" w:rsidRPr="00EC76D5" w:rsidRDefault="00E40B78" w:rsidP="00E40B78">
      <w:r w:rsidRPr="00EC76D5">
        <w:t xml:space="preserve">The rules of the closed statements are </w:t>
      </w:r>
      <w:proofErr w:type="gramStart"/>
      <w:r w:rsidRPr="00EC76D5">
        <w:t>similar to</w:t>
      </w:r>
      <w:proofErr w:type="gramEnd"/>
      <w:r w:rsidRPr="00EC76D5">
        <w:t xml:space="preserve"> the open statements and the same </w:t>
      </w:r>
      <w:r w:rsidRPr="00EC76D5">
        <w:rPr>
          <w:rStyle w:val="CodeInText"/>
        </w:rPr>
        <w:t>Generate</w:t>
      </w:r>
      <w:r w:rsidRPr="00EC76D5">
        <w:t xml:space="preserve"> methods are called: </w:t>
      </w:r>
      <w:proofErr w:type="spellStart"/>
      <w:r w:rsidRPr="00EC76D5">
        <w:rPr>
          <w:rStyle w:val="CodeInText"/>
        </w:rPr>
        <w:t>generateIfElseStatement</w:t>
      </w:r>
      <w:proofErr w:type="spellEnd"/>
      <w:r w:rsidRPr="00EC76D5">
        <w:t xml:space="preserve">, </w:t>
      </w:r>
      <w:proofErr w:type="spellStart"/>
      <w:r w:rsidRPr="00EC76D5">
        <w:rPr>
          <w:rStyle w:val="CodeInText"/>
        </w:rPr>
        <w:t>generateSwitchStatement</w:t>
      </w:r>
      <w:proofErr w:type="spellEnd"/>
      <w:r w:rsidRPr="00EC76D5">
        <w:t xml:space="preserve">, </w:t>
      </w:r>
      <w:proofErr w:type="spellStart"/>
      <w:r w:rsidRPr="00EC76D5">
        <w:rPr>
          <w:rStyle w:val="CodeInText"/>
        </w:rPr>
        <w:t>generateWhileStatement</w:t>
      </w:r>
      <w:proofErr w:type="spellEnd"/>
      <w:r w:rsidRPr="00EC76D5">
        <w:t xml:space="preserve">, </w:t>
      </w:r>
      <w:proofErr w:type="spellStart"/>
      <w:r w:rsidRPr="00EC76D5">
        <w:rPr>
          <w:rStyle w:val="CodeInText"/>
        </w:rPr>
        <w:t>generateForStatement</w:t>
      </w:r>
      <w:proofErr w:type="spellEnd"/>
      <w:r w:rsidRPr="00EC76D5">
        <w:t xml:space="preserve">, and </w:t>
      </w:r>
      <w:proofErr w:type="spellStart"/>
      <w:r w:rsidRPr="00EC76D5">
        <w:rPr>
          <w:rStyle w:val="CodeInText"/>
        </w:rPr>
        <w:t>generateCaseStatement</w:t>
      </w:r>
      <w:proofErr w:type="spellEnd"/>
      <w:r w:rsidRPr="00EC76D5">
        <w:t>.</w:t>
      </w:r>
    </w:p>
    <w:p w14:paraId="68B151CB" w14:textId="2DF43E59" w:rsidR="00E40B78" w:rsidRPr="00EC76D5" w:rsidRDefault="002E67B8" w:rsidP="00E40B78">
      <w:pPr>
        <w:pStyle w:val="CodeHeader"/>
      </w:pPr>
      <w:proofErr w:type="spellStart"/>
      <w:r>
        <w:t>MainParser.gppg</w:t>
      </w:r>
      <w:proofErr w:type="spellEnd"/>
    </w:p>
    <w:p w14:paraId="76C2A098" w14:textId="77777777" w:rsidR="00DA10CA" w:rsidRPr="00EC76D5" w:rsidRDefault="00DA10CA" w:rsidP="00DA10CA">
      <w:pPr>
        <w:pStyle w:val="Code"/>
      </w:pPr>
      <w:r w:rsidRPr="00EC76D5">
        <w:t>closed_statement:</w:t>
      </w:r>
    </w:p>
    <w:p w14:paraId="2397E34D" w14:textId="77777777" w:rsidR="00DA10CA" w:rsidRPr="00EC76D5" w:rsidRDefault="00DA10CA" w:rsidP="00DA10CA">
      <w:pPr>
        <w:pStyle w:val="Code"/>
      </w:pPr>
      <w:r w:rsidRPr="00EC76D5">
        <w:t xml:space="preserve">    IF LEFT_PAREN expression RIGHT_PAREN closed_statement</w:t>
      </w:r>
    </w:p>
    <w:p w14:paraId="14F7D306" w14:textId="77777777" w:rsidR="00DA10CA" w:rsidRPr="00EC76D5" w:rsidRDefault="00DA10CA" w:rsidP="00DA10CA">
      <w:pPr>
        <w:pStyle w:val="Code"/>
      </w:pPr>
      <w:r w:rsidRPr="00EC76D5">
        <w:t xml:space="preserve">                                    ELSE closed_statement {</w:t>
      </w:r>
    </w:p>
    <w:p w14:paraId="02673CB0" w14:textId="77777777" w:rsidR="00DA10CA" w:rsidRPr="00EC76D5" w:rsidRDefault="00DA10CA" w:rsidP="00DA10CA">
      <w:pPr>
        <w:pStyle w:val="Code"/>
      </w:pPr>
      <w:r w:rsidRPr="00EC76D5">
        <w:t xml:space="preserve">      $$ = SyntaxTreeGenerator.generateIfElseStatement($3, $5, $7);</w:t>
      </w:r>
    </w:p>
    <w:p w14:paraId="4D8FE58F" w14:textId="77777777" w:rsidR="00DA10CA" w:rsidRPr="00EC76D5" w:rsidRDefault="00DA10CA" w:rsidP="00DA10CA">
      <w:pPr>
        <w:pStyle w:val="Code"/>
      </w:pPr>
      <w:r w:rsidRPr="00EC76D5">
        <w:t xml:space="preserve">    }</w:t>
      </w:r>
    </w:p>
    <w:p w14:paraId="24666C94" w14:textId="77777777" w:rsidR="00DA10CA" w:rsidRPr="00EC76D5" w:rsidRDefault="00DA10CA" w:rsidP="00DA10CA">
      <w:pPr>
        <w:pStyle w:val="Code"/>
      </w:pPr>
      <w:r w:rsidRPr="00EC76D5">
        <w:t xml:space="preserve">  | switch_header LEFT_PAREN expression RIGHT_PAREN closed_statement {</w:t>
      </w:r>
    </w:p>
    <w:p w14:paraId="08603B24" w14:textId="77777777" w:rsidR="00DA10CA" w:rsidRPr="00EC76D5" w:rsidRDefault="00DA10CA" w:rsidP="00DA10CA">
      <w:pPr>
        <w:pStyle w:val="Code"/>
      </w:pPr>
      <w:r w:rsidRPr="00EC76D5">
        <w:t xml:space="preserve">      $$ = SyntaxTreeGenerator.generateSwitchStatement($3, $5, Main.CaseSetStack.pop(), Main.DefaultStack.pop());</w:t>
      </w:r>
    </w:p>
    <w:p w14:paraId="6EC99197" w14:textId="77777777" w:rsidR="00DA10CA" w:rsidRPr="00EC76D5" w:rsidRDefault="00DA10CA" w:rsidP="00DA10CA">
      <w:pPr>
        <w:pStyle w:val="Code"/>
      </w:pPr>
      <w:r w:rsidRPr="00EC76D5">
        <w:t xml:space="preserve">    }</w:t>
      </w:r>
    </w:p>
    <w:p w14:paraId="45E352EE" w14:textId="77777777" w:rsidR="00DA10CA" w:rsidRPr="00EC76D5" w:rsidRDefault="00DA10CA" w:rsidP="00DA10CA">
      <w:pPr>
        <w:pStyle w:val="Code"/>
      </w:pPr>
      <w:r w:rsidRPr="00EC76D5">
        <w:t xml:space="preserve">  | while_header LEFT_PAREN expression RIGHT_PAREN closed_statement {</w:t>
      </w:r>
    </w:p>
    <w:p w14:paraId="3CF13EB7" w14:textId="77777777" w:rsidR="00DA10CA" w:rsidRPr="00EC76D5" w:rsidRDefault="00DA10CA" w:rsidP="00DA10CA">
      <w:pPr>
        <w:pStyle w:val="Code"/>
      </w:pPr>
      <w:r w:rsidRPr="00EC76D5">
        <w:t xml:space="preserve">      $$ = SyntaxTreeGenerator.generateWhileStatement($3, $5);</w:t>
      </w:r>
    </w:p>
    <w:p w14:paraId="0DFFCC8C" w14:textId="77777777" w:rsidR="00DA10CA" w:rsidRPr="00EC76D5" w:rsidRDefault="00DA10CA" w:rsidP="00DA10CA">
      <w:pPr>
        <w:pStyle w:val="Code"/>
      </w:pPr>
      <w:r w:rsidRPr="00EC76D5">
        <w:t xml:space="preserve">      --Main.LoopCount;</w:t>
      </w:r>
    </w:p>
    <w:p w14:paraId="2956D713" w14:textId="77777777" w:rsidR="00DA10CA" w:rsidRPr="00EC76D5" w:rsidRDefault="00DA10CA" w:rsidP="00DA10CA">
      <w:pPr>
        <w:pStyle w:val="Code"/>
      </w:pPr>
      <w:r w:rsidRPr="00EC76D5">
        <w:t xml:space="preserve">    }</w:t>
      </w:r>
    </w:p>
    <w:p w14:paraId="0385C0EF" w14:textId="77777777" w:rsidR="00DA10CA" w:rsidRPr="00EC76D5" w:rsidRDefault="00DA10CA" w:rsidP="00DA10CA">
      <w:pPr>
        <w:pStyle w:val="Code"/>
      </w:pPr>
      <w:r w:rsidRPr="00EC76D5">
        <w:t xml:space="preserve">  | for_header LEFT_PAREN optional_expression SEMICOLON</w:t>
      </w:r>
    </w:p>
    <w:p w14:paraId="3D4739CF" w14:textId="77777777" w:rsidR="00DA10CA" w:rsidRPr="00EC76D5" w:rsidRDefault="00DA10CA" w:rsidP="00DA10CA">
      <w:pPr>
        <w:pStyle w:val="Code"/>
      </w:pPr>
      <w:r w:rsidRPr="00EC76D5">
        <w:t xml:space="preserve">               optional_expression SEMICOLON</w:t>
      </w:r>
    </w:p>
    <w:p w14:paraId="7081A1BF" w14:textId="77777777" w:rsidR="00DA10CA" w:rsidRPr="00EC76D5" w:rsidRDefault="00DA10CA" w:rsidP="00DA10CA">
      <w:pPr>
        <w:pStyle w:val="Code"/>
      </w:pPr>
      <w:r w:rsidRPr="00EC76D5">
        <w:t xml:space="preserve">               optional_expression RIGHT_PAREN closed_statement {</w:t>
      </w:r>
    </w:p>
    <w:p w14:paraId="38271DA4" w14:textId="77777777" w:rsidR="00DA10CA" w:rsidRPr="00EC76D5" w:rsidRDefault="00DA10CA" w:rsidP="00DA10CA">
      <w:pPr>
        <w:pStyle w:val="Code"/>
      </w:pPr>
      <w:r w:rsidRPr="00EC76D5">
        <w:t xml:space="preserve">      $$ = SyntaxTreeGenerator.generateForStatement($3, $5, $7, $9);</w:t>
      </w:r>
    </w:p>
    <w:p w14:paraId="4FA8DCCB" w14:textId="77777777" w:rsidR="00DA10CA" w:rsidRPr="00EC76D5" w:rsidRDefault="00DA10CA" w:rsidP="00DA10CA">
      <w:pPr>
        <w:pStyle w:val="Code"/>
      </w:pPr>
      <w:r w:rsidRPr="00EC76D5">
        <w:t xml:space="preserve">      --Main.LoopCount;</w:t>
      </w:r>
    </w:p>
    <w:p w14:paraId="1C2B24C6" w14:textId="77777777" w:rsidR="00DA10CA" w:rsidRPr="00EC76D5" w:rsidRDefault="00DA10CA" w:rsidP="00DA10CA">
      <w:pPr>
        <w:pStyle w:val="Code"/>
      </w:pPr>
      <w:r w:rsidRPr="00EC76D5">
        <w:t xml:space="preserve">    }</w:t>
      </w:r>
    </w:p>
    <w:p w14:paraId="3E2E8F47" w14:textId="77777777" w:rsidR="00DA10CA" w:rsidRPr="00EC76D5" w:rsidRDefault="00DA10CA" w:rsidP="00DA10CA">
      <w:pPr>
        <w:pStyle w:val="Code"/>
      </w:pPr>
      <w:r w:rsidRPr="00EC76D5">
        <w:t xml:space="preserve">  | DO {</w:t>
      </w:r>
    </w:p>
    <w:p w14:paraId="1B3B7E59" w14:textId="77777777" w:rsidR="00DA10CA" w:rsidRPr="00EC76D5" w:rsidRDefault="00DA10CA" w:rsidP="00DA10CA">
      <w:pPr>
        <w:pStyle w:val="Code"/>
      </w:pPr>
      <w:r w:rsidRPr="00EC76D5">
        <w:t xml:space="preserve">      ++Main.LoopCount;</w:t>
      </w:r>
    </w:p>
    <w:p w14:paraId="546AD0DB" w14:textId="77777777" w:rsidR="00DA10CA" w:rsidRPr="00EC76D5" w:rsidRDefault="00DA10CA" w:rsidP="00DA10CA">
      <w:pPr>
        <w:pStyle w:val="Code"/>
      </w:pPr>
      <w:r w:rsidRPr="00EC76D5">
        <w:t xml:space="preserve">    } statement WHILE LEFT_PAREN expression RIGHT_PAREN SEMICOLON {</w:t>
      </w:r>
    </w:p>
    <w:p w14:paraId="20DB4810" w14:textId="77777777" w:rsidR="00DA10CA" w:rsidRPr="00EC76D5" w:rsidRDefault="00DA10CA" w:rsidP="00DA10CA">
      <w:pPr>
        <w:pStyle w:val="Code"/>
      </w:pPr>
      <w:r w:rsidRPr="00EC76D5">
        <w:t xml:space="preserve">      $$ = SyntaxTreeGenerator.generateDoStatement($6, $3);</w:t>
      </w:r>
    </w:p>
    <w:p w14:paraId="176853E0" w14:textId="77777777" w:rsidR="00DA10CA" w:rsidRPr="00EC76D5" w:rsidRDefault="00DA10CA" w:rsidP="00DA10CA">
      <w:pPr>
        <w:pStyle w:val="Code"/>
      </w:pPr>
      <w:r w:rsidRPr="00EC76D5">
        <w:t xml:space="preserve">      --Main.LoopCount;</w:t>
      </w:r>
    </w:p>
    <w:p w14:paraId="1866657C" w14:textId="77777777" w:rsidR="00DA10CA" w:rsidRPr="00EC76D5" w:rsidRDefault="00DA10CA" w:rsidP="00DA10CA">
      <w:pPr>
        <w:pStyle w:val="Code"/>
      </w:pPr>
      <w:r w:rsidRPr="00EC76D5">
        <w:t xml:space="preserve">    }</w:t>
      </w:r>
    </w:p>
    <w:p w14:paraId="2B5006DD" w14:textId="77777777" w:rsidR="00DA10CA" w:rsidRPr="00EC76D5" w:rsidRDefault="00DA10CA" w:rsidP="00DA10CA">
      <w:pPr>
        <w:pStyle w:val="Code"/>
      </w:pPr>
      <w:r w:rsidRPr="00EC76D5">
        <w:lastRenderedPageBreak/>
        <w:t xml:space="preserve">  | CASE constant_expression COLON closed_statement {</w:t>
      </w:r>
    </w:p>
    <w:p w14:paraId="38240455" w14:textId="77777777" w:rsidR="00DA10CA" w:rsidRPr="00EC76D5" w:rsidRDefault="00DA10CA" w:rsidP="00DA10CA">
      <w:pPr>
        <w:pStyle w:val="Code"/>
      </w:pPr>
      <w:r w:rsidRPr="00EC76D5">
        <w:t xml:space="preserve">      $$ = SyntaxTreeGenerator.generateCaseStatement($2, $4);</w:t>
      </w:r>
    </w:p>
    <w:p w14:paraId="385072FA" w14:textId="58C7059F" w:rsidR="00E40B78" w:rsidRPr="00EC76D5" w:rsidRDefault="00DA10CA" w:rsidP="00DA10CA">
      <w:pPr>
        <w:pStyle w:val="Code"/>
      </w:pPr>
      <w:r w:rsidRPr="00EC76D5">
        <w:t xml:space="preserve">    }</w:t>
      </w:r>
    </w:p>
    <w:p w14:paraId="0157C3CE" w14:textId="589E4FFA" w:rsidR="00E40B78" w:rsidRPr="00EC76D5" w:rsidRDefault="00E40B78" w:rsidP="00E40B78">
      <w:pPr>
        <w:pStyle w:val="Rubrik3"/>
      </w:pPr>
      <w:bookmarkStart w:id="291" w:name="_Toc481936169"/>
      <w:r w:rsidRPr="00EC76D5">
        <w:t>Do Statements</w:t>
      </w:r>
      <w:bookmarkEnd w:id="291"/>
    </w:p>
    <w:p w14:paraId="1EFF674A" w14:textId="32C4F236" w:rsidR="00E40B78" w:rsidRPr="00EC76D5" w:rsidRDefault="00E40B78" w:rsidP="00E40B78">
      <w:r w:rsidRPr="00EC76D5">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72A573A" w14:textId="4170C1E0" w:rsidR="00E40B78" w:rsidRPr="00EC76D5" w:rsidRDefault="00FF78DB" w:rsidP="00E40B78">
      <w:r w:rsidRPr="00EC76D5">
        <w:t>Like</w:t>
      </w:r>
      <w:r w:rsidR="00E40B78" w:rsidRPr="00EC76D5">
        <w:t xml:space="preserv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3E612D24" w14:textId="7FABE2DE" w:rsidR="00E40B78" w:rsidRPr="00EC76D5" w:rsidRDefault="002E67B8" w:rsidP="00E40B78">
      <w:pPr>
        <w:pStyle w:val="CodeHeader"/>
      </w:pPr>
      <w:proofErr w:type="spellStart"/>
      <w:r>
        <w:t>MainParser.gppg</w:t>
      </w:r>
      <w:proofErr w:type="spellEnd"/>
    </w:p>
    <w:p w14:paraId="31932D6C" w14:textId="77777777" w:rsidR="009D73C8" w:rsidRPr="00EC76D5" w:rsidRDefault="009D73C8" w:rsidP="00102486">
      <w:pPr>
        <w:pStyle w:val="Code"/>
      </w:pPr>
      <w:r w:rsidRPr="00EC76D5">
        <w:t xml:space="preserve">  | DO {</w:t>
      </w:r>
    </w:p>
    <w:p w14:paraId="76425D93" w14:textId="77777777" w:rsidR="009D73C8" w:rsidRPr="00EC76D5" w:rsidRDefault="009D73C8" w:rsidP="00102486">
      <w:pPr>
        <w:pStyle w:val="Code"/>
      </w:pPr>
      <w:r w:rsidRPr="00EC76D5">
        <w:t xml:space="preserve">      ++Main.LoopCount;</w:t>
      </w:r>
    </w:p>
    <w:p w14:paraId="6B0CCC55" w14:textId="77777777" w:rsidR="009D73C8" w:rsidRPr="00EC76D5" w:rsidRDefault="009D73C8" w:rsidP="00102486">
      <w:pPr>
        <w:pStyle w:val="Code"/>
      </w:pPr>
      <w:r w:rsidRPr="00EC76D5">
        <w:t xml:space="preserve">    } statement WHILE LEFT_PAREN expression RIGHT_PAREN SEMICOLON {</w:t>
      </w:r>
    </w:p>
    <w:p w14:paraId="6507C380" w14:textId="77777777" w:rsidR="009D73C8" w:rsidRPr="00EC76D5" w:rsidRDefault="009D73C8" w:rsidP="00102486">
      <w:pPr>
        <w:pStyle w:val="Code"/>
      </w:pPr>
      <w:r w:rsidRPr="00EC76D5">
        <w:t xml:space="preserve">      $$ = SyntaxTreeGenerator.generateDoStatement($6, $3);</w:t>
      </w:r>
    </w:p>
    <w:p w14:paraId="75E3F19E" w14:textId="77777777" w:rsidR="009D73C8" w:rsidRPr="00EC76D5" w:rsidRDefault="009D73C8" w:rsidP="00102486">
      <w:pPr>
        <w:pStyle w:val="Code"/>
      </w:pPr>
      <w:r w:rsidRPr="00EC76D5">
        <w:t xml:space="preserve">      --Main.LoopCount;</w:t>
      </w:r>
    </w:p>
    <w:p w14:paraId="58B3443D" w14:textId="77777777" w:rsidR="00102486" w:rsidRPr="00EC76D5" w:rsidRDefault="009D73C8" w:rsidP="00102486">
      <w:pPr>
        <w:pStyle w:val="Code"/>
        <w:rPr>
          <w:b/>
        </w:rPr>
      </w:pPr>
      <w:r w:rsidRPr="00EC76D5">
        <w:t xml:space="preserve">    }</w:t>
      </w:r>
    </w:p>
    <w:p w14:paraId="2DD62D62" w14:textId="3281FCCC" w:rsidR="00E40B78" w:rsidRPr="00EC76D5" w:rsidRDefault="000C6576" w:rsidP="009D73C8">
      <w:pPr>
        <w:pStyle w:val="CodeHeader"/>
      </w:pPr>
      <w:proofErr w:type="spellStart"/>
      <w:r>
        <w:t>MiddleCodeGenerator.cs</w:t>
      </w:r>
      <w:proofErr w:type="spellEnd"/>
    </w:p>
    <w:p w14:paraId="2A8B5C5B" w14:textId="5A1651DE" w:rsidR="00102486" w:rsidRPr="00EC76D5" w:rsidRDefault="00102486" w:rsidP="00102486">
      <w:pPr>
        <w:pStyle w:val="Code"/>
      </w:pPr>
      <w:r w:rsidRPr="00EC76D5">
        <w:t xml:space="preserve">  public static SyntaxTree generateDoStatement(SyntaxTree </w:t>
      </w:r>
      <w:r w:rsidR="0038687E">
        <w:t>expression</w:t>
      </w:r>
      <w:r w:rsidRPr="00EC76D5">
        <w:t>,</w:t>
      </w:r>
    </w:p>
    <w:p w14:paraId="3F62CD8D" w14:textId="77777777" w:rsidR="00102486" w:rsidRPr="00EC76D5" w:rsidRDefault="00102486" w:rsidP="00102486">
      <w:pPr>
        <w:pStyle w:val="Code"/>
      </w:pPr>
      <w:r w:rsidRPr="00EC76D5">
        <w:t xml:space="preserve">                                               SyntaxTree stat) {</w:t>
      </w:r>
    </w:p>
    <w:p w14:paraId="4C74606E" w14:textId="77777777" w:rsidR="00102486" w:rsidRPr="00EC76D5" w:rsidRDefault="00102486" w:rsidP="00102486">
      <w:pPr>
        <w:pStyle w:val="Code"/>
      </w:pPr>
      <w:r w:rsidRPr="00EC76D5">
        <w:t xml:space="preserve">    SyntaxTree doTree = new SyntaxTree(MiddleOperator.Do);</w:t>
      </w:r>
    </w:p>
    <w:p w14:paraId="27A43D5F" w14:textId="790E5BEA" w:rsidR="00102486" w:rsidRPr="00EC76D5" w:rsidRDefault="00102486" w:rsidP="00102486">
      <w:pPr>
        <w:pStyle w:val="Code"/>
      </w:pPr>
      <w:r w:rsidRPr="00EC76D5">
        <w:t xml:space="preserve">    doTree.addChild(toLogicalExpression(</w:t>
      </w:r>
      <w:r w:rsidR="0038687E">
        <w:t>expression</w:t>
      </w:r>
      <w:r w:rsidRPr="00EC76D5">
        <w:t>));</w:t>
      </w:r>
    </w:p>
    <w:p w14:paraId="62D31E15" w14:textId="77777777" w:rsidR="00102486" w:rsidRPr="00EC76D5" w:rsidRDefault="00102486" w:rsidP="00102486">
      <w:pPr>
        <w:pStyle w:val="Code"/>
      </w:pPr>
      <w:r w:rsidRPr="00EC76D5">
        <w:t xml:space="preserve">    doTree.addChild(stat);</w:t>
      </w:r>
    </w:p>
    <w:p w14:paraId="5835EAC9" w14:textId="77777777" w:rsidR="00102486" w:rsidRPr="00EC76D5" w:rsidRDefault="00102486" w:rsidP="00102486">
      <w:pPr>
        <w:pStyle w:val="Code"/>
      </w:pPr>
      <w:r w:rsidRPr="00EC76D5">
        <w:t xml:space="preserve">    return doTree;</w:t>
      </w:r>
    </w:p>
    <w:p w14:paraId="4E1911B1" w14:textId="277D1516" w:rsidR="00E40B78" w:rsidRPr="00EC76D5" w:rsidRDefault="00102486" w:rsidP="00102486">
      <w:pPr>
        <w:pStyle w:val="Code"/>
      </w:pPr>
      <w:r w:rsidRPr="00EC76D5">
        <w:t xml:space="preserve">  }</w:t>
      </w:r>
    </w:p>
    <w:p w14:paraId="32C897C8" w14:textId="1401BD7C" w:rsidR="00E40B78" w:rsidRPr="00EC76D5" w:rsidRDefault="00E40B78" w:rsidP="00E40B78">
      <w:pPr>
        <w:pStyle w:val="Rubrik3"/>
      </w:pPr>
      <w:bookmarkStart w:id="292" w:name="_Toc481936170"/>
      <w:r w:rsidRPr="00EC76D5">
        <w:t>Block Statements</w:t>
      </w:r>
      <w:bookmarkEnd w:id="292"/>
    </w:p>
    <w:p w14:paraId="54739D63" w14:textId="77777777" w:rsidR="00E40B78" w:rsidRPr="00EC76D5" w:rsidRDefault="00E40B78" w:rsidP="00E40B78">
      <w:r w:rsidRPr="00EC76D5">
        <w:t xml:space="preserve">The block statement simple, a block is just a list of statements surrounded by brackets. Since </w:t>
      </w:r>
      <w:proofErr w:type="gramStart"/>
      <w:r w:rsidRPr="00EC76D5">
        <w:t>a two variables</w:t>
      </w:r>
      <w:proofErr w:type="gramEnd"/>
      <w:r w:rsidRPr="00EC76D5">
        <w:t xml:space="preserve"> with the same name can be defined in different blocks, we push the symbol table before the statement list.</w:t>
      </w:r>
    </w:p>
    <w:p w14:paraId="7269AE9C" w14:textId="1AF6C21D" w:rsidR="00E40B78" w:rsidRPr="00EC76D5" w:rsidRDefault="002E67B8" w:rsidP="00E40B78">
      <w:pPr>
        <w:pStyle w:val="CodeHeader"/>
      </w:pPr>
      <w:proofErr w:type="spellStart"/>
      <w:r>
        <w:t>MainParser.gppg</w:t>
      </w:r>
      <w:proofErr w:type="spellEnd"/>
    </w:p>
    <w:p w14:paraId="22E0D952" w14:textId="77777777" w:rsidR="005539D7" w:rsidRPr="00EC76D5" w:rsidRDefault="005539D7" w:rsidP="005539D7">
      <w:pPr>
        <w:pStyle w:val="Code"/>
      </w:pPr>
      <w:r w:rsidRPr="00EC76D5">
        <w:t xml:space="preserve">  | LEFT_BLOCK {</w:t>
      </w:r>
    </w:p>
    <w:p w14:paraId="26FDEF30" w14:textId="77777777" w:rsidR="005539D7" w:rsidRPr="00EC76D5" w:rsidRDefault="005539D7" w:rsidP="005539D7">
      <w:pPr>
        <w:pStyle w:val="Code"/>
      </w:pPr>
      <w:r w:rsidRPr="00EC76D5">
        <w:t xml:space="preserve">      Main.CurrentTable = new SymbolTable(Main.CurrentTable, Scope.Block);</w:t>
      </w:r>
    </w:p>
    <w:p w14:paraId="76CDDA74" w14:textId="77777777" w:rsidR="005539D7" w:rsidRPr="00EC76D5" w:rsidRDefault="005539D7" w:rsidP="005539D7">
      <w:pPr>
        <w:pStyle w:val="Code"/>
      </w:pPr>
      <w:r w:rsidRPr="00EC76D5">
        <w:t xml:space="preserve">    }</w:t>
      </w:r>
    </w:p>
    <w:p w14:paraId="5242820F" w14:textId="77777777" w:rsidR="005539D7" w:rsidRPr="00EC76D5" w:rsidRDefault="005539D7" w:rsidP="005539D7">
      <w:pPr>
        <w:pStyle w:val="Code"/>
      </w:pPr>
      <w:r w:rsidRPr="00EC76D5">
        <w:t xml:space="preserve">    optional_statement_list RIGHT_BLOCK {</w:t>
      </w:r>
    </w:p>
    <w:p w14:paraId="5C846545" w14:textId="77777777" w:rsidR="005539D7" w:rsidRPr="00EC76D5" w:rsidRDefault="005539D7" w:rsidP="005539D7">
      <w:pPr>
        <w:pStyle w:val="Code"/>
      </w:pPr>
      <w:r w:rsidRPr="00EC76D5">
        <w:t xml:space="preserve">      $$ = SyntaxTreeGenerator.generateBlockStatement($3);</w:t>
      </w:r>
    </w:p>
    <w:p w14:paraId="5E2DF084" w14:textId="77777777" w:rsidR="005539D7" w:rsidRPr="00EC76D5" w:rsidRDefault="005539D7" w:rsidP="005539D7">
      <w:pPr>
        <w:pStyle w:val="Code"/>
      </w:pPr>
      <w:r w:rsidRPr="00EC76D5">
        <w:t xml:space="preserve">      Main.CurrentTable = Main.CurrentTable.getParentTable();</w:t>
      </w:r>
    </w:p>
    <w:p w14:paraId="138F0E19" w14:textId="2A5D7FD8" w:rsidR="00E40B78" w:rsidRPr="00EC76D5" w:rsidRDefault="005539D7" w:rsidP="005539D7">
      <w:pPr>
        <w:pStyle w:val="Code"/>
      </w:pPr>
      <w:r w:rsidRPr="00EC76D5">
        <w:t xml:space="preserve">    }</w:t>
      </w:r>
    </w:p>
    <w:p w14:paraId="5ED74137" w14:textId="0F89703A" w:rsidR="003C669C" w:rsidRPr="00EC76D5" w:rsidRDefault="000C6576" w:rsidP="003C669C">
      <w:pPr>
        <w:pStyle w:val="CodeHeader"/>
      </w:pPr>
      <w:proofErr w:type="spellStart"/>
      <w:r>
        <w:t>MiddleCodeGenerator.cs</w:t>
      </w:r>
      <w:proofErr w:type="spellEnd"/>
    </w:p>
    <w:p w14:paraId="67C44591" w14:textId="77777777" w:rsidR="004A1BB5" w:rsidRPr="00EC76D5" w:rsidRDefault="004A1BB5" w:rsidP="004A1BB5">
      <w:pPr>
        <w:pStyle w:val="Code"/>
      </w:pPr>
      <w:r w:rsidRPr="00EC76D5">
        <w:t xml:space="preserve">  public static SyntaxTree generateBlockStatement(List&lt;SyntaxTree&gt; list) {</w:t>
      </w:r>
    </w:p>
    <w:p w14:paraId="6FADB0C0" w14:textId="77777777" w:rsidR="004A1BB5" w:rsidRPr="00EC76D5" w:rsidRDefault="004A1BB5" w:rsidP="004A1BB5">
      <w:pPr>
        <w:pStyle w:val="Code"/>
      </w:pPr>
      <w:r w:rsidRPr="00EC76D5">
        <w:t xml:space="preserve">    SyntaxTree blockTree = new SyntaxTree(MiddleOperator.Block);</w:t>
      </w:r>
    </w:p>
    <w:p w14:paraId="7562B739" w14:textId="77777777" w:rsidR="004A1BB5" w:rsidRPr="00EC76D5" w:rsidRDefault="004A1BB5" w:rsidP="004A1BB5">
      <w:pPr>
        <w:pStyle w:val="Code"/>
      </w:pPr>
      <w:r w:rsidRPr="00EC76D5">
        <w:t xml:space="preserve">    blockTree.getChildList().addAll(list);</w:t>
      </w:r>
    </w:p>
    <w:p w14:paraId="671C011D" w14:textId="77777777" w:rsidR="004A1BB5" w:rsidRPr="00EC76D5" w:rsidRDefault="004A1BB5" w:rsidP="004A1BB5">
      <w:pPr>
        <w:pStyle w:val="Code"/>
      </w:pPr>
      <w:r w:rsidRPr="00EC76D5">
        <w:t xml:space="preserve">    return blockTree;</w:t>
      </w:r>
    </w:p>
    <w:p w14:paraId="2C7FF554" w14:textId="581A818C" w:rsidR="00AD09ED" w:rsidRPr="00EC76D5" w:rsidRDefault="004A1BB5" w:rsidP="005539D7">
      <w:pPr>
        <w:pStyle w:val="Code"/>
      </w:pPr>
      <w:r w:rsidRPr="00EC76D5">
        <w:t xml:space="preserve">  }  </w:t>
      </w:r>
    </w:p>
    <w:p w14:paraId="721C9093" w14:textId="1BD14BA3" w:rsidR="00E40B78" w:rsidRPr="00EC76D5" w:rsidRDefault="00E40B78" w:rsidP="00E40B78">
      <w:pPr>
        <w:pStyle w:val="Rubrik3"/>
      </w:pPr>
      <w:bookmarkStart w:id="293" w:name="_Toc481936171"/>
      <w:r w:rsidRPr="00EC76D5">
        <w:t>Default Statements</w:t>
      </w:r>
      <w:bookmarkEnd w:id="293"/>
    </w:p>
    <w:p w14:paraId="4CE339C8" w14:textId="77777777" w:rsidR="00E40B78" w:rsidRPr="00EC76D5" w:rsidRDefault="00E40B78" w:rsidP="00E40B78">
      <w:r w:rsidRPr="00EC76D5">
        <w:t xml:space="preserve">The default statement </w:t>
      </w:r>
      <w:proofErr w:type="gramStart"/>
      <w:r w:rsidRPr="00EC76D5">
        <w:t>have</w:t>
      </w:r>
      <w:proofErr w:type="gramEnd"/>
      <w:r w:rsidRPr="00EC76D5">
        <w:t xml:space="preserve"> to comply with the following demands:</w:t>
      </w:r>
    </w:p>
    <w:p w14:paraId="442C9A87" w14:textId="7732F7A6" w:rsidR="00E40B78" w:rsidRPr="00EC76D5" w:rsidRDefault="00E40B78" w:rsidP="00E40B78">
      <w:pPr>
        <w:pStyle w:val="Liststycke"/>
        <w:numPr>
          <w:ilvl w:val="0"/>
          <w:numId w:val="96"/>
        </w:numPr>
      </w:pPr>
      <w:proofErr w:type="spellStart"/>
      <w:r w:rsidRPr="00EC76D5">
        <w:rPr>
          <w:rStyle w:val="CodeInText"/>
        </w:rPr>
        <w:lastRenderedPageBreak/>
        <w:t>Main.</w:t>
      </w:r>
      <w:r w:rsidR="007C0FFA">
        <w:rPr>
          <w:rStyle w:val="CodeInText"/>
        </w:rPr>
        <w:t>m_defaultStack</w:t>
      </w:r>
      <w:proofErr w:type="spellEnd"/>
      <w:r w:rsidR="007C0FFA">
        <w:rPr>
          <w:rStyle w:val="CodeInText"/>
        </w:rPr>
        <w:t xml:space="preserve"> </w:t>
      </w:r>
      <w:r w:rsidRPr="00EC76D5">
        <w:t xml:space="preserve">must not be empty. If it is empty, the default statements </w:t>
      </w:r>
      <w:proofErr w:type="gramStart"/>
      <w:r w:rsidRPr="00EC76D5">
        <w:t>misses</w:t>
      </w:r>
      <w:proofErr w:type="gramEnd"/>
      <w:r w:rsidRPr="00EC76D5">
        <w:t xml:space="preserve"> a surrounding switch statements.</w:t>
      </w:r>
    </w:p>
    <w:p w14:paraId="7E3103F5" w14:textId="186791A1" w:rsidR="00E40B78" w:rsidRPr="00EC76D5" w:rsidRDefault="00E40B78" w:rsidP="00E40B78">
      <w:pPr>
        <w:pStyle w:val="Liststycke"/>
        <w:numPr>
          <w:ilvl w:val="0"/>
          <w:numId w:val="96"/>
        </w:numPr>
      </w:pPr>
      <w:r w:rsidRPr="00EC76D5">
        <w:t xml:space="preserve">Since </w:t>
      </w:r>
      <w:proofErr w:type="spellStart"/>
      <w:r w:rsidRPr="00EC76D5">
        <w:rPr>
          <w:rStyle w:val="CodeInText"/>
        </w:rPr>
        <w:t>Main.</w:t>
      </w:r>
      <w:r w:rsidR="007C0FFA">
        <w:rPr>
          <w:rStyle w:val="CodeInText"/>
        </w:rPr>
        <w:t>m_defaultStack</w:t>
      </w:r>
      <w:proofErr w:type="spellEnd"/>
      <w:r w:rsidR="007C0FFA">
        <w:rPr>
          <w:rStyle w:val="CodeInText"/>
        </w:rPr>
        <w:t xml:space="preserve"> </w:t>
      </w:r>
      <w:r w:rsidRPr="00EC76D5">
        <w:t xml:space="preserve">is not empty, there is at least one surrounding switch statement. We call </w:t>
      </w:r>
      <w:r w:rsidRPr="00EC76D5">
        <w:rPr>
          <w:rStyle w:val="CodeInText"/>
        </w:rPr>
        <w:t>pop</w:t>
      </w:r>
      <w:r w:rsidRPr="00EC76D5">
        <w:t xml:space="preserve"> to see if the top value is minus one. If it is not, there has already been a default statement in the closest surrounding switch statement. If it is minus one, there has not been </w:t>
      </w:r>
      <w:proofErr w:type="spellStart"/>
      <w:proofErr w:type="gramStart"/>
      <w:r w:rsidRPr="00EC76D5">
        <w:t>a</w:t>
      </w:r>
      <w:proofErr w:type="spellEnd"/>
      <w:proofErr w:type="gramEnd"/>
      <w:r w:rsidRPr="00EC76D5">
        <w:t xml:space="preserve"> earlier default statement and we push the line number at the beginning of the statement following the default statement. Since the line numbers are numbered from zero, it cannot be minus one.</w:t>
      </w:r>
    </w:p>
    <w:p w14:paraId="3971C2D1" w14:textId="12717973" w:rsidR="00E40B78" w:rsidRPr="00EC76D5" w:rsidRDefault="002E67B8" w:rsidP="00E40B78">
      <w:pPr>
        <w:pStyle w:val="CodeHeader"/>
      </w:pPr>
      <w:proofErr w:type="spellStart"/>
      <w:r>
        <w:t>MainParser.gppg</w:t>
      </w:r>
      <w:proofErr w:type="spellEnd"/>
    </w:p>
    <w:p w14:paraId="6BE56F46" w14:textId="77777777" w:rsidR="006E65FA" w:rsidRPr="00EC76D5" w:rsidRDefault="006E65FA" w:rsidP="006E65FA">
      <w:pPr>
        <w:pStyle w:val="Code"/>
      </w:pPr>
      <w:r w:rsidRPr="00EC76D5">
        <w:t xml:space="preserve">  | DEFAULT COLON closed_statement {</w:t>
      </w:r>
    </w:p>
    <w:p w14:paraId="5BEABECC" w14:textId="77777777" w:rsidR="006E65FA" w:rsidRPr="00EC76D5" w:rsidRDefault="006E65FA" w:rsidP="006E65FA">
      <w:pPr>
        <w:pStyle w:val="Code"/>
      </w:pPr>
      <w:r w:rsidRPr="00EC76D5">
        <w:t xml:space="preserve">      $$ = SyntaxTreeGenerator.generateDefaultStatement($3);</w:t>
      </w:r>
    </w:p>
    <w:p w14:paraId="7F9BB865" w14:textId="77777777" w:rsidR="006E65FA" w:rsidRPr="00EC76D5" w:rsidRDefault="006E65FA" w:rsidP="006E65FA">
      <w:pPr>
        <w:pStyle w:val="Code"/>
        <w:rPr>
          <w:b/>
        </w:rPr>
      </w:pPr>
      <w:r w:rsidRPr="00EC76D5">
        <w:t xml:space="preserve">    }</w:t>
      </w:r>
    </w:p>
    <w:p w14:paraId="3D216B15" w14:textId="5BA835E4" w:rsidR="00E40B78" w:rsidRPr="00EC76D5" w:rsidRDefault="000C6576" w:rsidP="006E65FA">
      <w:pPr>
        <w:pStyle w:val="CodeHeader"/>
      </w:pPr>
      <w:proofErr w:type="spellStart"/>
      <w:r>
        <w:t>MiddleCodeGenerator.cs</w:t>
      </w:r>
      <w:proofErr w:type="spellEnd"/>
    </w:p>
    <w:p w14:paraId="2FB3332B" w14:textId="77777777" w:rsidR="00126D57" w:rsidRPr="00EC76D5" w:rsidRDefault="00126D57" w:rsidP="00126D57">
      <w:pPr>
        <w:pStyle w:val="Code"/>
      </w:pPr>
      <w:r w:rsidRPr="00EC76D5">
        <w:t xml:space="preserve">  public static SyntaxTree generateDefaultStatement(SyntaxTree stat) {</w:t>
      </w:r>
    </w:p>
    <w:p w14:paraId="08BEC593" w14:textId="77777777" w:rsidR="00126D57" w:rsidRPr="00EC76D5" w:rsidRDefault="00126D57" w:rsidP="00126D57">
      <w:pPr>
        <w:pStyle w:val="Code"/>
      </w:pPr>
      <w:r w:rsidRPr="00EC76D5">
        <w:t xml:space="preserve">    Assert.error(!Main.DefaultStack.isEmpty(), "unsurronded default");</w:t>
      </w:r>
    </w:p>
    <w:p w14:paraId="19AE60C9" w14:textId="77777777" w:rsidR="00126D57" w:rsidRPr="00EC76D5" w:rsidRDefault="00126D57" w:rsidP="00126D57">
      <w:pPr>
        <w:pStyle w:val="Code"/>
      </w:pPr>
      <w:r w:rsidRPr="00EC76D5">
        <w:t xml:space="preserve">    Assert.error(!Main.DefaultStack.pop(), "repeated default");</w:t>
      </w:r>
    </w:p>
    <w:p w14:paraId="51C3C454" w14:textId="77777777" w:rsidR="00126D57" w:rsidRPr="00EC76D5" w:rsidRDefault="00126D57" w:rsidP="00126D57">
      <w:pPr>
        <w:pStyle w:val="Code"/>
      </w:pPr>
      <w:r w:rsidRPr="00EC76D5">
        <w:t xml:space="preserve">    Main.DefaultStack.push(true);</w:t>
      </w:r>
    </w:p>
    <w:p w14:paraId="5E4FA507" w14:textId="77777777" w:rsidR="00126D57" w:rsidRPr="00EC76D5" w:rsidRDefault="00126D57" w:rsidP="00126D57">
      <w:pPr>
        <w:pStyle w:val="Code"/>
      </w:pPr>
      <w:r w:rsidRPr="00EC76D5">
        <w:t xml:space="preserve">    SyntaxTree defaultTree = new SyntaxTree(MiddleOperator.Default);</w:t>
      </w:r>
    </w:p>
    <w:p w14:paraId="307AE791" w14:textId="77777777" w:rsidR="00126D57" w:rsidRPr="00EC76D5" w:rsidRDefault="00126D57" w:rsidP="00126D57">
      <w:pPr>
        <w:pStyle w:val="Code"/>
      </w:pPr>
      <w:r w:rsidRPr="00EC76D5">
        <w:t xml:space="preserve">    defaultTree.addChild(stat);</w:t>
      </w:r>
    </w:p>
    <w:p w14:paraId="76128056" w14:textId="77777777" w:rsidR="00126D57" w:rsidRPr="00EC76D5" w:rsidRDefault="00126D57" w:rsidP="00126D57">
      <w:pPr>
        <w:pStyle w:val="Code"/>
      </w:pPr>
      <w:r w:rsidRPr="00EC76D5">
        <w:t xml:space="preserve">    return defaultTree;</w:t>
      </w:r>
    </w:p>
    <w:p w14:paraId="6C01FA16" w14:textId="3ED25B34" w:rsidR="00E40B78" w:rsidRPr="00EC76D5" w:rsidRDefault="00126D57" w:rsidP="00126D57">
      <w:pPr>
        <w:pStyle w:val="Code"/>
      </w:pPr>
      <w:r w:rsidRPr="00EC76D5">
        <w:t xml:space="preserve">  }</w:t>
      </w:r>
    </w:p>
    <w:p w14:paraId="6D644310" w14:textId="00FA3B22" w:rsidR="00E40B78" w:rsidRPr="00EC76D5" w:rsidRDefault="00E40B78" w:rsidP="00E40B78">
      <w:pPr>
        <w:pStyle w:val="Rubrik3"/>
      </w:pPr>
      <w:bookmarkStart w:id="294" w:name="_Toc481936172"/>
      <w:r w:rsidRPr="00EC76D5">
        <w:t>Break Statements</w:t>
      </w:r>
      <w:bookmarkEnd w:id="294"/>
    </w:p>
    <w:p w14:paraId="3A6DBAC5" w14:textId="47380F8B" w:rsidR="00E40B78" w:rsidRPr="00EC76D5" w:rsidRDefault="00E40B78" w:rsidP="00E40B78">
      <w:r w:rsidRPr="00EC76D5">
        <w:t xml:space="preserve">The break statement checks that </w:t>
      </w:r>
      <w:proofErr w:type="spellStart"/>
      <w:r w:rsidRPr="00EC76D5">
        <w:rPr>
          <w:rStyle w:val="CodeInText"/>
        </w:rPr>
        <w:t>Main.</w:t>
      </w:r>
      <w:r w:rsidR="007C0FFA">
        <w:rPr>
          <w:rStyle w:val="CodeInText"/>
        </w:rPr>
        <w:t>m_breakSetStack</w:t>
      </w:r>
      <w:proofErr w:type="spellEnd"/>
      <w:r w:rsidR="007C0FFA">
        <w:rPr>
          <w:rStyle w:val="CodeInText"/>
        </w:rPr>
        <w:t xml:space="preserve"> </w:t>
      </w:r>
      <w:r w:rsidRPr="00EC76D5">
        <w:t xml:space="preserve">is not empty, which would indicate that we do not have a </w:t>
      </w:r>
      <w:proofErr w:type="spellStart"/>
      <w:r w:rsidRPr="00EC76D5">
        <w:t>surronding</w:t>
      </w:r>
      <w:proofErr w:type="spellEnd"/>
      <w:r w:rsidRPr="00EC76D5">
        <w:t xml:space="preserve"> while, for, do, or switch statement, and add the line number of the beginning of the next statement to the set on the top of the stack similar to the continue case above. Note that the break statement unlike the continue statement may be </w:t>
      </w:r>
      <w:proofErr w:type="spellStart"/>
      <w:r w:rsidRPr="00EC76D5">
        <w:t>surrondered</w:t>
      </w:r>
      <w:proofErr w:type="spellEnd"/>
      <w:r w:rsidRPr="00EC76D5">
        <w:t xml:space="preserve"> by a switch statement.</w:t>
      </w:r>
    </w:p>
    <w:p w14:paraId="1EA2D815" w14:textId="6E33CAEA" w:rsidR="00E40B78" w:rsidRPr="00EC76D5" w:rsidRDefault="002E67B8" w:rsidP="00E40B78">
      <w:pPr>
        <w:pStyle w:val="CodeHeader"/>
      </w:pPr>
      <w:proofErr w:type="spellStart"/>
      <w:r>
        <w:t>MainParser.gppg</w:t>
      </w:r>
      <w:proofErr w:type="spellEnd"/>
    </w:p>
    <w:p w14:paraId="5CA0A7E7" w14:textId="77777777" w:rsidR="00FF4C36" w:rsidRPr="00EC76D5" w:rsidRDefault="00FF4C36" w:rsidP="00FF4C36">
      <w:pPr>
        <w:pStyle w:val="Code"/>
      </w:pPr>
      <w:r w:rsidRPr="00EC76D5">
        <w:t xml:space="preserve">  | BREAK SEMICOLON {</w:t>
      </w:r>
    </w:p>
    <w:p w14:paraId="1A5642AE" w14:textId="77777777" w:rsidR="00FF4C36" w:rsidRPr="00EC76D5" w:rsidRDefault="00FF4C36" w:rsidP="00FF4C36">
      <w:pPr>
        <w:pStyle w:val="Code"/>
      </w:pPr>
      <w:r w:rsidRPr="00EC76D5">
        <w:t xml:space="preserve">      $$ = SyntaxTreeGenerator.generateBreakStatement();</w:t>
      </w:r>
    </w:p>
    <w:p w14:paraId="5FE6EFD7" w14:textId="77777777" w:rsidR="00FF4C36" w:rsidRPr="00EC76D5" w:rsidRDefault="00FF4C36" w:rsidP="00FF4C36">
      <w:pPr>
        <w:pStyle w:val="Code"/>
        <w:rPr>
          <w:b/>
        </w:rPr>
      </w:pPr>
      <w:r w:rsidRPr="00EC76D5">
        <w:t xml:space="preserve">    }</w:t>
      </w:r>
    </w:p>
    <w:p w14:paraId="131FE1E3" w14:textId="26368C1B" w:rsidR="00E40B78" w:rsidRPr="00EC76D5" w:rsidRDefault="000C6576" w:rsidP="00FF4C36">
      <w:pPr>
        <w:pStyle w:val="CodeHeader"/>
      </w:pPr>
      <w:proofErr w:type="spellStart"/>
      <w:r>
        <w:t>MiddleCodeGenerator.cs</w:t>
      </w:r>
      <w:proofErr w:type="spellEnd"/>
      <w:r w:rsidR="00E40B78" w:rsidRPr="00EC76D5">
        <w:t xml:space="preserve"> </w:t>
      </w:r>
    </w:p>
    <w:p w14:paraId="40DF0880" w14:textId="77777777" w:rsidR="00DF1D14" w:rsidRPr="00EC76D5" w:rsidRDefault="00DF1D14" w:rsidP="00DF1D14">
      <w:pPr>
        <w:pStyle w:val="Code"/>
      </w:pPr>
      <w:r w:rsidRPr="00EC76D5">
        <w:t xml:space="preserve">  public static SyntaxTree generateBreakStatement() {</w:t>
      </w:r>
    </w:p>
    <w:p w14:paraId="4755F522" w14:textId="77777777" w:rsidR="00DF1D14" w:rsidRPr="00EC76D5" w:rsidRDefault="00DF1D14" w:rsidP="00DF1D14">
      <w:pPr>
        <w:pStyle w:val="Code"/>
      </w:pPr>
      <w:r w:rsidRPr="00EC76D5">
        <w:t xml:space="preserve">    Assert.error(!Main.CaseSetStack.empty() || (Main.LoopCount &gt; 0),</w:t>
      </w:r>
    </w:p>
    <w:p w14:paraId="47AA0300" w14:textId="77777777" w:rsidR="00DF1D14" w:rsidRPr="00EC76D5" w:rsidRDefault="00DF1D14" w:rsidP="00DF1D14">
      <w:pPr>
        <w:pStyle w:val="Code"/>
      </w:pPr>
      <w:r w:rsidRPr="00EC76D5">
        <w:t xml:space="preserve">                 "unsurronded break");</w:t>
      </w:r>
    </w:p>
    <w:p w14:paraId="6041F52F" w14:textId="77777777" w:rsidR="00DF1D14" w:rsidRPr="00EC76D5" w:rsidRDefault="00DF1D14" w:rsidP="00DF1D14">
      <w:pPr>
        <w:pStyle w:val="Code"/>
      </w:pPr>
      <w:r w:rsidRPr="00EC76D5">
        <w:t xml:space="preserve">    return (new SyntaxTree(MiddleOperator.Break));</w:t>
      </w:r>
    </w:p>
    <w:p w14:paraId="2047FBC5" w14:textId="5D67F246" w:rsidR="00E40B78" w:rsidRPr="00EC76D5" w:rsidRDefault="00DF1D14" w:rsidP="00DF1D14">
      <w:pPr>
        <w:pStyle w:val="Code"/>
      </w:pPr>
      <w:r w:rsidRPr="00EC76D5">
        <w:t xml:space="preserve">  }</w:t>
      </w:r>
    </w:p>
    <w:p w14:paraId="23F91B59" w14:textId="620CAA0C" w:rsidR="00102592" w:rsidRPr="00EC76D5" w:rsidRDefault="00102592" w:rsidP="00102592">
      <w:pPr>
        <w:pStyle w:val="Rubrik3"/>
        <w:numPr>
          <w:ilvl w:val="2"/>
          <w:numId w:val="97"/>
        </w:numPr>
      </w:pPr>
      <w:bookmarkStart w:id="295" w:name="_Toc481936173"/>
      <w:r w:rsidRPr="00EC76D5">
        <w:t>Continue Statements</w:t>
      </w:r>
      <w:bookmarkEnd w:id="295"/>
    </w:p>
    <w:p w14:paraId="269AF74E" w14:textId="09E466DF" w:rsidR="00102592" w:rsidRPr="00EC76D5" w:rsidRDefault="00102592" w:rsidP="00102592">
      <w:r w:rsidRPr="00EC76D5">
        <w:t xml:space="preserve">The continue statement checks that </w:t>
      </w:r>
      <w:proofErr w:type="spellStart"/>
      <w:r w:rsidRPr="00EC76D5">
        <w:rPr>
          <w:rStyle w:val="CodeInText"/>
        </w:rPr>
        <w:t>Main.</w:t>
      </w:r>
      <w:r w:rsidR="00B13BF7">
        <w:rPr>
          <w:rStyle w:val="CodeInText"/>
        </w:rPr>
        <w:t>m_continueSetStack</w:t>
      </w:r>
      <w:proofErr w:type="spellEnd"/>
      <w:r w:rsidRPr="00EC76D5">
        <w:rPr>
          <w:rStyle w:val="CodeInText"/>
        </w:rPr>
        <w:t xml:space="preserve"> </w:t>
      </w:r>
      <w:r w:rsidRPr="00EC76D5">
        <w:t xml:space="preserve">is not empty, which would indicate that we do not have a surrounding while, for, or do statement, and add the line number of the beginning of the next statement to the set on the top of the stack. </w:t>
      </w:r>
    </w:p>
    <w:p w14:paraId="220E3A3D" w14:textId="12FCFD0F" w:rsidR="00102592" w:rsidRPr="00EC76D5" w:rsidRDefault="002E67B8" w:rsidP="00102592">
      <w:pPr>
        <w:pStyle w:val="CodeHeader"/>
      </w:pPr>
      <w:proofErr w:type="spellStart"/>
      <w:r>
        <w:t>MainParser.gppg</w:t>
      </w:r>
      <w:proofErr w:type="spellEnd"/>
    </w:p>
    <w:p w14:paraId="16DCF3E7" w14:textId="77777777" w:rsidR="00102592" w:rsidRPr="00EC76D5" w:rsidRDefault="00102592" w:rsidP="00102592">
      <w:pPr>
        <w:pStyle w:val="Code"/>
      </w:pPr>
      <w:r w:rsidRPr="00EC76D5">
        <w:t xml:space="preserve">  | CONTINUE SEMICOLON {</w:t>
      </w:r>
    </w:p>
    <w:p w14:paraId="3585B22C" w14:textId="77777777" w:rsidR="00102592" w:rsidRPr="00EC76D5" w:rsidRDefault="00102592" w:rsidP="00102592">
      <w:pPr>
        <w:pStyle w:val="Code"/>
      </w:pPr>
      <w:r w:rsidRPr="00EC76D5">
        <w:t xml:space="preserve">      $$ = SyntaxTreeGenerator.generateContinueStatement();</w:t>
      </w:r>
    </w:p>
    <w:p w14:paraId="6510FFE0" w14:textId="77777777" w:rsidR="00102592" w:rsidRPr="00EC76D5" w:rsidRDefault="00102592" w:rsidP="00102592">
      <w:pPr>
        <w:pStyle w:val="Code"/>
        <w:rPr>
          <w:b/>
        </w:rPr>
      </w:pPr>
      <w:r w:rsidRPr="00EC76D5">
        <w:t xml:space="preserve">    }</w:t>
      </w:r>
    </w:p>
    <w:p w14:paraId="58350F90" w14:textId="2ADEA158" w:rsidR="00102592" w:rsidRPr="00EC76D5" w:rsidRDefault="000C6576" w:rsidP="00102592">
      <w:pPr>
        <w:pStyle w:val="CodeHeader"/>
      </w:pPr>
      <w:proofErr w:type="spellStart"/>
      <w:r>
        <w:t>MiddleCodeGenerator.cs</w:t>
      </w:r>
      <w:proofErr w:type="spellEnd"/>
      <w:r w:rsidR="00102592" w:rsidRPr="00EC76D5">
        <w:t xml:space="preserve"> </w:t>
      </w:r>
    </w:p>
    <w:p w14:paraId="06A2E354" w14:textId="77777777" w:rsidR="00102592" w:rsidRPr="00EC76D5" w:rsidRDefault="00102592" w:rsidP="00102592">
      <w:pPr>
        <w:pStyle w:val="Code"/>
      </w:pPr>
      <w:r w:rsidRPr="00EC76D5">
        <w:t xml:space="preserve">  public static SyntaxTree generateContinueStatement() {</w:t>
      </w:r>
    </w:p>
    <w:p w14:paraId="31F7C317" w14:textId="77777777" w:rsidR="00102592" w:rsidRPr="00EC76D5" w:rsidRDefault="00102592" w:rsidP="00102592">
      <w:pPr>
        <w:pStyle w:val="Code"/>
      </w:pPr>
      <w:r w:rsidRPr="00EC76D5">
        <w:t xml:space="preserve">    Assert.error(Main.LoopCount &gt; 0, "unsurronded continue");</w:t>
      </w:r>
    </w:p>
    <w:p w14:paraId="09041E54" w14:textId="77777777" w:rsidR="00102592" w:rsidRPr="00EC76D5" w:rsidRDefault="00102592" w:rsidP="00102592">
      <w:pPr>
        <w:pStyle w:val="Code"/>
      </w:pPr>
      <w:r w:rsidRPr="00EC76D5">
        <w:lastRenderedPageBreak/>
        <w:t xml:space="preserve">    return (new SyntaxTree(MiddleOperator.Continue));</w:t>
      </w:r>
    </w:p>
    <w:p w14:paraId="0492826C" w14:textId="44804AC1" w:rsidR="00E40B78" w:rsidRPr="00EC76D5" w:rsidRDefault="00102592" w:rsidP="00E40B78">
      <w:pPr>
        <w:pStyle w:val="Code"/>
      </w:pPr>
      <w:r w:rsidRPr="00EC76D5">
        <w:t xml:space="preserve">  }</w:t>
      </w:r>
    </w:p>
    <w:p w14:paraId="03A21226" w14:textId="08AD1A3B" w:rsidR="00E40B78" w:rsidRPr="00EC76D5" w:rsidRDefault="00E40B78" w:rsidP="00E40B78">
      <w:pPr>
        <w:pStyle w:val="Rubrik3"/>
      </w:pPr>
      <w:bookmarkStart w:id="296" w:name="_Toc481936174"/>
      <w:proofErr w:type="spellStart"/>
      <w:r w:rsidRPr="00EC76D5">
        <w:t>Goto</w:t>
      </w:r>
      <w:proofErr w:type="spellEnd"/>
      <w:r w:rsidRPr="00EC76D5">
        <w:t xml:space="preserve"> Statements</w:t>
      </w:r>
      <w:bookmarkEnd w:id="296"/>
    </w:p>
    <w:p w14:paraId="7B9EF605" w14:textId="77777777" w:rsidR="00E40B78" w:rsidRPr="00EC76D5" w:rsidRDefault="00E40B78" w:rsidP="00E40B78">
      <w:r w:rsidRPr="00EC76D5">
        <w:t xml:space="preserve">The </w:t>
      </w:r>
      <w:proofErr w:type="spellStart"/>
      <w:r w:rsidRPr="00EC76D5">
        <w:t>goto</w:t>
      </w:r>
      <w:proofErr w:type="spellEnd"/>
      <w:r w:rsidRPr="00EC76D5">
        <w:t xml:space="preserve"> statement stores the name of the label and the line number of the beginning of the following statement in </w:t>
      </w:r>
      <w:proofErr w:type="spellStart"/>
      <w:r w:rsidRPr="00EC76D5">
        <w:rPr>
          <w:rStyle w:val="CodeInText"/>
        </w:rPr>
        <w:t>Main.GotoMap</w:t>
      </w:r>
      <w:proofErr w:type="spellEnd"/>
      <w:r w:rsidRPr="00EC76D5">
        <w:t xml:space="preserve">. The </w:t>
      </w:r>
      <w:proofErr w:type="spellStart"/>
      <w:r w:rsidRPr="00EC76D5">
        <w:t>gotos</w:t>
      </w:r>
      <w:proofErr w:type="spellEnd"/>
      <w:r w:rsidRPr="00EC76D5">
        <w:t xml:space="preserve"> will </w:t>
      </w:r>
      <w:proofErr w:type="spellStart"/>
      <w:r w:rsidRPr="00EC76D5">
        <w:t>eventlually</w:t>
      </w:r>
      <w:proofErr w:type="spellEnd"/>
      <w:r w:rsidRPr="00EC76D5">
        <w:t xml:space="preserve"> be matched to the </w:t>
      </w:r>
      <w:proofErr w:type="spellStart"/>
      <w:r w:rsidRPr="00EC76D5">
        <w:t>lables</w:t>
      </w:r>
      <w:proofErr w:type="spellEnd"/>
      <w:r w:rsidRPr="00EC76D5">
        <w:t xml:space="preserve"> in </w:t>
      </w:r>
      <w:proofErr w:type="spellStart"/>
      <w:r w:rsidRPr="00EC76D5">
        <w:rPr>
          <w:rStyle w:val="CodeInText"/>
        </w:rPr>
        <w:t>Main.LabelMap</w:t>
      </w:r>
      <w:proofErr w:type="spellEnd"/>
      <w:r w:rsidRPr="00EC76D5">
        <w:t>.</w:t>
      </w:r>
    </w:p>
    <w:p w14:paraId="1C512331" w14:textId="1C54697C" w:rsidR="00E40B78" w:rsidRPr="00EC76D5" w:rsidRDefault="002E67B8" w:rsidP="00E40B78">
      <w:pPr>
        <w:pStyle w:val="CodeHeader"/>
      </w:pPr>
      <w:proofErr w:type="spellStart"/>
      <w:r>
        <w:t>MainParser.gppg</w:t>
      </w:r>
      <w:proofErr w:type="spellEnd"/>
    </w:p>
    <w:p w14:paraId="0234C2AE" w14:textId="77777777" w:rsidR="000541B5" w:rsidRPr="00EC76D5" w:rsidRDefault="000541B5" w:rsidP="000541B5">
      <w:pPr>
        <w:pStyle w:val="Code"/>
      </w:pPr>
      <w:r w:rsidRPr="00EC76D5">
        <w:t xml:space="preserve">  | GOTO IDENTIFIER SEMICOLON {</w:t>
      </w:r>
    </w:p>
    <w:p w14:paraId="3D1D3154" w14:textId="77777777" w:rsidR="000541B5" w:rsidRPr="00EC76D5" w:rsidRDefault="000541B5" w:rsidP="000541B5">
      <w:pPr>
        <w:pStyle w:val="Code"/>
      </w:pPr>
      <w:r w:rsidRPr="00EC76D5">
        <w:t xml:space="preserve">      $$ = SyntaxTreeGenerator.generateGotoStatement($2);</w:t>
      </w:r>
    </w:p>
    <w:p w14:paraId="52AF3DC4" w14:textId="77777777" w:rsidR="000541B5" w:rsidRPr="00EC76D5" w:rsidRDefault="000541B5" w:rsidP="000541B5">
      <w:pPr>
        <w:pStyle w:val="Code"/>
        <w:rPr>
          <w:b/>
        </w:rPr>
      </w:pPr>
      <w:r w:rsidRPr="00EC76D5">
        <w:t xml:space="preserve">    }</w:t>
      </w:r>
    </w:p>
    <w:p w14:paraId="66219FFB" w14:textId="7145370C" w:rsidR="00E40B78" w:rsidRPr="00EC76D5" w:rsidRDefault="000C6576" w:rsidP="000541B5">
      <w:pPr>
        <w:pStyle w:val="CodeHeader"/>
      </w:pPr>
      <w:proofErr w:type="spellStart"/>
      <w:r>
        <w:t>MiddleCodeGenerator.cs</w:t>
      </w:r>
      <w:proofErr w:type="spellEnd"/>
    </w:p>
    <w:p w14:paraId="61E5F1B4" w14:textId="77777777" w:rsidR="00084DDA" w:rsidRPr="00EC76D5" w:rsidRDefault="00084DDA" w:rsidP="00084DDA">
      <w:pPr>
        <w:pStyle w:val="Code"/>
      </w:pPr>
      <w:r w:rsidRPr="00EC76D5">
        <w:t xml:space="preserve">  public static SyntaxTree generateGotoStatement(String label) {</w:t>
      </w:r>
    </w:p>
    <w:p w14:paraId="4D766C5E" w14:textId="77777777" w:rsidR="00084DDA" w:rsidRPr="00EC76D5" w:rsidRDefault="00084DDA" w:rsidP="00084DDA">
      <w:pPr>
        <w:pStyle w:val="Code"/>
      </w:pPr>
      <w:r w:rsidRPr="00EC76D5">
        <w:t xml:space="preserve">    Main.GotoSet.add(label);</w:t>
      </w:r>
    </w:p>
    <w:p w14:paraId="53283427" w14:textId="77777777" w:rsidR="00084DDA" w:rsidRPr="00EC76D5" w:rsidRDefault="00084DDA" w:rsidP="00084DDA">
      <w:pPr>
        <w:pStyle w:val="Code"/>
      </w:pPr>
      <w:r w:rsidRPr="00EC76D5">
        <w:t xml:space="preserve">    return (new SyntaxTree(MiddleOperator.Goto, label));</w:t>
      </w:r>
    </w:p>
    <w:p w14:paraId="36EB923B" w14:textId="4865AC7C" w:rsidR="00E40B78" w:rsidRPr="00EC76D5" w:rsidRDefault="00084DDA" w:rsidP="00084DDA">
      <w:pPr>
        <w:pStyle w:val="Code"/>
      </w:pPr>
      <w:r w:rsidRPr="00EC76D5">
        <w:t xml:space="preserve">  }</w:t>
      </w:r>
    </w:p>
    <w:p w14:paraId="0655B129" w14:textId="690F63B5" w:rsidR="00E40B78" w:rsidRPr="00EC76D5" w:rsidRDefault="00E40B78" w:rsidP="00E40B78">
      <w:pPr>
        <w:pStyle w:val="Rubrik3"/>
      </w:pPr>
      <w:bookmarkStart w:id="297" w:name="_Toc481936175"/>
      <w:r w:rsidRPr="00EC76D5">
        <w:t>Return Statements</w:t>
      </w:r>
      <w:bookmarkEnd w:id="297"/>
    </w:p>
    <w:p w14:paraId="207A2F90" w14:textId="77777777" w:rsidR="00E40B78" w:rsidRPr="00EC76D5" w:rsidRDefault="00E40B78" w:rsidP="00E40B78">
      <w:r w:rsidRPr="00EC76D5">
        <w:t xml:space="preserve">The </w:t>
      </w:r>
      <w:proofErr w:type="spellStart"/>
      <w:r w:rsidRPr="00EC76D5">
        <w:rPr>
          <w:rStyle w:val="CodeInText"/>
        </w:rPr>
        <w:t>generateReturnStatement</w:t>
      </w:r>
      <w:proofErr w:type="spellEnd"/>
      <w:r w:rsidRPr="00EC76D5">
        <w:t xml:space="preserve"> method is </w:t>
      </w:r>
      <w:proofErr w:type="spellStart"/>
      <w:r w:rsidRPr="00EC76D5">
        <w:t>surprisely</w:t>
      </w:r>
      <w:proofErr w:type="spellEnd"/>
      <w:r w:rsidRPr="00EC76D5">
        <w:t xml:space="preserve"> complicated, which due to the fact the return statement shall be interpreted as an exit statement in case of the main function.</w:t>
      </w:r>
    </w:p>
    <w:p w14:paraId="0A7F6D99" w14:textId="02D3CA04" w:rsidR="00E40B78" w:rsidRPr="00EC76D5" w:rsidRDefault="002E67B8" w:rsidP="00E40B78">
      <w:pPr>
        <w:pStyle w:val="CodeHeader"/>
      </w:pPr>
      <w:proofErr w:type="spellStart"/>
      <w:r>
        <w:t>MainParser.gppg</w:t>
      </w:r>
      <w:proofErr w:type="spellEnd"/>
    </w:p>
    <w:p w14:paraId="4DAE1AB6" w14:textId="77777777" w:rsidR="008F4FA3" w:rsidRPr="00EC76D5" w:rsidRDefault="008F4FA3" w:rsidP="008F4FA3">
      <w:pPr>
        <w:pStyle w:val="Code"/>
      </w:pPr>
      <w:r w:rsidRPr="00EC76D5">
        <w:t xml:space="preserve">  | RETURN optional_expression SEMICOLON {</w:t>
      </w:r>
    </w:p>
    <w:p w14:paraId="2B43A3B8" w14:textId="77777777" w:rsidR="008F4FA3" w:rsidRPr="00EC76D5" w:rsidRDefault="008F4FA3" w:rsidP="008F4FA3">
      <w:pPr>
        <w:pStyle w:val="Code"/>
      </w:pPr>
      <w:r w:rsidRPr="00EC76D5">
        <w:t xml:space="preserve">      $$ = SyntaxTreeGenerator.generateReturnStatement($2);</w:t>
      </w:r>
    </w:p>
    <w:p w14:paraId="373106B7" w14:textId="77777777" w:rsidR="008F4FA3" w:rsidRPr="00EC76D5" w:rsidRDefault="008F4FA3" w:rsidP="008F4FA3">
      <w:pPr>
        <w:pStyle w:val="Code"/>
      </w:pPr>
      <w:r w:rsidRPr="00EC76D5">
        <w:t xml:space="preserve">    }</w:t>
      </w:r>
    </w:p>
    <w:p w14:paraId="1DC7DD3B" w14:textId="7856DB89" w:rsidR="00E40B78" w:rsidRPr="00EC76D5" w:rsidRDefault="00E40B78" w:rsidP="008F4FA3">
      <w:r w:rsidRPr="00EC76D5">
        <w:t xml:space="preserve">If the return expression is not null, we that the surrounding function does not return </w:t>
      </w:r>
      <w:r w:rsidRPr="00EC76D5">
        <w:rPr>
          <w:rStyle w:val="CodeInText"/>
        </w:rPr>
        <w:t>void</w:t>
      </w:r>
      <w:r w:rsidRPr="00EC76D5">
        <w:t>. Then we compare the expression type with the type of the surrounding function’s return type.</w:t>
      </w:r>
    </w:p>
    <w:p w14:paraId="177EF388" w14:textId="31D5070C" w:rsidR="00E40B78" w:rsidRPr="00EC76D5" w:rsidRDefault="000C6576" w:rsidP="00E40B78">
      <w:pPr>
        <w:pStyle w:val="CodeHeader"/>
      </w:pPr>
      <w:proofErr w:type="spellStart"/>
      <w:r>
        <w:t>MiddleCodeGenerator.cs</w:t>
      </w:r>
      <w:proofErr w:type="spellEnd"/>
    </w:p>
    <w:p w14:paraId="363CC7A3" w14:textId="3C502A9D" w:rsidR="00B41542" w:rsidRPr="00EC76D5" w:rsidRDefault="00B41542" w:rsidP="00B41542">
      <w:pPr>
        <w:pStyle w:val="Code"/>
      </w:pPr>
      <w:r w:rsidRPr="00EC76D5">
        <w:t xml:space="preserve">  public static SyntaxTree generateReturnStatement(SyntaxTree opt</w:t>
      </w:r>
      <w:r w:rsidR="0038687E">
        <w:t>Expression)</w:t>
      </w:r>
      <w:r w:rsidRPr="00EC76D5">
        <w:t xml:space="preserve"> {</w:t>
      </w:r>
    </w:p>
    <w:p w14:paraId="54C37AC0" w14:textId="77777777" w:rsidR="00B41542" w:rsidRPr="00EC76D5" w:rsidRDefault="00B41542" w:rsidP="00B41542">
      <w:pPr>
        <w:pStyle w:val="Code"/>
      </w:pPr>
      <w:r w:rsidRPr="00EC76D5">
        <w:t xml:space="preserve">    if (GenerateDeclaration.isMain(Main.FuncSymbol)) {</w:t>
      </w:r>
    </w:p>
    <w:p w14:paraId="6A48FCFA" w14:textId="77777777" w:rsidR="00B41542" w:rsidRPr="00EC76D5" w:rsidRDefault="00B41542" w:rsidP="00B41542">
      <w:pPr>
        <w:pStyle w:val="Code"/>
      </w:pPr>
      <w:r w:rsidRPr="00EC76D5">
        <w:t xml:space="preserve">      SyntaxTree exitTree = new SyntaxTree(MiddleOperator.Exit);</w:t>
      </w:r>
    </w:p>
    <w:p w14:paraId="0D1DEBE0" w14:textId="77777777" w:rsidR="00B41542" w:rsidRPr="00EC76D5" w:rsidRDefault="00B41542" w:rsidP="00B41542">
      <w:pPr>
        <w:pStyle w:val="Code"/>
      </w:pPr>
    </w:p>
    <w:p w14:paraId="4FEE96D0" w14:textId="4F41385A" w:rsidR="00B41542" w:rsidRPr="00EC76D5" w:rsidRDefault="00B41542" w:rsidP="00B41542">
      <w:pPr>
        <w:pStyle w:val="Code"/>
      </w:pPr>
      <w:r w:rsidRPr="00EC76D5">
        <w:t xml:space="preserve">      if (opt</w:t>
      </w:r>
      <w:r w:rsidR="0038687E">
        <w:t xml:space="preserve">Expression </w:t>
      </w:r>
      <w:r w:rsidRPr="00EC76D5">
        <w:t>!= null) {</w:t>
      </w:r>
    </w:p>
    <w:p w14:paraId="286EC5B1" w14:textId="080E8C66" w:rsidR="00B41542" w:rsidRPr="00EC76D5" w:rsidRDefault="00B41542" w:rsidP="00B41542">
      <w:pPr>
        <w:pStyle w:val="Code"/>
      </w:pPr>
      <w:r w:rsidRPr="00EC76D5">
        <w:t xml:space="preserve">        opt</w:t>
      </w:r>
      <w:r w:rsidR="0038687E">
        <w:t xml:space="preserve">Expression </w:t>
      </w:r>
      <w:r w:rsidRPr="00EC76D5">
        <w:t>= TypeCast.implicitCast</w:t>
      </w:r>
    </w:p>
    <w:p w14:paraId="0F1C8A60" w14:textId="57D82A2B" w:rsidR="00B41542" w:rsidRPr="00EC76D5" w:rsidRDefault="00B41542" w:rsidP="00B41542">
      <w:pPr>
        <w:pStyle w:val="Code"/>
      </w:pPr>
      <w:r w:rsidRPr="00EC76D5">
        <w:t xml:space="preserve">                  (optExpr, Main.FuncSymbol.getType().getReturnType());</w:t>
      </w:r>
    </w:p>
    <w:p w14:paraId="54F52C10" w14:textId="3AE09C58" w:rsidR="00B41542" w:rsidRPr="00EC76D5" w:rsidRDefault="00B41542" w:rsidP="00B41542">
      <w:pPr>
        <w:pStyle w:val="Code"/>
      </w:pPr>
      <w:r w:rsidRPr="00EC76D5">
        <w:t xml:space="preserve">        exitTree.addChild(opt</w:t>
      </w:r>
      <w:r w:rsidR="0038687E">
        <w:t>Expression)</w:t>
      </w:r>
      <w:r w:rsidRPr="00EC76D5">
        <w:t>;</w:t>
      </w:r>
    </w:p>
    <w:p w14:paraId="5CA83B93" w14:textId="77777777" w:rsidR="00B41542" w:rsidRPr="00EC76D5" w:rsidRDefault="00B41542" w:rsidP="00B41542">
      <w:pPr>
        <w:pStyle w:val="Code"/>
      </w:pPr>
      <w:r w:rsidRPr="00EC76D5">
        <w:t xml:space="preserve">      }</w:t>
      </w:r>
    </w:p>
    <w:p w14:paraId="3D026778" w14:textId="77777777" w:rsidR="00B41542" w:rsidRPr="00EC76D5" w:rsidRDefault="00B41542" w:rsidP="00B41542">
      <w:pPr>
        <w:pStyle w:val="Code"/>
      </w:pPr>
      <w:r w:rsidRPr="00EC76D5">
        <w:t xml:space="preserve">      else {</w:t>
      </w:r>
    </w:p>
    <w:p w14:paraId="2048441B" w14:textId="77777777" w:rsidR="00B41542" w:rsidRPr="00EC76D5" w:rsidRDefault="00B41542" w:rsidP="00B41542">
      <w:pPr>
        <w:pStyle w:val="Code"/>
      </w:pPr>
      <w:r w:rsidRPr="00EC76D5">
        <w:t xml:space="preserve">        Assert.error(Main.FuncSymbol.getType().getReturnType().isVoid(),</w:t>
      </w:r>
    </w:p>
    <w:p w14:paraId="0F698DAA" w14:textId="77777777" w:rsidR="00B41542" w:rsidRPr="00EC76D5" w:rsidRDefault="00B41542" w:rsidP="00B41542">
      <w:pPr>
        <w:pStyle w:val="Code"/>
      </w:pPr>
      <w:r w:rsidRPr="00EC76D5">
        <w:t xml:space="preserve">                     "return value of void function");</w:t>
      </w:r>
    </w:p>
    <w:p w14:paraId="5F6C5BAB" w14:textId="77777777" w:rsidR="00B41542" w:rsidRPr="00EC76D5" w:rsidRDefault="00B41542" w:rsidP="00B41542">
      <w:pPr>
        <w:pStyle w:val="Code"/>
      </w:pPr>
      <w:r w:rsidRPr="00EC76D5">
        <w:t xml:space="preserve">        exitTree.addChild(null);</w:t>
      </w:r>
    </w:p>
    <w:p w14:paraId="5B058FB4" w14:textId="77777777" w:rsidR="00B41542" w:rsidRPr="00EC76D5" w:rsidRDefault="00B41542" w:rsidP="00B41542">
      <w:pPr>
        <w:pStyle w:val="Code"/>
      </w:pPr>
      <w:r w:rsidRPr="00EC76D5">
        <w:t xml:space="preserve">      }</w:t>
      </w:r>
    </w:p>
    <w:p w14:paraId="7F66CB65" w14:textId="77777777" w:rsidR="00B41542" w:rsidRPr="00EC76D5" w:rsidRDefault="00B41542" w:rsidP="00B41542">
      <w:pPr>
        <w:pStyle w:val="Code"/>
      </w:pPr>
    </w:p>
    <w:p w14:paraId="2595EE2F" w14:textId="77777777" w:rsidR="00B41542" w:rsidRPr="00EC76D5" w:rsidRDefault="00B41542" w:rsidP="00B41542">
      <w:pPr>
        <w:pStyle w:val="Code"/>
      </w:pPr>
      <w:r w:rsidRPr="00EC76D5">
        <w:t xml:space="preserve">      return exitTree;</w:t>
      </w:r>
    </w:p>
    <w:p w14:paraId="03DF4ABC" w14:textId="77777777" w:rsidR="00B41542" w:rsidRPr="00EC76D5" w:rsidRDefault="00B41542" w:rsidP="00B41542">
      <w:pPr>
        <w:pStyle w:val="Code"/>
      </w:pPr>
      <w:r w:rsidRPr="00EC76D5">
        <w:t xml:space="preserve">    }</w:t>
      </w:r>
    </w:p>
    <w:p w14:paraId="2842B09E" w14:textId="77777777" w:rsidR="00B41542" w:rsidRPr="00EC76D5" w:rsidRDefault="00B41542" w:rsidP="00B41542">
      <w:pPr>
        <w:pStyle w:val="Code"/>
      </w:pPr>
      <w:r w:rsidRPr="00EC76D5">
        <w:t xml:space="preserve">    else {</w:t>
      </w:r>
    </w:p>
    <w:p w14:paraId="217E5838" w14:textId="77777777" w:rsidR="00B41542" w:rsidRPr="00EC76D5" w:rsidRDefault="00B41542" w:rsidP="00B41542">
      <w:pPr>
        <w:pStyle w:val="Code"/>
      </w:pPr>
      <w:r w:rsidRPr="00EC76D5">
        <w:t xml:space="preserve">      SyntaxTree returnTree = new SyntaxTree(MiddleOperator.Return);</w:t>
      </w:r>
    </w:p>
    <w:p w14:paraId="070B2660" w14:textId="77777777" w:rsidR="00B41542" w:rsidRPr="00EC76D5" w:rsidRDefault="00B41542" w:rsidP="00B41542">
      <w:pPr>
        <w:pStyle w:val="Code"/>
      </w:pPr>
    </w:p>
    <w:p w14:paraId="51CBF608" w14:textId="1FC6933A" w:rsidR="00B41542" w:rsidRPr="00EC76D5" w:rsidRDefault="00B41542" w:rsidP="00B41542">
      <w:pPr>
        <w:pStyle w:val="Code"/>
      </w:pPr>
      <w:r w:rsidRPr="00EC76D5">
        <w:t xml:space="preserve">      if (opt</w:t>
      </w:r>
      <w:r w:rsidR="0038687E">
        <w:t xml:space="preserve">Expression </w:t>
      </w:r>
      <w:r w:rsidRPr="00EC76D5">
        <w:t>!= null) {</w:t>
      </w:r>
    </w:p>
    <w:p w14:paraId="36E0784E" w14:textId="5D87F97B" w:rsidR="00B41542" w:rsidRPr="00EC76D5" w:rsidRDefault="00B41542" w:rsidP="00B41542">
      <w:pPr>
        <w:pStyle w:val="Code"/>
      </w:pPr>
      <w:r w:rsidRPr="00EC76D5">
        <w:t xml:space="preserve">        opt</w:t>
      </w:r>
      <w:r w:rsidR="0038687E">
        <w:t xml:space="preserve">Expression </w:t>
      </w:r>
      <w:r w:rsidRPr="00EC76D5">
        <w:t>= TypeCast.implicitCast</w:t>
      </w:r>
    </w:p>
    <w:p w14:paraId="18AA83D9" w14:textId="4D4C1A36" w:rsidR="00B41542" w:rsidRPr="00EC76D5" w:rsidRDefault="00B41542" w:rsidP="00B41542">
      <w:pPr>
        <w:pStyle w:val="Code"/>
      </w:pPr>
      <w:r w:rsidRPr="00EC76D5">
        <w:t xml:space="preserve">                  (optExpr, Main.FuncSymbol.getType().getReturnType());</w:t>
      </w:r>
    </w:p>
    <w:p w14:paraId="6090E7BC" w14:textId="426698E8" w:rsidR="00B41542" w:rsidRPr="00EC76D5" w:rsidRDefault="00B41542" w:rsidP="00B41542">
      <w:pPr>
        <w:pStyle w:val="Code"/>
      </w:pPr>
      <w:r w:rsidRPr="00EC76D5">
        <w:t xml:space="preserve">        returnTree.addChild(opt</w:t>
      </w:r>
      <w:r w:rsidR="0038687E">
        <w:t>Expression)</w:t>
      </w:r>
      <w:r w:rsidRPr="00EC76D5">
        <w:t>;</w:t>
      </w:r>
    </w:p>
    <w:p w14:paraId="3216F136" w14:textId="77777777" w:rsidR="00B41542" w:rsidRPr="00EC76D5" w:rsidRDefault="00B41542" w:rsidP="00B41542">
      <w:pPr>
        <w:pStyle w:val="Code"/>
      </w:pPr>
      <w:r w:rsidRPr="00EC76D5">
        <w:t xml:space="preserve">      }</w:t>
      </w:r>
    </w:p>
    <w:p w14:paraId="35307D42" w14:textId="77777777" w:rsidR="00B41542" w:rsidRPr="00EC76D5" w:rsidRDefault="00B41542" w:rsidP="00B41542">
      <w:pPr>
        <w:pStyle w:val="Code"/>
      </w:pPr>
      <w:r w:rsidRPr="00EC76D5">
        <w:lastRenderedPageBreak/>
        <w:t xml:space="preserve">      else {</w:t>
      </w:r>
    </w:p>
    <w:p w14:paraId="2042223F" w14:textId="77777777" w:rsidR="00B41542" w:rsidRPr="00EC76D5" w:rsidRDefault="00B41542" w:rsidP="00B41542">
      <w:pPr>
        <w:pStyle w:val="Code"/>
      </w:pPr>
      <w:r w:rsidRPr="00EC76D5">
        <w:t xml:space="preserve">        Assert.error(Main.FuncSymbol.getType().getReturnType().isVoid(),</w:t>
      </w:r>
    </w:p>
    <w:p w14:paraId="2428997D" w14:textId="77777777" w:rsidR="00B41542" w:rsidRPr="00EC76D5" w:rsidRDefault="00B41542" w:rsidP="00B41542">
      <w:pPr>
        <w:pStyle w:val="Code"/>
      </w:pPr>
      <w:r w:rsidRPr="00EC76D5">
        <w:t xml:space="preserve">                     "return value of void function");</w:t>
      </w:r>
    </w:p>
    <w:p w14:paraId="449518A4" w14:textId="77777777" w:rsidR="00B41542" w:rsidRPr="00EC76D5" w:rsidRDefault="00B41542" w:rsidP="00B41542">
      <w:pPr>
        <w:pStyle w:val="Code"/>
      </w:pPr>
      <w:r w:rsidRPr="00EC76D5">
        <w:t xml:space="preserve">        returnTree.addChild(null);</w:t>
      </w:r>
    </w:p>
    <w:p w14:paraId="26DF2951" w14:textId="77777777" w:rsidR="00B41542" w:rsidRPr="00EC76D5" w:rsidRDefault="00B41542" w:rsidP="00B41542">
      <w:pPr>
        <w:pStyle w:val="Code"/>
      </w:pPr>
      <w:r w:rsidRPr="00EC76D5">
        <w:t xml:space="preserve">      }</w:t>
      </w:r>
    </w:p>
    <w:p w14:paraId="5A40C4D1" w14:textId="77777777" w:rsidR="00B41542" w:rsidRPr="00EC76D5" w:rsidRDefault="00B41542" w:rsidP="00B41542">
      <w:pPr>
        <w:pStyle w:val="Code"/>
      </w:pPr>
    </w:p>
    <w:p w14:paraId="01CB6F34" w14:textId="77777777" w:rsidR="00B41542" w:rsidRPr="00EC76D5" w:rsidRDefault="00B41542" w:rsidP="00B41542">
      <w:pPr>
        <w:pStyle w:val="Code"/>
      </w:pPr>
      <w:r w:rsidRPr="00EC76D5">
        <w:t xml:space="preserve">      return returnTree;</w:t>
      </w:r>
    </w:p>
    <w:p w14:paraId="7475D93B" w14:textId="77777777" w:rsidR="00B41542" w:rsidRPr="00EC76D5" w:rsidRDefault="00B41542" w:rsidP="00B41542">
      <w:pPr>
        <w:pStyle w:val="Code"/>
      </w:pPr>
      <w:r w:rsidRPr="00EC76D5">
        <w:t xml:space="preserve">    }</w:t>
      </w:r>
    </w:p>
    <w:p w14:paraId="7E452005" w14:textId="77777777" w:rsidR="00B41542" w:rsidRPr="00EC76D5" w:rsidRDefault="00B41542" w:rsidP="00B41542">
      <w:pPr>
        <w:pStyle w:val="Code"/>
      </w:pPr>
      <w:r w:rsidRPr="00EC76D5">
        <w:t xml:space="preserve">  }</w:t>
      </w:r>
    </w:p>
    <w:p w14:paraId="2DE085A9" w14:textId="63343691" w:rsidR="00E40B78" w:rsidRPr="00EC76D5" w:rsidRDefault="00E40B78" w:rsidP="00B41542">
      <w:r w:rsidRPr="00EC76D5">
        <w:t xml:space="preserve">If the </w:t>
      </w:r>
      <w:r w:rsidR="009969C9" w:rsidRPr="00EC76D5">
        <w:t>surrounding</w:t>
      </w:r>
      <w:r w:rsidRPr="00EC76D5">
        <w:t xml:space="preserve"> function returns a pointer to a function and the return expression is a or a pointer to a function, we check </w:t>
      </w:r>
      <w:proofErr w:type="gramStart"/>
      <w:r w:rsidRPr="00EC76D5">
        <w:t>the they</w:t>
      </w:r>
      <w:proofErr w:type="gramEnd"/>
      <w:r w:rsidRPr="00EC76D5">
        <w:t xml:space="preserve"> are equal; that is, that they return equal types and have equal parameter lists.</w:t>
      </w:r>
    </w:p>
    <w:p w14:paraId="5539FB86" w14:textId="77777777" w:rsidR="00E40B78" w:rsidRPr="00EC76D5" w:rsidRDefault="00E40B78" w:rsidP="00E40B78">
      <w:r w:rsidRPr="00EC76D5">
        <w:t xml:space="preserve">If the </w:t>
      </w:r>
      <w:proofErr w:type="spellStart"/>
      <w:r w:rsidRPr="00EC76D5">
        <w:t>sorrounding</w:t>
      </w:r>
      <w:proofErr w:type="spellEnd"/>
      <w:r w:rsidRPr="00EC76D5">
        <w:t xml:space="preserve"> function returns a pointer and the expression type is array, we compare the pointer type with array type. If the return expression is a </w:t>
      </w:r>
      <w:proofErr w:type="gramStart"/>
      <w:r w:rsidRPr="00EC76D5">
        <w:t>string</w:t>
      </w:r>
      <w:proofErr w:type="gramEnd"/>
      <w:r w:rsidRPr="00EC76D5">
        <w:t xml:space="preserve"> we check that the surrounding function’s return type is a pointer to a (signed or unsigned) character. Otherwise, we just cast the return expression to the surrounding function’s return type.</w:t>
      </w:r>
    </w:p>
    <w:p w14:paraId="1E22BE06" w14:textId="33137441" w:rsidR="00E40B78" w:rsidRPr="00EC76D5" w:rsidRDefault="00E40B78" w:rsidP="00E40B78">
      <w:r w:rsidRPr="00EC76D5">
        <w:t xml:space="preserve">If the surrounding function is the </w:t>
      </w:r>
      <w:r w:rsidRPr="00EC76D5">
        <w:rPr>
          <w:rStyle w:val="CodeInText"/>
        </w:rPr>
        <w:t>main</w:t>
      </w:r>
      <w:r w:rsidRPr="00EC76D5">
        <w:t xml:space="preserve"> function, we cast the return expression to a signed short integer, since we already checked that </w:t>
      </w:r>
      <w:r w:rsidRPr="00EC76D5">
        <w:rPr>
          <w:rStyle w:val="CodeInText"/>
        </w:rPr>
        <w:t>main</w:t>
      </w:r>
      <w:r w:rsidRPr="00EC76D5">
        <w:t xml:space="preserve"> does not return </w:t>
      </w:r>
      <w:r w:rsidRPr="00EC76D5">
        <w:rPr>
          <w:rStyle w:val="CodeInText"/>
        </w:rPr>
        <w:t>void</w:t>
      </w:r>
      <w:r w:rsidRPr="00EC76D5">
        <w:t xml:space="preserve">, it </w:t>
      </w:r>
      <w:proofErr w:type="gramStart"/>
      <w:r w:rsidRPr="00EC76D5">
        <w:t>has to</w:t>
      </w:r>
      <w:proofErr w:type="gramEnd"/>
      <w:r w:rsidRPr="00EC76D5">
        <w:t xml:space="preserve"> return an integral type. If the surrounding function is not </w:t>
      </w:r>
      <w:r w:rsidRPr="00EC76D5">
        <w:rPr>
          <w:rStyle w:val="CodeInText"/>
        </w:rPr>
        <w:t>main</w:t>
      </w:r>
      <w:r w:rsidRPr="00EC76D5">
        <w:t>, we generate middle code instructions for the return value and fun</w:t>
      </w:r>
      <w:r w:rsidR="00B41542" w:rsidRPr="00EC76D5">
        <w:t>ction return. Note that there are</w:t>
      </w:r>
      <w:r w:rsidRPr="00EC76D5">
        <w:t xml:space="preserve"> two different instructions, where the first one sets the return value and the second one performs the return jump.</w:t>
      </w:r>
    </w:p>
    <w:p w14:paraId="6DB21EF9" w14:textId="77777777" w:rsidR="00E40B78" w:rsidRPr="00EC76D5" w:rsidRDefault="00E40B78" w:rsidP="00E40B78">
      <w:r w:rsidRPr="00EC76D5">
        <w:t xml:space="preserve">On the other hand, if there is no return </w:t>
      </w:r>
      <w:proofErr w:type="gramStart"/>
      <w:r w:rsidRPr="00EC76D5">
        <w:t>expression</w:t>
      </w:r>
      <w:proofErr w:type="gramEnd"/>
      <w:r w:rsidRPr="00EC76D5">
        <w:t xml:space="preserve"> we check that the surrounding function returns </w:t>
      </w:r>
      <w:r w:rsidRPr="00EC76D5">
        <w:rPr>
          <w:rStyle w:val="CodeInText"/>
        </w:rPr>
        <w:t>void</w:t>
      </w:r>
      <w:r w:rsidRPr="00EC76D5">
        <w:t xml:space="preserve">. If it is the main function, we add the </w:t>
      </w:r>
      <w:r w:rsidRPr="00EC76D5">
        <w:rPr>
          <w:rStyle w:val="CodeInText"/>
        </w:rPr>
        <w:t>exit</w:t>
      </w:r>
      <w:r w:rsidRPr="00EC76D5">
        <w:t xml:space="preserve"> middle code instruction with argument zero. If it is not, we just add the </w:t>
      </w:r>
      <w:r w:rsidRPr="00EC76D5">
        <w:rPr>
          <w:rStyle w:val="CodeInText"/>
        </w:rPr>
        <w:t>return</w:t>
      </w:r>
      <w:r w:rsidRPr="00EC76D5">
        <w:t xml:space="preserve"> middle code instruction without precede it with the setting of a return value.</w:t>
      </w:r>
    </w:p>
    <w:p w14:paraId="09556317" w14:textId="6B3CE841" w:rsidR="00E40B78" w:rsidRPr="00EC76D5" w:rsidRDefault="00E40B78" w:rsidP="00E40B78">
      <w:pPr>
        <w:pStyle w:val="Rubrik3"/>
      </w:pPr>
      <w:bookmarkStart w:id="298" w:name="_Toc481936176"/>
      <w:r w:rsidRPr="00EC76D5">
        <w:t>Expression Statements</w:t>
      </w:r>
      <w:bookmarkEnd w:id="298"/>
    </w:p>
    <w:p w14:paraId="2BC71830" w14:textId="6230F5E1" w:rsidR="00E40B78" w:rsidRPr="00EC76D5" w:rsidRDefault="00E40B78" w:rsidP="00E40B78">
      <w:r w:rsidRPr="00EC76D5">
        <w:t xml:space="preserve">An expression statement is an optional expression followed by a semicolon. The expression is </w:t>
      </w:r>
      <w:proofErr w:type="gramStart"/>
      <w:r w:rsidRPr="00EC76D5">
        <w:t>evaluated</w:t>
      </w:r>
      <w:proofErr w:type="gramEnd"/>
      <w:r w:rsidRPr="00EC76D5">
        <w:t xml:space="preserve">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w:t>
      </w:r>
    </w:p>
    <w:p w14:paraId="0FF7B112" w14:textId="343FA08C" w:rsidR="00E40B78" w:rsidRPr="00EC76D5" w:rsidRDefault="002E67B8" w:rsidP="00E40B78">
      <w:pPr>
        <w:pStyle w:val="CodeHeader"/>
      </w:pPr>
      <w:proofErr w:type="spellStart"/>
      <w:r>
        <w:t>MainParser.gppg</w:t>
      </w:r>
      <w:proofErr w:type="spellEnd"/>
    </w:p>
    <w:p w14:paraId="6C438EDC" w14:textId="77777777" w:rsidR="00133398" w:rsidRPr="00EC76D5" w:rsidRDefault="00133398" w:rsidP="0065352B">
      <w:pPr>
        <w:pStyle w:val="Code"/>
      </w:pPr>
      <w:r w:rsidRPr="00EC76D5">
        <w:t xml:space="preserve">  | optional_expression SEMICOLON {</w:t>
      </w:r>
    </w:p>
    <w:p w14:paraId="76CC86C8" w14:textId="77777777" w:rsidR="00133398" w:rsidRPr="00EC76D5" w:rsidRDefault="00133398" w:rsidP="0065352B">
      <w:pPr>
        <w:pStyle w:val="Code"/>
      </w:pPr>
      <w:r w:rsidRPr="00EC76D5">
        <w:t xml:space="preserve">      $$ = SyntaxTreeGenerator.generateExpressionStatement($1);</w:t>
      </w:r>
    </w:p>
    <w:p w14:paraId="08A63E5A" w14:textId="77777777" w:rsidR="0065352B" w:rsidRPr="00EC76D5" w:rsidRDefault="00133398" w:rsidP="0065352B">
      <w:pPr>
        <w:pStyle w:val="Code"/>
        <w:rPr>
          <w:b/>
        </w:rPr>
      </w:pPr>
      <w:r w:rsidRPr="00EC76D5">
        <w:t xml:space="preserve">    }</w:t>
      </w:r>
    </w:p>
    <w:p w14:paraId="21545F79" w14:textId="3833C8D5" w:rsidR="00E40B78" w:rsidRPr="00EC76D5" w:rsidRDefault="000C6576" w:rsidP="00133398">
      <w:pPr>
        <w:pStyle w:val="CodeHeader"/>
      </w:pPr>
      <w:proofErr w:type="spellStart"/>
      <w:r>
        <w:t>MiddleCodeGenerator.cs</w:t>
      </w:r>
      <w:proofErr w:type="spellEnd"/>
    </w:p>
    <w:p w14:paraId="412AC9A7" w14:textId="25FEC68A" w:rsidR="0065352B" w:rsidRPr="00EC76D5" w:rsidRDefault="0065352B" w:rsidP="0065352B">
      <w:pPr>
        <w:pStyle w:val="Code"/>
      </w:pPr>
      <w:r w:rsidRPr="00EC76D5">
        <w:t xml:space="preserve">  public static SyntaxTree generateExpressionStatement(SyntaxTree </w:t>
      </w:r>
      <w:r w:rsidR="0038687E">
        <w:t>expression</w:t>
      </w:r>
      <w:r w:rsidRPr="00EC76D5">
        <w:t>) {</w:t>
      </w:r>
    </w:p>
    <w:p w14:paraId="2186E822" w14:textId="77777777" w:rsidR="0065352B" w:rsidRPr="00EC76D5" w:rsidRDefault="0065352B" w:rsidP="0065352B">
      <w:pPr>
        <w:pStyle w:val="Code"/>
      </w:pPr>
      <w:r w:rsidRPr="00EC76D5">
        <w:t xml:space="preserve">    SyntaxTree exprTree = new SyntaxTree(MiddleOperator.Expression);</w:t>
      </w:r>
    </w:p>
    <w:p w14:paraId="4F84195F" w14:textId="14E162D1" w:rsidR="0065352B" w:rsidRPr="00EC76D5" w:rsidRDefault="0065352B" w:rsidP="0065352B">
      <w:pPr>
        <w:pStyle w:val="Code"/>
      </w:pPr>
      <w:r w:rsidRPr="00EC76D5">
        <w:t xml:space="preserve">    exprTree.addChild(</w:t>
      </w:r>
      <w:r w:rsidR="0038687E">
        <w:t>expression</w:t>
      </w:r>
      <w:r w:rsidRPr="00EC76D5">
        <w:t>);</w:t>
      </w:r>
    </w:p>
    <w:p w14:paraId="19CE341F" w14:textId="77777777" w:rsidR="0065352B" w:rsidRPr="00EC76D5" w:rsidRDefault="0065352B" w:rsidP="0065352B">
      <w:pPr>
        <w:pStyle w:val="Code"/>
      </w:pPr>
      <w:r w:rsidRPr="00EC76D5">
        <w:t xml:space="preserve">    return exprTree;</w:t>
      </w:r>
    </w:p>
    <w:p w14:paraId="595E3443" w14:textId="16B23E3D" w:rsidR="00E40B78" w:rsidRPr="00EC76D5" w:rsidRDefault="0065352B" w:rsidP="0065352B">
      <w:pPr>
        <w:pStyle w:val="Code"/>
      </w:pPr>
      <w:r w:rsidRPr="00EC76D5">
        <w:t xml:space="preserve">  }</w:t>
      </w:r>
    </w:p>
    <w:p w14:paraId="0E07C9FB" w14:textId="6CA66165" w:rsidR="00E40B78" w:rsidRPr="00EC76D5" w:rsidRDefault="00E40B78" w:rsidP="00E40B78">
      <w:pPr>
        <w:pStyle w:val="Rubrik3"/>
        <w:numPr>
          <w:ilvl w:val="2"/>
          <w:numId w:val="98"/>
        </w:numPr>
      </w:pPr>
      <w:bookmarkStart w:id="299" w:name="_Toc481936177"/>
      <w:r w:rsidRPr="00EC76D5">
        <w:t>Declaration Statements</w:t>
      </w:r>
      <w:bookmarkEnd w:id="299"/>
    </w:p>
    <w:p w14:paraId="5BDC5B47" w14:textId="77777777" w:rsidR="00E40B78" w:rsidRPr="00EC76D5" w:rsidRDefault="00E40B78" w:rsidP="00E40B78">
      <w:r w:rsidRPr="00EC76D5">
        <w:t>Declaration statements is an extension of the C standard, which states that the declarations are placed before the statements. With declaration statements it is possible to mix declarations and statements.</w:t>
      </w:r>
    </w:p>
    <w:p w14:paraId="2FA69C5E" w14:textId="5ADEAA1F" w:rsidR="00E40B78" w:rsidRPr="00EC76D5" w:rsidRDefault="002E67B8" w:rsidP="00E40B78">
      <w:pPr>
        <w:pStyle w:val="CodeHeader"/>
      </w:pPr>
      <w:proofErr w:type="spellStart"/>
      <w:r>
        <w:t>MainParser.gppg</w:t>
      </w:r>
      <w:proofErr w:type="spellEnd"/>
    </w:p>
    <w:p w14:paraId="07C4908A" w14:textId="77777777" w:rsidR="0037793B" w:rsidRPr="00EC76D5" w:rsidRDefault="0037793B" w:rsidP="0037793B">
      <w:pPr>
        <w:pStyle w:val="Code"/>
      </w:pPr>
      <w:r w:rsidRPr="00EC76D5">
        <w:t xml:space="preserve">  | declaration {</w:t>
      </w:r>
    </w:p>
    <w:p w14:paraId="1AE9C252" w14:textId="77777777" w:rsidR="0037793B" w:rsidRPr="00EC76D5" w:rsidRDefault="0037793B" w:rsidP="0037793B">
      <w:pPr>
        <w:pStyle w:val="Code"/>
      </w:pPr>
      <w:r w:rsidRPr="00EC76D5">
        <w:t xml:space="preserve">      $$ = SyntaxTreeGenerator.generateDeclarationStatement($1);</w:t>
      </w:r>
    </w:p>
    <w:p w14:paraId="3AE8DF4B" w14:textId="0278D1C0" w:rsidR="0037793B" w:rsidRPr="00EC76D5" w:rsidRDefault="0037793B" w:rsidP="0037793B">
      <w:pPr>
        <w:pStyle w:val="Code"/>
      </w:pPr>
      <w:r w:rsidRPr="00EC76D5">
        <w:lastRenderedPageBreak/>
        <w:t xml:space="preserve">    }</w:t>
      </w:r>
    </w:p>
    <w:p w14:paraId="4C4DBADA" w14:textId="3453DE98" w:rsidR="00C63D72" w:rsidRPr="00EC76D5" w:rsidRDefault="000C6576" w:rsidP="00C63D72">
      <w:pPr>
        <w:pStyle w:val="CodeHeader"/>
      </w:pPr>
      <w:proofErr w:type="spellStart"/>
      <w:r>
        <w:t>MiddleCodeGenerator.cs</w:t>
      </w:r>
      <w:proofErr w:type="spellEnd"/>
    </w:p>
    <w:p w14:paraId="4DC864C7" w14:textId="77777777" w:rsidR="00C63D72" w:rsidRPr="00EC76D5" w:rsidRDefault="001C45B9" w:rsidP="00C63D72">
      <w:pPr>
        <w:pStyle w:val="Code"/>
      </w:pPr>
      <w:r w:rsidRPr="00EC76D5">
        <w:t xml:space="preserve">  public static SyntaxTree generateDeclarationStatement</w:t>
      </w:r>
    </w:p>
    <w:p w14:paraId="72704800" w14:textId="48437F96" w:rsidR="001C45B9" w:rsidRPr="00EC76D5" w:rsidRDefault="00C63D72" w:rsidP="00C63D72">
      <w:pPr>
        <w:pStyle w:val="Code"/>
      </w:pPr>
      <w:r w:rsidRPr="00EC76D5">
        <w:t xml:space="preserve">                                   </w:t>
      </w:r>
      <w:r w:rsidR="001C45B9" w:rsidRPr="00EC76D5">
        <w:t>(List&lt;MiddleCode&gt; middleCodeList) {</w:t>
      </w:r>
    </w:p>
    <w:p w14:paraId="58871EFC" w14:textId="77777777" w:rsidR="001C45B9" w:rsidRPr="00EC76D5" w:rsidRDefault="001C45B9" w:rsidP="00C63D72">
      <w:pPr>
        <w:pStyle w:val="Code"/>
      </w:pPr>
      <w:r w:rsidRPr="00EC76D5">
        <w:t xml:space="preserve">    return (new SyntaxTree(MiddleOperator.Declaration, middleCodeList));</w:t>
      </w:r>
    </w:p>
    <w:p w14:paraId="701374AF" w14:textId="7ACD4C3A" w:rsidR="001C45B9" w:rsidRPr="00EC76D5" w:rsidRDefault="001C45B9" w:rsidP="00C63D72">
      <w:pPr>
        <w:pStyle w:val="Code"/>
      </w:pPr>
      <w:r w:rsidRPr="00EC76D5">
        <w:t xml:space="preserve">  }</w:t>
      </w:r>
    </w:p>
    <w:p w14:paraId="186C5559" w14:textId="2D66BE87" w:rsidR="00E40B78" w:rsidRPr="00EC76D5" w:rsidRDefault="00E40B78" w:rsidP="0037793B">
      <w:pPr>
        <w:pStyle w:val="Rubrik3"/>
      </w:pPr>
      <w:bookmarkStart w:id="300" w:name="_Toc481936178"/>
      <w:r w:rsidRPr="00EC76D5">
        <w:t>Load Register Statements</w:t>
      </w:r>
      <w:bookmarkEnd w:id="300"/>
    </w:p>
    <w:p w14:paraId="0F12F873" w14:textId="235B97ED" w:rsidR="00E40B78" w:rsidRPr="00EC76D5" w:rsidRDefault="00E40B78" w:rsidP="00E40B78">
      <w:r w:rsidRPr="00EC76D5">
        <w:t>T</w:t>
      </w:r>
      <w:r w:rsidR="00FE04CF" w:rsidRPr="00EC76D5">
        <w:t>he closed statements do</w:t>
      </w:r>
      <w:r w:rsidRPr="00EC76D5">
        <w:t xml:space="preserve">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5D20155" w14:textId="1C9568DE" w:rsidR="00E40B78" w:rsidRPr="00EC76D5" w:rsidRDefault="002E67B8" w:rsidP="00E40B78">
      <w:pPr>
        <w:pStyle w:val="CodeHeader"/>
      </w:pPr>
      <w:proofErr w:type="spellStart"/>
      <w:r>
        <w:t>MainParser.gppg</w:t>
      </w:r>
      <w:proofErr w:type="spellEnd"/>
    </w:p>
    <w:p w14:paraId="48A5A373" w14:textId="77777777" w:rsidR="00027F3B" w:rsidRPr="00EC76D5" w:rsidRDefault="00027F3B" w:rsidP="00BF3887">
      <w:pPr>
        <w:pStyle w:val="Code"/>
      </w:pPr>
      <w:r w:rsidRPr="00EC76D5">
        <w:t xml:space="preserve">  | LOAD_REGISTER LEFT_PAREN IDENTIFIER</w:t>
      </w:r>
    </w:p>
    <w:p w14:paraId="157C547D" w14:textId="77777777" w:rsidR="00027F3B" w:rsidRPr="00EC76D5" w:rsidRDefault="00027F3B" w:rsidP="00BF3887">
      <w:pPr>
        <w:pStyle w:val="Code"/>
      </w:pPr>
      <w:r w:rsidRPr="00EC76D5">
        <w:t xml:space="preserve">                  COMMA expression RIGHT_PAREN SEMICOLON {</w:t>
      </w:r>
    </w:p>
    <w:p w14:paraId="5DC1ED7D" w14:textId="77777777" w:rsidR="00027F3B" w:rsidRPr="00EC76D5" w:rsidRDefault="00027F3B" w:rsidP="00BF3887">
      <w:pPr>
        <w:pStyle w:val="Code"/>
      </w:pPr>
      <w:r w:rsidRPr="00EC76D5">
        <w:t xml:space="preserve">      $$ = SyntaxTreeGenerator.generateLoadToRegisterStatement($3, $5);</w:t>
      </w:r>
    </w:p>
    <w:p w14:paraId="62A76EDA" w14:textId="77777777" w:rsidR="00BF3887" w:rsidRPr="00EC76D5" w:rsidRDefault="00027F3B" w:rsidP="00BF3887">
      <w:pPr>
        <w:pStyle w:val="Code"/>
        <w:rPr>
          <w:b/>
        </w:rPr>
      </w:pPr>
      <w:r w:rsidRPr="00EC76D5">
        <w:t xml:space="preserve">    }</w:t>
      </w:r>
    </w:p>
    <w:p w14:paraId="75C2A284" w14:textId="5FE2E772" w:rsidR="00E40B78" w:rsidRPr="00EC76D5" w:rsidRDefault="000C6576" w:rsidP="00027F3B">
      <w:pPr>
        <w:pStyle w:val="CodeHeader"/>
      </w:pPr>
      <w:proofErr w:type="spellStart"/>
      <w:r>
        <w:t>MiddleCodeGenerator.cs</w:t>
      </w:r>
      <w:proofErr w:type="spellEnd"/>
    </w:p>
    <w:p w14:paraId="079AA4EA" w14:textId="77777777" w:rsidR="00E521CF" w:rsidRPr="00EC76D5" w:rsidRDefault="00A132A5" w:rsidP="00A132A5">
      <w:pPr>
        <w:pStyle w:val="Code"/>
      </w:pPr>
      <w:r w:rsidRPr="00EC76D5">
        <w:t xml:space="preserve">  public static SyntaxTree generateLoadToRegisterStatement(String name,</w:t>
      </w:r>
    </w:p>
    <w:p w14:paraId="777A6860" w14:textId="6CEB4FC9" w:rsidR="00A132A5" w:rsidRPr="00EC76D5" w:rsidRDefault="00E521CF" w:rsidP="00A132A5">
      <w:pPr>
        <w:pStyle w:val="Code"/>
      </w:pPr>
      <w:r w:rsidRPr="00EC76D5">
        <w:t xml:space="preserve">                                                          </w:t>
      </w:r>
      <w:r w:rsidR="00A132A5" w:rsidRPr="00EC76D5">
        <w:t xml:space="preserve"> SyntaxTree </w:t>
      </w:r>
      <w:r w:rsidR="0038687E">
        <w:t>expression</w:t>
      </w:r>
      <w:r w:rsidR="00A132A5" w:rsidRPr="00EC76D5">
        <w:t>) {</w:t>
      </w:r>
    </w:p>
    <w:p w14:paraId="2E031D84" w14:textId="0A63009A" w:rsidR="00A132A5" w:rsidRPr="00EC76D5" w:rsidRDefault="00A132A5" w:rsidP="00A132A5">
      <w:pPr>
        <w:pStyle w:val="Code"/>
      </w:pPr>
      <w:r w:rsidRPr="00EC76D5">
        <w:t xml:space="preserve">    Assert.error(</w:t>
      </w:r>
      <w:r w:rsidR="0038687E">
        <w:t>expression</w:t>
      </w:r>
      <w:r w:rsidRPr="00EC76D5">
        <w:t>.getType().isIntegralOrPointer() ||</w:t>
      </w:r>
    </w:p>
    <w:p w14:paraId="4890277F" w14:textId="5104C586" w:rsidR="00A132A5" w:rsidRPr="00EC76D5" w:rsidRDefault="00A132A5" w:rsidP="00A132A5">
      <w:pPr>
        <w:pStyle w:val="Code"/>
      </w:pPr>
      <w:r w:rsidRPr="00EC76D5">
        <w:t xml:space="preserve">                 </w:t>
      </w:r>
      <w:r w:rsidR="0038687E">
        <w:t>expression</w:t>
      </w:r>
      <w:r w:rsidRPr="00EC76D5">
        <w:t xml:space="preserve">.getType().isArray(), </w:t>
      </w:r>
      <w:r w:rsidR="0038687E">
        <w:t>expression</w:t>
      </w:r>
      <w:r w:rsidRPr="00EC76D5">
        <w:t>,</w:t>
      </w:r>
    </w:p>
    <w:p w14:paraId="5D48051B" w14:textId="77777777" w:rsidR="00A132A5" w:rsidRPr="00EC76D5" w:rsidRDefault="00A132A5" w:rsidP="00A132A5">
      <w:pPr>
        <w:pStyle w:val="Code"/>
      </w:pPr>
      <w:r w:rsidRPr="00EC76D5">
        <w:t xml:space="preserve">                 "not an integral or a pointer type");</w:t>
      </w:r>
    </w:p>
    <w:p w14:paraId="2EF8D213" w14:textId="77777777" w:rsidR="00A132A5" w:rsidRPr="00EC76D5" w:rsidRDefault="00A132A5" w:rsidP="00A132A5">
      <w:pPr>
        <w:pStyle w:val="Code"/>
      </w:pPr>
      <w:r w:rsidRPr="00EC76D5">
        <w:t xml:space="preserve">    Register register = generateRegister(name);</w:t>
      </w:r>
    </w:p>
    <w:p w14:paraId="435D0AF2" w14:textId="755EB136" w:rsidR="00CD30E4" w:rsidRPr="00EC76D5" w:rsidRDefault="00A132A5" w:rsidP="00A132A5">
      <w:pPr>
        <w:pStyle w:val="Code"/>
      </w:pPr>
      <w:r w:rsidRPr="00EC76D5">
        <w:t xml:space="preserve">    int size = </w:t>
      </w:r>
      <w:r w:rsidR="0038687E">
        <w:t>expression</w:t>
      </w:r>
      <w:r w:rsidRPr="00EC76D5">
        <w:t>.getType().isArray() ? Type.PointerSize</w:t>
      </w:r>
    </w:p>
    <w:p w14:paraId="1A9FE0A5" w14:textId="31262AF8" w:rsidR="00A132A5" w:rsidRPr="00EC76D5" w:rsidRDefault="00CD30E4" w:rsidP="00A132A5">
      <w:pPr>
        <w:pStyle w:val="Code"/>
      </w:pPr>
      <w:r w:rsidRPr="00EC76D5">
        <w:t xml:space="preserve">                                       </w:t>
      </w:r>
      <w:r w:rsidR="00A132A5" w:rsidRPr="00EC76D5">
        <w:t xml:space="preserve"> : </w:t>
      </w:r>
      <w:r w:rsidR="0038687E">
        <w:t>expression</w:t>
      </w:r>
      <w:r w:rsidR="00A132A5" w:rsidRPr="00EC76D5">
        <w:t>.getType().getSize();</w:t>
      </w:r>
    </w:p>
    <w:p w14:paraId="0279E732" w14:textId="77777777" w:rsidR="00A132A5" w:rsidRPr="00EC76D5" w:rsidRDefault="00A132A5" w:rsidP="00A132A5">
      <w:pPr>
        <w:pStyle w:val="Code"/>
      </w:pPr>
      <w:r w:rsidRPr="00EC76D5">
        <w:t xml:space="preserve">    Assert.error(ObjectCode.registerSize(register) == size,</w:t>
      </w:r>
    </w:p>
    <w:p w14:paraId="19A7270F" w14:textId="02455952" w:rsidR="00A132A5" w:rsidRPr="00EC76D5" w:rsidRDefault="00A132A5" w:rsidP="00A132A5">
      <w:pPr>
        <w:pStyle w:val="Code"/>
      </w:pPr>
      <w:r w:rsidRPr="00EC76D5">
        <w:t xml:space="preserve">                 </w:t>
      </w:r>
      <w:r w:rsidR="0038687E">
        <w:t>expression</w:t>
      </w:r>
      <w:r w:rsidRPr="00EC76D5">
        <w:t>, "incorrect expression type size");</w:t>
      </w:r>
    </w:p>
    <w:p w14:paraId="3C921F47" w14:textId="77777777" w:rsidR="00A132A5" w:rsidRPr="00EC76D5" w:rsidRDefault="00A132A5" w:rsidP="00A132A5">
      <w:pPr>
        <w:pStyle w:val="Code"/>
      </w:pPr>
    </w:p>
    <w:p w14:paraId="00C45455" w14:textId="77777777" w:rsidR="00CD30E4" w:rsidRPr="00EC76D5" w:rsidRDefault="00CD30E4" w:rsidP="00A132A5">
      <w:pPr>
        <w:pStyle w:val="Code"/>
      </w:pPr>
      <w:r w:rsidRPr="00EC76D5">
        <w:t xml:space="preserve">    SyntaxTree loadTree =</w:t>
      </w:r>
    </w:p>
    <w:p w14:paraId="4CC6B372" w14:textId="295267A8" w:rsidR="00A132A5" w:rsidRPr="00EC76D5" w:rsidRDefault="00CD30E4" w:rsidP="00A132A5">
      <w:pPr>
        <w:pStyle w:val="Code"/>
      </w:pPr>
      <w:r w:rsidRPr="00EC76D5">
        <w:t xml:space="preserve">      </w:t>
      </w:r>
      <w:r w:rsidR="00A132A5" w:rsidRPr="00EC76D5">
        <w:t>new SyntaxTree(MiddleOperator.LoadToRegister, register);</w:t>
      </w:r>
    </w:p>
    <w:p w14:paraId="7DDEEF48" w14:textId="09DB3826" w:rsidR="00A132A5" w:rsidRPr="00EC76D5" w:rsidRDefault="00A132A5" w:rsidP="00A132A5">
      <w:pPr>
        <w:pStyle w:val="Code"/>
      </w:pPr>
      <w:r w:rsidRPr="00EC76D5">
        <w:t xml:space="preserve">    loadTree.addChild(</w:t>
      </w:r>
      <w:r w:rsidR="0038687E">
        <w:t>expression</w:t>
      </w:r>
      <w:r w:rsidRPr="00EC76D5">
        <w:t>);</w:t>
      </w:r>
    </w:p>
    <w:p w14:paraId="6C8E994F" w14:textId="77777777" w:rsidR="00A132A5" w:rsidRPr="00EC76D5" w:rsidRDefault="00A132A5" w:rsidP="00A132A5">
      <w:pPr>
        <w:pStyle w:val="Code"/>
      </w:pPr>
      <w:r w:rsidRPr="00EC76D5">
        <w:t xml:space="preserve">    return loadTree;</w:t>
      </w:r>
    </w:p>
    <w:p w14:paraId="06D4519E" w14:textId="000C2A28" w:rsidR="00E40B78" w:rsidRPr="00EC76D5" w:rsidRDefault="00A132A5" w:rsidP="00A132A5">
      <w:pPr>
        <w:pStyle w:val="Code"/>
      </w:pPr>
      <w:r w:rsidRPr="00EC76D5">
        <w:t xml:space="preserve">  }</w:t>
      </w:r>
    </w:p>
    <w:p w14:paraId="6DB9E219" w14:textId="486260F5" w:rsidR="00D13BB0" w:rsidRPr="00EC76D5" w:rsidRDefault="00D13BB0" w:rsidP="00A132A5">
      <w:pPr>
        <w:pStyle w:val="Code"/>
      </w:pPr>
    </w:p>
    <w:p w14:paraId="43BDB8D4" w14:textId="77777777" w:rsidR="00D13BB0" w:rsidRPr="00EC76D5" w:rsidRDefault="00D13BB0" w:rsidP="00D13BB0">
      <w:pPr>
        <w:pStyle w:val="Code"/>
      </w:pPr>
      <w:r w:rsidRPr="00EC76D5">
        <w:t xml:space="preserve">  private static Register generateRegister(String registerName) {</w:t>
      </w:r>
    </w:p>
    <w:p w14:paraId="606873EE" w14:textId="77777777" w:rsidR="00D13BB0" w:rsidRPr="00EC76D5" w:rsidRDefault="00D13BB0" w:rsidP="00D13BB0">
      <w:pPr>
        <w:pStyle w:val="Code"/>
      </w:pPr>
      <w:r w:rsidRPr="00EC76D5">
        <w:t xml:space="preserve">    try {</w:t>
      </w:r>
    </w:p>
    <w:p w14:paraId="22346647" w14:textId="77777777" w:rsidR="00D13BB0" w:rsidRPr="00EC76D5" w:rsidRDefault="00D13BB0" w:rsidP="00D13BB0">
      <w:pPr>
        <w:pStyle w:val="Code"/>
      </w:pPr>
      <w:r w:rsidRPr="00EC76D5">
        <w:t xml:space="preserve">      return Register.valueOf(registerName);</w:t>
      </w:r>
    </w:p>
    <w:p w14:paraId="4F446C16" w14:textId="77777777" w:rsidR="00D13BB0" w:rsidRPr="00EC76D5" w:rsidRDefault="00D13BB0" w:rsidP="00D13BB0">
      <w:pPr>
        <w:pStyle w:val="Code"/>
      </w:pPr>
      <w:r w:rsidRPr="00EC76D5">
        <w:t xml:space="preserve">    }</w:t>
      </w:r>
    </w:p>
    <w:p w14:paraId="0EF36DF9" w14:textId="77777777" w:rsidR="00D13BB0" w:rsidRPr="00EC76D5" w:rsidRDefault="00D13BB0" w:rsidP="00D13BB0">
      <w:pPr>
        <w:pStyle w:val="Code"/>
      </w:pPr>
      <w:r w:rsidRPr="00EC76D5">
        <w:t xml:space="preserve">    catch (IllegalArgumentException exception) {</w:t>
      </w:r>
    </w:p>
    <w:p w14:paraId="2BCEA51A" w14:textId="77777777" w:rsidR="00D13BB0" w:rsidRPr="00EC76D5" w:rsidRDefault="00D13BB0" w:rsidP="00D13BB0">
      <w:pPr>
        <w:pStyle w:val="Code"/>
      </w:pPr>
      <w:r w:rsidRPr="00EC76D5">
        <w:t xml:space="preserve">      Assert.error(registerName, "invalid register name");</w:t>
      </w:r>
    </w:p>
    <w:p w14:paraId="31A0A067" w14:textId="77777777" w:rsidR="00D13BB0" w:rsidRPr="00EC76D5" w:rsidRDefault="00D13BB0" w:rsidP="00D13BB0">
      <w:pPr>
        <w:pStyle w:val="Code"/>
      </w:pPr>
      <w:r w:rsidRPr="00EC76D5">
        <w:t xml:space="preserve">      return null;</w:t>
      </w:r>
    </w:p>
    <w:p w14:paraId="7A364D9B" w14:textId="77777777" w:rsidR="00D13BB0" w:rsidRPr="00EC76D5" w:rsidRDefault="00D13BB0" w:rsidP="00D13BB0">
      <w:pPr>
        <w:pStyle w:val="Code"/>
      </w:pPr>
      <w:r w:rsidRPr="00EC76D5">
        <w:t xml:space="preserve">    }</w:t>
      </w:r>
    </w:p>
    <w:p w14:paraId="012E7232" w14:textId="104C2A5F" w:rsidR="00D13BB0" w:rsidRPr="00EC76D5" w:rsidRDefault="00D13BB0" w:rsidP="00D13BB0">
      <w:pPr>
        <w:pStyle w:val="Code"/>
      </w:pPr>
      <w:r w:rsidRPr="00EC76D5">
        <w:t xml:space="preserve">  }</w:t>
      </w:r>
    </w:p>
    <w:p w14:paraId="1A4BCDA7" w14:textId="27B7AFB5" w:rsidR="00E40B78" w:rsidRPr="00EC76D5" w:rsidRDefault="00E40B78" w:rsidP="00E40B78">
      <w:pPr>
        <w:pStyle w:val="Rubrik3"/>
      </w:pPr>
      <w:bookmarkStart w:id="301" w:name="_Toc481936179"/>
      <w:r w:rsidRPr="00EC76D5">
        <w:t>Store Register Statements</w:t>
      </w:r>
      <w:bookmarkEnd w:id="301"/>
    </w:p>
    <w:p w14:paraId="691D3C6F" w14:textId="77777777" w:rsidR="00E40B78" w:rsidRPr="00EC76D5" w:rsidRDefault="00E40B78" w:rsidP="00E40B78">
      <w:r w:rsidRPr="00EC76D5">
        <w:t>The store register statement takes as operands the name of a register and an expression of integral or pointer type with same size as the register. Moreover, since the purpose of this statement is to store the value of a register in a variable, the expression must be a left-value.</w:t>
      </w:r>
    </w:p>
    <w:p w14:paraId="21A45414" w14:textId="285D12C0" w:rsidR="00E40B78" w:rsidRPr="00EC76D5" w:rsidRDefault="002E67B8" w:rsidP="00E40B78">
      <w:pPr>
        <w:pStyle w:val="CodeHeader"/>
      </w:pPr>
      <w:proofErr w:type="spellStart"/>
      <w:r>
        <w:t>MainParser.gppg</w:t>
      </w:r>
      <w:proofErr w:type="spellEnd"/>
    </w:p>
    <w:p w14:paraId="7375A850" w14:textId="77777777" w:rsidR="00E521CF" w:rsidRPr="00EC76D5" w:rsidRDefault="00E521CF" w:rsidP="00E521CF">
      <w:pPr>
        <w:pStyle w:val="Code"/>
      </w:pPr>
      <w:r w:rsidRPr="00EC76D5">
        <w:lastRenderedPageBreak/>
        <w:t xml:space="preserve">  | STORE_REGISTER LEFT_PAREN IDENTIFIER</w:t>
      </w:r>
    </w:p>
    <w:p w14:paraId="03C6F17D" w14:textId="77777777" w:rsidR="00E521CF" w:rsidRPr="00EC76D5" w:rsidRDefault="00E521CF" w:rsidP="00E521CF">
      <w:pPr>
        <w:pStyle w:val="Code"/>
      </w:pPr>
      <w:r w:rsidRPr="00EC76D5">
        <w:t xml:space="preserve">                   COMMA expression RIGHT_PAREN SEMICOLON {</w:t>
      </w:r>
    </w:p>
    <w:p w14:paraId="022AF599" w14:textId="77777777" w:rsidR="00E521CF" w:rsidRPr="00EC76D5" w:rsidRDefault="00E521CF" w:rsidP="00E521CF">
      <w:pPr>
        <w:pStyle w:val="Code"/>
      </w:pPr>
      <w:r w:rsidRPr="00EC76D5">
        <w:t xml:space="preserve">      $$ = SyntaxTreeGenerator.generateSaveFromRegisterStatement($3, $5);</w:t>
      </w:r>
    </w:p>
    <w:p w14:paraId="20DC4502" w14:textId="77777777" w:rsidR="00E521CF" w:rsidRPr="00EC76D5" w:rsidRDefault="00E521CF" w:rsidP="00E521CF">
      <w:pPr>
        <w:pStyle w:val="Code"/>
        <w:rPr>
          <w:b/>
        </w:rPr>
      </w:pPr>
      <w:r w:rsidRPr="00EC76D5">
        <w:t xml:space="preserve">    }</w:t>
      </w:r>
    </w:p>
    <w:p w14:paraId="55812A03" w14:textId="2D342C04" w:rsidR="00E40B78" w:rsidRPr="00EC76D5" w:rsidRDefault="009A5FF5" w:rsidP="00E521CF">
      <w:pPr>
        <w:pStyle w:val="CodeHeader"/>
      </w:pPr>
      <w:proofErr w:type="spellStart"/>
      <w:r w:rsidRPr="00EC76D5">
        <w:t>GenerateSyntaxTree.java</w:t>
      </w:r>
      <w:proofErr w:type="spellEnd"/>
    </w:p>
    <w:p w14:paraId="0D9C56BC" w14:textId="77777777" w:rsidR="000A6C5F" w:rsidRPr="00EC76D5" w:rsidRDefault="000A6C5F" w:rsidP="000A6C5F">
      <w:pPr>
        <w:pStyle w:val="Code"/>
      </w:pPr>
      <w:r w:rsidRPr="00EC76D5">
        <w:t xml:space="preserve">  public static SyntaxTree generateSaveFromRegisterStatement(String name,</w:t>
      </w:r>
    </w:p>
    <w:p w14:paraId="41B83467" w14:textId="0B51ECC7" w:rsidR="000A6C5F" w:rsidRPr="00EC76D5" w:rsidRDefault="000A6C5F" w:rsidP="000A6C5F">
      <w:pPr>
        <w:pStyle w:val="Code"/>
      </w:pPr>
      <w:r w:rsidRPr="00EC76D5">
        <w:t xml:space="preserve">                                                             SyntaxTree </w:t>
      </w:r>
      <w:r w:rsidR="0038687E">
        <w:t>expression</w:t>
      </w:r>
      <w:r w:rsidRPr="00EC76D5">
        <w:t>){</w:t>
      </w:r>
    </w:p>
    <w:p w14:paraId="52BF1F8B" w14:textId="54E9AD42" w:rsidR="000A6C5F" w:rsidRPr="00EC76D5" w:rsidRDefault="000A6C5F" w:rsidP="000A6C5F">
      <w:pPr>
        <w:pStyle w:val="Code"/>
      </w:pPr>
      <w:r w:rsidRPr="00EC76D5">
        <w:t xml:space="preserve">    Assert.error(isLeftValue(</w:t>
      </w:r>
      <w:r w:rsidR="0038687E">
        <w:t>expression</w:t>
      </w:r>
      <w:r w:rsidRPr="00EC76D5">
        <w:t xml:space="preserve">), </w:t>
      </w:r>
      <w:r w:rsidR="0038687E">
        <w:t>expression</w:t>
      </w:r>
      <w:r w:rsidRPr="00EC76D5">
        <w:t>, "not a left-value");</w:t>
      </w:r>
    </w:p>
    <w:p w14:paraId="092A0652" w14:textId="19191143" w:rsidR="000A6C5F" w:rsidRPr="00EC76D5" w:rsidRDefault="000A6C5F" w:rsidP="000A6C5F">
      <w:pPr>
        <w:pStyle w:val="Code"/>
      </w:pPr>
      <w:r w:rsidRPr="00EC76D5">
        <w:t xml:space="preserve">    Assert.error(</w:t>
      </w:r>
      <w:r w:rsidR="0038687E">
        <w:t>expression</w:t>
      </w:r>
      <w:r w:rsidRPr="00EC76D5">
        <w:t xml:space="preserve">.getType().isIntegralOrPointer(), </w:t>
      </w:r>
      <w:r w:rsidR="0038687E">
        <w:t>expression</w:t>
      </w:r>
      <w:r w:rsidRPr="00EC76D5">
        <w:t>,</w:t>
      </w:r>
    </w:p>
    <w:p w14:paraId="2C411DB4" w14:textId="77777777" w:rsidR="000A6C5F" w:rsidRPr="00EC76D5" w:rsidRDefault="000A6C5F" w:rsidP="000A6C5F">
      <w:pPr>
        <w:pStyle w:val="Code"/>
      </w:pPr>
      <w:r w:rsidRPr="00EC76D5">
        <w:t xml:space="preserve">                 "not an integral or a pointer type");</w:t>
      </w:r>
    </w:p>
    <w:p w14:paraId="591D58C8" w14:textId="77777777" w:rsidR="000A6C5F" w:rsidRPr="00EC76D5" w:rsidRDefault="000A6C5F" w:rsidP="000A6C5F">
      <w:pPr>
        <w:pStyle w:val="Code"/>
      </w:pPr>
      <w:r w:rsidRPr="00EC76D5">
        <w:t xml:space="preserve">    Register register = generateRegister(name);</w:t>
      </w:r>
    </w:p>
    <w:p w14:paraId="55E3DB0E" w14:textId="77777777" w:rsidR="000A6C5F" w:rsidRPr="00EC76D5" w:rsidRDefault="000A6C5F" w:rsidP="000A6C5F">
      <w:pPr>
        <w:pStyle w:val="Code"/>
      </w:pPr>
      <w:r w:rsidRPr="00EC76D5">
        <w:t xml:space="preserve">    Assert.error(ObjectCode.registerSize(register) ==</w:t>
      </w:r>
    </w:p>
    <w:p w14:paraId="21577F3B" w14:textId="0F28A8D6" w:rsidR="000A6C5F" w:rsidRPr="00EC76D5" w:rsidRDefault="000A6C5F" w:rsidP="000A6C5F">
      <w:pPr>
        <w:pStyle w:val="Code"/>
      </w:pPr>
      <w:r w:rsidRPr="00EC76D5">
        <w:t xml:space="preserve">                 </w:t>
      </w:r>
      <w:r w:rsidR="0038687E">
        <w:t>expression</w:t>
      </w:r>
      <w:r w:rsidRPr="00EC76D5">
        <w:t xml:space="preserve">.getType().getSize(), </w:t>
      </w:r>
      <w:r w:rsidR="0038687E">
        <w:t>expression</w:t>
      </w:r>
      <w:r w:rsidRPr="00EC76D5">
        <w:t>,</w:t>
      </w:r>
    </w:p>
    <w:p w14:paraId="34B8B76D" w14:textId="77777777" w:rsidR="000A6C5F" w:rsidRPr="00EC76D5" w:rsidRDefault="000A6C5F" w:rsidP="000A6C5F">
      <w:pPr>
        <w:pStyle w:val="Code"/>
      </w:pPr>
      <w:r w:rsidRPr="00EC76D5">
        <w:t xml:space="preserve">                 "incorrect expression type size");</w:t>
      </w:r>
    </w:p>
    <w:p w14:paraId="2D61A4E5" w14:textId="77777777" w:rsidR="000A6C5F" w:rsidRPr="00EC76D5" w:rsidRDefault="000A6C5F" w:rsidP="000A6C5F">
      <w:pPr>
        <w:pStyle w:val="Code"/>
      </w:pPr>
    </w:p>
    <w:p w14:paraId="15FFA5EF" w14:textId="77777777" w:rsidR="000A6C5F" w:rsidRPr="00EC76D5" w:rsidRDefault="000A6C5F" w:rsidP="000A6C5F">
      <w:pPr>
        <w:pStyle w:val="Code"/>
      </w:pPr>
      <w:r w:rsidRPr="00EC76D5">
        <w:t xml:space="preserve">    SyntaxTree saveTree =</w:t>
      </w:r>
    </w:p>
    <w:p w14:paraId="0B8D72E8" w14:textId="77777777" w:rsidR="000A6C5F" w:rsidRPr="00EC76D5" w:rsidRDefault="000A6C5F" w:rsidP="000A6C5F">
      <w:pPr>
        <w:pStyle w:val="Code"/>
      </w:pPr>
      <w:r w:rsidRPr="00EC76D5">
        <w:t xml:space="preserve">      new SyntaxTree(MiddleOperator.SaveFromRegister, register);</w:t>
      </w:r>
    </w:p>
    <w:p w14:paraId="4C7DE0C8" w14:textId="651A1187" w:rsidR="000A6C5F" w:rsidRPr="00EC76D5" w:rsidRDefault="000A6C5F" w:rsidP="000A6C5F">
      <w:pPr>
        <w:pStyle w:val="Code"/>
      </w:pPr>
      <w:r w:rsidRPr="00EC76D5">
        <w:t xml:space="preserve">    saveTree.addChild(</w:t>
      </w:r>
      <w:r w:rsidR="0038687E">
        <w:t>expression</w:t>
      </w:r>
      <w:r w:rsidRPr="00EC76D5">
        <w:t>);</w:t>
      </w:r>
    </w:p>
    <w:p w14:paraId="142542D5" w14:textId="77777777" w:rsidR="000A6C5F" w:rsidRPr="00EC76D5" w:rsidRDefault="000A6C5F" w:rsidP="000A6C5F">
      <w:pPr>
        <w:pStyle w:val="Code"/>
      </w:pPr>
      <w:r w:rsidRPr="00EC76D5">
        <w:t xml:space="preserve">    return saveTree;</w:t>
      </w:r>
    </w:p>
    <w:p w14:paraId="2F7E89F8" w14:textId="7481A79D" w:rsidR="00E40B78" w:rsidRPr="00EC76D5" w:rsidRDefault="000A6C5F" w:rsidP="000A6C5F">
      <w:pPr>
        <w:pStyle w:val="Code"/>
      </w:pPr>
      <w:r w:rsidRPr="00EC76D5">
        <w:t xml:space="preserve">  }</w:t>
      </w:r>
      <w:r w:rsidRPr="00EC76D5">
        <w:tab/>
      </w:r>
    </w:p>
    <w:p w14:paraId="247FCDF4" w14:textId="00C37BB1" w:rsidR="00E40B78" w:rsidRPr="00EC76D5" w:rsidRDefault="00E40B78" w:rsidP="00E40B78">
      <w:pPr>
        <w:pStyle w:val="Rubrik3"/>
      </w:pPr>
      <w:bookmarkStart w:id="302" w:name="_Toc481936180"/>
      <w:r w:rsidRPr="00EC76D5">
        <w:t>Clear Registers Statements</w:t>
      </w:r>
      <w:bookmarkEnd w:id="302"/>
    </w:p>
    <w:p w14:paraId="560CE1D5" w14:textId="6FB968D8" w:rsidR="00E40B78" w:rsidRPr="00EC76D5" w:rsidRDefault="00E40B78" w:rsidP="00E40B78">
      <w:r w:rsidRPr="00EC76D5">
        <w:t xml:space="preserve">The clear register statement simple clears the values of all register. However, it does not physically clear the values, but rather inform the object code generator of Chapter </w:t>
      </w:r>
      <w:r w:rsidRPr="00EC76D5">
        <w:fldChar w:fldCharType="begin"/>
      </w:r>
      <w:r w:rsidRPr="00EC76D5">
        <w:instrText xml:space="preserve"> REF _Ref419628490 \r \h </w:instrText>
      </w:r>
      <w:r w:rsidRPr="00EC76D5">
        <w:fldChar w:fldCharType="separate"/>
      </w:r>
      <w:r w:rsidR="00545E00" w:rsidRPr="00EC76D5">
        <w:t>15</w:t>
      </w:r>
      <w:r w:rsidRPr="00EC76D5">
        <w:fldChar w:fldCharType="end"/>
      </w:r>
      <w:r w:rsidRPr="00EC76D5">
        <w:t xml:space="preserve"> that the values of the all registers shall be discarded.</w:t>
      </w:r>
    </w:p>
    <w:p w14:paraId="47407A33" w14:textId="7A310EEF" w:rsidR="00E40B78" w:rsidRPr="00EC76D5" w:rsidRDefault="002E67B8" w:rsidP="00E40B78">
      <w:pPr>
        <w:pStyle w:val="CodeHeader"/>
      </w:pPr>
      <w:proofErr w:type="spellStart"/>
      <w:r>
        <w:t>MainParser.gppg</w:t>
      </w:r>
      <w:proofErr w:type="spellEnd"/>
    </w:p>
    <w:p w14:paraId="03A6A808" w14:textId="77777777" w:rsidR="001B591D" w:rsidRPr="00EC76D5" w:rsidRDefault="001B591D" w:rsidP="001B591D">
      <w:pPr>
        <w:pStyle w:val="Code"/>
      </w:pPr>
      <w:r w:rsidRPr="00EC76D5">
        <w:t xml:space="preserve">  | CLEAR_REGISTERS LEFT_PAREN RIGHT_PAREN SEMICOLON {</w:t>
      </w:r>
    </w:p>
    <w:p w14:paraId="2B88FBDF" w14:textId="77777777" w:rsidR="001B591D" w:rsidRPr="00EC76D5" w:rsidRDefault="001B591D" w:rsidP="001B591D">
      <w:pPr>
        <w:pStyle w:val="Code"/>
      </w:pPr>
      <w:r w:rsidRPr="00EC76D5">
        <w:t xml:space="preserve">      $$ = SyntaxTreeGenerator.generateClearRegistersStatement();</w:t>
      </w:r>
    </w:p>
    <w:p w14:paraId="0E84D804" w14:textId="77777777" w:rsidR="001B591D" w:rsidRPr="00EC76D5" w:rsidRDefault="001B591D" w:rsidP="001B591D">
      <w:pPr>
        <w:pStyle w:val="Code"/>
        <w:rPr>
          <w:b/>
        </w:rPr>
      </w:pPr>
      <w:r w:rsidRPr="00EC76D5">
        <w:t xml:space="preserve">    }</w:t>
      </w:r>
    </w:p>
    <w:p w14:paraId="1E2921F0" w14:textId="4334D0CA" w:rsidR="00E40B78" w:rsidRPr="00EC76D5" w:rsidRDefault="009A5FF5" w:rsidP="001B591D">
      <w:pPr>
        <w:pStyle w:val="CodeHeader"/>
      </w:pPr>
      <w:proofErr w:type="spellStart"/>
      <w:r w:rsidRPr="00EC76D5">
        <w:t>GenerateSyntaxTree.java</w:t>
      </w:r>
      <w:proofErr w:type="spellEnd"/>
    </w:p>
    <w:p w14:paraId="7064C326" w14:textId="77777777" w:rsidR="00E87771" w:rsidRPr="00EC76D5" w:rsidRDefault="00E87771" w:rsidP="00E87771">
      <w:pPr>
        <w:pStyle w:val="Code"/>
      </w:pPr>
      <w:r w:rsidRPr="00EC76D5">
        <w:t xml:space="preserve">  public static SyntaxTree generateClearRegistersStatement() {</w:t>
      </w:r>
    </w:p>
    <w:p w14:paraId="649F6CFB" w14:textId="77777777" w:rsidR="00E87771" w:rsidRPr="00EC76D5" w:rsidRDefault="00E87771" w:rsidP="00E87771">
      <w:pPr>
        <w:pStyle w:val="Code"/>
      </w:pPr>
      <w:r w:rsidRPr="00EC76D5">
        <w:t xml:space="preserve">    return (new SyntaxTree(MiddleOperator.ClearRegisters));</w:t>
      </w:r>
    </w:p>
    <w:p w14:paraId="4EDCDD3A" w14:textId="5324D3D7" w:rsidR="00E40B78" w:rsidRPr="00EC76D5" w:rsidRDefault="00E87771" w:rsidP="00E87771">
      <w:pPr>
        <w:pStyle w:val="Code"/>
      </w:pPr>
      <w:r w:rsidRPr="00EC76D5">
        <w:t xml:space="preserve">  }</w:t>
      </w:r>
    </w:p>
    <w:p w14:paraId="0A1FDD47" w14:textId="47CAA904" w:rsidR="00E40B78" w:rsidRPr="00EC76D5" w:rsidRDefault="00E40B78" w:rsidP="00E40B78">
      <w:pPr>
        <w:pStyle w:val="Rubrik3"/>
        <w:numPr>
          <w:ilvl w:val="2"/>
          <w:numId w:val="79"/>
        </w:numPr>
      </w:pPr>
      <w:bookmarkStart w:id="303" w:name="_Toc481936181"/>
      <w:r w:rsidRPr="00EC76D5">
        <w:t xml:space="preserve">Store </w:t>
      </w:r>
      <w:proofErr w:type="spellStart"/>
      <w:r w:rsidRPr="00EC76D5">
        <w:t>Flagbyte</w:t>
      </w:r>
      <w:proofErr w:type="spellEnd"/>
      <w:r w:rsidRPr="00EC76D5">
        <w:t xml:space="preserve"> Statements</w:t>
      </w:r>
      <w:bookmarkEnd w:id="303"/>
    </w:p>
    <w:p w14:paraId="0378B328" w14:textId="51654ED9" w:rsidR="00E40B78" w:rsidRPr="00EC76D5" w:rsidRDefault="002E67B8" w:rsidP="00E40B78">
      <w:pPr>
        <w:pStyle w:val="CodeHeader"/>
      </w:pPr>
      <w:proofErr w:type="spellStart"/>
      <w:r>
        <w:t>MainParser.gppg</w:t>
      </w:r>
      <w:proofErr w:type="spellEnd"/>
    </w:p>
    <w:p w14:paraId="7E06E7E5" w14:textId="77777777" w:rsidR="00D51B02" w:rsidRPr="00EC76D5" w:rsidRDefault="00D51B02" w:rsidP="00D51B02">
      <w:pPr>
        <w:pStyle w:val="Code"/>
      </w:pPr>
      <w:r w:rsidRPr="00EC76D5">
        <w:t xml:space="preserve">  | STORE_FLAGBYTE LEFT_PAREN expression RIGHT_PAREN SEMICOLON {</w:t>
      </w:r>
    </w:p>
    <w:p w14:paraId="69FB2A09" w14:textId="77777777" w:rsidR="00D51B02" w:rsidRPr="00EC76D5" w:rsidRDefault="00D51B02" w:rsidP="00D51B02">
      <w:pPr>
        <w:pStyle w:val="Code"/>
      </w:pPr>
      <w:r w:rsidRPr="00EC76D5">
        <w:t xml:space="preserve">      $$ = SyntaxTreeGenerator.generateSaveFlagByteRegisterStatement($3);</w:t>
      </w:r>
    </w:p>
    <w:p w14:paraId="670763AD" w14:textId="77777777" w:rsidR="00D51B02" w:rsidRPr="00EC76D5" w:rsidRDefault="00D51B02" w:rsidP="00D51B02">
      <w:pPr>
        <w:pStyle w:val="Code"/>
        <w:rPr>
          <w:b/>
        </w:rPr>
      </w:pPr>
      <w:r w:rsidRPr="00EC76D5">
        <w:t xml:space="preserve">    }</w:t>
      </w:r>
    </w:p>
    <w:p w14:paraId="27BEEB05" w14:textId="5457F8BF" w:rsidR="00E40B78" w:rsidRPr="00EC76D5" w:rsidRDefault="009A5FF5" w:rsidP="00D51B02">
      <w:pPr>
        <w:pStyle w:val="CodeHeader"/>
      </w:pPr>
      <w:proofErr w:type="spellStart"/>
      <w:r w:rsidRPr="00EC76D5">
        <w:t>GenerateSyntaxTree.java</w:t>
      </w:r>
      <w:proofErr w:type="spellEnd"/>
    </w:p>
    <w:p w14:paraId="13CFB8A9" w14:textId="77777777" w:rsidR="00E91895" w:rsidRPr="00EC76D5" w:rsidRDefault="00E91895" w:rsidP="00E91895">
      <w:pPr>
        <w:pStyle w:val="Code"/>
      </w:pPr>
      <w:r w:rsidRPr="00EC76D5">
        <w:t xml:space="preserve">  public static SyntaxTree generateSaveFlagByteRegisterStatement</w:t>
      </w:r>
    </w:p>
    <w:p w14:paraId="22EBD91A" w14:textId="31096BED" w:rsidR="00E91895" w:rsidRPr="00EC76D5" w:rsidRDefault="00E91895" w:rsidP="00E91895">
      <w:pPr>
        <w:pStyle w:val="Code"/>
      </w:pPr>
      <w:r w:rsidRPr="00EC76D5">
        <w:t xml:space="preserve">                                               (SyntaxTree </w:t>
      </w:r>
      <w:r w:rsidR="0038687E">
        <w:t>expression</w:t>
      </w:r>
      <w:r w:rsidRPr="00EC76D5">
        <w:t>) {</w:t>
      </w:r>
    </w:p>
    <w:p w14:paraId="4CF48CA4" w14:textId="11C04D8C" w:rsidR="00E91895" w:rsidRPr="00EC76D5" w:rsidRDefault="00E91895" w:rsidP="00E91895">
      <w:pPr>
        <w:pStyle w:val="Code"/>
      </w:pPr>
      <w:r w:rsidRPr="00EC76D5">
        <w:t xml:space="preserve">    Assert.error(isLeftValue(</w:t>
      </w:r>
      <w:r w:rsidR="0038687E">
        <w:t>expression</w:t>
      </w:r>
      <w:r w:rsidRPr="00EC76D5">
        <w:t xml:space="preserve">), </w:t>
      </w:r>
      <w:r w:rsidR="0038687E">
        <w:t>expression</w:t>
      </w:r>
      <w:r w:rsidRPr="00EC76D5">
        <w:t>, "not a left-value");</w:t>
      </w:r>
    </w:p>
    <w:p w14:paraId="5CC45362" w14:textId="5B6B6826" w:rsidR="00E91895" w:rsidRPr="00EC76D5" w:rsidRDefault="00E91895" w:rsidP="00E91895">
      <w:pPr>
        <w:pStyle w:val="Code"/>
      </w:pPr>
      <w:r w:rsidRPr="00EC76D5">
        <w:t xml:space="preserve">    Assert.error(</w:t>
      </w:r>
      <w:r w:rsidR="0038687E">
        <w:t>expression</w:t>
      </w:r>
      <w:r w:rsidRPr="00EC76D5">
        <w:t xml:space="preserve">.getType().isIntegral(), </w:t>
      </w:r>
      <w:r w:rsidR="0038687E">
        <w:t>expression</w:t>
      </w:r>
      <w:r w:rsidRPr="00EC76D5">
        <w:t>, "not an integral type");</w:t>
      </w:r>
    </w:p>
    <w:p w14:paraId="72BFAE57" w14:textId="351F0F9D" w:rsidR="00E91895" w:rsidRPr="00EC76D5" w:rsidRDefault="00E91895" w:rsidP="00E91895">
      <w:pPr>
        <w:pStyle w:val="Code"/>
      </w:pPr>
      <w:r w:rsidRPr="00EC76D5">
        <w:t xml:space="preserve">    Assert.error(</w:t>
      </w:r>
      <w:r w:rsidR="0038687E">
        <w:t>expression</w:t>
      </w:r>
      <w:r w:rsidRPr="00EC76D5">
        <w:t xml:space="preserve">.getType().getSize() == Type.ShortSize, </w:t>
      </w:r>
      <w:r w:rsidR="0038687E">
        <w:t>expression</w:t>
      </w:r>
      <w:r w:rsidRPr="00EC76D5">
        <w:t>,</w:t>
      </w:r>
    </w:p>
    <w:p w14:paraId="3E903458" w14:textId="77777777" w:rsidR="00E91895" w:rsidRPr="00EC76D5" w:rsidRDefault="00E91895" w:rsidP="00E91895">
      <w:pPr>
        <w:pStyle w:val="Code"/>
      </w:pPr>
      <w:r w:rsidRPr="00EC76D5">
        <w:t xml:space="preserve">                 "incorrect expression type size");    </w:t>
      </w:r>
    </w:p>
    <w:p w14:paraId="3D34EDCF" w14:textId="77777777" w:rsidR="00E91895" w:rsidRPr="00EC76D5" w:rsidRDefault="00E91895" w:rsidP="00E91895">
      <w:pPr>
        <w:pStyle w:val="Code"/>
      </w:pPr>
    </w:p>
    <w:p w14:paraId="3293EFDF" w14:textId="77777777" w:rsidR="00E91895" w:rsidRPr="00EC76D5" w:rsidRDefault="00E91895" w:rsidP="00E91895">
      <w:pPr>
        <w:pStyle w:val="Code"/>
      </w:pPr>
      <w:r w:rsidRPr="00EC76D5">
        <w:t xml:space="preserve">    SyntaxTree storeTree = new SyntaxTree(MiddleOperator.SaveFromFlagByte);</w:t>
      </w:r>
    </w:p>
    <w:p w14:paraId="70661766" w14:textId="2F100D18" w:rsidR="00E91895" w:rsidRPr="00EC76D5" w:rsidRDefault="00E91895" w:rsidP="00E91895">
      <w:pPr>
        <w:pStyle w:val="Code"/>
      </w:pPr>
      <w:r w:rsidRPr="00EC76D5">
        <w:t xml:space="preserve">    storeTree.addChild(</w:t>
      </w:r>
      <w:r w:rsidR="0038687E">
        <w:t>expression</w:t>
      </w:r>
      <w:r w:rsidRPr="00EC76D5">
        <w:t>);</w:t>
      </w:r>
    </w:p>
    <w:p w14:paraId="179C98A5" w14:textId="77777777" w:rsidR="00E91895" w:rsidRPr="00EC76D5" w:rsidRDefault="00E91895" w:rsidP="00E91895">
      <w:pPr>
        <w:pStyle w:val="Code"/>
      </w:pPr>
      <w:r w:rsidRPr="00EC76D5">
        <w:t xml:space="preserve">    return storeTree;</w:t>
      </w:r>
    </w:p>
    <w:p w14:paraId="18E06973" w14:textId="6D98BDB1" w:rsidR="00E40B78" w:rsidRPr="00EC76D5" w:rsidRDefault="00E91895" w:rsidP="00E91895">
      <w:pPr>
        <w:pStyle w:val="Code"/>
      </w:pPr>
      <w:r w:rsidRPr="00EC76D5">
        <w:lastRenderedPageBreak/>
        <w:t xml:space="preserve">  }</w:t>
      </w:r>
    </w:p>
    <w:p w14:paraId="743A0F74" w14:textId="568105B2" w:rsidR="00E40B78" w:rsidRPr="00EC76D5" w:rsidRDefault="00E40B78" w:rsidP="00E40B78">
      <w:pPr>
        <w:pStyle w:val="Rubrik3"/>
        <w:numPr>
          <w:ilvl w:val="2"/>
          <w:numId w:val="78"/>
        </w:numPr>
      </w:pPr>
      <w:bookmarkStart w:id="304" w:name="_Toc481936182"/>
      <w:r w:rsidRPr="00EC76D5">
        <w:t>Jump Register Statements</w:t>
      </w:r>
      <w:bookmarkEnd w:id="304"/>
    </w:p>
    <w:p w14:paraId="726FDB8F" w14:textId="77777777" w:rsidR="00E40B78" w:rsidRPr="00EC76D5" w:rsidRDefault="00E40B78" w:rsidP="00E40B78">
      <w:r w:rsidRPr="00EC76D5">
        <w:t xml:space="preserve">When performing a call to a function which address is stored in a pointer </w:t>
      </w:r>
      <w:proofErr w:type="gramStart"/>
      <w:r w:rsidRPr="00EC76D5">
        <w:t>variables</w:t>
      </w:r>
      <w:proofErr w:type="gramEnd"/>
      <w:r w:rsidRPr="00EC76D5">
        <w:t xml:space="preserve"> we need to store the address in a register and jump to that register.</w:t>
      </w:r>
    </w:p>
    <w:p w14:paraId="4846F80E" w14:textId="1D230BBC" w:rsidR="00E40B78" w:rsidRPr="00EC76D5" w:rsidRDefault="002E67B8" w:rsidP="00E40B78">
      <w:pPr>
        <w:pStyle w:val="CodeHeader"/>
      </w:pPr>
      <w:proofErr w:type="spellStart"/>
      <w:r>
        <w:t>MainParser.gppg</w:t>
      </w:r>
      <w:proofErr w:type="spellEnd"/>
    </w:p>
    <w:p w14:paraId="57DDEE54" w14:textId="77777777" w:rsidR="00AD3868" w:rsidRPr="00EC76D5" w:rsidRDefault="00AD3868" w:rsidP="00DB19AC">
      <w:pPr>
        <w:pStyle w:val="Code"/>
      </w:pPr>
      <w:r w:rsidRPr="00EC76D5">
        <w:t xml:space="preserve">  | JUMP_REGISTER LEFT_PAREN IDENTIFIER RIGHT_PAREN SEMICOLON {</w:t>
      </w:r>
    </w:p>
    <w:p w14:paraId="780CF56A" w14:textId="77777777" w:rsidR="00AD3868" w:rsidRPr="00EC76D5" w:rsidRDefault="00AD3868" w:rsidP="00DB19AC">
      <w:pPr>
        <w:pStyle w:val="Code"/>
      </w:pPr>
      <w:r w:rsidRPr="00EC76D5">
        <w:t xml:space="preserve">      $$ = SyntaxTreeGenerator.generateJumpRegisterStatement($3);</w:t>
      </w:r>
    </w:p>
    <w:p w14:paraId="413A06DC" w14:textId="77777777" w:rsidR="00DB19AC" w:rsidRPr="00EC76D5" w:rsidRDefault="00AD3868" w:rsidP="00DB19AC">
      <w:pPr>
        <w:pStyle w:val="Code"/>
        <w:rPr>
          <w:b/>
        </w:rPr>
      </w:pPr>
      <w:r w:rsidRPr="00EC76D5">
        <w:t xml:space="preserve">    }</w:t>
      </w:r>
    </w:p>
    <w:p w14:paraId="5316C7A6" w14:textId="555D0332" w:rsidR="00E40B78" w:rsidRPr="00EC76D5" w:rsidRDefault="009A5FF5" w:rsidP="00AD3868">
      <w:pPr>
        <w:pStyle w:val="CodeHeader"/>
      </w:pPr>
      <w:proofErr w:type="spellStart"/>
      <w:r w:rsidRPr="00EC76D5">
        <w:t>GenerateSyntaxTree.java</w:t>
      </w:r>
      <w:proofErr w:type="spellEnd"/>
    </w:p>
    <w:p w14:paraId="1E0806A8" w14:textId="77777777" w:rsidR="0010324E" w:rsidRPr="00EC76D5" w:rsidRDefault="0010324E" w:rsidP="0010324E">
      <w:pPr>
        <w:pStyle w:val="Code"/>
      </w:pPr>
      <w:r w:rsidRPr="00EC76D5">
        <w:t xml:space="preserve">  public static SyntaxTree generateJumpRegisterStatement(String name) {</w:t>
      </w:r>
    </w:p>
    <w:p w14:paraId="34F4212A" w14:textId="77777777" w:rsidR="0010324E" w:rsidRPr="00EC76D5" w:rsidRDefault="0010324E" w:rsidP="0010324E">
      <w:pPr>
        <w:pStyle w:val="Code"/>
      </w:pPr>
      <w:r w:rsidRPr="00EC76D5">
        <w:t xml:space="preserve">    Register register = generateRegister(name);</w:t>
      </w:r>
    </w:p>
    <w:p w14:paraId="14A922B3" w14:textId="77777777" w:rsidR="0010324E" w:rsidRPr="00EC76D5" w:rsidRDefault="0010324E" w:rsidP="0010324E">
      <w:pPr>
        <w:pStyle w:val="Code"/>
      </w:pPr>
      <w:r w:rsidRPr="00EC76D5">
        <w:t xml:space="preserve">    return (new SyntaxTree(MiddleOperator.JumpRegister, register));</w:t>
      </w:r>
    </w:p>
    <w:p w14:paraId="5F7DDDED" w14:textId="77777777" w:rsidR="0010324E" w:rsidRPr="00EC76D5" w:rsidRDefault="0010324E" w:rsidP="0010324E">
      <w:pPr>
        <w:pStyle w:val="Code"/>
        <w:rPr>
          <w:rFonts w:ascii="Times New Roman" w:eastAsiaTheme="majorEastAsia" w:hAnsi="Times New Roman" w:cstheme="majorBidi"/>
          <w:b/>
          <w:noProof w:val="0"/>
          <w:sz w:val="32"/>
          <w:szCs w:val="24"/>
        </w:rPr>
      </w:pPr>
      <w:r w:rsidRPr="00EC76D5">
        <w:t xml:space="preserve">  }</w:t>
      </w:r>
    </w:p>
    <w:p w14:paraId="1DFEAE31" w14:textId="71729BFA" w:rsidR="00E40B78" w:rsidRPr="00EC76D5" w:rsidRDefault="00E40B78" w:rsidP="0010324E">
      <w:pPr>
        <w:pStyle w:val="Rubrik3"/>
      </w:pPr>
      <w:bookmarkStart w:id="305" w:name="_Toc481936183"/>
      <w:r w:rsidRPr="00EC76D5">
        <w:t>Interrupt Statements</w:t>
      </w:r>
      <w:bookmarkEnd w:id="305"/>
    </w:p>
    <w:p w14:paraId="4E6D4CE4" w14:textId="77777777" w:rsidR="00E40B78" w:rsidRPr="00EC76D5" w:rsidRDefault="00E40B78" w:rsidP="00E40B78">
      <w:r w:rsidRPr="00EC76D5">
        <w:t>When making system calls, an interrupt occurs. The operand is an integral value of short size (1 byte).</w:t>
      </w:r>
    </w:p>
    <w:p w14:paraId="522B9E6B" w14:textId="00BCECB7" w:rsidR="00E40B78" w:rsidRPr="00EC76D5" w:rsidRDefault="002E67B8" w:rsidP="00E40B78">
      <w:pPr>
        <w:pStyle w:val="CodeHeader"/>
      </w:pPr>
      <w:proofErr w:type="spellStart"/>
      <w:r>
        <w:t>MainParser.gppg</w:t>
      </w:r>
      <w:proofErr w:type="spellEnd"/>
    </w:p>
    <w:p w14:paraId="06AC1088" w14:textId="77777777" w:rsidR="001E1FD8" w:rsidRPr="00EC76D5" w:rsidRDefault="001E1FD8" w:rsidP="009F4510">
      <w:pPr>
        <w:pStyle w:val="Code"/>
      </w:pPr>
      <w:r w:rsidRPr="00EC76D5">
        <w:t xml:space="preserve">  | INTERRUPT LEFT_PAREN constant_expression RIGHT_PAREN SEMICOLON {</w:t>
      </w:r>
    </w:p>
    <w:p w14:paraId="1202DC32" w14:textId="77777777" w:rsidR="001E1FD8" w:rsidRPr="00EC76D5" w:rsidRDefault="001E1FD8" w:rsidP="009F4510">
      <w:pPr>
        <w:pStyle w:val="Code"/>
      </w:pPr>
      <w:r w:rsidRPr="00EC76D5">
        <w:t xml:space="preserve">      $$ = SyntaxTreeGenerator.generateInterruptStatement($3);</w:t>
      </w:r>
    </w:p>
    <w:p w14:paraId="04F3E4CC" w14:textId="77777777" w:rsidR="009F4510" w:rsidRPr="00EC76D5" w:rsidRDefault="001E1FD8" w:rsidP="009F4510">
      <w:pPr>
        <w:pStyle w:val="Code"/>
        <w:rPr>
          <w:b/>
        </w:rPr>
      </w:pPr>
      <w:r w:rsidRPr="00EC76D5">
        <w:t xml:space="preserve">    };</w:t>
      </w:r>
    </w:p>
    <w:p w14:paraId="6FA0EA1A" w14:textId="6803C566" w:rsidR="00E40B78" w:rsidRPr="00EC76D5" w:rsidRDefault="009A5FF5" w:rsidP="001E1FD8">
      <w:pPr>
        <w:pStyle w:val="CodeHeader"/>
      </w:pPr>
      <w:proofErr w:type="spellStart"/>
      <w:r w:rsidRPr="00EC76D5">
        <w:t>GenerateSyntaxTree.java</w:t>
      </w:r>
      <w:proofErr w:type="spellEnd"/>
    </w:p>
    <w:p w14:paraId="688FF9E2" w14:textId="77777777" w:rsidR="00D43371" w:rsidRPr="00EC76D5" w:rsidRDefault="009F4510" w:rsidP="009F4510">
      <w:pPr>
        <w:pStyle w:val="Code"/>
      </w:pPr>
      <w:r w:rsidRPr="00EC76D5">
        <w:t xml:space="preserve">  public static SyntaxTree generateInterruptStatement</w:t>
      </w:r>
    </w:p>
    <w:p w14:paraId="1CEF5D7A" w14:textId="713E1E7C" w:rsidR="009F4510" w:rsidRPr="00EC76D5" w:rsidRDefault="00D43371" w:rsidP="009F4510">
      <w:pPr>
        <w:pStyle w:val="Code"/>
      </w:pPr>
      <w:r w:rsidRPr="00EC76D5">
        <w:t xml:space="preserve">                                            </w:t>
      </w:r>
      <w:r w:rsidR="009F4510" w:rsidRPr="00EC76D5">
        <w:t>(SyntaxTree interruptTree) {</w:t>
      </w:r>
    </w:p>
    <w:p w14:paraId="25E1D6A2" w14:textId="77777777" w:rsidR="009F4510" w:rsidRPr="00EC76D5" w:rsidRDefault="009F4510" w:rsidP="009F4510">
      <w:pPr>
        <w:pStyle w:val="Code"/>
      </w:pPr>
      <w:r w:rsidRPr="00EC76D5">
        <w:t xml:space="preserve">    Object value = interruptTree.getSymbol().getValue();</w:t>
      </w:r>
    </w:p>
    <w:p w14:paraId="63F3B900" w14:textId="77777777" w:rsidR="009F4510" w:rsidRPr="00EC76D5" w:rsidRDefault="009F4510" w:rsidP="009F4510">
      <w:pPr>
        <w:pStyle w:val="Code"/>
      </w:pPr>
      <w:r w:rsidRPr="00EC76D5">
        <w:t xml:space="preserve">    int intValue = ((BigInteger) value).intValue();</w:t>
      </w:r>
    </w:p>
    <w:p w14:paraId="4AD03812" w14:textId="77777777" w:rsidR="00D43371" w:rsidRPr="00EC76D5" w:rsidRDefault="009F4510" w:rsidP="009F4510">
      <w:pPr>
        <w:pStyle w:val="Code"/>
      </w:pPr>
      <w:r w:rsidRPr="00EC76D5">
        <w:t xml:space="preserve">    Assert.error((intValue &gt;= 0) &amp;&amp; (intValue &lt;= 255),</w:t>
      </w:r>
    </w:p>
    <w:p w14:paraId="180D1F07" w14:textId="5CF4F382" w:rsidR="009F4510" w:rsidRPr="00EC76D5" w:rsidRDefault="00D43371" w:rsidP="009F4510">
      <w:pPr>
        <w:pStyle w:val="Code"/>
      </w:pPr>
      <w:r w:rsidRPr="00EC76D5">
        <w:t xml:space="preserve">                </w:t>
      </w:r>
      <w:r w:rsidR="009F4510" w:rsidRPr="00EC76D5">
        <w:t xml:space="preserve"> "interrupt value out of range");</w:t>
      </w:r>
    </w:p>
    <w:p w14:paraId="678157AB" w14:textId="77777777" w:rsidR="00D43371" w:rsidRPr="00EC76D5" w:rsidRDefault="009F4510" w:rsidP="009F4510">
      <w:pPr>
        <w:pStyle w:val="Code"/>
      </w:pPr>
      <w:r w:rsidRPr="00EC76D5">
        <w:t xml:space="preserve">    return (new SyntaxTree(MiddleOperator.Interrupt,</w:t>
      </w:r>
    </w:p>
    <w:p w14:paraId="4A6C03D8" w14:textId="60A3A328" w:rsidR="009F4510" w:rsidRPr="00EC76D5" w:rsidRDefault="00D43371" w:rsidP="009F4510">
      <w:pPr>
        <w:pStyle w:val="Code"/>
      </w:pPr>
      <w:r w:rsidRPr="00EC76D5">
        <w:t xml:space="preserve">                          </w:t>
      </w:r>
      <w:r w:rsidR="009F4510" w:rsidRPr="00EC76D5">
        <w:t xml:space="preserve"> interruptTree.getSymbol()));</w:t>
      </w:r>
    </w:p>
    <w:p w14:paraId="0ED49459" w14:textId="2CDC4711" w:rsidR="00E40B78" w:rsidRPr="00EC76D5" w:rsidRDefault="009F4510" w:rsidP="009F4510">
      <w:pPr>
        <w:pStyle w:val="Code"/>
      </w:pPr>
      <w:r w:rsidRPr="00EC76D5">
        <w:t xml:space="preserve">  }</w:t>
      </w:r>
    </w:p>
    <w:p w14:paraId="0C4BDFDE" w14:textId="34DEC0C5" w:rsidR="00E40B78" w:rsidRPr="00EC76D5" w:rsidRDefault="00E40B78" w:rsidP="00E40B78">
      <w:pPr>
        <w:pStyle w:val="Rubrik2"/>
      </w:pPr>
      <w:bookmarkStart w:id="306" w:name="_Toc481936184"/>
      <w:r w:rsidRPr="00EC76D5">
        <w:t>Expressions</w:t>
      </w:r>
      <w:bookmarkEnd w:id="306"/>
    </w:p>
    <w:p w14:paraId="456764C6" w14:textId="071F9EE1" w:rsidR="00600AA0" w:rsidRPr="00EC76D5" w:rsidRDefault="005A32BF" w:rsidP="00600AA0">
      <w:r w:rsidRPr="00EC76D5">
        <w:t>C has a large set of operators.</w:t>
      </w:r>
    </w:p>
    <w:p w14:paraId="55D810B4" w14:textId="230D1830" w:rsidR="00E40B78" w:rsidRPr="00EC76D5" w:rsidRDefault="00E40B78" w:rsidP="00E40B78">
      <w:pPr>
        <w:pStyle w:val="Rubrik3"/>
      </w:pPr>
      <w:bookmarkStart w:id="307" w:name="_Toc481936185"/>
      <w:r w:rsidRPr="00EC76D5">
        <w:t>Precedence and Associativity</w:t>
      </w:r>
      <w:bookmarkEnd w:id="307"/>
    </w:p>
    <w:p w14:paraId="5D05A70D" w14:textId="3FDFC30B" w:rsidR="00E40B78" w:rsidRPr="00EC76D5" w:rsidRDefault="00E40B78" w:rsidP="00E40B78">
      <w:r w:rsidRPr="00EC76D5">
        <w:t xml:space="preserve">C has fifteen levels of precedence. Note that the binary versions of addition and subtraction have lower precedence than their unary forms. </w:t>
      </w:r>
      <w:r w:rsidR="006B5DC5" w:rsidRPr="00EC76D5">
        <w:t>Also,</w:t>
      </w:r>
      <w:r w:rsidRPr="00EC76D5">
        <w:t xml:space="preserve"> note that we consider the logical and/or operators </w:t>
      </w:r>
      <w:r w:rsidR="009468E9" w:rsidRPr="00EC76D5">
        <w:t>not to be</w:t>
      </w:r>
      <w:r w:rsidRPr="00EC76D5">
        <w:t xml:space="preserve"> communicative, even that they in theory are communicative. The reason is that C apply </w:t>
      </w:r>
      <w:r w:rsidRPr="00EC76D5">
        <w:rPr>
          <w:rStyle w:val="CodeInText"/>
        </w:rPr>
        <w:t>lazy evaluation</w:t>
      </w:r>
      <w:r w:rsidRPr="00EC76D5">
        <w:t xml:space="preserve">, which means that the expression is only evaluated to the degree necessary to determine its value. If the left operand is true in the </w:t>
      </w:r>
      <w:r w:rsidRPr="00EC76D5">
        <w:rPr>
          <w:rStyle w:val="CodeInText"/>
        </w:rPr>
        <w:t>or</w:t>
      </w:r>
      <w:r w:rsidRPr="00EC76D5">
        <w:t xml:space="preserve"> operator, </w:t>
      </w:r>
      <w:r w:rsidR="00116403" w:rsidRPr="00EC76D5">
        <w:t xml:space="preserve">the overall expression is evaluated to true </w:t>
      </w:r>
      <w:r w:rsidR="007D58A7" w:rsidRPr="00EC76D5">
        <w:t>without the right operand being</w:t>
      </w:r>
      <w:r w:rsidRPr="00EC76D5">
        <w:t xml:space="preserve"> evaluated, In the same way, if the left operand is false in the </w:t>
      </w:r>
      <w:r w:rsidRPr="00EC76D5">
        <w:rPr>
          <w:rStyle w:val="CodeInText"/>
        </w:rPr>
        <w:t>and</w:t>
      </w:r>
      <w:r w:rsidRPr="00EC76D5">
        <w:t xml:space="preserve"> operator, the </w:t>
      </w:r>
      <w:r w:rsidR="007D58A7" w:rsidRPr="00EC76D5">
        <w:t xml:space="preserve">overall expression is evaluated to false without the </w:t>
      </w:r>
      <w:r w:rsidRPr="00EC76D5">
        <w:t xml:space="preserve">right operand </w:t>
      </w:r>
      <w:r w:rsidR="007D58A7" w:rsidRPr="00EC76D5">
        <w:t xml:space="preserve">being </w:t>
      </w:r>
      <w:r w:rsidRPr="00EC76D5">
        <w:t>evaluated.</w:t>
      </w:r>
    </w:p>
    <w:tbl>
      <w:tblPr>
        <w:tblStyle w:val="Tabellrutnt"/>
        <w:tblW w:w="0" w:type="auto"/>
        <w:tblLook w:val="04A0" w:firstRow="1" w:lastRow="0" w:firstColumn="1" w:lastColumn="0" w:noHBand="0" w:noVBand="1"/>
      </w:tblPr>
      <w:tblGrid>
        <w:gridCol w:w="3503"/>
        <w:gridCol w:w="1279"/>
        <w:gridCol w:w="2274"/>
        <w:gridCol w:w="2294"/>
      </w:tblGrid>
      <w:tr w:rsidR="00E40B78" w:rsidRPr="00EC76D5" w14:paraId="78EF9AB9" w14:textId="77777777" w:rsidTr="00756C64">
        <w:tc>
          <w:tcPr>
            <w:tcW w:w="3503" w:type="dxa"/>
          </w:tcPr>
          <w:p w14:paraId="3CE67983" w14:textId="77777777" w:rsidR="00E40B78" w:rsidRPr="00EC76D5" w:rsidRDefault="00E40B78" w:rsidP="00756C64">
            <w:pPr>
              <w:rPr>
                <w:b/>
              </w:rPr>
            </w:pPr>
            <w:r w:rsidRPr="00EC76D5">
              <w:rPr>
                <w:b/>
              </w:rPr>
              <w:t>Operator</w:t>
            </w:r>
          </w:p>
        </w:tc>
        <w:tc>
          <w:tcPr>
            <w:tcW w:w="1279" w:type="dxa"/>
          </w:tcPr>
          <w:p w14:paraId="70D05D9F" w14:textId="77777777" w:rsidR="00E40B78" w:rsidRPr="00EC76D5" w:rsidRDefault="00E40B78" w:rsidP="00756C64">
            <w:pPr>
              <w:rPr>
                <w:b/>
              </w:rPr>
            </w:pPr>
            <w:r w:rsidRPr="00EC76D5">
              <w:rPr>
                <w:b/>
              </w:rPr>
              <w:t>Precedence</w:t>
            </w:r>
          </w:p>
        </w:tc>
        <w:tc>
          <w:tcPr>
            <w:tcW w:w="2274" w:type="dxa"/>
          </w:tcPr>
          <w:p w14:paraId="04A47E19" w14:textId="77777777" w:rsidR="00E40B78" w:rsidRPr="00EC76D5" w:rsidRDefault="00E40B78" w:rsidP="00756C64">
            <w:pPr>
              <w:rPr>
                <w:b/>
              </w:rPr>
            </w:pPr>
            <w:r w:rsidRPr="00EC76D5">
              <w:rPr>
                <w:b/>
              </w:rPr>
              <w:t>Associativity</w:t>
            </w:r>
          </w:p>
        </w:tc>
        <w:tc>
          <w:tcPr>
            <w:tcW w:w="2294" w:type="dxa"/>
          </w:tcPr>
          <w:p w14:paraId="358636C3" w14:textId="77777777" w:rsidR="00E40B78" w:rsidRPr="00EC76D5" w:rsidRDefault="00E40B78" w:rsidP="00756C64">
            <w:pPr>
              <w:rPr>
                <w:b/>
              </w:rPr>
            </w:pPr>
            <w:r w:rsidRPr="00EC76D5">
              <w:rPr>
                <w:b/>
              </w:rPr>
              <w:t>Communicative</w:t>
            </w:r>
          </w:p>
        </w:tc>
      </w:tr>
      <w:tr w:rsidR="00E40B78" w:rsidRPr="00EC76D5" w14:paraId="43880AC8" w14:textId="77777777" w:rsidTr="00756C64">
        <w:tc>
          <w:tcPr>
            <w:tcW w:w="3503" w:type="dxa"/>
          </w:tcPr>
          <w:p w14:paraId="1B0F9AC7" w14:textId="77777777" w:rsidR="00E40B78" w:rsidRPr="00EC76D5" w:rsidRDefault="00E40B78" w:rsidP="00756C64">
            <w:r w:rsidRPr="00EC76D5">
              <w:t>,</w:t>
            </w:r>
          </w:p>
        </w:tc>
        <w:tc>
          <w:tcPr>
            <w:tcW w:w="1279" w:type="dxa"/>
          </w:tcPr>
          <w:p w14:paraId="40B1899A" w14:textId="77777777" w:rsidR="00E40B78" w:rsidRPr="00EC76D5" w:rsidRDefault="00E40B78" w:rsidP="00756C64">
            <w:r w:rsidRPr="00EC76D5">
              <w:t>Lowest</w:t>
            </w:r>
          </w:p>
        </w:tc>
        <w:tc>
          <w:tcPr>
            <w:tcW w:w="2274" w:type="dxa"/>
          </w:tcPr>
          <w:p w14:paraId="75F8B375" w14:textId="77777777" w:rsidR="00E40B78" w:rsidRPr="00EC76D5" w:rsidRDefault="00E40B78" w:rsidP="00756C64">
            <w:r w:rsidRPr="00EC76D5">
              <w:t>Left</w:t>
            </w:r>
          </w:p>
        </w:tc>
        <w:tc>
          <w:tcPr>
            <w:tcW w:w="2294" w:type="dxa"/>
          </w:tcPr>
          <w:p w14:paraId="61097987" w14:textId="77777777" w:rsidR="00E40B78" w:rsidRPr="00EC76D5" w:rsidRDefault="00E40B78" w:rsidP="00756C64">
            <w:r w:rsidRPr="00EC76D5">
              <w:t>No</w:t>
            </w:r>
          </w:p>
        </w:tc>
      </w:tr>
      <w:tr w:rsidR="00E40B78" w:rsidRPr="00EC76D5" w14:paraId="47F6361C" w14:textId="77777777" w:rsidTr="00756C64">
        <w:tc>
          <w:tcPr>
            <w:tcW w:w="3503" w:type="dxa"/>
          </w:tcPr>
          <w:p w14:paraId="55127338" w14:textId="77777777" w:rsidR="00E40B78" w:rsidRPr="00EC76D5" w:rsidRDefault="00E40B78" w:rsidP="00756C64">
            <w:r w:rsidRPr="00EC76D5">
              <w:lastRenderedPageBreak/>
              <w:t>= += -= *= /= %= &amp;= ^= |= &lt;&lt;= &gt;&gt;=</w:t>
            </w:r>
          </w:p>
        </w:tc>
        <w:tc>
          <w:tcPr>
            <w:tcW w:w="1279" w:type="dxa"/>
          </w:tcPr>
          <w:p w14:paraId="3FDB2002" w14:textId="77777777" w:rsidR="00E40B78" w:rsidRPr="00EC76D5" w:rsidRDefault="00E40B78" w:rsidP="00756C64"/>
        </w:tc>
        <w:tc>
          <w:tcPr>
            <w:tcW w:w="2274" w:type="dxa"/>
          </w:tcPr>
          <w:p w14:paraId="5467BF72" w14:textId="77777777" w:rsidR="00E40B78" w:rsidRPr="00EC76D5" w:rsidRDefault="00E40B78" w:rsidP="00756C64">
            <w:r w:rsidRPr="00EC76D5">
              <w:t>Right</w:t>
            </w:r>
          </w:p>
        </w:tc>
        <w:tc>
          <w:tcPr>
            <w:tcW w:w="2294" w:type="dxa"/>
          </w:tcPr>
          <w:p w14:paraId="2B2866A3" w14:textId="77777777" w:rsidR="00E40B78" w:rsidRPr="00EC76D5" w:rsidRDefault="00E40B78" w:rsidP="00756C64">
            <w:r w:rsidRPr="00EC76D5">
              <w:t>No</w:t>
            </w:r>
          </w:p>
        </w:tc>
      </w:tr>
      <w:tr w:rsidR="00E40B78" w:rsidRPr="00EC76D5" w14:paraId="73690A9A" w14:textId="77777777" w:rsidTr="00756C64">
        <w:tc>
          <w:tcPr>
            <w:tcW w:w="3503" w:type="dxa"/>
          </w:tcPr>
          <w:p w14:paraId="4B86A12B" w14:textId="77777777" w:rsidR="00E40B78" w:rsidRPr="00EC76D5" w:rsidRDefault="00E40B78" w:rsidP="00756C64">
            <w:r w:rsidRPr="00EC76D5">
              <w:t>? :</w:t>
            </w:r>
          </w:p>
        </w:tc>
        <w:tc>
          <w:tcPr>
            <w:tcW w:w="1279" w:type="dxa"/>
          </w:tcPr>
          <w:p w14:paraId="06E1D607" w14:textId="77777777" w:rsidR="00E40B78" w:rsidRPr="00EC76D5" w:rsidRDefault="00E40B78" w:rsidP="00756C64"/>
        </w:tc>
        <w:tc>
          <w:tcPr>
            <w:tcW w:w="2274" w:type="dxa"/>
          </w:tcPr>
          <w:p w14:paraId="20DC7122" w14:textId="77777777" w:rsidR="00E40B78" w:rsidRPr="00EC76D5" w:rsidRDefault="00E40B78" w:rsidP="00756C64">
            <w:r w:rsidRPr="00EC76D5">
              <w:t>Left</w:t>
            </w:r>
          </w:p>
        </w:tc>
        <w:tc>
          <w:tcPr>
            <w:tcW w:w="2294" w:type="dxa"/>
          </w:tcPr>
          <w:p w14:paraId="43ECEDBB" w14:textId="77777777" w:rsidR="00E40B78" w:rsidRPr="00EC76D5" w:rsidRDefault="00E40B78" w:rsidP="00756C64">
            <w:r w:rsidRPr="00EC76D5">
              <w:t>No</w:t>
            </w:r>
          </w:p>
        </w:tc>
      </w:tr>
      <w:tr w:rsidR="00E40B78" w:rsidRPr="00EC76D5" w14:paraId="77E79FDB" w14:textId="77777777" w:rsidTr="00756C64">
        <w:tc>
          <w:tcPr>
            <w:tcW w:w="3503" w:type="dxa"/>
          </w:tcPr>
          <w:p w14:paraId="1FC8B6D3" w14:textId="77777777" w:rsidR="00E40B78" w:rsidRPr="00EC76D5" w:rsidRDefault="00E40B78" w:rsidP="00756C64">
            <w:r w:rsidRPr="00EC76D5">
              <w:t>||</w:t>
            </w:r>
          </w:p>
        </w:tc>
        <w:tc>
          <w:tcPr>
            <w:tcW w:w="1279" w:type="dxa"/>
          </w:tcPr>
          <w:p w14:paraId="721A804F" w14:textId="77777777" w:rsidR="00E40B78" w:rsidRPr="00EC76D5" w:rsidRDefault="00E40B78" w:rsidP="00756C64"/>
        </w:tc>
        <w:tc>
          <w:tcPr>
            <w:tcW w:w="2274" w:type="dxa"/>
          </w:tcPr>
          <w:p w14:paraId="7DB957B9" w14:textId="77777777" w:rsidR="00E40B78" w:rsidRPr="00EC76D5" w:rsidRDefault="00E40B78" w:rsidP="00756C64">
            <w:r w:rsidRPr="00EC76D5">
              <w:t>Left</w:t>
            </w:r>
          </w:p>
        </w:tc>
        <w:tc>
          <w:tcPr>
            <w:tcW w:w="2294" w:type="dxa"/>
          </w:tcPr>
          <w:p w14:paraId="4A674C51" w14:textId="77777777" w:rsidR="00E40B78" w:rsidRPr="00EC76D5" w:rsidRDefault="00E40B78" w:rsidP="00756C64">
            <w:r w:rsidRPr="00EC76D5">
              <w:t>No (lazy evaluation)</w:t>
            </w:r>
          </w:p>
        </w:tc>
      </w:tr>
      <w:tr w:rsidR="00E40B78" w:rsidRPr="00EC76D5" w14:paraId="4D4A6921" w14:textId="77777777" w:rsidTr="00756C64">
        <w:tc>
          <w:tcPr>
            <w:tcW w:w="3503" w:type="dxa"/>
          </w:tcPr>
          <w:p w14:paraId="0BEC8BFF" w14:textId="77777777" w:rsidR="00E40B78" w:rsidRPr="00EC76D5" w:rsidRDefault="00E40B78" w:rsidP="00756C64">
            <w:r w:rsidRPr="00EC76D5">
              <w:t>&amp;&amp;</w:t>
            </w:r>
          </w:p>
        </w:tc>
        <w:tc>
          <w:tcPr>
            <w:tcW w:w="1279" w:type="dxa"/>
          </w:tcPr>
          <w:p w14:paraId="0CC37DCC" w14:textId="77777777" w:rsidR="00E40B78" w:rsidRPr="00EC76D5" w:rsidRDefault="00E40B78" w:rsidP="00756C64"/>
        </w:tc>
        <w:tc>
          <w:tcPr>
            <w:tcW w:w="2274" w:type="dxa"/>
          </w:tcPr>
          <w:p w14:paraId="42BDAB83" w14:textId="77777777" w:rsidR="00E40B78" w:rsidRPr="00EC76D5" w:rsidRDefault="00E40B78" w:rsidP="00756C64">
            <w:r w:rsidRPr="00EC76D5">
              <w:t>Left</w:t>
            </w:r>
          </w:p>
        </w:tc>
        <w:tc>
          <w:tcPr>
            <w:tcW w:w="2294" w:type="dxa"/>
          </w:tcPr>
          <w:p w14:paraId="0169A778" w14:textId="77777777" w:rsidR="00E40B78" w:rsidRPr="00EC76D5" w:rsidRDefault="00E40B78" w:rsidP="00756C64">
            <w:r w:rsidRPr="00EC76D5">
              <w:t>No (lazy evaluation)</w:t>
            </w:r>
          </w:p>
        </w:tc>
      </w:tr>
      <w:tr w:rsidR="00E40B78" w:rsidRPr="00EC76D5" w14:paraId="207906E4" w14:textId="77777777" w:rsidTr="00756C64">
        <w:tc>
          <w:tcPr>
            <w:tcW w:w="3503" w:type="dxa"/>
          </w:tcPr>
          <w:p w14:paraId="3AAFFC38" w14:textId="77777777" w:rsidR="00E40B78" w:rsidRPr="00EC76D5" w:rsidRDefault="00E40B78" w:rsidP="00756C64">
            <w:r w:rsidRPr="00EC76D5">
              <w:t>|</w:t>
            </w:r>
          </w:p>
        </w:tc>
        <w:tc>
          <w:tcPr>
            <w:tcW w:w="1279" w:type="dxa"/>
          </w:tcPr>
          <w:p w14:paraId="0C6BBE7F" w14:textId="77777777" w:rsidR="00E40B78" w:rsidRPr="00EC76D5" w:rsidRDefault="00E40B78" w:rsidP="00756C64"/>
        </w:tc>
        <w:tc>
          <w:tcPr>
            <w:tcW w:w="2274" w:type="dxa"/>
          </w:tcPr>
          <w:p w14:paraId="1C77D2EC" w14:textId="77777777" w:rsidR="00E40B78" w:rsidRPr="00EC76D5" w:rsidRDefault="00E40B78" w:rsidP="00756C64">
            <w:r w:rsidRPr="00EC76D5">
              <w:t>Left</w:t>
            </w:r>
          </w:p>
        </w:tc>
        <w:tc>
          <w:tcPr>
            <w:tcW w:w="2294" w:type="dxa"/>
          </w:tcPr>
          <w:p w14:paraId="3BE377D5" w14:textId="77777777" w:rsidR="00E40B78" w:rsidRPr="00EC76D5" w:rsidRDefault="00E40B78" w:rsidP="00756C64">
            <w:r w:rsidRPr="00EC76D5">
              <w:t>No</w:t>
            </w:r>
          </w:p>
        </w:tc>
      </w:tr>
      <w:tr w:rsidR="00E40B78" w:rsidRPr="00EC76D5" w14:paraId="53278B85" w14:textId="77777777" w:rsidTr="00756C64">
        <w:tc>
          <w:tcPr>
            <w:tcW w:w="3503" w:type="dxa"/>
          </w:tcPr>
          <w:p w14:paraId="5E0A0A81" w14:textId="77777777" w:rsidR="00E40B78" w:rsidRPr="00EC76D5" w:rsidRDefault="00E40B78" w:rsidP="00756C64">
            <w:r w:rsidRPr="00EC76D5">
              <w:t>^</w:t>
            </w:r>
          </w:p>
        </w:tc>
        <w:tc>
          <w:tcPr>
            <w:tcW w:w="1279" w:type="dxa"/>
          </w:tcPr>
          <w:p w14:paraId="4241E11D" w14:textId="77777777" w:rsidR="00E40B78" w:rsidRPr="00EC76D5" w:rsidRDefault="00E40B78" w:rsidP="00756C64"/>
        </w:tc>
        <w:tc>
          <w:tcPr>
            <w:tcW w:w="2274" w:type="dxa"/>
          </w:tcPr>
          <w:p w14:paraId="7465DEBD" w14:textId="77777777" w:rsidR="00E40B78" w:rsidRPr="00EC76D5" w:rsidRDefault="00E40B78" w:rsidP="00756C64">
            <w:r w:rsidRPr="00EC76D5">
              <w:t>Left</w:t>
            </w:r>
          </w:p>
        </w:tc>
        <w:tc>
          <w:tcPr>
            <w:tcW w:w="2294" w:type="dxa"/>
          </w:tcPr>
          <w:p w14:paraId="031EE443" w14:textId="77777777" w:rsidR="00E40B78" w:rsidRPr="00EC76D5" w:rsidRDefault="00E40B78" w:rsidP="00756C64">
            <w:r w:rsidRPr="00EC76D5">
              <w:t>No</w:t>
            </w:r>
          </w:p>
        </w:tc>
      </w:tr>
      <w:tr w:rsidR="00E40B78" w:rsidRPr="00EC76D5" w14:paraId="4817A99A" w14:textId="77777777" w:rsidTr="00756C64">
        <w:tc>
          <w:tcPr>
            <w:tcW w:w="3503" w:type="dxa"/>
          </w:tcPr>
          <w:p w14:paraId="2F205B77" w14:textId="77777777" w:rsidR="00E40B78" w:rsidRPr="00EC76D5" w:rsidRDefault="00E40B78" w:rsidP="00756C64">
            <w:r w:rsidRPr="00EC76D5">
              <w:t>&amp;</w:t>
            </w:r>
          </w:p>
        </w:tc>
        <w:tc>
          <w:tcPr>
            <w:tcW w:w="1279" w:type="dxa"/>
          </w:tcPr>
          <w:p w14:paraId="0761AF2A" w14:textId="77777777" w:rsidR="00E40B78" w:rsidRPr="00EC76D5" w:rsidRDefault="00E40B78" w:rsidP="00756C64"/>
        </w:tc>
        <w:tc>
          <w:tcPr>
            <w:tcW w:w="2274" w:type="dxa"/>
          </w:tcPr>
          <w:p w14:paraId="498983F2" w14:textId="77777777" w:rsidR="00E40B78" w:rsidRPr="00EC76D5" w:rsidRDefault="00E40B78" w:rsidP="00756C64">
            <w:r w:rsidRPr="00EC76D5">
              <w:t>Left</w:t>
            </w:r>
          </w:p>
        </w:tc>
        <w:tc>
          <w:tcPr>
            <w:tcW w:w="2294" w:type="dxa"/>
          </w:tcPr>
          <w:p w14:paraId="3B97C2C4" w14:textId="77777777" w:rsidR="00E40B78" w:rsidRPr="00EC76D5" w:rsidRDefault="00E40B78" w:rsidP="00756C64">
            <w:r w:rsidRPr="00EC76D5">
              <w:t>No</w:t>
            </w:r>
          </w:p>
        </w:tc>
      </w:tr>
      <w:tr w:rsidR="00E40B78" w:rsidRPr="00EC76D5" w14:paraId="5CF39BB7" w14:textId="77777777" w:rsidTr="00756C64">
        <w:tc>
          <w:tcPr>
            <w:tcW w:w="3503" w:type="dxa"/>
          </w:tcPr>
          <w:p w14:paraId="4ED24EF6" w14:textId="77777777" w:rsidR="00E40B78" w:rsidRPr="00EC76D5" w:rsidRDefault="00E40B78" w:rsidP="00756C64">
            <w:r w:rsidRPr="00EC76D5">
              <w:t>== !=</w:t>
            </w:r>
          </w:p>
        </w:tc>
        <w:tc>
          <w:tcPr>
            <w:tcW w:w="1279" w:type="dxa"/>
          </w:tcPr>
          <w:p w14:paraId="752C2149" w14:textId="77777777" w:rsidR="00E40B78" w:rsidRPr="00EC76D5" w:rsidRDefault="00E40B78" w:rsidP="00756C64"/>
        </w:tc>
        <w:tc>
          <w:tcPr>
            <w:tcW w:w="2274" w:type="dxa"/>
          </w:tcPr>
          <w:p w14:paraId="3905D944" w14:textId="77777777" w:rsidR="00E40B78" w:rsidRPr="00EC76D5" w:rsidRDefault="00E40B78" w:rsidP="00756C64">
            <w:r w:rsidRPr="00EC76D5">
              <w:t>Left</w:t>
            </w:r>
          </w:p>
        </w:tc>
        <w:tc>
          <w:tcPr>
            <w:tcW w:w="2294" w:type="dxa"/>
          </w:tcPr>
          <w:p w14:paraId="306CE756" w14:textId="77777777" w:rsidR="00E40B78" w:rsidRPr="00EC76D5" w:rsidRDefault="00E40B78" w:rsidP="00756C64">
            <w:r w:rsidRPr="00EC76D5">
              <w:t>Yes</w:t>
            </w:r>
          </w:p>
        </w:tc>
      </w:tr>
      <w:tr w:rsidR="00E40B78" w:rsidRPr="00EC76D5" w14:paraId="43BDBCC1" w14:textId="77777777" w:rsidTr="00756C64">
        <w:tc>
          <w:tcPr>
            <w:tcW w:w="3503" w:type="dxa"/>
          </w:tcPr>
          <w:p w14:paraId="08A9B4A5" w14:textId="77777777" w:rsidR="00E40B78" w:rsidRPr="00EC76D5" w:rsidRDefault="00E40B78" w:rsidP="00756C64">
            <w:r w:rsidRPr="00EC76D5">
              <w:t>&lt; &lt;= &gt; &gt;=</w:t>
            </w:r>
          </w:p>
        </w:tc>
        <w:tc>
          <w:tcPr>
            <w:tcW w:w="1279" w:type="dxa"/>
          </w:tcPr>
          <w:p w14:paraId="7183C666" w14:textId="77777777" w:rsidR="00E40B78" w:rsidRPr="00EC76D5" w:rsidRDefault="00E40B78" w:rsidP="00756C64"/>
        </w:tc>
        <w:tc>
          <w:tcPr>
            <w:tcW w:w="2274" w:type="dxa"/>
          </w:tcPr>
          <w:p w14:paraId="675F3A8D" w14:textId="77777777" w:rsidR="00E40B78" w:rsidRPr="00EC76D5" w:rsidRDefault="00E40B78" w:rsidP="00756C64">
            <w:r w:rsidRPr="00EC76D5">
              <w:t>Left</w:t>
            </w:r>
          </w:p>
        </w:tc>
        <w:tc>
          <w:tcPr>
            <w:tcW w:w="2294" w:type="dxa"/>
          </w:tcPr>
          <w:p w14:paraId="4B562B08" w14:textId="77777777" w:rsidR="00E40B78" w:rsidRPr="00EC76D5" w:rsidRDefault="00E40B78" w:rsidP="00756C64">
            <w:r w:rsidRPr="00EC76D5">
              <w:t>No</w:t>
            </w:r>
          </w:p>
        </w:tc>
      </w:tr>
      <w:tr w:rsidR="00E40B78" w:rsidRPr="00EC76D5" w14:paraId="4B938C97" w14:textId="77777777" w:rsidTr="00756C64">
        <w:tc>
          <w:tcPr>
            <w:tcW w:w="3503" w:type="dxa"/>
          </w:tcPr>
          <w:p w14:paraId="60FF12B3" w14:textId="77777777" w:rsidR="00E40B78" w:rsidRPr="00EC76D5" w:rsidRDefault="00E40B78" w:rsidP="00756C64">
            <w:r w:rsidRPr="00EC76D5">
              <w:t>&lt;&lt; &gt;&gt;</w:t>
            </w:r>
          </w:p>
        </w:tc>
        <w:tc>
          <w:tcPr>
            <w:tcW w:w="1279" w:type="dxa"/>
          </w:tcPr>
          <w:p w14:paraId="347D4E05" w14:textId="77777777" w:rsidR="00E40B78" w:rsidRPr="00EC76D5" w:rsidRDefault="00E40B78" w:rsidP="00756C64"/>
        </w:tc>
        <w:tc>
          <w:tcPr>
            <w:tcW w:w="2274" w:type="dxa"/>
          </w:tcPr>
          <w:p w14:paraId="4626EC5C" w14:textId="77777777" w:rsidR="00E40B78" w:rsidRPr="00EC76D5" w:rsidRDefault="00E40B78" w:rsidP="00756C64">
            <w:r w:rsidRPr="00EC76D5">
              <w:t>Left</w:t>
            </w:r>
          </w:p>
        </w:tc>
        <w:tc>
          <w:tcPr>
            <w:tcW w:w="2294" w:type="dxa"/>
          </w:tcPr>
          <w:p w14:paraId="5E465764" w14:textId="77777777" w:rsidR="00E40B78" w:rsidRPr="00EC76D5" w:rsidRDefault="00E40B78" w:rsidP="00756C64">
            <w:r w:rsidRPr="00EC76D5">
              <w:t>No</w:t>
            </w:r>
          </w:p>
        </w:tc>
      </w:tr>
      <w:tr w:rsidR="00E40B78" w:rsidRPr="00EC76D5" w14:paraId="4C7CD92E" w14:textId="77777777" w:rsidTr="00756C64">
        <w:tc>
          <w:tcPr>
            <w:tcW w:w="3503" w:type="dxa"/>
          </w:tcPr>
          <w:p w14:paraId="768560F5" w14:textId="77777777" w:rsidR="00E40B78" w:rsidRPr="00EC76D5" w:rsidRDefault="00E40B78" w:rsidP="00756C64">
            <w:r w:rsidRPr="00EC76D5">
              <w:t>+</w:t>
            </w:r>
          </w:p>
          <w:p w14:paraId="75E58A9E" w14:textId="77777777" w:rsidR="00E40B78" w:rsidRPr="00EC76D5" w:rsidRDefault="00E40B78" w:rsidP="00756C64">
            <w:r w:rsidRPr="00EC76D5">
              <w:t>-</w:t>
            </w:r>
          </w:p>
        </w:tc>
        <w:tc>
          <w:tcPr>
            <w:tcW w:w="1279" w:type="dxa"/>
          </w:tcPr>
          <w:p w14:paraId="0203B3BB" w14:textId="77777777" w:rsidR="00E40B78" w:rsidRPr="00EC76D5" w:rsidRDefault="00E40B78" w:rsidP="00756C64"/>
        </w:tc>
        <w:tc>
          <w:tcPr>
            <w:tcW w:w="2274" w:type="dxa"/>
          </w:tcPr>
          <w:p w14:paraId="6312C8CD" w14:textId="77777777" w:rsidR="00E40B78" w:rsidRPr="00EC76D5" w:rsidRDefault="00E40B78" w:rsidP="00756C64">
            <w:r w:rsidRPr="00EC76D5">
              <w:t>Left</w:t>
            </w:r>
          </w:p>
          <w:p w14:paraId="62AE3F55" w14:textId="77777777" w:rsidR="00E40B78" w:rsidRPr="00EC76D5" w:rsidRDefault="00E40B78" w:rsidP="00756C64">
            <w:r w:rsidRPr="00EC76D5">
              <w:t>Left</w:t>
            </w:r>
          </w:p>
        </w:tc>
        <w:tc>
          <w:tcPr>
            <w:tcW w:w="2294" w:type="dxa"/>
          </w:tcPr>
          <w:p w14:paraId="51C08F12" w14:textId="77777777" w:rsidR="00E40B78" w:rsidRPr="00EC76D5" w:rsidRDefault="00E40B78" w:rsidP="00756C64">
            <w:r w:rsidRPr="00EC76D5">
              <w:t>Yes</w:t>
            </w:r>
          </w:p>
          <w:p w14:paraId="633D94A8" w14:textId="77777777" w:rsidR="00E40B78" w:rsidRPr="00EC76D5" w:rsidRDefault="00E40B78" w:rsidP="00756C64">
            <w:r w:rsidRPr="00EC76D5">
              <w:t>No</w:t>
            </w:r>
          </w:p>
        </w:tc>
      </w:tr>
      <w:tr w:rsidR="00E40B78" w:rsidRPr="00EC76D5" w14:paraId="7E680080" w14:textId="77777777" w:rsidTr="00756C64">
        <w:tc>
          <w:tcPr>
            <w:tcW w:w="3503" w:type="dxa"/>
          </w:tcPr>
          <w:p w14:paraId="6CA4A5FB" w14:textId="77777777" w:rsidR="00E40B78" w:rsidRPr="00EC76D5" w:rsidRDefault="00E40B78" w:rsidP="00756C64">
            <w:r w:rsidRPr="00EC76D5">
              <w:t>*</w:t>
            </w:r>
          </w:p>
          <w:p w14:paraId="03807A16" w14:textId="77777777" w:rsidR="00E40B78" w:rsidRPr="00EC76D5" w:rsidRDefault="00E40B78" w:rsidP="00756C64">
            <w:r w:rsidRPr="00EC76D5">
              <w:t>/ %</w:t>
            </w:r>
          </w:p>
        </w:tc>
        <w:tc>
          <w:tcPr>
            <w:tcW w:w="1279" w:type="dxa"/>
          </w:tcPr>
          <w:p w14:paraId="72D840AE" w14:textId="77777777" w:rsidR="00E40B78" w:rsidRPr="00EC76D5" w:rsidRDefault="00E40B78" w:rsidP="00756C64"/>
        </w:tc>
        <w:tc>
          <w:tcPr>
            <w:tcW w:w="2274" w:type="dxa"/>
          </w:tcPr>
          <w:p w14:paraId="6D36573B" w14:textId="77777777" w:rsidR="00E40B78" w:rsidRPr="00EC76D5" w:rsidRDefault="00E40B78" w:rsidP="00756C64">
            <w:r w:rsidRPr="00EC76D5">
              <w:t>Left</w:t>
            </w:r>
          </w:p>
          <w:p w14:paraId="58BD74BC" w14:textId="77777777" w:rsidR="00E40B78" w:rsidRPr="00EC76D5" w:rsidRDefault="00E40B78" w:rsidP="00756C64">
            <w:r w:rsidRPr="00EC76D5">
              <w:t>Left</w:t>
            </w:r>
          </w:p>
        </w:tc>
        <w:tc>
          <w:tcPr>
            <w:tcW w:w="2294" w:type="dxa"/>
          </w:tcPr>
          <w:p w14:paraId="77342556" w14:textId="77777777" w:rsidR="00E40B78" w:rsidRPr="00EC76D5" w:rsidRDefault="00E40B78" w:rsidP="00756C64">
            <w:r w:rsidRPr="00EC76D5">
              <w:t>Yes</w:t>
            </w:r>
          </w:p>
          <w:p w14:paraId="26895AAA" w14:textId="77777777" w:rsidR="00E40B78" w:rsidRPr="00EC76D5" w:rsidRDefault="00E40B78" w:rsidP="00756C64">
            <w:r w:rsidRPr="00EC76D5">
              <w:t>No</w:t>
            </w:r>
          </w:p>
        </w:tc>
      </w:tr>
      <w:tr w:rsidR="00E40B78" w:rsidRPr="00EC76D5" w14:paraId="2878C476" w14:textId="77777777" w:rsidTr="00756C64">
        <w:tc>
          <w:tcPr>
            <w:tcW w:w="3503" w:type="dxa"/>
          </w:tcPr>
          <w:p w14:paraId="76E8190C" w14:textId="77777777" w:rsidR="00E40B78" w:rsidRPr="00EC76D5" w:rsidRDefault="00E40B78" w:rsidP="00756C64">
            <w:r w:rsidRPr="00EC76D5">
              <w:t>! ~ ++ -- + - * &amp; (</w:t>
            </w:r>
            <w:r w:rsidRPr="00EC76D5">
              <w:rPr>
                <w:rStyle w:val="CodeInText"/>
              </w:rPr>
              <w:t>type</w:t>
            </w:r>
            <w:r w:rsidRPr="00EC76D5">
              <w:t xml:space="preserve">) </w:t>
            </w:r>
            <w:proofErr w:type="spellStart"/>
            <w:r w:rsidRPr="00EC76D5">
              <w:rPr>
                <w:rStyle w:val="CodeInText"/>
              </w:rPr>
              <w:t>sizeof</w:t>
            </w:r>
            <w:proofErr w:type="spellEnd"/>
          </w:p>
        </w:tc>
        <w:tc>
          <w:tcPr>
            <w:tcW w:w="1279" w:type="dxa"/>
          </w:tcPr>
          <w:p w14:paraId="4115C696" w14:textId="77777777" w:rsidR="00E40B78" w:rsidRPr="00EC76D5" w:rsidRDefault="00E40B78" w:rsidP="00756C64"/>
        </w:tc>
        <w:tc>
          <w:tcPr>
            <w:tcW w:w="2274" w:type="dxa"/>
          </w:tcPr>
          <w:p w14:paraId="7B70519D" w14:textId="77777777" w:rsidR="00E40B78" w:rsidRPr="00EC76D5" w:rsidRDefault="00E40B78" w:rsidP="00756C64">
            <w:r w:rsidRPr="00EC76D5">
              <w:t>Right</w:t>
            </w:r>
          </w:p>
        </w:tc>
        <w:tc>
          <w:tcPr>
            <w:tcW w:w="2294" w:type="dxa"/>
          </w:tcPr>
          <w:p w14:paraId="1EF7EE2C" w14:textId="77777777" w:rsidR="00E40B78" w:rsidRPr="00EC76D5" w:rsidRDefault="00E40B78" w:rsidP="00756C64">
            <w:r w:rsidRPr="00EC76D5">
              <w:t>No</w:t>
            </w:r>
          </w:p>
        </w:tc>
      </w:tr>
      <w:tr w:rsidR="00E40B78" w:rsidRPr="00EC76D5" w14:paraId="230E37C1" w14:textId="77777777" w:rsidTr="00756C64">
        <w:tc>
          <w:tcPr>
            <w:tcW w:w="3503" w:type="dxa"/>
          </w:tcPr>
          <w:p w14:paraId="3C15985E" w14:textId="77777777" w:rsidR="00E40B78" w:rsidRPr="00EC76D5" w:rsidRDefault="00E40B78" w:rsidP="00756C64">
            <w:r w:rsidRPr="00EC76D5">
              <w:t>() -&gt; .</w:t>
            </w:r>
          </w:p>
          <w:p w14:paraId="23831C27" w14:textId="77777777" w:rsidR="00E40B78" w:rsidRPr="00EC76D5" w:rsidRDefault="00E40B78" w:rsidP="00756C64">
            <w:r w:rsidRPr="00EC76D5">
              <w:t>[]</w:t>
            </w:r>
          </w:p>
        </w:tc>
        <w:tc>
          <w:tcPr>
            <w:tcW w:w="1279" w:type="dxa"/>
          </w:tcPr>
          <w:p w14:paraId="77DBBB03" w14:textId="77777777" w:rsidR="00E40B78" w:rsidRPr="00EC76D5" w:rsidRDefault="00E40B78" w:rsidP="00756C64">
            <w:r w:rsidRPr="00EC76D5">
              <w:t>Highest</w:t>
            </w:r>
          </w:p>
        </w:tc>
        <w:tc>
          <w:tcPr>
            <w:tcW w:w="2274" w:type="dxa"/>
          </w:tcPr>
          <w:p w14:paraId="43A260CB" w14:textId="77777777" w:rsidR="00E40B78" w:rsidRPr="00EC76D5" w:rsidRDefault="00E40B78" w:rsidP="00756C64">
            <w:r w:rsidRPr="00EC76D5">
              <w:t>Left</w:t>
            </w:r>
          </w:p>
          <w:p w14:paraId="47682B94" w14:textId="77777777" w:rsidR="00E40B78" w:rsidRPr="00EC76D5" w:rsidRDefault="00E40B78" w:rsidP="00756C64">
            <w:r w:rsidRPr="00EC76D5">
              <w:t>Left</w:t>
            </w:r>
          </w:p>
        </w:tc>
        <w:tc>
          <w:tcPr>
            <w:tcW w:w="2294" w:type="dxa"/>
          </w:tcPr>
          <w:p w14:paraId="025CB2D2" w14:textId="77777777" w:rsidR="00E40B78" w:rsidRPr="00EC76D5" w:rsidRDefault="00E40B78" w:rsidP="00756C64">
            <w:r w:rsidRPr="00EC76D5">
              <w:t>No</w:t>
            </w:r>
          </w:p>
          <w:p w14:paraId="3944E4E7" w14:textId="77777777" w:rsidR="00E40B78" w:rsidRPr="00EC76D5" w:rsidRDefault="00E40B78" w:rsidP="00756C64">
            <w:r w:rsidRPr="00EC76D5">
              <w:t>Yes</w:t>
            </w:r>
          </w:p>
        </w:tc>
      </w:tr>
    </w:tbl>
    <w:p w14:paraId="17D84B2F" w14:textId="2DB3969C" w:rsidR="00864967" w:rsidRPr="00EC76D5" w:rsidRDefault="00864967" w:rsidP="00E40B78">
      <w:pPr>
        <w:pStyle w:val="Rubrik3"/>
      </w:pPr>
      <w:bookmarkStart w:id="308" w:name="_Toc481936186"/>
      <w:r w:rsidRPr="00EC76D5">
        <w:t>Syntax Tree Generation Methods</w:t>
      </w:r>
      <w:bookmarkEnd w:id="308"/>
    </w:p>
    <w:p w14:paraId="4E06814E" w14:textId="77777777" w:rsidR="008514DF" w:rsidRPr="00EC76D5" w:rsidRDefault="008514DF" w:rsidP="008514DF">
      <w:pPr>
        <w:pStyle w:val="CodeHeader"/>
      </w:pPr>
      <w:proofErr w:type="spellStart"/>
      <w:r w:rsidRPr="00EC76D5">
        <w:t>GenerateSyntaxTree.java</w:t>
      </w:r>
      <w:proofErr w:type="spellEnd"/>
    </w:p>
    <w:p w14:paraId="3AF8BD14" w14:textId="77777777" w:rsidR="00C25EB5" w:rsidRPr="00EC76D5" w:rsidRDefault="008514DF" w:rsidP="008514DF">
      <w:pPr>
        <w:pStyle w:val="Code"/>
      </w:pPr>
      <w:r w:rsidRPr="00EC76D5">
        <w:t xml:space="preserve">  public static SyntaxTree generateUnaryTree(MiddleOperator operator,</w:t>
      </w:r>
    </w:p>
    <w:p w14:paraId="12609481" w14:textId="57CEE6EC" w:rsidR="008514DF" w:rsidRPr="00EC76D5" w:rsidRDefault="00C25EB5" w:rsidP="008514DF">
      <w:pPr>
        <w:pStyle w:val="Code"/>
      </w:pPr>
      <w:r w:rsidRPr="00EC76D5">
        <w:t xml:space="preserve">                                       </w:t>
      </w:r>
      <w:r w:rsidR="008514DF" w:rsidRPr="00EC76D5">
        <w:t xml:space="preserve"> Type type,</w:t>
      </w:r>
      <w:r w:rsidRPr="00EC76D5">
        <w:t xml:space="preserve"> </w:t>
      </w:r>
      <w:r w:rsidR="008514DF" w:rsidRPr="00EC76D5">
        <w:t>SyntaxTree childTree) {</w:t>
      </w:r>
    </w:p>
    <w:p w14:paraId="1E2DD45C" w14:textId="77777777" w:rsidR="008514DF" w:rsidRPr="00EC76D5" w:rsidRDefault="008514DF" w:rsidP="008514DF">
      <w:pPr>
        <w:pStyle w:val="Code"/>
      </w:pPr>
      <w:r w:rsidRPr="00EC76D5">
        <w:t xml:space="preserve">    SyntaxTree unaryTree = new SyntaxTree(operator, type);</w:t>
      </w:r>
    </w:p>
    <w:p w14:paraId="5F3897CE" w14:textId="77777777" w:rsidR="008514DF" w:rsidRPr="00EC76D5" w:rsidRDefault="008514DF" w:rsidP="008514DF">
      <w:pPr>
        <w:pStyle w:val="Code"/>
      </w:pPr>
      <w:r w:rsidRPr="00EC76D5">
        <w:t xml:space="preserve">    unaryTree.addChild(childTree);</w:t>
      </w:r>
    </w:p>
    <w:p w14:paraId="1924A9B5" w14:textId="77777777" w:rsidR="008514DF" w:rsidRPr="00EC76D5" w:rsidRDefault="008514DF" w:rsidP="008514DF">
      <w:pPr>
        <w:pStyle w:val="Code"/>
      </w:pPr>
      <w:r w:rsidRPr="00EC76D5">
        <w:t xml:space="preserve">    return unaryTree;</w:t>
      </w:r>
    </w:p>
    <w:p w14:paraId="2E8F3F80" w14:textId="77777777" w:rsidR="008514DF" w:rsidRPr="00EC76D5" w:rsidRDefault="008514DF" w:rsidP="008514DF">
      <w:pPr>
        <w:pStyle w:val="Code"/>
      </w:pPr>
      <w:r w:rsidRPr="00EC76D5">
        <w:t xml:space="preserve">  }</w:t>
      </w:r>
    </w:p>
    <w:p w14:paraId="4883D490" w14:textId="77777777" w:rsidR="008514DF" w:rsidRPr="00EC76D5" w:rsidRDefault="008514DF" w:rsidP="008514DF">
      <w:pPr>
        <w:pStyle w:val="Code"/>
      </w:pPr>
    </w:p>
    <w:p w14:paraId="65A856AB" w14:textId="5138BCA5" w:rsidR="009468F6" w:rsidRPr="00EC76D5" w:rsidRDefault="008514DF" w:rsidP="008514DF">
      <w:pPr>
        <w:pStyle w:val="Code"/>
      </w:pPr>
      <w:r w:rsidRPr="00EC76D5">
        <w:t xml:space="preserve">  public static SyntaxTree generateBinaryTree(MiddleOperator operator</w:t>
      </w:r>
      <w:r w:rsidR="009468F6" w:rsidRPr="00EC76D5">
        <w:t>,</w:t>
      </w:r>
    </w:p>
    <w:p w14:paraId="4989FC8A" w14:textId="391677AF" w:rsidR="009468F6" w:rsidRPr="00EC76D5" w:rsidRDefault="009468F6" w:rsidP="008514DF">
      <w:pPr>
        <w:pStyle w:val="Code"/>
      </w:pPr>
      <w:r w:rsidRPr="00EC76D5">
        <w:t xml:space="preserve">                                         </w:t>
      </w:r>
      <w:r w:rsidR="008514DF" w:rsidRPr="00EC76D5">
        <w:t>Type type,</w:t>
      </w:r>
      <w:r w:rsidRPr="00EC76D5">
        <w:t xml:space="preserve"> </w:t>
      </w:r>
      <w:r w:rsidR="008514DF" w:rsidRPr="00EC76D5">
        <w:t>SyntaxTree leftTree,</w:t>
      </w:r>
    </w:p>
    <w:p w14:paraId="7F72D06B" w14:textId="41127273" w:rsidR="008514DF" w:rsidRPr="00EC76D5" w:rsidRDefault="009468F6" w:rsidP="008514DF">
      <w:pPr>
        <w:pStyle w:val="Code"/>
      </w:pPr>
      <w:r w:rsidRPr="00EC76D5">
        <w:t xml:space="preserve">                                        </w:t>
      </w:r>
      <w:r w:rsidR="008514DF" w:rsidRPr="00EC76D5">
        <w:t xml:space="preserve"> SyntaxTree rightTree) {</w:t>
      </w:r>
    </w:p>
    <w:p w14:paraId="72B28EA8" w14:textId="77777777" w:rsidR="008514DF" w:rsidRPr="00EC76D5" w:rsidRDefault="008514DF" w:rsidP="008514DF">
      <w:pPr>
        <w:pStyle w:val="Code"/>
      </w:pPr>
      <w:r w:rsidRPr="00EC76D5">
        <w:t xml:space="preserve">    SyntaxTree binaryTree = new SyntaxTree(operator, type);</w:t>
      </w:r>
    </w:p>
    <w:p w14:paraId="4717B18D" w14:textId="77777777" w:rsidR="008514DF" w:rsidRPr="00EC76D5" w:rsidRDefault="008514DF" w:rsidP="008514DF">
      <w:pPr>
        <w:pStyle w:val="Code"/>
      </w:pPr>
      <w:r w:rsidRPr="00EC76D5">
        <w:t xml:space="preserve">    binaryTree.addChild(leftTree);</w:t>
      </w:r>
    </w:p>
    <w:p w14:paraId="73034510" w14:textId="77777777" w:rsidR="008514DF" w:rsidRPr="00EC76D5" w:rsidRDefault="008514DF" w:rsidP="008514DF">
      <w:pPr>
        <w:pStyle w:val="Code"/>
      </w:pPr>
      <w:r w:rsidRPr="00EC76D5">
        <w:t xml:space="preserve">    </w:t>
      </w:r>
    </w:p>
    <w:p w14:paraId="5F7D64A8" w14:textId="77777777" w:rsidR="008514DF" w:rsidRPr="00EC76D5" w:rsidRDefault="008514DF" w:rsidP="008514DF">
      <w:pPr>
        <w:pStyle w:val="Code"/>
      </w:pPr>
      <w:r w:rsidRPr="00EC76D5">
        <w:t xml:space="preserve">    if (MiddleCode.isShift(operator)) {</w:t>
      </w:r>
    </w:p>
    <w:p w14:paraId="688B65F5" w14:textId="77777777" w:rsidR="008514DF" w:rsidRPr="00EC76D5" w:rsidRDefault="008514DF" w:rsidP="008514DF">
      <w:pPr>
        <w:pStyle w:val="Code"/>
      </w:pPr>
      <w:r w:rsidRPr="00EC76D5">
        <w:t xml:space="preserve">      rightTree = TypeCast.implicitCast(rightTree, Type.SignedCharType);</w:t>
      </w:r>
    </w:p>
    <w:p w14:paraId="46D35B8B" w14:textId="77777777" w:rsidR="008514DF" w:rsidRPr="00EC76D5" w:rsidRDefault="008514DF" w:rsidP="008514DF">
      <w:pPr>
        <w:pStyle w:val="Code"/>
      </w:pPr>
      <w:r w:rsidRPr="00EC76D5">
        <w:t xml:space="preserve">    }</w:t>
      </w:r>
    </w:p>
    <w:p w14:paraId="356BC0C8" w14:textId="77777777" w:rsidR="008514DF" w:rsidRPr="00EC76D5" w:rsidRDefault="008514DF" w:rsidP="008514DF">
      <w:pPr>
        <w:pStyle w:val="Code"/>
      </w:pPr>
      <w:r w:rsidRPr="00EC76D5">
        <w:t xml:space="preserve">    </w:t>
      </w:r>
    </w:p>
    <w:p w14:paraId="01CF97F8" w14:textId="77777777" w:rsidR="008514DF" w:rsidRPr="00EC76D5" w:rsidRDefault="008514DF" w:rsidP="008514DF">
      <w:pPr>
        <w:pStyle w:val="Code"/>
      </w:pPr>
      <w:r w:rsidRPr="00EC76D5">
        <w:lastRenderedPageBreak/>
        <w:t xml:space="preserve">    binaryTree.addChild(rightTree);</w:t>
      </w:r>
    </w:p>
    <w:p w14:paraId="1405BA5F" w14:textId="77777777" w:rsidR="008514DF" w:rsidRPr="00EC76D5" w:rsidRDefault="008514DF" w:rsidP="008514DF">
      <w:pPr>
        <w:pStyle w:val="Code"/>
      </w:pPr>
      <w:r w:rsidRPr="00EC76D5">
        <w:t xml:space="preserve">    return binaryTree;</w:t>
      </w:r>
    </w:p>
    <w:p w14:paraId="3ACB879C" w14:textId="77777777" w:rsidR="008514DF" w:rsidRPr="00EC76D5" w:rsidRDefault="008514DF" w:rsidP="008514DF">
      <w:pPr>
        <w:pStyle w:val="Code"/>
      </w:pPr>
      <w:r w:rsidRPr="00EC76D5">
        <w:t xml:space="preserve">  }</w:t>
      </w:r>
    </w:p>
    <w:p w14:paraId="2D1E45E3" w14:textId="77777777" w:rsidR="008514DF" w:rsidRPr="00EC76D5" w:rsidRDefault="008514DF" w:rsidP="008514DF">
      <w:pPr>
        <w:pStyle w:val="Code"/>
      </w:pPr>
    </w:p>
    <w:p w14:paraId="7D6BE39D" w14:textId="77777777" w:rsidR="008514DF" w:rsidRPr="00EC76D5" w:rsidRDefault="008514DF" w:rsidP="008514DF">
      <w:pPr>
        <w:pStyle w:val="Code"/>
      </w:pPr>
      <w:r w:rsidRPr="00EC76D5">
        <w:t xml:space="preserve">  public static SyntaxTree generateValueTree(Symbol symbol) {</w:t>
      </w:r>
    </w:p>
    <w:p w14:paraId="2F07E92F" w14:textId="77777777" w:rsidR="008514DF" w:rsidRPr="00EC76D5" w:rsidRDefault="008514DF" w:rsidP="008514DF">
      <w:pPr>
        <w:pStyle w:val="Code"/>
      </w:pPr>
      <w:r w:rsidRPr="00EC76D5">
        <w:t xml:space="preserve">    return (new SyntaxTree(MiddleOperator.Value, symbol));</w:t>
      </w:r>
    </w:p>
    <w:p w14:paraId="5D898052" w14:textId="77777777" w:rsidR="008514DF" w:rsidRPr="00EC76D5" w:rsidRDefault="008514DF" w:rsidP="008514DF">
      <w:pPr>
        <w:pStyle w:val="Code"/>
      </w:pPr>
      <w:r w:rsidRPr="00EC76D5">
        <w:t xml:space="preserve">  }</w:t>
      </w:r>
    </w:p>
    <w:p w14:paraId="7F0CB83B" w14:textId="77777777" w:rsidR="008514DF" w:rsidRPr="00EC76D5" w:rsidRDefault="008514DF" w:rsidP="008514DF">
      <w:pPr>
        <w:pStyle w:val="Code"/>
      </w:pPr>
    </w:p>
    <w:p w14:paraId="2604A599" w14:textId="77777777" w:rsidR="008514DF" w:rsidRPr="00EC76D5" w:rsidRDefault="008514DF" w:rsidP="008514DF">
      <w:pPr>
        <w:pStyle w:val="Code"/>
      </w:pPr>
      <w:r w:rsidRPr="00EC76D5">
        <w:t xml:space="preserve">  public static SyntaxTree generateValueTree(Type type, Object value) {</w:t>
      </w:r>
    </w:p>
    <w:p w14:paraId="1B51A34B" w14:textId="77777777" w:rsidR="008514DF" w:rsidRPr="00EC76D5" w:rsidRDefault="008514DF" w:rsidP="008514DF">
      <w:pPr>
        <w:pStyle w:val="Code"/>
      </w:pPr>
      <w:r w:rsidRPr="00EC76D5">
        <w:t xml:space="preserve">    Symbol symbol = Symbol.createValueSymbol(type, value);</w:t>
      </w:r>
    </w:p>
    <w:p w14:paraId="25F23D61" w14:textId="77777777" w:rsidR="008514DF" w:rsidRPr="00EC76D5" w:rsidRDefault="008514DF" w:rsidP="008514DF">
      <w:pPr>
        <w:pStyle w:val="Code"/>
      </w:pPr>
      <w:r w:rsidRPr="00EC76D5">
        <w:t xml:space="preserve">    return (new SyntaxTree(MiddleOperator.Value, symbol));</w:t>
      </w:r>
    </w:p>
    <w:p w14:paraId="03CF67A4" w14:textId="59297081" w:rsidR="008514DF" w:rsidRPr="00EC76D5" w:rsidRDefault="008514DF" w:rsidP="008514DF">
      <w:pPr>
        <w:pStyle w:val="Code"/>
      </w:pPr>
      <w:r w:rsidRPr="00EC76D5">
        <w:t xml:space="preserve">  }</w:t>
      </w:r>
    </w:p>
    <w:p w14:paraId="737DBCAE" w14:textId="01C36C40" w:rsidR="00E40B78" w:rsidRPr="00EC76D5" w:rsidRDefault="00E40B78" w:rsidP="00E40B78">
      <w:pPr>
        <w:pStyle w:val="Rubrik3"/>
      </w:pPr>
      <w:bookmarkStart w:id="309" w:name="_Toc481936187"/>
      <w:r w:rsidRPr="00EC76D5">
        <w:t>Comma Expression</w:t>
      </w:r>
      <w:bookmarkEnd w:id="309"/>
    </w:p>
    <w:p w14:paraId="39BC49AF" w14:textId="77777777" w:rsidR="00E40B78" w:rsidRPr="00EC76D5" w:rsidRDefault="00E40B78" w:rsidP="00E40B78">
      <w:r w:rsidRPr="00EC76D5">
        <w:t xml:space="preserve">The comma operator has the lowest precedence. Both operands are </w:t>
      </w:r>
      <w:proofErr w:type="gramStart"/>
      <w:r w:rsidRPr="00EC76D5">
        <w:t>evaluated</w:t>
      </w:r>
      <w:proofErr w:type="gramEnd"/>
      <w:r w:rsidRPr="00EC76D5">
        <w:t xml:space="preserve"> and the result is the right operand, which means that the result of the left operand is discarded. The only meaningful application of the comma operator is to give the left operand a side effect. For instance:</w:t>
      </w:r>
    </w:p>
    <w:p w14:paraId="07639CC3" w14:textId="77777777" w:rsidR="00E40B78" w:rsidRPr="00EC76D5" w:rsidRDefault="00E40B78" w:rsidP="00E40B78">
      <w:pPr>
        <w:pStyle w:val="Code"/>
      </w:pPr>
      <w:r w:rsidRPr="00EC76D5">
        <w:t>++i, i + 1</w:t>
      </w:r>
    </w:p>
    <w:p w14:paraId="1381A4AF" w14:textId="0FCAB95D" w:rsidR="00E40B78" w:rsidRPr="00EC76D5" w:rsidRDefault="002E67B8" w:rsidP="00E40B78">
      <w:pPr>
        <w:pStyle w:val="CodeHeader"/>
      </w:pPr>
      <w:proofErr w:type="spellStart"/>
      <w:r>
        <w:t>MainParser.gppg</w:t>
      </w:r>
      <w:proofErr w:type="spellEnd"/>
    </w:p>
    <w:p w14:paraId="2C9C5D48" w14:textId="77777777" w:rsidR="009A5DED" w:rsidRPr="00EC76D5" w:rsidRDefault="009A5DED" w:rsidP="009A5DED">
      <w:pPr>
        <w:pStyle w:val="Code"/>
      </w:pPr>
      <w:r w:rsidRPr="00EC76D5">
        <w:t>optional_expression:</w:t>
      </w:r>
    </w:p>
    <w:p w14:paraId="05B357A5" w14:textId="77777777" w:rsidR="009A5DED" w:rsidRPr="00EC76D5" w:rsidRDefault="009A5DED" w:rsidP="009A5DED">
      <w:pPr>
        <w:pStyle w:val="Code"/>
      </w:pPr>
      <w:r w:rsidRPr="00EC76D5">
        <w:t xml:space="preserve">    /* Empty. */ { $$ = null; }</w:t>
      </w:r>
    </w:p>
    <w:p w14:paraId="4C36092A" w14:textId="77777777" w:rsidR="009A5DED" w:rsidRPr="00EC76D5" w:rsidRDefault="009A5DED" w:rsidP="009A5DED">
      <w:pPr>
        <w:pStyle w:val="Code"/>
      </w:pPr>
      <w:r w:rsidRPr="00EC76D5">
        <w:t xml:space="preserve">  | expression   { $$ = $1;   };</w:t>
      </w:r>
    </w:p>
    <w:p w14:paraId="500A8140" w14:textId="77777777" w:rsidR="009A5DED" w:rsidRPr="00EC76D5" w:rsidRDefault="009A5DED" w:rsidP="009A5DED">
      <w:pPr>
        <w:pStyle w:val="Code"/>
      </w:pPr>
    </w:p>
    <w:p w14:paraId="3E0D4ACB" w14:textId="77777777" w:rsidR="009A5DED" w:rsidRPr="00EC76D5" w:rsidRDefault="009A5DED" w:rsidP="009A5DED">
      <w:pPr>
        <w:pStyle w:val="Code"/>
      </w:pPr>
      <w:r w:rsidRPr="00EC76D5">
        <w:t>expression:</w:t>
      </w:r>
    </w:p>
    <w:p w14:paraId="1EFB1FB8" w14:textId="77777777" w:rsidR="009A5DED" w:rsidRPr="00EC76D5" w:rsidRDefault="009A5DED" w:rsidP="009A5DED">
      <w:pPr>
        <w:pStyle w:val="Code"/>
      </w:pPr>
      <w:r w:rsidRPr="00EC76D5">
        <w:t xml:space="preserve">    assignment_expression {</w:t>
      </w:r>
    </w:p>
    <w:p w14:paraId="22FCA4BF" w14:textId="77777777" w:rsidR="009A5DED" w:rsidRPr="00EC76D5" w:rsidRDefault="009A5DED" w:rsidP="009A5DED">
      <w:pPr>
        <w:pStyle w:val="Code"/>
      </w:pPr>
      <w:r w:rsidRPr="00EC76D5">
        <w:t xml:space="preserve">      $$ = $1;</w:t>
      </w:r>
    </w:p>
    <w:p w14:paraId="5148F120" w14:textId="77777777" w:rsidR="009A5DED" w:rsidRPr="00EC76D5" w:rsidRDefault="009A5DED" w:rsidP="009A5DED">
      <w:pPr>
        <w:pStyle w:val="Code"/>
      </w:pPr>
      <w:r w:rsidRPr="00EC76D5">
        <w:t xml:space="preserve">    }</w:t>
      </w:r>
    </w:p>
    <w:p w14:paraId="76574C3D" w14:textId="77777777" w:rsidR="009A5DED" w:rsidRPr="00EC76D5" w:rsidRDefault="009A5DED" w:rsidP="009A5DED">
      <w:pPr>
        <w:pStyle w:val="Code"/>
      </w:pPr>
      <w:r w:rsidRPr="00EC76D5">
        <w:t xml:space="preserve">  | expression COMMA assignment_expression {</w:t>
      </w:r>
    </w:p>
    <w:p w14:paraId="0E14A46B" w14:textId="77777777" w:rsidR="009A5DED" w:rsidRPr="00EC76D5" w:rsidRDefault="009A5DED" w:rsidP="009A5DED">
      <w:pPr>
        <w:pStyle w:val="Code"/>
      </w:pPr>
      <w:r w:rsidRPr="00EC76D5">
        <w:t xml:space="preserve">      $$ = SyntaxTreeGenerator.generateCommaExpression($1, $3);</w:t>
      </w:r>
    </w:p>
    <w:p w14:paraId="49E09D91" w14:textId="77777777" w:rsidR="009A5DED" w:rsidRPr="00EC76D5" w:rsidRDefault="009A5DED" w:rsidP="009A5DED">
      <w:pPr>
        <w:pStyle w:val="Code"/>
      </w:pPr>
      <w:r w:rsidRPr="00EC76D5">
        <w:t xml:space="preserve">    };</w:t>
      </w:r>
    </w:p>
    <w:p w14:paraId="40F55A9F" w14:textId="5FF4B56A" w:rsidR="00E40B78" w:rsidRPr="00EC76D5" w:rsidRDefault="00E40B78" w:rsidP="009A5DED">
      <w:r w:rsidRPr="00EC76D5">
        <w:t xml:space="preserve">The only thing to do </w:t>
      </w:r>
      <w:proofErr w:type="spellStart"/>
      <w:r w:rsidRPr="00EC76D5">
        <w:rPr>
          <w:rStyle w:val="CodeInText"/>
        </w:rPr>
        <w:t>generateCommaExpression</w:t>
      </w:r>
      <w:proofErr w:type="spellEnd"/>
      <w:r w:rsidRPr="00EC76D5">
        <w:t xml:space="preserve"> is to backpatch the true and false set of the left expression to the beginning of the right expression.</w:t>
      </w:r>
    </w:p>
    <w:p w14:paraId="1FA25317" w14:textId="140D3980" w:rsidR="00E40B78" w:rsidRPr="00EC76D5" w:rsidRDefault="009A5FF5" w:rsidP="00E40B78">
      <w:pPr>
        <w:pStyle w:val="CodeHeader"/>
      </w:pPr>
      <w:proofErr w:type="spellStart"/>
      <w:r w:rsidRPr="00EC76D5">
        <w:t>GenerateSyntaxTree.java</w:t>
      </w:r>
      <w:proofErr w:type="spellEnd"/>
    </w:p>
    <w:p w14:paraId="78524745" w14:textId="77777777" w:rsidR="00456BF9" w:rsidRPr="00EC76D5" w:rsidRDefault="00456BF9" w:rsidP="00456BF9">
      <w:pPr>
        <w:pStyle w:val="Code"/>
      </w:pPr>
      <w:r w:rsidRPr="00EC76D5">
        <w:t xml:space="preserve">  public static SyntaxTree generateCommaExpression(SyntaxTree leftTree,</w:t>
      </w:r>
    </w:p>
    <w:p w14:paraId="07852AAA" w14:textId="77777777" w:rsidR="00456BF9" w:rsidRPr="00EC76D5" w:rsidRDefault="00456BF9" w:rsidP="00456BF9">
      <w:pPr>
        <w:pStyle w:val="Code"/>
      </w:pPr>
      <w:r w:rsidRPr="00EC76D5">
        <w:t xml:space="preserve">                                                   SyntaxTree rightTree) {</w:t>
      </w:r>
    </w:p>
    <w:p w14:paraId="35BF0048" w14:textId="77777777" w:rsidR="00D231A8" w:rsidRPr="00EC76D5" w:rsidRDefault="00456BF9" w:rsidP="00456BF9">
      <w:pPr>
        <w:pStyle w:val="Code"/>
      </w:pPr>
      <w:r w:rsidRPr="00EC76D5">
        <w:t xml:space="preserve">    return generateBinaryTree(MiddleOperator.Comma, rightTree.getType(),</w:t>
      </w:r>
    </w:p>
    <w:p w14:paraId="1AC27455" w14:textId="76D41408" w:rsidR="00456BF9" w:rsidRPr="00EC76D5" w:rsidRDefault="00D231A8" w:rsidP="00456BF9">
      <w:pPr>
        <w:pStyle w:val="Code"/>
      </w:pPr>
      <w:r w:rsidRPr="00EC76D5">
        <w:t xml:space="preserve">                             </w:t>
      </w:r>
      <w:r w:rsidR="00456BF9" w:rsidRPr="00EC76D5">
        <w:t xml:space="preserve"> leftTree, rightTree);</w:t>
      </w:r>
    </w:p>
    <w:p w14:paraId="66D5E5EF" w14:textId="77777777" w:rsidR="00456BF9" w:rsidRPr="00EC76D5" w:rsidRDefault="00456BF9" w:rsidP="00456BF9">
      <w:pPr>
        <w:pStyle w:val="Code"/>
        <w:rPr>
          <w:rFonts w:ascii="Times New Roman" w:eastAsiaTheme="majorEastAsia" w:hAnsi="Times New Roman" w:cstheme="majorBidi"/>
          <w:b/>
          <w:noProof w:val="0"/>
          <w:sz w:val="32"/>
          <w:szCs w:val="24"/>
        </w:rPr>
      </w:pPr>
      <w:r w:rsidRPr="00EC76D5">
        <w:t xml:space="preserve">  }</w:t>
      </w:r>
    </w:p>
    <w:p w14:paraId="10D50D16" w14:textId="4E8A355C" w:rsidR="00E40B78" w:rsidRPr="00EC76D5" w:rsidRDefault="00E40B78" w:rsidP="00456BF9">
      <w:pPr>
        <w:pStyle w:val="Rubrik3"/>
      </w:pPr>
      <w:bookmarkStart w:id="310" w:name="_Toc481936188"/>
      <w:r w:rsidRPr="00EC76D5">
        <w:t>Logical Expression</w:t>
      </w:r>
      <w:bookmarkEnd w:id="310"/>
    </w:p>
    <w:p w14:paraId="4CB972BC" w14:textId="6877ABA9" w:rsidR="00E40B78" w:rsidRPr="00EC76D5" w:rsidRDefault="00E40B78" w:rsidP="00E40B78">
      <w:r w:rsidRPr="00EC76D5">
        <w:t xml:space="preserve">As stated in Section </w:t>
      </w:r>
      <w:r w:rsidRPr="00EC76D5">
        <w:fldChar w:fldCharType="begin"/>
      </w:r>
      <w:r w:rsidRPr="00EC76D5">
        <w:instrText xml:space="preserve"> REF _Ref418346929 \r \h </w:instrText>
      </w:r>
      <w:r w:rsidRPr="00EC76D5">
        <w:fldChar w:fldCharType="separate"/>
      </w:r>
      <w:r w:rsidR="00545E00" w:rsidRPr="00EC76D5">
        <w:t>0</w:t>
      </w:r>
      <w:r w:rsidRPr="00EC76D5">
        <w:fldChar w:fldCharType="end"/>
      </w:r>
      <w:r w:rsidRPr="00EC76D5">
        <w:t xml:space="preserve">, there is no logical type in C. However, there are a number on occasions (if, while, do, while statements) when we need to test whether a value is true or false or. If the expression equals zero it is considered false, otherwise it is true. Since C supports lazy </w:t>
      </w:r>
      <w:proofErr w:type="gramStart"/>
      <w:r w:rsidRPr="00EC76D5">
        <w:t>evaluation</w:t>
      </w:r>
      <w:proofErr w:type="gramEnd"/>
      <w:r w:rsidRPr="00EC76D5">
        <w:t xml:space="preserve"> we need to generate two statements that perform jumps to two different addresses depending on whether the expression is true or false. If the expression is </w:t>
      </w:r>
      <w:proofErr w:type="gramStart"/>
      <w:r w:rsidRPr="00EC76D5">
        <w:t>constant</w:t>
      </w:r>
      <w:proofErr w:type="gramEnd"/>
      <w:r w:rsidRPr="00EC76D5">
        <w:t xml:space="preserve"> we can </w:t>
      </w:r>
      <w:proofErr w:type="spellStart"/>
      <w:r w:rsidRPr="00EC76D5">
        <w:t>detmine</w:t>
      </w:r>
      <w:proofErr w:type="spellEnd"/>
      <w:r w:rsidRPr="00EC76D5">
        <w:t xml:space="preserve"> its value </w:t>
      </w:r>
      <w:proofErr w:type="spellStart"/>
      <w:r w:rsidRPr="00EC76D5">
        <w:t>alrady</w:t>
      </w:r>
      <w:proofErr w:type="spellEnd"/>
      <w:r w:rsidRPr="00EC76D5">
        <w:t xml:space="preserve"> at compile-time and only generate one jump statement.</w:t>
      </w:r>
    </w:p>
    <w:p w14:paraId="01736580" w14:textId="6C10595C" w:rsidR="00E40B78" w:rsidRPr="00EC76D5" w:rsidRDefault="00E40B78" w:rsidP="00E40B78">
      <w:r w:rsidRPr="00EC76D5">
        <w:t xml:space="preserve">The </w:t>
      </w:r>
      <w:proofErr w:type="spellStart"/>
      <w:r w:rsidRPr="00EC76D5">
        <w:rPr>
          <w:rStyle w:val="CodeInText"/>
        </w:rPr>
        <w:t>generateLogicalExpression</w:t>
      </w:r>
      <w:proofErr w:type="spellEnd"/>
      <w:r w:rsidRPr="00EC76D5">
        <w:t xml:space="preserve"> method makes sure the expression already is logical (the </w:t>
      </w:r>
      <w:proofErr w:type="spellStart"/>
      <w:r w:rsidRPr="00EC76D5">
        <w:rPr>
          <w:rStyle w:val="CodeInText"/>
        </w:rPr>
        <w:t>m_sort</w:t>
      </w:r>
      <w:proofErr w:type="spellEnd"/>
      <w:r w:rsidRPr="00EC76D5">
        <w:t xml:space="preserve"> field is </w:t>
      </w:r>
      <w:r w:rsidRPr="00EC76D5">
        <w:rPr>
          <w:rStyle w:val="CodeInText"/>
        </w:rPr>
        <w:t>Logical</w:t>
      </w:r>
      <w:r w:rsidRPr="00EC76D5">
        <w:t xml:space="preserve">) or transforms into a logical expression. Every expression of integral, pointer, or floating type can be transferred into a logical expression. </w:t>
      </w:r>
      <w:proofErr w:type="gramStart"/>
      <w:r w:rsidRPr="00EC76D5">
        <w:t>So</w:t>
      </w:r>
      <w:proofErr w:type="gramEnd"/>
      <w:r w:rsidR="005A2455" w:rsidRPr="00EC76D5">
        <w:t xml:space="preserve"> </w:t>
      </w:r>
      <w:r w:rsidRPr="00EC76D5">
        <w:t>can functions and arrays as they are implicitly transformed into pointers. The only types not possible to transform into logical expressions are structs and unions.</w:t>
      </w:r>
    </w:p>
    <w:p w14:paraId="430992C0" w14:textId="2E222242" w:rsidR="00E40B78" w:rsidRPr="00EC76D5" w:rsidRDefault="00E40B78" w:rsidP="00E40B78">
      <w:r w:rsidRPr="00EC76D5">
        <w:lastRenderedPageBreak/>
        <w:t xml:space="preserve">If the symbol is a function or array, it shall </w:t>
      </w:r>
      <w:r w:rsidR="001E0173" w:rsidRPr="00EC76D5">
        <w:t>be</w:t>
      </w:r>
      <w:r w:rsidRPr="00EC76D5">
        <w:t xml:space="preserve"> true if its address does not equal zero. However, we do not need to </w:t>
      </w:r>
      <w:proofErr w:type="gramStart"/>
      <w:r w:rsidRPr="00EC76D5">
        <w:t>actually compare</w:t>
      </w:r>
      <w:proofErr w:type="gramEnd"/>
      <w:r w:rsidRPr="00EC76D5">
        <w:t xml:space="preserve"> the address since functions and arrays are always located at memory addresses greater than zero. Therefore, in the case of function or array, we consider them to always be true and add the next middle code address to the true set and let the false set be null. </w:t>
      </w:r>
    </w:p>
    <w:p w14:paraId="614FB2E1" w14:textId="77777777" w:rsidR="00E40B78" w:rsidRPr="00EC76D5" w:rsidRDefault="00E40B78" w:rsidP="00E40B78">
      <w:r w:rsidRPr="00EC76D5">
        <w:t>When generating logical expression for integral, pointer, or floating expressions, we have tree cases to consider:</w:t>
      </w:r>
    </w:p>
    <w:p w14:paraId="498E52F4" w14:textId="77777777" w:rsidR="00E40B78" w:rsidRPr="00EC76D5" w:rsidRDefault="00E40B78" w:rsidP="00E40B78">
      <w:pPr>
        <w:pStyle w:val="Liststycke"/>
        <w:numPr>
          <w:ilvl w:val="0"/>
          <w:numId w:val="81"/>
        </w:numPr>
      </w:pPr>
      <w:r w:rsidRPr="00EC76D5">
        <w:t xml:space="preserve">The expression is constant and equals zero. We generate an unconditional jump middle code instruction and add its address (the address is given by the current size of the </w:t>
      </w:r>
      <w:proofErr w:type="spellStart"/>
      <w:r w:rsidRPr="00EC76D5">
        <w:rPr>
          <w:rStyle w:val="CodeInText"/>
        </w:rPr>
        <w:t>Main.MiddleCodeList</w:t>
      </w:r>
      <w:proofErr w:type="spellEnd"/>
      <w:r w:rsidRPr="00EC76D5">
        <w:t xml:space="preserve"> list) to the resulting false </w:t>
      </w:r>
      <w:proofErr w:type="gramStart"/>
      <w:r w:rsidRPr="00EC76D5">
        <w:t>set, and</w:t>
      </w:r>
      <w:proofErr w:type="gramEnd"/>
      <w:r w:rsidRPr="00EC76D5">
        <w:t xml:space="preserve"> set the result true set to null.</w:t>
      </w:r>
    </w:p>
    <w:p w14:paraId="74114616" w14:textId="77777777" w:rsidR="00E40B78" w:rsidRPr="00EC76D5" w:rsidRDefault="00E40B78" w:rsidP="00E40B78">
      <w:pPr>
        <w:pStyle w:val="Liststycke"/>
        <w:numPr>
          <w:ilvl w:val="0"/>
          <w:numId w:val="81"/>
        </w:numPr>
      </w:pPr>
      <w:r w:rsidRPr="00EC76D5">
        <w:t xml:space="preserve">It is constant but does not equal zero. We do the opposite: we generate an unconditional jump middle code instruction and add its address to the resulting true </w:t>
      </w:r>
      <w:proofErr w:type="gramStart"/>
      <w:r w:rsidRPr="00EC76D5">
        <w:t>set, and</w:t>
      </w:r>
      <w:proofErr w:type="gramEnd"/>
      <w:r w:rsidRPr="00EC76D5">
        <w:t xml:space="preserve"> set the result false set to null.</w:t>
      </w:r>
    </w:p>
    <w:p w14:paraId="55BAA5F6" w14:textId="77777777" w:rsidR="00E40B78" w:rsidRPr="00EC76D5" w:rsidRDefault="00E40B78" w:rsidP="00E40B78">
      <w:pPr>
        <w:pStyle w:val="Liststycke"/>
        <w:numPr>
          <w:ilvl w:val="0"/>
          <w:numId w:val="81"/>
        </w:numPr>
      </w:pPr>
      <w:r w:rsidRPr="00EC76D5">
        <w:t>It is not constant and therefore its value cannot be determined in compile-time. We add a conditional jump middle code instruction, where we compare the expression to zero, and add its address to the true set. We then add an unconditional jump statement and adds its address to the false set.</w:t>
      </w:r>
    </w:p>
    <w:p w14:paraId="747DC4D3" w14:textId="77777777" w:rsidR="00E40B78" w:rsidRPr="00EC76D5" w:rsidRDefault="00E40B78" w:rsidP="00E40B78">
      <w:r w:rsidRPr="00EC76D5">
        <w:t>The jump instructions will later be backpatched to jump to suitable addresses depending on whether the expression is true or false.</w:t>
      </w:r>
    </w:p>
    <w:p w14:paraId="17F4D987" w14:textId="7C38688B" w:rsidR="00E40B78" w:rsidRPr="00EC76D5" w:rsidRDefault="00E40B78" w:rsidP="00E40B78">
      <w:r w:rsidRPr="00EC76D5">
        <w:t xml:space="preserve">Finally, if the symbol type is none of the above, it </w:t>
      </w:r>
      <w:r w:rsidR="00800854" w:rsidRPr="00EC76D5">
        <w:t>must</w:t>
      </w:r>
      <w:r w:rsidRPr="00EC76D5">
        <w:t xml:space="preserve"> be a struct or union, which are not possible to transform into logical type.</w:t>
      </w:r>
    </w:p>
    <w:p w14:paraId="5B3672E3" w14:textId="77777777" w:rsidR="00331FA3" w:rsidRPr="00EC76D5" w:rsidRDefault="00331FA3" w:rsidP="00331FA3">
      <w:pPr>
        <w:pStyle w:val="Code"/>
      </w:pPr>
      <w:r w:rsidRPr="00EC76D5">
        <w:t xml:space="preserve">  public static SyntaxTree toLogicalExpression(SyntaxTree tree) {</w:t>
      </w:r>
    </w:p>
    <w:p w14:paraId="52E25CC2" w14:textId="77777777" w:rsidR="00331FA3" w:rsidRPr="00EC76D5" w:rsidRDefault="00331FA3" w:rsidP="00331FA3">
      <w:pPr>
        <w:pStyle w:val="Code"/>
      </w:pPr>
      <w:r w:rsidRPr="00EC76D5">
        <w:t xml:space="preserve">    if (tree == null) {</w:t>
      </w:r>
    </w:p>
    <w:p w14:paraId="510D66B3" w14:textId="77777777" w:rsidR="00331FA3" w:rsidRPr="00EC76D5" w:rsidRDefault="00331FA3" w:rsidP="00331FA3">
      <w:pPr>
        <w:pStyle w:val="Code"/>
      </w:pPr>
      <w:r w:rsidRPr="00EC76D5">
        <w:t xml:space="preserve">      return null;      </w:t>
      </w:r>
    </w:p>
    <w:p w14:paraId="0A29D445" w14:textId="77777777" w:rsidR="00331FA3" w:rsidRPr="00EC76D5" w:rsidRDefault="00331FA3" w:rsidP="00331FA3">
      <w:pPr>
        <w:pStyle w:val="Code"/>
      </w:pPr>
      <w:r w:rsidRPr="00EC76D5">
        <w:t xml:space="preserve">    }</w:t>
      </w:r>
    </w:p>
    <w:p w14:paraId="01C11C7C" w14:textId="77777777" w:rsidR="00331FA3" w:rsidRPr="00EC76D5" w:rsidRDefault="00331FA3" w:rsidP="00331FA3">
      <w:pPr>
        <w:pStyle w:val="Code"/>
      </w:pPr>
      <w:r w:rsidRPr="00EC76D5">
        <w:t xml:space="preserve">    </w:t>
      </w:r>
    </w:p>
    <w:p w14:paraId="686E641C" w14:textId="77777777" w:rsidR="00331FA3" w:rsidRPr="00EC76D5" w:rsidRDefault="00331FA3" w:rsidP="00331FA3">
      <w:pPr>
        <w:pStyle w:val="Code"/>
      </w:pPr>
      <w:r w:rsidRPr="00EC76D5">
        <w:t xml:space="preserve">    Type type = tree.getType();</w:t>
      </w:r>
    </w:p>
    <w:p w14:paraId="0AA8AF68" w14:textId="77777777" w:rsidR="002561C9" w:rsidRPr="00EC76D5" w:rsidRDefault="00331FA3" w:rsidP="00331FA3">
      <w:pPr>
        <w:pStyle w:val="Code"/>
      </w:pPr>
      <w:r w:rsidRPr="00EC76D5">
        <w:t xml:space="preserve">    Asser</w:t>
      </w:r>
      <w:r w:rsidR="002561C9" w:rsidRPr="00EC76D5">
        <w:t>t.error(!type.isVoid(), "void",</w:t>
      </w:r>
    </w:p>
    <w:p w14:paraId="6E0386AC" w14:textId="78DFE1F1" w:rsidR="00331FA3" w:rsidRPr="00EC76D5" w:rsidRDefault="002561C9" w:rsidP="00331FA3">
      <w:pPr>
        <w:pStyle w:val="Code"/>
      </w:pPr>
      <w:r w:rsidRPr="00EC76D5">
        <w:t xml:space="preserve">                 </w:t>
      </w:r>
      <w:r w:rsidR="00331FA3" w:rsidRPr="00EC76D5">
        <w:t>"cannot be converted to logical type");</w:t>
      </w:r>
    </w:p>
    <w:p w14:paraId="1ADBBB56" w14:textId="77777777" w:rsidR="002561C9" w:rsidRPr="00EC76D5" w:rsidRDefault="00331FA3" w:rsidP="00331FA3">
      <w:pPr>
        <w:pStyle w:val="Code"/>
      </w:pPr>
      <w:r w:rsidRPr="00EC76D5">
        <w:t xml:space="preserve">    Assert.er</w:t>
      </w:r>
      <w:r w:rsidR="002561C9" w:rsidRPr="00EC76D5">
        <w:t>ror(!type.isStruct(), "struct",</w:t>
      </w:r>
    </w:p>
    <w:p w14:paraId="18527909" w14:textId="32E59FE2" w:rsidR="00331FA3" w:rsidRPr="00EC76D5" w:rsidRDefault="002561C9" w:rsidP="00331FA3">
      <w:pPr>
        <w:pStyle w:val="Code"/>
      </w:pPr>
      <w:r w:rsidRPr="00EC76D5">
        <w:t xml:space="preserve">                 </w:t>
      </w:r>
      <w:r w:rsidR="00331FA3" w:rsidRPr="00EC76D5">
        <w:t>"cannot be converted to logical type");</w:t>
      </w:r>
    </w:p>
    <w:p w14:paraId="230F2B1F" w14:textId="77777777" w:rsidR="002561C9" w:rsidRPr="00EC76D5" w:rsidRDefault="00331FA3" w:rsidP="00331FA3">
      <w:pPr>
        <w:pStyle w:val="Code"/>
      </w:pPr>
      <w:r w:rsidRPr="00EC76D5">
        <w:t xml:space="preserve">    Assert.</w:t>
      </w:r>
      <w:r w:rsidR="002561C9" w:rsidRPr="00EC76D5">
        <w:t>error(!type.isUnion(), "union",</w:t>
      </w:r>
    </w:p>
    <w:p w14:paraId="2EFA0E2F" w14:textId="04FA046B" w:rsidR="00331FA3" w:rsidRPr="00EC76D5" w:rsidRDefault="002561C9" w:rsidP="00331FA3">
      <w:pPr>
        <w:pStyle w:val="Code"/>
      </w:pPr>
      <w:r w:rsidRPr="00EC76D5">
        <w:t xml:space="preserve">                 </w:t>
      </w:r>
      <w:r w:rsidR="00331FA3" w:rsidRPr="00EC76D5">
        <w:t>"cannot be converted to logical type");</w:t>
      </w:r>
    </w:p>
    <w:p w14:paraId="49FEF897" w14:textId="77777777" w:rsidR="00331FA3" w:rsidRPr="00EC76D5" w:rsidRDefault="00331FA3" w:rsidP="00331FA3">
      <w:pPr>
        <w:pStyle w:val="Code"/>
      </w:pPr>
    </w:p>
    <w:p w14:paraId="559398B0" w14:textId="77777777" w:rsidR="00331FA3" w:rsidRPr="00EC76D5" w:rsidRDefault="00331FA3" w:rsidP="00331FA3">
      <w:pPr>
        <w:pStyle w:val="Code"/>
      </w:pPr>
      <w:r w:rsidRPr="00EC76D5">
        <w:t xml:space="preserve">    if (type.isFunctionOrArray()) {</w:t>
      </w:r>
    </w:p>
    <w:p w14:paraId="1A557DFE" w14:textId="77777777" w:rsidR="00331FA3" w:rsidRPr="00EC76D5" w:rsidRDefault="00331FA3" w:rsidP="00331FA3">
      <w:pPr>
        <w:pStyle w:val="Code"/>
      </w:pPr>
      <w:r w:rsidRPr="00EC76D5">
        <w:t xml:space="preserve">      return generateValueTree(Type.LogicalType, Boolean.TRUE);</w:t>
      </w:r>
    </w:p>
    <w:p w14:paraId="5CCF3BE2" w14:textId="77777777" w:rsidR="00331FA3" w:rsidRPr="00EC76D5" w:rsidRDefault="00331FA3" w:rsidP="00331FA3">
      <w:pPr>
        <w:pStyle w:val="Code"/>
      </w:pPr>
      <w:r w:rsidRPr="00EC76D5">
        <w:t xml:space="preserve">    }</w:t>
      </w:r>
    </w:p>
    <w:p w14:paraId="1539394D" w14:textId="77777777" w:rsidR="00331FA3" w:rsidRPr="00EC76D5" w:rsidRDefault="00331FA3" w:rsidP="00331FA3">
      <w:pPr>
        <w:pStyle w:val="Code"/>
      </w:pPr>
      <w:r w:rsidRPr="00EC76D5">
        <w:t xml:space="preserve">    else if (type.isArithmeticOrPointer()) {</w:t>
      </w:r>
    </w:p>
    <w:p w14:paraId="302F8977" w14:textId="77777777" w:rsidR="002561C9" w:rsidRPr="00EC76D5" w:rsidRDefault="00331FA3" w:rsidP="00331FA3">
      <w:pPr>
        <w:pStyle w:val="Code"/>
      </w:pPr>
      <w:r w:rsidRPr="00EC76D5">
        <w:t xml:space="preserve">      return generateUnaryTree(MiddleOperator.ArithmeticToLogical,</w:t>
      </w:r>
    </w:p>
    <w:p w14:paraId="4F57FD8A" w14:textId="1EA7B298" w:rsidR="00331FA3" w:rsidRPr="00EC76D5" w:rsidRDefault="002561C9" w:rsidP="00331FA3">
      <w:pPr>
        <w:pStyle w:val="Code"/>
      </w:pPr>
      <w:r w:rsidRPr="00EC76D5">
        <w:t xml:space="preserve">                              </w:t>
      </w:r>
      <w:r w:rsidR="00331FA3" w:rsidRPr="00EC76D5">
        <w:t xml:space="preserve"> Type.LogicalType, tree);</w:t>
      </w:r>
    </w:p>
    <w:p w14:paraId="7DA6644E" w14:textId="77777777" w:rsidR="00331FA3" w:rsidRPr="00EC76D5" w:rsidRDefault="00331FA3" w:rsidP="00331FA3">
      <w:pPr>
        <w:pStyle w:val="Code"/>
      </w:pPr>
      <w:r w:rsidRPr="00EC76D5">
        <w:t xml:space="preserve">    }</w:t>
      </w:r>
    </w:p>
    <w:p w14:paraId="736307FB" w14:textId="77777777" w:rsidR="00331FA3" w:rsidRPr="00EC76D5" w:rsidRDefault="00331FA3" w:rsidP="00331FA3">
      <w:pPr>
        <w:pStyle w:val="Code"/>
      </w:pPr>
      <w:r w:rsidRPr="00EC76D5">
        <w:t xml:space="preserve">    else if (type.isLogical()) {</w:t>
      </w:r>
    </w:p>
    <w:p w14:paraId="39362DEE" w14:textId="77777777" w:rsidR="00331FA3" w:rsidRPr="00EC76D5" w:rsidRDefault="00331FA3" w:rsidP="00331FA3">
      <w:pPr>
        <w:pStyle w:val="Code"/>
      </w:pPr>
      <w:r w:rsidRPr="00EC76D5">
        <w:t xml:space="preserve">      return tree;</w:t>
      </w:r>
    </w:p>
    <w:p w14:paraId="6E8CE624" w14:textId="77777777" w:rsidR="00331FA3" w:rsidRPr="00EC76D5" w:rsidRDefault="00331FA3" w:rsidP="00331FA3">
      <w:pPr>
        <w:pStyle w:val="Code"/>
      </w:pPr>
      <w:r w:rsidRPr="00EC76D5">
        <w:t xml:space="preserve">    }</w:t>
      </w:r>
    </w:p>
    <w:p w14:paraId="2E65D563" w14:textId="77777777" w:rsidR="00331FA3" w:rsidRPr="00EC76D5" w:rsidRDefault="00331FA3" w:rsidP="00331FA3">
      <w:pPr>
        <w:pStyle w:val="Code"/>
      </w:pPr>
      <w:r w:rsidRPr="00EC76D5">
        <w:t xml:space="preserve">    else {</w:t>
      </w:r>
    </w:p>
    <w:p w14:paraId="13B7F66F" w14:textId="77777777" w:rsidR="00331FA3" w:rsidRPr="00EC76D5" w:rsidRDefault="00331FA3" w:rsidP="00331FA3">
      <w:pPr>
        <w:pStyle w:val="Code"/>
      </w:pPr>
      <w:r w:rsidRPr="00EC76D5">
        <w:t xml:space="preserve">      Assert.error("toLogical");</w:t>
      </w:r>
    </w:p>
    <w:p w14:paraId="1375AE09" w14:textId="77777777" w:rsidR="00331FA3" w:rsidRPr="00EC76D5" w:rsidRDefault="00331FA3" w:rsidP="00331FA3">
      <w:pPr>
        <w:pStyle w:val="Code"/>
      </w:pPr>
      <w:r w:rsidRPr="00EC76D5">
        <w:t xml:space="preserve">      return null;</w:t>
      </w:r>
    </w:p>
    <w:p w14:paraId="24A23B1B" w14:textId="77777777" w:rsidR="00331FA3" w:rsidRPr="00EC76D5" w:rsidRDefault="00331FA3" w:rsidP="00331FA3">
      <w:pPr>
        <w:pStyle w:val="Code"/>
      </w:pPr>
      <w:r w:rsidRPr="00EC76D5">
        <w:t xml:space="preserve">    }</w:t>
      </w:r>
    </w:p>
    <w:p w14:paraId="32659783" w14:textId="2C6F5F2A" w:rsidR="00331FA3" w:rsidRPr="00EC76D5" w:rsidRDefault="00331FA3" w:rsidP="00331FA3">
      <w:pPr>
        <w:pStyle w:val="Code"/>
      </w:pPr>
      <w:r w:rsidRPr="00EC76D5">
        <w:t xml:space="preserve">  }</w:t>
      </w:r>
    </w:p>
    <w:p w14:paraId="6E5931A0" w14:textId="77777777" w:rsidR="00800854" w:rsidRPr="00EC76D5" w:rsidRDefault="00800854" w:rsidP="00800854">
      <w:pPr>
        <w:pStyle w:val="Code"/>
      </w:pPr>
    </w:p>
    <w:p w14:paraId="010ACFD5" w14:textId="27BF3B78" w:rsidR="00800854" w:rsidRPr="00EC76D5" w:rsidRDefault="00800854" w:rsidP="00800854">
      <w:pPr>
        <w:pStyle w:val="Code"/>
      </w:pPr>
      <w:r w:rsidRPr="00EC76D5">
        <w:t xml:space="preserve">  public static SyntaxTree checkLogicalExpression(SyntaxTree tree) {</w:t>
      </w:r>
    </w:p>
    <w:p w14:paraId="16D3D587" w14:textId="77777777" w:rsidR="00800854" w:rsidRPr="00EC76D5" w:rsidRDefault="00800854" w:rsidP="00800854">
      <w:pPr>
        <w:pStyle w:val="Code"/>
      </w:pPr>
      <w:r w:rsidRPr="00EC76D5">
        <w:lastRenderedPageBreak/>
        <w:t xml:space="preserve">    if (tree.getType().isLogical()) {</w:t>
      </w:r>
    </w:p>
    <w:p w14:paraId="57B369E5" w14:textId="77777777" w:rsidR="00800854" w:rsidRPr="00EC76D5" w:rsidRDefault="00800854" w:rsidP="00800854">
      <w:pPr>
        <w:pStyle w:val="Code"/>
      </w:pPr>
      <w:r w:rsidRPr="00EC76D5">
        <w:t xml:space="preserve">      return generateUnaryTree(MiddleOperator.LogicalToIntegral,</w:t>
      </w:r>
    </w:p>
    <w:p w14:paraId="18F250F8" w14:textId="77777777" w:rsidR="00800854" w:rsidRPr="00EC76D5" w:rsidRDefault="00800854" w:rsidP="00800854">
      <w:pPr>
        <w:pStyle w:val="Code"/>
      </w:pPr>
      <w:r w:rsidRPr="00EC76D5">
        <w:t xml:space="preserve">                               Type.SignedIntegerType, tree);</w:t>
      </w:r>
    </w:p>
    <w:p w14:paraId="231902ED" w14:textId="77777777" w:rsidR="00800854" w:rsidRPr="00EC76D5" w:rsidRDefault="00800854" w:rsidP="00800854">
      <w:pPr>
        <w:pStyle w:val="Code"/>
      </w:pPr>
      <w:r w:rsidRPr="00EC76D5">
        <w:t xml:space="preserve">    }</w:t>
      </w:r>
    </w:p>
    <w:p w14:paraId="119206DB" w14:textId="77777777" w:rsidR="00800854" w:rsidRPr="00EC76D5" w:rsidRDefault="00800854" w:rsidP="00800854">
      <w:pPr>
        <w:pStyle w:val="Code"/>
      </w:pPr>
      <w:r w:rsidRPr="00EC76D5">
        <w:t xml:space="preserve">    </w:t>
      </w:r>
    </w:p>
    <w:p w14:paraId="2A1DC159" w14:textId="77777777" w:rsidR="00800854" w:rsidRPr="00EC76D5" w:rsidRDefault="00800854" w:rsidP="00800854">
      <w:pPr>
        <w:pStyle w:val="Code"/>
      </w:pPr>
      <w:r w:rsidRPr="00EC76D5">
        <w:t xml:space="preserve">    return tree;</w:t>
      </w:r>
    </w:p>
    <w:p w14:paraId="47A2A0F8" w14:textId="528F393D" w:rsidR="00800854" w:rsidRPr="00EC76D5" w:rsidRDefault="00800854" w:rsidP="00800854">
      <w:pPr>
        <w:pStyle w:val="Code"/>
      </w:pPr>
      <w:r w:rsidRPr="00EC76D5">
        <w:t xml:space="preserve">  }</w:t>
      </w:r>
    </w:p>
    <w:p w14:paraId="7EE94D08" w14:textId="03DA5EFA" w:rsidR="00E40B78" w:rsidRPr="00EC76D5" w:rsidRDefault="00E40B78" w:rsidP="00E40B78">
      <w:pPr>
        <w:pStyle w:val="Rubrik3"/>
      </w:pPr>
      <w:bookmarkStart w:id="311" w:name="_Toc481936189"/>
      <w:r w:rsidRPr="00EC76D5">
        <w:t>Integer Expressions</w:t>
      </w:r>
      <w:bookmarkEnd w:id="311"/>
    </w:p>
    <w:p w14:paraId="573D32C7" w14:textId="77777777" w:rsidR="00E40B78" w:rsidRPr="00EC76D5" w:rsidRDefault="00E40B78" w:rsidP="00E40B78">
      <w:r w:rsidRPr="00EC76D5">
        <w:t xml:space="preserve">The </w:t>
      </w:r>
      <w:proofErr w:type="spellStart"/>
      <w:r w:rsidRPr="00EC76D5">
        <w:rPr>
          <w:rStyle w:val="CodeInText"/>
        </w:rPr>
        <w:t>generateIntegerExpression</w:t>
      </w:r>
      <w:proofErr w:type="spellEnd"/>
      <w:r w:rsidRPr="00EC76D5">
        <w:t xml:space="preserve"> method can be considered the opposite of </w:t>
      </w:r>
      <w:proofErr w:type="spellStart"/>
      <w:r w:rsidRPr="00EC76D5">
        <w:rPr>
          <w:rStyle w:val="CodeInText"/>
        </w:rPr>
        <w:t>generateLogicalExpression</w:t>
      </w:r>
      <w:proofErr w:type="spellEnd"/>
      <w:r w:rsidRPr="00EC76D5">
        <w:t xml:space="preserve"> above. There are a number on occasions where we need to transform a logical expression into an integer expression. In the example below the resulting symbol will be the temporary symbol $1.</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7BC4F8B" w14:textId="77777777" w:rsidTr="00756C64">
        <w:tc>
          <w:tcPr>
            <w:tcW w:w="3116" w:type="dxa"/>
          </w:tcPr>
          <w:p w14:paraId="61D1D455" w14:textId="77777777" w:rsidR="00E40B78" w:rsidRPr="00EC76D5" w:rsidRDefault="00E40B78" w:rsidP="00756C64">
            <w:pPr>
              <w:pStyle w:val="Code"/>
            </w:pPr>
            <w:r w:rsidRPr="00EC76D5">
              <w:t>1. if a &lt; b goto ?</w:t>
            </w:r>
          </w:p>
          <w:p w14:paraId="49CBAB20" w14:textId="77777777" w:rsidR="00E40B78" w:rsidRPr="00EC76D5" w:rsidRDefault="00E40B78" w:rsidP="00756C64">
            <w:pPr>
              <w:pStyle w:val="Code"/>
            </w:pPr>
            <w:r w:rsidRPr="00EC76D5">
              <w:t>2. goto ?</w:t>
            </w:r>
          </w:p>
        </w:tc>
        <w:tc>
          <w:tcPr>
            <w:tcW w:w="3117" w:type="dxa"/>
          </w:tcPr>
          <w:p w14:paraId="2570DA32" w14:textId="77777777" w:rsidR="00E40B78" w:rsidRPr="00EC76D5" w:rsidRDefault="00E40B78" w:rsidP="00756C64">
            <w:pPr>
              <w:pStyle w:val="Code"/>
            </w:pPr>
            <w:r w:rsidRPr="00EC76D5">
              <w:t>true set: {1}</w:t>
            </w:r>
          </w:p>
          <w:p w14:paraId="756F7565" w14:textId="77777777" w:rsidR="00E40B78" w:rsidRPr="00EC76D5" w:rsidRDefault="00E40B78" w:rsidP="00756C64">
            <w:pPr>
              <w:pStyle w:val="Code"/>
            </w:pPr>
            <w:r w:rsidRPr="00EC76D5">
              <w:t>false set: {2}</w:t>
            </w:r>
          </w:p>
        </w:tc>
        <w:tc>
          <w:tcPr>
            <w:tcW w:w="3117" w:type="dxa"/>
          </w:tcPr>
          <w:p w14:paraId="4FF79D99" w14:textId="77777777" w:rsidR="00E40B78" w:rsidRPr="00EC76D5" w:rsidRDefault="00E40B78" w:rsidP="00756C64">
            <w:pPr>
              <w:pStyle w:val="Code"/>
            </w:pPr>
            <w:r w:rsidRPr="00EC76D5">
              <w:t>1. if a &lt; b goto 3</w:t>
            </w:r>
          </w:p>
          <w:p w14:paraId="6965E4CD" w14:textId="77777777" w:rsidR="00E40B78" w:rsidRPr="00EC76D5" w:rsidRDefault="00E40B78" w:rsidP="00756C64">
            <w:pPr>
              <w:pStyle w:val="Code"/>
            </w:pPr>
            <w:r w:rsidRPr="00EC76D5">
              <w:t>2. goto 5</w:t>
            </w:r>
          </w:p>
          <w:p w14:paraId="05076DBC" w14:textId="77777777" w:rsidR="00E40B78" w:rsidRPr="00EC76D5" w:rsidRDefault="00E40B78" w:rsidP="00756C64">
            <w:pPr>
              <w:pStyle w:val="Code"/>
            </w:pPr>
            <w:r w:rsidRPr="00EC76D5">
              <w:t>3. $1 = 1</w:t>
            </w:r>
          </w:p>
          <w:p w14:paraId="09096FEF" w14:textId="77777777" w:rsidR="00E40B78" w:rsidRPr="00EC76D5" w:rsidRDefault="00E40B78" w:rsidP="00756C64">
            <w:pPr>
              <w:pStyle w:val="Code"/>
            </w:pPr>
            <w:r w:rsidRPr="00EC76D5">
              <w:t>4. goto 6</w:t>
            </w:r>
          </w:p>
          <w:p w14:paraId="4A17E4DD" w14:textId="77777777" w:rsidR="00E40B78" w:rsidRPr="00EC76D5" w:rsidRDefault="00E40B78" w:rsidP="00756C64">
            <w:pPr>
              <w:pStyle w:val="Code"/>
            </w:pPr>
            <w:r w:rsidRPr="00EC76D5">
              <w:t>5. $2 = 0</w:t>
            </w:r>
          </w:p>
          <w:p w14:paraId="11B3BF3D" w14:textId="77777777" w:rsidR="00E40B78" w:rsidRPr="00EC76D5" w:rsidRDefault="00E40B78" w:rsidP="00756C64">
            <w:pPr>
              <w:pStyle w:val="Code"/>
            </w:pPr>
            <w:r w:rsidRPr="00EC76D5">
              <w:t>6. ...</w:t>
            </w:r>
          </w:p>
        </w:tc>
      </w:tr>
    </w:tbl>
    <w:p w14:paraId="4E444CCE" w14:textId="77777777" w:rsidR="00E40B78" w:rsidRPr="00EC76D5" w:rsidRDefault="00E40B78" w:rsidP="00E40B78">
      <w:r w:rsidRPr="00EC76D5">
        <w:t>We have three cases to consider:</w:t>
      </w:r>
    </w:p>
    <w:p w14:paraId="2D43555A" w14:textId="77777777" w:rsidR="00E40B78" w:rsidRPr="00EC76D5" w:rsidRDefault="00E40B78" w:rsidP="00E40B78">
      <w:pPr>
        <w:pStyle w:val="Liststycke"/>
        <w:numPr>
          <w:ilvl w:val="0"/>
          <w:numId w:val="82"/>
        </w:numPr>
      </w:pPr>
      <w:r w:rsidRPr="00EC76D5">
        <w:t>If the false set is null, its logical expression is always true, and is transformed into a value symbol with the integer value one.</w:t>
      </w:r>
    </w:p>
    <w:p w14:paraId="0B2E215C" w14:textId="77777777" w:rsidR="00E40B78" w:rsidRPr="00EC76D5" w:rsidRDefault="00E40B78" w:rsidP="00E40B78">
      <w:pPr>
        <w:pStyle w:val="Liststycke"/>
        <w:numPr>
          <w:ilvl w:val="0"/>
          <w:numId w:val="82"/>
        </w:numPr>
      </w:pPr>
      <w:r w:rsidRPr="00EC76D5">
        <w:t xml:space="preserve">In the same way, if the true set is null (both the true and false cannot be null) the logical expression is always </w:t>
      </w:r>
      <w:proofErr w:type="gramStart"/>
      <w:r w:rsidRPr="00EC76D5">
        <w:t>false, and</w:t>
      </w:r>
      <w:proofErr w:type="gramEnd"/>
      <w:r w:rsidRPr="00EC76D5">
        <w:t xml:space="preserve"> is transformed into a value symbol with the integer value zero.</w:t>
      </w:r>
    </w:p>
    <w:p w14:paraId="03C27ABA" w14:textId="77777777" w:rsidR="00E40B78" w:rsidRPr="00EC76D5" w:rsidRDefault="00E40B78" w:rsidP="00E40B78">
      <w:pPr>
        <w:pStyle w:val="Liststycke"/>
        <w:numPr>
          <w:ilvl w:val="0"/>
          <w:numId w:val="82"/>
        </w:numPr>
      </w:pPr>
      <w:r w:rsidRPr="00EC76D5">
        <w:t xml:space="preserve">If both the true and false sets are not null, the logical expression is not </w:t>
      </w:r>
      <w:proofErr w:type="gramStart"/>
      <w:r w:rsidRPr="00EC76D5">
        <w:t>constant</w:t>
      </w:r>
      <w:proofErr w:type="gramEnd"/>
      <w:r w:rsidRPr="00EC76D5">
        <w:t xml:space="preserve"> and we need to generate code as the example above.</w:t>
      </w:r>
    </w:p>
    <w:p w14:paraId="45287B10" w14:textId="39D36C4F" w:rsidR="00E40B78" w:rsidRPr="00EC76D5" w:rsidRDefault="00E40B78" w:rsidP="00E40B78">
      <w:pPr>
        <w:pStyle w:val="Rubrik3"/>
      </w:pPr>
      <w:bookmarkStart w:id="312" w:name="_Ref418350730"/>
      <w:bookmarkStart w:id="313" w:name="_Toc481936190"/>
      <w:r w:rsidRPr="00EC76D5">
        <w:t>Integral and Floating Promotion</w:t>
      </w:r>
      <w:bookmarkEnd w:id="312"/>
      <w:bookmarkEnd w:id="313"/>
    </w:p>
    <w:p w14:paraId="3D05FCE3" w14:textId="72BE42BC" w:rsidR="00E40B78" w:rsidRPr="00EC76D5" w:rsidRDefault="00E40B78" w:rsidP="00E40B78">
      <w:r w:rsidRPr="00EC76D5">
        <w:t xml:space="preserve">If the type of both operands of a binary arithmetic expression are smaller than, </w:t>
      </w:r>
      <w:proofErr w:type="gramStart"/>
      <w:r w:rsidR="002561C9" w:rsidRPr="00EC76D5">
        <w:t>both of them</w:t>
      </w:r>
      <w:proofErr w:type="gramEnd"/>
      <w:r w:rsidR="002561C9" w:rsidRPr="00EC76D5">
        <w:t xml:space="preserve"> are converted to</w:t>
      </w:r>
      <w:r w:rsidRPr="00EC76D5">
        <w:t xml:space="preserve"> integers. This means that it is not possible to add two characters. They are both converted to integers, the resulting type is also integer. The goes for integral extra parameters in elliptic functions calls: each parameter with type less than integer is converted to integer. Note that this only applies to extra parameters, not regular parameters</w:t>
      </w:r>
      <w:r w:rsidRPr="00EC76D5">
        <w:rPr>
          <w:rStyle w:val="Fotnotsreferens"/>
        </w:rPr>
        <w:footnoteReference w:id="6"/>
      </w:r>
      <w:r w:rsidRPr="00EC76D5">
        <w:t>.</w:t>
      </w:r>
    </w:p>
    <w:p w14:paraId="29C375C5" w14:textId="77777777" w:rsidR="00E40B78" w:rsidRPr="00EC76D5" w:rsidRDefault="00E40B78" w:rsidP="00E40B78">
      <w:r w:rsidRPr="00EC76D5">
        <w:t xml:space="preserve">In the same way, if a </w:t>
      </w:r>
      <w:r w:rsidRPr="00EC76D5">
        <w:rPr>
          <w:rStyle w:val="CodeInText"/>
        </w:rPr>
        <w:t>float</w:t>
      </w:r>
      <w:r w:rsidRPr="00EC76D5">
        <w:t xml:space="preserve"> value is given as extra parameter to an elliptic function, it is converted to </w:t>
      </w:r>
      <w:r w:rsidRPr="00EC76D5">
        <w:rPr>
          <w:rStyle w:val="CodeInText"/>
        </w:rPr>
        <w:t>double</w:t>
      </w:r>
      <w:r w:rsidRPr="00EC76D5">
        <w:t xml:space="preserve">. Note that there is no equivalent floating promotion for float values in binary expressions. It is quite possible to add two </w:t>
      </w:r>
      <w:r w:rsidRPr="00EC76D5">
        <w:rPr>
          <w:rStyle w:val="CodeInText"/>
        </w:rPr>
        <w:t>float</w:t>
      </w:r>
      <w:r w:rsidRPr="00EC76D5">
        <w:t xml:space="preserve"> values without any of them being converted to </w:t>
      </w:r>
      <w:r w:rsidRPr="00EC76D5">
        <w:rPr>
          <w:rStyle w:val="CodeInText"/>
        </w:rPr>
        <w:t>double</w:t>
      </w:r>
      <w:r w:rsidRPr="00EC76D5">
        <w:t xml:space="preserve">, with the resulting value also being </w:t>
      </w:r>
      <w:r w:rsidRPr="00EC76D5">
        <w:rPr>
          <w:rStyle w:val="CodeInText"/>
        </w:rPr>
        <w:t>float</w:t>
      </w:r>
      <w:r w:rsidRPr="00EC76D5">
        <w:t>.</w:t>
      </w:r>
    </w:p>
    <w:p w14:paraId="4A89D038" w14:textId="65AF1F35" w:rsidR="00E40B78" w:rsidRPr="00EC76D5" w:rsidRDefault="00E40B78" w:rsidP="00E40B78">
      <w:pPr>
        <w:pStyle w:val="Rubrik3"/>
      </w:pPr>
      <w:bookmarkStart w:id="314" w:name="_Ref418012645"/>
      <w:bookmarkStart w:id="315" w:name="_Toc481936191"/>
      <w:r w:rsidRPr="00EC76D5">
        <w:t>Arithmetic Conversion</w:t>
      </w:r>
      <w:bookmarkEnd w:id="314"/>
      <w:bookmarkEnd w:id="315"/>
    </w:p>
    <w:p w14:paraId="2405E364" w14:textId="77777777" w:rsidR="00E40B78" w:rsidRPr="00EC76D5" w:rsidRDefault="00E40B78" w:rsidP="00E40B78">
      <w:r w:rsidRPr="00EC76D5">
        <w:t>Simply put, arithmetic conversion is the process of converting the smaller type to the larger type in binary arithmetic expressions. More specifically, if the two operands have different types:</w:t>
      </w:r>
    </w:p>
    <w:p w14:paraId="10F12E26" w14:textId="77777777" w:rsidR="00E40B78" w:rsidRPr="00EC76D5" w:rsidRDefault="00E40B78" w:rsidP="00E40B78">
      <w:pPr>
        <w:pStyle w:val="Liststycke"/>
        <w:numPr>
          <w:ilvl w:val="0"/>
          <w:numId w:val="83"/>
        </w:numPr>
      </w:pPr>
      <w:r w:rsidRPr="00EC76D5">
        <w:lastRenderedPageBreak/>
        <w:t xml:space="preserve">If either operand is </w:t>
      </w:r>
      <w:r w:rsidRPr="00EC76D5">
        <w:rPr>
          <w:rStyle w:val="CodeInText"/>
        </w:rPr>
        <w:t>long double</w:t>
      </w:r>
      <w:r w:rsidRPr="00EC76D5">
        <w:t xml:space="preserve">, the other operand is converted to </w:t>
      </w:r>
      <w:r w:rsidRPr="00EC76D5">
        <w:rPr>
          <w:rStyle w:val="CodeInText"/>
        </w:rPr>
        <w:t>long double</w:t>
      </w:r>
      <w:r w:rsidRPr="00EC76D5">
        <w:t>.</w:t>
      </w:r>
    </w:p>
    <w:p w14:paraId="0F8431D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double</w:t>
      </w:r>
      <w:r w:rsidRPr="00EC76D5">
        <w:t xml:space="preserve">, the other operand is converted to </w:t>
      </w:r>
      <w:r w:rsidRPr="00EC76D5">
        <w:rPr>
          <w:rStyle w:val="CodeInText"/>
        </w:rPr>
        <w:t>double</w:t>
      </w:r>
      <w:r w:rsidRPr="00EC76D5">
        <w:t>.</w:t>
      </w:r>
    </w:p>
    <w:p w14:paraId="5D78A3E6"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float</w:t>
      </w:r>
      <w:r w:rsidRPr="00EC76D5">
        <w:t xml:space="preserve">, the other operand is converted to </w:t>
      </w:r>
      <w:r w:rsidRPr="00EC76D5">
        <w:rPr>
          <w:rStyle w:val="CodeInText"/>
        </w:rPr>
        <w:t>float</w:t>
      </w:r>
      <w:r w:rsidRPr="00EC76D5">
        <w:t>.</w:t>
      </w:r>
    </w:p>
    <w:p w14:paraId="7834A17E" w14:textId="77777777" w:rsidR="00E40B78" w:rsidRPr="00EC76D5" w:rsidRDefault="00E40B78" w:rsidP="00E40B78">
      <w:pPr>
        <w:pStyle w:val="Liststycke"/>
        <w:numPr>
          <w:ilvl w:val="0"/>
          <w:numId w:val="83"/>
        </w:numPr>
      </w:pPr>
      <w:r w:rsidRPr="00EC76D5">
        <w:t>If both operands are integral, integral promotions is performed on both operands.</w:t>
      </w:r>
    </w:p>
    <w:p w14:paraId="1624510B"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long</w:t>
      </w:r>
      <w:r w:rsidRPr="00EC76D5">
        <w:t xml:space="preserve">, the other operand is converted to </w:t>
      </w:r>
      <w:r w:rsidRPr="00EC76D5">
        <w:rPr>
          <w:rStyle w:val="CodeInText"/>
        </w:rPr>
        <w:t>unsigned long</w:t>
      </w:r>
      <w:r w:rsidRPr="00EC76D5">
        <w:t>.</w:t>
      </w:r>
      <w:r w:rsidRPr="00EC76D5">
        <w:rPr>
          <w:rStyle w:val="Fotnotsreferens"/>
        </w:rPr>
        <w:footnoteReference w:id="7"/>
      </w:r>
    </w:p>
    <w:p w14:paraId="0A45C6A0"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signed long</w:t>
      </w:r>
      <w:r w:rsidRPr="00EC76D5">
        <w:t>, the other operand is converted to</w:t>
      </w:r>
      <w:r w:rsidRPr="00EC76D5">
        <w:rPr>
          <w:rStyle w:val="CodeInText"/>
        </w:rPr>
        <w:t xml:space="preserve"> signed long</w:t>
      </w:r>
      <w:r w:rsidRPr="00EC76D5">
        <w:t>.</w:t>
      </w:r>
    </w:p>
    <w:p w14:paraId="31E1A15F"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int</w:t>
      </w:r>
      <w:r w:rsidRPr="00EC76D5">
        <w:t>, the other operand is converted to</w:t>
      </w:r>
      <w:r w:rsidRPr="00EC76D5">
        <w:rPr>
          <w:rStyle w:val="CodeInText"/>
        </w:rPr>
        <w:t xml:space="preserve"> unsigned int</w:t>
      </w:r>
      <w:r w:rsidRPr="00EC76D5">
        <w:t>.</w:t>
      </w:r>
    </w:p>
    <w:p w14:paraId="37F88AA9" w14:textId="77777777" w:rsidR="00E40B78" w:rsidRPr="00EC76D5" w:rsidRDefault="00E40B78" w:rsidP="00E40B78">
      <w:pPr>
        <w:pStyle w:val="Liststycke"/>
        <w:numPr>
          <w:ilvl w:val="0"/>
          <w:numId w:val="83"/>
        </w:numPr>
      </w:pPr>
      <w:r w:rsidRPr="00EC76D5">
        <w:t xml:space="preserve">Otherwise, both operands have type </w:t>
      </w:r>
      <w:r w:rsidRPr="00EC76D5">
        <w:rPr>
          <w:rStyle w:val="CodeInText"/>
        </w:rPr>
        <w:t>signed int</w:t>
      </w:r>
      <w:r w:rsidRPr="00EC76D5">
        <w:t>.</w:t>
      </w:r>
    </w:p>
    <w:p w14:paraId="54EC445E" w14:textId="3813CC9E" w:rsidR="00E40B78" w:rsidRPr="00EC76D5" w:rsidRDefault="00E40B78" w:rsidP="00E40B78">
      <w:pPr>
        <w:pStyle w:val="Rubrik3"/>
      </w:pPr>
      <w:bookmarkStart w:id="316" w:name="_Toc481936192"/>
      <w:r w:rsidRPr="00EC76D5">
        <w:t>Assignment Expression</w:t>
      </w:r>
      <w:bookmarkEnd w:id="316"/>
    </w:p>
    <w:p w14:paraId="0707B53A" w14:textId="77777777" w:rsidR="00E40B78" w:rsidRPr="00EC76D5" w:rsidRDefault="00E40B78" w:rsidP="00E40B78">
      <w:r w:rsidRPr="00EC76D5">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AB2AEC9" w14:textId="77777777" w:rsidTr="00756C64">
        <w:tc>
          <w:tcPr>
            <w:tcW w:w="3116" w:type="dxa"/>
          </w:tcPr>
          <w:p w14:paraId="4DC014D6" w14:textId="77777777" w:rsidR="00E40B78" w:rsidRPr="00EC76D5" w:rsidRDefault="00E40B78" w:rsidP="00756C64">
            <w:pPr>
              <w:pStyle w:val="Code"/>
            </w:pPr>
            <w:r w:rsidRPr="00EC76D5">
              <w:t>x += y;</w:t>
            </w:r>
          </w:p>
        </w:tc>
        <w:tc>
          <w:tcPr>
            <w:tcW w:w="3117" w:type="dxa"/>
          </w:tcPr>
          <w:p w14:paraId="5CEC3A5F" w14:textId="77777777" w:rsidR="00E40B78" w:rsidRPr="00EC76D5" w:rsidRDefault="00E40B78" w:rsidP="00756C64">
            <w:pPr>
              <w:pStyle w:val="Code"/>
            </w:pPr>
            <w:r w:rsidRPr="00EC76D5">
              <w:t>$1 = x + y</w:t>
            </w:r>
          </w:p>
          <w:p w14:paraId="6D88262D" w14:textId="77777777" w:rsidR="00E40B78" w:rsidRPr="00EC76D5" w:rsidRDefault="00E40B78" w:rsidP="00756C64">
            <w:pPr>
              <w:pStyle w:val="Code"/>
            </w:pPr>
            <w:r w:rsidRPr="00EC76D5">
              <w:t>x = $1</w:t>
            </w:r>
          </w:p>
        </w:tc>
        <w:tc>
          <w:tcPr>
            <w:tcW w:w="3117" w:type="dxa"/>
          </w:tcPr>
          <w:p w14:paraId="1B2D7A1F" w14:textId="77777777" w:rsidR="00E40B78" w:rsidRPr="00EC76D5" w:rsidRDefault="00E40B78" w:rsidP="00756C64">
            <w:pPr>
              <w:pStyle w:val="Code"/>
            </w:pPr>
          </w:p>
        </w:tc>
      </w:tr>
    </w:tbl>
    <w:p w14:paraId="73E81F58" w14:textId="7DEA68B3" w:rsidR="00E40B78" w:rsidRPr="00EC76D5" w:rsidRDefault="002E67B8" w:rsidP="00E40B78">
      <w:pPr>
        <w:pStyle w:val="CodeHeader"/>
      </w:pPr>
      <w:proofErr w:type="spellStart"/>
      <w:r>
        <w:t>MainParser.gppg</w:t>
      </w:r>
      <w:proofErr w:type="spellEnd"/>
    </w:p>
    <w:p w14:paraId="132CF2AA" w14:textId="77777777" w:rsidR="000D5DBE" w:rsidRPr="00EC76D5" w:rsidRDefault="000D5DBE" w:rsidP="000D5DBE">
      <w:pPr>
        <w:pStyle w:val="Code"/>
      </w:pPr>
      <w:r w:rsidRPr="00EC76D5">
        <w:t>assignment_expression:</w:t>
      </w:r>
    </w:p>
    <w:p w14:paraId="3E660C85" w14:textId="77777777" w:rsidR="000D5DBE" w:rsidRPr="00EC76D5" w:rsidRDefault="000D5DBE" w:rsidP="000D5DBE">
      <w:pPr>
        <w:pStyle w:val="Code"/>
      </w:pPr>
      <w:r w:rsidRPr="00EC76D5">
        <w:t xml:space="preserve">    conditional_expression {</w:t>
      </w:r>
    </w:p>
    <w:p w14:paraId="6BFB1CF6" w14:textId="77777777" w:rsidR="000D5DBE" w:rsidRPr="00EC76D5" w:rsidRDefault="000D5DBE" w:rsidP="000D5DBE">
      <w:pPr>
        <w:pStyle w:val="Code"/>
      </w:pPr>
      <w:r w:rsidRPr="00EC76D5">
        <w:t xml:space="preserve">      $$ = $1;</w:t>
      </w:r>
    </w:p>
    <w:p w14:paraId="1B92F09F" w14:textId="77777777" w:rsidR="000D5DBE" w:rsidRPr="00EC76D5" w:rsidRDefault="000D5DBE" w:rsidP="000D5DBE">
      <w:pPr>
        <w:pStyle w:val="Code"/>
      </w:pPr>
      <w:r w:rsidRPr="00EC76D5">
        <w:t xml:space="preserve">    }</w:t>
      </w:r>
    </w:p>
    <w:p w14:paraId="6F25C2EC" w14:textId="77777777" w:rsidR="000D5DBE" w:rsidRPr="00EC76D5" w:rsidRDefault="000D5DBE" w:rsidP="000D5DBE">
      <w:pPr>
        <w:pStyle w:val="Code"/>
      </w:pPr>
      <w:r w:rsidRPr="00EC76D5">
        <w:t xml:space="preserve">  | prefix_expression assignment_operator assignment_expression {</w:t>
      </w:r>
    </w:p>
    <w:p w14:paraId="16B3DCA9" w14:textId="77777777" w:rsidR="000D5DBE" w:rsidRPr="00EC76D5" w:rsidRDefault="000D5DBE" w:rsidP="000D5DBE">
      <w:pPr>
        <w:pStyle w:val="Code"/>
      </w:pPr>
      <w:r w:rsidRPr="00EC76D5">
        <w:t xml:space="preserve">      $$ = SyntaxTreeGenerator.generateAssignmentExpression($2, $1, $3);</w:t>
      </w:r>
    </w:p>
    <w:p w14:paraId="0D24FBDD" w14:textId="77777777" w:rsidR="000D5DBE" w:rsidRPr="00EC76D5" w:rsidRDefault="000D5DBE" w:rsidP="000D5DBE">
      <w:pPr>
        <w:pStyle w:val="Code"/>
      </w:pPr>
      <w:r w:rsidRPr="00EC76D5">
        <w:t xml:space="preserve">    };</w:t>
      </w:r>
    </w:p>
    <w:p w14:paraId="5EDF172A" w14:textId="77777777" w:rsidR="000D5DBE" w:rsidRPr="00EC76D5" w:rsidRDefault="000D5DBE" w:rsidP="000D5DBE">
      <w:pPr>
        <w:pStyle w:val="Code"/>
      </w:pPr>
    </w:p>
    <w:p w14:paraId="2F8883D8" w14:textId="77777777" w:rsidR="000D5DBE" w:rsidRPr="00EC76D5" w:rsidRDefault="000D5DBE" w:rsidP="000D5DBE">
      <w:pPr>
        <w:pStyle w:val="Code"/>
      </w:pPr>
      <w:r w:rsidRPr="00EC76D5">
        <w:t>assignment_operator:</w:t>
      </w:r>
    </w:p>
    <w:p w14:paraId="2336CA4A" w14:textId="77777777" w:rsidR="000D5DBE" w:rsidRPr="00EC76D5" w:rsidRDefault="000D5DBE" w:rsidP="000D5DBE">
      <w:pPr>
        <w:pStyle w:val="Code"/>
      </w:pPr>
      <w:r w:rsidRPr="00EC76D5">
        <w:t xml:space="preserve">    ASSIGN             { $$ = MiddleOperator.Assign;               }</w:t>
      </w:r>
    </w:p>
    <w:p w14:paraId="07FB440A" w14:textId="77777777" w:rsidR="000D5DBE" w:rsidRPr="00EC76D5" w:rsidRDefault="000D5DBE" w:rsidP="000D5DBE">
      <w:pPr>
        <w:pStyle w:val="Code"/>
      </w:pPr>
      <w:r w:rsidRPr="00EC76D5">
        <w:t xml:space="preserve">  | ADD_ASSIGN         { $$ = MiddleOperator.BinaryAddAssign;      }</w:t>
      </w:r>
    </w:p>
    <w:p w14:paraId="4D6DEE3A" w14:textId="77777777" w:rsidR="000D5DBE" w:rsidRPr="00EC76D5" w:rsidRDefault="000D5DBE" w:rsidP="000D5DBE">
      <w:pPr>
        <w:pStyle w:val="Code"/>
      </w:pPr>
      <w:r w:rsidRPr="00EC76D5">
        <w:t xml:space="preserve">  | SUBTRACT_ASSIGN    { $$ = MiddleOperator.BinarySubtractAssign; }</w:t>
      </w:r>
    </w:p>
    <w:p w14:paraId="0D590290" w14:textId="77777777" w:rsidR="000D5DBE" w:rsidRPr="00EC76D5" w:rsidRDefault="000D5DBE" w:rsidP="000D5DBE">
      <w:pPr>
        <w:pStyle w:val="Code"/>
      </w:pPr>
      <w:r w:rsidRPr="00EC76D5">
        <w:t xml:space="preserve">  | MULTIPLY_ASSIGN    { $$ = MiddleOperator.MultiplyAssign;       }</w:t>
      </w:r>
    </w:p>
    <w:p w14:paraId="2AC3F979" w14:textId="77777777" w:rsidR="000D5DBE" w:rsidRPr="00EC76D5" w:rsidRDefault="000D5DBE" w:rsidP="000D5DBE">
      <w:pPr>
        <w:pStyle w:val="Code"/>
      </w:pPr>
      <w:r w:rsidRPr="00EC76D5">
        <w:t xml:space="preserve">  | DIVIDE_ASSIGN      { $$ = MiddleOperator.DivideAssign;         }</w:t>
      </w:r>
    </w:p>
    <w:p w14:paraId="3B466269" w14:textId="77777777" w:rsidR="000D5DBE" w:rsidRPr="00EC76D5" w:rsidRDefault="000D5DBE" w:rsidP="000D5DBE">
      <w:pPr>
        <w:pStyle w:val="Code"/>
      </w:pPr>
      <w:r w:rsidRPr="00EC76D5">
        <w:t xml:space="preserve">  | MODULO_ASSIGN      { $$ = MiddleOperator.ModuloAssign;         }</w:t>
      </w:r>
    </w:p>
    <w:p w14:paraId="163A2C9D" w14:textId="77777777" w:rsidR="000D5DBE" w:rsidRPr="00EC76D5" w:rsidRDefault="000D5DBE" w:rsidP="000D5DBE">
      <w:pPr>
        <w:pStyle w:val="Code"/>
      </w:pPr>
      <w:r w:rsidRPr="00EC76D5">
        <w:t xml:space="preserve">  | AND_ASSIGN         { $$ = MiddleOperator.BitwiseAndAssign;     }</w:t>
      </w:r>
    </w:p>
    <w:p w14:paraId="50CE4E0A" w14:textId="77777777" w:rsidR="000D5DBE" w:rsidRPr="00EC76D5" w:rsidRDefault="000D5DBE" w:rsidP="000D5DBE">
      <w:pPr>
        <w:pStyle w:val="Code"/>
      </w:pPr>
      <w:r w:rsidRPr="00EC76D5">
        <w:t xml:space="preserve">  | IOR_ASSIGN         { $$ = MiddleOperator.BitwiseIOrAssign;     }</w:t>
      </w:r>
    </w:p>
    <w:p w14:paraId="1594A8A8" w14:textId="77777777" w:rsidR="000D5DBE" w:rsidRPr="00EC76D5" w:rsidRDefault="000D5DBE" w:rsidP="000D5DBE">
      <w:pPr>
        <w:pStyle w:val="Code"/>
      </w:pPr>
      <w:r w:rsidRPr="00EC76D5">
        <w:t xml:space="preserve">  | XOR_ASSIGN         { $$ = MiddleOperator.BitwiseXOrAssign;     }</w:t>
      </w:r>
    </w:p>
    <w:p w14:paraId="0316F267" w14:textId="77777777" w:rsidR="000D5DBE" w:rsidRPr="00EC76D5" w:rsidRDefault="000D5DBE" w:rsidP="000D5DBE">
      <w:pPr>
        <w:pStyle w:val="Code"/>
      </w:pPr>
      <w:r w:rsidRPr="00EC76D5">
        <w:t xml:space="preserve">  | LEFT_SHIFT_ASSIGN  { $$ = MiddleOperator.LeftShiftAssign;      }</w:t>
      </w:r>
    </w:p>
    <w:p w14:paraId="39C4C7E8" w14:textId="77777777" w:rsidR="000D5DBE" w:rsidRPr="00EC76D5" w:rsidRDefault="000D5DBE" w:rsidP="000D5DBE">
      <w:pPr>
        <w:pStyle w:val="Code"/>
        <w:rPr>
          <w:b/>
        </w:rPr>
      </w:pPr>
      <w:r w:rsidRPr="00EC76D5">
        <w:t xml:space="preserve">  | RIGHT_SHIFT_ASSIGN { $$ = MiddleOperator.RightShiftAssign;     };</w:t>
      </w:r>
    </w:p>
    <w:p w14:paraId="766E9235" w14:textId="0BC5AE84" w:rsidR="00E40B78" w:rsidRPr="00EC76D5" w:rsidRDefault="009A5FF5" w:rsidP="000D5DBE">
      <w:pPr>
        <w:pStyle w:val="CodeHeader"/>
      </w:pPr>
      <w:proofErr w:type="spellStart"/>
      <w:r w:rsidRPr="00EC76D5">
        <w:t>GenerateSyntaxTree.java</w:t>
      </w:r>
      <w:proofErr w:type="spellEnd"/>
    </w:p>
    <w:p w14:paraId="72912E4E" w14:textId="77777777" w:rsidR="00980850" w:rsidRPr="00EC76D5" w:rsidRDefault="004306D3" w:rsidP="00980850">
      <w:pPr>
        <w:pStyle w:val="Code"/>
      </w:pPr>
      <w:r w:rsidRPr="00EC76D5">
        <w:t xml:space="preserve">  public static SyntaxTree generateAssignmentExpression</w:t>
      </w:r>
    </w:p>
    <w:p w14:paraId="1BD78941" w14:textId="77777777" w:rsidR="00980850" w:rsidRPr="00EC76D5" w:rsidRDefault="00980850" w:rsidP="00980850">
      <w:pPr>
        <w:pStyle w:val="Code"/>
      </w:pPr>
      <w:r w:rsidRPr="00EC76D5">
        <w:t xml:space="preserve">                             </w:t>
      </w:r>
      <w:r w:rsidR="004306D3" w:rsidRPr="00EC76D5">
        <w:t>(MiddleOperator middleOp, SyntaxTree leftTree,</w:t>
      </w:r>
    </w:p>
    <w:p w14:paraId="0173FE1E" w14:textId="11EA011C" w:rsidR="004306D3" w:rsidRPr="00EC76D5" w:rsidRDefault="00980850" w:rsidP="00980850">
      <w:pPr>
        <w:pStyle w:val="Code"/>
      </w:pPr>
      <w:r w:rsidRPr="00EC76D5">
        <w:t xml:space="preserve">                             </w:t>
      </w:r>
      <w:r w:rsidR="004306D3" w:rsidRPr="00EC76D5">
        <w:t xml:space="preserve"> SyntaxTree rightTree) {</w:t>
      </w:r>
    </w:p>
    <w:p w14:paraId="59E86770" w14:textId="77777777" w:rsidR="004306D3" w:rsidRPr="00EC76D5" w:rsidRDefault="004306D3" w:rsidP="00980850">
      <w:pPr>
        <w:pStyle w:val="Code"/>
      </w:pPr>
      <w:r w:rsidRPr="00EC76D5">
        <w:t xml:space="preserve">    Assert.error(isLeftValue(leftTree), leftTree, "not a left-value");</w:t>
      </w:r>
    </w:p>
    <w:p w14:paraId="43D529C7" w14:textId="77777777" w:rsidR="004306D3" w:rsidRPr="00EC76D5" w:rsidRDefault="004306D3" w:rsidP="00980850">
      <w:pPr>
        <w:pStyle w:val="Code"/>
      </w:pPr>
      <w:r w:rsidRPr="00EC76D5">
        <w:t xml:space="preserve">    rightTree = checkFunctionArrayStringLogicalExpression(rightTree);</w:t>
      </w:r>
    </w:p>
    <w:p w14:paraId="63B0806C" w14:textId="77777777" w:rsidR="004306D3" w:rsidRPr="00EC76D5" w:rsidRDefault="004306D3" w:rsidP="00980850">
      <w:pPr>
        <w:pStyle w:val="Code"/>
      </w:pPr>
      <w:r w:rsidRPr="00EC76D5">
        <w:t xml:space="preserve">    rightTree = TypeCast.implicitCast(rightTree, leftTree.getType());</w:t>
      </w:r>
    </w:p>
    <w:p w14:paraId="06739853" w14:textId="77777777" w:rsidR="00980850" w:rsidRPr="00EC76D5" w:rsidRDefault="004306D3" w:rsidP="00980850">
      <w:pPr>
        <w:pStyle w:val="Code"/>
      </w:pPr>
      <w:r w:rsidRPr="00EC76D5">
        <w:t xml:space="preserve">    return generateBinaryTree(middleOp, leftTree.getType(),</w:t>
      </w:r>
    </w:p>
    <w:p w14:paraId="053B93DE" w14:textId="34A2DBDF" w:rsidR="004306D3" w:rsidRPr="00EC76D5" w:rsidRDefault="00980850" w:rsidP="00980850">
      <w:pPr>
        <w:pStyle w:val="Code"/>
      </w:pPr>
      <w:r w:rsidRPr="00EC76D5">
        <w:t xml:space="preserve">                             </w:t>
      </w:r>
      <w:r w:rsidR="004306D3" w:rsidRPr="00EC76D5">
        <w:t xml:space="preserve"> leftTree, rightTree);</w:t>
      </w:r>
    </w:p>
    <w:p w14:paraId="4CEB4302" w14:textId="77777777" w:rsidR="00980850" w:rsidRPr="00EC76D5" w:rsidRDefault="004306D3" w:rsidP="00980850">
      <w:pPr>
        <w:pStyle w:val="Code"/>
        <w:rPr>
          <w:rFonts w:ascii="Times New Roman" w:eastAsiaTheme="majorEastAsia" w:hAnsi="Times New Roman" w:cstheme="majorBidi"/>
          <w:b/>
          <w:noProof w:val="0"/>
          <w:sz w:val="32"/>
          <w:szCs w:val="24"/>
        </w:rPr>
      </w:pPr>
      <w:r w:rsidRPr="00EC76D5">
        <w:t xml:space="preserve">  }</w:t>
      </w:r>
    </w:p>
    <w:p w14:paraId="66D88036" w14:textId="2BA77954" w:rsidR="00E40B78" w:rsidRPr="00EC76D5" w:rsidRDefault="00E40B78" w:rsidP="004306D3">
      <w:pPr>
        <w:pStyle w:val="Rubrik3"/>
      </w:pPr>
      <w:bookmarkStart w:id="317" w:name="_Toc481936193"/>
      <w:r w:rsidRPr="00EC76D5">
        <w:lastRenderedPageBreak/>
        <w:t>Conditional Expression</w:t>
      </w:r>
      <w:bookmarkEnd w:id="317"/>
    </w:p>
    <w:p w14:paraId="1ABB853D" w14:textId="77777777" w:rsidR="00E40B78" w:rsidRPr="00EC76D5" w:rsidRDefault="00E40B78" w:rsidP="00E40B78">
      <w:r w:rsidRPr="00EC76D5">
        <w:t xml:space="preserve">The conditional operator applies lazy evaluation, which means that only </w:t>
      </w:r>
      <w:proofErr w:type="spellStart"/>
      <w:r w:rsidRPr="00EC76D5">
        <w:t>on</w:t>
      </w:r>
      <w:proofErr w:type="spellEnd"/>
      <w:r w:rsidRPr="00EC76D5">
        <w:t xml:space="preserve"> of the true or false expression will be evaluated.</w:t>
      </w:r>
    </w:p>
    <w:p w14:paraId="26F34509" w14:textId="66BB6C48" w:rsidR="00E40B78" w:rsidRPr="00EC76D5" w:rsidRDefault="002E67B8" w:rsidP="00E40B78">
      <w:pPr>
        <w:pStyle w:val="CodeHeader"/>
      </w:pPr>
      <w:proofErr w:type="spellStart"/>
      <w:r>
        <w:t>MainParser.gppg</w:t>
      </w:r>
      <w:proofErr w:type="spellEnd"/>
    </w:p>
    <w:p w14:paraId="2FB30918" w14:textId="77777777" w:rsidR="009C4283" w:rsidRPr="00EC76D5" w:rsidRDefault="009C4283" w:rsidP="009C4283">
      <w:pPr>
        <w:pStyle w:val="Code"/>
      </w:pPr>
      <w:r w:rsidRPr="00EC76D5">
        <w:t>conditional_expression:</w:t>
      </w:r>
    </w:p>
    <w:p w14:paraId="0270AB0D" w14:textId="77777777" w:rsidR="009C4283" w:rsidRPr="00EC76D5" w:rsidRDefault="009C4283" w:rsidP="009C4283">
      <w:pPr>
        <w:pStyle w:val="Code"/>
      </w:pPr>
      <w:r w:rsidRPr="00EC76D5">
        <w:t xml:space="preserve">    logical_or_expression {</w:t>
      </w:r>
    </w:p>
    <w:p w14:paraId="375EB038" w14:textId="77777777" w:rsidR="009C4283" w:rsidRPr="00EC76D5" w:rsidRDefault="009C4283" w:rsidP="009C4283">
      <w:pPr>
        <w:pStyle w:val="Code"/>
      </w:pPr>
      <w:r w:rsidRPr="00EC76D5">
        <w:t xml:space="preserve">      $$ = $1;</w:t>
      </w:r>
    </w:p>
    <w:p w14:paraId="469B2B6A" w14:textId="77777777" w:rsidR="009C4283" w:rsidRPr="00EC76D5" w:rsidRDefault="009C4283" w:rsidP="009C4283">
      <w:pPr>
        <w:pStyle w:val="Code"/>
      </w:pPr>
      <w:r w:rsidRPr="00EC76D5">
        <w:t xml:space="preserve">    }</w:t>
      </w:r>
    </w:p>
    <w:p w14:paraId="49DD4E89" w14:textId="77777777" w:rsidR="009C4283" w:rsidRPr="00EC76D5" w:rsidRDefault="009C4283" w:rsidP="009C4283">
      <w:pPr>
        <w:pStyle w:val="Code"/>
      </w:pPr>
      <w:r w:rsidRPr="00EC76D5">
        <w:t xml:space="preserve">  | logical_or_expression CONDITION expression COLON conditional_expression {</w:t>
      </w:r>
    </w:p>
    <w:p w14:paraId="4A1AAD1E" w14:textId="77777777" w:rsidR="009C4283" w:rsidRPr="00EC76D5" w:rsidRDefault="009C4283" w:rsidP="009C4283">
      <w:pPr>
        <w:pStyle w:val="Code"/>
      </w:pPr>
      <w:r w:rsidRPr="00EC76D5">
        <w:t xml:space="preserve">      $$ = SyntaxTreeGenerator.generateConditionExpression($1, $3, $5);</w:t>
      </w:r>
    </w:p>
    <w:p w14:paraId="2BF6C85A" w14:textId="7C703F72" w:rsidR="009C4283" w:rsidRPr="00EC76D5" w:rsidRDefault="009C4283" w:rsidP="009C4283">
      <w:pPr>
        <w:pStyle w:val="Code"/>
      </w:pPr>
      <w:r w:rsidRPr="00EC76D5">
        <w:t xml:space="preserve">    };</w:t>
      </w:r>
    </w:p>
    <w:p w14:paraId="6ED123AA" w14:textId="35609E95" w:rsidR="00E40B78" w:rsidRPr="00EC76D5" w:rsidRDefault="009A5FF5" w:rsidP="00E40B78">
      <w:pPr>
        <w:pStyle w:val="CodeHeader"/>
      </w:pPr>
      <w:proofErr w:type="spellStart"/>
      <w:r w:rsidRPr="00EC76D5">
        <w:t>GenerateSyntaxTree.java</w:t>
      </w:r>
      <w:proofErr w:type="spellEnd"/>
    </w:p>
    <w:p w14:paraId="5D251714" w14:textId="77777777" w:rsidR="008F49E8" w:rsidRPr="00EC76D5" w:rsidRDefault="008F49E8" w:rsidP="008F49E8">
      <w:pPr>
        <w:pStyle w:val="Code"/>
      </w:pPr>
      <w:r w:rsidRPr="00EC76D5">
        <w:t xml:space="preserve">  public static SyntaxTree generateConditionExpression</w:t>
      </w:r>
    </w:p>
    <w:p w14:paraId="72F35346" w14:textId="77777777" w:rsidR="008F49E8" w:rsidRPr="00EC76D5" w:rsidRDefault="008F49E8" w:rsidP="008F49E8">
      <w:pPr>
        <w:pStyle w:val="Code"/>
      </w:pPr>
      <w:r w:rsidRPr="00EC76D5">
        <w:t xml:space="preserve">                                   (SyntaxTree testTree, SyntaxTree trueTree,</w:t>
      </w:r>
    </w:p>
    <w:p w14:paraId="7BCE8BAD" w14:textId="77777777" w:rsidR="008F49E8" w:rsidRPr="00EC76D5" w:rsidRDefault="008F49E8" w:rsidP="008F49E8">
      <w:pPr>
        <w:pStyle w:val="Code"/>
      </w:pPr>
      <w:r w:rsidRPr="00EC76D5">
        <w:t xml:space="preserve">                                    SyntaxTree falseTree) {</w:t>
      </w:r>
    </w:p>
    <w:p w14:paraId="3DD177BD" w14:textId="77777777" w:rsidR="008F49E8" w:rsidRPr="00EC76D5" w:rsidRDefault="008F49E8" w:rsidP="008F49E8">
      <w:pPr>
        <w:pStyle w:val="Code"/>
      </w:pPr>
      <w:r w:rsidRPr="00EC76D5">
        <w:t xml:space="preserve">    testTree = toLogicalExpression(testTree);</w:t>
      </w:r>
    </w:p>
    <w:p w14:paraId="27EB6C4C" w14:textId="77777777" w:rsidR="008F49E8" w:rsidRPr="00EC76D5" w:rsidRDefault="008F49E8" w:rsidP="008F49E8">
      <w:pPr>
        <w:pStyle w:val="Code"/>
      </w:pPr>
      <w:r w:rsidRPr="00EC76D5">
        <w:t xml:space="preserve">    Type maxType = TypeCast.maxType(trueTree.getType(), falseTree.getType());</w:t>
      </w:r>
    </w:p>
    <w:p w14:paraId="0DA662E6" w14:textId="77777777" w:rsidR="008F49E8" w:rsidRPr="00EC76D5" w:rsidRDefault="008F49E8" w:rsidP="008F49E8">
      <w:pPr>
        <w:pStyle w:val="Code"/>
      </w:pPr>
      <w:r w:rsidRPr="00EC76D5">
        <w:t xml:space="preserve">    trueTree = TypeCast.implicitCast(trueTree, maxType);</w:t>
      </w:r>
    </w:p>
    <w:p w14:paraId="432CC960" w14:textId="77777777" w:rsidR="008F49E8" w:rsidRPr="00EC76D5" w:rsidRDefault="008F49E8" w:rsidP="008F49E8">
      <w:pPr>
        <w:pStyle w:val="Code"/>
      </w:pPr>
      <w:r w:rsidRPr="00EC76D5">
        <w:t xml:space="preserve">    falseTree = TypeCast.implicitCast(falseTree, maxType);</w:t>
      </w:r>
    </w:p>
    <w:p w14:paraId="28364E14" w14:textId="77777777" w:rsidR="008F49E8" w:rsidRPr="00EC76D5" w:rsidRDefault="008F49E8" w:rsidP="008F49E8">
      <w:pPr>
        <w:pStyle w:val="Code"/>
      </w:pPr>
    </w:p>
    <w:p w14:paraId="465E25D0" w14:textId="77777777" w:rsidR="008F49E8" w:rsidRPr="00EC76D5" w:rsidRDefault="008F49E8" w:rsidP="008F49E8">
      <w:pPr>
        <w:pStyle w:val="Code"/>
      </w:pPr>
      <w:r w:rsidRPr="00EC76D5">
        <w:t xml:space="preserve">    SyntaxTree condTree = new SyntaxTree(MiddleOperator.Conditional, maxType);</w:t>
      </w:r>
    </w:p>
    <w:p w14:paraId="24DD8085" w14:textId="77777777" w:rsidR="008F49E8" w:rsidRPr="00EC76D5" w:rsidRDefault="008F49E8" w:rsidP="008F49E8">
      <w:pPr>
        <w:pStyle w:val="Code"/>
      </w:pPr>
      <w:r w:rsidRPr="00EC76D5">
        <w:t xml:space="preserve">    condTree.addChild(testTree);</w:t>
      </w:r>
    </w:p>
    <w:p w14:paraId="60982DA1" w14:textId="77777777" w:rsidR="008F49E8" w:rsidRPr="00EC76D5" w:rsidRDefault="008F49E8" w:rsidP="008F49E8">
      <w:pPr>
        <w:pStyle w:val="Code"/>
      </w:pPr>
      <w:r w:rsidRPr="00EC76D5">
        <w:t xml:space="preserve">    condTree.addChild(trueTree);</w:t>
      </w:r>
    </w:p>
    <w:p w14:paraId="491B65FC" w14:textId="77777777" w:rsidR="008F49E8" w:rsidRPr="00EC76D5" w:rsidRDefault="008F49E8" w:rsidP="008F49E8">
      <w:pPr>
        <w:pStyle w:val="Code"/>
      </w:pPr>
      <w:r w:rsidRPr="00EC76D5">
        <w:t xml:space="preserve">    condTree.addChild(falseTree);</w:t>
      </w:r>
    </w:p>
    <w:p w14:paraId="3B244EFC" w14:textId="77777777" w:rsidR="008F49E8" w:rsidRPr="00EC76D5" w:rsidRDefault="008F49E8" w:rsidP="008F49E8">
      <w:pPr>
        <w:pStyle w:val="Code"/>
      </w:pPr>
      <w:r w:rsidRPr="00EC76D5">
        <w:t xml:space="preserve">    return condTree;</w:t>
      </w:r>
    </w:p>
    <w:p w14:paraId="56B091CB" w14:textId="7AF6FC99" w:rsidR="008F49E8" w:rsidRPr="00EC76D5" w:rsidRDefault="008F49E8" w:rsidP="008F49E8">
      <w:pPr>
        <w:pStyle w:val="Code"/>
      </w:pPr>
      <w:r w:rsidRPr="00EC76D5">
        <w:t xml:space="preserve">  }</w:t>
      </w:r>
    </w:p>
    <w:p w14:paraId="0AC6C4C3" w14:textId="759CA756" w:rsidR="00E40B78" w:rsidRPr="00EC76D5" w:rsidRDefault="00E40B78" w:rsidP="00E40B78">
      <w:pPr>
        <w:pStyle w:val="Rubrik3"/>
      </w:pPr>
      <w:bookmarkStart w:id="318" w:name="_Toc481936194"/>
      <w:r w:rsidRPr="00EC76D5">
        <w:t>Constant Expression</w:t>
      </w:r>
      <w:bookmarkEnd w:id="318"/>
    </w:p>
    <w:p w14:paraId="067730A8" w14:textId="77777777" w:rsidR="00E40B78" w:rsidRPr="00EC76D5" w:rsidRDefault="00E40B78" w:rsidP="00E40B78">
      <w:r w:rsidRPr="00EC76D5">
        <w:t xml:space="preserve">On several occasions in the grammar, a constant expression is required. Therefore, the </w:t>
      </w:r>
      <w:proofErr w:type="spellStart"/>
      <w:r w:rsidRPr="00EC76D5">
        <w:rPr>
          <w:rStyle w:val="CodeInText"/>
        </w:rPr>
        <w:t>constant_expression</w:t>
      </w:r>
      <w:proofErr w:type="spellEnd"/>
      <w:r w:rsidRPr="00EC76D5">
        <w:t xml:space="preserve"> rule returns a regular expression after checking that it </w:t>
      </w:r>
      <w:proofErr w:type="gramStart"/>
      <w:r w:rsidRPr="00EC76D5">
        <w:t>actually is</w:t>
      </w:r>
      <w:proofErr w:type="gramEnd"/>
      <w:r w:rsidRPr="00EC76D5">
        <w:t xml:space="preserve"> constant.</w:t>
      </w:r>
    </w:p>
    <w:p w14:paraId="25924468" w14:textId="1285984D" w:rsidR="00E40B78" w:rsidRPr="00EC76D5" w:rsidRDefault="002E67B8" w:rsidP="00E40B78">
      <w:pPr>
        <w:pStyle w:val="CodeHeader"/>
      </w:pPr>
      <w:proofErr w:type="spellStart"/>
      <w:r>
        <w:t>MainParser.gppg</w:t>
      </w:r>
      <w:proofErr w:type="spellEnd"/>
    </w:p>
    <w:p w14:paraId="00E1FA1F" w14:textId="77777777" w:rsidR="00E55B3B" w:rsidRPr="00EC76D5" w:rsidRDefault="00E55B3B" w:rsidP="00E55B3B">
      <w:pPr>
        <w:pStyle w:val="Code"/>
      </w:pPr>
      <w:r w:rsidRPr="00EC76D5">
        <w:t>optional_constant_expression:</w:t>
      </w:r>
    </w:p>
    <w:p w14:paraId="784537F6" w14:textId="77777777" w:rsidR="00E55B3B" w:rsidRPr="00EC76D5" w:rsidRDefault="00E55B3B" w:rsidP="00E55B3B">
      <w:pPr>
        <w:pStyle w:val="Code"/>
      </w:pPr>
      <w:r w:rsidRPr="00EC76D5">
        <w:t xml:space="preserve">    /* Empty. */        { $$ = null; }</w:t>
      </w:r>
    </w:p>
    <w:p w14:paraId="1280BF83" w14:textId="77777777" w:rsidR="00E55B3B" w:rsidRPr="00EC76D5" w:rsidRDefault="00E55B3B" w:rsidP="00E55B3B">
      <w:pPr>
        <w:pStyle w:val="Code"/>
      </w:pPr>
      <w:r w:rsidRPr="00EC76D5">
        <w:t xml:space="preserve">  | constant_expression { $$ = $1;   };</w:t>
      </w:r>
    </w:p>
    <w:p w14:paraId="703FB178" w14:textId="77777777" w:rsidR="00E55B3B" w:rsidRPr="00EC76D5" w:rsidRDefault="00E55B3B" w:rsidP="00E55B3B">
      <w:pPr>
        <w:pStyle w:val="Code"/>
      </w:pPr>
    </w:p>
    <w:p w14:paraId="5688413A" w14:textId="77777777" w:rsidR="00E55B3B" w:rsidRPr="00EC76D5" w:rsidRDefault="00E55B3B" w:rsidP="00E55B3B">
      <w:pPr>
        <w:pStyle w:val="Code"/>
      </w:pPr>
      <w:r w:rsidRPr="00EC76D5">
        <w:t>constant_expression:</w:t>
      </w:r>
    </w:p>
    <w:p w14:paraId="443B38FE" w14:textId="77777777" w:rsidR="00E55B3B" w:rsidRPr="00EC76D5" w:rsidRDefault="00E55B3B" w:rsidP="00E55B3B">
      <w:pPr>
        <w:pStyle w:val="Code"/>
      </w:pPr>
      <w:r w:rsidRPr="00EC76D5">
        <w:t xml:space="preserve">    conditional_expression {</w:t>
      </w:r>
    </w:p>
    <w:p w14:paraId="2F0649D5" w14:textId="77777777" w:rsidR="00E55B3B" w:rsidRPr="00EC76D5" w:rsidRDefault="00E55B3B" w:rsidP="00E55B3B">
      <w:pPr>
        <w:pStyle w:val="Code"/>
      </w:pPr>
      <w:r w:rsidRPr="00EC76D5">
        <w:t xml:space="preserve">      SyntaxTree tree = SyntaxTreeOptimizer.optimizeExpression($1);</w:t>
      </w:r>
    </w:p>
    <w:p w14:paraId="1F4B36E4" w14:textId="77777777" w:rsidR="00E55B3B" w:rsidRPr="00EC76D5" w:rsidRDefault="00E55B3B" w:rsidP="00E55B3B">
      <w:pPr>
        <w:pStyle w:val="Code"/>
      </w:pPr>
      <w:r w:rsidRPr="00EC76D5">
        <w:t xml:space="preserve">      Assert.error(tree.getType().isIntegralOrPointer(),</w:t>
      </w:r>
    </w:p>
    <w:p w14:paraId="23857962" w14:textId="77777777" w:rsidR="00E55B3B" w:rsidRPr="00EC76D5" w:rsidRDefault="00E55B3B" w:rsidP="00E55B3B">
      <w:pPr>
        <w:pStyle w:val="Code"/>
      </w:pPr>
      <w:r w:rsidRPr="00EC76D5">
        <w:t xml:space="preserve">                   tree, "non-integral expression");</w:t>
      </w:r>
    </w:p>
    <w:p w14:paraId="528E730D" w14:textId="77777777" w:rsidR="00E55B3B" w:rsidRPr="00EC76D5" w:rsidRDefault="00E55B3B" w:rsidP="00E55B3B">
      <w:pPr>
        <w:pStyle w:val="Code"/>
      </w:pPr>
      <w:r w:rsidRPr="00EC76D5">
        <w:t xml:space="preserve">      Assert.error((tree.getSymbol() != null) &amp;&amp; tree.getSymbol().hasValue(),</w:t>
      </w:r>
    </w:p>
    <w:p w14:paraId="3DE09A61" w14:textId="77777777" w:rsidR="00E55B3B" w:rsidRPr="00EC76D5" w:rsidRDefault="00E55B3B" w:rsidP="00E55B3B">
      <w:pPr>
        <w:pStyle w:val="Code"/>
      </w:pPr>
      <w:r w:rsidRPr="00EC76D5">
        <w:t xml:space="preserve">                   tree, "non-constant expression");</w:t>
      </w:r>
    </w:p>
    <w:p w14:paraId="6C8F6137" w14:textId="77777777" w:rsidR="00E55B3B" w:rsidRPr="00EC76D5" w:rsidRDefault="00E55B3B" w:rsidP="00E55B3B">
      <w:pPr>
        <w:pStyle w:val="Code"/>
      </w:pPr>
      <w:r w:rsidRPr="00EC76D5">
        <w:t xml:space="preserve">      $$ = tree;</w:t>
      </w:r>
    </w:p>
    <w:p w14:paraId="1485BD80" w14:textId="53915CFC" w:rsidR="00E40B78" w:rsidRPr="00EC76D5" w:rsidRDefault="00E55B3B" w:rsidP="00E55B3B">
      <w:pPr>
        <w:pStyle w:val="Code"/>
      </w:pPr>
      <w:r w:rsidRPr="00EC76D5">
        <w:t xml:space="preserve">    };</w:t>
      </w:r>
    </w:p>
    <w:p w14:paraId="69C38534" w14:textId="4A1D8B3E" w:rsidR="00E40B78" w:rsidRPr="00EC76D5" w:rsidRDefault="00E40B78" w:rsidP="00E40B78">
      <w:pPr>
        <w:pStyle w:val="Rubrik3"/>
      </w:pPr>
      <w:bookmarkStart w:id="319" w:name="_Toc481936195"/>
      <w:r w:rsidRPr="00EC76D5">
        <w:t>Logical Expression</w:t>
      </w:r>
      <w:bookmarkEnd w:id="319"/>
    </w:p>
    <w:p w14:paraId="0CDA1474" w14:textId="1AC19E56" w:rsidR="00E40B78" w:rsidRPr="00EC76D5" w:rsidRDefault="00E40B78" w:rsidP="00E40B78">
      <w:r w:rsidRPr="00EC76D5">
        <w:t xml:space="preserve">As described in Section </w:t>
      </w:r>
      <w:r w:rsidRPr="00EC76D5">
        <w:fldChar w:fldCharType="begin"/>
      </w:r>
      <w:r w:rsidRPr="00EC76D5">
        <w:instrText xml:space="preserve"> REF _Ref417993054 \r \h </w:instrText>
      </w:r>
      <w:r w:rsidRPr="00EC76D5">
        <w:fldChar w:fldCharType="separate"/>
      </w:r>
      <w:r w:rsidR="00545E00" w:rsidRPr="00EC76D5">
        <w:t>6.2.1</w:t>
      </w:r>
      <w:r w:rsidRPr="00EC76D5">
        <w:fldChar w:fldCharType="end"/>
      </w:r>
      <w:r w:rsidRPr="00EC76D5">
        <w:t>, the logical-or expression backpatch the false set of the first operand to the beginning of the right operand. This can be interpreted as if the left expression is false, we try the right expression instead. If at least one of the expressions is true, the result is true. However, if the left expression is true, the result is determined to be true without evaluating the right expression.</w:t>
      </w:r>
    </w:p>
    <w:p w14:paraId="254F6395" w14:textId="2138E164" w:rsidR="00E40B78" w:rsidRPr="00EC76D5" w:rsidRDefault="002E67B8" w:rsidP="00E40B78">
      <w:pPr>
        <w:pStyle w:val="CodeHeader"/>
      </w:pPr>
      <w:proofErr w:type="spellStart"/>
      <w:r>
        <w:lastRenderedPageBreak/>
        <w:t>MainParser.gppg</w:t>
      </w:r>
      <w:proofErr w:type="spellEnd"/>
    </w:p>
    <w:p w14:paraId="3C61759F" w14:textId="77777777" w:rsidR="00E55B3B" w:rsidRPr="00EC76D5" w:rsidRDefault="00E55B3B" w:rsidP="00E55B3B">
      <w:pPr>
        <w:pStyle w:val="Code"/>
      </w:pPr>
      <w:r w:rsidRPr="00EC76D5">
        <w:t>logical_or_expression:</w:t>
      </w:r>
    </w:p>
    <w:p w14:paraId="01EA28E9" w14:textId="77777777" w:rsidR="00E55B3B" w:rsidRPr="00EC76D5" w:rsidRDefault="00E55B3B" w:rsidP="00E55B3B">
      <w:pPr>
        <w:pStyle w:val="Code"/>
      </w:pPr>
      <w:r w:rsidRPr="00EC76D5">
        <w:t xml:space="preserve">    logical_and_expression {</w:t>
      </w:r>
    </w:p>
    <w:p w14:paraId="0F302573" w14:textId="77777777" w:rsidR="00E55B3B" w:rsidRPr="00EC76D5" w:rsidRDefault="00E55B3B" w:rsidP="00E55B3B">
      <w:pPr>
        <w:pStyle w:val="Code"/>
      </w:pPr>
      <w:r w:rsidRPr="00EC76D5">
        <w:t xml:space="preserve">      $$ = $1;</w:t>
      </w:r>
    </w:p>
    <w:p w14:paraId="4519661A" w14:textId="77777777" w:rsidR="00E55B3B" w:rsidRPr="00EC76D5" w:rsidRDefault="00E55B3B" w:rsidP="00E55B3B">
      <w:pPr>
        <w:pStyle w:val="Code"/>
      </w:pPr>
      <w:r w:rsidRPr="00EC76D5">
        <w:t xml:space="preserve">    }</w:t>
      </w:r>
    </w:p>
    <w:p w14:paraId="7A6EBC33" w14:textId="77777777" w:rsidR="00E55B3B" w:rsidRPr="00EC76D5" w:rsidRDefault="00E55B3B" w:rsidP="00E55B3B">
      <w:pPr>
        <w:pStyle w:val="Code"/>
      </w:pPr>
      <w:r w:rsidRPr="00EC76D5">
        <w:t xml:space="preserve">  | logical_or_expression LOGICAL_OR logical_and_expression {</w:t>
      </w:r>
    </w:p>
    <w:p w14:paraId="79C0E4FD" w14:textId="77777777" w:rsidR="00885FB2" w:rsidRPr="00EC76D5" w:rsidRDefault="00E55B3B" w:rsidP="00E55B3B">
      <w:pPr>
        <w:pStyle w:val="Code"/>
      </w:pPr>
      <w:r w:rsidRPr="00EC76D5">
        <w:t xml:space="preserve">      $$ = SyntaxTreeGenerator.generateLogicalExpression</w:t>
      </w:r>
    </w:p>
    <w:p w14:paraId="0536D8AE" w14:textId="628236E4" w:rsidR="00E55B3B" w:rsidRPr="00EC76D5" w:rsidRDefault="00885FB2" w:rsidP="00E55B3B">
      <w:pPr>
        <w:pStyle w:val="Code"/>
      </w:pPr>
      <w:r w:rsidRPr="00EC76D5">
        <w:t xml:space="preserve">                               </w:t>
      </w:r>
      <w:r w:rsidR="00E55B3B" w:rsidRPr="00EC76D5">
        <w:t>(MiddleOperator.LogicalOr, $1, $3);</w:t>
      </w:r>
    </w:p>
    <w:p w14:paraId="43E2FBCE" w14:textId="24235145" w:rsidR="00E40B78" w:rsidRPr="00EC76D5" w:rsidRDefault="00E55B3B" w:rsidP="00E55B3B">
      <w:pPr>
        <w:pStyle w:val="Code"/>
      </w:pPr>
      <w:r w:rsidRPr="00EC76D5">
        <w:t xml:space="preserve">    };</w:t>
      </w:r>
    </w:p>
    <w:p w14:paraId="75E2E221" w14:textId="48E72691" w:rsidR="00E40B78" w:rsidRPr="00EC76D5" w:rsidRDefault="009A5FF5" w:rsidP="00E40B78">
      <w:pPr>
        <w:pStyle w:val="CodeHeader"/>
      </w:pPr>
      <w:proofErr w:type="spellStart"/>
      <w:r w:rsidRPr="00EC76D5">
        <w:t>GenerateSyntaxTree.java</w:t>
      </w:r>
      <w:proofErr w:type="spellEnd"/>
    </w:p>
    <w:p w14:paraId="3224C909" w14:textId="77777777" w:rsidR="00F505B2" w:rsidRPr="00EC76D5" w:rsidRDefault="00F505B2" w:rsidP="00F505B2">
      <w:pPr>
        <w:pStyle w:val="Code"/>
      </w:pPr>
      <w:r w:rsidRPr="00EC76D5">
        <w:t xml:space="preserve">  public static SyntaxTree generateLogicalExpression(MiddleOperator operator,</w:t>
      </w:r>
    </w:p>
    <w:p w14:paraId="48411963" w14:textId="28C8C311" w:rsidR="00F505B2" w:rsidRPr="00EC76D5" w:rsidRDefault="00F505B2" w:rsidP="00F505B2">
      <w:pPr>
        <w:pStyle w:val="Code"/>
      </w:pPr>
      <w:r w:rsidRPr="00EC76D5">
        <w:t xml:space="preserve">                                   SyntaxTree leftTree, SyntaxTree rightTree){</w:t>
      </w:r>
    </w:p>
    <w:p w14:paraId="0477D0DF" w14:textId="77777777" w:rsidR="00F505B2" w:rsidRPr="00EC76D5" w:rsidRDefault="00F505B2" w:rsidP="00F505B2">
      <w:pPr>
        <w:pStyle w:val="Code"/>
      </w:pPr>
      <w:r w:rsidRPr="00EC76D5">
        <w:t xml:space="preserve">    leftTree = toLogicalExpression(leftTree);</w:t>
      </w:r>
    </w:p>
    <w:p w14:paraId="0394AFB1" w14:textId="77777777" w:rsidR="00F505B2" w:rsidRPr="00EC76D5" w:rsidRDefault="00F505B2" w:rsidP="00F505B2">
      <w:pPr>
        <w:pStyle w:val="Code"/>
      </w:pPr>
      <w:r w:rsidRPr="00EC76D5">
        <w:t xml:space="preserve">    rightTree = toLogicalExpression(rightTree);</w:t>
      </w:r>
    </w:p>
    <w:p w14:paraId="73A970E4" w14:textId="77777777" w:rsidR="00F505B2" w:rsidRPr="00EC76D5" w:rsidRDefault="00F505B2" w:rsidP="00F505B2">
      <w:pPr>
        <w:pStyle w:val="Code"/>
      </w:pPr>
      <w:r w:rsidRPr="00EC76D5">
        <w:t xml:space="preserve">    return generateBinaryTree(operator, Type.LogicalType,</w:t>
      </w:r>
    </w:p>
    <w:p w14:paraId="7A24C102" w14:textId="1FF11150" w:rsidR="00F505B2" w:rsidRPr="00EC76D5" w:rsidRDefault="00F505B2" w:rsidP="00F505B2">
      <w:pPr>
        <w:pStyle w:val="Code"/>
      </w:pPr>
      <w:r w:rsidRPr="00EC76D5">
        <w:t xml:space="preserve">                              leftTree, rightTree);</w:t>
      </w:r>
    </w:p>
    <w:p w14:paraId="0F1B639A" w14:textId="77777777" w:rsidR="00F505B2" w:rsidRPr="00EC76D5" w:rsidRDefault="00F505B2" w:rsidP="00F505B2">
      <w:pPr>
        <w:pStyle w:val="Code"/>
      </w:pPr>
      <w:r w:rsidRPr="00EC76D5">
        <w:t xml:space="preserve">  }</w:t>
      </w:r>
    </w:p>
    <w:p w14:paraId="02C0F13A" w14:textId="72324F5C" w:rsidR="00E40B78" w:rsidRPr="00EC76D5" w:rsidRDefault="00E40B78" w:rsidP="00F505B2">
      <w:r w:rsidRPr="00EC76D5">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7DA756BE" w14:textId="68603F6F" w:rsidR="00E40B78" w:rsidRPr="00EC76D5" w:rsidRDefault="00E40B78" w:rsidP="00E40B78">
      <w:pPr>
        <w:pStyle w:val="Rubrik3"/>
      </w:pPr>
      <w:bookmarkStart w:id="320" w:name="_Toc481936196"/>
      <w:r w:rsidRPr="00EC76D5">
        <w:t>Bitwise Expression</w:t>
      </w:r>
      <w:bookmarkEnd w:id="320"/>
    </w:p>
    <w:p w14:paraId="17B79F7A" w14:textId="77777777" w:rsidR="00E40B78" w:rsidRPr="00EC76D5" w:rsidRDefault="00E40B78" w:rsidP="00E40B78">
      <w:r w:rsidRPr="00EC76D5">
        <w:t xml:space="preserve">Unlike the logical expressions in the previous section, the </w:t>
      </w:r>
      <w:proofErr w:type="spellStart"/>
      <w:r w:rsidRPr="00EC76D5">
        <w:rPr>
          <w:rStyle w:val="CodeInText"/>
        </w:rPr>
        <w:t>inclucise</w:t>
      </w:r>
      <w:proofErr w:type="spellEnd"/>
      <w:r w:rsidRPr="00EC76D5">
        <w:rPr>
          <w:rStyle w:val="CodeInText"/>
        </w:rPr>
        <w:t>-or</w:t>
      </w:r>
      <w:r w:rsidRPr="00EC76D5">
        <w:t xml:space="preserve">, </w:t>
      </w:r>
      <w:r w:rsidRPr="00EC76D5">
        <w:rPr>
          <w:rStyle w:val="CodeInText"/>
        </w:rPr>
        <w:t>exclusive-or</w:t>
      </w:r>
      <w:r w:rsidRPr="00EC76D5">
        <w:t xml:space="preserve"> and </w:t>
      </w:r>
      <w:proofErr w:type="spellStart"/>
      <w:r w:rsidRPr="00EC76D5">
        <w:rPr>
          <w:rStyle w:val="CodeInText"/>
        </w:rPr>
        <w:t>and</w:t>
      </w:r>
      <w:proofErr w:type="spellEnd"/>
      <w:r w:rsidRPr="00EC76D5">
        <w:t xml:space="preserve"> bitwise expression does not support lazy evaluation, which means that the right expressions is always evaluated regardless of the value of the left expression. Both the operands </w:t>
      </w:r>
      <w:proofErr w:type="gramStart"/>
      <w:r w:rsidRPr="00EC76D5">
        <w:t>has</w:t>
      </w:r>
      <w:proofErr w:type="gramEnd"/>
      <w:r w:rsidRPr="00EC76D5">
        <w:t xml:space="preserve"> to be integral and the result is integral.</w:t>
      </w:r>
    </w:p>
    <w:p w14:paraId="7A6DC6E3" w14:textId="03C60354" w:rsidR="00E40B78" w:rsidRPr="00EC76D5" w:rsidRDefault="002E67B8" w:rsidP="00E40B78">
      <w:pPr>
        <w:pStyle w:val="CodeHeader"/>
      </w:pPr>
      <w:proofErr w:type="spellStart"/>
      <w:r>
        <w:t>MainParser.gppg</w:t>
      </w:r>
      <w:proofErr w:type="spellEnd"/>
    </w:p>
    <w:p w14:paraId="72CC7E42" w14:textId="4BBD4C68" w:rsidR="00C35F2D" w:rsidRPr="00EC76D5" w:rsidRDefault="003165F5" w:rsidP="00C35F2D">
      <w:pPr>
        <w:pStyle w:val="Code"/>
      </w:pPr>
      <w:r>
        <w:t>BITWISE_OR</w:t>
      </w:r>
      <w:r w:rsidR="00C35F2D" w:rsidRPr="00EC76D5">
        <w:t>_expression:</w:t>
      </w:r>
    </w:p>
    <w:p w14:paraId="2A14B08D" w14:textId="77777777" w:rsidR="00C35F2D" w:rsidRPr="00EC76D5" w:rsidRDefault="00C35F2D" w:rsidP="00C35F2D">
      <w:pPr>
        <w:pStyle w:val="Code"/>
      </w:pPr>
      <w:r w:rsidRPr="00EC76D5">
        <w:t xml:space="preserve">    bitwise_xor_expression {</w:t>
      </w:r>
    </w:p>
    <w:p w14:paraId="76C5CD63" w14:textId="77777777" w:rsidR="00C35F2D" w:rsidRPr="00EC76D5" w:rsidRDefault="00C35F2D" w:rsidP="00C35F2D">
      <w:pPr>
        <w:pStyle w:val="Code"/>
      </w:pPr>
      <w:r w:rsidRPr="00EC76D5">
        <w:t xml:space="preserve">      $$ = $1;</w:t>
      </w:r>
    </w:p>
    <w:p w14:paraId="1D6549B3" w14:textId="77777777" w:rsidR="00C35F2D" w:rsidRPr="00EC76D5" w:rsidRDefault="00C35F2D" w:rsidP="00C35F2D">
      <w:pPr>
        <w:pStyle w:val="Code"/>
      </w:pPr>
      <w:r w:rsidRPr="00EC76D5">
        <w:t xml:space="preserve">    }</w:t>
      </w:r>
    </w:p>
    <w:p w14:paraId="51C91FE2" w14:textId="36E84874" w:rsidR="00C35F2D" w:rsidRPr="00EC76D5" w:rsidRDefault="00C35F2D" w:rsidP="00C35F2D">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4FE396F7" w14:textId="77777777" w:rsidR="00C35F2D" w:rsidRPr="00EC76D5" w:rsidRDefault="00C35F2D" w:rsidP="00C35F2D">
      <w:pPr>
        <w:pStyle w:val="Code"/>
      </w:pPr>
      <w:r w:rsidRPr="00EC76D5">
        <w:t xml:space="preserve">      $$ = SyntaxTreeGenerator.generateBitwiseExpression</w:t>
      </w:r>
    </w:p>
    <w:p w14:paraId="2BD9025C" w14:textId="30F903BA" w:rsidR="00C35F2D" w:rsidRPr="00EC76D5" w:rsidRDefault="00C35F2D" w:rsidP="00C35F2D">
      <w:pPr>
        <w:pStyle w:val="Code"/>
      </w:pPr>
      <w:r w:rsidRPr="00EC76D5">
        <w:t xml:space="preserve">                               (MiddleOperator.BitwiseIOr, $1, $3);</w:t>
      </w:r>
    </w:p>
    <w:p w14:paraId="3F3C546B" w14:textId="77777777" w:rsidR="00C35F2D" w:rsidRPr="00EC76D5" w:rsidRDefault="00C35F2D" w:rsidP="00C35F2D">
      <w:pPr>
        <w:pStyle w:val="Code"/>
      </w:pPr>
      <w:r w:rsidRPr="00EC76D5">
        <w:t xml:space="preserve">    };</w:t>
      </w:r>
    </w:p>
    <w:p w14:paraId="087F7447" w14:textId="77777777" w:rsidR="00C35F2D" w:rsidRPr="00EC76D5" w:rsidRDefault="00C35F2D" w:rsidP="00C35F2D">
      <w:pPr>
        <w:pStyle w:val="Code"/>
      </w:pPr>
    </w:p>
    <w:p w14:paraId="1C9C6E62" w14:textId="77777777" w:rsidR="00C35F2D" w:rsidRPr="00EC76D5" w:rsidRDefault="00C35F2D" w:rsidP="00C35F2D">
      <w:pPr>
        <w:pStyle w:val="Code"/>
      </w:pPr>
      <w:r w:rsidRPr="00EC76D5">
        <w:t>bitwise_xor_expression:</w:t>
      </w:r>
    </w:p>
    <w:p w14:paraId="38436DFC" w14:textId="77777777" w:rsidR="00C35F2D" w:rsidRPr="00EC76D5" w:rsidRDefault="00C35F2D" w:rsidP="00C35F2D">
      <w:pPr>
        <w:pStyle w:val="Code"/>
      </w:pPr>
      <w:r w:rsidRPr="00EC76D5">
        <w:t xml:space="preserve">    bitwise_and_expression {</w:t>
      </w:r>
    </w:p>
    <w:p w14:paraId="0DDF21DC" w14:textId="77777777" w:rsidR="00C35F2D" w:rsidRPr="00EC76D5" w:rsidRDefault="00C35F2D" w:rsidP="00C35F2D">
      <w:pPr>
        <w:pStyle w:val="Code"/>
      </w:pPr>
      <w:r w:rsidRPr="00EC76D5">
        <w:t xml:space="preserve">      $$ = $1;</w:t>
      </w:r>
    </w:p>
    <w:p w14:paraId="4422A912" w14:textId="77777777" w:rsidR="00C35F2D" w:rsidRPr="00EC76D5" w:rsidRDefault="00C35F2D" w:rsidP="00C35F2D">
      <w:pPr>
        <w:pStyle w:val="Code"/>
      </w:pPr>
      <w:r w:rsidRPr="00EC76D5">
        <w:t xml:space="preserve">    }</w:t>
      </w:r>
    </w:p>
    <w:p w14:paraId="00BD0191" w14:textId="77777777" w:rsidR="00C35F2D" w:rsidRPr="00EC76D5" w:rsidRDefault="00C35F2D" w:rsidP="00C35F2D">
      <w:pPr>
        <w:pStyle w:val="Code"/>
      </w:pPr>
      <w:r w:rsidRPr="00EC76D5">
        <w:t xml:space="preserve">  | bitwise_xor_expression BITWISE_XOR bitwise_and_expression {</w:t>
      </w:r>
    </w:p>
    <w:p w14:paraId="0CB636B5" w14:textId="77777777" w:rsidR="00C35F2D" w:rsidRPr="00EC76D5" w:rsidRDefault="00C35F2D" w:rsidP="00C35F2D">
      <w:pPr>
        <w:pStyle w:val="Code"/>
      </w:pPr>
      <w:r w:rsidRPr="00EC76D5">
        <w:t xml:space="preserve">      $$ = SyntaxTreeGenerator.generateBitwiseExpression</w:t>
      </w:r>
    </w:p>
    <w:p w14:paraId="6DF1CBF9" w14:textId="7128E919" w:rsidR="00C35F2D" w:rsidRPr="00EC76D5" w:rsidRDefault="00C35F2D" w:rsidP="00C35F2D">
      <w:pPr>
        <w:pStyle w:val="Code"/>
      </w:pPr>
      <w:r w:rsidRPr="00EC76D5">
        <w:t xml:space="preserve">                               (MiddleOperator.BitwiseXOr, $1, $3);</w:t>
      </w:r>
    </w:p>
    <w:p w14:paraId="702B076A" w14:textId="77777777" w:rsidR="00C35F2D" w:rsidRPr="00EC76D5" w:rsidRDefault="00C35F2D" w:rsidP="00C35F2D">
      <w:pPr>
        <w:pStyle w:val="Code"/>
      </w:pPr>
      <w:r w:rsidRPr="00EC76D5">
        <w:t xml:space="preserve">    };</w:t>
      </w:r>
    </w:p>
    <w:p w14:paraId="3DC871E8" w14:textId="77777777" w:rsidR="00C35F2D" w:rsidRPr="00EC76D5" w:rsidRDefault="00C35F2D" w:rsidP="00C35F2D">
      <w:pPr>
        <w:pStyle w:val="Code"/>
      </w:pPr>
    </w:p>
    <w:p w14:paraId="4DC6A99F" w14:textId="77777777" w:rsidR="00C35F2D" w:rsidRPr="00EC76D5" w:rsidRDefault="00C35F2D" w:rsidP="00C35F2D">
      <w:pPr>
        <w:pStyle w:val="Code"/>
      </w:pPr>
      <w:r w:rsidRPr="00EC76D5">
        <w:t>bitwise_and_expression:</w:t>
      </w:r>
    </w:p>
    <w:p w14:paraId="59661885" w14:textId="77777777" w:rsidR="00C35F2D" w:rsidRPr="00EC76D5" w:rsidRDefault="00C35F2D" w:rsidP="00C35F2D">
      <w:pPr>
        <w:pStyle w:val="Code"/>
      </w:pPr>
      <w:r w:rsidRPr="00EC76D5">
        <w:t xml:space="preserve">    equality_expression {</w:t>
      </w:r>
    </w:p>
    <w:p w14:paraId="3CC78567" w14:textId="77777777" w:rsidR="00C35F2D" w:rsidRPr="00EC76D5" w:rsidRDefault="00C35F2D" w:rsidP="00C35F2D">
      <w:pPr>
        <w:pStyle w:val="Code"/>
      </w:pPr>
      <w:r w:rsidRPr="00EC76D5">
        <w:t xml:space="preserve">      $$ = $1;</w:t>
      </w:r>
    </w:p>
    <w:p w14:paraId="4D558726" w14:textId="77777777" w:rsidR="00C35F2D" w:rsidRPr="00EC76D5" w:rsidRDefault="00C35F2D" w:rsidP="00C35F2D">
      <w:pPr>
        <w:pStyle w:val="Code"/>
      </w:pPr>
      <w:r w:rsidRPr="00EC76D5">
        <w:t xml:space="preserve">    }</w:t>
      </w:r>
    </w:p>
    <w:p w14:paraId="652EA8A0" w14:textId="77777777" w:rsidR="00C35F2D" w:rsidRPr="00EC76D5" w:rsidRDefault="00C35F2D" w:rsidP="00C35F2D">
      <w:pPr>
        <w:pStyle w:val="Code"/>
      </w:pPr>
      <w:r w:rsidRPr="00EC76D5">
        <w:t xml:space="preserve">  | bitwise_and_expression AMPERSAND equality_expression {</w:t>
      </w:r>
    </w:p>
    <w:p w14:paraId="4D32DE4D" w14:textId="77777777" w:rsidR="00C35F2D" w:rsidRPr="00EC76D5" w:rsidRDefault="00C35F2D" w:rsidP="00C35F2D">
      <w:pPr>
        <w:pStyle w:val="Code"/>
      </w:pPr>
      <w:r w:rsidRPr="00EC76D5">
        <w:t xml:space="preserve">      $$ = SyntaxTreeGenerator.generateBitwiseExpression</w:t>
      </w:r>
    </w:p>
    <w:p w14:paraId="4A07EA93" w14:textId="0112016A" w:rsidR="00C35F2D" w:rsidRPr="00EC76D5" w:rsidRDefault="00C35F2D" w:rsidP="00C35F2D">
      <w:pPr>
        <w:pStyle w:val="Code"/>
      </w:pPr>
      <w:r w:rsidRPr="00EC76D5">
        <w:t xml:space="preserve">                               (MiddleOperator.BitwiseAnd, $1, $3);</w:t>
      </w:r>
    </w:p>
    <w:p w14:paraId="7CFEB94C" w14:textId="2CBEEB2F" w:rsidR="00C35F2D" w:rsidRPr="00EC76D5" w:rsidRDefault="00C35F2D" w:rsidP="00C35F2D">
      <w:pPr>
        <w:pStyle w:val="Code"/>
      </w:pPr>
      <w:r w:rsidRPr="00EC76D5">
        <w:lastRenderedPageBreak/>
        <w:t xml:space="preserve">    };</w:t>
      </w:r>
    </w:p>
    <w:p w14:paraId="19B70E8A" w14:textId="10153CDD" w:rsidR="00E40B78" w:rsidRPr="00EC76D5" w:rsidRDefault="009A5FF5" w:rsidP="00E40B78">
      <w:pPr>
        <w:pStyle w:val="CodeHeader"/>
      </w:pPr>
      <w:proofErr w:type="spellStart"/>
      <w:r w:rsidRPr="00EC76D5">
        <w:t>GenerateSyntaxTree.java</w:t>
      </w:r>
      <w:proofErr w:type="spellEnd"/>
    </w:p>
    <w:p w14:paraId="2C7D943D" w14:textId="77777777" w:rsidR="0032483C" w:rsidRPr="00EC76D5" w:rsidRDefault="0032483C" w:rsidP="0032483C">
      <w:pPr>
        <w:pStyle w:val="Code"/>
      </w:pPr>
      <w:r w:rsidRPr="00EC76D5">
        <w:t xml:space="preserve">  public static SyntaxTree generateBitwiseNotExpression(SyntaxTree tree) {</w:t>
      </w:r>
    </w:p>
    <w:p w14:paraId="68ACA2C0" w14:textId="77777777" w:rsidR="0032483C" w:rsidRPr="00EC76D5" w:rsidRDefault="0032483C" w:rsidP="0032483C">
      <w:pPr>
        <w:pStyle w:val="Code"/>
      </w:pPr>
      <w:r w:rsidRPr="00EC76D5">
        <w:t xml:space="preserve">    tree = checkFunctionArrayStringLogicalExpression(tree);</w:t>
      </w:r>
    </w:p>
    <w:p w14:paraId="41ECA19A" w14:textId="77777777" w:rsidR="0032483C" w:rsidRPr="00EC76D5" w:rsidRDefault="0032483C" w:rsidP="0032483C">
      <w:pPr>
        <w:pStyle w:val="Code"/>
      </w:pPr>
      <w:r w:rsidRPr="00EC76D5">
        <w:t xml:space="preserve">    Type type = tree.getType();</w:t>
      </w:r>
    </w:p>
    <w:p w14:paraId="2E006278" w14:textId="77777777" w:rsidR="0032483C" w:rsidRPr="00EC76D5" w:rsidRDefault="0032483C" w:rsidP="0032483C">
      <w:pPr>
        <w:pStyle w:val="Code"/>
      </w:pPr>
      <w:r w:rsidRPr="00EC76D5">
        <w:t xml:space="preserve">    Assert.error(type.isIntegralOrPointer(), type,</w:t>
      </w:r>
    </w:p>
    <w:p w14:paraId="5FCE610C" w14:textId="77777777" w:rsidR="0032483C" w:rsidRPr="00EC76D5" w:rsidRDefault="0032483C" w:rsidP="0032483C">
      <w:pPr>
        <w:pStyle w:val="Code"/>
      </w:pPr>
      <w:r w:rsidRPr="00EC76D5">
        <w:t xml:space="preserve">                 "not allowed in bitwise not expression");</w:t>
      </w:r>
    </w:p>
    <w:p w14:paraId="0B6DDFD5" w14:textId="77777777" w:rsidR="0032483C" w:rsidRPr="00EC76D5" w:rsidRDefault="0032483C" w:rsidP="0032483C">
      <w:pPr>
        <w:pStyle w:val="Code"/>
      </w:pPr>
      <w:r w:rsidRPr="00EC76D5">
        <w:t xml:space="preserve">    return generateUnaryTree(MiddleOperator.BitwiseNot, type, tree);</w:t>
      </w:r>
    </w:p>
    <w:p w14:paraId="2D4BC6D9" w14:textId="11309306" w:rsidR="00E40B78" w:rsidRPr="00EC76D5" w:rsidRDefault="0032483C" w:rsidP="0032483C">
      <w:pPr>
        <w:pStyle w:val="Code"/>
      </w:pPr>
      <w:r w:rsidRPr="00EC76D5">
        <w:t xml:space="preserve">  }</w:t>
      </w:r>
    </w:p>
    <w:p w14:paraId="4F184C4C" w14:textId="676AA228" w:rsidR="00E40B78" w:rsidRPr="00EC76D5" w:rsidRDefault="00E40B78" w:rsidP="00E40B78">
      <w:pPr>
        <w:pStyle w:val="Rubrik3"/>
      </w:pPr>
      <w:bookmarkStart w:id="321" w:name="_Toc481936197"/>
      <w:r w:rsidRPr="00EC76D5">
        <w:t>Equality Expressions</w:t>
      </w:r>
      <w:bookmarkEnd w:id="321"/>
    </w:p>
    <w:p w14:paraId="7233D4CD" w14:textId="183FEF8A" w:rsidR="00E40B78" w:rsidRPr="00EC76D5" w:rsidRDefault="00E40B78" w:rsidP="00E40B78">
      <w:r w:rsidRPr="00EC76D5">
        <w:t xml:space="preserve">All types except structs or unions can be compared with equal (==) and not equal </w:t>
      </w:r>
      <w:proofErr w:type="gramStart"/>
      <w:r w:rsidRPr="00EC76D5">
        <w:t>(!=</w:t>
      </w:r>
      <w:proofErr w:type="gramEnd"/>
      <w:r w:rsidRPr="00EC76D5">
        <w:t xml:space="preserve">) operator. All arithmetic values can be compared and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is applied.</w:t>
      </w:r>
    </w:p>
    <w:p w14:paraId="4977AA78" w14:textId="19FB8A06" w:rsidR="00E40B78" w:rsidRPr="00EC76D5" w:rsidRDefault="002E67B8" w:rsidP="00E40B78">
      <w:pPr>
        <w:pStyle w:val="CodeHeader"/>
      </w:pPr>
      <w:proofErr w:type="spellStart"/>
      <w:r>
        <w:t>MainParser.gppg</w:t>
      </w:r>
      <w:proofErr w:type="spellEnd"/>
    </w:p>
    <w:p w14:paraId="6D46FB72" w14:textId="77777777" w:rsidR="00E1148C" w:rsidRPr="00EC76D5" w:rsidRDefault="00E1148C" w:rsidP="00E1148C">
      <w:pPr>
        <w:pStyle w:val="Code"/>
      </w:pPr>
      <w:r w:rsidRPr="00EC76D5">
        <w:t>equality_expression:</w:t>
      </w:r>
    </w:p>
    <w:p w14:paraId="5729448A" w14:textId="77777777" w:rsidR="00E1148C" w:rsidRPr="00EC76D5" w:rsidRDefault="00E1148C" w:rsidP="00E1148C">
      <w:pPr>
        <w:pStyle w:val="Code"/>
      </w:pPr>
      <w:r w:rsidRPr="00EC76D5">
        <w:t xml:space="preserve">    relation_expression {</w:t>
      </w:r>
    </w:p>
    <w:p w14:paraId="65375359" w14:textId="77777777" w:rsidR="00E1148C" w:rsidRPr="00EC76D5" w:rsidRDefault="00E1148C" w:rsidP="00E1148C">
      <w:pPr>
        <w:pStyle w:val="Code"/>
      </w:pPr>
      <w:r w:rsidRPr="00EC76D5">
        <w:t xml:space="preserve">      $$ = $1;</w:t>
      </w:r>
    </w:p>
    <w:p w14:paraId="168568C8" w14:textId="77777777" w:rsidR="00E1148C" w:rsidRPr="00EC76D5" w:rsidRDefault="00E1148C" w:rsidP="00E1148C">
      <w:pPr>
        <w:pStyle w:val="Code"/>
      </w:pPr>
      <w:r w:rsidRPr="00EC76D5">
        <w:t xml:space="preserve">    }</w:t>
      </w:r>
    </w:p>
    <w:p w14:paraId="17118644" w14:textId="77777777" w:rsidR="00E1148C" w:rsidRPr="00EC76D5" w:rsidRDefault="00E1148C" w:rsidP="00E1148C">
      <w:pPr>
        <w:pStyle w:val="Code"/>
      </w:pPr>
      <w:r w:rsidRPr="00EC76D5">
        <w:t xml:space="preserve">  | equality_expression equality_operator relation_expression {</w:t>
      </w:r>
    </w:p>
    <w:p w14:paraId="1658AEBB" w14:textId="77777777" w:rsidR="00E1148C" w:rsidRPr="00EC76D5" w:rsidRDefault="00E1148C" w:rsidP="00E1148C">
      <w:pPr>
        <w:pStyle w:val="Code"/>
      </w:pPr>
      <w:r w:rsidRPr="00EC76D5">
        <w:t xml:space="preserve">      $$ = SyntaxTreeGenerator.generateEqualityExpression($2, $1, $3);</w:t>
      </w:r>
    </w:p>
    <w:p w14:paraId="6333EF1C" w14:textId="77777777" w:rsidR="00E1148C" w:rsidRPr="00EC76D5" w:rsidRDefault="00E1148C" w:rsidP="00E1148C">
      <w:pPr>
        <w:pStyle w:val="Code"/>
      </w:pPr>
      <w:r w:rsidRPr="00EC76D5">
        <w:t xml:space="preserve">    };</w:t>
      </w:r>
    </w:p>
    <w:p w14:paraId="5A68E155" w14:textId="77777777" w:rsidR="00E1148C" w:rsidRPr="00EC76D5" w:rsidRDefault="00E1148C" w:rsidP="00E1148C">
      <w:pPr>
        <w:pStyle w:val="Code"/>
      </w:pPr>
    </w:p>
    <w:p w14:paraId="049963C2" w14:textId="77777777" w:rsidR="00E1148C" w:rsidRPr="00EC76D5" w:rsidRDefault="00E1148C" w:rsidP="00E1148C">
      <w:pPr>
        <w:pStyle w:val="Code"/>
      </w:pPr>
      <w:r w:rsidRPr="00EC76D5">
        <w:t>equality_operator:</w:t>
      </w:r>
    </w:p>
    <w:p w14:paraId="0B94AFD8" w14:textId="77777777" w:rsidR="00E1148C" w:rsidRPr="00EC76D5" w:rsidRDefault="00E1148C" w:rsidP="00E1148C">
      <w:pPr>
        <w:pStyle w:val="Code"/>
      </w:pPr>
      <w:r w:rsidRPr="00EC76D5">
        <w:t xml:space="preserve">    EQUAL     { $$ = MiddleOperator.Equal;    }</w:t>
      </w:r>
    </w:p>
    <w:p w14:paraId="2FA4B8E2" w14:textId="77777777" w:rsidR="00E1148C" w:rsidRPr="00EC76D5" w:rsidRDefault="00E1148C" w:rsidP="00E1148C">
      <w:pPr>
        <w:pStyle w:val="Code"/>
        <w:rPr>
          <w:b/>
        </w:rPr>
      </w:pPr>
      <w:r w:rsidRPr="00EC76D5">
        <w:t xml:space="preserve">  | NOT_EQUAL { $$ = MiddleOperator.NotEqual; };</w:t>
      </w:r>
    </w:p>
    <w:p w14:paraId="64A207EE" w14:textId="1906A997" w:rsidR="00E40B78" w:rsidRPr="00EC76D5" w:rsidRDefault="009A5FF5" w:rsidP="00E1148C">
      <w:pPr>
        <w:pStyle w:val="CodeHeader"/>
      </w:pPr>
      <w:proofErr w:type="spellStart"/>
      <w:r w:rsidRPr="00EC76D5">
        <w:t>GenerateSyntaxTree.java</w:t>
      </w:r>
      <w:proofErr w:type="spellEnd"/>
    </w:p>
    <w:p w14:paraId="17521061" w14:textId="77777777" w:rsidR="00047B2C" w:rsidRPr="00EC76D5" w:rsidRDefault="00047B2C" w:rsidP="00047B2C">
      <w:pPr>
        <w:pStyle w:val="Code"/>
      </w:pPr>
      <w:r w:rsidRPr="00EC76D5">
        <w:t xml:space="preserve">  public static SyntaxTree generateEqualityExpression(MiddleOperator operator,</w:t>
      </w:r>
    </w:p>
    <w:p w14:paraId="424B1422" w14:textId="77777777" w:rsidR="00047B2C" w:rsidRPr="00EC76D5" w:rsidRDefault="00047B2C" w:rsidP="00047B2C">
      <w:pPr>
        <w:pStyle w:val="Code"/>
      </w:pPr>
      <w:r w:rsidRPr="00EC76D5">
        <w:t xml:space="preserve">                                 SyntaxTree leftTree, SyntaxTree rightTree) {</w:t>
      </w:r>
    </w:p>
    <w:p w14:paraId="55502D59" w14:textId="77777777" w:rsidR="00047B2C" w:rsidRPr="00EC76D5" w:rsidRDefault="00047B2C" w:rsidP="00047B2C">
      <w:pPr>
        <w:pStyle w:val="Code"/>
      </w:pPr>
      <w:r w:rsidRPr="00EC76D5">
        <w:t xml:space="preserve">    leftTree = checkFunctionArrayStringLogicalExpression(leftTree);</w:t>
      </w:r>
    </w:p>
    <w:p w14:paraId="7FE896BB" w14:textId="77777777" w:rsidR="00047B2C" w:rsidRPr="00EC76D5" w:rsidRDefault="00047B2C" w:rsidP="00047B2C">
      <w:pPr>
        <w:pStyle w:val="Code"/>
      </w:pPr>
      <w:r w:rsidRPr="00EC76D5">
        <w:t xml:space="preserve">    rightTree = checkFunctionArrayStringLogicalExpression(rightTree);</w:t>
      </w:r>
    </w:p>
    <w:p w14:paraId="18EB7740" w14:textId="77777777" w:rsidR="00047B2C" w:rsidRPr="00EC76D5" w:rsidRDefault="00047B2C" w:rsidP="00047B2C">
      <w:pPr>
        <w:pStyle w:val="Code"/>
      </w:pPr>
      <w:r w:rsidRPr="00EC76D5">
        <w:t xml:space="preserve">    </w:t>
      </w:r>
    </w:p>
    <w:p w14:paraId="1C4A9AB5" w14:textId="77777777" w:rsidR="00047B2C" w:rsidRPr="00EC76D5" w:rsidRDefault="00047B2C" w:rsidP="00047B2C">
      <w:pPr>
        <w:pStyle w:val="Code"/>
      </w:pPr>
      <w:r w:rsidRPr="00EC76D5">
        <w:t xml:space="preserve">    Type leftType = leftTree.getType(),</w:t>
      </w:r>
    </w:p>
    <w:p w14:paraId="751DDE07" w14:textId="77777777" w:rsidR="00047B2C" w:rsidRPr="00EC76D5" w:rsidRDefault="00047B2C" w:rsidP="00047B2C">
      <w:pPr>
        <w:pStyle w:val="Code"/>
      </w:pPr>
      <w:r w:rsidRPr="00EC76D5">
        <w:t xml:space="preserve">         rightType = rightTree.getType();</w:t>
      </w:r>
    </w:p>
    <w:p w14:paraId="15DBAF4D" w14:textId="77777777" w:rsidR="00047B2C" w:rsidRPr="00EC76D5" w:rsidRDefault="00047B2C" w:rsidP="00047B2C">
      <w:pPr>
        <w:pStyle w:val="Code"/>
      </w:pPr>
    </w:p>
    <w:p w14:paraId="501B98DA" w14:textId="77777777" w:rsidR="00047B2C" w:rsidRPr="00EC76D5" w:rsidRDefault="00047B2C" w:rsidP="00047B2C">
      <w:pPr>
        <w:pStyle w:val="Code"/>
      </w:pPr>
      <w:r w:rsidRPr="00EC76D5">
        <w:t xml:space="preserve">    Assert.error(leftType.isArithmeticOrPointer() ||</w:t>
      </w:r>
    </w:p>
    <w:p w14:paraId="27E0E116" w14:textId="75C65A3A" w:rsidR="00047B2C" w:rsidRPr="00EC76D5" w:rsidRDefault="00047B2C" w:rsidP="00047B2C">
      <w:pPr>
        <w:pStyle w:val="Code"/>
      </w:pPr>
      <w:r w:rsidRPr="00EC76D5">
        <w:t xml:space="preserve">                 leftType.isStructOrUnion(), leftType,</w:t>
      </w:r>
    </w:p>
    <w:p w14:paraId="7927C0BC" w14:textId="77777777" w:rsidR="00047B2C" w:rsidRPr="00EC76D5" w:rsidRDefault="00047B2C" w:rsidP="00047B2C">
      <w:pPr>
        <w:pStyle w:val="Code"/>
      </w:pPr>
      <w:r w:rsidRPr="00EC76D5">
        <w:t xml:space="preserve">                 "not allowed in relation expression");</w:t>
      </w:r>
    </w:p>
    <w:p w14:paraId="36036D7E" w14:textId="77777777" w:rsidR="00047B2C" w:rsidRPr="00EC76D5" w:rsidRDefault="00047B2C" w:rsidP="00047B2C">
      <w:pPr>
        <w:pStyle w:val="Code"/>
      </w:pPr>
      <w:r w:rsidRPr="00EC76D5">
        <w:t xml:space="preserve">    Assert.error(rightType.isArithmeticOrPointer() ||</w:t>
      </w:r>
    </w:p>
    <w:p w14:paraId="0519F1E6" w14:textId="1EE4EBBF" w:rsidR="00047B2C" w:rsidRPr="00EC76D5" w:rsidRDefault="00047B2C" w:rsidP="00047B2C">
      <w:pPr>
        <w:pStyle w:val="Code"/>
      </w:pPr>
      <w:r w:rsidRPr="00EC76D5">
        <w:t xml:space="preserve">                 leftType.isStructOrUnion(), rightType,</w:t>
      </w:r>
    </w:p>
    <w:p w14:paraId="4F61B2EF" w14:textId="77777777" w:rsidR="00047B2C" w:rsidRPr="00EC76D5" w:rsidRDefault="00047B2C" w:rsidP="00047B2C">
      <w:pPr>
        <w:pStyle w:val="Code"/>
      </w:pPr>
      <w:r w:rsidRPr="00EC76D5">
        <w:t xml:space="preserve">                 "not allowed in relation expression");</w:t>
      </w:r>
    </w:p>
    <w:p w14:paraId="721A655F" w14:textId="77777777" w:rsidR="00047B2C" w:rsidRPr="00EC76D5" w:rsidRDefault="00047B2C" w:rsidP="00047B2C">
      <w:pPr>
        <w:pStyle w:val="Code"/>
      </w:pPr>
      <w:r w:rsidRPr="00EC76D5">
        <w:t xml:space="preserve">    </w:t>
      </w:r>
    </w:p>
    <w:p w14:paraId="79AFD296" w14:textId="77777777" w:rsidR="00047B2C" w:rsidRPr="00EC76D5" w:rsidRDefault="00047B2C" w:rsidP="00047B2C">
      <w:pPr>
        <w:pStyle w:val="Code"/>
      </w:pPr>
      <w:r w:rsidRPr="00EC76D5">
        <w:t xml:space="preserve">    Type maxType = TypeCast.maxType(leftType, rightType);</w:t>
      </w:r>
    </w:p>
    <w:p w14:paraId="692EC60B" w14:textId="77777777" w:rsidR="00047B2C" w:rsidRPr="00EC76D5" w:rsidRDefault="00047B2C" w:rsidP="00047B2C">
      <w:pPr>
        <w:pStyle w:val="Code"/>
      </w:pPr>
      <w:r w:rsidRPr="00EC76D5">
        <w:t xml:space="preserve">    leftTree = TypeCast.implicitCast(leftTree, maxType);</w:t>
      </w:r>
    </w:p>
    <w:p w14:paraId="42707015" w14:textId="77777777" w:rsidR="00047B2C" w:rsidRPr="00EC76D5" w:rsidRDefault="00047B2C" w:rsidP="00047B2C">
      <w:pPr>
        <w:pStyle w:val="Code"/>
      </w:pPr>
      <w:r w:rsidRPr="00EC76D5">
        <w:t xml:space="preserve">    rightTree = TypeCast.implicitCast(rightTree, maxType);</w:t>
      </w:r>
    </w:p>
    <w:p w14:paraId="6E88B888" w14:textId="77777777" w:rsidR="00047B2C" w:rsidRPr="00EC76D5" w:rsidRDefault="00047B2C" w:rsidP="00047B2C">
      <w:pPr>
        <w:pStyle w:val="Code"/>
      </w:pPr>
    </w:p>
    <w:p w14:paraId="363E9E70" w14:textId="77777777" w:rsidR="00047B2C" w:rsidRPr="00EC76D5" w:rsidRDefault="00047B2C" w:rsidP="00047B2C">
      <w:pPr>
        <w:pStyle w:val="Code"/>
      </w:pPr>
      <w:r w:rsidRPr="00EC76D5">
        <w:t xml:space="preserve">    return generateBinaryTree(operator, Type.LogicalType,</w:t>
      </w:r>
    </w:p>
    <w:p w14:paraId="0E1C309F" w14:textId="00EDEE6E" w:rsidR="00047B2C" w:rsidRPr="00EC76D5" w:rsidRDefault="00047B2C" w:rsidP="00047B2C">
      <w:pPr>
        <w:pStyle w:val="Code"/>
      </w:pPr>
      <w:r w:rsidRPr="00EC76D5">
        <w:t xml:space="preserve">                              leftTree, rightTree);</w:t>
      </w:r>
    </w:p>
    <w:p w14:paraId="15F2E579" w14:textId="6A81F6EF" w:rsidR="00E40B78" w:rsidRPr="00EC76D5" w:rsidRDefault="00047B2C" w:rsidP="00047B2C">
      <w:pPr>
        <w:pStyle w:val="Code"/>
      </w:pPr>
      <w:r w:rsidRPr="00EC76D5">
        <w:t xml:space="preserve">  }</w:t>
      </w:r>
    </w:p>
    <w:p w14:paraId="225A1426" w14:textId="40ED72E3" w:rsidR="00E40B78" w:rsidRPr="00EC76D5" w:rsidRDefault="00E40B78" w:rsidP="00E40B78">
      <w:pPr>
        <w:pStyle w:val="Rubrik3"/>
      </w:pPr>
      <w:bookmarkStart w:id="322" w:name="_Toc481936198"/>
      <w:r w:rsidRPr="00EC76D5">
        <w:t>Relation Expressions</w:t>
      </w:r>
      <w:bookmarkEnd w:id="322"/>
    </w:p>
    <w:p w14:paraId="74C3AA54" w14:textId="77777777" w:rsidR="00E40B78" w:rsidRPr="00EC76D5" w:rsidRDefault="00E40B78" w:rsidP="00E40B78">
      <w:r w:rsidRPr="00EC76D5">
        <w:t>All arithmetic and pointer types can be compared with relation operators.</w:t>
      </w:r>
    </w:p>
    <w:p w14:paraId="116A3F05" w14:textId="05D78614" w:rsidR="00E40B78" w:rsidRPr="00EC76D5" w:rsidRDefault="002E67B8" w:rsidP="00E40B78">
      <w:pPr>
        <w:pStyle w:val="CodeHeader"/>
      </w:pPr>
      <w:proofErr w:type="spellStart"/>
      <w:r>
        <w:t>MainParser.gppg</w:t>
      </w:r>
      <w:proofErr w:type="spellEnd"/>
    </w:p>
    <w:p w14:paraId="2E996EBF" w14:textId="77777777" w:rsidR="009F769A" w:rsidRPr="00EC76D5" w:rsidRDefault="009F769A" w:rsidP="009F769A">
      <w:pPr>
        <w:pStyle w:val="Code"/>
      </w:pPr>
      <w:r w:rsidRPr="00EC76D5">
        <w:lastRenderedPageBreak/>
        <w:t>relation_expression:</w:t>
      </w:r>
    </w:p>
    <w:p w14:paraId="4F3A6DCD" w14:textId="77777777" w:rsidR="009F769A" w:rsidRPr="00EC76D5" w:rsidRDefault="009F769A" w:rsidP="009F769A">
      <w:pPr>
        <w:pStyle w:val="Code"/>
      </w:pPr>
      <w:r w:rsidRPr="00EC76D5">
        <w:t xml:space="preserve">    shift_expression {</w:t>
      </w:r>
    </w:p>
    <w:p w14:paraId="0F933834" w14:textId="77777777" w:rsidR="009F769A" w:rsidRPr="00EC76D5" w:rsidRDefault="009F769A" w:rsidP="009F769A">
      <w:pPr>
        <w:pStyle w:val="Code"/>
      </w:pPr>
      <w:r w:rsidRPr="00EC76D5">
        <w:t xml:space="preserve">      $$ = $1;</w:t>
      </w:r>
    </w:p>
    <w:p w14:paraId="1DDFD77E" w14:textId="77777777" w:rsidR="009F769A" w:rsidRPr="00EC76D5" w:rsidRDefault="009F769A" w:rsidP="009F769A">
      <w:pPr>
        <w:pStyle w:val="Code"/>
      </w:pPr>
      <w:r w:rsidRPr="00EC76D5">
        <w:t xml:space="preserve">    }</w:t>
      </w:r>
    </w:p>
    <w:p w14:paraId="2F5AC3E2" w14:textId="77777777" w:rsidR="009F769A" w:rsidRPr="00EC76D5" w:rsidRDefault="009F769A" w:rsidP="009F769A">
      <w:pPr>
        <w:pStyle w:val="Code"/>
      </w:pPr>
      <w:r w:rsidRPr="00EC76D5">
        <w:t xml:space="preserve">  | relation_expression relation_operator shift_expression {</w:t>
      </w:r>
    </w:p>
    <w:p w14:paraId="4819770A" w14:textId="77777777" w:rsidR="009F769A" w:rsidRPr="00EC76D5" w:rsidRDefault="009F769A" w:rsidP="009F769A">
      <w:pPr>
        <w:pStyle w:val="Code"/>
      </w:pPr>
      <w:r w:rsidRPr="00EC76D5">
        <w:t xml:space="preserve">      $$ = SyntaxTreeGenerator.generateRelationalExpression($2, $1, $3);      </w:t>
      </w:r>
    </w:p>
    <w:p w14:paraId="13F88E7B" w14:textId="77777777" w:rsidR="009F769A" w:rsidRPr="00EC76D5" w:rsidRDefault="009F769A" w:rsidP="009F769A">
      <w:pPr>
        <w:pStyle w:val="Code"/>
      </w:pPr>
      <w:r w:rsidRPr="00EC76D5">
        <w:t xml:space="preserve">    };</w:t>
      </w:r>
    </w:p>
    <w:p w14:paraId="417EC1FA" w14:textId="77777777" w:rsidR="009F769A" w:rsidRPr="00EC76D5" w:rsidRDefault="009F769A" w:rsidP="009F769A">
      <w:pPr>
        <w:pStyle w:val="Code"/>
      </w:pPr>
    </w:p>
    <w:p w14:paraId="36E45DA0" w14:textId="77777777" w:rsidR="009F769A" w:rsidRPr="00EC76D5" w:rsidRDefault="009F769A" w:rsidP="009F769A">
      <w:pPr>
        <w:pStyle w:val="Code"/>
      </w:pPr>
      <w:r w:rsidRPr="00EC76D5">
        <w:t>relation_operator:</w:t>
      </w:r>
    </w:p>
    <w:p w14:paraId="71E899BD" w14:textId="77777777" w:rsidR="009F769A" w:rsidRPr="00EC76D5" w:rsidRDefault="009F769A" w:rsidP="009F769A">
      <w:pPr>
        <w:pStyle w:val="Code"/>
      </w:pPr>
      <w:r w:rsidRPr="00EC76D5">
        <w:t xml:space="preserve">    LESS_THAN          { $$ = MiddleOperator.LessThan;         }</w:t>
      </w:r>
    </w:p>
    <w:p w14:paraId="035EE6F8" w14:textId="77777777" w:rsidR="009F769A" w:rsidRPr="00EC76D5" w:rsidRDefault="009F769A" w:rsidP="009F769A">
      <w:pPr>
        <w:pStyle w:val="Code"/>
      </w:pPr>
      <w:r w:rsidRPr="00EC76D5">
        <w:t xml:space="preserve">  | LESS_THAN_EQUAL    { $$ = MiddleOperator.LessThanEqual;    }</w:t>
      </w:r>
    </w:p>
    <w:p w14:paraId="6ACF5C95" w14:textId="77777777" w:rsidR="009F769A" w:rsidRPr="00EC76D5" w:rsidRDefault="009F769A" w:rsidP="009F769A">
      <w:pPr>
        <w:pStyle w:val="Code"/>
      </w:pPr>
      <w:r w:rsidRPr="00EC76D5">
        <w:t xml:space="preserve">  | GREATER_THAN       { $$ = MiddleOperator.GreaterThan;      }</w:t>
      </w:r>
    </w:p>
    <w:p w14:paraId="1383A517" w14:textId="301FAB94" w:rsidR="00E40B78" w:rsidRPr="00EC76D5" w:rsidRDefault="009F769A" w:rsidP="009F769A">
      <w:pPr>
        <w:pStyle w:val="Code"/>
      </w:pPr>
      <w:r w:rsidRPr="00EC76D5">
        <w:t xml:space="preserve">  | GREATER_THAN_EQUAL { $$ = MiddleOperator.GreaterThanEqual; };</w:t>
      </w:r>
    </w:p>
    <w:p w14:paraId="3C611495" w14:textId="2548E464" w:rsidR="00E40B78" w:rsidRPr="00EC76D5" w:rsidRDefault="009A5FF5" w:rsidP="00E40B78">
      <w:pPr>
        <w:pStyle w:val="CodeHeader"/>
      </w:pPr>
      <w:proofErr w:type="spellStart"/>
      <w:r w:rsidRPr="00EC76D5">
        <w:t>GenerateSyntaxTree.java</w:t>
      </w:r>
      <w:proofErr w:type="spellEnd"/>
    </w:p>
    <w:p w14:paraId="03C88D0C" w14:textId="77777777" w:rsidR="00D94C74" w:rsidRPr="00EC76D5" w:rsidRDefault="009F769A" w:rsidP="009F769A">
      <w:pPr>
        <w:pStyle w:val="Code"/>
      </w:pPr>
      <w:r w:rsidRPr="00EC76D5">
        <w:t xml:space="preserve">  public static SyntaxTree generateRelationalExpression</w:t>
      </w:r>
    </w:p>
    <w:p w14:paraId="32E944F6" w14:textId="4727817F" w:rsidR="009F769A" w:rsidRPr="00EC76D5" w:rsidRDefault="00D94C74" w:rsidP="009F769A">
      <w:pPr>
        <w:pStyle w:val="Code"/>
      </w:pPr>
      <w:r w:rsidRPr="00EC76D5">
        <w:t xml:space="preserve">                             </w:t>
      </w:r>
      <w:r w:rsidR="009F769A" w:rsidRPr="00EC76D5">
        <w:t>(MiddleOperator operator,</w:t>
      </w:r>
    </w:p>
    <w:p w14:paraId="3A075DCB" w14:textId="62DFD3F4" w:rsidR="009F769A" w:rsidRPr="00EC76D5" w:rsidRDefault="009F769A" w:rsidP="009F769A">
      <w:pPr>
        <w:pStyle w:val="Code"/>
      </w:pPr>
      <w:r w:rsidRPr="00EC76D5">
        <w:t xml:space="preserve">                              SyntaxTree leftTree, SyntaxTree rightTree) {</w:t>
      </w:r>
    </w:p>
    <w:p w14:paraId="47A61913" w14:textId="3FD324E3" w:rsidR="009F769A" w:rsidRPr="00EC76D5" w:rsidRDefault="00D94C74" w:rsidP="009F769A">
      <w:pPr>
        <w:pStyle w:val="Code"/>
      </w:pPr>
      <w:r w:rsidRPr="00EC76D5">
        <w:t xml:space="preserve"> </w:t>
      </w:r>
      <w:r w:rsidR="009F769A" w:rsidRPr="00EC76D5">
        <w:t xml:space="preserve">   leftTree = checkFunctionArrayStringLogicalExpression(leftTree);</w:t>
      </w:r>
    </w:p>
    <w:p w14:paraId="4A1CD00F" w14:textId="77777777" w:rsidR="009F769A" w:rsidRPr="00EC76D5" w:rsidRDefault="009F769A" w:rsidP="009F769A">
      <w:pPr>
        <w:pStyle w:val="Code"/>
      </w:pPr>
      <w:r w:rsidRPr="00EC76D5">
        <w:t xml:space="preserve">    rightTree = checkFunctionArrayStringLogicalExpression(rightTree);</w:t>
      </w:r>
    </w:p>
    <w:p w14:paraId="4E66A757" w14:textId="77777777" w:rsidR="009F769A" w:rsidRPr="00EC76D5" w:rsidRDefault="009F769A" w:rsidP="009F769A">
      <w:pPr>
        <w:pStyle w:val="Code"/>
      </w:pPr>
      <w:r w:rsidRPr="00EC76D5">
        <w:t xml:space="preserve">    </w:t>
      </w:r>
    </w:p>
    <w:p w14:paraId="532E90EB" w14:textId="77777777" w:rsidR="009F769A" w:rsidRPr="00EC76D5" w:rsidRDefault="009F769A" w:rsidP="009F769A">
      <w:pPr>
        <w:pStyle w:val="Code"/>
      </w:pPr>
      <w:r w:rsidRPr="00EC76D5">
        <w:t xml:space="preserve">    Type leftType = leftTree.getType(),</w:t>
      </w:r>
    </w:p>
    <w:p w14:paraId="3C7A58D2" w14:textId="77777777" w:rsidR="009F769A" w:rsidRPr="00EC76D5" w:rsidRDefault="009F769A" w:rsidP="009F769A">
      <w:pPr>
        <w:pStyle w:val="Code"/>
      </w:pPr>
      <w:r w:rsidRPr="00EC76D5">
        <w:t xml:space="preserve">         rightType = rightTree.getType();</w:t>
      </w:r>
    </w:p>
    <w:p w14:paraId="3CAE34C6" w14:textId="77777777" w:rsidR="009F769A" w:rsidRPr="00EC76D5" w:rsidRDefault="009F769A" w:rsidP="009F769A">
      <w:pPr>
        <w:pStyle w:val="Code"/>
      </w:pPr>
    </w:p>
    <w:p w14:paraId="022B6A86" w14:textId="77777777" w:rsidR="009F769A" w:rsidRPr="00EC76D5" w:rsidRDefault="009F769A" w:rsidP="009F769A">
      <w:pPr>
        <w:pStyle w:val="Code"/>
      </w:pPr>
      <w:r w:rsidRPr="00EC76D5">
        <w:t xml:space="preserve">    Assert.error(leftType.isArithmeticOrPointer(), leftType,</w:t>
      </w:r>
    </w:p>
    <w:p w14:paraId="56A23AF2" w14:textId="77777777" w:rsidR="009F769A" w:rsidRPr="00EC76D5" w:rsidRDefault="009F769A" w:rsidP="009F769A">
      <w:pPr>
        <w:pStyle w:val="Code"/>
      </w:pPr>
      <w:r w:rsidRPr="00EC76D5">
        <w:t xml:space="preserve">                 "not allowed in relation expression");</w:t>
      </w:r>
    </w:p>
    <w:p w14:paraId="28BC2C76" w14:textId="77777777" w:rsidR="009F769A" w:rsidRPr="00EC76D5" w:rsidRDefault="009F769A" w:rsidP="009F769A">
      <w:pPr>
        <w:pStyle w:val="Code"/>
      </w:pPr>
      <w:r w:rsidRPr="00EC76D5">
        <w:t xml:space="preserve">    Assert.error(rightType.isArithmeticOrPointer(), rightType,</w:t>
      </w:r>
    </w:p>
    <w:p w14:paraId="56026D7A" w14:textId="77777777" w:rsidR="009F769A" w:rsidRPr="00EC76D5" w:rsidRDefault="009F769A" w:rsidP="009F769A">
      <w:pPr>
        <w:pStyle w:val="Code"/>
      </w:pPr>
      <w:r w:rsidRPr="00EC76D5">
        <w:t xml:space="preserve">                 "not allowed in relation expression");</w:t>
      </w:r>
    </w:p>
    <w:p w14:paraId="362ECD85" w14:textId="77777777" w:rsidR="009F769A" w:rsidRPr="00EC76D5" w:rsidRDefault="009F769A" w:rsidP="009F769A">
      <w:pPr>
        <w:pStyle w:val="Code"/>
      </w:pPr>
      <w:r w:rsidRPr="00EC76D5">
        <w:t xml:space="preserve">    </w:t>
      </w:r>
    </w:p>
    <w:p w14:paraId="3C8F25E2" w14:textId="77777777" w:rsidR="009F769A" w:rsidRPr="00EC76D5" w:rsidRDefault="009F769A" w:rsidP="009F769A">
      <w:pPr>
        <w:pStyle w:val="Code"/>
      </w:pPr>
      <w:r w:rsidRPr="00EC76D5">
        <w:t xml:space="preserve">    Type maxType = TypeCast.maxType(leftType, rightType);</w:t>
      </w:r>
    </w:p>
    <w:p w14:paraId="5AAD1C47" w14:textId="77777777" w:rsidR="009F769A" w:rsidRPr="00EC76D5" w:rsidRDefault="009F769A" w:rsidP="009F769A">
      <w:pPr>
        <w:pStyle w:val="Code"/>
      </w:pPr>
      <w:r w:rsidRPr="00EC76D5">
        <w:t xml:space="preserve">    leftTree = TypeCast.implicitCast(leftTree, maxType);</w:t>
      </w:r>
    </w:p>
    <w:p w14:paraId="3E22AD14" w14:textId="77777777" w:rsidR="009F769A" w:rsidRPr="00EC76D5" w:rsidRDefault="009F769A" w:rsidP="009F769A">
      <w:pPr>
        <w:pStyle w:val="Code"/>
      </w:pPr>
      <w:r w:rsidRPr="00EC76D5">
        <w:t xml:space="preserve">    rightTree = TypeCast.implicitCast(rightTree, maxType);</w:t>
      </w:r>
    </w:p>
    <w:p w14:paraId="5356B793" w14:textId="77777777" w:rsidR="009F769A" w:rsidRPr="00EC76D5" w:rsidRDefault="009F769A" w:rsidP="009F769A">
      <w:pPr>
        <w:pStyle w:val="Code"/>
      </w:pPr>
    </w:p>
    <w:p w14:paraId="7F3372FD" w14:textId="77777777" w:rsidR="00E84850" w:rsidRPr="00EC76D5" w:rsidRDefault="009F769A" w:rsidP="009F769A">
      <w:pPr>
        <w:pStyle w:val="Code"/>
      </w:pPr>
      <w:r w:rsidRPr="00EC76D5">
        <w:t xml:space="preserve">    return generateBinaryTree(operator, Type.LogicalType,</w:t>
      </w:r>
    </w:p>
    <w:p w14:paraId="40CD5E0A" w14:textId="28CE1C48" w:rsidR="009F769A" w:rsidRPr="00EC76D5" w:rsidRDefault="00E84850" w:rsidP="009F769A">
      <w:pPr>
        <w:pStyle w:val="Code"/>
      </w:pPr>
      <w:r w:rsidRPr="00EC76D5">
        <w:t xml:space="preserve">                             </w:t>
      </w:r>
      <w:r w:rsidR="009F769A" w:rsidRPr="00EC76D5">
        <w:t xml:space="preserve"> leftTree, rightTree);</w:t>
      </w:r>
    </w:p>
    <w:p w14:paraId="0E1F6155" w14:textId="219D8518" w:rsidR="00E40B78" w:rsidRPr="00EC76D5" w:rsidRDefault="009F769A" w:rsidP="009F769A">
      <w:pPr>
        <w:pStyle w:val="Code"/>
      </w:pPr>
      <w:r w:rsidRPr="00EC76D5">
        <w:t xml:space="preserve">  }</w:t>
      </w:r>
    </w:p>
    <w:p w14:paraId="64E5BE49" w14:textId="3979311C" w:rsidR="00E40B78" w:rsidRPr="00EC76D5" w:rsidRDefault="00E40B78" w:rsidP="00E40B78">
      <w:pPr>
        <w:pStyle w:val="Rubrik3"/>
      </w:pPr>
      <w:bookmarkStart w:id="323" w:name="_Toc481936199"/>
      <w:r w:rsidRPr="00EC76D5">
        <w:t>Shift Expression</w:t>
      </w:r>
      <w:bookmarkEnd w:id="323"/>
    </w:p>
    <w:p w14:paraId="5CC1F080" w14:textId="7CBCCEE5" w:rsidR="00E40B78" w:rsidRPr="00EC76D5" w:rsidRDefault="00E40B78" w:rsidP="00E40B78">
      <w:r w:rsidRPr="00EC76D5">
        <w:t xml:space="preserve">Shift expressions are allowed on integral operands and applies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w:t>
      </w:r>
    </w:p>
    <w:p w14:paraId="1734539E" w14:textId="706CA1D8" w:rsidR="00E40B78" w:rsidRPr="00EC76D5" w:rsidRDefault="002E67B8" w:rsidP="00E40B78">
      <w:pPr>
        <w:pStyle w:val="CodeHeader"/>
      </w:pPr>
      <w:proofErr w:type="spellStart"/>
      <w:r>
        <w:t>MainParser.gppg</w:t>
      </w:r>
      <w:proofErr w:type="spellEnd"/>
    </w:p>
    <w:p w14:paraId="223FE05D" w14:textId="77777777" w:rsidR="00E84850" w:rsidRPr="00EC76D5" w:rsidRDefault="00E84850" w:rsidP="00E84850">
      <w:pPr>
        <w:pStyle w:val="Code"/>
      </w:pPr>
      <w:r w:rsidRPr="00EC76D5">
        <w:t>shift_expression:</w:t>
      </w:r>
    </w:p>
    <w:p w14:paraId="078F17A5" w14:textId="77777777" w:rsidR="00E84850" w:rsidRPr="00EC76D5" w:rsidRDefault="00E84850" w:rsidP="00E84850">
      <w:pPr>
        <w:pStyle w:val="Code"/>
      </w:pPr>
      <w:r w:rsidRPr="00EC76D5">
        <w:t xml:space="preserve">    add_expression {</w:t>
      </w:r>
    </w:p>
    <w:p w14:paraId="178ACFD6" w14:textId="77777777" w:rsidR="00E84850" w:rsidRPr="00EC76D5" w:rsidRDefault="00E84850" w:rsidP="00E84850">
      <w:pPr>
        <w:pStyle w:val="Code"/>
      </w:pPr>
      <w:r w:rsidRPr="00EC76D5">
        <w:t xml:space="preserve">      $$ = $1;</w:t>
      </w:r>
    </w:p>
    <w:p w14:paraId="435415BD" w14:textId="77777777" w:rsidR="00E84850" w:rsidRPr="00EC76D5" w:rsidRDefault="00E84850" w:rsidP="00E84850">
      <w:pPr>
        <w:pStyle w:val="Code"/>
      </w:pPr>
      <w:r w:rsidRPr="00EC76D5">
        <w:t xml:space="preserve">    }</w:t>
      </w:r>
    </w:p>
    <w:p w14:paraId="0BD2DB11" w14:textId="44BE9566" w:rsidR="00E84850" w:rsidRPr="00EC76D5" w:rsidRDefault="00E84850" w:rsidP="00E84850">
      <w:pPr>
        <w:pStyle w:val="Code"/>
      </w:pPr>
      <w:r w:rsidRPr="00EC76D5">
        <w:t xml:space="preserve">  | shift_expression shift_operator add_expression</w:t>
      </w:r>
      <w:r w:rsidR="00076FAB" w:rsidRPr="00EC76D5">
        <w:t xml:space="preserve"> </w:t>
      </w:r>
      <w:r w:rsidRPr="00EC76D5">
        <w:t>{</w:t>
      </w:r>
    </w:p>
    <w:p w14:paraId="332AC1C4" w14:textId="77777777" w:rsidR="00E84850" w:rsidRPr="00EC76D5" w:rsidRDefault="00E84850" w:rsidP="00E84850">
      <w:pPr>
        <w:pStyle w:val="Code"/>
      </w:pPr>
      <w:r w:rsidRPr="00EC76D5">
        <w:t xml:space="preserve">      $$ = SyntaxTreeGenerator.generateShiftExpression($2, $1, $3);</w:t>
      </w:r>
    </w:p>
    <w:p w14:paraId="0A584496" w14:textId="77777777" w:rsidR="00E84850" w:rsidRPr="00EC76D5" w:rsidRDefault="00E84850" w:rsidP="00E84850">
      <w:pPr>
        <w:pStyle w:val="Code"/>
      </w:pPr>
      <w:r w:rsidRPr="00EC76D5">
        <w:t xml:space="preserve">    };</w:t>
      </w:r>
    </w:p>
    <w:p w14:paraId="774BF3CC" w14:textId="77777777" w:rsidR="00E84850" w:rsidRPr="00EC76D5" w:rsidRDefault="00E84850" w:rsidP="00E84850">
      <w:pPr>
        <w:pStyle w:val="Code"/>
      </w:pPr>
    </w:p>
    <w:p w14:paraId="37D4D9FD" w14:textId="77777777" w:rsidR="00E84850" w:rsidRPr="00EC76D5" w:rsidRDefault="00E84850" w:rsidP="00E84850">
      <w:pPr>
        <w:pStyle w:val="Code"/>
      </w:pPr>
      <w:r w:rsidRPr="00EC76D5">
        <w:t>shift_operator:</w:t>
      </w:r>
    </w:p>
    <w:p w14:paraId="7BBB8291" w14:textId="77777777" w:rsidR="00E84850" w:rsidRPr="00EC76D5" w:rsidRDefault="00E84850" w:rsidP="00E84850">
      <w:pPr>
        <w:pStyle w:val="Code"/>
      </w:pPr>
      <w:r w:rsidRPr="00EC76D5">
        <w:t xml:space="preserve">    LEFT_SHIFT  { $$ = MiddleOperator.LeftShift;  }</w:t>
      </w:r>
    </w:p>
    <w:p w14:paraId="60E5BE0F" w14:textId="7B86DA09" w:rsidR="00E40B78" w:rsidRPr="00EC76D5" w:rsidRDefault="00E84850" w:rsidP="00E84850">
      <w:pPr>
        <w:pStyle w:val="Code"/>
      </w:pPr>
      <w:r w:rsidRPr="00EC76D5">
        <w:t xml:space="preserve">  | RIGHT_SHIFT { $$ = MiddleOperator.RightShift; };</w:t>
      </w:r>
    </w:p>
    <w:p w14:paraId="7C4DA603" w14:textId="77777777" w:rsidR="00902343" w:rsidRPr="00EC76D5" w:rsidRDefault="00902343" w:rsidP="00902343">
      <w:pPr>
        <w:pStyle w:val="CodeHeader"/>
      </w:pPr>
      <w:proofErr w:type="spellStart"/>
      <w:r w:rsidRPr="00EC76D5">
        <w:t>GenerateSyntaxTree.java</w:t>
      </w:r>
      <w:proofErr w:type="spellEnd"/>
    </w:p>
    <w:p w14:paraId="2774175C" w14:textId="77777777" w:rsidR="00F724A9" w:rsidRPr="00EC76D5" w:rsidRDefault="00F724A9" w:rsidP="00F724A9">
      <w:pPr>
        <w:pStyle w:val="Code"/>
      </w:pPr>
      <w:r w:rsidRPr="00EC76D5">
        <w:t xml:space="preserve">  public static SyntaxTree generateShiftExpression(MiddleOperator operator,</w:t>
      </w:r>
    </w:p>
    <w:p w14:paraId="2BB0FEF0" w14:textId="259ACA75" w:rsidR="00F724A9" w:rsidRPr="00EC76D5" w:rsidRDefault="00F724A9" w:rsidP="00F724A9">
      <w:pPr>
        <w:pStyle w:val="Code"/>
      </w:pPr>
      <w:r w:rsidRPr="00EC76D5">
        <w:t xml:space="preserve">                                   SyntaxTree </w:t>
      </w:r>
      <w:r w:rsidR="005B1028" w:rsidRPr="00EC76D5">
        <w:t>leftTree, SyntaxTree rightTree)</w:t>
      </w:r>
      <w:r w:rsidRPr="00EC76D5">
        <w:t>{</w:t>
      </w:r>
    </w:p>
    <w:p w14:paraId="403100D9" w14:textId="77777777" w:rsidR="00F724A9" w:rsidRPr="00EC76D5" w:rsidRDefault="00F724A9" w:rsidP="00F724A9">
      <w:pPr>
        <w:pStyle w:val="Code"/>
      </w:pPr>
      <w:r w:rsidRPr="00EC76D5">
        <w:t xml:space="preserve">    leftTree = checkFunctionArrayStringLogicalExpression(leftTree);</w:t>
      </w:r>
    </w:p>
    <w:p w14:paraId="32FA5F7F" w14:textId="77777777" w:rsidR="00F724A9" w:rsidRPr="00EC76D5" w:rsidRDefault="00F724A9" w:rsidP="00F724A9">
      <w:pPr>
        <w:pStyle w:val="Code"/>
      </w:pPr>
      <w:r w:rsidRPr="00EC76D5">
        <w:lastRenderedPageBreak/>
        <w:t xml:space="preserve">    rightTree = checkFunctionArrayStringLogicalExpression(rightTree);</w:t>
      </w:r>
    </w:p>
    <w:p w14:paraId="4A2E5CBC" w14:textId="77777777" w:rsidR="00F724A9" w:rsidRPr="00EC76D5" w:rsidRDefault="00F724A9" w:rsidP="00F724A9">
      <w:pPr>
        <w:pStyle w:val="Code"/>
      </w:pPr>
      <w:r w:rsidRPr="00EC76D5">
        <w:t xml:space="preserve">    </w:t>
      </w:r>
    </w:p>
    <w:p w14:paraId="6FA86AB7" w14:textId="77777777" w:rsidR="00F724A9" w:rsidRPr="00EC76D5" w:rsidRDefault="00F724A9" w:rsidP="00F724A9">
      <w:pPr>
        <w:pStyle w:val="Code"/>
      </w:pPr>
      <w:r w:rsidRPr="00EC76D5">
        <w:t xml:space="preserve">    Type leftType = leftTree.getType(),</w:t>
      </w:r>
    </w:p>
    <w:p w14:paraId="2B12E731" w14:textId="77777777" w:rsidR="00F724A9" w:rsidRPr="00EC76D5" w:rsidRDefault="00F724A9" w:rsidP="00F724A9">
      <w:pPr>
        <w:pStyle w:val="Code"/>
      </w:pPr>
      <w:r w:rsidRPr="00EC76D5">
        <w:t xml:space="preserve">         rightType = rightTree.getType();</w:t>
      </w:r>
    </w:p>
    <w:p w14:paraId="0F3C0E42" w14:textId="77777777" w:rsidR="00F724A9" w:rsidRPr="00EC76D5" w:rsidRDefault="00F724A9" w:rsidP="00F724A9">
      <w:pPr>
        <w:pStyle w:val="Code"/>
      </w:pPr>
      <w:r w:rsidRPr="00EC76D5">
        <w:t xml:space="preserve">            </w:t>
      </w:r>
    </w:p>
    <w:p w14:paraId="0DFBAA15" w14:textId="77777777" w:rsidR="00F724A9" w:rsidRPr="00EC76D5" w:rsidRDefault="00F724A9" w:rsidP="00F724A9">
      <w:pPr>
        <w:pStyle w:val="Code"/>
      </w:pPr>
      <w:r w:rsidRPr="00EC76D5">
        <w:t xml:space="preserve">    Assert.error(leftType.isIntegralOrPointer(), leftType,</w:t>
      </w:r>
    </w:p>
    <w:p w14:paraId="0AB8B2A3" w14:textId="77777777" w:rsidR="00F724A9" w:rsidRPr="00EC76D5" w:rsidRDefault="00F724A9" w:rsidP="00F724A9">
      <w:pPr>
        <w:pStyle w:val="Code"/>
      </w:pPr>
      <w:r w:rsidRPr="00EC76D5">
        <w:t xml:space="preserve">                 "not allowed in bitwise expression");</w:t>
      </w:r>
    </w:p>
    <w:p w14:paraId="6AA9C3DF" w14:textId="77777777" w:rsidR="00F724A9" w:rsidRPr="00EC76D5" w:rsidRDefault="00F724A9" w:rsidP="00F724A9">
      <w:pPr>
        <w:pStyle w:val="Code"/>
      </w:pPr>
      <w:r w:rsidRPr="00EC76D5">
        <w:t xml:space="preserve">    Assert.error(rightType.isIntegralOrPointer(), rightType,</w:t>
      </w:r>
    </w:p>
    <w:p w14:paraId="0DCC25BF" w14:textId="77777777" w:rsidR="00F724A9" w:rsidRPr="00EC76D5" w:rsidRDefault="00F724A9" w:rsidP="00F724A9">
      <w:pPr>
        <w:pStyle w:val="Code"/>
      </w:pPr>
      <w:r w:rsidRPr="00EC76D5">
        <w:t xml:space="preserve">                 "not allowed in bitwise expression");</w:t>
      </w:r>
    </w:p>
    <w:p w14:paraId="6BD0BACB" w14:textId="77777777" w:rsidR="00F724A9" w:rsidRPr="00EC76D5" w:rsidRDefault="00F724A9" w:rsidP="00F724A9">
      <w:pPr>
        <w:pStyle w:val="Code"/>
      </w:pPr>
    </w:p>
    <w:p w14:paraId="09951C92" w14:textId="77777777" w:rsidR="00C62B9E" w:rsidRPr="00EC76D5" w:rsidRDefault="00F724A9" w:rsidP="00F724A9">
      <w:pPr>
        <w:pStyle w:val="Code"/>
      </w:pPr>
      <w:r w:rsidRPr="00EC76D5">
        <w:t xml:space="preserve">    Type charType = rightType.isSigned() ? Type.SignedCharType</w:t>
      </w:r>
    </w:p>
    <w:p w14:paraId="419AF69B" w14:textId="7BEB7859" w:rsidR="00F724A9" w:rsidRPr="00EC76D5" w:rsidRDefault="00C62B9E" w:rsidP="00F724A9">
      <w:pPr>
        <w:pStyle w:val="Code"/>
      </w:pPr>
      <w:r w:rsidRPr="00EC76D5">
        <w:t xml:space="preserve">                                        </w:t>
      </w:r>
      <w:r w:rsidR="00F724A9" w:rsidRPr="00EC76D5">
        <w:t xml:space="preserve"> : Type.UnsignedCharType;</w:t>
      </w:r>
    </w:p>
    <w:p w14:paraId="70F371B2" w14:textId="77777777" w:rsidR="00F724A9" w:rsidRPr="00EC76D5" w:rsidRDefault="00F724A9" w:rsidP="00F724A9">
      <w:pPr>
        <w:pStyle w:val="Code"/>
      </w:pPr>
      <w:r w:rsidRPr="00EC76D5">
        <w:t xml:space="preserve">    rightTree = TypeCast.explicitCast(rightTree, charType);</w:t>
      </w:r>
    </w:p>
    <w:p w14:paraId="09515FB0" w14:textId="77777777" w:rsidR="00C62B9E" w:rsidRPr="00EC76D5" w:rsidRDefault="00F724A9" w:rsidP="00F724A9">
      <w:pPr>
        <w:pStyle w:val="Code"/>
      </w:pPr>
      <w:r w:rsidRPr="00EC76D5">
        <w:t xml:space="preserve">    return generateBinaryTree(operator, leftTree.getType(),</w:t>
      </w:r>
    </w:p>
    <w:p w14:paraId="465DAE41" w14:textId="78562B49" w:rsidR="00F724A9" w:rsidRPr="00EC76D5" w:rsidRDefault="00C62B9E" w:rsidP="00F724A9">
      <w:pPr>
        <w:pStyle w:val="Code"/>
      </w:pPr>
      <w:r w:rsidRPr="00EC76D5">
        <w:t xml:space="preserve">                             </w:t>
      </w:r>
      <w:r w:rsidR="00F724A9" w:rsidRPr="00EC76D5">
        <w:t xml:space="preserve"> leftTree, rightTree);</w:t>
      </w:r>
    </w:p>
    <w:p w14:paraId="12F2BF5E" w14:textId="77777777" w:rsidR="00F724A9" w:rsidRPr="00EC76D5" w:rsidRDefault="00F724A9" w:rsidP="00F724A9">
      <w:pPr>
        <w:pStyle w:val="Code"/>
      </w:pPr>
    </w:p>
    <w:p w14:paraId="5652D8D7" w14:textId="1CC791D3" w:rsidR="00F724A9" w:rsidRPr="00EC76D5" w:rsidRDefault="00F724A9" w:rsidP="00F724A9">
      <w:pPr>
        <w:pStyle w:val="Code"/>
      </w:pPr>
      <w:r w:rsidRPr="00EC76D5">
        <w:t xml:space="preserve">  }  </w:t>
      </w:r>
    </w:p>
    <w:p w14:paraId="68B94281" w14:textId="63B4412F" w:rsidR="00E40B78" w:rsidRPr="00EC76D5" w:rsidRDefault="00E40B78" w:rsidP="00E40B78">
      <w:pPr>
        <w:pStyle w:val="Rubrik3"/>
      </w:pPr>
      <w:bookmarkStart w:id="324" w:name="_Toc481936200"/>
      <w:r w:rsidRPr="00EC76D5">
        <w:t>Arithmetic Expression</w:t>
      </w:r>
      <w:bookmarkEnd w:id="324"/>
    </w:p>
    <w:p w14:paraId="26392EC6" w14:textId="77777777" w:rsidR="00E40B78" w:rsidRPr="00EC76D5" w:rsidRDefault="00E40B78" w:rsidP="00E40B78">
      <w:r w:rsidRPr="00EC76D5">
        <w:t>Addition, subtraction, multiplications, and division are allowed for integral and arithmetic types. However, the modulo operator is only allowed for integral types. There are also two special cases: an integral value added to or subtracted from a pointer and subtraction between two pointers.</w:t>
      </w:r>
    </w:p>
    <w:p w14:paraId="7AC42895" w14:textId="493C7B2A" w:rsidR="00E40B78" w:rsidRPr="00EC76D5" w:rsidRDefault="002E67B8" w:rsidP="00E40B78">
      <w:pPr>
        <w:pStyle w:val="CodeHeader"/>
      </w:pPr>
      <w:proofErr w:type="spellStart"/>
      <w:r>
        <w:t>MainParser.gppg</w:t>
      </w:r>
      <w:proofErr w:type="spellEnd"/>
    </w:p>
    <w:p w14:paraId="3DCB8ED4" w14:textId="77777777" w:rsidR="00C62B9E" w:rsidRPr="00EC76D5" w:rsidRDefault="00C62B9E" w:rsidP="00C62B9E">
      <w:pPr>
        <w:pStyle w:val="Code"/>
      </w:pPr>
      <w:r w:rsidRPr="00EC76D5">
        <w:t>add_expression:</w:t>
      </w:r>
    </w:p>
    <w:p w14:paraId="45332053" w14:textId="77777777" w:rsidR="00C62B9E" w:rsidRPr="00EC76D5" w:rsidRDefault="00C62B9E" w:rsidP="00C62B9E">
      <w:pPr>
        <w:pStyle w:val="Code"/>
      </w:pPr>
      <w:r w:rsidRPr="00EC76D5">
        <w:t xml:space="preserve">    multiply_expression {</w:t>
      </w:r>
    </w:p>
    <w:p w14:paraId="556BEAAA" w14:textId="77777777" w:rsidR="00C62B9E" w:rsidRPr="00EC76D5" w:rsidRDefault="00C62B9E" w:rsidP="00C62B9E">
      <w:pPr>
        <w:pStyle w:val="Code"/>
      </w:pPr>
      <w:r w:rsidRPr="00EC76D5">
        <w:t xml:space="preserve">      $$ = $1;</w:t>
      </w:r>
    </w:p>
    <w:p w14:paraId="281665C8" w14:textId="77777777" w:rsidR="00C62B9E" w:rsidRPr="00EC76D5" w:rsidRDefault="00C62B9E" w:rsidP="00C62B9E">
      <w:pPr>
        <w:pStyle w:val="Code"/>
      </w:pPr>
      <w:r w:rsidRPr="00EC76D5">
        <w:t xml:space="preserve">    }</w:t>
      </w:r>
    </w:p>
    <w:p w14:paraId="7E4B8451" w14:textId="77777777" w:rsidR="00C62B9E" w:rsidRPr="00EC76D5" w:rsidRDefault="00C62B9E" w:rsidP="00C62B9E">
      <w:pPr>
        <w:pStyle w:val="Code"/>
      </w:pPr>
      <w:r w:rsidRPr="00EC76D5">
        <w:t xml:space="preserve">  | add_expression binary_add_operator multiply_expression {</w:t>
      </w:r>
    </w:p>
    <w:p w14:paraId="32200F63" w14:textId="77777777" w:rsidR="00C62B9E" w:rsidRPr="00EC76D5" w:rsidRDefault="00C62B9E" w:rsidP="00C62B9E">
      <w:pPr>
        <w:pStyle w:val="Code"/>
      </w:pPr>
      <w:r w:rsidRPr="00EC76D5">
        <w:t xml:space="preserve">      $$ = SyntaxTreeGenerator.generateArithmeticExpression($2, $1, $3);</w:t>
      </w:r>
    </w:p>
    <w:p w14:paraId="12FB1B77" w14:textId="77777777" w:rsidR="00C62B9E" w:rsidRPr="00EC76D5" w:rsidRDefault="00C62B9E" w:rsidP="00C62B9E">
      <w:pPr>
        <w:pStyle w:val="Code"/>
      </w:pPr>
      <w:r w:rsidRPr="00EC76D5">
        <w:t xml:space="preserve">    };</w:t>
      </w:r>
    </w:p>
    <w:p w14:paraId="4659572F" w14:textId="77777777" w:rsidR="00C62B9E" w:rsidRPr="00EC76D5" w:rsidRDefault="00C62B9E" w:rsidP="00C62B9E">
      <w:pPr>
        <w:pStyle w:val="Code"/>
      </w:pPr>
    </w:p>
    <w:p w14:paraId="6C726D54" w14:textId="77777777" w:rsidR="00C62B9E" w:rsidRPr="00EC76D5" w:rsidRDefault="00C62B9E" w:rsidP="00C62B9E">
      <w:pPr>
        <w:pStyle w:val="Code"/>
      </w:pPr>
      <w:r w:rsidRPr="00EC76D5">
        <w:t>binary_add_operator:</w:t>
      </w:r>
    </w:p>
    <w:p w14:paraId="7CD925C0" w14:textId="77777777" w:rsidR="00C62B9E" w:rsidRPr="00EC76D5" w:rsidRDefault="00C62B9E" w:rsidP="00C62B9E">
      <w:pPr>
        <w:pStyle w:val="Code"/>
      </w:pPr>
      <w:r w:rsidRPr="00EC76D5">
        <w:t xml:space="preserve">    PLUS  { $$ = MiddleOperator.BinaryAdd;      }</w:t>
      </w:r>
    </w:p>
    <w:p w14:paraId="318A28DE" w14:textId="77777777" w:rsidR="00C62B9E" w:rsidRPr="00EC76D5" w:rsidRDefault="00C62B9E" w:rsidP="00C62B9E">
      <w:pPr>
        <w:pStyle w:val="Code"/>
      </w:pPr>
      <w:r w:rsidRPr="00EC76D5">
        <w:t xml:space="preserve">  | MINUS { $$ = MiddleOperator.BinarySubtract; };</w:t>
      </w:r>
    </w:p>
    <w:p w14:paraId="1C4E98B4" w14:textId="77777777" w:rsidR="00C62B9E" w:rsidRPr="00EC76D5" w:rsidRDefault="00C62B9E" w:rsidP="00C62B9E">
      <w:pPr>
        <w:pStyle w:val="Code"/>
      </w:pPr>
    </w:p>
    <w:p w14:paraId="0E44F2E2" w14:textId="77777777" w:rsidR="00C62B9E" w:rsidRPr="00EC76D5" w:rsidRDefault="00C62B9E" w:rsidP="00C62B9E">
      <w:pPr>
        <w:pStyle w:val="Code"/>
      </w:pPr>
      <w:r w:rsidRPr="00EC76D5">
        <w:t>multiply_expression:</w:t>
      </w:r>
    </w:p>
    <w:p w14:paraId="06267224" w14:textId="77777777" w:rsidR="00C62B9E" w:rsidRPr="00EC76D5" w:rsidRDefault="00C62B9E" w:rsidP="00C62B9E">
      <w:pPr>
        <w:pStyle w:val="Code"/>
      </w:pPr>
      <w:r w:rsidRPr="00EC76D5">
        <w:t xml:space="preserve">    cast_expression {</w:t>
      </w:r>
    </w:p>
    <w:p w14:paraId="0BF57EBC" w14:textId="77777777" w:rsidR="00C62B9E" w:rsidRPr="00EC76D5" w:rsidRDefault="00C62B9E" w:rsidP="00C62B9E">
      <w:pPr>
        <w:pStyle w:val="Code"/>
      </w:pPr>
      <w:r w:rsidRPr="00EC76D5">
        <w:t xml:space="preserve">      $$ = $1;</w:t>
      </w:r>
    </w:p>
    <w:p w14:paraId="640BB9DA" w14:textId="77777777" w:rsidR="00C62B9E" w:rsidRPr="00EC76D5" w:rsidRDefault="00C62B9E" w:rsidP="00C62B9E">
      <w:pPr>
        <w:pStyle w:val="Code"/>
      </w:pPr>
      <w:r w:rsidRPr="00EC76D5">
        <w:t xml:space="preserve">    }</w:t>
      </w:r>
    </w:p>
    <w:p w14:paraId="30E5CBF2" w14:textId="77777777" w:rsidR="00C62B9E" w:rsidRPr="00EC76D5" w:rsidRDefault="00C62B9E" w:rsidP="00C62B9E">
      <w:pPr>
        <w:pStyle w:val="Code"/>
      </w:pPr>
      <w:r w:rsidRPr="00EC76D5">
        <w:t xml:space="preserve">  | multiply_expression multiply_operator cast_expression {</w:t>
      </w:r>
    </w:p>
    <w:p w14:paraId="7ACDBE07" w14:textId="77777777" w:rsidR="00C62B9E" w:rsidRPr="00EC76D5" w:rsidRDefault="00C62B9E" w:rsidP="00C62B9E">
      <w:pPr>
        <w:pStyle w:val="Code"/>
      </w:pPr>
      <w:r w:rsidRPr="00EC76D5">
        <w:t xml:space="preserve">      $$ = SyntaxTreeGenerator.generateArithmeticExpression($2, $1, $3);</w:t>
      </w:r>
    </w:p>
    <w:p w14:paraId="42001ECF" w14:textId="77777777" w:rsidR="00C62B9E" w:rsidRPr="00EC76D5" w:rsidRDefault="00C62B9E" w:rsidP="00C62B9E">
      <w:pPr>
        <w:pStyle w:val="Code"/>
      </w:pPr>
      <w:r w:rsidRPr="00EC76D5">
        <w:t xml:space="preserve">    };</w:t>
      </w:r>
    </w:p>
    <w:p w14:paraId="19AAC63D" w14:textId="77777777" w:rsidR="00C62B9E" w:rsidRPr="00EC76D5" w:rsidRDefault="00C62B9E" w:rsidP="00C62B9E">
      <w:pPr>
        <w:pStyle w:val="Code"/>
      </w:pPr>
    </w:p>
    <w:p w14:paraId="4783E03C" w14:textId="77777777" w:rsidR="00C62B9E" w:rsidRPr="00EC76D5" w:rsidRDefault="00C62B9E" w:rsidP="00C62B9E">
      <w:pPr>
        <w:pStyle w:val="Code"/>
      </w:pPr>
      <w:r w:rsidRPr="00EC76D5">
        <w:t>multiply_operator:</w:t>
      </w:r>
    </w:p>
    <w:p w14:paraId="293E41FA" w14:textId="77777777" w:rsidR="00C62B9E" w:rsidRPr="00EC76D5" w:rsidRDefault="00C62B9E" w:rsidP="00C62B9E">
      <w:pPr>
        <w:pStyle w:val="Code"/>
      </w:pPr>
      <w:r w:rsidRPr="00EC76D5">
        <w:t xml:space="preserve">    ASTERRISK { $$ = MiddleOperator.Multiply; }</w:t>
      </w:r>
    </w:p>
    <w:p w14:paraId="5475E80A" w14:textId="77777777" w:rsidR="00C62B9E" w:rsidRPr="00EC76D5" w:rsidRDefault="00C62B9E" w:rsidP="00C62B9E">
      <w:pPr>
        <w:pStyle w:val="Code"/>
      </w:pPr>
      <w:r w:rsidRPr="00EC76D5">
        <w:t xml:space="preserve">  | DIVIDE    { $$ = MiddleOperator.Divide;   }</w:t>
      </w:r>
    </w:p>
    <w:p w14:paraId="0B09B13A" w14:textId="4A53A7C4" w:rsidR="00C62B9E" w:rsidRPr="00EC76D5" w:rsidRDefault="00C62B9E" w:rsidP="00C62B9E">
      <w:pPr>
        <w:pStyle w:val="Code"/>
      </w:pPr>
      <w:r w:rsidRPr="00EC76D5">
        <w:t xml:space="preserve">  | MODULO    { $$ = MiddleOperator.Modulo;   };</w:t>
      </w:r>
    </w:p>
    <w:p w14:paraId="7CF7EB40" w14:textId="484F479F" w:rsidR="00E40B78" w:rsidRPr="00EC76D5" w:rsidRDefault="009A5FF5" w:rsidP="00E40B78">
      <w:pPr>
        <w:pStyle w:val="CodeHeader"/>
      </w:pPr>
      <w:proofErr w:type="spellStart"/>
      <w:r w:rsidRPr="00EC76D5">
        <w:t>GenerateSyntaxTree.java</w:t>
      </w:r>
      <w:proofErr w:type="spellEnd"/>
    </w:p>
    <w:p w14:paraId="613DA2EE" w14:textId="77777777" w:rsidR="007F0786" w:rsidRPr="00EC76D5" w:rsidRDefault="00776331" w:rsidP="00776331">
      <w:pPr>
        <w:pStyle w:val="Code"/>
      </w:pPr>
      <w:r w:rsidRPr="00EC76D5">
        <w:t xml:space="preserve">  public static SyntaxTree generateArithmeticExpression</w:t>
      </w:r>
    </w:p>
    <w:p w14:paraId="659FCC9C" w14:textId="735BA041" w:rsidR="00776331" w:rsidRPr="00EC76D5" w:rsidRDefault="007F0786" w:rsidP="00776331">
      <w:pPr>
        <w:pStyle w:val="Code"/>
      </w:pPr>
      <w:r w:rsidRPr="00EC76D5">
        <w:t xml:space="preserve">                             </w:t>
      </w:r>
      <w:r w:rsidR="00776331" w:rsidRPr="00EC76D5">
        <w:t>(MiddleOperator operator,</w:t>
      </w:r>
    </w:p>
    <w:p w14:paraId="3E796E0A" w14:textId="3D3C63E8" w:rsidR="00776331" w:rsidRPr="00EC76D5" w:rsidRDefault="00776331" w:rsidP="00776331">
      <w:pPr>
        <w:pStyle w:val="Code"/>
      </w:pPr>
      <w:r w:rsidRPr="00EC76D5">
        <w:t xml:space="preserve">                              SyntaxTree leftTree, SyntaxTree rightTree) {</w:t>
      </w:r>
    </w:p>
    <w:p w14:paraId="537F48A7" w14:textId="77777777" w:rsidR="00776331" w:rsidRPr="00EC76D5" w:rsidRDefault="00776331" w:rsidP="00776331">
      <w:pPr>
        <w:pStyle w:val="Code"/>
      </w:pPr>
      <w:r w:rsidRPr="00EC76D5">
        <w:t xml:space="preserve">    leftTree = checkFunctionArrayStringLogicalExpression(leftTree);</w:t>
      </w:r>
    </w:p>
    <w:p w14:paraId="55131266" w14:textId="77777777" w:rsidR="00776331" w:rsidRPr="00EC76D5" w:rsidRDefault="00776331" w:rsidP="00776331">
      <w:pPr>
        <w:pStyle w:val="Code"/>
      </w:pPr>
      <w:r w:rsidRPr="00EC76D5">
        <w:t xml:space="preserve">    rightTree = checkFunctionArrayStringLogicalExpression(rightTree);</w:t>
      </w:r>
    </w:p>
    <w:p w14:paraId="57B5A3D4" w14:textId="77777777" w:rsidR="00776331" w:rsidRPr="00EC76D5" w:rsidRDefault="00776331" w:rsidP="00776331">
      <w:pPr>
        <w:pStyle w:val="Code"/>
      </w:pPr>
      <w:r w:rsidRPr="00EC76D5">
        <w:t xml:space="preserve">    </w:t>
      </w:r>
    </w:p>
    <w:p w14:paraId="6E5ACE82" w14:textId="77777777" w:rsidR="00776331" w:rsidRPr="00EC76D5" w:rsidRDefault="00776331" w:rsidP="00776331">
      <w:pPr>
        <w:pStyle w:val="Code"/>
      </w:pPr>
      <w:r w:rsidRPr="00EC76D5">
        <w:lastRenderedPageBreak/>
        <w:t xml:space="preserve">    Type leftType = leftTree.getType(),</w:t>
      </w:r>
    </w:p>
    <w:p w14:paraId="2CB150E8" w14:textId="77777777" w:rsidR="00776331" w:rsidRPr="00EC76D5" w:rsidRDefault="00776331" w:rsidP="00776331">
      <w:pPr>
        <w:pStyle w:val="Code"/>
      </w:pPr>
      <w:r w:rsidRPr="00EC76D5">
        <w:t xml:space="preserve">         rightType = rightTree.getType();</w:t>
      </w:r>
    </w:p>
    <w:p w14:paraId="29799B8A" w14:textId="77777777" w:rsidR="00776331" w:rsidRPr="00EC76D5" w:rsidRDefault="00776331" w:rsidP="00776331">
      <w:pPr>
        <w:pStyle w:val="Code"/>
      </w:pPr>
    </w:p>
    <w:p w14:paraId="3950CD02" w14:textId="77777777" w:rsidR="00776331" w:rsidRPr="00EC76D5" w:rsidRDefault="00776331" w:rsidP="00776331">
      <w:pPr>
        <w:pStyle w:val="Code"/>
      </w:pPr>
      <w:r w:rsidRPr="00EC76D5">
        <w:t xml:space="preserve">    if (operator == MiddleOperator.Modulo) {</w:t>
      </w:r>
    </w:p>
    <w:p w14:paraId="6BD59154" w14:textId="77777777" w:rsidR="00776331" w:rsidRPr="00EC76D5" w:rsidRDefault="00776331" w:rsidP="00776331">
      <w:pPr>
        <w:pStyle w:val="Code"/>
      </w:pPr>
      <w:r w:rsidRPr="00EC76D5">
        <w:t xml:space="preserve">      Assert.error(leftType.isIntegralOrPointer(), leftType,</w:t>
      </w:r>
    </w:p>
    <w:p w14:paraId="7B3527EB" w14:textId="77777777" w:rsidR="00776331" w:rsidRPr="00EC76D5" w:rsidRDefault="00776331" w:rsidP="00776331">
      <w:pPr>
        <w:pStyle w:val="Code"/>
      </w:pPr>
      <w:r w:rsidRPr="00EC76D5">
        <w:t xml:space="preserve">                   "not allowed in arithmetic expression");</w:t>
      </w:r>
    </w:p>
    <w:p w14:paraId="41494B7F" w14:textId="77777777" w:rsidR="00776331" w:rsidRPr="00EC76D5" w:rsidRDefault="00776331" w:rsidP="00776331">
      <w:pPr>
        <w:pStyle w:val="Code"/>
      </w:pPr>
      <w:r w:rsidRPr="00EC76D5">
        <w:t xml:space="preserve">      Assert.error(rightType.isIntegralOrPointer(), rightType,</w:t>
      </w:r>
    </w:p>
    <w:p w14:paraId="33E21AFC" w14:textId="77777777" w:rsidR="00776331" w:rsidRPr="00EC76D5" w:rsidRDefault="00776331" w:rsidP="00776331">
      <w:pPr>
        <w:pStyle w:val="Code"/>
      </w:pPr>
      <w:r w:rsidRPr="00EC76D5">
        <w:t xml:space="preserve">                   "not allowed in arithmetic expression");</w:t>
      </w:r>
    </w:p>
    <w:p w14:paraId="0431F2D8" w14:textId="77777777" w:rsidR="00776331" w:rsidRPr="00EC76D5" w:rsidRDefault="00776331" w:rsidP="00776331">
      <w:pPr>
        <w:pStyle w:val="Code"/>
      </w:pPr>
      <w:r w:rsidRPr="00EC76D5">
        <w:t xml:space="preserve">    }</w:t>
      </w:r>
    </w:p>
    <w:p w14:paraId="0B3DEBEA" w14:textId="77777777" w:rsidR="00776331" w:rsidRPr="00EC76D5" w:rsidRDefault="00776331" w:rsidP="00776331">
      <w:pPr>
        <w:pStyle w:val="Code"/>
      </w:pPr>
      <w:r w:rsidRPr="00EC76D5">
        <w:t xml:space="preserve">    else {</w:t>
      </w:r>
    </w:p>
    <w:p w14:paraId="61902043" w14:textId="77777777" w:rsidR="00776331" w:rsidRPr="00EC76D5" w:rsidRDefault="00776331" w:rsidP="00776331">
      <w:pPr>
        <w:pStyle w:val="Code"/>
      </w:pPr>
      <w:r w:rsidRPr="00EC76D5">
        <w:t xml:space="preserve">      Assert.error(leftType.isArithmeticOrPointer(), leftType,</w:t>
      </w:r>
    </w:p>
    <w:p w14:paraId="71328347" w14:textId="77777777" w:rsidR="00776331" w:rsidRPr="00EC76D5" w:rsidRDefault="00776331" w:rsidP="00776331">
      <w:pPr>
        <w:pStyle w:val="Code"/>
      </w:pPr>
      <w:r w:rsidRPr="00EC76D5">
        <w:t xml:space="preserve">                   "not allowed in arithmetic expression");</w:t>
      </w:r>
    </w:p>
    <w:p w14:paraId="39E32BEF" w14:textId="77777777" w:rsidR="00776331" w:rsidRPr="00EC76D5" w:rsidRDefault="00776331" w:rsidP="00776331">
      <w:pPr>
        <w:pStyle w:val="Code"/>
      </w:pPr>
      <w:r w:rsidRPr="00EC76D5">
        <w:t xml:space="preserve">      Assert.error(rightType.isArithmeticOrPointer(), rightType,</w:t>
      </w:r>
    </w:p>
    <w:p w14:paraId="5B195474" w14:textId="77777777" w:rsidR="00776331" w:rsidRPr="00EC76D5" w:rsidRDefault="00776331" w:rsidP="00776331">
      <w:pPr>
        <w:pStyle w:val="Code"/>
      </w:pPr>
      <w:r w:rsidRPr="00EC76D5">
        <w:t xml:space="preserve">                   "not allowed in arithmetic expression");</w:t>
      </w:r>
    </w:p>
    <w:p w14:paraId="75C9BDCE" w14:textId="77777777" w:rsidR="00776331" w:rsidRPr="00EC76D5" w:rsidRDefault="00776331" w:rsidP="00776331">
      <w:pPr>
        <w:pStyle w:val="Code"/>
      </w:pPr>
      <w:r w:rsidRPr="00EC76D5">
        <w:t xml:space="preserve">    }</w:t>
      </w:r>
    </w:p>
    <w:p w14:paraId="5783759B" w14:textId="77777777" w:rsidR="00776331" w:rsidRPr="00EC76D5" w:rsidRDefault="00776331" w:rsidP="00776331">
      <w:pPr>
        <w:pStyle w:val="Code"/>
      </w:pPr>
      <w:r w:rsidRPr="00EC76D5">
        <w:t xml:space="preserve">    </w:t>
      </w:r>
    </w:p>
    <w:p w14:paraId="69439931" w14:textId="77777777" w:rsidR="00776331" w:rsidRPr="00EC76D5" w:rsidRDefault="00776331" w:rsidP="00776331">
      <w:pPr>
        <w:pStyle w:val="Code"/>
      </w:pPr>
      <w:r w:rsidRPr="00EC76D5">
        <w:t xml:space="preserve">    Type maxType = TypeCast.maxType(leftType, rightType);</w:t>
      </w:r>
    </w:p>
    <w:p w14:paraId="6158DD7E" w14:textId="77777777" w:rsidR="00776331" w:rsidRPr="00EC76D5" w:rsidRDefault="00776331" w:rsidP="00776331">
      <w:pPr>
        <w:pStyle w:val="Code"/>
      </w:pPr>
      <w:r w:rsidRPr="00EC76D5">
        <w:t xml:space="preserve">    leftTree = TypeCast.implicitCast(leftTree, maxType);</w:t>
      </w:r>
    </w:p>
    <w:p w14:paraId="29360BCF" w14:textId="77777777" w:rsidR="00776331" w:rsidRPr="00EC76D5" w:rsidRDefault="00776331" w:rsidP="00776331">
      <w:pPr>
        <w:pStyle w:val="Code"/>
      </w:pPr>
      <w:r w:rsidRPr="00EC76D5">
        <w:t xml:space="preserve">    rightTree = TypeCast.implicitCast(rightTree, maxType);</w:t>
      </w:r>
    </w:p>
    <w:p w14:paraId="196FC04B" w14:textId="77777777" w:rsidR="00776331" w:rsidRPr="00EC76D5" w:rsidRDefault="00776331" w:rsidP="00776331">
      <w:pPr>
        <w:pStyle w:val="Code"/>
      </w:pPr>
      <w:r w:rsidRPr="00EC76D5">
        <w:t xml:space="preserve">    return generateBinaryTree(operator, maxType, leftTree, rightTree);</w:t>
      </w:r>
    </w:p>
    <w:p w14:paraId="17BA014D" w14:textId="77777777" w:rsidR="00776331" w:rsidRPr="00EC76D5" w:rsidRDefault="00776331" w:rsidP="00776331">
      <w:pPr>
        <w:pStyle w:val="Code"/>
      </w:pPr>
      <w:r w:rsidRPr="00EC76D5">
        <w:t xml:space="preserve">  }</w:t>
      </w:r>
    </w:p>
    <w:p w14:paraId="3A79C0B7" w14:textId="34B90394" w:rsidR="00E40B78" w:rsidRPr="00EC76D5" w:rsidRDefault="00E40B78" w:rsidP="00776331">
      <w:r w:rsidRPr="00EC76D5">
        <w:t xml:space="preserve">When subtracting two pointers, they </w:t>
      </w:r>
      <w:r w:rsidR="00BC10FD" w:rsidRPr="00EC76D5">
        <w:t>must</w:t>
      </w:r>
      <w:r w:rsidRPr="00EC76D5">
        <w:t xml:space="preserve"> point at values of the same type. Note that the result is number of values between the two pointers, not the number of bytes. This means that we </w:t>
      </w:r>
      <w:r w:rsidR="00BC10FD" w:rsidRPr="00EC76D5">
        <w:t>must</w:t>
      </w:r>
      <w:r w:rsidRPr="00EC76D5">
        <w:t xml:space="preserve"> divide the pointer difference with the size of the pointer type (if it is greater than one). </w:t>
      </w:r>
    </w:p>
    <w:p w14:paraId="79CD86FF" w14:textId="50F9E4F2" w:rsidR="00E40B78" w:rsidRPr="00EC76D5" w:rsidRDefault="00E40B78" w:rsidP="00E40B78">
      <w:r w:rsidRPr="00EC76D5">
        <w:t xml:space="preserve">When adding a value to a pointer, </w:t>
      </w:r>
      <w:r w:rsidR="00605F46" w:rsidRPr="00EC76D5">
        <w:t xml:space="preserve">or subtracting a value from a pointer, </w:t>
      </w:r>
      <w:r w:rsidRPr="00EC76D5">
        <w:t xml:space="preserve">we have the opposite problem compared to the pointer subtraction above: we need to multiply the integral value with the size of the pointer type (if it </w:t>
      </w:r>
      <w:r w:rsidR="00797518" w:rsidRPr="00EC76D5">
        <w:t xml:space="preserve">is </w:t>
      </w:r>
      <w:r w:rsidRPr="00EC76D5">
        <w:t>greater th</w:t>
      </w:r>
      <w:r w:rsidR="00764955" w:rsidRPr="00EC76D5">
        <w:t>a</w:t>
      </w:r>
      <w:r w:rsidRPr="00EC76D5">
        <w:t>n one), since the result shall be the number of values given by the integral value, not the number of bytes.</w:t>
      </w:r>
    </w:p>
    <w:p w14:paraId="1E17B73A" w14:textId="755397ED" w:rsidR="00E40B78" w:rsidRPr="00EC76D5" w:rsidRDefault="00E40B78" w:rsidP="00E40B78">
      <w:r w:rsidRPr="00EC76D5">
        <w:t>When it comes to regular arithmetic expressions not involving pointers.</w:t>
      </w:r>
    </w:p>
    <w:p w14:paraId="4B5CFD05" w14:textId="13B96E31" w:rsidR="00E40B78" w:rsidRPr="00EC76D5" w:rsidRDefault="00E40B78" w:rsidP="00E40B78">
      <w:pPr>
        <w:pStyle w:val="Rubrik3"/>
      </w:pPr>
      <w:bookmarkStart w:id="325" w:name="_Toc481936201"/>
      <w:r w:rsidRPr="00EC76D5">
        <w:t>Cast Expression</w:t>
      </w:r>
      <w:bookmarkEnd w:id="325"/>
    </w:p>
    <w:p w14:paraId="49639889" w14:textId="77777777" w:rsidR="00E40B78" w:rsidRPr="00EC76D5" w:rsidRDefault="00E40B78" w:rsidP="00E40B78">
      <w:r w:rsidRPr="00EC76D5">
        <w:t>In C, it is possible to cast expressions between integral, floating, and pointer expressions.</w:t>
      </w:r>
    </w:p>
    <w:p w14:paraId="0CDF92F2" w14:textId="3744186F" w:rsidR="00E40B78" w:rsidRPr="00EC76D5" w:rsidRDefault="002E67B8" w:rsidP="00E40B78">
      <w:pPr>
        <w:pStyle w:val="CodeHeader"/>
      </w:pPr>
      <w:proofErr w:type="spellStart"/>
      <w:r>
        <w:t>MainParser.gppg</w:t>
      </w:r>
      <w:proofErr w:type="spellEnd"/>
    </w:p>
    <w:p w14:paraId="41DF6F06" w14:textId="77777777" w:rsidR="00035354" w:rsidRPr="00EC76D5" w:rsidRDefault="00035354" w:rsidP="00035354">
      <w:pPr>
        <w:pStyle w:val="Code"/>
      </w:pPr>
      <w:r w:rsidRPr="00EC76D5">
        <w:t>cast_expression:</w:t>
      </w:r>
    </w:p>
    <w:p w14:paraId="33B3072E" w14:textId="77777777" w:rsidR="00035354" w:rsidRPr="00EC76D5" w:rsidRDefault="00035354" w:rsidP="00035354">
      <w:pPr>
        <w:pStyle w:val="Code"/>
      </w:pPr>
      <w:r w:rsidRPr="00EC76D5">
        <w:t xml:space="preserve">    prefix_expression {</w:t>
      </w:r>
    </w:p>
    <w:p w14:paraId="76274CEB" w14:textId="77777777" w:rsidR="00035354" w:rsidRPr="00EC76D5" w:rsidRDefault="00035354" w:rsidP="00035354">
      <w:pPr>
        <w:pStyle w:val="Code"/>
      </w:pPr>
      <w:r w:rsidRPr="00EC76D5">
        <w:t xml:space="preserve">      $$ = $1;</w:t>
      </w:r>
    </w:p>
    <w:p w14:paraId="5CBED213" w14:textId="77777777" w:rsidR="00035354" w:rsidRPr="00EC76D5" w:rsidRDefault="00035354" w:rsidP="00035354">
      <w:pPr>
        <w:pStyle w:val="Code"/>
      </w:pPr>
      <w:r w:rsidRPr="00EC76D5">
        <w:t xml:space="preserve">    }</w:t>
      </w:r>
    </w:p>
    <w:p w14:paraId="1F8E02BD" w14:textId="77777777" w:rsidR="00035354" w:rsidRPr="00EC76D5" w:rsidRDefault="00035354" w:rsidP="00035354">
      <w:pPr>
        <w:pStyle w:val="Code"/>
      </w:pPr>
      <w:r w:rsidRPr="00EC76D5">
        <w:t xml:space="preserve">  | LEFT_PAREN type_name RIGHT_PAREN cast_expression {</w:t>
      </w:r>
    </w:p>
    <w:p w14:paraId="260BCC5A" w14:textId="77777777" w:rsidR="00035354" w:rsidRPr="00EC76D5" w:rsidRDefault="00035354" w:rsidP="00035354">
      <w:pPr>
        <w:pStyle w:val="Code"/>
      </w:pPr>
      <w:r w:rsidRPr="00EC76D5">
        <w:t xml:space="preserve">      $$ = SyntaxTreeGenerator.generateCastExpression($4, $2);</w:t>
      </w:r>
    </w:p>
    <w:p w14:paraId="0083616C" w14:textId="77777777" w:rsidR="00035354" w:rsidRPr="00EC76D5" w:rsidRDefault="00035354" w:rsidP="00035354">
      <w:pPr>
        <w:pStyle w:val="Code"/>
        <w:rPr>
          <w:b/>
        </w:rPr>
      </w:pPr>
      <w:r w:rsidRPr="00EC76D5">
        <w:t xml:space="preserve">    }; </w:t>
      </w:r>
    </w:p>
    <w:p w14:paraId="717C856A" w14:textId="5CF36555" w:rsidR="00E40B78" w:rsidRPr="00EC76D5" w:rsidRDefault="009A5FF5" w:rsidP="00035354">
      <w:pPr>
        <w:pStyle w:val="CodeHeader"/>
      </w:pPr>
      <w:proofErr w:type="spellStart"/>
      <w:r w:rsidRPr="00EC76D5">
        <w:t>GenerateSyntaxTree.java</w:t>
      </w:r>
      <w:proofErr w:type="spellEnd"/>
    </w:p>
    <w:p w14:paraId="0ADF51AF" w14:textId="77777777" w:rsidR="009814D3" w:rsidRPr="00EC76D5" w:rsidRDefault="00BA1210" w:rsidP="00BA1210">
      <w:pPr>
        <w:pStyle w:val="Code"/>
      </w:pPr>
      <w:r w:rsidRPr="00EC76D5">
        <w:t xml:space="preserve">  public static SyntaxTree generateCastExpression(SyntaxTree fromTree,</w:t>
      </w:r>
    </w:p>
    <w:p w14:paraId="34EA97D6" w14:textId="0FE6780F" w:rsidR="00BA1210" w:rsidRPr="00EC76D5" w:rsidRDefault="009814D3" w:rsidP="00BA1210">
      <w:pPr>
        <w:pStyle w:val="Code"/>
      </w:pPr>
      <w:r w:rsidRPr="00EC76D5">
        <w:t xml:space="preserve">                                                 </w:t>
      </w:r>
      <w:r w:rsidR="00BA1210" w:rsidRPr="00EC76D5">
        <w:t xml:space="preserve"> Type toType) {</w:t>
      </w:r>
    </w:p>
    <w:p w14:paraId="26CFC443" w14:textId="77777777" w:rsidR="00BA1210" w:rsidRPr="00EC76D5" w:rsidRDefault="00BA1210" w:rsidP="00BA1210">
      <w:pPr>
        <w:pStyle w:val="Code"/>
      </w:pPr>
      <w:r w:rsidRPr="00EC76D5">
        <w:t xml:space="preserve">    fromTree = checkFunctionArrayStringLogicalExpression(fromTree);</w:t>
      </w:r>
    </w:p>
    <w:p w14:paraId="0BA8F7D0" w14:textId="77777777" w:rsidR="00BA1210" w:rsidRPr="00EC76D5" w:rsidRDefault="00BA1210" w:rsidP="00BA1210">
      <w:pPr>
        <w:pStyle w:val="Code"/>
      </w:pPr>
      <w:r w:rsidRPr="00EC76D5">
        <w:t xml:space="preserve">    return TypeCast.explicitCast(fromTree, toType);</w:t>
      </w:r>
    </w:p>
    <w:p w14:paraId="75CE93BD" w14:textId="6C37A640" w:rsidR="00E40B78" w:rsidRPr="00EC76D5" w:rsidRDefault="00BA1210" w:rsidP="00BA1210">
      <w:pPr>
        <w:pStyle w:val="Code"/>
      </w:pPr>
      <w:r w:rsidRPr="00EC76D5">
        <w:t xml:space="preserve">  }</w:t>
      </w:r>
    </w:p>
    <w:p w14:paraId="11069DEB" w14:textId="67D7DBA4" w:rsidR="00E40B78" w:rsidRPr="00EC76D5" w:rsidRDefault="00E40B78" w:rsidP="00E40B78">
      <w:pPr>
        <w:pStyle w:val="Rubrik3"/>
      </w:pPr>
      <w:bookmarkStart w:id="326" w:name="_Toc481936202"/>
      <w:r w:rsidRPr="00EC76D5">
        <w:t>Prefix Expression</w:t>
      </w:r>
      <w:bookmarkEnd w:id="326"/>
    </w:p>
    <w:p w14:paraId="45E4F558" w14:textId="77777777" w:rsidR="00E40B78" w:rsidRPr="00EC76D5" w:rsidRDefault="00E40B78" w:rsidP="00E40B78">
      <w:r w:rsidRPr="00EC76D5">
        <w:t>In C, there are several prefix expressions:</w:t>
      </w:r>
    </w:p>
    <w:p w14:paraId="7BA51AEA" w14:textId="77777777" w:rsidR="00E40B78" w:rsidRPr="00EC76D5" w:rsidRDefault="00E40B78" w:rsidP="00E40B78">
      <w:pPr>
        <w:pStyle w:val="Liststycke"/>
        <w:numPr>
          <w:ilvl w:val="0"/>
          <w:numId w:val="84"/>
        </w:numPr>
      </w:pPr>
      <w:r w:rsidRPr="00EC76D5">
        <w:t>Unary add and minus</w:t>
      </w:r>
    </w:p>
    <w:p w14:paraId="08067D12" w14:textId="77777777" w:rsidR="00E40B78" w:rsidRPr="00EC76D5" w:rsidRDefault="00E40B78" w:rsidP="00E40B78">
      <w:pPr>
        <w:pStyle w:val="Liststycke"/>
        <w:numPr>
          <w:ilvl w:val="0"/>
          <w:numId w:val="84"/>
        </w:numPr>
      </w:pPr>
      <w:r w:rsidRPr="00EC76D5">
        <w:lastRenderedPageBreak/>
        <w:t>Logical not</w:t>
      </w:r>
    </w:p>
    <w:p w14:paraId="7BF8CAF7" w14:textId="77777777" w:rsidR="00E40B78" w:rsidRPr="00EC76D5" w:rsidRDefault="00E40B78" w:rsidP="00E40B78">
      <w:pPr>
        <w:pStyle w:val="Liststycke"/>
        <w:numPr>
          <w:ilvl w:val="0"/>
          <w:numId w:val="84"/>
        </w:numPr>
      </w:pPr>
      <w:r w:rsidRPr="00EC76D5">
        <w:t>Bitwise not</w:t>
      </w:r>
    </w:p>
    <w:p w14:paraId="128F651D" w14:textId="77777777" w:rsidR="00E40B78" w:rsidRPr="00EC76D5" w:rsidRDefault="00E40B78" w:rsidP="00E40B78">
      <w:pPr>
        <w:pStyle w:val="Liststycke"/>
        <w:numPr>
          <w:ilvl w:val="0"/>
          <w:numId w:val="84"/>
        </w:numPr>
      </w:pPr>
      <w:r w:rsidRPr="00EC76D5">
        <w:t xml:space="preserve">The </w:t>
      </w:r>
      <w:proofErr w:type="spellStart"/>
      <w:r w:rsidRPr="00EC76D5">
        <w:rPr>
          <w:rStyle w:val="CodeInText"/>
        </w:rPr>
        <w:t>sizeof</w:t>
      </w:r>
      <w:proofErr w:type="spellEnd"/>
      <w:r w:rsidRPr="00EC76D5">
        <w:t xml:space="preserve"> operator</w:t>
      </w:r>
    </w:p>
    <w:p w14:paraId="2226B4EC" w14:textId="77777777" w:rsidR="00E40B78" w:rsidRPr="00EC76D5" w:rsidRDefault="00E40B78" w:rsidP="00E40B78">
      <w:pPr>
        <w:pStyle w:val="Liststycke"/>
        <w:numPr>
          <w:ilvl w:val="0"/>
          <w:numId w:val="84"/>
        </w:numPr>
      </w:pPr>
      <w:r w:rsidRPr="00EC76D5">
        <w:t>The address operator</w:t>
      </w:r>
    </w:p>
    <w:p w14:paraId="41F77BBB" w14:textId="77777777" w:rsidR="00E40B78" w:rsidRPr="00EC76D5" w:rsidRDefault="00E40B78" w:rsidP="00E40B78">
      <w:pPr>
        <w:pStyle w:val="Liststycke"/>
        <w:numPr>
          <w:ilvl w:val="0"/>
          <w:numId w:val="84"/>
        </w:numPr>
      </w:pPr>
      <w:r w:rsidRPr="00EC76D5">
        <w:t xml:space="preserve">The </w:t>
      </w:r>
      <w:proofErr w:type="spellStart"/>
      <w:r w:rsidRPr="00EC76D5">
        <w:t>derefence</w:t>
      </w:r>
      <w:proofErr w:type="spellEnd"/>
      <w:r w:rsidRPr="00EC76D5">
        <w:t xml:space="preserve"> operator</w:t>
      </w:r>
    </w:p>
    <w:p w14:paraId="4E527F0A" w14:textId="6449847E" w:rsidR="00E40B78" w:rsidRPr="00EC76D5" w:rsidRDefault="002E67B8" w:rsidP="00E40B78">
      <w:pPr>
        <w:pStyle w:val="CodeHeader"/>
      </w:pPr>
      <w:proofErr w:type="spellStart"/>
      <w:r>
        <w:t>MainParser.gppg</w:t>
      </w:r>
      <w:proofErr w:type="spellEnd"/>
    </w:p>
    <w:p w14:paraId="72836C65" w14:textId="77777777" w:rsidR="00AD4348" w:rsidRPr="00EC76D5" w:rsidRDefault="00AD4348" w:rsidP="00AD4348">
      <w:pPr>
        <w:pStyle w:val="Code"/>
      </w:pPr>
      <w:r w:rsidRPr="00EC76D5">
        <w:t>prefix_add_operator:</w:t>
      </w:r>
    </w:p>
    <w:p w14:paraId="36E25B26" w14:textId="77777777" w:rsidR="00AD4348" w:rsidRPr="00EC76D5" w:rsidRDefault="00AD4348" w:rsidP="00AD4348">
      <w:pPr>
        <w:pStyle w:val="Code"/>
      </w:pPr>
      <w:r w:rsidRPr="00EC76D5">
        <w:t xml:space="preserve">    PLUS  { $$ = MiddleOperator.UnaryAdd;      }</w:t>
      </w:r>
    </w:p>
    <w:p w14:paraId="24CF8F68" w14:textId="77777777" w:rsidR="00AD4348" w:rsidRPr="00EC76D5" w:rsidRDefault="00AD4348" w:rsidP="00AD4348">
      <w:pPr>
        <w:pStyle w:val="Code"/>
      </w:pPr>
      <w:r w:rsidRPr="00EC76D5">
        <w:t xml:space="preserve">  | MINUS { $$ = MiddleOperator.UnarySubtract; };</w:t>
      </w:r>
    </w:p>
    <w:p w14:paraId="49BD5103" w14:textId="77777777" w:rsidR="00AD4348" w:rsidRPr="00EC76D5" w:rsidRDefault="00AD4348" w:rsidP="00AD4348">
      <w:pPr>
        <w:pStyle w:val="Code"/>
      </w:pPr>
    </w:p>
    <w:p w14:paraId="7ED9BDD2" w14:textId="77777777" w:rsidR="00AD4348" w:rsidRPr="00EC76D5" w:rsidRDefault="00AD4348" w:rsidP="00AD4348">
      <w:pPr>
        <w:pStyle w:val="Code"/>
      </w:pPr>
      <w:r w:rsidRPr="00EC76D5">
        <w:t>increment_operator:</w:t>
      </w:r>
    </w:p>
    <w:p w14:paraId="02542A69" w14:textId="77777777" w:rsidR="00AD4348" w:rsidRPr="00EC76D5" w:rsidRDefault="00AD4348" w:rsidP="00AD4348">
      <w:pPr>
        <w:pStyle w:val="Code"/>
      </w:pPr>
      <w:r w:rsidRPr="00EC76D5">
        <w:t xml:space="preserve">    INCREMENT { $$ = MiddleOperator.Increment; }</w:t>
      </w:r>
    </w:p>
    <w:p w14:paraId="03DC860E" w14:textId="77777777" w:rsidR="00AD4348" w:rsidRPr="00EC76D5" w:rsidRDefault="00AD4348" w:rsidP="00AD4348">
      <w:pPr>
        <w:pStyle w:val="Code"/>
      </w:pPr>
      <w:r w:rsidRPr="00EC76D5">
        <w:t xml:space="preserve">  | DECREMENT { $$ = MiddleOperator.Decrement; };</w:t>
      </w:r>
    </w:p>
    <w:p w14:paraId="142DAFF3" w14:textId="7C5FD788" w:rsidR="00CA4780" w:rsidRPr="00EC76D5" w:rsidRDefault="00CA4780" w:rsidP="00AD4348">
      <w:pPr>
        <w:pStyle w:val="Code"/>
      </w:pPr>
      <w:r w:rsidRPr="00EC76D5">
        <w:t>prefix_expression:</w:t>
      </w:r>
    </w:p>
    <w:p w14:paraId="37C3AD28" w14:textId="77777777" w:rsidR="00CA4780" w:rsidRPr="00EC76D5" w:rsidRDefault="00CA4780" w:rsidP="00CA4780">
      <w:pPr>
        <w:pStyle w:val="Code"/>
      </w:pPr>
      <w:r w:rsidRPr="00EC76D5">
        <w:t xml:space="preserve">    postfix_expression {</w:t>
      </w:r>
    </w:p>
    <w:p w14:paraId="68D6B3FE" w14:textId="77777777" w:rsidR="00CA4780" w:rsidRPr="00EC76D5" w:rsidRDefault="00CA4780" w:rsidP="00CA4780">
      <w:pPr>
        <w:pStyle w:val="Code"/>
      </w:pPr>
      <w:r w:rsidRPr="00EC76D5">
        <w:t xml:space="preserve">      $$ = $1; </w:t>
      </w:r>
    </w:p>
    <w:p w14:paraId="78CE0793" w14:textId="0FC3F6A9" w:rsidR="00E40B78" w:rsidRPr="00EC76D5" w:rsidRDefault="00CA4780" w:rsidP="00CA4780">
      <w:pPr>
        <w:pStyle w:val="Code"/>
      </w:pPr>
      <w:r w:rsidRPr="00EC76D5">
        <w:t xml:space="preserve">    }</w:t>
      </w:r>
    </w:p>
    <w:p w14:paraId="13057D41" w14:textId="48DE952B" w:rsidR="00E40B78" w:rsidRPr="00EC76D5" w:rsidRDefault="00E40B78" w:rsidP="00E40B78">
      <w:pPr>
        <w:pStyle w:val="Rubrik3"/>
      </w:pPr>
      <w:bookmarkStart w:id="327" w:name="_Toc481936203"/>
      <w:r w:rsidRPr="00EC76D5">
        <w:t>Unary Arithmetic Expression</w:t>
      </w:r>
      <w:bookmarkEnd w:id="327"/>
    </w:p>
    <w:p w14:paraId="54A2DAFD" w14:textId="77777777" w:rsidR="00E40B78" w:rsidRPr="00EC76D5" w:rsidRDefault="00E40B78" w:rsidP="00E40B78">
      <w:r w:rsidRPr="00EC76D5">
        <w:t>The unary arithmetic operators (plus and minus) support all arithmetic types.</w:t>
      </w:r>
    </w:p>
    <w:p w14:paraId="06B7F47B" w14:textId="2EA4E8A9" w:rsidR="00E40B78" w:rsidRPr="00EC76D5" w:rsidRDefault="002E67B8" w:rsidP="00E40B78">
      <w:pPr>
        <w:pStyle w:val="CodeHeader"/>
      </w:pPr>
      <w:proofErr w:type="spellStart"/>
      <w:r>
        <w:t>MainParser.gppg</w:t>
      </w:r>
      <w:proofErr w:type="spellEnd"/>
    </w:p>
    <w:p w14:paraId="3791232C" w14:textId="77777777" w:rsidR="00CA4780" w:rsidRPr="00EC76D5" w:rsidRDefault="00CA4780" w:rsidP="00CA4780">
      <w:pPr>
        <w:pStyle w:val="Code"/>
      </w:pPr>
      <w:r w:rsidRPr="00EC76D5">
        <w:t xml:space="preserve">  | prefix_add_operator cast_expression {</w:t>
      </w:r>
    </w:p>
    <w:p w14:paraId="55FF1E1C" w14:textId="77777777" w:rsidR="00CA4780" w:rsidRPr="00EC76D5" w:rsidRDefault="00CA4780" w:rsidP="00CA4780">
      <w:pPr>
        <w:pStyle w:val="Code"/>
      </w:pPr>
      <w:r w:rsidRPr="00EC76D5">
        <w:t xml:space="preserve">      $$ = SyntaxTreeGenerator.generateUnaryExpression($1, $2);</w:t>
      </w:r>
    </w:p>
    <w:p w14:paraId="17193A32" w14:textId="77777777" w:rsidR="00CA4780" w:rsidRPr="00EC76D5" w:rsidRDefault="00CA4780" w:rsidP="00CA4780">
      <w:pPr>
        <w:pStyle w:val="Code"/>
        <w:rPr>
          <w:b/>
        </w:rPr>
      </w:pPr>
      <w:r w:rsidRPr="00EC76D5">
        <w:t xml:space="preserve">    } </w:t>
      </w:r>
    </w:p>
    <w:p w14:paraId="47B5E32D" w14:textId="0E5612BB" w:rsidR="00E40B78" w:rsidRPr="00EC76D5" w:rsidRDefault="009A5FF5" w:rsidP="00CA4780">
      <w:pPr>
        <w:pStyle w:val="CodeHeader"/>
      </w:pPr>
      <w:proofErr w:type="spellStart"/>
      <w:r w:rsidRPr="00EC76D5">
        <w:t>GenerateSyntaxTree.java</w:t>
      </w:r>
      <w:proofErr w:type="spellEnd"/>
    </w:p>
    <w:p w14:paraId="49698A58" w14:textId="77777777" w:rsidR="00BC3EA7" w:rsidRPr="00EC76D5" w:rsidRDefault="00BC3EA7" w:rsidP="00BC3EA7">
      <w:pPr>
        <w:pStyle w:val="Code"/>
      </w:pPr>
      <w:r w:rsidRPr="00EC76D5">
        <w:t xml:space="preserve">  public static SyntaxTree generateUnaryExpression(MiddleOperator operator,</w:t>
      </w:r>
    </w:p>
    <w:p w14:paraId="70ED2D4E" w14:textId="77777777" w:rsidR="00BC3EA7" w:rsidRPr="00EC76D5" w:rsidRDefault="00BC3EA7" w:rsidP="00BC3EA7">
      <w:pPr>
        <w:pStyle w:val="Code"/>
      </w:pPr>
      <w:r w:rsidRPr="00EC76D5">
        <w:t xml:space="preserve">                                             SyntaxTree tree){</w:t>
      </w:r>
    </w:p>
    <w:p w14:paraId="55EFF349" w14:textId="77777777" w:rsidR="00BC3EA7" w:rsidRPr="00EC76D5" w:rsidRDefault="00BC3EA7" w:rsidP="00BC3EA7">
      <w:pPr>
        <w:pStyle w:val="Code"/>
      </w:pPr>
      <w:r w:rsidRPr="00EC76D5">
        <w:t xml:space="preserve">    tree = checkFunctionArrayStringLogicalExpression(tree);</w:t>
      </w:r>
    </w:p>
    <w:p w14:paraId="71550B5D" w14:textId="77777777" w:rsidR="00BC3EA7" w:rsidRPr="00EC76D5" w:rsidRDefault="00BC3EA7" w:rsidP="00BC3EA7">
      <w:pPr>
        <w:pStyle w:val="Code"/>
      </w:pPr>
      <w:r w:rsidRPr="00EC76D5">
        <w:t xml:space="preserve">    Type type = tree.getType();</w:t>
      </w:r>
    </w:p>
    <w:p w14:paraId="66A1D270" w14:textId="77777777" w:rsidR="00BC3EA7" w:rsidRPr="00EC76D5" w:rsidRDefault="00BC3EA7" w:rsidP="00BC3EA7">
      <w:pPr>
        <w:pStyle w:val="Code"/>
      </w:pPr>
      <w:r w:rsidRPr="00EC76D5">
        <w:t xml:space="preserve">    Assert.error(type.isArithmeticOrPointer(), type,</w:t>
      </w:r>
    </w:p>
    <w:p w14:paraId="69130301" w14:textId="77777777" w:rsidR="00BC3EA7" w:rsidRPr="00EC76D5" w:rsidRDefault="00BC3EA7" w:rsidP="00BC3EA7">
      <w:pPr>
        <w:pStyle w:val="Code"/>
      </w:pPr>
      <w:r w:rsidRPr="00EC76D5">
        <w:t xml:space="preserve">                 "not allowed in unary expression");</w:t>
      </w:r>
    </w:p>
    <w:p w14:paraId="196721EB" w14:textId="77777777" w:rsidR="00BC3EA7" w:rsidRPr="00EC76D5" w:rsidRDefault="00BC3EA7" w:rsidP="00BC3EA7">
      <w:pPr>
        <w:pStyle w:val="Code"/>
      </w:pPr>
      <w:r w:rsidRPr="00EC76D5">
        <w:t xml:space="preserve">    return generateUnaryTree(operator, type, tree);</w:t>
      </w:r>
    </w:p>
    <w:p w14:paraId="1A1335AD" w14:textId="248D0512" w:rsidR="00E40B78" w:rsidRPr="00EC76D5" w:rsidRDefault="00BC3EA7" w:rsidP="00BC3EA7">
      <w:pPr>
        <w:pStyle w:val="Code"/>
      </w:pPr>
      <w:r w:rsidRPr="00EC76D5">
        <w:t xml:space="preserve">  }</w:t>
      </w:r>
    </w:p>
    <w:p w14:paraId="6DFEEC2F" w14:textId="281046E6" w:rsidR="00E40B78" w:rsidRPr="00EC76D5" w:rsidRDefault="00E40B78" w:rsidP="00E40B78">
      <w:pPr>
        <w:pStyle w:val="Rubrik3"/>
        <w:numPr>
          <w:ilvl w:val="2"/>
          <w:numId w:val="85"/>
        </w:numPr>
      </w:pPr>
      <w:bookmarkStart w:id="328" w:name="_Toc481936204"/>
      <w:r w:rsidRPr="00EC76D5">
        <w:t>Prefix Increment and Decrement</w:t>
      </w:r>
      <w:bookmarkEnd w:id="328"/>
    </w:p>
    <w:p w14:paraId="67B7CC12" w14:textId="1D4C3498" w:rsidR="00E40B78" w:rsidRPr="00EC76D5" w:rsidRDefault="00E40B78" w:rsidP="00E40B78">
      <w:r w:rsidRPr="00EC76D5">
        <w:t xml:space="preserve">The prefix increment and decrement operators does first change the value and return the new value. The operand </w:t>
      </w:r>
      <w:r w:rsidR="00AD4348" w:rsidRPr="00EC76D5">
        <w:t>must</w:t>
      </w:r>
      <w:r w:rsidRPr="00EC76D5">
        <w:t xml:space="preserve"> be a </w:t>
      </w:r>
      <w:proofErr w:type="gramStart"/>
      <w:r w:rsidRPr="00EC76D5">
        <w:t>left-value</w:t>
      </w:r>
      <w:proofErr w:type="gramEnd"/>
      <w:r w:rsidRPr="00EC76D5">
        <w:t xml:space="preserve"> of arithmetic or pointer type.</w:t>
      </w:r>
    </w:p>
    <w:p w14:paraId="111CB844" w14:textId="18B2187D" w:rsidR="00E40B78" w:rsidRPr="00EC76D5" w:rsidRDefault="002E67B8" w:rsidP="00E40B78">
      <w:pPr>
        <w:pStyle w:val="CodeHeader"/>
      </w:pPr>
      <w:proofErr w:type="spellStart"/>
      <w:r>
        <w:t>MainParser.gppg</w:t>
      </w:r>
      <w:proofErr w:type="spellEnd"/>
    </w:p>
    <w:p w14:paraId="6168439B" w14:textId="77777777" w:rsidR="00F052AB" w:rsidRPr="00EC76D5" w:rsidRDefault="00F052AB" w:rsidP="00F052AB">
      <w:pPr>
        <w:pStyle w:val="Code"/>
      </w:pPr>
      <w:r w:rsidRPr="00EC76D5">
        <w:t xml:space="preserve">  | increment_operator prefix_expression {</w:t>
      </w:r>
    </w:p>
    <w:p w14:paraId="77F67B2E" w14:textId="77777777" w:rsidR="00F052AB" w:rsidRPr="00EC76D5" w:rsidRDefault="00F052AB" w:rsidP="00F052AB">
      <w:pPr>
        <w:pStyle w:val="Code"/>
      </w:pPr>
      <w:r w:rsidRPr="00EC76D5">
        <w:t xml:space="preserve">      $$ = SyntaxTreeGenerator.generatePrefixIncrementExpression($1, $2);</w:t>
      </w:r>
    </w:p>
    <w:p w14:paraId="47D21BB0" w14:textId="77777777" w:rsidR="00F052AB" w:rsidRPr="00EC76D5" w:rsidRDefault="00F052AB" w:rsidP="00F052AB">
      <w:pPr>
        <w:pStyle w:val="Code"/>
        <w:rPr>
          <w:b/>
        </w:rPr>
      </w:pPr>
      <w:r w:rsidRPr="00EC76D5">
        <w:t xml:space="preserve">    } </w:t>
      </w:r>
    </w:p>
    <w:p w14:paraId="724B271D" w14:textId="0BD00EBD" w:rsidR="00E40B78" w:rsidRPr="00EC76D5" w:rsidRDefault="009A5FF5" w:rsidP="00F052AB">
      <w:pPr>
        <w:pStyle w:val="CodeHeader"/>
      </w:pPr>
      <w:proofErr w:type="spellStart"/>
      <w:r w:rsidRPr="00EC76D5">
        <w:t>GenerateSyntaxTree.java</w:t>
      </w:r>
      <w:proofErr w:type="spellEnd"/>
    </w:p>
    <w:p w14:paraId="2420FE6B" w14:textId="77777777" w:rsidR="00A41F31" w:rsidRPr="00EC76D5" w:rsidRDefault="00A41F31" w:rsidP="00A41F31">
      <w:pPr>
        <w:pStyle w:val="Code"/>
      </w:pPr>
      <w:r w:rsidRPr="00EC76D5">
        <w:t xml:space="preserve">  public static SyntaxTree generatePrefixIncrementExpression</w:t>
      </w:r>
    </w:p>
    <w:p w14:paraId="20CD1216" w14:textId="2E1AB728" w:rsidR="00A41F31" w:rsidRPr="00EC76D5" w:rsidRDefault="00A41F31" w:rsidP="00A41F31">
      <w:pPr>
        <w:pStyle w:val="Code"/>
      </w:pPr>
      <w:r w:rsidRPr="00EC76D5">
        <w:t xml:space="preserve">                                   (MiddleOperator operator, SyntaxTree tree){</w:t>
      </w:r>
    </w:p>
    <w:p w14:paraId="763B86D8" w14:textId="77777777" w:rsidR="00A41F31" w:rsidRPr="00EC76D5" w:rsidRDefault="00A41F31" w:rsidP="00A41F31">
      <w:pPr>
        <w:pStyle w:val="Code"/>
      </w:pPr>
      <w:r w:rsidRPr="00EC76D5">
        <w:t xml:space="preserve">    Assert.error(isLeftValue(tree), tree, "not left-value");</w:t>
      </w:r>
    </w:p>
    <w:p w14:paraId="64B0F6CA" w14:textId="77777777" w:rsidR="00A41F31" w:rsidRPr="00EC76D5" w:rsidRDefault="00A41F31" w:rsidP="00A41F31">
      <w:pPr>
        <w:pStyle w:val="Code"/>
      </w:pPr>
      <w:r w:rsidRPr="00EC76D5">
        <w:t xml:space="preserve">    </w:t>
      </w:r>
    </w:p>
    <w:p w14:paraId="73F899FE" w14:textId="77777777" w:rsidR="00A41F31" w:rsidRPr="00EC76D5" w:rsidRDefault="00A41F31" w:rsidP="00A41F31">
      <w:pPr>
        <w:pStyle w:val="Code"/>
      </w:pPr>
      <w:r w:rsidRPr="00EC76D5">
        <w:t xml:space="preserve">    Type type = tree.getType();    </w:t>
      </w:r>
    </w:p>
    <w:p w14:paraId="233893B8" w14:textId="77777777" w:rsidR="00A41F31" w:rsidRPr="00EC76D5" w:rsidRDefault="00A41F31" w:rsidP="00A41F31">
      <w:pPr>
        <w:pStyle w:val="Code"/>
      </w:pPr>
      <w:r w:rsidRPr="00EC76D5">
        <w:t xml:space="preserve">    Assert.error(type.isArithmeticOrPointer(), tree,</w:t>
      </w:r>
    </w:p>
    <w:p w14:paraId="4C87C9CB" w14:textId="77777777" w:rsidR="00A41F31" w:rsidRPr="00EC76D5" w:rsidRDefault="00A41F31" w:rsidP="00A41F31">
      <w:pPr>
        <w:pStyle w:val="Code"/>
      </w:pPr>
      <w:r w:rsidRPr="00EC76D5">
        <w:t xml:space="preserve">                 "not allowed in prefix increment/decrement");</w:t>
      </w:r>
    </w:p>
    <w:p w14:paraId="10554352" w14:textId="77777777" w:rsidR="00A41F31" w:rsidRPr="00EC76D5" w:rsidRDefault="00A41F31" w:rsidP="00A41F31">
      <w:pPr>
        <w:pStyle w:val="Code"/>
      </w:pPr>
      <w:r w:rsidRPr="00EC76D5">
        <w:t xml:space="preserve">    </w:t>
      </w:r>
    </w:p>
    <w:p w14:paraId="32045AB6" w14:textId="77777777" w:rsidR="00A41F31" w:rsidRPr="00EC76D5" w:rsidRDefault="00A41F31" w:rsidP="00A41F31">
      <w:pPr>
        <w:pStyle w:val="Code"/>
      </w:pPr>
      <w:r w:rsidRPr="00EC76D5">
        <w:lastRenderedPageBreak/>
        <w:t xml:space="preserve">    if (operator == MiddleOperator.Increment) {</w:t>
      </w:r>
    </w:p>
    <w:p w14:paraId="6C18BB40" w14:textId="77777777" w:rsidR="00A41F31" w:rsidRPr="00EC76D5" w:rsidRDefault="00A41F31" w:rsidP="00A41F31">
      <w:pPr>
        <w:pStyle w:val="Code"/>
      </w:pPr>
      <w:r w:rsidRPr="00EC76D5">
        <w:t xml:space="preserve">      operator = MiddleOperator.PrefixIncrement;</w:t>
      </w:r>
    </w:p>
    <w:p w14:paraId="0BD47CDD" w14:textId="77777777" w:rsidR="00A41F31" w:rsidRPr="00EC76D5" w:rsidRDefault="00A41F31" w:rsidP="00A41F31">
      <w:pPr>
        <w:pStyle w:val="Code"/>
      </w:pPr>
      <w:r w:rsidRPr="00EC76D5">
        <w:t xml:space="preserve">    }</w:t>
      </w:r>
    </w:p>
    <w:p w14:paraId="71C6F270" w14:textId="77777777" w:rsidR="00A41F31" w:rsidRPr="00EC76D5" w:rsidRDefault="00A41F31" w:rsidP="00A41F31">
      <w:pPr>
        <w:pStyle w:val="Code"/>
      </w:pPr>
      <w:r w:rsidRPr="00EC76D5">
        <w:t xml:space="preserve">    else {</w:t>
      </w:r>
    </w:p>
    <w:p w14:paraId="784FAFD1" w14:textId="77777777" w:rsidR="00A41F31" w:rsidRPr="00EC76D5" w:rsidRDefault="00A41F31" w:rsidP="00A41F31">
      <w:pPr>
        <w:pStyle w:val="Code"/>
      </w:pPr>
      <w:r w:rsidRPr="00EC76D5">
        <w:t xml:space="preserve">      operator = MiddleOperator.PrefixDecrement;</w:t>
      </w:r>
    </w:p>
    <w:p w14:paraId="2418CBF4" w14:textId="77777777" w:rsidR="00A41F31" w:rsidRPr="00EC76D5" w:rsidRDefault="00A41F31" w:rsidP="00A41F31">
      <w:pPr>
        <w:pStyle w:val="Code"/>
      </w:pPr>
      <w:r w:rsidRPr="00EC76D5">
        <w:t xml:space="preserve">    }</w:t>
      </w:r>
    </w:p>
    <w:p w14:paraId="66552030" w14:textId="77777777" w:rsidR="00A41F31" w:rsidRPr="00EC76D5" w:rsidRDefault="00A41F31" w:rsidP="00A41F31">
      <w:pPr>
        <w:pStyle w:val="Code"/>
      </w:pPr>
    </w:p>
    <w:p w14:paraId="6AC0B564" w14:textId="77777777" w:rsidR="00A41F31" w:rsidRPr="00EC76D5" w:rsidRDefault="00A41F31" w:rsidP="00A41F31">
      <w:pPr>
        <w:pStyle w:val="Code"/>
      </w:pPr>
      <w:r w:rsidRPr="00EC76D5">
        <w:t xml:space="preserve">    return generateUnaryTree(operator, type, tree);</w:t>
      </w:r>
    </w:p>
    <w:p w14:paraId="19AF3A96" w14:textId="406642BA" w:rsidR="00E40B78" w:rsidRPr="00EC76D5" w:rsidRDefault="00A41F31" w:rsidP="00A41F31">
      <w:pPr>
        <w:pStyle w:val="Code"/>
      </w:pPr>
      <w:r w:rsidRPr="00EC76D5">
        <w:t xml:space="preserve">  }</w:t>
      </w:r>
    </w:p>
    <w:p w14:paraId="72673985" w14:textId="69A5260E" w:rsidR="00E40B78" w:rsidRPr="00EC76D5" w:rsidRDefault="00E40B78" w:rsidP="00E40B78">
      <w:pPr>
        <w:pStyle w:val="Rubrik3"/>
      </w:pPr>
      <w:bookmarkStart w:id="329" w:name="_Toc481936205"/>
      <w:r w:rsidRPr="00EC76D5">
        <w:t>Logical Not</w:t>
      </w:r>
      <w:bookmarkEnd w:id="329"/>
    </w:p>
    <w:p w14:paraId="7D16A9E2" w14:textId="77777777" w:rsidR="00E40B78" w:rsidRPr="00EC76D5" w:rsidRDefault="00E40B78" w:rsidP="00E40B78">
      <w:r w:rsidRPr="00EC76D5">
        <w:t>The logical-not operator just swaps the true and false sets of its operand.</w:t>
      </w:r>
    </w:p>
    <w:p w14:paraId="69804BFE" w14:textId="6B34F933" w:rsidR="00E40B78" w:rsidRPr="00EC76D5" w:rsidRDefault="002E67B8" w:rsidP="00E40B78">
      <w:pPr>
        <w:pStyle w:val="CodeHeader"/>
      </w:pPr>
      <w:proofErr w:type="spellStart"/>
      <w:r>
        <w:t>MainParser.gppg</w:t>
      </w:r>
      <w:proofErr w:type="spellEnd"/>
    </w:p>
    <w:p w14:paraId="601C165E" w14:textId="77777777" w:rsidR="00F62229" w:rsidRPr="00EC76D5" w:rsidRDefault="00F62229" w:rsidP="00F62229">
      <w:pPr>
        <w:pStyle w:val="Code"/>
      </w:pPr>
      <w:r w:rsidRPr="00EC76D5">
        <w:t xml:space="preserve">  | LOGICAL_NOT cast_expression {</w:t>
      </w:r>
    </w:p>
    <w:p w14:paraId="3092EB84" w14:textId="77777777" w:rsidR="00F62229" w:rsidRPr="00EC76D5" w:rsidRDefault="00F62229" w:rsidP="00F62229">
      <w:pPr>
        <w:pStyle w:val="Code"/>
      </w:pPr>
      <w:r w:rsidRPr="00EC76D5">
        <w:t xml:space="preserve">      $$ = SyntaxTreeGenerator.generateLogicalNotExpression($2);</w:t>
      </w:r>
    </w:p>
    <w:p w14:paraId="63F4F017" w14:textId="016DA213" w:rsidR="00E40B78" w:rsidRPr="00EC76D5" w:rsidRDefault="00F62229" w:rsidP="00F62229">
      <w:pPr>
        <w:pStyle w:val="Code"/>
      </w:pPr>
      <w:r w:rsidRPr="00EC76D5">
        <w:t xml:space="preserve">    }</w:t>
      </w:r>
    </w:p>
    <w:p w14:paraId="30F3156C" w14:textId="77777777" w:rsidR="00F62229" w:rsidRPr="00EC76D5" w:rsidRDefault="00F62229" w:rsidP="00F62229">
      <w:pPr>
        <w:pStyle w:val="CodeHeader"/>
      </w:pPr>
      <w:proofErr w:type="spellStart"/>
      <w:r w:rsidRPr="00EC76D5">
        <w:t>GenerateSyntaxTree.java</w:t>
      </w:r>
      <w:proofErr w:type="spellEnd"/>
    </w:p>
    <w:p w14:paraId="406CF962" w14:textId="77777777" w:rsidR="003A1133" w:rsidRPr="00EC76D5" w:rsidRDefault="003A1133" w:rsidP="003A1133">
      <w:pPr>
        <w:pStyle w:val="Code"/>
      </w:pPr>
      <w:r w:rsidRPr="00EC76D5">
        <w:t xml:space="preserve">  public static SyntaxTree generateLogicalNotExpression(SyntaxTree tree) {      </w:t>
      </w:r>
    </w:p>
    <w:p w14:paraId="2FA80E67" w14:textId="77777777" w:rsidR="003A1133" w:rsidRPr="00EC76D5" w:rsidRDefault="003A1133" w:rsidP="003A1133">
      <w:pPr>
        <w:pStyle w:val="Code"/>
      </w:pPr>
      <w:r w:rsidRPr="00EC76D5">
        <w:t xml:space="preserve">    tree = toLogicalExpression(tree);</w:t>
      </w:r>
    </w:p>
    <w:p w14:paraId="5FC7CC4B" w14:textId="77777777" w:rsidR="003A1133" w:rsidRPr="00EC76D5" w:rsidRDefault="003A1133" w:rsidP="003A1133">
      <w:pPr>
        <w:pStyle w:val="Code"/>
      </w:pPr>
      <w:r w:rsidRPr="00EC76D5">
        <w:t xml:space="preserve">    return generateUnaryTree(MiddleOperator.LogicalNot,</w:t>
      </w:r>
    </w:p>
    <w:p w14:paraId="5D3D4B2D" w14:textId="7C2EC693" w:rsidR="003A1133" w:rsidRPr="00EC76D5" w:rsidRDefault="003A1133" w:rsidP="003A1133">
      <w:pPr>
        <w:pStyle w:val="Code"/>
      </w:pPr>
      <w:r w:rsidRPr="00EC76D5">
        <w:t xml:space="preserve">                             Type.LogicalType, tree);</w:t>
      </w:r>
    </w:p>
    <w:p w14:paraId="65EF7450" w14:textId="1379DB50" w:rsidR="00F62229" w:rsidRPr="00EC76D5" w:rsidRDefault="003A1133" w:rsidP="003A1133">
      <w:pPr>
        <w:pStyle w:val="Code"/>
      </w:pPr>
      <w:r w:rsidRPr="00EC76D5">
        <w:t xml:space="preserve">  }</w:t>
      </w:r>
    </w:p>
    <w:p w14:paraId="46AB8EC7" w14:textId="67705465" w:rsidR="00E40B78" w:rsidRPr="00EC76D5" w:rsidRDefault="00E40B78" w:rsidP="00E40B78">
      <w:pPr>
        <w:pStyle w:val="Rubrik3"/>
      </w:pPr>
      <w:bookmarkStart w:id="330" w:name="_Toc481936206"/>
      <w:r w:rsidRPr="00EC76D5">
        <w:t>Bitwise Not</w:t>
      </w:r>
      <w:bookmarkEnd w:id="330"/>
    </w:p>
    <w:p w14:paraId="3E913BC3" w14:textId="77777777" w:rsidR="00E40B78" w:rsidRPr="00EC76D5" w:rsidRDefault="00E40B78" w:rsidP="00E40B78">
      <w:r w:rsidRPr="00EC76D5">
        <w:t>The bitwise-not operator applies to integral types.</w:t>
      </w:r>
    </w:p>
    <w:p w14:paraId="64AE8F04" w14:textId="0D8A596E" w:rsidR="00E40B78" w:rsidRPr="00EC76D5" w:rsidRDefault="002E67B8" w:rsidP="00E40B78">
      <w:pPr>
        <w:pStyle w:val="CodeHeader"/>
      </w:pPr>
      <w:proofErr w:type="spellStart"/>
      <w:r>
        <w:t>MainParser.gppg</w:t>
      </w:r>
      <w:proofErr w:type="spellEnd"/>
    </w:p>
    <w:p w14:paraId="52B81306" w14:textId="77777777" w:rsidR="00010401" w:rsidRPr="00EC76D5" w:rsidRDefault="00010401" w:rsidP="00677C21">
      <w:pPr>
        <w:pStyle w:val="Code"/>
      </w:pPr>
      <w:r w:rsidRPr="00EC76D5">
        <w:t xml:space="preserve">  | BITWISE_NOT cast_expression {</w:t>
      </w:r>
    </w:p>
    <w:p w14:paraId="7ABEB15B" w14:textId="77777777" w:rsidR="00010401" w:rsidRPr="00EC76D5" w:rsidRDefault="00010401" w:rsidP="00677C21">
      <w:pPr>
        <w:pStyle w:val="Code"/>
      </w:pPr>
      <w:r w:rsidRPr="00EC76D5">
        <w:t xml:space="preserve">      $$ = SyntaxTreeGenerator.generateBitwiseNotExpression($2);</w:t>
      </w:r>
    </w:p>
    <w:p w14:paraId="435BB1BE" w14:textId="77777777" w:rsidR="00677C21" w:rsidRPr="00EC76D5" w:rsidRDefault="00010401" w:rsidP="00677C21">
      <w:pPr>
        <w:pStyle w:val="Code"/>
        <w:rPr>
          <w:b/>
        </w:rPr>
      </w:pPr>
      <w:r w:rsidRPr="00EC76D5">
        <w:t xml:space="preserve">    }</w:t>
      </w:r>
    </w:p>
    <w:p w14:paraId="018EEF70" w14:textId="58F82977" w:rsidR="00E40B78" w:rsidRPr="00EC76D5" w:rsidRDefault="009A5FF5" w:rsidP="00010401">
      <w:pPr>
        <w:pStyle w:val="CodeHeader"/>
      </w:pPr>
      <w:proofErr w:type="spellStart"/>
      <w:r w:rsidRPr="00EC76D5">
        <w:t>GenerateSyntaxTree.java</w:t>
      </w:r>
      <w:proofErr w:type="spellEnd"/>
    </w:p>
    <w:p w14:paraId="3DE5E053" w14:textId="77777777" w:rsidR="00613D11" w:rsidRPr="00EC76D5" w:rsidRDefault="00613D11" w:rsidP="00613D11">
      <w:pPr>
        <w:pStyle w:val="Code"/>
      </w:pPr>
      <w:r w:rsidRPr="00EC76D5">
        <w:t xml:space="preserve">  public static SyntaxTree generateBitwiseNotExpression(SyntaxTree tree) {</w:t>
      </w:r>
    </w:p>
    <w:p w14:paraId="36DB9B9B" w14:textId="77777777" w:rsidR="00613D11" w:rsidRPr="00EC76D5" w:rsidRDefault="00613D11" w:rsidP="00613D11">
      <w:pPr>
        <w:pStyle w:val="Code"/>
      </w:pPr>
      <w:r w:rsidRPr="00EC76D5">
        <w:t xml:space="preserve">    tree = checkFunctionArrayStringLogicalExpression(tree);</w:t>
      </w:r>
    </w:p>
    <w:p w14:paraId="21ED5FC7" w14:textId="77777777" w:rsidR="00613D11" w:rsidRPr="00EC76D5" w:rsidRDefault="00613D11" w:rsidP="00613D11">
      <w:pPr>
        <w:pStyle w:val="Code"/>
      </w:pPr>
      <w:r w:rsidRPr="00EC76D5">
        <w:t xml:space="preserve">    Type type = tree.getType();</w:t>
      </w:r>
    </w:p>
    <w:p w14:paraId="2A80204C" w14:textId="77777777" w:rsidR="00613D11" w:rsidRPr="00EC76D5" w:rsidRDefault="00613D11" w:rsidP="00613D11">
      <w:pPr>
        <w:pStyle w:val="Code"/>
      </w:pPr>
      <w:r w:rsidRPr="00EC76D5">
        <w:t xml:space="preserve">    Assert.error(type.isIntegralOrPointer(), type,</w:t>
      </w:r>
    </w:p>
    <w:p w14:paraId="1063D6A2" w14:textId="77777777" w:rsidR="00613D11" w:rsidRPr="00EC76D5" w:rsidRDefault="00613D11" w:rsidP="00613D11">
      <w:pPr>
        <w:pStyle w:val="Code"/>
      </w:pPr>
      <w:r w:rsidRPr="00EC76D5">
        <w:t xml:space="preserve">                 "not allowed in bitwise not expression");</w:t>
      </w:r>
    </w:p>
    <w:p w14:paraId="612DC237" w14:textId="77777777" w:rsidR="00613D11" w:rsidRPr="00EC76D5" w:rsidRDefault="00613D11" w:rsidP="00613D11">
      <w:pPr>
        <w:pStyle w:val="Code"/>
      </w:pPr>
      <w:r w:rsidRPr="00EC76D5">
        <w:t xml:space="preserve">    return generateUnaryTree(MiddleOperator.BitwiseNot, type, tree);</w:t>
      </w:r>
    </w:p>
    <w:p w14:paraId="14E8FABA" w14:textId="3380AF1E" w:rsidR="00E40B78" w:rsidRPr="00EC76D5" w:rsidRDefault="00613D11" w:rsidP="00613D11">
      <w:pPr>
        <w:pStyle w:val="Code"/>
      </w:pPr>
      <w:r w:rsidRPr="00EC76D5">
        <w:t xml:space="preserve">  }</w:t>
      </w:r>
    </w:p>
    <w:p w14:paraId="48E77275" w14:textId="183F8D76" w:rsidR="00E40B78" w:rsidRPr="00EC76D5" w:rsidRDefault="00E40B78" w:rsidP="00E40B78">
      <w:pPr>
        <w:pStyle w:val="Rubrik3"/>
      </w:pPr>
      <w:bookmarkStart w:id="331" w:name="_Toc481936207"/>
      <w:proofErr w:type="spellStart"/>
      <w:r w:rsidRPr="00EC76D5">
        <w:t>sizeof</w:t>
      </w:r>
      <w:bookmarkEnd w:id="331"/>
      <w:proofErr w:type="spellEnd"/>
    </w:p>
    <w:p w14:paraId="721ED7E1" w14:textId="77777777" w:rsidR="00E40B78" w:rsidRPr="00EC76D5" w:rsidRDefault="00E40B78" w:rsidP="00E40B78">
      <w:r w:rsidRPr="00EC76D5">
        <w:t xml:space="preserve">The </w:t>
      </w:r>
      <w:proofErr w:type="spellStart"/>
      <w:r w:rsidRPr="00EC76D5">
        <w:rPr>
          <w:rStyle w:val="CodeInText"/>
        </w:rPr>
        <w:t>sizeof</w:t>
      </w:r>
      <w:proofErr w:type="spellEnd"/>
      <w:r w:rsidRPr="00EC76D5">
        <w:rPr>
          <w:rStyle w:val="CodeInText"/>
        </w:rPr>
        <w:t>-operator</w:t>
      </w:r>
      <w:r w:rsidRPr="00EC76D5">
        <w:t xml:space="preserve"> takes an expression or a type inside parenthesis as operand. The operator is not allowed on function or bitfields.</w:t>
      </w:r>
    </w:p>
    <w:p w14:paraId="244CC9BA" w14:textId="77F7D7FC" w:rsidR="00E40B78" w:rsidRPr="00EC76D5" w:rsidRDefault="002E67B8" w:rsidP="00E40B78">
      <w:pPr>
        <w:pStyle w:val="CodeHeader"/>
      </w:pPr>
      <w:proofErr w:type="spellStart"/>
      <w:r>
        <w:t>MainParser.gppg</w:t>
      </w:r>
      <w:proofErr w:type="spellEnd"/>
    </w:p>
    <w:p w14:paraId="2279C00B" w14:textId="77777777" w:rsidR="0022772E" w:rsidRPr="00EC76D5" w:rsidRDefault="0022772E" w:rsidP="0022772E">
      <w:pPr>
        <w:pStyle w:val="Code"/>
      </w:pPr>
      <w:r w:rsidRPr="00EC76D5">
        <w:t xml:space="preserve">  | SIZE_OF prefix_expression {</w:t>
      </w:r>
    </w:p>
    <w:p w14:paraId="33C9363F" w14:textId="77777777" w:rsidR="0022772E" w:rsidRPr="00EC76D5" w:rsidRDefault="0022772E" w:rsidP="0022772E">
      <w:pPr>
        <w:pStyle w:val="Code"/>
      </w:pPr>
      <w:r w:rsidRPr="00EC76D5">
        <w:t xml:space="preserve">      $$ = SyntaxTreeGenerator.generateSizeOfExpression($2);</w:t>
      </w:r>
    </w:p>
    <w:p w14:paraId="4932D6F8" w14:textId="77777777" w:rsidR="0022772E" w:rsidRPr="00EC76D5" w:rsidRDefault="0022772E" w:rsidP="0022772E">
      <w:pPr>
        <w:pStyle w:val="Code"/>
      </w:pPr>
      <w:r w:rsidRPr="00EC76D5">
        <w:t xml:space="preserve">    }</w:t>
      </w:r>
    </w:p>
    <w:p w14:paraId="3E6DB7E5" w14:textId="77777777" w:rsidR="0022772E" w:rsidRPr="00EC76D5" w:rsidRDefault="0022772E" w:rsidP="0022772E">
      <w:pPr>
        <w:pStyle w:val="Code"/>
      </w:pPr>
      <w:r w:rsidRPr="00EC76D5">
        <w:t xml:space="preserve">  | SIZE_OF LEFT_PAREN type_name RIGHT_PAREN {</w:t>
      </w:r>
    </w:p>
    <w:p w14:paraId="123490D4" w14:textId="77777777" w:rsidR="0022772E" w:rsidRPr="00EC76D5" w:rsidRDefault="0022772E" w:rsidP="0022772E">
      <w:pPr>
        <w:pStyle w:val="Code"/>
      </w:pPr>
      <w:r w:rsidRPr="00EC76D5">
        <w:t xml:space="preserve">      $$ = SyntaxTreeGenerator.generateSizeOfType($3);</w:t>
      </w:r>
    </w:p>
    <w:p w14:paraId="6626105F" w14:textId="77777777" w:rsidR="0022772E" w:rsidRPr="00EC76D5" w:rsidRDefault="0022772E" w:rsidP="0022772E">
      <w:pPr>
        <w:pStyle w:val="Code"/>
        <w:rPr>
          <w:b/>
        </w:rPr>
      </w:pPr>
      <w:r w:rsidRPr="00EC76D5">
        <w:t xml:space="preserve">    }</w:t>
      </w:r>
    </w:p>
    <w:p w14:paraId="0A50A482" w14:textId="1FDFC21A" w:rsidR="00E40B78" w:rsidRPr="00EC76D5" w:rsidRDefault="009A5FF5" w:rsidP="0022772E">
      <w:pPr>
        <w:pStyle w:val="CodeHeader"/>
      </w:pPr>
      <w:proofErr w:type="spellStart"/>
      <w:r w:rsidRPr="00EC76D5">
        <w:t>GenerateSyntaxTree.java</w:t>
      </w:r>
      <w:proofErr w:type="spellEnd"/>
    </w:p>
    <w:p w14:paraId="49DB1E4B" w14:textId="77777777" w:rsidR="006D6EFF" w:rsidRPr="00EC76D5" w:rsidRDefault="006D6EFF" w:rsidP="006D6EFF">
      <w:pPr>
        <w:pStyle w:val="Code"/>
      </w:pPr>
      <w:r w:rsidRPr="00EC76D5">
        <w:t xml:space="preserve">  public static SyntaxTree generateSizeOfExpression(SyntaxTree tree) {</w:t>
      </w:r>
    </w:p>
    <w:p w14:paraId="7625ED33" w14:textId="77777777" w:rsidR="006D6EFF" w:rsidRPr="00EC76D5" w:rsidRDefault="006D6EFF" w:rsidP="006D6EFF">
      <w:pPr>
        <w:pStyle w:val="Code"/>
      </w:pPr>
      <w:r w:rsidRPr="00EC76D5">
        <w:lastRenderedPageBreak/>
        <w:t xml:space="preserve">    Type type = tree.getType();</w:t>
      </w:r>
    </w:p>
    <w:p w14:paraId="2809A215" w14:textId="77777777" w:rsidR="006D6EFF" w:rsidRPr="00EC76D5" w:rsidRDefault="006D6EFF" w:rsidP="006D6EFF">
      <w:pPr>
        <w:pStyle w:val="Code"/>
      </w:pPr>
      <w:r w:rsidRPr="00EC76D5">
        <w:t xml:space="preserve">    Assert.error(!type.isFunction(), "sizeof function not allowed");</w:t>
      </w:r>
    </w:p>
    <w:p w14:paraId="149BD07B" w14:textId="77777777" w:rsidR="006D6EFF" w:rsidRPr="00EC76D5" w:rsidRDefault="006D6EFF" w:rsidP="006D6EFF">
      <w:pPr>
        <w:pStyle w:val="Code"/>
      </w:pPr>
      <w:r w:rsidRPr="00EC76D5">
        <w:t xml:space="preserve">    Assert.error(!type.isBitfield(), "sizeof bitfield not allowed");</w:t>
      </w:r>
    </w:p>
    <w:p w14:paraId="49D8A8AA" w14:textId="77777777" w:rsidR="00B17E12" w:rsidRPr="00EC76D5" w:rsidRDefault="006D6EFF" w:rsidP="006D6EFF">
      <w:pPr>
        <w:pStyle w:val="Code"/>
      </w:pPr>
      <w:r w:rsidRPr="00EC76D5">
        <w:t xml:space="preserve">    return generateValueTree(Type.SignedIntegerType,</w:t>
      </w:r>
    </w:p>
    <w:p w14:paraId="3899B1C9" w14:textId="435615DA" w:rsidR="006D6EFF" w:rsidRPr="00EC76D5" w:rsidRDefault="00B17E12" w:rsidP="006D6EFF">
      <w:pPr>
        <w:pStyle w:val="Code"/>
      </w:pPr>
      <w:r w:rsidRPr="00EC76D5">
        <w:t xml:space="preserve">                            </w:t>
      </w:r>
      <w:r w:rsidR="006D6EFF" w:rsidRPr="00EC76D5">
        <w:t xml:space="preserve"> BigInteger.valueOf(type.getSize()));</w:t>
      </w:r>
    </w:p>
    <w:p w14:paraId="7B464136" w14:textId="77777777" w:rsidR="006D6EFF" w:rsidRPr="00EC76D5" w:rsidRDefault="006D6EFF" w:rsidP="006D6EFF">
      <w:pPr>
        <w:pStyle w:val="Code"/>
      </w:pPr>
      <w:r w:rsidRPr="00EC76D5">
        <w:t xml:space="preserve">  }</w:t>
      </w:r>
    </w:p>
    <w:p w14:paraId="5140A29C" w14:textId="77777777" w:rsidR="006D6EFF" w:rsidRPr="00EC76D5" w:rsidRDefault="006D6EFF" w:rsidP="006D6EFF">
      <w:pPr>
        <w:pStyle w:val="Code"/>
      </w:pPr>
    </w:p>
    <w:p w14:paraId="37AB2D63" w14:textId="77777777" w:rsidR="006D6EFF" w:rsidRPr="00EC76D5" w:rsidRDefault="006D6EFF" w:rsidP="006D6EFF">
      <w:pPr>
        <w:pStyle w:val="Code"/>
      </w:pPr>
      <w:r w:rsidRPr="00EC76D5">
        <w:t xml:space="preserve">  public static SyntaxTree generateSizeOfType(Type type) {</w:t>
      </w:r>
    </w:p>
    <w:p w14:paraId="3CF90C53" w14:textId="77777777" w:rsidR="006D6EFF" w:rsidRPr="00EC76D5" w:rsidRDefault="006D6EFF" w:rsidP="006D6EFF">
      <w:pPr>
        <w:pStyle w:val="Code"/>
      </w:pPr>
      <w:r w:rsidRPr="00EC76D5">
        <w:t xml:space="preserve">    Assert.error(!type.isFunction(), "sizeof function not allowed");</w:t>
      </w:r>
    </w:p>
    <w:p w14:paraId="395AB26E" w14:textId="77777777" w:rsidR="006D6EFF" w:rsidRPr="00EC76D5" w:rsidRDefault="006D6EFF" w:rsidP="006D6EFF">
      <w:pPr>
        <w:pStyle w:val="Code"/>
      </w:pPr>
      <w:r w:rsidRPr="00EC76D5">
        <w:t xml:space="preserve">    Assert.error(!type.isBitfield(), "sizeof bitfield not allowed");</w:t>
      </w:r>
    </w:p>
    <w:p w14:paraId="51A9AD3F" w14:textId="77777777" w:rsidR="00B17E12" w:rsidRPr="00EC76D5" w:rsidRDefault="006D6EFF" w:rsidP="006D6EFF">
      <w:pPr>
        <w:pStyle w:val="Code"/>
      </w:pPr>
      <w:r w:rsidRPr="00EC76D5">
        <w:t xml:space="preserve">    return generateValueTree(Type.SignedIntegerType,</w:t>
      </w:r>
    </w:p>
    <w:p w14:paraId="677BFD7A" w14:textId="29D7AB61" w:rsidR="006D6EFF" w:rsidRPr="00EC76D5" w:rsidRDefault="00B17E12" w:rsidP="006D6EFF">
      <w:pPr>
        <w:pStyle w:val="Code"/>
      </w:pPr>
      <w:r w:rsidRPr="00EC76D5">
        <w:t xml:space="preserve">                            </w:t>
      </w:r>
      <w:r w:rsidR="006D6EFF" w:rsidRPr="00EC76D5">
        <w:t xml:space="preserve"> BigInteger.valueOf(type.getSize()));</w:t>
      </w:r>
    </w:p>
    <w:p w14:paraId="57E99281" w14:textId="1AB81128" w:rsidR="00E40B78" w:rsidRPr="00EC76D5" w:rsidRDefault="006D6EFF" w:rsidP="006D6EFF">
      <w:pPr>
        <w:pStyle w:val="Code"/>
      </w:pPr>
      <w:r w:rsidRPr="00EC76D5">
        <w:t xml:space="preserve">  }</w:t>
      </w:r>
    </w:p>
    <w:p w14:paraId="36A6387A" w14:textId="77777777" w:rsidR="00E40B78" w:rsidRPr="00EC76D5" w:rsidRDefault="00E40B78" w:rsidP="00E40B78">
      <w:pPr>
        <w:pStyle w:val="Code"/>
      </w:pPr>
    </w:p>
    <w:p w14:paraId="21D18374" w14:textId="76409067" w:rsidR="00E40B78" w:rsidRPr="00EC76D5" w:rsidRDefault="00E40B78" w:rsidP="00E40B78">
      <w:pPr>
        <w:pStyle w:val="Rubrik3"/>
      </w:pPr>
      <w:bookmarkStart w:id="332" w:name="_Toc481936208"/>
      <w:r w:rsidRPr="00EC76D5">
        <w:t>Address Expression</w:t>
      </w:r>
      <w:bookmarkEnd w:id="332"/>
    </w:p>
    <w:p w14:paraId="7DACB887" w14:textId="77777777" w:rsidR="00E40B78" w:rsidRPr="00EC76D5" w:rsidRDefault="00E40B78" w:rsidP="00E40B78">
      <w:r w:rsidRPr="00EC76D5">
        <w:t>The address operator takes the address of its operand and the return type is a pointer to the operand type, unless it is an array, in which case the result is a pointer to the array type. The operand cannot have register storage.</w:t>
      </w:r>
    </w:p>
    <w:p w14:paraId="66300681" w14:textId="16728505" w:rsidR="00E40B78" w:rsidRPr="00EC76D5" w:rsidRDefault="002E67B8" w:rsidP="00E40B78">
      <w:pPr>
        <w:pStyle w:val="CodeHeader"/>
      </w:pPr>
      <w:proofErr w:type="spellStart"/>
      <w:r>
        <w:t>MainParser.gppg</w:t>
      </w:r>
      <w:proofErr w:type="spellEnd"/>
    </w:p>
    <w:p w14:paraId="1EE136B1" w14:textId="77777777" w:rsidR="00953C1A" w:rsidRPr="00EC76D5" w:rsidRDefault="00953C1A" w:rsidP="00953C1A">
      <w:pPr>
        <w:pStyle w:val="Code"/>
      </w:pPr>
      <w:r w:rsidRPr="00EC76D5">
        <w:t xml:space="preserve">  | AMPERSAND cast_expression {</w:t>
      </w:r>
    </w:p>
    <w:p w14:paraId="40FBDB86" w14:textId="77777777" w:rsidR="00953C1A" w:rsidRPr="00EC76D5" w:rsidRDefault="00953C1A" w:rsidP="00953C1A">
      <w:pPr>
        <w:pStyle w:val="Code"/>
      </w:pPr>
      <w:r w:rsidRPr="00EC76D5">
        <w:t xml:space="preserve">      $$ = SyntaxTreeGenerator.generateAddressExpression($2);</w:t>
      </w:r>
    </w:p>
    <w:p w14:paraId="2D9894A0" w14:textId="77777777" w:rsidR="00953C1A" w:rsidRPr="00EC76D5" w:rsidRDefault="00953C1A" w:rsidP="00953C1A">
      <w:pPr>
        <w:pStyle w:val="Code"/>
        <w:rPr>
          <w:b/>
        </w:rPr>
      </w:pPr>
      <w:r w:rsidRPr="00EC76D5">
        <w:t xml:space="preserve">    }</w:t>
      </w:r>
    </w:p>
    <w:p w14:paraId="712FA9AD" w14:textId="341891A7" w:rsidR="00E40B78" w:rsidRPr="00EC76D5" w:rsidRDefault="009A5FF5" w:rsidP="00953C1A">
      <w:pPr>
        <w:pStyle w:val="CodeHeader"/>
      </w:pPr>
      <w:proofErr w:type="spellStart"/>
      <w:r w:rsidRPr="00EC76D5">
        <w:t>GenerateSyntaxTree.java</w:t>
      </w:r>
      <w:proofErr w:type="spellEnd"/>
    </w:p>
    <w:p w14:paraId="3CC24A54" w14:textId="77777777" w:rsidR="00E62BEE" w:rsidRPr="00EC76D5" w:rsidRDefault="00E62BEE" w:rsidP="00E62BEE">
      <w:pPr>
        <w:pStyle w:val="Code"/>
      </w:pPr>
      <w:r w:rsidRPr="00EC76D5">
        <w:t xml:space="preserve">  public static SyntaxTree generateAddressExpression(SyntaxTree tree) {</w:t>
      </w:r>
    </w:p>
    <w:p w14:paraId="04AA5548" w14:textId="77777777" w:rsidR="00E62BEE" w:rsidRPr="00EC76D5" w:rsidRDefault="00E62BEE" w:rsidP="00E62BEE">
      <w:pPr>
        <w:pStyle w:val="Code"/>
      </w:pPr>
      <w:r w:rsidRPr="00EC76D5">
        <w:t xml:space="preserve">    Assert.error(isAddressable(tree), tree, "not addressable");</w:t>
      </w:r>
    </w:p>
    <w:p w14:paraId="159659B1" w14:textId="77777777" w:rsidR="00E62BEE" w:rsidRPr="00EC76D5" w:rsidRDefault="00E62BEE" w:rsidP="00E62BEE">
      <w:pPr>
        <w:pStyle w:val="Code"/>
      </w:pPr>
      <w:r w:rsidRPr="00EC76D5">
        <w:t xml:space="preserve">    Type type = tree.getType();</w:t>
      </w:r>
    </w:p>
    <w:p w14:paraId="43FB870F" w14:textId="77777777" w:rsidR="00E62BEE" w:rsidRPr="00EC76D5" w:rsidRDefault="00E62BEE" w:rsidP="00E62BEE">
      <w:pPr>
        <w:pStyle w:val="Code"/>
      </w:pPr>
      <w:r w:rsidRPr="00EC76D5">
        <w:t xml:space="preserve">    Assert.error(!type.isBitfield(), tree, "address of bitfield not allowed");</w:t>
      </w:r>
    </w:p>
    <w:p w14:paraId="2379274A" w14:textId="77777777" w:rsidR="00E62BEE" w:rsidRPr="00EC76D5" w:rsidRDefault="00E62BEE" w:rsidP="00E62BEE">
      <w:pPr>
        <w:pStyle w:val="Code"/>
      </w:pPr>
      <w:r w:rsidRPr="00EC76D5">
        <w:t xml:space="preserve">    Type baseType = type.isArray() ? type.getArrayType() : type;</w:t>
      </w:r>
    </w:p>
    <w:p w14:paraId="79E4F761" w14:textId="77777777" w:rsidR="00E62BEE" w:rsidRPr="00EC76D5" w:rsidRDefault="00E62BEE" w:rsidP="00E62BEE">
      <w:pPr>
        <w:pStyle w:val="Code"/>
      </w:pPr>
      <w:r w:rsidRPr="00EC76D5">
        <w:t xml:space="preserve">    Type pointerType = Type.createPointerType(baseType);    </w:t>
      </w:r>
    </w:p>
    <w:p w14:paraId="5FF3389A" w14:textId="77777777" w:rsidR="00E62BEE" w:rsidRPr="00EC76D5" w:rsidRDefault="00E62BEE" w:rsidP="00E62BEE">
      <w:pPr>
        <w:pStyle w:val="Code"/>
      </w:pPr>
      <w:r w:rsidRPr="00EC76D5">
        <w:t xml:space="preserve">    return generateUnaryTree(MiddleOperator.Address, pointerType, tree);</w:t>
      </w:r>
    </w:p>
    <w:p w14:paraId="267FEF78" w14:textId="10CF493C" w:rsidR="00E40B78" w:rsidRPr="00EC76D5" w:rsidRDefault="00E62BEE" w:rsidP="00E62BEE">
      <w:pPr>
        <w:pStyle w:val="Code"/>
      </w:pPr>
      <w:r w:rsidRPr="00EC76D5">
        <w:t xml:space="preserve">  }</w:t>
      </w:r>
    </w:p>
    <w:p w14:paraId="15128E36" w14:textId="30E96B44" w:rsidR="00E40B78" w:rsidRPr="00EC76D5" w:rsidRDefault="00E40B78" w:rsidP="00E40B78">
      <w:pPr>
        <w:pStyle w:val="Rubrik3"/>
      </w:pPr>
      <w:bookmarkStart w:id="333" w:name="_Toc481936209"/>
      <w:r w:rsidRPr="00EC76D5">
        <w:t>Dereference Expression</w:t>
      </w:r>
      <w:bookmarkEnd w:id="333"/>
    </w:p>
    <w:p w14:paraId="03E66944" w14:textId="77777777" w:rsidR="00E40B78" w:rsidRPr="00EC76D5" w:rsidRDefault="00E40B78" w:rsidP="00E40B78">
      <w:r w:rsidRPr="00EC76D5">
        <w:t>The dereference operator takes a pointer or array as operand.</w:t>
      </w:r>
    </w:p>
    <w:p w14:paraId="3960F94B" w14:textId="55D4BB28" w:rsidR="00E40B78" w:rsidRPr="00EC76D5" w:rsidRDefault="002E67B8" w:rsidP="00E40B78">
      <w:pPr>
        <w:pStyle w:val="CodeHeader"/>
      </w:pPr>
      <w:proofErr w:type="spellStart"/>
      <w:r>
        <w:t>MainParser.gppg</w:t>
      </w:r>
      <w:proofErr w:type="spellEnd"/>
    </w:p>
    <w:p w14:paraId="61C21400" w14:textId="77777777" w:rsidR="003611A8" w:rsidRPr="00EC76D5" w:rsidRDefault="003611A8" w:rsidP="0045049F">
      <w:pPr>
        <w:pStyle w:val="Code"/>
      </w:pPr>
      <w:r w:rsidRPr="00EC76D5">
        <w:t xml:space="preserve">  | ASTERRISK cast_expression {</w:t>
      </w:r>
    </w:p>
    <w:p w14:paraId="6D863092" w14:textId="77777777" w:rsidR="003611A8" w:rsidRPr="00EC76D5" w:rsidRDefault="003611A8" w:rsidP="0045049F">
      <w:pPr>
        <w:pStyle w:val="Code"/>
      </w:pPr>
      <w:r w:rsidRPr="00EC76D5">
        <w:t xml:space="preserve">      $$ = SyntaxTreeGenerator.generateDerefExpression($2);</w:t>
      </w:r>
    </w:p>
    <w:p w14:paraId="25D71B7E" w14:textId="77777777" w:rsidR="003611A8" w:rsidRPr="00EC76D5" w:rsidRDefault="003611A8" w:rsidP="0045049F">
      <w:pPr>
        <w:pStyle w:val="Code"/>
        <w:rPr>
          <w:b/>
        </w:rPr>
      </w:pPr>
      <w:r w:rsidRPr="00EC76D5">
        <w:t xml:space="preserve">    };</w:t>
      </w:r>
    </w:p>
    <w:p w14:paraId="3583D46D" w14:textId="7F561E58" w:rsidR="00E40B78" w:rsidRPr="00EC76D5" w:rsidRDefault="009A5FF5" w:rsidP="003611A8">
      <w:pPr>
        <w:pStyle w:val="CodeHeader"/>
      </w:pPr>
      <w:proofErr w:type="spellStart"/>
      <w:r w:rsidRPr="00EC76D5">
        <w:t>GenerateSyntaxTree.java</w:t>
      </w:r>
      <w:proofErr w:type="spellEnd"/>
    </w:p>
    <w:p w14:paraId="2F5A999A" w14:textId="77777777" w:rsidR="00B143BF" w:rsidRPr="00EC76D5" w:rsidRDefault="00B143BF" w:rsidP="00B143BF">
      <w:pPr>
        <w:pStyle w:val="Code"/>
      </w:pPr>
      <w:r w:rsidRPr="00EC76D5">
        <w:t xml:space="preserve">  public static SyntaxTree generateDerefExpression(SyntaxTree tree) {</w:t>
      </w:r>
    </w:p>
    <w:p w14:paraId="41C381BC" w14:textId="77777777" w:rsidR="00B143BF" w:rsidRPr="00EC76D5" w:rsidRDefault="00B143BF" w:rsidP="00B143BF">
      <w:pPr>
        <w:pStyle w:val="Code"/>
      </w:pPr>
      <w:r w:rsidRPr="00EC76D5">
        <w:t xml:space="preserve">    Type type = tree.getType();</w:t>
      </w:r>
    </w:p>
    <w:p w14:paraId="0454EC82" w14:textId="77777777" w:rsidR="00B143BF" w:rsidRPr="00EC76D5" w:rsidRDefault="00B143BF" w:rsidP="00B143BF">
      <w:pPr>
        <w:pStyle w:val="Code"/>
      </w:pPr>
      <w:r w:rsidRPr="00EC76D5">
        <w:t xml:space="preserve">    Assert.error(type.isPointerOrArray(), tree, "not a pointer");</w:t>
      </w:r>
    </w:p>
    <w:p w14:paraId="65D6380C" w14:textId="77777777" w:rsidR="00AA39F0" w:rsidRPr="00EC76D5" w:rsidRDefault="00B143BF" w:rsidP="00B143BF">
      <w:pPr>
        <w:pStyle w:val="Code"/>
      </w:pPr>
      <w:r w:rsidRPr="00EC76D5">
        <w:t xml:space="preserve">    return generateUnaryTree(MiddleOperator.Deref,</w:t>
      </w:r>
    </w:p>
    <w:p w14:paraId="4901D739" w14:textId="11128F50" w:rsidR="00B143BF" w:rsidRPr="00EC76D5" w:rsidRDefault="00AA39F0" w:rsidP="00B143BF">
      <w:pPr>
        <w:pStyle w:val="Code"/>
      </w:pPr>
      <w:r w:rsidRPr="00EC76D5">
        <w:t xml:space="preserve">                            </w:t>
      </w:r>
      <w:r w:rsidR="00B143BF" w:rsidRPr="00EC76D5">
        <w:t xml:space="preserve"> type.getPointerOrArrayType(), tree);</w:t>
      </w:r>
    </w:p>
    <w:p w14:paraId="0E31D77B" w14:textId="2AC04793" w:rsidR="00AD4348" w:rsidRPr="00EC76D5" w:rsidRDefault="00B143BF" w:rsidP="00B143BF">
      <w:pPr>
        <w:pStyle w:val="Code"/>
      </w:pPr>
      <w:r w:rsidRPr="00EC76D5">
        <w:t xml:space="preserve">  }</w:t>
      </w:r>
    </w:p>
    <w:p w14:paraId="0AA719FE" w14:textId="27EF64D9" w:rsidR="00E40B78" w:rsidRPr="00EC76D5" w:rsidRDefault="00E40B78" w:rsidP="00B143BF">
      <w:pPr>
        <w:pStyle w:val="Rubrik3"/>
      </w:pPr>
      <w:bookmarkStart w:id="334" w:name="_Toc481936210"/>
      <w:r w:rsidRPr="00EC76D5">
        <w:t>Postfix Expression</w:t>
      </w:r>
      <w:bookmarkEnd w:id="334"/>
    </w:p>
    <w:p w14:paraId="479CDE4B" w14:textId="77777777" w:rsidR="00E40B78" w:rsidRPr="00EC76D5" w:rsidRDefault="00E40B78" w:rsidP="00E40B78">
      <w:r w:rsidRPr="00EC76D5">
        <w:t>There are five kinds of postfix operators:</w:t>
      </w:r>
    </w:p>
    <w:p w14:paraId="6808C5D9" w14:textId="77777777" w:rsidR="00E40B78" w:rsidRPr="00EC76D5" w:rsidRDefault="00E40B78" w:rsidP="00E40B78">
      <w:pPr>
        <w:pStyle w:val="Liststycke"/>
        <w:numPr>
          <w:ilvl w:val="0"/>
          <w:numId w:val="92"/>
        </w:numPr>
      </w:pPr>
      <w:r w:rsidRPr="00EC76D5">
        <w:t>Postfix increment and decrement</w:t>
      </w:r>
    </w:p>
    <w:p w14:paraId="339B1789" w14:textId="77777777" w:rsidR="00E40B78" w:rsidRPr="00EC76D5" w:rsidRDefault="00E40B78" w:rsidP="00E40B78">
      <w:pPr>
        <w:pStyle w:val="Liststycke"/>
        <w:numPr>
          <w:ilvl w:val="0"/>
          <w:numId w:val="92"/>
        </w:numPr>
      </w:pPr>
      <w:r w:rsidRPr="00EC76D5">
        <w:lastRenderedPageBreak/>
        <w:t>Dot</w:t>
      </w:r>
    </w:p>
    <w:p w14:paraId="5FE2A65A" w14:textId="77777777" w:rsidR="00E40B78" w:rsidRPr="00EC76D5" w:rsidRDefault="00E40B78" w:rsidP="00E40B78">
      <w:pPr>
        <w:pStyle w:val="Liststycke"/>
        <w:numPr>
          <w:ilvl w:val="0"/>
          <w:numId w:val="92"/>
        </w:numPr>
      </w:pPr>
      <w:r w:rsidRPr="00EC76D5">
        <w:t>Arrow</w:t>
      </w:r>
    </w:p>
    <w:p w14:paraId="1514C4C2" w14:textId="77777777" w:rsidR="00E40B78" w:rsidRPr="00EC76D5" w:rsidRDefault="00E40B78" w:rsidP="00E40B78">
      <w:pPr>
        <w:pStyle w:val="Liststycke"/>
        <w:numPr>
          <w:ilvl w:val="0"/>
          <w:numId w:val="92"/>
        </w:numPr>
      </w:pPr>
      <w:r w:rsidRPr="00EC76D5">
        <w:t>Index</w:t>
      </w:r>
    </w:p>
    <w:p w14:paraId="58CCF5D4" w14:textId="77777777" w:rsidR="00E40B78" w:rsidRPr="00EC76D5" w:rsidRDefault="00E40B78" w:rsidP="00E40B78">
      <w:pPr>
        <w:pStyle w:val="Liststycke"/>
        <w:numPr>
          <w:ilvl w:val="0"/>
          <w:numId w:val="92"/>
        </w:numPr>
      </w:pPr>
      <w:r w:rsidRPr="00EC76D5">
        <w:t>Function Call</w:t>
      </w:r>
    </w:p>
    <w:p w14:paraId="49FFBE6D" w14:textId="3738753B" w:rsidR="00E40B78" w:rsidRPr="00EC76D5" w:rsidRDefault="002E67B8" w:rsidP="00E40B78">
      <w:pPr>
        <w:pStyle w:val="CodeHeader"/>
      </w:pPr>
      <w:proofErr w:type="spellStart"/>
      <w:r>
        <w:t>MainParser.gppg</w:t>
      </w:r>
      <w:proofErr w:type="spellEnd"/>
    </w:p>
    <w:p w14:paraId="6384D819" w14:textId="77777777" w:rsidR="00525BD9" w:rsidRPr="00EC76D5" w:rsidRDefault="00525BD9" w:rsidP="00525BD9">
      <w:pPr>
        <w:pStyle w:val="Code"/>
      </w:pPr>
      <w:r w:rsidRPr="00EC76D5">
        <w:t>postfix_expression:</w:t>
      </w:r>
    </w:p>
    <w:p w14:paraId="7A631C3B" w14:textId="77777777" w:rsidR="00525BD9" w:rsidRPr="00EC76D5" w:rsidRDefault="00525BD9" w:rsidP="00525BD9">
      <w:pPr>
        <w:pStyle w:val="Code"/>
      </w:pPr>
      <w:r w:rsidRPr="00EC76D5">
        <w:t xml:space="preserve">    primary_expression {</w:t>
      </w:r>
    </w:p>
    <w:p w14:paraId="473F0BE1" w14:textId="77777777" w:rsidR="00525BD9" w:rsidRPr="00EC76D5" w:rsidRDefault="00525BD9" w:rsidP="00525BD9">
      <w:pPr>
        <w:pStyle w:val="Code"/>
      </w:pPr>
      <w:r w:rsidRPr="00EC76D5">
        <w:t xml:space="preserve">      $$ = $1; </w:t>
      </w:r>
    </w:p>
    <w:p w14:paraId="64910BFC" w14:textId="58B787BC" w:rsidR="00E40B78" w:rsidRPr="00EC76D5" w:rsidRDefault="00525BD9" w:rsidP="00525BD9">
      <w:pPr>
        <w:pStyle w:val="Code"/>
      </w:pPr>
      <w:r w:rsidRPr="00EC76D5">
        <w:t xml:space="preserve">    }</w:t>
      </w:r>
    </w:p>
    <w:p w14:paraId="2B85B257" w14:textId="530BC254" w:rsidR="00E40B78" w:rsidRPr="00EC76D5" w:rsidRDefault="00E40B78" w:rsidP="00E40B78">
      <w:pPr>
        <w:pStyle w:val="Rubrik3"/>
      </w:pPr>
      <w:bookmarkStart w:id="335" w:name="_Toc481936211"/>
      <w:r w:rsidRPr="00EC76D5">
        <w:t>Postfix Increment and Decrement</w:t>
      </w:r>
      <w:bookmarkEnd w:id="335"/>
    </w:p>
    <w:p w14:paraId="43178DBF" w14:textId="77777777" w:rsidR="00E40B78" w:rsidRPr="00EC76D5" w:rsidRDefault="00E40B78" w:rsidP="00E40B78">
      <w:r w:rsidRPr="00EC76D5">
        <w:t xml:space="preserve">The postfix increment and decrement change the operand and return the original value. The operand has to be a </w:t>
      </w:r>
      <w:proofErr w:type="gramStart"/>
      <w:r w:rsidRPr="00EC76D5">
        <w:t>left-value</w:t>
      </w:r>
      <w:proofErr w:type="gramEnd"/>
      <w:r w:rsidRPr="00EC76D5">
        <w:t xml:space="preserve"> of arithmetic or pointer type.</w:t>
      </w:r>
    </w:p>
    <w:p w14:paraId="79A59F91" w14:textId="7FAB70D2" w:rsidR="00E40B78" w:rsidRPr="00EC76D5" w:rsidRDefault="002E67B8" w:rsidP="00E40B78">
      <w:pPr>
        <w:pStyle w:val="CodeHeader"/>
      </w:pPr>
      <w:proofErr w:type="spellStart"/>
      <w:r>
        <w:t>MainParser.gppg</w:t>
      </w:r>
      <w:proofErr w:type="spellEnd"/>
    </w:p>
    <w:p w14:paraId="130437E5" w14:textId="77777777" w:rsidR="0049608B" w:rsidRPr="00EC76D5" w:rsidRDefault="0049608B" w:rsidP="0049608B">
      <w:pPr>
        <w:pStyle w:val="Code"/>
      </w:pPr>
      <w:r w:rsidRPr="00EC76D5">
        <w:t xml:space="preserve">  | postfix_expression increment_operator {</w:t>
      </w:r>
    </w:p>
    <w:p w14:paraId="23E10750" w14:textId="77777777" w:rsidR="0049608B" w:rsidRPr="00EC76D5" w:rsidRDefault="0049608B" w:rsidP="0049608B">
      <w:pPr>
        <w:pStyle w:val="Code"/>
      </w:pPr>
      <w:r w:rsidRPr="00EC76D5">
        <w:t xml:space="preserve">      $$ = SyntaxTreeGenerator.generatePostfixIncrementExpression($2, $1);</w:t>
      </w:r>
    </w:p>
    <w:p w14:paraId="5FA8C69F" w14:textId="77777777" w:rsidR="0049608B" w:rsidRPr="00EC76D5" w:rsidRDefault="0049608B" w:rsidP="0049608B">
      <w:pPr>
        <w:pStyle w:val="Code"/>
        <w:rPr>
          <w:b/>
        </w:rPr>
      </w:pPr>
      <w:r w:rsidRPr="00EC76D5">
        <w:t xml:space="preserve">    }</w:t>
      </w:r>
    </w:p>
    <w:p w14:paraId="6B65150F" w14:textId="25E1B9FC" w:rsidR="00E40B78" w:rsidRPr="00EC76D5" w:rsidRDefault="009A5FF5" w:rsidP="0049608B">
      <w:pPr>
        <w:pStyle w:val="CodeHeader"/>
      </w:pPr>
      <w:proofErr w:type="spellStart"/>
      <w:r w:rsidRPr="00EC76D5">
        <w:t>GenerateSyntaxTree.java</w:t>
      </w:r>
      <w:proofErr w:type="spellEnd"/>
    </w:p>
    <w:p w14:paraId="69D585EE" w14:textId="77777777" w:rsidR="005F1558" w:rsidRPr="00EC76D5" w:rsidRDefault="005F1558" w:rsidP="005F1558">
      <w:pPr>
        <w:pStyle w:val="Code"/>
      </w:pPr>
      <w:r w:rsidRPr="00EC76D5">
        <w:t xml:space="preserve">  public static SyntaxTree generatePostfixIncrementExpression</w:t>
      </w:r>
    </w:p>
    <w:p w14:paraId="3F7FEB1B" w14:textId="2CF2EAD4" w:rsidR="005F1558" w:rsidRPr="00EC76D5" w:rsidRDefault="005F1558" w:rsidP="005F1558">
      <w:pPr>
        <w:pStyle w:val="Code"/>
      </w:pPr>
      <w:r w:rsidRPr="00EC76D5">
        <w:t xml:space="preserve">                                   (MiddleOperator operator, SyntaxTree tree){</w:t>
      </w:r>
    </w:p>
    <w:p w14:paraId="296B3703" w14:textId="77777777" w:rsidR="005F1558" w:rsidRPr="00EC76D5" w:rsidRDefault="005F1558" w:rsidP="005F1558">
      <w:pPr>
        <w:pStyle w:val="Code"/>
      </w:pPr>
      <w:r w:rsidRPr="00EC76D5">
        <w:t xml:space="preserve">    Assert.error(isLeftValue(tree), tree, "not left-value");</w:t>
      </w:r>
    </w:p>
    <w:p w14:paraId="112A3D84" w14:textId="77777777" w:rsidR="005F1558" w:rsidRPr="00EC76D5" w:rsidRDefault="005F1558" w:rsidP="005F1558">
      <w:pPr>
        <w:pStyle w:val="Code"/>
      </w:pPr>
      <w:r w:rsidRPr="00EC76D5">
        <w:t xml:space="preserve">    </w:t>
      </w:r>
    </w:p>
    <w:p w14:paraId="1C86B91D" w14:textId="77777777" w:rsidR="005F1558" w:rsidRPr="00EC76D5" w:rsidRDefault="005F1558" w:rsidP="005F1558">
      <w:pPr>
        <w:pStyle w:val="Code"/>
      </w:pPr>
      <w:r w:rsidRPr="00EC76D5">
        <w:t xml:space="preserve">    Type type = tree.getType();    </w:t>
      </w:r>
    </w:p>
    <w:p w14:paraId="77783DF0" w14:textId="77777777" w:rsidR="005F1558" w:rsidRPr="00EC76D5" w:rsidRDefault="005F1558" w:rsidP="005F1558">
      <w:pPr>
        <w:pStyle w:val="Code"/>
      </w:pPr>
      <w:r w:rsidRPr="00EC76D5">
        <w:t xml:space="preserve">    Assert.error(type.isArithmeticOrPointer(), tree,</w:t>
      </w:r>
    </w:p>
    <w:p w14:paraId="5AED0710" w14:textId="77777777" w:rsidR="005F1558" w:rsidRPr="00EC76D5" w:rsidRDefault="005F1558" w:rsidP="005F1558">
      <w:pPr>
        <w:pStyle w:val="Code"/>
      </w:pPr>
      <w:r w:rsidRPr="00EC76D5">
        <w:t xml:space="preserve">                 "not allowed in postfix increment/decrement");</w:t>
      </w:r>
    </w:p>
    <w:p w14:paraId="5234D9C9" w14:textId="77777777" w:rsidR="005F1558" w:rsidRPr="00EC76D5" w:rsidRDefault="005F1558" w:rsidP="005F1558">
      <w:pPr>
        <w:pStyle w:val="Code"/>
      </w:pPr>
      <w:r w:rsidRPr="00EC76D5">
        <w:t xml:space="preserve">    </w:t>
      </w:r>
    </w:p>
    <w:p w14:paraId="5093E037" w14:textId="77777777" w:rsidR="005F1558" w:rsidRPr="00EC76D5" w:rsidRDefault="005F1558" w:rsidP="005F1558">
      <w:pPr>
        <w:pStyle w:val="Code"/>
      </w:pPr>
      <w:r w:rsidRPr="00EC76D5">
        <w:t xml:space="preserve">    if (operator == MiddleOperator.Increment) {</w:t>
      </w:r>
    </w:p>
    <w:p w14:paraId="540D82E8" w14:textId="77777777" w:rsidR="005F1558" w:rsidRPr="00EC76D5" w:rsidRDefault="005F1558" w:rsidP="005F1558">
      <w:pPr>
        <w:pStyle w:val="Code"/>
      </w:pPr>
      <w:r w:rsidRPr="00EC76D5">
        <w:t xml:space="preserve">      operator = MiddleOperator.PostfixIncrement;</w:t>
      </w:r>
    </w:p>
    <w:p w14:paraId="2563F1D3" w14:textId="77777777" w:rsidR="005F1558" w:rsidRPr="00EC76D5" w:rsidRDefault="005F1558" w:rsidP="005F1558">
      <w:pPr>
        <w:pStyle w:val="Code"/>
      </w:pPr>
      <w:r w:rsidRPr="00EC76D5">
        <w:t xml:space="preserve">    }</w:t>
      </w:r>
    </w:p>
    <w:p w14:paraId="0640E294" w14:textId="77777777" w:rsidR="005F1558" w:rsidRPr="00EC76D5" w:rsidRDefault="005F1558" w:rsidP="005F1558">
      <w:pPr>
        <w:pStyle w:val="Code"/>
      </w:pPr>
      <w:r w:rsidRPr="00EC76D5">
        <w:t xml:space="preserve">    else {</w:t>
      </w:r>
    </w:p>
    <w:p w14:paraId="024100B7" w14:textId="77777777" w:rsidR="005F1558" w:rsidRPr="00EC76D5" w:rsidRDefault="005F1558" w:rsidP="005F1558">
      <w:pPr>
        <w:pStyle w:val="Code"/>
      </w:pPr>
      <w:r w:rsidRPr="00EC76D5">
        <w:t xml:space="preserve">      operator = MiddleOperator.PostfixDecrement;</w:t>
      </w:r>
    </w:p>
    <w:p w14:paraId="12C521C2" w14:textId="77777777" w:rsidR="005F1558" w:rsidRPr="00EC76D5" w:rsidRDefault="005F1558" w:rsidP="005F1558">
      <w:pPr>
        <w:pStyle w:val="Code"/>
      </w:pPr>
      <w:r w:rsidRPr="00EC76D5">
        <w:t xml:space="preserve">    }</w:t>
      </w:r>
    </w:p>
    <w:p w14:paraId="2FACC893" w14:textId="77777777" w:rsidR="005F1558" w:rsidRPr="00EC76D5" w:rsidRDefault="005F1558" w:rsidP="005F1558">
      <w:pPr>
        <w:pStyle w:val="Code"/>
      </w:pPr>
    </w:p>
    <w:p w14:paraId="1297899E" w14:textId="77777777" w:rsidR="005F1558" w:rsidRPr="00EC76D5" w:rsidRDefault="005F1558" w:rsidP="005F1558">
      <w:pPr>
        <w:pStyle w:val="Code"/>
      </w:pPr>
      <w:r w:rsidRPr="00EC76D5">
        <w:t xml:space="preserve">    return generateUnaryTree(operator, type, tree);</w:t>
      </w:r>
    </w:p>
    <w:p w14:paraId="6B2CD8E1" w14:textId="5A87408C" w:rsidR="00E40B78" w:rsidRPr="00EC76D5" w:rsidRDefault="005F1558" w:rsidP="005F1558">
      <w:pPr>
        <w:pStyle w:val="Code"/>
      </w:pPr>
      <w:r w:rsidRPr="00EC76D5">
        <w:t xml:space="preserve">  }</w:t>
      </w:r>
    </w:p>
    <w:p w14:paraId="32892441" w14:textId="0384511C" w:rsidR="00E40B78" w:rsidRPr="00EC76D5" w:rsidRDefault="00E40B78" w:rsidP="00E40B78">
      <w:pPr>
        <w:pStyle w:val="Rubrik3"/>
      </w:pPr>
      <w:bookmarkStart w:id="336" w:name="_Toc481936212"/>
      <w:r w:rsidRPr="00EC76D5">
        <w:t>Dot</w:t>
      </w:r>
      <w:bookmarkEnd w:id="336"/>
    </w:p>
    <w:p w14:paraId="52409679" w14:textId="77777777" w:rsidR="00E40B78" w:rsidRPr="00EC76D5" w:rsidRDefault="00E40B78" w:rsidP="00E40B78">
      <w:r w:rsidRPr="00EC76D5">
        <w:t>The dot operator generates different result is the operand has and address symbol. If it has, it is the result of the arrow, dereference, or index operator. In that case, it inherits the address symbol and increase the address offset with the member offset.</w:t>
      </w:r>
    </w:p>
    <w:p w14:paraId="12D97707" w14:textId="77777777" w:rsidR="00E40B78" w:rsidRPr="00EC76D5" w:rsidRDefault="00E40B78" w:rsidP="00E40B78">
      <w:r w:rsidRPr="00EC76D5">
        <w:t>If the operand does not have an address symbol, it is a regular variable. Then we just create a temporary symbol with the same storage and increase the offset with the member offset.</w:t>
      </w:r>
    </w:p>
    <w:p w14:paraId="3BB7FD91" w14:textId="7408F404" w:rsidR="00E40B78" w:rsidRPr="00EC76D5" w:rsidRDefault="002E67B8" w:rsidP="00E40B78">
      <w:pPr>
        <w:pStyle w:val="CodeHeader"/>
      </w:pPr>
      <w:proofErr w:type="spellStart"/>
      <w:r>
        <w:t>MainParser.gppg</w:t>
      </w:r>
      <w:proofErr w:type="spellEnd"/>
    </w:p>
    <w:p w14:paraId="6B52DDF5" w14:textId="77777777" w:rsidR="005F1558" w:rsidRPr="00EC76D5" w:rsidRDefault="005F1558" w:rsidP="00DF4D71">
      <w:pPr>
        <w:pStyle w:val="Code"/>
      </w:pPr>
      <w:r w:rsidRPr="00EC76D5">
        <w:t xml:space="preserve">  | postfix_expression DOT IDENTIFIER {</w:t>
      </w:r>
    </w:p>
    <w:p w14:paraId="6519FA49" w14:textId="77777777" w:rsidR="005F1558" w:rsidRPr="00EC76D5" w:rsidRDefault="005F1558" w:rsidP="00DF4D71">
      <w:pPr>
        <w:pStyle w:val="Code"/>
      </w:pPr>
      <w:r w:rsidRPr="00EC76D5">
        <w:t xml:space="preserve">      $$ = SyntaxTreeGenerator.generateDotExpression($1, $3);</w:t>
      </w:r>
    </w:p>
    <w:p w14:paraId="0240950E" w14:textId="77777777" w:rsidR="00DF4D71" w:rsidRPr="00EC76D5" w:rsidRDefault="005F1558" w:rsidP="00DF4D71">
      <w:pPr>
        <w:pStyle w:val="Code"/>
        <w:rPr>
          <w:b/>
        </w:rPr>
      </w:pPr>
      <w:r w:rsidRPr="00EC76D5">
        <w:t xml:space="preserve">    }</w:t>
      </w:r>
    </w:p>
    <w:p w14:paraId="2403DB54" w14:textId="40010599" w:rsidR="00E40B78" w:rsidRPr="00EC76D5" w:rsidRDefault="009A5FF5" w:rsidP="005F1558">
      <w:pPr>
        <w:pStyle w:val="CodeHeader"/>
      </w:pPr>
      <w:proofErr w:type="spellStart"/>
      <w:r w:rsidRPr="00EC76D5">
        <w:t>GenerateSyntaxTree.java</w:t>
      </w:r>
      <w:proofErr w:type="spellEnd"/>
    </w:p>
    <w:p w14:paraId="4B1A6404" w14:textId="3C8FC5A8" w:rsidR="005874BA" w:rsidRPr="00EC76D5" w:rsidRDefault="005874BA" w:rsidP="005874BA">
      <w:pPr>
        <w:pStyle w:val="Code"/>
      </w:pPr>
      <w:r w:rsidRPr="00EC76D5">
        <w:t xml:space="preserve">  public static SyntaxTree generateDotExpression(SyntaxTree tree, String name){</w:t>
      </w:r>
    </w:p>
    <w:p w14:paraId="4E7BBB87" w14:textId="77777777" w:rsidR="005874BA" w:rsidRPr="00EC76D5" w:rsidRDefault="005874BA" w:rsidP="005874BA">
      <w:pPr>
        <w:pStyle w:val="Code"/>
      </w:pPr>
      <w:r w:rsidRPr="00EC76D5">
        <w:t xml:space="preserve">    Type type = tree.getType();</w:t>
      </w:r>
    </w:p>
    <w:p w14:paraId="7BD60E38" w14:textId="77777777" w:rsidR="005874BA" w:rsidRPr="00EC76D5" w:rsidRDefault="005874BA" w:rsidP="005874BA">
      <w:pPr>
        <w:pStyle w:val="Code"/>
      </w:pPr>
      <w:r w:rsidRPr="00EC76D5">
        <w:lastRenderedPageBreak/>
        <w:t xml:space="preserve">    Assert.error(type.isStructOrUnion(), tree, "not a struct or union");</w:t>
      </w:r>
    </w:p>
    <w:p w14:paraId="534E883B" w14:textId="77777777" w:rsidR="005874BA" w:rsidRPr="00EC76D5" w:rsidRDefault="005874BA" w:rsidP="005874BA">
      <w:pPr>
        <w:pStyle w:val="Code"/>
      </w:pPr>
      <w:r w:rsidRPr="00EC76D5">
        <w:t xml:space="preserve">    Symbol memberSymbol = type.lookupMember(name);</w:t>
      </w:r>
    </w:p>
    <w:p w14:paraId="06CD1B00" w14:textId="77777777" w:rsidR="005874BA" w:rsidRPr="00EC76D5" w:rsidRDefault="005874BA" w:rsidP="005874BA">
      <w:pPr>
        <w:pStyle w:val="Code"/>
      </w:pPr>
      <w:r w:rsidRPr="00EC76D5">
        <w:t xml:space="preserve">    Assert.error(memberSymbol != null, name, "not a member");</w:t>
      </w:r>
    </w:p>
    <w:p w14:paraId="4AF86361" w14:textId="77777777" w:rsidR="005874BA" w:rsidRPr="00EC76D5" w:rsidRDefault="005874BA" w:rsidP="005874BA">
      <w:pPr>
        <w:pStyle w:val="Code"/>
      </w:pPr>
      <w:r w:rsidRPr="00EC76D5">
        <w:t xml:space="preserve">    SyntaxTree memberTree =</w:t>
      </w:r>
    </w:p>
    <w:p w14:paraId="3A139652" w14:textId="55EABCA4" w:rsidR="005874BA" w:rsidRPr="00EC76D5" w:rsidRDefault="005874BA" w:rsidP="005874BA">
      <w:pPr>
        <w:pStyle w:val="Code"/>
      </w:pPr>
      <w:r w:rsidRPr="00EC76D5">
        <w:t xml:space="preserve">      new SyntaxTree(MiddleOperator.Variable, memberSymbol);</w:t>
      </w:r>
    </w:p>
    <w:p w14:paraId="0D811E16" w14:textId="77777777" w:rsidR="005874BA" w:rsidRPr="00EC76D5" w:rsidRDefault="005874BA" w:rsidP="005874BA">
      <w:pPr>
        <w:pStyle w:val="Code"/>
      </w:pPr>
      <w:r w:rsidRPr="00EC76D5">
        <w:t xml:space="preserve">    return generateBinaryTree(MiddleOperator.Dot, memberSymbol.getType(),</w:t>
      </w:r>
    </w:p>
    <w:p w14:paraId="1C7A9EA2" w14:textId="3D20937D" w:rsidR="005874BA" w:rsidRPr="00EC76D5" w:rsidRDefault="005874BA" w:rsidP="005874BA">
      <w:pPr>
        <w:pStyle w:val="Code"/>
      </w:pPr>
      <w:r w:rsidRPr="00EC76D5">
        <w:t xml:space="preserve">                              tree, memberTree);</w:t>
      </w:r>
    </w:p>
    <w:p w14:paraId="48BFBF05" w14:textId="27247456" w:rsidR="00E40B78" w:rsidRPr="00EC76D5" w:rsidRDefault="005874BA" w:rsidP="005874BA">
      <w:pPr>
        <w:pStyle w:val="Code"/>
      </w:pPr>
      <w:r w:rsidRPr="00EC76D5">
        <w:t xml:space="preserve">  }</w:t>
      </w:r>
    </w:p>
    <w:p w14:paraId="7F100784" w14:textId="78A7491F" w:rsidR="00E40B78" w:rsidRPr="00EC76D5" w:rsidRDefault="00E40B78" w:rsidP="00E40B78">
      <w:pPr>
        <w:pStyle w:val="Rubrik3"/>
      </w:pPr>
      <w:bookmarkStart w:id="337" w:name="_Toc481936213"/>
      <w:r w:rsidRPr="00EC76D5">
        <w:t>Arrow</w:t>
      </w:r>
      <w:bookmarkEnd w:id="337"/>
    </w:p>
    <w:p w14:paraId="24FD57F4" w14:textId="77777777" w:rsidR="00E40B78" w:rsidRPr="00EC76D5" w:rsidRDefault="00E40B78" w:rsidP="00E40B78">
      <w:r w:rsidRPr="00EC76D5">
        <w:t>The arrow operator takes a pointer to a struct or union as operand. The result symbol has the operand as address symbol and the member offset as offset.</w:t>
      </w:r>
    </w:p>
    <w:p w14:paraId="2623EF01" w14:textId="36A1EBA9" w:rsidR="00E40B78" w:rsidRPr="00EC76D5" w:rsidRDefault="002E67B8" w:rsidP="00E40B78">
      <w:pPr>
        <w:pStyle w:val="CodeHeader"/>
      </w:pPr>
      <w:proofErr w:type="spellStart"/>
      <w:r>
        <w:t>MainParser.gppg</w:t>
      </w:r>
      <w:proofErr w:type="spellEnd"/>
    </w:p>
    <w:p w14:paraId="5D28CD22" w14:textId="77777777" w:rsidR="00882044" w:rsidRPr="00EC76D5" w:rsidRDefault="00882044" w:rsidP="00882044">
      <w:pPr>
        <w:pStyle w:val="Code"/>
      </w:pPr>
      <w:r w:rsidRPr="00EC76D5">
        <w:t xml:space="preserve">  | postfix_expression ARROW IDENTIFIER {</w:t>
      </w:r>
    </w:p>
    <w:p w14:paraId="0152687F" w14:textId="77777777" w:rsidR="00882044" w:rsidRPr="00EC76D5" w:rsidRDefault="00882044" w:rsidP="00882044">
      <w:pPr>
        <w:pStyle w:val="Code"/>
      </w:pPr>
      <w:r w:rsidRPr="00EC76D5">
        <w:t xml:space="preserve">      $$ = SyntaxTreeGenerator.generateArrowExpression($1, $3);</w:t>
      </w:r>
    </w:p>
    <w:p w14:paraId="6F2F5FB8" w14:textId="77777777" w:rsidR="00882044" w:rsidRPr="00EC76D5" w:rsidRDefault="00882044" w:rsidP="00882044">
      <w:pPr>
        <w:pStyle w:val="Code"/>
        <w:rPr>
          <w:b/>
        </w:rPr>
      </w:pPr>
      <w:r w:rsidRPr="00EC76D5">
        <w:t xml:space="preserve">    }</w:t>
      </w:r>
    </w:p>
    <w:p w14:paraId="7254E26A" w14:textId="2555FF49" w:rsidR="00E40B78" w:rsidRPr="00EC76D5" w:rsidRDefault="009A5FF5" w:rsidP="00882044">
      <w:pPr>
        <w:pStyle w:val="CodeHeader"/>
      </w:pPr>
      <w:proofErr w:type="spellStart"/>
      <w:r w:rsidRPr="00EC76D5">
        <w:t>GenerateSyntaxTree.java</w:t>
      </w:r>
      <w:proofErr w:type="spellEnd"/>
    </w:p>
    <w:p w14:paraId="78FAF7BD" w14:textId="77777777" w:rsidR="00A068BD" w:rsidRPr="00EC76D5" w:rsidRDefault="00A068BD" w:rsidP="00A068BD">
      <w:pPr>
        <w:pStyle w:val="Code"/>
      </w:pPr>
      <w:r w:rsidRPr="00EC76D5">
        <w:t xml:space="preserve">  public static SyntaxTree generateArrowExpression(SyntaxTree tree,</w:t>
      </w:r>
    </w:p>
    <w:p w14:paraId="53D682E4" w14:textId="61ACAF85" w:rsidR="00A068BD" w:rsidRPr="00EC76D5" w:rsidRDefault="00A068BD" w:rsidP="00A068BD">
      <w:pPr>
        <w:pStyle w:val="Code"/>
      </w:pPr>
      <w:r w:rsidRPr="00EC76D5">
        <w:t xml:space="preserve">                                                   String name) {</w:t>
      </w:r>
    </w:p>
    <w:p w14:paraId="67683646" w14:textId="77777777" w:rsidR="00A068BD" w:rsidRPr="00EC76D5" w:rsidRDefault="00A068BD" w:rsidP="00A068BD">
      <w:pPr>
        <w:pStyle w:val="Code"/>
      </w:pPr>
      <w:r w:rsidRPr="00EC76D5">
        <w:t xml:space="preserve">    Type type = tree.getType();</w:t>
      </w:r>
    </w:p>
    <w:p w14:paraId="23F70648" w14:textId="77777777" w:rsidR="00A068BD" w:rsidRPr="00EC76D5" w:rsidRDefault="00A068BD" w:rsidP="00A068BD">
      <w:pPr>
        <w:pStyle w:val="Code"/>
      </w:pPr>
      <w:r w:rsidRPr="00EC76D5">
        <w:t xml:space="preserve">    Assert.error(type.isPointer() &amp;&amp; type.getPointerType().isStructOrUnion(),</w:t>
      </w:r>
    </w:p>
    <w:p w14:paraId="56B8AC61" w14:textId="77777777" w:rsidR="00A068BD" w:rsidRPr="00EC76D5" w:rsidRDefault="00A068BD" w:rsidP="00A068BD">
      <w:pPr>
        <w:pStyle w:val="Code"/>
      </w:pPr>
      <w:r w:rsidRPr="00EC76D5">
        <w:t xml:space="preserve">                 tree, "not a pointer to struct or a union");</w:t>
      </w:r>
    </w:p>
    <w:p w14:paraId="05B9F63C" w14:textId="77777777" w:rsidR="00A068BD" w:rsidRPr="00EC76D5" w:rsidRDefault="00A068BD" w:rsidP="00A068BD">
      <w:pPr>
        <w:pStyle w:val="Code"/>
      </w:pPr>
      <w:r w:rsidRPr="00EC76D5">
        <w:t xml:space="preserve">    </w:t>
      </w:r>
    </w:p>
    <w:p w14:paraId="4A280BFA" w14:textId="77777777" w:rsidR="00A068BD" w:rsidRPr="00EC76D5" w:rsidRDefault="00A068BD" w:rsidP="00A068BD">
      <w:pPr>
        <w:pStyle w:val="Code"/>
      </w:pPr>
      <w:r w:rsidRPr="00EC76D5">
        <w:t xml:space="preserve">    Symbol memberSymbol = type.getPointerType().lookupMember(name);</w:t>
      </w:r>
    </w:p>
    <w:p w14:paraId="7D6047CA" w14:textId="77777777" w:rsidR="00A068BD" w:rsidRPr="00EC76D5" w:rsidRDefault="00A068BD" w:rsidP="00A068BD">
      <w:pPr>
        <w:pStyle w:val="Code"/>
      </w:pPr>
      <w:r w:rsidRPr="00EC76D5">
        <w:t xml:space="preserve">    Assert.error(memberSymbol != null, name, "not a member");</w:t>
      </w:r>
    </w:p>
    <w:p w14:paraId="71AF05A5" w14:textId="77777777" w:rsidR="00A068BD" w:rsidRPr="00EC76D5" w:rsidRDefault="00A068BD" w:rsidP="00A068BD">
      <w:pPr>
        <w:pStyle w:val="Code"/>
      </w:pPr>
      <w:r w:rsidRPr="00EC76D5">
        <w:t xml:space="preserve">    </w:t>
      </w:r>
    </w:p>
    <w:p w14:paraId="130398BD" w14:textId="77777777" w:rsidR="00A068BD" w:rsidRPr="00EC76D5" w:rsidRDefault="00A068BD" w:rsidP="00A068BD">
      <w:pPr>
        <w:pStyle w:val="Code"/>
      </w:pPr>
      <w:r w:rsidRPr="00EC76D5">
        <w:t xml:space="preserve">    SyntaxTree memberTree = new SyntaxTree(MiddleOperator.Variable,</w:t>
      </w:r>
    </w:p>
    <w:p w14:paraId="62786F1E" w14:textId="2D11BDDF" w:rsidR="00A068BD" w:rsidRPr="00EC76D5" w:rsidRDefault="00A068BD" w:rsidP="00A068BD">
      <w:pPr>
        <w:pStyle w:val="Code"/>
      </w:pPr>
      <w:r w:rsidRPr="00EC76D5">
        <w:t xml:space="preserve">                                           memberSymbol);</w:t>
      </w:r>
    </w:p>
    <w:p w14:paraId="532C682D" w14:textId="77777777" w:rsidR="00A068BD" w:rsidRPr="00EC76D5" w:rsidRDefault="00A068BD" w:rsidP="00A068BD">
      <w:pPr>
        <w:pStyle w:val="Code"/>
      </w:pPr>
      <w:r w:rsidRPr="00EC76D5">
        <w:t xml:space="preserve">    return generateBinaryTree(MiddleOperator.Arrow, memberSymbol.getType(),</w:t>
      </w:r>
    </w:p>
    <w:p w14:paraId="414BCC8E" w14:textId="0854409A" w:rsidR="00A068BD" w:rsidRPr="00EC76D5" w:rsidRDefault="00A068BD" w:rsidP="00A068BD">
      <w:pPr>
        <w:pStyle w:val="Code"/>
      </w:pPr>
      <w:r w:rsidRPr="00EC76D5">
        <w:t xml:space="preserve">                              tree, memberTree);</w:t>
      </w:r>
    </w:p>
    <w:p w14:paraId="02BE4CD4" w14:textId="13F34AB1" w:rsidR="00E40B78" w:rsidRPr="00EC76D5" w:rsidRDefault="00A068BD" w:rsidP="00A068BD">
      <w:pPr>
        <w:pStyle w:val="Code"/>
      </w:pPr>
      <w:r w:rsidRPr="00EC76D5">
        <w:t xml:space="preserve">  }</w:t>
      </w:r>
    </w:p>
    <w:p w14:paraId="599617B6" w14:textId="216FB86A" w:rsidR="00E40B78" w:rsidRPr="00EC76D5" w:rsidRDefault="00E40B78" w:rsidP="00E40B78">
      <w:pPr>
        <w:pStyle w:val="Rubrik3"/>
      </w:pPr>
      <w:bookmarkStart w:id="338" w:name="_Toc481936214"/>
      <w:r w:rsidRPr="00EC76D5">
        <w:t>Index</w:t>
      </w:r>
      <w:bookmarkEnd w:id="338"/>
    </w:p>
    <w:p w14:paraId="6E1891E2" w14:textId="77777777" w:rsidR="00E40B78" w:rsidRPr="00EC76D5" w:rsidRDefault="00E40B78" w:rsidP="00E40B78">
      <w:r w:rsidRPr="00EC76D5">
        <w:t>The index operator takes a pointer or array and an integral. We have three cases:</w:t>
      </w:r>
    </w:p>
    <w:p w14:paraId="3FA18A1B" w14:textId="77777777" w:rsidR="00E40B78" w:rsidRPr="00EC76D5" w:rsidRDefault="00E40B78" w:rsidP="00E40B78">
      <w:pPr>
        <w:pStyle w:val="Liststycke"/>
        <w:numPr>
          <w:ilvl w:val="0"/>
          <w:numId w:val="94"/>
        </w:numPr>
      </w:pPr>
      <w:r w:rsidRPr="00EC76D5">
        <w:t>The index is constant, in which case we treat the operator as if it was the arrow operator.</w:t>
      </w:r>
    </w:p>
    <w:p w14:paraId="333C0327" w14:textId="77777777" w:rsidR="00E40B78" w:rsidRPr="00EC76D5" w:rsidRDefault="00E40B78" w:rsidP="00E40B78">
      <w:pPr>
        <w:pStyle w:val="Liststycke"/>
        <w:numPr>
          <w:ilvl w:val="0"/>
          <w:numId w:val="94"/>
        </w:numPr>
      </w:pPr>
      <w:r w:rsidRPr="00EC76D5">
        <w:t xml:space="preserve">The index is not </w:t>
      </w:r>
      <w:proofErr w:type="gramStart"/>
      <w:r w:rsidRPr="00EC76D5">
        <w:t>constant</w:t>
      </w:r>
      <w:proofErr w:type="gramEnd"/>
      <w:r w:rsidRPr="00EC76D5">
        <w:t xml:space="preserve"> and the array or pointer type size is one, in which case we generate that add the index to the pointer or array.</w:t>
      </w:r>
    </w:p>
    <w:p w14:paraId="2051C4BD" w14:textId="77777777" w:rsidR="00E40B78" w:rsidRPr="00EC76D5" w:rsidRDefault="00E40B78" w:rsidP="00E40B78">
      <w:pPr>
        <w:pStyle w:val="Liststycke"/>
        <w:numPr>
          <w:ilvl w:val="0"/>
          <w:numId w:val="94"/>
        </w:numPr>
      </w:pPr>
      <w:r w:rsidRPr="00EC76D5">
        <w:t xml:space="preserve">The index is not </w:t>
      </w:r>
      <w:proofErr w:type="gramStart"/>
      <w:r w:rsidRPr="00EC76D5">
        <w:t>constant</w:t>
      </w:r>
      <w:proofErr w:type="gramEnd"/>
      <w:r w:rsidRPr="00EC76D5">
        <w:t xml:space="preserve"> and the array or pointer type size is greater than, in which case we also need to generate code that multiply the index with the type size.</w:t>
      </w:r>
    </w:p>
    <w:p w14:paraId="7BF54AC4" w14:textId="63C4B3B0" w:rsidR="00E40B78" w:rsidRPr="00EC76D5" w:rsidRDefault="002E67B8" w:rsidP="00E40B78">
      <w:pPr>
        <w:pStyle w:val="CodeHeader"/>
      </w:pPr>
      <w:proofErr w:type="spellStart"/>
      <w:r>
        <w:t>MainParser.gppg</w:t>
      </w:r>
      <w:proofErr w:type="spellEnd"/>
    </w:p>
    <w:p w14:paraId="77EE0487" w14:textId="77777777" w:rsidR="00A068BD" w:rsidRPr="00EC76D5" w:rsidRDefault="00A068BD" w:rsidP="00A068BD">
      <w:pPr>
        <w:pStyle w:val="Code"/>
      </w:pPr>
      <w:r w:rsidRPr="00EC76D5">
        <w:t xml:space="preserve">  | postfix_expression LEFT_SQUARE expression RIGHT_SQUARE {</w:t>
      </w:r>
    </w:p>
    <w:p w14:paraId="0130A270" w14:textId="77777777" w:rsidR="00A068BD" w:rsidRPr="00EC76D5" w:rsidRDefault="00A068BD" w:rsidP="00A068BD">
      <w:pPr>
        <w:pStyle w:val="Code"/>
      </w:pPr>
      <w:r w:rsidRPr="00EC76D5">
        <w:t xml:space="preserve">      $$ = SyntaxTreeGenerator.generateIndexExpression($1, $3);</w:t>
      </w:r>
    </w:p>
    <w:p w14:paraId="15FD58A0" w14:textId="77777777" w:rsidR="00A068BD" w:rsidRPr="00EC76D5" w:rsidRDefault="00A068BD" w:rsidP="00A068BD">
      <w:pPr>
        <w:pStyle w:val="Code"/>
        <w:rPr>
          <w:b/>
        </w:rPr>
      </w:pPr>
      <w:r w:rsidRPr="00EC76D5">
        <w:t xml:space="preserve">    }</w:t>
      </w:r>
    </w:p>
    <w:p w14:paraId="658C80A3" w14:textId="0867ED0A" w:rsidR="00E40B78" w:rsidRPr="00EC76D5" w:rsidRDefault="009A5FF5" w:rsidP="00A068BD">
      <w:pPr>
        <w:pStyle w:val="CodeHeader"/>
      </w:pPr>
      <w:proofErr w:type="spellStart"/>
      <w:r w:rsidRPr="00EC76D5">
        <w:t>GenerateSyntaxTree.java</w:t>
      </w:r>
      <w:proofErr w:type="spellEnd"/>
    </w:p>
    <w:p w14:paraId="662D19DC" w14:textId="77777777" w:rsidR="00A068BD" w:rsidRPr="00EC76D5" w:rsidRDefault="00A068BD" w:rsidP="00A068BD">
      <w:pPr>
        <w:pStyle w:val="Code"/>
      </w:pPr>
      <w:r w:rsidRPr="00EC76D5">
        <w:t xml:space="preserve">  public static SyntaxTree generateIndexExpression(SyntaxTree leftTree,</w:t>
      </w:r>
    </w:p>
    <w:p w14:paraId="6B45F72B" w14:textId="77777777" w:rsidR="00A068BD" w:rsidRPr="00EC76D5" w:rsidRDefault="00A068BD" w:rsidP="00A068BD">
      <w:pPr>
        <w:pStyle w:val="Code"/>
      </w:pPr>
      <w:r w:rsidRPr="00EC76D5">
        <w:t xml:space="preserve">                                                   SyntaxTree rightTree) {</w:t>
      </w:r>
    </w:p>
    <w:p w14:paraId="76281C30" w14:textId="77777777" w:rsidR="00A068BD" w:rsidRPr="00EC76D5" w:rsidRDefault="00A068BD" w:rsidP="00A068BD">
      <w:pPr>
        <w:pStyle w:val="Code"/>
      </w:pPr>
      <w:r w:rsidRPr="00EC76D5">
        <w:t xml:space="preserve">    SyntaxTree pointerTree = null, indexTree = null;</w:t>
      </w:r>
    </w:p>
    <w:p w14:paraId="7BCE491B" w14:textId="77777777" w:rsidR="00A068BD" w:rsidRPr="00EC76D5" w:rsidRDefault="00A068BD" w:rsidP="00A068BD">
      <w:pPr>
        <w:pStyle w:val="Code"/>
      </w:pPr>
      <w:r w:rsidRPr="00EC76D5">
        <w:t xml:space="preserve">    Type leftType = leftTree.getType(),</w:t>
      </w:r>
    </w:p>
    <w:p w14:paraId="33D791C3" w14:textId="77777777" w:rsidR="00A068BD" w:rsidRPr="00EC76D5" w:rsidRDefault="00A068BD" w:rsidP="00A068BD">
      <w:pPr>
        <w:pStyle w:val="Code"/>
      </w:pPr>
      <w:r w:rsidRPr="00EC76D5">
        <w:t xml:space="preserve">         rightType = rightTree.getType();</w:t>
      </w:r>
    </w:p>
    <w:p w14:paraId="6FFFB08A" w14:textId="77777777" w:rsidR="00A068BD" w:rsidRPr="00EC76D5" w:rsidRDefault="00A068BD" w:rsidP="00A068BD">
      <w:pPr>
        <w:pStyle w:val="Code"/>
      </w:pPr>
      <w:r w:rsidRPr="00EC76D5">
        <w:t xml:space="preserve">         </w:t>
      </w:r>
    </w:p>
    <w:p w14:paraId="3F24A202" w14:textId="77777777" w:rsidR="00A068BD" w:rsidRPr="00EC76D5" w:rsidRDefault="00A068BD" w:rsidP="00A068BD">
      <w:pPr>
        <w:pStyle w:val="Code"/>
      </w:pPr>
      <w:r w:rsidRPr="00EC76D5">
        <w:t xml:space="preserve">    if (leftType.isPointerOrArray() &amp;&amp; rightType.isIntegral()) {</w:t>
      </w:r>
    </w:p>
    <w:p w14:paraId="7B67F493" w14:textId="77777777" w:rsidR="00A068BD" w:rsidRPr="00EC76D5" w:rsidRDefault="00A068BD" w:rsidP="00A068BD">
      <w:pPr>
        <w:pStyle w:val="Code"/>
      </w:pPr>
      <w:r w:rsidRPr="00EC76D5">
        <w:lastRenderedPageBreak/>
        <w:t xml:space="preserve">      pointerTree = leftTree;</w:t>
      </w:r>
    </w:p>
    <w:p w14:paraId="5E1EA10A" w14:textId="77777777" w:rsidR="00A068BD" w:rsidRPr="00EC76D5" w:rsidRDefault="00A068BD" w:rsidP="00A068BD">
      <w:pPr>
        <w:pStyle w:val="Code"/>
      </w:pPr>
      <w:r w:rsidRPr="00EC76D5">
        <w:t xml:space="preserve">      indexTree = rightTree;</w:t>
      </w:r>
    </w:p>
    <w:p w14:paraId="5814DD5D" w14:textId="77777777" w:rsidR="00A068BD" w:rsidRPr="00EC76D5" w:rsidRDefault="00A068BD" w:rsidP="00A068BD">
      <w:pPr>
        <w:pStyle w:val="Code"/>
      </w:pPr>
      <w:r w:rsidRPr="00EC76D5">
        <w:t xml:space="preserve">    }</w:t>
      </w:r>
    </w:p>
    <w:p w14:paraId="337D25BB" w14:textId="77777777" w:rsidR="00A068BD" w:rsidRPr="00EC76D5" w:rsidRDefault="00A068BD" w:rsidP="00A068BD">
      <w:pPr>
        <w:pStyle w:val="Code"/>
      </w:pPr>
      <w:r w:rsidRPr="00EC76D5">
        <w:t xml:space="preserve">    else if (leftType.isIntegral() &amp;&amp; rightType.isPointer()) {</w:t>
      </w:r>
    </w:p>
    <w:p w14:paraId="631D54D1" w14:textId="77777777" w:rsidR="00A068BD" w:rsidRPr="00EC76D5" w:rsidRDefault="00A068BD" w:rsidP="00A068BD">
      <w:pPr>
        <w:pStyle w:val="Code"/>
      </w:pPr>
      <w:r w:rsidRPr="00EC76D5">
        <w:t xml:space="preserve">      pointerTree = rightTree;</w:t>
      </w:r>
    </w:p>
    <w:p w14:paraId="774BC69D" w14:textId="77777777" w:rsidR="00A068BD" w:rsidRPr="00EC76D5" w:rsidRDefault="00A068BD" w:rsidP="00A068BD">
      <w:pPr>
        <w:pStyle w:val="Code"/>
      </w:pPr>
      <w:r w:rsidRPr="00EC76D5">
        <w:t xml:space="preserve">      indexTree = leftTree;</w:t>
      </w:r>
    </w:p>
    <w:p w14:paraId="310F7C6F" w14:textId="77777777" w:rsidR="00A068BD" w:rsidRPr="00EC76D5" w:rsidRDefault="00A068BD" w:rsidP="00A068BD">
      <w:pPr>
        <w:pStyle w:val="Code"/>
      </w:pPr>
      <w:r w:rsidRPr="00EC76D5">
        <w:t xml:space="preserve">    }</w:t>
      </w:r>
    </w:p>
    <w:p w14:paraId="3A256A7E" w14:textId="77777777" w:rsidR="00A068BD" w:rsidRPr="00EC76D5" w:rsidRDefault="00A068BD" w:rsidP="00A068BD">
      <w:pPr>
        <w:pStyle w:val="Code"/>
      </w:pPr>
      <w:r w:rsidRPr="00EC76D5">
        <w:t xml:space="preserve">    else {</w:t>
      </w:r>
    </w:p>
    <w:p w14:paraId="48733824" w14:textId="77777777" w:rsidR="00A068BD" w:rsidRPr="00EC76D5" w:rsidRDefault="00A068BD" w:rsidP="00A068BD">
      <w:pPr>
        <w:pStyle w:val="Code"/>
      </w:pPr>
      <w:r w:rsidRPr="00EC76D5">
        <w:t xml:space="preserve">      Assert.error(null, "invalid index types");</w:t>
      </w:r>
    </w:p>
    <w:p w14:paraId="073DAB27" w14:textId="77777777" w:rsidR="00A068BD" w:rsidRPr="00EC76D5" w:rsidRDefault="00A068BD" w:rsidP="00A068BD">
      <w:pPr>
        <w:pStyle w:val="Code"/>
      </w:pPr>
      <w:r w:rsidRPr="00EC76D5">
        <w:t xml:space="preserve">    }</w:t>
      </w:r>
    </w:p>
    <w:p w14:paraId="63DBA420" w14:textId="77777777" w:rsidR="00A068BD" w:rsidRPr="00EC76D5" w:rsidRDefault="00A068BD" w:rsidP="00A068BD">
      <w:pPr>
        <w:pStyle w:val="Code"/>
      </w:pPr>
    </w:p>
    <w:p w14:paraId="7C3438DC" w14:textId="77777777" w:rsidR="00A068BD" w:rsidRPr="00EC76D5" w:rsidRDefault="00A068BD" w:rsidP="00A068BD">
      <w:pPr>
        <w:pStyle w:val="Code"/>
      </w:pPr>
      <w:r w:rsidRPr="00EC76D5">
        <w:t xml:space="preserve">    if (!indexTree.getType().isInteger()) {</w:t>
      </w:r>
    </w:p>
    <w:p w14:paraId="52718230" w14:textId="77777777" w:rsidR="00A068BD" w:rsidRPr="00EC76D5" w:rsidRDefault="00A068BD" w:rsidP="00A068BD">
      <w:pPr>
        <w:pStyle w:val="Code"/>
      </w:pPr>
      <w:r w:rsidRPr="00EC76D5">
        <w:t xml:space="preserve">      Type toType = indexTree.getType().isSigned() ? Type.SignedIntegerType </w:t>
      </w:r>
    </w:p>
    <w:p w14:paraId="7A765CEF" w14:textId="4283D0FD" w:rsidR="00A068BD" w:rsidRPr="00EC76D5" w:rsidRDefault="00A068BD" w:rsidP="00A068BD">
      <w:pPr>
        <w:pStyle w:val="Code"/>
      </w:pPr>
      <w:r w:rsidRPr="00EC76D5">
        <w:t xml:space="preserve">                                                   : Type.UnsignedIntegerType;</w:t>
      </w:r>
    </w:p>
    <w:p w14:paraId="29D83755" w14:textId="77777777" w:rsidR="00A068BD" w:rsidRPr="00EC76D5" w:rsidRDefault="00A068BD" w:rsidP="00A068BD">
      <w:pPr>
        <w:pStyle w:val="Code"/>
      </w:pPr>
      <w:r w:rsidRPr="00EC76D5">
        <w:t xml:space="preserve">      indexTree = TypeCast.explicitCast(indexTree, toType);</w:t>
      </w:r>
    </w:p>
    <w:p w14:paraId="66CF911E" w14:textId="77777777" w:rsidR="00A068BD" w:rsidRPr="00EC76D5" w:rsidRDefault="00A068BD" w:rsidP="00A068BD">
      <w:pPr>
        <w:pStyle w:val="Code"/>
      </w:pPr>
      <w:r w:rsidRPr="00EC76D5">
        <w:t xml:space="preserve">    }</w:t>
      </w:r>
    </w:p>
    <w:p w14:paraId="43FF128D" w14:textId="77777777" w:rsidR="00A068BD" w:rsidRPr="00EC76D5" w:rsidRDefault="00A068BD" w:rsidP="00A068BD">
      <w:pPr>
        <w:pStyle w:val="Code"/>
      </w:pPr>
    </w:p>
    <w:p w14:paraId="2B777F38" w14:textId="77777777" w:rsidR="00A068BD" w:rsidRPr="00EC76D5" w:rsidRDefault="00A068BD" w:rsidP="00A068BD">
      <w:pPr>
        <w:pStyle w:val="Code"/>
      </w:pPr>
      <w:r w:rsidRPr="00EC76D5">
        <w:t xml:space="preserve">    Type returnType = pointerTree.getType().getPointerOrArrayType();</w:t>
      </w:r>
    </w:p>
    <w:p w14:paraId="3E8C8A94" w14:textId="77777777" w:rsidR="00A068BD" w:rsidRPr="00EC76D5" w:rsidRDefault="00A068BD" w:rsidP="00A068BD">
      <w:pPr>
        <w:pStyle w:val="Code"/>
      </w:pPr>
      <w:r w:rsidRPr="00EC76D5">
        <w:t xml:space="preserve">    return generateBinaryTree(MiddleOperator.Index, returnType,</w:t>
      </w:r>
    </w:p>
    <w:p w14:paraId="22585293" w14:textId="443E041A" w:rsidR="00A068BD" w:rsidRPr="00EC76D5" w:rsidRDefault="00A068BD" w:rsidP="00A068BD">
      <w:pPr>
        <w:pStyle w:val="Code"/>
      </w:pPr>
      <w:r w:rsidRPr="00EC76D5">
        <w:t xml:space="preserve">                              pointerTree, indexTree);</w:t>
      </w:r>
    </w:p>
    <w:p w14:paraId="4A259A5E" w14:textId="316492F7" w:rsidR="00E40B78" w:rsidRPr="00EC76D5" w:rsidRDefault="00A068BD" w:rsidP="00A068BD">
      <w:pPr>
        <w:pStyle w:val="Code"/>
      </w:pPr>
      <w:r w:rsidRPr="00EC76D5">
        <w:t xml:space="preserve">  }</w:t>
      </w:r>
    </w:p>
    <w:p w14:paraId="1F9FEF54" w14:textId="1DD10642" w:rsidR="00E40B78" w:rsidRPr="00EC76D5" w:rsidRDefault="00E40B78" w:rsidP="00E40B78">
      <w:pPr>
        <w:pStyle w:val="Rubrik3"/>
      </w:pPr>
      <w:bookmarkStart w:id="339" w:name="_Toc481936215"/>
      <w:r w:rsidRPr="00EC76D5">
        <w:t>Function Call</w:t>
      </w:r>
      <w:bookmarkEnd w:id="339"/>
    </w:p>
    <w:p w14:paraId="55AD2190" w14:textId="77777777" w:rsidR="00E40B78" w:rsidRPr="00EC76D5" w:rsidRDefault="00E40B78" w:rsidP="00E40B78">
      <w:r w:rsidRPr="00EC76D5">
        <w:t>When calling a function, first we need to check the number of actual and formal parameters, which shall be equal. Unless the function is elliptic, in which case the actual parameter list can be longer.</w:t>
      </w:r>
    </w:p>
    <w:p w14:paraId="6DED660E" w14:textId="08F0B0A5" w:rsidR="00E40B78" w:rsidRPr="00EC76D5" w:rsidRDefault="00E40B78" w:rsidP="00E40B78">
      <w:r w:rsidRPr="00EC76D5">
        <w:t xml:space="preserve">Each regular actual parameter is transformed to the type of the formal parameter, and each extra actual parameter is subjected to the type promotion described in Section </w:t>
      </w:r>
      <w:r w:rsidRPr="00EC76D5">
        <w:fldChar w:fldCharType="begin"/>
      </w:r>
      <w:r w:rsidRPr="00EC76D5">
        <w:instrText xml:space="preserve"> REF _Ref418350730 \r \h </w:instrText>
      </w:r>
      <w:r w:rsidRPr="00EC76D5">
        <w:fldChar w:fldCharType="separate"/>
      </w:r>
      <w:r w:rsidR="00545E00" w:rsidRPr="00EC76D5">
        <w:t>6.3.6</w:t>
      </w:r>
      <w:r w:rsidRPr="00EC76D5">
        <w:fldChar w:fldCharType="end"/>
      </w:r>
      <w:r w:rsidRPr="00EC76D5">
        <w:t>. Unless the return type is void, we place the result value in a temporary symbol.</w:t>
      </w:r>
    </w:p>
    <w:p w14:paraId="477111A2" w14:textId="67C24995" w:rsidR="00E40B78" w:rsidRPr="00EC76D5" w:rsidRDefault="002E67B8" w:rsidP="00E40B78">
      <w:pPr>
        <w:pStyle w:val="CodeHeader"/>
      </w:pPr>
      <w:proofErr w:type="spellStart"/>
      <w:r>
        <w:t>MainParser.gppg</w:t>
      </w:r>
      <w:proofErr w:type="spellEnd"/>
    </w:p>
    <w:p w14:paraId="70C880BE" w14:textId="77777777" w:rsidR="00A35258" w:rsidRPr="00EC76D5" w:rsidRDefault="00A35258" w:rsidP="00A35258">
      <w:pPr>
        <w:pStyle w:val="Code"/>
      </w:pPr>
      <w:r w:rsidRPr="00EC76D5">
        <w:t xml:space="preserve">  | postfix_expression</w:t>
      </w:r>
    </w:p>
    <w:p w14:paraId="3756E7F4" w14:textId="7B905384" w:rsidR="00A35258" w:rsidRPr="00EC76D5" w:rsidRDefault="00A35258" w:rsidP="00A35258">
      <w:pPr>
        <w:pStyle w:val="Code"/>
      </w:pPr>
      <w:r w:rsidRPr="00EC76D5">
        <w:t xml:space="preserve">    LEFT_PAREN optional_argument_expression_list RIGHT_PAREN {</w:t>
      </w:r>
    </w:p>
    <w:p w14:paraId="1C0D472C" w14:textId="77777777" w:rsidR="00A35258" w:rsidRPr="00EC76D5" w:rsidRDefault="00A35258" w:rsidP="00A35258">
      <w:pPr>
        <w:pStyle w:val="Code"/>
      </w:pPr>
      <w:r w:rsidRPr="00EC76D5">
        <w:t xml:space="preserve">      $$ = SyntaxTreeGenerator.generateFunctionCallExpression($1, $3);</w:t>
      </w:r>
    </w:p>
    <w:p w14:paraId="0FA92847" w14:textId="77777777" w:rsidR="00A35258" w:rsidRPr="00EC76D5" w:rsidRDefault="00A35258" w:rsidP="00A35258">
      <w:pPr>
        <w:pStyle w:val="Code"/>
        <w:rPr>
          <w:b/>
        </w:rPr>
      </w:pPr>
      <w:r w:rsidRPr="00EC76D5">
        <w:t xml:space="preserve">    };</w:t>
      </w:r>
    </w:p>
    <w:p w14:paraId="159D97A6" w14:textId="568D5797" w:rsidR="00E40B78" w:rsidRPr="00EC76D5" w:rsidRDefault="009A5FF5" w:rsidP="00A35258">
      <w:pPr>
        <w:pStyle w:val="CodeHeader"/>
      </w:pPr>
      <w:proofErr w:type="spellStart"/>
      <w:r w:rsidRPr="00EC76D5">
        <w:t>GenerateSyntaxTree.java</w:t>
      </w:r>
      <w:proofErr w:type="spellEnd"/>
    </w:p>
    <w:p w14:paraId="27EDFF21" w14:textId="77777777" w:rsidR="0020490A" w:rsidRPr="00EC76D5" w:rsidRDefault="0020490A" w:rsidP="0020490A">
      <w:pPr>
        <w:pStyle w:val="Code"/>
      </w:pPr>
      <w:r w:rsidRPr="00EC76D5">
        <w:t xml:space="preserve">  public static SyntaxTree generateFunctionCallExpression(SyntaxTree tree,</w:t>
      </w:r>
    </w:p>
    <w:p w14:paraId="70615679" w14:textId="77777777" w:rsidR="0020490A" w:rsidRPr="00EC76D5" w:rsidRDefault="0020490A" w:rsidP="0020490A">
      <w:pPr>
        <w:pStyle w:val="Code"/>
      </w:pPr>
      <w:r w:rsidRPr="00EC76D5">
        <w:t xml:space="preserve">                                               List&lt;SyntaxTree&gt; argumentList){</w:t>
      </w:r>
    </w:p>
    <w:p w14:paraId="613F56B7" w14:textId="77777777" w:rsidR="0020490A" w:rsidRPr="00EC76D5" w:rsidRDefault="0020490A" w:rsidP="0020490A">
      <w:pPr>
        <w:pStyle w:val="Code"/>
      </w:pPr>
      <w:r w:rsidRPr="00EC76D5">
        <w:t xml:space="preserve">    Type type = tree.getType(), returnType = null;</w:t>
      </w:r>
    </w:p>
    <w:p w14:paraId="55EEA6EF" w14:textId="77777777" w:rsidR="0020490A" w:rsidRPr="00EC76D5" w:rsidRDefault="0020490A" w:rsidP="0020490A">
      <w:pPr>
        <w:pStyle w:val="Code"/>
      </w:pPr>
      <w:r w:rsidRPr="00EC76D5">
        <w:t xml:space="preserve">    List&lt;Type&gt; typeList = null;</w:t>
      </w:r>
    </w:p>
    <w:p w14:paraId="3F8713B6" w14:textId="77777777" w:rsidR="0020490A" w:rsidRPr="00EC76D5" w:rsidRDefault="0020490A" w:rsidP="0020490A">
      <w:pPr>
        <w:pStyle w:val="Code"/>
      </w:pPr>
      <w:r w:rsidRPr="00EC76D5">
        <w:t xml:space="preserve">    boolean isEllipse = false;</w:t>
      </w:r>
    </w:p>
    <w:p w14:paraId="3C0C14BE" w14:textId="77777777" w:rsidR="0020490A" w:rsidRPr="00EC76D5" w:rsidRDefault="0020490A" w:rsidP="0020490A">
      <w:pPr>
        <w:pStyle w:val="Code"/>
      </w:pPr>
      <w:r w:rsidRPr="00EC76D5">
        <w:t xml:space="preserve">    </w:t>
      </w:r>
    </w:p>
    <w:p w14:paraId="36849EE1" w14:textId="77777777" w:rsidR="0020490A" w:rsidRPr="00EC76D5" w:rsidRDefault="0020490A" w:rsidP="0020490A">
      <w:pPr>
        <w:pStyle w:val="Code"/>
      </w:pPr>
      <w:r w:rsidRPr="00EC76D5">
        <w:t xml:space="preserve">    if (type.isFunction()) {</w:t>
      </w:r>
    </w:p>
    <w:p w14:paraId="18D0001F" w14:textId="77777777" w:rsidR="0020490A" w:rsidRPr="00EC76D5" w:rsidRDefault="0020490A" w:rsidP="0020490A">
      <w:pPr>
        <w:pStyle w:val="Code"/>
      </w:pPr>
      <w:r w:rsidRPr="00EC76D5">
        <w:t xml:space="preserve">      typeList = type.getTypeList();</w:t>
      </w:r>
    </w:p>
    <w:p w14:paraId="7EA16BB1" w14:textId="77777777" w:rsidR="0020490A" w:rsidRPr="00EC76D5" w:rsidRDefault="0020490A" w:rsidP="0020490A">
      <w:pPr>
        <w:pStyle w:val="Code"/>
      </w:pPr>
      <w:r w:rsidRPr="00EC76D5">
        <w:t xml:space="preserve">      returnType = type.getReturnType();</w:t>
      </w:r>
    </w:p>
    <w:p w14:paraId="11AD5B9E" w14:textId="77777777" w:rsidR="0020490A" w:rsidRPr="00EC76D5" w:rsidRDefault="0020490A" w:rsidP="0020490A">
      <w:pPr>
        <w:pStyle w:val="Code"/>
      </w:pPr>
      <w:r w:rsidRPr="00EC76D5">
        <w:t xml:space="preserve">      isEllipse = type.isEllipse();</w:t>
      </w:r>
    </w:p>
    <w:p w14:paraId="42A068AE" w14:textId="77777777" w:rsidR="0020490A" w:rsidRPr="00EC76D5" w:rsidRDefault="0020490A" w:rsidP="0020490A">
      <w:pPr>
        <w:pStyle w:val="Code"/>
      </w:pPr>
      <w:r w:rsidRPr="00EC76D5">
        <w:t xml:space="preserve">    }</w:t>
      </w:r>
    </w:p>
    <w:p w14:paraId="1EDCC277" w14:textId="77777777" w:rsidR="0020490A" w:rsidRPr="00EC76D5" w:rsidRDefault="0020490A" w:rsidP="0020490A">
      <w:pPr>
        <w:pStyle w:val="Code"/>
      </w:pPr>
      <w:r w:rsidRPr="00EC76D5">
        <w:t xml:space="preserve">    else if (type.isPointer() &amp;&amp; type.getPointerType().isFunction()) {</w:t>
      </w:r>
    </w:p>
    <w:p w14:paraId="161D0E40" w14:textId="77777777" w:rsidR="0020490A" w:rsidRPr="00EC76D5" w:rsidRDefault="0020490A" w:rsidP="0020490A">
      <w:pPr>
        <w:pStyle w:val="Code"/>
      </w:pPr>
      <w:r w:rsidRPr="00EC76D5">
        <w:t xml:space="preserve">      typeList = type.getPointerType().getTypeList();</w:t>
      </w:r>
    </w:p>
    <w:p w14:paraId="73B85782" w14:textId="77777777" w:rsidR="0020490A" w:rsidRPr="00EC76D5" w:rsidRDefault="0020490A" w:rsidP="0020490A">
      <w:pPr>
        <w:pStyle w:val="Code"/>
      </w:pPr>
      <w:r w:rsidRPr="00EC76D5">
        <w:t xml:space="preserve">      returnType = type.getPointerType().getReturnType();</w:t>
      </w:r>
    </w:p>
    <w:p w14:paraId="02020127" w14:textId="77777777" w:rsidR="0020490A" w:rsidRPr="00EC76D5" w:rsidRDefault="0020490A" w:rsidP="0020490A">
      <w:pPr>
        <w:pStyle w:val="Code"/>
      </w:pPr>
      <w:r w:rsidRPr="00EC76D5">
        <w:t xml:space="preserve">      isEllipse = type.getPointerType().isEllipse();</w:t>
      </w:r>
    </w:p>
    <w:p w14:paraId="21F2F070" w14:textId="77777777" w:rsidR="0020490A" w:rsidRPr="00EC76D5" w:rsidRDefault="0020490A" w:rsidP="0020490A">
      <w:pPr>
        <w:pStyle w:val="Code"/>
      </w:pPr>
      <w:r w:rsidRPr="00EC76D5">
        <w:t xml:space="preserve">    }</w:t>
      </w:r>
    </w:p>
    <w:p w14:paraId="7FFEC62A" w14:textId="77777777" w:rsidR="0020490A" w:rsidRPr="00EC76D5" w:rsidRDefault="0020490A" w:rsidP="0020490A">
      <w:pPr>
        <w:pStyle w:val="Code"/>
      </w:pPr>
      <w:r w:rsidRPr="00EC76D5">
        <w:t xml:space="preserve">    else {</w:t>
      </w:r>
    </w:p>
    <w:p w14:paraId="6C05230E" w14:textId="77777777" w:rsidR="0020490A" w:rsidRPr="00EC76D5" w:rsidRDefault="0020490A" w:rsidP="0020490A">
      <w:pPr>
        <w:pStyle w:val="Code"/>
      </w:pPr>
      <w:r w:rsidRPr="00EC76D5">
        <w:t xml:space="preserve">      Assert.error(tree, "not a function");</w:t>
      </w:r>
    </w:p>
    <w:p w14:paraId="1C1EBC36" w14:textId="77777777" w:rsidR="0020490A" w:rsidRPr="00EC76D5" w:rsidRDefault="0020490A" w:rsidP="0020490A">
      <w:pPr>
        <w:pStyle w:val="Code"/>
      </w:pPr>
      <w:r w:rsidRPr="00EC76D5">
        <w:t xml:space="preserve">    }</w:t>
      </w:r>
    </w:p>
    <w:p w14:paraId="62271B4A" w14:textId="77777777" w:rsidR="0020490A" w:rsidRPr="00EC76D5" w:rsidRDefault="0020490A" w:rsidP="0020490A">
      <w:pPr>
        <w:pStyle w:val="Code"/>
      </w:pPr>
    </w:p>
    <w:p w14:paraId="0C140593" w14:textId="77777777" w:rsidR="0020490A" w:rsidRPr="00EC76D5" w:rsidRDefault="0020490A" w:rsidP="0020490A">
      <w:pPr>
        <w:pStyle w:val="Code"/>
      </w:pPr>
      <w:r w:rsidRPr="00EC76D5">
        <w:t xml:space="preserve">    SyntaxTree callTree = generateUnaryTree(MiddleOperator.Call,</w:t>
      </w:r>
    </w:p>
    <w:p w14:paraId="114EBE27" w14:textId="7210DD7B" w:rsidR="0020490A" w:rsidRPr="00EC76D5" w:rsidRDefault="0020490A" w:rsidP="0020490A">
      <w:pPr>
        <w:pStyle w:val="Code"/>
      </w:pPr>
      <w:r w:rsidRPr="00EC76D5">
        <w:t xml:space="preserve">                                            returnType, tree);</w:t>
      </w:r>
    </w:p>
    <w:p w14:paraId="14E19099" w14:textId="77777777" w:rsidR="0020490A" w:rsidRPr="00EC76D5" w:rsidRDefault="0020490A" w:rsidP="0020490A">
      <w:pPr>
        <w:pStyle w:val="Code"/>
      </w:pPr>
      <w:r w:rsidRPr="00EC76D5">
        <w:t xml:space="preserve">    int extra = 0;</w:t>
      </w:r>
    </w:p>
    <w:p w14:paraId="2C74FA6D" w14:textId="77777777" w:rsidR="0020490A" w:rsidRPr="00EC76D5" w:rsidRDefault="0020490A" w:rsidP="0020490A">
      <w:pPr>
        <w:pStyle w:val="Code"/>
      </w:pPr>
      <w:r w:rsidRPr="00EC76D5">
        <w:t xml:space="preserve">    </w:t>
      </w:r>
    </w:p>
    <w:p w14:paraId="1EB7EDF5" w14:textId="77777777" w:rsidR="0020490A" w:rsidRPr="00EC76D5" w:rsidRDefault="0020490A" w:rsidP="0020490A">
      <w:pPr>
        <w:pStyle w:val="Code"/>
      </w:pPr>
      <w:r w:rsidRPr="00EC76D5">
        <w:t xml:space="preserve">    if (typeList != null) {</w:t>
      </w:r>
    </w:p>
    <w:p w14:paraId="113098FD" w14:textId="77777777" w:rsidR="0020490A" w:rsidRPr="00EC76D5" w:rsidRDefault="0020490A" w:rsidP="0020490A">
      <w:pPr>
        <w:pStyle w:val="Code"/>
      </w:pPr>
      <w:r w:rsidRPr="00EC76D5">
        <w:t xml:space="preserve">      Assert.error((argumentList.size() == typeList.size()) ||</w:t>
      </w:r>
    </w:p>
    <w:p w14:paraId="1069D23E" w14:textId="77777777" w:rsidR="0020490A" w:rsidRPr="00EC76D5" w:rsidRDefault="0020490A" w:rsidP="0020490A">
      <w:pPr>
        <w:pStyle w:val="Code"/>
      </w:pPr>
      <w:r w:rsidRPr="00EC76D5">
        <w:t xml:space="preserve">                   (isEllipse &amp;&amp; (argumentList.size() &gt; typeList.size())),</w:t>
      </w:r>
    </w:p>
    <w:p w14:paraId="46B34E11" w14:textId="77777777" w:rsidR="0020490A" w:rsidRPr="00EC76D5" w:rsidRDefault="0020490A" w:rsidP="0020490A">
      <w:pPr>
        <w:pStyle w:val="Code"/>
      </w:pPr>
      <w:r w:rsidRPr="00EC76D5">
        <w:t xml:space="preserve">                   tree, "invalid number of parameters");</w:t>
      </w:r>
    </w:p>
    <w:p w14:paraId="67C6CF32" w14:textId="77777777" w:rsidR="0020490A" w:rsidRPr="00EC76D5" w:rsidRDefault="0020490A" w:rsidP="0020490A">
      <w:pPr>
        <w:pStyle w:val="Code"/>
      </w:pPr>
      <w:r w:rsidRPr="00EC76D5">
        <w:t xml:space="preserve">                  </w:t>
      </w:r>
    </w:p>
    <w:p w14:paraId="51079604" w14:textId="77777777" w:rsidR="0020490A" w:rsidRPr="00EC76D5" w:rsidRDefault="0020490A" w:rsidP="0020490A">
      <w:pPr>
        <w:pStyle w:val="Code"/>
      </w:pPr>
      <w:r w:rsidRPr="00EC76D5">
        <w:t xml:space="preserve">      for (int index = 0; index &lt; typeList.size(); ++index) {</w:t>
      </w:r>
    </w:p>
    <w:p w14:paraId="035A67FA" w14:textId="77777777" w:rsidR="0020490A" w:rsidRPr="00EC76D5" w:rsidRDefault="0020490A" w:rsidP="0020490A">
      <w:pPr>
        <w:pStyle w:val="Code"/>
      </w:pPr>
      <w:r w:rsidRPr="00EC76D5">
        <w:t xml:space="preserve">        SyntaxTree argTree =</w:t>
      </w:r>
    </w:p>
    <w:p w14:paraId="2B130407" w14:textId="4C51C1F1" w:rsidR="0020490A" w:rsidRPr="00EC76D5" w:rsidRDefault="0020490A" w:rsidP="0020490A">
      <w:pPr>
        <w:pStyle w:val="Code"/>
      </w:pPr>
      <w:r w:rsidRPr="00EC76D5">
        <w:t xml:space="preserve">          checkFunctionArrayStringLogicalExpression(argumentList.get(index));</w:t>
      </w:r>
    </w:p>
    <w:p w14:paraId="0659FC38" w14:textId="77777777" w:rsidR="0020490A" w:rsidRPr="00EC76D5" w:rsidRDefault="0020490A" w:rsidP="0020490A">
      <w:pPr>
        <w:pStyle w:val="Code"/>
      </w:pPr>
      <w:r w:rsidRPr="00EC76D5">
        <w:t xml:space="preserve">        callTree.addChild(TypeCast.implicitCast(argTree,</w:t>
      </w:r>
    </w:p>
    <w:p w14:paraId="138E3B97" w14:textId="4EFBC391" w:rsidR="0020490A" w:rsidRPr="00EC76D5" w:rsidRDefault="0020490A" w:rsidP="0020490A">
      <w:pPr>
        <w:pStyle w:val="Code"/>
      </w:pPr>
      <w:r w:rsidRPr="00EC76D5">
        <w:t xml:space="preserve">                                                typeList.get(index)));</w:t>
      </w:r>
    </w:p>
    <w:p w14:paraId="5290C86D" w14:textId="77777777" w:rsidR="0020490A" w:rsidRPr="00EC76D5" w:rsidRDefault="0020490A" w:rsidP="0020490A">
      <w:pPr>
        <w:pStyle w:val="Code"/>
      </w:pPr>
      <w:r w:rsidRPr="00EC76D5">
        <w:t xml:space="preserve">      }</w:t>
      </w:r>
    </w:p>
    <w:p w14:paraId="1765DCC2" w14:textId="77777777" w:rsidR="0020490A" w:rsidRPr="00EC76D5" w:rsidRDefault="0020490A" w:rsidP="0020490A">
      <w:pPr>
        <w:pStyle w:val="Code"/>
      </w:pPr>
    </w:p>
    <w:p w14:paraId="39D2CC2E" w14:textId="2B8A775B" w:rsidR="0020490A" w:rsidRPr="00EC76D5" w:rsidRDefault="0020490A" w:rsidP="0020490A">
      <w:pPr>
        <w:pStyle w:val="Code"/>
      </w:pPr>
      <w:r w:rsidRPr="00EC76D5">
        <w:t xml:space="preserve">      for (int index = typeList.size(); index &lt; argumentList.size(); ++index){</w:t>
      </w:r>
    </w:p>
    <w:p w14:paraId="66EFC20C" w14:textId="77777777" w:rsidR="0020490A" w:rsidRPr="00EC76D5" w:rsidRDefault="0020490A" w:rsidP="0020490A">
      <w:pPr>
        <w:pStyle w:val="Code"/>
      </w:pPr>
      <w:r w:rsidRPr="00EC76D5">
        <w:t xml:space="preserve">        SyntaxTree paramTree = convertArgument(argumentList.get(index));</w:t>
      </w:r>
    </w:p>
    <w:p w14:paraId="16F42F30" w14:textId="77777777" w:rsidR="0020490A" w:rsidRPr="00EC76D5" w:rsidRDefault="0020490A" w:rsidP="0020490A">
      <w:pPr>
        <w:pStyle w:val="Code"/>
      </w:pPr>
      <w:r w:rsidRPr="00EC76D5">
        <w:t xml:space="preserve">        callTree.addChild(paramTree);</w:t>
      </w:r>
    </w:p>
    <w:p w14:paraId="30C2FC56" w14:textId="77777777" w:rsidR="0020490A" w:rsidRPr="00EC76D5" w:rsidRDefault="0020490A" w:rsidP="0020490A">
      <w:pPr>
        <w:pStyle w:val="Code"/>
      </w:pPr>
      <w:r w:rsidRPr="00EC76D5">
        <w:t xml:space="preserve">        extra += paramTree.getType().getSize();</w:t>
      </w:r>
    </w:p>
    <w:p w14:paraId="4357360D" w14:textId="77777777" w:rsidR="0020490A" w:rsidRPr="00EC76D5" w:rsidRDefault="0020490A" w:rsidP="0020490A">
      <w:pPr>
        <w:pStyle w:val="Code"/>
      </w:pPr>
      <w:r w:rsidRPr="00EC76D5">
        <w:t xml:space="preserve">      }</w:t>
      </w:r>
    </w:p>
    <w:p w14:paraId="03C15D27" w14:textId="77777777" w:rsidR="0020490A" w:rsidRPr="00EC76D5" w:rsidRDefault="0020490A" w:rsidP="0020490A">
      <w:pPr>
        <w:pStyle w:val="Code"/>
      </w:pPr>
      <w:r w:rsidRPr="00EC76D5">
        <w:t xml:space="preserve">    }</w:t>
      </w:r>
    </w:p>
    <w:p w14:paraId="2C1F5F23" w14:textId="77777777" w:rsidR="0020490A" w:rsidRPr="00EC76D5" w:rsidRDefault="0020490A" w:rsidP="0020490A">
      <w:pPr>
        <w:pStyle w:val="Code"/>
      </w:pPr>
      <w:r w:rsidRPr="00EC76D5">
        <w:t xml:space="preserve">    else {</w:t>
      </w:r>
    </w:p>
    <w:p w14:paraId="4A917D82" w14:textId="77777777" w:rsidR="0020490A" w:rsidRPr="00EC76D5" w:rsidRDefault="0020490A" w:rsidP="0020490A">
      <w:pPr>
        <w:pStyle w:val="Code"/>
      </w:pPr>
      <w:r w:rsidRPr="00EC76D5">
        <w:t xml:space="preserve">      for (SyntaxTree argumentTree : argumentList) {</w:t>
      </w:r>
    </w:p>
    <w:p w14:paraId="4A88BC1E" w14:textId="77777777" w:rsidR="0020490A" w:rsidRPr="00EC76D5" w:rsidRDefault="0020490A" w:rsidP="0020490A">
      <w:pPr>
        <w:pStyle w:val="Code"/>
      </w:pPr>
      <w:r w:rsidRPr="00EC76D5">
        <w:t xml:space="preserve">        SyntaxTree paramTree = convertArgument(argumentTree);</w:t>
      </w:r>
    </w:p>
    <w:p w14:paraId="7AA5A735" w14:textId="77777777" w:rsidR="0020490A" w:rsidRPr="00EC76D5" w:rsidRDefault="0020490A" w:rsidP="0020490A">
      <w:pPr>
        <w:pStyle w:val="Code"/>
      </w:pPr>
      <w:r w:rsidRPr="00EC76D5">
        <w:t xml:space="preserve">        callTree.addChild(paramTree);</w:t>
      </w:r>
    </w:p>
    <w:p w14:paraId="400C9411" w14:textId="77777777" w:rsidR="0020490A" w:rsidRPr="00EC76D5" w:rsidRDefault="0020490A" w:rsidP="0020490A">
      <w:pPr>
        <w:pStyle w:val="Code"/>
      </w:pPr>
      <w:r w:rsidRPr="00EC76D5">
        <w:t xml:space="preserve">        extra += paramTree.getType().getSize();</w:t>
      </w:r>
    </w:p>
    <w:p w14:paraId="3D9914BC" w14:textId="77777777" w:rsidR="0020490A" w:rsidRPr="00EC76D5" w:rsidRDefault="0020490A" w:rsidP="0020490A">
      <w:pPr>
        <w:pStyle w:val="Code"/>
      </w:pPr>
      <w:r w:rsidRPr="00EC76D5">
        <w:t xml:space="preserve">      }</w:t>
      </w:r>
    </w:p>
    <w:p w14:paraId="34BD51DB" w14:textId="77777777" w:rsidR="0020490A" w:rsidRPr="00EC76D5" w:rsidRDefault="0020490A" w:rsidP="0020490A">
      <w:pPr>
        <w:pStyle w:val="Code"/>
      </w:pPr>
      <w:r w:rsidRPr="00EC76D5">
        <w:t xml:space="preserve">    }</w:t>
      </w:r>
    </w:p>
    <w:p w14:paraId="5DFA0511" w14:textId="77777777" w:rsidR="0020490A" w:rsidRPr="00EC76D5" w:rsidRDefault="0020490A" w:rsidP="0020490A">
      <w:pPr>
        <w:pStyle w:val="Code"/>
      </w:pPr>
    </w:p>
    <w:p w14:paraId="5BA13417" w14:textId="77777777" w:rsidR="0020490A" w:rsidRPr="00EC76D5" w:rsidRDefault="0020490A" w:rsidP="0020490A">
      <w:pPr>
        <w:pStyle w:val="Code"/>
      </w:pPr>
      <w:r w:rsidRPr="00EC76D5">
        <w:t xml:space="preserve">    callTree.setInfo(extra);</w:t>
      </w:r>
    </w:p>
    <w:p w14:paraId="52584B2B" w14:textId="77777777" w:rsidR="0020490A" w:rsidRPr="00EC76D5" w:rsidRDefault="0020490A" w:rsidP="0020490A">
      <w:pPr>
        <w:pStyle w:val="Code"/>
      </w:pPr>
      <w:r w:rsidRPr="00EC76D5">
        <w:t xml:space="preserve">    return callTree;</w:t>
      </w:r>
    </w:p>
    <w:p w14:paraId="076611BA" w14:textId="20489148" w:rsidR="0020490A" w:rsidRPr="00EC76D5" w:rsidRDefault="0020490A" w:rsidP="0020490A">
      <w:pPr>
        <w:pStyle w:val="Code"/>
      </w:pPr>
      <w:r w:rsidRPr="00EC76D5">
        <w:t xml:space="preserve">  }</w:t>
      </w:r>
    </w:p>
    <w:p w14:paraId="2543337F" w14:textId="77777777" w:rsidR="00E40B78" w:rsidRPr="00EC76D5" w:rsidRDefault="00E40B78" w:rsidP="00E40B78">
      <w:r w:rsidRPr="00EC76D5">
        <w:t>Each actual parameter is checked. For a regular parameter (</w:t>
      </w:r>
      <w:proofErr w:type="spellStart"/>
      <w:r w:rsidRPr="00EC76D5">
        <w:rPr>
          <w:rStyle w:val="CodeInText"/>
        </w:rPr>
        <w:t>paramType</w:t>
      </w:r>
      <w:proofErr w:type="spellEnd"/>
      <w:r w:rsidRPr="00EC76D5">
        <w:t xml:space="preserve"> is not null), a function is converted to a pointer to a function, otherwise implicit type conversion occurs. For an extra parameter, a function, array, or string is converted to a pointer, otherwise argument promotion occurs.</w:t>
      </w:r>
    </w:p>
    <w:p w14:paraId="53FF3CBE" w14:textId="27FCEE9E" w:rsidR="00E40B78" w:rsidRPr="00EC76D5" w:rsidRDefault="00E40B78" w:rsidP="00E40B78">
      <w:r w:rsidRPr="00EC76D5">
        <w:t>For an extra para</w:t>
      </w:r>
      <w:r w:rsidR="00EB6D33" w:rsidRPr="00EC76D5">
        <w:t>meter: a char is converted to a</w:t>
      </w:r>
      <w:r w:rsidRPr="00EC76D5">
        <w:t>n integer and a float is converted to a double.</w:t>
      </w:r>
    </w:p>
    <w:p w14:paraId="37387ABA" w14:textId="77777777" w:rsidR="00EB1C23" w:rsidRPr="00EC76D5" w:rsidRDefault="00EB1C23" w:rsidP="00EB1C23">
      <w:pPr>
        <w:pStyle w:val="Code"/>
      </w:pPr>
      <w:r w:rsidRPr="00EC76D5">
        <w:t xml:space="preserve">  private static SyntaxTree convertArgument(SyntaxTree tree) {</w:t>
      </w:r>
    </w:p>
    <w:p w14:paraId="0CC8FA8E" w14:textId="77777777" w:rsidR="00EB1C23" w:rsidRPr="00EC76D5" w:rsidRDefault="00EB1C23" w:rsidP="00EB1C23">
      <w:pPr>
        <w:pStyle w:val="Code"/>
      </w:pPr>
      <w:r w:rsidRPr="00EC76D5">
        <w:t xml:space="preserve">    tree = checkFunctionArrayStringLogicalExpression(tree);</w:t>
      </w:r>
    </w:p>
    <w:p w14:paraId="1540C9EB" w14:textId="77777777" w:rsidR="00EB1C23" w:rsidRPr="00EC76D5" w:rsidRDefault="00EB1C23" w:rsidP="00EB1C23">
      <w:pPr>
        <w:pStyle w:val="Code"/>
      </w:pPr>
    </w:p>
    <w:p w14:paraId="718EF5EA" w14:textId="77777777" w:rsidR="00EB1C23" w:rsidRPr="00EC76D5" w:rsidRDefault="00EB1C23" w:rsidP="00EB1C23">
      <w:pPr>
        <w:pStyle w:val="Code"/>
      </w:pPr>
      <w:r w:rsidRPr="00EC76D5">
        <w:t xml:space="preserve">    switch (tree.getType().getSort()) {</w:t>
      </w:r>
    </w:p>
    <w:p w14:paraId="147CFF08" w14:textId="77777777" w:rsidR="00EB1C23" w:rsidRPr="00EC76D5" w:rsidRDefault="00EB1C23" w:rsidP="00EB1C23">
      <w:pPr>
        <w:pStyle w:val="Code"/>
      </w:pPr>
      <w:r w:rsidRPr="00EC76D5">
        <w:t xml:space="preserve">      case Signed_Char:</w:t>
      </w:r>
    </w:p>
    <w:p w14:paraId="1A509479" w14:textId="77777777" w:rsidR="00EB1C23" w:rsidRPr="00EC76D5" w:rsidRDefault="00EB1C23" w:rsidP="00EB1C23">
      <w:pPr>
        <w:pStyle w:val="Code"/>
      </w:pPr>
      <w:r w:rsidRPr="00EC76D5">
        <w:t xml:space="preserve">      case Signed_Short_Int:</w:t>
      </w:r>
    </w:p>
    <w:p w14:paraId="205CB323" w14:textId="77777777" w:rsidR="00EB1C23" w:rsidRPr="00EC76D5" w:rsidRDefault="00EB1C23" w:rsidP="00EB1C23">
      <w:pPr>
        <w:pStyle w:val="Code"/>
      </w:pPr>
      <w:r w:rsidRPr="00EC76D5">
        <w:t xml:space="preserve">        return TypeCast.implicitCast(tree, Type.SignedIntegerType);</w:t>
      </w:r>
    </w:p>
    <w:p w14:paraId="1F50FCA4" w14:textId="77777777" w:rsidR="00EB1C23" w:rsidRPr="00EC76D5" w:rsidRDefault="00EB1C23" w:rsidP="00EB1C23">
      <w:pPr>
        <w:pStyle w:val="Code"/>
      </w:pPr>
    </w:p>
    <w:p w14:paraId="00F8D887" w14:textId="77777777" w:rsidR="00EB1C23" w:rsidRPr="00EC76D5" w:rsidRDefault="00EB1C23" w:rsidP="00EB1C23">
      <w:pPr>
        <w:pStyle w:val="Code"/>
      </w:pPr>
      <w:r w:rsidRPr="00EC76D5">
        <w:t xml:space="preserve">      case Unsigned_Char:</w:t>
      </w:r>
    </w:p>
    <w:p w14:paraId="65976851" w14:textId="77777777" w:rsidR="00EB1C23" w:rsidRPr="00EC76D5" w:rsidRDefault="00EB1C23" w:rsidP="00EB1C23">
      <w:pPr>
        <w:pStyle w:val="Code"/>
      </w:pPr>
      <w:r w:rsidRPr="00EC76D5">
        <w:t xml:space="preserve">      case Unsigned_Short_Int:</w:t>
      </w:r>
    </w:p>
    <w:p w14:paraId="7C89CAE2" w14:textId="77777777" w:rsidR="00EB1C23" w:rsidRPr="00EC76D5" w:rsidRDefault="00EB1C23" w:rsidP="00EB1C23">
      <w:pPr>
        <w:pStyle w:val="Code"/>
      </w:pPr>
      <w:r w:rsidRPr="00EC76D5">
        <w:t xml:space="preserve">        return TypeCast.implicitCast(tree, Type.UnsignedIntegerType);</w:t>
      </w:r>
    </w:p>
    <w:p w14:paraId="4D393524" w14:textId="77777777" w:rsidR="00EB1C23" w:rsidRPr="00EC76D5" w:rsidRDefault="00EB1C23" w:rsidP="00EB1C23">
      <w:pPr>
        <w:pStyle w:val="Code"/>
      </w:pPr>
      <w:r w:rsidRPr="00EC76D5">
        <w:t xml:space="preserve">      </w:t>
      </w:r>
    </w:p>
    <w:p w14:paraId="26B8756E" w14:textId="77777777" w:rsidR="00EB1C23" w:rsidRPr="00EC76D5" w:rsidRDefault="00EB1C23" w:rsidP="00EB1C23">
      <w:pPr>
        <w:pStyle w:val="Code"/>
      </w:pPr>
      <w:r w:rsidRPr="00EC76D5">
        <w:t xml:space="preserve">      case Float:</w:t>
      </w:r>
    </w:p>
    <w:p w14:paraId="0D7DBE27" w14:textId="77777777" w:rsidR="00EB1C23" w:rsidRPr="00EC76D5" w:rsidRDefault="00EB1C23" w:rsidP="00EB1C23">
      <w:pPr>
        <w:pStyle w:val="Code"/>
      </w:pPr>
      <w:r w:rsidRPr="00EC76D5">
        <w:t xml:space="preserve">        return TypeCast.implicitCast(tree, Type.DoubleType);</w:t>
      </w:r>
    </w:p>
    <w:p w14:paraId="2BF492B2" w14:textId="77777777" w:rsidR="00EB1C23" w:rsidRPr="00EC76D5" w:rsidRDefault="00EB1C23" w:rsidP="00EB1C23">
      <w:pPr>
        <w:pStyle w:val="Code"/>
      </w:pPr>
      <w:r w:rsidRPr="00EC76D5">
        <w:t xml:space="preserve">        </w:t>
      </w:r>
    </w:p>
    <w:p w14:paraId="60AC76CD" w14:textId="77777777" w:rsidR="00EB1C23" w:rsidRPr="00EC76D5" w:rsidRDefault="00EB1C23" w:rsidP="00EB1C23">
      <w:pPr>
        <w:pStyle w:val="Code"/>
      </w:pPr>
      <w:r w:rsidRPr="00EC76D5">
        <w:t xml:space="preserve">      default:</w:t>
      </w:r>
    </w:p>
    <w:p w14:paraId="535682E5" w14:textId="77777777" w:rsidR="00EB1C23" w:rsidRPr="00EC76D5" w:rsidRDefault="00EB1C23" w:rsidP="00EB1C23">
      <w:pPr>
        <w:pStyle w:val="Code"/>
      </w:pPr>
      <w:r w:rsidRPr="00EC76D5">
        <w:lastRenderedPageBreak/>
        <w:t xml:space="preserve">        return tree;         </w:t>
      </w:r>
    </w:p>
    <w:p w14:paraId="38E85EAA" w14:textId="77777777" w:rsidR="00EB1C23" w:rsidRPr="00EC76D5" w:rsidRDefault="00EB1C23" w:rsidP="00EB1C23">
      <w:pPr>
        <w:pStyle w:val="Code"/>
      </w:pPr>
      <w:r w:rsidRPr="00EC76D5">
        <w:t xml:space="preserve">    }</w:t>
      </w:r>
    </w:p>
    <w:p w14:paraId="38F1F56D" w14:textId="484D7FDE" w:rsidR="00E40B78" w:rsidRPr="00EC76D5" w:rsidRDefault="00EB1C23" w:rsidP="00EB1C23">
      <w:pPr>
        <w:pStyle w:val="Code"/>
      </w:pPr>
      <w:r w:rsidRPr="00EC76D5">
        <w:t xml:space="preserve">  }</w:t>
      </w:r>
    </w:p>
    <w:p w14:paraId="3561208E" w14:textId="0CDD2394" w:rsidR="00E40B78" w:rsidRPr="00EC76D5" w:rsidRDefault="00E40B78" w:rsidP="00E40B78">
      <w:pPr>
        <w:pStyle w:val="Rubrik3"/>
        <w:numPr>
          <w:ilvl w:val="2"/>
          <w:numId w:val="86"/>
        </w:numPr>
      </w:pPr>
      <w:bookmarkStart w:id="340" w:name="_Toc481936216"/>
      <w:r w:rsidRPr="00EC76D5">
        <w:t>Parameter Argument List</w:t>
      </w:r>
      <w:bookmarkEnd w:id="340"/>
    </w:p>
    <w:p w14:paraId="6A2AA5C6" w14:textId="77777777" w:rsidR="00E40B78" w:rsidRPr="00EC76D5" w:rsidRDefault="00E40B78" w:rsidP="00E40B78">
      <w:r w:rsidRPr="00EC76D5">
        <w:t xml:space="preserve">Each parameter is converted from a possible logical type to an integer by calling </w:t>
      </w:r>
      <w:proofErr w:type="spellStart"/>
      <w:r w:rsidRPr="00EC76D5">
        <w:rPr>
          <w:rStyle w:val="CodeInText"/>
        </w:rPr>
        <w:t>Generate.generateIntegerExpression</w:t>
      </w:r>
      <w:proofErr w:type="spellEnd"/>
      <w:r w:rsidRPr="00EC76D5">
        <w:t>.</w:t>
      </w:r>
    </w:p>
    <w:p w14:paraId="012693FF" w14:textId="0E84E0DB" w:rsidR="00E40B78" w:rsidRPr="00EC76D5" w:rsidRDefault="002E67B8" w:rsidP="00E40B78">
      <w:pPr>
        <w:pStyle w:val="CodeHeader"/>
      </w:pPr>
      <w:proofErr w:type="spellStart"/>
      <w:r>
        <w:t>MainParser.gppg</w:t>
      </w:r>
      <w:proofErr w:type="spellEnd"/>
    </w:p>
    <w:p w14:paraId="083BA5AD" w14:textId="77777777" w:rsidR="00062818" w:rsidRPr="00EC76D5" w:rsidRDefault="00062818" w:rsidP="00062818">
      <w:pPr>
        <w:pStyle w:val="Code"/>
      </w:pPr>
      <w:r w:rsidRPr="00EC76D5">
        <w:t>optional_argument_expression_list:</w:t>
      </w:r>
    </w:p>
    <w:p w14:paraId="734F80FC" w14:textId="77777777" w:rsidR="00062818" w:rsidRPr="00EC76D5" w:rsidRDefault="00062818" w:rsidP="00062818">
      <w:pPr>
        <w:pStyle w:val="Code"/>
      </w:pPr>
      <w:r w:rsidRPr="00EC76D5">
        <w:t xml:space="preserve">    /* Empty. */ {</w:t>
      </w:r>
    </w:p>
    <w:p w14:paraId="4C144B04" w14:textId="77777777" w:rsidR="00062818" w:rsidRPr="00EC76D5" w:rsidRDefault="00062818" w:rsidP="00062818">
      <w:pPr>
        <w:pStyle w:val="Code"/>
      </w:pPr>
      <w:r w:rsidRPr="00EC76D5">
        <w:t xml:space="preserve">      $$ = new LinkedList&lt;&gt;();</w:t>
      </w:r>
    </w:p>
    <w:p w14:paraId="418EC1E1" w14:textId="77777777" w:rsidR="00062818" w:rsidRPr="00EC76D5" w:rsidRDefault="00062818" w:rsidP="00062818">
      <w:pPr>
        <w:pStyle w:val="Code"/>
      </w:pPr>
      <w:r w:rsidRPr="00EC76D5">
        <w:t xml:space="preserve">    }</w:t>
      </w:r>
    </w:p>
    <w:p w14:paraId="1CB09E05" w14:textId="77777777" w:rsidR="00062818" w:rsidRPr="00EC76D5" w:rsidRDefault="00062818" w:rsidP="00062818">
      <w:pPr>
        <w:pStyle w:val="Code"/>
      </w:pPr>
      <w:r w:rsidRPr="00EC76D5">
        <w:t xml:space="preserve">  | argument_expression_list {</w:t>
      </w:r>
    </w:p>
    <w:p w14:paraId="3EAAF205" w14:textId="77777777" w:rsidR="00062818" w:rsidRPr="00EC76D5" w:rsidRDefault="00062818" w:rsidP="00062818">
      <w:pPr>
        <w:pStyle w:val="Code"/>
      </w:pPr>
      <w:r w:rsidRPr="00EC76D5">
        <w:t xml:space="preserve">      $$ = $1;</w:t>
      </w:r>
    </w:p>
    <w:p w14:paraId="3F13793E" w14:textId="77777777" w:rsidR="00062818" w:rsidRPr="00EC76D5" w:rsidRDefault="00062818" w:rsidP="00062818">
      <w:pPr>
        <w:pStyle w:val="Code"/>
      </w:pPr>
      <w:r w:rsidRPr="00EC76D5">
        <w:t xml:space="preserve">    };</w:t>
      </w:r>
    </w:p>
    <w:p w14:paraId="691F07AD" w14:textId="77777777" w:rsidR="00062818" w:rsidRPr="00EC76D5" w:rsidRDefault="00062818" w:rsidP="00062818">
      <w:pPr>
        <w:pStyle w:val="Code"/>
      </w:pPr>
    </w:p>
    <w:p w14:paraId="667674FA" w14:textId="77777777" w:rsidR="00062818" w:rsidRPr="00EC76D5" w:rsidRDefault="00062818" w:rsidP="00062818">
      <w:pPr>
        <w:pStyle w:val="Code"/>
      </w:pPr>
      <w:r w:rsidRPr="00EC76D5">
        <w:t>argument_expression_list:</w:t>
      </w:r>
    </w:p>
    <w:p w14:paraId="697281B2" w14:textId="77777777" w:rsidR="00062818" w:rsidRPr="00EC76D5" w:rsidRDefault="00062818" w:rsidP="00062818">
      <w:pPr>
        <w:pStyle w:val="Code"/>
      </w:pPr>
      <w:r w:rsidRPr="00EC76D5">
        <w:t xml:space="preserve">    assignment_expression {</w:t>
      </w:r>
    </w:p>
    <w:p w14:paraId="68E67290" w14:textId="77777777" w:rsidR="00062818" w:rsidRPr="00EC76D5" w:rsidRDefault="00062818" w:rsidP="00062818">
      <w:pPr>
        <w:pStyle w:val="Code"/>
      </w:pPr>
      <w:r w:rsidRPr="00EC76D5">
        <w:t xml:space="preserve">      $$ = new LinkedList&lt;&gt;();</w:t>
      </w:r>
    </w:p>
    <w:p w14:paraId="6BC5E38A" w14:textId="77777777" w:rsidR="00062818" w:rsidRPr="00EC76D5" w:rsidRDefault="00062818" w:rsidP="00062818">
      <w:pPr>
        <w:pStyle w:val="Code"/>
      </w:pPr>
      <w:r w:rsidRPr="00EC76D5">
        <w:t xml:space="preserve">      ((List) $$).add($1);</w:t>
      </w:r>
    </w:p>
    <w:p w14:paraId="21B70E2F" w14:textId="77777777" w:rsidR="00062818" w:rsidRPr="00EC76D5" w:rsidRDefault="00062818" w:rsidP="00062818">
      <w:pPr>
        <w:pStyle w:val="Code"/>
      </w:pPr>
      <w:r w:rsidRPr="00EC76D5">
        <w:t xml:space="preserve">    }</w:t>
      </w:r>
    </w:p>
    <w:p w14:paraId="06A7EE08" w14:textId="77777777" w:rsidR="00062818" w:rsidRPr="00EC76D5" w:rsidRDefault="00062818" w:rsidP="00062818">
      <w:pPr>
        <w:pStyle w:val="Code"/>
      </w:pPr>
      <w:r w:rsidRPr="00EC76D5">
        <w:t xml:space="preserve">  | argument_expression_list COMMA assignment_expression {</w:t>
      </w:r>
    </w:p>
    <w:p w14:paraId="73634AEC" w14:textId="77777777" w:rsidR="00062818" w:rsidRPr="00EC76D5" w:rsidRDefault="00062818" w:rsidP="00062818">
      <w:pPr>
        <w:pStyle w:val="Code"/>
      </w:pPr>
      <w:r w:rsidRPr="00EC76D5">
        <w:t xml:space="preserve">      $1.add($3);</w:t>
      </w:r>
    </w:p>
    <w:p w14:paraId="433E2B68" w14:textId="77777777" w:rsidR="00062818" w:rsidRPr="00EC76D5" w:rsidRDefault="00062818" w:rsidP="00062818">
      <w:pPr>
        <w:pStyle w:val="Code"/>
      </w:pPr>
      <w:r w:rsidRPr="00EC76D5">
        <w:t xml:space="preserve">      $$ = $1;</w:t>
      </w:r>
    </w:p>
    <w:p w14:paraId="0C0B1EC2" w14:textId="43140F5F" w:rsidR="00E40B78" w:rsidRPr="00EC76D5" w:rsidRDefault="00062818" w:rsidP="00062818">
      <w:pPr>
        <w:pStyle w:val="Code"/>
      </w:pPr>
      <w:r w:rsidRPr="00EC76D5">
        <w:t xml:space="preserve">    };</w:t>
      </w:r>
    </w:p>
    <w:p w14:paraId="21A7AAC1" w14:textId="31084C06" w:rsidR="00E40B78" w:rsidRPr="00EC76D5" w:rsidRDefault="00E40B78" w:rsidP="00E40B78">
      <w:pPr>
        <w:pStyle w:val="Rubrik3"/>
      </w:pPr>
      <w:bookmarkStart w:id="341" w:name="_Toc481936217"/>
      <w:r w:rsidRPr="00EC76D5">
        <w:t>Primary Expression</w:t>
      </w:r>
      <w:bookmarkEnd w:id="341"/>
    </w:p>
    <w:p w14:paraId="384E8362" w14:textId="77777777" w:rsidR="00E40B78" w:rsidRPr="00EC76D5" w:rsidRDefault="00E40B78" w:rsidP="00E40B78">
      <w:r w:rsidRPr="00EC76D5">
        <w:t>A primary expression is an identifier, which symbol we look up in the symbol table, a value, which we store in the global space, or an expression surrounded by parenthesis.</w:t>
      </w:r>
    </w:p>
    <w:p w14:paraId="37131534" w14:textId="5B7F6226" w:rsidR="00E40B78" w:rsidRPr="00EC76D5" w:rsidRDefault="002E67B8" w:rsidP="00E40B78">
      <w:pPr>
        <w:pStyle w:val="CodeHeader"/>
      </w:pPr>
      <w:proofErr w:type="spellStart"/>
      <w:r>
        <w:t>MainParser.gppg</w:t>
      </w:r>
      <w:proofErr w:type="spellEnd"/>
    </w:p>
    <w:p w14:paraId="6AFC7349" w14:textId="77777777" w:rsidR="00A601DF" w:rsidRPr="00EC76D5" w:rsidRDefault="00A601DF" w:rsidP="00A601DF">
      <w:pPr>
        <w:pStyle w:val="Code"/>
      </w:pPr>
      <w:r w:rsidRPr="00EC76D5">
        <w:t>primary_expression:</w:t>
      </w:r>
    </w:p>
    <w:p w14:paraId="71DFA01E" w14:textId="77777777" w:rsidR="00A601DF" w:rsidRPr="00EC76D5" w:rsidRDefault="00A601DF" w:rsidP="00A601DF">
      <w:pPr>
        <w:pStyle w:val="Code"/>
      </w:pPr>
      <w:r w:rsidRPr="00EC76D5">
        <w:t xml:space="preserve">    IDENTIFIER {</w:t>
      </w:r>
    </w:p>
    <w:p w14:paraId="2B0E8E9E" w14:textId="77777777" w:rsidR="00A601DF" w:rsidRPr="00EC76D5" w:rsidRDefault="00A601DF" w:rsidP="00A601DF">
      <w:pPr>
        <w:pStyle w:val="Code"/>
      </w:pPr>
      <w:r w:rsidRPr="00EC76D5">
        <w:t xml:space="preserve">      $$ = SyntaxTreeGenerator.generateVariableExpression($1);</w:t>
      </w:r>
    </w:p>
    <w:p w14:paraId="688216A4" w14:textId="77777777" w:rsidR="00A601DF" w:rsidRPr="00EC76D5" w:rsidRDefault="00A601DF" w:rsidP="00A601DF">
      <w:pPr>
        <w:pStyle w:val="Code"/>
      </w:pPr>
      <w:r w:rsidRPr="00EC76D5">
        <w:t xml:space="preserve">    }</w:t>
      </w:r>
    </w:p>
    <w:p w14:paraId="61AB8A36" w14:textId="77777777" w:rsidR="00A601DF" w:rsidRPr="00EC76D5" w:rsidRDefault="00A601DF" w:rsidP="00A601DF">
      <w:pPr>
        <w:pStyle w:val="Code"/>
      </w:pPr>
      <w:r w:rsidRPr="00EC76D5">
        <w:t xml:space="preserve">  | VALUE {</w:t>
      </w:r>
    </w:p>
    <w:p w14:paraId="0CE22465" w14:textId="77777777" w:rsidR="00A601DF" w:rsidRPr="00EC76D5" w:rsidRDefault="00A601DF" w:rsidP="00A601DF">
      <w:pPr>
        <w:pStyle w:val="Code"/>
      </w:pPr>
      <w:r w:rsidRPr="00EC76D5">
        <w:t xml:space="preserve">      $$ = SyntaxTreeGenerator.generateValueTree($1);</w:t>
      </w:r>
    </w:p>
    <w:p w14:paraId="5A9AE3F2" w14:textId="77777777" w:rsidR="00A601DF" w:rsidRPr="00EC76D5" w:rsidRDefault="00A601DF" w:rsidP="00A601DF">
      <w:pPr>
        <w:pStyle w:val="Code"/>
      </w:pPr>
      <w:r w:rsidRPr="00EC76D5">
        <w:t xml:space="preserve">      //Main.LinkerSet.add(new LinkerInfo($1));</w:t>
      </w:r>
    </w:p>
    <w:p w14:paraId="0327B008" w14:textId="77777777" w:rsidR="00A601DF" w:rsidRPr="00EC76D5" w:rsidRDefault="00A601DF" w:rsidP="00A601DF">
      <w:pPr>
        <w:pStyle w:val="Code"/>
      </w:pPr>
      <w:r w:rsidRPr="00EC76D5">
        <w:t xml:space="preserve">    }</w:t>
      </w:r>
    </w:p>
    <w:p w14:paraId="2498D2B6" w14:textId="77777777" w:rsidR="00A601DF" w:rsidRPr="00EC76D5" w:rsidRDefault="00A601DF" w:rsidP="00A601DF">
      <w:pPr>
        <w:pStyle w:val="Code"/>
      </w:pPr>
      <w:r w:rsidRPr="00EC76D5">
        <w:t xml:space="preserve">  | LEFT_PAREN expression RIGHT_PAREN {</w:t>
      </w:r>
    </w:p>
    <w:p w14:paraId="15D8659E" w14:textId="77777777" w:rsidR="00A601DF" w:rsidRPr="00EC76D5" w:rsidRDefault="00A601DF" w:rsidP="00A601DF">
      <w:pPr>
        <w:pStyle w:val="Code"/>
      </w:pPr>
      <w:r w:rsidRPr="00EC76D5">
        <w:t xml:space="preserve">      $$ = $2; </w:t>
      </w:r>
    </w:p>
    <w:p w14:paraId="2644860F" w14:textId="77777777" w:rsidR="00A601DF" w:rsidRPr="00EC76D5" w:rsidRDefault="00A601DF" w:rsidP="00A601DF">
      <w:pPr>
        <w:pStyle w:val="Code"/>
        <w:rPr>
          <w:b/>
        </w:rPr>
      </w:pPr>
      <w:r w:rsidRPr="00EC76D5">
        <w:t xml:space="preserve">    };</w:t>
      </w:r>
    </w:p>
    <w:p w14:paraId="074EEC8B" w14:textId="214319E1" w:rsidR="00E40B78" w:rsidRPr="00EC76D5" w:rsidRDefault="009A5FF5" w:rsidP="00A601DF">
      <w:pPr>
        <w:pStyle w:val="CodeHeader"/>
      </w:pPr>
      <w:proofErr w:type="spellStart"/>
      <w:r w:rsidRPr="00EC76D5">
        <w:t>GenerateSyntaxTree.java</w:t>
      </w:r>
      <w:proofErr w:type="spellEnd"/>
    </w:p>
    <w:p w14:paraId="50B5FC42" w14:textId="77777777" w:rsidR="005B693F" w:rsidRPr="00EC76D5" w:rsidRDefault="005B693F" w:rsidP="005B693F">
      <w:pPr>
        <w:pStyle w:val="Code"/>
      </w:pPr>
      <w:r w:rsidRPr="00EC76D5">
        <w:t xml:space="preserve">  public static SyntaxTree generateVariableExpression(String name) {</w:t>
      </w:r>
    </w:p>
    <w:p w14:paraId="709B4578" w14:textId="77777777" w:rsidR="005B693F" w:rsidRPr="00EC76D5" w:rsidRDefault="005B693F" w:rsidP="005B693F">
      <w:pPr>
        <w:pStyle w:val="Code"/>
      </w:pPr>
      <w:r w:rsidRPr="00EC76D5">
        <w:t xml:space="preserve">    Symbol symbol = Main.CurrentTable.lookupSymbol(name);</w:t>
      </w:r>
    </w:p>
    <w:p w14:paraId="0FC4F01A" w14:textId="77777777" w:rsidR="005B693F" w:rsidRPr="00EC76D5" w:rsidRDefault="005B693F" w:rsidP="005B693F">
      <w:pPr>
        <w:pStyle w:val="Code"/>
      </w:pPr>
      <w:r w:rsidRPr="00EC76D5">
        <w:t xml:space="preserve">    Assert.error(symbol != null, name, "unknown variable");</w:t>
      </w:r>
    </w:p>
    <w:p w14:paraId="113BD151" w14:textId="77777777" w:rsidR="005B693F" w:rsidRPr="00EC76D5" w:rsidRDefault="005B693F" w:rsidP="005B693F">
      <w:pPr>
        <w:pStyle w:val="Code"/>
      </w:pPr>
      <w:r w:rsidRPr="00EC76D5">
        <w:t xml:space="preserve">    Assert.error(symbol.getStorage() != Storage.Typedef,</w:t>
      </w:r>
    </w:p>
    <w:p w14:paraId="3ED9C8EC" w14:textId="77777777" w:rsidR="005B693F" w:rsidRPr="00EC76D5" w:rsidRDefault="005B693F" w:rsidP="005B693F">
      <w:pPr>
        <w:pStyle w:val="Code"/>
      </w:pPr>
      <w:r w:rsidRPr="00EC76D5">
        <w:t xml:space="preserve">                 name, "typedef name in expression");</w:t>
      </w:r>
    </w:p>
    <w:p w14:paraId="43FDDDED" w14:textId="77777777" w:rsidR="005B693F" w:rsidRPr="00EC76D5" w:rsidRDefault="005B693F" w:rsidP="005B693F">
      <w:pPr>
        <w:pStyle w:val="Code"/>
      </w:pPr>
      <w:r w:rsidRPr="00EC76D5">
        <w:t xml:space="preserve">    symbol.setReferred(true);</w:t>
      </w:r>
    </w:p>
    <w:p w14:paraId="7D379EEA" w14:textId="77777777" w:rsidR="005B693F" w:rsidRPr="00EC76D5" w:rsidRDefault="005B693F" w:rsidP="005B693F">
      <w:pPr>
        <w:pStyle w:val="Code"/>
      </w:pPr>
      <w:r w:rsidRPr="00EC76D5">
        <w:t xml:space="preserve">    return (new SyntaxTree(MiddleOperator.Variable, symbol));</w:t>
      </w:r>
    </w:p>
    <w:p w14:paraId="59D884B2" w14:textId="77777777" w:rsidR="005B693F" w:rsidRPr="00EC76D5" w:rsidRDefault="005B693F" w:rsidP="005B693F">
      <w:pPr>
        <w:pStyle w:val="Code"/>
      </w:pPr>
      <w:r w:rsidRPr="00EC76D5">
        <w:t xml:space="preserve">  }  </w:t>
      </w:r>
    </w:p>
    <w:p w14:paraId="6FD2C474" w14:textId="62678D15" w:rsidR="00E40B78" w:rsidRPr="00EC76D5" w:rsidRDefault="005B693F" w:rsidP="005B693F">
      <w:pPr>
        <w:pStyle w:val="Code"/>
      </w:pPr>
      <w:r w:rsidRPr="00EC76D5">
        <w:t>}</w:t>
      </w:r>
    </w:p>
    <w:p w14:paraId="570D881C" w14:textId="54423674" w:rsidR="001F45AC" w:rsidRPr="00EC76D5" w:rsidRDefault="0064050B" w:rsidP="00E40B78">
      <w:pPr>
        <w:pStyle w:val="Rubrik1"/>
      </w:pPr>
      <w:bookmarkStart w:id="342" w:name="_Toc481936218"/>
      <w:r w:rsidRPr="00EC76D5">
        <w:lastRenderedPageBreak/>
        <w:t xml:space="preserve">The Type </w:t>
      </w:r>
      <w:r w:rsidR="00897F09" w:rsidRPr="00EC76D5">
        <w:t>System</w:t>
      </w:r>
      <w:bookmarkEnd w:id="342"/>
    </w:p>
    <w:p w14:paraId="3D2B87B8" w14:textId="77777777" w:rsidR="003C1C4C" w:rsidRPr="00EC76D5" w:rsidRDefault="003C1C4C" w:rsidP="003C1C4C">
      <w:r w:rsidRPr="00EC76D5">
        <w:t xml:space="preserve">C has a rather large set of types. The simple types are made up of the integral types signed and unsigned </w:t>
      </w:r>
      <w:r w:rsidRPr="00EC76D5">
        <w:rPr>
          <w:rStyle w:val="CodeInText"/>
        </w:rPr>
        <w:t>char</w:t>
      </w:r>
      <w:r w:rsidRPr="00EC76D5">
        <w:t xml:space="preserve">, </w:t>
      </w:r>
      <w:r w:rsidRPr="00EC76D5">
        <w:rPr>
          <w:rStyle w:val="CodeInText"/>
        </w:rPr>
        <w:t>short</w:t>
      </w:r>
      <w:r w:rsidRPr="00EC76D5">
        <w:t xml:space="preserve">, </w:t>
      </w:r>
      <w:r w:rsidRPr="00EC76D5">
        <w:rPr>
          <w:rStyle w:val="CodeInText"/>
        </w:rPr>
        <w:t>int</w:t>
      </w:r>
      <w:r w:rsidRPr="00EC76D5">
        <w:t xml:space="preserve">, and </w:t>
      </w:r>
      <w:r w:rsidRPr="00EC76D5">
        <w:rPr>
          <w:rStyle w:val="CodeInText"/>
        </w:rPr>
        <w:t>long</w:t>
      </w:r>
      <w:r w:rsidRPr="00EC76D5">
        <w:t xml:space="preserve"> as well as the floating types </w:t>
      </w:r>
      <w:r w:rsidRPr="00EC76D5">
        <w:rPr>
          <w:rStyle w:val="CodeInText"/>
        </w:rPr>
        <w:t>float,</w:t>
      </w:r>
      <w:r w:rsidRPr="00EC76D5">
        <w:t xml:space="preserve"> </w:t>
      </w:r>
      <w:r w:rsidRPr="00EC76D5">
        <w:rPr>
          <w:rStyle w:val="CodeInText"/>
        </w:rPr>
        <w:t>double</w:t>
      </w:r>
      <w:r w:rsidRPr="00EC76D5">
        <w:t xml:space="preserve">, and </w:t>
      </w:r>
      <w:r w:rsidRPr="00EC76D5">
        <w:rPr>
          <w:rStyle w:val="CodeInText"/>
        </w:rPr>
        <w:t>long</w:t>
      </w:r>
      <w:r w:rsidRPr="00EC76D5">
        <w:t xml:space="preserve"> </w:t>
      </w:r>
      <w:r w:rsidRPr="00EC76D5">
        <w:rPr>
          <w:rStyle w:val="CodeInText"/>
        </w:rPr>
        <w:t>double</w:t>
      </w:r>
      <w:r w:rsidRPr="00EC76D5">
        <w:t>. The compound type are pointers, arrays, structs, unions, and functions. Values of enumeration type</w:t>
      </w:r>
      <w:r w:rsidR="00013A4B" w:rsidRPr="00EC76D5">
        <w:t>s</w:t>
      </w:r>
      <w:r w:rsidRPr="00EC76D5">
        <w:t xml:space="preserve"> (</w:t>
      </w:r>
      <w:proofErr w:type="spellStart"/>
      <w:r w:rsidRPr="00EC76D5">
        <w:rPr>
          <w:rStyle w:val="CodeInText"/>
        </w:rPr>
        <w:t>enum</w:t>
      </w:r>
      <w:proofErr w:type="spellEnd"/>
      <w:r w:rsidR="00013A4B" w:rsidRPr="00EC76D5">
        <w:t>) are stored as signed integer.</w:t>
      </w:r>
      <w:r w:rsidR="00004FDA" w:rsidRPr="00EC76D5">
        <w:t xml:space="preserve"> Moreover, a type can also be </w:t>
      </w:r>
      <w:r w:rsidR="00004FDA" w:rsidRPr="00EC76D5">
        <w:rPr>
          <w:rStyle w:val="CodeInText0"/>
        </w:rPr>
        <w:t>constant</w:t>
      </w:r>
      <w:r w:rsidR="00004FDA" w:rsidRPr="00EC76D5">
        <w:t xml:space="preserve"> or </w:t>
      </w:r>
      <w:r w:rsidR="00004FDA" w:rsidRPr="00EC76D5">
        <w:rPr>
          <w:rStyle w:val="CodeInText0"/>
        </w:rPr>
        <w:t>volatile</w:t>
      </w:r>
      <w:r w:rsidR="00004FDA" w:rsidRPr="00EC76D5">
        <w:t>.</w:t>
      </w:r>
    </w:p>
    <w:p w14:paraId="4A0266C0" w14:textId="42F23B3C" w:rsidR="00130D9D" w:rsidRPr="00EC76D5" w:rsidRDefault="00130D9D" w:rsidP="00D51AF3">
      <w:pPr>
        <w:pStyle w:val="Rubrik2"/>
        <w:rPr>
          <w:ins w:id="343" w:author="Stefan Bjornander" w:date="2015-04-25T10:17:00Z"/>
        </w:rPr>
      </w:pPr>
      <w:bookmarkStart w:id="344" w:name="_Ref479084909"/>
      <w:bookmarkStart w:id="345" w:name="_Toc481936219"/>
      <w:r w:rsidRPr="00EC76D5">
        <w:t>The Type Class</w:t>
      </w:r>
      <w:bookmarkEnd w:id="344"/>
      <w:bookmarkEnd w:id="345"/>
    </w:p>
    <w:p w14:paraId="592CA379" w14:textId="0CFB0DFD" w:rsidR="00132B4A" w:rsidRPr="00EC76D5" w:rsidRDefault="00132B4A">
      <w:pPr>
        <w:pPrChange w:id="346" w:author="Stefan Bjornander" w:date="2015-04-25T10:17:00Z">
          <w:pPr>
            <w:pStyle w:val="Rubrik2"/>
          </w:pPr>
        </w:pPrChange>
      </w:pPr>
      <w:ins w:id="347" w:author="Stefan Bjornander" w:date="2015-04-25T10:17:00Z">
        <w:r w:rsidRPr="00EC76D5">
          <w:t xml:space="preserve">The </w:t>
        </w:r>
        <w:r w:rsidRPr="00EC76D5">
          <w:rPr>
            <w:rStyle w:val="CodeInText"/>
          </w:rPr>
          <w:t>Type</w:t>
        </w:r>
        <w:r w:rsidRPr="00EC76D5">
          <w:t xml:space="preserve"> class hold information about a type.</w:t>
        </w:r>
        <w:r w:rsidR="004C4A09" w:rsidRPr="00EC76D5">
          <w:t xml:space="preserve"> The </w:t>
        </w:r>
      </w:ins>
      <w:ins w:id="348" w:author="Stefan Bjornander" w:date="2015-04-25T10:18:00Z">
        <w:r w:rsidR="004C4A09" w:rsidRPr="00EC76D5">
          <w:t xml:space="preserve">default </w:t>
        </w:r>
      </w:ins>
      <w:ins w:id="349" w:author="Stefan Bjornander" w:date="2015-04-25T10:17:00Z">
        <w:r w:rsidR="004C4A09" w:rsidRPr="00EC76D5">
          <w:t xml:space="preserve">constructor </w:t>
        </w:r>
      </w:ins>
      <w:ins w:id="350" w:author="Stefan Bjornander" w:date="2015-04-25T10:18:00Z">
        <w:r w:rsidR="004C4A09" w:rsidRPr="00EC76D5">
          <w:t xml:space="preserve">is </w:t>
        </w:r>
      </w:ins>
      <w:ins w:id="351" w:author="Stefan Bjornander" w:date="2015-04-25T10:17:00Z">
        <w:r w:rsidR="004C4A09" w:rsidRPr="00EC76D5">
          <w:t>private</w:t>
        </w:r>
      </w:ins>
      <w:ins w:id="352" w:author="Stefan Bjornander" w:date="2015-04-25T10:18:00Z">
        <w:r w:rsidR="00032DD9" w:rsidRPr="00EC76D5">
          <w:t>, which makes it impossible to</w:t>
        </w:r>
      </w:ins>
      <w:ins w:id="353" w:author="Stefan Bjornander" w:date="2015-04-25T10:21:00Z">
        <w:r w:rsidR="00032DD9" w:rsidRPr="00EC76D5">
          <w:t xml:space="preserve"> explicitly</w:t>
        </w:r>
      </w:ins>
      <w:ins w:id="354" w:author="Stefan Bjornander" w:date="2015-04-25T10:18:00Z">
        <w:r w:rsidR="00032DD9" w:rsidRPr="00EC76D5">
          <w:t xml:space="preserve"> </w:t>
        </w:r>
      </w:ins>
      <w:ins w:id="355" w:author="Stefan Bjornander" w:date="2015-04-25T10:21:00Z">
        <w:r w:rsidR="00032DD9" w:rsidRPr="00EC76D5">
          <w:t xml:space="preserve">create type objects. </w:t>
        </w:r>
      </w:ins>
      <w:ins w:id="356" w:author="Stefan Bjornander" w:date="2015-04-25T10:25:00Z">
        <w:r w:rsidR="00032DD9" w:rsidRPr="00EC76D5">
          <w:t>Instead</w:t>
        </w:r>
      </w:ins>
      <w:ins w:id="357" w:author="Stefan Bjornander" w:date="2015-04-25T10:21:00Z">
        <w:r w:rsidR="00032DD9" w:rsidRPr="00EC76D5">
          <w:t xml:space="preserve">, </w:t>
        </w:r>
      </w:ins>
      <w:ins w:id="358" w:author="Stefan Bjornander" w:date="2015-04-25T10:25:00Z">
        <w:r w:rsidR="00032DD9" w:rsidRPr="00EC76D5">
          <w:t xml:space="preserve">there is a series of static </w:t>
        </w:r>
      </w:ins>
      <w:r w:rsidR="0072083F" w:rsidRPr="00EC76D5">
        <w:rPr>
          <w:rStyle w:val="CodeInText0"/>
        </w:rPr>
        <w:t>create</w:t>
      </w:r>
      <w:r w:rsidR="0072083F" w:rsidRPr="00EC76D5">
        <w:t>-</w:t>
      </w:r>
      <w:ins w:id="359" w:author="Stefan Bjornander" w:date="2015-04-25T10:25:00Z">
        <w:r w:rsidR="00032DD9" w:rsidRPr="00EC76D5">
          <w:t xml:space="preserve">methods that create and return a </w:t>
        </w:r>
      </w:ins>
      <w:r w:rsidR="004D2F48" w:rsidRPr="00EC76D5">
        <w:t>T</w:t>
      </w:r>
      <w:ins w:id="360" w:author="Stefan Bjornander" w:date="2015-04-25T10:25:00Z">
        <w:r w:rsidR="00032DD9" w:rsidRPr="00EC76D5">
          <w:t>ype object.</w:t>
        </w:r>
      </w:ins>
    </w:p>
    <w:p w14:paraId="20883CFD" w14:textId="64E9573E" w:rsidR="00223105" w:rsidRPr="00EC76D5" w:rsidRDefault="00223105" w:rsidP="004C3909">
      <w:pPr>
        <w:pStyle w:val="CodeHeader"/>
      </w:pPr>
      <w:proofErr w:type="spellStart"/>
      <w:r w:rsidRPr="00EC76D5">
        <w:t>Type.java</w:t>
      </w:r>
      <w:proofErr w:type="spellEnd"/>
    </w:p>
    <w:p w14:paraId="093CD484" w14:textId="77777777" w:rsidR="009E5F57" w:rsidRPr="00EC76D5" w:rsidRDefault="009E5F57" w:rsidP="009E5F57">
      <w:pPr>
        <w:pStyle w:val="Code"/>
      </w:pPr>
      <w:r w:rsidRPr="00EC76D5">
        <w:t>package c_compiler;</w:t>
      </w:r>
    </w:p>
    <w:p w14:paraId="7DB18E56" w14:textId="77777777" w:rsidR="009E5F57" w:rsidRPr="00EC76D5" w:rsidRDefault="009E5F57" w:rsidP="009E5F57">
      <w:pPr>
        <w:pStyle w:val="Code"/>
      </w:pPr>
      <w:r w:rsidRPr="00EC76D5">
        <w:t>import java.math.*;</w:t>
      </w:r>
    </w:p>
    <w:p w14:paraId="1FAE76E6" w14:textId="77777777" w:rsidR="009E5F57" w:rsidRPr="00EC76D5" w:rsidRDefault="009E5F57" w:rsidP="009E5F57">
      <w:pPr>
        <w:pStyle w:val="Code"/>
      </w:pPr>
      <w:r w:rsidRPr="00EC76D5">
        <w:t>import java.util.*;</w:t>
      </w:r>
    </w:p>
    <w:p w14:paraId="03142090" w14:textId="77777777" w:rsidR="009E5F57" w:rsidRPr="00EC76D5" w:rsidRDefault="009E5F57" w:rsidP="009E5F57">
      <w:pPr>
        <w:pStyle w:val="Code"/>
      </w:pPr>
    </w:p>
    <w:p w14:paraId="3631E0F8" w14:textId="77777777" w:rsidR="009E5F57" w:rsidRPr="00EC76D5" w:rsidRDefault="009E5F57" w:rsidP="009E5F57">
      <w:pPr>
        <w:pStyle w:val="Code"/>
      </w:pPr>
      <w:r w:rsidRPr="00EC76D5">
        <w:t>public class Type {</w:t>
      </w:r>
    </w:p>
    <w:p w14:paraId="32906DD4" w14:textId="77777777" w:rsidR="009E5F57" w:rsidRPr="00EC76D5" w:rsidRDefault="009E5F57" w:rsidP="009E5F57">
      <w:pPr>
        <w:pStyle w:val="Code"/>
      </w:pPr>
      <w:r w:rsidRPr="00EC76D5">
        <w:t xml:space="preserve">  public static Type SignedIntegerType =</w:t>
      </w:r>
    </w:p>
    <w:p w14:paraId="69D21F6D" w14:textId="77777777" w:rsidR="009E5F57" w:rsidRPr="00EC76D5" w:rsidRDefault="009E5F57" w:rsidP="009E5F57">
      <w:pPr>
        <w:pStyle w:val="Code"/>
      </w:pPr>
      <w:r w:rsidRPr="00EC76D5">
        <w:t xml:space="preserve">                Type.createArithmeticType(Sort.Signed_Int);</w:t>
      </w:r>
    </w:p>
    <w:p w14:paraId="3D0C8864" w14:textId="77777777" w:rsidR="009E5F57" w:rsidRPr="00EC76D5" w:rsidRDefault="009E5F57" w:rsidP="009E5F57">
      <w:pPr>
        <w:pStyle w:val="Code"/>
      </w:pPr>
      <w:r w:rsidRPr="00EC76D5">
        <w:t xml:space="preserve">  public static Type UnsignedIntegerType =</w:t>
      </w:r>
    </w:p>
    <w:p w14:paraId="24D93E78" w14:textId="77777777" w:rsidR="009E5F57" w:rsidRPr="00EC76D5" w:rsidRDefault="009E5F57" w:rsidP="009E5F57">
      <w:pPr>
        <w:pStyle w:val="Code"/>
      </w:pPr>
      <w:r w:rsidRPr="00EC76D5">
        <w:t xml:space="preserve">                Type.createArithmeticType(Sort.Unsigned_Int);</w:t>
      </w:r>
    </w:p>
    <w:p w14:paraId="3D3E48C7" w14:textId="77777777" w:rsidR="009E5F57" w:rsidRPr="00EC76D5" w:rsidRDefault="009E5F57" w:rsidP="009E5F57">
      <w:pPr>
        <w:pStyle w:val="Code"/>
      </w:pPr>
      <w:r w:rsidRPr="00EC76D5">
        <w:t xml:space="preserve">  public static Type DoubleType = Type.createArithmeticType(Sort.Double);</w:t>
      </w:r>
    </w:p>
    <w:p w14:paraId="197AC333" w14:textId="77777777" w:rsidR="009E5F57" w:rsidRPr="00EC76D5" w:rsidRDefault="009E5F57" w:rsidP="009E5F57">
      <w:pPr>
        <w:pStyle w:val="Code"/>
      </w:pPr>
      <w:r w:rsidRPr="00EC76D5">
        <w:t xml:space="preserve">  public static Type LogicalType = Type.createArithmeticType(Sort.Logical);</w:t>
      </w:r>
    </w:p>
    <w:p w14:paraId="159F4B41" w14:textId="77777777" w:rsidR="009E5F57" w:rsidRPr="00EC76D5" w:rsidRDefault="009E5F57" w:rsidP="009E5F57">
      <w:pPr>
        <w:pStyle w:val="Code"/>
      </w:pPr>
      <w:r w:rsidRPr="00EC76D5">
        <w:t xml:space="preserve">  public static Type SignedCharType =</w:t>
      </w:r>
    </w:p>
    <w:p w14:paraId="1B16BA48" w14:textId="77777777" w:rsidR="009E5F57" w:rsidRPr="00EC76D5" w:rsidRDefault="009E5F57" w:rsidP="009E5F57">
      <w:pPr>
        <w:pStyle w:val="Code"/>
      </w:pPr>
      <w:r w:rsidRPr="00EC76D5">
        <w:t xml:space="preserve">                Type.createArithmeticType(Sort.Signed_Char);</w:t>
      </w:r>
    </w:p>
    <w:p w14:paraId="51F52270" w14:textId="77777777" w:rsidR="009E5F57" w:rsidRPr="00EC76D5" w:rsidRDefault="009E5F57" w:rsidP="009E5F57">
      <w:pPr>
        <w:pStyle w:val="Code"/>
      </w:pPr>
      <w:r w:rsidRPr="00EC76D5">
        <w:t xml:space="preserve">  public static Type UnsignedCharType =</w:t>
      </w:r>
    </w:p>
    <w:p w14:paraId="44370B10" w14:textId="77777777" w:rsidR="009E5F57" w:rsidRPr="00EC76D5" w:rsidRDefault="009E5F57" w:rsidP="009E5F57">
      <w:pPr>
        <w:pStyle w:val="Code"/>
      </w:pPr>
      <w:r w:rsidRPr="00EC76D5">
        <w:t xml:space="preserve">                Type.createArithmeticType(Sort.Unsigned_Char);</w:t>
      </w:r>
    </w:p>
    <w:p w14:paraId="0EB03FA1" w14:textId="77777777" w:rsidR="009E5F57" w:rsidRPr="00EC76D5" w:rsidRDefault="009E5F57" w:rsidP="009E5F57">
      <w:pPr>
        <w:pStyle w:val="Code"/>
      </w:pPr>
      <w:r w:rsidRPr="00EC76D5">
        <w:t xml:space="preserve">  public static Type StringType = Type.createArithmeticType(Sort.String);</w:t>
      </w:r>
    </w:p>
    <w:p w14:paraId="1A85BCA9" w14:textId="77777777" w:rsidR="009E5F57" w:rsidRPr="00EC76D5" w:rsidRDefault="009E5F57" w:rsidP="009E5F57">
      <w:pPr>
        <w:pStyle w:val="Code"/>
      </w:pPr>
      <w:r w:rsidRPr="00EC76D5">
        <w:t xml:space="preserve">  public static Type VoidType = Type.createArithmeticType(Sort.Void);</w:t>
      </w:r>
    </w:p>
    <w:p w14:paraId="5406A21B" w14:textId="77777777" w:rsidR="009E5F57" w:rsidRPr="00EC76D5" w:rsidRDefault="009E5F57" w:rsidP="009E5F57">
      <w:pPr>
        <w:pStyle w:val="Code"/>
      </w:pPr>
      <w:r w:rsidRPr="00EC76D5">
        <w:t xml:space="preserve">  public static Type PointerType = Type.createPointerType(SignedIntegerType);</w:t>
      </w:r>
    </w:p>
    <w:p w14:paraId="4DEF3A5E" w14:textId="5A3F7B0E" w:rsidR="00EF5076" w:rsidRPr="00EC76D5" w:rsidRDefault="00EF5076" w:rsidP="00D51AF3">
      <w:pPr>
        <w:pStyle w:val="Rubrik3"/>
        <w:rPr>
          <w:ins w:id="361" w:author="Stefan Bjornander" w:date="2015-04-25T10:32:00Z"/>
        </w:rPr>
      </w:pPr>
      <w:bookmarkStart w:id="362" w:name="_Toc481936220"/>
      <w:r w:rsidRPr="00EC76D5">
        <w:t>Arithmetic Types</w:t>
      </w:r>
      <w:bookmarkEnd w:id="362"/>
    </w:p>
    <w:p w14:paraId="6D9F17A4" w14:textId="77777777" w:rsidR="00AC202D" w:rsidRPr="00EC76D5" w:rsidRDefault="00AC202D">
      <w:pPr>
        <w:ind w:left="720" w:hanging="720"/>
        <w:rPr>
          <w:ins w:id="363" w:author="Stefan Bjornander" w:date="2015-04-25T10:33:00Z"/>
        </w:rPr>
        <w:pPrChange w:id="364" w:author="Stefan Bjornander" w:date="2015-04-25T10:34:00Z">
          <w:pPr>
            <w:pStyle w:val="Rubrik3"/>
          </w:pPr>
        </w:pPrChange>
      </w:pPr>
      <w:ins w:id="365" w:author="Stefan Bjornander" w:date="2015-04-25T10:32:00Z">
        <w:r w:rsidRPr="00EC76D5">
          <w:t>An ar</w:t>
        </w:r>
      </w:ins>
      <w:ins w:id="366" w:author="Stefan Bjornander" w:date="2015-04-25T10:34:00Z">
        <w:r w:rsidRPr="00EC76D5">
          <w:t xml:space="preserve">ithmetic </w:t>
        </w:r>
      </w:ins>
      <w:ins w:id="367" w:author="Stefan Bjornander" w:date="2015-04-25T10:32:00Z">
        <w:r w:rsidRPr="00EC76D5">
          <w:t xml:space="preserve">type is either </w:t>
        </w:r>
      </w:ins>
      <w:ins w:id="368" w:author="Stefan Bjornander" w:date="2015-04-25T10:33:00Z">
        <w:r w:rsidRPr="00EC76D5">
          <w:t xml:space="preserve">integral or </w:t>
        </w:r>
        <w:proofErr w:type="gramStart"/>
        <w:r w:rsidRPr="00EC76D5">
          <w:t>floating, and</w:t>
        </w:r>
        <w:proofErr w:type="gramEnd"/>
        <w:r w:rsidRPr="00EC76D5">
          <w:t xml:space="preserve"> is determined by the </w:t>
        </w:r>
        <w:proofErr w:type="spellStart"/>
        <w:r w:rsidRPr="00EC76D5">
          <w:rPr>
            <w:rStyle w:val="CodeInText"/>
            <w:color w:val="auto"/>
            <w:rPrChange w:id="369" w:author="Stefan Bjornander" w:date="2015-04-25T10:34:00Z">
              <w:rPr/>
            </w:rPrChange>
          </w:rPr>
          <w:t>m</w:t>
        </w:r>
      </w:ins>
      <w:ins w:id="370" w:author="Stefan Bjornander" w:date="2015-04-25T10:34:00Z">
        <w:r w:rsidRPr="00EC76D5">
          <w:rPr>
            <w:rStyle w:val="CodeInText"/>
            <w:color w:val="auto"/>
            <w:rPrChange w:id="371" w:author="Stefan Bjornander" w:date="2015-04-25T10:34:00Z">
              <w:rPr/>
            </w:rPrChange>
          </w:rPr>
          <w:t>_</w:t>
        </w:r>
      </w:ins>
      <w:ins w:id="372" w:author="Stefan Bjornander" w:date="2015-04-25T10:33:00Z">
        <w:r w:rsidRPr="00EC76D5">
          <w:rPr>
            <w:rStyle w:val="CodeInText"/>
            <w:color w:val="auto"/>
            <w:rPrChange w:id="373" w:author="Stefan Bjornander" w:date="2015-04-25T10:34:00Z">
              <w:rPr/>
            </w:rPrChange>
          </w:rPr>
          <w:t>sort</w:t>
        </w:r>
        <w:proofErr w:type="spellEnd"/>
        <w:r w:rsidRPr="00EC76D5">
          <w:t xml:space="preserve"> field</w:t>
        </w:r>
      </w:ins>
      <w:ins w:id="374" w:author="Stefan Bjornander" w:date="2015-04-25T10:34:00Z">
        <w:r w:rsidRPr="00EC76D5">
          <w:t>.</w:t>
        </w:r>
      </w:ins>
    </w:p>
    <w:p w14:paraId="0B5AD336" w14:textId="77777777" w:rsidR="00AC202D" w:rsidRPr="00EC76D5" w:rsidRDefault="00AC202D">
      <w:pPr>
        <w:pStyle w:val="CodeHeader"/>
        <w:rPr>
          <w:ins w:id="375" w:author="Stefan Bjornander" w:date="2015-04-25T10:33:00Z"/>
        </w:rPr>
        <w:pPrChange w:id="376" w:author="Stefan Bjornander" w:date="2015-04-25T10:33:00Z">
          <w:pPr>
            <w:pStyle w:val="Rubrik3"/>
          </w:pPr>
        </w:pPrChange>
      </w:pPr>
      <w:proofErr w:type="spellStart"/>
      <w:ins w:id="377" w:author="Stefan Bjornander" w:date="2015-04-25T10:33:00Z">
        <w:r w:rsidRPr="00EC76D5">
          <w:t>Sort.java</w:t>
        </w:r>
        <w:proofErr w:type="spellEnd"/>
      </w:ins>
    </w:p>
    <w:p w14:paraId="6FE96E3D" w14:textId="77777777" w:rsidR="00207516" w:rsidRPr="00EC76D5" w:rsidRDefault="00207516" w:rsidP="00207516">
      <w:pPr>
        <w:pStyle w:val="Code"/>
      </w:pPr>
      <w:r w:rsidRPr="00EC76D5">
        <w:t>package c_compiler;</w:t>
      </w:r>
    </w:p>
    <w:p w14:paraId="69371291" w14:textId="77777777" w:rsidR="00207516" w:rsidRPr="00EC76D5" w:rsidRDefault="00207516" w:rsidP="00207516">
      <w:pPr>
        <w:pStyle w:val="Code"/>
      </w:pPr>
    </w:p>
    <w:p w14:paraId="00D040FC" w14:textId="77777777" w:rsidR="00207516" w:rsidRPr="00EC76D5" w:rsidRDefault="00207516" w:rsidP="00207516">
      <w:pPr>
        <w:pStyle w:val="Code"/>
      </w:pPr>
      <w:r w:rsidRPr="00EC76D5">
        <w:t>public enum Sort {Void, Boolean, Signed_Char, Unsigned_Char,</w:t>
      </w:r>
    </w:p>
    <w:p w14:paraId="5059C422" w14:textId="77777777" w:rsidR="00207516" w:rsidRPr="00EC76D5" w:rsidRDefault="00207516" w:rsidP="00207516">
      <w:pPr>
        <w:pStyle w:val="Code"/>
      </w:pPr>
      <w:r w:rsidRPr="00EC76D5">
        <w:t xml:space="preserve">                  Signed_Short_Int, Unsigned_Short_Int, Signed_Int,</w:t>
      </w:r>
    </w:p>
    <w:p w14:paraId="1EC63C39" w14:textId="77777777" w:rsidR="00207516" w:rsidRPr="00EC76D5" w:rsidRDefault="00207516" w:rsidP="00207516">
      <w:pPr>
        <w:pStyle w:val="Code"/>
      </w:pPr>
      <w:r w:rsidRPr="00EC76D5">
        <w:t xml:space="preserve">                  Unsigned_Int, Signed_Long_Int, Unsigned_Long_Int,</w:t>
      </w:r>
    </w:p>
    <w:p w14:paraId="36011CEA" w14:textId="77777777" w:rsidR="00207516" w:rsidRPr="00EC76D5" w:rsidRDefault="00207516" w:rsidP="00207516">
      <w:pPr>
        <w:pStyle w:val="Code"/>
      </w:pPr>
      <w:r w:rsidRPr="00EC76D5">
        <w:t xml:space="preserve">                  Float, Double, Long_Double, String,</w:t>
      </w:r>
    </w:p>
    <w:p w14:paraId="63BF1E6A" w14:textId="77777777" w:rsidR="00207516" w:rsidRPr="00EC76D5" w:rsidRDefault="00207516" w:rsidP="00207516">
      <w:pPr>
        <w:pStyle w:val="Code"/>
      </w:pPr>
      <w:r w:rsidRPr="00EC76D5">
        <w:t xml:space="preserve">                  Pointer, Array, Struct, Union, Enumeration,</w:t>
      </w:r>
    </w:p>
    <w:p w14:paraId="2E9C3D21" w14:textId="77777777" w:rsidR="00207516" w:rsidRPr="00EC76D5" w:rsidRDefault="00207516" w:rsidP="00207516">
      <w:pPr>
        <w:pStyle w:val="Code"/>
        <w:rPr>
          <w:b/>
        </w:rPr>
      </w:pPr>
      <w:r w:rsidRPr="00EC76D5">
        <w:t xml:space="preserve">                  Function, Logical}; </w:t>
      </w:r>
    </w:p>
    <w:p w14:paraId="769E0DA7" w14:textId="60B8DA51" w:rsidR="009E5C9B" w:rsidRPr="00EC76D5" w:rsidRDefault="009E5C9B" w:rsidP="00207516">
      <w:pPr>
        <w:pStyle w:val="CodeHeader"/>
      </w:pPr>
      <w:proofErr w:type="spellStart"/>
      <w:r w:rsidRPr="00EC76D5">
        <w:t>Type.java</w:t>
      </w:r>
      <w:proofErr w:type="spellEnd"/>
    </w:p>
    <w:p w14:paraId="0BC00B1A" w14:textId="77777777" w:rsidR="00207516" w:rsidRPr="00EC76D5" w:rsidRDefault="00207516" w:rsidP="00207516">
      <w:pPr>
        <w:pStyle w:val="Code"/>
      </w:pPr>
      <w:r w:rsidRPr="00EC76D5">
        <w:t xml:space="preserve">  private Sort m_sort;</w:t>
      </w:r>
    </w:p>
    <w:p w14:paraId="6176A51B" w14:textId="77777777" w:rsidR="00207516" w:rsidRPr="00EC76D5" w:rsidRDefault="00207516" w:rsidP="00207516">
      <w:pPr>
        <w:pStyle w:val="Code"/>
      </w:pPr>
      <w:r w:rsidRPr="00EC76D5">
        <w:t xml:space="preserve">  </w:t>
      </w:r>
    </w:p>
    <w:p w14:paraId="1FA8F3A6" w14:textId="77777777" w:rsidR="00207516" w:rsidRPr="00EC76D5" w:rsidRDefault="00207516" w:rsidP="00207516">
      <w:pPr>
        <w:pStyle w:val="Code"/>
      </w:pPr>
      <w:r w:rsidRPr="00EC76D5">
        <w:t xml:space="preserve">  public Sort getSort() {</w:t>
      </w:r>
    </w:p>
    <w:p w14:paraId="2F97DDEE" w14:textId="77777777" w:rsidR="00207516" w:rsidRPr="00EC76D5" w:rsidRDefault="00207516" w:rsidP="00207516">
      <w:pPr>
        <w:pStyle w:val="Code"/>
      </w:pPr>
      <w:r w:rsidRPr="00EC76D5">
        <w:t xml:space="preserve">    return m_sort;</w:t>
      </w:r>
    </w:p>
    <w:p w14:paraId="7029B6E5" w14:textId="77777777" w:rsidR="00207516" w:rsidRPr="00EC76D5" w:rsidRDefault="00207516" w:rsidP="00207516">
      <w:pPr>
        <w:pStyle w:val="Code"/>
      </w:pPr>
      <w:r w:rsidRPr="00EC76D5">
        <w:t xml:space="preserve">  }</w:t>
      </w:r>
    </w:p>
    <w:p w14:paraId="0B5A5B51" w14:textId="77777777" w:rsidR="00207516" w:rsidRPr="00EC76D5" w:rsidRDefault="00207516" w:rsidP="00207516">
      <w:pPr>
        <w:pStyle w:val="Code"/>
      </w:pPr>
    </w:p>
    <w:p w14:paraId="246DEA19" w14:textId="77777777" w:rsidR="00207516" w:rsidRPr="00EC76D5" w:rsidRDefault="00207516" w:rsidP="00207516">
      <w:pPr>
        <w:pStyle w:val="Code"/>
      </w:pPr>
      <w:r w:rsidRPr="00EC76D5">
        <w:lastRenderedPageBreak/>
        <w:t xml:space="preserve">  public static Type createArithmeticType(Sort sort) {</w:t>
      </w:r>
    </w:p>
    <w:p w14:paraId="27BA9959" w14:textId="77777777" w:rsidR="00207516" w:rsidRPr="00EC76D5" w:rsidRDefault="00207516" w:rsidP="00207516">
      <w:pPr>
        <w:pStyle w:val="Code"/>
      </w:pPr>
      <w:r w:rsidRPr="00EC76D5">
        <w:t xml:space="preserve">    Type type = new Type();</w:t>
      </w:r>
    </w:p>
    <w:p w14:paraId="3C99C41F" w14:textId="77777777" w:rsidR="00207516" w:rsidRPr="00EC76D5" w:rsidRDefault="00207516" w:rsidP="00207516">
      <w:pPr>
        <w:pStyle w:val="Code"/>
      </w:pPr>
      <w:r w:rsidRPr="00EC76D5">
        <w:t xml:space="preserve">    type.m_sort = sort;</w:t>
      </w:r>
    </w:p>
    <w:p w14:paraId="7205BC77" w14:textId="77777777" w:rsidR="00207516" w:rsidRPr="00EC76D5" w:rsidRDefault="00207516" w:rsidP="00207516">
      <w:pPr>
        <w:pStyle w:val="Code"/>
      </w:pPr>
      <w:r w:rsidRPr="00EC76D5">
        <w:t xml:space="preserve">    return type;  </w:t>
      </w:r>
    </w:p>
    <w:p w14:paraId="775964E8" w14:textId="77777777" w:rsidR="00207516" w:rsidRPr="00EC76D5" w:rsidRDefault="00207516" w:rsidP="00207516">
      <w:pPr>
        <w:pStyle w:val="Code"/>
        <w:rPr>
          <w:rFonts w:ascii="Times New Roman" w:eastAsiaTheme="majorEastAsia" w:hAnsi="Times New Roman" w:cstheme="majorBidi"/>
          <w:b/>
          <w:noProof w:val="0"/>
          <w:sz w:val="32"/>
          <w:szCs w:val="24"/>
        </w:rPr>
      </w:pPr>
      <w:r w:rsidRPr="00EC76D5">
        <w:t xml:space="preserve">  } </w:t>
      </w:r>
    </w:p>
    <w:p w14:paraId="2FEC35CB" w14:textId="2D70FB83" w:rsidR="00365A5E" w:rsidRPr="00EC76D5" w:rsidRDefault="00365A5E" w:rsidP="00207516">
      <w:pPr>
        <w:pStyle w:val="Rubrik3"/>
        <w:rPr>
          <w:ins w:id="378" w:author="Stefan Bjornander" w:date="2015-04-25T10:38:00Z"/>
        </w:rPr>
      </w:pPr>
      <w:bookmarkStart w:id="379" w:name="_Toc481936221"/>
      <w:r w:rsidRPr="00EC76D5">
        <w:t>Enum</w:t>
      </w:r>
      <w:r w:rsidR="00D51AF3" w:rsidRPr="00EC76D5">
        <w:t>eration</w:t>
      </w:r>
      <w:r w:rsidRPr="00EC76D5">
        <w:t xml:space="preserve"> Types</w:t>
      </w:r>
      <w:bookmarkEnd w:id="379"/>
    </w:p>
    <w:p w14:paraId="13D87461" w14:textId="0CCDA38C" w:rsidR="00157719" w:rsidRPr="00EC76D5" w:rsidRDefault="00157719">
      <w:pPr>
        <w:pPrChange w:id="380" w:author="Stefan Bjornander" w:date="2015-04-25T10:38:00Z">
          <w:pPr>
            <w:pStyle w:val="Rubrik3"/>
          </w:pPr>
        </w:pPrChange>
      </w:pPr>
      <w:ins w:id="381" w:author="Stefan Bjornander" w:date="2015-04-25T10:38:00Z">
        <w:r w:rsidRPr="00EC76D5">
          <w:t>The enumeration type (</w:t>
        </w:r>
        <w:proofErr w:type="spellStart"/>
        <w:r w:rsidRPr="00EC76D5">
          <w:rPr>
            <w:rStyle w:val="CodeInText"/>
            <w:color w:val="auto"/>
            <w:rPrChange w:id="382" w:author="Stefan Bjornander" w:date="2015-04-25T10:38:00Z">
              <w:rPr/>
            </w:rPrChange>
          </w:rPr>
          <w:t>enum</w:t>
        </w:r>
        <w:proofErr w:type="spellEnd"/>
        <w:r w:rsidRPr="00EC76D5">
          <w:t>) is stored as an assigned integer.</w:t>
        </w:r>
        <w:r w:rsidR="008947FF" w:rsidRPr="00EC76D5">
          <w:t xml:space="preserve"> However, the </w:t>
        </w:r>
        <w:r w:rsidR="008947FF" w:rsidRPr="00EC76D5">
          <w:rPr>
            <w:rStyle w:val="CodeInText"/>
          </w:rPr>
          <w:t>Specifi</w:t>
        </w:r>
      </w:ins>
      <w:r w:rsidR="00EA4C5E" w:rsidRPr="00EC76D5">
        <w:rPr>
          <w:rStyle w:val="CodeInText"/>
        </w:rPr>
        <w:t>er</w:t>
      </w:r>
      <w:ins w:id="383" w:author="Stefan Bjornander" w:date="2015-04-25T10:38:00Z">
        <w:r w:rsidR="008947FF" w:rsidRPr="00EC76D5">
          <w:t xml:space="preserve"> class of Section </w:t>
        </w:r>
      </w:ins>
      <w:r w:rsidR="00E62CBE" w:rsidRPr="00EC76D5">
        <w:fldChar w:fldCharType="begin"/>
      </w:r>
      <w:r w:rsidR="00E62CBE" w:rsidRPr="00EC76D5">
        <w:instrText xml:space="preserve"> REF _Ref418259975 \r \h </w:instrText>
      </w:r>
      <w:r w:rsidR="00E62CBE" w:rsidRPr="00EC76D5">
        <w:fldChar w:fldCharType="separate"/>
      </w:r>
      <w:r w:rsidR="00545E00" w:rsidRPr="00EC76D5">
        <w:t>6.1.2</w:t>
      </w:r>
      <w:r w:rsidR="00E62CBE" w:rsidRPr="00EC76D5">
        <w:fldChar w:fldCharType="end"/>
      </w:r>
      <w:r w:rsidR="00E62CBE" w:rsidRPr="00EC76D5">
        <w:t xml:space="preserve"> </w:t>
      </w:r>
      <w:ins w:id="384" w:author="Stefan Bjornander" w:date="2015-04-25T10:38:00Z">
        <w:r w:rsidR="008947FF" w:rsidRPr="00EC76D5">
          <w:t xml:space="preserve">needs to know if the type is </w:t>
        </w:r>
        <w:proofErr w:type="spellStart"/>
        <w:r w:rsidR="008947FF" w:rsidRPr="00EC76D5">
          <w:t>enum</w:t>
        </w:r>
        <w:proofErr w:type="spellEnd"/>
        <w:r w:rsidR="008947FF" w:rsidRPr="00EC76D5">
          <w:t xml:space="preserve"> </w:t>
        </w:r>
      </w:ins>
      <w:r w:rsidR="00941573" w:rsidRPr="00EC76D5">
        <w:t>to</w:t>
      </w:r>
      <w:ins w:id="385" w:author="Stefan Bjornander" w:date="2015-04-25T10:38:00Z">
        <w:r w:rsidR="008947FF" w:rsidRPr="00EC76D5">
          <w:t xml:space="preserve"> initialize its value. </w:t>
        </w:r>
      </w:ins>
      <w:r w:rsidR="00941573" w:rsidRPr="00EC76D5">
        <w:t>Therefore,</w:t>
      </w:r>
      <w:ins w:id="386" w:author="Stefan Bjornander" w:date="2015-04-25T10:38:00Z">
        <w:r w:rsidR="008947FF" w:rsidRPr="00EC76D5">
          <w:t xml:space="preserve"> we add the </w:t>
        </w:r>
        <w:proofErr w:type="spellStart"/>
        <w:r w:rsidR="008947FF" w:rsidRPr="00EC76D5">
          <w:rPr>
            <w:rStyle w:val="CodeInText"/>
            <w:color w:val="auto"/>
            <w:rPrChange w:id="387" w:author="Stefan Bjornander" w:date="2015-04-25T10:39:00Z">
              <w:rPr/>
            </w:rPrChange>
          </w:rPr>
          <w:t>m_enum</w:t>
        </w:r>
        <w:proofErr w:type="spellEnd"/>
        <w:r w:rsidR="008947FF" w:rsidRPr="00EC76D5">
          <w:t xml:space="preserve"> field and the </w:t>
        </w:r>
      </w:ins>
      <w:proofErr w:type="spellStart"/>
      <w:r w:rsidR="00506E8C" w:rsidRPr="00EC76D5">
        <w:rPr>
          <w:rStyle w:val="CodeInText"/>
        </w:rPr>
        <w:t>isEnumeration</w:t>
      </w:r>
      <w:proofErr w:type="spellEnd"/>
      <w:ins w:id="388" w:author="Stefan Bjornander" w:date="2015-04-25T10:38:00Z">
        <w:r w:rsidR="008947FF" w:rsidRPr="00EC76D5">
          <w:t xml:space="preserve"> method.</w:t>
        </w:r>
      </w:ins>
    </w:p>
    <w:p w14:paraId="71F57996" w14:textId="140981DC" w:rsidR="009E5C9B" w:rsidRPr="00EC76D5" w:rsidRDefault="009E5C9B" w:rsidP="009E5C9B">
      <w:pPr>
        <w:pStyle w:val="CodeHeader"/>
      </w:pPr>
      <w:proofErr w:type="spellStart"/>
      <w:r w:rsidRPr="00EC76D5">
        <w:t>Type.java</w:t>
      </w:r>
      <w:proofErr w:type="spellEnd"/>
    </w:p>
    <w:p w14:paraId="6A58B8BC" w14:textId="77777777" w:rsidR="0090736C" w:rsidRPr="00EC76D5" w:rsidRDefault="0090736C" w:rsidP="0090736C">
      <w:pPr>
        <w:pStyle w:val="Code"/>
      </w:pPr>
      <w:r w:rsidRPr="00EC76D5">
        <w:t xml:space="preserve">  private List&lt;Symbol&gt; m_enumerationList;</w:t>
      </w:r>
    </w:p>
    <w:p w14:paraId="68B3F13E" w14:textId="77777777" w:rsidR="0090736C" w:rsidRPr="00EC76D5" w:rsidRDefault="0090736C" w:rsidP="0090736C">
      <w:pPr>
        <w:pStyle w:val="Code"/>
      </w:pPr>
    </w:p>
    <w:p w14:paraId="5A3AB568" w14:textId="77777777" w:rsidR="0090736C" w:rsidRPr="00EC76D5" w:rsidRDefault="0090736C" w:rsidP="0090736C">
      <w:pPr>
        <w:pStyle w:val="Code"/>
      </w:pPr>
      <w:r w:rsidRPr="00EC76D5">
        <w:t xml:space="preserve">  public static Type createEnumerationType(List&lt;Symbol&gt; enumerationList) {</w:t>
      </w:r>
    </w:p>
    <w:p w14:paraId="194E477A" w14:textId="77777777" w:rsidR="0090736C" w:rsidRPr="00EC76D5" w:rsidRDefault="0090736C" w:rsidP="0090736C">
      <w:pPr>
        <w:pStyle w:val="Code"/>
      </w:pPr>
      <w:r w:rsidRPr="00EC76D5">
        <w:t xml:space="preserve">    Type type = new Type();</w:t>
      </w:r>
    </w:p>
    <w:p w14:paraId="6B18CDFD" w14:textId="77777777" w:rsidR="0090736C" w:rsidRPr="00EC76D5" w:rsidRDefault="0090736C" w:rsidP="0090736C">
      <w:pPr>
        <w:pStyle w:val="Code"/>
      </w:pPr>
      <w:r w:rsidRPr="00EC76D5">
        <w:t xml:space="preserve">    type.m_sort = Sort.Enumeration;</w:t>
      </w:r>
    </w:p>
    <w:p w14:paraId="31A3455E" w14:textId="77777777" w:rsidR="0090736C" w:rsidRPr="00EC76D5" w:rsidRDefault="0090736C" w:rsidP="0090736C">
      <w:pPr>
        <w:pStyle w:val="Code"/>
      </w:pPr>
      <w:r w:rsidRPr="00EC76D5">
        <w:t xml:space="preserve">    type.m_enumerationList = enumerationList;</w:t>
      </w:r>
    </w:p>
    <w:p w14:paraId="5FA8F4B3" w14:textId="77777777" w:rsidR="0090736C" w:rsidRPr="00EC76D5" w:rsidRDefault="0090736C" w:rsidP="0090736C">
      <w:pPr>
        <w:pStyle w:val="Code"/>
      </w:pPr>
      <w:r w:rsidRPr="00EC76D5">
        <w:t xml:space="preserve">    return type;</w:t>
      </w:r>
    </w:p>
    <w:p w14:paraId="6FC050CA" w14:textId="77777777" w:rsidR="0090736C" w:rsidRPr="00EC76D5" w:rsidRDefault="0090736C" w:rsidP="0090736C">
      <w:pPr>
        <w:pStyle w:val="Code"/>
      </w:pPr>
      <w:r w:rsidRPr="00EC76D5">
        <w:t xml:space="preserve">  }</w:t>
      </w:r>
    </w:p>
    <w:p w14:paraId="3FE84673" w14:textId="77777777" w:rsidR="0090736C" w:rsidRPr="00EC76D5" w:rsidRDefault="0090736C" w:rsidP="0090736C">
      <w:pPr>
        <w:pStyle w:val="Code"/>
      </w:pPr>
      <w:r w:rsidRPr="00EC76D5">
        <w:t xml:space="preserve">  </w:t>
      </w:r>
    </w:p>
    <w:p w14:paraId="4CE3875D" w14:textId="77777777" w:rsidR="0090736C" w:rsidRPr="00EC76D5" w:rsidRDefault="0090736C" w:rsidP="0090736C">
      <w:pPr>
        <w:pStyle w:val="Code"/>
      </w:pPr>
      <w:r w:rsidRPr="00EC76D5">
        <w:t xml:space="preserve">  public List&lt;Symbol&gt; getEnumerationList() {</w:t>
      </w:r>
    </w:p>
    <w:p w14:paraId="4FCCCF9A" w14:textId="77777777" w:rsidR="0090736C" w:rsidRPr="00EC76D5" w:rsidRDefault="0090736C" w:rsidP="0090736C">
      <w:pPr>
        <w:pStyle w:val="Code"/>
      </w:pPr>
      <w:r w:rsidRPr="00EC76D5">
        <w:t xml:space="preserve">    return m_enumerationList;</w:t>
      </w:r>
    </w:p>
    <w:p w14:paraId="4BC79AD4" w14:textId="7F453875" w:rsidR="000A2F1F" w:rsidRPr="00EC76D5" w:rsidRDefault="0090736C" w:rsidP="0090736C">
      <w:pPr>
        <w:pStyle w:val="Code"/>
      </w:pPr>
      <w:r w:rsidRPr="00EC76D5">
        <w:t xml:space="preserve">  }</w:t>
      </w:r>
    </w:p>
    <w:p w14:paraId="66EDEC39" w14:textId="12DA2134" w:rsidR="00A822AE" w:rsidRPr="00EC76D5" w:rsidRDefault="00A822AE" w:rsidP="00A822AE">
      <w:pPr>
        <w:pStyle w:val="Rubrik3"/>
        <w:numPr>
          <w:ilvl w:val="2"/>
          <w:numId w:val="26"/>
        </w:numPr>
        <w:rPr>
          <w:ins w:id="389" w:author="Stefan Bjornander" w:date="2015-04-25T10:39:00Z"/>
        </w:rPr>
      </w:pPr>
      <w:bookmarkStart w:id="390" w:name="_Toc481936222"/>
      <w:r w:rsidRPr="00EC76D5">
        <w:t>Bitfield Types</w:t>
      </w:r>
      <w:bookmarkEnd w:id="390"/>
    </w:p>
    <w:p w14:paraId="508C463C" w14:textId="77777777" w:rsidR="00BC11D3" w:rsidRPr="00EC76D5" w:rsidRDefault="00BC11D3">
      <w:pPr>
        <w:pPrChange w:id="391" w:author="Stefan Bjornander" w:date="2015-04-25T10:39:00Z">
          <w:pPr>
            <w:pStyle w:val="Rubrik3"/>
            <w:numPr>
              <w:numId w:val="26"/>
            </w:numPr>
          </w:pPr>
        </w:pPrChange>
      </w:pPr>
      <w:ins w:id="392" w:author="Stefan Bjornander" w:date="2015-04-25T10:39:00Z">
        <w:r w:rsidRPr="00EC76D5">
          <w:t>The bi</w:t>
        </w:r>
      </w:ins>
      <w:r w:rsidR="00B33437" w:rsidRPr="00EC76D5">
        <w:t>t</w:t>
      </w:r>
      <w:ins w:id="393" w:author="Stefan Bjornander" w:date="2015-04-25T10:39:00Z">
        <w:r w:rsidRPr="00EC76D5">
          <w:t xml:space="preserve">field type is basically an integral type, with the addition of the bitfield mask that is used </w:t>
        </w:r>
      </w:ins>
      <w:ins w:id="394" w:author="Stefan Bjornander" w:date="2015-04-25T10:40:00Z">
        <w:r w:rsidRPr="00EC76D5">
          <w:t>when a bitfield variable is assigned a value to set the unused bits to zero.</w:t>
        </w:r>
      </w:ins>
      <w:ins w:id="395" w:author="Stefan Bjornander" w:date="2015-04-25T10:39:00Z">
        <w:r w:rsidRPr="00EC76D5">
          <w:t xml:space="preserve"> </w:t>
        </w:r>
      </w:ins>
    </w:p>
    <w:p w14:paraId="306F4B7B" w14:textId="77777777" w:rsidR="00A822AE" w:rsidRPr="00EC76D5" w:rsidRDefault="00A822AE" w:rsidP="00A822AE">
      <w:pPr>
        <w:pStyle w:val="CodeHeader"/>
      </w:pPr>
      <w:proofErr w:type="spellStart"/>
      <w:r w:rsidRPr="00EC76D5">
        <w:t>Type.java</w:t>
      </w:r>
      <w:proofErr w:type="spellEnd"/>
    </w:p>
    <w:p w14:paraId="47BF6A37" w14:textId="77777777" w:rsidR="00BA1FAC" w:rsidRPr="00EC76D5" w:rsidRDefault="00BA1FAC" w:rsidP="00BA1FAC">
      <w:pPr>
        <w:pStyle w:val="Code"/>
      </w:pPr>
      <w:bookmarkStart w:id="396" w:name="_Ref418346929"/>
      <w:r w:rsidRPr="00EC76D5">
        <w:t xml:space="preserve">  private BigInteger m_bitfieldMask = null;</w:t>
      </w:r>
    </w:p>
    <w:p w14:paraId="155A8C09" w14:textId="77777777" w:rsidR="00BA1FAC" w:rsidRPr="00EC76D5" w:rsidRDefault="00BA1FAC" w:rsidP="00BA1FAC">
      <w:pPr>
        <w:pStyle w:val="Code"/>
      </w:pPr>
    </w:p>
    <w:p w14:paraId="4DBAF6C2" w14:textId="77777777" w:rsidR="00BA1FAC" w:rsidRPr="00EC76D5" w:rsidRDefault="00BA1FAC" w:rsidP="00BA1FAC">
      <w:pPr>
        <w:pStyle w:val="Code"/>
      </w:pPr>
      <w:r w:rsidRPr="00EC76D5">
        <w:t xml:space="preserve">  public boolean isBitfield() {</w:t>
      </w:r>
    </w:p>
    <w:p w14:paraId="189940E1" w14:textId="77777777" w:rsidR="00BA1FAC" w:rsidRPr="00EC76D5" w:rsidRDefault="00BA1FAC" w:rsidP="00BA1FAC">
      <w:pPr>
        <w:pStyle w:val="Code"/>
      </w:pPr>
      <w:r w:rsidRPr="00EC76D5">
        <w:t xml:space="preserve">    return (m_bitfieldMask != null);</w:t>
      </w:r>
    </w:p>
    <w:p w14:paraId="4A5AA764" w14:textId="77777777" w:rsidR="00BA1FAC" w:rsidRPr="00EC76D5" w:rsidRDefault="00BA1FAC" w:rsidP="00BA1FAC">
      <w:pPr>
        <w:pStyle w:val="Code"/>
      </w:pPr>
      <w:r w:rsidRPr="00EC76D5">
        <w:t xml:space="preserve">  }</w:t>
      </w:r>
    </w:p>
    <w:p w14:paraId="12D49540" w14:textId="77777777" w:rsidR="00BA1FAC" w:rsidRPr="00EC76D5" w:rsidRDefault="00BA1FAC" w:rsidP="00BA1FAC">
      <w:pPr>
        <w:pStyle w:val="Code"/>
      </w:pPr>
    </w:p>
    <w:p w14:paraId="006E7DA3" w14:textId="77777777" w:rsidR="00BA1FAC" w:rsidRPr="00EC76D5" w:rsidRDefault="00BA1FAC" w:rsidP="00BA1FAC">
      <w:pPr>
        <w:pStyle w:val="Code"/>
      </w:pPr>
      <w:r w:rsidRPr="00EC76D5">
        <w:t xml:space="preserve">  public BigInteger getBitfieldMask() {</w:t>
      </w:r>
    </w:p>
    <w:p w14:paraId="29D69156" w14:textId="77777777" w:rsidR="00BA1FAC" w:rsidRPr="00EC76D5" w:rsidRDefault="00BA1FAC" w:rsidP="00BA1FAC">
      <w:pPr>
        <w:pStyle w:val="Code"/>
      </w:pPr>
      <w:r w:rsidRPr="00EC76D5">
        <w:t xml:space="preserve">    return m_bitfieldMask;</w:t>
      </w:r>
    </w:p>
    <w:p w14:paraId="27924FC9" w14:textId="77777777" w:rsidR="00BA1FAC" w:rsidRPr="00EC76D5" w:rsidRDefault="00BA1FAC" w:rsidP="00BA1FAC">
      <w:pPr>
        <w:pStyle w:val="Code"/>
      </w:pPr>
      <w:r w:rsidRPr="00EC76D5">
        <w:t xml:space="preserve">  }</w:t>
      </w:r>
    </w:p>
    <w:p w14:paraId="330B9232" w14:textId="77777777" w:rsidR="00BA1FAC" w:rsidRPr="00EC76D5" w:rsidRDefault="00BA1FAC" w:rsidP="00BA1FAC">
      <w:pPr>
        <w:pStyle w:val="Code"/>
      </w:pPr>
    </w:p>
    <w:p w14:paraId="5DF464E3" w14:textId="77777777" w:rsidR="00BA1FAC" w:rsidRPr="00EC76D5" w:rsidRDefault="00BA1FAC" w:rsidP="00BA1FAC">
      <w:pPr>
        <w:pStyle w:val="Code"/>
      </w:pPr>
      <w:r w:rsidRPr="00EC76D5">
        <w:t xml:space="preserve">  public void setBitfieldMask(int bits) {</w:t>
      </w:r>
    </w:p>
    <w:p w14:paraId="34A27678" w14:textId="321AACEC" w:rsidR="00475190" w:rsidRPr="00EC76D5" w:rsidRDefault="00475190" w:rsidP="00BA1FAC">
      <w:pPr>
        <w:pStyle w:val="Code"/>
      </w:pPr>
      <w:r w:rsidRPr="00EC76D5">
        <w:t xml:space="preserve">    m_bitfieldMask = BigInteger.valueOf(2).pow(bits).subtract(BigInteger.ONE);</w:t>
      </w:r>
    </w:p>
    <w:p w14:paraId="4B9B2E3F" w14:textId="4066297D" w:rsidR="00F1625A" w:rsidRPr="00EC76D5" w:rsidRDefault="00BA1FAC" w:rsidP="00BA1FAC">
      <w:pPr>
        <w:pStyle w:val="Code"/>
        <w:rPr>
          <w:rFonts w:ascii="Times New Roman" w:eastAsiaTheme="majorEastAsia" w:hAnsi="Times New Roman" w:cstheme="majorBidi"/>
          <w:b/>
          <w:noProof w:val="0"/>
          <w:sz w:val="32"/>
          <w:szCs w:val="24"/>
        </w:rPr>
      </w:pPr>
      <w:r w:rsidRPr="00EC76D5">
        <w:t xml:space="preserve">  }</w:t>
      </w:r>
    </w:p>
    <w:p w14:paraId="3498DB8B" w14:textId="7DFDDD17" w:rsidR="00EF5076" w:rsidRPr="00EC76D5" w:rsidRDefault="009D6B77" w:rsidP="00F1625A">
      <w:pPr>
        <w:pStyle w:val="Rubrik3"/>
        <w:rPr>
          <w:ins w:id="397" w:author="Stefan Bjornander" w:date="2015-04-25T10:40:00Z"/>
        </w:rPr>
      </w:pPr>
      <w:bookmarkStart w:id="398" w:name="_Toc481936223"/>
      <w:r w:rsidRPr="00EC76D5">
        <w:t>Logical</w:t>
      </w:r>
      <w:r w:rsidR="00EF5076" w:rsidRPr="00EC76D5">
        <w:t xml:space="preserve"> Types</w:t>
      </w:r>
      <w:bookmarkEnd w:id="396"/>
      <w:bookmarkEnd w:id="398"/>
    </w:p>
    <w:p w14:paraId="672B24C2" w14:textId="322BF6E7" w:rsidR="00BC11D3" w:rsidRPr="00EC76D5" w:rsidRDefault="00BC11D3">
      <w:pPr>
        <w:pPrChange w:id="399" w:author="Stefan Bjornander" w:date="2015-04-25T10:40:00Z">
          <w:pPr>
            <w:pStyle w:val="Rubrik3"/>
          </w:pPr>
        </w:pPrChange>
      </w:pPr>
      <w:ins w:id="400" w:author="Stefan Bjornander" w:date="2015-04-25T10:41:00Z">
        <w:r w:rsidRPr="00EC76D5">
          <w:t>Contrary</w:t>
        </w:r>
      </w:ins>
      <w:ins w:id="401" w:author="Stefan Bjornander" w:date="2015-04-25T10:40:00Z">
        <w:r w:rsidRPr="00EC76D5">
          <w:t xml:space="preserve"> to some other languages, there is no logical type in C. </w:t>
        </w:r>
      </w:ins>
      <w:ins w:id="402" w:author="Stefan Bjornander" w:date="2015-04-25T10:41:00Z">
        <w:r w:rsidRPr="00EC76D5">
          <w:t xml:space="preserve">However, as C applies </w:t>
        </w:r>
        <w:r w:rsidRPr="00EC76D5">
          <w:rPr>
            <w:rStyle w:val="CodeInText"/>
          </w:rPr>
          <w:t>lazy evaluation</w:t>
        </w:r>
        <w:r w:rsidRPr="00EC76D5">
          <w:t>, we need a logical type.</w:t>
        </w:r>
      </w:ins>
      <w:r w:rsidR="00941573" w:rsidRPr="00EC76D5">
        <w:t xml:space="preserve"> Lazy evaluation </w:t>
      </w:r>
      <w:ins w:id="403" w:author="Stefan Bjornander" w:date="2015-04-25T10:41:00Z">
        <w:r w:rsidR="00941573" w:rsidRPr="00EC76D5">
          <w:t>means that an expression shall be not be evaluated more than necessary to determine its value</w:t>
        </w:r>
      </w:ins>
      <w:r w:rsidR="003F0822" w:rsidRPr="00EC76D5">
        <w:t xml:space="preserve">. More specifically, if the left operand of the logical </w:t>
      </w:r>
      <w:r w:rsidR="003F0822" w:rsidRPr="00EC76D5">
        <w:rPr>
          <w:rStyle w:val="CodeInText0"/>
        </w:rPr>
        <w:t>or</w:t>
      </w:r>
      <w:r w:rsidR="003F0822" w:rsidRPr="00EC76D5">
        <w:t xml:space="preserve">-operator is true the right operand shall not be evaluated. In the same way, if the left operand of the logical </w:t>
      </w:r>
      <w:r w:rsidR="003F0822" w:rsidRPr="00EC76D5">
        <w:rPr>
          <w:rStyle w:val="CodeInText0"/>
        </w:rPr>
        <w:t>and</w:t>
      </w:r>
      <w:r w:rsidR="003F0822" w:rsidRPr="00EC76D5">
        <w:t xml:space="preserve">-operator is false the right operand shall not be </w:t>
      </w:r>
      <w:r w:rsidR="00193475" w:rsidRPr="00EC76D5">
        <w:t>evaluated. The same goes for the conditional operator, depending on whether the first expression is true or false, only the secon</w:t>
      </w:r>
      <w:r w:rsidR="002A1B3A" w:rsidRPr="00EC76D5">
        <w:t>d or the third expression is</w:t>
      </w:r>
      <w:r w:rsidR="00193475" w:rsidRPr="00EC76D5">
        <w:t xml:space="preserve"> evaluated. </w:t>
      </w:r>
      <w:ins w:id="404" w:author="Stefan Bjornander" w:date="2015-04-25T10:42:00Z">
        <w:r w:rsidR="0095752C" w:rsidRPr="00EC76D5">
          <w:t>The</w:t>
        </w:r>
      </w:ins>
      <w:r w:rsidR="00217AC8" w:rsidRPr="00EC76D5">
        <w:t xml:space="preserve"> logical</w:t>
      </w:r>
      <w:ins w:id="405" w:author="Stefan Bjornander" w:date="2015-04-25T10:42:00Z">
        <w:r w:rsidR="0095752C" w:rsidRPr="00EC76D5">
          <w:t xml:space="preserve"> </w:t>
        </w:r>
        <w:r w:rsidR="0095752C" w:rsidRPr="00EC76D5">
          <w:lastRenderedPageBreak/>
          <w:t xml:space="preserve">type holds the </w:t>
        </w:r>
      </w:ins>
      <w:ins w:id="406" w:author="Stefan Bjornander" w:date="2015-04-25T10:43:00Z">
        <w:r w:rsidR="009A0255" w:rsidRPr="00EC76D5">
          <w:t xml:space="preserve">two </w:t>
        </w:r>
      </w:ins>
      <w:ins w:id="407" w:author="Stefan Bjornander" w:date="2015-04-25T10:42:00Z">
        <w:r w:rsidR="0095752C" w:rsidRPr="00EC76D5">
          <w:t xml:space="preserve">sets </w:t>
        </w:r>
        <w:proofErr w:type="spellStart"/>
        <w:r w:rsidR="0095752C" w:rsidRPr="00EC76D5">
          <w:rPr>
            <w:rStyle w:val="CodeInText"/>
            <w:color w:val="auto"/>
            <w:rPrChange w:id="408" w:author="Stefan Bjornander" w:date="2015-04-25T10:42:00Z">
              <w:rPr/>
            </w:rPrChange>
          </w:rPr>
          <w:t>m_trueSet</w:t>
        </w:r>
        <w:proofErr w:type="spellEnd"/>
        <w:r w:rsidR="0095752C" w:rsidRPr="00EC76D5">
          <w:t xml:space="preserve"> and </w:t>
        </w:r>
        <w:proofErr w:type="spellStart"/>
        <w:r w:rsidR="0095752C" w:rsidRPr="00EC76D5">
          <w:rPr>
            <w:rStyle w:val="CodeInText"/>
            <w:color w:val="auto"/>
            <w:rPrChange w:id="409" w:author="Stefan Bjornander" w:date="2015-04-25T10:42:00Z">
              <w:rPr/>
            </w:rPrChange>
          </w:rPr>
          <w:t>m_falseSet</w:t>
        </w:r>
        <w:proofErr w:type="spellEnd"/>
        <w:r w:rsidR="0095752C" w:rsidRPr="00EC76D5">
          <w:t xml:space="preserve">, which hold </w:t>
        </w:r>
      </w:ins>
      <w:ins w:id="410" w:author="Stefan Bjornander" w:date="2015-04-25T10:43:00Z">
        <w:r w:rsidR="009A0255" w:rsidRPr="00EC76D5">
          <w:t>middle code address</w:t>
        </w:r>
      </w:ins>
      <w:ins w:id="411" w:author="Stefan Bjornander" w:date="2015-04-25T10:44:00Z">
        <w:r w:rsidR="00024E63" w:rsidRPr="00EC76D5">
          <w:t>es</w:t>
        </w:r>
      </w:ins>
      <w:ins w:id="412" w:author="Stefan Bjornander" w:date="2015-04-25T10:43:00Z">
        <w:r w:rsidR="009A0255" w:rsidRPr="00EC76D5">
          <w:t xml:space="preserve"> to jumps </w:t>
        </w:r>
      </w:ins>
      <w:r w:rsidR="00B40B29" w:rsidRPr="00EC76D5">
        <w:t>instructions that</w:t>
      </w:r>
      <w:ins w:id="413" w:author="Stefan Bjornander" w:date="2015-04-25T10:44:00Z">
        <w:r w:rsidR="00024E63" w:rsidRPr="00EC76D5">
          <w:t xml:space="preserve"> will later be filled with the address</w:t>
        </w:r>
      </w:ins>
      <w:r w:rsidR="00B90DDC" w:rsidRPr="00EC76D5">
        <w:t>es</w:t>
      </w:r>
      <w:ins w:id="414" w:author="Stefan Bjornander" w:date="2015-04-25T10:44:00Z">
        <w:r w:rsidR="00024E63" w:rsidRPr="00EC76D5">
          <w:t xml:space="preserve"> to jump </w:t>
        </w:r>
      </w:ins>
      <w:r w:rsidR="00B90DDC" w:rsidRPr="00EC76D5">
        <w:t xml:space="preserve">to </w:t>
      </w:r>
      <w:ins w:id="415" w:author="Stefan Bjornander" w:date="2015-04-25T10:44:00Z">
        <w:r w:rsidR="00024E63" w:rsidRPr="00EC76D5">
          <w:t>if the expression is true or false.</w:t>
        </w:r>
      </w:ins>
    </w:p>
    <w:p w14:paraId="7D2E0854" w14:textId="77777777" w:rsidR="009E5C9B" w:rsidRPr="00EC76D5" w:rsidRDefault="009E5C9B" w:rsidP="009E5C9B">
      <w:pPr>
        <w:pStyle w:val="CodeHeader"/>
      </w:pPr>
      <w:proofErr w:type="spellStart"/>
      <w:r w:rsidRPr="00EC76D5">
        <w:t>Type.java</w:t>
      </w:r>
      <w:proofErr w:type="spellEnd"/>
    </w:p>
    <w:p w14:paraId="1822DFF3" w14:textId="77777777" w:rsidR="001229CF" w:rsidRPr="00EC76D5" w:rsidRDefault="001229CF" w:rsidP="001229CF">
      <w:pPr>
        <w:pStyle w:val="Code"/>
      </w:pPr>
      <w:r w:rsidRPr="00EC76D5">
        <w:t xml:space="preserve">  private Set&lt;Integer&gt; m_trueSet, m_falseSet;</w:t>
      </w:r>
    </w:p>
    <w:p w14:paraId="0CF63E34" w14:textId="77777777" w:rsidR="001229CF" w:rsidRPr="00EC76D5" w:rsidRDefault="001229CF" w:rsidP="001229CF">
      <w:pPr>
        <w:pStyle w:val="Code"/>
      </w:pPr>
    </w:p>
    <w:p w14:paraId="5DBD0AF5" w14:textId="77777777" w:rsidR="001229CF" w:rsidRPr="00EC76D5" w:rsidRDefault="001229CF" w:rsidP="001229CF">
      <w:pPr>
        <w:pStyle w:val="Code"/>
      </w:pPr>
      <w:r w:rsidRPr="00EC76D5">
        <w:t xml:space="preserve">  public static Type createLogicalType(Set&lt;Integer&gt; trueSet,</w:t>
      </w:r>
    </w:p>
    <w:p w14:paraId="385A5071" w14:textId="77777777" w:rsidR="001229CF" w:rsidRPr="00EC76D5" w:rsidRDefault="001229CF" w:rsidP="001229CF">
      <w:pPr>
        <w:pStyle w:val="Code"/>
      </w:pPr>
      <w:r w:rsidRPr="00EC76D5">
        <w:t xml:space="preserve">                                       Set&lt;Integer&gt; falseSet) {</w:t>
      </w:r>
    </w:p>
    <w:p w14:paraId="7BCCC70E" w14:textId="77777777" w:rsidR="001229CF" w:rsidRPr="00EC76D5" w:rsidRDefault="001229CF" w:rsidP="001229CF">
      <w:pPr>
        <w:pStyle w:val="Code"/>
      </w:pPr>
      <w:r w:rsidRPr="00EC76D5">
        <w:t xml:space="preserve">    Type logicalType = new Type();</w:t>
      </w:r>
    </w:p>
    <w:p w14:paraId="79FD5347" w14:textId="77777777" w:rsidR="001229CF" w:rsidRPr="00EC76D5" w:rsidRDefault="001229CF" w:rsidP="001229CF">
      <w:pPr>
        <w:pStyle w:val="Code"/>
      </w:pPr>
      <w:r w:rsidRPr="00EC76D5">
        <w:t xml:space="preserve">    logicalType.m_sort = Sort.Logical;</w:t>
      </w:r>
    </w:p>
    <w:p w14:paraId="0670B9EA" w14:textId="77777777" w:rsidR="001229CF" w:rsidRPr="00EC76D5" w:rsidRDefault="001229CF" w:rsidP="001229CF">
      <w:pPr>
        <w:pStyle w:val="Code"/>
      </w:pPr>
      <w:r w:rsidRPr="00EC76D5">
        <w:t xml:space="preserve">    logicalType.m_trueSet = trueSet;</w:t>
      </w:r>
    </w:p>
    <w:p w14:paraId="2D9907DF" w14:textId="77777777" w:rsidR="001229CF" w:rsidRPr="00EC76D5" w:rsidRDefault="001229CF" w:rsidP="001229CF">
      <w:pPr>
        <w:pStyle w:val="Code"/>
      </w:pPr>
      <w:r w:rsidRPr="00EC76D5">
        <w:t xml:space="preserve">    logicalType.m_falseSet = falseSet;</w:t>
      </w:r>
    </w:p>
    <w:p w14:paraId="62CFC2E3" w14:textId="77777777" w:rsidR="001229CF" w:rsidRPr="00EC76D5" w:rsidRDefault="001229CF" w:rsidP="001229CF">
      <w:pPr>
        <w:pStyle w:val="Code"/>
      </w:pPr>
      <w:r w:rsidRPr="00EC76D5">
        <w:t xml:space="preserve">    return logicalType;  </w:t>
      </w:r>
    </w:p>
    <w:p w14:paraId="5774663D" w14:textId="77777777" w:rsidR="001229CF" w:rsidRPr="00EC76D5" w:rsidRDefault="001229CF" w:rsidP="001229CF">
      <w:pPr>
        <w:pStyle w:val="Code"/>
      </w:pPr>
      <w:r w:rsidRPr="00EC76D5">
        <w:t xml:space="preserve">  }</w:t>
      </w:r>
    </w:p>
    <w:p w14:paraId="278321F4" w14:textId="77777777" w:rsidR="001229CF" w:rsidRPr="00EC76D5" w:rsidRDefault="001229CF" w:rsidP="001229CF">
      <w:pPr>
        <w:pStyle w:val="Code"/>
      </w:pPr>
    </w:p>
    <w:p w14:paraId="6CBA67C7" w14:textId="77777777" w:rsidR="001229CF" w:rsidRPr="00EC76D5" w:rsidRDefault="001229CF" w:rsidP="001229CF">
      <w:pPr>
        <w:pStyle w:val="Code"/>
      </w:pPr>
      <w:r w:rsidRPr="00EC76D5">
        <w:t xml:space="preserve">  public Set&lt;Integer&gt; getTrueSet() {</w:t>
      </w:r>
    </w:p>
    <w:p w14:paraId="462C2AD7" w14:textId="77777777" w:rsidR="001229CF" w:rsidRPr="00EC76D5" w:rsidRDefault="001229CF" w:rsidP="001229CF">
      <w:pPr>
        <w:pStyle w:val="Code"/>
      </w:pPr>
      <w:r w:rsidRPr="00EC76D5">
        <w:t xml:space="preserve">    return m_trueSet;</w:t>
      </w:r>
    </w:p>
    <w:p w14:paraId="2774432A" w14:textId="77777777" w:rsidR="001229CF" w:rsidRPr="00EC76D5" w:rsidRDefault="001229CF" w:rsidP="001229CF">
      <w:pPr>
        <w:pStyle w:val="Code"/>
      </w:pPr>
      <w:r w:rsidRPr="00EC76D5">
        <w:t xml:space="preserve">  }</w:t>
      </w:r>
    </w:p>
    <w:p w14:paraId="3241598E" w14:textId="77777777" w:rsidR="001229CF" w:rsidRPr="00EC76D5" w:rsidRDefault="001229CF" w:rsidP="001229CF">
      <w:pPr>
        <w:pStyle w:val="Code"/>
      </w:pPr>
    </w:p>
    <w:p w14:paraId="10157860" w14:textId="77777777" w:rsidR="001229CF" w:rsidRPr="00EC76D5" w:rsidRDefault="001229CF" w:rsidP="001229CF">
      <w:pPr>
        <w:pStyle w:val="Code"/>
      </w:pPr>
      <w:r w:rsidRPr="00EC76D5">
        <w:t xml:space="preserve">  public Set&lt;Integer&gt; getFalseSet() {</w:t>
      </w:r>
    </w:p>
    <w:p w14:paraId="22B7C1E9" w14:textId="77777777" w:rsidR="001229CF" w:rsidRPr="00EC76D5" w:rsidRDefault="001229CF" w:rsidP="001229CF">
      <w:pPr>
        <w:pStyle w:val="Code"/>
      </w:pPr>
      <w:r w:rsidRPr="00EC76D5">
        <w:t xml:space="preserve">    return m_falseSet;</w:t>
      </w:r>
    </w:p>
    <w:p w14:paraId="028405FB" w14:textId="740AC136" w:rsidR="00F46992" w:rsidRPr="00EC76D5" w:rsidRDefault="001229CF" w:rsidP="001229CF">
      <w:pPr>
        <w:pStyle w:val="Code"/>
      </w:pPr>
      <w:r w:rsidRPr="00EC76D5">
        <w:t xml:space="preserve">  }</w:t>
      </w:r>
    </w:p>
    <w:p w14:paraId="459F21B5" w14:textId="12C674A3" w:rsidR="007373EA" w:rsidRPr="00EC76D5" w:rsidRDefault="009140DC" w:rsidP="006A31DF">
      <w:pPr>
        <w:pStyle w:val="Rubrik3"/>
        <w:rPr>
          <w:ins w:id="416" w:author="Stefan Bjornander" w:date="2015-04-25T10:59:00Z"/>
        </w:rPr>
      </w:pPr>
      <w:bookmarkStart w:id="417" w:name="_Toc481936224"/>
      <w:ins w:id="418" w:author="Stefan Bjornander" w:date="2015-04-25T10:44:00Z">
        <w:r w:rsidRPr="00EC76D5">
          <w:t>Pointer</w:t>
        </w:r>
      </w:ins>
      <w:del w:id="419" w:author="Stefan Bjornander" w:date="2015-04-25T10:44:00Z">
        <w:r w:rsidR="007373EA" w:rsidRPr="00EC76D5" w:rsidDel="009140DC">
          <w:delText>Array</w:delText>
        </w:r>
      </w:del>
      <w:r w:rsidR="007373EA" w:rsidRPr="00EC76D5">
        <w:t xml:space="preserve"> Types</w:t>
      </w:r>
      <w:bookmarkEnd w:id="417"/>
    </w:p>
    <w:p w14:paraId="04DCF5FF" w14:textId="397872B1" w:rsidR="00D752F0" w:rsidRPr="00EC76D5" w:rsidRDefault="00F13161">
      <w:pPr>
        <w:pPrChange w:id="420" w:author="Stefan Bjornander" w:date="2015-04-25T10:59:00Z">
          <w:pPr>
            <w:pStyle w:val="Rubrik3"/>
          </w:pPr>
        </w:pPrChange>
      </w:pPr>
      <w:ins w:id="421" w:author="Stefan Bjornander" w:date="2015-04-25T11:02:00Z">
        <w:r w:rsidRPr="00EC76D5">
          <w:t xml:space="preserve">The type pointed at is null when the type is created, it will later be set by the </w:t>
        </w:r>
      </w:ins>
      <w:proofErr w:type="spellStart"/>
      <w:r w:rsidR="00AB7DF5">
        <w:t>pointer_declarator</w:t>
      </w:r>
      <w:proofErr w:type="spellEnd"/>
      <w:ins w:id="422" w:author="Stefan Bjornander" w:date="2015-04-25T11:02:00Z">
        <w:r w:rsidRPr="00EC76D5">
          <w:t xml:space="preserve"> type.</w:t>
        </w:r>
      </w:ins>
      <w:ins w:id="423" w:author="Stefan Bjornander" w:date="2015-04-25T10:59:00Z">
        <w:r w:rsidR="00D752F0" w:rsidRPr="00EC76D5">
          <w:t xml:space="preserve"> </w:t>
        </w:r>
      </w:ins>
    </w:p>
    <w:p w14:paraId="2BD5F7ED" w14:textId="77777777" w:rsidR="009E5C9B" w:rsidRPr="00EC76D5" w:rsidRDefault="009E5C9B" w:rsidP="009E5C9B">
      <w:pPr>
        <w:pStyle w:val="CodeHeader"/>
      </w:pPr>
      <w:proofErr w:type="spellStart"/>
      <w:r w:rsidRPr="00EC76D5">
        <w:t>Type.java</w:t>
      </w:r>
      <w:proofErr w:type="spellEnd"/>
    </w:p>
    <w:p w14:paraId="1B833B09" w14:textId="77777777" w:rsidR="007F0BDC" w:rsidRPr="00EC76D5" w:rsidRDefault="007F0BDC" w:rsidP="007F0BDC">
      <w:pPr>
        <w:pStyle w:val="Code"/>
      </w:pPr>
      <w:r w:rsidRPr="00EC76D5">
        <w:t xml:space="preserve">  private Type m_pointerType;</w:t>
      </w:r>
    </w:p>
    <w:p w14:paraId="147C8A96" w14:textId="77777777" w:rsidR="007F0BDC" w:rsidRPr="00EC76D5" w:rsidRDefault="007F0BDC" w:rsidP="007F0BDC">
      <w:pPr>
        <w:pStyle w:val="Code"/>
      </w:pPr>
    </w:p>
    <w:p w14:paraId="08DD4675" w14:textId="77777777" w:rsidR="007F0BDC" w:rsidRPr="00EC76D5" w:rsidRDefault="007F0BDC" w:rsidP="007F0BDC">
      <w:pPr>
        <w:pStyle w:val="Code"/>
      </w:pPr>
      <w:r w:rsidRPr="00EC76D5">
        <w:t xml:space="preserve">  public static Type createPointerType(Type pointerType) {</w:t>
      </w:r>
    </w:p>
    <w:p w14:paraId="2BE49F31" w14:textId="77777777" w:rsidR="007F0BDC" w:rsidRPr="00EC76D5" w:rsidRDefault="007F0BDC" w:rsidP="007F0BDC">
      <w:pPr>
        <w:pStyle w:val="Code"/>
      </w:pPr>
      <w:r w:rsidRPr="00EC76D5">
        <w:t xml:space="preserve">    Type type = new Type();</w:t>
      </w:r>
    </w:p>
    <w:p w14:paraId="7CBBE67A" w14:textId="77777777" w:rsidR="007F0BDC" w:rsidRPr="00EC76D5" w:rsidRDefault="007F0BDC" w:rsidP="007F0BDC">
      <w:pPr>
        <w:pStyle w:val="Code"/>
      </w:pPr>
      <w:r w:rsidRPr="00EC76D5">
        <w:t xml:space="preserve">    type.m_sort = Sort.Pointer;</w:t>
      </w:r>
    </w:p>
    <w:p w14:paraId="4F85C1B1" w14:textId="77777777" w:rsidR="007F0BDC" w:rsidRPr="00EC76D5" w:rsidRDefault="007F0BDC" w:rsidP="007F0BDC">
      <w:pPr>
        <w:pStyle w:val="Code"/>
      </w:pPr>
      <w:r w:rsidRPr="00EC76D5">
        <w:t xml:space="preserve">    type.m_pointerType = pointerType;</w:t>
      </w:r>
    </w:p>
    <w:p w14:paraId="59648861" w14:textId="77777777" w:rsidR="007F0BDC" w:rsidRPr="00EC76D5" w:rsidRDefault="007F0BDC" w:rsidP="007F0BDC">
      <w:pPr>
        <w:pStyle w:val="Code"/>
      </w:pPr>
      <w:r w:rsidRPr="00EC76D5">
        <w:t xml:space="preserve">    return type;</w:t>
      </w:r>
    </w:p>
    <w:p w14:paraId="00D0CC5B" w14:textId="77777777" w:rsidR="007F0BDC" w:rsidRPr="00EC76D5" w:rsidRDefault="007F0BDC" w:rsidP="007F0BDC">
      <w:pPr>
        <w:pStyle w:val="Code"/>
      </w:pPr>
      <w:r w:rsidRPr="00EC76D5">
        <w:t xml:space="preserve">  }</w:t>
      </w:r>
    </w:p>
    <w:p w14:paraId="653C6DBD" w14:textId="77777777" w:rsidR="007F0BDC" w:rsidRPr="00EC76D5" w:rsidRDefault="007F0BDC" w:rsidP="007F0BDC">
      <w:pPr>
        <w:pStyle w:val="Code"/>
      </w:pPr>
    </w:p>
    <w:p w14:paraId="5A4ACBB8" w14:textId="77777777" w:rsidR="007F0BDC" w:rsidRPr="00EC76D5" w:rsidRDefault="007F0BDC" w:rsidP="007F0BDC">
      <w:pPr>
        <w:pStyle w:val="Code"/>
      </w:pPr>
      <w:r w:rsidRPr="00EC76D5">
        <w:t xml:space="preserve">  public Type getPointerType() {</w:t>
      </w:r>
    </w:p>
    <w:p w14:paraId="027631E8" w14:textId="77777777" w:rsidR="007F0BDC" w:rsidRPr="00EC76D5" w:rsidRDefault="007F0BDC" w:rsidP="007F0BDC">
      <w:pPr>
        <w:pStyle w:val="Code"/>
      </w:pPr>
      <w:r w:rsidRPr="00EC76D5">
        <w:t xml:space="preserve">    return m_pointerType;</w:t>
      </w:r>
    </w:p>
    <w:p w14:paraId="0B653F84" w14:textId="77777777" w:rsidR="007F0BDC" w:rsidRPr="00EC76D5" w:rsidRDefault="007F0BDC" w:rsidP="007F0BDC">
      <w:pPr>
        <w:pStyle w:val="Code"/>
      </w:pPr>
      <w:r w:rsidRPr="00EC76D5">
        <w:t xml:space="preserve">  }</w:t>
      </w:r>
    </w:p>
    <w:p w14:paraId="46426134" w14:textId="77777777" w:rsidR="007F0BDC" w:rsidRPr="00EC76D5" w:rsidRDefault="007F0BDC" w:rsidP="007F0BDC">
      <w:pPr>
        <w:pStyle w:val="Code"/>
      </w:pPr>
    </w:p>
    <w:p w14:paraId="7B97E5D7" w14:textId="77777777" w:rsidR="007F0BDC" w:rsidRPr="00EC76D5" w:rsidRDefault="007F0BDC" w:rsidP="007F0BDC">
      <w:pPr>
        <w:pStyle w:val="Code"/>
      </w:pPr>
      <w:r w:rsidRPr="00EC76D5">
        <w:t xml:space="preserve">  public void setPointerType(Type pointerType) {</w:t>
      </w:r>
    </w:p>
    <w:p w14:paraId="0D59517C" w14:textId="77777777" w:rsidR="007F0BDC" w:rsidRPr="00EC76D5" w:rsidRDefault="007F0BDC" w:rsidP="007F0BDC">
      <w:pPr>
        <w:pStyle w:val="Code"/>
      </w:pPr>
      <w:r w:rsidRPr="00EC76D5">
        <w:t xml:space="preserve">    m_pointerType = pointerType;</w:t>
      </w:r>
    </w:p>
    <w:p w14:paraId="0E903FE5" w14:textId="6391C88F" w:rsidR="007F0BDC" w:rsidRPr="00EC76D5" w:rsidRDefault="007F0BDC" w:rsidP="007F0BDC">
      <w:pPr>
        <w:pStyle w:val="Code"/>
        <w:rPr>
          <w:rFonts w:ascii="Times New Roman" w:eastAsiaTheme="majorEastAsia" w:hAnsi="Times New Roman" w:cstheme="majorBidi"/>
          <w:b/>
          <w:noProof w:val="0"/>
          <w:sz w:val="32"/>
          <w:szCs w:val="24"/>
        </w:rPr>
      </w:pPr>
      <w:r w:rsidRPr="00EC76D5">
        <w:t xml:space="preserve">  }</w:t>
      </w:r>
    </w:p>
    <w:p w14:paraId="2F568B44" w14:textId="3F4D2168" w:rsidR="004A527A" w:rsidRPr="00EC76D5" w:rsidRDefault="004A527A" w:rsidP="007F0BDC">
      <w:pPr>
        <w:pStyle w:val="Rubrik3"/>
        <w:rPr>
          <w:ins w:id="424" w:author="Stefan Bjornander" w:date="2015-04-25T11:00:00Z"/>
        </w:rPr>
      </w:pPr>
      <w:bookmarkStart w:id="425" w:name="_Toc481936225"/>
      <w:r w:rsidRPr="00EC76D5">
        <w:t>Array Types</w:t>
      </w:r>
      <w:bookmarkEnd w:id="425"/>
    </w:p>
    <w:p w14:paraId="26298A85" w14:textId="77777777" w:rsidR="008F4398" w:rsidRPr="00EC76D5" w:rsidRDefault="008F4398">
      <w:pPr>
        <w:pPrChange w:id="426" w:author="Stefan Bjornander" w:date="2015-04-25T11:00:00Z">
          <w:pPr>
            <w:pStyle w:val="Rubrik3"/>
          </w:pPr>
        </w:pPrChange>
      </w:pPr>
      <w:ins w:id="427" w:author="Stefan Bjornander" w:date="2015-04-25T11:00:00Z">
        <w:r w:rsidRPr="00EC76D5">
          <w:t>The array size can be zero, when the type is created. In that case it will later be set by the length of its ini</w:t>
        </w:r>
      </w:ins>
      <w:ins w:id="428" w:author="Stefan Bjornander" w:date="2015-04-25T11:01:00Z">
        <w:r w:rsidR="00F13161" w:rsidRPr="00EC76D5">
          <w:t xml:space="preserve">tialization </w:t>
        </w:r>
      </w:ins>
      <w:ins w:id="429" w:author="Stefan Bjornander" w:date="2015-04-25T11:00:00Z">
        <w:r w:rsidRPr="00EC76D5">
          <w:t>list</w:t>
        </w:r>
      </w:ins>
      <w:r w:rsidR="000E3B7B" w:rsidRPr="00EC76D5">
        <w:t xml:space="preserve"> or become uncomplete.</w:t>
      </w:r>
    </w:p>
    <w:p w14:paraId="64063A25" w14:textId="77777777" w:rsidR="00AE0D59" w:rsidRPr="00EC76D5" w:rsidRDefault="00AE0D59" w:rsidP="00AE0D59">
      <w:pPr>
        <w:pStyle w:val="Code"/>
      </w:pPr>
      <w:r w:rsidRPr="00EC76D5">
        <w:t xml:space="preserve">  private int m_arraySize;</w:t>
      </w:r>
    </w:p>
    <w:p w14:paraId="5DF19C25" w14:textId="77777777" w:rsidR="00AE0D59" w:rsidRPr="00EC76D5" w:rsidRDefault="00AE0D59" w:rsidP="00AE0D59">
      <w:pPr>
        <w:pStyle w:val="Code"/>
      </w:pPr>
      <w:r w:rsidRPr="00EC76D5">
        <w:t xml:space="preserve">  private Type m_arrayType;</w:t>
      </w:r>
    </w:p>
    <w:p w14:paraId="19001734" w14:textId="77777777" w:rsidR="00AE0D59" w:rsidRPr="00EC76D5" w:rsidRDefault="00AE0D59" w:rsidP="00AE0D59">
      <w:pPr>
        <w:pStyle w:val="Code"/>
      </w:pPr>
    </w:p>
    <w:p w14:paraId="3386DE9D" w14:textId="77777777" w:rsidR="00AE0D59" w:rsidRPr="00EC76D5" w:rsidRDefault="00AE0D59" w:rsidP="00AE0D59">
      <w:pPr>
        <w:pStyle w:val="Code"/>
      </w:pPr>
      <w:r w:rsidRPr="00EC76D5">
        <w:t xml:space="preserve">  public static Type createArrayType(int arraySize, Type arrayType) {</w:t>
      </w:r>
    </w:p>
    <w:p w14:paraId="5816F3C4" w14:textId="77777777" w:rsidR="00AE0D59" w:rsidRPr="00EC76D5" w:rsidRDefault="00AE0D59" w:rsidP="00AE0D59">
      <w:pPr>
        <w:pStyle w:val="Code"/>
      </w:pPr>
      <w:r w:rsidRPr="00EC76D5">
        <w:t xml:space="preserve">    Type type = new Type();</w:t>
      </w:r>
    </w:p>
    <w:p w14:paraId="03929207" w14:textId="77777777" w:rsidR="00AE0D59" w:rsidRPr="00EC76D5" w:rsidRDefault="00AE0D59" w:rsidP="00AE0D59">
      <w:pPr>
        <w:pStyle w:val="Code"/>
      </w:pPr>
      <w:r w:rsidRPr="00EC76D5">
        <w:t xml:space="preserve">    type.m_sort = Sort.Array;</w:t>
      </w:r>
    </w:p>
    <w:p w14:paraId="28F8D8A2" w14:textId="77777777" w:rsidR="00AE0D59" w:rsidRPr="00EC76D5" w:rsidRDefault="00AE0D59" w:rsidP="00AE0D59">
      <w:pPr>
        <w:pStyle w:val="Code"/>
      </w:pPr>
      <w:r w:rsidRPr="00EC76D5">
        <w:lastRenderedPageBreak/>
        <w:t xml:space="preserve">    type.m_arraySize = arraySize;</w:t>
      </w:r>
    </w:p>
    <w:p w14:paraId="6D9B7A44" w14:textId="77777777" w:rsidR="00AE0D59" w:rsidRPr="00EC76D5" w:rsidRDefault="00AE0D59" w:rsidP="00AE0D59">
      <w:pPr>
        <w:pStyle w:val="Code"/>
      </w:pPr>
      <w:r w:rsidRPr="00EC76D5">
        <w:t xml:space="preserve">    type.m_arrayType = arrayType;</w:t>
      </w:r>
    </w:p>
    <w:p w14:paraId="00AE847C" w14:textId="77777777" w:rsidR="00AE0D59" w:rsidRPr="00EC76D5" w:rsidRDefault="00AE0D59" w:rsidP="00AE0D59">
      <w:pPr>
        <w:pStyle w:val="Code"/>
      </w:pPr>
      <w:r w:rsidRPr="00EC76D5">
        <w:t xml:space="preserve">    return type;</w:t>
      </w:r>
    </w:p>
    <w:p w14:paraId="421D2D3D" w14:textId="77777777" w:rsidR="00AE0D59" w:rsidRPr="00EC76D5" w:rsidRDefault="00AE0D59" w:rsidP="00AE0D59">
      <w:pPr>
        <w:pStyle w:val="Code"/>
      </w:pPr>
      <w:r w:rsidRPr="00EC76D5">
        <w:t xml:space="preserve">  }</w:t>
      </w:r>
    </w:p>
    <w:p w14:paraId="745D4CBB" w14:textId="77777777" w:rsidR="00AE0D59" w:rsidRPr="00EC76D5" w:rsidRDefault="00AE0D59" w:rsidP="00AE0D59">
      <w:pPr>
        <w:pStyle w:val="Code"/>
      </w:pPr>
    </w:p>
    <w:p w14:paraId="3A55A9DB" w14:textId="77777777" w:rsidR="00AE0D59" w:rsidRPr="00EC76D5" w:rsidRDefault="00AE0D59" w:rsidP="00AE0D59">
      <w:pPr>
        <w:pStyle w:val="Code"/>
      </w:pPr>
      <w:r w:rsidRPr="00EC76D5">
        <w:t xml:space="preserve">  public int getArraySize() {</w:t>
      </w:r>
    </w:p>
    <w:p w14:paraId="0361FD38" w14:textId="77777777" w:rsidR="00AE0D59" w:rsidRPr="00EC76D5" w:rsidRDefault="00AE0D59" w:rsidP="00AE0D59">
      <w:pPr>
        <w:pStyle w:val="Code"/>
      </w:pPr>
      <w:r w:rsidRPr="00EC76D5">
        <w:t xml:space="preserve">    return m_arraySize;</w:t>
      </w:r>
    </w:p>
    <w:p w14:paraId="613C0BD5" w14:textId="77777777" w:rsidR="00AE0D59" w:rsidRPr="00EC76D5" w:rsidRDefault="00AE0D59" w:rsidP="00AE0D59">
      <w:pPr>
        <w:pStyle w:val="Code"/>
      </w:pPr>
      <w:r w:rsidRPr="00EC76D5">
        <w:t xml:space="preserve">  }</w:t>
      </w:r>
    </w:p>
    <w:p w14:paraId="579ED6F3" w14:textId="77777777" w:rsidR="00AE0D59" w:rsidRPr="00EC76D5" w:rsidRDefault="00AE0D59" w:rsidP="00AE0D59">
      <w:pPr>
        <w:pStyle w:val="Code"/>
      </w:pPr>
    </w:p>
    <w:p w14:paraId="03A909B0" w14:textId="77777777" w:rsidR="00AE0D59" w:rsidRPr="00EC76D5" w:rsidRDefault="00AE0D59" w:rsidP="00AE0D59">
      <w:pPr>
        <w:pStyle w:val="Code"/>
      </w:pPr>
      <w:r w:rsidRPr="00EC76D5">
        <w:t xml:space="preserve">  public void setArraySize(int arraySize) {</w:t>
      </w:r>
    </w:p>
    <w:p w14:paraId="06E55D83" w14:textId="77777777" w:rsidR="00AE0D59" w:rsidRPr="00EC76D5" w:rsidRDefault="00AE0D59" w:rsidP="00AE0D59">
      <w:pPr>
        <w:pStyle w:val="Code"/>
      </w:pPr>
      <w:r w:rsidRPr="00EC76D5">
        <w:t xml:space="preserve">    m_arraySize = arraySize;</w:t>
      </w:r>
    </w:p>
    <w:p w14:paraId="28412363" w14:textId="77777777" w:rsidR="00AE0D59" w:rsidRPr="00EC76D5" w:rsidRDefault="00AE0D59" w:rsidP="00AE0D59">
      <w:pPr>
        <w:pStyle w:val="Code"/>
      </w:pPr>
      <w:r w:rsidRPr="00EC76D5">
        <w:t xml:space="preserve">  }</w:t>
      </w:r>
    </w:p>
    <w:p w14:paraId="65F75AAA" w14:textId="77777777" w:rsidR="00AE0D59" w:rsidRPr="00EC76D5" w:rsidRDefault="00AE0D59" w:rsidP="00AE0D59">
      <w:pPr>
        <w:pStyle w:val="Code"/>
      </w:pPr>
    </w:p>
    <w:p w14:paraId="5D5E1375" w14:textId="77777777" w:rsidR="00AE0D59" w:rsidRPr="00EC76D5" w:rsidRDefault="00AE0D59" w:rsidP="00AE0D59">
      <w:pPr>
        <w:pStyle w:val="Code"/>
      </w:pPr>
      <w:r w:rsidRPr="00EC76D5">
        <w:t xml:space="preserve">  public Type getArrayType() {</w:t>
      </w:r>
    </w:p>
    <w:p w14:paraId="7D1D5853" w14:textId="77777777" w:rsidR="00AE0D59" w:rsidRPr="00EC76D5" w:rsidRDefault="00AE0D59" w:rsidP="00AE0D59">
      <w:pPr>
        <w:pStyle w:val="Code"/>
      </w:pPr>
      <w:r w:rsidRPr="00EC76D5">
        <w:t xml:space="preserve">    return m_arrayType;</w:t>
      </w:r>
    </w:p>
    <w:p w14:paraId="69D26CC6" w14:textId="77777777" w:rsidR="00AE0D59" w:rsidRPr="00EC76D5" w:rsidRDefault="00AE0D59" w:rsidP="00AE0D59">
      <w:pPr>
        <w:pStyle w:val="Code"/>
      </w:pPr>
      <w:r w:rsidRPr="00EC76D5">
        <w:t xml:space="preserve">  }</w:t>
      </w:r>
    </w:p>
    <w:p w14:paraId="48A3D540" w14:textId="77777777" w:rsidR="00AE0D59" w:rsidRPr="00EC76D5" w:rsidRDefault="00AE0D59" w:rsidP="00AE0D59">
      <w:pPr>
        <w:pStyle w:val="Code"/>
      </w:pPr>
    </w:p>
    <w:p w14:paraId="5038D29D" w14:textId="77777777" w:rsidR="00AE0D59" w:rsidRPr="00EC76D5" w:rsidRDefault="00AE0D59" w:rsidP="00AE0D59">
      <w:pPr>
        <w:pStyle w:val="Code"/>
      </w:pPr>
      <w:r w:rsidRPr="00EC76D5">
        <w:t xml:space="preserve">  public void setArrayType(Type arrayType) {</w:t>
      </w:r>
    </w:p>
    <w:p w14:paraId="2EF4AD20" w14:textId="77777777" w:rsidR="00AE0D59" w:rsidRPr="00EC76D5" w:rsidRDefault="00AE0D59" w:rsidP="00AE0D59">
      <w:pPr>
        <w:pStyle w:val="Code"/>
      </w:pPr>
      <w:r w:rsidRPr="00EC76D5">
        <w:t xml:space="preserve">    m_arrayType = arrayType;</w:t>
      </w:r>
    </w:p>
    <w:p w14:paraId="7BA2612A" w14:textId="77777777" w:rsidR="00AE0D59" w:rsidRPr="00EC76D5" w:rsidRDefault="00AE0D59" w:rsidP="00AE0D59">
      <w:pPr>
        <w:pStyle w:val="Code"/>
      </w:pPr>
      <w:r w:rsidRPr="00EC76D5">
        <w:t xml:space="preserve">  }</w:t>
      </w:r>
    </w:p>
    <w:p w14:paraId="1F767F79" w14:textId="77777777" w:rsidR="00AE0D59" w:rsidRPr="00EC76D5" w:rsidRDefault="00AE0D59" w:rsidP="00AE0D59">
      <w:pPr>
        <w:pStyle w:val="Code"/>
      </w:pPr>
    </w:p>
    <w:p w14:paraId="2004F823" w14:textId="77777777" w:rsidR="00AE0D59" w:rsidRPr="00EC76D5" w:rsidRDefault="00AE0D59" w:rsidP="00AE0D59">
      <w:pPr>
        <w:pStyle w:val="Code"/>
      </w:pPr>
      <w:r w:rsidRPr="00EC76D5">
        <w:t xml:space="preserve">  public Type getPointerOrArrayType() {</w:t>
      </w:r>
    </w:p>
    <w:p w14:paraId="79B00C83" w14:textId="77777777" w:rsidR="00AE0D59" w:rsidRPr="00EC76D5" w:rsidRDefault="00AE0D59" w:rsidP="00AE0D59">
      <w:pPr>
        <w:pStyle w:val="Code"/>
      </w:pPr>
      <w:r w:rsidRPr="00EC76D5">
        <w:t xml:space="preserve">    return (m_sort == Sort.Pointer) ? m_pointerType : m_arrayType;</w:t>
      </w:r>
    </w:p>
    <w:p w14:paraId="1970E097" w14:textId="71DCE776" w:rsidR="007D7A4D" w:rsidRPr="00EC76D5" w:rsidRDefault="00AE0D59" w:rsidP="00AE0D59">
      <w:pPr>
        <w:pStyle w:val="Code"/>
        <w:rPr>
          <w:rFonts w:ascii="Times New Roman" w:eastAsiaTheme="majorEastAsia" w:hAnsi="Times New Roman" w:cstheme="majorBidi"/>
          <w:b/>
          <w:noProof w:val="0"/>
          <w:sz w:val="32"/>
          <w:szCs w:val="24"/>
        </w:rPr>
      </w:pPr>
      <w:r w:rsidRPr="00EC76D5">
        <w:t xml:space="preserve">  }</w:t>
      </w:r>
    </w:p>
    <w:p w14:paraId="4E748B4F" w14:textId="562C3091" w:rsidR="007373EA" w:rsidRPr="00EC76D5" w:rsidRDefault="007373EA" w:rsidP="007D7A4D">
      <w:pPr>
        <w:pStyle w:val="Rubrik3"/>
        <w:rPr>
          <w:ins w:id="430" w:author="Stefan Bjornander" w:date="2015-04-25T11:04:00Z"/>
        </w:rPr>
      </w:pPr>
      <w:bookmarkStart w:id="431" w:name="_Toc481936226"/>
      <w:r w:rsidRPr="00EC76D5">
        <w:t>Function Types</w:t>
      </w:r>
      <w:bookmarkEnd w:id="431"/>
    </w:p>
    <w:p w14:paraId="68112738" w14:textId="49386438" w:rsidR="00F13161" w:rsidRPr="00EC76D5" w:rsidRDefault="00F13161">
      <w:pPr>
        <w:pPrChange w:id="432" w:author="Stefan Bjornander" w:date="2015-04-25T11:04:00Z">
          <w:pPr>
            <w:pStyle w:val="Rubrik3"/>
          </w:pPr>
        </w:pPrChange>
      </w:pPr>
      <w:ins w:id="433" w:author="Stefan Bjornander" w:date="2015-04-25T11:04:00Z">
        <w:r w:rsidRPr="00EC76D5">
          <w:t xml:space="preserve">C support both old-style and new-style function declarations. The old-style declaration </w:t>
        </w:r>
      </w:ins>
      <w:r w:rsidR="00D0371A" w:rsidRPr="00EC76D5">
        <w:t xml:space="preserve">takes a parameter list of </w:t>
      </w:r>
      <w:r w:rsidR="001D5CF3" w:rsidRPr="00EC76D5">
        <w:t>identifiers</w:t>
      </w:r>
      <w:r w:rsidR="00D0371A" w:rsidRPr="00EC76D5">
        <w:t xml:space="preserve">, that is matched to a set of declarations, while the new-style </w:t>
      </w:r>
      <w:r w:rsidR="00596940" w:rsidRPr="00EC76D5">
        <w:t>declaration</w:t>
      </w:r>
      <w:r w:rsidR="00D0371A" w:rsidRPr="00EC76D5">
        <w:t xml:space="preserve"> takes a parameter list of declara</w:t>
      </w:r>
      <w:r w:rsidR="00EB1856" w:rsidRPr="00EC76D5">
        <w:t>t</w:t>
      </w:r>
      <w:r w:rsidR="00D0371A" w:rsidRPr="00EC76D5">
        <w:t>ions.</w:t>
      </w:r>
    </w:p>
    <w:p w14:paraId="751A8128" w14:textId="77777777" w:rsidR="009E5C9B" w:rsidRPr="00EC76D5" w:rsidRDefault="009E5C9B" w:rsidP="009E5C9B">
      <w:pPr>
        <w:pStyle w:val="CodeHeader"/>
        <w:rPr>
          <w:ins w:id="434" w:author="Stefan Bjornander" w:date="2015-04-25T17:20:00Z"/>
        </w:rPr>
      </w:pPr>
      <w:proofErr w:type="spellStart"/>
      <w:r w:rsidRPr="00EC76D5">
        <w:t>Type.java</w:t>
      </w:r>
      <w:proofErr w:type="spellEnd"/>
    </w:p>
    <w:p w14:paraId="7E068E55" w14:textId="77777777" w:rsidR="0023398C" w:rsidRPr="00EC76D5" w:rsidRDefault="0023398C" w:rsidP="0023398C">
      <w:pPr>
        <w:pStyle w:val="Code"/>
      </w:pPr>
      <w:r w:rsidRPr="00EC76D5">
        <w:t xml:space="preserve">  private Type m_returnType;</w:t>
      </w:r>
    </w:p>
    <w:p w14:paraId="5C8F569A" w14:textId="77777777" w:rsidR="0023398C" w:rsidRPr="00EC76D5" w:rsidRDefault="0023398C" w:rsidP="0023398C">
      <w:pPr>
        <w:pStyle w:val="Code"/>
      </w:pPr>
      <w:r w:rsidRPr="00EC76D5">
        <w:t xml:space="preserve">  private List&lt;String&gt; m_nameList;</w:t>
      </w:r>
    </w:p>
    <w:p w14:paraId="01FA3860" w14:textId="77777777" w:rsidR="0023398C" w:rsidRPr="00EC76D5" w:rsidRDefault="0023398C" w:rsidP="0023398C">
      <w:pPr>
        <w:pStyle w:val="Code"/>
      </w:pPr>
      <w:r w:rsidRPr="00EC76D5">
        <w:t xml:space="preserve">  private List&lt;Symbol&gt; m_parameterList;</w:t>
      </w:r>
    </w:p>
    <w:p w14:paraId="775179F6" w14:textId="77777777" w:rsidR="0023398C" w:rsidRPr="00EC76D5" w:rsidRDefault="0023398C" w:rsidP="0023398C">
      <w:pPr>
        <w:pStyle w:val="Code"/>
      </w:pPr>
      <w:r w:rsidRPr="00EC76D5">
        <w:t xml:space="preserve">  private List&lt;Type&gt; m_typeList;</w:t>
      </w:r>
    </w:p>
    <w:p w14:paraId="0BC0D054" w14:textId="77777777" w:rsidR="0023398C" w:rsidRPr="00EC76D5" w:rsidRDefault="0023398C" w:rsidP="0023398C">
      <w:pPr>
        <w:pStyle w:val="Code"/>
      </w:pPr>
      <w:r w:rsidRPr="00EC76D5">
        <w:t xml:space="preserve">  private boolean m_ellipse;</w:t>
      </w:r>
    </w:p>
    <w:p w14:paraId="7F04D797" w14:textId="77777777" w:rsidR="0023398C" w:rsidRPr="00EC76D5" w:rsidRDefault="0023398C" w:rsidP="0023398C">
      <w:pPr>
        <w:pStyle w:val="Code"/>
      </w:pPr>
    </w:p>
    <w:p w14:paraId="77CFBB15" w14:textId="77777777" w:rsidR="0023398C" w:rsidRPr="00EC76D5" w:rsidRDefault="0023398C" w:rsidP="0023398C">
      <w:pPr>
        <w:pStyle w:val="Code"/>
      </w:pPr>
      <w:r w:rsidRPr="00EC76D5">
        <w:t xml:space="preserve">  public static Type createOldStyleFunctionType(Type returnType,</w:t>
      </w:r>
    </w:p>
    <w:p w14:paraId="7748FEF3" w14:textId="77777777" w:rsidR="0023398C" w:rsidRPr="00EC76D5" w:rsidRDefault="0023398C" w:rsidP="0023398C">
      <w:pPr>
        <w:pStyle w:val="Code"/>
      </w:pPr>
      <w:r w:rsidRPr="00EC76D5">
        <w:t xml:space="preserve">                                                List&lt;String&gt; nameList) {</w:t>
      </w:r>
    </w:p>
    <w:p w14:paraId="4669A6E4" w14:textId="77777777" w:rsidR="0023398C" w:rsidRPr="00EC76D5" w:rsidRDefault="0023398C" w:rsidP="0023398C">
      <w:pPr>
        <w:pStyle w:val="Code"/>
      </w:pPr>
      <w:r w:rsidRPr="00EC76D5">
        <w:t xml:space="preserve">    Type type = new Type();</w:t>
      </w:r>
    </w:p>
    <w:p w14:paraId="5E3440FC" w14:textId="77777777" w:rsidR="0023398C" w:rsidRPr="00EC76D5" w:rsidRDefault="0023398C" w:rsidP="0023398C">
      <w:pPr>
        <w:pStyle w:val="Code"/>
      </w:pPr>
      <w:r w:rsidRPr="00EC76D5">
        <w:t xml:space="preserve">    type.m_sort = Sort.Function;</w:t>
      </w:r>
    </w:p>
    <w:p w14:paraId="15ADDA51" w14:textId="77777777" w:rsidR="0023398C" w:rsidRPr="00EC76D5" w:rsidRDefault="0023398C" w:rsidP="0023398C">
      <w:pPr>
        <w:pStyle w:val="Code"/>
      </w:pPr>
      <w:r w:rsidRPr="00EC76D5">
        <w:t xml:space="preserve">    type.m_returnType = returnType;</w:t>
      </w:r>
    </w:p>
    <w:p w14:paraId="499D15F0" w14:textId="77777777" w:rsidR="0023398C" w:rsidRPr="00EC76D5" w:rsidRDefault="0023398C" w:rsidP="0023398C">
      <w:pPr>
        <w:pStyle w:val="Code"/>
      </w:pPr>
      <w:r w:rsidRPr="00EC76D5">
        <w:t xml:space="preserve">    type.m_nameList = nameList;</w:t>
      </w:r>
    </w:p>
    <w:p w14:paraId="2A5F8117" w14:textId="77777777" w:rsidR="0023398C" w:rsidRPr="00EC76D5" w:rsidRDefault="0023398C" w:rsidP="0023398C">
      <w:pPr>
        <w:pStyle w:val="Code"/>
      </w:pPr>
      <w:r w:rsidRPr="00EC76D5">
        <w:t xml:space="preserve">    type.m_parameterList = null;</w:t>
      </w:r>
    </w:p>
    <w:p w14:paraId="2CE80E39" w14:textId="77777777" w:rsidR="0023398C" w:rsidRPr="00EC76D5" w:rsidRDefault="0023398C" w:rsidP="0023398C">
      <w:pPr>
        <w:pStyle w:val="Code"/>
      </w:pPr>
      <w:r w:rsidRPr="00EC76D5">
        <w:t xml:space="preserve">    type.m_ellipse = false;</w:t>
      </w:r>
    </w:p>
    <w:p w14:paraId="5D766364" w14:textId="77777777" w:rsidR="0023398C" w:rsidRPr="00EC76D5" w:rsidRDefault="0023398C" w:rsidP="0023398C">
      <w:pPr>
        <w:pStyle w:val="Code"/>
      </w:pPr>
    </w:p>
    <w:p w14:paraId="21CFE67F" w14:textId="77777777" w:rsidR="0023398C" w:rsidRPr="00EC76D5" w:rsidRDefault="0023398C" w:rsidP="0023398C">
      <w:pPr>
        <w:pStyle w:val="Code"/>
      </w:pPr>
      <w:r w:rsidRPr="00EC76D5">
        <w:t xml:space="preserve">    Set&lt;String&gt; nameSet = new ListSet&lt;&gt;();</w:t>
      </w:r>
    </w:p>
    <w:p w14:paraId="3FCA5095" w14:textId="77777777" w:rsidR="0023398C" w:rsidRPr="00EC76D5" w:rsidRDefault="0023398C" w:rsidP="0023398C">
      <w:pPr>
        <w:pStyle w:val="Code"/>
      </w:pPr>
      <w:r w:rsidRPr="00EC76D5">
        <w:t xml:space="preserve">    for (String name : type.m_nameList) {</w:t>
      </w:r>
    </w:p>
    <w:p w14:paraId="4F8231AE" w14:textId="77777777" w:rsidR="0023398C" w:rsidRPr="00EC76D5" w:rsidRDefault="0023398C" w:rsidP="0023398C">
      <w:pPr>
        <w:pStyle w:val="Code"/>
      </w:pPr>
      <w:r w:rsidRPr="00EC76D5">
        <w:t xml:space="preserve">      Assert.error(nameSet.add(name), name,"duplicate name in parameter list");</w:t>
      </w:r>
    </w:p>
    <w:p w14:paraId="50B8B9F9" w14:textId="77777777" w:rsidR="0023398C" w:rsidRPr="00EC76D5" w:rsidRDefault="0023398C" w:rsidP="0023398C">
      <w:pPr>
        <w:pStyle w:val="Code"/>
      </w:pPr>
      <w:r w:rsidRPr="00EC76D5">
        <w:t xml:space="preserve">    }</w:t>
      </w:r>
    </w:p>
    <w:p w14:paraId="59C37686" w14:textId="77777777" w:rsidR="0023398C" w:rsidRPr="00EC76D5" w:rsidRDefault="0023398C" w:rsidP="0023398C">
      <w:pPr>
        <w:pStyle w:val="Code"/>
      </w:pPr>
      <w:r w:rsidRPr="00EC76D5">
        <w:t xml:space="preserve">    </w:t>
      </w:r>
    </w:p>
    <w:p w14:paraId="3AA6D031" w14:textId="77777777" w:rsidR="0023398C" w:rsidRPr="00EC76D5" w:rsidRDefault="0023398C" w:rsidP="0023398C">
      <w:pPr>
        <w:pStyle w:val="Code"/>
      </w:pPr>
      <w:r w:rsidRPr="00EC76D5">
        <w:t xml:space="preserve">    return type;</w:t>
      </w:r>
    </w:p>
    <w:p w14:paraId="2C8DB5A7" w14:textId="77777777" w:rsidR="0023398C" w:rsidRPr="00EC76D5" w:rsidRDefault="0023398C" w:rsidP="0023398C">
      <w:pPr>
        <w:pStyle w:val="Code"/>
      </w:pPr>
      <w:r w:rsidRPr="00EC76D5">
        <w:t xml:space="preserve">  }</w:t>
      </w:r>
    </w:p>
    <w:p w14:paraId="537E96F1" w14:textId="77777777" w:rsidR="0023398C" w:rsidRPr="00EC76D5" w:rsidRDefault="0023398C" w:rsidP="0023398C">
      <w:pPr>
        <w:pStyle w:val="Code"/>
      </w:pPr>
    </w:p>
    <w:p w14:paraId="3A717C22" w14:textId="77777777" w:rsidR="0023398C" w:rsidRPr="00EC76D5" w:rsidRDefault="0023398C" w:rsidP="0023398C">
      <w:pPr>
        <w:pStyle w:val="Code"/>
      </w:pPr>
      <w:r w:rsidRPr="00EC76D5">
        <w:t xml:space="preserve">  public static Type createNewStyleFunctionType(Type returnType,</w:t>
      </w:r>
    </w:p>
    <w:p w14:paraId="2EB4035D" w14:textId="77777777" w:rsidR="0023398C" w:rsidRPr="00EC76D5" w:rsidRDefault="0023398C" w:rsidP="0023398C">
      <w:pPr>
        <w:pStyle w:val="Code"/>
      </w:pPr>
      <w:r w:rsidRPr="00EC76D5">
        <w:lastRenderedPageBreak/>
        <w:t xml:space="preserve">                                   List&lt;Symbol&gt; parameterList, boolean ellipse) {</w:t>
      </w:r>
    </w:p>
    <w:p w14:paraId="4AF1C68C" w14:textId="77777777" w:rsidR="0023398C" w:rsidRPr="00EC76D5" w:rsidRDefault="0023398C" w:rsidP="0023398C">
      <w:pPr>
        <w:pStyle w:val="Code"/>
      </w:pPr>
      <w:r w:rsidRPr="00EC76D5">
        <w:t xml:space="preserve">    Type type = new Type();</w:t>
      </w:r>
    </w:p>
    <w:p w14:paraId="385AD8CE" w14:textId="77777777" w:rsidR="0023398C" w:rsidRPr="00EC76D5" w:rsidRDefault="0023398C" w:rsidP="0023398C">
      <w:pPr>
        <w:pStyle w:val="Code"/>
      </w:pPr>
      <w:r w:rsidRPr="00EC76D5">
        <w:t xml:space="preserve">    type.m_sort = Sort.Function;</w:t>
      </w:r>
    </w:p>
    <w:p w14:paraId="103C188D" w14:textId="77777777" w:rsidR="0023398C" w:rsidRPr="00EC76D5" w:rsidRDefault="0023398C" w:rsidP="0023398C">
      <w:pPr>
        <w:pStyle w:val="Code"/>
      </w:pPr>
      <w:r w:rsidRPr="00EC76D5">
        <w:t xml:space="preserve">    type.m_returnType = returnType;</w:t>
      </w:r>
    </w:p>
    <w:p w14:paraId="6C869829" w14:textId="77777777" w:rsidR="0023398C" w:rsidRPr="00EC76D5" w:rsidRDefault="0023398C" w:rsidP="0023398C">
      <w:pPr>
        <w:pStyle w:val="Code"/>
      </w:pPr>
      <w:r w:rsidRPr="00EC76D5">
        <w:t xml:space="preserve">    type.m_nameList = null;</w:t>
      </w:r>
    </w:p>
    <w:p w14:paraId="02884CEB" w14:textId="77777777" w:rsidR="0023398C" w:rsidRPr="00EC76D5" w:rsidRDefault="0023398C" w:rsidP="0023398C">
      <w:pPr>
        <w:pStyle w:val="Code"/>
      </w:pPr>
      <w:r w:rsidRPr="00EC76D5">
        <w:t xml:space="preserve">    type.m_parameterList = parameterList;</w:t>
      </w:r>
    </w:p>
    <w:p w14:paraId="41FB75C3" w14:textId="77777777" w:rsidR="0023398C" w:rsidRPr="00EC76D5" w:rsidRDefault="0023398C" w:rsidP="0023398C">
      <w:pPr>
        <w:pStyle w:val="Code"/>
      </w:pPr>
      <w:r w:rsidRPr="00EC76D5">
        <w:t xml:space="preserve">    type.m_ellipse = ellipse;</w:t>
      </w:r>
    </w:p>
    <w:p w14:paraId="66E1A1FE" w14:textId="77777777" w:rsidR="0023398C" w:rsidRPr="00EC76D5" w:rsidRDefault="0023398C" w:rsidP="0023398C">
      <w:pPr>
        <w:pStyle w:val="Code"/>
      </w:pPr>
      <w:r w:rsidRPr="00EC76D5">
        <w:t xml:space="preserve">    </w:t>
      </w:r>
    </w:p>
    <w:p w14:paraId="79106A2E" w14:textId="77777777" w:rsidR="0023398C" w:rsidRPr="00EC76D5" w:rsidRDefault="0023398C" w:rsidP="0023398C">
      <w:pPr>
        <w:pStyle w:val="Code"/>
      </w:pPr>
      <w:r w:rsidRPr="00EC76D5">
        <w:t xml:space="preserve">    for (Symbol symbol : parameterList) {</w:t>
      </w:r>
    </w:p>
    <w:p w14:paraId="05C66FE9" w14:textId="77777777" w:rsidR="0023398C" w:rsidRPr="00EC76D5" w:rsidRDefault="0023398C" w:rsidP="0023398C">
      <w:pPr>
        <w:pStyle w:val="Code"/>
      </w:pPr>
      <w:r w:rsidRPr="00EC76D5">
        <w:t xml:space="preserve">      type.m_typeList.add(symbol.getType());</w:t>
      </w:r>
    </w:p>
    <w:p w14:paraId="28BFE13D" w14:textId="77777777" w:rsidR="0023398C" w:rsidRPr="00EC76D5" w:rsidRDefault="0023398C" w:rsidP="0023398C">
      <w:pPr>
        <w:pStyle w:val="Code"/>
      </w:pPr>
      <w:r w:rsidRPr="00EC76D5">
        <w:t xml:space="preserve">    }</w:t>
      </w:r>
    </w:p>
    <w:p w14:paraId="64309F59" w14:textId="77777777" w:rsidR="0023398C" w:rsidRPr="00EC76D5" w:rsidRDefault="0023398C" w:rsidP="0023398C">
      <w:pPr>
        <w:pStyle w:val="Code"/>
      </w:pPr>
      <w:r w:rsidRPr="00EC76D5">
        <w:t xml:space="preserve">    </w:t>
      </w:r>
    </w:p>
    <w:p w14:paraId="385E1065" w14:textId="77777777" w:rsidR="0023398C" w:rsidRPr="00EC76D5" w:rsidRDefault="0023398C" w:rsidP="0023398C">
      <w:pPr>
        <w:pStyle w:val="Code"/>
      </w:pPr>
      <w:r w:rsidRPr="00EC76D5">
        <w:t xml:space="preserve">    return type;</w:t>
      </w:r>
    </w:p>
    <w:p w14:paraId="0BA7BE39" w14:textId="77777777" w:rsidR="0023398C" w:rsidRPr="00EC76D5" w:rsidRDefault="0023398C" w:rsidP="0023398C">
      <w:pPr>
        <w:pStyle w:val="Code"/>
      </w:pPr>
      <w:r w:rsidRPr="00EC76D5">
        <w:t xml:space="preserve">  }</w:t>
      </w:r>
    </w:p>
    <w:p w14:paraId="3D3947C8" w14:textId="77777777" w:rsidR="0023398C" w:rsidRPr="00EC76D5" w:rsidRDefault="0023398C" w:rsidP="0023398C">
      <w:pPr>
        <w:pStyle w:val="Code"/>
      </w:pPr>
    </w:p>
    <w:p w14:paraId="59838A8A" w14:textId="77777777" w:rsidR="0023398C" w:rsidRPr="00EC76D5" w:rsidRDefault="0023398C" w:rsidP="0023398C">
      <w:pPr>
        <w:pStyle w:val="Code"/>
      </w:pPr>
      <w:r w:rsidRPr="00EC76D5">
        <w:t xml:space="preserve">  public boolean isOldStyleFunction() {</w:t>
      </w:r>
    </w:p>
    <w:p w14:paraId="2666A388" w14:textId="77777777" w:rsidR="0023398C" w:rsidRPr="00EC76D5" w:rsidRDefault="0023398C" w:rsidP="0023398C">
      <w:pPr>
        <w:pStyle w:val="Code"/>
      </w:pPr>
      <w:r w:rsidRPr="00EC76D5">
        <w:t xml:space="preserve">    return (m_nameList != null);</w:t>
      </w:r>
    </w:p>
    <w:p w14:paraId="4A9C5240" w14:textId="77777777" w:rsidR="0023398C" w:rsidRPr="00EC76D5" w:rsidRDefault="0023398C" w:rsidP="0023398C">
      <w:pPr>
        <w:pStyle w:val="Code"/>
      </w:pPr>
      <w:r w:rsidRPr="00EC76D5">
        <w:t xml:space="preserve">  }</w:t>
      </w:r>
    </w:p>
    <w:p w14:paraId="6A0C43C7" w14:textId="77777777" w:rsidR="0023398C" w:rsidRPr="00EC76D5" w:rsidRDefault="0023398C" w:rsidP="0023398C">
      <w:pPr>
        <w:pStyle w:val="Code"/>
      </w:pPr>
    </w:p>
    <w:p w14:paraId="73912406" w14:textId="77777777" w:rsidR="0023398C" w:rsidRPr="00EC76D5" w:rsidRDefault="0023398C" w:rsidP="0023398C">
      <w:pPr>
        <w:pStyle w:val="Code"/>
      </w:pPr>
      <w:r w:rsidRPr="00EC76D5">
        <w:t xml:space="preserve">  public boolean isNewStyleFunction() {</w:t>
      </w:r>
    </w:p>
    <w:p w14:paraId="221FE840" w14:textId="77777777" w:rsidR="0023398C" w:rsidRPr="00EC76D5" w:rsidRDefault="0023398C" w:rsidP="0023398C">
      <w:pPr>
        <w:pStyle w:val="Code"/>
      </w:pPr>
      <w:r w:rsidRPr="00EC76D5">
        <w:t xml:space="preserve">    return (m_parameterList != null);</w:t>
      </w:r>
    </w:p>
    <w:p w14:paraId="3D1DB2A5" w14:textId="77777777" w:rsidR="0023398C" w:rsidRPr="00EC76D5" w:rsidRDefault="0023398C" w:rsidP="0023398C">
      <w:pPr>
        <w:pStyle w:val="Code"/>
      </w:pPr>
      <w:r w:rsidRPr="00EC76D5">
        <w:t xml:space="preserve">  }</w:t>
      </w:r>
    </w:p>
    <w:p w14:paraId="375B4426" w14:textId="77777777" w:rsidR="0023398C" w:rsidRPr="00EC76D5" w:rsidRDefault="0023398C" w:rsidP="0023398C">
      <w:pPr>
        <w:pStyle w:val="Code"/>
      </w:pPr>
    </w:p>
    <w:p w14:paraId="43524856" w14:textId="77777777" w:rsidR="0023398C" w:rsidRPr="00EC76D5" w:rsidRDefault="0023398C" w:rsidP="0023398C">
      <w:pPr>
        <w:pStyle w:val="Code"/>
      </w:pPr>
      <w:r w:rsidRPr="00EC76D5">
        <w:t xml:space="preserve">  public List&lt;String&gt; getNameList() {</w:t>
      </w:r>
    </w:p>
    <w:p w14:paraId="46ADDF9D" w14:textId="77777777" w:rsidR="0023398C" w:rsidRPr="00EC76D5" w:rsidRDefault="0023398C" w:rsidP="0023398C">
      <w:pPr>
        <w:pStyle w:val="Code"/>
      </w:pPr>
      <w:r w:rsidRPr="00EC76D5">
        <w:t xml:space="preserve">    return m_nameList;</w:t>
      </w:r>
    </w:p>
    <w:p w14:paraId="176851BF" w14:textId="77777777" w:rsidR="0023398C" w:rsidRPr="00EC76D5" w:rsidRDefault="0023398C" w:rsidP="0023398C">
      <w:pPr>
        <w:pStyle w:val="Code"/>
      </w:pPr>
      <w:r w:rsidRPr="00EC76D5">
        <w:t xml:space="preserve">  }</w:t>
      </w:r>
    </w:p>
    <w:p w14:paraId="1814B959" w14:textId="77777777" w:rsidR="0023398C" w:rsidRPr="00EC76D5" w:rsidRDefault="0023398C" w:rsidP="0023398C">
      <w:pPr>
        <w:pStyle w:val="Code"/>
      </w:pPr>
    </w:p>
    <w:p w14:paraId="6E173E35" w14:textId="77777777" w:rsidR="0023398C" w:rsidRPr="00EC76D5" w:rsidRDefault="0023398C" w:rsidP="0023398C">
      <w:pPr>
        <w:pStyle w:val="Code"/>
      </w:pPr>
      <w:r w:rsidRPr="00EC76D5">
        <w:t xml:space="preserve">  public List&lt;Symbol&gt; getParameterList() {</w:t>
      </w:r>
    </w:p>
    <w:p w14:paraId="0CBA5DE9" w14:textId="77777777" w:rsidR="0023398C" w:rsidRPr="00EC76D5" w:rsidRDefault="0023398C" w:rsidP="0023398C">
      <w:pPr>
        <w:pStyle w:val="Code"/>
      </w:pPr>
      <w:r w:rsidRPr="00EC76D5">
        <w:t xml:space="preserve">    return m_parameterList;</w:t>
      </w:r>
    </w:p>
    <w:p w14:paraId="64B1616C" w14:textId="77777777" w:rsidR="0023398C" w:rsidRPr="00EC76D5" w:rsidRDefault="0023398C" w:rsidP="0023398C">
      <w:pPr>
        <w:pStyle w:val="Code"/>
      </w:pPr>
      <w:r w:rsidRPr="00EC76D5">
        <w:t xml:space="preserve">  }</w:t>
      </w:r>
    </w:p>
    <w:p w14:paraId="03F36BC4" w14:textId="77777777" w:rsidR="0023398C" w:rsidRPr="00EC76D5" w:rsidRDefault="0023398C" w:rsidP="0023398C">
      <w:pPr>
        <w:pStyle w:val="Code"/>
      </w:pPr>
    </w:p>
    <w:p w14:paraId="2C79F786" w14:textId="77777777" w:rsidR="0023398C" w:rsidRPr="00EC76D5" w:rsidRDefault="0023398C" w:rsidP="0023398C">
      <w:pPr>
        <w:pStyle w:val="Code"/>
      </w:pPr>
      <w:r w:rsidRPr="00EC76D5">
        <w:t xml:space="preserve">  public List&lt;Type&gt; getTypeList() {</w:t>
      </w:r>
    </w:p>
    <w:p w14:paraId="5E19A7CB" w14:textId="77777777" w:rsidR="0023398C" w:rsidRPr="00EC76D5" w:rsidRDefault="0023398C" w:rsidP="0023398C">
      <w:pPr>
        <w:pStyle w:val="Code"/>
      </w:pPr>
      <w:r w:rsidRPr="00EC76D5">
        <w:t xml:space="preserve">    return m_typeList;</w:t>
      </w:r>
    </w:p>
    <w:p w14:paraId="194707F7" w14:textId="77777777" w:rsidR="0023398C" w:rsidRPr="00EC76D5" w:rsidRDefault="0023398C" w:rsidP="0023398C">
      <w:pPr>
        <w:pStyle w:val="Code"/>
      </w:pPr>
      <w:r w:rsidRPr="00EC76D5">
        <w:t xml:space="preserve">  }</w:t>
      </w:r>
    </w:p>
    <w:p w14:paraId="550953D0" w14:textId="77777777" w:rsidR="0023398C" w:rsidRPr="00EC76D5" w:rsidRDefault="0023398C" w:rsidP="0023398C">
      <w:pPr>
        <w:pStyle w:val="Code"/>
      </w:pPr>
    </w:p>
    <w:p w14:paraId="61E13E88" w14:textId="77777777" w:rsidR="0023398C" w:rsidRPr="00EC76D5" w:rsidRDefault="0023398C" w:rsidP="0023398C">
      <w:pPr>
        <w:pStyle w:val="Code"/>
      </w:pPr>
      <w:r w:rsidRPr="00EC76D5">
        <w:t xml:space="preserve">  public Type getReturnType() {</w:t>
      </w:r>
    </w:p>
    <w:p w14:paraId="1928DDCC" w14:textId="77777777" w:rsidR="0023398C" w:rsidRPr="00EC76D5" w:rsidRDefault="0023398C" w:rsidP="0023398C">
      <w:pPr>
        <w:pStyle w:val="Code"/>
      </w:pPr>
      <w:r w:rsidRPr="00EC76D5">
        <w:t xml:space="preserve">    return m_returnType;</w:t>
      </w:r>
    </w:p>
    <w:p w14:paraId="4FD18E49" w14:textId="77777777" w:rsidR="0023398C" w:rsidRPr="00EC76D5" w:rsidRDefault="0023398C" w:rsidP="0023398C">
      <w:pPr>
        <w:pStyle w:val="Code"/>
      </w:pPr>
      <w:r w:rsidRPr="00EC76D5">
        <w:t xml:space="preserve">  }</w:t>
      </w:r>
    </w:p>
    <w:p w14:paraId="354C62AF" w14:textId="77777777" w:rsidR="0023398C" w:rsidRPr="00EC76D5" w:rsidRDefault="0023398C" w:rsidP="0023398C">
      <w:pPr>
        <w:pStyle w:val="Code"/>
      </w:pPr>
    </w:p>
    <w:p w14:paraId="4E729716" w14:textId="77777777" w:rsidR="0023398C" w:rsidRPr="00EC76D5" w:rsidRDefault="0023398C" w:rsidP="0023398C">
      <w:pPr>
        <w:pStyle w:val="Code"/>
      </w:pPr>
      <w:r w:rsidRPr="00EC76D5">
        <w:t xml:space="preserve">  public void setReturnType(Type returnType) {</w:t>
      </w:r>
    </w:p>
    <w:p w14:paraId="1D1AF3B9" w14:textId="77777777" w:rsidR="0023398C" w:rsidRPr="00EC76D5" w:rsidRDefault="0023398C" w:rsidP="0023398C">
      <w:pPr>
        <w:pStyle w:val="Code"/>
      </w:pPr>
      <w:r w:rsidRPr="00EC76D5">
        <w:t xml:space="preserve">    m_returnType = returnType;</w:t>
      </w:r>
    </w:p>
    <w:p w14:paraId="2E04B3AF" w14:textId="77777777" w:rsidR="0023398C" w:rsidRPr="00EC76D5" w:rsidRDefault="0023398C" w:rsidP="0023398C">
      <w:pPr>
        <w:pStyle w:val="Code"/>
      </w:pPr>
      <w:r w:rsidRPr="00EC76D5">
        <w:t xml:space="preserve">  }</w:t>
      </w:r>
    </w:p>
    <w:p w14:paraId="056E1240" w14:textId="77777777" w:rsidR="0023398C" w:rsidRPr="00EC76D5" w:rsidRDefault="0023398C" w:rsidP="0023398C">
      <w:pPr>
        <w:pStyle w:val="Code"/>
      </w:pPr>
    </w:p>
    <w:p w14:paraId="6ABED446" w14:textId="77777777" w:rsidR="0023398C" w:rsidRPr="00EC76D5" w:rsidRDefault="0023398C" w:rsidP="0023398C">
      <w:pPr>
        <w:pStyle w:val="Code"/>
      </w:pPr>
      <w:r w:rsidRPr="00EC76D5">
        <w:t xml:space="preserve">  public boolean isEllipse() {</w:t>
      </w:r>
    </w:p>
    <w:p w14:paraId="35E27605" w14:textId="77777777" w:rsidR="0023398C" w:rsidRPr="00EC76D5" w:rsidRDefault="0023398C" w:rsidP="0023398C">
      <w:pPr>
        <w:pStyle w:val="Code"/>
      </w:pPr>
      <w:r w:rsidRPr="00EC76D5">
        <w:t xml:space="preserve">    return m_ellipse;</w:t>
      </w:r>
    </w:p>
    <w:p w14:paraId="21573560" w14:textId="4BD66992" w:rsidR="000A36AE" w:rsidRPr="00EC76D5" w:rsidRDefault="0023398C">
      <w:pPr>
        <w:pStyle w:val="Code"/>
        <w:rPr>
          <w:ins w:id="435" w:author="Stefan Bjornander" w:date="2015-04-25T14:41:00Z"/>
        </w:rPr>
        <w:pPrChange w:id="436" w:author="Stefan Bjornander" w:date="2015-04-25T17:20:00Z">
          <w:pPr>
            <w:pStyle w:val="CodeHeader"/>
          </w:pPr>
        </w:pPrChange>
      </w:pPr>
      <w:r w:rsidRPr="00EC76D5">
        <w:t xml:space="preserve">  }</w:t>
      </w:r>
    </w:p>
    <w:p w14:paraId="29A769DC" w14:textId="77777777" w:rsidR="00561FE5" w:rsidRPr="00EC76D5" w:rsidDel="000A36AE" w:rsidRDefault="00561FE5">
      <w:pPr>
        <w:pStyle w:val="Code"/>
        <w:rPr>
          <w:del w:id="437" w:author="Stefan Bjornander" w:date="2015-04-25T17:20:00Z"/>
        </w:rPr>
        <w:pPrChange w:id="438" w:author="Stefan Bjornander" w:date="2015-04-25T14:41:00Z">
          <w:pPr>
            <w:pStyle w:val="CodeHeader"/>
          </w:pPr>
        </w:pPrChange>
      </w:pPr>
      <w:bookmarkStart w:id="439" w:name="_Toc417811795"/>
      <w:bookmarkStart w:id="440" w:name="_Toc417853415"/>
      <w:bookmarkStart w:id="441" w:name="_Toc418022093"/>
      <w:bookmarkStart w:id="442" w:name="_Toc418191475"/>
      <w:bookmarkStart w:id="443" w:name="_Toc418191944"/>
      <w:bookmarkStart w:id="444" w:name="_Toc418263179"/>
      <w:bookmarkStart w:id="445" w:name="_Toc418263646"/>
      <w:bookmarkStart w:id="446" w:name="_Toc418356826"/>
      <w:bookmarkStart w:id="447" w:name="_Toc418360189"/>
      <w:bookmarkStart w:id="448" w:name="_Toc418434874"/>
      <w:bookmarkStart w:id="449" w:name="_Toc419660041"/>
      <w:bookmarkStart w:id="450" w:name="_Toc419660504"/>
      <w:bookmarkStart w:id="451" w:name="_Toc420133973"/>
      <w:bookmarkStart w:id="452" w:name="_Toc420134435"/>
      <w:bookmarkStart w:id="453" w:name="_Toc420166193"/>
      <w:bookmarkStart w:id="454" w:name="_Toc420166963"/>
      <w:bookmarkStart w:id="455" w:name="_Toc420302120"/>
      <w:bookmarkStart w:id="456" w:name="_Toc420302587"/>
      <w:bookmarkStart w:id="457" w:name="_Toc420438421"/>
      <w:bookmarkStart w:id="458" w:name="_Toc420795859"/>
      <w:bookmarkStart w:id="459" w:name="_Toc420874127"/>
      <w:bookmarkStart w:id="460" w:name="_Toc420874592"/>
      <w:bookmarkStart w:id="461" w:name="_Toc420874334"/>
      <w:bookmarkStart w:id="462" w:name="_Toc421046422"/>
      <w:bookmarkStart w:id="463" w:name="_Toc421046893"/>
      <w:bookmarkStart w:id="464" w:name="_Toc477258973"/>
      <w:bookmarkStart w:id="465" w:name="_Toc479633071"/>
      <w:bookmarkStart w:id="466" w:name="_Toc48193622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1694E96D" w14:textId="77777777" w:rsidR="00397B2B" w:rsidRPr="00EC76D5" w:rsidDel="00561FE5" w:rsidRDefault="00397B2B" w:rsidP="00397B2B">
      <w:pPr>
        <w:pStyle w:val="Code"/>
        <w:rPr>
          <w:del w:id="467" w:author="Stefan Bjornander" w:date="2015-04-25T14:41:00Z"/>
        </w:rPr>
      </w:pPr>
      <w:del w:id="468" w:author="Stefan Bjornander" w:date="2015-04-25T14:41:00Z">
        <w:r w:rsidRPr="00EC76D5" w:rsidDel="00561FE5">
          <w:delText xml:space="preserve">  private List&lt;String&gt; m_nameList;</w:delText>
        </w:r>
        <w:bookmarkStart w:id="469" w:name="_Toc417811796"/>
        <w:bookmarkStart w:id="470" w:name="_Toc417853416"/>
        <w:bookmarkStart w:id="471" w:name="_Toc418022094"/>
        <w:bookmarkStart w:id="472" w:name="_Toc418191476"/>
        <w:bookmarkStart w:id="473" w:name="_Toc418191945"/>
        <w:bookmarkStart w:id="474" w:name="_Toc418263180"/>
        <w:bookmarkStart w:id="475" w:name="_Toc418263647"/>
        <w:bookmarkStart w:id="476" w:name="_Toc418356827"/>
        <w:bookmarkStart w:id="477" w:name="_Toc418360190"/>
        <w:bookmarkStart w:id="478" w:name="_Toc418434875"/>
        <w:bookmarkStart w:id="479" w:name="_Toc419660042"/>
        <w:bookmarkStart w:id="480" w:name="_Toc419660505"/>
        <w:bookmarkStart w:id="481" w:name="_Toc420133974"/>
        <w:bookmarkStart w:id="482" w:name="_Toc420134436"/>
        <w:bookmarkStart w:id="483" w:name="_Toc420166194"/>
        <w:bookmarkStart w:id="484" w:name="_Toc420166964"/>
        <w:bookmarkStart w:id="485" w:name="_Toc420302121"/>
        <w:bookmarkStart w:id="486" w:name="_Toc420302588"/>
        <w:bookmarkStart w:id="487" w:name="_Toc420438422"/>
        <w:bookmarkStart w:id="488" w:name="_Toc420795860"/>
        <w:bookmarkStart w:id="489" w:name="_Toc420874128"/>
        <w:bookmarkStart w:id="490" w:name="_Toc420874593"/>
        <w:bookmarkStart w:id="491" w:name="_Toc420874335"/>
        <w:bookmarkStart w:id="492" w:name="_Toc421046423"/>
        <w:bookmarkStart w:id="493" w:name="_Toc421046894"/>
        <w:bookmarkStart w:id="494" w:name="_Toc477258974"/>
        <w:bookmarkStart w:id="495" w:name="_Toc479633072"/>
        <w:bookmarkStart w:id="496" w:name="_Toc48193622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del>
    </w:p>
    <w:p w14:paraId="69CBBF88" w14:textId="77777777" w:rsidR="00397B2B" w:rsidRPr="00EC76D5" w:rsidDel="00561FE5" w:rsidRDefault="00397B2B" w:rsidP="00397B2B">
      <w:pPr>
        <w:pStyle w:val="Code"/>
        <w:rPr>
          <w:del w:id="497" w:author="Stefan Bjornander" w:date="2015-04-25T14:41:00Z"/>
        </w:rPr>
      </w:pPr>
      <w:del w:id="498" w:author="Stefan Bjornander" w:date="2015-04-25T14:41:00Z">
        <w:r w:rsidRPr="00EC76D5" w:rsidDel="00561FE5">
          <w:delText xml:space="preserve">  private List&lt;Type&gt; m_typeList;</w:delText>
        </w:r>
        <w:bookmarkStart w:id="499" w:name="_Toc417811797"/>
        <w:bookmarkStart w:id="500" w:name="_Toc417853417"/>
        <w:bookmarkStart w:id="501" w:name="_Toc418022095"/>
        <w:bookmarkStart w:id="502" w:name="_Toc418191477"/>
        <w:bookmarkStart w:id="503" w:name="_Toc418191946"/>
        <w:bookmarkStart w:id="504" w:name="_Toc418263181"/>
        <w:bookmarkStart w:id="505" w:name="_Toc418263648"/>
        <w:bookmarkStart w:id="506" w:name="_Toc418356828"/>
        <w:bookmarkStart w:id="507" w:name="_Toc418360191"/>
        <w:bookmarkStart w:id="508" w:name="_Toc418434876"/>
        <w:bookmarkStart w:id="509" w:name="_Toc419660043"/>
        <w:bookmarkStart w:id="510" w:name="_Toc419660506"/>
        <w:bookmarkStart w:id="511" w:name="_Toc420133975"/>
        <w:bookmarkStart w:id="512" w:name="_Toc420134437"/>
        <w:bookmarkStart w:id="513" w:name="_Toc420166195"/>
        <w:bookmarkStart w:id="514" w:name="_Toc420166965"/>
        <w:bookmarkStart w:id="515" w:name="_Toc420302122"/>
        <w:bookmarkStart w:id="516" w:name="_Toc420302589"/>
        <w:bookmarkStart w:id="517" w:name="_Toc420438423"/>
        <w:bookmarkStart w:id="518" w:name="_Toc420795861"/>
        <w:bookmarkStart w:id="519" w:name="_Toc420874129"/>
        <w:bookmarkStart w:id="520" w:name="_Toc420874594"/>
        <w:bookmarkStart w:id="521" w:name="_Toc420874336"/>
        <w:bookmarkStart w:id="522" w:name="_Toc421046424"/>
        <w:bookmarkStart w:id="523" w:name="_Toc421046895"/>
        <w:bookmarkStart w:id="524" w:name="_Toc477258975"/>
        <w:bookmarkStart w:id="525" w:name="_Toc479633073"/>
        <w:bookmarkStart w:id="526" w:name="_Toc481936229"/>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del>
    </w:p>
    <w:p w14:paraId="487FA271" w14:textId="77777777" w:rsidR="00397B2B" w:rsidRPr="00EC76D5" w:rsidDel="00561FE5" w:rsidRDefault="00397B2B" w:rsidP="00397B2B">
      <w:pPr>
        <w:pStyle w:val="Code"/>
        <w:rPr>
          <w:del w:id="527" w:author="Stefan Bjornander" w:date="2015-04-25T14:41:00Z"/>
        </w:rPr>
      </w:pPr>
      <w:del w:id="528" w:author="Stefan Bjornander" w:date="2015-04-25T14:41:00Z">
        <w:r w:rsidRPr="00EC76D5" w:rsidDel="00561FE5">
          <w:delText xml:space="preserve">  private Type m_returnType;</w:delText>
        </w:r>
        <w:bookmarkStart w:id="529" w:name="_Toc417811798"/>
        <w:bookmarkStart w:id="530" w:name="_Toc417853418"/>
        <w:bookmarkStart w:id="531" w:name="_Toc418022096"/>
        <w:bookmarkStart w:id="532" w:name="_Toc418191478"/>
        <w:bookmarkStart w:id="533" w:name="_Toc418191947"/>
        <w:bookmarkStart w:id="534" w:name="_Toc418263182"/>
        <w:bookmarkStart w:id="535" w:name="_Toc418263649"/>
        <w:bookmarkStart w:id="536" w:name="_Toc418356829"/>
        <w:bookmarkStart w:id="537" w:name="_Toc418360192"/>
        <w:bookmarkStart w:id="538" w:name="_Toc418434877"/>
        <w:bookmarkStart w:id="539" w:name="_Toc419660044"/>
        <w:bookmarkStart w:id="540" w:name="_Toc419660507"/>
        <w:bookmarkStart w:id="541" w:name="_Toc420133976"/>
        <w:bookmarkStart w:id="542" w:name="_Toc420134438"/>
        <w:bookmarkStart w:id="543" w:name="_Toc420166196"/>
        <w:bookmarkStart w:id="544" w:name="_Toc420166966"/>
        <w:bookmarkStart w:id="545" w:name="_Toc420302123"/>
        <w:bookmarkStart w:id="546" w:name="_Toc420302590"/>
        <w:bookmarkStart w:id="547" w:name="_Toc420438424"/>
        <w:bookmarkStart w:id="548" w:name="_Toc420795862"/>
        <w:bookmarkStart w:id="549" w:name="_Toc420874130"/>
        <w:bookmarkStart w:id="550" w:name="_Toc420874595"/>
        <w:bookmarkStart w:id="551" w:name="_Toc420874337"/>
        <w:bookmarkStart w:id="552" w:name="_Toc421046425"/>
        <w:bookmarkStart w:id="553" w:name="_Toc421046896"/>
        <w:bookmarkStart w:id="554" w:name="_Toc477258976"/>
        <w:bookmarkStart w:id="555" w:name="_Toc479633074"/>
        <w:bookmarkStart w:id="556" w:name="_Toc481936230"/>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del>
    </w:p>
    <w:p w14:paraId="6387A151" w14:textId="77777777" w:rsidR="00397B2B" w:rsidRPr="00EC76D5" w:rsidDel="00561FE5" w:rsidRDefault="00397B2B" w:rsidP="00397B2B">
      <w:pPr>
        <w:pStyle w:val="Code"/>
        <w:rPr>
          <w:del w:id="557" w:author="Stefan Bjornander" w:date="2015-04-25T14:41:00Z"/>
        </w:rPr>
      </w:pPr>
      <w:del w:id="558" w:author="Stefan Bjornander" w:date="2015-04-25T14:41:00Z">
        <w:r w:rsidRPr="00EC76D5" w:rsidDel="00561FE5">
          <w:delText xml:space="preserve">  private boolean m_ellipse, m_newStyle;</w:delText>
        </w:r>
        <w:bookmarkStart w:id="559" w:name="_Toc417811799"/>
        <w:bookmarkStart w:id="560" w:name="_Toc417853419"/>
        <w:bookmarkStart w:id="561" w:name="_Toc418022097"/>
        <w:bookmarkStart w:id="562" w:name="_Toc418191479"/>
        <w:bookmarkStart w:id="563" w:name="_Toc418191948"/>
        <w:bookmarkStart w:id="564" w:name="_Toc418263183"/>
        <w:bookmarkStart w:id="565" w:name="_Toc418263650"/>
        <w:bookmarkStart w:id="566" w:name="_Toc418356830"/>
        <w:bookmarkStart w:id="567" w:name="_Toc418360193"/>
        <w:bookmarkStart w:id="568" w:name="_Toc418434878"/>
        <w:bookmarkStart w:id="569" w:name="_Toc419660045"/>
        <w:bookmarkStart w:id="570" w:name="_Toc419660508"/>
        <w:bookmarkStart w:id="571" w:name="_Toc420133977"/>
        <w:bookmarkStart w:id="572" w:name="_Toc420134439"/>
        <w:bookmarkStart w:id="573" w:name="_Toc420166197"/>
        <w:bookmarkStart w:id="574" w:name="_Toc420166967"/>
        <w:bookmarkStart w:id="575" w:name="_Toc420302124"/>
        <w:bookmarkStart w:id="576" w:name="_Toc420302591"/>
        <w:bookmarkStart w:id="577" w:name="_Toc420438425"/>
        <w:bookmarkStart w:id="578" w:name="_Toc420795863"/>
        <w:bookmarkStart w:id="579" w:name="_Toc420874131"/>
        <w:bookmarkStart w:id="580" w:name="_Toc420874596"/>
        <w:bookmarkStart w:id="581" w:name="_Toc420874338"/>
        <w:bookmarkStart w:id="582" w:name="_Toc421046426"/>
        <w:bookmarkStart w:id="583" w:name="_Toc421046897"/>
        <w:bookmarkStart w:id="584" w:name="_Toc477258977"/>
        <w:bookmarkStart w:id="585" w:name="_Toc479633075"/>
        <w:bookmarkStart w:id="586" w:name="_Toc481936231"/>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del>
    </w:p>
    <w:p w14:paraId="65447937" w14:textId="77777777" w:rsidR="00397B2B" w:rsidRPr="00EC76D5" w:rsidDel="00561FE5" w:rsidRDefault="00397B2B" w:rsidP="00397B2B">
      <w:pPr>
        <w:pStyle w:val="Code"/>
        <w:rPr>
          <w:del w:id="587" w:author="Stefan Bjornander" w:date="2015-04-25T14:41:00Z"/>
        </w:rPr>
      </w:pPr>
      <w:del w:id="588" w:author="Stefan Bjornander" w:date="2015-04-25T14:41:00Z">
        <w:r w:rsidRPr="00EC76D5" w:rsidDel="00561FE5">
          <w:delText xml:space="preserve">  private int m_recordSize;</w:delText>
        </w:r>
        <w:bookmarkStart w:id="589" w:name="_Toc417811800"/>
        <w:bookmarkStart w:id="590" w:name="_Toc417853420"/>
        <w:bookmarkStart w:id="591" w:name="_Toc418022098"/>
        <w:bookmarkStart w:id="592" w:name="_Toc418191480"/>
        <w:bookmarkStart w:id="593" w:name="_Toc418191949"/>
        <w:bookmarkStart w:id="594" w:name="_Toc418263184"/>
        <w:bookmarkStart w:id="595" w:name="_Toc418263651"/>
        <w:bookmarkStart w:id="596" w:name="_Toc418356831"/>
        <w:bookmarkStart w:id="597" w:name="_Toc418360194"/>
        <w:bookmarkStart w:id="598" w:name="_Toc418434879"/>
        <w:bookmarkStart w:id="599" w:name="_Toc419660046"/>
        <w:bookmarkStart w:id="600" w:name="_Toc419660509"/>
        <w:bookmarkStart w:id="601" w:name="_Toc420133978"/>
        <w:bookmarkStart w:id="602" w:name="_Toc420134440"/>
        <w:bookmarkStart w:id="603" w:name="_Toc420166198"/>
        <w:bookmarkStart w:id="604" w:name="_Toc420166968"/>
        <w:bookmarkStart w:id="605" w:name="_Toc420302125"/>
        <w:bookmarkStart w:id="606" w:name="_Toc420302592"/>
        <w:bookmarkStart w:id="607" w:name="_Toc420438426"/>
        <w:bookmarkStart w:id="608" w:name="_Toc420795864"/>
        <w:bookmarkStart w:id="609" w:name="_Toc420874132"/>
        <w:bookmarkStart w:id="610" w:name="_Toc420874597"/>
        <w:bookmarkStart w:id="611" w:name="_Toc420874339"/>
        <w:bookmarkStart w:id="612" w:name="_Toc421046427"/>
        <w:bookmarkStart w:id="613" w:name="_Toc421046898"/>
        <w:bookmarkStart w:id="614" w:name="_Toc477258978"/>
        <w:bookmarkStart w:id="615" w:name="_Toc479633076"/>
        <w:bookmarkStart w:id="616" w:name="_Toc481936232"/>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del>
    </w:p>
    <w:p w14:paraId="0EEB1630" w14:textId="77777777" w:rsidR="00397B2B" w:rsidRPr="00EC76D5" w:rsidDel="00561FE5" w:rsidRDefault="00397B2B" w:rsidP="00397B2B">
      <w:pPr>
        <w:pStyle w:val="Code"/>
        <w:rPr>
          <w:del w:id="617" w:author="Stefan Bjornander" w:date="2015-04-25T14:41:00Z"/>
        </w:rPr>
      </w:pPr>
      <w:bookmarkStart w:id="618" w:name="_Toc417811801"/>
      <w:bookmarkStart w:id="619" w:name="_Toc417853421"/>
      <w:bookmarkStart w:id="620" w:name="_Toc418022099"/>
      <w:bookmarkStart w:id="621" w:name="_Toc418191481"/>
      <w:bookmarkStart w:id="622" w:name="_Toc418191950"/>
      <w:bookmarkStart w:id="623" w:name="_Toc418263185"/>
      <w:bookmarkStart w:id="624" w:name="_Toc418263652"/>
      <w:bookmarkStart w:id="625" w:name="_Toc418356832"/>
      <w:bookmarkStart w:id="626" w:name="_Toc418360195"/>
      <w:bookmarkStart w:id="627" w:name="_Toc418434880"/>
      <w:bookmarkStart w:id="628" w:name="_Toc419660047"/>
      <w:bookmarkStart w:id="629" w:name="_Toc419660510"/>
      <w:bookmarkStart w:id="630" w:name="_Toc420133979"/>
      <w:bookmarkStart w:id="631" w:name="_Toc420134441"/>
      <w:bookmarkStart w:id="632" w:name="_Toc420166199"/>
      <w:bookmarkStart w:id="633" w:name="_Toc420166969"/>
      <w:bookmarkStart w:id="634" w:name="_Toc420302126"/>
      <w:bookmarkStart w:id="635" w:name="_Toc420302593"/>
      <w:bookmarkStart w:id="636" w:name="_Toc420438427"/>
      <w:bookmarkStart w:id="637" w:name="_Toc420795865"/>
      <w:bookmarkStart w:id="638" w:name="_Toc420874133"/>
      <w:bookmarkStart w:id="639" w:name="_Toc420874598"/>
      <w:bookmarkStart w:id="640" w:name="_Toc420874340"/>
      <w:bookmarkStart w:id="641" w:name="_Toc421046428"/>
      <w:bookmarkStart w:id="642" w:name="_Toc421046899"/>
      <w:bookmarkStart w:id="643" w:name="_Toc477258979"/>
      <w:bookmarkStart w:id="644" w:name="_Toc479633077"/>
      <w:bookmarkStart w:id="645" w:name="_Toc481936233"/>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6BBEF5CB" w14:textId="77777777" w:rsidR="00397B2B" w:rsidRPr="00EC76D5" w:rsidDel="00946E9C" w:rsidRDefault="00397B2B" w:rsidP="00946E9C">
      <w:pPr>
        <w:pStyle w:val="Code"/>
        <w:rPr>
          <w:del w:id="646" w:author="Stefan Bjornander" w:date="2015-04-25T11:35:00Z"/>
        </w:rPr>
      </w:pPr>
      <w:del w:id="647" w:author="Stefan Bjornander" w:date="2015-04-25T11:35:00Z">
        <w:r w:rsidRPr="00EC76D5" w:rsidDel="00946E9C">
          <w:delText xml:space="preserve">  public static Type </w:delText>
        </w:r>
      </w:del>
      <w:del w:id="648" w:author="Stefan Bjornander" w:date="2015-04-25T11:33:00Z">
        <w:r w:rsidRPr="00EC76D5" w:rsidDel="00055356">
          <w:delText>createOldFunctionType</w:delText>
        </w:r>
      </w:del>
      <w:del w:id="649" w:author="Stefan Bjornander" w:date="2015-04-25T11:35:00Z">
        <w:r w:rsidRPr="00EC76D5" w:rsidDel="00946E9C">
          <w:delText>(Type returnType,</w:delText>
        </w:r>
        <w:bookmarkStart w:id="650" w:name="_Toc417811802"/>
        <w:bookmarkStart w:id="651" w:name="_Toc417853422"/>
        <w:bookmarkStart w:id="652" w:name="_Toc418022100"/>
        <w:bookmarkStart w:id="653" w:name="_Toc418191482"/>
        <w:bookmarkStart w:id="654" w:name="_Toc418191951"/>
        <w:bookmarkStart w:id="655" w:name="_Toc418263186"/>
        <w:bookmarkStart w:id="656" w:name="_Toc418263653"/>
        <w:bookmarkStart w:id="657" w:name="_Toc418356833"/>
        <w:bookmarkStart w:id="658" w:name="_Toc418360196"/>
        <w:bookmarkStart w:id="659" w:name="_Toc418434881"/>
        <w:bookmarkStart w:id="660" w:name="_Toc419660048"/>
        <w:bookmarkStart w:id="661" w:name="_Toc419660511"/>
        <w:bookmarkStart w:id="662" w:name="_Toc420133980"/>
        <w:bookmarkStart w:id="663" w:name="_Toc420134442"/>
        <w:bookmarkStart w:id="664" w:name="_Toc420166200"/>
        <w:bookmarkStart w:id="665" w:name="_Toc420166970"/>
        <w:bookmarkStart w:id="666" w:name="_Toc420302127"/>
        <w:bookmarkStart w:id="667" w:name="_Toc420302594"/>
        <w:bookmarkStart w:id="668" w:name="_Toc420438428"/>
        <w:bookmarkStart w:id="669" w:name="_Toc420795866"/>
        <w:bookmarkStart w:id="670" w:name="_Toc420874134"/>
        <w:bookmarkStart w:id="671" w:name="_Toc420874599"/>
        <w:bookmarkStart w:id="672" w:name="_Toc420874341"/>
        <w:bookmarkStart w:id="673" w:name="_Toc421046429"/>
        <w:bookmarkStart w:id="674" w:name="_Toc421046900"/>
        <w:bookmarkStart w:id="675" w:name="_Toc477258980"/>
        <w:bookmarkStart w:id="676" w:name="_Toc479633078"/>
        <w:bookmarkStart w:id="677" w:name="_Toc481936234"/>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del>
    </w:p>
    <w:p w14:paraId="17E85C18" w14:textId="77777777" w:rsidR="00397B2B" w:rsidRPr="00EC76D5" w:rsidDel="00946E9C" w:rsidRDefault="00397B2B" w:rsidP="00397B2B">
      <w:pPr>
        <w:pStyle w:val="Code"/>
        <w:rPr>
          <w:del w:id="678" w:author="Stefan Bjornander" w:date="2015-04-25T11:35:00Z"/>
        </w:rPr>
      </w:pPr>
      <w:del w:id="679" w:author="Stefan Bjornander" w:date="2015-04-25T11:35:00Z">
        <w:r w:rsidRPr="00EC76D5" w:rsidDel="00946E9C">
          <w:delText xml:space="preserve">                                           List&lt;String&gt; nameList) {</w:delText>
        </w:r>
        <w:bookmarkStart w:id="680" w:name="_Toc417811803"/>
        <w:bookmarkStart w:id="681" w:name="_Toc417853423"/>
        <w:bookmarkStart w:id="682" w:name="_Toc418022101"/>
        <w:bookmarkStart w:id="683" w:name="_Toc418191483"/>
        <w:bookmarkStart w:id="684" w:name="_Toc418191952"/>
        <w:bookmarkStart w:id="685" w:name="_Toc418263187"/>
        <w:bookmarkStart w:id="686" w:name="_Toc418263654"/>
        <w:bookmarkStart w:id="687" w:name="_Toc418356834"/>
        <w:bookmarkStart w:id="688" w:name="_Toc418360197"/>
        <w:bookmarkStart w:id="689" w:name="_Toc418434882"/>
        <w:bookmarkStart w:id="690" w:name="_Toc419660049"/>
        <w:bookmarkStart w:id="691" w:name="_Toc419660512"/>
        <w:bookmarkStart w:id="692" w:name="_Toc420133981"/>
        <w:bookmarkStart w:id="693" w:name="_Toc420134443"/>
        <w:bookmarkStart w:id="694" w:name="_Toc420166201"/>
        <w:bookmarkStart w:id="695" w:name="_Toc420166971"/>
        <w:bookmarkStart w:id="696" w:name="_Toc420302128"/>
        <w:bookmarkStart w:id="697" w:name="_Toc420302595"/>
        <w:bookmarkStart w:id="698" w:name="_Toc420438429"/>
        <w:bookmarkStart w:id="699" w:name="_Toc420795867"/>
        <w:bookmarkStart w:id="700" w:name="_Toc420874135"/>
        <w:bookmarkStart w:id="701" w:name="_Toc420874600"/>
        <w:bookmarkStart w:id="702" w:name="_Toc420874342"/>
        <w:bookmarkStart w:id="703" w:name="_Toc421046430"/>
        <w:bookmarkStart w:id="704" w:name="_Toc421046901"/>
        <w:bookmarkStart w:id="705" w:name="_Toc477258981"/>
        <w:bookmarkStart w:id="706" w:name="_Toc479633079"/>
        <w:bookmarkStart w:id="707" w:name="_Toc481936235"/>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del>
    </w:p>
    <w:p w14:paraId="4821B532" w14:textId="77777777" w:rsidR="00397B2B" w:rsidRPr="00EC76D5" w:rsidDel="00946E9C" w:rsidRDefault="00397B2B" w:rsidP="00397B2B">
      <w:pPr>
        <w:pStyle w:val="Code"/>
        <w:rPr>
          <w:del w:id="708" w:author="Stefan Bjornander" w:date="2015-04-25T11:35:00Z"/>
        </w:rPr>
      </w:pPr>
      <w:del w:id="709" w:author="Stefan Bjornander" w:date="2015-04-25T11:35:00Z">
        <w:r w:rsidRPr="00EC76D5" w:rsidDel="00946E9C">
          <w:delText xml:space="preserve">    Type type = new Type();</w:delText>
        </w:r>
        <w:bookmarkStart w:id="710" w:name="_Toc417811804"/>
        <w:bookmarkStart w:id="711" w:name="_Toc417853424"/>
        <w:bookmarkStart w:id="712" w:name="_Toc418022102"/>
        <w:bookmarkStart w:id="713" w:name="_Toc418191484"/>
        <w:bookmarkStart w:id="714" w:name="_Toc418191953"/>
        <w:bookmarkStart w:id="715" w:name="_Toc418263188"/>
        <w:bookmarkStart w:id="716" w:name="_Toc418263655"/>
        <w:bookmarkStart w:id="717" w:name="_Toc418356835"/>
        <w:bookmarkStart w:id="718" w:name="_Toc418360198"/>
        <w:bookmarkStart w:id="719" w:name="_Toc418434883"/>
        <w:bookmarkStart w:id="720" w:name="_Toc419660050"/>
        <w:bookmarkStart w:id="721" w:name="_Toc419660513"/>
        <w:bookmarkStart w:id="722" w:name="_Toc420133982"/>
        <w:bookmarkStart w:id="723" w:name="_Toc420134444"/>
        <w:bookmarkStart w:id="724" w:name="_Toc420166202"/>
        <w:bookmarkStart w:id="725" w:name="_Toc420166972"/>
        <w:bookmarkStart w:id="726" w:name="_Toc420302129"/>
        <w:bookmarkStart w:id="727" w:name="_Toc420302596"/>
        <w:bookmarkStart w:id="728" w:name="_Toc420438430"/>
        <w:bookmarkStart w:id="729" w:name="_Toc420795868"/>
        <w:bookmarkStart w:id="730" w:name="_Toc420874136"/>
        <w:bookmarkStart w:id="731" w:name="_Toc420874601"/>
        <w:bookmarkStart w:id="732" w:name="_Toc420874343"/>
        <w:bookmarkStart w:id="733" w:name="_Toc421046431"/>
        <w:bookmarkStart w:id="734" w:name="_Toc421046902"/>
        <w:bookmarkStart w:id="735" w:name="_Toc477258982"/>
        <w:bookmarkStart w:id="736" w:name="_Toc479633080"/>
        <w:bookmarkStart w:id="737" w:name="_Toc48193623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del>
    </w:p>
    <w:p w14:paraId="50312D02" w14:textId="77777777" w:rsidR="00397B2B" w:rsidRPr="00EC76D5" w:rsidDel="00946E9C" w:rsidRDefault="00397B2B" w:rsidP="00397B2B">
      <w:pPr>
        <w:pStyle w:val="Code"/>
        <w:rPr>
          <w:del w:id="738" w:author="Stefan Bjornander" w:date="2015-04-25T11:35:00Z"/>
        </w:rPr>
      </w:pPr>
      <w:del w:id="739" w:author="Stefan Bjornander" w:date="2015-04-25T11:35:00Z">
        <w:r w:rsidRPr="00EC76D5" w:rsidDel="00946E9C">
          <w:lastRenderedPageBreak/>
          <w:delText xml:space="preserve">    type.m_sort = Sort.Function;</w:delText>
        </w:r>
        <w:bookmarkStart w:id="740" w:name="_Toc417811805"/>
        <w:bookmarkStart w:id="741" w:name="_Toc417853425"/>
        <w:bookmarkStart w:id="742" w:name="_Toc418022103"/>
        <w:bookmarkStart w:id="743" w:name="_Toc418191485"/>
        <w:bookmarkStart w:id="744" w:name="_Toc418191954"/>
        <w:bookmarkStart w:id="745" w:name="_Toc418263189"/>
        <w:bookmarkStart w:id="746" w:name="_Toc418263656"/>
        <w:bookmarkStart w:id="747" w:name="_Toc418356836"/>
        <w:bookmarkStart w:id="748" w:name="_Toc418360199"/>
        <w:bookmarkStart w:id="749" w:name="_Toc418434884"/>
        <w:bookmarkStart w:id="750" w:name="_Toc419660051"/>
        <w:bookmarkStart w:id="751" w:name="_Toc419660514"/>
        <w:bookmarkStart w:id="752" w:name="_Toc420133983"/>
        <w:bookmarkStart w:id="753" w:name="_Toc420134445"/>
        <w:bookmarkStart w:id="754" w:name="_Toc420166203"/>
        <w:bookmarkStart w:id="755" w:name="_Toc420166973"/>
        <w:bookmarkStart w:id="756" w:name="_Toc420302130"/>
        <w:bookmarkStart w:id="757" w:name="_Toc420302597"/>
        <w:bookmarkStart w:id="758" w:name="_Toc420438431"/>
        <w:bookmarkStart w:id="759" w:name="_Toc420795869"/>
        <w:bookmarkStart w:id="760" w:name="_Toc420874137"/>
        <w:bookmarkStart w:id="761" w:name="_Toc420874602"/>
        <w:bookmarkStart w:id="762" w:name="_Toc420874344"/>
        <w:bookmarkStart w:id="763" w:name="_Toc421046432"/>
        <w:bookmarkStart w:id="764" w:name="_Toc421046903"/>
        <w:bookmarkStart w:id="765" w:name="_Toc477258983"/>
        <w:bookmarkStart w:id="766" w:name="_Toc479633081"/>
        <w:bookmarkStart w:id="767" w:name="_Toc481936237"/>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del>
    </w:p>
    <w:p w14:paraId="09988A82" w14:textId="77777777" w:rsidR="00397B2B" w:rsidRPr="00EC76D5" w:rsidDel="00946E9C" w:rsidRDefault="00397B2B" w:rsidP="00397B2B">
      <w:pPr>
        <w:pStyle w:val="Code"/>
        <w:rPr>
          <w:del w:id="768" w:author="Stefan Bjornander" w:date="2015-04-25T11:35:00Z"/>
        </w:rPr>
      </w:pPr>
      <w:del w:id="769" w:author="Stefan Bjornander" w:date="2015-04-25T11:35:00Z">
        <w:r w:rsidRPr="00EC76D5" w:rsidDel="00946E9C">
          <w:delText xml:space="preserve">    type.m_returnType = returnType;</w:delText>
        </w:r>
        <w:bookmarkStart w:id="770" w:name="_Toc417811806"/>
        <w:bookmarkStart w:id="771" w:name="_Toc417853426"/>
        <w:bookmarkStart w:id="772" w:name="_Toc418022104"/>
        <w:bookmarkStart w:id="773" w:name="_Toc418191486"/>
        <w:bookmarkStart w:id="774" w:name="_Toc418191955"/>
        <w:bookmarkStart w:id="775" w:name="_Toc418263190"/>
        <w:bookmarkStart w:id="776" w:name="_Toc418263657"/>
        <w:bookmarkStart w:id="777" w:name="_Toc418356837"/>
        <w:bookmarkStart w:id="778" w:name="_Toc418360200"/>
        <w:bookmarkStart w:id="779" w:name="_Toc418434885"/>
        <w:bookmarkStart w:id="780" w:name="_Toc419660052"/>
        <w:bookmarkStart w:id="781" w:name="_Toc419660515"/>
        <w:bookmarkStart w:id="782" w:name="_Toc420133984"/>
        <w:bookmarkStart w:id="783" w:name="_Toc420134446"/>
        <w:bookmarkStart w:id="784" w:name="_Toc420166204"/>
        <w:bookmarkStart w:id="785" w:name="_Toc420166974"/>
        <w:bookmarkStart w:id="786" w:name="_Toc420302131"/>
        <w:bookmarkStart w:id="787" w:name="_Toc420302598"/>
        <w:bookmarkStart w:id="788" w:name="_Toc420438432"/>
        <w:bookmarkStart w:id="789" w:name="_Toc420795870"/>
        <w:bookmarkStart w:id="790" w:name="_Toc420874138"/>
        <w:bookmarkStart w:id="791" w:name="_Toc420874603"/>
        <w:bookmarkStart w:id="792" w:name="_Toc420874345"/>
        <w:bookmarkStart w:id="793" w:name="_Toc421046433"/>
        <w:bookmarkStart w:id="794" w:name="_Toc421046904"/>
        <w:bookmarkStart w:id="795" w:name="_Toc477258984"/>
        <w:bookmarkStart w:id="796" w:name="_Toc479633082"/>
        <w:bookmarkStart w:id="797" w:name="_Toc481936238"/>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del>
    </w:p>
    <w:p w14:paraId="3C065C77" w14:textId="77777777" w:rsidR="00397B2B" w:rsidRPr="00EC76D5" w:rsidDel="00946E9C" w:rsidRDefault="00397B2B" w:rsidP="00397B2B">
      <w:pPr>
        <w:pStyle w:val="Code"/>
        <w:rPr>
          <w:del w:id="798" w:author="Stefan Bjornander" w:date="2015-04-25T11:35:00Z"/>
          <w:rPrChange w:id="799" w:author="Stefan Bjornander" w:date="2015-04-25T14:40:00Z">
            <w:rPr>
              <w:del w:id="800" w:author="Stefan Bjornander" w:date="2015-04-25T11:35:00Z"/>
              <w:lang w:val="sv-SE"/>
            </w:rPr>
          </w:rPrChange>
        </w:rPr>
      </w:pPr>
      <w:del w:id="801" w:author="Stefan Bjornander" w:date="2015-04-25T11:35:00Z">
        <w:r w:rsidRPr="00EC76D5" w:rsidDel="00946E9C">
          <w:delText xml:space="preserve">    </w:delText>
        </w:r>
        <w:r w:rsidRPr="00EC76D5" w:rsidDel="00946E9C">
          <w:rPr>
            <w:rPrChange w:id="802" w:author="Stefan Bjornander" w:date="2015-04-25T14:40:00Z">
              <w:rPr>
                <w:lang w:val="sv-SE"/>
              </w:rPr>
            </w:rPrChange>
          </w:rPr>
          <w:delText>type.m_symbolList = null;</w:delText>
        </w:r>
        <w:bookmarkStart w:id="803" w:name="_Toc417811807"/>
        <w:bookmarkStart w:id="804" w:name="_Toc417853427"/>
        <w:bookmarkStart w:id="805" w:name="_Toc418022105"/>
        <w:bookmarkStart w:id="806" w:name="_Toc418191487"/>
        <w:bookmarkStart w:id="807" w:name="_Toc418191956"/>
        <w:bookmarkStart w:id="808" w:name="_Toc418263191"/>
        <w:bookmarkStart w:id="809" w:name="_Toc418263658"/>
        <w:bookmarkStart w:id="810" w:name="_Toc418356838"/>
        <w:bookmarkStart w:id="811" w:name="_Toc418360201"/>
        <w:bookmarkStart w:id="812" w:name="_Toc418434886"/>
        <w:bookmarkStart w:id="813" w:name="_Toc419660053"/>
        <w:bookmarkStart w:id="814" w:name="_Toc419660516"/>
        <w:bookmarkStart w:id="815" w:name="_Toc420133985"/>
        <w:bookmarkStart w:id="816" w:name="_Toc420134447"/>
        <w:bookmarkStart w:id="817" w:name="_Toc420166205"/>
        <w:bookmarkStart w:id="818" w:name="_Toc420166975"/>
        <w:bookmarkStart w:id="819" w:name="_Toc420302132"/>
        <w:bookmarkStart w:id="820" w:name="_Toc420302599"/>
        <w:bookmarkStart w:id="821" w:name="_Toc420438433"/>
        <w:bookmarkStart w:id="822" w:name="_Toc420795871"/>
        <w:bookmarkStart w:id="823" w:name="_Toc420874139"/>
        <w:bookmarkStart w:id="824" w:name="_Toc420874604"/>
        <w:bookmarkStart w:id="825" w:name="_Toc420874346"/>
        <w:bookmarkStart w:id="826" w:name="_Toc421046434"/>
        <w:bookmarkStart w:id="827" w:name="_Toc421046905"/>
        <w:bookmarkStart w:id="828" w:name="_Toc477258985"/>
        <w:bookmarkStart w:id="829" w:name="_Toc479633083"/>
        <w:bookmarkStart w:id="830" w:name="_Toc481936239"/>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del>
    </w:p>
    <w:p w14:paraId="5B1626C2" w14:textId="77777777" w:rsidR="00397B2B" w:rsidRPr="00EC76D5" w:rsidDel="00946E9C" w:rsidRDefault="00397B2B" w:rsidP="00397B2B">
      <w:pPr>
        <w:pStyle w:val="Code"/>
        <w:rPr>
          <w:del w:id="831" w:author="Stefan Bjornander" w:date="2015-04-25T11:35:00Z"/>
          <w:rPrChange w:id="832" w:author="Stefan Bjornander" w:date="2015-04-25T14:40:00Z">
            <w:rPr>
              <w:del w:id="833" w:author="Stefan Bjornander" w:date="2015-04-25T11:35:00Z"/>
              <w:lang w:val="sv-SE"/>
            </w:rPr>
          </w:rPrChange>
        </w:rPr>
      </w:pPr>
      <w:del w:id="834" w:author="Stefan Bjornander" w:date="2015-04-25T11:35:00Z">
        <w:r w:rsidRPr="00EC76D5" w:rsidDel="00946E9C">
          <w:rPr>
            <w:rPrChange w:id="835" w:author="Stefan Bjornander" w:date="2015-04-25T14:40:00Z">
              <w:rPr>
                <w:lang w:val="sv-SE"/>
              </w:rPr>
            </w:rPrChange>
          </w:rPr>
          <w:delText xml:space="preserve">    type.m_nameList = nameList;</w:delText>
        </w:r>
        <w:bookmarkStart w:id="836" w:name="_Toc417811808"/>
        <w:bookmarkStart w:id="837" w:name="_Toc417853428"/>
        <w:bookmarkStart w:id="838" w:name="_Toc418022106"/>
        <w:bookmarkStart w:id="839" w:name="_Toc418191488"/>
        <w:bookmarkStart w:id="840" w:name="_Toc418191957"/>
        <w:bookmarkStart w:id="841" w:name="_Toc418263192"/>
        <w:bookmarkStart w:id="842" w:name="_Toc418263659"/>
        <w:bookmarkStart w:id="843" w:name="_Toc418356839"/>
        <w:bookmarkStart w:id="844" w:name="_Toc418360202"/>
        <w:bookmarkStart w:id="845" w:name="_Toc418434887"/>
        <w:bookmarkStart w:id="846" w:name="_Toc419660054"/>
        <w:bookmarkStart w:id="847" w:name="_Toc419660517"/>
        <w:bookmarkStart w:id="848" w:name="_Toc420133986"/>
        <w:bookmarkStart w:id="849" w:name="_Toc420134448"/>
        <w:bookmarkStart w:id="850" w:name="_Toc420166206"/>
        <w:bookmarkStart w:id="851" w:name="_Toc420166976"/>
        <w:bookmarkStart w:id="852" w:name="_Toc420302133"/>
        <w:bookmarkStart w:id="853" w:name="_Toc420302600"/>
        <w:bookmarkStart w:id="854" w:name="_Toc420438434"/>
        <w:bookmarkStart w:id="855" w:name="_Toc420795872"/>
        <w:bookmarkStart w:id="856" w:name="_Toc420874140"/>
        <w:bookmarkStart w:id="857" w:name="_Toc420874605"/>
        <w:bookmarkStart w:id="858" w:name="_Toc420874347"/>
        <w:bookmarkStart w:id="859" w:name="_Toc421046435"/>
        <w:bookmarkStart w:id="860" w:name="_Toc421046906"/>
        <w:bookmarkStart w:id="861" w:name="_Toc477258986"/>
        <w:bookmarkStart w:id="862" w:name="_Toc479633084"/>
        <w:bookmarkStart w:id="863" w:name="_Toc481936240"/>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del>
    </w:p>
    <w:p w14:paraId="7BD9BF08" w14:textId="77777777" w:rsidR="00397B2B" w:rsidRPr="00EC76D5" w:rsidDel="00946E9C" w:rsidRDefault="00397B2B" w:rsidP="00397B2B">
      <w:pPr>
        <w:pStyle w:val="Code"/>
        <w:rPr>
          <w:del w:id="864" w:author="Stefan Bjornander" w:date="2015-04-25T11:35:00Z"/>
          <w:rPrChange w:id="865" w:author="Stefan Bjornander" w:date="2015-04-25T14:40:00Z">
            <w:rPr>
              <w:del w:id="866" w:author="Stefan Bjornander" w:date="2015-04-25T11:35:00Z"/>
              <w:lang w:val="sv-SE"/>
            </w:rPr>
          </w:rPrChange>
        </w:rPr>
      </w:pPr>
      <w:del w:id="867" w:author="Stefan Bjornander" w:date="2015-04-25T11:35:00Z">
        <w:r w:rsidRPr="00EC76D5" w:rsidDel="00946E9C">
          <w:rPr>
            <w:rPrChange w:id="868" w:author="Stefan Bjornander" w:date="2015-04-25T14:40:00Z">
              <w:rPr>
                <w:lang w:val="sv-SE"/>
              </w:rPr>
            </w:rPrChange>
          </w:rPr>
          <w:delText xml:space="preserve">    type.m_ellipse = false;</w:delText>
        </w:r>
        <w:bookmarkStart w:id="869" w:name="_Toc417811809"/>
        <w:bookmarkStart w:id="870" w:name="_Toc417853429"/>
        <w:bookmarkStart w:id="871" w:name="_Toc418022107"/>
        <w:bookmarkStart w:id="872" w:name="_Toc418191489"/>
        <w:bookmarkStart w:id="873" w:name="_Toc418191958"/>
        <w:bookmarkStart w:id="874" w:name="_Toc418263193"/>
        <w:bookmarkStart w:id="875" w:name="_Toc418263660"/>
        <w:bookmarkStart w:id="876" w:name="_Toc418356840"/>
        <w:bookmarkStart w:id="877" w:name="_Toc418360203"/>
        <w:bookmarkStart w:id="878" w:name="_Toc418434888"/>
        <w:bookmarkStart w:id="879" w:name="_Toc419660055"/>
        <w:bookmarkStart w:id="880" w:name="_Toc419660518"/>
        <w:bookmarkStart w:id="881" w:name="_Toc420133987"/>
        <w:bookmarkStart w:id="882" w:name="_Toc420134449"/>
        <w:bookmarkStart w:id="883" w:name="_Toc420166207"/>
        <w:bookmarkStart w:id="884" w:name="_Toc420166977"/>
        <w:bookmarkStart w:id="885" w:name="_Toc420302134"/>
        <w:bookmarkStart w:id="886" w:name="_Toc420302601"/>
        <w:bookmarkStart w:id="887" w:name="_Toc420438435"/>
        <w:bookmarkStart w:id="888" w:name="_Toc420795873"/>
        <w:bookmarkStart w:id="889" w:name="_Toc420874141"/>
        <w:bookmarkStart w:id="890" w:name="_Toc420874606"/>
        <w:bookmarkStart w:id="891" w:name="_Toc420874348"/>
        <w:bookmarkStart w:id="892" w:name="_Toc421046436"/>
        <w:bookmarkStart w:id="893" w:name="_Toc421046907"/>
        <w:bookmarkStart w:id="894" w:name="_Toc477258987"/>
        <w:bookmarkStart w:id="895" w:name="_Toc479633085"/>
        <w:bookmarkStart w:id="896" w:name="_Toc481936241"/>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del>
    </w:p>
    <w:p w14:paraId="6B829EF3" w14:textId="77777777" w:rsidR="00397B2B" w:rsidRPr="00EC76D5" w:rsidDel="00946E9C" w:rsidRDefault="00397B2B" w:rsidP="00397B2B">
      <w:pPr>
        <w:pStyle w:val="Code"/>
        <w:rPr>
          <w:del w:id="897" w:author="Stefan Bjornander" w:date="2015-04-25T11:35:00Z"/>
          <w:rPrChange w:id="898" w:author="Stefan Bjornander" w:date="2015-04-25T14:40:00Z">
            <w:rPr>
              <w:del w:id="899" w:author="Stefan Bjornander" w:date="2015-04-25T11:35:00Z"/>
              <w:lang w:val="sv-SE"/>
            </w:rPr>
          </w:rPrChange>
        </w:rPr>
      </w:pPr>
      <w:del w:id="900" w:author="Stefan Bjornander" w:date="2015-04-25T11:35:00Z">
        <w:r w:rsidRPr="00EC76D5" w:rsidDel="00946E9C">
          <w:rPr>
            <w:rPrChange w:id="901" w:author="Stefan Bjornander" w:date="2015-04-25T14:40:00Z">
              <w:rPr>
                <w:lang w:val="sv-SE"/>
              </w:rPr>
            </w:rPrChange>
          </w:rPr>
          <w:delText xml:space="preserve">    type.m_newStyle = false;</w:delText>
        </w:r>
        <w:bookmarkStart w:id="902" w:name="_Toc417811810"/>
        <w:bookmarkStart w:id="903" w:name="_Toc417853430"/>
        <w:bookmarkStart w:id="904" w:name="_Toc418022108"/>
        <w:bookmarkStart w:id="905" w:name="_Toc418191490"/>
        <w:bookmarkStart w:id="906" w:name="_Toc418191959"/>
        <w:bookmarkStart w:id="907" w:name="_Toc418263194"/>
        <w:bookmarkStart w:id="908" w:name="_Toc418263661"/>
        <w:bookmarkStart w:id="909" w:name="_Toc418356841"/>
        <w:bookmarkStart w:id="910" w:name="_Toc418360204"/>
        <w:bookmarkStart w:id="911" w:name="_Toc418434889"/>
        <w:bookmarkStart w:id="912" w:name="_Toc419660056"/>
        <w:bookmarkStart w:id="913" w:name="_Toc419660519"/>
        <w:bookmarkStart w:id="914" w:name="_Toc420133988"/>
        <w:bookmarkStart w:id="915" w:name="_Toc420134450"/>
        <w:bookmarkStart w:id="916" w:name="_Toc420166208"/>
        <w:bookmarkStart w:id="917" w:name="_Toc420166978"/>
        <w:bookmarkStart w:id="918" w:name="_Toc420302135"/>
        <w:bookmarkStart w:id="919" w:name="_Toc420302602"/>
        <w:bookmarkStart w:id="920" w:name="_Toc420438436"/>
        <w:bookmarkStart w:id="921" w:name="_Toc420795874"/>
        <w:bookmarkStart w:id="922" w:name="_Toc420874142"/>
        <w:bookmarkStart w:id="923" w:name="_Toc420874607"/>
        <w:bookmarkStart w:id="924" w:name="_Toc420874349"/>
        <w:bookmarkStart w:id="925" w:name="_Toc421046437"/>
        <w:bookmarkStart w:id="926" w:name="_Toc421046908"/>
        <w:bookmarkStart w:id="927" w:name="_Toc477258988"/>
        <w:bookmarkStart w:id="928" w:name="_Toc479633086"/>
        <w:bookmarkStart w:id="929" w:name="_Toc481936242"/>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del>
    </w:p>
    <w:p w14:paraId="0D18B2A9" w14:textId="77777777" w:rsidR="00397B2B" w:rsidRPr="00EC76D5" w:rsidDel="00946E9C" w:rsidRDefault="00397B2B" w:rsidP="00397B2B">
      <w:pPr>
        <w:pStyle w:val="Code"/>
        <w:rPr>
          <w:del w:id="930" w:author="Stefan Bjornander" w:date="2015-04-25T11:35:00Z"/>
          <w:rPrChange w:id="931" w:author="Stefan Bjornander" w:date="2015-04-25T14:40:00Z">
            <w:rPr>
              <w:del w:id="932" w:author="Stefan Bjornander" w:date="2015-04-25T11:35:00Z"/>
              <w:lang w:val="sv-SE"/>
            </w:rPr>
          </w:rPrChange>
        </w:rPr>
      </w:pPr>
      <w:del w:id="933" w:author="Stefan Bjornander" w:date="2015-04-25T11:35:00Z">
        <w:r w:rsidRPr="00EC76D5" w:rsidDel="00946E9C">
          <w:rPr>
            <w:rPrChange w:id="934" w:author="Stefan Bjornander" w:date="2015-04-25T14:40:00Z">
              <w:rPr>
                <w:lang w:val="sv-SE"/>
              </w:rPr>
            </w:rPrChange>
          </w:rPr>
          <w:delText xml:space="preserve">    </w:delText>
        </w:r>
        <w:bookmarkStart w:id="935" w:name="_Toc417811811"/>
        <w:bookmarkStart w:id="936" w:name="_Toc417853431"/>
        <w:bookmarkStart w:id="937" w:name="_Toc418022109"/>
        <w:bookmarkStart w:id="938" w:name="_Toc418191491"/>
        <w:bookmarkStart w:id="939" w:name="_Toc418191960"/>
        <w:bookmarkStart w:id="940" w:name="_Toc418263195"/>
        <w:bookmarkStart w:id="941" w:name="_Toc418263662"/>
        <w:bookmarkStart w:id="942" w:name="_Toc418356842"/>
        <w:bookmarkStart w:id="943" w:name="_Toc418360205"/>
        <w:bookmarkStart w:id="944" w:name="_Toc418434890"/>
        <w:bookmarkStart w:id="945" w:name="_Toc419660057"/>
        <w:bookmarkStart w:id="946" w:name="_Toc419660520"/>
        <w:bookmarkStart w:id="947" w:name="_Toc420133989"/>
        <w:bookmarkStart w:id="948" w:name="_Toc420134451"/>
        <w:bookmarkStart w:id="949" w:name="_Toc420166209"/>
        <w:bookmarkStart w:id="950" w:name="_Toc420166979"/>
        <w:bookmarkStart w:id="951" w:name="_Toc420302136"/>
        <w:bookmarkStart w:id="952" w:name="_Toc420302603"/>
        <w:bookmarkStart w:id="953" w:name="_Toc420438437"/>
        <w:bookmarkStart w:id="954" w:name="_Toc420795875"/>
        <w:bookmarkStart w:id="955" w:name="_Toc420874143"/>
        <w:bookmarkStart w:id="956" w:name="_Toc420874608"/>
        <w:bookmarkStart w:id="957" w:name="_Toc420874350"/>
        <w:bookmarkStart w:id="958" w:name="_Toc421046438"/>
        <w:bookmarkStart w:id="959" w:name="_Toc421046909"/>
        <w:bookmarkStart w:id="960" w:name="_Toc477258989"/>
        <w:bookmarkStart w:id="961" w:name="_Toc479633087"/>
        <w:bookmarkStart w:id="962" w:name="_Toc481936243"/>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del>
    </w:p>
    <w:p w14:paraId="078AC3E8" w14:textId="77777777" w:rsidR="00397B2B" w:rsidRPr="00EC76D5" w:rsidDel="00946E9C" w:rsidRDefault="00397B2B" w:rsidP="00397B2B">
      <w:pPr>
        <w:pStyle w:val="Code"/>
        <w:rPr>
          <w:del w:id="963" w:author="Stefan Bjornander" w:date="2015-04-25T11:35:00Z"/>
        </w:rPr>
      </w:pPr>
      <w:del w:id="964" w:author="Stefan Bjornander" w:date="2015-04-25T11:35:00Z">
        <w:r w:rsidRPr="00EC76D5" w:rsidDel="00946E9C">
          <w:rPr>
            <w:rPrChange w:id="965" w:author="Stefan Bjornander" w:date="2015-04-25T14:40:00Z">
              <w:rPr>
                <w:lang w:val="sv-SE"/>
              </w:rPr>
            </w:rPrChange>
          </w:rPr>
          <w:delText xml:space="preserve">    </w:delText>
        </w:r>
        <w:r w:rsidRPr="00EC76D5" w:rsidDel="00946E9C">
          <w:delText>Set&lt;String&gt; nameSet = new MySet&lt;&gt;();</w:delText>
        </w:r>
        <w:bookmarkStart w:id="966" w:name="_Toc417811812"/>
        <w:bookmarkStart w:id="967" w:name="_Toc417853432"/>
        <w:bookmarkStart w:id="968" w:name="_Toc418022110"/>
        <w:bookmarkStart w:id="969" w:name="_Toc418191492"/>
        <w:bookmarkStart w:id="970" w:name="_Toc418191961"/>
        <w:bookmarkStart w:id="971" w:name="_Toc418263196"/>
        <w:bookmarkStart w:id="972" w:name="_Toc418263663"/>
        <w:bookmarkStart w:id="973" w:name="_Toc418356843"/>
        <w:bookmarkStart w:id="974" w:name="_Toc418360206"/>
        <w:bookmarkStart w:id="975" w:name="_Toc418434891"/>
        <w:bookmarkStart w:id="976" w:name="_Toc419660058"/>
        <w:bookmarkStart w:id="977" w:name="_Toc419660521"/>
        <w:bookmarkStart w:id="978" w:name="_Toc420133990"/>
        <w:bookmarkStart w:id="979" w:name="_Toc420134452"/>
        <w:bookmarkStart w:id="980" w:name="_Toc420166210"/>
        <w:bookmarkStart w:id="981" w:name="_Toc420166980"/>
        <w:bookmarkStart w:id="982" w:name="_Toc420302137"/>
        <w:bookmarkStart w:id="983" w:name="_Toc420302604"/>
        <w:bookmarkStart w:id="984" w:name="_Toc420438438"/>
        <w:bookmarkStart w:id="985" w:name="_Toc420795876"/>
        <w:bookmarkStart w:id="986" w:name="_Toc420874144"/>
        <w:bookmarkStart w:id="987" w:name="_Toc420874609"/>
        <w:bookmarkStart w:id="988" w:name="_Toc420874351"/>
        <w:bookmarkStart w:id="989" w:name="_Toc421046439"/>
        <w:bookmarkStart w:id="990" w:name="_Toc421046910"/>
        <w:bookmarkStart w:id="991" w:name="_Toc477258990"/>
        <w:bookmarkStart w:id="992" w:name="_Toc479633088"/>
        <w:bookmarkStart w:id="993" w:name="_Toc481936244"/>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del>
    </w:p>
    <w:p w14:paraId="718A4BD5" w14:textId="77777777" w:rsidR="00397B2B" w:rsidRPr="00EC76D5" w:rsidDel="00946E9C" w:rsidRDefault="00397B2B" w:rsidP="00397B2B">
      <w:pPr>
        <w:pStyle w:val="Code"/>
        <w:rPr>
          <w:del w:id="994" w:author="Stefan Bjornander" w:date="2015-04-25T11:35:00Z"/>
        </w:rPr>
      </w:pPr>
      <w:del w:id="995" w:author="Stefan Bjornander" w:date="2015-04-25T11:35:00Z">
        <w:r w:rsidRPr="00EC76D5" w:rsidDel="00946E9C">
          <w:delText xml:space="preserve">    for (String name : type.m_nameList) {</w:delText>
        </w:r>
        <w:bookmarkStart w:id="996" w:name="_Toc417811813"/>
        <w:bookmarkStart w:id="997" w:name="_Toc417853433"/>
        <w:bookmarkStart w:id="998" w:name="_Toc418022111"/>
        <w:bookmarkStart w:id="999" w:name="_Toc418191493"/>
        <w:bookmarkStart w:id="1000" w:name="_Toc418191962"/>
        <w:bookmarkStart w:id="1001" w:name="_Toc418263197"/>
        <w:bookmarkStart w:id="1002" w:name="_Toc418263664"/>
        <w:bookmarkStart w:id="1003" w:name="_Toc418356844"/>
        <w:bookmarkStart w:id="1004" w:name="_Toc418360207"/>
        <w:bookmarkStart w:id="1005" w:name="_Toc418434892"/>
        <w:bookmarkStart w:id="1006" w:name="_Toc419660059"/>
        <w:bookmarkStart w:id="1007" w:name="_Toc419660522"/>
        <w:bookmarkStart w:id="1008" w:name="_Toc420133991"/>
        <w:bookmarkStart w:id="1009" w:name="_Toc420134453"/>
        <w:bookmarkStart w:id="1010" w:name="_Toc420166211"/>
        <w:bookmarkStart w:id="1011" w:name="_Toc420166981"/>
        <w:bookmarkStart w:id="1012" w:name="_Toc420302138"/>
        <w:bookmarkStart w:id="1013" w:name="_Toc420302605"/>
        <w:bookmarkStart w:id="1014" w:name="_Toc420438439"/>
        <w:bookmarkStart w:id="1015" w:name="_Toc420795877"/>
        <w:bookmarkStart w:id="1016" w:name="_Toc420874145"/>
        <w:bookmarkStart w:id="1017" w:name="_Toc420874610"/>
        <w:bookmarkStart w:id="1018" w:name="_Toc420874352"/>
        <w:bookmarkStart w:id="1019" w:name="_Toc421046440"/>
        <w:bookmarkStart w:id="1020" w:name="_Toc421046911"/>
        <w:bookmarkStart w:id="1021" w:name="_Toc477258991"/>
        <w:bookmarkStart w:id="1022" w:name="_Toc479633089"/>
        <w:bookmarkStart w:id="1023" w:name="_Toc48193624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del>
    </w:p>
    <w:p w14:paraId="618C1F31" w14:textId="77777777" w:rsidR="00397B2B" w:rsidRPr="00EC76D5" w:rsidDel="00946E9C" w:rsidRDefault="00397B2B" w:rsidP="00397B2B">
      <w:pPr>
        <w:pStyle w:val="Code"/>
        <w:rPr>
          <w:del w:id="1024" w:author="Stefan Bjornander" w:date="2015-04-25T11:35:00Z"/>
        </w:rPr>
      </w:pPr>
      <w:del w:id="1025" w:author="Stefan Bjornander" w:date="2015-04-25T11:35:00Z">
        <w:r w:rsidRPr="00EC76D5" w:rsidDel="00946E9C">
          <w:delText xml:space="preserve">      Assert.error(nameSet.add(name), name,</w:delText>
        </w:r>
        <w:bookmarkStart w:id="1026" w:name="_Toc417811814"/>
        <w:bookmarkStart w:id="1027" w:name="_Toc417853434"/>
        <w:bookmarkStart w:id="1028" w:name="_Toc418022112"/>
        <w:bookmarkStart w:id="1029" w:name="_Toc418191494"/>
        <w:bookmarkStart w:id="1030" w:name="_Toc418191963"/>
        <w:bookmarkStart w:id="1031" w:name="_Toc418263198"/>
        <w:bookmarkStart w:id="1032" w:name="_Toc418263665"/>
        <w:bookmarkStart w:id="1033" w:name="_Toc418356845"/>
        <w:bookmarkStart w:id="1034" w:name="_Toc418360208"/>
        <w:bookmarkStart w:id="1035" w:name="_Toc418434893"/>
        <w:bookmarkStart w:id="1036" w:name="_Toc419660060"/>
        <w:bookmarkStart w:id="1037" w:name="_Toc419660523"/>
        <w:bookmarkStart w:id="1038" w:name="_Toc420133992"/>
        <w:bookmarkStart w:id="1039" w:name="_Toc420134454"/>
        <w:bookmarkStart w:id="1040" w:name="_Toc420166212"/>
        <w:bookmarkStart w:id="1041" w:name="_Toc420166982"/>
        <w:bookmarkStart w:id="1042" w:name="_Toc420302139"/>
        <w:bookmarkStart w:id="1043" w:name="_Toc420302606"/>
        <w:bookmarkStart w:id="1044" w:name="_Toc420438440"/>
        <w:bookmarkStart w:id="1045" w:name="_Toc420795878"/>
        <w:bookmarkStart w:id="1046" w:name="_Toc420874146"/>
        <w:bookmarkStart w:id="1047" w:name="_Toc420874611"/>
        <w:bookmarkStart w:id="1048" w:name="_Toc420874353"/>
        <w:bookmarkStart w:id="1049" w:name="_Toc421046441"/>
        <w:bookmarkStart w:id="1050" w:name="_Toc421046912"/>
        <w:bookmarkStart w:id="1051" w:name="_Toc477258992"/>
        <w:bookmarkStart w:id="1052" w:name="_Toc479633090"/>
        <w:bookmarkStart w:id="1053" w:name="_Toc481936246"/>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del>
    </w:p>
    <w:p w14:paraId="57957B88" w14:textId="77777777" w:rsidR="00397B2B" w:rsidRPr="00EC76D5" w:rsidDel="00946E9C" w:rsidRDefault="00397B2B" w:rsidP="00397B2B">
      <w:pPr>
        <w:pStyle w:val="Code"/>
        <w:rPr>
          <w:del w:id="1054" w:author="Stefan Bjornander" w:date="2015-04-25T11:35:00Z"/>
        </w:rPr>
      </w:pPr>
      <w:del w:id="1055" w:author="Stefan Bjornander" w:date="2015-04-25T11:35:00Z">
        <w:r w:rsidRPr="00EC76D5" w:rsidDel="00946E9C">
          <w:delText xml:space="preserve">                    "duplicate name in parameter list");</w:delText>
        </w:r>
        <w:bookmarkStart w:id="1056" w:name="_Toc417811815"/>
        <w:bookmarkStart w:id="1057" w:name="_Toc417853435"/>
        <w:bookmarkStart w:id="1058" w:name="_Toc418022113"/>
        <w:bookmarkStart w:id="1059" w:name="_Toc418191495"/>
        <w:bookmarkStart w:id="1060" w:name="_Toc418191964"/>
        <w:bookmarkStart w:id="1061" w:name="_Toc418263199"/>
        <w:bookmarkStart w:id="1062" w:name="_Toc418263666"/>
        <w:bookmarkStart w:id="1063" w:name="_Toc418356846"/>
        <w:bookmarkStart w:id="1064" w:name="_Toc418360209"/>
        <w:bookmarkStart w:id="1065" w:name="_Toc418434894"/>
        <w:bookmarkStart w:id="1066" w:name="_Toc419660061"/>
        <w:bookmarkStart w:id="1067" w:name="_Toc419660524"/>
        <w:bookmarkStart w:id="1068" w:name="_Toc420133993"/>
        <w:bookmarkStart w:id="1069" w:name="_Toc420134455"/>
        <w:bookmarkStart w:id="1070" w:name="_Toc420166213"/>
        <w:bookmarkStart w:id="1071" w:name="_Toc420166983"/>
        <w:bookmarkStart w:id="1072" w:name="_Toc420302140"/>
        <w:bookmarkStart w:id="1073" w:name="_Toc420302607"/>
        <w:bookmarkStart w:id="1074" w:name="_Toc420438441"/>
        <w:bookmarkStart w:id="1075" w:name="_Toc420795879"/>
        <w:bookmarkStart w:id="1076" w:name="_Toc420874147"/>
        <w:bookmarkStart w:id="1077" w:name="_Toc420874612"/>
        <w:bookmarkStart w:id="1078" w:name="_Toc420874354"/>
        <w:bookmarkStart w:id="1079" w:name="_Toc421046442"/>
        <w:bookmarkStart w:id="1080" w:name="_Toc421046913"/>
        <w:bookmarkStart w:id="1081" w:name="_Toc477258993"/>
        <w:bookmarkStart w:id="1082" w:name="_Toc479633091"/>
        <w:bookmarkStart w:id="1083" w:name="_Toc481936247"/>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del>
    </w:p>
    <w:p w14:paraId="1CB0FD5B" w14:textId="77777777" w:rsidR="00397B2B" w:rsidRPr="00EC76D5" w:rsidDel="00946E9C" w:rsidRDefault="00397B2B" w:rsidP="00397B2B">
      <w:pPr>
        <w:pStyle w:val="Code"/>
        <w:rPr>
          <w:del w:id="1084" w:author="Stefan Bjornander" w:date="2015-04-25T11:35:00Z"/>
        </w:rPr>
      </w:pPr>
      <w:del w:id="1085" w:author="Stefan Bjornander" w:date="2015-04-25T11:35:00Z">
        <w:r w:rsidRPr="00EC76D5" w:rsidDel="00946E9C">
          <w:delText xml:space="preserve">    }</w:delText>
        </w:r>
        <w:bookmarkStart w:id="1086" w:name="_Toc417811816"/>
        <w:bookmarkStart w:id="1087" w:name="_Toc417853436"/>
        <w:bookmarkStart w:id="1088" w:name="_Toc418022114"/>
        <w:bookmarkStart w:id="1089" w:name="_Toc418191496"/>
        <w:bookmarkStart w:id="1090" w:name="_Toc418191965"/>
        <w:bookmarkStart w:id="1091" w:name="_Toc418263200"/>
        <w:bookmarkStart w:id="1092" w:name="_Toc418263667"/>
        <w:bookmarkStart w:id="1093" w:name="_Toc418356847"/>
        <w:bookmarkStart w:id="1094" w:name="_Toc418360210"/>
        <w:bookmarkStart w:id="1095" w:name="_Toc418434895"/>
        <w:bookmarkStart w:id="1096" w:name="_Toc419660062"/>
        <w:bookmarkStart w:id="1097" w:name="_Toc419660525"/>
        <w:bookmarkStart w:id="1098" w:name="_Toc420133994"/>
        <w:bookmarkStart w:id="1099" w:name="_Toc420134456"/>
        <w:bookmarkStart w:id="1100" w:name="_Toc420166214"/>
        <w:bookmarkStart w:id="1101" w:name="_Toc420166984"/>
        <w:bookmarkStart w:id="1102" w:name="_Toc420302141"/>
        <w:bookmarkStart w:id="1103" w:name="_Toc420302608"/>
        <w:bookmarkStart w:id="1104" w:name="_Toc420438442"/>
        <w:bookmarkStart w:id="1105" w:name="_Toc420795880"/>
        <w:bookmarkStart w:id="1106" w:name="_Toc420874148"/>
        <w:bookmarkStart w:id="1107" w:name="_Toc420874613"/>
        <w:bookmarkStart w:id="1108" w:name="_Toc420874355"/>
        <w:bookmarkStart w:id="1109" w:name="_Toc421046443"/>
        <w:bookmarkStart w:id="1110" w:name="_Toc421046914"/>
        <w:bookmarkStart w:id="1111" w:name="_Toc477258994"/>
        <w:bookmarkStart w:id="1112" w:name="_Toc479633092"/>
        <w:bookmarkStart w:id="1113" w:name="_Toc481936248"/>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del>
    </w:p>
    <w:p w14:paraId="4CF44394" w14:textId="77777777" w:rsidR="00397B2B" w:rsidRPr="00EC76D5" w:rsidDel="00946E9C" w:rsidRDefault="00397B2B" w:rsidP="00397B2B">
      <w:pPr>
        <w:pStyle w:val="Code"/>
        <w:rPr>
          <w:del w:id="1114" w:author="Stefan Bjornander" w:date="2015-04-25T11:35:00Z"/>
        </w:rPr>
      </w:pPr>
      <w:del w:id="1115" w:author="Stefan Bjornander" w:date="2015-04-25T11:35:00Z">
        <w:r w:rsidRPr="00EC76D5" w:rsidDel="00946E9C">
          <w:delText xml:space="preserve">    </w:delText>
        </w:r>
        <w:bookmarkStart w:id="1116" w:name="_Toc417811817"/>
        <w:bookmarkStart w:id="1117" w:name="_Toc417853437"/>
        <w:bookmarkStart w:id="1118" w:name="_Toc418022115"/>
        <w:bookmarkStart w:id="1119" w:name="_Toc418191497"/>
        <w:bookmarkStart w:id="1120" w:name="_Toc418191966"/>
        <w:bookmarkStart w:id="1121" w:name="_Toc418263201"/>
        <w:bookmarkStart w:id="1122" w:name="_Toc418263668"/>
        <w:bookmarkStart w:id="1123" w:name="_Toc418356848"/>
        <w:bookmarkStart w:id="1124" w:name="_Toc418360211"/>
        <w:bookmarkStart w:id="1125" w:name="_Toc418434896"/>
        <w:bookmarkStart w:id="1126" w:name="_Toc419660063"/>
        <w:bookmarkStart w:id="1127" w:name="_Toc419660526"/>
        <w:bookmarkStart w:id="1128" w:name="_Toc420133995"/>
        <w:bookmarkStart w:id="1129" w:name="_Toc420134457"/>
        <w:bookmarkStart w:id="1130" w:name="_Toc420166215"/>
        <w:bookmarkStart w:id="1131" w:name="_Toc420166985"/>
        <w:bookmarkStart w:id="1132" w:name="_Toc420302142"/>
        <w:bookmarkStart w:id="1133" w:name="_Toc420302609"/>
        <w:bookmarkStart w:id="1134" w:name="_Toc420438443"/>
        <w:bookmarkStart w:id="1135" w:name="_Toc420795881"/>
        <w:bookmarkStart w:id="1136" w:name="_Toc420874149"/>
        <w:bookmarkStart w:id="1137" w:name="_Toc420874614"/>
        <w:bookmarkStart w:id="1138" w:name="_Toc420874356"/>
        <w:bookmarkStart w:id="1139" w:name="_Toc421046444"/>
        <w:bookmarkStart w:id="1140" w:name="_Toc421046915"/>
        <w:bookmarkStart w:id="1141" w:name="_Toc477258995"/>
        <w:bookmarkStart w:id="1142" w:name="_Toc479633093"/>
        <w:bookmarkStart w:id="1143" w:name="_Toc481936249"/>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del>
    </w:p>
    <w:p w14:paraId="51D17575" w14:textId="77777777" w:rsidR="00397B2B" w:rsidRPr="00EC76D5" w:rsidDel="00946E9C" w:rsidRDefault="00397B2B" w:rsidP="00397B2B">
      <w:pPr>
        <w:pStyle w:val="Code"/>
        <w:rPr>
          <w:del w:id="1144" w:author="Stefan Bjornander" w:date="2015-04-25T11:35:00Z"/>
        </w:rPr>
      </w:pPr>
      <w:del w:id="1145" w:author="Stefan Bjornander" w:date="2015-04-25T11:35:00Z">
        <w:r w:rsidRPr="00EC76D5" w:rsidDel="00946E9C">
          <w:delText xml:space="preserve">    return type;</w:delText>
        </w:r>
        <w:bookmarkStart w:id="1146" w:name="_Toc417811818"/>
        <w:bookmarkStart w:id="1147" w:name="_Toc417853438"/>
        <w:bookmarkStart w:id="1148" w:name="_Toc418022116"/>
        <w:bookmarkStart w:id="1149" w:name="_Toc418191498"/>
        <w:bookmarkStart w:id="1150" w:name="_Toc418191967"/>
        <w:bookmarkStart w:id="1151" w:name="_Toc418263202"/>
        <w:bookmarkStart w:id="1152" w:name="_Toc418263669"/>
        <w:bookmarkStart w:id="1153" w:name="_Toc418356849"/>
        <w:bookmarkStart w:id="1154" w:name="_Toc418360212"/>
        <w:bookmarkStart w:id="1155" w:name="_Toc418434897"/>
        <w:bookmarkStart w:id="1156" w:name="_Toc419660064"/>
        <w:bookmarkStart w:id="1157" w:name="_Toc419660527"/>
        <w:bookmarkStart w:id="1158" w:name="_Toc420133996"/>
        <w:bookmarkStart w:id="1159" w:name="_Toc420134458"/>
        <w:bookmarkStart w:id="1160" w:name="_Toc420166216"/>
        <w:bookmarkStart w:id="1161" w:name="_Toc420166986"/>
        <w:bookmarkStart w:id="1162" w:name="_Toc420302143"/>
        <w:bookmarkStart w:id="1163" w:name="_Toc420302610"/>
        <w:bookmarkStart w:id="1164" w:name="_Toc420438444"/>
        <w:bookmarkStart w:id="1165" w:name="_Toc420795882"/>
        <w:bookmarkStart w:id="1166" w:name="_Toc420874150"/>
        <w:bookmarkStart w:id="1167" w:name="_Toc420874615"/>
        <w:bookmarkStart w:id="1168" w:name="_Toc420874357"/>
        <w:bookmarkStart w:id="1169" w:name="_Toc421046445"/>
        <w:bookmarkStart w:id="1170" w:name="_Toc421046916"/>
        <w:bookmarkStart w:id="1171" w:name="_Toc477258996"/>
        <w:bookmarkStart w:id="1172" w:name="_Toc479633094"/>
        <w:bookmarkStart w:id="1173" w:name="_Toc481936250"/>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del>
    </w:p>
    <w:p w14:paraId="6B93EA89" w14:textId="77777777" w:rsidR="00397B2B" w:rsidRPr="00EC76D5" w:rsidDel="00946E9C" w:rsidRDefault="00397B2B" w:rsidP="00397B2B">
      <w:pPr>
        <w:pStyle w:val="Code"/>
        <w:rPr>
          <w:del w:id="1174" w:author="Stefan Bjornander" w:date="2015-04-25T11:35:00Z"/>
        </w:rPr>
      </w:pPr>
      <w:del w:id="1175" w:author="Stefan Bjornander" w:date="2015-04-25T11:35:00Z">
        <w:r w:rsidRPr="00EC76D5" w:rsidDel="00946E9C">
          <w:delText xml:space="preserve">  }</w:delText>
        </w:r>
        <w:bookmarkStart w:id="1176" w:name="_Toc417811819"/>
        <w:bookmarkStart w:id="1177" w:name="_Toc417853439"/>
        <w:bookmarkStart w:id="1178" w:name="_Toc418022117"/>
        <w:bookmarkStart w:id="1179" w:name="_Toc418191499"/>
        <w:bookmarkStart w:id="1180" w:name="_Toc418191968"/>
        <w:bookmarkStart w:id="1181" w:name="_Toc418263203"/>
        <w:bookmarkStart w:id="1182" w:name="_Toc418263670"/>
        <w:bookmarkStart w:id="1183" w:name="_Toc418356850"/>
        <w:bookmarkStart w:id="1184" w:name="_Toc418360213"/>
        <w:bookmarkStart w:id="1185" w:name="_Toc418434898"/>
        <w:bookmarkStart w:id="1186" w:name="_Toc419660065"/>
        <w:bookmarkStart w:id="1187" w:name="_Toc419660528"/>
        <w:bookmarkStart w:id="1188" w:name="_Toc420133997"/>
        <w:bookmarkStart w:id="1189" w:name="_Toc420134459"/>
        <w:bookmarkStart w:id="1190" w:name="_Toc420166217"/>
        <w:bookmarkStart w:id="1191" w:name="_Toc420166987"/>
        <w:bookmarkStart w:id="1192" w:name="_Toc420302144"/>
        <w:bookmarkStart w:id="1193" w:name="_Toc420302611"/>
        <w:bookmarkStart w:id="1194" w:name="_Toc420438445"/>
        <w:bookmarkStart w:id="1195" w:name="_Toc420795883"/>
        <w:bookmarkStart w:id="1196" w:name="_Toc420874151"/>
        <w:bookmarkStart w:id="1197" w:name="_Toc420874616"/>
        <w:bookmarkStart w:id="1198" w:name="_Toc420874358"/>
        <w:bookmarkStart w:id="1199" w:name="_Toc421046446"/>
        <w:bookmarkStart w:id="1200" w:name="_Toc421046917"/>
        <w:bookmarkStart w:id="1201" w:name="_Toc477258997"/>
        <w:bookmarkStart w:id="1202" w:name="_Toc479633095"/>
        <w:bookmarkStart w:id="1203" w:name="_Toc481936251"/>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del>
    </w:p>
    <w:p w14:paraId="24996C3A" w14:textId="77777777" w:rsidR="00397B2B" w:rsidRPr="00EC76D5" w:rsidDel="00946E9C" w:rsidRDefault="00397B2B" w:rsidP="00397B2B">
      <w:pPr>
        <w:pStyle w:val="Code"/>
        <w:rPr>
          <w:del w:id="1204" w:author="Stefan Bjornander" w:date="2015-04-25T11:35:00Z"/>
        </w:rPr>
      </w:pPr>
      <w:bookmarkStart w:id="1205" w:name="_Toc417811820"/>
      <w:bookmarkStart w:id="1206" w:name="_Toc417853440"/>
      <w:bookmarkStart w:id="1207" w:name="_Toc418022118"/>
      <w:bookmarkStart w:id="1208" w:name="_Toc418191500"/>
      <w:bookmarkStart w:id="1209" w:name="_Toc418191969"/>
      <w:bookmarkStart w:id="1210" w:name="_Toc418263204"/>
      <w:bookmarkStart w:id="1211" w:name="_Toc418263671"/>
      <w:bookmarkStart w:id="1212" w:name="_Toc418356851"/>
      <w:bookmarkStart w:id="1213" w:name="_Toc418360214"/>
      <w:bookmarkStart w:id="1214" w:name="_Toc418434899"/>
      <w:bookmarkStart w:id="1215" w:name="_Toc419660066"/>
      <w:bookmarkStart w:id="1216" w:name="_Toc419660529"/>
      <w:bookmarkStart w:id="1217" w:name="_Toc420133998"/>
      <w:bookmarkStart w:id="1218" w:name="_Toc420134460"/>
      <w:bookmarkStart w:id="1219" w:name="_Toc420166218"/>
      <w:bookmarkStart w:id="1220" w:name="_Toc420166988"/>
      <w:bookmarkStart w:id="1221" w:name="_Toc420302145"/>
      <w:bookmarkStart w:id="1222" w:name="_Toc420302612"/>
      <w:bookmarkStart w:id="1223" w:name="_Toc420438446"/>
      <w:bookmarkStart w:id="1224" w:name="_Toc420795884"/>
      <w:bookmarkStart w:id="1225" w:name="_Toc420874152"/>
      <w:bookmarkStart w:id="1226" w:name="_Toc420874617"/>
      <w:bookmarkStart w:id="1227" w:name="_Toc420874359"/>
      <w:bookmarkStart w:id="1228" w:name="_Toc421046447"/>
      <w:bookmarkStart w:id="1229" w:name="_Toc421046918"/>
      <w:bookmarkStart w:id="1230" w:name="_Toc477258998"/>
      <w:bookmarkStart w:id="1231" w:name="_Toc479633096"/>
      <w:bookmarkStart w:id="1232" w:name="_Toc481936252"/>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2CD9BA9F" w14:textId="77777777" w:rsidR="00397B2B" w:rsidRPr="00EC76D5" w:rsidDel="00946E9C" w:rsidRDefault="00397B2B" w:rsidP="00397B2B">
      <w:pPr>
        <w:pStyle w:val="Code"/>
        <w:rPr>
          <w:del w:id="1233" w:author="Stefan Bjornander" w:date="2015-04-25T11:35:00Z"/>
        </w:rPr>
      </w:pPr>
      <w:del w:id="1234" w:author="Stefan Bjornander" w:date="2015-04-25T11:35:00Z">
        <w:r w:rsidRPr="00EC76D5" w:rsidDel="00946E9C">
          <w:delText xml:space="preserve">  public static Type </w:delText>
        </w:r>
      </w:del>
      <w:del w:id="1235" w:author="Stefan Bjornander" w:date="2015-04-25T11:32:00Z">
        <w:r w:rsidRPr="00EC76D5" w:rsidDel="00055356">
          <w:delText>createNewFunctionType</w:delText>
        </w:r>
      </w:del>
      <w:del w:id="1236" w:author="Stefan Bjornander" w:date="2015-04-25T11:35:00Z">
        <w:r w:rsidRPr="00EC76D5" w:rsidDel="00946E9C">
          <w:delText>(Type returnType, List&lt;Symb&gt;</w:delText>
        </w:r>
        <w:bookmarkStart w:id="1237" w:name="_Toc417811821"/>
        <w:bookmarkStart w:id="1238" w:name="_Toc417853441"/>
        <w:bookmarkStart w:id="1239" w:name="_Toc418022119"/>
        <w:bookmarkStart w:id="1240" w:name="_Toc418191501"/>
        <w:bookmarkStart w:id="1241" w:name="_Toc418191970"/>
        <w:bookmarkStart w:id="1242" w:name="_Toc418263205"/>
        <w:bookmarkStart w:id="1243" w:name="_Toc418263672"/>
        <w:bookmarkStart w:id="1244" w:name="_Toc418356852"/>
        <w:bookmarkStart w:id="1245" w:name="_Toc418360215"/>
        <w:bookmarkStart w:id="1246" w:name="_Toc418434900"/>
        <w:bookmarkStart w:id="1247" w:name="_Toc419660067"/>
        <w:bookmarkStart w:id="1248" w:name="_Toc419660530"/>
        <w:bookmarkStart w:id="1249" w:name="_Toc420133999"/>
        <w:bookmarkStart w:id="1250" w:name="_Toc420134461"/>
        <w:bookmarkStart w:id="1251" w:name="_Toc420166219"/>
        <w:bookmarkStart w:id="1252" w:name="_Toc420166989"/>
        <w:bookmarkStart w:id="1253" w:name="_Toc420302146"/>
        <w:bookmarkStart w:id="1254" w:name="_Toc420302613"/>
        <w:bookmarkStart w:id="1255" w:name="_Toc420438447"/>
        <w:bookmarkStart w:id="1256" w:name="_Toc420795885"/>
        <w:bookmarkStart w:id="1257" w:name="_Toc420874153"/>
        <w:bookmarkStart w:id="1258" w:name="_Toc420874618"/>
        <w:bookmarkStart w:id="1259" w:name="_Toc420874360"/>
        <w:bookmarkStart w:id="1260" w:name="_Toc421046448"/>
        <w:bookmarkStart w:id="1261" w:name="_Toc421046919"/>
        <w:bookmarkStart w:id="1262" w:name="_Toc477258999"/>
        <w:bookmarkStart w:id="1263" w:name="_Toc479633097"/>
        <w:bookmarkStart w:id="1264" w:name="_Toc481936253"/>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del>
    </w:p>
    <w:p w14:paraId="37D93F87" w14:textId="77777777" w:rsidR="00397B2B" w:rsidRPr="00EC76D5" w:rsidDel="00946E9C" w:rsidRDefault="00397B2B" w:rsidP="00397B2B">
      <w:pPr>
        <w:pStyle w:val="Code"/>
        <w:rPr>
          <w:del w:id="1265" w:author="Stefan Bjornander" w:date="2015-04-25T11:35:00Z"/>
        </w:rPr>
      </w:pPr>
      <w:del w:id="1266" w:author="Stefan Bjornander" w:date="2015-04-25T11:35:00Z">
        <w:r w:rsidRPr="00EC76D5" w:rsidDel="00946E9C">
          <w:delText xml:space="preserve">                                           symbolList, boolean ellipse) {</w:delText>
        </w:r>
        <w:bookmarkStart w:id="1267" w:name="_Toc417811822"/>
        <w:bookmarkStart w:id="1268" w:name="_Toc417853442"/>
        <w:bookmarkStart w:id="1269" w:name="_Toc418022120"/>
        <w:bookmarkStart w:id="1270" w:name="_Toc418191502"/>
        <w:bookmarkStart w:id="1271" w:name="_Toc418191971"/>
        <w:bookmarkStart w:id="1272" w:name="_Toc418263206"/>
        <w:bookmarkStart w:id="1273" w:name="_Toc418263673"/>
        <w:bookmarkStart w:id="1274" w:name="_Toc418356853"/>
        <w:bookmarkStart w:id="1275" w:name="_Toc418360216"/>
        <w:bookmarkStart w:id="1276" w:name="_Toc418434901"/>
        <w:bookmarkStart w:id="1277" w:name="_Toc419660068"/>
        <w:bookmarkStart w:id="1278" w:name="_Toc419660531"/>
        <w:bookmarkStart w:id="1279" w:name="_Toc420134000"/>
        <w:bookmarkStart w:id="1280" w:name="_Toc420134462"/>
        <w:bookmarkStart w:id="1281" w:name="_Toc420166220"/>
        <w:bookmarkStart w:id="1282" w:name="_Toc420166990"/>
        <w:bookmarkStart w:id="1283" w:name="_Toc420302147"/>
        <w:bookmarkStart w:id="1284" w:name="_Toc420302614"/>
        <w:bookmarkStart w:id="1285" w:name="_Toc420438448"/>
        <w:bookmarkStart w:id="1286" w:name="_Toc420795886"/>
        <w:bookmarkStart w:id="1287" w:name="_Toc420874154"/>
        <w:bookmarkStart w:id="1288" w:name="_Toc420874619"/>
        <w:bookmarkStart w:id="1289" w:name="_Toc420874361"/>
        <w:bookmarkStart w:id="1290" w:name="_Toc421046449"/>
        <w:bookmarkStart w:id="1291" w:name="_Toc421046920"/>
        <w:bookmarkStart w:id="1292" w:name="_Toc477259000"/>
        <w:bookmarkStart w:id="1293" w:name="_Toc479633098"/>
        <w:bookmarkStart w:id="1294" w:name="_Toc481936254"/>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del>
    </w:p>
    <w:p w14:paraId="2466E8C0" w14:textId="77777777" w:rsidR="00397B2B" w:rsidRPr="00EC76D5" w:rsidDel="00946E9C" w:rsidRDefault="00397B2B" w:rsidP="00397B2B">
      <w:pPr>
        <w:pStyle w:val="Code"/>
        <w:rPr>
          <w:del w:id="1295" w:author="Stefan Bjornander" w:date="2015-04-25T11:35:00Z"/>
        </w:rPr>
      </w:pPr>
      <w:del w:id="1296" w:author="Stefan Bjornander" w:date="2015-04-25T11:35:00Z">
        <w:r w:rsidRPr="00EC76D5" w:rsidDel="00946E9C">
          <w:delText xml:space="preserve">    Type type = new Type();</w:delText>
        </w:r>
        <w:bookmarkStart w:id="1297" w:name="_Toc417811823"/>
        <w:bookmarkStart w:id="1298" w:name="_Toc417853443"/>
        <w:bookmarkStart w:id="1299" w:name="_Toc418022121"/>
        <w:bookmarkStart w:id="1300" w:name="_Toc418191503"/>
        <w:bookmarkStart w:id="1301" w:name="_Toc418191972"/>
        <w:bookmarkStart w:id="1302" w:name="_Toc418263207"/>
        <w:bookmarkStart w:id="1303" w:name="_Toc418263674"/>
        <w:bookmarkStart w:id="1304" w:name="_Toc418356854"/>
        <w:bookmarkStart w:id="1305" w:name="_Toc418360217"/>
        <w:bookmarkStart w:id="1306" w:name="_Toc418434902"/>
        <w:bookmarkStart w:id="1307" w:name="_Toc419660069"/>
        <w:bookmarkStart w:id="1308" w:name="_Toc419660532"/>
        <w:bookmarkStart w:id="1309" w:name="_Toc420134001"/>
        <w:bookmarkStart w:id="1310" w:name="_Toc420134463"/>
        <w:bookmarkStart w:id="1311" w:name="_Toc420166221"/>
        <w:bookmarkStart w:id="1312" w:name="_Toc420166991"/>
        <w:bookmarkStart w:id="1313" w:name="_Toc420302148"/>
        <w:bookmarkStart w:id="1314" w:name="_Toc420302615"/>
        <w:bookmarkStart w:id="1315" w:name="_Toc420438449"/>
        <w:bookmarkStart w:id="1316" w:name="_Toc420795887"/>
        <w:bookmarkStart w:id="1317" w:name="_Toc420874155"/>
        <w:bookmarkStart w:id="1318" w:name="_Toc420874620"/>
        <w:bookmarkStart w:id="1319" w:name="_Toc420874362"/>
        <w:bookmarkStart w:id="1320" w:name="_Toc421046450"/>
        <w:bookmarkStart w:id="1321" w:name="_Toc421046921"/>
        <w:bookmarkStart w:id="1322" w:name="_Toc477259001"/>
        <w:bookmarkStart w:id="1323" w:name="_Toc479633099"/>
        <w:bookmarkStart w:id="1324" w:name="_Toc481936255"/>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del>
    </w:p>
    <w:p w14:paraId="1AFBC4E6" w14:textId="77777777" w:rsidR="00397B2B" w:rsidRPr="00EC76D5" w:rsidDel="00946E9C" w:rsidRDefault="00397B2B" w:rsidP="00397B2B">
      <w:pPr>
        <w:pStyle w:val="Code"/>
        <w:rPr>
          <w:del w:id="1325" w:author="Stefan Bjornander" w:date="2015-04-25T11:35:00Z"/>
        </w:rPr>
      </w:pPr>
      <w:del w:id="1326" w:author="Stefan Bjornander" w:date="2015-04-25T11:35:00Z">
        <w:r w:rsidRPr="00EC76D5" w:rsidDel="00946E9C">
          <w:delText xml:space="preserve">    type.m_sort = Sort.Function;</w:delText>
        </w:r>
        <w:bookmarkStart w:id="1327" w:name="_Toc417811824"/>
        <w:bookmarkStart w:id="1328" w:name="_Toc417853444"/>
        <w:bookmarkStart w:id="1329" w:name="_Toc418022122"/>
        <w:bookmarkStart w:id="1330" w:name="_Toc418191504"/>
        <w:bookmarkStart w:id="1331" w:name="_Toc418191973"/>
        <w:bookmarkStart w:id="1332" w:name="_Toc418263208"/>
        <w:bookmarkStart w:id="1333" w:name="_Toc418263675"/>
        <w:bookmarkStart w:id="1334" w:name="_Toc418356855"/>
        <w:bookmarkStart w:id="1335" w:name="_Toc418360218"/>
        <w:bookmarkStart w:id="1336" w:name="_Toc418434903"/>
        <w:bookmarkStart w:id="1337" w:name="_Toc419660070"/>
        <w:bookmarkStart w:id="1338" w:name="_Toc419660533"/>
        <w:bookmarkStart w:id="1339" w:name="_Toc420134002"/>
        <w:bookmarkStart w:id="1340" w:name="_Toc420134464"/>
        <w:bookmarkStart w:id="1341" w:name="_Toc420166222"/>
        <w:bookmarkStart w:id="1342" w:name="_Toc420166992"/>
        <w:bookmarkStart w:id="1343" w:name="_Toc420302149"/>
        <w:bookmarkStart w:id="1344" w:name="_Toc420302616"/>
        <w:bookmarkStart w:id="1345" w:name="_Toc420438450"/>
        <w:bookmarkStart w:id="1346" w:name="_Toc420795888"/>
        <w:bookmarkStart w:id="1347" w:name="_Toc420874156"/>
        <w:bookmarkStart w:id="1348" w:name="_Toc420874621"/>
        <w:bookmarkStart w:id="1349" w:name="_Toc420874363"/>
        <w:bookmarkStart w:id="1350" w:name="_Toc421046451"/>
        <w:bookmarkStart w:id="1351" w:name="_Toc421046922"/>
        <w:bookmarkStart w:id="1352" w:name="_Toc477259002"/>
        <w:bookmarkStart w:id="1353" w:name="_Toc479633100"/>
        <w:bookmarkStart w:id="1354" w:name="_Toc48193625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del>
    </w:p>
    <w:p w14:paraId="47BD7968" w14:textId="77777777" w:rsidR="00397B2B" w:rsidRPr="00EC76D5" w:rsidDel="00946E9C" w:rsidRDefault="00397B2B" w:rsidP="00397B2B">
      <w:pPr>
        <w:pStyle w:val="Code"/>
        <w:rPr>
          <w:del w:id="1355" w:author="Stefan Bjornander" w:date="2015-04-25T11:35:00Z"/>
        </w:rPr>
      </w:pPr>
      <w:del w:id="1356" w:author="Stefan Bjornander" w:date="2015-04-25T11:35:00Z">
        <w:r w:rsidRPr="00EC76D5" w:rsidDel="00946E9C">
          <w:delText xml:space="preserve">    type.m_returnType = returnType;</w:delText>
        </w:r>
        <w:bookmarkStart w:id="1357" w:name="_Toc417811825"/>
        <w:bookmarkStart w:id="1358" w:name="_Toc417853445"/>
        <w:bookmarkStart w:id="1359" w:name="_Toc418022123"/>
        <w:bookmarkStart w:id="1360" w:name="_Toc418191505"/>
        <w:bookmarkStart w:id="1361" w:name="_Toc418191974"/>
        <w:bookmarkStart w:id="1362" w:name="_Toc418263209"/>
        <w:bookmarkStart w:id="1363" w:name="_Toc418263676"/>
        <w:bookmarkStart w:id="1364" w:name="_Toc418356856"/>
        <w:bookmarkStart w:id="1365" w:name="_Toc418360219"/>
        <w:bookmarkStart w:id="1366" w:name="_Toc418434904"/>
        <w:bookmarkStart w:id="1367" w:name="_Toc419660071"/>
        <w:bookmarkStart w:id="1368" w:name="_Toc419660534"/>
        <w:bookmarkStart w:id="1369" w:name="_Toc420134003"/>
        <w:bookmarkStart w:id="1370" w:name="_Toc420134465"/>
        <w:bookmarkStart w:id="1371" w:name="_Toc420166223"/>
        <w:bookmarkStart w:id="1372" w:name="_Toc420166993"/>
        <w:bookmarkStart w:id="1373" w:name="_Toc420302150"/>
        <w:bookmarkStart w:id="1374" w:name="_Toc420302617"/>
        <w:bookmarkStart w:id="1375" w:name="_Toc420438451"/>
        <w:bookmarkStart w:id="1376" w:name="_Toc420795889"/>
        <w:bookmarkStart w:id="1377" w:name="_Toc420874157"/>
        <w:bookmarkStart w:id="1378" w:name="_Toc420874622"/>
        <w:bookmarkStart w:id="1379" w:name="_Toc420874364"/>
        <w:bookmarkStart w:id="1380" w:name="_Toc421046452"/>
        <w:bookmarkStart w:id="1381" w:name="_Toc421046923"/>
        <w:bookmarkStart w:id="1382" w:name="_Toc477259003"/>
        <w:bookmarkStart w:id="1383" w:name="_Toc479633101"/>
        <w:bookmarkStart w:id="1384" w:name="_Toc481936257"/>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del>
    </w:p>
    <w:p w14:paraId="4AE75A0E" w14:textId="77777777" w:rsidR="00397B2B" w:rsidRPr="00EC76D5" w:rsidDel="00946E9C" w:rsidRDefault="00397B2B" w:rsidP="00397B2B">
      <w:pPr>
        <w:pStyle w:val="Code"/>
        <w:rPr>
          <w:del w:id="1385" w:author="Stefan Bjornander" w:date="2015-04-25T11:35:00Z"/>
          <w:rPrChange w:id="1386" w:author="Stefan Bjornander" w:date="2015-04-25T14:40:00Z">
            <w:rPr>
              <w:del w:id="1387" w:author="Stefan Bjornander" w:date="2015-04-25T11:35:00Z"/>
              <w:lang w:val="sv-SE"/>
            </w:rPr>
          </w:rPrChange>
        </w:rPr>
      </w:pPr>
      <w:del w:id="1388" w:author="Stefan Bjornander" w:date="2015-04-25T11:35:00Z">
        <w:r w:rsidRPr="00EC76D5" w:rsidDel="00946E9C">
          <w:delText xml:space="preserve">    </w:delText>
        </w:r>
        <w:r w:rsidRPr="00EC76D5" w:rsidDel="00946E9C">
          <w:rPr>
            <w:rPrChange w:id="1389" w:author="Stefan Bjornander" w:date="2015-04-25T14:40:00Z">
              <w:rPr>
                <w:lang w:val="sv-SE"/>
              </w:rPr>
            </w:rPrChange>
          </w:rPr>
          <w:delText>type.m_symbolList = symbolList;</w:delText>
        </w:r>
        <w:bookmarkStart w:id="1390" w:name="_Toc417811826"/>
        <w:bookmarkStart w:id="1391" w:name="_Toc417853446"/>
        <w:bookmarkStart w:id="1392" w:name="_Toc418022124"/>
        <w:bookmarkStart w:id="1393" w:name="_Toc418191506"/>
        <w:bookmarkStart w:id="1394" w:name="_Toc418191975"/>
        <w:bookmarkStart w:id="1395" w:name="_Toc418263210"/>
        <w:bookmarkStart w:id="1396" w:name="_Toc418263677"/>
        <w:bookmarkStart w:id="1397" w:name="_Toc418356857"/>
        <w:bookmarkStart w:id="1398" w:name="_Toc418360220"/>
        <w:bookmarkStart w:id="1399" w:name="_Toc418434905"/>
        <w:bookmarkStart w:id="1400" w:name="_Toc419660072"/>
        <w:bookmarkStart w:id="1401" w:name="_Toc419660535"/>
        <w:bookmarkStart w:id="1402" w:name="_Toc420134004"/>
        <w:bookmarkStart w:id="1403" w:name="_Toc420134466"/>
        <w:bookmarkStart w:id="1404" w:name="_Toc420166224"/>
        <w:bookmarkStart w:id="1405" w:name="_Toc420166994"/>
        <w:bookmarkStart w:id="1406" w:name="_Toc420302151"/>
        <w:bookmarkStart w:id="1407" w:name="_Toc420302618"/>
        <w:bookmarkStart w:id="1408" w:name="_Toc420438452"/>
        <w:bookmarkStart w:id="1409" w:name="_Toc420795890"/>
        <w:bookmarkStart w:id="1410" w:name="_Toc420874158"/>
        <w:bookmarkStart w:id="1411" w:name="_Toc420874623"/>
        <w:bookmarkStart w:id="1412" w:name="_Toc420874365"/>
        <w:bookmarkStart w:id="1413" w:name="_Toc421046453"/>
        <w:bookmarkStart w:id="1414" w:name="_Toc421046924"/>
        <w:bookmarkStart w:id="1415" w:name="_Toc477259004"/>
        <w:bookmarkStart w:id="1416" w:name="_Toc479633102"/>
        <w:bookmarkStart w:id="1417" w:name="_Toc481936258"/>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del>
    </w:p>
    <w:p w14:paraId="2876ABAC" w14:textId="77777777" w:rsidR="00397B2B" w:rsidRPr="00EC76D5" w:rsidDel="00946E9C" w:rsidRDefault="00397B2B" w:rsidP="00397B2B">
      <w:pPr>
        <w:pStyle w:val="Code"/>
        <w:rPr>
          <w:del w:id="1418" w:author="Stefan Bjornander" w:date="2015-04-25T11:35:00Z"/>
          <w:rPrChange w:id="1419" w:author="Stefan Bjornander" w:date="2015-04-25T14:40:00Z">
            <w:rPr>
              <w:del w:id="1420" w:author="Stefan Bjornander" w:date="2015-04-25T11:35:00Z"/>
              <w:lang w:val="sv-SE"/>
            </w:rPr>
          </w:rPrChange>
        </w:rPr>
      </w:pPr>
      <w:del w:id="1421" w:author="Stefan Bjornander" w:date="2015-04-25T11:35:00Z">
        <w:r w:rsidRPr="00EC76D5" w:rsidDel="00946E9C">
          <w:rPr>
            <w:rPrChange w:id="1422" w:author="Stefan Bjornander" w:date="2015-04-25T14:40:00Z">
              <w:rPr>
                <w:lang w:val="sv-SE"/>
              </w:rPr>
            </w:rPrChange>
          </w:rPr>
          <w:delText xml:space="preserve">    type.m_nameList = null;</w:delText>
        </w:r>
        <w:bookmarkStart w:id="1423" w:name="_Toc417811827"/>
        <w:bookmarkStart w:id="1424" w:name="_Toc417853447"/>
        <w:bookmarkStart w:id="1425" w:name="_Toc418022125"/>
        <w:bookmarkStart w:id="1426" w:name="_Toc418191507"/>
        <w:bookmarkStart w:id="1427" w:name="_Toc418191976"/>
        <w:bookmarkStart w:id="1428" w:name="_Toc418263211"/>
        <w:bookmarkStart w:id="1429" w:name="_Toc418263678"/>
        <w:bookmarkStart w:id="1430" w:name="_Toc418356858"/>
        <w:bookmarkStart w:id="1431" w:name="_Toc418360221"/>
        <w:bookmarkStart w:id="1432" w:name="_Toc418434906"/>
        <w:bookmarkStart w:id="1433" w:name="_Toc419660073"/>
        <w:bookmarkStart w:id="1434" w:name="_Toc419660536"/>
        <w:bookmarkStart w:id="1435" w:name="_Toc420134005"/>
        <w:bookmarkStart w:id="1436" w:name="_Toc420134467"/>
        <w:bookmarkStart w:id="1437" w:name="_Toc420166225"/>
        <w:bookmarkStart w:id="1438" w:name="_Toc420166995"/>
        <w:bookmarkStart w:id="1439" w:name="_Toc420302152"/>
        <w:bookmarkStart w:id="1440" w:name="_Toc420302619"/>
        <w:bookmarkStart w:id="1441" w:name="_Toc420438453"/>
        <w:bookmarkStart w:id="1442" w:name="_Toc420795891"/>
        <w:bookmarkStart w:id="1443" w:name="_Toc420874159"/>
        <w:bookmarkStart w:id="1444" w:name="_Toc420874624"/>
        <w:bookmarkStart w:id="1445" w:name="_Toc420874366"/>
        <w:bookmarkStart w:id="1446" w:name="_Toc421046454"/>
        <w:bookmarkStart w:id="1447" w:name="_Toc421046925"/>
        <w:bookmarkStart w:id="1448" w:name="_Toc477259005"/>
        <w:bookmarkStart w:id="1449" w:name="_Toc479633103"/>
        <w:bookmarkStart w:id="1450" w:name="_Toc481936259"/>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del>
    </w:p>
    <w:p w14:paraId="6BA49E21" w14:textId="77777777" w:rsidR="00397B2B" w:rsidRPr="00EC76D5" w:rsidDel="00946E9C" w:rsidRDefault="00397B2B" w:rsidP="00397B2B">
      <w:pPr>
        <w:pStyle w:val="Code"/>
        <w:rPr>
          <w:del w:id="1451" w:author="Stefan Bjornander" w:date="2015-04-25T11:35:00Z"/>
        </w:rPr>
      </w:pPr>
      <w:del w:id="1452" w:author="Stefan Bjornander" w:date="2015-04-25T11:35:00Z">
        <w:r w:rsidRPr="00EC76D5" w:rsidDel="00946E9C">
          <w:rPr>
            <w:rPrChange w:id="1453" w:author="Stefan Bjornander" w:date="2015-04-25T14:40:00Z">
              <w:rPr>
                <w:lang w:val="sv-SE"/>
              </w:rPr>
            </w:rPrChange>
          </w:rPr>
          <w:delText xml:space="preserve">    </w:delText>
        </w:r>
        <w:r w:rsidRPr="00EC76D5" w:rsidDel="00946E9C">
          <w:delText>type.m_ellipse = ellipse;</w:delText>
        </w:r>
        <w:bookmarkStart w:id="1454" w:name="_Toc417811828"/>
        <w:bookmarkStart w:id="1455" w:name="_Toc417853448"/>
        <w:bookmarkStart w:id="1456" w:name="_Toc418022126"/>
        <w:bookmarkStart w:id="1457" w:name="_Toc418191508"/>
        <w:bookmarkStart w:id="1458" w:name="_Toc418191977"/>
        <w:bookmarkStart w:id="1459" w:name="_Toc418263212"/>
        <w:bookmarkStart w:id="1460" w:name="_Toc418263679"/>
        <w:bookmarkStart w:id="1461" w:name="_Toc418356859"/>
        <w:bookmarkStart w:id="1462" w:name="_Toc418360222"/>
        <w:bookmarkStart w:id="1463" w:name="_Toc418434907"/>
        <w:bookmarkStart w:id="1464" w:name="_Toc419660074"/>
        <w:bookmarkStart w:id="1465" w:name="_Toc419660537"/>
        <w:bookmarkStart w:id="1466" w:name="_Toc420134006"/>
        <w:bookmarkStart w:id="1467" w:name="_Toc420134468"/>
        <w:bookmarkStart w:id="1468" w:name="_Toc420166226"/>
        <w:bookmarkStart w:id="1469" w:name="_Toc420166996"/>
        <w:bookmarkStart w:id="1470" w:name="_Toc420302153"/>
        <w:bookmarkStart w:id="1471" w:name="_Toc420302620"/>
        <w:bookmarkStart w:id="1472" w:name="_Toc420438454"/>
        <w:bookmarkStart w:id="1473" w:name="_Toc420795892"/>
        <w:bookmarkStart w:id="1474" w:name="_Toc420874160"/>
        <w:bookmarkStart w:id="1475" w:name="_Toc420874625"/>
        <w:bookmarkStart w:id="1476" w:name="_Toc420874367"/>
        <w:bookmarkStart w:id="1477" w:name="_Toc421046455"/>
        <w:bookmarkStart w:id="1478" w:name="_Toc421046926"/>
        <w:bookmarkStart w:id="1479" w:name="_Toc477259006"/>
        <w:bookmarkStart w:id="1480" w:name="_Toc479633104"/>
        <w:bookmarkStart w:id="1481" w:name="_Toc481936260"/>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del>
    </w:p>
    <w:p w14:paraId="25533E1E" w14:textId="77777777" w:rsidR="00397B2B" w:rsidRPr="00EC76D5" w:rsidDel="00946E9C" w:rsidRDefault="00397B2B" w:rsidP="00397B2B">
      <w:pPr>
        <w:pStyle w:val="Code"/>
        <w:rPr>
          <w:del w:id="1482" w:author="Stefan Bjornander" w:date="2015-04-25T11:35:00Z"/>
        </w:rPr>
      </w:pPr>
      <w:del w:id="1483" w:author="Stefan Bjornander" w:date="2015-04-25T11:35:00Z">
        <w:r w:rsidRPr="00EC76D5" w:rsidDel="00946E9C">
          <w:delText xml:space="preserve">    type.m_newStyle = true;</w:delText>
        </w:r>
        <w:bookmarkStart w:id="1484" w:name="_Toc417811829"/>
        <w:bookmarkStart w:id="1485" w:name="_Toc417853449"/>
        <w:bookmarkStart w:id="1486" w:name="_Toc418022127"/>
        <w:bookmarkStart w:id="1487" w:name="_Toc418191509"/>
        <w:bookmarkStart w:id="1488" w:name="_Toc418191978"/>
        <w:bookmarkStart w:id="1489" w:name="_Toc418263213"/>
        <w:bookmarkStart w:id="1490" w:name="_Toc418263680"/>
        <w:bookmarkStart w:id="1491" w:name="_Toc418356860"/>
        <w:bookmarkStart w:id="1492" w:name="_Toc418360223"/>
        <w:bookmarkStart w:id="1493" w:name="_Toc418434908"/>
        <w:bookmarkStart w:id="1494" w:name="_Toc419660075"/>
        <w:bookmarkStart w:id="1495" w:name="_Toc419660538"/>
        <w:bookmarkStart w:id="1496" w:name="_Toc420134007"/>
        <w:bookmarkStart w:id="1497" w:name="_Toc420134469"/>
        <w:bookmarkStart w:id="1498" w:name="_Toc420166227"/>
        <w:bookmarkStart w:id="1499" w:name="_Toc420166997"/>
        <w:bookmarkStart w:id="1500" w:name="_Toc420302154"/>
        <w:bookmarkStart w:id="1501" w:name="_Toc420302621"/>
        <w:bookmarkStart w:id="1502" w:name="_Toc420438455"/>
        <w:bookmarkStart w:id="1503" w:name="_Toc420795893"/>
        <w:bookmarkStart w:id="1504" w:name="_Toc420874161"/>
        <w:bookmarkStart w:id="1505" w:name="_Toc420874626"/>
        <w:bookmarkStart w:id="1506" w:name="_Toc420874368"/>
        <w:bookmarkStart w:id="1507" w:name="_Toc421046456"/>
        <w:bookmarkStart w:id="1508" w:name="_Toc421046927"/>
        <w:bookmarkStart w:id="1509" w:name="_Toc477259007"/>
        <w:bookmarkStart w:id="1510" w:name="_Toc479633105"/>
        <w:bookmarkStart w:id="1511" w:name="_Toc481936261"/>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del>
    </w:p>
    <w:p w14:paraId="0582CE8F" w14:textId="77777777" w:rsidR="00397B2B" w:rsidRPr="00EC76D5" w:rsidDel="00946E9C" w:rsidRDefault="00397B2B" w:rsidP="00397B2B">
      <w:pPr>
        <w:pStyle w:val="Code"/>
        <w:rPr>
          <w:del w:id="1512" w:author="Stefan Bjornander" w:date="2015-04-25T11:35:00Z"/>
        </w:rPr>
      </w:pPr>
      <w:del w:id="1513" w:author="Stefan Bjornander" w:date="2015-04-25T11:35:00Z">
        <w:r w:rsidRPr="00EC76D5" w:rsidDel="00946E9C">
          <w:delText xml:space="preserve">    </w:delText>
        </w:r>
        <w:bookmarkStart w:id="1514" w:name="_Toc417811830"/>
        <w:bookmarkStart w:id="1515" w:name="_Toc417853450"/>
        <w:bookmarkStart w:id="1516" w:name="_Toc418022128"/>
        <w:bookmarkStart w:id="1517" w:name="_Toc418191510"/>
        <w:bookmarkStart w:id="1518" w:name="_Toc418191979"/>
        <w:bookmarkStart w:id="1519" w:name="_Toc418263214"/>
        <w:bookmarkStart w:id="1520" w:name="_Toc418263681"/>
        <w:bookmarkStart w:id="1521" w:name="_Toc418356861"/>
        <w:bookmarkStart w:id="1522" w:name="_Toc418360224"/>
        <w:bookmarkStart w:id="1523" w:name="_Toc418434909"/>
        <w:bookmarkStart w:id="1524" w:name="_Toc419660076"/>
        <w:bookmarkStart w:id="1525" w:name="_Toc419660539"/>
        <w:bookmarkStart w:id="1526" w:name="_Toc420134008"/>
        <w:bookmarkStart w:id="1527" w:name="_Toc420134470"/>
        <w:bookmarkStart w:id="1528" w:name="_Toc420166228"/>
        <w:bookmarkStart w:id="1529" w:name="_Toc420166998"/>
        <w:bookmarkStart w:id="1530" w:name="_Toc420302155"/>
        <w:bookmarkStart w:id="1531" w:name="_Toc420302622"/>
        <w:bookmarkStart w:id="1532" w:name="_Toc420438456"/>
        <w:bookmarkStart w:id="1533" w:name="_Toc420795894"/>
        <w:bookmarkStart w:id="1534" w:name="_Toc420874162"/>
        <w:bookmarkStart w:id="1535" w:name="_Toc420874627"/>
        <w:bookmarkStart w:id="1536" w:name="_Toc420874369"/>
        <w:bookmarkStart w:id="1537" w:name="_Toc421046457"/>
        <w:bookmarkStart w:id="1538" w:name="_Toc421046928"/>
        <w:bookmarkStart w:id="1539" w:name="_Toc477259008"/>
        <w:bookmarkStart w:id="1540" w:name="_Toc479633106"/>
        <w:bookmarkStart w:id="1541" w:name="_Toc481936262"/>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del>
    </w:p>
    <w:p w14:paraId="063AE645" w14:textId="77777777" w:rsidR="00397B2B" w:rsidRPr="00EC76D5" w:rsidDel="00946E9C" w:rsidRDefault="00397B2B" w:rsidP="00397B2B">
      <w:pPr>
        <w:pStyle w:val="Code"/>
        <w:rPr>
          <w:del w:id="1542" w:author="Stefan Bjornander" w:date="2015-04-25T11:35:00Z"/>
        </w:rPr>
      </w:pPr>
      <w:del w:id="1543" w:author="Stefan Bjornander" w:date="2015-04-25T11:35:00Z">
        <w:r w:rsidRPr="00EC76D5" w:rsidDel="00946E9C">
          <w:delText xml:space="preserve">    type.m_typeList = new LinkedList&lt;&gt;();</w:delText>
        </w:r>
        <w:bookmarkStart w:id="1544" w:name="_Toc417811831"/>
        <w:bookmarkStart w:id="1545" w:name="_Toc417853451"/>
        <w:bookmarkStart w:id="1546" w:name="_Toc418022129"/>
        <w:bookmarkStart w:id="1547" w:name="_Toc418191511"/>
        <w:bookmarkStart w:id="1548" w:name="_Toc418191980"/>
        <w:bookmarkStart w:id="1549" w:name="_Toc418263215"/>
        <w:bookmarkStart w:id="1550" w:name="_Toc418263682"/>
        <w:bookmarkStart w:id="1551" w:name="_Toc418356862"/>
        <w:bookmarkStart w:id="1552" w:name="_Toc418360225"/>
        <w:bookmarkStart w:id="1553" w:name="_Toc418434910"/>
        <w:bookmarkStart w:id="1554" w:name="_Toc419660077"/>
        <w:bookmarkStart w:id="1555" w:name="_Toc419660540"/>
        <w:bookmarkStart w:id="1556" w:name="_Toc420134009"/>
        <w:bookmarkStart w:id="1557" w:name="_Toc420134471"/>
        <w:bookmarkStart w:id="1558" w:name="_Toc420166229"/>
        <w:bookmarkStart w:id="1559" w:name="_Toc420166999"/>
        <w:bookmarkStart w:id="1560" w:name="_Toc420302156"/>
        <w:bookmarkStart w:id="1561" w:name="_Toc420302623"/>
        <w:bookmarkStart w:id="1562" w:name="_Toc420438457"/>
        <w:bookmarkStart w:id="1563" w:name="_Toc420795895"/>
        <w:bookmarkStart w:id="1564" w:name="_Toc420874163"/>
        <w:bookmarkStart w:id="1565" w:name="_Toc420874628"/>
        <w:bookmarkStart w:id="1566" w:name="_Toc420874370"/>
        <w:bookmarkStart w:id="1567" w:name="_Toc421046458"/>
        <w:bookmarkStart w:id="1568" w:name="_Toc421046929"/>
        <w:bookmarkStart w:id="1569" w:name="_Toc477259009"/>
        <w:bookmarkStart w:id="1570" w:name="_Toc479633107"/>
        <w:bookmarkStart w:id="1571" w:name="_Toc48193626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del>
    </w:p>
    <w:p w14:paraId="1CA09FE3" w14:textId="77777777" w:rsidR="00397B2B" w:rsidRPr="00EC76D5" w:rsidDel="00946E9C" w:rsidRDefault="00397B2B" w:rsidP="00397B2B">
      <w:pPr>
        <w:pStyle w:val="Code"/>
        <w:rPr>
          <w:del w:id="1572" w:author="Stefan Bjornander" w:date="2015-04-25T11:35:00Z"/>
        </w:rPr>
      </w:pPr>
      <w:del w:id="1573" w:author="Stefan Bjornander" w:date="2015-04-25T11:35:00Z">
        <w:r w:rsidRPr="00EC76D5" w:rsidDel="00946E9C">
          <w:delText xml:space="preserve">    Set&lt;String&gt; nameSet = new MySet&lt;&gt;();</w:delText>
        </w:r>
        <w:bookmarkStart w:id="1574" w:name="_Toc417811832"/>
        <w:bookmarkStart w:id="1575" w:name="_Toc417853452"/>
        <w:bookmarkStart w:id="1576" w:name="_Toc418022130"/>
        <w:bookmarkStart w:id="1577" w:name="_Toc418191512"/>
        <w:bookmarkStart w:id="1578" w:name="_Toc418191981"/>
        <w:bookmarkStart w:id="1579" w:name="_Toc418263216"/>
        <w:bookmarkStart w:id="1580" w:name="_Toc418263683"/>
        <w:bookmarkStart w:id="1581" w:name="_Toc418356863"/>
        <w:bookmarkStart w:id="1582" w:name="_Toc418360226"/>
        <w:bookmarkStart w:id="1583" w:name="_Toc418434911"/>
        <w:bookmarkStart w:id="1584" w:name="_Toc419660078"/>
        <w:bookmarkStart w:id="1585" w:name="_Toc419660541"/>
        <w:bookmarkStart w:id="1586" w:name="_Toc420134010"/>
        <w:bookmarkStart w:id="1587" w:name="_Toc420134472"/>
        <w:bookmarkStart w:id="1588" w:name="_Toc420166230"/>
        <w:bookmarkStart w:id="1589" w:name="_Toc420167000"/>
        <w:bookmarkStart w:id="1590" w:name="_Toc420302157"/>
        <w:bookmarkStart w:id="1591" w:name="_Toc420302624"/>
        <w:bookmarkStart w:id="1592" w:name="_Toc420438458"/>
        <w:bookmarkStart w:id="1593" w:name="_Toc420795896"/>
        <w:bookmarkStart w:id="1594" w:name="_Toc420874164"/>
        <w:bookmarkStart w:id="1595" w:name="_Toc420874629"/>
        <w:bookmarkStart w:id="1596" w:name="_Toc420874371"/>
        <w:bookmarkStart w:id="1597" w:name="_Toc421046459"/>
        <w:bookmarkStart w:id="1598" w:name="_Toc421046930"/>
        <w:bookmarkStart w:id="1599" w:name="_Toc477259010"/>
        <w:bookmarkStart w:id="1600" w:name="_Toc479633108"/>
        <w:bookmarkStart w:id="1601" w:name="_Toc481936264"/>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del>
    </w:p>
    <w:p w14:paraId="5922917E" w14:textId="77777777" w:rsidR="00397B2B" w:rsidRPr="00EC76D5" w:rsidDel="00946E9C" w:rsidRDefault="00397B2B" w:rsidP="00397B2B">
      <w:pPr>
        <w:pStyle w:val="Code"/>
        <w:rPr>
          <w:del w:id="1602" w:author="Stefan Bjornander" w:date="2015-04-25T11:35:00Z"/>
        </w:rPr>
      </w:pPr>
      <w:bookmarkStart w:id="1603" w:name="_Toc417811833"/>
      <w:bookmarkStart w:id="1604" w:name="_Toc417853453"/>
      <w:bookmarkStart w:id="1605" w:name="_Toc418022131"/>
      <w:bookmarkStart w:id="1606" w:name="_Toc418191513"/>
      <w:bookmarkStart w:id="1607" w:name="_Toc418191982"/>
      <w:bookmarkStart w:id="1608" w:name="_Toc418263217"/>
      <w:bookmarkStart w:id="1609" w:name="_Toc418263684"/>
      <w:bookmarkStart w:id="1610" w:name="_Toc418356864"/>
      <w:bookmarkStart w:id="1611" w:name="_Toc418360227"/>
      <w:bookmarkStart w:id="1612" w:name="_Toc418434912"/>
      <w:bookmarkStart w:id="1613" w:name="_Toc419660079"/>
      <w:bookmarkStart w:id="1614" w:name="_Toc419660542"/>
      <w:bookmarkStart w:id="1615" w:name="_Toc420134011"/>
      <w:bookmarkStart w:id="1616" w:name="_Toc420134473"/>
      <w:bookmarkStart w:id="1617" w:name="_Toc420166231"/>
      <w:bookmarkStart w:id="1618" w:name="_Toc420167001"/>
      <w:bookmarkStart w:id="1619" w:name="_Toc420302158"/>
      <w:bookmarkStart w:id="1620" w:name="_Toc420302625"/>
      <w:bookmarkStart w:id="1621" w:name="_Toc420438459"/>
      <w:bookmarkStart w:id="1622" w:name="_Toc420795897"/>
      <w:bookmarkStart w:id="1623" w:name="_Toc420874165"/>
      <w:bookmarkStart w:id="1624" w:name="_Toc420874630"/>
      <w:bookmarkStart w:id="1625" w:name="_Toc420874372"/>
      <w:bookmarkStart w:id="1626" w:name="_Toc421046460"/>
      <w:bookmarkStart w:id="1627" w:name="_Toc421046931"/>
      <w:bookmarkStart w:id="1628" w:name="_Toc477259011"/>
      <w:bookmarkStart w:id="1629" w:name="_Toc479633109"/>
      <w:bookmarkStart w:id="1630" w:name="_Toc481936265"/>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1E347A4C" w14:textId="77777777" w:rsidR="00397B2B" w:rsidRPr="00EC76D5" w:rsidDel="00946E9C" w:rsidRDefault="00397B2B" w:rsidP="00397B2B">
      <w:pPr>
        <w:pStyle w:val="Code"/>
        <w:rPr>
          <w:del w:id="1631" w:author="Stefan Bjornander" w:date="2015-04-25T11:35:00Z"/>
        </w:rPr>
      </w:pPr>
      <w:del w:id="1632" w:author="Stefan Bjornander" w:date="2015-04-25T11:35:00Z">
        <w:r w:rsidRPr="00EC76D5" w:rsidDel="00946E9C">
          <w:delText xml:space="preserve">    for (Symb symbol : type.m_symbolList) {</w:delText>
        </w:r>
        <w:bookmarkStart w:id="1633" w:name="_Toc417811834"/>
        <w:bookmarkStart w:id="1634" w:name="_Toc417853454"/>
        <w:bookmarkStart w:id="1635" w:name="_Toc418022132"/>
        <w:bookmarkStart w:id="1636" w:name="_Toc418191514"/>
        <w:bookmarkStart w:id="1637" w:name="_Toc418191983"/>
        <w:bookmarkStart w:id="1638" w:name="_Toc418263218"/>
        <w:bookmarkStart w:id="1639" w:name="_Toc418263685"/>
        <w:bookmarkStart w:id="1640" w:name="_Toc418356865"/>
        <w:bookmarkStart w:id="1641" w:name="_Toc418360228"/>
        <w:bookmarkStart w:id="1642" w:name="_Toc418434913"/>
        <w:bookmarkStart w:id="1643" w:name="_Toc419660080"/>
        <w:bookmarkStart w:id="1644" w:name="_Toc419660543"/>
        <w:bookmarkStart w:id="1645" w:name="_Toc420134012"/>
        <w:bookmarkStart w:id="1646" w:name="_Toc420134474"/>
        <w:bookmarkStart w:id="1647" w:name="_Toc420166232"/>
        <w:bookmarkStart w:id="1648" w:name="_Toc420167002"/>
        <w:bookmarkStart w:id="1649" w:name="_Toc420302159"/>
        <w:bookmarkStart w:id="1650" w:name="_Toc420302626"/>
        <w:bookmarkStart w:id="1651" w:name="_Toc420438460"/>
        <w:bookmarkStart w:id="1652" w:name="_Toc420795898"/>
        <w:bookmarkStart w:id="1653" w:name="_Toc420874166"/>
        <w:bookmarkStart w:id="1654" w:name="_Toc420874631"/>
        <w:bookmarkStart w:id="1655" w:name="_Toc420874373"/>
        <w:bookmarkStart w:id="1656" w:name="_Toc421046461"/>
        <w:bookmarkStart w:id="1657" w:name="_Toc421046932"/>
        <w:bookmarkStart w:id="1658" w:name="_Toc477259012"/>
        <w:bookmarkStart w:id="1659" w:name="_Toc479633110"/>
        <w:bookmarkStart w:id="1660" w:name="_Toc481936266"/>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del>
    </w:p>
    <w:p w14:paraId="5E44822F" w14:textId="77777777" w:rsidR="00397B2B" w:rsidRPr="00EC76D5" w:rsidDel="00946E9C" w:rsidRDefault="00397B2B" w:rsidP="00397B2B">
      <w:pPr>
        <w:pStyle w:val="Code"/>
        <w:rPr>
          <w:del w:id="1661" w:author="Stefan Bjornander" w:date="2015-04-25T11:35:00Z"/>
        </w:rPr>
      </w:pPr>
      <w:del w:id="1662" w:author="Stefan Bjornander" w:date="2015-04-25T11:35:00Z">
        <w:r w:rsidRPr="00EC76D5" w:rsidDel="00946E9C">
          <w:delText xml:space="preserve">      String name = symbol.name();</w:delText>
        </w:r>
        <w:bookmarkStart w:id="1663" w:name="_Toc417811835"/>
        <w:bookmarkStart w:id="1664" w:name="_Toc417853455"/>
        <w:bookmarkStart w:id="1665" w:name="_Toc418022133"/>
        <w:bookmarkStart w:id="1666" w:name="_Toc418191515"/>
        <w:bookmarkStart w:id="1667" w:name="_Toc418191984"/>
        <w:bookmarkStart w:id="1668" w:name="_Toc418263219"/>
        <w:bookmarkStart w:id="1669" w:name="_Toc418263686"/>
        <w:bookmarkStart w:id="1670" w:name="_Toc418356866"/>
        <w:bookmarkStart w:id="1671" w:name="_Toc418360229"/>
        <w:bookmarkStart w:id="1672" w:name="_Toc418434914"/>
        <w:bookmarkStart w:id="1673" w:name="_Toc419660081"/>
        <w:bookmarkStart w:id="1674" w:name="_Toc419660544"/>
        <w:bookmarkStart w:id="1675" w:name="_Toc420134013"/>
        <w:bookmarkStart w:id="1676" w:name="_Toc420134475"/>
        <w:bookmarkStart w:id="1677" w:name="_Toc420166233"/>
        <w:bookmarkStart w:id="1678" w:name="_Toc420167003"/>
        <w:bookmarkStart w:id="1679" w:name="_Toc420302160"/>
        <w:bookmarkStart w:id="1680" w:name="_Toc420302627"/>
        <w:bookmarkStart w:id="1681" w:name="_Toc420438461"/>
        <w:bookmarkStart w:id="1682" w:name="_Toc420795899"/>
        <w:bookmarkStart w:id="1683" w:name="_Toc420874167"/>
        <w:bookmarkStart w:id="1684" w:name="_Toc420874632"/>
        <w:bookmarkStart w:id="1685" w:name="_Toc420874374"/>
        <w:bookmarkStart w:id="1686" w:name="_Toc421046462"/>
        <w:bookmarkStart w:id="1687" w:name="_Toc421046933"/>
        <w:bookmarkStart w:id="1688" w:name="_Toc477259013"/>
        <w:bookmarkStart w:id="1689" w:name="_Toc479633111"/>
        <w:bookmarkStart w:id="1690" w:name="_Toc481936267"/>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del>
    </w:p>
    <w:p w14:paraId="05433758" w14:textId="77777777" w:rsidR="00397B2B" w:rsidRPr="00EC76D5" w:rsidDel="00946E9C" w:rsidRDefault="00397B2B" w:rsidP="00397B2B">
      <w:pPr>
        <w:pStyle w:val="Code"/>
        <w:rPr>
          <w:del w:id="1691" w:author="Stefan Bjornander" w:date="2015-04-25T11:35:00Z"/>
        </w:rPr>
      </w:pPr>
      <w:bookmarkStart w:id="1692" w:name="_Toc417811836"/>
      <w:bookmarkStart w:id="1693" w:name="_Toc417853456"/>
      <w:bookmarkStart w:id="1694" w:name="_Toc418022134"/>
      <w:bookmarkStart w:id="1695" w:name="_Toc418191516"/>
      <w:bookmarkStart w:id="1696" w:name="_Toc418191985"/>
      <w:bookmarkStart w:id="1697" w:name="_Toc418263220"/>
      <w:bookmarkStart w:id="1698" w:name="_Toc418263687"/>
      <w:bookmarkStart w:id="1699" w:name="_Toc418356867"/>
      <w:bookmarkStart w:id="1700" w:name="_Toc418360230"/>
      <w:bookmarkStart w:id="1701" w:name="_Toc418434915"/>
      <w:bookmarkStart w:id="1702" w:name="_Toc419660082"/>
      <w:bookmarkStart w:id="1703" w:name="_Toc419660545"/>
      <w:bookmarkStart w:id="1704" w:name="_Toc420134014"/>
      <w:bookmarkStart w:id="1705" w:name="_Toc420134476"/>
      <w:bookmarkStart w:id="1706" w:name="_Toc420166234"/>
      <w:bookmarkStart w:id="1707" w:name="_Toc420167004"/>
      <w:bookmarkStart w:id="1708" w:name="_Toc420302161"/>
      <w:bookmarkStart w:id="1709" w:name="_Toc420302628"/>
      <w:bookmarkStart w:id="1710" w:name="_Toc420438462"/>
      <w:bookmarkStart w:id="1711" w:name="_Toc420795900"/>
      <w:bookmarkStart w:id="1712" w:name="_Toc420874168"/>
      <w:bookmarkStart w:id="1713" w:name="_Toc420874633"/>
      <w:bookmarkStart w:id="1714" w:name="_Toc420874375"/>
      <w:bookmarkStart w:id="1715" w:name="_Toc421046463"/>
      <w:bookmarkStart w:id="1716" w:name="_Toc421046934"/>
      <w:bookmarkStart w:id="1717" w:name="_Toc477259014"/>
      <w:bookmarkStart w:id="1718" w:name="_Toc479633112"/>
      <w:bookmarkStart w:id="1719" w:name="_Toc481936268"/>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14:paraId="7EAEDE84" w14:textId="77777777" w:rsidR="00397B2B" w:rsidRPr="00EC76D5" w:rsidDel="00946E9C" w:rsidRDefault="00397B2B" w:rsidP="00397B2B">
      <w:pPr>
        <w:pStyle w:val="Code"/>
        <w:rPr>
          <w:del w:id="1720" w:author="Stefan Bjornander" w:date="2015-04-25T11:35:00Z"/>
        </w:rPr>
      </w:pPr>
      <w:del w:id="1721" w:author="Stefan Bjornander" w:date="2015-04-25T11:35:00Z">
        <w:r w:rsidRPr="00EC76D5" w:rsidDel="00946E9C">
          <w:delText xml:space="preserve">      if (name != null) {</w:delText>
        </w:r>
        <w:bookmarkStart w:id="1722" w:name="_Toc417811837"/>
        <w:bookmarkStart w:id="1723" w:name="_Toc417853457"/>
        <w:bookmarkStart w:id="1724" w:name="_Toc418022135"/>
        <w:bookmarkStart w:id="1725" w:name="_Toc418191517"/>
        <w:bookmarkStart w:id="1726" w:name="_Toc418191986"/>
        <w:bookmarkStart w:id="1727" w:name="_Toc418263221"/>
        <w:bookmarkStart w:id="1728" w:name="_Toc418263688"/>
        <w:bookmarkStart w:id="1729" w:name="_Toc418356868"/>
        <w:bookmarkStart w:id="1730" w:name="_Toc418360231"/>
        <w:bookmarkStart w:id="1731" w:name="_Toc418434916"/>
        <w:bookmarkStart w:id="1732" w:name="_Toc419660083"/>
        <w:bookmarkStart w:id="1733" w:name="_Toc419660546"/>
        <w:bookmarkStart w:id="1734" w:name="_Toc420134015"/>
        <w:bookmarkStart w:id="1735" w:name="_Toc420134477"/>
        <w:bookmarkStart w:id="1736" w:name="_Toc420166235"/>
        <w:bookmarkStart w:id="1737" w:name="_Toc420167005"/>
        <w:bookmarkStart w:id="1738" w:name="_Toc420302162"/>
        <w:bookmarkStart w:id="1739" w:name="_Toc420302629"/>
        <w:bookmarkStart w:id="1740" w:name="_Toc420438463"/>
        <w:bookmarkStart w:id="1741" w:name="_Toc420795901"/>
        <w:bookmarkStart w:id="1742" w:name="_Toc420874169"/>
        <w:bookmarkStart w:id="1743" w:name="_Toc420874634"/>
        <w:bookmarkStart w:id="1744" w:name="_Toc420874376"/>
        <w:bookmarkStart w:id="1745" w:name="_Toc421046464"/>
        <w:bookmarkStart w:id="1746" w:name="_Toc421046935"/>
        <w:bookmarkStart w:id="1747" w:name="_Toc477259015"/>
        <w:bookmarkStart w:id="1748" w:name="_Toc479633113"/>
        <w:bookmarkStart w:id="1749" w:name="_Toc481936269"/>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del>
    </w:p>
    <w:p w14:paraId="159B6CF6" w14:textId="77777777" w:rsidR="00397B2B" w:rsidRPr="00EC76D5" w:rsidDel="00946E9C" w:rsidRDefault="00397B2B" w:rsidP="00397B2B">
      <w:pPr>
        <w:pStyle w:val="Code"/>
        <w:rPr>
          <w:del w:id="1750" w:author="Stefan Bjornander" w:date="2015-04-25T11:35:00Z"/>
        </w:rPr>
      </w:pPr>
      <w:del w:id="1751" w:author="Stefan Bjornander" w:date="2015-04-25T11:35:00Z">
        <w:r w:rsidRPr="00EC76D5" w:rsidDel="00946E9C">
          <w:delText xml:space="preserve">        Assert.error(nameSet.add(name), name,</w:delText>
        </w:r>
        <w:bookmarkStart w:id="1752" w:name="_Toc417811838"/>
        <w:bookmarkStart w:id="1753" w:name="_Toc417853458"/>
        <w:bookmarkStart w:id="1754" w:name="_Toc418022136"/>
        <w:bookmarkStart w:id="1755" w:name="_Toc418191518"/>
        <w:bookmarkStart w:id="1756" w:name="_Toc418191987"/>
        <w:bookmarkStart w:id="1757" w:name="_Toc418263222"/>
        <w:bookmarkStart w:id="1758" w:name="_Toc418263689"/>
        <w:bookmarkStart w:id="1759" w:name="_Toc418356869"/>
        <w:bookmarkStart w:id="1760" w:name="_Toc418360232"/>
        <w:bookmarkStart w:id="1761" w:name="_Toc418434917"/>
        <w:bookmarkStart w:id="1762" w:name="_Toc419660084"/>
        <w:bookmarkStart w:id="1763" w:name="_Toc419660547"/>
        <w:bookmarkStart w:id="1764" w:name="_Toc420134016"/>
        <w:bookmarkStart w:id="1765" w:name="_Toc420134478"/>
        <w:bookmarkStart w:id="1766" w:name="_Toc420166236"/>
        <w:bookmarkStart w:id="1767" w:name="_Toc420167006"/>
        <w:bookmarkStart w:id="1768" w:name="_Toc420302163"/>
        <w:bookmarkStart w:id="1769" w:name="_Toc420302630"/>
        <w:bookmarkStart w:id="1770" w:name="_Toc420438464"/>
        <w:bookmarkStart w:id="1771" w:name="_Toc420795902"/>
        <w:bookmarkStart w:id="1772" w:name="_Toc420874170"/>
        <w:bookmarkStart w:id="1773" w:name="_Toc420874635"/>
        <w:bookmarkStart w:id="1774" w:name="_Toc420874377"/>
        <w:bookmarkStart w:id="1775" w:name="_Toc421046465"/>
        <w:bookmarkStart w:id="1776" w:name="_Toc421046936"/>
        <w:bookmarkStart w:id="1777" w:name="_Toc477259016"/>
        <w:bookmarkStart w:id="1778" w:name="_Toc479633114"/>
        <w:bookmarkStart w:id="1779" w:name="_Toc481936270"/>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del>
    </w:p>
    <w:p w14:paraId="06AFC85A" w14:textId="77777777" w:rsidR="00397B2B" w:rsidRPr="00EC76D5" w:rsidDel="00946E9C" w:rsidRDefault="00397B2B" w:rsidP="00397B2B">
      <w:pPr>
        <w:pStyle w:val="Code"/>
        <w:rPr>
          <w:del w:id="1780" w:author="Stefan Bjornander" w:date="2015-04-25T11:35:00Z"/>
        </w:rPr>
      </w:pPr>
      <w:del w:id="1781" w:author="Stefan Bjornander" w:date="2015-04-25T11:35:00Z">
        <w:r w:rsidRPr="00EC76D5" w:rsidDel="00946E9C">
          <w:delText xml:space="preserve">                      "duplicate name in parameter list");</w:delText>
        </w:r>
        <w:bookmarkStart w:id="1782" w:name="_Toc417811839"/>
        <w:bookmarkStart w:id="1783" w:name="_Toc417853459"/>
        <w:bookmarkStart w:id="1784" w:name="_Toc418022137"/>
        <w:bookmarkStart w:id="1785" w:name="_Toc418191519"/>
        <w:bookmarkStart w:id="1786" w:name="_Toc418191988"/>
        <w:bookmarkStart w:id="1787" w:name="_Toc418263223"/>
        <w:bookmarkStart w:id="1788" w:name="_Toc418263690"/>
        <w:bookmarkStart w:id="1789" w:name="_Toc418356870"/>
        <w:bookmarkStart w:id="1790" w:name="_Toc418360233"/>
        <w:bookmarkStart w:id="1791" w:name="_Toc418434918"/>
        <w:bookmarkStart w:id="1792" w:name="_Toc419660085"/>
        <w:bookmarkStart w:id="1793" w:name="_Toc419660548"/>
        <w:bookmarkStart w:id="1794" w:name="_Toc420134017"/>
        <w:bookmarkStart w:id="1795" w:name="_Toc420134479"/>
        <w:bookmarkStart w:id="1796" w:name="_Toc420166237"/>
        <w:bookmarkStart w:id="1797" w:name="_Toc420167007"/>
        <w:bookmarkStart w:id="1798" w:name="_Toc420302164"/>
        <w:bookmarkStart w:id="1799" w:name="_Toc420302631"/>
        <w:bookmarkStart w:id="1800" w:name="_Toc420438465"/>
        <w:bookmarkStart w:id="1801" w:name="_Toc420795903"/>
        <w:bookmarkStart w:id="1802" w:name="_Toc420874171"/>
        <w:bookmarkStart w:id="1803" w:name="_Toc420874636"/>
        <w:bookmarkStart w:id="1804" w:name="_Toc420874378"/>
        <w:bookmarkStart w:id="1805" w:name="_Toc421046466"/>
        <w:bookmarkStart w:id="1806" w:name="_Toc421046937"/>
        <w:bookmarkStart w:id="1807" w:name="_Toc477259017"/>
        <w:bookmarkStart w:id="1808" w:name="_Toc479633115"/>
        <w:bookmarkStart w:id="1809" w:name="_Toc48193627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del>
    </w:p>
    <w:p w14:paraId="20A5D3E7" w14:textId="77777777" w:rsidR="00397B2B" w:rsidRPr="00EC76D5" w:rsidDel="00946E9C" w:rsidRDefault="00397B2B" w:rsidP="00397B2B">
      <w:pPr>
        <w:pStyle w:val="Code"/>
        <w:rPr>
          <w:del w:id="1810" w:author="Stefan Bjornander" w:date="2015-04-25T11:35:00Z"/>
          <w:rPrChange w:id="1811" w:author="Stefan Bjornander" w:date="2015-04-25T14:40:00Z">
            <w:rPr>
              <w:del w:id="1812" w:author="Stefan Bjornander" w:date="2015-04-25T11:35:00Z"/>
              <w:lang w:val="sv-SE"/>
            </w:rPr>
          </w:rPrChange>
        </w:rPr>
      </w:pPr>
      <w:del w:id="1813" w:author="Stefan Bjornander" w:date="2015-04-25T11:35:00Z">
        <w:r w:rsidRPr="00EC76D5" w:rsidDel="00946E9C">
          <w:delText xml:space="preserve">      </w:delText>
        </w:r>
        <w:r w:rsidRPr="00EC76D5" w:rsidDel="00946E9C">
          <w:rPr>
            <w:rPrChange w:id="1814" w:author="Stefan Bjornander" w:date="2015-04-25T14:40:00Z">
              <w:rPr>
                <w:lang w:val="sv-SE"/>
              </w:rPr>
            </w:rPrChange>
          </w:rPr>
          <w:delText>}</w:delText>
        </w:r>
        <w:bookmarkStart w:id="1815" w:name="_Toc417811840"/>
        <w:bookmarkStart w:id="1816" w:name="_Toc417853460"/>
        <w:bookmarkStart w:id="1817" w:name="_Toc418022138"/>
        <w:bookmarkStart w:id="1818" w:name="_Toc418191520"/>
        <w:bookmarkStart w:id="1819" w:name="_Toc418191989"/>
        <w:bookmarkStart w:id="1820" w:name="_Toc418263224"/>
        <w:bookmarkStart w:id="1821" w:name="_Toc418263691"/>
        <w:bookmarkStart w:id="1822" w:name="_Toc418356871"/>
        <w:bookmarkStart w:id="1823" w:name="_Toc418360234"/>
        <w:bookmarkStart w:id="1824" w:name="_Toc418434919"/>
        <w:bookmarkStart w:id="1825" w:name="_Toc419660086"/>
        <w:bookmarkStart w:id="1826" w:name="_Toc419660549"/>
        <w:bookmarkStart w:id="1827" w:name="_Toc420134018"/>
        <w:bookmarkStart w:id="1828" w:name="_Toc420134480"/>
        <w:bookmarkStart w:id="1829" w:name="_Toc420166238"/>
        <w:bookmarkStart w:id="1830" w:name="_Toc420167008"/>
        <w:bookmarkStart w:id="1831" w:name="_Toc420302165"/>
        <w:bookmarkStart w:id="1832" w:name="_Toc420302632"/>
        <w:bookmarkStart w:id="1833" w:name="_Toc420438466"/>
        <w:bookmarkStart w:id="1834" w:name="_Toc420795904"/>
        <w:bookmarkStart w:id="1835" w:name="_Toc420874172"/>
        <w:bookmarkStart w:id="1836" w:name="_Toc420874637"/>
        <w:bookmarkStart w:id="1837" w:name="_Toc420874379"/>
        <w:bookmarkStart w:id="1838" w:name="_Toc421046467"/>
        <w:bookmarkStart w:id="1839" w:name="_Toc421046938"/>
        <w:bookmarkStart w:id="1840" w:name="_Toc477259018"/>
        <w:bookmarkStart w:id="1841" w:name="_Toc479633116"/>
        <w:bookmarkStart w:id="1842" w:name="_Toc481936272"/>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del>
    </w:p>
    <w:p w14:paraId="14BF0908" w14:textId="77777777" w:rsidR="00397B2B" w:rsidRPr="00EC76D5" w:rsidDel="00946E9C" w:rsidRDefault="00397B2B" w:rsidP="00397B2B">
      <w:pPr>
        <w:pStyle w:val="Code"/>
        <w:rPr>
          <w:del w:id="1843" w:author="Stefan Bjornander" w:date="2015-04-25T11:35:00Z"/>
          <w:rPrChange w:id="1844" w:author="Stefan Bjornander" w:date="2015-04-25T14:40:00Z">
            <w:rPr>
              <w:del w:id="1845" w:author="Stefan Bjornander" w:date="2015-04-25T11:35:00Z"/>
              <w:lang w:val="sv-SE"/>
            </w:rPr>
          </w:rPrChange>
        </w:rPr>
      </w:pPr>
      <w:bookmarkStart w:id="1846" w:name="_Toc417811841"/>
      <w:bookmarkStart w:id="1847" w:name="_Toc417853461"/>
      <w:bookmarkStart w:id="1848" w:name="_Toc418022139"/>
      <w:bookmarkStart w:id="1849" w:name="_Toc418191521"/>
      <w:bookmarkStart w:id="1850" w:name="_Toc418191990"/>
      <w:bookmarkStart w:id="1851" w:name="_Toc418263225"/>
      <w:bookmarkStart w:id="1852" w:name="_Toc418263692"/>
      <w:bookmarkStart w:id="1853" w:name="_Toc418356872"/>
      <w:bookmarkStart w:id="1854" w:name="_Toc418360235"/>
      <w:bookmarkStart w:id="1855" w:name="_Toc418434920"/>
      <w:bookmarkStart w:id="1856" w:name="_Toc419660087"/>
      <w:bookmarkStart w:id="1857" w:name="_Toc419660550"/>
      <w:bookmarkStart w:id="1858" w:name="_Toc420134019"/>
      <w:bookmarkStart w:id="1859" w:name="_Toc420134481"/>
      <w:bookmarkStart w:id="1860" w:name="_Toc420166239"/>
      <w:bookmarkStart w:id="1861" w:name="_Toc420167009"/>
      <w:bookmarkStart w:id="1862" w:name="_Toc420302166"/>
      <w:bookmarkStart w:id="1863" w:name="_Toc420302633"/>
      <w:bookmarkStart w:id="1864" w:name="_Toc420438467"/>
      <w:bookmarkStart w:id="1865" w:name="_Toc420795905"/>
      <w:bookmarkStart w:id="1866" w:name="_Toc420874173"/>
      <w:bookmarkStart w:id="1867" w:name="_Toc420874638"/>
      <w:bookmarkStart w:id="1868" w:name="_Toc420874380"/>
      <w:bookmarkStart w:id="1869" w:name="_Toc421046468"/>
      <w:bookmarkStart w:id="1870" w:name="_Toc421046939"/>
      <w:bookmarkStart w:id="1871" w:name="_Toc477259019"/>
      <w:bookmarkStart w:id="1872" w:name="_Toc479633117"/>
      <w:bookmarkStart w:id="1873" w:name="_Toc481936273"/>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14:paraId="7FCA2FA6" w14:textId="77777777" w:rsidR="00397B2B" w:rsidRPr="00EC76D5" w:rsidDel="00946E9C" w:rsidRDefault="00397B2B" w:rsidP="00397B2B">
      <w:pPr>
        <w:pStyle w:val="Code"/>
        <w:rPr>
          <w:del w:id="1874" w:author="Stefan Bjornander" w:date="2015-04-25T11:35:00Z"/>
          <w:rPrChange w:id="1875" w:author="Stefan Bjornander" w:date="2015-04-25T14:40:00Z">
            <w:rPr>
              <w:del w:id="1876" w:author="Stefan Bjornander" w:date="2015-04-25T11:35:00Z"/>
              <w:lang w:val="sv-SE"/>
            </w:rPr>
          </w:rPrChange>
        </w:rPr>
      </w:pPr>
      <w:del w:id="1877" w:author="Stefan Bjornander" w:date="2015-04-25T11:35:00Z">
        <w:r w:rsidRPr="00EC76D5" w:rsidDel="00946E9C">
          <w:rPr>
            <w:rPrChange w:id="1878" w:author="Stefan Bjornander" w:date="2015-04-25T14:40:00Z">
              <w:rPr>
                <w:lang w:val="sv-SE"/>
              </w:rPr>
            </w:rPrChange>
          </w:rPr>
          <w:delText xml:space="preserve">      type.m_typeList.add(symbol.type());</w:delText>
        </w:r>
        <w:bookmarkStart w:id="1879" w:name="_Toc417811842"/>
        <w:bookmarkStart w:id="1880" w:name="_Toc417853462"/>
        <w:bookmarkStart w:id="1881" w:name="_Toc418022140"/>
        <w:bookmarkStart w:id="1882" w:name="_Toc418191522"/>
        <w:bookmarkStart w:id="1883" w:name="_Toc418191991"/>
        <w:bookmarkStart w:id="1884" w:name="_Toc418263226"/>
        <w:bookmarkStart w:id="1885" w:name="_Toc418263693"/>
        <w:bookmarkStart w:id="1886" w:name="_Toc418356873"/>
        <w:bookmarkStart w:id="1887" w:name="_Toc418360236"/>
        <w:bookmarkStart w:id="1888" w:name="_Toc418434921"/>
        <w:bookmarkStart w:id="1889" w:name="_Toc419660088"/>
        <w:bookmarkStart w:id="1890" w:name="_Toc419660551"/>
        <w:bookmarkStart w:id="1891" w:name="_Toc420134020"/>
        <w:bookmarkStart w:id="1892" w:name="_Toc420134482"/>
        <w:bookmarkStart w:id="1893" w:name="_Toc420166240"/>
        <w:bookmarkStart w:id="1894" w:name="_Toc420167010"/>
        <w:bookmarkStart w:id="1895" w:name="_Toc420302167"/>
        <w:bookmarkStart w:id="1896" w:name="_Toc420302634"/>
        <w:bookmarkStart w:id="1897" w:name="_Toc420438468"/>
        <w:bookmarkStart w:id="1898" w:name="_Toc420795906"/>
        <w:bookmarkStart w:id="1899" w:name="_Toc420874174"/>
        <w:bookmarkStart w:id="1900" w:name="_Toc420874639"/>
        <w:bookmarkStart w:id="1901" w:name="_Toc420874381"/>
        <w:bookmarkStart w:id="1902" w:name="_Toc421046469"/>
        <w:bookmarkStart w:id="1903" w:name="_Toc421046940"/>
        <w:bookmarkStart w:id="1904" w:name="_Toc477259020"/>
        <w:bookmarkStart w:id="1905" w:name="_Toc479633118"/>
        <w:bookmarkStart w:id="1906" w:name="_Toc481936274"/>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del>
    </w:p>
    <w:p w14:paraId="0A92F8E8" w14:textId="77777777" w:rsidR="00397B2B" w:rsidRPr="00EC76D5" w:rsidDel="00946E9C" w:rsidRDefault="00397B2B" w:rsidP="00397B2B">
      <w:pPr>
        <w:pStyle w:val="Code"/>
        <w:rPr>
          <w:del w:id="1907" w:author="Stefan Bjornander" w:date="2015-04-25T11:35:00Z"/>
        </w:rPr>
      </w:pPr>
      <w:del w:id="1908" w:author="Stefan Bjornander" w:date="2015-04-25T11:35:00Z">
        <w:r w:rsidRPr="00EC76D5" w:rsidDel="00946E9C">
          <w:rPr>
            <w:rPrChange w:id="1909" w:author="Stefan Bjornander" w:date="2015-04-25T14:40:00Z">
              <w:rPr>
                <w:lang w:val="sv-SE"/>
              </w:rPr>
            </w:rPrChange>
          </w:rPr>
          <w:delText xml:space="preserve">    </w:delText>
        </w:r>
        <w:r w:rsidRPr="00EC76D5" w:rsidDel="00946E9C">
          <w:delText>}</w:delText>
        </w:r>
        <w:bookmarkStart w:id="1910" w:name="_Toc417811843"/>
        <w:bookmarkStart w:id="1911" w:name="_Toc417853463"/>
        <w:bookmarkStart w:id="1912" w:name="_Toc418022141"/>
        <w:bookmarkStart w:id="1913" w:name="_Toc418191523"/>
        <w:bookmarkStart w:id="1914" w:name="_Toc418191992"/>
        <w:bookmarkStart w:id="1915" w:name="_Toc418263227"/>
        <w:bookmarkStart w:id="1916" w:name="_Toc418263694"/>
        <w:bookmarkStart w:id="1917" w:name="_Toc418356874"/>
        <w:bookmarkStart w:id="1918" w:name="_Toc418360237"/>
        <w:bookmarkStart w:id="1919" w:name="_Toc418434922"/>
        <w:bookmarkStart w:id="1920" w:name="_Toc419660089"/>
        <w:bookmarkStart w:id="1921" w:name="_Toc419660552"/>
        <w:bookmarkStart w:id="1922" w:name="_Toc420134021"/>
        <w:bookmarkStart w:id="1923" w:name="_Toc420134483"/>
        <w:bookmarkStart w:id="1924" w:name="_Toc420166241"/>
        <w:bookmarkStart w:id="1925" w:name="_Toc420167011"/>
        <w:bookmarkStart w:id="1926" w:name="_Toc420302168"/>
        <w:bookmarkStart w:id="1927" w:name="_Toc420302635"/>
        <w:bookmarkStart w:id="1928" w:name="_Toc420438469"/>
        <w:bookmarkStart w:id="1929" w:name="_Toc420795907"/>
        <w:bookmarkStart w:id="1930" w:name="_Toc420874175"/>
        <w:bookmarkStart w:id="1931" w:name="_Toc420874640"/>
        <w:bookmarkStart w:id="1932" w:name="_Toc420874382"/>
        <w:bookmarkStart w:id="1933" w:name="_Toc421046470"/>
        <w:bookmarkStart w:id="1934" w:name="_Toc421046941"/>
        <w:bookmarkStart w:id="1935" w:name="_Toc477259021"/>
        <w:bookmarkStart w:id="1936" w:name="_Toc479633119"/>
        <w:bookmarkStart w:id="1937" w:name="_Toc481936275"/>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del>
    </w:p>
    <w:p w14:paraId="43638AA9" w14:textId="77777777" w:rsidR="00397B2B" w:rsidRPr="00EC76D5" w:rsidDel="00946E9C" w:rsidRDefault="00397B2B" w:rsidP="00397B2B">
      <w:pPr>
        <w:pStyle w:val="Code"/>
        <w:rPr>
          <w:del w:id="1938" w:author="Stefan Bjornander" w:date="2015-04-25T11:35:00Z"/>
        </w:rPr>
      </w:pPr>
      <w:bookmarkStart w:id="1939" w:name="_Toc417811844"/>
      <w:bookmarkStart w:id="1940" w:name="_Toc417853464"/>
      <w:bookmarkStart w:id="1941" w:name="_Toc418022142"/>
      <w:bookmarkStart w:id="1942" w:name="_Toc418191524"/>
      <w:bookmarkStart w:id="1943" w:name="_Toc418191993"/>
      <w:bookmarkStart w:id="1944" w:name="_Toc418263228"/>
      <w:bookmarkStart w:id="1945" w:name="_Toc418263695"/>
      <w:bookmarkStart w:id="1946" w:name="_Toc418356875"/>
      <w:bookmarkStart w:id="1947" w:name="_Toc418360238"/>
      <w:bookmarkStart w:id="1948" w:name="_Toc418434923"/>
      <w:bookmarkStart w:id="1949" w:name="_Toc419660090"/>
      <w:bookmarkStart w:id="1950" w:name="_Toc419660553"/>
      <w:bookmarkStart w:id="1951" w:name="_Toc420134022"/>
      <w:bookmarkStart w:id="1952" w:name="_Toc420134484"/>
      <w:bookmarkStart w:id="1953" w:name="_Toc420166242"/>
      <w:bookmarkStart w:id="1954" w:name="_Toc420167012"/>
      <w:bookmarkStart w:id="1955" w:name="_Toc420302169"/>
      <w:bookmarkStart w:id="1956" w:name="_Toc420302636"/>
      <w:bookmarkStart w:id="1957" w:name="_Toc420438470"/>
      <w:bookmarkStart w:id="1958" w:name="_Toc420795908"/>
      <w:bookmarkStart w:id="1959" w:name="_Toc420874176"/>
      <w:bookmarkStart w:id="1960" w:name="_Toc420874641"/>
      <w:bookmarkStart w:id="1961" w:name="_Toc420874383"/>
      <w:bookmarkStart w:id="1962" w:name="_Toc421046471"/>
      <w:bookmarkStart w:id="1963" w:name="_Toc421046942"/>
      <w:bookmarkStart w:id="1964" w:name="_Toc477259022"/>
      <w:bookmarkStart w:id="1965" w:name="_Toc479633120"/>
      <w:bookmarkStart w:id="1966" w:name="_Toc481936276"/>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p>
    <w:p w14:paraId="5CCB5FF1" w14:textId="77777777" w:rsidR="00397B2B" w:rsidRPr="00EC76D5" w:rsidDel="00946E9C" w:rsidRDefault="00397B2B" w:rsidP="00397B2B">
      <w:pPr>
        <w:pStyle w:val="Code"/>
        <w:rPr>
          <w:del w:id="1967" w:author="Stefan Bjornander" w:date="2015-04-25T11:35:00Z"/>
        </w:rPr>
      </w:pPr>
      <w:del w:id="1968" w:author="Stefan Bjornander" w:date="2015-04-25T11:35:00Z">
        <w:r w:rsidRPr="00EC76D5" w:rsidDel="00946E9C">
          <w:delText xml:space="preserve">    return type;</w:delText>
        </w:r>
        <w:bookmarkStart w:id="1969" w:name="_Toc417811845"/>
        <w:bookmarkStart w:id="1970" w:name="_Toc417853465"/>
        <w:bookmarkStart w:id="1971" w:name="_Toc418022143"/>
        <w:bookmarkStart w:id="1972" w:name="_Toc418191525"/>
        <w:bookmarkStart w:id="1973" w:name="_Toc418191994"/>
        <w:bookmarkStart w:id="1974" w:name="_Toc418263229"/>
        <w:bookmarkStart w:id="1975" w:name="_Toc418263696"/>
        <w:bookmarkStart w:id="1976" w:name="_Toc418356876"/>
        <w:bookmarkStart w:id="1977" w:name="_Toc418360239"/>
        <w:bookmarkStart w:id="1978" w:name="_Toc418434924"/>
        <w:bookmarkStart w:id="1979" w:name="_Toc419660091"/>
        <w:bookmarkStart w:id="1980" w:name="_Toc419660554"/>
        <w:bookmarkStart w:id="1981" w:name="_Toc420134023"/>
        <w:bookmarkStart w:id="1982" w:name="_Toc420134485"/>
        <w:bookmarkStart w:id="1983" w:name="_Toc420166243"/>
        <w:bookmarkStart w:id="1984" w:name="_Toc420167013"/>
        <w:bookmarkStart w:id="1985" w:name="_Toc420302170"/>
        <w:bookmarkStart w:id="1986" w:name="_Toc420302637"/>
        <w:bookmarkStart w:id="1987" w:name="_Toc420438471"/>
        <w:bookmarkStart w:id="1988" w:name="_Toc420795909"/>
        <w:bookmarkStart w:id="1989" w:name="_Toc420874177"/>
        <w:bookmarkStart w:id="1990" w:name="_Toc420874642"/>
        <w:bookmarkStart w:id="1991" w:name="_Toc420874384"/>
        <w:bookmarkStart w:id="1992" w:name="_Toc421046472"/>
        <w:bookmarkStart w:id="1993" w:name="_Toc421046943"/>
        <w:bookmarkStart w:id="1994" w:name="_Toc477259023"/>
        <w:bookmarkStart w:id="1995" w:name="_Toc479633121"/>
        <w:bookmarkStart w:id="1996" w:name="_Toc481936277"/>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del>
    </w:p>
    <w:p w14:paraId="012C85A2" w14:textId="77777777" w:rsidR="00397B2B" w:rsidRPr="00EC76D5" w:rsidDel="00946E9C" w:rsidRDefault="00397B2B" w:rsidP="00397B2B">
      <w:pPr>
        <w:pStyle w:val="Code"/>
        <w:rPr>
          <w:del w:id="1997" w:author="Stefan Bjornander" w:date="2015-04-25T11:35:00Z"/>
        </w:rPr>
      </w:pPr>
      <w:del w:id="1998" w:author="Stefan Bjornander" w:date="2015-04-25T11:35:00Z">
        <w:r w:rsidRPr="00EC76D5" w:rsidDel="00946E9C">
          <w:delText xml:space="preserve">  }</w:delText>
        </w:r>
        <w:bookmarkStart w:id="1999" w:name="_Toc417811846"/>
        <w:bookmarkStart w:id="2000" w:name="_Toc417853466"/>
        <w:bookmarkStart w:id="2001" w:name="_Toc418022144"/>
        <w:bookmarkStart w:id="2002" w:name="_Toc418191526"/>
        <w:bookmarkStart w:id="2003" w:name="_Toc418191995"/>
        <w:bookmarkStart w:id="2004" w:name="_Toc418263230"/>
        <w:bookmarkStart w:id="2005" w:name="_Toc418263697"/>
        <w:bookmarkStart w:id="2006" w:name="_Toc418356877"/>
        <w:bookmarkStart w:id="2007" w:name="_Toc418360240"/>
        <w:bookmarkStart w:id="2008" w:name="_Toc418434925"/>
        <w:bookmarkStart w:id="2009" w:name="_Toc419660092"/>
        <w:bookmarkStart w:id="2010" w:name="_Toc419660555"/>
        <w:bookmarkStart w:id="2011" w:name="_Toc420134024"/>
        <w:bookmarkStart w:id="2012" w:name="_Toc420134486"/>
        <w:bookmarkStart w:id="2013" w:name="_Toc420166244"/>
        <w:bookmarkStart w:id="2014" w:name="_Toc420167014"/>
        <w:bookmarkStart w:id="2015" w:name="_Toc420302171"/>
        <w:bookmarkStart w:id="2016" w:name="_Toc420302638"/>
        <w:bookmarkStart w:id="2017" w:name="_Toc420438472"/>
        <w:bookmarkStart w:id="2018" w:name="_Toc420795910"/>
        <w:bookmarkStart w:id="2019" w:name="_Toc420874178"/>
        <w:bookmarkStart w:id="2020" w:name="_Toc420874643"/>
        <w:bookmarkStart w:id="2021" w:name="_Toc420874385"/>
        <w:bookmarkStart w:id="2022" w:name="_Toc421046473"/>
        <w:bookmarkStart w:id="2023" w:name="_Toc421046944"/>
        <w:bookmarkStart w:id="2024" w:name="_Toc477259024"/>
        <w:bookmarkStart w:id="2025" w:name="_Toc479633122"/>
        <w:bookmarkStart w:id="2026" w:name="_Toc48193627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del>
    </w:p>
    <w:p w14:paraId="240F4C9A" w14:textId="77777777" w:rsidR="00397B2B" w:rsidRPr="00EC76D5" w:rsidDel="00561FE5" w:rsidRDefault="00397B2B" w:rsidP="00397B2B">
      <w:pPr>
        <w:pStyle w:val="Code"/>
        <w:rPr>
          <w:del w:id="2027" w:author="Stefan Bjornander" w:date="2015-04-25T14:41:00Z"/>
        </w:rPr>
      </w:pPr>
      <w:bookmarkStart w:id="2028" w:name="_Toc417811847"/>
      <w:bookmarkStart w:id="2029" w:name="_Toc417853467"/>
      <w:bookmarkStart w:id="2030" w:name="_Toc418022145"/>
      <w:bookmarkStart w:id="2031" w:name="_Toc418191527"/>
      <w:bookmarkStart w:id="2032" w:name="_Toc418191996"/>
      <w:bookmarkStart w:id="2033" w:name="_Toc418263231"/>
      <w:bookmarkStart w:id="2034" w:name="_Toc418263698"/>
      <w:bookmarkStart w:id="2035" w:name="_Toc418356878"/>
      <w:bookmarkStart w:id="2036" w:name="_Toc418360241"/>
      <w:bookmarkStart w:id="2037" w:name="_Toc418434926"/>
      <w:bookmarkStart w:id="2038" w:name="_Toc419660093"/>
      <w:bookmarkStart w:id="2039" w:name="_Toc419660556"/>
      <w:bookmarkStart w:id="2040" w:name="_Toc420134025"/>
      <w:bookmarkStart w:id="2041" w:name="_Toc420134487"/>
      <w:bookmarkStart w:id="2042" w:name="_Toc420166245"/>
      <w:bookmarkStart w:id="2043" w:name="_Toc420167015"/>
      <w:bookmarkStart w:id="2044" w:name="_Toc420302172"/>
      <w:bookmarkStart w:id="2045" w:name="_Toc420302639"/>
      <w:bookmarkStart w:id="2046" w:name="_Toc420438473"/>
      <w:bookmarkStart w:id="2047" w:name="_Toc420795911"/>
      <w:bookmarkStart w:id="2048" w:name="_Toc420874179"/>
      <w:bookmarkStart w:id="2049" w:name="_Toc420874644"/>
      <w:bookmarkStart w:id="2050" w:name="_Toc420874386"/>
      <w:bookmarkStart w:id="2051" w:name="_Toc421046474"/>
      <w:bookmarkStart w:id="2052" w:name="_Toc421046945"/>
      <w:bookmarkStart w:id="2053" w:name="_Toc477259025"/>
      <w:bookmarkStart w:id="2054" w:name="_Toc479633123"/>
      <w:bookmarkStart w:id="2055" w:name="_Toc481936279"/>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14:paraId="79FA84FD" w14:textId="77777777" w:rsidR="00397B2B" w:rsidRPr="00EC76D5" w:rsidDel="00561FE5" w:rsidRDefault="00397B2B" w:rsidP="00397B2B">
      <w:pPr>
        <w:pStyle w:val="Code"/>
        <w:rPr>
          <w:del w:id="2056" w:author="Stefan Bjornander" w:date="2015-04-25T14:41:00Z"/>
        </w:rPr>
      </w:pPr>
      <w:del w:id="2057" w:author="Stefan Bjornander" w:date="2015-04-25T14:41:00Z">
        <w:r w:rsidRPr="00EC76D5" w:rsidDel="00561FE5">
          <w:delText xml:space="preserve">  public List&lt;String&gt; getNameList() {</w:delText>
        </w:r>
        <w:bookmarkStart w:id="2058" w:name="_Toc417811848"/>
        <w:bookmarkStart w:id="2059" w:name="_Toc417853468"/>
        <w:bookmarkStart w:id="2060" w:name="_Toc418022146"/>
        <w:bookmarkStart w:id="2061" w:name="_Toc418191528"/>
        <w:bookmarkStart w:id="2062" w:name="_Toc418191997"/>
        <w:bookmarkStart w:id="2063" w:name="_Toc418263232"/>
        <w:bookmarkStart w:id="2064" w:name="_Toc418263699"/>
        <w:bookmarkStart w:id="2065" w:name="_Toc418356879"/>
        <w:bookmarkStart w:id="2066" w:name="_Toc418360242"/>
        <w:bookmarkStart w:id="2067" w:name="_Toc418434927"/>
        <w:bookmarkStart w:id="2068" w:name="_Toc419660094"/>
        <w:bookmarkStart w:id="2069" w:name="_Toc419660557"/>
        <w:bookmarkStart w:id="2070" w:name="_Toc420134026"/>
        <w:bookmarkStart w:id="2071" w:name="_Toc420134488"/>
        <w:bookmarkStart w:id="2072" w:name="_Toc420166246"/>
        <w:bookmarkStart w:id="2073" w:name="_Toc420167016"/>
        <w:bookmarkStart w:id="2074" w:name="_Toc420302173"/>
        <w:bookmarkStart w:id="2075" w:name="_Toc420302640"/>
        <w:bookmarkStart w:id="2076" w:name="_Toc420438474"/>
        <w:bookmarkStart w:id="2077" w:name="_Toc420795912"/>
        <w:bookmarkStart w:id="2078" w:name="_Toc420874180"/>
        <w:bookmarkStart w:id="2079" w:name="_Toc420874645"/>
        <w:bookmarkStart w:id="2080" w:name="_Toc420874387"/>
        <w:bookmarkStart w:id="2081" w:name="_Toc421046475"/>
        <w:bookmarkStart w:id="2082" w:name="_Toc421046946"/>
        <w:bookmarkStart w:id="2083" w:name="_Toc477259026"/>
        <w:bookmarkStart w:id="2084" w:name="_Toc479633124"/>
        <w:bookmarkStart w:id="2085" w:name="_Toc481936280"/>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del>
    </w:p>
    <w:p w14:paraId="1ACCC979" w14:textId="77777777" w:rsidR="00397B2B" w:rsidRPr="00EC76D5" w:rsidDel="00561FE5" w:rsidRDefault="00397B2B" w:rsidP="00397B2B">
      <w:pPr>
        <w:pStyle w:val="Code"/>
        <w:rPr>
          <w:del w:id="2086" w:author="Stefan Bjornander" w:date="2015-04-25T14:41:00Z"/>
        </w:rPr>
      </w:pPr>
      <w:del w:id="2087" w:author="Stefan Bjornander" w:date="2015-04-25T14:41:00Z">
        <w:r w:rsidRPr="00EC76D5" w:rsidDel="00561FE5">
          <w:delText xml:space="preserve">    return m_nameList;</w:delText>
        </w:r>
        <w:bookmarkStart w:id="2088" w:name="_Toc417811849"/>
        <w:bookmarkStart w:id="2089" w:name="_Toc417853469"/>
        <w:bookmarkStart w:id="2090" w:name="_Toc418022147"/>
        <w:bookmarkStart w:id="2091" w:name="_Toc418191529"/>
        <w:bookmarkStart w:id="2092" w:name="_Toc418191998"/>
        <w:bookmarkStart w:id="2093" w:name="_Toc418263233"/>
        <w:bookmarkStart w:id="2094" w:name="_Toc418263700"/>
        <w:bookmarkStart w:id="2095" w:name="_Toc418356880"/>
        <w:bookmarkStart w:id="2096" w:name="_Toc418360243"/>
        <w:bookmarkStart w:id="2097" w:name="_Toc418434928"/>
        <w:bookmarkStart w:id="2098" w:name="_Toc419660095"/>
        <w:bookmarkStart w:id="2099" w:name="_Toc419660558"/>
        <w:bookmarkStart w:id="2100" w:name="_Toc420134027"/>
        <w:bookmarkStart w:id="2101" w:name="_Toc420134489"/>
        <w:bookmarkStart w:id="2102" w:name="_Toc420166247"/>
        <w:bookmarkStart w:id="2103" w:name="_Toc420167017"/>
        <w:bookmarkStart w:id="2104" w:name="_Toc420302174"/>
        <w:bookmarkStart w:id="2105" w:name="_Toc420302641"/>
        <w:bookmarkStart w:id="2106" w:name="_Toc420438475"/>
        <w:bookmarkStart w:id="2107" w:name="_Toc420795913"/>
        <w:bookmarkStart w:id="2108" w:name="_Toc420874181"/>
        <w:bookmarkStart w:id="2109" w:name="_Toc420874646"/>
        <w:bookmarkStart w:id="2110" w:name="_Toc420874388"/>
        <w:bookmarkStart w:id="2111" w:name="_Toc421046476"/>
        <w:bookmarkStart w:id="2112" w:name="_Toc421046947"/>
        <w:bookmarkStart w:id="2113" w:name="_Toc477259027"/>
        <w:bookmarkStart w:id="2114" w:name="_Toc479633125"/>
        <w:bookmarkStart w:id="2115" w:name="_Toc481936281"/>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del>
    </w:p>
    <w:p w14:paraId="3D59E3E0" w14:textId="77777777" w:rsidR="00397B2B" w:rsidRPr="00EC76D5" w:rsidDel="00561FE5" w:rsidRDefault="00397B2B" w:rsidP="00397B2B">
      <w:pPr>
        <w:pStyle w:val="Code"/>
        <w:rPr>
          <w:del w:id="2116" w:author="Stefan Bjornander" w:date="2015-04-25T14:41:00Z"/>
        </w:rPr>
      </w:pPr>
      <w:del w:id="2117" w:author="Stefan Bjornander" w:date="2015-04-25T14:41:00Z">
        <w:r w:rsidRPr="00EC76D5" w:rsidDel="00561FE5">
          <w:delText xml:space="preserve">  }</w:delText>
        </w:r>
        <w:bookmarkStart w:id="2118" w:name="_Toc417811850"/>
        <w:bookmarkStart w:id="2119" w:name="_Toc417853470"/>
        <w:bookmarkStart w:id="2120" w:name="_Toc418022148"/>
        <w:bookmarkStart w:id="2121" w:name="_Toc418191530"/>
        <w:bookmarkStart w:id="2122" w:name="_Toc418191999"/>
        <w:bookmarkStart w:id="2123" w:name="_Toc418263234"/>
        <w:bookmarkStart w:id="2124" w:name="_Toc418263701"/>
        <w:bookmarkStart w:id="2125" w:name="_Toc418356881"/>
        <w:bookmarkStart w:id="2126" w:name="_Toc418360244"/>
        <w:bookmarkStart w:id="2127" w:name="_Toc418434929"/>
        <w:bookmarkStart w:id="2128" w:name="_Toc419660096"/>
        <w:bookmarkStart w:id="2129" w:name="_Toc419660559"/>
        <w:bookmarkStart w:id="2130" w:name="_Toc420134028"/>
        <w:bookmarkStart w:id="2131" w:name="_Toc420134490"/>
        <w:bookmarkStart w:id="2132" w:name="_Toc420166248"/>
        <w:bookmarkStart w:id="2133" w:name="_Toc420167018"/>
        <w:bookmarkStart w:id="2134" w:name="_Toc420302175"/>
        <w:bookmarkStart w:id="2135" w:name="_Toc420302642"/>
        <w:bookmarkStart w:id="2136" w:name="_Toc420438476"/>
        <w:bookmarkStart w:id="2137" w:name="_Toc420795914"/>
        <w:bookmarkStart w:id="2138" w:name="_Toc420874182"/>
        <w:bookmarkStart w:id="2139" w:name="_Toc420874647"/>
        <w:bookmarkStart w:id="2140" w:name="_Toc420874389"/>
        <w:bookmarkStart w:id="2141" w:name="_Toc421046477"/>
        <w:bookmarkStart w:id="2142" w:name="_Toc421046948"/>
        <w:bookmarkStart w:id="2143" w:name="_Toc477259028"/>
        <w:bookmarkStart w:id="2144" w:name="_Toc479633126"/>
        <w:bookmarkStart w:id="2145" w:name="_Toc481936282"/>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del>
    </w:p>
    <w:p w14:paraId="3C87D5B4" w14:textId="77777777" w:rsidR="00397B2B" w:rsidRPr="00EC76D5" w:rsidDel="00561FE5" w:rsidRDefault="00397B2B" w:rsidP="00397B2B">
      <w:pPr>
        <w:pStyle w:val="Code"/>
        <w:rPr>
          <w:del w:id="2146" w:author="Stefan Bjornander" w:date="2015-04-25T14:41:00Z"/>
        </w:rPr>
      </w:pPr>
      <w:bookmarkStart w:id="2147" w:name="_Toc417811851"/>
      <w:bookmarkStart w:id="2148" w:name="_Toc417853471"/>
      <w:bookmarkStart w:id="2149" w:name="_Toc418022149"/>
      <w:bookmarkStart w:id="2150" w:name="_Toc418191531"/>
      <w:bookmarkStart w:id="2151" w:name="_Toc418192000"/>
      <w:bookmarkStart w:id="2152" w:name="_Toc418263235"/>
      <w:bookmarkStart w:id="2153" w:name="_Toc418263702"/>
      <w:bookmarkStart w:id="2154" w:name="_Toc418356882"/>
      <w:bookmarkStart w:id="2155" w:name="_Toc418360245"/>
      <w:bookmarkStart w:id="2156" w:name="_Toc418434930"/>
      <w:bookmarkStart w:id="2157" w:name="_Toc419660097"/>
      <w:bookmarkStart w:id="2158" w:name="_Toc419660560"/>
      <w:bookmarkStart w:id="2159" w:name="_Toc420134029"/>
      <w:bookmarkStart w:id="2160" w:name="_Toc420134491"/>
      <w:bookmarkStart w:id="2161" w:name="_Toc420166249"/>
      <w:bookmarkStart w:id="2162" w:name="_Toc420167019"/>
      <w:bookmarkStart w:id="2163" w:name="_Toc420302176"/>
      <w:bookmarkStart w:id="2164" w:name="_Toc420302643"/>
      <w:bookmarkStart w:id="2165" w:name="_Toc420438477"/>
      <w:bookmarkStart w:id="2166" w:name="_Toc420795915"/>
      <w:bookmarkStart w:id="2167" w:name="_Toc420874183"/>
      <w:bookmarkStart w:id="2168" w:name="_Toc420874648"/>
      <w:bookmarkStart w:id="2169" w:name="_Toc420874390"/>
      <w:bookmarkStart w:id="2170" w:name="_Toc421046478"/>
      <w:bookmarkStart w:id="2171" w:name="_Toc421046949"/>
      <w:bookmarkStart w:id="2172" w:name="_Toc477259029"/>
      <w:bookmarkStart w:id="2173" w:name="_Toc479633127"/>
      <w:bookmarkStart w:id="2174" w:name="_Toc481936283"/>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p>
    <w:p w14:paraId="421E1F40" w14:textId="77777777" w:rsidR="00397B2B" w:rsidRPr="00EC76D5" w:rsidDel="00561FE5" w:rsidRDefault="00397B2B" w:rsidP="00397B2B">
      <w:pPr>
        <w:pStyle w:val="Code"/>
        <w:rPr>
          <w:del w:id="2175" w:author="Stefan Bjornander" w:date="2015-04-25T14:41:00Z"/>
        </w:rPr>
      </w:pPr>
      <w:del w:id="2176" w:author="Stefan Bjornander" w:date="2015-04-25T14:41:00Z">
        <w:r w:rsidRPr="00EC76D5" w:rsidDel="00561FE5">
          <w:delText xml:space="preserve">  public List&lt;Type&gt; getTypeList() {</w:delText>
        </w:r>
        <w:bookmarkStart w:id="2177" w:name="_Toc417811852"/>
        <w:bookmarkStart w:id="2178" w:name="_Toc417853472"/>
        <w:bookmarkStart w:id="2179" w:name="_Toc418022150"/>
        <w:bookmarkStart w:id="2180" w:name="_Toc418191532"/>
        <w:bookmarkStart w:id="2181" w:name="_Toc418192001"/>
        <w:bookmarkStart w:id="2182" w:name="_Toc418263236"/>
        <w:bookmarkStart w:id="2183" w:name="_Toc418263703"/>
        <w:bookmarkStart w:id="2184" w:name="_Toc418356883"/>
        <w:bookmarkStart w:id="2185" w:name="_Toc418360246"/>
        <w:bookmarkStart w:id="2186" w:name="_Toc418434931"/>
        <w:bookmarkStart w:id="2187" w:name="_Toc419660098"/>
        <w:bookmarkStart w:id="2188" w:name="_Toc419660561"/>
        <w:bookmarkStart w:id="2189" w:name="_Toc420134030"/>
        <w:bookmarkStart w:id="2190" w:name="_Toc420134492"/>
        <w:bookmarkStart w:id="2191" w:name="_Toc420166250"/>
        <w:bookmarkStart w:id="2192" w:name="_Toc420167020"/>
        <w:bookmarkStart w:id="2193" w:name="_Toc420302177"/>
        <w:bookmarkStart w:id="2194" w:name="_Toc420302644"/>
        <w:bookmarkStart w:id="2195" w:name="_Toc420438478"/>
        <w:bookmarkStart w:id="2196" w:name="_Toc420795916"/>
        <w:bookmarkStart w:id="2197" w:name="_Toc420874184"/>
        <w:bookmarkStart w:id="2198" w:name="_Toc420874649"/>
        <w:bookmarkStart w:id="2199" w:name="_Toc420874391"/>
        <w:bookmarkStart w:id="2200" w:name="_Toc421046479"/>
        <w:bookmarkStart w:id="2201" w:name="_Toc421046950"/>
        <w:bookmarkStart w:id="2202" w:name="_Toc477259030"/>
        <w:bookmarkStart w:id="2203" w:name="_Toc479633128"/>
        <w:bookmarkStart w:id="2204" w:name="_Toc481936284"/>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del>
    </w:p>
    <w:p w14:paraId="18A1B152" w14:textId="77777777" w:rsidR="00397B2B" w:rsidRPr="00EC76D5" w:rsidDel="00561FE5" w:rsidRDefault="00397B2B" w:rsidP="00397B2B">
      <w:pPr>
        <w:pStyle w:val="Code"/>
        <w:rPr>
          <w:del w:id="2205" w:author="Stefan Bjornander" w:date="2015-04-25T14:41:00Z"/>
        </w:rPr>
      </w:pPr>
      <w:del w:id="2206" w:author="Stefan Bjornander" w:date="2015-04-25T14:41:00Z">
        <w:r w:rsidRPr="00EC76D5" w:rsidDel="00561FE5">
          <w:delText xml:space="preserve">    return m_typeList;</w:delText>
        </w:r>
        <w:bookmarkStart w:id="2207" w:name="_Toc417811853"/>
        <w:bookmarkStart w:id="2208" w:name="_Toc417853473"/>
        <w:bookmarkStart w:id="2209" w:name="_Toc418022151"/>
        <w:bookmarkStart w:id="2210" w:name="_Toc418191533"/>
        <w:bookmarkStart w:id="2211" w:name="_Toc418192002"/>
        <w:bookmarkStart w:id="2212" w:name="_Toc418263237"/>
        <w:bookmarkStart w:id="2213" w:name="_Toc418263704"/>
        <w:bookmarkStart w:id="2214" w:name="_Toc418356884"/>
        <w:bookmarkStart w:id="2215" w:name="_Toc418360247"/>
        <w:bookmarkStart w:id="2216" w:name="_Toc418434932"/>
        <w:bookmarkStart w:id="2217" w:name="_Toc419660099"/>
        <w:bookmarkStart w:id="2218" w:name="_Toc419660562"/>
        <w:bookmarkStart w:id="2219" w:name="_Toc420134031"/>
        <w:bookmarkStart w:id="2220" w:name="_Toc420134493"/>
        <w:bookmarkStart w:id="2221" w:name="_Toc420166251"/>
        <w:bookmarkStart w:id="2222" w:name="_Toc420167021"/>
        <w:bookmarkStart w:id="2223" w:name="_Toc420302178"/>
        <w:bookmarkStart w:id="2224" w:name="_Toc420302645"/>
        <w:bookmarkStart w:id="2225" w:name="_Toc420438479"/>
        <w:bookmarkStart w:id="2226" w:name="_Toc420795917"/>
        <w:bookmarkStart w:id="2227" w:name="_Toc420874185"/>
        <w:bookmarkStart w:id="2228" w:name="_Toc420874650"/>
        <w:bookmarkStart w:id="2229" w:name="_Toc420874392"/>
        <w:bookmarkStart w:id="2230" w:name="_Toc421046480"/>
        <w:bookmarkStart w:id="2231" w:name="_Toc421046951"/>
        <w:bookmarkStart w:id="2232" w:name="_Toc477259031"/>
        <w:bookmarkStart w:id="2233" w:name="_Toc479633129"/>
        <w:bookmarkStart w:id="2234" w:name="_Toc481936285"/>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del>
    </w:p>
    <w:p w14:paraId="0E1C4CD1" w14:textId="77777777" w:rsidR="00397B2B" w:rsidRPr="00EC76D5" w:rsidDel="00561FE5" w:rsidRDefault="00397B2B" w:rsidP="00397B2B">
      <w:pPr>
        <w:pStyle w:val="Code"/>
        <w:rPr>
          <w:del w:id="2235" w:author="Stefan Bjornander" w:date="2015-04-25T14:41:00Z"/>
        </w:rPr>
      </w:pPr>
      <w:del w:id="2236" w:author="Stefan Bjornander" w:date="2015-04-25T14:41:00Z">
        <w:r w:rsidRPr="00EC76D5" w:rsidDel="00561FE5">
          <w:delText xml:space="preserve">  }</w:delText>
        </w:r>
        <w:bookmarkStart w:id="2237" w:name="_Toc417811854"/>
        <w:bookmarkStart w:id="2238" w:name="_Toc417853474"/>
        <w:bookmarkStart w:id="2239" w:name="_Toc418022152"/>
        <w:bookmarkStart w:id="2240" w:name="_Toc418191534"/>
        <w:bookmarkStart w:id="2241" w:name="_Toc418192003"/>
        <w:bookmarkStart w:id="2242" w:name="_Toc418263238"/>
        <w:bookmarkStart w:id="2243" w:name="_Toc418263705"/>
        <w:bookmarkStart w:id="2244" w:name="_Toc418356885"/>
        <w:bookmarkStart w:id="2245" w:name="_Toc418360248"/>
        <w:bookmarkStart w:id="2246" w:name="_Toc418434933"/>
        <w:bookmarkStart w:id="2247" w:name="_Toc419660100"/>
        <w:bookmarkStart w:id="2248" w:name="_Toc419660563"/>
        <w:bookmarkStart w:id="2249" w:name="_Toc420134032"/>
        <w:bookmarkStart w:id="2250" w:name="_Toc420134494"/>
        <w:bookmarkStart w:id="2251" w:name="_Toc420166252"/>
        <w:bookmarkStart w:id="2252" w:name="_Toc420167022"/>
        <w:bookmarkStart w:id="2253" w:name="_Toc420302179"/>
        <w:bookmarkStart w:id="2254" w:name="_Toc420302646"/>
        <w:bookmarkStart w:id="2255" w:name="_Toc420438480"/>
        <w:bookmarkStart w:id="2256" w:name="_Toc420795918"/>
        <w:bookmarkStart w:id="2257" w:name="_Toc420874186"/>
        <w:bookmarkStart w:id="2258" w:name="_Toc420874651"/>
        <w:bookmarkStart w:id="2259" w:name="_Toc420874393"/>
        <w:bookmarkStart w:id="2260" w:name="_Toc421046481"/>
        <w:bookmarkStart w:id="2261" w:name="_Toc421046952"/>
        <w:bookmarkStart w:id="2262" w:name="_Toc477259032"/>
        <w:bookmarkStart w:id="2263" w:name="_Toc479633130"/>
        <w:bookmarkStart w:id="2264" w:name="_Toc48193628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del>
    </w:p>
    <w:p w14:paraId="6EBB9FFA" w14:textId="77777777" w:rsidR="00397B2B" w:rsidRPr="00EC76D5" w:rsidDel="00561FE5" w:rsidRDefault="00397B2B" w:rsidP="00397B2B">
      <w:pPr>
        <w:pStyle w:val="Code"/>
        <w:rPr>
          <w:del w:id="2265" w:author="Stefan Bjornander" w:date="2015-04-25T14:41:00Z"/>
        </w:rPr>
      </w:pPr>
      <w:bookmarkStart w:id="2266" w:name="_Toc417811855"/>
      <w:bookmarkStart w:id="2267" w:name="_Toc417853475"/>
      <w:bookmarkStart w:id="2268" w:name="_Toc418022153"/>
      <w:bookmarkStart w:id="2269" w:name="_Toc418191535"/>
      <w:bookmarkStart w:id="2270" w:name="_Toc418192004"/>
      <w:bookmarkStart w:id="2271" w:name="_Toc418263239"/>
      <w:bookmarkStart w:id="2272" w:name="_Toc418263706"/>
      <w:bookmarkStart w:id="2273" w:name="_Toc418356886"/>
      <w:bookmarkStart w:id="2274" w:name="_Toc418360249"/>
      <w:bookmarkStart w:id="2275" w:name="_Toc418434934"/>
      <w:bookmarkStart w:id="2276" w:name="_Toc419660101"/>
      <w:bookmarkStart w:id="2277" w:name="_Toc419660564"/>
      <w:bookmarkStart w:id="2278" w:name="_Toc420134033"/>
      <w:bookmarkStart w:id="2279" w:name="_Toc420134495"/>
      <w:bookmarkStart w:id="2280" w:name="_Toc420166253"/>
      <w:bookmarkStart w:id="2281" w:name="_Toc420167023"/>
      <w:bookmarkStart w:id="2282" w:name="_Toc420302180"/>
      <w:bookmarkStart w:id="2283" w:name="_Toc420302647"/>
      <w:bookmarkStart w:id="2284" w:name="_Toc420438481"/>
      <w:bookmarkStart w:id="2285" w:name="_Toc420795919"/>
      <w:bookmarkStart w:id="2286" w:name="_Toc420874187"/>
      <w:bookmarkStart w:id="2287" w:name="_Toc420874652"/>
      <w:bookmarkStart w:id="2288" w:name="_Toc420874394"/>
      <w:bookmarkStart w:id="2289" w:name="_Toc421046482"/>
      <w:bookmarkStart w:id="2290" w:name="_Toc421046953"/>
      <w:bookmarkStart w:id="2291" w:name="_Toc477259033"/>
      <w:bookmarkStart w:id="2292" w:name="_Toc479633131"/>
      <w:bookmarkStart w:id="2293" w:name="_Toc481936287"/>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2EF5208C" w14:textId="77777777" w:rsidR="00397B2B" w:rsidRPr="00EC76D5" w:rsidDel="00561FE5" w:rsidRDefault="00397B2B" w:rsidP="00397B2B">
      <w:pPr>
        <w:pStyle w:val="Code"/>
        <w:rPr>
          <w:del w:id="2294" w:author="Stefan Bjornander" w:date="2015-04-25T14:41:00Z"/>
        </w:rPr>
      </w:pPr>
      <w:del w:id="2295" w:author="Stefan Bjornander" w:date="2015-04-25T14:41:00Z">
        <w:r w:rsidRPr="00EC76D5" w:rsidDel="00561FE5">
          <w:delText xml:space="preserve">  public void setTypeList(List&lt;Type&gt; typeList) {</w:delText>
        </w:r>
        <w:bookmarkStart w:id="2296" w:name="_Toc417811856"/>
        <w:bookmarkStart w:id="2297" w:name="_Toc417853476"/>
        <w:bookmarkStart w:id="2298" w:name="_Toc418022154"/>
        <w:bookmarkStart w:id="2299" w:name="_Toc418191536"/>
        <w:bookmarkStart w:id="2300" w:name="_Toc418192005"/>
        <w:bookmarkStart w:id="2301" w:name="_Toc418263240"/>
        <w:bookmarkStart w:id="2302" w:name="_Toc418263707"/>
        <w:bookmarkStart w:id="2303" w:name="_Toc418356887"/>
        <w:bookmarkStart w:id="2304" w:name="_Toc418360250"/>
        <w:bookmarkStart w:id="2305" w:name="_Toc418434935"/>
        <w:bookmarkStart w:id="2306" w:name="_Toc419660102"/>
        <w:bookmarkStart w:id="2307" w:name="_Toc419660565"/>
        <w:bookmarkStart w:id="2308" w:name="_Toc420134034"/>
        <w:bookmarkStart w:id="2309" w:name="_Toc420134496"/>
        <w:bookmarkStart w:id="2310" w:name="_Toc420166254"/>
        <w:bookmarkStart w:id="2311" w:name="_Toc420167024"/>
        <w:bookmarkStart w:id="2312" w:name="_Toc420302181"/>
        <w:bookmarkStart w:id="2313" w:name="_Toc420302648"/>
        <w:bookmarkStart w:id="2314" w:name="_Toc420438482"/>
        <w:bookmarkStart w:id="2315" w:name="_Toc420795920"/>
        <w:bookmarkStart w:id="2316" w:name="_Toc420874188"/>
        <w:bookmarkStart w:id="2317" w:name="_Toc420874653"/>
        <w:bookmarkStart w:id="2318" w:name="_Toc420874395"/>
        <w:bookmarkStart w:id="2319" w:name="_Toc421046483"/>
        <w:bookmarkStart w:id="2320" w:name="_Toc421046954"/>
        <w:bookmarkStart w:id="2321" w:name="_Toc477259034"/>
        <w:bookmarkStart w:id="2322" w:name="_Toc479633132"/>
        <w:bookmarkStart w:id="2323" w:name="_Toc481936288"/>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del>
    </w:p>
    <w:p w14:paraId="0CEE75E7" w14:textId="77777777" w:rsidR="00397B2B" w:rsidRPr="00EC76D5" w:rsidDel="00561FE5" w:rsidRDefault="00397B2B" w:rsidP="00397B2B">
      <w:pPr>
        <w:pStyle w:val="Code"/>
        <w:rPr>
          <w:del w:id="2324" w:author="Stefan Bjornander" w:date="2015-04-25T14:41:00Z"/>
        </w:rPr>
      </w:pPr>
      <w:del w:id="2325" w:author="Stefan Bjornander" w:date="2015-04-25T14:41:00Z">
        <w:r w:rsidRPr="00EC76D5" w:rsidDel="00561FE5">
          <w:delText xml:space="preserve">    m_typeList = typeList;</w:delText>
        </w:r>
        <w:bookmarkStart w:id="2326" w:name="_Toc417811857"/>
        <w:bookmarkStart w:id="2327" w:name="_Toc417853477"/>
        <w:bookmarkStart w:id="2328" w:name="_Toc418022155"/>
        <w:bookmarkStart w:id="2329" w:name="_Toc418191537"/>
        <w:bookmarkStart w:id="2330" w:name="_Toc418192006"/>
        <w:bookmarkStart w:id="2331" w:name="_Toc418263241"/>
        <w:bookmarkStart w:id="2332" w:name="_Toc418263708"/>
        <w:bookmarkStart w:id="2333" w:name="_Toc418356888"/>
        <w:bookmarkStart w:id="2334" w:name="_Toc418360251"/>
        <w:bookmarkStart w:id="2335" w:name="_Toc418434936"/>
        <w:bookmarkStart w:id="2336" w:name="_Toc419660103"/>
        <w:bookmarkStart w:id="2337" w:name="_Toc419660566"/>
        <w:bookmarkStart w:id="2338" w:name="_Toc420134035"/>
        <w:bookmarkStart w:id="2339" w:name="_Toc420134497"/>
        <w:bookmarkStart w:id="2340" w:name="_Toc420166255"/>
        <w:bookmarkStart w:id="2341" w:name="_Toc420167025"/>
        <w:bookmarkStart w:id="2342" w:name="_Toc420302182"/>
        <w:bookmarkStart w:id="2343" w:name="_Toc420302649"/>
        <w:bookmarkStart w:id="2344" w:name="_Toc420438483"/>
        <w:bookmarkStart w:id="2345" w:name="_Toc420795921"/>
        <w:bookmarkStart w:id="2346" w:name="_Toc420874189"/>
        <w:bookmarkStart w:id="2347" w:name="_Toc420874654"/>
        <w:bookmarkStart w:id="2348" w:name="_Toc420874396"/>
        <w:bookmarkStart w:id="2349" w:name="_Toc421046484"/>
        <w:bookmarkStart w:id="2350" w:name="_Toc421046955"/>
        <w:bookmarkStart w:id="2351" w:name="_Toc477259035"/>
        <w:bookmarkStart w:id="2352" w:name="_Toc479633133"/>
        <w:bookmarkStart w:id="2353" w:name="_Toc481936289"/>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del>
    </w:p>
    <w:p w14:paraId="332DC6A2" w14:textId="77777777" w:rsidR="00397B2B" w:rsidRPr="00EC76D5" w:rsidDel="00561FE5" w:rsidRDefault="00397B2B" w:rsidP="00397B2B">
      <w:pPr>
        <w:pStyle w:val="Code"/>
        <w:rPr>
          <w:del w:id="2354" w:author="Stefan Bjornander" w:date="2015-04-25T14:41:00Z"/>
        </w:rPr>
      </w:pPr>
      <w:del w:id="2355" w:author="Stefan Bjornander" w:date="2015-04-25T14:41:00Z">
        <w:r w:rsidRPr="00EC76D5" w:rsidDel="00561FE5">
          <w:delText xml:space="preserve">  }</w:delText>
        </w:r>
        <w:bookmarkStart w:id="2356" w:name="_Toc417811858"/>
        <w:bookmarkStart w:id="2357" w:name="_Toc417853478"/>
        <w:bookmarkStart w:id="2358" w:name="_Toc418022156"/>
        <w:bookmarkStart w:id="2359" w:name="_Toc418191538"/>
        <w:bookmarkStart w:id="2360" w:name="_Toc418192007"/>
        <w:bookmarkStart w:id="2361" w:name="_Toc418263242"/>
        <w:bookmarkStart w:id="2362" w:name="_Toc418263709"/>
        <w:bookmarkStart w:id="2363" w:name="_Toc418356889"/>
        <w:bookmarkStart w:id="2364" w:name="_Toc418360252"/>
        <w:bookmarkStart w:id="2365" w:name="_Toc418434937"/>
        <w:bookmarkStart w:id="2366" w:name="_Toc419660104"/>
        <w:bookmarkStart w:id="2367" w:name="_Toc419660567"/>
        <w:bookmarkStart w:id="2368" w:name="_Toc420134036"/>
        <w:bookmarkStart w:id="2369" w:name="_Toc420134498"/>
        <w:bookmarkStart w:id="2370" w:name="_Toc420166256"/>
        <w:bookmarkStart w:id="2371" w:name="_Toc420167026"/>
        <w:bookmarkStart w:id="2372" w:name="_Toc420302183"/>
        <w:bookmarkStart w:id="2373" w:name="_Toc420302650"/>
        <w:bookmarkStart w:id="2374" w:name="_Toc420438484"/>
        <w:bookmarkStart w:id="2375" w:name="_Toc420795922"/>
        <w:bookmarkStart w:id="2376" w:name="_Toc420874190"/>
        <w:bookmarkStart w:id="2377" w:name="_Toc420874655"/>
        <w:bookmarkStart w:id="2378" w:name="_Toc420874397"/>
        <w:bookmarkStart w:id="2379" w:name="_Toc421046485"/>
        <w:bookmarkStart w:id="2380" w:name="_Toc421046956"/>
        <w:bookmarkStart w:id="2381" w:name="_Toc477259036"/>
        <w:bookmarkStart w:id="2382" w:name="_Toc479633134"/>
        <w:bookmarkStart w:id="2383" w:name="_Toc481936290"/>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del>
    </w:p>
    <w:p w14:paraId="7E29F2AA" w14:textId="77777777" w:rsidR="00397B2B" w:rsidRPr="00EC76D5" w:rsidDel="00561FE5" w:rsidRDefault="00397B2B" w:rsidP="00397B2B">
      <w:pPr>
        <w:pStyle w:val="Code"/>
        <w:rPr>
          <w:del w:id="2384" w:author="Stefan Bjornander" w:date="2015-04-25T14:41:00Z"/>
        </w:rPr>
      </w:pPr>
      <w:bookmarkStart w:id="2385" w:name="_Toc417811859"/>
      <w:bookmarkStart w:id="2386" w:name="_Toc417853479"/>
      <w:bookmarkStart w:id="2387" w:name="_Toc418022157"/>
      <w:bookmarkStart w:id="2388" w:name="_Toc418191539"/>
      <w:bookmarkStart w:id="2389" w:name="_Toc418192008"/>
      <w:bookmarkStart w:id="2390" w:name="_Toc418263243"/>
      <w:bookmarkStart w:id="2391" w:name="_Toc418263710"/>
      <w:bookmarkStart w:id="2392" w:name="_Toc418356890"/>
      <w:bookmarkStart w:id="2393" w:name="_Toc418360253"/>
      <w:bookmarkStart w:id="2394" w:name="_Toc418434938"/>
      <w:bookmarkStart w:id="2395" w:name="_Toc419660105"/>
      <w:bookmarkStart w:id="2396" w:name="_Toc419660568"/>
      <w:bookmarkStart w:id="2397" w:name="_Toc420134037"/>
      <w:bookmarkStart w:id="2398" w:name="_Toc420134499"/>
      <w:bookmarkStart w:id="2399" w:name="_Toc420166257"/>
      <w:bookmarkStart w:id="2400" w:name="_Toc420167027"/>
      <w:bookmarkStart w:id="2401" w:name="_Toc420302184"/>
      <w:bookmarkStart w:id="2402" w:name="_Toc420302651"/>
      <w:bookmarkStart w:id="2403" w:name="_Toc420438485"/>
      <w:bookmarkStart w:id="2404" w:name="_Toc420795923"/>
      <w:bookmarkStart w:id="2405" w:name="_Toc420874191"/>
      <w:bookmarkStart w:id="2406" w:name="_Toc420874656"/>
      <w:bookmarkStart w:id="2407" w:name="_Toc420874398"/>
      <w:bookmarkStart w:id="2408" w:name="_Toc421046486"/>
      <w:bookmarkStart w:id="2409" w:name="_Toc421046957"/>
      <w:bookmarkStart w:id="2410" w:name="_Toc477259037"/>
      <w:bookmarkStart w:id="2411" w:name="_Toc479633135"/>
      <w:bookmarkStart w:id="2412" w:name="_Toc481936291"/>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2A4F5E58" w14:textId="77777777" w:rsidR="00397B2B" w:rsidRPr="00EC76D5" w:rsidDel="00561FE5" w:rsidRDefault="00397B2B" w:rsidP="00397B2B">
      <w:pPr>
        <w:pStyle w:val="Code"/>
        <w:rPr>
          <w:del w:id="2413" w:author="Stefan Bjornander" w:date="2015-04-25T14:41:00Z"/>
        </w:rPr>
      </w:pPr>
      <w:del w:id="2414" w:author="Stefan Bjornander" w:date="2015-04-25T14:41:00Z">
        <w:r w:rsidRPr="00EC76D5" w:rsidDel="00561FE5">
          <w:delText xml:space="preserve">  public Type returnType() {</w:delText>
        </w:r>
        <w:bookmarkStart w:id="2415" w:name="_Toc417811860"/>
        <w:bookmarkStart w:id="2416" w:name="_Toc417853480"/>
        <w:bookmarkStart w:id="2417" w:name="_Toc418022158"/>
        <w:bookmarkStart w:id="2418" w:name="_Toc418191540"/>
        <w:bookmarkStart w:id="2419" w:name="_Toc418192009"/>
        <w:bookmarkStart w:id="2420" w:name="_Toc418263244"/>
        <w:bookmarkStart w:id="2421" w:name="_Toc418263711"/>
        <w:bookmarkStart w:id="2422" w:name="_Toc418356891"/>
        <w:bookmarkStart w:id="2423" w:name="_Toc418360254"/>
        <w:bookmarkStart w:id="2424" w:name="_Toc418434939"/>
        <w:bookmarkStart w:id="2425" w:name="_Toc419660106"/>
        <w:bookmarkStart w:id="2426" w:name="_Toc419660569"/>
        <w:bookmarkStart w:id="2427" w:name="_Toc420134038"/>
        <w:bookmarkStart w:id="2428" w:name="_Toc420134500"/>
        <w:bookmarkStart w:id="2429" w:name="_Toc420166258"/>
        <w:bookmarkStart w:id="2430" w:name="_Toc420167028"/>
        <w:bookmarkStart w:id="2431" w:name="_Toc420302185"/>
        <w:bookmarkStart w:id="2432" w:name="_Toc420302652"/>
        <w:bookmarkStart w:id="2433" w:name="_Toc420438486"/>
        <w:bookmarkStart w:id="2434" w:name="_Toc420795924"/>
        <w:bookmarkStart w:id="2435" w:name="_Toc420874192"/>
        <w:bookmarkStart w:id="2436" w:name="_Toc420874657"/>
        <w:bookmarkStart w:id="2437" w:name="_Toc420874399"/>
        <w:bookmarkStart w:id="2438" w:name="_Toc421046487"/>
        <w:bookmarkStart w:id="2439" w:name="_Toc421046958"/>
        <w:bookmarkStart w:id="2440" w:name="_Toc477259038"/>
        <w:bookmarkStart w:id="2441" w:name="_Toc479633136"/>
        <w:bookmarkStart w:id="2442" w:name="_Toc481936292"/>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del>
    </w:p>
    <w:p w14:paraId="41E30FBD" w14:textId="77777777" w:rsidR="00397B2B" w:rsidRPr="00EC76D5" w:rsidDel="00561FE5" w:rsidRDefault="00397B2B" w:rsidP="00397B2B">
      <w:pPr>
        <w:pStyle w:val="Code"/>
        <w:rPr>
          <w:del w:id="2443" w:author="Stefan Bjornander" w:date="2015-04-25T14:41:00Z"/>
        </w:rPr>
      </w:pPr>
      <w:del w:id="2444" w:author="Stefan Bjornander" w:date="2015-04-25T14:41:00Z">
        <w:r w:rsidRPr="00EC76D5" w:rsidDel="00561FE5">
          <w:delText xml:space="preserve">    return m_returnType;</w:delText>
        </w:r>
        <w:bookmarkStart w:id="2445" w:name="_Toc417811861"/>
        <w:bookmarkStart w:id="2446" w:name="_Toc417853481"/>
        <w:bookmarkStart w:id="2447" w:name="_Toc418022159"/>
        <w:bookmarkStart w:id="2448" w:name="_Toc418191541"/>
        <w:bookmarkStart w:id="2449" w:name="_Toc418192010"/>
        <w:bookmarkStart w:id="2450" w:name="_Toc418263245"/>
        <w:bookmarkStart w:id="2451" w:name="_Toc418263712"/>
        <w:bookmarkStart w:id="2452" w:name="_Toc418356892"/>
        <w:bookmarkStart w:id="2453" w:name="_Toc418360255"/>
        <w:bookmarkStart w:id="2454" w:name="_Toc418434940"/>
        <w:bookmarkStart w:id="2455" w:name="_Toc419660107"/>
        <w:bookmarkStart w:id="2456" w:name="_Toc419660570"/>
        <w:bookmarkStart w:id="2457" w:name="_Toc420134039"/>
        <w:bookmarkStart w:id="2458" w:name="_Toc420134501"/>
        <w:bookmarkStart w:id="2459" w:name="_Toc420166259"/>
        <w:bookmarkStart w:id="2460" w:name="_Toc420167029"/>
        <w:bookmarkStart w:id="2461" w:name="_Toc420302186"/>
        <w:bookmarkStart w:id="2462" w:name="_Toc420302653"/>
        <w:bookmarkStart w:id="2463" w:name="_Toc420438487"/>
        <w:bookmarkStart w:id="2464" w:name="_Toc420795925"/>
        <w:bookmarkStart w:id="2465" w:name="_Toc420874193"/>
        <w:bookmarkStart w:id="2466" w:name="_Toc420874658"/>
        <w:bookmarkStart w:id="2467" w:name="_Toc420874400"/>
        <w:bookmarkStart w:id="2468" w:name="_Toc421046488"/>
        <w:bookmarkStart w:id="2469" w:name="_Toc421046959"/>
        <w:bookmarkStart w:id="2470" w:name="_Toc477259039"/>
        <w:bookmarkStart w:id="2471" w:name="_Toc479633137"/>
        <w:bookmarkStart w:id="2472" w:name="_Toc481936293"/>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del>
    </w:p>
    <w:p w14:paraId="3EDFA139" w14:textId="77777777" w:rsidR="00397B2B" w:rsidRPr="00EC76D5" w:rsidDel="00561FE5" w:rsidRDefault="00397B2B" w:rsidP="00397B2B">
      <w:pPr>
        <w:pStyle w:val="Code"/>
        <w:rPr>
          <w:del w:id="2473" w:author="Stefan Bjornander" w:date="2015-04-25T14:41:00Z"/>
        </w:rPr>
      </w:pPr>
      <w:del w:id="2474" w:author="Stefan Bjornander" w:date="2015-04-25T14:41:00Z">
        <w:r w:rsidRPr="00EC76D5" w:rsidDel="00561FE5">
          <w:lastRenderedPageBreak/>
          <w:delText xml:space="preserve">  }</w:delText>
        </w:r>
        <w:bookmarkStart w:id="2475" w:name="_Toc417811862"/>
        <w:bookmarkStart w:id="2476" w:name="_Toc417853482"/>
        <w:bookmarkStart w:id="2477" w:name="_Toc418022160"/>
        <w:bookmarkStart w:id="2478" w:name="_Toc418191542"/>
        <w:bookmarkStart w:id="2479" w:name="_Toc418192011"/>
        <w:bookmarkStart w:id="2480" w:name="_Toc418263246"/>
        <w:bookmarkStart w:id="2481" w:name="_Toc418263713"/>
        <w:bookmarkStart w:id="2482" w:name="_Toc418356893"/>
        <w:bookmarkStart w:id="2483" w:name="_Toc418360256"/>
        <w:bookmarkStart w:id="2484" w:name="_Toc418434941"/>
        <w:bookmarkStart w:id="2485" w:name="_Toc419660108"/>
        <w:bookmarkStart w:id="2486" w:name="_Toc419660571"/>
        <w:bookmarkStart w:id="2487" w:name="_Toc420134040"/>
        <w:bookmarkStart w:id="2488" w:name="_Toc420134502"/>
        <w:bookmarkStart w:id="2489" w:name="_Toc420166260"/>
        <w:bookmarkStart w:id="2490" w:name="_Toc420167030"/>
        <w:bookmarkStart w:id="2491" w:name="_Toc420302187"/>
        <w:bookmarkStart w:id="2492" w:name="_Toc420302654"/>
        <w:bookmarkStart w:id="2493" w:name="_Toc420438488"/>
        <w:bookmarkStart w:id="2494" w:name="_Toc420795926"/>
        <w:bookmarkStart w:id="2495" w:name="_Toc420874194"/>
        <w:bookmarkStart w:id="2496" w:name="_Toc420874659"/>
        <w:bookmarkStart w:id="2497" w:name="_Toc420874401"/>
        <w:bookmarkStart w:id="2498" w:name="_Toc421046489"/>
        <w:bookmarkStart w:id="2499" w:name="_Toc421046960"/>
        <w:bookmarkStart w:id="2500" w:name="_Toc477259040"/>
        <w:bookmarkStart w:id="2501" w:name="_Toc479633138"/>
        <w:bookmarkStart w:id="2502" w:name="_Toc48193629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del>
    </w:p>
    <w:p w14:paraId="2438E033" w14:textId="77777777" w:rsidR="00397B2B" w:rsidRPr="00EC76D5" w:rsidDel="00561FE5" w:rsidRDefault="00397B2B" w:rsidP="00397B2B">
      <w:pPr>
        <w:pStyle w:val="Code"/>
        <w:rPr>
          <w:del w:id="2503" w:author="Stefan Bjornander" w:date="2015-04-25T14:41:00Z"/>
        </w:rPr>
      </w:pPr>
      <w:bookmarkStart w:id="2504" w:name="_Toc417811863"/>
      <w:bookmarkStart w:id="2505" w:name="_Toc417853483"/>
      <w:bookmarkStart w:id="2506" w:name="_Toc418022161"/>
      <w:bookmarkStart w:id="2507" w:name="_Toc418191543"/>
      <w:bookmarkStart w:id="2508" w:name="_Toc418192012"/>
      <w:bookmarkStart w:id="2509" w:name="_Toc418263247"/>
      <w:bookmarkStart w:id="2510" w:name="_Toc418263714"/>
      <w:bookmarkStart w:id="2511" w:name="_Toc418356894"/>
      <w:bookmarkStart w:id="2512" w:name="_Toc418360257"/>
      <w:bookmarkStart w:id="2513" w:name="_Toc418434942"/>
      <w:bookmarkStart w:id="2514" w:name="_Toc419660109"/>
      <w:bookmarkStart w:id="2515" w:name="_Toc419660572"/>
      <w:bookmarkStart w:id="2516" w:name="_Toc420134041"/>
      <w:bookmarkStart w:id="2517" w:name="_Toc420134503"/>
      <w:bookmarkStart w:id="2518" w:name="_Toc420166261"/>
      <w:bookmarkStart w:id="2519" w:name="_Toc420167031"/>
      <w:bookmarkStart w:id="2520" w:name="_Toc420302188"/>
      <w:bookmarkStart w:id="2521" w:name="_Toc420302655"/>
      <w:bookmarkStart w:id="2522" w:name="_Toc420438489"/>
      <w:bookmarkStart w:id="2523" w:name="_Toc420795927"/>
      <w:bookmarkStart w:id="2524" w:name="_Toc420874195"/>
      <w:bookmarkStart w:id="2525" w:name="_Toc420874660"/>
      <w:bookmarkStart w:id="2526" w:name="_Toc420874402"/>
      <w:bookmarkStart w:id="2527" w:name="_Toc421046490"/>
      <w:bookmarkStart w:id="2528" w:name="_Toc421046961"/>
      <w:bookmarkStart w:id="2529" w:name="_Toc477259041"/>
      <w:bookmarkStart w:id="2530" w:name="_Toc479633139"/>
      <w:bookmarkStart w:id="2531" w:name="_Toc481936295"/>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34FDCBDC" w14:textId="77777777" w:rsidR="00397B2B" w:rsidRPr="00EC76D5" w:rsidDel="00561FE5" w:rsidRDefault="00397B2B" w:rsidP="00397B2B">
      <w:pPr>
        <w:pStyle w:val="Code"/>
        <w:rPr>
          <w:del w:id="2532" w:author="Stefan Bjornander" w:date="2015-04-25T14:41:00Z"/>
        </w:rPr>
      </w:pPr>
      <w:del w:id="2533" w:author="Stefan Bjornander" w:date="2015-04-25T14:41:00Z">
        <w:r w:rsidRPr="00EC76D5" w:rsidDel="00561FE5">
          <w:delText xml:space="preserve">  public void setReturnType(Type returnType) {</w:delText>
        </w:r>
        <w:bookmarkStart w:id="2534" w:name="_Toc417811864"/>
        <w:bookmarkStart w:id="2535" w:name="_Toc417853484"/>
        <w:bookmarkStart w:id="2536" w:name="_Toc418022162"/>
        <w:bookmarkStart w:id="2537" w:name="_Toc418191544"/>
        <w:bookmarkStart w:id="2538" w:name="_Toc418192013"/>
        <w:bookmarkStart w:id="2539" w:name="_Toc418263248"/>
        <w:bookmarkStart w:id="2540" w:name="_Toc418263715"/>
        <w:bookmarkStart w:id="2541" w:name="_Toc418356895"/>
        <w:bookmarkStart w:id="2542" w:name="_Toc418360258"/>
        <w:bookmarkStart w:id="2543" w:name="_Toc418434943"/>
        <w:bookmarkStart w:id="2544" w:name="_Toc419660110"/>
        <w:bookmarkStart w:id="2545" w:name="_Toc419660573"/>
        <w:bookmarkStart w:id="2546" w:name="_Toc420134042"/>
        <w:bookmarkStart w:id="2547" w:name="_Toc420134504"/>
        <w:bookmarkStart w:id="2548" w:name="_Toc420166262"/>
        <w:bookmarkStart w:id="2549" w:name="_Toc420167032"/>
        <w:bookmarkStart w:id="2550" w:name="_Toc420302189"/>
        <w:bookmarkStart w:id="2551" w:name="_Toc420302656"/>
        <w:bookmarkStart w:id="2552" w:name="_Toc420438490"/>
        <w:bookmarkStart w:id="2553" w:name="_Toc420795928"/>
        <w:bookmarkStart w:id="2554" w:name="_Toc420874196"/>
        <w:bookmarkStart w:id="2555" w:name="_Toc420874661"/>
        <w:bookmarkStart w:id="2556" w:name="_Toc420874403"/>
        <w:bookmarkStart w:id="2557" w:name="_Toc421046491"/>
        <w:bookmarkStart w:id="2558" w:name="_Toc421046962"/>
        <w:bookmarkStart w:id="2559" w:name="_Toc477259042"/>
        <w:bookmarkStart w:id="2560" w:name="_Toc479633140"/>
        <w:bookmarkStart w:id="2561" w:name="_Toc481936296"/>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del>
    </w:p>
    <w:p w14:paraId="07828DC4" w14:textId="77777777" w:rsidR="00397B2B" w:rsidRPr="00EC76D5" w:rsidDel="00561FE5" w:rsidRDefault="00397B2B" w:rsidP="00397B2B">
      <w:pPr>
        <w:pStyle w:val="Code"/>
        <w:rPr>
          <w:del w:id="2562" w:author="Stefan Bjornander" w:date="2015-04-25T14:41:00Z"/>
        </w:rPr>
      </w:pPr>
      <w:del w:id="2563" w:author="Stefan Bjornander" w:date="2015-04-25T14:41:00Z">
        <w:r w:rsidRPr="00EC76D5" w:rsidDel="00561FE5">
          <w:delText xml:space="preserve">    m_returnType = returnType;</w:delText>
        </w:r>
        <w:bookmarkStart w:id="2564" w:name="_Toc417811865"/>
        <w:bookmarkStart w:id="2565" w:name="_Toc417853485"/>
        <w:bookmarkStart w:id="2566" w:name="_Toc418022163"/>
        <w:bookmarkStart w:id="2567" w:name="_Toc418191545"/>
        <w:bookmarkStart w:id="2568" w:name="_Toc418192014"/>
        <w:bookmarkStart w:id="2569" w:name="_Toc418263249"/>
        <w:bookmarkStart w:id="2570" w:name="_Toc418263716"/>
        <w:bookmarkStart w:id="2571" w:name="_Toc418356896"/>
        <w:bookmarkStart w:id="2572" w:name="_Toc418360259"/>
        <w:bookmarkStart w:id="2573" w:name="_Toc418434944"/>
        <w:bookmarkStart w:id="2574" w:name="_Toc419660111"/>
        <w:bookmarkStart w:id="2575" w:name="_Toc419660574"/>
        <w:bookmarkStart w:id="2576" w:name="_Toc420134043"/>
        <w:bookmarkStart w:id="2577" w:name="_Toc420134505"/>
        <w:bookmarkStart w:id="2578" w:name="_Toc420166263"/>
        <w:bookmarkStart w:id="2579" w:name="_Toc420167033"/>
        <w:bookmarkStart w:id="2580" w:name="_Toc420302190"/>
        <w:bookmarkStart w:id="2581" w:name="_Toc420302657"/>
        <w:bookmarkStart w:id="2582" w:name="_Toc420438491"/>
        <w:bookmarkStart w:id="2583" w:name="_Toc420795929"/>
        <w:bookmarkStart w:id="2584" w:name="_Toc420874197"/>
        <w:bookmarkStart w:id="2585" w:name="_Toc420874662"/>
        <w:bookmarkStart w:id="2586" w:name="_Toc420874404"/>
        <w:bookmarkStart w:id="2587" w:name="_Toc421046492"/>
        <w:bookmarkStart w:id="2588" w:name="_Toc421046963"/>
        <w:bookmarkStart w:id="2589" w:name="_Toc477259043"/>
        <w:bookmarkStart w:id="2590" w:name="_Toc479633141"/>
        <w:bookmarkStart w:id="2591" w:name="_Toc481936297"/>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del>
    </w:p>
    <w:p w14:paraId="36855FB0" w14:textId="77777777" w:rsidR="00397B2B" w:rsidRPr="00EC76D5" w:rsidDel="00561FE5" w:rsidRDefault="00397B2B" w:rsidP="00397B2B">
      <w:pPr>
        <w:pStyle w:val="Code"/>
        <w:rPr>
          <w:del w:id="2592" w:author="Stefan Bjornander" w:date="2015-04-25T14:41:00Z"/>
        </w:rPr>
      </w:pPr>
      <w:del w:id="2593" w:author="Stefan Bjornander" w:date="2015-04-25T14:41:00Z">
        <w:r w:rsidRPr="00EC76D5" w:rsidDel="00561FE5">
          <w:delText xml:space="preserve">  }</w:delText>
        </w:r>
        <w:bookmarkStart w:id="2594" w:name="_Toc417811866"/>
        <w:bookmarkStart w:id="2595" w:name="_Toc417853486"/>
        <w:bookmarkStart w:id="2596" w:name="_Toc418022164"/>
        <w:bookmarkStart w:id="2597" w:name="_Toc418191546"/>
        <w:bookmarkStart w:id="2598" w:name="_Toc418192015"/>
        <w:bookmarkStart w:id="2599" w:name="_Toc418263250"/>
        <w:bookmarkStart w:id="2600" w:name="_Toc418263717"/>
        <w:bookmarkStart w:id="2601" w:name="_Toc418356897"/>
        <w:bookmarkStart w:id="2602" w:name="_Toc418360260"/>
        <w:bookmarkStart w:id="2603" w:name="_Toc418434945"/>
        <w:bookmarkStart w:id="2604" w:name="_Toc419660112"/>
        <w:bookmarkStart w:id="2605" w:name="_Toc419660575"/>
        <w:bookmarkStart w:id="2606" w:name="_Toc420134044"/>
        <w:bookmarkStart w:id="2607" w:name="_Toc420134506"/>
        <w:bookmarkStart w:id="2608" w:name="_Toc420166264"/>
        <w:bookmarkStart w:id="2609" w:name="_Toc420167034"/>
        <w:bookmarkStart w:id="2610" w:name="_Toc420302191"/>
        <w:bookmarkStart w:id="2611" w:name="_Toc420302658"/>
        <w:bookmarkStart w:id="2612" w:name="_Toc420438492"/>
        <w:bookmarkStart w:id="2613" w:name="_Toc420795930"/>
        <w:bookmarkStart w:id="2614" w:name="_Toc420874198"/>
        <w:bookmarkStart w:id="2615" w:name="_Toc420874663"/>
        <w:bookmarkStart w:id="2616" w:name="_Toc420874405"/>
        <w:bookmarkStart w:id="2617" w:name="_Toc421046493"/>
        <w:bookmarkStart w:id="2618" w:name="_Toc421046964"/>
        <w:bookmarkStart w:id="2619" w:name="_Toc477259044"/>
        <w:bookmarkStart w:id="2620" w:name="_Toc479633142"/>
        <w:bookmarkStart w:id="2621" w:name="_Toc481936298"/>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del>
    </w:p>
    <w:p w14:paraId="35B4A15B" w14:textId="77777777" w:rsidR="00397B2B" w:rsidRPr="00EC76D5" w:rsidDel="00561FE5" w:rsidRDefault="00397B2B" w:rsidP="00397B2B">
      <w:pPr>
        <w:pStyle w:val="Code"/>
        <w:rPr>
          <w:del w:id="2622" w:author="Stefan Bjornander" w:date="2015-04-25T14:41:00Z"/>
        </w:rPr>
      </w:pPr>
      <w:bookmarkStart w:id="2623" w:name="_Toc417811867"/>
      <w:bookmarkStart w:id="2624" w:name="_Toc417853487"/>
      <w:bookmarkStart w:id="2625" w:name="_Toc418022165"/>
      <w:bookmarkStart w:id="2626" w:name="_Toc418191547"/>
      <w:bookmarkStart w:id="2627" w:name="_Toc418192016"/>
      <w:bookmarkStart w:id="2628" w:name="_Toc418263251"/>
      <w:bookmarkStart w:id="2629" w:name="_Toc418263718"/>
      <w:bookmarkStart w:id="2630" w:name="_Toc418356898"/>
      <w:bookmarkStart w:id="2631" w:name="_Toc418360261"/>
      <w:bookmarkStart w:id="2632" w:name="_Toc418434946"/>
      <w:bookmarkStart w:id="2633" w:name="_Toc419660113"/>
      <w:bookmarkStart w:id="2634" w:name="_Toc419660576"/>
      <w:bookmarkStart w:id="2635" w:name="_Toc420134045"/>
      <w:bookmarkStart w:id="2636" w:name="_Toc420134507"/>
      <w:bookmarkStart w:id="2637" w:name="_Toc420166265"/>
      <w:bookmarkStart w:id="2638" w:name="_Toc420167035"/>
      <w:bookmarkStart w:id="2639" w:name="_Toc420302192"/>
      <w:bookmarkStart w:id="2640" w:name="_Toc420302659"/>
      <w:bookmarkStart w:id="2641" w:name="_Toc420438493"/>
      <w:bookmarkStart w:id="2642" w:name="_Toc420795931"/>
      <w:bookmarkStart w:id="2643" w:name="_Toc420874199"/>
      <w:bookmarkStart w:id="2644" w:name="_Toc420874664"/>
      <w:bookmarkStart w:id="2645" w:name="_Toc420874406"/>
      <w:bookmarkStart w:id="2646" w:name="_Toc421046494"/>
      <w:bookmarkStart w:id="2647" w:name="_Toc421046965"/>
      <w:bookmarkStart w:id="2648" w:name="_Toc477259045"/>
      <w:bookmarkStart w:id="2649" w:name="_Toc479633143"/>
      <w:bookmarkStart w:id="2650" w:name="_Toc481936299"/>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p>
    <w:p w14:paraId="6D9EDF4C" w14:textId="77777777" w:rsidR="00397B2B" w:rsidRPr="00EC76D5" w:rsidDel="00561FE5" w:rsidRDefault="00397B2B" w:rsidP="00397B2B">
      <w:pPr>
        <w:pStyle w:val="Code"/>
        <w:rPr>
          <w:del w:id="2651" w:author="Stefan Bjornander" w:date="2015-04-25T14:41:00Z"/>
        </w:rPr>
      </w:pPr>
      <w:del w:id="2652" w:author="Stefan Bjornander" w:date="2015-04-25T14:41:00Z">
        <w:r w:rsidRPr="00EC76D5" w:rsidDel="00561FE5">
          <w:delText xml:space="preserve">  public boolean isEllipse() {</w:delText>
        </w:r>
        <w:bookmarkStart w:id="2653" w:name="_Toc417811868"/>
        <w:bookmarkStart w:id="2654" w:name="_Toc417853488"/>
        <w:bookmarkStart w:id="2655" w:name="_Toc418022166"/>
        <w:bookmarkStart w:id="2656" w:name="_Toc418191548"/>
        <w:bookmarkStart w:id="2657" w:name="_Toc418192017"/>
        <w:bookmarkStart w:id="2658" w:name="_Toc418263252"/>
        <w:bookmarkStart w:id="2659" w:name="_Toc418263719"/>
        <w:bookmarkStart w:id="2660" w:name="_Toc418356899"/>
        <w:bookmarkStart w:id="2661" w:name="_Toc418360262"/>
        <w:bookmarkStart w:id="2662" w:name="_Toc418434947"/>
        <w:bookmarkStart w:id="2663" w:name="_Toc419660114"/>
        <w:bookmarkStart w:id="2664" w:name="_Toc419660577"/>
        <w:bookmarkStart w:id="2665" w:name="_Toc420134046"/>
        <w:bookmarkStart w:id="2666" w:name="_Toc420134508"/>
        <w:bookmarkStart w:id="2667" w:name="_Toc420166266"/>
        <w:bookmarkStart w:id="2668" w:name="_Toc420167036"/>
        <w:bookmarkStart w:id="2669" w:name="_Toc420302193"/>
        <w:bookmarkStart w:id="2670" w:name="_Toc420302660"/>
        <w:bookmarkStart w:id="2671" w:name="_Toc420438494"/>
        <w:bookmarkStart w:id="2672" w:name="_Toc420795932"/>
        <w:bookmarkStart w:id="2673" w:name="_Toc420874200"/>
        <w:bookmarkStart w:id="2674" w:name="_Toc420874665"/>
        <w:bookmarkStart w:id="2675" w:name="_Toc420874407"/>
        <w:bookmarkStart w:id="2676" w:name="_Toc421046495"/>
        <w:bookmarkStart w:id="2677" w:name="_Toc421046966"/>
        <w:bookmarkStart w:id="2678" w:name="_Toc477259046"/>
        <w:bookmarkStart w:id="2679" w:name="_Toc479633144"/>
        <w:bookmarkStart w:id="2680" w:name="_Toc481936300"/>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del>
    </w:p>
    <w:p w14:paraId="02E94C24" w14:textId="77777777" w:rsidR="00397B2B" w:rsidRPr="00EC76D5" w:rsidDel="00561FE5" w:rsidRDefault="00397B2B" w:rsidP="00397B2B">
      <w:pPr>
        <w:pStyle w:val="Code"/>
        <w:rPr>
          <w:del w:id="2681" w:author="Stefan Bjornander" w:date="2015-04-25T14:41:00Z"/>
        </w:rPr>
      </w:pPr>
      <w:del w:id="2682" w:author="Stefan Bjornander" w:date="2015-04-25T14:41:00Z">
        <w:r w:rsidRPr="00EC76D5" w:rsidDel="00561FE5">
          <w:delText xml:space="preserve">    return m_ellipse;</w:delText>
        </w:r>
        <w:bookmarkStart w:id="2683" w:name="_Toc417811869"/>
        <w:bookmarkStart w:id="2684" w:name="_Toc417853489"/>
        <w:bookmarkStart w:id="2685" w:name="_Toc418022167"/>
        <w:bookmarkStart w:id="2686" w:name="_Toc418191549"/>
        <w:bookmarkStart w:id="2687" w:name="_Toc418192018"/>
        <w:bookmarkStart w:id="2688" w:name="_Toc418263253"/>
        <w:bookmarkStart w:id="2689" w:name="_Toc418263720"/>
        <w:bookmarkStart w:id="2690" w:name="_Toc418356900"/>
        <w:bookmarkStart w:id="2691" w:name="_Toc418360263"/>
        <w:bookmarkStart w:id="2692" w:name="_Toc418434948"/>
        <w:bookmarkStart w:id="2693" w:name="_Toc419660115"/>
        <w:bookmarkStart w:id="2694" w:name="_Toc419660578"/>
        <w:bookmarkStart w:id="2695" w:name="_Toc420134047"/>
        <w:bookmarkStart w:id="2696" w:name="_Toc420134509"/>
        <w:bookmarkStart w:id="2697" w:name="_Toc420166267"/>
        <w:bookmarkStart w:id="2698" w:name="_Toc420167037"/>
        <w:bookmarkStart w:id="2699" w:name="_Toc420302194"/>
        <w:bookmarkStart w:id="2700" w:name="_Toc420302661"/>
        <w:bookmarkStart w:id="2701" w:name="_Toc420438495"/>
        <w:bookmarkStart w:id="2702" w:name="_Toc420795933"/>
        <w:bookmarkStart w:id="2703" w:name="_Toc420874201"/>
        <w:bookmarkStart w:id="2704" w:name="_Toc420874666"/>
        <w:bookmarkStart w:id="2705" w:name="_Toc420874408"/>
        <w:bookmarkStart w:id="2706" w:name="_Toc421046496"/>
        <w:bookmarkStart w:id="2707" w:name="_Toc421046967"/>
        <w:bookmarkStart w:id="2708" w:name="_Toc477259047"/>
        <w:bookmarkStart w:id="2709" w:name="_Toc479633145"/>
        <w:bookmarkStart w:id="2710" w:name="_Toc481936301"/>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del>
    </w:p>
    <w:p w14:paraId="4B1AB959" w14:textId="77777777" w:rsidR="00397B2B" w:rsidRPr="00EC76D5" w:rsidDel="00561FE5" w:rsidRDefault="00397B2B" w:rsidP="00397B2B">
      <w:pPr>
        <w:pStyle w:val="Code"/>
        <w:rPr>
          <w:del w:id="2711" w:author="Stefan Bjornander" w:date="2015-04-25T14:41:00Z"/>
        </w:rPr>
      </w:pPr>
      <w:del w:id="2712" w:author="Stefan Bjornander" w:date="2015-04-25T14:41:00Z">
        <w:r w:rsidRPr="00EC76D5" w:rsidDel="00561FE5">
          <w:delText xml:space="preserve">  }</w:delText>
        </w:r>
        <w:bookmarkStart w:id="2713" w:name="_Toc417811870"/>
        <w:bookmarkStart w:id="2714" w:name="_Toc417853490"/>
        <w:bookmarkStart w:id="2715" w:name="_Toc418022168"/>
        <w:bookmarkStart w:id="2716" w:name="_Toc418191550"/>
        <w:bookmarkStart w:id="2717" w:name="_Toc418192019"/>
        <w:bookmarkStart w:id="2718" w:name="_Toc418263254"/>
        <w:bookmarkStart w:id="2719" w:name="_Toc418263721"/>
        <w:bookmarkStart w:id="2720" w:name="_Toc418356901"/>
        <w:bookmarkStart w:id="2721" w:name="_Toc418360264"/>
        <w:bookmarkStart w:id="2722" w:name="_Toc418434949"/>
        <w:bookmarkStart w:id="2723" w:name="_Toc419660116"/>
        <w:bookmarkStart w:id="2724" w:name="_Toc419660579"/>
        <w:bookmarkStart w:id="2725" w:name="_Toc420134048"/>
        <w:bookmarkStart w:id="2726" w:name="_Toc420134510"/>
        <w:bookmarkStart w:id="2727" w:name="_Toc420166268"/>
        <w:bookmarkStart w:id="2728" w:name="_Toc420167038"/>
        <w:bookmarkStart w:id="2729" w:name="_Toc420302195"/>
        <w:bookmarkStart w:id="2730" w:name="_Toc420302662"/>
        <w:bookmarkStart w:id="2731" w:name="_Toc420438496"/>
        <w:bookmarkStart w:id="2732" w:name="_Toc420795934"/>
        <w:bookmarkStart w:id="2733" w:name="_Toc420874202"/>
        <w:bookmarkStart w:id="2734" w:name="_Toc420874667"/>
        <w:bookmarkStart w:id="2735" w:name="_Toc420874409"/>
        <w:bookmarkStart w:id="2736" w:name="_Toc421046497"/>
        <w:bookmarkStart w:id="2737" w:name="_Toc421046968"/>
        <w:bookmarkStart w:id="2738" w:name="_Toc477259048"/>
        <w:bookmarkStart w:id="2739" w:name="_Toc479633146"/>
        <w:bookmarkStart w:id="2740" w:name="_Toc48193630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del>
    </w:p>
    <w:p w14:paraId="5B4574FB" w14:textId="77777777" w:rsidR="00397B2B" w:rsidRPr="00EC76D5" w:rsidDel="00561FE5" w:rsidRDefault="00397B2B" w:rsidP="00397B2B">
      <w:pPr>
        <w:pStyle w:val="Code"/>
        <w:rPr>
          <w:del w:id="2741" w:author="Stefan Bjornander" w:date="2015-04-25T14:41:00Z"/>
        </w:rPr>
      </w:pPr>
      <w:bookmarkStart w:id="2742" w:name="_Toc417811871"/>
      <w:bookmarkStart w:id="2743" w:name="_Toc417853491"/>
      <w:bookmarkStart w:id="2744" w:name="_Toc418022169"/>
      <w:bookmarkStart w:id="2745" w:name="_Toc418191551"/>
      <w:bookmarkStart w:id="2746" w:name="_Toc418192020"/>
      <w:bookmarkStart w:id="2747" w:name="_Toc418263255"/>
      <w:bookmarkStart w:id="2748" w:name="_Toc418263722"/>
      <w:bookmarkStart w:id="2749" w:name="_Toc418356902"/>
      <w:bookmarkStart w:id="2750" w:name="_Toc418360265"/>
      <w:bookmarkStart w:id="2751" w:name="_Toc418434950"/>
      <w:bookmarkStart w:id="2752" w:name="_Toc419660117"/>
      <w:bookmarkStart w:id="2753" w:name="_Toc419660580"/>
      <w:bookmarkStart w:id="2754" w:name="_Toc420134049"/>
      <w:bookmarkStart w:id="2755" w:name="_Toc420134511"/>
      <w:bookmarkStart w:id="2756" w:name="_Toc420166269"/>
      <w:bookmarkStart w:id="2757" w:name="_Toc420167039"/>
      <w:bookmarkStart w:id="2758" w:name="_Toc420302196"/>
      <w:bookmarkStart w:id="2759" w:name="_Toc420302663"/>
      <w:bookmarkStart w:id="2760" w:name="_Toc420438497"/>
      <w:bookmarkStart w:id="2761" w:name="_Toc420795935"/>
      <w:bookmarkStart w:id="2762" w:name="_Toc420874203"/>
      <w:bookmarkStart w:id="2763" w:name="_Toc420874668"/>
      <w:bookmarkStart w:id="2764" w:name="_Toc420874410"/>
      <w:bookmarkStart w:id="2765" w:name="_Toc421046498"/>
      <w:bookmarkStart w:id="2766" w:name="_Toc421046969"/>
      <w:bookmarkStart w:id="2767" w:name="_Toc477259049"/>
      <w:bookmarkStart w:id="2768" w:name="_Toc479633147"/>
      <w:bookmarkStart w:id="2769" w:name="_Toc481936303"/>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12A5B660" w14:textId="77777777" w:rsidR="00397B2B" w:rsidRPr="00EC76D5" w:rsidDel="00561FE5" w:rsidRDefault="00397B2B" w:rsidP="00397B2B">
      <w:pPr>
        <w:pStyle w:val="Code"/>
        <w:rPr>
          <w:del w:id="2770" w:author="Stefan Bjornander" w:date="2015-04-25T14:41:00Z"/>
        </w:rPr>
      </w:pPr>
      <w:del w:id="2771" w:author="Stefan Bjornander" w:date="2015-04-25T14:41:00Z">
        <w:r w:rsidRPr="00EC76D5" w:rsidDel="00561FE5">
          <w:delText xml:space="preserve">  public boolean isNewStyle() {</w:delText>
        </w:r>
        <w:bookmarkStart w:id="2772" w:name="_Toc417811872"/>
        <w:bookmarkStart w:id="2773" w:name="_Toc417853492"/>
        <w:bookmarkStart w:id="2774" w:name="_Toc418022170"/>
        <w:bookmarkStart w:id="2775" w:name="_Toc418191552"/>
        <w:bookmarkStart w:id="2776" w:name="_Toc418192021"/>
        <w:bookmarkStart w:id="2777" w:name="_Toc418263256"/>
        <w:bookmarkStart w:id="2778" w:name="_Toc418263723"/>
        <w:bookmarkStart w:id="2779" w:name="_Toc418356903"/>
        <w:bookmarkStart w:id="2780" w:name="_Toc418360266"/>
        <w:bookmarkStart w:id="2781" w:name="_Toc418434951"/>
        <w:bookmarkStart w:id="2782" w:name="_Toc419660118"/>
        <w:bookmarkStart w:id="2783" w:name="_Toc419660581"/>
        <w:bookmarkStart w:id="2784" w:name="_Toc420134050"/>
        <w:bookmarkStart w:id="2785" w:name="_Toc420134512"/>
        <w:bookmarkStart w:id="2786" w:name="_Toc420166270"/>
        <w:bookmarkStart w:id="2787" w:name="_Toc420167040"/>
        <w:bookmarkStart w:id="2788" w:name="_Toc420302197"/>
        <w:bookmarkStart w:id="2789" w:name="_Toc420302664"/>
        <w:bookmarkStart w:id="2790" w:name="_Toc420438498"/>
        <w:bookmarkStart w:id="2791" w:name="_Toc420795936"/>
        <w:bookmarkStart w:id="2792" w:name="_Toc420874204"/>
        <w:bookmarkStart w:id="2793" w:name="_Toc420874669"/>
        <w:bookmarkStart w:id="2794" w:name="_Toc420874411"/>
        <w:bookmarkStart w:id="2795" w:name="_Toc421046499"/>
        <w:bookmarkStart w:id="2796" w:name="_Toc421046970"/>
        <w:bookmarkStart w:id="2797" w:name="_Toc477259050"/>
        <w:bookmarkStart w:id="2798" w:name="_Toc479633148"/>
        <w:bookmarkStart w:id="2799" w:name="_Toc481936304"/>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del>
    </w:p>
    <w:p w14:paraId="7A5237A5" w14:textId="77777777" w:rsidR="00397B2B" w:rsidRPr="00EC76D5" w:rsidDel="00561FE5" w:rsidRDefault="00397B2B" w:rsidP="00397B2B">
      <w:pPr>
        <w:pStyle w:val="Code"/>
        <w:rPr>
          <w:del w:id="2800" w:author="Stefan Bjornander" w:date="2015-04-25T14:41:00Z"/>
        </w:rPr>
      </w:pPr>
      <w:del w:id="2801" w:author="Stefan Bjornander" w:date="2015-04-25T14:41:00Z">
        <w:r w:rsidRPr="00EC76D5" w:rsidDel="00561FE5">
          <w:delText xml:space="preserve">    return m_newStyle;</w:delText>
        </w:r>
        <w:bookmarkStart w:id="2802" w:name="_Toc417811873"/>
        <w:bookmarkStart w:id="2803" w:name="_Toc417853493"/>
        <w:bookmarkStart w:id="2804" w:name="_Toc418022171"/>
        <w:bookmarkStart w:id="2805" w:name="_Toc418191553"/>
        <w:bookmarkStart w:id="2806" w:name="_Toc418192022"/>
        <w:bookmarkStart w:id="2807" w:name="_Toc418263257"/>
        <w:bookmarkStart w:id="2808" w:name="_Toc418263724"/>
        <w:bookmarkStart w:id="2809" w:name="_Toc418356904"/>
        <w:bookmarkStart w:id="2810" w:name="_Toc418360267"/>
        <w:bookmarkStart w:id="2811" w:name="_Toc418434952"/>
        <w:bookmarkStart w:id="2812" w:name="_Toc419660119"/>
        <w:bookmarkStart w:id="2813" w:name="_Toc419660582"/>
        <w:bookmarkStart w:id="2814" w:name="_Toc420134051"/>
        <w:bookmarkStart w:id="2815" w:name="_Toc420134513"/>
        <w:bookmarkStart w:id="2816" w:name="_Toc420166271"/>
        <w:bookmarkStart w:id="2817" w:name="_Toc420167041"/>
        <w:bookmarkStart w:id="2818" w:name="_Toc420302198"/>
        <w:bookmarkStart w:id="2819" w:name="_Toc420302665"/>
        <w:bookmarkStart w:id="2820" w:name="_Toc420438499"/>
        <w:bookmarkStart w:id="2821" w:name="_Toc420795937"/>
        <w:bookmarkStart w:id="2822" w:name="_Toc420874205"/>
        <w:bookmarkStart w:id="2823" w:name="_Toc420874670"/>
        <w:bookmarkStart w:id="2824" w:name="_Toc420874412"/>
        <w:bookmarkStart w:id="2825" w:name="_Toc421046500"/>
        <w:bookmarkStart w:id="2826" w:name="_Toc421046971"/>
        <w:bookmarkStart w:id="2827" w:name="_Toc477259051"/>
        <w:bookmarkStart w:id="2828" w:name="_Toc479633149"/>
        <w:bookmarkStart w:id="2829" w:name="_Toc481936305"/>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del>
    </w:p>
    <w:p w14:paraId="3F2DACAD" w14:textId="77777777" w:rsidR="00397B2B" w:rsidRPr="00EC76D5" w:rsidDel="00561FE5" w:rsidRDefault="00397B2B" w:rsidP="00397B2B">
      <w:pPr>
        <w:pStyle w:val="Code"/>
        <w:rPr>
          <w:del w:id="2830" w:author="Stefan Bjornander" w:date="2015-04-25T14:41:00Z"/>
        </w:rPr>
      </w:pPr>
      <w:del w:id="2831" w:author="Stefan Bjornander" w:date="2015-04-25T14:41:00Z">
        <w:r w:rsidRPr="00EC76D5" w:rsidDel="00561FE5">
          <w:delText xml:space="preserve">  }</w:delText>
        </w:r>
        <w:bookmarkStart w:id="2832" w:name="_Toc417811874"/>
        <w:bookmarkStart w:id="2833" w:name="_Toc417853494"/>
        <w:bookmarkStart w:id="2834" w:name="_Toc418022172"/>
        <w:bookmarkStart w:id="2835" w:name="_Toc418191554"/>
        <w:bookmarkStart w:id="2836" w:name="_Toc418192023"/>
        <w:bookmarkStart w:id="2837" w:name="_Toc418263258"/>
        <w:bookmarkStart w:id="2838" w:name="_Toc418263725"/>
        <w:bookmarkStart w:id="2839" w:name="_Toc418356905"/>
        <w:bookmarkStart w:id="2840" w:name="_Toc418360268"/>
        <w:bookmarkStart w:id="2841" w:name="_Toc418434953"/>
        <w:bookmarkStart w:id="2842" w:name="_Toc419660120"/>
        <w:bookmarkStart w:id="2843" w:name="_Toc419660583"/>
        <w:bookmarkStart w:id="2844" w:name="_Toc420134052"/>
        <w:bookmarkStart w:id="2845" w:name="_Toc420134514"/>
        <w:bookmarkStart w:id="2846" w:name="_Toc420166272"/>
        <w:bookmarkStart w:id="2847" w:name="_Toc420167042"/>
        <w:bookmarkStart w:id="2848" w:name="_Toc420302199"/>
        <w:bookmarkStart w:id="2849" w:name="_Toc420302666"/>
        <w:bookmarkStart w:id="2850" w:name="_Toc420438500"/>
        <w:bookmarkStart w:id="2851" w:name="_Toc420795938"/>
        <w:bookmarkStart w:id="2852" w:name="_Toc420874206"/>
        <w:bookmarkStart w:id="2853" w:name="_Toc420874671"/>
        <w:bookmarkStart w:id="2854" w:name="_Toc420874413"/>
        <w:bookmarkStart w:id="2855" w:name="_Toc421046501"/>
        <w:bookmarkStart w:id="2856" w:name="_Toc421046972"/>
        <w:bookmarkStart w:id="2857" w:name="_Toc477259052"/>
        <w:bookmarkStart w:id="2858" w:name="_Toc479633150"/>
        <w:bookmarkStart w:id="2859" w:name="_Toc481936306"/>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del>
    </w:p>
    <w:p w14:paraId="56464CE0" w14:textId="77777777" w:rsidR="00397B2B" w:rsidRPr="00EC76D5" w:rsidDel="00561FE5" w:rsidRDefault="00397B2B" w:rsidP="00397B2B">
      <w:pPr>
        <w:pStyle w:val="Code"/>
        <w:rPr>
          <w:del w:id="2860" w:author="Stefan Bjornander" w:date="2015-04-25T14:41:00Z"/>
        </w:rPr>
      </w:pPr>
      <w:bookmarkStart w:id="2861" w:name="_Toc417811875"/>
      <w:bookmarkStart w:id="2862" w:name="_Toc417853495"/>
      <w:bookmarkStart w:id="2863" w:name="_Toc418022173"/>
      <w:bookmarkStart w:id="2864" w:name="_Toc418191555"/>
      <w:bookmarkStart w:id="2865" w:name="_Toc418192024"/>
      <w:bookmarkStart w:id="2866" w:name="_Toc418263259"/>
      <w:bookmarkStart w:id="2867" w:name="_Toc418263726"/>
      <w:bookmarkStart w:id="2868" w:name="_Toc418356906"/>
      <w:bookmarkStart w:id="2869" w:name="_Toc418360269"/>
      <w:bookmarkStart w:id="2870" w:name="_Toc418434954"/>
      <w:bookmarkStart w:id="2871" w:name="_Toc419660121"/>
      <w:bookmarkStart w:id="2872" w:name="_Toc419660584"/>
      <w:bookmarkStart w:id="2873" w:name="_Toc420134053"/>
      <w:bookmarkStart w:id="2874" w:name="_Toc420134515"/>
      <w:bookmarkStart w:id="2875" w:name="_Toc420166273"/>
      <w:bookmarkStart w:id="2876" w:name="_Toc420167043"/>
      <w:bookmarkStart w:id="2877" w:name="_Toc420302200"/>
      <w:bookmarkStart w:id="2878" w:name="_Toc420302667"/>
      <w:bookmarkStart w:id="2879" w:name="_Toc420438501"/>
      <w:bookmarkStart w:id="2880" w:name="_Toc420795939"/>
      <w:bookmarkStart w:id="2881" w:name="_Toc420874207"/>
      <w:bookmarkStart w:id="2882" w:name="_Toc420874672"/>
      <w:bookmarkStart w:id="2883" w:name="_Toc420874414"/>
      <w:bookmarkStart w:id="2884" w:name="_Toc421046502"/>
      <w:bookmarkStart w:id="2885" w:name="_Toc421046973"/>
      <w:bookmarkStart w:id="2886" w:name="_Toc477259053"/>
      <w:bookmarkStart w:id="2887" w:name="_Toc479633151"/>
      <w:bookmarkStart w:id="2888" w:name="_Toc481936307"/>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62001A05" w14:textId="77777777" w:rsidR="00397B2B" w:rsidRPr="00EC76D5" w:rsidDel="00561FE5" w:rsidRDefault="00397B2B" w:rsidP="00397B2B">
      <w:pPr>
        <w:pStyle w:val="Code"/>
        <w:rPr>
          <w:del w:id="2889" w:author="Stefan Bjornander" w:date="2015-04-25T14:41:00Z"/>
        </w:rPr>
      </w:pPr>
      <w:del w:id="2890" w:author="Stefan Bjornander" w:date="2015-04-25T14:41:00Z">
        <w:r w:rsidRPr="00EC76D5" w:rsidDel="00561FE5">
          <w:delText xml:space="preserve">  public int getRecordSize() {</w:delText>
        </w:r>
        <w:bookmarkStart w:id="2891" w:name="_Toc417811876"/>
        <w:bookmarkStart w:id="2892" w:name="_Toc417853496"/>
        <w:bookmarkStart w:id="2893" w:name="_Toc418022174"/>
        <w:bookmarkStart w:id="2894" w:name="_Toc418191556"/>
        <w:bookmarkStart w:id="2895" w:name="_Toc418192025"/>
        <w:bookmarkStart w:id="2896" w:name="_Toc418263260"/>
        <w:bookmarkStart w:id="2897" w:name="_Toc418263727"/>
        <w:bookmarkStart w:id="2898" w:name="_Toc418356907"/>
        <w:bookmarkStart w:id="2899" w:name="_Toc418360270"/>
        <w:bookmarkStart w:id="2900" w:name="_Toc418434955"/>
        <w:bookmarkStart w:id="2901" w:name="_Toc419660122"/>
        <w:bookmarkStart w:id="2902" w:name="_Toc419660585"/>
        <w:bookmarkStart w:id="2903" w:name="_Toc420134054"/>
        <w:bookmarkStart w:id="2904" w:name="_Toc420134516"/>
        <w:bookmarkStart w:id="2905" w:name="_Toc420166274"/>
        <w:bookmarkStart w:id="2906" w:name="_Toc420167044"/>
        <w:bookmarkStart w:id="2907" w:name="_Toc420302201"/>
        <w:bookmarkStart w:id="2908" w:name="_Toc420302668"/>
        <w:bookmarkStart w:id="2909" w:name="_Toc420438502"/>
        <w:bookmarkStart w:id="2910" w:name="_Toc420795940"/>
        <w:bookmarkStart w:id="2911" w:name="_Toc420874208"/>
        <w:bookmarkStart w:id="2912" w:name="_Toc420874673"/>
        <w:bookmarkStart w:id="2913" w:name="_Toc420874415"/>
        <w:bookmarkStart w:id="2914" w:name="_Toc421046503"/>
        <w:bookmarkStart w:id="2915" w:name="_Toc421046974"/>
        <w:bookmarkStart w:id="2916" w:name="_Toc477259054"/>
        <w:bookmarkStart w:id="2917" w:name="_Toc479633152"/>
        <w:bookmarkStart w:id="2918" w:name="_Toc481936308"/>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del>
    </w:p>
    <w:p w14:paraId="38F31A31" w14:textId="77777777" w:rsidR="00397B2B" w:rsidRPr="00EC76D5" w:rsidDel="00561FE5" w:rsidRDefault="00397B2B" w:rsidP="00397B2B">
      <w:pPr>
        <w:pStyle w:val="Code"/>
        <w:rPr>
          <w:del w:id="2919" w:author="Stefan Bjornander" w:date="2015-04-25T14:41:00Z"/>
        </w:rPr>
      </w:pPr>
      <w:del w:id="2920" w:author="Stefan Bjornander" w:date="2015-04-25T14:41:00Z">
        <w:r w:rsidRPr="00EC76D5" w:rsidDel="00561FE5">
          <w:delText xml:space="preserve">    return m_recordSize;</w:delText>
        </w:r>
        <w:bookmarkStart w:id="2921" w:name="_Toc417811877"/>
        <w:bookmarkStart w:id="2922" w:name="_Toc417853497"/>
        <w:bookmarkStart w:id="2923" w:name="_Toc418022175"/>
        <w:bookmarkStart w:id="2924" w:name="_Toc418191557"/>
        <w:bookmarkStart w:id="2925" w:name="_Toc418192026"/>
        <w:bookmarkStart w:id="2926" w:name="_Toc418263261"/>
        <w:bookmarkStart w:id="2927" w:name="_Toc418263728"/>
        <w:bookmarkStart w:id="2928" w:name="_Toc418356908"/>
        <w:bookmarkStart w:id="2929" w:name="_Toc418360271"/>
        <w:bookmarkStart w:id="2930" w:name="_Toc418434956"/>
        <w:bookmarkStart w:id="2931" w:name="_Toc419660123"/>
        <w:bookmarkStart w:id="2932" w:name="_Toc419660586"/>
        <w:bookmarkStart w:id="2933" w:name="_Toc420134055"/>
        <w:bookmarkStart w:id="2934" w:name="_Toc420134517"/>
        <w:bookmarkStart w:id="2935" w:name="_Toc420166275"/>
        <w:bookmarkStart w:id="2936" w:name="_Toc420167045"/>
        <w:bookmarkStart w:id="2937" w:name="_Toc420302202"/>
        <w:bookmarkStart w:id="2938" w:name="_Toc420302669"/>
        <w:bookmarkStart w:id="2939" w:name="_Toc420438503"/>
        <w:bookmarkStart w:id="2940" w:name="_Toc420795941"/>
        <w:bookmarkStart w:id="2941" w:name="_Toc420874209"/>
        <w:bookmarkStart w:id="2942" w:name="_Toc420874674"/>
        <w:bookmarkStart w:id="2943" w:name="_Toc420874416"/>
        <w:bookmarkStart w:id="2944" w:name="_Toc421046504"/>
        <w:bookmarkStart w:id="2945" w:name="_Toc421046975"/>
        <w:bookmarkStart w:id="2946" w:name="_Toc477259055"/>
        <w:bookmarkStart w:id="2947" w:name="_Toc479633153"/>
        <w:bookmarkStart w:id="2948" w:name="_Toc481936309"/>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del>
    </w:p>
    <w:p w14:paraId="6140A49D" w14:textId="77777777" w:rsidR="00397B2B" w:rsidRPr="00EC76D5" w:rsidDel="00561FE5" w:rsidRDefault="00397B2B" w:rsidP="00397B2B">
      <w:pPr>
        <w:pStyle w:val="Code"/>
        <w:rPr>
          <w:del w:id="2949" w:author="Stefan Bjornander" w:date="2015-04-25T14:41:00Z"/>
        </w:rPr>
      </w:pPr>
      <w:del w:id="2950" w:author="Stefan Bjornander" w:date="2015-04-25T14:41:00Z">
        <w:r w:rsidRPr="00EC76D5" w:rsidDel="00561FE5">
          <w:delText xml:space="preserve">  }</w:delText>
        </w:r>
        <w:bookmarkStart w:id="2951" w:name="_Toc417811878"/>
        <w:bookmarkStart w:id="2952" w:name="_Toc417853498"/>
        <w:bookmarkStart w:id="2953" w:name="_Toc418022176"/>
        <w:bookmarkStart w:id="2954" w:name="_Toc418191558"/>
        <w:bookmarkStart w:id="2955" w:name="_Toc418192027"/>
        <w:bookmarkStart w:id="2956" w:name="_Toc418263262"/>
        <w:bookmarkStart w:id="2957" w:name="_Toc418263729"/>
        <w:bookmarkStart w:id="2958" w:name="_Toc418356909"/>
        <w:bookmarkStart w:id="2959" w:name="_Toc418360272"/>
        <w:bookmarkStart w:id="2960" w:name="_Toc418434957"/>
        <w:bookmarkStart w:id="2961" w:name="_Toc419660124"/>
        <w:bookmarkStart w:id="2962" w:name="_Toc419660587"/>
        <w:bookmarkStart w:id="2963" w:name="_Toc420134056"/>
        <w:bookmarkStart w:id="2964" w:name="_Toc420134518"/>
        <w:bookmarkStart w:id="2965" w:name="_Toc420166276"/>
        <w:bookmarkStart w:id="2966" w:name="_Toc420167046"/>
        <w:bookmarkStart w:id="2967" w:name="_Toc420302203"/>
        <w:bookmarkStart w:id="2968" w:name="_Toc420302670"/>
        <w:bookmarkStart w:id="2969" w:name="_Toc420438504"/>
        <w:bookmarkStart w:id="2970" w:name="_Toc420795942"/>
        <w:bookmarkStart w:id="2971" w:name="_Toc420874210"/>
        <w:bookmarkStart w:id="2972" w:name="_Toc420874675"/>
        <w:bookmarkStart w:id="2973" w:name="_Toc420874417"/>
        <w:bookmarkStart w:id="2974" w:name="_Toc421046505"/>
        <w:bookmarkStart w:id="2975" w:name="_Toc421046976"/>
        <w:bookmarkStart w:id="2976" w:name="_Toc477259056"/>
        <w:bookmarkStart w:id="2977" w:name="_Toc479633154"/>
        <w:bookmarkStart w:id="2978" w:name="_Toc48193631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del>
    </w:p>
    <w:p w14:paraId="07F7FA93" w14:textId="77777777" w:rsidR="00397B2B" w:rsidRPr="00EC76D5" w:rsidDel="00561FE5" w:rsidRDefault="00397B2B" w:rsidP="00397B2B">
      <w:pPr>
        <w:pStyle w:val="Code"/>
        <w:rPr>
          <w:del w:id="2979" w:author="Stefan Bjornander" w:date="2015-04-25T14:41:00Z"/>
        </w:rPr>
      </w:pPr>
      <w:bookmarkStart w:id="2980" w:name="_Toc417811879"/>
      <w:bookmarkStart w:id="2981" w:name="_Toc417853499"/>
      <w:bookmarkStart w:id="2982" w:name="_Toc418022177"/>
      <w:bookmarkStart w:id="2983" w:name="_Toc418191559"/>
      <w:bookmarkStart w:id="2984" w:name="_Toc418192028"/>
      <w:bookmarkStart w:id="2985" w:name="_Toc418263263"/>
      <w:bookmarkStart w:id="2986" w:name="_Toc418263730"/>
      <w:bookmarkStart w:id="2987" w:name="_Toc418356910"/>
      <w:bookmarkStart w:id="2988" w:name="_Toc418360273"/>
      <w:bookmarkStart w:id="2989" w:name="_Toc418434958"/>
      <w:bookmarkStart w:id="2990" w:name="_Toc419660125"/>
      <w:bookmarkStart w:id="2991" w:name="_Toc419660588"/>
      <w:bookmarkStart w:id="2992" w:name="_Toc420134057"/>
      <w:bookmarkStart w:id="2993" w:name="_Toc420134519"/>
      <w:bookmarkStart w:id="2994" w:name="_Toc420166277"/>
      <w:bookmarkStart w:id="2995" w:name="_Toc420167047"/>
      <w:bookmarkStart w:id="2996" w:name="_Toc420302204"/>
      <w:bookmarkStart w:id="2997" w:name="_Toc420302671"/>
      <w:bookmarkStart w:id="2998" w:name="_Toc420438505"/>
      <w:bookmarkStart w:id="2999" w:name="_Toc420795943"/>
      <w:bookmarkStart w:id="3000" w:name="_Toc420874211"/>
      <w:bookmarkStart w:id="3001" w:name="_Toc420874676"/>
      <w:bookmarkStart w:id="3002" w:name="_Toc420874418"/>
      <w:bookmarkStart w:id="3003" w:name="_Toc421046506"/>
      <w:bookmarkStart w:id="3004" w:name="_Toc421046977"/>
      <w:bookmarkStart w:id="3005" w:name="_Toc477259057"/>
      <w:bookmarkStart w:id="3006" w:name="_Toc479633155"/>
      <w:bookmarkStart w:id="3007" w:name="_Toc481936311"/>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p>
    <w:p w14:paraId="4F547D38" w14:textId="77777777" w:rsidR="00397B2B" w:rsidRPr="00EC76D5" w:rsidDel="00561FE5" w:rsidRDefault="00397B2B" w:rsidP="00397B2B">
      <w:pPr>
        <w:pStyle w:val="Code"/>
        <w:rPr>
          <w:del w:id="3008" w:author="Stefan Bjornander" w:date="2015-04-25T14:41:00Z"/>
        </w:rPr>
      </w:pPr>
      <w:del w:id="3009" w:author="Stefan Bjornander" w:date="2015-04-25T14:41:00Z">
        <w:r w:rsidRPr="00EC76D5" w:rsidDel="00561FE5">
          <w:delText xml:space="preserve">  public void setRecordSize(int recordSize) {</w:delText>
        </w:r>
        <w:bookmarkStart w:id="3010" w:name="_Toc417811880"/>
        <w:bookmarkStart w:id="3011" w:name="_Toc417853500"/>
        <w:bookmarkStart w:id="3012" w:name="_Toc418022178"/>
        <w:bookmarkStart w:id="3013" w:name="_Toc418191560"/>
        <w:bookmarkStart w:id="3014" w:name="_Toc418192029"/>
        <w:bookmarkStart w:id="3015" w:name="_Toc418263264"/>
        <w:bookmarkStart w:id="3016" w:name="_Toc418263731"/>
        <w:bookmarkStart w:id="3017" w:name="_Toc418356911"/>
        <w:bookmarkStart w:id="3018" w:name="_Toc418360274"/>
        <w:bookmarkStart w:id="3019" w:name="_Toc418434959"/>
        <w:bookmarkStart w:id="3020" w:name="_Toc419660126"/>
        <w:bookmarkStart w:id="3021" w:name="_Toc419660589"/>
        <w:bookmarkStart w:id="3022" w:name="_Toc420134058"/>
        <w:bookmarkStart w:id="3023" w:name="_Toc420134520"/>
        <w:bookmarkStart w:id="3024" w:name="_Toc420166278"/>
        <w:bookmarkStart w:id="3025" w:name="_Toc420167048"/>
        <w:bookmarkStart w:id="3026" w:name="_Toc420302205"/>
        <w:bookmarkStart w:id="3027" w:name="_Toc420302672"/>
        <w:bookmarkStart w:id="3028" w:name="_Toc420438506"/>
        <w:bookmarkStart w:id="3029" w:name="_Toc420795944"/>
        <w:bookmarkStart w:id="3030" w:name="_Toc420874212"/>
        <w:bookmarkStart w:id="3031" w:name="_Toc420874677"/>
        <w:bookmarkStart w:id="3032" w:name="_Toc420874419"/>
        <w:bookmarkStart w:id="3033" w:name="_Toc421046507"/>
        <w:bookmarkStart w:id="3034" w:name="_Toc421046978"/>
        <w:bookmarkStart w:id="3035" w:name="_Toc477259058"/>
        <w:bookmarkStart w:id="3036" w:name="_Toc479633156"/>
        <w:bookmarkStart w:id="3037" w:name="_Toc481936312"/>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del>
    </w:p>
    <w:p w14:paraId="7754A070" w14:textId="77777777" w:rsidR="00397B2B" w:rsidRPr="00EC76D5" w:rsidDel="00561FE5" w:rsidRDefault="00397B2B" w:rsidP="00397B2B">
      <w:pPr>
        <w:pStyle w:val="Code"/>
        <w:rPr>
          <w:del w:id="3038" w:author="Stefan Bjornander" w:date="2015-04-25T14:41:00Z"/>
        </w:rPr>
      </w:pPr>
      <w:del w:id="3039" w:author="Stefan Bjornander" w:date="2015-04-25T14:41:00Z">
        <w:r w:rsidRPr="00EC76D5" w:rsidDel="00561FE5">
          <w:delText xml:space="preserve">    m_recordSize = recordSize;</w:delText>
        </w:r>
        <w:bookmarkStart w:id="3040" w:name="_Toc417811881"/>
        <w:bookmarkStart w:id="3041" w:name="_Toc417853501"/>
        <w:bookmarkStart w:id="3042" w:name="_Toc418022179"/>
        <w:bookmarkStart w:id="3043" w:name="_Toc418191561"/>
        <w:bookmarkStart w:id="3044" w:name="_Toc418192030"/>
        <w:bookmarkStart w:id="3045" w:name="_Toc418263265"/>
        <w:bookmarkStart w:id="3046" w:name="_Toc418263732"/>
        <w:bookmarkStart w:id="3047" w:name="_Toc418356912"/>
        <w:bookmarkStart w:id="3048" w:name="_Toc418360275"/>
        <w:bookmarkStart w:id="3049" w:name="_Toc418434960"/>
        <w:bookmarkStart w:id="3050" w:name="_Toc419660127"/>
        <w:bookmarkStart w:id="3051" w:name="_Toc419660590"/>
        <w:bookmarkStart w:id="3052" w:name="_Toc420134059"/>
        <w:bookmarkStart w:id="3053" w:name="_Toc420134521"/>
        <w:bookmarkStart w:id="3054" w:name="_Toc420166279"/>
        <w:bookmarkStart w:id="3055" w:name="_Toc420167049"/>
        <w:bookmarkStart w:id="3056" w:name="_Toc420302206"/>
        <w:bookmarkStart w:id="3057" w:name="_Toc420302673"/>
        <w:bookmarkStart w:id="3058" w:name="_Toc420438507"/>
        <w:bookmarkStart w:id="3059" w:name="_Toc420795945"/>
        <w:bookmarkStart w:id="3060" w:name="_Toc420874213"/>
        <w:bookmarkStart w:id="3061" w:name="_Toc420874678"/>
        <w:bookmarkStart w:id="3062" w:name="_Toc420874420"/>
        <w:bookmarkStart w:id="3063" w:name="_Toc421046508"/>
        <w:bookmarkStart w:id="3064" w:name="_Toc421046979"/>
        <w:bookmarkStart w:id="3065" w:name="_Toc477259059"/>
        <w:bookmarkStart w:id="3066" w:name="_Toc479633157"/>
        <w:bookmarkStart w:id="3067" w:name="_Toc481936313"/>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del>
    </w:p>
    <w:p w14:paraId="049BD364" w14:textId="77777777" w:rsidR="00ED57CB" w:rsidRPr="00EC76D5" w:rsidDel="00561FE5" w:rsidRDefault="00397B2B" w:rsidP="00397B2B">
      <w:pPr>
        <w:pStyle w:val="Code"/>
        <w:rPr>
          <w:del w:id="3068" w:author="Stefan Bjornander" w:date="2015-04-25T14:41:00Z"/>
        </w:rPr>
      </w:pPr>
      <w:del w:id="3069" w:author="Stefan Bjornander" w:date="2015-04-25T14:41:00Z">
        <w:r w:rsidRPr="00EC76D5" w:rsidDel="00561FE5">
          <w:delText xml:space="preserve">  }</w:delText>
        </w:r>
        <w:bookmarkStart w:id="3070" w:name="_Toc417811882"/>
        <w:bookmarkStart w:id="3071" w:name="_Toc417853502"/>
        <w:bookmarkStart w:id="3072" w:name="_Toc418022180"/>
        <w:bookmarkStart w:id="3073" w:name="_Toc418191562"/>
        <w:bookmarkStart w:id="3074" w:name="_Toc418192031"/>
        <w:bookmarkStart w:id="3075" w:name="_Toc418263266"/>
        <w:bookmarkStart w:id="3076" w:name="_Toc418263733"/>
        <w:bookmarkStart w:id="3077" w:name="_Toc418356913"/>
        <w:bookmarkStart w:id="3078" w:name="_Toc418360276"/>
        <w:bookmarkStart w:id="3079" w:name="_Toc418434961"/>
        <w:bookmarkStart w:id="3080" w:name="_Toc419660128"/>
        <w:bookmarkStart w:id="3081" w:name="_Toc419660591"/>
        <w:bookmarkStart w:id="3082" w:name="_Toc420134060"/>
        <w:bookmarkStart w:id="3083" w:name="_Toc420134522"/>
        <w:bookmarkStart w:id="3084" w:name="_Toc420166280"/>
        <w:bookmarkStart w:id="3085" w:name="_Toc420167050"/>
        <w:bookmarkStart w:id="3086" w:name="_Toc420302207"/>
        <w:bookmarkStart w:id="3087" w:name="_Toc420302674"/>
        <w:bookmarkStart w:id="3088" w:name="_Toc420438508"/>
        <w:bookmarkStart w:id="3089" w:name="_Toc420795946"/>
        <w:bookmarkStart w:id="3090" w:name="_Toc420874214"/>
        <w:bookmarkStart w:id="3091" w:name="_Toc420874679"/>
        <w:bookmarkStart w:id="3092" w:name="_Toc420874421"/>
        <w:bookmarkStart w:id="3093" w:name="_Toc421046509"/>
        <w:bookmarkStart w:id="3094" w:name="_Toc421046980"/>
        <w:bookmarkStart w:id="3095" w:name="_Toc477259060"/>
        <w:bookmarkStart w:id="3096" w:name="_Toc479633158"/>
        <w:bookmarkStart w:id="3097" w:name="_Toc481936314"/>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del>
    </w:p>
    <w:p w14:paraId="6909499D" w14:textId="11ED36A4" w:rsidR="00ED57CB" w:rsidRPr="00EC76D5" w:rsidRDefault="00ED57CB" w:rsidP="006A31DF">
      <w:pPr>
        <w:pStyle w:val="Rubrik3"/>
      </w:pPr>
      <w:bookmarkStart w:id="3098" w:name="_Toc481936315"/>
      <w:r w:rsidRPr="00EC76D5">
        <w:t>Struct and Union Types</w:t>
      </w:r>
      <w:bookmarkEnd w:id="3098"/>
    </w:p>
    <w:p w14:paraId="55CE13D0" w14:textId="4CF35F5F" w:rsidR="008B1607" w:rsidRPr="00EC76D5" w:rsidRDefault="009D0975" w:rsidP="00EB1856">
      <w:r w:rsidRPr="00EC76D5">
        <w:t>A struct and union t</w:t>
      </w:r>
      <w:r w:rsidR="00EB1856" w:rsidRPr="00EC76D5">
        <w:t xml:space="preserve">akes a list of symbols and an indication </w:t>
      </w:r>
      <w:r w:rsidR="00AD0C4E" w:rsidRPr="00EC76D5">
        <w:t>whether</w:t>
      </w:r>
      <w:r w:rsidR="00D451DE" w:rsidRPr="00EC76D5">
        <w:t xml:space="preserve"> the struct or union is</w:t>
      </w:r>
      <w:r w:rsidR="00EB1856" w:rsidRPr="00EC76D5">
        <w:t xml:space="preserve"> </w:t>
      </w:r>
      <w:r w:rsidR="00EB1856" w:rsidRPr="00EC76D5">
        <w:rPr>
          <w:rStyle w:val="CodeInText0"/>
        </w:rPr>
        <w:t>tagged</w:t>
      </w:r>
      <w:r w:rsidR="00EB1856" w:rsidRPr="00EC76D5">
        <w:t>.</w:t>
      </w:r>
      <w:r w:rsidR="00A805C2" w:rsidRPr="00EC76D5">
        <w:t xml:space="preserve"> A struct or union is tagged it is </w:t>
      </w:r>
      <w:r w:rsidR="00F423BA" w:rsidRPr="00EC76D5">
        <w:t xml:space="preserve">given </w:t>
      </w:r>
      <w:r w:rsidR="007D1431" w:rsidRPr="00EC76D5">
        <w:t>a name:</w:t>
      </w:r>
    </w:p>
    <w:tbl>
      <w:tblPr>
        <w:tblStyle w:val="Tabellrutnt"/>
        <w:tblW w:w="0" w:type="auto"/>
        <w:tblLook w:val="04A0" w:firstRow="1" w:lastRow="0" w:firstColumn="1" w:lastColumn="0" w:noHBand="0" w:noVBand="1"/>
      </w:tblPr>
      <w:tblGrid>
        <w:gridCol w:w="4675"/>
        <w:gridCol w:w="4675"/>
      </w:tblGrid>
      <w:tr w:rsidR="008B1607" w:rsidRPr="00EC76D5" w14:paraId="08153970" w14:textId="77777777" w:rsidTr="00E4569A">
        <w:tc>
          <w:tcPr>
            <w:tcW w:w="4675" w:type="dxa"/>
            <w:tcBorders>
              <w:top w:val="nil"/>
              <w:left w:val="nil"/>
              <w:bottom w:val="nil"/>
              <w:right w:val="nil"/>
            </w:tcBorders>
          </w:tcPr>
          <w:p w14:paraId="3C2510D6" w14:textId="77777777" w:rsidR="008B1607" w:rsidRPr="00EC76D5" w:rsidRDefault="008B1607" w:rsidP="008F73FE">
            <w:pPr>
              <w:pStyle w:val="Code"/>
            </w:pPr>
            <w:r w:rsidRPr="00EC76D5">
              <w:t xml:space="preserve">struct </w:t>
            </w:r>
            <w:r w:rsidR="00376FA0" w:rsidRPr="00EC76D5">
              <w:t>{</w:t>
            </w:r>
          </w:p>
          <w:p w14:paraId="53CF7D8B" w14:textId="77777777" w:rsidR="00376FA0" w:rsidRPr="00EC76D5" w:rsidRDefault="00376FA0" w:rsidP="008F73FE">
            <w:pPr>
              <w:pStyle w:val="Code"/>
            </w:pPr>
            <w:r w:rsidRPr="00EC76D5">
              <w:t xml:space="preserve">  int a, b;</w:t>
            </w:r>
          </w:p>
          <w:p w14:paraId="1CF1E7F7" w14:textId="36B80BC7" w:rsidR="00376FA0" w:rsidRPr="00EC76D5" w:rsidRDefault="00376FA0" w:rsidP="008F73FE">
            <w:pPr>
              <w:pStyle w:val="Code"/>
            </w:pPr>
            <w:r w:rsidRPr="00EC76D5">
              <w:t>};</w:t>
            </w:r>
          </w:p>
        </w:tc>
        <w:tc>
          <w:tcPr>
            <w:tcW w:w="4675" w:type="dxa"/>
            <w:tcBorders>
              <w:top w:val="nil"/>
              <w:left w:val="nil"/>
              <w:bottom w:val="nil"/>
              <w:right w:val="nil"/>
            </w:tcBorders>
          </w:tcPr>
          <w:p w14:paraId="3C62E4ED" w14:textId="571E7A80" w:rsidR="008F73FE" w:rsidRPr="00EC76D5" w:rsidRDefault="008F73FE" w:rsidP="008F73FE">
            <w:pPr>
              <w:pStyle w:val="Code"/>
            </w:pPr>
            <w:r w:rsidRPr="00EC76D5">
              <w:t xml:space="preserve">struct </w:t>
            </w:r>
            <w:r w:rsidR="00AD2295" w:rsidRPr="00EC76D5">
              <w:t xml:space="preserve">s </w:t>
            </w:r>
            <w:r w:rsidRPr="00EC76D5">
              <w:t>{</w:t>
            </w:r>
          </w:p>
          <w:p w14:paraId="38F51A09" w14:textId="77777777" w:rsidR="008F73FE" w:rsidRPr="00EC76D5" w:rsidRDefault="008F73FE" w:rsidP="008F73FE">
            <w:pPr>
              <w:pStyle w:val="Code"/>
            </w:pPr>
            <w:r w:rsidRPr="00EC76D5">
              <w:t xml:space="preserve">  int a, b;</w:t>
            </w:r>
          </w:p>
          <w:p w14:paraId="075CA43C" w14:textId="2DF49F1E" w:rsidR="008B1607" w:rsidRPr="00EC76D5" w:rsidRDefault="008F73FE" w:rsidP="008F73FE">
            <w:pPr>
              <w:pStyle w:val="Code"/>
            </w:pPr>
            <w:r w:rsidRPr="00EC76D5">
              <w:t>};</w:t>
            </w:r>
          </w:p>
        </w:tc>
      </w:tr>
      <w:tr w:rsidR="008B1607" w:rsidRPr="00EC76D5" w14:paraId="744EC5ED" w14:textId="77777777" w:rsidTr="00E4569A">
        <w:tc>
          <w:tcPr>
            <w:tcW w:w="4675" w:type="dxa"/>
            <w:tcBorders>
              <w:top w:val="nil"/>
              <w:left w:val="nil"/>
              <w:bottom w:val="nil"/>
              <w:right w:val="nil"/>
            </w:tcBorders>
          </w:tcPr>
          <w:p w14:paraId="31493489" w14:textId="487D4A70" w:rsidR="008B1607" w:rsidRPr="00EC76D5" w:rsidRDefault="008F73FE" w:rsidP="00EB1856">
            <w:r w:rsidRPr="00EC76D5">
              <w:t xml:space="preserve">(a) An untagged </w:t>
            </w:r>
            <w:r w:rsidR="00FE1B5D" w:rsidRPr="00EC76D5">
              <w:t>struct</w:t>
            </w:r>
          </w:p>
        </w:tc>
        <w:tc>
          <w:tcPr>
            <w:tcW w:w="4675" w:type="dxa"/>
            <w:tcBorders>
              <w:top w:val="nil"/>
              <w:left w:val="nil"/>
              <w:bottom w:val="nil"/>
              <w:right w:val="nil"/>
            </w:tcBorders>
          </w:tcPr>
          <w:p w14:paraId="6071441C" w14:textId="797C5186" w:rsidR="008B1607" w:rsidRPr="00EC76D5" w:rsidRDefault="008F73FE" w:rsidP="00EB1856">
            <w:r w:rsidRPr="00EC76D5">
              <w:t>(b) A struct tagged with the name “s”</w:t>
            </w:r>
          </w:p>
        </w:tc>
      </w:tr>
    </w:tbl>
    <w:p w14:paraId="5001986A" w14:textId="3C24EC76" w:rsidR="007D1431" w:rsidRPr="00EC76D5" w:rsidRDefault="007D1431" w:rsidP="007D1431">
      <w:r w:rsidRPr="00EC76D5">
        <w:t xml:space="preserve">The only reason for including the </w:t>
      </w:r>
      <w:proofErr w:type="spellStart"/>
      <w:r w:rsidRPr="00EC76D5">
        <w:rPr>
          <w:rStyle w:val="CodeInText0"/>
        </w:rPr>
        <w:t>m_hasTag</w:t>
      </w:r>
      <w:proofErr w:type="spellEnd"/>
      <w:r w:rsidRPr="00EC76D5">
        <w:t xml:space="preserve"> field is that </w:t>
      </w:r>
      <w:r w:rsidR="000B05FB" w:rsidRPr="00EC76D5">
        <w:t>an untagged struct or union with no defined variables shall raise a warning, since it is a meaningless</w:t>
      </w:r>
      <w:r w:rsidR="008D4686" w:rsidRPr="00EC76D5">
        <w:t xml:space="preserve"> declaration:</w:t>
      </w:r>
    </w:p>
    <w:p w14:paraId="416E327D" w14:textId="77777777" w:rsidR="003A6B90" w:rsidRPr="00EC76D5" w:rsidRDefault="003A6B90" w:rsidP="00C15BA3">
      <w:pPr>
        <w:pStyle w:val="Code"/>
      </w:pPr>
    </w:p>
    <w:p w14:paraId="2BF4E4C1" w14:textId="77777777" w:rsidR="003A6B90" w:rsidRPr="00EC76D5" w:rsidRDefault="003A6B90" w:rsidP="00C15BA3">
      <w:pPr>
        <w:pStyle w:val="Code"/>
      </w:pPr>
    </w:p>
    <w:p w14:paraId="68E4507E" w14:textId="3B93B0DD" w:rsidR="00C15BA3" w:rsidRPr="00EC76D5" w:rsidRDefault="00C15BA3" w:rsidP="00C15BA3">
      <w:pPr>
        <w:pStyle w:val="Code"/>
      </w:pPr>
      <w:r w:rsidRPr="00EC76D5">
        <w:t>struct s {int i;}; // Meaningful</w:t>
      </w:r>
      <w:r w:rsidR="00D6433F" w:rsidRPr="00EC76D5">
        <w:t>, s can later be used to define variables.</w:t>
      </w:r>
    </w:p>
    <w:p w14:paraId="01CD2004" w14:textId="22974A09" w:rsidR="00C530AB" w:rsidRPr="00EC76D5" w:rsidRDefault="00C530AB" w:rsidP="00C530AB">
      <w:pPr>
        <w:pStyle w:val="Code"/>
      </w:pPr>
      <w:r w:rsidRPr="00EC76D5">
        <w:t>struct {int i;} t; // Meaningful, t is a defined variable.</w:t>
      </w:r>
    </w:p>
    <w:p w14:paraId="48103D11" w14:textId="493BBECC" w:rsidR="00C15BA3" w:rsidRPr="00EC76D5" w:rsidRDefault="00C15BA3" w:rsidP="00C15BA3">
      <w:pPr>
        <w:pStyle w:val="Code"/>
      </w:pPr>
      <w:r w:rsidRPr="00EC76D5">
        <w:t>struct {int i;};   // Meaningless</w:t>
      </w:r>
      <w:r w:rsidR="001F038C" w:rsidRPr="00EC76D5">
        <w:t xml:space="preserve">, </w:t>
      </w:r>
      <w:r w:rsidR="003A6B90" w:rsidRPr="00EC76D5">
        <w:t>shall raise a warning.</w:t>
      </w:r>
    </w:p>
    <w:p w14:paraId="2C88FDDC" w14:textId="4BDF4908" w:rsidR="009E5C9B" w:rsidRPr="00EC76D5" w:rsidRDefault="009E5C9B" w:rsidP="009E5C9B">
      <w:pPr>
        <w:pStyle w:val="CodeHeader"/>
        <w:rPr>
          <w:ins w:id="3099" w:author="Stefan Bjornander" w:date="2015-04-25T16:01:00Z"/>
        </w:rPr>
      </w:pPr>
      <w:proofErr w:type="spellStart"/>
      <w:r w:rsidRPr="00EC76D5">
        <w:t>Type.java</w:t>
      </w:r>
      <w:proofErr w:type="spellEnd"/>
    </w:p>
    <w:p w14:paraId="23977924" w14:textId="77777777" w:rsidR="006B3DB7" w:rsidRPr="00EC76D5" w:rsidRDefault="006B3DB7" w:rsidP="006B3DB7">
      <w:pPr>
        <w:pStyle w:val="Code"/>
      </w:pPr>
      <w:r w:rsidRPr="00EC76D5">
        <w:t xml:space="preserve">  private boolean m_hasTag;</w:t>
      </w:r>
    </w:p>
    <w:p w14:paraId="050F1547" w14:textId="77777777" w:rsidR="006B3DB7" w:rsidRPr="00EC76D5" w:rsidRDefault="006B3DB7" w:rsidP="006B3DB7">
      <w:pPr>
        <w:pStyle w:val="Code"/>
      </w:pPr>
      <w:r w:rsidRPr="00EC76D5">
        <w:t xml:space="preserve">  private Map&lt;String,Symbol&gt; m_memberMap;</w:t>
      </w:r>
    </w:p>
    <w:p w14:paraId="2EAFE4F0" w14:textId="77777777" w:rsidR="006B3DB7" w:rsidRPr="00EC76D5" w:rsidRDefault="006B3DB7" w:rsidP="006B3DB7">
      <w:pPr>
        <w:pStyle w:val="Code"/>
      </w:pPr>
    </w:p>
    <w:p w14:paraId="2CEEA21B" w14:textId="77777777" w:rsidR="006B3DB7" w:rsidRPr="00EC76D5" w:rsidRDefault="006B3DB7" w:rsidP="006B3DB7">
      <w:pPr>
        <w:pStyle w:val="Code"/>
      </w:pPr>
      <w:r w:rsidRPr="00EC76D5">
        <w:t xml:space="preserve">  public static Type createStructOrUnionType(Sort sort,</w:t>
      </w:r>
    </w:p>
    <w:p w14:paraId="59CDB442" w14:textId="7A136888" w:rsidR="006B3DB7" w:rsidRPr="00EC76D5" w:rsidRDefault="00906F6E" w:rsidP="006B3DB7">
      <w:pPr>
        <w:pStyle w:val="Code"/>
      </w:pPr>
      <w:r w:rsidRPr="00EC76D5">
        <w:t xml:space="preserve"> </w:t>
      </w:r>
      <w:r w:rsidR="006B3DB7" w:rsidRPr="00EC76D5">
        <w:t xml:space="preserve">                          Map&lt;String,Symbol&gt; symbolMap, boolean hasTag)</w:t>
      </w:r>
      <w:r w:rsidRPr="00EC76D5">
        <w:t xml:space="preserve"> </w:t>
      </w:r>
      <w:r w:rsidR="006B3DB7" w:rsidRPr="00EC76D5">
        <w:t>{</w:t>
      </w:r>
    </w:p>
    <w:p w14:paraId="438928A2" w14:textId="77777777" w:rsidR="006B3DB7" w:rsidRPr="00EC76D5" w:rsidRDefault="006B3DB7" w:rsidP="006B3DB7">
      <w:pPr>
        <w:pStyle w:val="Code"/>
      </w:pPr>
      <w:r w:rsidRPr="00EC76D5">
        <w:t xml:space="preserve">    Type type = new Type();</w:t>
      </w:r>
    </w:p>
    <w:p w14:paraId="7FE8B4D3" w14:textId="77777777" w:rsidR="006B3DB7" w:rsidRPr="00EC76D5" w:rsidRDefault="006B3DB7" w:rsidP="006B3DB7">
      <w:pPr>
        <w:pStyle w:val="Code"/>
      </w:pPr>
      <w:r w:rsidRPr="00EC76D5">
        <w:t xml:space="preserve">    type.m_sort = sort;</w:t>
      </w:r>
    </w:p>
    <w:p w14:paraId="1D6E0B06" w14:textId="77777777" w:rsidR="006B3DB7" w:rsidRPr="00EC76D5" w:rsidRDefault="006B3DB7" w:rsidP="006B3DB7">
      <w:pPr>
        <w:pStyle w:val="Code"/>
      </w:pPr>
      <w:r w:rsidRPr="00EC76D5">
        <w:t xml:space="preserve">    type.m_hasTag = hasTag;</w:t>
      </w:r>
    </w:p>
    <w:p w14:paraId="21A9AF23" w14:textId="77777777" w:rsidR="006B3DB7" w:rsidRPr="00EC76D5" w:rsidRDefault="006B3DB7" w:rsidP="006B3DB7">
      <w:pPr>
        <w:pStyle w:val="Code"/>
      </w:pPr>
      <w:r w:rsidRPr="00EC76D5">
        <w:t xml:space="preserve">    type.m_memberMap = symbolMap;</w:t>
      </w:r>
    </w:p>
    <w:p w14:paraId="05B08FE9" w14:textId="77777777" w:rsidR="006B3DB7" w:rsidRPr="00EC76D5" w:rsidRDefault="006B3DB7" w:rsidP="006B3DB7">
      <w:pPr>
        <w:pStyle w:val="Code"/>
      </w:pPr>
      <w:r w:rsidRPr="00EC76D5">
        <w:t xml:space="preserve">    return type;</w:t>
      </w:r>
    </w:p>
    <w:p w14:paraId="618D87FA" w14:textId="77777777" w:rsidR="006B3DB7" w:rsidRPr="00EC76D5" w:rsidRDefault="006B3DB7" w:rsidP="006B3DB7">
      <w:pPr>
        <w:pStyle w:val="Code"/>
      </w:pPr>
      <w:r w:rsidRPr="00EC76D5">
        <w:t xml:space="preserve">  }</w:t>
      </w:r>
    </w:p>
    <w:p w14:paraId="0DA673B7" w14:textId="77777777" w:rsidR="006B3DB7" w:rsidRPr="00EC76D5" w:rsidRDefault="006B3DB7" w:rsidP="006B3DB7">
      <w:pPr>
        <w:pStyle w:val="Code"/>
      </w:pPr>
    </w:p>
    <w:p w14:paraId="45B1EA8E" w14:textId="77777777" w:rsidR="006B3DB7" w:rsidRPr="00EC76D5" w:rsidRDefault="006B3DB7" w:rsidP="006B3DB7">
      <w:pPr>
        <w:pStyle w:val="Code"/>
      </w:pPr>
      <w:r w:rsidRPr="00EC76D5">
        <w:t xml:space="preserve">  public boolean hasTag() {</w:t>
      </w:r>
    </w:p>
    <w:p w14:paraId="55801078" w14:textId="77777777" w:rsidR="006B3DB7" w:rsidRPr="00EC76D5" w:rsidRDefault="006B3DB7" w:rsidP="006B3DB7">
      <w:pPr>
        <w:pStyle w:val="Code"/>
      </w:pPr>
      <w:r w:rsidRPr="00EC76D5">
        <w:t xml:space="preserve">    return m_hasTag;</w:t>
      </w:r>
    </w:p>
    <w:p w14:paraId="2D049EFE" w14:textId="77777777" w:rsidR="006B3DB7" w:rsidRPr="00EC76D5" w:rsidRDefault="006B3DB7" w:rsidP="006B3DB7">
      <w:pPr>
        <w:pStyle w:val="Code"/>
      </w:pPr>
      <w:r w:rsidRPr="00EC76D5">
        <w:t xml:space="preserve">  }</w:t>
      </w:r>
    </w:p>
    <w:p w14:paraId="2554301F" w14:textId="77777777" w:rsidR="006B3DB7" w:rsidRPr="00EC76D5" w:rsidRDefault="006B3DB7" w:rsidP="006B3DB7">
      <w:pPr>
        <w:pStyle w:val="Code"/>
      </w:pPr>
    </w:p>
    <w:p w14:paraId="29C6D16E" w14:textId="77777777" w:rsidR="006B3DB7" w:rsidRPr="00EC76D5" w:rsidRDefault="006B3DB7" w:rsidP="006B3DB7">
      <w:pPr>
        <w:pStyle w:val="Code"/>
      </w:pPr>
      <w:r w:rsidRPr="00EC76D5">
        <w:t xml:space="preserve">  public Symbol lookupMember(String name) {</w:t>
      </w:r>
    </w:p>
    <w:p w14:paraId="4B5D3D54" w14:textId="77777777" w:rsidR="006B3DB7" w:rsidRPr="00EC76D5" w:rsidRDefault="006B3DB7" w:rsidP="006B3DB7">
      <w:pPr>
        <w:pStyle w:val="Code"/>
      </w:pPr>
      <w:r w:rsidRPr="00EC76D5">
        <w:t xml:space="preserve">    return m_memberMap.get(name);</w:t>
      </w:r>
    </w:p>
    <w:p w14:paraId="5306AD96" w14:textId="77777777" w:rsidR="006B3DB7" w:rsidRPr="00EC76D5" w:rsidRDefault="006B3DB7" w:rsidP="006B3DB7">
      <w:pPr>
        <w:pStyle w:val="Code"/>
      </w:pPr>
      <w:r w:rsidRPr="00EC76D5">
        <w:t xml:space="preserve">  }</w:t>
      </w:r>
    </w:p>
    <w:p w14:paraId="423E26D0" w14:textId="77777777" w:rsidR="006B3DB7" w:rsidRPr="00EC76D5" w:rsidRDefault="006B3DB7" w:rsidP="006B3DB7">
      <w:pPr>
        <w:pStyle w:val="Code"/>
      </w:pPr>
    </w:p>
    <w:p w14:paraId="6563D2CD" w14:textId="77777777" w:rsidR="006B3DB7" w:rsidRPr="00EC76D5" w:rsidRDefault="006B3DB7" w:rsidP="006B3DB7">
      <w:pPr>
        <w:pStyle w:val="Code"/>
      </w:pPr>
      <w:r w:rsidRPr="00EC76D5">
        <w:t xml:space="preserve">  public Map&lt;String,Symbol&gt; getMemberMap() {</w:t>
      </w:r>
    </w:p>
    <w:p w14:paraId="419AE920" w14:textId="77777777" w:rsidR="006B3DB7" w:rsidRPr="00EC76D5" w:rsidRDefault="006B3DB7" w:rsidP="006B3DB7">
      <w:pPr>
        <w:pStyle w:val="Code"/>
      </w:pPr>
      <w:r w:rsidRPr="00EC76D5">
        <w:t xml:space="preserve">    return m_memberMap;</w:t>
      </w:r>
    </w:p>
    <w:p w14:paraId="6EEE449E" w14:textId="77777777" w:rsidR="006B3DB7" w:rsidRPr="00EC76D5" w:rsidRDefault="006B3DB7" w:rsidP="006B3DB7">
      <w:pPr>
        <w:pStyle w:val="Code"/>
      </w:pPr>
      <w:r w:rsidRPr="00EC76D5">
        <w:t xml:space="preserve">  }</w:t>
      </w:r>
    </w:p>
    <w:p w14:paraId="45CB52FD" w14:textId="77777777" w:rsidR="006B3DB7" w:rsidRPr="00EC76D5" w:rsidRDefault="006B3DB7" w:rsidP="006B3DB7">
      <w:pPr>
        <w:pStyle w:val="Code"/>
      </w:pPr>
    </w:p>
    <w:p w14:paraId="243B9BD6" w14:textId="77777777" w:rsidR="006B3DB7" w:rsidRPr="00EC76D5" w:rsidRDefault="006B3DB7" w:rsidP="006B3DB7">
      <w:pPr>
        <w:pStyle w:val="Code"/>
      </w:pPr>
      <w:r w:rsidRPr="00EC76D5">
        <w:t xml:space="preserve">  public void setMemberMap(Map&lt;String,Symbol&gt; memberMap) {</w:t>
      </w:r>
    </w:p>
    <w:p w14:paraId="1DD6381C" w14:textId="77777777" w:rsidR="006B3DB7" w:rsidRPr="00EC76D5" w:rsidRDefault="006B3DB7" w:rsidP="006B3DB7">
      <w:pPr>
        <w:pStyle w:val="Code"/>
      </w:pPr>
      <w:r w:rsidRPr="00EC76D5">
        <w:t xml:space="preserve">    m_memberMap = memberMap;</w:t>
      </w:r>
    </w:p>
    <w:p w14:paraId="7CFDE5ED" w14:textId="3E335C12" w:rsidR="000610D0" w:rsidRPr="00EC76D5" w:rsidRDefault="006B3DB7">
      <w:pPr>
        <w:pStyle w:val="Code"/>
        <w:pPrChange w:id="3100" w:author="Stefan Bjornander" w:date="2015-04-25T16:02:00Z">
          <w:pPr>
            <w:pStyle w:val="CodeHeader"/>
          </w:pPr>
        </w:pPrChange>
      </w:pPr>
      <w:r w:rsidRPr="00EC76D5">
        <w:t xml:space="preserve">  }</w:t>
      </w:r>
    </w:p>
    <w:p w14:paraId="336AA20B" w14:textId="6D8F58A3" w:rsidR="00397B2B" w:rsidRPr="00EC76D5" w:rsidDel="00692937" w:rsidRDefault="00CB450B" w:rsidP="00EC426F">
      <w:pPr>
        <w:pStyle w:val="Code"/>
        <w:rPr>
          <w:del w:id="3101" w:author="Stefan Bjornander" w:date="2015-04-25T11:08:00Z"/>
        </w:rPr>
      </w:pPr>
      <w:bookmarkStart w:id="3102" w:name="_Toc481936316"/>
      <w:ins w:id="3103" w:author="Stefan Bjornander" w:date="2015-04-25T16:04:00Z">
        <w:r w:rsidRPr="00EC76D5">
          <w:t>Type</w:t>
        </w:r>
        <w:bookmarkEnd w:id="3102"/>
        <w:r w:rsidRPr="00EC76D5">
          <w:t xml:space="preserve"> </w:t>
        </w:r>
      </w:ins>
      <w:del w:id="3104" w:author="Stefan Bjornander" w:date="2015-04-25T11:08:00Z">
        <w:r w:rsidR="00397B2B" w:rsidRPr="00EC76D5" w:rsidDel="00692937">
          <w:delText xml:space="preserve">  private boolean m_hasTag;</w:delText>
        </w:r>
      </w:del>
    </w:p>
    <w:p w14:paraId="1CD75E09" w14:textId="77777777" w:rsidR="00397B2B" w:rsidRPr="00EC76D5" w:rsidDel="000610D0" w:rsidRDefault="00397B2B" w:rsidP="00EC426F">
      <w:pPr>
        <w:pStyle w:val="Code"/>
        <w:rPr>
          <w:del w:id="3105" w:author="Stefan Bjornander" w:date="2015-04-25T16:01:00Z"/>
        </w:rPr>
      </w:pPr>
      <w:del w:id="3106" w:author="Stefan Bjornander" w:date="2015-04-25T16:01:00Z">
        <w:r w:rsidRPr="00EC76D5" w:rsidDel="000610D0">
          <w:delText xml:space="preserve">  private List&lt;Symb&gt; </w:delText>
        </w:r>
      </w:del>
      <w:del w:id="3107" w:author="Stefan Bjornander" w:date="2015-04-25T11:36:00Z">
        <w:r w:rsidRPr="00EC76D5" w:rsidDel="00EF4076">
          <w:delText>m_symbolList</w:delText>
        </w:r>
      </w:del>
      <w:del w:id="3108" w:author="Stefan Bjornander" w:date="2015-04-25T16:01:00Z">
        <w:r w:rsidRPr="00EC76D5" w:rsidDel="000610D0">
          <w:delText>;</w:delText>
        </w:r>
        <w:bookmarkStart w:id="3109" w:name="_Toc417811885"/>
        <w:bookmarkStart w:id="3110" w:name="_Toc417853505"/>
        <w:bookmarkStart w:id="3111" w:name="_Toc418022183"/>
        <w:bookmarkStart w:id="3112" w:name="_Toc418191565"/>
        <w:bookmarkStart w:id="3113" w:name="_Toc418192034"/>
        <w:bookmarkStart w:id="3114" w:name="_Toc418263269"/>
        <w:bookmarkStart w:id="3115" w:name="_Toc418263736"/>
        <w:bookmarkStart w:id="3116" w:name="_Toc418356916"/>
        <w:bookmarkStart w:id="3117" w:name="_Toc418360279"/>
        <w:bookmarkStart w:id="3118" w:name="_Toc418434964"/>
        <w:bookmarkStart w:id="3119" w:name="_Toc419660131"/>
        <w:bookmarkStart w:id="3120" w:name="_Toc419660594"/>
        <w:bookmarkStart w:id="3121" w:name="_Toc420134063"/>
        <w:bookmarkStart w:id="3122" w:name="_Toc420134525"/>
        <w:bookmarkStart w:id="3123" w:name="_Toc420166283"/>
        <w:bookmarkStart w:id="3124" w:name="_Toc420167053"/>
        <w:bookmarkStart w:id="3125" w:name="_Toc420302210"/>
        <w:bookmarkStart w:id="3126" w:name="_Toc420302677"/>
        <w:bookmarkStart w:id="3127" w:name="_Toc420438511"/>
        <w:bookmarkStart w:id="3128" w:name="_Toc420795949"/>
        <w:bookmarkStart w:id="3129" w:name="_Toc420874217"/>
        <w:bookmarkStart w:id="3130" w:name="_Toc420874682"/>
        <w:bookmarkStart w:id="3131" w:name="_Toc420874424"/>
        <w:bookmarkStart w:id="3132" w:name="_Toc421046512"/>
        <w:bookmarkStart w:id="3133" w:name="_Toc421046983"/>
        <w:bookmarkStart w:id="3134" w:name="_Toc477259063"/>
        <w:bookmarkStart w:id="3135" w:name="_Toc479633161"/>
        <w:bookmarkStart w:id="3136" w:name="_Toc481936317"/>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del>
    </w:p>
    <w:p w14:paraId="0D3F312D" w14:textId="77777777" w:rsidR="00397B2B" w:rsidRPr="00EC76D5" w:rsidDel="000610D0" w:rsidRDefault="00397B2B" w:rsidP="00EC426F">
      <w:pPr>
        <w:pStyle w:val="Code"/>
        <w:rPr>
          <w:del w:id="3137" w:author="Stefan Bjornander" w:date="2015-04-25T16:01:00Z"/>
        </w:rPr>
      </w:pPr>
      <w:bookmarkStart w:id="3138" w:name="_Toc417811886"/>
      <w:bookmarkStart w:id="3139" w:name="_Toc417853506"/>
      <w:bookmarkStart w:id="3140" w:name="_Toc418022184"/>
      <w:bookmarkStart w:id="3141" w:name="_Toc418191566"/>
      <w:bookmarkStart w:id="3142" w:name="_Toc418192035"/>
      <w:bookmarkStart w:id="3143" w:name="_Toc418263270"/>
      <w:bookmarkStart w:id="3144" w:name="_Toc418263737"/>
      <w:bookmarkStart w:id="3145" w:name="_Toc418356917"/>
      <w:bookmarkStart w:id="3146" w:name="_Toc418360280"/>
      <w:bookmarkStart w:id="3147" w:name="_Toc418434965"/>
      <w:bookmarkStart w:id="3148" w:name="_Toc419660132"/>
      <w:bookmarkStart w:id="3149" w:name="_Toc419660595"/>
      <w:bookmarkStart w:id="3150" w:name="_Toc420134064"/>
      <w:bookmarkStart w:id="3151" w:name="_Toc420134526"/>
      <w:bookmarkStart w:id="3152" w:name="_Toc420166284"/>
      <w:bookmarkStart w:id="3153" w:name="_Toc420167054"/>
      <w:bookmarkStart w:id="3154" w:name="_Toc420302211"/>
      <w:bookmarkStart w:id="3155" w:name="_Toc420302678"/>
      <w:bookmarkStart w:id="3156" w:name="_Toc420438512"/>
      <w:bookmarkStart w:id="3157" w:name="_Toc420795950"/>
      <w:bookmarkStart w:id="3158" w:name="_Toc420874218"/>
      <w:bookmarkStart w:id="3159" w:name="_Toc420874683"/>
      <w:bookmarkStart w:id="3160" w:name="_Toc420874425"/>
      <w:bookmarkStart w:id="3161" w:name="_Toc421046513"/>
      <w:bookmarkStart w:id="3162" w:name="_Toc421046984"/>
      <w:bookmarkStart w:id="3163" w:name="_Toc477259064"/>
      <w:bookmarkStart w:id="3164" w:name="_Toc479633162"/>
      <w:bookmarkStart w:id="3165" w:name="_Toc481936318"/>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p>
    <w:p w14:paraId="4C4E3DC6" w14:textId="77777777" w:rsidR="00397B2B" w:rsidRPr="00EC76D5" w:rsidDel="000610D0" w:rsidRDefault="00397B2B" w:rsidP="00EC426F">
      <w:pPr>
        <w:pStyle w:val="Code"/>
        <w:rPr>
          <w:del w:id="3166" w:author="Stefan Bjornander" w:date="2015-04-25T16:01:00Z"/>
        </w:rPr>
      </w:pPr>
      <w:del w:id="3167" w:author="Stefan Bjornander" w:date="2015-04-25T16:01:00Z">
        <w:r w:rsidRPr="00EC76D5" w:rsidDel="000610D0">
          <w:delText xml:space="preserve">  public static Type createStructType(List&lt;Symb&gt; symbolList, boolean hasTag)</w:delText>
        </w:r>
      </w:del>
      <w:del w:id="3168" w:author="Stefan Bjornander" w:date="2015-04-25T11:05:00Z">
        <w:r w:rsidRPr="00EC76D5" w:rsidDel="00F13161">
          <w:delText xml:space="preserve"> </w:delText>
        </w:r>
      </w:del>
      <w:del w:id="3169" w:author="Stefan Bjornander" w:date="2015-04-25T16:01:00Z">
        <w:r w:rsidRPr="00EC76D5" w:rsidDel="000610D0">
          <w:delText>{</w:delText>
        </w:r>
        <w:bookmarkStart w:id="3170" w:name="_Toc417811887"/>
        <w:bookmarkStart w:id="3171" w:name="_Toc417853507"/>
        <w:bookmarkStart w:id="3172" w:name="_Toc418022185"/>
        <w:bookmarkStart w:id="3173" w:name="_Toc418191567"/>
        <w:bookmarkStart w:id="3174" w:name="_Toc418192036"/>
        <w:bookmarkStart w:id="3175" w:name="_Toc418263271"/>
        <w:bookmarkStart w:id="3176" w:name="_Toc418263738"/>
        <w:bookmarkStart w:id="3177" w:name="_Toc418356918"/>
        <w:bookmarkStart w:id="3178" w:name="_Toc418360281"/>
        <w:bookmarkStart w:id="3179" w:name="_Toc418434966"/>
        <w:bookmarkStart w:id="3180" w:name="_Toc419660133"/>
        <w:bookmarkStart w:id="3181" w:name="_Toc419660596"/>
        <w:bookmarkStart w:id="3182" w:name="_Toc420134065"/>
        <w:bookmarkStart w:id="3183" w:name="_Toc420134527"/>
        <w:bookmarkStart w:id="3184" w:name="_Toc420166285"/>
        <w:bookmarkStart w:id="3185" w:name="_Toc420167055"/>
        <w:bookmarkStart w:id="3186" w:name="_Toc420302212"/>
        <w:bookmarkStart w:id="3187" w:name="_Toc420302679"/>
        <w:bookmarkStart w:id="3188" w:name="_Toc420438513"/>
        <w:bookmarkStart w:id="3189" w:name="_Toc420795951"/>
        <w:bookmarkStart w:id="3190" w:name="_Toc420874219"/>
        <w:bookmarkStart w:id="3191" w:name="_Toc420874684"/>
        <w:bookmarkStart w:id="3192" w:name="_Toc420874426"/>
        <w:bookmarkStart w:id="3193" w:name="_Toc421046514"/>
        <w:bookmarkStart w:id="3194" w:name="_Toc421046985"/>
        <w:bookmarkStart w:id="3195" w:name="_Toc477259065"/>
        <w:bookmarkStart w:id="3196" w:name="_Toc479633163"/>
        <w:bookmarkStart w:id="3197" w:name="_Toc48193631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del>
    </w:p>
    <w:p w14:paraId="70A4B822" w14:textId="77777777" w:rsidR="00397B2B" w:rsidRPr="00EC76D5" w:rsidDel="000610D0" w:rsidRDefault="00397B2B" w:rsidP="00EC426F">
      <w:pPr>
        <w:pStyle w:val="Code"/>
        <w:rPr>
          <w:del w:id="3198" w:author="Stefan Bjornander" w:date="2015-04-25T16:01:00Z"/>
        </w:rPr>
      </w:pPr>
      <w:del w:id="3199" w:author="Stefan Bjornander" w:date="2015-04-25T16:01:00Z">
        <w:r w:rsidRPr="00EC76D5" w:rsidDel="000610D0">
          <w:delText xml:space="preserve">    Type structType = new Type();</w:delText>
        </w:r>
        <w:bookmarkStart w:id="3200" w:name="_Toc417811888"/>
        <w:bookmarkStart w:id="3201" w:name="_Toc417853508"/>
        <w:bookmarkStart w:id="3202" w:name="_Toc418022186"/>
        <w:bookmarkStart w:id="3203" w:name="_Toc418191568"/>
        <w:bookmarkStart w:id="3204" w:name="_Toc418192037"/>
        <w:bookmarkStart w:id="3205" w:name="_Toc418263272"/>
        <w:bookmarkStart w:id="3206" w:name="_Toc418263739"/>
        <w:bookmarkStart w:id="3207" w:name="_Toc418356919"/>
        <w:bookmarkStart w:id="3208" w:name="_Toc418360282"/>
        <w:bookmarkStart w:id="3209" w:name="_Toc418434967"/>
        <w:bookmarkStart w:id="3210" w:name="_Toc419660134"/>
        <w:bookmarkStart w:id="3211" w:name="_Toc419660597"/>
        <w:bookmarkStart w:id="3212" w:name="_Toc420134066"/>
        <w:bookmarkStart w:id="3213" w:name="_Toc420134528"/>
        <w:bookmarkStart w:id="3214" w:name="_Toc420166286"/>
        <w:bookmarkStart w:id="3215" w:name="_Toc420167056"/>
        <w:bookmarkStart w:id="3216" w:name="_Toc420302213"/>
        <w:bookmarkStart w:id="3217" w:name="_Toc420302680"/>
        <w:bookmarkStart w:id="3218" w:name="_Toc420438514"/>
        <w:bookmarkStart w:id="3219" w:name="_Toc420795952"/>
        <w:bookmarkStart w:id="3220" w:name="_Toc420874220"/>
        <w:bookmarkStart w:id="3221" w:name="_Toc420874685"/>
        <w:bookmarkStart w:id="3222" w:name="_Toc420874427"/>
        <w:bookmarkStart w:id="3223" w:name="_Toc421046515"/>
        <w:bookmarkStart w:id="3224" w:name="_Toc421046986"/>
        <w:bookmarkStart w:id="3225" w:name="_Toc477259066"/>
        <w:bookmarkStart w:id="3226" w:name="_Toc479633164"/>
        <w:bookmarkStart w:id="3227" w:name="_Toc481936320"/>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del>
    </w:p>
    <w:p w14:paraId="7A38DD12" w14:textId="77777777" w:rsidR="00397B2B" w:rsidRPr="00EC76D5" w:rsidDel="000610D0" w:rsidRDefault="00397B2B" w:rsidP="00EC426F">
      <w:pPr>
        <w:pStyle w:val="Code"/>
        <w:rPr>
          <w:del w:id="3228" w:author="Stefan Bjornander" w:date="2015-04-25T16:01:00Z"/>
        </w:rPr>
      </w:pPr>
      <w:del w:id="3229" w:author="Stefan Bjornander" w:date="2015-04-25T16:01:00Z">
        <w:r w:rsidRPr="00EC76D5" w:rsidDel="000610D0">
          <w:delText xml:space="preserve">    structType.m_sort = Sort.Struct;</w:delText>
        </w:r>
        <w:bookmarkStart w:id="3230" w:name="_Toc417811889"/>
        <w:bookmarkStart w:id="3231" w:name="_Toc417853509"/>
        <w:bookmarkStart w:id="3232" w:name="_Toc418022187"/>
        <w:bookmarkStart w:id="3233" w:name="_Toc418191569"/>
        <w:bookmarkStart w:id="3234" w:name="_Toc418192038"/>
        <w:bookmarkStart w:id="3235" w:name="_Toc418263273"/>
        <w:bookmarkStart w:id="3236" w:name="_Toc418263740"/>
        <w:bookmarkStart w:id="3237" w:name="_Toc418356920"/>
        <w:bookmarkStart w:id="3238" w:name="_Toc418360283"/>
        <w:bookmarkStart w:id="3239" w:name="_Toc418434968"/>
        <w:bookmarkStart w:id="3240" w:name="_Toc419660135"/>
        <w:bookmarkStart w:id="3241" w:name="_Toc419660598"/>
        <w:bookmarkStart w:id="3242" w:name="_Toc420134067"/>
        <w:bookmarkStart w:id="3243" w:name="_Toc420134529"/>
        <w:bookmarkStart w:id="3244" w:name="_Toc420166287"/>
        <w:bookmarkStart w:id="3245" w:name="_Toc420167057"/>
        <w:bookmarkStart w:id="3246" w:name="_Toc420302214"/>
        <w:bookmarkStart w:id="3247" w:name="_Toc420302681"/>
        <w:bookmarkStart w:id="3248" w:name="_Toc420438515"/>
        <w:bookmarkStart w:id="3249" w:name="_Toc420795953"/>
        <w:bookmarkStart w:id="3250" w:name="_Toc420874221"/>
        <w:bookmarkStart w:id="3251" w:name="_Toc420874686"/>
        <w:bookmarkStart w:id="3252" w:name="_Toc420874428"/>
        <w:bookmarkStart w:id="3253" w:name="_Toc421046516"/>
        <w:bookmarkStart w:id="3254" w:name="_Toc421046987"/>
        <w:bookmarkStart w:id="3255" w:name="_Toc477259067"/>
        <w:bookmarkStart w:id="3256" w:name="_Toc479633165"/>
        <w:bookmarkStart w:id="3257" w:name="_Toc481936321"/>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del>
    </w:p>
    <w:p w14:paraId="7285EAF4" w14:textId="77777777" w:rsidR="00397B2B" w:rsidRPr="00EC76D5" w:rsidDel="00692937" w:rsidRDefault="00397B2B" w:rsidP="00EC426F">
      <w:pPr>
        <w:pStyle w:val="Code"/>
        <w:rPr>
          <w:del w:id="3258" w:author="Stefan Bjornander" w:date="2015-04-25T11:08:00Z"/>
          <w:rPrChange w:id="3259" w:author="Stefan Bjornander" w:date="2015-04-25T14:40:00Z">
            <w:rPr>
              <w:del w:id="3260" w:author="Stefan Bjornander" w:date="2015-04-25T11:08:00Z"/>
              <w:lang w:val="sv-SE"/>
            </w:rPr>
          </w:rPrChange>
        </w:rPr>
      </w:pPr>
      <w:del w:id="3261" w:author="Stefan Bjornander" w:date="2015-04-25T11:08:00Z">
        <w:r w:rsidRPr="00EC76D5" w:rsidDel="00692937">
          <w:delText xml:space="preserve">    </w:delText>
        </w:r>
        <w:r w:rsidRPr="00EC76D5" w:rsidDel="00692937">
          <w:rPr>
            <w:rPrChange w:id="3262" w:author="Stefan Bjornander" w:date="2015-04-25T14:40:00Z">
              <w:rPr>
                <w:lang w:val="sv-SE"/>
              </w:rPr>
            </w:rPrChange>
          </w:rPr>
          <w:delText>structType.m_hasTag = hasTag;</w:delText>
        </w:r>
        <w:bookmarkStart w:id="3263" w:name="_Toc417811890"/>
        <w:bookmarkStart w:id="3264" w:name="_Toc417853510"/>
        <w:bookmarkStart w:id="3265" w:name="_Toc418022188"/>
        <w:bookmarkStart w:id="3266" w:name="_Toc418191570"/>
        <w:bookmarkStart w:id="3267" w:name="_Toc418192039"/>
        <w:bookmarkStart w:id="3268" w:name="_Toc418263274"/>
        <w:bookmarkStart w:id="3269" w:name="_Toc418263741"/>
        <w:bookmarkStart w:id="3270" w:name="_Toc418356921"/>
        <w:bookmarkStart w:id="3271" w:name="_Toc418360284"/>
        <w:bookmarkStart w:id="3272" w:name="_Toc418434969"/>
        <w:bookmarkStart w:id="3273" w:name="_Toc419660136"/>
        <w:bookmarkStart w:id="3274" w:name="_Toc419660599"/>
        <w:bookmarkStart w:id="3275" w:name="_Toc420134068"/>
        <w:bookmarkStart w:id="3276" w:name="_Toc420134530"/>
        <w:bookmarkStart w:id="3277" w:name="_Toc420166288"/>
        <w:bookmarkStart w:id="3278" w:name="_Toc420167058"/>
        <w:bookmarkStart w:id="3279" w:name="_Toc420302215"/>
        <w:bookmarkStart w:id="3280" w:name="_Toc420302682"/>
        <w:bookmarkStart w:id="3281" w:name="_Toc420438516"/>
        <w:bookmarkStart w:id="3282" w:name="_Toc420795954"/>
        <w:bookmarkStart w:id="3283" w:name="_Toc420874222"/>
        <w:bookmarkStart w:id="3284" w:name="_Toc420874687"/>
        <w:bookmarkStart w:id="3285" w:name="_Toc420874429"/>
        <w:bookmarkStart w:id="3286" w:name="_Toc421046517"/>
        <w:bookmarkStart w:id="3287" w:name="_Toc421046988"/>
        <w:bookmarkStart w:id="3288" w:name="_Toc477259068"/>
        <w:bookmarkStart w:id="3289" w:name="_Toc479633166"/>
        <w:bookmarkStart w:id="3290" w:name="_Toc48193632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del>
    </w:p>
    <w:p w14:paraId="169396BE" w14:textId="77777777" w:rsidR="00397B2B" w:rsidRPr="00EC76D5" w:rsidDel="000610D0" w:rsidRDefault="00397B2B" w:rsidP="00EC426F">
      <w:pPr>
        <w:pStyle w:val="Code"/>
        <w:rPr>
          <w:del w:id="3291" w:author="Stefan Bjornander" w:date="2015-04-25T16:01:00Z"/>
          <w:rPrChange w:id="3292" w:author="Stefan Bjornander" w:date="2015-04-25T14:40:00Z">
            <w:rPr>
              <w:del w:id="3293" w:author="Stefan Bjornander" w:date="2015-04-25T16:01:00Z"/>
              <w:lang w:val="sv-SE"/>
            </w:rPr>
          </w:rPrChange>
        </w:rPr>
      </w:pPr>
      <w:del w:id="3294" w:author="Stefan Bjornander" w:date="2015-04-25T16:01:00Z">
        <w:r w:rsidRPr="00EC76D5" w:rsidDel="000610D0">
          <w:rPr>
            <w:rPrChange w:id="3295" w:author="Stefan Bjornander" w:date="2015-04-25T14:40:00Z">
              <w:rPr>
                <w:lang w:val="sv-SE"/>
              </w:rPr>
            </w:rPrChange>
          </w:rPr>
          <w:delText xml:space="preserve">    structType.</w:delText>
        </w:r>
      </w:del>
      <w:del w:id="3296" w:author="Stefan Bjornander" w:date="2015-04-25T11:36:00Z">
        <w:r w:rsidRPr="00EC76D5" w:rsidDel="00EF4076">
          <w:rPr>
            <w:rPrChange w:id="3297" w:author="Stefan Bjornander" w:date="2015-04-25T14:40:00Z">
              <w:rPr>
                <w:lang w:val="sv-SE"/>
              </w:rPr>
            </w:rPrChange>
          </w:rPr>
          <w:delText>m_symbolList</w:delText>
        </w:r>
      </w:del>
      <w:del w:id="3298" w:author="Stefan Bjornander" w:date="2015-04-25T16:01:00Z">
        <w:r w:rsidRPr="00EC76D5" w:rsidDel="000610D0">
          <w:rPr>
            <w:rPrChange w:id="3299" w:author="Stefan Bjornander" w:date="2015-04-25T14:40:00Z">
              <w:rPr>
                <w:lang w:val="sv-SE"/>
              </w:rPr>
            </w:rPrChange>
          </w:rPr>
          <w:delText xml:space="preserve"> = symbolList;</w:delText>
        </w:r>
        <w:bookmarkStart w:id="3300" w:name="_Toc417811891"/>
        <w:bookmarkStart w:id="3301" w:name="_Toc417853511"/>
        <w:bookmarkStart w:id="3302" w:name="_Toc418022189"/>
        <w:bookmarkStart w:id="3303" w:name="_Toc418191571"/>
        <w:bookmarkStart w:id="3304" w:name="_Toc418192040"/>
        <w:bookmarkStart w:id="3305" w:name="_Toc418263275"/>
        <w:bookmarkStart w:id="3306" w:name="_Toc418263742"/>
        <w:bookmarkStart w:id="3307" w:name="_Toc418356922"/>
        <w:bookmarkStart w:id="3308" w:name="_Toc418360285"/>
        <w:bookmarkStart w:id="3309" w:name="_Toc418434970"/>
        <w:bookmarkStart w:id="3310" w:name="_Toc419660137"/>
        <w:bookmarkStart w:id="3311" w:name="_Toc419660600"/>
        <w:bookmarkStart w:id="3312" w:name="_Toc420134069"/>
        <w:bookmarkStart w:id="3313" w:name="_Toc420134531"/>
        <w:bookmarkStart w:id="3314" w:name="_Toc420166289"/>
        <w:bookmarkStart w:id="3315" w:name="_Toc420167059"/>
        <w:bookmarkStart w:id="3316" w:name="_Toc420302216"/>
        <w:bookmarkStart w:id="3317" w:name="_Toc420302683"/>
        <w:bookmarkStart w:id="3318" w:name="_Toc420438517"/>
        <w:bookmarkStart w:id="3319" w:name="_Toc420795955"/>
        <w:bookmarkStart w:id="3320" w:name="_Toc420874223"/>
        <w:bookmarkStart w:id="3321" w:name="_Toc420874688"/>
        <w:bookmarkStart w:id="3322" w:name="_Toc420874430"/>
        <w:bookmarkStart w:id="3323" w:name="_Toc421046518"/>
        <w:bookmarkStart w:id="3324" w:name="_Toc421046989"/>
        <w:bookmarkStart w:id="3325" w:name="_Toc477259069"/>
        <w:bookmarkStart w:id="3326" w:name="_Toc479633167"/>
        <w:bookmarkStart w:id="3327" w:name="_Toc481936323"/>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del>
    </w:p>
    <w:p w14:paraId="370AB37E" w14:textId="77777777" w:rsidR="00397B2B" w:rsidRPr="00EC76D5" w:rsidDel="000610D0" w:rsidRDefault="00397B2B" w:rsidP="00EC426F">
      <w:pPr>
        <w:pStyle w:val="Code"/>
        <w:rPr>
          <w:del w:id="3328" w:author="Stefan Bjornander" w:date="2015-04-25T16:01:00Z"/>
        </w:rPr>
      </w:pPr>
      <w:del w:id="3329" w:author="Stefan Bjornander" w:date="2015-04-25T16:01:00Z">
        <w:r w:rsidRPr="00EC76D5" w:rsidDel="000610D0">
          <w:rPr>
            <w:rPrChange w:id="3330" w:author="Stefan Bjornander" w:date="2015-04-25T14:40:00Z">
              <w:rPr>
                <w:lang w:val="sv-SE"/>
              </w:rPr>
            </w:rPrChange>
          </w:rPr>
          <w:delText xml:space="preserve">    </w:delText>
        </w:r>
        <w:r w:rsidRPr="00EC76D5" w:rsidDel="000610D0">
          <w:delText>return structType;</w:delText>
        </w:r>
        <w:bookmarkStart w:id="3331" w:name="_Toc417811892"/>
        <w:bookmarkStart w:id="3332" w:name="_Toc417853512"/>
        <w:bookmarkStart w:id="3333" w:name="_Toc418022190"/>
        <w:bookmarkStart w:id="3334" w:name="_Toc418191572"/>
        <w:bookmarkStart w:id="3335" w:name="_Toc418192041"/>
        <w:bookmarkStart w:id="3336" w:name="_Toc418263276"/>
        <w:bookmarkStart w:id="3337" w:name="_Toc418263743"/>
        <w:bookmarkStart w:id="3338" w:name="_Toc418356923"/>
        <w:bookmarkStart w:id="3339" w:name="_Toc418360286"/>
        <w:bookmarkStart w:id="3340" w:name="_Toc418434971"/>
        <w:bookmarkStart w:id="3341" w:name="_Toc419660138"/>
        <w:bookmarkStart w:id="3342" w:name="_Toc419660601"/>
        <w:bookmarkStart w:id="3343" w:name="_Toc420134070"/>
        <w:bookmarkStart w:id="3344" w:name="_Toc420134532"/>
        <w:bookmarkStart w:id="3345" w:name="_Toc420166290"/>
        <w:bookmarkStart w:id="3346" w:name="_Toc420167060"/>
        <w:bookmarkStart w:id="3347" w:name="_Toc420302217"/>
        <w:bookmarkStart w:id="3348" w:name="_Toc420302684"/>
        <w:bookmarkStart w:id="3349" w:name="_Toc420438518"/>
        <w:bookmarkStart w:id="3350" w:name="_Toc420795956"/>
        <w:bookmarkStart w:id="3351" w:name="_Toc420874224"/>
        <w:bookmarkStart w:id="3352" w:name="_Toc420874689"/>
        <w:bookmarkStart w:id="3353" w:name="_Toc420874431"/>
        <w:bookmarkStart w:id="3354" w:name="_Toc421046519"/>
        <w:bookmarkStart w:id="3355" w:name="_Toc421046990"/>
        <w:bookmarkStart w:id="3356" w:name="_Toc477259070"/>
        <w:bookmarkStart w:id="3357" w:name="_Toc479633168"/>
        <w:bookmarkStart w:id="3358" w:name="_Toc481936324"/>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del>
    </w:p>
    <w:p w14:paraId="3094B2A7" w14:textId="77777777" w:rsidR="00397B2B" w:rsidRPr="00EC76D5" w:rsidDel="000610D0" w:rsidRDefault="00397B2B" w:rsidP="00EC426F">
      <w:pPr>
        <w:pStyle w:val="Code"/>
        <w:rPr>
          <w:del w:id="3359" w:author="Stefan Bjornander" w:date="2015-04-25T16:01:00Z"/>
        </w:rPr>
      </w:pPr>
      <w:del w:id="3360" w:author="Stefan Bjornander" w:date="2015-04-25T16:01:00Z">
        <w:r w:rsidRPr="00EC76D5" w:rsidDel="000610D0">
          <w:delText xml:space="preserve">  }</w:delText>
        </w:r>
        <w:bookmarkStart w:id="3361" w:name="_Toc417811893"/>
        <w:bookmarkStart w:id="3362" w:name="_Toc417853513"/>
        <w:bookmarkStart w:id="3363" w:name="_Toc418022191"/>
        <w:bookmarkStart w:id="3364" w:name="_Toc418191573"/>
        <w:bookmarkStart w:id="3365" w:name="_Toc418192042"/>
        <w:bookmarkStart w:id="3366" w:name="_Toc418263277"/>
        <w:bookmarkStart w:id="3367" w:name="_Toc418263744"/>
        <w:bookmarkStart w:id="3368" w:name="_Toc418356924"/>
        <w:bookmarkStart w:id="3369" w:name="_Toc418360287"/>
        <w:bookmarkStart w:id="3370" w:name="_Toc418434972"/>
        <w:bookmarkStart w:id="3371" w:name="_Toc419660139"/>
        <w:bookmarkStart w:id="3372" w:name="_Toc419660602"/>
        <w:bookmarkStart w:id="3373" w:name="_Toc420134071"/>
        <w:bookmarkStart w:id="3374" w:name="_Toc420134533"/>
        <w:bookmarkStart w:id="3375" w:name="_Toc420166291"/>
        <w:bookmarkStart w:id="3376" w:name="_Toc420167061"/>
        <w:bookmarkStart w:id="3377" w:name="_Toc420302218"/>
        <w:bookmarkStart w:id="3378" w:name="_Toc420302685"/>
        <w:bookmarkStart w:id="3379" w:name="_Toc420438519"/>
        <w:bookmarkStart w:id="3380" w:name="_Toc420795957"/>
        <w:bookmarkStart w:id="3381" w:name="_Toc420874225"/>
        <w:bookmarkStart w:id="3382" w:name="_Toc420874690"/>
        <w:bookmarkStart w:id="3383" w:name="_Toc420874432"/>
        <w:bookmarkStart w:id="3384" w:name="_Toc421046520"/>
        <w:bookmarkStart w:id="3385" w:name="_Toc421046991"/>
        <w:bookmarkStart w:id="3386" w:name="_Toc477259071"/>
        <w:bookmarkStart w:id="3387" w:name="_Toc479633169"/>
        <w:bookmarkStart w:id="3388" w:name="_Toc48193632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del>
    </w:p>
    <w:p w14:paraId="53968E41" w14:textId="77777777" w:rsidR="00397B2B" w:rsidRPr="00EC76D5" w:rsidDel="000610D0" w:rsidRDefault="00397B2B" w:rsidP="00EC426F">
      <w:pPr>
        <w:pStyle w:val="Code"/>
        <w:rPr>
          <w:del w:id="3389" w:author="Stefan Bjornander" w:date="2015-04-25T16:01:00Z"/>
        </w:rPr>
      </w:pPr>
      <w:bookmarkStart w:id="3390" w:name="_Toc417811894"/>
      <w:bookmarkStart w:id="3391" w:name="_Toc417853514"/>
      <w:bookmarkStart w:id="3392" w:name="_Toc418022192"/>
      <w:bookmarkStart w:id="3393" w:name="_Toc418191574"/>
      <w:bookmarkStart w:id="3394" w:name="_Toc418192043"/>
      <w:bookmarkStart w:id="3395" w:name="_Toc418263278"/>
      <w:bookmarkStart w:id="3396" w:name="_Toc418263745"/>
      <w:bookmarkStart w:id="3397" w:name="_Toc418356925"/>
      <w:bookmarkStart w:id="3398" w:name="_Toc418360288"/>
      <w:bookmarkStart w:id="3399" w:name="_Toc418434973"/>
      <w:bookmarkStart w:id="3400" w:name="_Toc419660140"/>
      <w:bookmarkStart w:id="3401" w:name="_Toc419660603"/>
      <w:bookmarkStart w:id="3402" w:name="_Toc420134072"/>
      <w:bookmarkStart w:id="3403" w:name="_Toc420134534"/>
      <w:bookmarkStart w:id="3404" w:name="_Toc420166292"/>
      <w:bookmarkStart w:id="3405" w:name="_Toc420167062"/>
      <w:bookmarkStart w:id="3406" w:name="_Toc420302219"/>
      <w:bookmarkStart w:id="3407" w:name="_Toc420302686"/>
      <w:bookmarkStart w:id="3408" w:name="_Toc420438520"/>
      <w:bookmarkStart w:id="3409" w:name="_Toc420795958"/>
      <w:bookmarkStart w:id="3410" w:name="_Toc420874226"/>
      <w:bookmarkStart w:id="3411" w:name="_Toc420874691"/>
      <w:bookmarkStart w:id="3412" w:name="_Toc420874433"/>
      <w:bookmarkStart w:id="3413" w:name="_Toc421046521"/>
      <w:bookmarkStart w:id="3414" w:name="_Toc421046992"/>
      <w:bookmarkStart w:id="3415" w:name="_Toc477259072"/>
      <w:bookmarkStart w:id="3416" w:name="_Toc479633170"/>
      <w:bookmarkStart w:id="3417" w:name="_Toc481936326"/>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p>
    <w:p w14:paraId="51DC286E" w14:textId="77777777" w:rsidR="00397B2B" w:rsidRPr="00EC76D5" w:rsidDel="000610D0" w:rsidRDefault="00397B2B" w:rsidP="00EC426F">
      <w:pPr>
        <w:pStyle w:val="Code"/>
        <w:rPr>
          <w:del w:id="3418" w:author="Stefan Bjornander" w:date="2015-04-25T16:01:00Z"/>
        </w:rPr>
      </w:pPr>
      <w:del w:id="3419" w:author="Stefan Bjornander" w:date="2015-04-25T16:01:00Z">
        <w:r w:rsidRPr="00EC76D5" w:rsidDel="000610D0">
          <w:delText xml:space="preserve">  public static Type createUnionType(List&lt;Symb&gt; symbolList, boolean hasTag) {</w:delText>
        </w:r>
        <w:bookmarkStart w:id="3420" w:name="_Toc417811895"/>
        <w:bookmarkStart w:id="3421" w:name="_Toc417853515"/>
        <w:bookmarkStart w:id="3422" w:name="_Toc418022193"/>
        <w:bookmarkStart w:id="3423" w:name="_Toc418191575"/>
        <w:bookmarkStart w:id="3424" w:name="_Toc418192044"/>
        <w:bookmarkStart w:id="3425" w:name="_Toc418263279"/>
        <w:bookmarkStart w:id="3426" w:name="_Toc418263746"/>
        <w:bookmarkStart w:id="3427" w:name="_Toc418356926"/>
        <w:bookmarkStart w:id="3428" w:name="_Toc418360289"/>
        <w:bookmarkStart w:id="3429" w:name="_Toc418434974"/>
        <w:bookmarkStart w:id="3430" w:name="_Toc419660141"/>
        <w:bookmarkStart w:id="3431" w:name="_Toc419660604"/>
        <w:bookmarkStart w:id="3432" w:name="_Toc420134073"/>
        <w:bookmarkStart w:id="3433" w:name="_Toc420134535"/>
        <w:bookmarkStart w:id="3434" w:name="_Toc420166293"/>
        <w:bookmarkStart w:id="3435" w:name="_Toc420167063"/>
        <w:bookmarkStart w:id="3436" w:name="_Toc420302220"/>
        <w:bookmarkStart w:id="3437" w:name="_Toc420302687"/>
        <w:bookmarkStart w:id="3438" w:name="_Toc420438521"/>
        <w:bookmarkStart w:id="3439" w:name="_Toc420795959"/>
        <w:bookmarkStart w:id="3440" w:name="_Toc420874227"/>
        <w:bookmarkStart w:id="3441" w:name="_Toc420874692"/>
        <w:bookmarkStart w:id="3442" w:name="_Toc420874434"/>
        <w:bookmarkStart w:id="3443" w:name="_Toc421046522"/>
        <w:bookmarkStart w:id="3444" w:name="_Toc421046993"/>
        <w:bookmarkStart w:id="3445" w:name="_Toc477259073"/>
        <w:bookmarkStart w:id="3446" w:name="_Toc479633171"/>
        <w:bookmarkStart w:id="3447" w:name="_Toc481936327"/>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del>
    </w:p>
    <w:p w14:paraId="0607F57B" w14:textId="77777777" w:rsidR="00397B2B" w:rsidRPr="00EC76D5" w:rsidDel="000610D0" w:rsidRDefault="00397B2B" w:rsidP="00EC426F">
      <w:pPr>
        <w:pStyle w:val="Code"/>
        <w:rPr>
          <w:del w:id="3448" w:author="Stefan Bjornander" w:date="2015-04-25T16:01:00Z"/>
        </w:rPr>
      </w:pPr>
      <w:del w:id="3449" w:author="Stefan Bjornander" w:date="2015-04-25T16:01:00Z">
        <w:r w:rsidRPr="00EC76D5" w:rsidDel="000610D0">
          <w:delText xml:space="preserve">    Type unionType = new Type();</w:delText>
        </w:r>
        <w:bookmarkStart w:id="3450" w:name="_Toc417811896"/>
        <w:bookmarkStart w:id="3451" w:name="_Toc417853516"/>
        <w:bookmarkStart w:id="3452" w:name="_Toc418022194"/>
        <w:bookmarkStart w:id="3453" w:name="_Toc418191576"/>
        <w:bookmarkStart w:id="3454" w:name="_Toc418192045"/>
        <w:bookmarkStart w:id="3455" w:name="_Toc418263280"/>
        <w:bookmarkStart w:id="3456" w:name="_Toc418263747"/>
        <w:bookmarkStart w:id="3457" w:name="_Toc418356927"/>
        <w:bookmarkStart w:id="3458" w:name="_Toc418360290"/>
        <w:bookmarkStart w:id="3459" w:name="_Toc418434975"/>
        <w:bookmarkStart w:id="3460" w:name="_Toc419660142"/>
        <w:bookmarkStart w:id="3461" w:name="_Toc419660605"/>
        <w:bookmarkStart w:id="3462" w:name="_Toc420134074"/>
        <w:bookmarkStart w:id="3463" w:name="_Toc420134536"/>
        <w:bookmarkStart w:id="3464" w:name="_Toc420166294"/>
        <w:bookmarkStart w:id="3465" w:name="_Toc420167064"/>
        <w:bookmarkStart w:id="3466" w:name="_Toc420302221"/>
        <w:bookmarkStart w:id="3467" w:name="_Toc420302688"/>
        <w:bookmarkStart w:id="3468" w:name="_Toc420438522"/>
        <w:bookmarkStart w:id="3469" w:name="_Toc420795960"/>
        <w:bookmarkStart w:id="3470" w:name="_Toc420874228"/>
        <w:bookmarkStart w:id="3471" w:name="_Toc420874693"/>
        <w:bookmarkStart w:id="3472" w:name="_Toc420874435"/>
        <w:bookmarkStart w:id="3473" w:name="_Toc421046523"/>
        <w:bookmarkStart w:id="3474" w:name="_Toc421046994"/>
        <w:bookmarkStart w:id="3475" w:name="_Toc477259074"/>
        <w:bookmarkStart w:id="3476" w:name="_Toc479633172"/>
        <w:bookmarkStart w:id="3477" w:name="_Toc481936328"/>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del>
    </w:p>
    <w:p w14:paraId="7A612A46" w14:textId="77777777" w:rsidR="00397B2B" w:rsidRPr="00EC76D5" w:rsidDel="000610D0" w:rsidRDefault="00397B2B" w:rsidP="00EC426F">
      <w:pPr>
        <w:pStyle w:val="Code"/>
        <w:rPr>
          <w:del w:id="3478" w:author="Stefan Bjornander" w:date="2015-04-25T16:01:00Z"/>
        </w:rPr>
      </w:pPr>
      <w:del w:id="3479" w:author="Stefan Bjornander" w:date="2015-04-25T16:01:00Z">
        <w:r w:rsidRPr="00EC76D5" w:rsidDel="000610D0">
          <w:delText xml:space="preserve">    unionType.m_sort = Sort.Union;</w:delText>
        </w:r>
        <w:bookmarkStart w:id="3480" w:name="_Toc417811897"/>
        <w:bookmarkStart w:id="3481" w:name="_Toc417853517"/>
        <w:bookmarkStart w:id="3482" w:name="_Toc418022195"/>
        <w:bookmarkStart w:id="3483" w:name="_Toc418191577"/>
        <w:bookmarkStart w:id="3484" w:name="_Toc418192046"/>
        <w:bookmarkStart w:id="3485" w:name="_Toc418263281"/>
        <w:bookmarkStart w:id="3486" w:name="_Toc418263748"/>
        <w:bookmarkStart w:id="3487" w:name="_Toc418356928"/>
        <w:bookmarkStart w:id="3488" w:name="_Toc418360291"/>
        <w:bookmarkStart w:id="3489" w:name="_Toc418434976"/>
        <w:bookmarkStart w:id="3490" w:name="_Toc419660143"/>
        <w:bookmarkStart w:id="3491" w:name="_Toc419660606"/>
        <w:bookmarkStart w:id="3492" w:name="_Toc420134075"/>
        <w:bookmarkStart w:id="3493" w:name="_Toc420134537"/>
        <w:bookmarkStart w:id="3494" w:name="_Toc420166295"/>
        <w:bookmarkStart w:id="3495" w:name="_Toc420167065"/>
        <w:bookmarkStart w:id="3496" w:name="_Toc420302222"/>
        <w:bookmarkStart w:id="3497" w:name="_Toc420302689"/>
        <w:bookmarkStart w:id="3498" w:name="_Toc420438523"/>
        <w:bookmarkStart w:id="3499" w:name="_Toc420795961"/>
        <w:bookmarkStart w:id="3500" w:name="_Toc420874229"/>
        <w:bookmarkStart w:id="3501" w:name="_Toc420874694"/>
        <w:bookmarkStart w:id="3502" w:name="_Toc420874436"/>
        <w:bookmarkStart w:id="3503" w:name="_Toc421046524"/>
        <w:bookmarkStart w:id="3504" w:name="_Toc421046995"/>
        <w:bookmarkStart w:id="3505" w:name="_Toc477259075"/>
        <w:bookmarkStart w:id="3506" w:name="_Toc479633173"/>
        <w:bookmarkStart w:id="3507" w:name="_Toc48193632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del>
    </w:p>
    <w:p w14:paraId="7C9FC147" w14:textId="77777777" w:rsidR="00397B2B" w:rsidRPr="00EC76D5" w:rsidDel="00692937" w:rsidRDefault="00397B2B" w:rsidP="00EC426F">
      <w:pPr>
        <w:pStyle w:val="Code"/>
        <w:rPr>
          <w:del w:id="3508" w:author="Stefan Bjornander" w:date="2015-04-25T11:08:00Z"/>
          <w:rPrChange w:id="3509" w:author="Stefan Bjornander" w:date="2015-04-25T14:40:00Z">
            <w:rPr>
              <w:del w:id="3510" w:author="Stefan Bjornander" w:date="2015-04-25T11:08:00Z"/>
              <w:lang w:val="sv-SE"/>
            </w:rPr>
          </w:rPrChange>
        </w:rPr>
      </w:pPr>
      <w:del w:id="3511" w:author="Stefan Bjornander" w:date="2015-04-25T11:08:00Z">
        <w:r w:rsidRPr="00EC76D5" w:rsidDel="00692937">
          <w:delText xml:space="preserve">    </w:delText>
        </w:r>
        <w:r w:rsidRPr="00EC76D5" w:rsidDel="00692937">
          <w:rPr>
            <w:rPrChange w:id="3512" w:author="Stefan Bjornander" w:date="2015-04-25T14:40:00Z">
              <w:rPr>
                <w:lang w:val="sv-SE"/>
              </w:rPr>
            </w:rPrChange>
          </w:rPr>
          <w:delText>unionType.m_hasTag = hasTag;</w:delText>
        </w:r>
        <w:bookmarkStart w:id="3513" w:name="_Toc417811898"/>
        <w:bookmarkStart w:id="3514" w:name="_Toc417853518"/>
        <w:bookmarkStart w:id="3515" w:name="_Toc418022196"/>
        <w:bookmarkStart w:id="3516" w:name="_Toc418191578"/>
        <w:bookmarkStart w:id="3517" w:name="_Toc418192047"/>
        <w:bookmarkStart w:id="3518" w:name="_Toc418263282"/>
        <w:bookmarkStart w:id="3519" w:name="_Toc418263749"/>
        <w:bookmarkStart w:id="3520" w:name="_Toc418356929"/>
        <w:bookmarkStart w:id="3521" w:name="_Toc418360292"/>
        <w:bookmarkStart w:id="3522" w:name="_Toc418434977"/>
        <w:bookmarkStart w:id="3523" w:name="_Toc419660144"/>
        <w:bookmarkStart w:id="3524" w:name="_Toc419660607"/>
        <w:bookmarkStart w:id="3525" w:name="_Toc420134076"/>
        <w:bookmarkStart w:id="3526" w:name="_Toc420134538"/>
        <w:bookmarkStart w:id="3527" w:name="_Toc420166296"/>
        <w:bookmarkStart w:id="3528" w:name="_Toc420167066"/>
        <w:bookmarkStart w:id="3529" w:name="_Toc420302223"/>
        <w:bookmarkStart w:id="3530" w:name="_Toc420302690"/>
        <w:bookmarkStart w:id="3531" w:name="_Toc420438524"/>
        <w:bookmarkStart w:id="3532" w:name="_Toc420795962"/>
        <w:bookmarkStart w:id="3533" w:name="_Toc420874230"/>
        <w:bookmarkStart w:id="3534" w:name="_Toc420874695"/>
        <w:bookmarkStart w:id="3535" w:name="_Toc420874437"/>
        <w:bookmarkStart w:id="3536" w:name="_Toc421046525"/>
        <w:bookmarkStart w:id="3537" w:name="_Toc421046996"/>
        <w:bookmarkStart w:id="3538" w:name="_Toc477259076"/>
        <w:bookmarkStart w:id="3539" w:name="_Toc479633174"/>
        <w:bookmarkStart w:id="3540" w:name="_Toc481936330"/>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del>
    </w:p>
    <w:p w14:paraId="17C6B8C2" w14:textId="77777777" w:rsidR="00397B2B" w:rsidRPr="00EC76D5" w:rsidDel="000610D0" w:rsidRDefault="00397B2B" w:rsidP="00EC426F">
      <w:pPr>
        <w:pStyle w:val="Code"/>
        <w:rPr>
          <w:del w:id="3541" w:author="Stefan Bjornander" w:date="2015-04-25T16:01:00Z"/>
          <w:rPrChange w:id="3542" w:author="Stefan Bjornander" w:date="2015-04-25T14:40:00Z">
            <w:rPr>
              <w:del w:id="3543" w:author="Stefan Bjornander" w:date="2015-04-25T16:01:00Z"/>
              <w:lang w:val="sv-SE"/>
            </w:rPr>
          </w:rPrChange>
        </w:rPr>
      </w:pPr>
      <w:del w:id="3544" w:author="Stefan Bjornander" w:date="2015-04-25T16:01:00Z">
        <w:r w:rsidRPr="00EC76D5" w:rsidDel="000610D0">
          <w:rPr>
            <w:rPrChange w:id="3545" w:author="Stefan Bjornander" w:date="2015-04-25T14:40:00Z">
              <w:rPr>
                <w:lang w:val="sv-SE"/>
              </w:rPr>
            </w:rPrChange>
          </w:rPr>
          <w:delText xml:space="preserve">    unionType.</w:delText>
        </w:r>
      </w:del>
      <w:del w:id="3546" w:author="Stefan Bjornander" w:date="2015-04-25T11:36:00Z">
        <w:r w:rsidRPr="00EC76D5" w:rsidDel="00EF4076">
          <w:rPr>
            <w:rPrChange w:id="3547" w:author="Stefan Bjornander" w:date="2015-04-25T14:40:00Z">
              <w:rPr>
                <w:lang w:val="sv-SE"/>
              </w:rPr>
            </w:rPrChange>
          </w:rPr>
          <w:delText>m_symbolList</w:delText>
        </w:r>
      </w:del>
      <w:del w:id="3548" w:author="Stefan Bjornander" w:date="2015-04-25T16:01:00Z">
        <w:r w:rsidRPr="00EC76D5" w:rsidDel="000610D0">
          <w:rPr>
            <w:rPrChange w:id="3549" w:author="Stefan Bjornander" w:date="2015-04-25T14:40:00Z">
              <w:rPr>
                <w:lang w:val="sv-SE"/>
              </w:rPr>
            </w:rPrChange>
          </w:rPr>
          <w:delText xml:space="preserve"> = symbolList;</w:delText>
        </w:r>
        <w:bookmarkStart w:id="3550" w:name="_Toc417811899"/>
        <w:bookmarkStart w:id="3551" w:name="_Toc417853519"/>
        <w:bookmarkStart w:id="3552" w:name="_Toc418022197"/>
        <w:bookmarkStart w:id="3553" w:name="_Toc418191579"/>
        <w:bookmarkStart w:id="3554" w:name="_Toc418192048"/>
        <w:bookmarkStart w:id="3555" w:name="_Toc418263283"/>
        <w:bookmarkStart w:id="3556" w:name="_Toc418263750"/>
        <w:bookmarkStart w:id="3557" w:name="_Toc418356930"/>
        <w:bookmarkStart w:id="3558" w:name="_Toc418360293"/>
        <w:bookmarkStart w:id="3559" w:name="_Toc418434978"/>
        <w:bookmarkStart w:id="3560" w:name="_Toc419660145"/>
        <w:bookmarkStart w:id="3561" w:name="_Toc419660608"/>
        <w:bookmarkStart w:id="3562" w:name="_Toc420134077"/>
        <w:bookmarkStart w:id="3563" w:name="_Toc420134539"/>
        <w:bookmarkStart w:id="3564" w:name="_Toc420166297"/>
        <w:bookmarkStart w:id="3565" w:name="_Toc420167067"/>
        <w:bookmarkStart w:id="3566" w:name="_Toc420302224"/>
        <w:bookmarkStart w:id="3567" w:name="_Toc420302691"/>
        <w:bookmarkStart w:id="3568" w:name="_Toc420438525"/>
        <w:bookmarkStart w:id="3569" w:name="_Toc420795963"/>
        <w:bookmarkStart w:id="3570" w:name="_Toc420874231"/>
        <w:bookmarkStart w:id="3571" w:name="_Toc420874696"/>
        <w:bookmarkStart w:id="3572" w:name="_Toc420874438"/>
        <w:bookmarkStart w:id="3573" w:name="_Toc421046526"/>
        <w:bookmarkStart w:id="3574" w:name="_Toc421046997"/>
        <w:bookmarkStart w:id="3575" w:name="_Toc477259077"/>
        <w:bookmarkStart w:id="3576" w:name="_Toc479633175"/>
        <w:bookmarkStart w:id="3577" w:name="_Toc481936331"/>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del>
    </w:p>
    <w:p w14:paraId="3DAA969C" w14:textId="77777777" w:rsidR="00397B2B" w:rsidRPr="00EC76D5" w:rsidDel="000610D0" w:rsidRDefault="00397B2B" w:rsidP="00EC426F">
      <w:pPr>
        <w:pStyle w:val="Code"/>
        <w:rPr>
          <w:del w:id="3578" w:author="Stefan Bjornander" w:date="2015-04-25T16:01:00Z"/>
        </w:rPr>
      </w:pPr>
      <w:del w:id="3579" w:author="Stefan Bjornander" w:date="2015-04-25T16:01:00Z">
        <w:r w:rsidRPr="00EC76D5" w:rsidDel="000610D0">
          <w:rPr>
            <w:rPrChange w:id="3580" w:author="Stefan Bjornander" w:date="2015-04-25T14:40:00Z">
              <w:rPr>
                <w:lang w:val="sv-SE"/>
              </w:rPr>
            </w:rPrChange>
          </w:rPr>
          <w:delText xml:space="preserve">    </w:delText>
        </w:r>
        <w:r w:rsidRPr="00EC76D5" w:rsidDel="000610D0">
          <w:delText>return unionType;</w:delText>
        </w:r>
        <w:bookmarkStart w:id="3581" w:name="_Toc417811900"/>
        <w:bookmarkStart w:id="3582" w:name="_Toc417853520"/>
        <w:bookmarkStart w:id="3583" w:name="_Toc418022198"/>
        <w:bookmarkStart w:id="3584" w:name="_Toc418191580"/>
        <w:bookmarkStart w:id="3585" w:name="_Toc418192049"/>
        <w:bookmarkStart w:id="3586" w:name="_Toc418263284"/>
        <w:bookmarkStart w:id="3587" w:name="_Toc418263751"/>
        <w:bookmarkStart w:id="3588" w:name="_Toc418356931"/>
        <w:bookmarkStart w:id="3589" w:name="_Toc418360294"/>
        <w:bookmarkStart w:id="3590" w:name="_Toc418434979"/>
        <w:bookmarkStart w:id="3591" w:name="_Toc419660146"/>
        <w:bookmarkStart w:id="3592" w:name="_Toc419660609"/>
        <w:bookmarkStart w:id="3593" w:name="_Toc420134078"/>
        <w:bookmarkStart w:id="3594" w:name="_Toc420134540"/>
        <w:bookmarkStart w:id="3595" w:name="_Toc420166298"/>
        <w:bookmarkStart w:id="3596" w:name="_Toc420167068"/>
        <w:bookmarkStart w:id="3597" w:name="_Toc420302225"/>
        <w:bookmarkStart w:id="3598" w:name="_Toc420302692"/>
        <w:bookmarkStart w:id="3599" w:name="_Toc420438526"/>
        <w:bookmarkStart w:id="3600" w:name="_Toc420795964"/>
        <w:bookmarkStart w:id="3601" w:name="_Toc420874232"/>
        <w:bookmarkStart w:id="3602" w:name="_Toc420874697"/>
        <w:bookmarkStart w:id="3603" w:name="_Toc420874439"/>
        <w:bookmarkStart w:id="3604" w:name="_Toc421046527"/>
        <w:bookmarkStart w:id="3605" w:name="_Toc421046998"/>
        <w:bookmarkStart w:id="3606" w:name="_Toc477259078"/>
        <w:bookmarkStart w:id="3607" w:name="_Toc479633176"/>
        <w:bookmarkStart w:id="3608" w:name="_Toc481936332"/>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del>
    </w:p>
    <w:p w14:paraId="5460B7FC" w14:textId="77777777" w:rsidR="00397B2B" w:rsidRPr="00EC76D5" w:rsidDel="000610D0" w:rsidRDefault="00397B2B" w:rsidP="00EC426F">
      <w:pPr>
        <w:pStyle w:val="Code"/>
        <w:rPr>
          <w:del w:id="3609" w:author="Stefan Bjornander" w:date="2015-04-25T16:01:00Z"/>
        </w:rPr>
      </w:pPr>
      <w:del w:id="3610" w:author="Stefan Bjornander" w:date="2015-04-25T16:01:00Z">
        <w:r w:rsidRPr="00EC76D5" w:rsidDel="000610D0">
          <w:delText xml:space="preserve">  }</w:delText>
        </w:r>
        <w:bookmarkStart w:id="3611" w:name="_Toc417811901"/>
        <w:bookmarkStart w:id="3612" w:name="_Toc417853521"/>
        <w:bookmarkStart w:id="3613" w:name="_Toc418022199"/>
        <w:bookmarkStart w:id="3614" w:name="_Toc418191581"/>
        <w:bookmarkStart w:id="3615" w:name="_Toc418192050"/>
        <w:bookmarkStart w:id="3616" w:name="_Toc418263285"/>
        <w:bookmarkStart w:id="3617" w:name="_Toc418263752"/>
        <w:bookmarkStart w:id="3618" w:name="_Toc418356932"/>
        <w:bookmarkStart w:id="3619" w:name="_Toc418360295"/>
        <w:bookmarkStart w:id="3620" w:name="_Toc418434980"/>
        <w:bookmarkStart w:id="3621" w:name="_Toc419660147"/>
        <w:bookmarkStart w:id="3622" w:name="_Toc419660610"/>
        <w:bookmarkStart w:id="3623" w:name="_Toc420134079"/>
        <w:bookmarkStart w:id="3624" w:name="_Toc420134541"/>
        <w:bookmarkStart w:id="3625" w:name="_Toc420166299"/>
        <w:bookmarkStart w:id="3626" w:name="_Toc420167069"/>
        <w:bookmarkStart w:id="3627" w:name="_Toc420302226"/>
        <w:bookmarkStart w:id="3628" w:name="_Toc420302693"/>
        <w:bookmarkStart w:id="3629" w:name="_Toc420438527"/>
        <w:bookmarkStart w:id="3630" w:name="_Toc420795965"/>
        <w:bookmarkStart w:id="3631" w:name="_Toc420874233"/>
        <w:bookmarkStart w:id="3632" w:name="_Toc420874698"/>
        <w:bookmarkStart w:id="3633" w:name="_Toc420874440"/>
        <w:bookmarkStart w:id="3634" w:name="_Toc421046528"/>
        <w:bookmarkStart w:id="3635" w:name="_Toc421046999"/>
        <w:bookmarkStart w:id="3636" w:name="_Toc477259079"/>
        <w:bookmarkStart w:id="3637" w:name="_Toc479633177"/>
        <w:bookmarkStart w:id="3638" w:name="_Toc481936333"/>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del>
    </w:p>
    <w:p w14:paraId="1D7F2C2B" w14:textId="77777777" w:rsidR="00397B2B" w:rsidRPr="00EC76D5" w:rsidDel="000610D0" w:rsidRDefault="00397B2B" w:rsidP="00EC426F">
      <w:pPr>
        <w:pStyle w:val="Code"/>
        <w:rPr>
          <w:del w:id="3639" w:author="Stefan Bjornander" w:date="2015-04-25T16:01:00Z"/>
        </w:rPr>
      </w:pPr>
      <w:bookmarkStart w:id="3640" w:name="_Toc417811902"/>
      <w:bookmarkStart w:id="3641" w:name="_Toc417853522"/>
      <w:bookmarkStart w:id="3642" w:name="_Toc418022200"/>
      <w:bookmarkStart w:id="3643" w:name="_Toc418191582"/>
      <w:bookmarkStart w:id="3644" w:name="_Toc418192051"/>
      <w:bookmarkStart w:id="3645" w:name="_Toc418263286"/>
      <w:bookmarkStart w:id="3646" w:name="_Toc418263753"/>
      <w:bookmarkStart w:id="3647" w:name="_Toc418356933"/>
      <w:bookmarkStart w:id="3648" w:name="_Toc418360296"/>
      <w:bookmarkStart w:id="3649" w:name="_Toc418434981"/>
      <w:bookmarkStart w:id="3650" w:name="_Toc419660148"/>
      <w:bookmarkStart w:id="3651" w:name="_Toc419660611"/>
      <w:bookmarkStart w:id="3652" w:name="_Toc420134080"/>
      <w:bookmarkStart w:id="3653" w:name="_Toc420134542"/>
      <w:bookmarkStart w:id="3654" w:name="_Toc420166300"/>
      <w:bookmarkStart w:id="3655" w:name="_Toc420167070"/>
      <w:bookmarkStart w:id="3656" w:name="_Toc420302227"/>
      <w:bookmarkStart w:id="3657" w:name="_Toc420302694"/>
      <w:bookmarkStart w:id="3658" w:name="_Toc420438528"/>
      <w:bookmarkStart w:id="3659" w:name="_Toc420795966"/>
      <w:bookmarkStart w:id="3660" w:name="_Toc420874234"/>
      <w:bookmarkStart w:id="3661" w:name="_Toc420874699"/>
      <w:bookmarkStart w:id="3662" w:name="_Toc420874441"/>
      <w:bookmarkStart w:id="3663" w:name="_Toc421046529"/>
      <w:bookmarkStart w:id="3664" w:name="_Toc421047000"/>
      <w:bookmarkStart w:id="3665" w:name="_Toc477259080"/>
      <w:bookmarkStart w:id="3666" w:name="_Toc479633178"/>
      <w:bookmarkStart w:id="3667" w:name="_Toc481936334"/>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p>
    <w:p w14:paraId="32CE3D7F" w14:textId="77777777" w:rsidR="00397B2B" w:rsidRPr="00EC76D5" w:rsidDel="000610D0" w:rsidRDefault="00397B2B" w:rsidP="00EC426F">
      <w:pPr>
        <w:pStyle w:val="Code"/>
        <w:rPr>
          <w:del w:id="3668" w:author="Stefan Bjornander" w:date="2015-04-25T16:01:00Z"/>
        </w:rPr>
      </w:pPr>
      <w:del w:id="3669" w:author="Stefan Bjornander" w:date="2015-04-25T16:01:00Z">
        <w:r w:rsidRPr="00EC76D5" w:rsidDel="000610D0">
          <w:delText xml:space="preserve">  public List&lt;Symb&gt; </w:delText>
        </w:r>
      </w:del>
      <w:del w:id="3670" w:author="Stefan Bjornander" w:date="2015-04-25T14:48:00Z">
        <w:r w:rsidRPr="00EC76D5" w:rsidDel="00ED7E9E">
          <w:delText>getSymbolList</w:delText>
        </w:r>
      </w:del>
      <w:del w:id="3671" w:author="Stefan Bjornander" w:date="2015-04-25T16:01:00Z">
        <w:r w:rsidRPr="00EC76D5" w:rsidDel="000610D0">
          <w:delText>() {</w:delText>
        </w:r>
        <w:bookmarkStart w:id="3672" w:name="_Toc417811903"/>
        <w:bookmarkStart w:id="3673" w:name="_Toc417853523"/>
        <w:bookmarkStart w:id="3674" w:name="_Toc418022201"/>
        <w:bookmarkStart w:id="3675" w:name="_Toc418191583"/>
        <w:bookmarkStart w:id="3676" w:name="_Toc418192052"/>
        <w:bookmarkStart w:id="3677" w:name="_Toc418263287"/>
        <w:bookmarkStart w:id="3678" w:name="_Toc418263754"/>
        <w:bookmarkStart w:id="3679" w:name="_Toc418356934"/>
        <w:bookmarkStart w:id="3680" w:name="_Toc418360297"/>
        <w:bookmarkStart w:id="3681" w:name="_Toc418434982"/>
        <w:bookmarkStart w:id="3682" w:name="_Toc419660149"/>
        <w:bookmarkStart w:id="3683" w:name="_Toc419660612"/>
        <w:bookmarkStart w:id="3684" w:name="_Toc420134081"/>
        <w:bookmarkStart w:id="3685" w:name="_Toc420134543"/>
        <w:bookmarkStart w:id="3686" w:name="_Toc420166301"/>
        <w:bookmarkStart w:id="3687" w:name="_Toc420167071"/>
        <w:bookmarkStart w:id="3688" w:name="_Toc420302228"/>
        <w:bookmarkStart w:id="3689" w:name="_Toc420302695"/>
        <w:bookmarkStart w:id="3690" w:name="_Toc420438529"/>
        <w:bookmarkStart w:id="3691" w:name="_Toc420795967"/>
        <w:bookmarkStart w:id="3692" w:name="_Toc420874235"/>
        <w:bookmarkStart w:id="3693" w:name="_Toc420874700"/>
        <w:bookmarkStart w:id="3694" w:name="_Toc420874442"/>
        <w:bookmarkStart w:id="3695" w:name="_Toc421046530"/>
        <w:bookmarkStart w:id="3696" w:name="_Toc421047001"/>
        <w:bookmarkStart w:id="3697" w:name="_Toc477259081"/>
        <w:bookmarkStart w:id="3698" w:name="_Toc479633179"/>
        <w:bookmarkStart w:id="3699" w:name="_Toc481936335"/>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del>
    </w:p>
    <w:p w14:paraId="2D19FCBE" w14:textId="77777777" w:rsidR="00397B2B" w:rsidRPr="00EC76D5" w:rsidDel="000610D0" w:rsidRDefault="00397B2B" w:rsidP="00EC426F">
      <w:pPr>
        <w:pStyle w:val="Code"/>
        <w:rPr>
          <w:del w:id="3700" w:author="Stefan Bjornander" w:date="2015-04-25T16:01:00Z"/>
        </w:rPr>
      </w:pPr>
      <w:del w:id="3701" w:author="Stefan Bjornander" w:date="2015-04-25T16:01:00Z">
        <w:r w:rsidRPr="00EC76D5" w:rsidDel="000610D0">
          <w:delText xml:space="preserve">    return </w:delText>
        </w:r>
      </w:del>
      <w:del w:id="3702" w:author="Stefan Bjornander" w:date="2015-04-25T11:36:00Z">
        <w:r w:rsidRPr="00EC76D5" w:rsidDel="00EF4076">
          <w:delText>m_symbolList</w:delText>
        </w:r>
      </w:del>
      <w:del w:id="3703" w:author="Stefan Bjornander" w:date="2015-04-25T16:01:00Z">
        <w:r w:rsidRPr="00EC76D5" w:rsidDel="000610D0">
          <w:delText>;</w:delText>
        </w:r>
        <w:bookmarkStart w:id="3704" w:name="_Toc417811904"/>
        <w:bookmarkStart w:id="3705" w:name="_Toc417853524"/>
        <w:bookmarkStart w:id="3706" w:name="_Toc418022202"/>
        <w:bookmarkStart w:id="3707" w:name="_Toc418191584"/>
        <w:bookmarkStart w:id="3708" w:name="_Toc418192053"/>
        <w:bookmarkStart w:id="3709" w:name="_Toc418263288"/>
        <w:bookmarkStart w:id="3710" w:name="_Toc418263755"/>
        <w:bookmarkStart w:id="3711" w:name="_Toc418356935"/>
        <w:bookmarkStart w:id="3712" w:name="_Toc418360298"/>
        <w:bookmarkStart w:id="3713" w:name="_Toc418434983"/>
        <w:bookmarkStart w:id="3714" w:name="_Toc419660150"/>
        <w:bookmarkStart w:id="3715" w:name="_Toc419660613"/>
        <w:bookmarkStart w:id="3716" w:name="_Toc420134082"/>
        <w:bookmarkStart w:id="3717" w:name="_Toc420134544"/>
        <w:bookmarkStart w:id="3718" w:name="_Toc420166302"/>
        <w:bookmarkStart w:id="3719" w:name="_Toc420167072"/>
        <w:bookmarkStart w:id="3720" w:name="_Toc420302229"/>
        <w:bookmarkStart w:id="3721" w:name="_Toc420302696"/>
        <w:bookmarkStart w:id="3722" w:name="_Toc420438530"/>
        <w:bookmarkStart w:id="3723" w:name="_Toc420795968"/>
        <w:bookmarkStart w:id="3724" w:name="_Toc420874236"/>
        <w:bookmarkStart w:id="3725" w:name="_Toc420874701"/>
        <w:bookmarkStart w:id="3726" w:name="_Toc420874443"/>
        <w:bookmarkStart w:id="3727" w:name="_Toc421046531"/>
        <w:bookmarkStart w:id="3728" w:name="_Toc421047002"/>
        <w:bookmarkStart w:id="3729" w:name="_Toc477259082"/>
        <w:bookmarkStart w:id="3730" w:name="_Toc479633180"/>
        <w:bookmarkStart w:id="3731" w:name="_Toc481936336"/>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del>
    </w:p>
    <w:p w14:paraId="5901C310" w14:textId="77777777" w:rsidR="00397B2B" w:rsidRPr="00EC76D5" w:rsidDel="000610D0" w:rsidRDefault="00397B2B" w:rsidP="00EC426F">
      <w:pPr>
        <w:pStyle w:val="Code"/>
        <w:rPr>
          <w:del w:id="3732" w:author="Stefan Bjornander" w:date="2015-04-25T16:01:00Z"/>
        </w:rPr>
      </w:pPr>
      <w:del w:id="3733" w:author="Stefan Bjornander" w:date="2015-04-25T16:01:00Z">
        <w:r w:rsidRPr="00EC76D5" w:rsidDel="000610D0">
          <w:delText xml:space="preserve">  }</w:delText>
        </w:r>
        <w:bookmarkStart w:id="3734" w:name="_Toc417811905"/>
        <w:bookmarkStart w:id="3735" w:name="_Toc417853525"/>
        <w:bookmarkStart w:id="3736" w:name="_Toc418022203"/>
        <w:bookmarkStart w:id="3737" w:name="_Toc418191585"/>
        <w:bookmarkStart w:id="3738" w:name="_Toc418192054"/>
        <w:bookmarkStart w:id="3739" w:name="_Toc418263289"/>
        <w:bookmarkStart w:id="3740" w:name="_Toc418263756"/>
        <w:bookmarkStart w:id="3741" w:name="_Toc418356936"/>
        <w:bookmarkStart w:id="3742" w:name="_Toc418360299"/>
        <w:bookmarkStart w:id="3743" w:name="_Toc418434984"/>
        <w:bookmarkStart w:id="3744" w:name="_Toc419660151"/>
        <w:bookmarkStart w:id="3745" w:name="_Toc419660614"/>
        <w:bookmarkStart w:id="3746" w:name="_Toc420134083"/>
        <w:bookmarkStart w:id="3747" w:name="_Toc420134545"/>
        <w:bookmarkStart w:id="3748" w:name="_Toc420166303"/>
        <w:bookmarkStart w:id="3749" w:name="_Toc420167073"/>
        <w:bookmarkStart w:id="3750" w:name="_Toc420302230"/>
        <w:bookmarkStart w:id="3751" w:name="_Toc420302697"/>
        <w:bookmarkStart w:id="3752" w:name="_Toc420438531"/>
        <w:bookmarkStart w:id="3753" w:name="_Toc420795969"/>
        <w:bookmarkStart w:id="3754" w:name="_Toc420874237"/>
        <w:bookmarkStart w:id="3755" w:name="_Toc420874702"/>
        <w:bookmarkStart w:id="3756" w:name="_Toc420874444"/>
        <w:bookmarkStart w:id="3757" w:name="_Toc421046532"/>
        <w:bookmarkStart w:id="3758" w:name="_Toc421047003"/>
        <w:bookmarkStart w:id="3759" w:name="_Toc477259083"/>
        <w:bookmarkStart w:id="3760" w:name="_Toc479633181"/>
        <w:bookmarkStart w:id="3761" w:name="_Toc481936337"/>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del>
    </w:p>
    <w:p w14:paraId="33A525F0" w14:textId="77777777" w:rsidR="00397B2B" w:rsidRPr="00EC76D5" w:rsidDel="000610D0" w:rsidRDefault="00397B2B" w:rsidP="00EC426F">
      <w:pPr>
        <w:pStyle w:val="Code"/>
        <w:rPr>
          <w:del w:id="3762" w:author="Stefan Bjornander" w:date="2015-04-25T16:01:00Z"/>
        </w:rPr>
      </w:pPr>
      <w:bookmarkStart w:id="3763" w:name="_Toc417811906"/>
      <w:bookmarkStart w:id="3764" w:name="_Toc417853526"/>
      <w:bookmarkStart w:id="3765" w:name="_Toc418022204"/>
      <w:bookmarkStart w:id="3766" w:name="_Toc418191586"/>
      <w:bookmarkStart w:id="3767" w:name="_Toc418192055"/>
      <w:bookmarkStart w:id="3768" w:name="_Toc418263290"/>
      <w:bookmarkStart w:id="3769" w:name="_Toc418263757"/>
      <w:bookmarkStart w:id="3770" w:name="_Toc418356937"/>
      <w:bookmarkStart w:id="3771" w:name="_Toc418360300"/>
      <w:bookmarkStart w:id="3772" w:name="_Toc418434985"/>
      <w:bookmarkStart w:id="3773" w:name="_Toc419660152"/>
      <w:bookmarkStart w:id="3774" w:name="_Toc419660615"/>
      <w:bookmarkStart w:id="3775" w:name="_Toc420134084"/>
      <w:bookmarkStart w:id="3776" w:name="_Toc420134546"/>
      <w:bookmarkStart w:id="3777" w:name="_Toc420166304"/>
      <w:bookmarkStart w:id="3778" w:name="_Toc420167074"/>
      <w:bookmarkStart w:id="3779" w:name="_Toc420302231"/>
      <w:bookmarkStart w:id="3780" w:name="_Toc420302698"/>
      <w:bookmarkStart w:id="3781" w:name="_Toc420438532"/>
      <w:bookmarkStart w:id="3782" w:name="_Toc420795970"/>
      <w:bookmarkStart w:id="3783" w:name="_Toc420874238"/>
      <w:bookmarkStart w:id="3784" w:name="_Toc420874703"/>
      <w:bookmarkStart w:id="3785" w:name="_Toc420874445"/>
      <w:bookmarkStart w:id="3786" w:name="_Toc421046533"/>
      <w:bookmarkStart w:id="3787" w:name="_Toc421047004"/>
      <w:bookmarkStart w:id="3788" w:name="_Toc477259084"/>
      <w:bookmarkStart w:id="3789" w:name="_Toc479633182"/>
      <w:bookmarkStart w:id="3790" w:name="_Toc481936338"/>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p>
    <w:p w14:paraId="61AD3BF5" w14:textId="77777777" w:rsidR="00397B2B" w:rsidRPr="00EC76D5" w:rsidDel="00692937" w:rsidRDefault="00397B2B" w:rsidP="00EC426F">
      <w:pPr>
        <w:pStyle w:val="Code"/>
        <w:rPr>
          <w:del w:id="3791" w:author="Stefan Bjornander" w:date="2015-04-25T11:08:00Z"/>
        </w:rPr>
      </w:pPr>
      <w:del w:id="3792" w:author="Stefan Bjornander" w:date="2015-04-25T11:08:00Z">
        <w:r w:rsidRPr="00EC76D5" w:rsidDel="00692937">
          <w:delText xml:space="preserve">  public boolean hasTag() {</w:delText>
        </w:r>
        <w:bookmarkStart w:id="3793" w:name="_Toc417811907"/>
        <w:bookmarkStart w:id="3794" w:name="_Toc417853527"/>
        <w:bookmarkStart w:id="3795" w:name="_Toc418022205"/>
        <w:bookmarkStart w:id="3796" w:name="_Toc418191587"/>
        <w:bookmarkStart w:id="3797" w:name="_Toc418192056"/>
        <w:bookmarkStart w:id="3798" w:name="_Toc418263291"/>
        <w:bookmarkStart w:id="3799" w:name="_Toc418263758"/>
        <w:bookmarkStart w:id="3800" w:name="_Toc418356938"/>
        <w:bookmarkStart w:id="3801" w:name="_Toc418360301"/>
        <w:bookmarkStart w:id="3802" w:name="_Toc418434986"/>
        <w:bookmarkStart w:id="3803" w:name="_Toc419660153"/>
        <w:bookmarkStart w:id="3804" w:name="_Toc419660616"/>
        <w:bookmarkStart w:id="3805" w:name="_Toc420134085"/>
        <w:bookmarkStart w:id="3806" w:name="_Toc420134547"/>
        <w:bookmarkStart w:id="3807" w:name="_Toc420166305"/>
        <w:bookmarkStart w:id="3808" w:name="_Toc420167075"/>
        <w:bookmarkStart w:id="3809" w:name="_Toc420302232"/>
        <w:bookmarkStart w:id="3810" w:name="_Toc420302699"/>
        <w:bookmarkStart w:id="3811" w:name="_Toc420438533"/>
        <w:bookmarkStart w:id="3812" w:name="_Toc420795971"/>
        <w:bookmarkStart w:id="3813" w:name="_Toc420874239"/>
        <w:bookmarkStart w:id="3814" w:name="_Toc420874704"/>
        <w:bookmarkStart w:id="3815" w:name="_Toc420874446"/>
        <w:bookmarkStart w:id="3816" w:name="_Toc421046534"/>
        <w:bookmarkStart w:id="3817" w:name="_Toc421047005"/>
        <w:bookmarkStart w:id="3818" w:name="_Toc477259085"/>
        <w:bookmarkStart w:id="3819" w:name="_Toc479633183"/>
        <w:bookmarkStart w:id="3820" w:name="_Toc481936339"/>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del>
    </w:p>
    <w:p w14:paraId="4DE202B1" w14:textId="77777777" w:rsidR="00397B2B" w:rsidRPr="00EC76D5" w:rsidDel="00692937" w:rsidRDefault="00397B2B" w:rsidP="00EC426F">
      <w:pPr>
        <w:pStyle w:val="Code"/>
        <w:rPr>
          <w:del w:id="3821" w:author="Stefan Bjornander" w:date="2015-04-25T11:08:00Z"/>
        </w:rPr>
      </w:pPr>
      <w:del w:id="3822" w:author="Stefan Bjornander" w:date="2015-04-25T11:08:00Z">
        <w:r w:rsidRPr="00EC76D5" w:rsidDel="00692937">
          <w:delText xml:space="preserve">    return m_hasTag;</w:delText>
        </w:r>
        <w:bookmarkStart w:id="3823" w:name="_Toc417811908"/>
        <w:bookmarkStart w:id="3824" w:name="_Toc417853528"/>
        <w:bookmarkStart w:id="3825" w:name="_Toc418022206"/>
        <w:bookmarkStart w:id="3826" w:name="_Toc418191588"/>
        <w:bookmarkStart w:id="3827" w:name="_Toc418192057"/>
        <w:bookmarkStart w:id="3828" w:name="_Toc418263292"/>
        <w:bookmarkStart w:id="3829" w:name="_Toc418263759"/>
        <w:bookmarkStart w:id="3830" w:name="_Toc418356939"/>
        <w:bookmarkStart w:id="3831" w:name="_Toc418360302"/>
        <w:bookmarkStart w:id="3832" w:name="_Toc418434987"/>
        <w:bookmarkStart w:id="3833" w:name="_Toc419660154"/>
        <w:bookmarkStart w:id="3834" w:name="_Toc419660617"/>
        <w:bookmarkStart w:id="3835" w:name="_Toc420134086"/>
        <w:bookmarkStart w:id="3836" w:name="_Toc420134548"/>
        <w:bookmarkStart w:id="3837" w:name="_Toc420166306"/>
        <w:bookmarkStart w:id="3838" w:name="_Toc420167076"/>
        <w:bookmarkStart w:id="3839" w:name="_Toc420302233"/>
        <w:bookmarkStart w:id="3840" w:name="_Toc420302700"/>
        <w:bookmarkStart w:id="3841" w:name="_Toc420438534"/>
        <w:bookmarkStart w:id="3842" w:name="_Toc420795972"/>
        <w:bookmarkStart w:id="3843" w:name="_Toc420874240"/>
        <w:bookmarkStart w:id="3844" w:name="_Toc420874705"/>
        <w:bookmarkStart w:id="3845" w:name="_Toc420874447"/>
        <w:bookmarkStart w:id="3846" w:name="_Toc421046535"/>
        <w:bookmarkStart w:id="3847" w:name="_Toc421047006"/>
        <w:bookmarkStart w:id="3848" w:name="_Toc477259086"/>
        <w:bookmarkStart w:id="3849" w:name="_Toc479633184"/>
        <w:bookmarkStart w:id="3850" w:name="_Toc481936340"/>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del>
    </w:p>
    <w:p w14:paraId="728E0E39" w14:textId="77777777" w:rsidR="00397B2B" w:rsidRPr="00EC76D5" w:rsidDel="00692937" w:rsidRDefault="00397B2B" w:rsidP="00EC426F">
      <w:pPr>
        <w:pStyle w:val="Code"/>
        <w:rPr>
          <w:del w:id="3851" w:author="Stefan Bjornander" w:date="2015-04-25T11:08:00Z"/>
        </w:rPr>
      </w:pPr>
      <w:del w:id="3852" w:author="Stefan Bjornander" w:date="2015-04-25T11:08:00Z">
        <w:r w:rsidRPr="00EC76D5" w:rsidDel="00692937">
          <w:delText xml:space="preserve">  }</w:delText>
        </w:r>
        <w:bookmarkStart w:id="3853" w:name="_Toc417811909"/>
        <w:bookmarkStart w:id="3854" w:name="_Toc417853529"/>
        <w:bookmarkStart w:id="3855" w:name="_Toc418022207"/>
        <w:bookmarkStart w:id="3856" w:name="_Toc418191589"/>
        <w:bookmarkStart w:id="3857" w:name="_Toc418192058"/>
        <w:bookmarkStart w:id="3858" w:name="_Toc418263293"/>
        <w:bookmarkStart w:id="3859" w:name="_Toc418263760"/>
        <w:bookmarkStart w:id="3860" w:name="_Toc418356940"/>
        <w:bookmarkStart w:id="3861" w:name="_Toc418360303"/>
        <w:bookmarkStart w:id="3862" w:name="_Toc418434988"/>
        <w:bookmarkStart w:id="3863" w:name="_Toc419660155"/>
        <w:bookmarkStart w:id="3864" w:name="_Toc419660618"/>
        <w:bookmarkStart w:id="3865" w:name="_Toc420134087"/>
        <w:bookmarkStart w:id="3866" w:name="_Toc420134549"/>
        <w:bookmarkStart w:id="3867" w:name="_Toc420166307"/>
        <w:bookmarkStart w:id="3868" w:name="_Toc420167077"/>
        <w:bookmarkStart w:id="3869" w:name="_Toc420302234"/>
        <w:bookmarkStart w:id="3870" w:name="_Toc420302701"/>
        <w:bookmarkStart w:id="3871" w:name="_Toc420438535"/>
        <w:bookmarkStart w:id="3872" w:name="_Toc420795973"/>
        <w:bookmarkStart w:id="3873" w:name="_Toc420874241"/>
        <w:bookmarkStart w:id="3874" w:name="_Toc420874706"/>
        <w:bookmarkStart w:id="3875" w:name="_Toc420874448"/>
        <w:bookmarkStart w:id="3876" w:name="_Toc421046536"/>
        <w:bookmarkStart w:id="3877" w:name="_Toc421047007"/>
        <w:bookmarkStart w:id="3878" w:name="_Toc477259087"/>
        <w:bookmarkStart w:id="3879" w:name="_Toc479633185"/>
        <w:bookmarkStart w:id="3880" w:name="_Toc481936341"/>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del>
    </w:p>
    <w:p w14:paraId="4EC49D50" w14:textId="77777777" w:rsidR="00397B2B" w:rsidRPr="00EC76D5" w:rsidDel="00692937" w:rsidRDefault="00397B2B" w:rsidP="00EC426F">
      <w:pPr>
        <w:pStyle w:val="Code"/>
        <w:rPr>
          <w:del w:id="3881" w:author="Stefan Bjornander" w:date="2015-04-25T11:08:00Z"/>
        </w:rPr>
      </w:pPr>
      <w:bookmarkStart w:id="3882" w:name="_Toc417811910"/>
      <w:bookmarkStart w:id="3883" w:name="_Toc417853530"/>
      <w:bookmarkStart w:id="3884" w:name="_Toc418022208"/>
      <w:bookmarkStart w:id="3885" w:name="_Toc418191590"/>
      <w:bookmarkStart w:id="3886" w:name="_Toc418192059"/>
      <w:bookmarkStart w:id="3887" w:name="_Toc418263294"/>
      <w:bookmarkStart w:id="3888" w:name="_Toc418263761"/>
      <w:bookmarkStart w:id="3889" w:name="_Toc418356941"/>
      <w:bookmarkStart w:id="3890" w:name="_Toc418360304"/>
      <w:bookmarkStart w:id="3891" w:name="_Toc418434989"/>
      <w:bookmarkStart w:id="3892" w:name="_Toc419660156"/>
      <w:bookmarkStart w:id="3893" w:name="_Toc419660619"/>
      <w:bookmarkStart w:id="3894" w:name="_Toc420134088"/>
      <w:bookmarkStart w:id="3895" w:name="_Toc420134550"/>
      <w:bookmarkStart w:id="3896" w:name="_Toc420166308"/>
      <w:bookmarkStart w:id="3897" w:name="_Toc420167078"/>
      <w:bookmarkStart w:id="3898" w:name="_Toc420302235"/>
      <w:bookmarkStart w:id="3899" w:name="_Toc420302702"/>
      <w:bookmarkStart w:id="3900" w:name="_Toc420438536"/>
      <w:bookmarkStart w:id="3901" w:name="_Toc420795974"/>
      <w:bookmarkStart w:id="3902" w:name="_Toc420874242"/>
      <w:bookmarkStart w:id="3903" w:name="_Toc420874707"/>
      <w:bookmarkStart w:id="3904" w:name="_Toc420874449"/>
      <w:bookmarkStart w:id="3905" w:name="_Toc421046537"/>
      <w:bookmarkStart w:id="3906" w:name="_Toc421047008"/>
      <w:bookmarkStart w:id="3907" w:name="_Toc477259088"/>
      <w:bookmarkStart w:id="3908" w:name="_Toc479633186"/>
      <w:bookmarkStart w:id="3909" w:name="_Toc481936342"/>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14:paraId="67D3E299" w14:textId="77777777" w:rsidR="00397B2B" w:rsidRPr="00EC76D5" w:rsidDel="000610D0" w:rsidRDefault="00397B2B" w:rsidP="00EC426F">
      <w:pPr>
        <w:pStyle w:val="Code"/>
        <w:rPr>
          <w:del w:id="3910" w:author="Stefan Bjornander" w:date="2015-04-25T16:01:00Z"/>
        </w:rPr>
      </w:pPr>
      <w:del w:id="3911" w:author="Stefan Bjornander" w:date="2015-04-25T16:01:00Z">
        <w:r w:rsidRPr="00EC76D5" w:rsidDel="000610D0">
          <w:delText xml:space="preserve">  public Symb lookupMember(String name) {</w:delText>
        </w:r>
        <w:bookmarkStart w:id="3912" w:name="_Toc417811911"/>
        <w:bookmarkStart w:id="3913" w:name="_Toc417853531"/>
        <w:bookmarkStart w:id="3914" w:name="_Toc418022209"/>
        <w:bookmarkStart w:id="3915" w:name="_Toc418191591"/>
        <w:bookmarkStart w:id="3916" w:name="_Toc418192060"/>
        <w:bookmarkStart w:id="3917" w:name="_Toc418263295"/>
        <w:bookmarkStart w:id="3918" w:name="_Toc418263762"/>
        <w:bookmarkStart w:id="3919" w:name="_Toc418356942"/>
        <w:bookmarkStart w:id="3920" w:name="_Toc418360305"/>
        <w:bookmarkStart w:id="3921" w:name="_Toc418434990"/>
        <w:bookmarkStart w:id="3922" w:name="_Toc419660157"/>
        <w:bookmarkStart w:id="3923" w:name="_Toc419660620"/>
        <w:bookmarkStart w:id="3924" w:name="_Toc420134089"/>
        <w:bookmarkStart w:id="3925" w:name="_Toc420134551"/>
        <w:bookmarkStart w:id="3926" w:name="_Toc420166309"/>
        <w:bookmarkStart w:id="3927" w:name="_Toc420167079"/>
        <w:bookmarkStart w:id="3928" w:name="_Toc420302236"/>
        <w:bookmarkStart w:id="3929" w:name="_Toc420302703"/>
        <w:bookmarkStart w:id="3930" w:name="_Toc420438537"/>
        <w:bookmarkStart w:id="3931" w:name="_Toc420795975"/>
        <w:bookmarkStart w:id="3932" w:name="_Toc420874243"/>
        <w:bookmarkStart w:id="3933" w:name="_Toc420874708"/>
        <w:bookmarkStart w:id="3934" w:name="_Toc420874450"/>
        <w:bookmarkStart w:id="3935" w:name="_Toc421046538"/>
        <w:bookmarkStart w:id="3936" w:name="_Toc421047009"/>
        <w:bookmarkStart w:id="3937" w:name="_Toc477259089"/>
        <w:bookmarkStart w:id="3938" w:name="_Toc479633187"/>
        <w:bookmarkStart w:id="3939" w:name="_Toc481936343"/>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del>
    </w:p>
    <w:p w14:paraId="46A8EDEF" w14:textId="77777777" w:rsidR="00397B2B" w:rsidRPr="00EC76D5" w:rsidDel="000610D0" w:rsidRDefault="00397B2B" w:rsidP="00EC426F">
      <w:pPr>
        <w:pStyle w:val="Code"/>
        <w:rPr>
          <w:del w:id="3940" w:author="Stefan Bjornander" w:date="2015-04-25T16:01:00Z"/>
        </w:rPr>
      </w:pPr>
      <w:del w:id="3941" w:author="Stefan Bjornander" w:date="2015-04-25T16:01:00Z">
        <w:r w:rsidRPr="00EC76D5" w:rsidDel="000610D0">
          <w:delText xml:space="preserve">    if (</w:delText>
        </w:r>
      </w:del>
      <w:del w:id="3942" w:author="Stefan Bjornander" w:date="2015-04-25T11:36:00Z">
        <w:r w:rsidRPr="00EC76D5" w:rsidDel="00EF4076">
          <w:delText>m_symbolList</w:delText>
        </w:r>
      </w:del>
      <w:del w:id="3943" w:author="Stefan Bjornander" w:date="2015-04-25T16:01:00Z">
        <w:r w:rsidRPr="00EC76D5" w:rsidDel="000610D0">
          <w:delText xml:space="preserve"> != null) {</w:delText>
        </w:r>
        <w:bookmarkStart w:id="3944" w:name="_Toc417811912"/>
        <w:bookmarkStart w:id="3945" w:name="_Toc417853532"/>
        <w:bookmarkStart w:id="3946" w:name="_Toc418022210"/>
        <w:bookmarkStart w:id="3947" w:name="_Toc418191592"/>
        <w:bookmarkStart w:id="3948" w:name="_Toc418192061"/>
        <w:bookmarkStart w:id="3949" w:name="_Toc418263296"/>
        <w:bookmarkStart w:id="3950" w:name="_Toc418263763"/>
        <w:bookmarkStart w:id="3951" w:name="_Toc418356943"/>
        <w:bookmarkStart w:id="3952" w:name="_Toc418360306"/>
        <w:bookmarkStart w:id="3953" w:name="_Toc418434991"/>
        <w:bookmarkStart w:id="3954" w:name="_Toc419660158"/>
        <w:bookmarkStart w:id="3955" w:name="_Toc419660621"/>
        <w:bookmarkStart w:id="3956" w:name="_Toc420134090"/>
        <w:bookmarkStart w:id="3957" w:name="_Toc420134552"/>
        <w:bookmarkStart w:id="3958" w:name="_Toc420166310"/>
        <w:bookmarkStart w:id="3959" w:name="_Toc420167080"/>
        <w:bookmarkStart w:id="3960" w:name="_Toc420302237"/>
        <w:bookmarkStart w:id="3961" w:name="_Toc420302704"/>
        <w:bookmarkStart w:id="3962" w:name="_Toc420438538"/>
        <w:bookmarkStart w:id="3963" w:name="_Toc420795976"/>
        <w:bookmarkStart w:id="3964" w:name="_Toc420874244"/>
        <w:bookmarkStart w:id="3965" w:name="_Toc420874709"/>
        <w:bookmarkStart w:id="3966" w:name="_Toc420874451"/>
        <w:bookmarkStart w:id="3967" w:name="_Toc421046539"/>
        <w:bookmarkStart w:id="3968" w:name="_Toc421047010"/>
        <w:bookmarkStart w:id="3969" w:name="_Toc477259090"/>
        <w:bookmarkStart w:id="3970" w:name="_Toc479633188"/>
        <w:bookmarkStart w:id="3971" w:name="_Toc481936344"/>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del>
    </w:p>
    <w:p w14:paraId="59BCC84F" w14:textId="77777777" w:rsidR="00397B2B" w:rsidRPr="00EC76D5" w:rsidDel="000610D0" w:rsidRDefault="00397B2B" w:rsidP="00EC426F">
      <w:pPr>
        <w:pStyle w:val="Code"/>
        <w:rPr>
          <w:del w:id="3972" w:author="Stefan Bjornander" w:date="2015-04-25T16:01:00Z"/>
        </w:rPr>
      </w:pPr>
      <w:del w:id="3973" w:author="Stefan Bjornander" w:date="2015-04-25T16:01:00Z">
        <w:r w:rsidRPr="00EC76D5" w:rsidDel="000610D0">
          <w:delText xml:space="preserve">      for (Symb symbol : </w:delText>
        </w:r>
      </w:del>
      <w:del w:id="3974" w:author="Stefan Bjornander" w:date="2015-04-25T11:36:00Z">
        <w:r w:rsidRPr="00EC76D5" w:rsidDel="00EF4076">
          <w:delText>m_symbolList</w:delText>
        </w:r>
      </w:del>
      <w:del w:id="3975" w:author="Stefan Bjornander" w:date="2015-04-25T16:01:00Z">
        <w:r w:rsidRPr="00EC76D5" w:rsidDel="000610D0">
          <w:delText>) {</w:delText>
        </w:r>
        <w:bookmarkStart w:id="3976" w:name="_Toc417811913"/>
        <w:bookmarkStart w:id="3977" w:name="_Toc417853533"/>
        <w:bookmarkStart w:id="3978" w:name="_Toc418022211"/>
        <w:bookmarkStart w:id="3979" w:name="_Toc418191593"/>
        <w:bookmarkStart w:id="3980" w:name="_Toc418192062"/>
        <w:bookmarkStart w:id="3981" w:name="_Toc418263297"/>
        <w:bookmarkStart w:id="3982" w:name="_Toc418263764"/>
        <w:bookmarkStart w:id="3983" w:name="_Toc418356944"/>
        <w:bookmarkStart w:id="3984" w:name="_Toc418360307"/>
        <w:bookmarkStart w:id="3985" w:name="_Toc418434992"/>
        <w:bookmarkStart w:id="3986" w:name="_Toc419660159"/>
        <w:bookmarkStart w:id="3987" w:name="_Toc419660622"/>
        <w:bookmarkStart w:id="3988" w:name="_Toc420134091"/>
        <w:bookmarkStart w:id="3989" w:name="_Toc420134553"/>
        <w:bookmarkStart w:id="3990" w:name="_Toc420166311"/>
        <w:bookmarkStart w:id="3991" w:name="_Toc420167081"/>
        <w:bookmarkStart w:id="3992" w:name="_Toc420302238"/>
        <w:bookmarkStart w:id="3993" w:name="_Toc420302705"/>
        <w:bookmarkStart w:id="3994" w:name="_Toc420438539"/>
        <w:bookmarkStart w:id="3995" w:name="_Toc420795977"/>
        <w:bookmarkStart w:id="3996" w:name="_Toc420874245"/>
        <w:bookmarkStart w:id="3997" w:name="_Toc420874710"/>
        <w:bookmarkStart w:id="3998" w:name="_Toc420874452"/>
        <w:bookmarkStart w:id="3999" w:name="_Toc421046540"/>
        <w:bookmarkStart w:id="4000" w:name="_Toc421047011"/>
        <w:bookmarkStart w:id="4001" w:name="_Toc477259091"/>
        <w:bookmarkStart w:id="4002" w:name="_Toc479633189"/>
        <w:bookmarkStart w:id="4003" w:name="_Toc48193634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del>
    </w:p>
    <w:p w14:paraId="3A5D5A6A" w14:textId="77777777" w:rsidR="00397B2B" w:rsidRPr="00EC76D5" w:rsidDel="000610D0" w:rsidRDefault="00397B2B" w:rsidP="00EC426F">
      <w:pPr>
        <w:pStyle w:val="Code"/>
        <w:rPr>
          <w:del w:id="4004" w:author="Stefan Bjornander" w:date="2015-04-25T16:01:00Z"/>
        </w:rPr>
      </w:pPr>
      <w:del w:id="4005" w:author="Stefan Bjornander" w:date="2015-04-25T16:01:00Z">
        <w:r w:rsidRPr="00EC76D5" w:rsidDel="000610D0">
          <w:delText xml:space="preserve">        if (symbol.name().equals(name)) {</w:delText>
        </w:r>
        <w:bookmarkStart w:id="4006" w:name="_Toc417811914"/>
        <w:bookmarkStart w:id="4007" w:name="_Toc417853534"/>
        <w:bookmarkStart w:id="4008" w:name="_Toc418022212"/>
        <w:bookmarkStart w:id="4009" w:name="_Toc418191594"/>
        <w:bookmarkStart w:id="4010" w:name="_Toc418192063"/>
        <w:bookmarkStart w:id="4011" w:name="_Toc418263298"/>
        <w:bookmarkStart w:id="4012" w:name="_Toc418263765"/>
        <w:bookmarkStart w:id="4013" w:name="_Toc418356945"/>
        <w:bookmarkStart w:id="4014" w:name="_Toc418360308"/>
        <w:bookmarkStart w:id="4015" w:name="_Toc418434993"/>
        <w:bookmarkStart w:id="4016" w:name="_Toc419660160"/>
        <w:bookmarkStart w:id="4017" w:name="_Toc419660623"/>
        <w:bookmarkStart w:id="4018" w:name="_Toc420134092"/>
        <w:bookmarkStart w:id="4019" w:name="_Toc420134554"/>
        <w:bookmarkStart w:id="4020" w:name="_Toc420166312"/>
        <w:bookmarkStart w:id="4021" w:name="_Toc420167082"/>
        <w:bookmarkStart w:id="4022" w:name="_Toc420302239"/>
        <w:bookmarkStart w:id="4023" w:name="_Toc420302706"/>
        <w:bookmarkStart w:id="4024" w:name="_Toc420438540"/>
        <w:bookmarkStart w:id="4025" w:name="_Toc420795978"/>
        <w:bookmarkStart w:id="4026" w:name="_Toc420874246"/>
        <w:bookmarkStart w:id="4027" w:name="_Toc420874711"/>
        <w:bookmarkStart w:id="4028" w:name="_Toc420874453"/>
        <w:bookmarkStart w:id="4029" w:name="_Toc421046541"/>
        <w:bookmarkStart w:id="4030" w:name="_Toc421047012"/>
        <w:bookmarkStart w:id="4031" w:name="_Toc477259092"/>
        <w:bookmarkStart w:id="4032" w:name="_Toc479633190"/>
        <w:bookmarkStart w:id="4033" w:name="_Toc481936346"/>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del>
    </w:p>
    <w:p w14:paraId="2A625493" w14:textId="77777777" w:rsidR="00397B2B" w:rsidRPr="00EC76D5" w:rsidDel="000610D0" w:rsidRDefault="00397B2B" w:rsidP="00EC426F">
      <w:pPr>
        <w:pStyle w:val="Code"/>
        <w:rPr>
          <w:del w:id="4034" w:author="Stefan Bjornander" w:date="2015-04-25T16:01:00Z"/>
        </w:rPr>
      </w:pPr>
      <w:del w:id="4035" w:author="Stefan Bjornander" w:date="2015-04-25T16:01:00Z">
        <w:r w:rsidRPr="00EC76D5" w:rsidDel="000610D0">
          <w:delText xml:space="preserve">          return symbol;</w:delText>
        </w:r>
        <w:bookmarkStart w:id="4036" w:name="_Toc417811915"/>
        <w:bookmarkStart w:id="4037" w:name="_Toc417853535"/>
        <w:bookmarkStart w:id="4038" w:name="_Toc418022213"/>
        <w:bookmarkStart w:id="4039" w:name="_Toc418191595"/>
        <w:bookmarkStart w:id="4040" w:name="_Toc418192064"/>
        <w:bookmarkStart w:id="4041" w:name="_Toc418263299"/>
        <w:bookmarkStart w:id="4042" w:name="_Toc418263766"/>
        <w:bookmarkStart w:id="4043" w:name="_Toc418356946"/>
        <w:bookmarkStart w:id="4044" w:name="_Toc418360309"/>
        <w:bookmarkStart w:id="4045" w:name="_Toc418434994"/>
        <w:bookmarkStart w:id="4046" w:name="_Toc419660161"/>
        <w:bookmarkStart w:id="4047" w:name="_Toc419660624"/>
        <w:bookmarkStart w:id="4048" w:name="_Toc420134093"/>
        <w:bookmarkStart w:id="4049" w:name="_Toc420134555"/>
        <w:bookmarkStart w:id="4050" w:name="_Toc420166313"/>
        <w:bookmarkStart w:id="4051" w:name="_Toc420167083"/>
        <w:bookmarkStart w:id="4052" w:name="_Toc420302240"/>
        <w:bookmarkStart w:id="4053" w:name="_Toc420302707"/>
        <w:bookmarkStart w:id="4054" w:name="_Toc420438541"/>
        <w:bookmarkStart w:id="4055" w:name="_Toc420795979"/>
        <w:bookmarkStart w:id="4056" w:name="_Toc420874247"/>
        <w:bookmarkStart w:id="4057" w:name="_Toc420874712"/>
        <w:bookmarkStart w:id="4058" w:name="_Toc420874454"/>
        <w:bookmarkStart w:id="4059" w:name="_Toc421046542"/>
        <w:bookmarkStart w:id="4060" w:name="_Toc421047013"/>
        <w:bookmarkStart w:id="4061" w:name="_Toc477259093"/>
        <w:bookmarkStart w:id="4062" w:name="_Toc479633191"/>
        <w:bookmarkStart w:id="4063" w:name="_Toc481936347"/>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del>
    </w:p>
    <w:p w14:paraId="19534A7F" w14:textId="77777777" w:rsidR="00397B2B" w:rsidRPr="00EC76D5" w:rsidDel="000610D0" w:rsidRDefault="00397B2B" w:rsidP="00EC426F">
      <w:pPr>
        <w:pStyle w:val="Code"/>
        <w:rPr>
          <w:del w:id="4064" w:author="Stefan Bjornander" w:date="2015-04-25T16:01:00Z"/>
        </w:rPr>
      </w:pPr>
      <w:del w:id="4065" w:author="Stefan Bjornander" w:date="2015-04-25T16:01:00Z">
        <w:r w:rsidRPr="00EC76D5" w:rsidDel="000610D0">
          <w:delText xml:space="preserve">        }</w:delText>
        </w:r>
        <w:bookmarkStart w:id="4066" w:name="_Toc417811916"/>
        <w:bookmarkStart w:id="4067" w:name="_Toc417853536"/>
        <w:bookmarkStart w:id="4068" w:name="_Toc418022214"/>
        <w:bookmarkStart w:id="4069" w:name="_Toc418191596"/>
        <w:bookmarkStart w:id="4070" w:name="_Toc418192065"/>
        <w:bookmarkStart w:id="4071" w:name="_Toc418263300"/>
        <w:bookmarkStart w:id="4072" w:name="_Toc418263767"/>
        <w:bookmarkStart w:id="4073" w:name="_Toc418356947"/>
        <w:bookmarkStart w:id="4074" w:name="_Toc418360310"/>
        <w:bookmarkStart w:id="4075" w:name="_Toc418434995"/>
        <w:bookmarkStart w:id="4076" w:name="_Toc419660162"/>
        <w:bookmarkStart w:id="4077" w:name="_Toc419660625"/>
        <w:bookmarkStart w:id="4078" w:name="_Toc420134094"/>
        <w:bookmarkStart w:id="4079" w:name="_Toc420134556"/>
        <w:bookmarkStart w:id="4080" w:name="_Toc420166314"/>
        <w:bookmarkStart w:id="4081" w:name="_Toc420167084"/>
        <w:bookmarkStart w:id="4082" w:name="_Toc420302241"/>
        <w:bookmarkStart w:id="4083" w:name="_Toc420302708"/>
        <w:bookmarkStart w:id="4084" w:name="_Toc420438542"/>
        <w:bookmarkStart w:id="4085" w:name="_Toc420795980"/>
        <w:bookmarkStart w:id="4086" w:name="_Toc420874248"/>
        <w:bookmarkStart w:id="4087" w:name="_Toc420874713"/>
        <w:bookmarkStart w:id="4088" w:name="_Toc420874455"/>
        <w:bookmarkStart w:id="4089" w:name="_Toc421046543"/>
        <w:bookmarkStart w:id="4090" w:name="_Toc421047014"/>
        <w:bookmarkStart w:id="4091" w:name="_Toc477259094"/>
        <w:bookmarkStart w:id="4092" w:name="_Toc479633192"/>
        <w:bookmarkStart w:id="4093" w:name="_Toc481936348"/>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del>
    </w:p>
    <w:p w14:paraId="2B5D9B5E" w14:textId="77777777" w:rsidR="00397B2B" w:rsidRPr="00EC76D5" w:rsidDel="000610D0" w:rsidRDefault="00397B2B" w:rsidP="00EC426F">
      <w:pPr>
        <w:pStyle w:val="Code"/>
        <w:rPr>
          <w:del w:id="4094" w:author="Stefan Bjornander" w:date="2015-04-25T16:01:00Z"/>
        </w:rPr>
      </w:pPr>
      <w:del w:id="4095" w:author="Stefan Bjornander" w:date="2015-04-25T16:01:00Z">
        <w:r w:rsidRPr="00EC76D5" w:rsidDel="000610D0">
          <w:delText xml:space="preserve">      }</w:delText>
        </w:r>
        <w:bookmarkStart w:id="4096" w:name="_Toc417811917"/>
        <w:bookmarkStart w:id="4097" w:name="_Toc417853537"/>
        <w:bookmarkStart w:id="4098" w:name="_Toc418022215"/>
        <w:bookmarkStart w:id="4099" w:name="_Toc418191597"/>
        <w:bookmarkStart w:id="4100" w:name="_Toc418192066"/>
        <w:bookmarkStart w:id="4101" w:name="_Toc418263301"/>
        <w:bookmarkStart w:id="4102" w:name="_Toc418263768"/>
        <w:bookmarkStart w:id="4103" w:name="_Toc418356948"/>
        <w:bookmarkStart w:id="4104" w:name="_Toc418360311"/>
        <w:bookmarkStart w:id="4105" w:name="_Toc418434996"/>
        <w:bookmarkStart w:id="4106" w:name="_Toc419660163"/>
        <w:bookmarkStart w:id="4107" w:name="_Toc419660626"/>
        <w:bookmarkStart w:id="4108" w:name="_Toc420134095"/>
        <w:bookmarkStart w:id="4109" w:name="_Toc420134557"/>
        <w:bookmarkStart w:id="4110" w:name="_Toc420166315"/>
        <w:bookmarkStart w:id="4111" w:name="_Toc420167085"/>
        <w:bookmarkStart w:id="4112" w:name="_Toc420302242"/>
        <w:bookmarkStart w:id="4113" w:name="_Toc420302709"/>
        <w:bookmarkStart w:id="4114" w:name="_Toc420438543"/>
        <w:bookmarkStart w:id="4115" w:name="_Toc420795981"/>
        <w:bookmarkStart w:id="4116" w:name="_Toc420874249"/>
        <w:bookmarkStart w:id="4117" w:name="_Toc420874714"/>
        <w:bookmarkStart w:id="4118" w:name="_Toc420874456"/>
        <w:bookmarkStart w:id="4119" w:name="_Toc421046544"/>
        <w:bookmarkStart w:id="4120" w:name="_Toc421047015"/>
        <w:bookmarkStart w:id="4121" w:name="_Toc477259095"/>
        <w:bookmarkStart w:id="4122" w:name="_Toc479633193"/>
        <w:bookmarkStart w:id="4123" w:name="_Toc481936349"/>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del>
    </w:p>
    <w:p w14:paraId="411E2596" w14:textId="77777777" w:rsidR="00397B2B" w:rsidRPr="00EC76D5" w:rsidDel="000610D0" w:rsidRDefault="00397B2B" w:rsidP="00EC426F">
      <w:pPr>
        <w:pStyle w:val="Code"/>
        <w:rPr>
          <w:del w:id="4124" w:author="Stefan Bjornander" w:date="2015-04-25T16:01:00Z"/>
        </w:rPr>
      </w:pPr>
      <w:del w:id="4125" w:author="Stefan Bjornander" w:date="2015-04-25T16:01:00Z">
        <w:r w:rsidRPr="00EC76D5" w:rsidDel="000610D0">
          <w:delText xml:space="preserve">    }</w:delText>
        </w:r>
        <w:bookmarkStart w:id="4126" w:name="_Toc417811918"/>
        <w:bookmarkStart w:id="4127" w:name="_Toc417853538"/>
        <w:bookmarkStart w:id="4128" w:name="_Toc418022216"/>
        <w:bookmarkStart w:id="4129" w:name="_Toc418191598"/>
        <w:bookmarkStart w:id="4130" w:name="_Toc418192067"/>
        <w:bookmarkStart w:id="4131" w:name="_Toc418263302"/>
        <w:bookmarkStart w:id="4132" w:name="_Toc418263769"/>
        <w:bookmarkStart w:id="4133" w:name="_Toc418356949"/>
        <w:bookmarkStart w:id="4134" w:name="_Toc418360312"/>
        <w:bookmarkStart w:id="4135" w:name="_Toc418434997"/>
        <w:bookmarkStart w:id="4136" w:name="_Toc419660164"/>
        <w:bookmarkStart w:id="4137" w:name="_Toc419660627"/>
        <w:bookmarkStart w:id="4138" w:name="_Toc420134096"/>
        <w:bookmarkStart w:id="4139" w:name="_Toc420134558"/>
        <w:bookmarkStart w:id="4140" w:name="_Toc420166316"/>
        <w:bookmarkStart w:id="4141" w:name="_Toc420167086"/>
        <w:bookmarkStart w:id="4142" w:name="_Toc420302243"/>
        <w:bookmarkStart w:id="4143" w:name="_Toc420302710"/>
        <w:bookmarkStart w:id="4144" w:name="_Toc420438544"/>
        <w:bookmarkStart w:id="4145" w:name="_Toc420795982"/>
        <w:bookmarkStart w:id="4146" w:name="_Toc420874250"/>
        <w:bookmarkStart w:id="4147" w:name="_Toc420874715"/>
        <w:bookmarkStart w:id="4148" w:name="_Toc420874457"/>
        <w:bookmarkStart w:id="4149" w:name="_Toc421046545"/>
        <w:bookmarkStart w:id="4150" w:name="_Toc421047016"/>
        <w:bookmarkStart w:id="4151" w:name="_Toc477259096"/>
        <w:bookmarkStart w:id="4152" w:name="_Toc479633194"/>
        <w:bookmarkStart w:id="4153" w:name="_Toc481936350"/>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del>
    </w:p>
    <w:p w14:paraId="3C94CD6D" w14:textId="77777777" w:rsidR="00397B2B" w:rsidRPr="00EC76D5" w:rsidDel="000610D0" w:rsidRDefault="00397B2B" w:rsidP="00EC426F">
      <w:pPr>
        <w:pStyle w:val="Code"/>
        <w:rPr>
          <w:del w:id="4154" w:author="Stefan Bjornander" w:date="2015-04-25T16:01:00Z"/>
        </w:rPr>
      </w:pPr>
      <w:bookmarkStart w:id="4155" w:name="_Toc417811919"/>
      <w:bookmarkStart w:id="4156" w:name="_Toc417853539"/>
      <w:bookmarkStart w:id="4157" w:name="_Toc418022217"/>
      <w:bookmarkStart w:id="4158" w:name="_Toc418191599"/>
      <w:bookmarkStart w:id="4159" w:name="_Toc418192068"/>
      <w:bookmarkStart w:id="4160" w:name="_Toc418263303"/>
      <w:bookmarkStart w:id="4161" w:name="_Toc418263770"/>
      <w:bookmarkStart w:id="4162" w:name="_Toc418356950"/>
      <w:bookmarkStart w:id="4163" w:name="_Toc418360313"/>
      <w:bookmarkStart w:id="4164" w:name="_Toc418434998"/>
      <w:bookmarkStart w:id="4165" w:name="_Toc419660165"/>
      <w:bookmarkStart w:id="4166" w:name="_Toc419660628"/>
      <w:bookmarkStart w:id="4167" w:name="_Toc420134097"/>
      <w:bookmarkStart w:id="4168" w:name="_Toc420134559"/>
      <w:bookmarkStart w:id="4169" w:name="_Toc420166317"/>
      <w:bookmarkStart w:id="4170" w:name="_Toc420167087"/>
      <w:bookmarkStart w:id="4171" w:name="_Toc420302244"/>
      <w:bookmarkStart w:id="4172" w:name="_Toc420302711"/>
      <w:bookmarkStart w:id="4173" w:name="_Toc420438545"/>
      <w:bookmarkStart w:id="4174" w:name="_Toc420795983"/>
      <w:bookmarkStart w:id="4175" w:name="_Toc420874251"/>
      <w:bookmarkStart w:id="4176" w:name="_Toc420874716"/>
      <w:bookmarkStart w:id="4177" w:name="_Toc420874458"/>
      <w:bookmarkStart w:id="4178" w:name="_Toc421046546"/>
      <w:bookmarkStart w:id="4179" w:name="_Toc421047017"/>
      <w:bookmarkStart w:id="4180" w:name="_Toc477259097"/>
      <w:bookmarkStart w:id="4181" w:name="_Toc479633195"/>
      <w:bookmarkStart w:id="4182" w:name="_Toc481936351"/>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p>
    <w:p w14:paraId="33999196" w14:textId="77777777" w:rsidR="00397B2B" w:rsidRPr="00EC76D5" w:rsidDel="000610D0" w:rsidRDefault="00397B2B" w:rsidP="00EC426F">
      <w:pPr>
        <w:pStyle w:val="Code"/>
        <w:rPr>
          <w:del w:id="4183" w:author="Stefan Bjornander" w:date="2015-04-25T16:01:00Z"/>
        </w:rPr>
      </w:pPr>
      <w:del w:id="4184" w:author="Stefan Bjornander" w:date="2015-04-25T16:01:00Z">
        <w:r w:rsidRPr="00EC76D5" w:rsidDel="000610D0">
          <w:delText xml:space="preserve">    return null;</w:delText>
        </w:r>
        <w:bookmarkStart w:id="4185" w:name="_Toc417811920"/>
        <w:bookmarkStart w:id="4186" w:name="_Toc417853540"/>
        <w:bookmarkStart w:id="4187" w:name="_Toc418022218"/>
        <w:bookmarkStart w:id="4188" w:name="_Toc418191600"/>
        <w:bookmarkStart w:id="4189" w:name="_Toc418192069"/>
        <w:bookmarkStart w:id="4190" w:name="_Toc418263304"/>
        <w:bookmarkStart w:id="4191" w:name="_Toc418263771"/>
        <w:bookmarkStart w:id="4192" w:name="_Toc418356951"/>
        <w:bookmarkStart w:id="4193" w:name="_Toc418360314"/>
        <w:bookmarkStart w:id="4194" w:name="_Toc418434999"/>
        <w:bookmarkStart w:id="4195" w:name="_Toc419660166"/>
        <w:bookmarkStart w:id="4196" w:name="_Toc419660629"/>
        <w:bookmarkStart w:id="4197" w:name="_Toc420134098"/>
        <w:bookmarkStart w:id="4198" w:name="_Toc420134560"/>
        <w:bookmarkStart w:id="4199" w:name="_Toc420166318"/>
        <w:bookmarkStart w:id="4200" w:name="_Toc420167088"/>
        <w:bookmarkStart w:id="4201" w:name="_Toc420302245"/>
        <w:bookmarkStart w:id="4202" w:name="_Toc420302712"/>
        <w:bookmarkStart w:id="4203" w:name="_Toc420438546"/>
        <w:bookmarkStart w:id="4204" w:name="_Toc420795984"/>
        <w:bookmarkStart w:id="4205" w:name="_Toc420874252"/>
        <w:bookmarkStart w:id="4206" w:name="_Toc420874717"/>
        <w:bookmarkStart w:id="4207" w:name="_Toc420874459"/>
        <w:bookmarkStart w:id="4208" w:name="_Toc421046547"/>
        <w:bookmarkStart w:id="4209" w:name="_Toc421047018"/>
        <w:bookmarkStart w:id="4210" w:name="_Toc477259098"/>
        <w:bookmarkStart w:id="4211" w:name="_Toc479633196"/>
        <w:bookmarkStart w:id="4212" w:name="_Toc481936352"/>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del>
    </w:p>
    <w:p w14:paraId="2572E9CE" w14:textId="77777777" w:rsidR="00737279" w:rsidRPr="00EC76D5" w:rsidDel="000610D0" w:rsidRDefault="00397B2B" w:rsidP="00EC426F">
      <w:pPr>
        <w:pStyle w:val="Code"/>
        <w:rPr>
          <w:del w:id="4213" w:author="Stefan Bjornander" w:date="2015-04-25T16:01:00Z"/>
        </w:rPr>
      </w:pPr>
      <w:del w:id="4214" w:author="Stefan Bjornander" w:date="2015-04-25T16:01:00Z">
        <w:r w:rsidRPr="00EC76D5" w:rsidDel="000610D0">
          <w:delText xml:space="preserve">  }</w:delText>
        </w:r>
        <w:bookmarkStart w:id="4215" w:name="_Toc417811921"/>
        <w:bookmarkStart w:id="4216" w:name="_Toc417853541"/>
        <w:bookmarkStart w:id="4217" w:name="_Toc418022219"/>
        <w:bookmarkStart w:id="4218" w:name="_Toc418191601"/>
        <w:bookmarkStart w:id="4219" w:name="_Toc418192070"/>
        <w:bookmarkStart w:id="4220" w:name="_Toc418263305"/>
        <w:bookmarkStart w:id="4221" w:name="_Toc418263772"/>
        <w:bookmarkStart w:id="4222" w:name="_Toc418356952"/>
        <w:bookmarkStart w:id="4223" w:name="_Toc418360315"/>
        <w:bookmarkStart w:id="4224" w:name="_Toc418435000"/>
        <w:bookmarkStart w:id="4225" w:name="_Toc419660167"/>
        <w:bookmarkStart w:id="4226" w:name="_Toc419660630"/>
        <w:bookmarkStart w:id="4227" w:name="_Toc420134099"/>
        <w:bookmarkStart w:id="4228" w:name="_Toc420134561"/>
        <w:bookmarkStart w:id="4229" w:name="_Toc420166319"/>
        <w:bookmarkStart w:id="4230" w:name="_Toc420167089"/>
        <w:bookmarkStart w:id="4231" w:name="_Toc420302246"/>
        <w:bookmarkStart w:id="4232" w:name="_Toc420302713"/>
        <w:bookmarkStart w:id="4233" w:name="_Toc420438547"/>
        <w:bookmarkStart w:id="4234" w:name="_Toc420795985"/>
        <w:bookmarkStart w:id="4235" w:name="_Toc420874253"/>
        <w:bookmarkStart w:id="4236" w:name="_Toc420874718"/>
        <w:bookmarkStart w:id="4237" w:name="_Toc420874460"/>
        <w:bookmarkStart w:id="4238" w:name="_Toc421046548"/>
        <w:bookmarkStart w:id="4239" w:name="_Toc421047019"/>
        <w:bookmarkStart w:id="4240" w:name="_Toc477259099"/>
        <w:bookmarkStart w:id="4241" w:name="_Toc479633197"/>
        <w:bookmarkStart w:id="4242" w:name="_Toc481936353"/>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del>
    </w:p>
    <w:p w14:paraId="44805429" w14:textId="204755D5" w:rsidR="00C37931" w:rsidRPr="00EC76D5" w:rsidRDefault="00C37931" w:rsidP="00EC426F">
      <w:pPr>
        <w:pStyle w:val="Rubrik3"/>
        <w:rPr>
          <w:ins w:id="4243" w:author="Stefan Bjornander" w:date="2015-04-25T14:54:00Z"/>
        </w:rPr>
      </w:pPr>
      <w:bookmarkStart w:id="4244" w:name="_Toc481936354"/>
      <w:ins w:id="4245" w:author="Stefan Bjornander" w:date="2015-04-25T11:15:00Z">
        <w:r w:rsidRPr="00EC76D5">
          <w:t>Size</w:t>
        </w:r>
      </w:ins>
      <w:bookmarkEnd w:id="4244"/>
    </w:p>
    <w:p w14:paraId="0A2977F3" w14:textId="77777777" w:rsidR="00B95D8D" w:rsidRPr="00EC76D5" w:rsidRDefault="00B95D8D">
      <w:pPr>
        <w:rPr>
          <w:ins w:id="4246" w:author="Stefan Bjornander" w:date="2015-04-25T11:15:00Z"/>
        </w:rPr>
        <w:pPrChange w:id="4247" w:author="Stefan Bjornander" w:date="2015-04-25T14:54:00Z">
          <w:pPr>
            <w:pStyle w:val="Rubrik3"/>
          </w:pPr>
        </w:pPrChange>
      </w:pPr>
      <w:ins w:id="4248" w:author="Stefan Bjornander" w:date="2015-04-25T14:54:00Z">
        <w:r w:rsidRPr="00EC76D5">
          <w:t>Each type has a size, even tho</w:t>
        </w:r>
        <w:r w:rsidR="00194A82" w:rsidRPr="00EC76D5">
          <w:t xml:space="preserve">ugh </w:t>
        </w:r>
        <w:r w:rsidRPr="00EC76D5">
          <w:t xml:space="preserve">void </w:t>
        </w:r>
      </w:ins>
      <w:ins w:id="4249" w:author="Stefan Bjornander" w:date="2015-04-25T16:04:00Z">
        <w:r w:rsidR="00194A82" w:rsidRPr="00EC76D5">
          <w:t>and</w:t>
        </w:r>
      </w:ins>
      <w:ins w:id="4250" w:author="Stefan Bjornander" w:date="2015-04-25T14:54:00Z">
        <w:r w:rsidRPr="00EC76D5">
          <w:t xml:space="preserve"> function ha</w:t>
        </w:r>
      </w:ins>
      <w:ins w:id="4251" w:author="Stefan Bjornander" w:date="2015-04-25T16:04:00Z">
        <w:r w:rsidR="00194A82" w:rsidRPr="00EC76D5">
          <w:t>ve</w:t>
        </w:r>
      </w:ins>
      <w:ins w:id="4252" w:author="Stefan Bjornander" w:date="2015-04-25T14:54:00Z">
        <w:r w:rsidRPr="00EC76D5">
          <w:t xml:space="preserve"> size zero. The size of an array is its size times the size of its type</w:t>
        </w:r>
      </w:ins>
      <w:ins w:id="4253" w:author="Stefan Bjornander" w:date="2015-04-25T14:55:00Z">
        <w:r w:rsidRPr="00EC76D5">
          <w:t xml:space="preserve">, the size of a struct is the sum of the sizes of its members, and the size of a union is the size of its </w:t>
        </w:r>
      </w:ins>
      <w:ins w:id="4254" w:author="Stefan Bjornander" w:date="2015-04-25T16:04:00Z">
        <w:r w:rsidR="00F236B1" w:rsidRPr="00EC76D5">
          <w:t>largest</w:t>
        </w:r>
      </w:ins>
      <w:ins w:id="4255" w:author="Stefan Bjornander" w:date="2015-04-25T14:55:00Z">
        <w:r w:rsidRPr="00EC76D5">
          <w:t xml:space="preserve"> member. Not</w:t>
        </w:r>
      </w:ins>
      <w:ins w:id="4256" w:author="Stefan Bjornander" w:date="2015-04-25T16:04:00Z">
        <w:r w:rsidR="00F236B1" w:rsidRPr="00EC76D5">
          <w:t>e</w:t>
        </w:r>
      </w:ins>
      <w:ins w:id="4257" w:author="Stefan Bjornander" w:date="2015-04-25T14:55:00Z">
        <w:r w:rsidRPr="00EC76D5">
          <w:t xml:space="preserve"> that a pointer always has the same size, regardless of what it points at.</w:t>
        </w:r>
      </w:ins>
    </w:p>
    <w:p w14:paraId="73EB4A97" w14:textId="653E964F" w:rsidR="00841638" w:rsidRPr="00EC76D5" w:rsidRDefault="00841638">
      <w:pPr>
        <w:pStyle w:val="CodeHeader"/>
        <w:pPrChange w:id="4258" w:author="Stefan Bjornander" w:date="2015-04-25T11:16:00Z">
          <w:pPr>
            <w:pStyle w:val="Rubrik3"/>
          </w:pPr>
        </w:pPrChange>
      </w:pPr>
      <w:proofErr w:type="spellStart"/>
      <w:ins w:id="4259" w:author="Stefan Bjornander" w:date="2015-04-25T11:14:00Z">
        <w:r w:rsidRPr="00EC76D5">
          <w:lastRenderedPageBreak/>
          <w:t>Type.java</w:t>
        </w:r>
      </w:ins>
      <w:proofErr w:type="spellEnd"/>
    </w:p>
    <w:p w14:paraId="559438DE" w14:textId="77777777" w:rsidR="004B3B47" w:rsidRPr="00EC76D5" w:rsidRDefault="004B3B47" w:rsidP="004B3B47">
      <w:pPr>
        <w:pStyle w:val="Code"/>
      </w:pPr>
      <w:r w:rsidRPr="00EC76D5">
        <w:t xml:space="preserve">  public static final int CharSize = 1;</w:t>
      </w:r>
    </w:p>
    <w:p w14:paraId="32567BE2" w14:textId="77777777" w:rsidR="004B3B47" w:rsidRPr="00EC76D5" w:rsidRDefault="004B3B47" w:rsidP="004B3B47">
      <w:pPr>
        <w:pStyle w:val="Code"/>
      </w:pPr>
      <w:r w:rsidRPr="00EC76D5">
        <w:t xml:space="preserve">  public static final int ShortSize = 1;</w:t>
      </w:r>
    </w:p>
    <w:p w14:paraId="3ADB61C5" w14:textId="77777777" w:rsidR="004B3B47" w:rsidRPr="00EC76D5" w:rsidRDefault="004B3B47" w:rsidP="004B3B47">
      <w:pPr>
        <w:pStyle w:val="Code"/>
      </w:pPr>
      <w:r w:rsidRPr="00EC76D5">
        <w:t xml:space="preserve">  public static final int IntegerSize = 2;</w:t>
      </w:r>
    </w:p>
    <w:p w14:paraId="0D42A626" w14:textId="77777777" w:rsidR="004B3B47" w:rsidRPr="00EC76D5" w:rsidRDefault="004B3B47" w:rsidP="004B3B47">
      <w:pPr>
        <w:pStyle w:val="Code"/>
      </w:pPr>
      <w:r w:rsidRPr="00EC76D5">
        <w:t xml:space="preserve">  public static final int LongSize = 4;</w:t>
      </w:r>
    </w:p>
    <w:p w14:paraId="50ECC2A4" w14:textId="77777777" w:rsidR="004B3B47" w:rsidRPr="00EC76D5" w:rsidRDefault="004B3B47" w:rsidP="004B3B47">
      <w:pPr>
        <w:pStyle w:val="Code"/>
      </w:pPr>
      <w:r w:rsidRPr="00EC76D5">
        <w:t xml:space="preserve">  public static final int FloatSize = 4;</w:t>
      </w:r>
    </w:p>
    <w:p w14:paraId="25F3E851" w14:textId="77777777" w:rsidR="004B3B47" w:rsidRPr="00EC76D5" w:rsidRDefault="004B3B47" w:rsidP="004B3B47">
      <w:pPr>
        <w:pStyle w:val="Code"/>
      </w:pPr>
      <w:r w:rsidRPr="00EC76D5">
        <w:t xml:space="preserve">  public static final int DoubleSize = 8;</w:t>
      </w:r>
    </w:p>
    <w:p w14:paraId="192443FE" w14:textId="77777777" w:rsidR="004B3B47" w:rsidRPr="00EC76D5" w:rsidRDefault="004B3B47" w:rsidP="004B3B47">
      <w:pPr>
        <w:pStyle w:val="Code"/>
      </w:pPr>
      <w:r w:rsidRPr="00EC76D5">
        <w:t xml:space="preserve">  public static final int LongDoubleSize = 8;</w:t>
      </w:r>
    </w:p>
    <w:p w14:paraId="1F513593" w14:textId="77777777" w:rsidR="004B3B47" w:rsidRPr="00EC76D5" w:rsidRDefault="004B3B47" w:rsidP="004B3B47">
      <w:pPr>
        <w:pStyle w:val="Code"/>
      </w:pPr>
      <w:r w:rsidRPr="00EC76D5">
        <w:t xml:space="preserve">  public static final int PointerSize = 2;</w:t>
      </w:r>
    </w:p>
    <w:p w14:paraId="09811B20" w14:textId="77777777" w:rsidR="004B3B47" w:rsidRPr="00EC76D5" w:rsidRDefault="004B3B47" w:rsidP="004B3B47">
      <w:pPr>
        <w:pStyle w:val="Code"/>
      </w:pPr>
    </w:p>
    <w:p w14:paraId="38FA627B" w14:textId="77777777" w:rsidR="004B3B47" w:rsidRPr="00EC76D5" w:rsidRDefault="004B3B47" w:rsidP="004B3B47">
      <w:pPr>
        <w:pStyle w:val="Code"/>
      </w:pPr>
      <w:r w:rsidRPr="00EC76D5">
        <w:t xml:space="preserve">  private static Map&lt;Sort,Integer&gt; m_sizeMap = new ListMap&lt;&gt;();</w:t>
      </w:r>
    </w:p>
    <w:p w14:paraId="78A0E9F0" w14:textId="77777777" w:rsidR="004B3B47" w:rsidRPr="00EC76D5" w:rsidRDefault="004B3B47" w:rsidP="004B3B47">
      <w:pPr>
        <w:pStyle w:val="Code"/>
      </w:pPr>
      <w:r w:rsidRPr="00EC76D5">
        <w:t xml:space="preserve">  </w:t>
      </w:r>
    </w:p>
    <w:p w14:paraId="503B938C" w14:textId="77777777" w:rsidR="004B3B47" w:rsidRPr="00EC76D5" w:rsidRDefault="004B3B47" w:rsidP="004B3B47">
      <w:pPr>
        <w:pStyle w:val="Code"/>
      </w:pPr>
      <w:r w:rsidRPr="00EC76D5">
        <w:t xml:space="preserve">  static {</w:t>
      </w:r>
    </w:p>
    <w:p w14:paraId="18984957" w14:textId="77777777" w:rsidR="004B3B47" w:rsidRPr="00EC76D5" w:rsidRDefault="004B3B47" w:rsidP="004B3B47">
      <w:pPr>
        <w:pStyle w:val="Code"/>
      </w:pPr>
      <w:r w:rsidRPr="00EC76D5">
        <w:t xml:space="preserve">    m_sizeMap.put(Sort.Logical, IntegerSize);</w:t>
      </w:r>
    </w:p>
    <w:p w14:paraId="25423C2A" w14:textId="77777777" w:rsidR="004B3B47" w:rsidRPr="00EC76D5" w:rsidRDefault="004B3B47" w:rsidP="004B3B47">
      <w:pPr>
        <w:pStyle w:val="Code"/>
      </w:pPr>
      <w:r w:rsidRPr="00EC76D5">
        <w:t xml:space="preserve">    m_sizeMap.put(Sort.Signed_Char, CharSize);</w:t>
      </w:r>
    </w:p>
    <w:p w14:paraId="790ADB84" w14:textId="77777777" w:rsidR="004B3B47" w:rsidRPr="00EC76D5" w:rsidRDefault="004B3B47" w:rsidP="004B3B47">
      <w:pPr>
        <w:pStyle w:val="Code"/>
      </w:pPr>
      <w:r w:rsidRPr="00EC76D5">
        <w:t xml:space="preserve">    m_sizeMap.put(Sort.Unsigned_Char, CharSize);</w:t>
      </w:r>
    </w:p>
    <w:p w14:paraId="30944300" w14:textId="77777777" w:rsidR="004B3B47" w:rsidRPr="00EC76D5" w:rsidRDefault="004B3B47" w:rsidP="004B3B47">
      <w:pPr>
        <w:pStyle w:val="Code"/>
      </w:pPr>
      <w:r w:rsidRPr="00EC76D5">
        <w:t xml:space="preserve">    m_sizeMap.put(Sort.Signed_Short_Int, ShortSize);</w:t>
      </w:r>
    </w:p>
    <w:p w14:paraId="42DB2E24" w14:textId="77777777" w:rsidR="004B3B47" w:rsidRPr="00EC76D5" w:rsidRDefault="004B3B47" w:rsidP="004B3B47">
      <w:pPr>
        <w:pStyle w:val="Code"/>
      </w:pPr>
      <w:r w:rsidRPr="00EC76D5">
        <w:t xml:space="preserve">    m_sizeMap.put(Sort.Unsigned_Short_Int, ShortSize);</w:t>
      </w:r>
    </w:p>
    <w:p w14:paraId="6D85FE6E" w14:textId="77777777" w:rsidR="004B3B47" w:rsidRPr="00EC76D5" w:rsidRDefault="004B3B47" w:rsidP="004B3B47">
      <w:pPr>
        <w:pStyle w:val="Code"/>
      </w:pPr>
      <w:r w:rsidRPr="00EC76D5">
        <w:t xml:space="preserve">    m_sizeMap.put(Sort.Signed_Int, IntegerSize);</w:t>
      </w:r>
    </w:p>
    <w:p w14:paraId="487EBC9E" w14:textId="77777777" w:rsidR="004B3B47" w:rsidRPr="00EC76D5" w:rsidRDefault="004B3B47" w:rsidP="004B3B47">
      <w:pPr>
        <w:pStyle w:val="Code"/>
      </w:pPr>
      <w:r w:rsidRPr="00EC76D5">
        <w:t xml:space="preserve">    m_sizeMap.put(Sort.Unsigned_Int, IntegerSize);</w:t>
      </w:r>
    </w:p>
    <w:p w14:paraId="4116E093" w14:textId="77777777" w:rsidR="004B3B47" w:rsidRPr="00EC76D5" w:rsidRDefault="004B3B47" w:rsidP="004B3B47">
      <w:pPr>
        <w:pStyle w:val="Code"/>
      </w:pPr>
      <w:r w:rsidRPr="00EC76D5">
        <w:t xml:space="preserve">    m_sizeMap.put(Sort.Signed_Long_Int, LongSize);</w:t>
      </w:r>
    </w:p>
    <w:p w14:paraId="25B245D0" w14:textId="77777777" w:rsidR="004B3B47" w:rsidRPr="00EC76D5" w:rsidRDefault="004B3B47" w:rsidP="004B3B47">
      <w:pPr>
        <w:pStyle w:val="Code"/>
      </w:pPr>
      <w:r w:rsidRPr="00EC76D5">
        <w:t xml:space="preserve">    m_sizeMap.put(Sort.Unsigned_Long_Int, LongSize);</w:t>
      </w:r>
    </w:p>
    <w:p w14:paraId="432D114E" w14:textId="77777777" w:rsidR="004B3B47" w:rsidRPr="00EC76D5" w:rsidRDefault="004B3B47" w:rsidP="004B3B47">
      <w:pPr>
        <w:pStyle w:val="Code"/>
      </w:pPr>
      <w:r w:rsidRPr="00EC76D5">
        <w:t xml:space="preserve">    m_sizeMap.put(Sort.Float, FloatSize);</w:t>
      </w:r>
    </w:p>
    <w:p w14:paraId="32FDC7E3" w14:textId="77777777" w:rsidR="004B3B47" w:rsidRPr="00EC76D5" w:rsidRDefault="004B3B47" w:rsidP="004B3B47">
      <w:pPr>
        <w:pStyle w:val="Code"/>
      </w:pPr>
      <w:r w:rsidRPr="00EC76D5">
        <w:t xml:space="preserve">    m_sizeMap.put(Sort.Double, DoubleSize);</w:t>
      </w:r>
    </w:p>
    <w:p w14:paraId="4CEA0E2E" w14:textId="77777777" w:rsidR="004B3B47" w:rsidRPr="00EC76D5" w:rsidRDefault="004B3B47" w:rsidP="004B3B47">
      <w:pPr>
        <w:pStyle w:val="Code"/>
      </w:pPr>
      <w:r w:rsidRPr="00EC76D5">
        <w:t xml:space="preserve">    m_sizeMap.put(Sort.Long_Double, LongDoubleSize);</w:t>
      </w:r>
    </w:p>
    <w:p w14:paraId="4A2ED5D3" w14:textId="77777777" w:rsidR="004B3B47" w:rsidRPr="00EC76D5" w:rsidRDefault="004B3B47" w:rsidP="004B3B47">
      <w:pPr>
        <w:pStyle w:val="Code"/>
      </w:pPr>
      <w:r w:rsidRPr="00EC76D5">
        <w:t xml:space="preserve">  }</w:t>
      </w:r>
    </w:p>
    <w:p w14:paraId="01CDD4B3" w14:textId="77777777" w:rsidR="004B3B47" w:rsidRPr="00EC76D5" w:rsidRDefault="004B3B47" w:rsidP="004B3B47">
      <w:pPr>
        <w:pStyle w:val="Code"/>
      </w:pPr>
      <w:r w:rsidRPr="00EC76D5">
        <w:t xml:space="preserve">  </w:t>
      </w:r>
    </w:p>
    <w:p w14:paraId="506590B9" w14:textId="77777777" w:rsidR="004B3B47" w:rsidRPr="00EC76D5" w:rsidRDefault="004B3B47" w:rsidP="004B3B47">
      <w:pPr>
        <w:pStyle w:val="Code"/>
      </w:pPr>
      <w:r w:rsidRPr="00EC76D5">
        <w:t xml:space="preserve">  public int getSize() {</w:t>
      </w:r>
    </w:p>
    <w:p w14:paraId="636DDDCD" w14:textId="77777777" w:rsidR="004B3B47" w:rsidRPr="00EC76D5" w:rsidRDefault="004B3B47" w:rsidP="004B3B47">
      <w:pPr>
        <w:pStyle w:val="Code"/>
      </w:pPr>
      <w:r w:rsidRPr="00EC76D5">
        <w:t xml:space="preserve">    switch (m_sort) {</w:t>
      </w:r>
    </w:p>
    <w:p w14:paraId="08E2F517" w14:textId="77777777" w:rsidR="004B3B47" w:rsidRPr="00EC76D5" w:rsidRDefault="004B3B47" w:rsidP="004B3B47">
      <w:pPr>
        <w:pStyle w:val="Code"/>
      </w:pPr>
      <w:r w:rsidRPr="00EC76D5">
        <w:t xml:space="preserve">      case Pointer:</w:t>
      </w:r>
    </w:p>
    <w:p w14:paraId="05E13140" w14:textId="77777777" w:rsidR="004B3B47" w:rsidRPr="00EC76D5" w:rsidRDefault="004B3B47" w:rsidP="004B3B47">
      <w:pPr>
        <w:pStyle w:val="Code"/>
      </w:pPr>
      <w:r w:rsidRPr="00EC76D5">
        <w:t xml:space="preserve">      case String:</w:t>
      </w:r>
    </w:p>
    <w:p w14:paraId="2B2B1913" w14:textId="77777777" w:rsidR="004B3B47" w:rsidRPr="00EC76D5" w:rsidRDefault="004B3B47" w:rsidP="004B3B47">
      <w:pPr>
        <w:pStyle w:val="Code"/>
      </w:pPr>
      <w:r w:rsidRPr="00EC76D5">
        <w:t xml:space="preserve">        return PointerSize;</w:t>
      </w:r>
    </w:p>
    <w:p w14:paraId="2F6DC9EA" w14:textId="77777777" w:rsidR="004B3B47" w:rsidRPr="00EC76D5" w:rsidRDefault="004B3B47" w:rsidP="004B3B47">
      <w:pPr>
        <w:pStyle w:val="Code"/>
      </w:pPr>
      <w:r w:rsidRPr="00EC76D5">
        <w:t xml:space="preserve">        </w:t>
      </w:r>
    </w:p>
    <w:p w14:paraId="21E7F1F2" w14:textId="77777777" w:rsidR="004B3B47" w:rsidRPr="00EC76D5" w:rsidRDefault="004B3B47" w:rsidP="004B3B47">
      <w:pPr>
        <w:pStyle w:val="Code"/>
      </w:pPr>
      <w:r w:rsidRPr="00EC76D5">
        <w:t xml:space="preserve">      case Array:</w:t>
      </w:r>
    </w:p>
    <w:p w14:paraId="5A39A5E2" w14:textId="77777777" w:rsidR="004B3B47" w:rsidRPr="00EC76D5" w:rsidRDefault="004B3B47" w:rsidP="004B3B47">
      <w:pPr>
        <w:pStyle w:val="Code"/>
      </w:pPr>
      <w:r w:rsidRPr="00EC76D5">
        <w:t xml:space="preserve">        return m_arraySize * m_arrayType.getSize();</w:t>
      </w:r>
    </w:p>
    <w:p w14:paraId="709DA830" w14:textId="77777777" w:rsidR="004B3B47" w:rsidRPr="00EC76D5" w:rsidRDefault="004B3B47" w:rsidP="004B3B47">
      <w:pPr>
        <w:pStyle w:val="Code"/>
      </w:pPr>
    </w:p>
    <w:p w14:paraId="6B4A3883" w14:textId="77777777" w:rsidR="004B3B47" w:rsidRPr="00EC76D5" w:rsidRDefault="004B3B47" w:rsidP="004B3B47">
      <w:pPr>
        <w:pStyle w:val="Code"/>
      </w:pPr>
      <w:r w:rsidRPr="00EC76D5">
        <w:t xml:space="preserve">      case Struct: {</w:t>
      </w:r>
    </w:p>
    <w:p w14:paraId="1966FC31" w14:textId="77777777" w:rsidR="004B3B47" w:rsidRPr="00EC76D5" w:rsidRDefault="004B3B47" w:rsidP="004B3B47">
      <w:pPr>
        <w:pStyle w:val="Code"/>
      </w:pPr>
      <w:r w:rsidRPr="00EC76D5">
        <w:t xml:space="preserve">          int size = 0;</w:t>
      </w:r>
    </w:p>
    <w:p w14:paraId="1EE5AE5B" w14:textId="77777777" w:rsidR="004B3B47" w:rsidRPr="00EC76D5" w:rsidRDefault="004B3B47" w:rsidP="004B3B47">
      <w:pPr>
        <w:pStyle w:val="Code"/>
      </w:pPr>
    </w:p>
    <w:p w14:paraId="6C5EA8A1" w14:textId="77777777" w:rsidR="004B3B47" w:rsidRPr="00EC76D5" w:rsidRDefault="004B3B47" w:rsidP="004B3B47">
      <w:pPr>
        <w:pStyle w:val="Code"/>
      </w:pPr>
      <w:r w:rsidRPr="00EC76D5">
        <w:t xml:space="preserve">          for (Symbol symbol : m_memberMap.values()) {</w:t>
      </w:r>
    </w:p>
    <w:p w14:paraId="067824F3" w14:textId="77777777" w:rsidR="004B3B47" w:rsidRPr="00EC76D5" w:rsidRDefault="004B3B47" w:rsidP="004B3B47">
      <w:pPr>
        <w:pStyle w:val="Code"/>
      </w:pPr>
      <w:r w:rsidRPr="00EC76D5">
        <w:t xml:space="preserve">            size += symbol.getType().getSize();</w:t>
      </w:r>
    </w:p>
    <w:p w14:paraId="4A2E2683" w14:textId="77777777" w:rsidR="004B3B47" w:rsidRPr="00EC76D5" w:rsidRDefault="004B3B47" w:rsidP="004B3B47">
      <w:pPr>
        <w:pStyle w:val="Code"/>
      </w:pPr>
      <w:r w:rsidRPr="00EC76D5">
        <w:t xml:space="preserve">          }</w:t>
      </w:r>
    </w:p>
    <w:p w14:paraId="67885E2F" w14:textId="77777777" w:rsidR="004B3B47" w:rsidRPr="00EC76D5" w:rsidRDefault="004B3B47" w:rsidP="004B3B47">
      <w:pPr>
        <w:pStyle w:val="Code"/>
      </w:pPr>
      <w:r w:rsidRPr="00EC76D5">
        <w:t xml:space="preserve">        </w:t>
      </w:r>
    </w:p>
    <w:p w14:paraId="75920ECE" w14:textId="77777777" w:rsidR="004B3B47" w:rsidRPr="00EC76D5" w:rsidRDefault="004B3B47" w:rsidP="004B3B47">
      <w:pPr>
        <w:pStyle w:val="Code"/>
      </w:pPr>
      <w:r w:rsidRPr="00EC76D5">
        <w:t xml:space="preserve">          return size;</w:t>
      </w:r>
    </w:p>
    <w:p w14:paraId="7F4EFDF4" w14:textId="77777777" w:rsidR="004B3B47" w:rsidRPr="00EC76D5" w:rsidRDefault="004B3B47" w:rsidP="004B3B47">
      <w:pPr>
        <w:pStyle w:val="Code"/>
      </w:pPr>
      <w:r w:rsidRPr="00EC76D5">
        <w:t xml:space="preserve">        }</w:t>
      </w:r>
    </w:p>
    <w:p w14:paraId="14716311" w14:textId="77777777" w:rsidR="004B3B47" w:rsidRPr="00EC76D5" w:rsidRDefault="004B3B47" w:rsidP="004B3B47">
      <w:pPr>
        <w:pStyle w:val="Code"/>
      </w:pPr>
    </w:p>
    <w:p w14:paraId="5CF24C87" w14:textId="77777777" w:rsidR="004B3B47" w:rsidRPr="00EC76D5" w:rsidRDefault="004B3B47" w:rsidP="004B3B47">
      <w:pPr>
        <w:pStyle w:val="Code"/>
      </w:pPr>
      <w:r w:rsidRPr="00EC76D5">
        <w:t xml:space="preserve">      case Union: {</w:t>
      </w:r>
    </w:p>
    <w:p w14:paraId="566ED093" w14:textId="77777777" w:rsidR="004B3B47" w:rsidRPr="00EC76D5" w:rsidRDefault="004B3B47" w:rsidP="004B3B47">
      <w:pPr>
        <w:pStyle w:val="Code"/>
      </w:pPr>
      <w:r w:rsidRPr="00EC76D5">
        <w:t xml:space="preserve">          int size = 0;</w:t>
      </w:r>
    </w:p>
    <w:p w14:paraId="74448911" w14:textId="77777777" w:rsidR="004B3B47" w:rsidRPr="00EC76D5" w:rsidRDefault="004B3B47" w:rsidP="004B3B47">
      <w:pPr>
        <w:pStyle w:val="Code"/>
      </w:pPr>
    </w:p>
    <w:p w14:paraId="044B4013" w14:textId="77777777" w:rsidR="004B3B47" w:rsidRPr="00EC76D5" w:rsidRDefault="004B3B47" w:rsidP="004B3B47">
      <w:pPr>
        <w:pStyle w:val="Code"/>
      </w:pPr>
      <w:r w:rsidRPr="00EC76D5">
        <w:t xml:space="preserve">          for (Symbol symbol : m_memberMap.values()) {</w:t>
      </w:r>
    </w:p>
    <w:p w14:paraId="55E5C5C9" w14:textId="77777777" w:rsidR="004B3B47" w:rsidRPr="00EC76D5" w:rsidRDefault="004B3B47" w:rsidP="004B3B47">
      <w:pPr>
        <w:pStyle w:val="Code"/>
      </w:pPr>
      <w:r w:rsidRPr="00EC76D5">
        <w:t xml:space="preserve">            size = Math.max(size, symbol.getType().getSize());</w:t>
      </w:r>
    </w:p>
    <w:p w14:paraId="6AE1824A" w14:textId="77777777" w:rsidR="004B3B47" w:rsidRPr="00EC76D5" w:rsidRDefault="004B3B47" w:rsidP="004B3B47">
      <w:pPr>
        <w:pStyle w:val="Code"/>
      </w:pPr>
      <w:r w:rsidRPr="00EC76D5">
        <w:t xml:space="preserve">          }</w:t>
      </w:r>
    </w:p>
    <w:p w14:paraId="68503BA7" w14:textId="77777777" w:rsidR="004B3B47" w:rsidRPr="00EC76D5" w:rsidRDefault="004B3B47" w:rsidP="004B3B47">
      <w:pPr>
        <w:pStyle w:val="Code"/>
      </w:pPr>
    </w:p>
    <w:p w14:paraId="690D6FB9" w14:textId="77777777" w:rsidR="004B3B47" w:rsidRPr="00EC76D5" w:rsidRDefault="004B3B47" w:rsidP="004B3B47">
      <w:pPr>
        <w:pStyle w:val="Code"/>
      </w:pPr>
      <w:r w:rsidRPr="00EC76D5">
        <w:t xml:space="preserve">          return size;</w:t>
      </w:r>
    </w:p>
    <w:p w14:paraId="4384084A" w14:textId="77777777" w:rsidR="004B3B47" w:rsidRPr="00EC76D5" w:rsidRDefault="004B3B47" w:rsidP="004B3B47">
      <w:pPr>
        <w:pStyle w:val="Code"/>
      </w:pPr>
      <w:r w:rsidRPr="00EC76D5">
        <w:t xml:space="preserve">        }</w:t>
      </w:r>
    </w:p>
    <w:p w14:paraId="3B3ED0EE" w14:textId="77777777" w:rsidR="004B3B47" w:rsidRPr="00EC76D5" w:rsidRDefault="004B3B47" w:rsidP="004B3B47">
      <w:pPr>
        <w:pStyle w:val="Code"/>
      </w:pPr>
    </w:p>
    <w:p w14:paraId="73E21053" w14:textId="77777777" w:rsidR="004B3B47" w:rsidRPr="00EC76D5" w:rsidRDefault="004B3B47" w:rsidP="004B3B47">
      <w:pPr>
        <w:pStyle w:val="Code"/>
      </w:pPr>
      <w:r w:rsidRPr="00EC76D5">
        <w:lastRenderedPageBreak/>
        <w:t xml:space="preserve">      default:</w:t>
      </w:r>
    </w:p>
    <w:p w14:paraId="42994680" w14:textId="77777777" w:rsidR="004B3B47" w:rsidRPr="00EC76D5" w:rsidRDefault="004B3B47" w:rsidP="004B3B47">
      <w:pPr>
        <w:pStyle w:val="Code"/>
      </w:pPr>
      <w:r w:rsidRPr="00EC76D5">
        <w:t xml:space="preserve">        return m_sizeMap.get(m_sort);</w:t>
      </w:r>
    </w:p>
    <w:p w14:paraId="0D326A34" w14:textId="77777777" w:rsidR="004B3B47" w:rsidRPr="00EC76D5" w:rsidRDefault="004B3B47" w:rsidP="004B3B47">
      <w:pPr>
        <w:pStyle w:val="Code"/>
      </w:pPr>
      <w:r w:rsidRPr="00EC76D5">
        <w:t xml:space="preserve">    }</w:t>
      </w:r>
    </w:p>
    <w:p w14:paraId="3D9DFA66" w14:textId="62210E3A" w:rsidR="00822DF6" w:rsidRPr="00EC76D5" w:rsidRDefault="004B3B47">
      <w:pPr>
        <w:pStyle w:val="Code"/>
        <w:rPr>
          <w:rFonts w:ascii="Times New Roman" w:eastAsiaTheme="majorEastAsia" w:hAnsi="Times New Roman" w:cstheme="majorBidi"/>
          <w:b/>
          <w:noProof w:val="0"/>
          <w:sz w:val="32"/>
          <w:szCs w:val="24"/>
        </w:rPr>
      </w:pPr>
      <w:r w:rsidRPr="00EC76D5">
        <w:t xml:space="preserve">  }</w:t>
      </w:r>
    </w:p>
    <w:p w14:paraId="38C70B4D" w14:textId="196982DD" w:rsidR="00841638" w:rsidRPr="00EC76D5" w:rsidRDefault="00FE6BB6" w:rsidP="00822DF6">
      <w:pPr>
        <w:pStyle w:val="Rubrik3"/>
        <w:rPr>
          <w:ins w:id="4260" w:author="Stefan Bjornander" w:date="2015-04-25T11:19:00Z"/>
        </w:rPr>
      </w:pPr>
      <w:bookmarkStart w:id="4261" w:name="_Toc481936355"/>
      <w:ins w:id="4262" w:author="Stefan Bjornander" w:date="2015-04-25T11:16:00Z">
        <w:r w:rsidRPr="00EC76D5">
          <w:t>Completeness</w:t>
        </w:r>
      </w:ins>
      <w:bookmarkEnd w:id="4261"/>
    </w:p>
    <w:p w14:paraId="470963C9" w14:textId="5CED9391" w:rsidR="00000353" w:rsidRPr="00EC76D5" w:rsidRDefault="00B0368E">
      <w:pPr>
        <w:rPr>
          <w:ins w:id="4263" w:author="Stefan Bjornander" w:date="2015-04-25T11:39:00Z"/>
        </w:rPr>
        <w:pPrChange w:id="4264" w:author="Stefan Bjornander" w:date="2015-04-25T11:19:00Z">
          <w:pPr>
            <w:pStyle w:val="Code"/>
          </w:pPr>
        </w:pPrChange>
      </w:pPr>
      <w:ins w:id="4265" w:author="Stefan Bjornander" w:date="2015-04-25T11:37:00Z">
        <w:r w:rsidRPr="00EC76D5">
          <w:t xml:space="preserve">It is possible to define an array without </w:t>
        </w:r>
      </w:ins>
      <w:ins w:id="4266" w:author="Stefan Bjornander" w:date="2015-04-25T11:38:00Z">
        <w:r w:rsidRPr="00EC76D5">
          <w:t xml:space="preserve">stating its size, </w:t>
        </w:r>
      </w:ins>
      <w:ins w:id="4267" w:author="Stefan Bjornander" w:date="2015-04-25T14:31:00Z">
        <w:r w:rsidR="0020338C" w:rsidRPr="00EC76D5">
          <w:t>in which case the array is given the size zero. I</w:t>
        </w:r>
      </w:ins>
      <w:ins w:id="4268" w:author="Stefan Bjornander" w:date="2015-04-25T11:38:00Z">
        <w:r w:rsidRPr="00EC76D5">
          <w:t>n that case</w:t>
        </w:r>
      </w:ins>
      <w:ins w:id="4269" w:author="Stefan Bjornander" w:date="2015-04-25T14:31:00Z">
        <w:r w:rsidR="0020338C" w:rsidRPr="00EC76D5">
          <w:t>,</w:t>
        </w:r>
      </w:ins>
      <w:ins w:id="4270" w:author="Stefan Bjornander" w:date="2015-04-25T11:38:00Z">
        <w:r w:rsidRPr="00EC76D5">
          <w:t xml:space="preserve"> </w:t>
        </w:r>
      </w:ins>
      <w:ins w:id="4271" w:author="Stefan Bjornander" w:date="2015-04-25T14:31:00Z">
        <w:r w:rsidR="0020338C" w:rsidRPr="00EC76D5">
          <w:t>the</w:t>
        </w:r>
      </w:ins>
      <w:ins w:id="4272" w:author="Stefan Bjornander" w:date="2015-04-25T11:38:00Z">
        <w:r w:rsidRPr="00EC76D5">
          <w:t xml:space="preserve"> </w:t>
        </w:r>
      </w:ins>
      <w:ins w:id="4273" w:author="Stefan Bjornander" w:date="2015-04-25T14:31:00Z">
        <w:r w:rsidR="0020338C" w:rsidRPr="00EC76D5">
          <w:t xml:space="preserve">array </w:t>
        </w:r>
      </w:ins>
      <w:ins w:id="4274" w:author="Stefan Bjornander" w:date="2015-04-25T11:38:00Z">
        <w:r w:rsidRPr="00EC76D5">
          <w:t xml:space="preserve">size must be determined by the size of its initialization list. </w:t>
        </w:r>
      </w:ins>
      <w:ins w:id="4275" w:author="Stefan Bjornander" w:date="2015-04-25T11:39:00Z">
        <w:r w:rsidR="00000353" w:rsidRPr="00EC76D5">
          <w:t xml:space="preserve">However, if the </w:t>
        </w:r>
      </w:ins>
      <w:ins w:id="4276" w:author="Stefan Bjornander" w:date="2015-04-25T11:40:00Z">
        <w:r w:rsidR="00000353" w:rsidRPr="00EC76D5">
          <w:t xml:space="preserve">array </w:t>
        </w:r>
      </w:ins>
      <w:ins w:id="4277" w:author="Stefan Bjornander" w:date="2015-04-25T11:39:00Z">
        <w:r w:rsidR="00000353" w:rsidRPr="00EC76D5">
          <w:t xml:space="preserve">definition </w:t>
        </w:r>
      </w:ins>
      <w:ins w:id="4278" w:author="Stefan Bjornander" w:date="2015-04-25T11:40:00Z">
        <w:r w:rsidR="00000353" w:rsidRPr="00EC76D5">
          <w:t>lacks</w:t>
        </w:r>
      </w:ins>
      <w:ins w:id="4279" w:author="Stefan Bjornander" w:date="2015-04-25T11:39:00Z">
        <w:r w:rsidR="00420086" w:rsidRPr="00EC76D5">
          <w:t xml:space="preserve"> an initialization list</w:t>
        </w:r>
      </w:ins>
      <w:ins w:id="4280" w:author="Stefan Bjornander" w:date="2015-04-25T11:40:00Z">
        <w:r w:rsidR="00000353" w:rsidRPr="00EC76D5">
          <w:t xml:space="preserve">, the array </w:t>
        </w:r>
      </w:ins>
      <w:ins w:id="4281" w:author="Stefan Bjornander" w:date="2015-04-25T14:31:00Z">
        <w:r w:rsidR="0020338C" w:rsidRPr="00EC76D5">
          <w:t xml:space="preserve">keeps the size zero and is considered </w:t>
        </w:r>
      </w:ins>
      <w:ins w:id="4282" w:author="Stefan Bjornander" w:date="2015-04-25T11:40:00Z">
        <w:r w:rsidR="00000353" w:rsidRPr="00EC76D5">
          <w:t>incomplete</w:t>
        </w:r>
      </w:ins>
      <w:ins w:id="4283" w:author="Stefan Bjornander" w:date="2015-04-25T11:39:00Z">
        <w:r w:rsidR="00000353" w:rsidRPr="00EC76D5">
          <w:t>.</w:t>
        </w:r>
      </w:ins>
      <w:ins w:id="4284" w:author="Stefan Bjornander" w:date="2015-04-25T14:30:00Z">
        <w:r w:rsidR="00BC2A9F" w:rsidRPr="00EC76D5">
          <w:t xml:space="preserve"> In the same</w:t>
        </w:r>
      </w:ins>
      <w:ins w:id="4285" w:author="Stefan Bjornander" w:date="2015-04-25T14:33:00Z">
        <w:r w:rsidR="00C62917" w:rsidRPr="00EC76D5">
          <w:t xml:space="preserve"> way</w:t>
        </w:r>
      </w:ins>
      <w:ins w:id="4286" w:author="Stefan Bjornander" w:date="2015-04-25T14:30:00Z">
        <w:r w:rsidR="00BC2A9F" w:rsidRPr="00EC76D5">
          <w:t xml:space="preserve">, it is possible to define only the </w:t>
        </w:r>
      </w:ins>
      <w:ins w:id="4287" w:author="Stefan Bjornander" w:date="2015-04-25T14:32:00Z">
        <w:r w:rsidR="0020338C" w:rsidRPr="00EC76D5">
          <w:t>n</w:t>
        </w:r>
      </w:ins>
      <w:ins w:id="4288" w:author="Stefan Bjornander" w:date="2015-04-25T14:33:00Z">
        <w:r w:rsidR="0020338C" w:rsidRPr="00EC76D5">
          <w:t>ame tag</w:t>
        </w:r>
      </w:ins>
      <w:ins w:id="4289" w:author="Stefan Bjornander" w:date="2015-04-25T14:30:00Z">
        <w:r w:rsidR="00BC2A9F" w:rsidRPr="00EC76D5">
          <w:t xml:space="preserve"> of a struct</w:t>
        </w:r>
      </w:ins>
      <w:ins w:id="4290" w:author="Stefan Bjornander" w:date="2015-04-25T14:33:00Z">
        <w:r w:rsidR="0020338C" w:rsidRPr="00EC76D5">
          <w:t xml:space="preserve"> or union</w:t>
        </w:r>
      </w:ins>
      <w:ins w:id="4291" w:author="Stefan Bjornander" w:date="2015-04-25T14:30:00Z">
        <w:r w:rsidR="00BC2A9F" w:rsidRPr="00EC76D5">
          <w:t xml:space="preserve">, with its </w:t>
        </w:r>
      </w:ins>
      <w:ins w:id="4292" w:author="Stefan Bjornander" w:date="2015-04-25T14:33:00Z">
        <w:r w:rsidR="0020338C" w:rsidRPr="00EC76D5">
          <w:t xml:space="preserve">member </w:t>
        </w:r>
      </w:ins>
      <w:r w:rsidR="00AA3CC2" w:rsidRPr="00EC76D5">
        <w:t>map</w:t>
      </w:r>
      <w:ins w:id="4293" w:author="Stefan Bjornander" w:date="2015-04-25T14:33:00Z">
        <w:r w:rsidR="0020338C" w:rsidRPr="00EC76D5">
          <w:t xml:space="preserve"> </w:t>
        </w:r>
      </w:ins>
      <w:ins w:id="4294" w:author="Stefan Bjornander" w:date="2015-04-25T14:30:00Z">
        <w:r w:rsidR="00BC2A9F" w:rsidRPr="00EC76D5">
          <w:t xml:space="preserve">to be defined later. </w:t>
        </w:r>
      </w:ins>
      <w:ins w:id="4295" w:author="Stefan Bjornander" w:date="2015-04-25T14:32:00Z">
        <w:r w:rsidR="0020338C" w:rsidRPr="00EC76D5">
          <w:t xml:space="preserve">In that case, the member </w:t>
        </w:r>
      </w:ins>
      <w:r w:rsidR="00AA3CC2" w:rsidRPr="00EC76D5">
        <w:t>map</w:t>
      </w:r>
      <w:ins w:id="4296" w:author="Stefan Bjornander" w:date="2015-04-25T14:32:00Z">
        <w:r w:rsidR="0020338C" w:rsidRPr="00EC76D5">
          <w:t xml:space="preserve"> is given the value null, which is keep if the </w:t>
        </w:r>
      </w:ins>
      <w:ins w:id="4297" w:author="Stefan Bjornander" w:date="2015-04-25T14:33:00Z">
        <w:r w:rsidR="00E0604A" w:rsidRPr="00EC76D5">
          <w:t xml:space="preserve">member </w:t>
        </w:r>
      </w:ins>
      <w:r w:rsidR="00356A46" w:rsidRPr="00EC76D5">
        <w:t>map</w:t>
      </w:r>
      <w:ins w:id="4298" w:author="Stefan Bjornander" w:date="2015-04-25T14:33:00Z">
        <w:r w:rsidR="00E0604A" w:rsidRPr="00EC76D5">
          <w:t xml:space="preserve"> is n</w:t>
        </w:r>
      </w:ins>
      <w:r w:rsidR="00356A46" w:rsidRPr="00EC76D5">
        <w:t>ot</w:t>
      </w:r>
      <w:ins w:id="4299" w:author="Stefan Bjornander" w:date="2015-04-25T14:33:00Z">
        <w:r w:rsidR="00E0604A" w:rsidRPr="00EC76D5">
          <w:t xml:space="preserve"> defined, and </w:t>
        </w:r>
        <w:r w:rsidR="0020338C" w:rsidRPr="00EC76D5">
          <w:t>the struct or union is consider incomplete.</w:t>
        </w:r>
      </w:ins>
      <w:ins w:id="4300" w:author="Stefan Bjornander" w:date="2015-04-25T14:34:00Z">
        <w:r w:rsidR="00E0604A" w:rsidRPr="00EC76D5">
          <w:t xml:space="preserve"> Variables can only have complete types, and the pointer type, array type or function return type must be </w:t>
        </w:r>
      </w:ins>
      <w:r w:rsidR="00916B46" w:rsidRPr="00EC76D5">
        <w:t xml:space="preserve">also </w:t>
      </w:r>
      <w:ins w:id="4301" w:author="Stefan Bjornander" w:date="2015-04-25T14:34:00Z">
        <w:r w:rsidR="00E0604A" w:rsidRPr="00EC76D5">
          <w:t>complete.</w:t>
        </w:r>
      </w:ins>
    </w:p>
    <w:p w14:paraId="4E45F58D" w14:textId="77777777" w:rsidR="00FE6BB6" w:rsidRPr="00EC76D5" w:rsidRDefault="00FE6BB6">
      <w:pPr>
        <w:pStyle w:val="CodeHeader"/>
        <w:rPr>
          <w:ins w:id="4302" w:author="Stefan Bjornander" w:date="2015-04-25T11:14:00Z"/>
        </w:rPr>
        <w:pPrChange w:id="4303" w:author="Stefan Bjornander" w:date="2015-04-25T11:16:00Z">
          <w:pPr>
            <w:pStyle w:val="Code"/>
          </w:pPr>
        </w:pPrChange>
      </w:pPr>
      <w:proofErr w:type="spellStart"/>
      <w:ins w:id="4304" w:author="Stefan Bjornander" w:date="2015-04-25T11:16:00Z">
        <w:r w:rsidRPr="00EC76D5">
          <w:t>Type.java</w:t>
        </w:r>
      </w:ins>
      <w:proofErr w:type="spellEnd"/>
    </w:p>
    <w:p w14:paraId="65867266" w14:textId="77777777" w:rsidR="00F31C92" w:rsidRPr="00EC76D5" w:rsidRDefault="00F31C92" w:rsidP="00F31C92">
      <w:pPr>
        <w:pStyle w:val="Code"/>
      </w:pPr>
      <w:r w:rsidRPr="00EC76D5">
        <w:t xml:space="preserve">  public boolean isComplete() {</w:t>
      </w:r>
    </w:p>
    <w:p w14:paraId="71DF9C8D" w14:textId="77777777" w:rsidR="00F31C92" w:rsidRPr="00EC76D5" w:rsidRDefault="00F31C92" w:rsidP="00F31C92">
      <w:pPr>
        <w:pStyle w:val="Code"/>
      </w:pPr>
      <w:r w:rsidRPr="00EC76D5">
        <w:t xml:space="preserve">    switch (m_sort) {</w:t>
      </w:r>
    </w:p>
    <w:p w14:paraId="2A85C3D6" w14:textId="77777777" w:rsidR="00F31C92" w:rsidRPr="00EC76D5" w:rsidRDefault="00F31C92" w:rsidP="00F31C92">
      <w:pPr>
        <w:pStyle w:val="Code"/>
      </w:pPr>
      <w:r w:rsidRPr="00EC76D5">
        <w:t xml:space="preserve">      case Array:</w:t>
      </w:r>
    </w:p>
    <w:p w14:paraId="68B6B0E5" w14:textId="77777777" w:rsidR="00F31C92" w:rsidRPr="00EC76D5" w:rsidRDefault="00F31C92" w:rsidP="00F31C92">
      <w:pPr>
        <w:pStyle w:val="Code"/>
      </w:pPr>
      <w:r w:rsidRPr="00EC76D5">
        <w:t xml:space="preserve">        return (m_arraySize &gt; 0);</w:t>
      </w:r>
    </w:p>
    <w:p w14:paraId="43AD3E52" w14:textId="77777777" w:rsidR="00F31C92" w:rsidRPr="00EC76D5" w:rsidRDefault="00F31C92" w:rsidP="00F31C92">
      <w:pPr>
        <w:pStyle w:val="Code"/>
      </w:pPr>
    </w:p>
    <w:p w14:paraId="683CB6AA" w14:textId="77777777" w:rsidR="00F31C92" w:rsidRPr="00EC76D5" w:rsidRDefault="00F31C92" w:rsidP="00F31C92">
      <w:pPr>
        <w:pStyle w:val="Code"/>
      </w:pPr>
      <w:r w:rsidRPr="00EC76D5">
        <w:t xml:space="preserve">      case Struct:</w:t>
      </w:r>
    </w:p>
    <w:p w14:paraId="7C3880A7" w14:textId="77777777" w:rsidR="00F31C92" w:rsidRPr="00EC76D5" w:rsidRDefault="00F31C92" w:rsidP="00F31C92">
      <w:pPr>
        <w:pStyle w:val="Code"/>
      </w:pPr>
      <w:r w:rsidRPr="00EC76D5">
        <w:t xml:space="preserve">      case Union:</w:t>
      </w:r>
    </w:p>
    <w:p w14:paraId="1EAC9243" w14:textId="77777777" w:rsidR="00F31C92" w:rsidRPr="00EC76D5" w:rsidRDefault="00F31C92" w:rsidP="00F31C92">
      <w:pPr>
        <w:pStyle w:val="Code"/>
      </w:pPr>
      <w:r w:rsidRPr="00EC76D5">
        <w:t xml:space="preserve">        return (m_memberMap != null);</w:t>
      </w:r>
    </w:p>
    <w:p w14:paraId="5D73D719" w14:textId="77777777" w:rsidR="00F31C92" w:rsidRPr="00EC76D5" w:rsidRDefault="00F31C92" w:rsidP="00F31C92">
      <w:pPr>
        <w:pStyle w:val="Code"/>
      </w:pPr>
    </w:p>
    <w:p w14:paraId="400FD437" w14:textId="77777777" w:rsidR="00F31C92" w:rsidRPr="00EC76D5" w:rsidRDefault="00F31C92" w:rsidP="00F31C92">
      <w:pPr>
        <w:pStyle w:val="Code"/>
      </w:pPr>
      <w:r w:rsidRPr="00EC76D5">
        <w:t xml:space="preserve">      default:</w:t>
      </w:r>
    </w:p>
    <w:p w14:paraId="3A4D1EAB" w14:textId="77777777" w:rsidR="00F31C92" w:rsidRPr="00EC76D5" w:rsidRDefault="00F31C92" w:rsidP="00F31C92">
      <w:pPr>
        <w:pStyle w:val="Code"/>
      </w:pPr>
      <w:r w:rsidRPr="00EC76D5">
        <w:t xml:space="preserve">        return true;</w:t>
      </w:r>
    </w:p>
    <w:p w14:paraId="3B9E540C" w14:textId="77777777" w:rsidR="00F31C92" w:rsidRPr="00EC76D5" w:rsidRDefault="00F31C92" w:rsidP="00F31C92">
      <w:pPr>
        <w:pStyle w:val="Code"/>
      </w:pPr>
      <w:r w:rsidRPr="00EC76D5">
        <w:t xml:space="preserve">    }</w:t>
      </w:r>
    </w:p>
    <w:p w14:paraId="3123CC1F" w14:textId="440B269A" w:rsidR="00841638" w:rsidRPr="00EC76D5" w:rsidRDefault="00F31C92" w:rsidP="00F31C92">
      <w:pPr>
        <w:pStyle w:val="Code"/>
        <w:rPr>
          <w:ins w:id="4305" w:author="Stefan Bjornander" w:date="2015-04-25T11:14:00Z"/>
        </w:rPr>
      </w:pPr>
      <w:r w:rsidRPr="00EC76D5">
        <w:t xml:space="preserve">  }</w:t>
      </w:r>
    </w:p>
    <w:p w14:paraId="76538DD1" w14:textId="79F2A109" w:rsidR="00D11AF4" w:rsidRPr="00EC76D5" w:rsidRDefault="00D11AF4" w:rsidP="00D11AF4">
      <w:pPr>
        <w:pStyle w:val="Rubrik3"/>
        <w:numPr>
          <w:ilvl w:val="2"/>
          <w:numId w:val="117"/>
        </w:numPr>
        <w:rPr>
          <w:ins w:id="4306" w:author="Stefan Bjornander" w:date="2015-04-25T10:27:00Z"/>
        </w:rPr>
      </w:pPr>
      <w:bookmarkStart w:id="4307" w:name="_Toc481936356"/>
      <w:r w:rsidRPr="00EC76D5">
        <w:t>Constant and Volatile Types</w:t>
      </w:r>
      <w:bookmarkEnd w:id="4307"/>
    </w:p>
    <w:p w14:paraId="7E748C79" w14:textId="431A86FF" w:rsidR="00D11AF4" w:rsidRPr="00EC76D5" w:rsidRDefault="00D11AF4">
      <w:pPr>
        <w:rPr>
          <w:ins w:id="4308" w:author="Stefan Bjornander" w:date="2015-04-25T10:30:00Z"/>
        </w:rPr>
        <w:pPrChange w:id="4309" w:author="Stefan Bjornander" w:date="2015-04-25T10:27:00Z">
          <w:pPr>
            <w:pStyle w:val="Rubrik3"/>
          </w:pPr>
        </w:pPrChange>
      </w:pPr>
      <w:ins w:id="4310" w:author="Stefan Bjornander" w:date="2015-04-25T10:28:00Z">
        <w:r w:rsidRPr="00EC76D5">
          <w:t xml:space="preserve">Simply put, a type is constant if its field </w:t>
        </w:r>
        <w:proofErr w:type="spellStart"/>
        <w:r w:rsidRPr="00EC76D5">
          <w:rPr>
            <w:rStyle w:val="CodeInText"/>
            <w:color w:val="auto"/>
            <w:rPrChange w:id="4311" w:author="Stefan Bjornander" w:date="2015-04-25T10:28:00Z">
              <w:rPr/>
            </w:rPrChange>
          </w:rPr>
          <w:t>m_constant</w:t>
        </w:r>
        <w:proofErr w:type="spellEnd"/>
        <w:r w:rsidRPr="00EC76D5">
          <w:t xml:space="preserve"> is true. However, </w:t>
        </w:r>
      </w:ins>
      <w:r w:rsidRPr="00EC76D5">
        <w:t>a</w:t>
      </w:r>
      <w:ins w:id="4312" w:author="Stefan Bjornander" w:date="2015-04-25T10:28:00Z">
        <w:r w:rsidRPr="00EC76D5">
          <w:t xml:space="preserve"> struct or union is </w:t>
        </w:r>
      </w:ins>
      <w:ins w:id="4313" w:author="Stefan Bjornander" w:date="2015-04-25T10:29:00Z">
        <w:r w:rsidRPr="00EC76D5">
          <w:t>regarded</w:t>
        </w:r>
      </w:ins>
      <w:ins w:id="4314" w:author="Stefan Bjornander" w:date="2015-04-25T10:28:00Z">
        <w:r w:rsidRPr="00EC76D5">
          <w:t xml:space="preserve"> as </w:t>
        </w:r>
      </w:ins>
      <w:ins w:id="4315" w:author="Stefan Bjornander" w:date="2015-04-25T10:29:00Z">
        <w:r w:rsidRPr="00EC76D5">
          <w:t>constant</w:t>
        </w:r>
      </w:ins>
      <w:ins w:id="4316" w:author="Stefan Bjornander" w:date="2015-04-25T10:28:00Z">
        <w:r w:rsidRPr="00EC76D5">
          <w:t xml:space="preserve"> if </w:t>
        </w:r>
      </w:ins>
      <w:ins w:id="4317" w:author="Stefan Bjornander" w:date="2015-04-25T10:29:00Z">
        <w:r w:rsidRPr="00EC76D5">
          <w:t>it is constant</w:t>
        </w:r>
      </w:ins>
      <w:r w:rsidRPr="00EC76D5">
        <w:t xml:space="preserve"> </w:t>
      </w:r>
      <w:r w:rsidR="00310577" w:rsidRPr="00EC76D5">
        <w:t>(</w:t>
      </w:r>
      <w:proofErr w:type="spellStart"/>
      <w:ins w:id="4318" w:author="Stefan Bjornander" w:date="2015-04-25T10:29:00Z">
        <w:r w:rsidRPr="00EC76D5">
          <w:rPr>
            <w:rStyle w:val="CodeInText"/>
            <w:color w:val="auto"/>
            <w:rPrChange w:id="4319" w:author="Stefan Bjornander" w:date="2015-04-25T10:30:00Z">
              <w:rPr/>
            </w:rPrChange>
          </w:rPr>
          <w:t>m_constant</w:t>
        </w:r>
        <w:proofErr w:type="spellEnd"/>
        <w:r w:rsidRPr="00EC76D5">
          <w:t xml:space="preserve"> is true) or is any of its members if (</w:t>
        </w:r>
      </w:ins>
      <w:ins w:id="4320" w:author="Stefan Bjornander" w:date="2015-04-25T10:30:00Z">
        <w:r w:rsidRPr="00EC76D5">
          <w:t>recursively</w:t>
        </w:r>
      </w:ins>
      <w:ins w:id="4321" w:author="Stefan Bjornander" w:date="2015-04-25T10:29:00Z">
        <w:r w:rsidRPr="00EC76D5">
          <w:t>)</w:t>
        </w:r>
      </w:ins>
      <w:ins w:id="4322" w:author="Stefan Bjornander" w:date="2015-04-25T10:30:00Z">
        <w:r w:rsidRPr="00EC76D5">
          <w:t xml:space="preserve"> constant.</w:t>
        </w:r>
      </w:ins>
    </w:p>
    <w:p w14:paraId="583E0068" w14:textId="003EAC1E" w:rsidR="00D11AF4" w:rsidRPr="00EC76D5" w:rsidRDefault="00D11AF4">
      <w:pPr>
        <w:pPrChange w:id="4323" w:author="Stefan Bjornander" w:date="2015-04-25T10:27:00Z">
          <w:pPr>
            <w:pStyle w:val="Rubrik3"/>
          </w:pPr>
        </w:pPrChange>
      </w:pPr>
      <w:ins w:id="4324" w:author="Stefan Bjornander" w:date="2015-04-25T10:30:00Z">
        <w:r w:rsidRPr="00EC76D5">
          <w:t xml:space="preserve">The idea of the volatile </w:t>
        </w:r>
      </w:ins>
      <w:ins w:id="4325" w:author="Stefan Bjornander" w:date="2015-04-25T10:31:00Z">
        <w:r w:rsidRPr="00EC76D5">
          <w:t xml:space="preserve">qualifier is to </w:t>
        </w:r>
      </w:ins>
      <w:ins w:id="4326" w:author="Stefan Bjornander" w:date="2015-04-25T10:30:00Z">
        <w:r w:rsidRPr="00EC76D5">
          <w:t xml:space="preserve">prevent optimization, and since this book </w:t>
        </w:r>
      </w:ins>
      <w:ins w:id="4327" w:author="Stefan Bjornander" w:date="2015-04-25T10:31:00Z">
        <w:r w:rsidRPr="00EC76D5">
          <w:t xml:space="preserve">is focused on optimization </w:t>
        </w:r>
        <w:proofErr w:type="gramStart"/>
        <w:r w:rsidRPr="00EC76D5">
          <w:t>techniques</w:t>
        </w:r>
        <w:proofErr w:type="gramEnd"/>
        <w:r w:rsidRPr="00EC76D5">
          <w:t xml:space="preserve"> we have no real use for the volatile </w:t>
        </w:r>
      </w:ins>
      <w:r w:rsidRPr="00EC76D5">
        <w:t>qualifier</w:t>
      </w:r>
      <w:ins w:id="4328" w:author="Stefan Bjornander" w:date="2015-04-25T10:31:00Z">
        <w:r w:rsidRPr="00EC76D5">
          <w:t xml:space="preserve">. However, for the sake of </w:t>
        </w:r>
      </w:ins>
      <w:r w:rsidR="00AF218C" w:rsidRPr="00EC76D5">
        <w:t>compl</w:t>
      </w:r>
      <w:r w:rsidR="005B0924" w:rsidRPr="00EC76D5">
        <w:t>ete</w:t>
      </w:r>
      <w:r w:rsidR="00AF218C" w:rsidRPr="00EC76D5">
        <w:t>ness</w:t>
      </w:r>
      <w:ins w:id="4329" w:author="Stefan Bjornander" w:date="2015-04-25T10:31:00Z">
        <w:r w:rsidRPr="00EC76D5">
          <w:t xml:space="preserve"> we include the </w:t>
        </w:r>
        <w:proofErr w:type="spellStart"/>
        <w:r w:rsidRPr="00EC76D5">
          <w:rPr>
            <w:rStyle w:val="CodeInText"/>
            <w:color w:val="auto"/>
            <w:rPrChange w:id="4330" w:author="Stefan Bjornander" w:date="2015-04-25T10:32:00Z">
              <w:rPr/>
            </w:rPrChange>
          </w:rPr>
          <w:t>m_volatile</w:t>
        </w:r>
        <w:proofErr w:type="spellEnd"/>
        <w:r w:rsidRPr="00EC76D5">
          <w:t xml:space="preserve"> field in the </w:t>
        </w:r>
        <w:r w:rsidRPr="00EC76D5">
          <w:rPr>
            <w:rStyle w:val="CodeInText"/>
            <w:color w:val="auto"/>
            <w:rPrChange w:id="4331" w:author="Stefan Bjornander" w:date="2015-04-25T10:32:00Z">
              <w:rPr/>
            </w:rPrChange>
          </w:rPr>
          <w:t>Type</w:t>
        </w:r>
        <w:r w:rsidRPr="00EC76D5">
          <w:t xml:space="preserve"> class.</w:t>
        </w:r>
      </w:ins>
    </w:p>
    <w:p w14:paraId="5DA278C3" w14:textId="42644C3B" w:rsidR="00D11AF4" w:rsidRPr="00EC76D5" w:rsidRDefault="00AF218C" w:rsidP="00D11AF4">
      <w:pPr>
        <w:pStyle w:val="CodeHeader"/>
      </w:pPr>
      <w:proofErr w:type="spellStart"/>
      <w:r w:rsidRPr="00EC76D5">
        <w:t>Type.java</w:t>
      </w:r>
      <w:proofErr w:type="spellEnd"/>
    </w:p>
    <w:p w14:paraId="03AE30DB" w14:textId="77777777" w:rsidR="00AF218C" w:rsidRPr="00EC76D5" w:rsidRDefault="00AF218C" w:rsidP="00AF218C">
      <w:pPr>
        <w:pStyle w:val="Code"/>
      </w:pPr>
      <w:r w:rsidRPr="00EC76D5">
        <w:t xml:space="preserve">  private boolean m_constant;</w:t>
      </w:r>
    </w:p>
    <w:p w14:paraId="4C94F628" w14:textId="77777777" w:rsidR="00AF218C" w:rsidRPr="00EC76D5" w:rsidRDefault="00AF218C" w:rsidP="00AF218C">
      <w:pPr>
        <w:pStyle w:val="Code"/>
      </w:pPr>
      <w:r w:rsidRPr="00EC76D5">
        <w:t xml:space="preserve">  private boolean m_volatile;</w:t>
      </w:r>
    </w:p>
    <w:p w14:paraId="09B44A01" w14:textId="77777777" w:rsidR="00AF218C" w:rsidRPr="00EC76D5" w:rsidRDefault="00AF218C" w:rsidP="00AF218C">
      <w:pPr>
        <w:pStyle w:val="Code"/>
      </w:pPr>
    </w:p>
    <w:p w14:paraId="6487CA4C" w14:textId="77777777" w:rsidR="00AF218C" w:rsidRPr="00EC76D5" w:rsidRDefault="00AF218C" w:rsidP="00AF218C">
      <w:pPr>
        <w:pStyle w:val="Code"/>
      </w:pPr>
      <w:r w:rsidRPr="00EC76D5">
        <w:t xml:space="preserve">  public boolean isConstant() {</w:t>
      </w:r>
    </w:p>
    <w:p w14:paraId="4868BFD1" w14:textId="77777777" w:rsidR="00AF218C" w:rsidRPr="00EC76D5" w:rsidRDefault="00AF218C" w:rsidP="00AF218C">
      <w:pPr>
        <w:pStyle w:val="Code"/>
      </w:pPr>
      <w:r w:rsidRPr="00EC76D5">
        <w:t xml:space="preserve">    if (m_constant) {</w:t>
      </w:r>
    </w:p>
    <w:p w14:paraId="75939894" w14:textId="77777777" w:rsidR="00AF218C" w:rsidRPr="00EC76D5" w:rsidRDefault="00AF218C" w:rsidP="00AF218C">
      <w:pPr>
        <w:pStyle w:val="Code"/>
      </w:pPr>
      <w:r w:rsidRPr="00EC76D5">
        <w:t xml:space="preserve">      return true;</w:t>
      </w:r>
    </w:p>
    <w:p w14:paraId="3A5155EF" w14:textId="77777777" w:rsidR="00AF218C" w:rsidRPr="00EC76D5" w:rsidRDefault="00AF218C" w:rsidP="00AF218C">
      <w:pPr>
        <w:pStyle w:val="Code"/>
      </w:pPr>
      <w:r w:rsidRPr="00EC76D5">
        <w:t xml:space="preserve">    }  </w:t>
      </w:r>
    </w:p>
    <w:p w14:paraId="5D5A8884" w14:textId="77777777" w:rsidR="00AF218C" w:rsidRPr="00EC76D5" w:rsidRDefault="00AF218C" w:rsidP="00AF218C">
      <w:pPr>
        <w:pStyle w:val="Code"/>
      </w:pPr>
      <w:r w:rsidRPr="00EC76D5">
        <w:t xml:space="preserve">    else if (isStructOrUnion() &amp;&amp; (m_memberMap != null)) {</w:t>
      </w:r>
    </w:p>
    <w:p w14:paraId="75340FDC" w14:textId="77777777" w:rsidR="00AF218C" w:rsidRPr="00EC76D5" w:rsidRDefault="00AF218C" w:rsidP="00AF218C">
      <w:pPr>
        <w:pStyle w:val="Code"/>
      </w:pPr>
      <w:r w:rsidRPr="00EC76D5">
        <w:t xml:space="preserve">      for (Symbol symbol: m_memberMap.values()) {</w:t>
      </w:r>
    </w:p>
    <w:p w14:paraId="695157F1" w14:textId="77777777" w:rsidR="00AF218C" w:rsidRPr="00EC76D5" w:rsidRDefault="00AF218C" w:rsidP="00AF218C">
      <w:pPr>
        <w:pStyle w:val="Code"/>
      </w:pPr>
      <w:r w:rsidRPr="00EC76D5">
        <w:t xml:space="preserve">        if (symbol.getType().isConstant()) {</w:t>
      </w:r>
    </w:p>
    <w:p w14:paraId="70A79D7A" w14:textId="77777777" w:rsidR="00AF218C" w:rsidRPr="00EC76D5" w:rsidRDefault="00AF218C" w:rsidP="00AF218C">
      <w:pPr>
        <w:pStyle w:val="Code"/>
      </w:pPr>
      <w:r w:rsidRPr="00EC76D5">
        <w:t xml:space="preserve">          return true;</w:t>
      </w:r>
    </w:p>
    <w:p w14:paraId="695144DC" w14:textId="77777777" w:rsidR="00AF218C" w:rsidRPr="00EC76D5" w:rsidRDefault="00AF218C" w:rsidP="00AF218C">
      <w:pPr>
        <w:pStyle w:val="Code"/>
      </w:pPr>
      <w:r w:rsidRPr="00EC76D5">
        <w:t xml:space="preserve">        }</w:t>
      </w:r>
    </w:p>
    <w:p w14:paraId="6DCB895B" w14:textId="77777777" w:rsidR="00AF218C" w:rsidRPr="00EC76D5" w:rsidRDefault="00AF218C" w:rsidP="00AF218C">
      <w:pPr>
        <w:pStyle w:val="Code"/>
      </w:pPr>
      <w:r w:rsidRPr="00EC76D5">
        <w:t xml:space="preserve">      }</w:t>
      </w:r>
    </w:p>
    <w:p w14:paraId="3461554E" w14:textId="77777777" w:rsidR="00AF218C" w:rsidRPr="00EC76D5" w:rsidRDefault="00AF218C" w:rsidP="00AF218C">
      <w:pPr>
        <w:pStyle w:val="Code"/>
      </w:pPr>
      <w:r w:rsidRPr="00EC76D5">
        <w:t xml:space="preserve">    }</w:t>
      </w:r>
    </w:p>
    <w:p w14:paraId="151264E2" w14:textId="77777777" w:rsidR="00AF218C" w:rsidRPr="00EC76D5" w:rsidRDefault="00AF218C" w:rsidP="00AF218C">
      <w:pPr>
        <w:pStyle w:val="Code"/>
      </w:pPr>
      <w:r w:rsidRPr="00EC76D5">
        <w:t xml:space="preserve">    </w:t>
      </w:r>
    </w:p>
    <w:p w14:paraId="7DB4F9E1" w14:textId="77777777" w:rsidR="00AF218C" w:rsidRPr="00EC76D5" w:rsidRDefault="00AF218C" w:rsidP="00AF218C">
      <w:pPr>
        <w:pStyle w:val="Code"/>
      </w:pPr>
      <w:r w:rsidRPr="00EC76D5">
        <w:t xml:space="preserve">    return false;</w:t>
      </w:r>
    </w:p>
    <w:p w14:paraId="22E32D64" w14:textId="77777777" w:rsidR="00AF218C" w:rsidRPr="00EC76D5" w:rsidRDefault="00AF218C" w:rsidP="00AF218C">
      <w:pPr>
        <w:pStyle w:val="Code"/>
      </w:pPr>
      <w:r w:rsidRPr="00EC76D5">
        <w:lastRenderedPageBreak/>
        <w:t xml:space="preserve">  }</w:t>
      </w:r>
    </w:p>
    <w:p w14:paraId="00512A87" w14:textId="77777777" w:rsidR="00AF218C" w:rsidRPr="00EC76D5" w:rsidRDefault="00AF218C" w:rsidP="00AF218C">
      <w:pPr>
        <w:pStyle w:val="Code"/>
      </w:pPr>
      <w:r w:rsidRPr="00EC76D5">
        <w:t xml:space="preserve">  </w:t>
      </w:r>
    </w:p>
    <w:p w14:paraId="44D91E50" w14:textId="77777777" w:rsidR="00AF218C" w:rsidRPr="00EC76D5" w:rsidRDefault="00AF218C" w:rsidP="00AF218C">
      <w:pPr>
        <w:pStyle w:val="Code"/>
      </w:pPr>
      <w:r w:rsidRPr="00EC76D5">
        <w:t xml:space="preserve">  public void setConstant(boolean constant) {</w:t>
      </w:r>
    </w:p>
    <w:p w14:paraId="586CAF6A" w14:textId="77777777" w:rsidR="00AF218C" w:rsidRPr="00EC76D5" w:rsidRDefault="00AF218C" w:rsidP="00AF218C">
      <w:pPr>
        <w:pStyle w:val="Code"/>
      </w:pPr>
      <w:r w:rsidRPr="00EC76D5">
        <w:t xml:space="preserve">    m_constant = constant;</w:t>
      </w:r>
    </w:p>
    <w:p w14:paraId="5C926141" w14:textId="77777777" w:rsidR="00AF218C" w:rsidRPr="00EC76D5" w:rsidRDefault="00AF218C" w:rsidP="00AF218C">
      <w:pPr>
        <w:pStyle w:val="Code"/>
      </w:pPr>
      <w:r w:rsidRPr="00EC76D5">
        <w:t xml:space="preserve">  }</w:t>
      </w:r>
    </w:p>
    <w:p w14:paraId="76A9DC18" w14:textId="77777777" w:rsidR="00AF218C" w:rsidRPr="00EC76D5" w:rsidRDefault="00AF218C" w:rsidP="00AF218C">
      <w:pPr>
        <w:pStyle w:val="Code"/>
      </w:pPr>
    </w:p>
    <w:p w14:paraId="6D6D6A9E" w14:textId="77777777" w:rsidR="00AF218C" w:rsidRPr="00EC76D5" w:rsidRDefault="00AF218C" w:rsidP="00AF218C">
      <w:pPr>
        <w:pStyle w:val="Code"/>
      </w:pPr>
      <w:r w:rsidRPr="00EC76D5">
        <w:t xml:space="preserve">  public boolean isVolatile() {</w:t>
      </w:r>
    </w:p>
    <w:p w14:paraId="19A030CD" w14:textId="77777777" w:rsidR="00AF218C" w:rsidRPr="00EC76D5" w:rsidRDefault="00AF218C" w:rsidP="00AF218C">
      <w:pPr>
        <w:pStyle w:val="Code"/>
      </w:pPr>
      <w:r w:rsidRPr="00EC76D5">
        <w:t xml:space="preserve">    return m_volatile;</w:t>
      </w:r>
    </w:p>
    <w:p w14:paraId="317CF6A0" w14:textId="77777777" w:rsidR="00AF218C" w:rsidRPr="00EC76D5" w:rsidRDefault="00AF218C" w:rsidP="00AF218C">
      <w:pPr>
        <w:pStyle w:val="Code"/>
      </w:pPr>
      <w:r w:rsidRPr="00EC76D5">
        <w:t xml:space="preserve">  }</w:t>
      </w:r>
    </w:p>
    <w:p w14:paraId="220E1CE9" w14:textId="77777777" w:rsidR="00AF218C" w:rsidRPr="00EC76D5" w:rsidRDefault="00AF218C" w:rsidP="00AF218C">
      <w:pPr>
        <w:pStyle w:val="Code"/>
      </w:pPr>
    </w:p>
    <w:p w14:paraId="1277E6BF" w14:textId="77777777" w:rsidR="00AF218C" w:rsidRPr="00EC76D5" w:rsidRDefault="00AF218C" w:rsidP="00AF218C">
      <w:pPr>
        <w:pStyle w:val="Code"/>
      </w:pPr>
      <w:r w:rsidRPr="00EC76D5">
        <w:t xml:space="preserve">  public void setVolatile(boolean isVolatile) {</w:t>
      </w:r>
    </w:p>
    <w:p w14:paraId="1CDBE789" w14:textId="77777777" w:rsidR="00AF218C" w:rsidRPr="00EC76D5" w:rsidRDefault="00AF218C" w:rsidP="00AF218C">
      <w:pPr>
        <w:pStyle w:val="Code"/>
      </w:pPr>
      <w:r w:rsidRPr="00EC76D5">
        <w:t xml:space="preserve">    m_volatile = isVolatile;</w:t>
      </w:r>
    </w:p>
    <w:p w14:paraId="1CCD543E" w14:textId="3B4E2473" w:rsidR="00AF218C" w:rsidRPr="00EC76D5" w:rsidRDefault="00AF218C" w:rsidP="00AF218C">
      <w:pPr>
        <w:pStyle w:val="Code"/>
      </w:pPr>
      <w:r w:rsidRPr="00EC76D5">
        <w:t xml:space="preserve">  }</w:t>
      </w:r>
    </w:p>
    <w:p w14:paraId="455A8F69" w14:textId="774A23E1" w:rsidR="00841638" w:rsidRPr="00EC76D5" w:rsidRDefault="004606E4" w:rsidP="00D11AF4">
      <w:pPr>
        <w:pStyle w:val="Rubrik3"/>
        <w:rPr>
          <w:ins w:id="4332" w:author="Stefan Bjornander" w:date="2015-04-25T14:35:00Z"/>
        </w:rPr>
      </w:pPr>
      <w:bookmarkStart w:id="4333" w:name="_Toc481936357"/>
      <w:ins w:id="4334" w:author="Stefan Bjornander" w:date="2015-04-25T11:16:00Z">
        <w:r w:rsidRPr="00EC76D5">
          <w:t>Equality</w:t>
        </w:r>
      </w:ins>
      <w:bookmarkEnd w:id="4333"/>
    </w:p>
    <w:p w14:paraId="3E3C9A4B" w14:textId="7D4A0212" w:rsidR="00A916C7" w:rsidRPr="00EC76D5" w:rsidRDefault="00A916C7">
      <w:pPr>
        <w:rPr>
          <w:ins w:id="4335" w:author="Stefan Bjornander" w:date="2015-04-25T11:16:00Z"/>
        </w:rPr>
        <w:pPrChange w:id="4336" w:author="Stefan Bjornander" w:date="2015-04-25T14:35:00Z">
          <w:pPr>
            <w:pStyle w:val="Code"/>
          </w:pPr>
        </w:pPrChange>
      </w:pPr>
      <w:ins w:id="4337" w:author="Stefan Bjornander" w:date="2015-04-25T14:35:00Z">
        <w:r w:rsidRPr="00EC76D5">
          <w:t>Two pointer</w:t>
        </w:r>
      </w:ins>
      <w:r w:rsidR="00416ED2" w:rsidRPr="00EC76D5">
        <w:t>s</w:t>
      </w:r>
      <w:ins w:id="4338" w:author="Stefan Bjornander" w:date="2015-04-25T14:35:00Z">
        <w:r w:rsidRPr="00EC76D5">
          <w:t xml:space="preserve"> are </w:t>
        </w:r>
      </w:ins>
      <w:r w:rsidR="00C91C59" w:rsidRPr="00EC76D5">
        <w:t>consider</w:t>
      </w:r>
      <w:r w:rsidR="00B0500C" w:rsidRPr="00EC76D5">
        <w:t>ed</w:t>
      </w:r>
      <w:r w:rsidR="00C91C59" w:rsidRPr="00EC76D5">
        <w:t xml:space="preserve"> to be </w:t>
      </w:r>
      <w:ins w:id="4339" w:author="Stefan Bjornander" w:date="2015-04-25T14:35:00Z">
        <w:r w:rsidRPr="00EC76D5">
          <w:t>equal if the type</w:t>
        </w:r>
      </w:ins>
      <w:r w:rsidR="00A3631A" w:rsidRPr="00EC76D5">
        <w:t>s</w:t>
      </w:r>
      <w:ins w:id="4340" w:author="Stefan Bjornander" w:date="2015-04-25T14:35:00Z">
        <w:r w:rsidRPr="00EC76D5">
          <w:t xml:space="preserve"> they point at are equal</w:t>
        </w:r>
      </w:ins>
      <w:ins w:id="4341" w:author="Stefan Bjornander" w:date="2015-04-25T14:56:00Z">
        <w:r w:rsidR="00B95D8D" w:rsidRPr="00EC76D5">
          <w:t xml:space="preserve">, two arrays are </w:t>
        </w:r>
      </w:ins>
      <w:r w:rsidR="00A3631A" w:rsidRPr="00EC76D5">
        <w:t xml:space="preserve">equal </w:t>
      </w:r>
      <w:ins w:id="4342" w:author="Stefan Bjornander" w:date="2015-04-25T17:26:00Z">
        <w:r w:rsidR="005F554E" w:rsidRPr="00EC76D5">
          <w:t>if</w:t>
        </w:r>
      </w:ins>
      <w:r w:rsidR="004D46B3" w:rsidRPr="00EC76D5">
        <w:t xml:space="preserve"> (1) </w:t>
      </w:r>
      <w:ins w:id="4343" w:author="Stefan Bjornander" w:date="2015-04-25T17:26:00Z">
        <w:r w:rsidR="005F554E" w:rsidRPr="00EC76D5">
          <w:t xml:space="preserve">their types are equal and </w:t>
        </w:r>
      </w:ins>
      <w:r w:rsidR="00FA23FF" w:rsidRPr="00EC76D5">
        <w:t xml:space="preserve">(2) </w:t>
      </w:r>
      <w:ins w:id="4344" w:author="Stefan Bjornander" w:date="2015-04-25T17:26:00Z">
        <w:r w:rsidR="005F554E" w:rsidRPr="00EC76D5">
          <w:t>they have the same size o</w:t>
        </w:r>
      </w:ins>
      <w:r w:rsidR="00C91C59" w:rsidRPr="00EC76D5">
        <w:t>r</w:t>
      </w:r>
      <w:ins w:id="4345" w:author="Stefan Bjornander" w:date="2015-04-25T17:26:00Z">
        <w:r w:rsidR="005F554E" w:rsidRPr="00EC76D5">
          <w:t xml:space="preserve"> </w:t>
        </w:r>
      </w:ins>
      <w:r w:rsidR="00A95671" w:rsidRPr="00EC76D5">
        <w:t>both are incomplete (their sizes are zero)</w:t>
      </w:r>
      <w:ins w:id="4346" w:author="Stefan Bjornander" w:date="2015-04-25T17:26:00Z">
        <w:r w:rsidR="005F554E" w:rsidRPr="00EC76D5">
          <w:t>.</w:t>
        </w:r>
      </w:ins>
      <w:ins w:id="4347" w:author="Stefan Bjornander" w:date="2015-04-25T14:56:00Z">
        <w:r w:rsidR="005E7A0F" w:rsidRPr="00EC76D5">
          <w:t xml:space="preserve"> </w:t>
        </w:r>
      </w:ins>
      <w:ins w:id="4348" w:author="Stefan Bjornander" w:date="2015-04-25T14:58:00Z">
        <w:r w:rsidR="005E7A0F" w:rsidRPr="00EC76D5">
          <w:t>Two struct</w:t>
        </w:r>
      </w:ins>
      <w:ins w:id="4349" w:author="Stefan Bjornander" w:date="2015-04-25T16:07:00Z">
        <w:r w:rsidR="004F1DF0" w:rsidRPr="00EC76D5">
          <w:t>s</w:t>
        </w:r>
      </w:ins>
      <w:ins w:id="4350" w:author="Stefan Bjornander" w:date="2015-04-25T14:58:00Z">
        <w:r w:rsidR="005E7A0F" w:rsidRPr="00EC76D5">
          <w:t xml:space="preserve"> or unions are equals if </w:t>
        </w:r>
      </w:ins>
      <w:ins w:id="4351" w:author="Stefan Bjornander" w:date="2015-04-25T16:06:00Z">
        <w:r w:rsidR="00865EBC" w:rsidRPr="00EC76D5">
          <w:t xml:space="preserve">they both are incomplete </w:t>
        </w:r>
      </w:ins>
      <w:r w:rsidR="00E20A4C" w:rsidRPr="00EC76D5">
        <w:t xml:space="preserve">(their member maps are null) </w:t>
      </w:r>
      <w:ins w:id="4352" w:author="Stefan Bjornander" w:date="2015-04-25T16:06:00Z">
        <w:r w:rsidR="00865EBC" w:rsidRPr="00EC76D5">
          <w:t xml:space="preserve">or if </w:t>
        </w:r>
      </w:ins>
      <w:ins w:id="4353" w:author="Stefan Bjornander" w:date="2015-04-25T14:58:00Z">
        <w:r w:rsidR="005E7A0F" w:rsidRPr="00EC76D5">
          <w:t xml:space="preserve">their member </w:t>
        </w:r>
      </w:ins>
      <w:r w:rsidR="00E20A4C" w:rsidRPr="00EC76D5">
        <w:t>maps</w:t>
      </w:r>
      <w:ins w:id="4354" w:author="Stefan Bjornander" w:date="2015-04-25T14:58:00Z">
        <w:r w:rsidR="005E7A0F" w:rsidRPr="00EC76D5">
          <w:t xml:space="preserve"> are equal</w:t>
        </w:r>
      </w:ins>
      <w:ins w:id="4355" w:author="Stefan Bjornander" w:date="2015-04-25T16:07:00Z">
        <w:r w:rsidR="00865EBC" w:rsidRPr="00EC76D5">
          <w:t>. N</w:t>
        </w:r>
      </w:ins>
      <w:ins w:id="4356" w:author="Stefan Bjornander" w:date="2015-04-25T16:05:00Z">
        <w:r w:rsidR="0068321F" w:rsidRPr="00EC76D5">
          <w:t xml:space="preserve">ote that they </w:t>
        </w:r>
      </w:ins>
      <w:r w:rsidR="002B1668" w:rsidRPr="00EC76D5">
        <w:t xml:space="preserve">must not only </w:t>
      </w:r>
      <w:ins w:id="4357" w:author="Stefan Bjornander" w:date="2015-04-25T16:06:00Z">
        <w:r w:rsidR="0068321F" w:rsidRPr="00EC76D5">
          <w:t>have the same members, the</w:t>
        </w:r>
      </w:ins>
      <w:r w:rsidR="00CC412E" w:rsidRPr="00EC76D5">
        <w:t xml:space="preserve"> members</w:t>
      </w:r>
      <w:ins w:id="4358" w:author="Stefan Bjornander" w:date="2015-04-25T16:06:00Z">
        <w:r w:rsidR="0068321F" w:rsidRPr="00EC76D5">
          <w:t xml:space="preserve"> </w:t>
        </w:r>
      </w:ins>
      <w:r w:rsidR="002B1668" w:rsidRPr="00EC76D5">
        <w:t>must</w:t>
      </w:r>
      <w:r w:rsidR="004E429E" w:rsidRPr="00EC76D5">
        <w:t xml:space="preserve"> also</w:t>
      </w:r>
      <w:r w:rsidR="002B1668" w:rsidRPr="00EC76D5">
        <w:t xml:space="preserve"> appear in the </w:t>
      </w:r>
      <w:ins w:id="4359" w:author="Stefan Bjornander" w:date="2015-04-25T16:06:00Z">
        <w:r w:rsidR="0068321F" w:rsidRPr="00EC76D5">
          <w:t>same order.</w:t>
        </w:r>
      </w:ins>
      <w:ins w:id="4360" w:author="Stefan Bjornander" w:date="2015-04-25T16:08:00Z">
        <w:r w:rsidR="004F1DF0" w:rsidRPr="00EC76D5">
          <w:t xml:space="preserve"> Two functions are equal if their return types are equal, they have the same style (old or new) and their name lists or type lists, respectively, are equal.</w:t>
        </w:r>
      </w:ins>
    </w:p>
    <w:p w14:paraId="35F7FF58" w14:textId="7F5E0DDF" w:rsidR="004606E4" w:rsidRPr="00EC76D5" w:rsidRDefault="004606E4">
      <w:pPr>
        <w:pStyle w:val="CodeHeader"/>
        <w:pPrChange w:id="4361" w:author="Stefan Bjornander" w:date="2015-04-25T11:16:00Z">
          <w:pPr>
            <w:pStyle w:val="Code"/>
          </w:pPr>
        </w:pPrChange>
      </w:pPr>
      <w:proofErr w:type="spellStart"/>
      <w:ins w:id="4362" w:author="Stefan Bjornander" w:date="2015-04-25T11:16:00Z">
        <w:r w:rsidRPr="00EC76D5">
          <w:t>Type.java</w:t>
        </w:r>
      </w:ins>
      <w:proofErr w:type="spellEnd"/>
    </w:p>
    <w:p w14:paraId="5C10A6F4" w14:textId="77777777" w:rsidR="00DA7684" w:rsidRPr="00EC76D5" w:rsidRDefault="00DA7684" w:rsidP="00DA7684">
      <w:pPr>
        <w:pStyle w:val="Code"/>
      </w:pPr>
      <w:r w:rsidRPr="00EC76D5">
        <w:t xml:space="preserve">  public boolean equals(Object object) {</w:t>
      </w:r>
    </w:p>
    <w:p w14:paraId="05E1C8D1" w14:textId="77777777" w:rsidR="00DA7684" w:rsidRPr="00EC76D5" w:rsidRDefault="00DA7684" w:rsidP="00DA7684">
      <w:pPr>
        <w:pStyle w:val="Code"/>
      </w:pPr>
      <w:r w:rsidRPr="00EC76D5">
        <w:t xml:space="preserve">    if (object instanceof Type) {</w:t>
      </w:r>
    </w:p>
    <w:p w14:paraId="41E1BC2A" w14:textId="77777777" w:rsidR="00DA7684" w:rsidRPr="00EC76D5" w:rsidRDefault="00DA7684" w:rsidP="00DA7684">
      <w:pPr>
        <w:pStyle w:val="Code"/>
      </w:pPr>
      <w:r w:rsidRPr="00EC76D5">
        <w:t xml:space="preserve">      Type type = (Type) object;</w:t>
      </w:r>
    </w:p>
    <w:p w14:paraId="0BFC609E" w14:textId="77777777" w:rsidR="00DA7684" w:rsidRPr="00EC76D5" w:rsidRDefault="00DA7684" w:rsidP="00DA7684">
      <w:pPr>
        <w:pStyle w:val="Code"/>
      </w:pPr>
    </w:p>
    <w:p w14:paraId="6C133A34" w14:textId="77777777" w:rsidR="00DA7684" w:rsidRPr="00EC76D5" w:rsidRDefault="00DA7684" w:rsidP="00DA7684">
      <w:pPr>
        <w:pStyle w:val="Code"/>
      </w:pPr>
      <w:r w:rsidRPr="00EC76D5">
        <w:t xml:space="preserve">      if (m_sort == type.m_sort) {</w:t>
      </w:r>
    </w:p>
    <w:p w14:paraId="38ACCE8F" w14:textId="77777777" w:rsidR="00DA7684" w:rsidRPr="00EC76D5" w:rsidRDefault="00DA7684" w:rsidP="00DA7684">
      <w:pPr>
        <w:pStyle w:val="Code"/>
      </w:pPr>
      <w:r w:rsidRPr="00EC76D5">
        <w:t xml:space="preserve">        switch (m_sort) {</w:t>
      </w:r>
    </w:p>
    <w:p w14:paraId="587D0C8E" w14:textId="77777777" w:rsidR="00DA7684" w:rsidRPr="00EC76D5" w:rsidRDefault="00DA7684" w:rsidP="00DA7684">
      <w:pPr>
        <w:pStyle w:val="Code"/>
      </w:pPr>
      <w:r w:rsidRPr="00EC76D5">
        <w:t xml:space="preserve">          case Pointer:</w:t>
      </w:r>
    </w:p>
    <w:p w14:paraId="50577DCD" w14:textId="77777777" w:rsidR="00DA7684" w:rsidRPr="00EC76D5" w:rsidRDefault="00DA7684" w:rsidP="00DA7684">
      <w:pPr>
        <w:pStyle w:val="Code"/>
      </w:pPr>
      <w:r w:rsidRPr="00EC76D5">
        <w:t xml:space="preserve">            return m_pointerType.equals(type.m_pointerType);</w:t>
      </w:r>
    </w:p>
    <w:p w14:paraId="4781EF9F" w14:textId="77777777" w:rsidR="00DA7684" w:rsidRPr="00EC76D5" w:rsidRDefault="00DA7684" w:rsidP="00DA7684">
      <w:pPr>
        <w:pStyle w:val="Code"/>
      </w:pPr>
    </w:p>
    <w:p w14:paraId="5ED291E8" w14:textId="77777777" w:rsidR="00DA7684" w:rsidRPr="00EC76D5" w:rsidRDefault="00DA7684" w:rsidP="00DA7684">
      <w:pPr>
        <w:pStyle w:val="Code"/>
      </w:pPr>
      <w:r w:rsidRPr="00EC76D5">
        <w:t xml:space="preserve">          case Array:</w:t>
      </w:r>
    </w:p>
    <w:p w14:paraId="4F3467BE" w14:textId="77777777" w:rsidR="00DA7684" w:rsidRPr="00EC76D5" w:rsidRDefault="00DA7684" w:rsidP="00DA7684">
      <w:pPr>
        <w:pStyle w:val="Code"/>
      </w:pPr>
      <w:r w:rsidRPr="00EC76D5">
        <w:t xml:space="preserve">            return ((m_arraySize == 0) || (type.m_arraySize == 0) ||</w:t>
      </w:r>
    </w:p>
    <w:p w14:paraId="287CC488" w14:textId="77777777" w:rsidR="00DA7684" w:rsidRPr="00EC76D5" w:rsidRDefault="00DA7684" w:rsidP="00DA7684">
      <w:pPr>
        <w:pStyle w:val="Code"/>
      </w:pPr>
      <w:r w:rsidRPr="00EC76D5">
        <w:t xml:space="preserve">                    (m_arraySize == type.m_arraySize)) &amp;&amp;</w:t>
      </w:r>
    </w:p>
    <w:p w14:paraId="558C6D72" w14:textId="77777777" w:rsidR="00DA7684" w:rsidRPr="00EC76D5" w:rsidRDefault="00DA7684" w:rsidP="00DA7684">
      <w:pPr>
        <w:pStyle w:val="Code"/>
      </w:pPr>
      <w:r w:rsidRPr="00EC76D5">
        <w:t xml:space="preserve">                    m_arrayType.equals(type.m_arrayType);</w:t>
      </w:r>
    </w:p>
    <w:p w14:paraId="074F98AB" w14:textId="77777777" w:rsidR="00DA7684" w:rsidRPr="00EC76D5" w:rsidRDefault="00DA7684" w:rsidP="00DA7684">
      <w:pPr>
        <w:pStyle w:val="Code"/>
      </w:pPr>
    </w:p>
    <w:p w14:paraId="13A07AF7" w14:textId="77777777" w:rsidR="00DA7684" w:rsidRPr="00EC76D5" w:rsidRDefault="00DA7684" w:rsidP="00DA7684">
      <w:pPr>
        <w:pStyle w:val="Code"/>
      </w:pPr>
      <w:r w:rsidRPr="00EC76D5">
        <w:t xml:space="preserve">          case Struct:</w:t>
      </w:r>
    </w:p>
    <w:p w14:paraId="0E9A1AF8" w14:textId="77777777" w:rsidR="00DA7684" w:rsidRPr="00EC76D5" w:rsidRDefault="00DA7684" w:rsidP="00DA7684">
      <w:pPr>
        <w:pStyle w:val="Code"/>
      </w:pPr>
      <w:r w:rsidRPr="00EC76D5">
        <w:t xml:space="preserve">          case Union:</w:t>
      </w:r>
    </w:p>
    <w:p w14:paraId="49094946" w14:textId="77777777" w:rsidR="00DA7684" w:rsidRPr="00EC76D5" w:rsidRDefault="00DA7684" w:rsidP="00DA7684">
      <w:pPr>
        <w:pStyle w:val="Code"/>
      </w:pPr>
      <w:r w:rsidRPr="00EC76D5">
        <w:t xml:space="preserve">            return ((m_memberMap == null) &amp;&amp; (type.m_memberMap == null)) ||</w:t>
      </w:r>
    </w:p>
    <w:p w14:paraId="044CF094" w14:textId="77777777" w:rsidR="00DA7684" w:rsidRPr="00EC76D5" w:rsidRDefault="00DA7684" w:rsidP="00DA7684">
      <w:pPr>
        <w:pStyle w:val="Code"/>
      </w:pPr>
      <w:r w:rsidRPr="00EC76D5">
        <w:t xml:space="preserve">                   ((m_memberMap != null) &amp;&amp; (type.m_memberMap != null) &amp;&amp;</w:t>
      </w:r>
    </w:p>
    <w:p w14:paraId="16B611B2" w14:textId="77777777" w:rsidR="00DA7684" w:rsidRPr="00EC76D5" w:rsidRDefault="00DA7684" w:rsidP="00DA7684">
      <w:pPr>
        <w:pStyle w:val="Code"/>
      </w:pPr>
      <w:r w:rsidRPr="00EC76D5">
        <w:t xml:space="preserve">                    m_memberMap.equals(type.m_memberMap));</w:t>
      </w:r>
    </w:p>
    <w:p w14:paraId="61D1886B" w14:textId="77777777" w:rsidR="00DA7684" w:rsidRPr="00EC76D5" w:rsidRDefault="00DA7684" w:rsidP="00DA7684">
      <w:pPr>
        <w:pStyle w:val="Code"/>
      </w:pPr>
    </w:p>
    <w:p w14:paraId="3E6B57E6" w14:textId="77777777" w:rsidR="00DA7684" w:rsidRPr="00EC76D5" w:rsidRDefault="00DA7684" w:rsidP="00DA7684">
      <w:pPr>
        <w:pStyle w:val="Code"/>
      </w:pPr>
      <w:r w:rsidRPr="00EC76D5">
        <w:t xml:space="preserve">          case Function:</w:t>
      </w:r>
    </w:p>
    <w:p w14:paraId="3717E307" w14:textId="77777777" w:rsidR="00DA7684" w:rsidRPr="00EC76D5" w:rsidRDefault="00DA7684" w:rsidP="00DA7684">
      <w:pPr>
        <w:pStyle w:val="Code"/>
      </w:pPr>
      <w:r w:rsidRPr="00EC76D5">
        <w:t xml:space="preserve">            return m_returnType.equals(type.m_returnType) &amp;&amp;</w:t>
      </w:r>
    </w:p>
    <w:p w14:paraId="2A6D6088" w14:textId="77777777" w:rsidR="00DA7684" w:rsidRPr="00EC76D5" w:rsidRDefault="00DA7684" w:rsidP="00DA7684">
      <w:pPr>
        <w:pStyle w:val="Code"/>
      </w:pPr>
      <w:r w:rsidRPr="00EC76D5">
        <w:t xml:space="preserve">                   (((m_typeList == null) &amp;&amp; (type.m_typeList == null)) ||</w:t>
      </w:r>
    </w:p>
    <w:p w14:paraId="411D04D8" w14:textId="77777777" w:rsidR="00DA7684" w:rsidRPr="00EC76D5" w:rsidRDefault="00DA7684" w:rsidP="00DA7684">
      <w:pPr>
        <w:pStyle w:val="Code"/>
      </w:pPr>
      <w:r w:rsidRPr="00EC76D5">
        <w:t xml:space="preserve">                    ((m_typeList != null) &amp;&amp; (type.m_typeList != null) &amp;&amp;</w:t>
      </w:r>
    </w:p>
    <w:p w14:paraId="114F983B" w14:textId="77777777" w:rsidR="00DA7684" w:rsidRPr="00EC76D5" w:rsidRDefault="00DA7684" w:rsidP="00DA7684">
      <w:pPr>
        <w:pStyle w:val="Code"/>
      </w:pPr>
      <w:r w:rsidRPr="00EC76D5">
        <w:t xml:space="preserve">                     m_typeList.equals(type.m_typeList)));</w:t>
      </w:r>
    </w:p>
    <w:p w14:paraId="358FC708" w14:textId="77777777" w:rsidR="00DA7684" w:rsidRPr="00EC76D5" w:rsidRDefault="00DA7684" w:rsidP="00DA7684">
      <w:pPr>
        <w:pStyle w:val="Code"/>
      </w:pPr>
    </w:p>
    <w:p w14:paraId="67D34F34" w14:textId="77777777" w:rsidR="00DA7684" w:rsidRPr="00EC76D5" w:rsidRDefault="00DA7684" w:rsidP="00DA7684">
      <w:pPr>
        <w:pStyle w:val="Code"/>
      </w:pPr>
      <w:r w:rsidRPr="00EC76D5">
        <w:t xml:space="preserve">          default:</w:t>
      </w:r>
    </w:p>
    <w:p w14:paraId="30925ACE" w14:textId="77777777" w:rsidR="00DA7684" w:rsidRPr="00EC76D5" w:rsidRDefault="00DA7684" w:rsidP="00DA7684">
      <w:pPr>
        <w:pStyle w:val="Code"/>
      </w:pPr>
      <w:r w:rsidRPr="00EC76D5">
        <w:t xml:space="preserve">            return true;</w:t>
      </w:r>
    </w:p>
    <w:p w14:paraId="79B24D4D" w14:textId="77777777" w:rsidR="00DA7684" w:rsidRPr="00EC76D5" w:rsidRDefault="00DA7684" w:rsidP="00DA7684">
      <w:pPr>
        <w:pStyle w:val="Code"/>
      </w:pPr>
      <w:r w:rsidRPr="00EC76D5">
        <w:t xml:space="preserve">        }</w:t>
      </w:r>
    </w:p>
    <w:p w14:paraId="484C7337" w14:textId="77777777" w:rsidR="00DA7684" w:rsidRPr="00EC76D5" w:rsidRDefault="00DA7684" w:rsidP="00DA7684">
      <w:pPr>
        <w:pStyle w:val="Code"/>
      </w:pPr>
      <w:r w:rsidRPr="00EC76D5">
        <w:t xml:space="preserve">      }</w:t>
      </w:r>
    </w:p>
    <w:p w14:paraId="37ECE2B7" w14:textId="77777777" w:rsidR="00DA7684" w:rsidRPr="00EC76D5" w:rsidRDefault="00DA7684" w:rsidP="00DA7684">
      <w:pPr>
        <w:pStyle w:val="Code"/>
      </w:pPr>
      <w:r w:rsidRPr="00EC76D5">
        <w:t xml:space="preserve">    }</w:t>
      </w:r>
    </w:p>
    <w:p w14:paraId="15C2693D" w14:textId="77777777" w:rsidR="00DA7684" w:rsidRPr="00EC76D5" w:rsidRDefault="00DA7684" w:rsidP="00DA7684">
      <w:pPr>
        <w:pStyle w:val="Code"/>
      </w:pPr>
    </w:p>
    <w:p w14:paraId="5E4C0C12" w14:textId="77777777" w:rsidR="00DA7684" w:rsidRPr="00EC76D5" w:rsidRDefault="00DA7684" w:rsidP="00DA7684">
      <w:pPr>
        <w:pStyle w:val="Code"/>
      </w:pPr>
      <w:r w:rsidRPr="00EC76D5">
        <w:lastRenderedPageBreak/>
        <w:t xml:space="preserve">    return false;</w:t>
      </w:r>
    </w:p>
    <w:p w14:paraId="56472137" w14:textId="2677F03F" w:rsidR="00DA7684" w:rsidRPr="00EC76D5" w:rsidRDefault="00DA7684" w:rsidP="00DA7684">
      <w:pPr>
        <w:pStyle w:val="Code"/>
      </w:pPr>
      <w:r w:rsidRPr="00EC76D5">
        <w:t xml:space="preserve">  }</w:t>
      </w:r>
    </w:p>
    <w:p w14:paraId="6AFA2E33" w14:textId="627D4DC6" w:rsidR="0064050B" w:rsidRPr="00EC76D5" w:rsidDel="00692937" w:rsidRDefault="00D25292" w:rsidP="006A31DF">
      <w:pPr>
        <w:pStyle w:val="Rubrik3"/>
        <w:rPr>
          <w:del w:id="4363" w:author="Stefan Bjornander" w:date="2015-04-25T11:10:00Z"/>
        </w:rPr>
      </w:pPr>
      <w:bookmarkStart w:id="4364" w:name="_Toc420166665"/>
      <w:bookmarkStart w:id="4365" w:name="_Toc477377197"/>
      <w:bookmarkStart w:id="4366" w:name="_Toc480211134"/>
      <w:bookmarkStart w:id="4367" w:name="_Toc481935003"/>
      <w:bookmarkStart w:id="4368" w:name="_Toc481935535"/>
      <w:del w:id="4369" w:author="Stefan Bjornander" w:date="2015-04-25T11:10:00Z">
        <w:r w:rsidRPr="00EC76D5" w:rsidDel="00692937">
          <w:delText>Size</w:delText>
        </w:r>
        <w:r w:rsidR="00086850" w:rsidRPr="00EC76D5" w:rsidDel="00692937">
          <w:delText>, Completeness, and Equality</w:delText>
        </w:r>
        <w:bookmarkStart w:id="4370" w:name="_Toc417811925"/>
        <w:bookmarkStart w:id="4371" w:name="_Toc417853545"/>
        <w:bookmarkStart w:id="4372" w:name="_Toc418022223"/>
        <w:bookmarkStart w:id="4373" w:name="_Toc418191605"/>
        <w:bookmarkStart w:id="4374" w:name="_Toc418192074"/>
        <w:bookmarkStart w:id="4375" w:name="_Toc418263309"/>
        <w:bookmarkStart w:id="4376" w:name="_Toc418263776"/>
        <w:bookmarkStart w:id="4377" w:name="_Toc418356956"/>
        <w:bookmarkStart w:id="4378" w:name="_Toc418360319"/>
        <w:bookmarkStart w:id="4379" w:name="_Toc418435004"/>
        <w:bookmarkStart w:id="4380" w:name="_Toc419660171"/>
        <w:bookmarkStart w:id="4381" w:name="_Toc419660634"/>
        <w:bookmarkStart w:id="4382" w:name="_Toc420134103"/>
        <w:bookmarkStart w:id="4383" w:name="_Toc420134565"/>
        <w:bookmarkStart w:id="4384" w:name="_Toc420166323"/>
        <w:bookmarkStart w:id="4385" w:name="_Toc420167093"/>
        <w:bookmarkStart w:id="4386" w:name="_Toc420302250"/>
        <w:bookmarkStart w:id="4387" w:name="_Toc420302717"/>
        <w:bookmarkStart w:id="4388" w:name="_Toc420438551"/>
        <w:bookmarkStart w:id="4389" w:name="_Toc420795989"/>
        <w:bookmarkStart w:id="4390" w:name="_Toc420874257"/>
        <w:bookmarkStart w:id="4391" w:name="_Toc420874722"/>
        <w:bookmarkStart w:id="4392" w:name="_Toc420874464"/>
        <w:bookmarkStart w:id="4393" w:name="_Toc421046552"/>
        <w:bookmarkStart w:id="4394" w:name="_Toc421047023"/>
        <w:bookmarkStart w:id="4395" w:name="_Toc477259103"/>
        <w:bookmarkStart w:id="4396" w:name="_Toc479633202"/>
        <w:bookmarkStart w:id="4397" w:name="_Toc481936358"/>
        <w:bookmarkEnd w:id="4364"/>
        <w:bookmarkEnd w:id="4365"/>
        <w:bookmarkEnd w:id="4366"/>
        <w:bookmarkEnd w:id="4367"/>
        <w:bookmarkEnd w:id="4368"/>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del>
    </w:p>
    <w:p w14:paraId="1ACB5470" w14:textId="77777777" w:rsidR="009E5C9B" w:rsidRPr="00EC76D5" w:rsidDel="00692937" w:rsidRDefault="009E5C9B" w:rsidP="009E5C9B">
      <w:pPr>
        <w:pStyle w:val="CodeHeader"/>
        <w:rPr>
          <w:del w:id="4398" w:author="Stefan Bjornander" w:date="2015-04-25T11:10:00Z"/>
        </w:rPr>
      </w:pPr>
      <w:del w:id="4399" w:author="Stefan Bjornander" w:date="2015-04-25T11:10:00Z">
        <w:r w:rsidRPr="00EC76D5" w:rsidDel="00692937">
          <w:delText>Type.java</w:delText>
        </w:r>
        <w:bookmarkStart w:id="4400" w:name="_Toc417811926"/>
        <w:bookmarkStart w:id="4401" w:name="_Toc417853546"/>
        <w:bookmarkStart w:id="4402" w:name="_Toc418022224"/>
        <w:bookmarkStart w:id="4403" w:name="_Toc418191606"/>
        <w:bookmarkStart w:id="4404" w:name="_Toc418192075"/>
        <w:bookmarkStart w:id="4405" w:name="_Toc418263310"/>
        <w:bookmarkStart w:id="4406" w:name="_Toc418263777"/>
        <w:bookmarkStart w:id="4407" w:name="_Toc418356957"/>
        <w:bookmarkStart w:id="4408" w:name="_Toc418360320"/>
        <w:bookmarkStart w:id="4409" w:name="_Toc418435005"/>
        <w:bookmarkStart w:id="4410" w:name="_Toc419660172"/>
        <w:bookmarkStart w:id="4411" w:name="_Toc419660635"/>
        <w:bookmarkStart w:id="4412" w:name="_Toc420134104"/>
        <w:bookmarkStart w:id="4413" w:name="_Toc420134566"/>
        <w:bookmarkStart w:id="4414" w:name="_Toc420166324"/>
        <w:bookmarkStart w:id="4415" w:name="_Toc420167094"/>
        <w:bookmarkStart w:id="4416" w:name="_Toc420302251"/>
        <w:bookmarkStart w:id="4417" w:name="_Toc420302718"/>
        <w:bookmarkStart w:id="4418" w:name="_Toc420438552"/>
        <w:bookmarkStart w:id="4419" w:name="_Toc420795990"/>
        <w:bookmarkStart w:id="4420" w:name="_Toc420874258"/>
        <w:bookmarkStart w:id="4421" w:name="_Toc420874723"/>
        <w:bookmarkStart w:id="4422" w:name="_Toc420874465"/>
        <w:bookmarkStart w:id="4423" w:name="_Toc421046553"/>
        <w:bookmarkStart w:id="4424" w:name="_Toc421047024"/>
        <w:bookmarkStart w:id="4425" w:name="_Toc477259104"/>
        <w:bookmarkStart w:id="4426" w:name="_Toc479633203"/>
        <w:bookmarkStart w:id="4427" w:name="_Toc48193635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del>
    </w:p>
    <w:p w14:paraId="0573148C" w14:textId="77777777" w:rsidR="00397B2B" w:rsidRPr="00EC76D5" w:rsidDel="00692937" w:rsidRDefault="00397B2B" w:rsidP="00397B2B">
      <w:pPr>
        <w:pStyle w:val="Code"/>
        <w:rPr>
          <w:del w:id="4428" w:author="Stefan Bjornander" w:date="2015-04-25T11:10:00Z"/>
        </w:rPr>
      </w:pPr>
      <w:del w:id="4429" w:author="Stefan Bjornander" w:date="2015-04-25T11:10:00Z">
        <w:r w:rsidRPr="00EC76D5" w:rsidDel="00692937">
          <w:delText xml:space="preserve">  private boolean m_hasTag;</w:delText>
        </w:r>
        <w:bookmarkStart w:id="4430" w:name="_Toc417811927"/>
        <w:bookmarkStart w:id="4431" w:name="_Toc417853547"/>
        <w:bookmarkStart w:id="4432" w:name="_Toc418022225"/>
        <w:bookmarkStart w:id="4433" w:name="_Toc418191607"/>
        <w:bookmarkStart w:id="4434" w:name="_Toc418192076"/>
        <w:bookmarkStart w:id="4435" w:name="_Toc418263311"/>
        <w:bookmarkStart w:id="4436" w:name="_Toc418263778"/>
        <w:bookmarkStart w:id="4437" w:name="_Toc418356958"/>
        <w:bookmarkStart w:id="4438" w:name="_Toc418360321"/>
        <w:bookmarkStart w:id="4439" w:name="_Toc418435006"/>
        <w:bookmarkStart w:id="4440" w:name="_Toc419660173"/>
        <w:bookmarkStart w:id="4441" w:name="_Toc419660636"/>
        <w:bookmarkStart w:id="4442" w:name="_Toc420134105"/>
        <w:bookmarkStart w:id="4443" w:name="_Toc420134567"/>
        <w:bookmarkStart w:id="4444" w:name="_Toc420166325"/>
        <w:bookmarkStart w:id="4445" w:name="_Toc420167095"/>
        <w:bookmarkStart w:id="4446" w:name="_Toc420302252"/>
        <w:bookmarkStart w:id="4447" w:name="_Toc420302719"/>
        <w:bookmarkStart w:id="4448" w:name="_Toc420438553"/>
        <w:bookmarkStart w:id="4449" w:name="_Toc420795991"/>
        <w:bookmarkStart w:id="4450" w:name="_Toc420874259"/>
        <w:bookmarkStart w:id="4451" w:name="_Toc420874724"/>
        <w:bookmarkStart w:id="4452" w:name="_Toc420874466"/>
        <w:bookmarkStart w:id="4453" w:name="_Toc421046554"/>
        <w:bookmarkStart w:id="4454" w:name="_Toc421047025"/>
        <w:bookmarkStart w:id="4455" w:name="_Toc477259105"/>
        <w:bookmarkStart w:id="4456" w:name="_Toc479633204"/>
        <w:bookmarkStart w:id="4457" w:name="_Toc481936360"/>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del>
    </w:p>
    <w:p w14:paraId="2AE7F9C1" w14:textId="77777777" w:rsidR="00397B2B" w:rsidRPr="00EC76D5" w:rsidDel="00692937" w:rsidRDefault="00397B2B" w:rsidP="00397B2B">
      <w:pPr>
        <w:pStyle w:val="Code"/>
        <w:rPr>
          <w:del w:id="4458" w:author="Stefan Bjornander" w:date="2015-04-25T11:10:00Z"/>
        </w:rPr>
      </w:pPr>
      <w:del w:id="4459" w:author="Stefan Bjornander" w:date="2015-04-25T11:10:00Z">
        <w:r w:rsidRPr="00EC76D5" w:rsidDel="00692937">
          <w:delText xml:space="preserve">  private List&lt;Symb&gt; m_symbolList;</w:delText>
        </w:r>
        <w:bookmarkStart w:id="4460" w:name="_Toc417811928"/>
        <w:bookmarkStart w:id="4461" w:name="_Toc417853548"/>
        <w:bookmarkStart w:id="4462" w:name="_Toc418022226"/>
        <w:bookmarkStart w:id="4463" w:name="_Toc418191608"/>
        <w:bookmarkStart w:id="4464" w:name="_Toc418192077"/>
        <w:bookmarkStart w:id="4465" w:name="_Toc418263312"/>
        <w:bookmarkStart w:id="4466" w:name="_Toc418263779"/>
        <w:bookmarkStart w:id="4467" w:name="_Toc418356959"/>
        <w:bookmarkStart w:id="4468" w:name="_Toc418360322"/>
        <w:bookmarkStart w:id="4469" w:name="_Toc418435007"/>
        <w:bookmarkStart w:id="4470" w:name="_Toc419660174"/>
        <w:bookmarkStart w:id="4471" w:name="_Toc419660637"/>
        <w:bookmarkStart w:id="4472" w:name="_Toc420134106"/>
        <w:bookmarkStart w:id="4473" w:name="_Toc420134568"/>
        <w:bookmarkStart w:id="4474" w:name="_Toc420166326"/>
        <w:bookmarkStart w:id="4475" w:name="_Toc420167096"/>
        <w:bookmarkStart w:id="4476" w:name="_Toc420302253"/>
        <w:bookmarkStart w:id="4477" w:name="_Toc420302720"/>
        <w:bookmarkStart w:id="4478" w:name="_Toc420438554"/>
        <w:bookmarkStart w:id="4479" w:name="_Toc420795992"/>
        <w:bookmarkStart w:id="4480" w:name="_Toc420874260"/>
        <w:bookmarkStart w:id="4481" w:name="_Toc420874725"/>
        <w:bookmarkStart w:id="4482" w:name="_Toc420874467"/>
        <w:bookmarkStart w:id="4483" w:name="_Toc421046555"/>
        <w:bookmarkStart w:id="4484" w:name="_Toc421047026"/>
        <w:bookmarkStart w:id="4485" w:name="_Toc477259106"/>
        <w:bookmarkStart w:id="4486" w:name="_Toc479633205"/>
        <w:bookmarkStart w:id="4487" w:name="_Toc481936361"/>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del>
    </w:p>
    <w:p w14:paraId="2065321D" w14:textId="77777777" w:rsidR="00397B2B" w:rsidRPr="00EC76D5" w:rsidDel="00692937" w:rsidRDefault="00397B2B" w:rsidP="00397B2B">
      <w:pPr>
        <w:pStyle w:val="Code"/>
        <w:rPr>
          <w:del w:id="4488" w:author="Stefan Bjornander" w:date="2015-04-25T11:10:00Z"/>
        </w:rPr>
      </w:pPr>
      <w:bookmarkStart w:id="4489" w:name="_Toc417811929"/>
      <w:bookmarkStart w:id="4490" w:name="_Toc417853549"/>
      <w:bookmarkStart w:id="4491" w:name="_Toc418022227"/>
      <w:bookmarkStart w:id="4492" w:name="_Toc418191609"/>
      <w:bookmarkStart w:id="4493" w:name="_Toc418192078"/>
      <w:bookmarkStart w:id="4494" w:name="_Toc418263313"/>
      <w:bookmarkStart w:id="4495" w:name="_Toc418263780"/>
      <w:bookmarkStart w:id="4496" w:name="_Toc418356960"/>
      <w:bookmarkStart w:id="4497" w:name="_Toc418360323"/>
      <w:bookmarkStart w:id="4498" w:name="_Toc418435008"/>
      <w:bookmarkStart w:id="4499" w:name="_Toc419660175"/>
      <w:bookmarkStart w:id="4500" w:name="_Toc419660638"/>
      <w:bookmarkStart w:id="4501" w:name="_Toc420134107"/>
      <w:bookmarkStart w:id="4502" w:name="_Toc420134569"/>
      <w:bookmarkStart w:id="4503" w:name="_Toc420166327"/>
      <w:bookmarkStart w:id="4504" w:name="_Toc420167097"/>
      <w:bookmarkStart w:id="4505" w:name="_Toc420302254"/>
      <w:bookmarkStart w:id="4506" w:name="_Toc420302721"/>
      <w:bookmarkStart w:id="4507" w:name="_Toc420438555"/>
      <w:bookmarkStart w:id="4508" w:name="_Toc420795993"/>
      <w:bookmarkStart w:id="4509" w:name="_Toc420874261"/>
      <w:bookmarkStart w:id="4510" w:name="_Toc420874726"/>
      <w:bookmarkStart w:id="4511" w:name="_Toc420874468"/>
      <w:bookmarkStart w:id="4512" w:name="_Toc421046556"/>
      <w:bookmarkStart w:id="4513" w:name="_Toc421047027"/>
      <w:bookmarkStart w:id="4514" w:name="_Toc477259107"/>
      <w:bookmarkStart w:id="4515" w:name="_Toc479633206"/>
      <w:bookmarkStart w:id="4516" w:name="_Toc481936362"/>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p>
    <w:p w14:paraId="65404392" w14:textId="77777777" w:rsidR="00397B2B" w:rsidRPr="00EC76D5" w:rsidDel="00692937" w:rsidRDefault="00397B2B" w:rsidP="00397B2B">
      <w:pPr>
        <w:pStyle w:val="Code"/>
        <w:rPr>
          <w:del w:id="4517" w:author="Stefan Bjornander" w:date="2015-04-25T11:10:00Z"/>
        </w:rPr>
      </w:pPr>
      <w:del w:id="4518" w:author="Stefan Bjornander" w:date="2015-04-25T11:10:00Z">
        <w:r w:rsidRPr="00EC76D5" w:rsidDel="00692937">
          <w:delText xml:space="preserve">  public static Type createStructType(List&lt;Symb&gt; symbolList, boolean hasTag) {</w:delText>
        </w:r>
        <w:bookmarkStart w:id="4519" w:name="_Toc417811930"/>
        <w:bookmarkStart w:id="4520" w:name="_Toc417853550"/>
        <w:bookmarkStart w:id="4521" w:name="_Toc418022228"/>
        <w:bookmarkStart w:id="4522" w:name="_Toc418191610"/>
        <w:bookmarkStart w:id="4523" w:name="_Toc418192079"/>
        <w:bookmarkStart w:id="4524" w:name="_Toc418263314"/>
        <w:bookmarkStart w:id="4525" w:name="_Toc418263781"/>
        <w:bookmarkStart w:id="4526" w:name="_Toc418356961"/>
        <w:bookmarkStart w:id="4527" w:name="_Toc418360324"/>
        <w:bookmarkStart w:id="4528" w:name="_Toc418435009"/>
        <w:bookmarkStart w:id="4529" w:name="_Toc419660176"/>
        <w:bookmarkStart w:id="4530" w:name="_Toc419660639"/>
        <w:bookmarkStart w:id="4531" w:name="_Toc420134108"/>
        <w:bookmarkStart w:id="4532" w:name="_Toc420134570"/>
        <w:bookmarkStart w:id="4533" w:name="_Toc420166328"/>
        <w:bookmarkStart w:id="4534" w:name="_Toc420167098"/>
        <w:bookmarkStart w:id="4535" w:name="_Toc420302255"/>
        <w:bookmarkStart w:id="4536" w:name="_Toc420302722"/>
        <w:bookmarkStart w:id="4537" w:name="_Toc420438556"/>
        <w:bookmarkStart w:id="4538" w:name="_Toc420795994"/>
        <w:bookmarkStart w:id="4539" w:name="_Toc420874262"/>
        <w:bookmarkStart w:id="4540" w:name="_Toc420874727"/>
        <w:bookmarkStart w:id="4541" w:name="_Toc420874469"/>
        <w:bookmarkStart w:id="4542" w:name="_Toc421046557"/>
        <w:bookmarkStart w:id="4543" w:name="_Toc421047028"/>
        <w:bookmarkStart w:id="4544" w:name="_Toc477259108"/>
        <w:bookmarkStart w:id="4545" w:name="_Toc479633207"/>
        <w:bookmarkStart w:id="4546" w:name="_Toc481936363"/>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del>
    </w:p>
    <w:p w14:paraId="6D6D2B5A" w14:textId="77777777" w:rsidR="00397B2B" w:rsidRPr="00EC76D5" w:rsidDel="00692937" w:rsidRDefault="00397B2B" w:rsidP="00397B2B">
      <w:pPr>
        <w:pStyle w:val="Code"/>
        <w:rPr>
          <w:del w:id="4547" w:author="Stefan Bjornander" w:date="2015-04-25T11:10:00Z"/>
        </w:rPr>
      </w:pPr>
      <w:del w:id="4548" w:author="Stefan Bjornander" w:date="2015-04-25T11:10:00Z">
        <w:r w:rsidRPr="00EC76D5" w:rsidDel="00692937">
          <w:delText xml:space="preserve">    Type structType = new Type();</w:delText>
        </w:r>
        <w:bookmarkStart w:id="4549" w:name="_Toc417811931"/>
        <w:bookmarkStart w:id="4550" w:name="_Toc417853551"/>
        <w:bookmarkStart w:id="4551" w:name="_Toc418022229"/>
        <w:bookmarkStart w:id="4552" w:name="_Toc418191611"/>
        <w:bookmarkStart w:id="4553" w:name="_Toc418192080"/>
        <w:bookmarkStart w:id="4554" w:name="_Toc418263315"/>
        <w:bookmarkStart w:id="4555" w:name="_Toc418263782"/>
        <w:bookmarkStart w:id="4556" w:name="_Toc418356962"/>
        <w:bookmarkStart w:id="4557" w:name="_Toc418360325"/>
        <w:bookmarkStart w:id="4558" w:name="_Toc418435010"/>
        <w:bookmarkStart w:id="4559" w:name="_Toc419660177"/>
        <w:bookmarkStart w:id="4560" w:name="_Toc419660640"/>
        <w:bookmarkStart w:id="4561" w:name="_Toc420134109"/>
        <w:bookmarkStart w:id="4562" w:name="_Toc420134571"/>
        <w:bookmarkStart w:id="4563" w:name="_Toc420166329"/>
        <w:bookmarkStart w:id="4564" w:name="_Toc420167099"/>
        <w:bookmarkStart w:id="4565" w:name="_Toc420302256"/>
        <w:bookmarkStart w:id="4566" w:name="_Toc420302723"/>
        <w:bookmarkStart w:id="4567" w:name="_Toc420438557"/>
        <w:bookmarkStart w:id="4568" w:name="_Toc420795995"/>
        <w:bookmarkStart w:id="4569" w:name="_Toc420874263"/>
        <w:bookmarkStart w:id="4570" w:name="_Toc420874728"/>
        <w:bookmarkStart w:id="4571" w:name="_Toc420874470"/>
        <w:bookmarkStart w:id="4572" w:name="_Toc421046558"/>
        <w:bookmarkStart w:id="4573" w:name="_Toc421047029"/>
        <w:bookmarkStart w:id="4574" w:name="_Toc477259109"/>
        <w:bookmarkStart w:id="4575" w:name="_Toc479633208"/>
        <w:bookmarkStart w:id="4576" w:name="_Toc481936364"/>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del>
    </w:p>
    <w:p w14:paraId="10250A71" w14:textId="77777777" w:rsidR="00397B2B" w:rsidRPr="00EC76D5" w:rsidDel="00692937" w:rsidRDefault="00397B2B" w:rsidP="00397B2B">
      <w:pPr>
        <w:pStyle w:val="Code"/>
        <w:rPr>
          <w:del w:id="4577" w:author="Stefan Bjornander" w:date="2015-04-25T11:10:00Z"/>
        </w:rPr>
      </w:pPr>
      <w:del w:id="4578" w:author="Stefan Bjornander" w:date="2015-04-25T11:10:00Z">
        <w:r w:rsidRPr="00EC76D5" w:rsidDel="00692937">
          <w:delText xml:space="preserve">    structType.m_sort = Sort.Struct;</w:delText>
        </w:r>
        <w:bookmarkStart w:id="4579" w:name="_Toc417811932"/>
        <w:bookmarkStart w:id="4580" w:name="_Toc417853552"/>
        <w:bookmarkStart w:id="4581" w:name="_Toc418022230"/>
        <w:bookmarkStart w:id="4582" w:name="_Toc418191612"/>
        <w:bookmarkStart w:id="4583" w:name="_Toc418192081"/>
        <w:bookmarkStart w:id="4584" w:name="_Toc418263316"/>
        <w:bookmarkStart w:id="4585" w:name="_Toc418263783"/>
        <w:bookmarkStart w:id="4586" w:name="_Toc418356963"/>
        <w:bookmarkStart w:id="4587" w:name="_Toc418360326"/>
        <w:bookmarkStart w:id="4588" w:name="_Toc418435011"/>
        <w:bookmarkStart w:id="4589" w:name="_Toc419660178"/>
        <w:bookmarkStart w:id="4590" w:name="_Toc419660641"/>
        <w:bookmarkStart w:id="4591" w:name="_Toc420134110"/>
        <w:bookmarkStart w:id="4592" w:name="_Toc420134572"/>
        <w:bookmarkStart w:id="4593" w:name="_Toc420166330"/>
        <w:bookmarkStart w:id="4594" w:name="_Toc420167100"/>
        <w:bookmarkStart w:id="4595" w:name="_Toc420302257"/>
        <w:bookmarkStart w:id="4596" w:name="_Toc420302724"/>
        <w:bookmarkStart w:id="4597" w:name="_Toc420438558"/>
        <w:bookmarkStart w:id="4598" w:name="_Toc420795996"/>
        <w:bookmarkStart w:id="4599" w:name="_Toc420874264"/>
        <w:bookmarkStart w:id="4600" w:name="_Toc420874729"/>
        <w:bookmarkStart w:id="4601" w:name="_Toc420874471"/>
        <w:bookmarkStart w:id="4602" w:name="_Toc421046559"/>
        <w:bookmarkStart w:id="4603" w:name="_Toc421047030"/>
        <w:bookmarkStart w:id="4604" w:name="_Toc477259110"/>
        <w:bookmarkStart w:id="4605" w:name="_Toc479633209"/>
        <w:bookmarkStart w:id="4606" w:name="_Toc481936365"/>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del>
    </w:p>
    <w:p w14:paraId="780E5682" w14:textId="77777777" w:rsidR="00397B2B" w:rsidRPr="00EC76D5" w:rsidDel="00692937" w:rsidRDefault="00397B2B" w:rsidP="00397B2B">
      <w:pPr>
        <w:pStyle w:val="Code"/>
        <w:rPr>
          <w:del w:id="4607" w:author="Stefan Bjornander" w:date="2015-04-25T11:10:00Z"/>
        </w:rPr>
      </w:pPr>
      <w:del w:id="4608" w:author="Stefan Bjornander" w:date="2015-04-25T11:10:00Z">
        <w:r w:rsidRPr="00EC76D5" w:rsidDel="00692937">
          <w:delText xml:space="preserve">    structType.m_hasTag = hasTag;</w:delText>
        </w:r>
        <w:bookmarkStart w:id="4609" w:name="_Toc417811933"/>
        <w:bookmarkStart w:id="4610" w:name="_Toc417853553"/>
        <w:bookmarkStart w:id="4611" w:name="_Toc418022231"/>
        <w:bookmarkStart w:id="4612" w:name="_Toc418191613"/>
        <w:bookmarkStart w:id="4613" w:name="_Toc418192082"/>
        <w:bookmarkStart w:id="4614" w:name="_Toc418263317"/>
        <w:bookmarkStart w:id="4615" w:name="_Toc418263784"/>
        <w:bookmarkStart w:id="4616" w:name="_Toc418356964"/>
        <w:bookmarkStart w:id="4617" w:name="_Toc418360327"/>
        <w:bookmarkStart w:id="4618" w:name="_Toc418435012"/>
        <w:bookmarkStart w:id="4619" w:name="_Toc419660179"/>
        <w:bookmarkStart w:id="4620" w:name="_Toc419660642"/>
        <w:bookmarkStart w:id="4621" w:name="_Toc420134111"/>
        <w:bookmarkStart w:id="4622" w:name="_Toc420134573"/>
        <w:bookmarkStart w:id="4623" w:name="_Toc420166331"/>
        <w:bookmarkStart w:id="4624" w:name="_Toc420167101"/>
        <w:bookmarkStart w:id="4625" w:name="_Toc420302258"/>
        <w:bookmarkStart w:id="4626" w:name="_Toc420302725"/>
        <w:bookmarkStart w:id="4627" w:name="_Toc420438559"/>
        <w:bookmarkStart w:id="4628" w:name="_Toc420795997"/>
        <w:bookmarkStart w:id="4629" w:name="_Toc420874265"/>
        <w:bookmarkStart w:id="4630" w:name="_Toc420874730"/>
        <w:bookmarkStart w:id="4631" w:name="_Toc420874472"/>
        <w:bookmarkStart w:id="4632" w:name="_Toc421046560"/>
        <w:bookmarkStart w:id="4633" w:name="_Toc421047031"/>
        <w:bookmarkStart w:id="4634" w:name="_Toc477259111"/>
        <w:bookmarkStart w:id="4635" w:name="_Toc479633210"/>
        <w:bookmarkStart w:id="4636" w:name="_Toc481936366"/>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del>
    </w:p>
    <w:p w14:paraId="5919A1AD" w14:textId="77777777" w:rsidR="00397B2B" w:rsidRPr="00EC76D5" w:rsidDel="00692937" w:rsidRDefault="00397B2B" w:rsidP="00397B2B">
      <w:pPr>
        <w:pStyle w:val="Code"/>
        <w:rPr>
          <w:del w:id="4637" w:author="Stefan Bjornander" w:date="2015-04-25T11:10:00Z"/>
        </w:rPr>
      </w:pPr>
      <w:del w:id="4638" w:author="Stefan Bjornander" w:date="2015-04-25T11:10:00Z">
        <w:r w:rsidRPr="00EC76D5" w:rsidDel="00692937">
          <w:delText xml:space="preserve">    structType.m_symbolList = symbolList;</w:delText>
        </w:r>
        <w:bookmarkStart w:id="4639" w:name="_Toc417811934"/>
        <w:bookmarkStart w:id="4640" w:name="_Toc417853554"/>
        <w:bookmarkStart w:id="4641" w:name="_Toc418022232"/>
        <w:bookmarkStart w:id="4642" w:name="_Toc418191614"/>
        <w:bookmarkStart w:id="4643" w:name="_Toc418192083"/>
        <w:bookmarkStart w:id="4644" w:name="_Toc418263318"/>
        <w:bookmarkStart w:id="4645" w:name="_Toc418263785"/>
        <w:bookmarkStart w:id="4646" w:name="_Toc418356965"/>
        <w:bookmarkStart w:id="4647" w:name="_Toc418360328"/>
        <w:bookmarkStart w:id="4648" w:name="_Toc418435013"/>
        <w:bookmarkStart w:id="4649" w:name="_Toc419660180"/>
        <w:bookmarkStart w:id="4650" w:name="_Toc419660643"/>
        <w:bookmarkStart w:id="4651" w:name="_Toc420134112"/>
        <w:bookmarkStart w:id="4652" w:name="_Toc420134574"/>
        <w:bookmarkStart w:id="4653" w:name="_Toc420166332"/>
        <w:bookmarkStart w:id="4654" w:name="_Toc420167102"/>
        <w:bookmarkStart w:id="4655" w:name="_Toc420302259"/>
        <w:bookmarkStart w:id="4656" w:name="_Toc420302726"/>
        <w:bookmarkStart w:id="4657" w:name="_Toc420438560"/>
        <w:bookmarkStart w:id="4658" w:name="_Toc420795998"/>
        <w:bookmarkStart w:id="4659" w:name="_Toc420874266"/>
        <w:bookmarkStart w:id="4660" w:name="_Toc420874731"/>
        <w:bookmarkStart w:id="4661" w:name="_Toc420874473"/>
        <w:bookmarkStart w:id="4662" w:name="_Toc421046561"/>
        <w:bookmarkStart w:id="4663" w:name="_Toc421047032"/>
        <w:bookmarkStart w:id="4664" w:name="_Toc477259112"/>
        <w:bookmarkStart w:id="4665" w:name="_Toc479633211"/>
        <w:bookmarkStart w:id="4666" w:name="_Toc481936367"/>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del>
    </w:p>
    <w:p w14:paraId="475C4BC7" w14:textId="77777777" w:rsidR="00397B2B" w:rsidRPr="00EC76D5" w:rsidDel="00692937" w:rsidRDefault="00397B2B" w:rsidP="00397B2B">
      <w:pPr>
        <w:pStyle w:val="Code"/>
        <w:rPr>
          <w:del w:id="4667" w:author="Stefan Bjornander" w:date="2015-04-25T11:10:00Z"/>
        </w:rPr>
      </w:pPr>
      <w:del w:id="4668" w:author="Stefan Bjornander" w:date="2015-04-25T11:10:00Z">
        <w:r w:rsidRPr="00EC76D5" w:rsidDel="00692937">
          <w:delText xml:space="preserve">    return structType;</w:delText>
        </w:r>
        <w:bookmarkStart w:id="4669" w:name="_Toc417811935"/>
        <w:bookmarkStart w:id="4670" w:name="_Toc417853555"/>
        <w:bookmarkStart w:id="4671" w:name="_Toc418022233"/>
        <w:bookmarkStart w:id="4672" w:name="_Toc418191615"/>
        <w:bookmarkStart w:id="4673" w:name="_Toc418192084"/>
        <w:bookmarkStart w:id="4674" w:name="_Toc418263319"/>
        <w:bookmarkStart w:id="4675" w:name="_Toc418263786"/>
        <w:bookmarkStart w:id="4676" w:name="_Toc418356966"/>
        <w:bookmarkStart w:id="4677" w:name="_Toc418360329"/>
        <w:bookmarkStart w:id="4678" w:name="_Toc418435014"/>
        <w:bookmarkStart w:id="4679" w:name="_Toc419660181"/>
        <w:bookmarkStart w:id="4680" w:name="_Toc419660644"/>
        <w:bookmarkStart w:id="4681" w:name="_Toc420134113"/>
        <w:bookmarkStart w:id="4682" w:name="_Toc420134575"/>
        <w:bookmarkStart w:id="4683" w:name="_Toc420166333"/>
        <w:bookmarkStart w:id="4684" w:name="_Toc420167103"/>
        <w:bookmarkStart w:id="4685" w:name="_Toc420302260"/>
        <w:bookmarkStart w:id="4686" w:name="_Toc420302727"/>
        <w:bookmarkStart w:id="4687" w:name="_Toc420438561"/>
        <w:bookmarkStart w:id="4688" w:name="_Toc420795999"/>
        <w:bookmarkStart w:id="4689" w:name="_Toc420874267"/>
        <w:bookmarkStart w:id="4690" w:name="_Toc420874732"/>
        <w:bookmarkStart w:id="4691" w:name="_Toc420874474"/>
        <w:bookmarkStart w:id="4692" w:name="_Toc421046562"/>
        <w:bookmarkStart w:id="4693" w:name="_Toc421047033"/>
        <w:bookmarkStart w:id="4694" w:name="_Toc477259113"/>
        <w:bookmarkStart w:id="4695" w:name="_Toc479633212"/>
        <w:bookmarkStart w:id="4696" w:name="_Toc4819363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del>
    </w:p>
    <w:p w14:paraId="3AD3FAA5" w14:textId="77777777" w:rsidR="00397B2B" w:rsidRPr="00EC76D5" w:rsidDel="00692937" w:rsidRDefault="00397B2B" w:rsidP="00397B2B">
      <w:pPr>
        <w:pStyle w:val="Code"/>
        <w:rPr>
          <w:del w:id="4697" w:author="Stefan Bjornander" w:date="2015-04-25T11:10:00Z"/>
        </w:rPr>
      </w:pPr>
      <w:del w:id="4698" w:author="Stefan Bjornander" w:date="2015-04-25T11:10:00Z">
        <w:r w:rsidRPr="00EC76D5" w:rsidDel="00692937">
          <w:delText xml:space="preserve">  }</w:delText>
        </w:r>
        <w:bookmarkStart w:id="4699" w:name="_Toc417811936"/>
        <w:bookmarkStart w:id="4700" w:name="_Toc417853556"/>
        <w:bookmarkStart w:id="4701" w:name="_Toc418022234"/>
        <w:bookmarkStart w:id="4702" w:name="_Toc418191616"/>
        <w:bookmarkStart w:id="4703" w:name="_Toc418192085"/>
        <w:bookmarkStart w:id="4704" w:name="_Toc418263320"/>
        <w:bookmarkStart w:id="4705" w:name="_Toc418263787"/>
        <w:bookmarkStart w:id="4706" w:name="_Toc418356967"/>
        <w:bookmarkStart w:id="4707" w:name="_Toc418360330"/>
        <w:bookmarkStart w:id="4708" w:name="_Toc418435015"/>
        <w:bookmarkStart w:id="4709" w:name="_Toc419660182"/>
        <w:bookmarkStart w:id="4710" w:name="_Toc419660645"/>
        <w:bookmarkStart w:id="4711" w:name="_Toc420134114"/>
        <w:bookmarkStart w:id="4712" w:name="_Toc420134576"/>
        <w:bookmarkStart w:id="4713" w:name="_Toc420166334"/>
        <w:bookmarkStart w:id="4714" w:name="_Toc420167104"/>
        <w:bookmarkStart w:id="4715" w:name="_Toc420302261"/>
        <w:bookmarkStart w:id="4716" w:name="_Toc420302728"/>
        <w:bookmarkStart w:id="4717" w:name="_Toc420438562"/>
        <w:bookmarkStart w:id="4718" w:name="_Toc420796000"/>
        <w:bookmarkStart w:id="4719" w:name="_Toc420874268"/>
        <w:bookmarkStart w:id="4720" w:name="_Toc420874733"/>
        <w:bookmarkStart w:id="4721" w:name="_Toc420874475"/>
        <w:bookmarkStart w:id="4722" w:name="_Toc421046563"/>
        <w:bookmarkStart w:id="4723" w:name="_Toc421047034"/>
        <w:bookmarkStart w:id="4724" w:name="_Toc477259114"/>
        <w:bookmarkStart w:id="4725" w:name="_Toc479633213"/>
        <w:bookmarkStart w:id="4726" w:name="_Toc481936369"/>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del>
    </w:p>
    <w:p w14:paraId="71434E40" w14:textId="77777777" w:rsidR="00397B2B" w:rsidRPr="00EC76D5" w:rsidDel="00692937" w:rsidRDefault="00397B2B" w:rsidP="00397B2B">
      <w:pPr>
        <w:pStyle w:val="Code"/>
        <w:rPr>
          <w:del w:id="4727" w:author="Stefan Bjornander" w:date="2015-04-25T11:10:00Z"/>
        </w:rPr>
      </w:pPr>
      <w:bookmarkStart w:id="4728" w:name="_Toc417811937"/>
      <w:bookmarkStart w:id="4729" w:name="_Toc417853557"/>
      <w:bookmarkStart w:id="4730" w:name="_Toc418022235"/>
      <w:bookmarkStart w:id="4731" w:name="_Toc418191617"/>
      <w:bookmarkStart w:id="4732" w:name="_Toc418192086"/>
      <w:bookmarkStart w:id="4733" w:name="_Toc418263321"/>
      <w:bookmarkStart w:id="4734" w:name="_Toc418263788"/>
      <w:bookmarkStart w:id="4735" w:name="_Toc418356968"/>
      <w:bookmarkStart w:id="4736" w:name="_Toc418360331"/>
      <w:bookmarkStart w:id="4737" w:name="_Toc418435016"/>
      <w:bookmarkStart w:id="4738" w:name="_Toc419660183"/>
      <w:bookmarkStart w:id="4739" w:name="_Toc419660646"/>
      <w:bookmarkStart w:id="4740" w:name="_Toc420134115"/>
      <w:bookmarkStart w:id="4741" w:name="_Toc420134577"/>
      <w:bookmarkStart w:id="4742" w:name="_Toc420166335"/>
      <w:bookmarkStart w:id="4743" w:name="_Toc420167105"/>
      <w:bookmarkStart w:id="4744" w:name="_Toc420302262"/>
      <w:bookmarkStart w:id="4745" w:name="_Toc420302729"/>
      <w:bookmarkStart w:id="4746" w:name="_Toc420438563"/>
      <w:bookmarkStart w:id="4747" w:name="_Toc420796001"/>
      <w:bookmarkStart w:id="4748" w:name="_Toc420874269"/>
      <w:bookmarkStart w:id="4749" w:name="_Toc420874734"/>
      <w:bookmarkStart w:id="4750" w:name="_Toc420874476"/>
      <w:bookmarkStart w:id="4751" w:name="_Toc421046564"/>
      <w:bookmarkStart w:id="4752" w:name="_Toc421047035"/>
      <w:bookmarkStart w:id="4753" w:name="_Toc477259115"/>
      <w:bookmarkStart w:id="4754" w:name="_Toc479633214"/>
      <w:bookmarkStart w:id="4755" w:name="_Toc481936370"/>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p>
    <w:p w14:paraId="3E1DE3F0" w14:textId="77777777" w:rsidR="00397B2B" w:rsidRPr="00EC76D5" w:rsidDel="00692937" w:rsidRDefault="00397B2B" w:rsidP="00397B2B">
      <w:pPr>
        <w:pStyle w:val="Code"/>
        <w:rPr>
          <w:del w:id="4756" w:author="Stefan Bjornander" w:date="2015-04-25T11:10:00Z"/>
        </w:rPr>
      </w:pPr>
      <w:del w:id="4757" w:author="Stefan Bjornander" w:date="2015-04-25T11:10:00Z">
        <w:r w:rsidRPr="00EC76D5" w:rsidDel="00692937">
          <w:delText xml:space="preserve">  public static Type createUnionType(List&lt;Symb&gt; symbolList, boolean hasTag) {</w:delText>
        </w:r>
        <w:bookmarkStart w:id="4758" w:name="_Toc417811938"/>
        <w:bookmarkStart w:id="4759" w:name="_Toc417853558"/>
        <w:bookmarkStart w:id="4760" w:name="_Toc418022236"/>
        <w:bookmarkStart w:id="4761" w:name="_Toc418191618"/>
        <w:bookmarkStart w:id="4762" w:name="_Toc418192087"/>
        <w:bookmarkStart w:id="4763" w:name="_Toc418263322"/>
        <w:bookmarkStart w:id="4764" w:name="_Toc418263789"/>
        <w:bookmarkStart w:id="4765" w:name="_Toc418356969"/>
        <w:bookmarkStart w:id="4766" w:name="_Toc418360332"/>
        <w:bookmarkStart w:id="4767" w:name="_Toc418435017"/>
        <w:bookmarkStart w:id="4768" w:name="_Toc419660184"/>
        <w:bookmarkStart w:id="4769" w:name="_Toc419660647"/>
        <w:bookmarkStart w:id="4770" w:name="_Toc420134116"/>
        <w:bookmarkStart w:id="4771" w:name="_Toc420134578"/>
        <w:bookmarkStart w:id="4772" w:name="_Toc420166336"/>
        <w:bookmarkStart w:id="4773" w:name="_Toc420167106"/>
        <w:bookmarkStart w:id="4774" w:name="_Toc420302263"/>
        <w:bookmarkStart w:id="4775" w:name="_Toc420302730"/>
        <w:bookmarkStart w:id="4776" w:name="_Toc420438564"/>
        <w:bookmarkStart w:id="4777" w:name="_Toc420796002"/>
        <w:bookmarkStart w:id="4778" w:name="_Toc420874270"/>
        <w:bookmarkStart w:id="4779" w:name="_Toc420874735"/>
        <w:bookmarkStart w:id="4780" w:name="_Toc420874477"/>
        <w:bookmarkStart w:id="4781" w:name="_Toc421046565"/>
        <w:bookmarkStart w:id="4782" w:name="_Toc421047036"/>
        <w:bookmarkStart w:id="4783" w:name="_Toc477259116"/>
        <w:bookmarkStart w:id="4784" w:name="_Toc479633215"/>
        <w:bookmarkStart w:id="4785" w:name="_Toc481936371"/>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del>
    </w:p>
    <w:p w14:paraId="1BBE3D3D" w14:textId="77777777" w:rsidR="00397B2B" w:rsidRPr="00EC76D5" w:rsidDel="00692937" w:rsidRDefault="00397B2B" w:rsidP="00397B2B">
      <w:pPr>
        <w:pStyle w:val="Code"/>
        <w:rPr>
          <w:del w:id="4786" w:author="Stefan Bjornander" w:date="2015-04-25T11:10:00Z"/>
        </w:rPr>
      </w:pPr>
      <w:del w:id="4787" w:author="Stefan Bjornander" w:date="2015-04-25T11:10:00Z">
        <w:r w:rsidRPr="00EC76D5" w:rsidDel="00692937">
          <w:delText xml:space="preserve">    Type unionType = new Type();</w:delText>
        </w:r>
        <w:bookmarkStart w:id="4788" w:name="_Toc417811939"/>
        <w:bookmarkStart w:id="4789" w:name="_Toc417853559"/>
        <w:bookmarkStart w:id="4790" w:name="_Toc418022237"/>
        <w:bookmarkStart w:id="4791" w:name="_Toc418191619"/>
        <w:bookmarkStart w:id="4792" w:name="_Toc418192088"/>
        <w:bookmarkStart w:id="4793" w:name="_Toc418263323"/>
        <w:bookmarkStart w:id="4794" w:name="_Toc418263790"/>
        <w:bookmarkStart w:id="4795" w:name="_Toc418356970"/>
        <w:bookmarkStart w:id="4796" w:name="_Toc418360333"/>
        <w:bookmarkStart w:id="4797" w:name="_Toc418435018"/>
        <w:bookmarkStart w:id="4798" w:name="_Toc419660185"/>
        <w:bookmarkStart w:id="4799" w:name="_Toc419660648"/>
        <w:bookmarkStart w:id="4800" w:name="_Toc420134117"/>
        <w:bookmarkStart w:id="4801" w:name="_Toc420134579"/>
        <w:bookmarkStart w:id="4802" w:name="_Toc420166337"/>
        <w:bookmarkStart w:id="4803" w:name="_Toc420167107"/>
        <w:bookmarkStart w:id="4804" w:name="_Toc420302264"/>
        <w:bookmarkStart w:id="4805" w:name="_Toc420302731"/>
        <w:bookmarkStart w:id="4806" w:name="_Toc420438565"/>
        <w:bookmarkStart w:id="4807" w:name="_Toc420796003"/>
        <w:bookmarkStart w:id="4808" w:name="_Toc420874271"/>
        <w:bookmarkStart w:id="4809" w:name="_Toc420874736"/>
        <w:bookmarkStart w:id="4810" w:name="_Toc420874478"/>
        <w:bookmarkStart w:id="4811" w:name="_Toc421046566"/>
        <w:bookmarkStart w:id="4812" w:name="_Toc421047037"/>
        <w:bookmarkStart w:id="4813" w:name="_Toc477259117"/>
        <w:bookmarkStart w:id="4814" w:name="_Toc479633216"/>
        <w:bookmarkStart w:id="4815" w:name="_Toc481936372"/>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del>
    </w:p>
    <w:p w14:paraId="6C4018D6" w14:textId="77777777" w:rsidR="00397B2B" w:rsidRPr="00EC76D5" w:rsidDel="00692937" w:rsidRDefault="00397B2B" w:rsidP="00397B2B">
      <w:pPr>
        <w:pStyle w:val="Code"/>
        <w:rPr>
          <w:del w:id="4816" w:author="Stefan Bjornander" w:date="2015-04-25T11:10:00Z"/>
        </w:rPr>
      </w:pPr>
      <w:del w:id="4817" w:author="Stefan Bjornander" w:date="2015-04-25T11:10:00Z">
        <w:r w:rsidRPr="00EC76D5" w:rsidDel="00692937">
          <w:delText xml:space="preserve">    unionType.m_sort = Sort.Union;</w:delText>
        </w:r>
        <w:bookmarkStart w:id="4818" w:name="_Toc417811940"/>
        <w:bookmarkStart w:id="4819" w:name="_Toc417853560"/>
        <w:bookmarkStart w:id="4820" w:name="_Toc418022238"/>
        <w:bookmarkStart w:id="4821" w:name="_Toc418191620"/>
        <w:bookmarkStart w:id="4822" w:name="_Toc418192089"/>
        <w:bookmarkStart w:id="4823" w:name="_Toc418263324"/>
        <w:bookmarkStart w:id="4824" w:name="_Toc418263791"/>
        <w:bookmarkStart w:id="4825" w:name="_Toc418356971"/>
        <w:bookmarkStart w:id="4826" w:name="_Toc418360334"/>
        <w:bookmarkStart w:id="4827" w:name="_Toc418435019"/>
        <w:bookmarkStart w:id="4828" w:name="_Toc419660186"/>
        <w:bookmarkStart w:id="4829" w:name="_Toc419660649"/>
        <w:bookmarkStart w:id="4830" w:name="_Toc420134118"/>
        <w:bookmarkStart w:id="4831" w:name="_Toc420134580"/>
        <w:bookmarkStart w:id="4832" w:name="_Toc420166338"/>
        <w:bookmarkStart w:id="4833" w:name="_Toc420167108"/>
        <w:bookmarkStart w:id="4834" w:name="_Toc420302265"/>
        <w:bookmarkStart w:id="4835" w:name="_Toc420302732"/>
        <w:bookmarkStart w:id="4836" w:name="_Toc420438566"/>
        <w:bookmarkStart w:id="4837" w:name="_Toc420796004"/>
        <w:bookmarkStart w:id="4838" w:name="_Toc420874272"/>
        <w:bookmarkStart w:id="4839" w:name="_Toc420874737"/>
        <w:bookmarkStart w:id="4840" w:name="_Toc420874479"/>
        <w:bookmarkStart w:id="4841" w:name="_Toc421046567"/>
        <w:bookmarkStart w:id="4842" w:name="_Toc421047038"/>
        <w:bookmarkStart w:id="4843" w:name="_Toc477259118"/>
        <w:bookmarkStart w:id="4844" w:name="_Toc479633217"/>
        <w:bookmarkStart w:id="4845" w:name="_Toc481936373"/>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del>
    </w:p>
    <w:p w14:paraId="7205B51D" w14:textId="77777777" w:rsidR="00397B2B" w:rsidRPr="00EC76D5" w:rsidDel="00692937" w:rsidRDefault="00397B2B" w:rsidP="00397B2B">
      <w:pPr>
        <w:pStyle w:val="Code"/>
        <w:rPr>
          <w:del w:id="4846" w:author="Stefan Bjornander" w:date="2015-04-25T11:10:00Z"/>
        </w:rPr>
      </w:pPr>
      <w:del w:id="4847" w:author="Stefan Bjornander" w:date="2015-04-25T11:10:00Z">
        <w:r w:rsidRPr="00EC76D5" w:rsidDel="00692937">
          <w:delText xml:space="preserve">    unionType.m_hasTag = hasTag;</w:delText>
        </w:r>
        <w:bookmarkStart w:id="4848" w:name="_Toc417811941"/>
        <w:bookmarkStart w:id="4849" w:name="_Toc417853561"/>
        <w:bookmarkStart w:id="4850" w:name="_Toc418022239"/>
        <w:bookmarkStart w:id="4851" w:name="_Toc418191621"/>
        <w:bookmarkStart w:id="4852" w:name="_Toc418192090"/>
        <w:bookmarkStart w:id="4853" w:name="_Toc418263325"/>
        <w:bookmarkStart w:id="4854" w:name="_Toc418263792"/>
        <w:bookmarkStart w:id="4855" w:name="_Toc418356972"/>
        <w:bookmarkStart w:id="4856" w:name="_Toc418360335"/>
        <w:bookmarkStart w:id="4857" w:name="_Toc418435020"/>
        <w:bookmarkStart w:id="4858" w:name="_Toc419660187"/>
        <w:bookmarkStart w:id="4859" w:name="_Toc419660650"/>
        <w:bookmarkStart w:id="4860" w:name="_Toc420134119"/>
        <w:bookmarkStart w:id="4861" w:name="_Toc420134581"/>
        <w:bookmarkStart w:id="4862" w:name="_Toc420166339"/>
        <w:bookmarkStart w:id="4863" w:name="_Toc420167109"/>
        <w:bookmarkStart w:id="4864" w:name="_Toc420302266"/>
        <w:bookmarkStart w:id="4865" w:name="_Toc420302733"/>
        <w:bookmarkStart w:id="4866" w:name="_Toc420438567"/>
        <w:bookmarkStart w:id="4867" w:name="_Toc420796005"/>
        <w:bookmarkStart w:id="4868" w:name="_Toc420874273"/>
        <w:bookmarkStart w:id="4869" w:name="_Toc420874738"/>
        <w:bookmarkStart w:id="4870" w:name="_Toc420874480"/>
        <w:bookmarkStart w:id="4871" w:name="_Toc421046568"/>
        <w:bookmarkStart w:id="4872" w:name="_Toc421047039"/>
        <w:bookmarkStart w:id="4873" w:name="_Toc477259119"/>
        <w:bookmarkStart w:id="4874" w:name="_Toc479633218"/>
        <w:bookmarkStart w:id="4875" w:name="_Toc481936374"/>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del>
    </w:p>
    <w:p w14:paraId="6001FE9D" w14:textId="77777777" w:rsidR="00397B2B" w:rsidRPr="00EC76D5" w:rsidDel="00692937" w:rsidRDefault="00397B2B" w:rsidP="00397B2B">
      <w:pPr>
        <w:pStyle w:val="Code"/>
        <w:rPr>
          <w:del w:id="4876" w:author="Stefan Bjornander" w:date="2015-04-25T11:10:00Z"/>
        </w:rPr>
      </w:pPr>
      <w:del w:id="4877" w:author="Stefan Bjornander" w:date="2015-04-25T11:10:00Z">
        <w:r w:rsidRPr="00EC76D5" w:rsidDel="00692937">
          <w:delText xml:space="preserve">    unionType.m_symbolList = symbolList;</w:delText>
        </w:r>
        <w:bookmarkStart w:id="4878" w:name="_Toc417811942"/>
        <w:bookmarkStart w:id="4879" w:name="_Toc417853562"/>
        <w:bookmarkStart w:id="4880" w:name="_Toc418022240"/>
        <w:bookmarkStart w:id="4881" w:name="_Toc418191622"/>
        <w:bookmarkStart w:id="4882" w:name="_Toc418192091"/>
        <w:bookmarkStart w:id="4883" w:name="_Toc418263326"/>
        <w:bookmarkStart w:id="4884" w:name="_Toc418263793"/>
        <w:bookmarkStart w:id="4885" w:name="_Toc418356973"/>
        <w:bookmarkStart w:id="4886" w:name="_Toc418360336"/>
        <w:bookmarkStart w:id="4887" w:name="_Toc418435021"/>
        <w:bookmarkStart w:id="4888" w:name="_Toc419660188"/>
        <w:bookmarkStart w:id="4889" w:name="_Toc419660651"/>
        <w:bookmarkStart w:id="4890" w:name="_Toc420134120"/>
        <w:bookmarkStart w:id="4891" w:name="_Toc420134582"/>
        <w:bookmarkStart w:id="4892" w:name="_Toc420166340"/>
        <w:bookmarkStart w:id="4893" w:name="_Toc420167110"/>
        <w:bookmarkStart w:id="4894" w:name="_Toc420302267"/>
        <w:bookmarkStart w:id="4895" w:name="_Toc420302734"/>
        <w:bookmarkStart w:id="4896" w:name="_Toc420438568"/>
        <w:bookmarkStart w:id="4897" w:name="_Toc420796006"/>
        <w:bookmarkStart w:id="4898" w:name="_Toc420874274"/>
        <w:bookmarkStart w:id="4899" w:name="_Toc420874739"/>
        <w:bookmarkStart w:id="4900" w:name="_Toc420874481"/>
        <w:bookmarkStart w:id="4901" w:name="_Toc421046569"/>
        <w:bookmarkStart w:id="4902" w:name="_Toc421047040"/>
        <w:bookmarkStart w:id="4903" w:name="_Toc477259120"/>
        <w:bookmarkStart w:id="4904" w:name="_Toc479633219"/>
        <w:bookmarkStart w:id="4905" w:name="_Toc481936375"/>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del>
    </w:p>
    <w:p w14:paraId="4791A839" w14:textId="77777777" w:rsidR="00397B2B" w:rsidRPr="00EC76D5" w:rsidDel="00692937" w:rsidRDefault="00397B2B" w:rsidP="00397B2B">
      <w:pPr>
        <w:pStyle w:val="Code"/>
        <w:rPr>
          <w:del w:id="4906" w:author="Stefan Bjornander" w:date="2015-04-25T11:10:00Z"/>
        </w:rPr>
      </w:pPr>
      <w:del w:id="4907" w:author="Stefan Bjornander" w:date="2015-04-25T11:10:00Z">
        <w:r w:rsidRPr="00EC76D5" w:rsidDel="00692937">
          <w:delText xml:space="preserve">    return unionType;</w:delText>
        </w:r>
        <w:bookmarkStart w:id="4908" w:name="_Toc417811943"/>
        <w:bookmarkStart w:id="4909" w:name="_Toc417853563"/>
        <w:bookmarkStart w:id="4910" w:name="_Toc418022241"/>
        <w:bookmarkStart w:id="4911" w:name="_Toc418191623"/>
        <w:bookmarkStart w:id="4912" w:name="_Toc418192092"/>
        <w:bookmarkStart w:id="4913" w:name="_Toc418263327"/>
        <w:bookmarkStart w:id="4914" w:name="_Toc418263794"/>
        <w:bookmarkStart w:id="4915" w:name="_Toc418356974"/>
        <w:bookmarkStart w:id="4916" w:name="_Toc418360337"/>
        <w:bookmarkStart w:id="4917" w:name="_Toc418435022"/>
        <w:bookmarkStart w:id="4918" w:name="_Toc419660189"/>
        <w:bookmarkStart w:id="4919" w:name="_Toc419660652"/>
        <w:bookmarkStart w:id="4920" w:name="_Toc420134121"/>
        <w:bookmarkStart w:id="4921" w:name="_Toc420134583"/>
        <w:bookmarkStart w:id="4922" w:name="_Toc420166341"/>
        <w:bookmarkStart w:id="4923" w:name="_Toc420167111"/>
        <w:bookmarkStart w:id="4924" w:name="_Toc420302268"/>
        <w:bookmarkStart w:id="4925" w:name="_Toc420302735"/>
        <w:bookmarkStart w:id="4926" w:name="_Toc420438569"/>
        <w:bookmarkStart w:id="4927" w:name="_Toc420796007"/>
        <w:bookmarkStart w:id="4928" w:name="_Toc420874275"/>
        <w:bookmarkStart w:id="4929" w:name="_Toc420874740"/>
        <w:bookmarkStart w:id="4930" w:name="_Toc420874482"/>
        <w:bookmarkStart w:id="4931" w:name="_Toc421046570"/>
        <w:bookmarkStart w:id="4932" w:name="_Toc421047041"/>
        <w:bookmarkStart w:id="4933" w:name="_Toc477259121"/>
        <w:bookmarkStart w:id="4934" w:name="_Toc479633220"/>
        <w:bookmarkStart w:id="4935" w:name="_Toc481936376"/>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del>
    </w:p>
    <w:p w14:paraId="39EF6EB8" w14:textId="77777777" w:rsidR="00397B2B" w:rsidRPr="00EC76D5" w:rsidDel="00692937" w:rsidRDefault="00397B2B" w:rsidP="00397B2B">
      <w:pPr>
        <w:pStyle w:val="Code"/>
        <w:rPr>
          <w:del w:id="4936" w:author="Stefan Bjornander" w:date="2015-04-25T11:10:00Z"/>
        </w:rPr>
      </w:pPr>
      <w:del w:id="4937" w:author="Stefan Bjornander" w:date="2015-04-25T11:10:00Z">
        <w:r w:rsidRPr="00EC76D5" w:rsidDel="00692937">
          <w:delText xml:space="preserve">  }</w:delText>
        </w:r>
        <w:bookmarkStart w:id="4938" w:name="_Toc417811944"/>
        <w:bookmarkStart w:id="4939" w:name="_Toc417853564"/>
        <w:bookmarkStart w:id="4940" w:name="_Toc418022242"/>
        <w:bookmarkStart w:id="4941" w:name="_Toc418191624"/>
        <w:bookmarkStart w:id="4942" w:name="_Toc418192093"/>
        <w:bookmarkStart w:id="4943" w:name="_Toc418263328"/>
        <w:bookmarkStart w:id="4944" w:name="_Toc418263795"/>
        <w:bookmarkStart w:id="4945" w:name="_Toc418356975"/>
        <w:bookmarkStart w:id="4946" w:name="_Toc418360338"/>
        <w:bookmarkStart w:id="4947" w:name="_Toc418435023"/>
        <w:bookmarkStart w:id="4948" w:name="_Toc419660190"/>
        <w:bookmarkStart w:id="4949" w:name="_Toc419660653"/>
        <w:bookmarkStart w:id="4950" w:name="_Toc420134122"/>
        <w:bookmarkStart w:id="4951" w:name="_Toc420134584"/>
        <w:bookmarkStart w:id="4952" w:name="_Toc420166342"/>
        <w:bookmarkStart w:id="4953" w:name="_Toc420167112"/>
        <w:bookmarkStart w:id="4954" w:name="_Toc420302269"/>
        <w:bookmarkStart w:id="4955" w:name="_Toc420302736"/>
        <w:bookmarkStart w:id="4956" w:name="_Toc420438570"/>
        <w:bookmarkStart w:id="4957" w:name="_Toc420796008"/>
        <w:bookmarkStart w:id="4958" w:name="_Toc420874276"/>
        <w:bookmarkStart w:id="4959" w:name="_Toc420874741"/>
        <w:bookmarkStart w:id="4960" w:name="_Toc420874483"/>
        <w:bookmarkStart w:id="4961" w:name="_Toc421046571"/>
        <w:bookmarkStart w:id="4962" w:name="_Toc421047042"/>
        <w:bookmarkStart w:id="4963" w:name="_Toc477259122"/>
        <w:bookmarkStart w:id="4964" w:name="_Toc479633221"/>
        <w:bookmarkStart w:id="4965" w:name="_Toc48193637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del>
    </w:p>
    <w:p w14:paraId="317764C8" w14:textId="77777777" w:rsidR="00397B2B" w:rsidRPr="00EC76D5" w:rsidDel="00692937" w:rsidRDefault="00397B2B" w:rsidP="00397B2B">
      <w:pPr>
        <w:pStyle w:val="Code"/>
        <w:rPr>
          <w:del w:id="4966" w:author="Stefan Bjornander" w:date="2015-04-25T11:10:00Z"/>
        </w:rPr>
      </w:pPr>
      <w:bookmarkStart w:id="4967" w:name="_Toc417811945"/>
      <w:bookmarkStart w:id="4968" w:name="_Toc417853565"/>
      <w:bookmarkStart w:id="4969" w:name="_Toc418022243"/>
      <w:bookmarkStart w:id="4970" w:name="_Toc418191625"/>
      <w:bookmarkStart w:id="4971" w:name="_Toc418192094"/>
      <w:bookmarkStart w:id="4972" w:name="_Toc418263329"/>
      <w:bookmarkStart w:id="4973" w:name="_Toc418263796"/>
      <w:bookmarkStart w:id="4974" w:name="_Toc418356976"/>
      <w:bookmarkStart w:id="4975" w:name="_Toc418360339"/>
      <w:bookmarkStart w:id="4976" w:name="_Toc418435024"/>
      <w:bookmarkStart w:id="4977" w:name="_Toc419660191"/>
      <w:bookmarkStart w:id="4978" w:name="_Toc419660654"/>
      <w:bookmarkStart w:id="4979" w:name="_Toc420134123"/>
      <w:bookmarkStart w:id="4980" w:name="_Toc420134585"/>
      <w:bookmarkStart w:id="4981" w:name="_Toc420166343"/>
      <w:bookmarkStart w:id="4982" w:name="_Toc420167113"/>
      <w:bookmarkStart w:id="4983" w:name="_Toc420302270"/>
      <w:bookmarkStart w:id="4984" w:name="_Toc420302737"/>
      <w:bookmarkStart w:id="4985" w:name="_Toc420438571"/>
      <w:bookmarkStart w:id="4986" w:name="_Toc420796009"/>
      <w:bookmarkStart w:id="4987" w:name="_Toc420874277"/>
      <w:bookmarkStart w:id="4988" w:name="_Toc420874742"/>
      <w:bookmarkStart w:id="4989" w:name="_Toc420874484"/>
      <w:bookmarkStart w:id="4990" w:name="_Toc421046572"/>
      <w:bookmarkStart w:id="4991" w:name="_Toc421047043"/>
      <w:bookmarkStart w:id="4992" w:name="_Toc477259123"/>
      <w:bookmarkStart w:id="4993" w:name="_Toc479633222"/>
      <w:bookmarkStart w:id="4994" w:name="_Toc481936378"/>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p>
    <w:p w14:paraId="4C6221A0" w14:textId="77777777" w:rsidR="00397B2B" w:rsidRPr="00EC76D5" w:rsidDel="00692937" w:rsidRDefault="00397B2B" w:rsidP="00397B2B">
      <w:pPr>
        <w:pStyle w:val="Code"/>
        <w:rPr>
          <w:del w:id="4995" w:author="Stefan Bjornander" w:date="2015-04-25T11:10:00Z"/>
        </w:rPr>
      </w:pPr>
      <w:del w:id="4996" w:author="Stefan Bjornander" w:date="2015-04-25T11:10:00Z">
        <w:r w:rsidRPr="00EC76D5" w:rsidDel="00692937">
          <w:delText xml:space="preserve">  public List&lt;Symb&gt; getSymbolList() {</w:delText>
        </w:r>
        <w:bookmarkStart w:id="4997" w:name="_Toc417811946"/>
        <w:bookmarkStart w:id="4998" w:name="_Toc417853566"/>
        <w:bookmarkStart w:id="4999" w:name="_Toc418022244"/>
        <w:bookmarkStart w:id="5000" w:name="_Toc418191626"/>
        <w:bookmarkStart w:id="5001" w:name="_Toc418192095"/>
        <w:bookmarkStart w:id="5002" w:name="_Toc418263330"/>
        <w:bookmarkStart w:id="5003" w:name="_Toc418263797"/>
        <w:bookmarkStart w:id="5004" w:name="_Toc418356977"/>
        <w:bookmarkStart w:id="5005" w:name="_Toc418360340"/>
        <w:bookmarkStart w:id="5006" w:name="_Toc418435025"/>
        <w:bookmarkStart w:id="5007" w:name="_Toc419660192"/>
        <w:bookmarkStart w:id="5008" w:name="_Toc419660655"/>
        <w:bookmarkStart w:id="5009" w:name="_Toc420134124"/>
        <w:bookmarkStart w:id="5010" w:name="_Toc420134586"/>
        <w:bookmarkStart w:id="5011" w:name="_Toc420166344"/>
        <w:bookmarkStart w:id="5012" w:name="_Toc420167114"/>
        <w:bookmarkStart w:id="5013" w:name="_Toc420302271"/>
        <w:bookmarkStart w:id="5014" w:name="_Toc420302738"/>
        <w:bookmarkStart w:id="5015" w:name="_Toc420438572"/>
        <w:bookmarkStart w:id="5016" w:name="_Toc420796010"/>
        <w:bookmarkStart w:id="5017" w:name="_Toc420874278"/>
        <w:bookmarkStart w:id="5018" w:name="_Toc420874743"/>
        <w:bookmarkStart w:id="5019" w:name="_Toc420874485"/>
        <w:bookmarkStart w:id="5020" w:name="_Toc421046573"/>
        <w:bookmarkStart w:id="5021" w:name="_Toc421047044"/>
        <w:bookmarkStart w:id="5022" w:name="_Toc477259124"/>
        <w:bookmarkStart w:id="5023" w:name="_Toc479633223"/>
        <w:bookmarkStart w:id="5024" w:name="_Toc481936379"/>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del>
    </w:p>
    <w:p w14:paraId="6BB0D036" w14:textId="77777777" w:rsidR="00397B2B" w:rsidRPr="00EC76D5" w:rsidDel="00692937" w:rsidRDefault="00397B2B" w:rsidP="00397B2B">
      <w:pPr>
        <w:pStyle w:val="Code"/>
        <w:rPr>
          <w:del w:id="5025" w:author="Stefan Bjornander" w:date="2015-04-25T11:10:00Z"/>
        </w:rPr>
      </w:pPr>
      <w:del w:id="5026" w:author="Stefan Bjornander" w:date="2015-04-25T11:10:00Z">
        <w:r w:rsidRPr="00EC76D5" w:rsidDel="00692937">
          <w:delText xml:space="preserve">    return m_symbolList;</w:delText>
        </w:r>
        <w:bookmarkStart w:id="5027" w:name="_Toc417811947"/>
        <w:bookmarkStart w:id="5028" w:name="_Toc417853567"/>
        <w:bookmarkStart w:id="5029" w:name="_Toc418022245"/>
        <w:bookmarkStart w:id="5030" w:name="_Toc418191627"/>
        <w:bookmarkStart w:id="5031" w:name="_Toc418192096"/>
        <w:bookmarkStart w:id="5032" w:name="_Toc418263331"/>
        <w:bookmarkStart w:id="5033" w:name="_Toc418263798"/>
        <w:bookmarkStart w:id="5034" w:name="_Toc418356978"/>
        <w:bookmarkStart w:id="5035" w:name="_Toc418360341"/>
        <w:bookmarkStart w:id="5036" w:name="_Toc418435026"/>
        <w:bookmarkStart w:id="5037" w:name="_Toc419660193"/>
        <w:bookmarkStart w:id="5038" w:name="_Toc419660656"/>
        <w:bookmarkStart w:id="5039" w:name="_Toc420134125"/>
        <w:bookmarkStart w:id="5040" w:name="_Toc420134587"/>
        <w:bookmarkStart w:id="5041" w:name="_Toc420166345"/>
        <w:bookmarkStart w:id="5042" w:name="_Toc420167115"/>
        <w:bookmarkStart w:id="5043" w:name="_Toc420302272"/>
        <w:bookmarkStart w:id="5044" w:name="_Toc420302739"/>
        <w:bookmarkStart w:id="5045" w:name="_Toc420438573"/>
        <w:bookmarkStart w:id="5046" w:name="_Toc420796011"/>
        <w:bookmarkStart w:id="5047" w:name="_Toc420874279"/>
        <w:bookmarkStart w:id="5048" w:name="_Toc420874744"/>
        <w:bookmarkStart w:id="5049" w:name="_Toc420874486"/>
        <w:bookmarkStart w:id="5050" w:name="_Toc421046574"/>
        <w:bookmarkStart w:id="5051" w:name="_Toc421047045"/>
        <w:bookmarkStart w:id="5052" w:name="_Toc477259125"/>
        <w:bookmarkStart w:id="5053" w:name="_Toc479633224"/>
        <w:bookmarkStart w:id="5054" w:name="_Toc481936380"/>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del>
    </w:p>
    <w:p w14:paraId="7930A6B1" w14:textId="77777777" w:rsidR="00397B2B" w:rsidRPr="00EC76D5" w:rsidDel="00692937" w:rsidRDefault="00397B2B" w:rsidP="00397B2B">
      <w:pPr>
        <w:pStyle w:val="Code"/>
        <w:rPr>
          <w:del w:id="5055" w:author="Stefan Bjornander" w:date="2015-04-25T11:10:00Z"/>
        </w:rPr>
      </w:pPr>
      <w:del w:id="5056" w:author="Stefan Bjornander" w:date="2015-04-25T11:10:00Z">
        <w:r w:rsidRPr="00EC76D5" w:rsidDel="00692937">
          <w:delText xml:space="preserve">  }</w:delText>
        </w:r>
        <w:bookmarkStart w:id="5057" w:name="_Toc417811948"/>
        <w:bookmarkStart w:id="5058" w:name="_Toc417853568"/>
        <w:bookmarkStart w:id="5059" w:name="_Toc418022246"/>
        <w:bookmarkStart w:id="5060" w:name="_Toc418191628"/>
        <w:bookmarkStart w:id="5061" w:name="_Toc418192097"/>
        <w:bookmarkStart w:id="5062" w:name="_Toc418263332"/>
        <w:bookmarkStart w:id="5063" w:name="_Toc418263799"/>
        <w:bookmarkStart w:id="5064" w:name="_Toc418356979"/>
        <w:bookmarkStart w:id="5065" w:name="_Toc418360342"/>
        <w:bookmarkStart w:id="5066" w:name="_Toc418435027"/>
        <w:bookmarkStart w:id="5067" w:name="_Toc419660194"/>
        <w:bookmarkStart w:id="5068" w:name="_Toc419660657"/>
        <w:bookmarkStart w:id="5069" w:name="_Toc420134126"/>
        <w:bookmarkStart w:id="5070" w:name="_Toc420134588"/>
        <w:bookmarkStart w:id="5071" w:name="_Toc420166346"/>
        <w:bookmarkStart w:id="5072" w:name="_Toc420167116"/>
        <w:bookmarkStart w:id="5073" w:name="_Toc420302273"/>
        <w:bookmarkStart w:id="5074" w:name="_Toc420302740"/>
        <w:bookmarkStart w:id="5075" w:name="_Toc420438574"/>
        <w:bookmarkStart w:id="5076" w:name="_Toc420796012"/>
        <w:bookmarkStart w:id="5077" w:name="_Toc420874280"/>
        <w:bookmarkStart w:id="5078" w:name="_Toc420874745"/>
        <w:bookmarkStart w:id="5079" w:name="_Toc420874487"/>
        <w:bookmarkStart w:id="5080" w:name="_Toc421046575"/>
        <w:bookmarkStart w:id="5081" w:name="_Toc421047046"/>
        <w:bookmarkStart w:id="5082" w:name="_Toc477259126"/>
        <w:bookmarkStart w:id="5083" w:name="_Toc479633225"/>
        <w:bookmarkStart w:id="5084" w:name="_Toc481936381"/>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del>
    </w:p>
    <w:p w14:paraId="5A77D6E6" w14:textId="77777777" w:rsidR="00397B2B" w:rsidRPr="00EC76D5" w:rsidDel="00692937" w:rsidRDefault="00397B2B" w:rsidP="00397B2B">
      <w:pPr>
        <w:pStyle w:val="Code"/>
        <w:rPr>
          <w:del w:id="5085" w:author="Stefan Bjornander" w:date="2015-04-25T11:10:00Z"/>
        </w:rPr>
      </w:pPr>
      <w:bookmarkStart w:id="5086" w:name="_Toc417811949"/>
      <w:bookmarkStart w:id="5087" w:name="_Toc417853569"/>
      <w:bookmarkStart w:id="5088" w:name="_Toc418022247"/>
      <w:bookmarkStart w:id="5089" w:name="_Toc418191629"/>
      <w:bookmarkStart w:id="5090" w:name="_Toc418192098"/>
      <w:bookmarkStart w:id="5091" w:name="_Toc418263333"/>
      <w:bookmarkStart w:id="5092" w:name="_Toc418263800"/>
      <w:bookmarkStart w:id="5093" w:name="_Toc418356980"/>
      <w:bookmarkStart w:id="5094" w:name="_Toc418360343"/>
      <w:bookmarkStart w:id="5095" w:name="_Toc418435028"/>
      <w:bookmarkStart w:id="5096" w:name="_Toc419660195"/>
      <w:bookmarkStart w:id="5097" w:name="_Toc419660658"/>
      <w:bookmarkStart w:id="5098" w:name="_Toc420134127"/>
      <w:bookmarkStart w:id="5099" w:name="_Toc420134589"/>
      <w:bookmarkStart w:id="5100" w:name="_Toc420166347"/>
      <w:bookmarkStart w:id="5101" w:name="_Toc420167117"/>
      <w:bookmarkStart w:id="5102" w:name="_Toc420302274"/>
      <w:bookmarkStart w:id="5103" w:name="_Toc420302741"/>
      <w:bookmarkStart w:id="5104" w:name="_Toc420438575"/>
      <w:bookmarkStart w:id="5105" w:name="_Toc420796013"/>
      <w:bookmarkStart w:id="5106" w:name="_Toc420874281"/>
      <w:bookmarkStart w:id="5107" w:name="_Toc420874746"/>
      <w:bookmarkStart w:id="5108" w:name="_Toc420874488"/>
      <w:bookmarkStart w:id="5109" w:name="_Toc421046576"/>
      <w:bookmarkStart w:id="5110" w:name="_Toc421047047"/>
      <w:bookmarkStart w:id="5111" w:name="_Toc477259127"/>
      <w:bookmarkStart w:id="5112" w:name="_Toc479633226"/>
      <w:bookmarkStart w:id="5113" w:name="_Toc481936382"/>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p>
    <w:p w14:paraId="427C2679" w14:textId="77777777" w:rsidR="00397B2B" w:rsidRPr="00EC76D5" w:rsidDel="00692937" w:rsidRDefault="00397B2B" w:rsidP="00397B2B">
      <w:pPr>
        <w:pStyle w:val="Code"/>
        <w:rPr>
          <w:del w:id="5114" w:author="Stefan Bjornander" w:date="2015-04-25T11:10:00Z"/>
        </w:rPr>
      </w:pPr>
      <w:del w:id="5115" w:author="Stefan Bjornander" w:date="2015-04-25T11:10:00Z">
        <w:r w:rsidRPr="00EC76D5" w:rsidDel="00692937">
          <w:delText xml:space="preserve">  public boolean hasTag() {</w:delText>
        </w:r>
        <w:bookmarkStart w:id="5116" w:name="_Toc417811950"/>
        <w:bookmarkStart w:id="5117" w:name="_Toc417853570"/>
        <w:bookmarkStart w:id="5118" w:name="_Toc418022248"/>
        <w:bookmarkStart w:id="5119" w:name="_Toc418191630"/>
        <w:bookmarkStart w:id="5120" w:name="_Toc418192099"/>
        <w:bookmarkStart w:id="5121" w:name="_Toc418263334"/>
        <w:bookmarkStart w:id="5122" w:name="_Toc418263801"/>
        <w:bookmarkStart w:id="5123" w:name="_Toc418356981"/>
        <w:bookmarkStart w:id="5124" w:name="_Toc418360344"/>
        <w:bookmarkStart w:id="5125" w:name="_Toc418435029"/>
        <w:bookmarkStart w:id="5126" w:name="_Toc419660196"/>
        <w:bookmarkStart w:id="5127" w:name="_Toc419660659"/>
        <w:bookmarkStart w:id="5128" w:name="_Toc420134128"/>
        <w:bookmarkStart w:id="5129" w:name="_Toc420134590"/>
        <w:bookmarkStart w:id="5130" w:name="_Toc420166348"/>
        <w:bookmarkStart w:id="5131" w:name="_Toc420167118"/>
        <w:bookmarkStart w:id="5132" w:name="_Toc420302275"/>
        <w:bookmarkStart w:id="5133" w:name="_Toc420302742"/>
        <w:bookmarkStart w:id="5134" w:name="_Toc420438576"/>
        <w:bookmarkStart w:id="5135" w:name="_Toc420796014"/>
        <w:bookmarkStart w:id="5136" w:name="_Toc420874282"/>
        <w:bookmarkStart w:id="5137" w:name="_Toc420874747"/>
        <w:bookmarkStart w:id="5138" w:name="_Toc420874489"/>
        <w:bookmarkStart w:id="5139" w:name="_Toc421046577"/>
        <w:bookmarkStart w:id="5140" w:name="_Toc421047048"/>
        <w:bookmarkStart w:id="5141" w:name="_Toc477259128"/>
        <w:bookmarkStart w:id="5142" w:name="_Toc479633227"/>
        <w:bookmarkStart w:id="5143" w:name="_Toc481936383"/>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del>
    </w:p>
    <w:p w14:paraId="2FDCBF88" w14:textId="77777777" w:rsidR="00397B2B" w:rsidRPr="00EC76D5" w:rsidDel="00692937" w:rsidRDefault="00397B2B" w:rsidP="00397B2B">
      <w:pPr>
        <w:pStyle w:val="Code"/>
        <w:rPr>
          <w:del w:id="5144" w:author="Stefan Bjornander" w:date="2015-04-25T11:10:00Z"/>
        </w:rPr>
      </w:pPr>
      <w:del w:id="5145" w:author="Stefan Bjornander" w:date="2015-04-25T11:10:00Z">
        <w:r w:rsidRPr="00EC76D5" w:rsidDel="00692937">
          <w:delText xml:space="preserve">    return m_hasTag;</w:delText>
        </w:r>
        <w:bookmarkStart w:id="5146" w:name="_Toc417811951"/>
        <w:bookmarkStart w:id="5147" w:name="_Toc417853571"/>
        <w:bookmarkStart w:id="5148" w:name="_Toc418022249"/>
        <w:bookmarkStart w:id="5149" w:name="_Toc418191631"/>
        <w:bookmarkStart w:id="5150" w:name="_Toc418192100"/>
        <w:bookmarkStart w:id="5151" w:name="_Toc418263335"/>
        <w:bookmarkStart w:id="5152" w:name="_Toc418263802"/>
        <w:bookmarkStart w:id="5153" w:name="_Toc418356982"/>
        <w:bookmarkStart w:id="5154" w:name="_Toc418360345"/>
        <w:bookmarkStart w:id="5155" w:name="_Toc418435030"/>
        <w:bookmarkStart w:id="5156" w:name="_Toc419660197"/>
        <w:bookmarkStart w:id="5157" w:name="_Toc419660660"/>
        <w:bookmarkStart w:id="5158" w:name="_Toc420134129"/>
        <w:bookmarkStart w:id="5159" w:name="_Toc420134591"/>
        <w:bookmarkStart w:id="5160" w:name="_Toc420166349"/>
        <w:bookmarkStart w:id="5161" w:name="_Toc420167119"/>
        <w:bookmarkStart w:id="5162" w:name="_Toc420302276"/>
        <w:bookmarkStart w:id="5163" w:name="_Toc420302743"/>
        <w:bookmarkStart w:id="5164" w:name="_Toc420438577"/>
        <w:bookmarkStart w:id="5165" w:name="_Toc420796015"/>
        <w:bookmarkStart w:id="5166" w:name="_Toc420874283"/>
        <w:bookmarkStart w:id="5167" w:name="_Toc420874748"/>
        <w:bookmarkStart w:id="5168" w:name="_Toc420874490"/>
        <w:bookmarkStart w:id="5169" w:name="_Toc421046578"/>
        <w:bookmarkStart w:id="5170" w:name="_Toc421047049"/>
        <w:bookmarkStart w:id="5171" w:name="_Toc477259129"/>
        <w:bookmarkStart w:id="5172" w:name="_Toc479633228"/>
        <w:bookmarkStart w:id="5173" w:name="_Toc481936384"/>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del>
    </w:p>
    <w:p w14:paraId="42AC9A80" w14:textId="77777777" w:rsidR="00397B2B" w:rsidRPr="00EC76D5" w:rsidDel="00692937" w:rsidRDefault="00397B2B" w:rsidP="00397B2B">
      <w:pPr>
        <w:pStyle w:val="Code"/>
        <w:rPr>
          <w:del w:id="5174" w:author="Stefan Bjornander" w:date="2015-04-25T11:10:00Z"/>
        </w:rPr>
      </w:pPr>
      <w:del w:id="5175" w:author="Stefan Bjornander" w:date="2015-04-25T11:10:00Z">
        <w:r w:rsidRPr="00EC76D5" w:rsidDel="00692937">
          <w:delText xml:space="preserve">  }</w:delText>
        </w:r>
        <w:bookmarkStart w:id="5176" w:name="_Toc417811952"/>
        <w:bookmarkStart w:id="5177" w:name="_Toc417853572"/>
        <w:bookmarkStart w:id="5178" w:name="_Toc418022250"/>
        <w:bookmarkStart w:id="5179" w:name="_Toc418191632"/>
        <w:bookmarkStart w:id="5180" w:name="_Toc418192101"/>
        <w:bookmarkStart w:id="5181" w:name="_Toc418263336"/>
        <w:bookmarkStart w:id="5182" w:name="_Toc418263803"/>
        <w:bookmarkStart w:id="5183" w:name="_Toc418356983"/>
        <w:bookmarkStart w:id="5184" w:name="_Toc418360346"/>
        <w:bookmarkStart w:id="5185" w:name="_Toc418435031"/>
        <w:bookmarkStart w:id="5186" w:name="_Toc419660198"/>
        <w:bookmarkStart w:id="5187" w:name="_Toc419660661"/>
        <w:bookmarkStart w:id="5188" w:name="_Toc420134130"/>
        <w:bookmarkStart w:id="5189" w:name="_Toc420134592"/>
        <w:bookmarkStart w:id="5190" w:name="_Toc420166350"/>
        <w:bookmarkStart w:id="5191" w:name="_Toc420167120"/>
        <w:bookmarkStart w:id="5192" w:name="_Toc420302277"/>
        <w:bookmarkStart w:id="5193" w:name="_Toc420302744"/>
        <w:bookmarkStart w:id="5194" w:name="_Toc420438578"/>
        <w:bookmarkStart w:id="5195" w:name="_Toc420796016"/>
        <w:bookmarkStart w:id="5196" w:name="_Toc420874284"/>
        <w:bookmarkStart w:id="5197" w:name="_Toc420874749"/>
        <w:bookmarkStart w:id="5198" w:name="_Toc420874491"/>
        <w:bookmarkStart w:id="5199" w:name="_Toc421046579"/>
        <w:bookmarkStart w:id="5200" w:name="_Toc421047050"/>
        <w:bookmarkStart w:id="5201" w:name="_Toc477259130"/>
        <w:bookmarkStart w:id="5202" w:name="_Toc479633229"/>
        <w:bookmarkStart w:id="5203" w:name="_Toc48193638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del>
    </w:p>
    <w:p w14:paraId="72AFEF06" w14:textId="77777777" w:rsidR="00397B2B" w:rsidRPr="00EC76D5" w:rsidDel="00692937" w:rsidRDefault="00397B2B" w:rsidP="00397B2B">
      <w:pPr>
        <w:pStyle w:val="Code"/>
        <w:rPr>
          <w:del w:id="5204" w:author="Stefan Bjornander" w:date="2015-04-25T11:10:00Z"/>
        </w:rPr>
      </w:pPr>
      <w:bookmarkStart w:id="5205" w:name="_Toc417811953"/>
      <w:bookmarkStart w:id="5206" w:name="_Toc417853573"/>
      <w:bookmarkStart w:id="5207" w:name="_Toc418022251"/>
      <w:bookmarkStart w:id="5208" w:name="_Toc418191633"/>
      <w:bookmarkStart w:id="5209" w:name="_Toc418192102"/>
      <w:bookmarkStart w:id="5210" w:name="_Toc418263337"/>
      <w:bookmarkStart w:id="5211" w:name="_Toc418263804"/>
      <w:bookmarkStart w:id="5212" w:name="_Toc418356984"/>
      <w:bookmarkStart w:id="5213" w:name="_Toc418360347"/>
      <w:bookmarkStart w:id="5214" w:name="_Toc418435032"/>
      <w:bookmarkStart w:id="5215" w:name="_Toc419660199"/>
      <w:bookmarkStart w:id="5216" w:name="_Toc419660662"/>
      <w:bookmarkStart w:id="5217" w:name="_Toc420134131"/>
      <w:bookmarkStart w:id="5218" w:name="_Toc420134593"/>
      <w:bookmarkStart w:id="5219" w:name="_Toc420166351"/>
      <w:bookmarkStart w:id="5220" w:name="_Toc420167121"/>
      <w:bookmarkStart w:id="5221" w:name="_Toc420302278"/>
      <w:bookmarkStart w:id="5222" w:name="_Toc420302745"/>
      <w:bookmarkStart w:id="5223" w:name="_Toc420438579"/>
      <w:bookmarkStart w:id="5224" w:name="_Toc420796017"/>
      <w:bookmarkStart w:id="5225" w:name="_Toc420874285"/>
      <w:bookmarkStart w:id="5226" w:name="_Toc420874750"/>
      <w:bookmarkStart w:id="5227" w:name="_Toc420874492"/>
      <w:bookmarkStart w:id="5228" w:name="_Toc421046580"/>
      <w:bookmarkStart w:id="5229" w:name="_Toc421047051"/>
      <w:bookmarkStart w:id="5230" w:name="_Toc477259131"/>
      <w:bookmarkStart w:id="5231" w:name="_Toc479633230"/>
      <w:bookmarkStart w:id="5232" w:name="_Toc481936386"/>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p>
    <w:p w14:paraId="6271A0CE" w14:textId="77777777" w:rsidR="00397B2B" w:rsidRPr="00EC76D5" w:rsidDel="00692937" w:rsidRDefault="00397B2B" w:rsidP="00397B2B">
      <w:pPr>
        <w:pStyle w:val="Code"/>
        <w:rPr>
          <w:del w:id="5233" w:author="Stefan Bjornander" w:date="2015-04-25T11:10:00Z"/>
        </w:rPr>
      </w:pPr>
      <w:del w:id="5234" w:author="Stefan Bjornander" w:date="2015-04-25T11:10:00Z">
        <w:r w:rsidRPr="00EC76D5" w:rsidDel="00692937">
          <w:delText xml:space="preserve">  public Symb lookupMember(String name) {</w:delText>
        </w:r>
        <w:bookmarkStart w:id="5235" w:name="_Toc417811954"/>
        <w:bookmarkStart w:id="5236" w:name="_Toc417853574"/>
        <w:bookmarkStart w:id="5237" w:name="_Toc418022252"/>
        <w:bookmarkStart w:id="5238" w:name="_Toc418191634"/>
        <w:bookmarkStart w:id="5239" w:name="_Toc418192103"/>
        <w:bookmarkStart w:id="5240" w:name="_Toc418263338"/>
        <w:bookmarkStart w:id="5241" w:name="_Toc418263805"/>
        <w:bookmarkStart w:id="5242" w:name="_Toc418356985"/>
        <w:bookmarkStart w:id="5243" w:name="_Toc418360348"/>
        <w:bookmarkStart w:id="5244" w:name="_Toc418435033"/>
        <w:bookmarkStart w:id="5245" w:name="_Toc419660200"/>
        <w:bookmarkStart w:id="5246" w:name="_Toc419660663"/>
        <w:bookmarkStart w:id="5247" w:name="_Toc420134132"/>
        <w:bookmarkStart w:id="5248" w:name="_Toc420134594"/>
        <w:bookmarkStart w:id="5249" w:name="_Toc420166352"/>
        <w:bookmarkStart w:id="5250" w:name="_Toc420167122"/>
        <w:bookmarkStart w:id="5251" w:name="_Toc420302279"/>
        <w:bookmarkStart w:id="5252" w:name="_Toc420302746"/>
        <w:bookmarkStart w:id="5253" w:name="_Toc420438580"/>
        <w:bookmarkStart w:id="5254" w:name="_Toc420796018"/>
        <w:bookmarkStart w:id="5255" w:name="_Toc420874286"/>
        <w:bookmarkStart w:id="5256" w:name="_Toc420874751"/>
        <w:bookmarkStart w:id="5257" w:name="_Toc420874493"/>
        <w:bookmarkStart w:id="5258" w:name="_Toc421046581"/>
        <w:bookmarkStart w:id="5259" w:name="_Toc421047052"/>
        <w:bookmarkStart w:id="5260" w:name="_Toc477259132"/>
        <w:bookmarkStart w:id="5261" w:name="_Toc479633231"/>
        <w:bookmarkStart w:id="5262" w:name="_Toc481936387"/>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del>
    </w:p>
    <w:p w14:paraId="3C32E0C5" w14:textId="77777777" w:rsidR="00397B2B" w:rsidRPr="00EC76D5" w:rsidDel="00692937" w:rsidRDefault="00397B2B" w:rsidP="00397B2B">
      <w:pPr>
        <w:pStyle w:val="Code"/>
        <w:rPr>
          <w:del w:id="5263" w:author="Stefan Bjornander" w:date="2015-04-25T11:10:00Z"/>
        </w:rPr>
      </w:pPr>
      <w:del w:id="5264" w:author="Stefan Bjornander" w:date="2015-04-25T11:10:00Z">
        <w:r w:rsidRPr="00EC76D5" w:rsidDel="00692937">
          <w:delText xml:space="preserve">    if (m_symbolList != null) {</w:delText>
        </w:r>
        <w:bookmarkStart w:id="5265" w:name="_Toc417811955"/>
        <w:bookmarkStart w:id="5266" w:name="_Toc417853575"/>
        <w:bookmarkStart w:id="5267" w:name="_Toc418022253"/>
        <w:bookmarkStart w:id="5268" w:name="_Toc418191635"/>
        <w:bookmarkStart w:id="5269" w:name="_Toc418192104"/>
        <w:bookmarkStart w:id="5270" w:name="_Toc418263339"/>
        <w:bookmarkStart w:id="5271" w:name="_Toc418263806"/>
        <w:bookmarkStart w:id="5272" w:name="_Toc418356986"/>
        <w:bookmarkStart w:id="5273" w:name="_Toc418360349"/>
        <w:bookmarkStart w:id="5274" w:name="_Toc418435034"/>
        <w:bookmarkStart w:id="5275" w:name="_Toc419660201"/>
        <w:bookmarkStart w:id="5276" w:name="_Toc419660664"/>
        <w:bookmarkStart w:id="5277" w:name="_Toc420134133"/>
        <w:bookmarkStart w:id="5278" w:name="_Toc420134595"/>
        <w:bookmarkStart w:id="5279" w:name="_Toc420166353"/>
        <w:bookmarkStart w:id="5280" w:name="_Toc420167123"/>
        <w:bookmarkStart w:id="5281" w:name="_Toc420302280"/>
        <w:bookmarkStart w:id="5282" w:name="_Toc420302747"/>
        <w:bookmarkStart w:id="5283" w:name="_Toc420438581"/>
        <w:bookmarkStart w:id="5284" w:name="_Toc420796019"/>
        <w:bookmarkStart w:id="5285" w:name="_Toc420874287"/>
        <w:bookmarkStart w:id="5286" w:name="_Toc420874752"/>
        <w:bookmarkStart w:id="5287" w:name="_Toc420874494"/>
        <w:bookmarkStart w:id="5288" w:name="_Toc421046582"/>
        <w:bookmarkStart w:id="5289" w:name="_Toc421047053"/>
        <w:bookmarkStart w:id="5290" w:name="_Toc477259133"/>
        <w:bookmarkStart w:id="5291" w:name="_Toc479633232"/>
        <w:bookmarkStart w:id="5292" w:name="_Toc481936388"/>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del>
    </w:p>
    <w:p w14:paraId="06E5A88E" w14:textId="77777777" w:rsidR="00397B2B" w:rsidRPr="00EC76D5" w:rsidDel="00692937" w:rsidRDefault="00397B2B" w:rsidP="00397B2B">
      <w:pPr>
        <w:pStyle w:val="Code"/>
        <w:rPr>
          <w:del w:id="5293" w:author="Stefan Bjornander" w:date="2015-04-25T11:10:00Z"/>
        </w:rPr>
      </w:pPr>
      <w:del w:id="5294" w:author="Stefan Bjornander" w:date="2015-04-25T11:10:00Z">
        <w:r w:rsidRPr="00EC76D5" w:rsidDel="00692937">
          <w:delText xml:space="preserve">      for (Symb symbol : m_symbolList) {</w:delText>
        </w:r>
        <w:bookmarkStart w:id="5295" w:name="_Toc417811956"/>
        <w:bookmarkStart w:id="5296" w:name="_Toc417853576"/>
        <w:bookmarkStart w:id="5297" w:name="_Toc418022254"/>
        <w:bookmarkStart w:id="5298" w:name="_Toc418191636"/>
        <w:bookmarkStart w:id="5299" w:name="_Toc418192105"/>
        <w:bookmarkStart w:id="5300" w:name="_Toc418263340"/>
        <w:bookmarkStart w:id="5301" w:name="_Toc418263807"/>
        <w:bookmarkStart w:id="5302" w:name="_Toc418356987"/>
        <w:bookmarkStart w:id="5303" w:name="_Toc418360350"/>
        <w:bookmarkStart w:id="5304" w:name="_Toc418435035"/>
        <w:bookmarkStart w:id="5305" w:name="_Toc419660202"/>
        <w:bookmarkStart w:id="5306" w:name="_Toc419660665"/>
        <w:bookmarkStart w:id="5307" w:name="_Toc420134134"/>
        <w:bookmarkStart w:id="5308" w:name="_Toc420134596"/>
        <w:bookmarkStart w:id="5309" w:name="_Toc420166354"/>
        <w:bookmarkStart w:id="5310" w:name="_Toc420167124"/>
        <w:bookmarkStart w:id="5311" w:name="_Toc420302281"/>
        <w:bookmarkStart w:id="5312" w:name="_Toc420302748"/>
        <w:bookmarkStart w:id="5313" w:name="_Toc420438582"/>
        <w:bookmarkStart w:id="5314" w:name="_Toc420796020"/>
        <w:bookmarkStart w:id="5315" w:name="_Toc420874288"/>
        <w:bookmarkStart w:id="5316" w:name="_Toc420874753"/>
        <w:bookmarkStart w:id="5317" w:name="_Toc420874495"/>
        <w:bookmarkStart w:id="5318" w:name="_Toc421046583"/>
        <w:bookmarkStart w:id="5319" w:name="_Toc421047054"/>
        <w:bookmarkStart w:id="5320" w:name="_Toc477259134"/>
        <w:bookmarkStart w:id="5321" w:name="_Toc479633233"/>
        <w:bookmarkStart w:id="5322" w:name="_Toc481936389"/>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del>
    </w:p>
    <w:p w14:paraId="338011E6" w14:textId="77777777" w:rsidR="00397B2B" w:rsidRPr="00EC76D5" w:rsidDel="00692937" w:rsidRDefault="00397B2B" w:rsidP="00397B2B">
      <w:pPr>
        <w:pStyle w:val="Code"/>
        <w:rPr>
          <w:del w:id="5323" w:author="Stefan Bjornander" w:date="2015-04-25T11:10:00Z"/>
        </w:rPr>
      </w:pPr>
      <w:del w:id="5324" w:author="Stefan Bjornander" w:date="2015-04-25T11:10:00Z">
        <w:r w:rsidRPr="00EC76D5" w:rsidDel="00692937">
          <w:delText xml:space="preserve">        if (symbol.name().equals(name)) {</w:delText>
        </w:r>
        <w:bookmarkStart w:id="5325" w:name="_Toc417811957"/>
        <w:bookmarkStart w:id="5326" w:name="_Toc417853577"/>
        <w:bookmarkStart w:id="5327" w:name="_Toc418022255"/>
        <w:bookmarkStart w:id="5328" w:name="_Toc418191637"/>
        <w:bookmarkStart w:id="5329" w:name="_Toc418192106"/>
        <w:bookmarkStart w:id="5330" w:name="_Toc418263341"/>
        <w:bookmarkStart w:id="5331" w:name="_Toc418263808"/>
        <w:bookmarkStart w:id="5332" w:name="_Toc418356988"/>
        <w:bookmarkStart w:id="5333" w:name="_Toc418360351"/>
        <w:bookmarkStart w:id="5334" w:name="_Toc418435036"/>
        <w:bookmarkStart w:id="5335" w:name="_Toc419660203"/>
        <w:bookmarkStart w:id="5336" w:name="_Toc419660666"/>
        <w:bookmarkStart w:id="5337" w:name="_Toc420134135"/>
        <w:bookmarkStart w:id="5338" w:name="_Toc420134597"/>
        <w:bookmarkStart w:id="5339" w:name="_Toc420166355"/>
        <w:bookmarkStart w:id="5340" w:name="_Toc420167125"/>
        <w:bookmarkStart w:id="5341" w:name="_Toc420302282"/>
        <w:bookmarkStart w:id="5342" w:name="_Toc420302749"/>
        <w:bookmarkStart w:id="5343" w:name="_Toc420438583"/>
        <w:bookmarkStart w:id="5344" w:name="_Toc420796021"/>
        <w:bookmarkStart w:id="5345" w:name="_Toc420874289"/>
        <w:bookmarkStart w:id="5346" w:name="_Toc420874754"/>
        <w:bookmarkStart w:id="5347" w:name="_Toc420874496"/>
        <w:bookmarkStart w:id="5348" w:name="_Toc421046584"/>
        <w:bookmarkStart w:id="5349" w:name="_Toc421047055"/>
        <w:bookmarkStart w:id="5350" w:name="_Toc477259135"/>
        <w:bookmarkStart w:id="5351" w:name="_Toc479633234"/>
        <w:bookmarkStart w:id="5352" w:name="_Toc481936390"/>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del>
    </w:p>
    <w:p w14:paraId="533B74E1" w14:textId="77777777" w:rsidR="00397B2B" w:rsidRPr="00EC76D5" w:rsidDel="00692937" w:rsidRDefault="00397B2B" w:rsidP="00397B2B">
      <w:pPr>
        <w:pStyle w:val="Code"/>
        <w:rPr>
          <w:del w:id="5353" w:author="Stefan Bjornander" w:date="2015-04-25T11:10:00Z"/>
        </w:rPr>
      </w:pPr>
      <w:del w:id="5354" w:author="Stefan Bjornander" w:date="2015-04-25T11:10:00Z">
        <w:r w:rsidRPr="00EC76D5" w:rsidDel="00692937">
          <w:delText xml:space="preserve">          return symbol;</w:delText>
        </w:r>
        <w:bookmarkStart w:id="5355" w:name="_Toc417811958"/>
        <w:bookmarkStart w:id="5356" w:name="_Toc417853578"/>
        <w:bookmarkStart w:id="5357" w:name="_Toc418022256"/>
        <w:bookmarkStart w:id="5358" w:name="_Toc418191638"/>
        <w:bookmarkStart w:id="5359" w:name="_Toc418192107"/>
        <w:bookmarkStart w:id="5360" w:name="_Toc418263342"/>
        <w:bookmarkStart w:id="5361" w:name="_Toc418263809"/>
        <w:bookmarkStart w:id="5362" w:name="_Toc418356989"/>
        <w:bookmarkStart w:id="5363" w:name="_Toc418360352"/>
        <w:bookmarkStart w:id="5364" w:name="_Toc418435037"/>
        <w:bookmarkStart w:id="5365" w:name="_Toc419660204"/>
        <w:bookmarkStart w:id="5366" w:name="_Toc419660667"/>
        <w:bookmarkStart w:id="5367" w:name="_Toc420134136"/>
        <w:bookmarkStart w:id="5368" w:name="_Toc420134598"/>
        <w:bookmarkStart w:id="5369" w:name="_Toc420166356"/>
        <w:bookmarkStart w:id="5370" w:name="_Toc420167126"/>
        <w:bookmarkStart w:id="5371" w:name="_Toc420302283"/>
        <w:bookmarkStart w:id="5372" w:name="_Toc420302750"/>
        <w:bookmarkStart w:id="5373" w:name="_Toc420438584"/>
        <w:bookmarkStart w:id="5374" w:name="_Toc420796022"/>
        <w:bookmarkStart w:id="5375" w:name="_Toc420874290"/>
        <w:bookmarkStart w:id="5376" w:name="_Toc420874755"/>
        <w:bookmarkStart w:id="5377" w:name="_Toc420874497"/>
        <w:bookmarkStart w:id="5378" w:name="_Toc421046585"/>
        <w:bookmarkStart w:id="5379" w:name="_Toc421047056"/>
        <w:bookmarkStart w:id="5380" w:name="_Toc477259136"/>
        <w:bookmarkStart w:id="5381" w:name="_Toc479633235"/>
        <w:bookmarkStart w:id="5382" w:name="_Toc481936391"/>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del>
    </w:p>
    <w:p w14:paraId="2AFFAACA" w14:textId="77777777" w:rsidR="00397B2B" w:rsidRPr="00EC76D5" w:rsidDel="00692937" w:rsidRDefault="00397B2B" w:rsidP="00397B2B">
      <w:pPr>
        <w:pStyle w:val="Code"/>
        <w:rPr>
          <w:del w:id="5383" w:author="Stefan Bjornander" w:date="2015-04-25T11:10:00Z"/>
        </w:rPr>
      </w:pPr>
      <w:del w:id="5384" w:author="Stefan Bjornander" w:date="2015-04-25T11:10:00Z">
        <w:r w:rsidRPr="00EC76D5" w:rsidDel="00692937">
          <w:delText xml:space="preserve">        }</w:delText>
        </w:r>
        <w:bookmarkStart w:id="5385" w:name="_Toc417811959"/>
        <w:bookmarkStart w:id="5386" w:name="_Toc417853579"/>
        <w:bookmarkStart w:id="5387" w:name="_Toc418022257"/>
        <w:bookmarkStart w:id="5388" w:name="_Toc418191639"/>
        <w:bookmarkStart w:id="5389" w:name="_Toc418192108"/>
        <w:bookmarkStart w:id="5390" w:name="_Toc418263343"/>
        <w:bookmarkStart w:id="5391" w:name="_Toc418263810"/>
        <w:bookmarkStart w:id="5392" w:name="_Toc418356990"/>
        <w:bookmarkStart w:id="5393" w:name="_Toc418360353"/>
        <w:bookmarkStart w:id="5394" w:name="_Toc418435038"/>
        <w:bookmarkStart w:id="5395" w:name="_Toc419660205"/>
        <w:bookmarkStart w:id="5396" w:name="_Toc419660668"/>
        <w:bookmarkStart w:id="5397" w:name="_Toc420134137"/>
        <w:bookmarkStart w:id="5398" w:name="_Toc420134599"/>
        <w:bookmarkStart w:id="5399" w:name="_Toc420166357"/>
        <w:bookmarkStart w:id="5400" w:name="_Toc420167127"/>
        <w:bookmarkStart w:id="5401" w:name="_Toc420302284"/>
        <w:bookmarkStart w:id="5402" w:name="_Toc420302751"/>
        <w:bookmarkStart w:id="5403" w:name="_Toc420438585"/>
        <w:bookmarkStart w:id="5404" w:name="_Toc420796023"/>
        <w:bookmarkStart w:id="5405" w:name="_Toc420874291"/>
        <w:bookmarkStart w:id="5406" w:name="_Toc420874756"/>
        <w:bookmarkStart w:id="5407" w:name="_Toc420874498"/>
        <w:bookmarkStart w:id="5408" w:name="_Toc421046586"/>
        <w:bookmarkStart w:id="5409" w:name="_Toc421047057"/>
        <w:bookmarkStart w:id="5410" w:name="_Toc477259137"/>
        <w:bookmarkStart w:id="5411" w:name="_Toc479633236"/>
        <w:bookmarkStart w:id="5412" w:name="_Toc481936392"/>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del>
    </w:p>
    <w:p w14:paraId="2D47D310" w14:textId="77777777" w:rsidR="00397B2B" w:rsidRPr="00EC76D5" w:rsidDel="00692937" w:rsidRDefault="00397B2B" w:rsidP="00397B2B">
      <w:pPr>
        <w:pStyle w:val="Code"/>
        <w:rPr>
          <w:del w:id="5413" w:author="Stefan Bjornander" w:date="2015-04-25T11:10:00Z"/>
        </w:rPr>
      </w:pPr>
      <w:del w:id="5414" w:author="Stefan Bjornander" w:date="2015-04-25T11:10:00Z">
        <w:r w:rsidRPr="00EC76D5" w:rsidDel="00692937">
          <w:delText xml:space="preserve">      }</w:delText>
        </w:r>
        <w:bookmarkStart w:id="5415" w:name="_Toc417811960"/>
        <w:bookmarkStart w:id="5416" w:name="_Toc417853580"/>
        <w:bookmarkStart w:id="5417" w:name="_Toc418022258"/>
        <w:bookmarkStart w:id="5418" w:name="_Toc418191640"/>
        <w:bookmarkStart w:id="5419" w:name="_Toc418192109"/>
        <w:bookmarkStart w:id="5420" w:name="_Toc418263344"/>
        <w:bookmarkStart w:id="5421" w:name="_Toc418263811"/>
        <w:bookmarkStart w:id="5422" w:name="_Toc418356991"/>
        <w:bookmarkStart w:id="5423" w:name="_Toc418360354"/>
        <w:bookmarkStart w:id="5424" w:name="_Toc418435039"/>
        <w:bookmarkStart w:id="5425" w:name="_Toc419660206"/>
        <w:bookmarkStart w:id="5426" w:name="_Toc419660669"/>
        <w:bookmarkStart w:id="5427" w:name="_Toc420134138"/>
        <w:bookmarkStart w:id="5428" w:name="_Toc420134600"/>
        <w:bookmarkStart w:id="5429" w:name="_Toc420166358"/>
        <w:bookmarkStart w:id="5430" w:name="_Toc420167128"/>
        <w:bookmarkStart w:id="5431" w:name="_Toc420302285"/>
        <w:bookmarkStart w:id="5432" w:name="_Toc420302752"/>
        <w:bookmarkStart w:id="5433" w:name="_Toc420438586"/>
        <w:bookmarkStart w:id="5434" w:name="_Toc420796024"/>
        <w:bookmarkStart w:id="5435" w:name="_Toc420874292"/>
        <w:bookmarkStart w:id="5436" w:name="_Toc420874757"/>
        <w:bookmarkStart w:id="5437" w:name="_Toc420874499"/>
        <w:bookmarkStart w:id="5438" w:name="_Toc421046587"/>
        <w:bookmarkStart w:id="5439" w:name="_Toc421047058"/>
        <w:bookmarkStart w:id="5440" w:name="_Toc477259138"/>
        <w:bookmarkStart w:id="5441" w:name="_Toc479633237"/>
        <w:bookmarkStart w:id="5442" w:name="_Toc481936393"/>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del>
    </w:p>
    <w:p w14:paraId="3778D1D3" w14:textId="77777777" w:rsidR="00397B2B" w:rsidRPr="00EC76D5" w:rsidDel="00692937" w:rsidRDefault="00397B2B" w:rsidP="00397B2B">
      <w:pPr>
        <w:pStyle w:val="Code"/>
        <w:rPr>
          <w:del w:id="5443" w:author="Stefan Bjornander" w:date="2015-04-25T11:10:00Z"/>
        </w:rPr>
      </w:pPr>
      <w:del w:id="5444" w:author="Stefan Bjornander" w:date="2015-04-25T11:10:00Z">
        <w:r w:rsidRPr="00EC76D5" w:rsidDel="00692937">
          <w:delText xml:space="preserve">    }</w:delText>
        </w:r>
        <w:bookmarkStart w:id="5445" w:name="_Toc417811961"/>
        <w:bookmarkStart w:id="5446" w:name="_Toc417853581"/>
        <w:bookmarkStart w:id="5447" w:name="_Toc418022259"/>
        <w:bookmarkStart w:id="5448" w:name="_Toc418191641"/>
        <w:bookmarkStart w:id="5449" w:name="_Toc418192110"/>
        <w:bookmarkStart w:id="5450" w:name="_Toc418263345"/>
        <w:bookmarkStart w:id="5451" w:name="_Toc418263812"/>
        <w:bookmarkStart w:id="5452" w:name="_Toc418356992"/>
        <w:bookmarkStart w:id="5453" w:name="_Toc418360355"/>
        <w:bookmarkStart w:id="5454" w:name="_Toc418435040"/>
        <w:bookmarkStart w:id="5455" w:name="_Toc419660207"/>
        <w:bookmarkStart w:id="5456" w:name="_Toc419660670"/>
        <w:bookmarkStart w:id="5457" w:name="_Toc420134139"/>
        <w:bookmarkStart w:id="5458" w:name="_Toc420134601"/>
        <w:bookmarkStart w:id="5459" w:name="_Toc420166359"/>
        <w:bookmarkStart w:id="5460" w:name="_Toc420167129"/>
        <w:bookmarkStart w:id="5461" w:name="_Toc420302286"/>
        <w:bookmarkStart w:id="5462" w:name="_Toc420302753"/>
        <w:bookmarkStart w:id="5463" w:name="_Toc420438587"/>
        <w:bookmarkStart w:id="5464" w:name="_Toc420796025"/>
        <w:bookmarkStart w:id="5465" w:name="_Toc420874293"/>
        <w:bookmarkStart w:id="5466" w:name="_Toc420874758"/>
        <w:bookmarkStart w:id="5467" w:name="_Toc420874500"/>
        <w:bookmarkStart w:id="5468" w:name="_Toc421046588"/>
        <w:bookmarkStart w:id="5469" w:name="_Toc421047059"/>
        <w:bookmarkStart w:id="5470" w:name="_Toc477259139"/>
        <w:bookmarkStart w:id="5471" w:name="_Toc479633238"/>
        <w:bookmarkStart w:id="5472" w:name="_Toc48193639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del>
    </w:p>
    <w:p w14:paraId="31164A4B" w14:textId="77777777" w:rsidR="00397B2B" w:rsidRPr="00EC76D5" w:rsidDel="00692937" w:rsidRDefault="00397B2B" w:rsidP="00397B2B">
      <w:pPr>
        <w:pStyle w:val="Code"/>
        <w:rPr>
          <w:del w:id="5473" w:author="Stefan Bjornander" w:date="2015-04-25T11:10:00Z"/>
        </w:rPr>
      </w:pPr>
      <w:bookmarkStart w:id="5474" w:name="_Toc417811962"/>
      <w:bookmarkStart w:id="5475" w:name="_Toc417853582"/>
      <w:bookmarkStart w:id="5476" w:name="_Toc418022260"/>
      <w:bookmarkStart w:id="5477" w:name="_Toc418191642"/>
      <w:bookmarkStart w:id="5478" w:name="_Toc418192111"/>
      <w:bookmarkStart w:id="5479" w:name="_Toc418263346"/>
      <w:bookmarkStart w:id="5480" w:name="_Toc418263813"/>
      <w:bookmarkStart w:id="5481" w:name="_Toc418356993"/>
      <w:bookmarkStart w:id="5482" w:name="_Toc418360356"/>
      <w:bookmarkStart w:id="5483" w:name="_Toc418435041"/>
      <w:bookmarkStart w:id="5484" w:name="_Toc419660208"/>
      <w:bookmarkStart w:id="5485" w:name="_Toc419660671"/>
      <w:bookmarkStart w:id="5486" w:name="_Toc420134140"/>
      <w:bookmarkStart w:id="5487" w:name="_Toc420134602"/>
      <w:bookmarkStart w:id="5488" w:name="_Toc420166360"/>
      <w:bookmarkStart w:id="5489" w:name="_Toc420167130"/>
      <w:bookmarkStart w:id="5490" w:name="_Toc420302287"/>
      <w:bookmarkStart w:id="5491" w:name="_Toc420302754"/>
      <w:bookmarkStart w:id="5492" w:name="_Toc420438588"/>
      <w:bookmarkStart w:id="5493" w:name="_Toc420796026"/>
      <w:bookmarkStart w:id="5494" w:name="_Toc420874294"/>
      <w:bookmarkStart w:id="5495" w:name="_Toc420874759"/>
      <w:bookmarkStart w:id="5496" w:name="_Toc420874501"/>
      <w:bookmarkStart w:id="5497" w:name="_Toc421046589"/>
      <w:bookmarkStart w:id="5498" w:name="_Toc421047060"/>
      <w:bookmarkStart w:id="5499" w:name="_Toc477259140"/>
      <w:bookmarkStart w:id="5500" w:name="_Toc479633239"/>
      <w:bookmarkStart w:id="5501" w:name="_Toc481936395"/>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p>
    <w:p w14:paraId="3F2CF364" w14:textId="77777777" w:rsidR="00397B2B" w:rsidRPr="00EC76D5" w:rsidDel="00692937" w:rsidRDefault="00397B2B" w:rsidP="00397B2B">
      <w:pPr>
        <w:pStyle w:val="Code"/>
        <w:rPr>
          <w:del w:id="5502" w:author="Stefan Bjornander" w:date="2015-04-25T11:10:00Z"/>
        </w:rPr>
      </w:pPr>
      <w:del w:id="5503" w:author="Stefan Bjornander" w:date="2015-04-25T11:10:00Z">
        <w:r w:rsidRPr="00EC76D5" w:rsidDel="00692937">
          <w:delText xml:space="preserve">    return null;</w:delText>
        </w:r>
        <w:bookmarkStart w:id="5504" w:name="_Toc417811963"/>
        <w:bookmarkStart w:id="5505" w:name="_Toc417853583"/>
        <w:bookmarkStart w:id="5506" w:name="_Toc418022261"/>
        <w:bookmarkStart w:id="5507" w:name="_Toc418191643"/>
        <w:bookmarkStart w:id="5508" w:name="_Toc418192112"/>
        <w:bookmarkStart w:id="5509" w:name="_Toc418263347"/>
        <w:bookmarkStart w:id="5510" w:name="_Toc418263814"/>
        <w:bookmarkStart w:id="5511" w:name="_Toc418356994"/>
        <w:bookmarkStart w:id="5512" w:name="_Toc418360357"/>
        <w:bookmarkStart w:id="5513" w:name="_Toc418435042"/>
        <w:bookmarkStart w:id="5514" w:name="_Toc419660209"/>
        <w:bookmarkStart w:id="5515" w:name="_Toc419660672"/>
        <w:bookmarkStart w:id="5516" w:name="_Toc420134141"/>
        <w:bookmarkStart w:id="5517" w:name="_Toc420134603"/>
        <w:bookmarkStart w:id="5518" w:name="_Toc420166361"/>
        <w:bookmarkStart w:id="5519" w:name="_Toc420167131"/>
        <w:bookmarkStart w:id="5520" w:name="_Toc420302288"/>
        <w:bookmarkStart w:id="5521" w:name="_Toc420302755"/>
        <w:bookmarkStart w:id="5522" w:name="_Toc420438589"/>
        <w:bookmarkStart w:id="5523" w:name="_Toc420796027"/>
        <w:bookmarkStart w:id="5524" w:name="_Toc420874295"/>
        <w:bookmarkStart w:id="5525" w:name="_Toc420874760"/>
        <w:bookmarkStart w:id="5526" w:name="_Toc420874502"/>
        <w:bookmarkStart w:id="5527" w:name="_Toc421046590"/>
        <w:bookmarkStart w:id="5528" w:name="_Toc421047061"/>
        <w:bookmarkStart w:id="5529" w:name="_Toc477259141"/>
        <w:bookmarkStart w:id="5530" w:name="_Toc479633240"/>
        <w:bookmarkStart w:id="5531" w:name="_Toc481936396"/>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del>
    </w:p>
    <w:p w14:paraId="3A821C7E" w14:textId="77777777" w:rsidR="00237DC3" w:rsidRPr="00EC76D5" w:rsidDel="00692937" w:rsidRDefault="00397B2B" w:rsidP="00397B2B">
      <w:pPr>
        <w:pStyle w:val="Code"/>
        <w:rPr>
          <w:del w:id="5532" w:author="Stefan Bjornander" w:date="2015-04-25T11:10:00Z"/>
        </w:rPr>
      </w:pPr>
      <w:del w:id="5533" w:author="Stefan Bjornander" w:date="2015-04-25T11:10:00Z">
        <w:r w:rsidRPr="00EC76D5" w:rsidDel="00692937">
          <w:delText xml:space="preserve">  }</w:delText>
        </w:r>
        <w:bookmarkStart w:id="5534" w:name="_Toc417811964"/>
        <w:bookmarkStart w:id="5535" w:name="_Toc417853584"/>
        <w:bookmarkStart w:id="5536" w:name="_Toc418022262"/>
        <w:bookmarkStart w:id="5537" w:name="_Toc418191644"/>
        <w:bookmarkStart w:id="5538" w:name="_Toc418192113"/>
        <w:bookmarkStart w:id="5539" w:name="_Toc418263348"/>
        <w:bookmarkStart w:id="5540" w:name="_Toc418263815"/>
        <w:bookmarkStart w:id="5541" w:name="_Toc418356995"/>
        <w:bookmarkStart w:id="5542" w:name="_Toc418360358"/>
        <w:bookmarkStart w:id="5543" w:name="_Toc418435043"/>
        <w:bookmarkStart w:id="5544" w:name="_Toc419660210"/>
        <w:bookmarkStart w:id="5545" w:name="_Toc419660673"/>
        <w:bookmarkStart w:id="5546" w:name="_Toc420134142"/>
        <w:bookmarkStart w:id="5547" w:name="_Toc420134604"/>
        <w:bookmarkStart w:id="5548" w:name="_Toc420166362"/>
        <w:bookmarkStart w:id="5549" w:name="_Toc420167132"/>
        <w:bookmarkStart w:id="5550" w:name="_Toc420302289"/>
        <w:bookmarkStart w:id="5551" w:name="_Toc420302756"/>
        <w:bookmarkStart w:id="5552" w:name="_Toc420438590"/>
        <w:bookmarkStart w:id="5553" w:name="_Toc420796028"/>
        <w:bookmarkStart w:id="5554" w:name="_Toc420874296"/>
        <w:bookmarkStart w:id="5555" w:name="_Toc420874761"/>
        <w:bookmarkStart w:id="5556" w:name="_Toc420874503"/>
        <w:bookmarkStart w:id="5557" w:name="_Toc421046591"/>
        <w:bookmarkStart w:id="5558" w:name="_Toc421047062"/>
        <w:bookmarkStart w:id="5559" w:name="_Toc477259142"/>
        <w:bookmarkStart w:id="5560" w:name="_Toc479633241"/>
        <w:bookmarkStart w:id="5561" w:name="_Toc481936397"/>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del>
    </w:p>
    <w:p w14:paraId="2C8BED75" w14:textId="408CB728" w:rsidR="00237DC3" w:rsidRPr="00EC76D5" w:rsidRDefault="00B52190" w:rsidP="006A31DF">
      <w:pPr>
        <w:pStyle w:val="Rubrik3"/>
        <w:rPr>
          <w:ins w:id="5562" w:author="Stefan Bjornander" w:date="2015-04-25T11:10:00Z"/>
        </w:rPr>
      </w:pPr>
      <w:bookmarkStart w:id="5563" w:name="_Toc481936398"/>
      <w:r w:rsidRPr="00EC76D5">
        <w:t>Test Methods</w:t>
      </w:r>
      <w:bookmarkEnd w:id="5563"/>
    </w:p>
    <w:p w14:paraId="0F21799F" w14:textId="77777777" w:rsidR="00022C3D" w:rsidRPr="00EC76D5" w:rsidRDefault="009F5DB0">
      <w:pPr>
        <w:pPrChange w:id="5564" w:author="Stefan Bjornander" w:date="2015-04-25T11:10:00Z">
          <w:pPr>
            <w:pStyle w:val="Rubrik3"/>
          </w:pPr>
        </w:pPrChange>
      </w:pPr>
      <w:ins w:id="5565" w:author="Stefan Bjornander" w:date="2015-04-25T16:07:00Z">
        <w:r w:rsidRPr="00EC76D5">
          <w:t xml:space="preserve">Finally, the </w:t>
        </w:r>
        <w:r w:rsidRPr="00EC76D5">
          <w:rPr>
            <w:rStyle w:val="CodeInText0"/>
          </w:rPr>
          <w:t>Type</w:t>
        </w:r>
        <w:r w:rsidRPr="00EC76D5">
          <w:t xml:space="preserve"> class holds a series of simple test methods.</w:t>
        </w:r>
      </w:ins>
    </w:p>
    <w:p w14:paraId="1243939E" w14:textId="1A9D323C" w:rsidR="009E5C9B" w:rsidRPr="00EC76D5" w:rsidRDefault="009E5C9B" w:rsidP="009E5C9B">
      <w:pPr>
        <w:pStyle w:val="CodeHeader"/>
      </w:pPr>
      <w:proofErr w:type="spellStart"/>
      <w:r w:rsidRPr="00EC76D5">
        <w:t>Type.java</w:t>
      </w:r>
      <w:proofErr w:type="spellEnd"/>
    </w:p>
    <w:p w14:paraId="56067ED2" w14:textId="77777777" w:rsidR="00693965" w:rsidRPr="00EC76D5" w:rsidRDefault="00693965" w:rsidP="00693965">
      <w:pPr>
        <w:pStyle w:val="Code"/>
      </w:pPr>
      <w:r w:rsidRPr="00EC76D5">
        <w:t xml:space="preserve">  public boolean isVoid() {</w:t>
      </w:r>
    </w:p>
    <w:p w14:paraId="523C2790" w14:textId="77777777" w:rsidR="00693965" w:rsidRPr="00EC76D5" w:rsidRDefault="00693965" w:rsidP="00693965">
      <w:pPr>
        <w:pStyle w:val="Code"/>
      </w:pPr>
      <w:r w:rsidRPr="00EC76D5">
        <w:t xml:space="preserve">    return (m_sort == Sort.Void);</w:t>
      </w:r>
    </w:p>
    <w:p w14:paraId="68C6A104" w14:textId="77777777" w:rsidR="00693965" w:rsidRPr="00EC76D5" w:rsidRDefault="00693965" w:rsidP="00693965">
      <w:pPr>
        <w:pStyle w:val="Code"/>
      </w:pPr>
      <w:r w:rsidRPr="00EC76D5">
        <w:t xml:space="preserve">  }</w:t>
      </w:r>
    </w:p>
    <w:p w14:paraId="271C1143" w14:textId="77777777" w:rsidR="00693965" w:rsidRPr="00EC76D5" w:rsidRDefault="00693965" w:rsidP="00693965">
      <w:pPr>
        <w:pStyle w:val="Code"/>
      </w:pPr>
    </w:p>
    <w:p w14:paraId="7ACF0603" w14:textId="77777777" w:rsidR="00693965" w:rsidRPr="00EC76D5" w:rsidRDefault="00693965" w:rsidP="00693965">
      <w:pPr>
        <w:pStyle w:val="Code"/>
      </w:pPr>
      <w:r w:rsidRPr="00EC76D5">
        <w:t xml:space="preserve">  public boolean isChar() {</w:t>
      </w:r>
    </w:p>
    <w:p w14:paraId="732696A6" w14:textId="77777777" w:rsidR="00693965" w:rsidRPr="00EC76D5" w:rsidRDefault="00693965" w:rsidP="00693965">
      <w:pPr>
        <w:pStyle w:val="Code"/>
      </w:pPr>
      <w:r w:rsidRPr="00EC76D5">
        <w:t xml:space="preserve">    return (m_sort == Sort.Signed_Char) || (m_sort == Sort.Unsigned_Char);</w:t>
      </w:r>
    </w:p>
    <w:p w14:paraId="2A6E5E5C" w14:textId="77777777" w:rsidR="00693965" w:rsidRPr="00EC76D5" w:rsidRDefault="00693965" w:rsidP="00693965">
      <w:pPr>
        <w:pStyle w:val="Code"/>
      </w:pPr>
      <w:r w:rsidRPr="00EC76D5">
        <w:t xml:space="preserve">  }</w:t>
      </w:r>
    </w:p>
    <w:p w14:paraId="6726B33B" w14:textId="77777777" w:rsidR="00693965" w:rsidRPr="00EC76D5" w:rsidRDefault="00693965" w:rsidP="00693965">
      <w:pPr>
        <w:pStyle w:val="Code"/>
      </w:pPr>
    </w:p>
    <w:p w14:paraId="52B6C708" w14:textId="77777777" w:rsidR="00693965" w:rsidRPr="00EC76D5" w:rsidRDefault="00693965" w:rsidP="00693965">
      <w:pPr>
        <w:pStyle w:val="Code"/>
      </w:pPr>
      <w:r w:rsidRPr="00EC76D5">
        <w:t xml:space="preserve">  public boolean isShort() {</w:t>
      </w:r>
    </w:p>
    <w:p w14:paraId="48FE6DA0" w14:textId="77777777" w:rsidR="00693965" w:rsidRPr="00EC76D5" w:rsidRDefault="00693965" w:rsidP="00693965">
      <w:pPr>
        <w:pStyle w:val="Code"/>
      </w:pPr>
      <w:r w:rsidRPr="00EC76D5">
        <w:t xml:space="preserve">    return (m_sort == Sort.Signed_Short_Int) ||</w:t>
      </w:r>
    </w:p>
    <w:p w14:paraId="63C0664B" w14:textId="77777777" w:rsidR="00693965" w:rsidRPr="00EC76D5" w:rsidRDefault="00693965" w:rsidP="00693965">
      <w:pPr>
        <w:pStyle w:val="Code"/>
      </w:pPr>
      <w:r w:rsidRPr="00EC76D5">
        <w:t xml:space="preserve">           (m_sort == Sort.Unsigned_Short_Int);</w:t>
      </w:r>
    </w:p>
    <w:p w14:paraId="67213CE9" w14:textId="77777777" w:rsidR="00693965" w:rsidRPr="00EC76D5" w:rsidRDefault="00693965" w:rsidP="00693965">
      <w:pPr>
        <w:pStyle w:val="Code"/>
      </w:pPr>
      <w:r w:rsidRPr="00EC76D5">
        <w:t xml:space="preserve">  }</w:t>
      </w:r>
    </w:p>
    <w:p w14:paraId="012AA58B" w14:textId="77777777" w:rsidR="00693965" w:rsidRPr="00EC76D5" w:rsidRDefault="00693965" w:rsidP="00693965">
      <w:pPr>
        <w:pStyle w:val="Code"/>
      </w:pPr>
    </w:p>
    <w:p w14:paraId="5C1D7260" w14:textId="77777777" w:rsidR="00693965" w:rsidRPr="00EC76D5" w:rsidRDefault="00693965" w:rsidP="00693965">
      <w:pPr>
        <w:pStyle w:val="Code"/>
      </w:pPr>
      <w:r w:rsidRPr="00EC76D5">
        <w:t xml:space="preserve">  public boolean isInteger() {</w:t>
      </w:r>
    </w:p>
    <w:p w14:paraId="70B9C582" w14:textId="77777777" w:rsidR="00693965" w:rsidRPr="00EC76D5" w:rsidRDefault="00693965" w:rsidP="00693965">
      <w:pPr>
        <w:pStyle w:val="Code"/>
      </w:pPr>
      <w:r w:rsidRPr="00EC76D5">
        <w:t xml:space="preserve">    return (m_sort == Sort.Signed_Int) || (m_sort == Sort.Unsigned_Int);</w:t>
      </w:r>
    </w:p>
    <w:p w14:paraId="21DB0277" w14:textId="77777777" w:rsidR="00693965" w:rsidRPr="00EC76D5" w:rsidRDefault="00693965" w:rsidP="00693965">
      <w:pPr>
        <w:pStyle w:val="Code"/>
      </w:pPr>
      <w:r w:rsidRPr="00EC76D5">
        <w:t xml:space="preserve">  }</w:t>
      </w:r>
    </w:p>
    <w:p w14:paraId="69FA5AFB" w14:textId="77777777" w:rsidR="00693965" w:rsidRPr="00EC76D5" w:rsidRDefault="00693965" w:rsidP="00693965">
      <w:pPr>
        <w:pStyle w:val="Code"/>
      </w:pPr>
    </w:p>
    <w:p w14:paraId="44814186" w14:textId="77777777" w:rsidR="00693965" w:rsidRPr="00EC76D5" w:rsidRDefault="00693965" w:rsidP="00693965">
      <w:pPr>
        <w:pStyle w:val="Code"/>
      </w:pPr>
      <w:r w:rsidRPr="00EC76D5">
        <w:t xml:space="preserve">  public boolean isIntegral() {</w:t>
      </w:r>
    </w:p>
    <w:p w14:paraId="2DBB9290" w14:textId="77777777" w:rsidR="00693965" w:rsidRPr="00EC76D5" w:rsidRDefault="00693965" w:rsidP="00693965">
      <w:pPr>
        <w:pStyle w:val="Code"/>
      </w:pPr>
      <w:r w:rsidRPr="00EC76D5">
        <w:t xml:space="preserve">    return isSigned() || isUnsigned();</w:t>
      </w:r>
    </w:p>
    <w:p w14:paraId="0FF272D6" w14:textId="77777777" w:rsidR="00693965" w:rsidRPr="00EC76D5" w:rsidRDefault="00693965" w:rsidP="00693965">
      <w:pPr>
        <w:pStyle w:val="Code"/>
      </w:pPr>
      <w:r w:rsidRPr="00EC76D5">
        <w:t xml:space="preserve">  }</w:t>
      </w:r>
    </w:p>
    <w:p w14:paraId="632C2B05" w14:textId="77777777" w:rsidR="00693965" w:rsidRPr="00EC76D5" w:rsidRDefault="00693965" w:rsidP="00693965">
      <w:pPr>
        <w:pStyle w:val="Code"/>
      </w:pPr>
    </w:p>
    <w:p w14:paraId="307B5042" w14:textId="77777777" w:rsidR="00693965" w:rsidRPr="00EC76D5" w:rsidRDefault="00693965" w:rsidP="00693965">
      <w:pPr>
        <w:pStyle w:val="Code"/>
      </w:pPr>
      <w:r w:rsidRPr="00EC76D5">
        <w:t xml:space="preserve">  public boolean isSigned() {</w:t>
      </w:r>
    </w:p>
    <w:p w14:paraId="05C2CDF8" w14:textId="77777777" w:rsidR="00693965" w:rsidRPr="00EC76D5" w:rsidRDefault="00693965" w:rsidP="00693965">
      <w:pPr>
        <w:pStyle w:val="Code"/>
      </w:pPr>
      <w:r w:rsidRPr="00EC76D5">
        <w:t xml:space="preserve">    switch (m_sort) {</w:t>
      </w:r>
    </w:p>
    <w:p w14:paraId="1D645C57" w14:textId="77777777" w:rsidR="00693965" w:rsidRPr="00EC76D5" w:rsidRDefault="00693965" w:rsidP="00693965">
      <w:pPr>
        <w:pStyle w:val="Code"/>
      </w:pPr>
      <w:r w:rsidRPr="00EC76D5">
        <w:t xml:space="preserve">      case Signed_Char:</w:t>
      </w:r>
    </w:p>
    <w:p w14:paraId="2E3746C1" w14:textId="77777777" w:rsidR="00693965" w:rsidRPr="00EC76D5" w:rsidRDefault="00693965" w:rsidP="00693965">
      <w:pPr>
        <w:pStyle w:val="Code"/>
      </w:pPr>
      <w:r w:rsidRPr="00EC76D5">
        <w:t xml:space="preserve">      case Signed_Short_Int:</w:t>
      </w:r>
    </w:p>
    <w:p w14:paraId="19A22917" w14:textId="77777777" w:rsidR="00693965" w:rsidRPr="00EC76D5" w:rsidRDefault="00693965" w:rsidP="00693965">
      <w:pPr>
        <w:pStyle w:val="Code"/>
      </w:pPr>
      <w:r w:rsidRPr="00EC76D5">
        <w:t xml:space="preserve">      case Signed_Int:</w:t>
      </w:r>
    </w:p>
    <w:p w14:paraId="7D0F1C10" w14:textId="77777777" w:rsidR="00693965" w:rsidRPr="00EC76D5" w:rsidRDefault="00693965" w:rsidP="00693965">
      <w:pPr>
        <w:pStyle w:val="Code"/>
      </w:pPr>
      <w:r w:rsidRPr="00EC76D5">
        <w:t xml:space="preserve">      case Signed_Long_Int:</w:t>
      </w:r>
    </w:p>
    <w:p w14:paraId="47B4814E" w14:textId="77777777" w:rsidR="00693965" w:rsidRPr="00EC76D5" w:rsidRDefault="00693965" w:rsidP="00693965">
      <w:pPr>
        <w:pStyle w:val="Code"/>
      </w:pPr>
      <w:r w:rsidRPr="00EC76D5">
        <w:t xml:space="preserve">        return true;</w:t>
      </w:r>
    </w:p>
    <w:p w14:paraId="72D171F6" w14:textId="77777777" w:rsidR="00693965" w:rsidRPr="00EC76D5" w:rsidRDefault="00693965" w:rsidP="00693965">
      <w:pPr>
        <w:pStyle w:val="Code"/>
      </w:pPr>
    </w:p>
    <w:p w14:paraId="680DE865" w14:textId="77777777" w:rsidR="00693965" w:rsidRPr="00EC76D5" w:rsidRDefault="00693965" w:rsidP="00693965">
      <w:pPr>
        <w:pStyle w:val="Code"/>
      </w:pPr>
      <w:r w:rsidRPr="00EC76D5">
        <w:t xml:space="preserve">      default:</w:t>
      </w:r>
    </w:p>
    <w:p w14:paraId="7899589C" w14:textId="77777777" w:rsidR="00693965" w:rsidRPr="00EC76D5" w:rsidRDefault="00693965" w:rsidP="00693965">
      <w:pPr>
        <w:pStyle w:val="Code"/>
      </w:pPr>
      <w:r w:rsidRPr="00EC76D5">
        <w:t xml:space="preserve">        return false;</w:t>
      </w:r>
    </w:p>
    <w:p w14:paraId="2DE9446C" w14:textId="77777777" w:rsidR="00693965" w:rsidRPr="00EC76D5" w:rsidRDefault="00693965" w:rsidP="00693965">
      <w:pPr>
        <w:pStyle w:val="Code"/>
      </w:pPr>
      <w:r w:rsidRPr="00EC76D5">
        <w:t xml:space="preserve">    }</w:t>
      </w:r>
    </w:p>
    <w:p w14:paraId="68F29E80" w14:textId="77777777" w:rsidR="00693965" w:rsidRPr="00EC76D5" w:rsidRDefault="00693965" w:rsidP="00693965">
      <w:pPr>
        <w:pStyle w:val="Code"/>
      </w:pPr>
      <w:r w:rsidRPr="00EC76D5">
        <w:t xml:space="preserve">  }</w:t>
      </w:r>
    </w:p>
    <w:p w14:paraId="3EB78857" w14:textId="77777777" w:rsidR="00693965" w:rsidRPr="00EC76D5" w:rsidRDefault="00693965" w:rsidP="00693965">
      <w:pPr>
        <w:pStyle w:val="Code"/>
      </w:pPr>
    </w:p>
    <w:p w14:paraId="21F64467" w14:textId="77777777" w:rsidR="00693965" w:rsidRPr="00EC76D5" w:rsidRDefault="00693965" w:rsidP="00693965">
      <w:pPr>
        <w:pStyle w:val="Code"/>
      </w:pPr>
      <w:r w:rsidRPr="00EC76D5">
        <w:t xml:space="preserve">  public boolean isUnsigned() {</w:t>
      </w:r>
    </w:p>
    <w:p w14:paraId="7FAAF23D" w14:textId="77777777" w:rsidR="00693965" w:rsidRPr="00EC76D5" w:rsidRDefault="00693965" w:rsidP="00693965">
      <w:pPr>
        <w:pStyle w:val="Code"/>
      </w:pPr>
      <w:r w:rsidRPr="00EC76D5">
        <w:t xml:space="preserve">    switch (m_sort) {</w:t>
      </w:r>
    </w:p>
    <w:p w14:paraId="5C1C11A8" w14:textId="77777777" w:rsidR="00693965" w:rsidRPr="00EC76D5" w:rsidRDefault="00693965" w:rsidP="00693965">
      <w:pPr>
        <w:pStyle w:val="Code"/>
      </w:pPr>
      <w:r w:rsidRPr="00EC76D5">
        <w:t xml:space="preserve">      case Unsigned_Char:</w:t>
      </w:r>
    </w:p>
    <w:p w14:paraId="3BDE51D8" w14:textId="77777777" w:rsidR="00693965" w:rsidRPr="00EC76D5" w:rsidRDefault="00693965" w:rsidP="00693965">
      <w:pPr>
        <w:pStyle w:val="Code"/>
      </w:pPr>
      <w:r w:rsidRPr="00EC76D5">
        <w:t xml:space="preserve">      case Unsigned_Short_Int:</w:t>
      </w:r>
    </w:p>
    <w:p w14:paraId="5AF68FF4" w14:textId="77777777" w:rsidR="00693965" w:rsidRPr="00EC76D5" w:rsidRDefault="00693965" w:rsidP="00693965">
      <w:pPr>
        <w:pStyle w:val="Code"/>
      </w:pPr>
      <w:r w:rsidRPr="00EC76D5">
        <w:t xml:space="preserve">      case Unsigned_Int:</w:t>
      </w:r>
    </w:p>
    <w:p w14:paraId="3FFD5E3B" w14:textId="77777777" w:rsidR="00693965" w:rsidRPr="00EC76D5" w:rsidRDefault="00693965" w:rsidP="00693965">
      <w:pPr>
        <w:pStyle w:val="Code"/>
      </w:pPr>
      <w:r w:rsidRPr="00EC76D5">
        <w:t xml:space="preserve">      case Unsigned_Long_Int:</w:t>
      </w:r>
    </w:p>
    <w:p w14:paraId="7614C80F" w14:textId="77777777" w:rsidR="00693965" w:rsidRPr="00EC76D5" w:rsidRDefault="00693965" w:rsidP="00693965">
      <w:pPr>
        <w:pStyle w:val="Code"/>
      </w:pPr>
      <w:r w:rsidRPr="00EC76D5">
        <w:t xml:space="preserve">        return true;</w:t>
      </w:r>
    </w:p>
    <w:p w14:paraId="164BE45C" w14:textId="77777777" w:rsidR="00693965" w:rsidRPr="00EC76D5" w:rsidRDefault="00693965" w:rsidP="00693965">
      <w:pPr>
        <w:pStyle w:val="Code"/>
      </w:pPr>
    </w:p>
    <w:p w14:paraId="7884491A" w14:textId="77777777" w:rsidR="00693965" w:rsidRPr="00EC76D5" w:rsidRDefault="00693965" w:rsidP="00693965">
      <w:pPr>
        <w:pStyle w:val="Code"/>
      </w:pPr>
      <w:r w:rsidRPr="00EC76D5">
        <w:t xml:space="preserve">      default:</w:t>
      </w:r>
    </w:p>
    <w:p w14:paraId="05F566AE" w14:textId="77777777" w:rsidR="00693965" w:rsidRPr="00EC76D5" w:rsidRDefault="00693965" w:rsidP="00693965">
      <w:pPr>
        <w:pStyle w:val="Code"/>
      </w:pPr>
      <w:r w:rsidRPr="00EC76D5">
        <w:t xml:space="preserve">        return false;</w:t>
      </w:r>
    </w:p>
    <w:p w14:paraId="3270DAFB" w14:textId="77777777" w:rsidR="00693965" w:rsidRPr="00EC76D5" w:rsidRDefault="00693965" w:rsidP="00693965">
      <w:pPr>
        <w:pStyle w:val="Code"/>
      </w:pPr>
      <w:r w:rsidRPr="00EC76D5">
        <w:t xml:space="preserve">    }</w:t>
      </w:r>
    </w:p>
    <w:p w14:paraId="2E8DAABF" w14:textId="77777777" w:rsidR="00693965" w:rsidRPr="00EC76D5" w:rsidRDefault="00693965" w:rsidP="00693965">
      <w:pPr>
        <w:pStyle w:val="Code"/>
      </w:pPr>
      <w:r w:rsidRPr="00EC76D5">
        <w:t xml:space="preserve">  }</w:t>
      </w:r>
    </w:p>
    <w:p w14:paraId="0BDC39E1" w14:textId="77777777" w:rsidR="00693965" w:rsidRPr="00EC76D5" w:rsidRDefault="00693965" w:rsidP="00693965">
      <w:pPr>
        <w:pStyle w:val="Code"/>
      </w:pPr>
    </w:p>
    <w:p w14:paraId="1AA53413" w14:textId="77777777" w:rsidR="00693965" w:rsidRPr="00EC76D5" w:rsidRDefault="00693965" w:rsidP="00693965">
      <w:pPr>
        <w:pStyle w:val="Code"/>
      </w:pPr>
      <w:r w:rsidRPr="00EC76D5">
        <w:t xml:space="preserve">  public boolean isFloating() {</w:t>
      </w:r>
    </w:p>
    <w:p w14:paraId="4ECB6D61" w14:textId="77777777" w:rsidR="00693965" w:rsidRPr="00EC76D5" w:rsidRDefault="00693965" w:rsidP="00693965">
      <w:pPr>
        <w:pStyle w:val="Code"/>
      </w:pPr>
      <w:r w:rsidRPr="00EC76D5">
        <w:t xml:space="preserve">    switch (m_sort) {</w:t>
      </w:r>
    </w:p>
    <w:p w14:paraId="6D301015" w14:textId="77777777" w:rsidR="00693965" w:rsidRPr="00EC76D5" w:rsidRDefault="00693965" w:rsidP="00693965">
      <w:pPr>
        <w:pStyle w:val="Code"/>
      </w:pPr>
      <w:r w:rsidRPr="00EC76D5">
        <w:t xml:space="preserve">      case Float:</w:t>
      </w:r>
    </w:p>
    <w:p w14:paraId="67E5DA68" w14:textId="77777777" w:rsidR="00693965" w:rsidRPr="00EC76D5" w:rsidRDefault="00693965" w:rsidP="00693965">
      <w:pPr>
        <w:pStyle w:val="Code"/>
      </w:pPr>
      <w:r w:rsidRPr="00EC76D5">
        <w:t xml:space="preserve">      case Double:</w:t>
      </w:r>
    </w:p>
    <w:p w14:paraId="77F8AD75" w14:textId="77777777" w:rsidR="00693965" w:rsidRPr="00EC76D5" w:rsidRDefault="00693965" w:rsidP="00693965">
      <w:pPr>
        <w:pStyle w:val="Code"/>
      </w:pPr>
      <w:r w:rsidRPr="00EC76D5">
        <w:t xml:space="preserve">      case Long_Double:</w:t>
      </w:r>
    </w:p>
    <w:p w14:paraId="1A234E01" w14:textId="77777777" w:rsidR="00693965" w:rsidRPr="00EC76D5" w:rsidRDefault="00693965" w:rsidP="00693965">
      <w:pPr>
        <w:pStyle w:val="Code"/>
      </w:pPr>
      <w:r w:rsidRPr="00EC76D5">
        <w:t xml:space="preserve">        return true;</w:t>
      </w:r>
    </w:p>
    <w:p w14:paraId="57743070" w14:textId="77777777" w:rsidR="00693965" w:rsidRPr="00EC76D5" w:rsidRDefault="00693965" w:rsidP="00693965">
      <w:pPr>
        <w:pStyle w:val="Code"/>
      </w:pPr>
    </w:p>
    <w:p w14:paraId="1F731BBF" w14:textId="77777777" w:rsidR="00693965" w:rsidRPr="00EC76D5" w:rsidRDefault="00693965" w:rsidP="00693965">
      <w:pPr>
        <w:pStyle w:val="Code"/>
      </w:pPr>
      <w:r w:rsidRPr="00EC76D5">
        <w:t xml:space="preserve">      default:</w:t>
      </w:r>
    </w:p>
    <w:p w14:paraId="1DFC26CF" w14:textId="77777777" w:rsidR="00693965" w:rsidRPr="00EC76D5" w:rsidRDefault="00693965" w:rsidP="00693965">
      <w:pPr>
        <w:pStyle w:val="Code"/>
      </w:pPr>
      <w:r w:rsidRPr="00EC76D5">
        <w:t xml:space="preserve">        return false;</w:t>
      </w:r>
    </w:p>
    <w:p w14:paraId="6D69A46B" w14:textId="77777777" w:rsidR="00693965" w:rsidRPr="00EC76D5" w:rsidRDefault="00693965" w:rsidP="00693965">
      <w:pPr>
        <w:pStyle w:val="Code"/>
      </w:pPr>
      <w:r w:rsidRPr="00EC76D5">
        <w:t xml:space="preserve">    }</w:t>
      </w:r>
    </w:p>
    <w:p w14:paraId="08D5992E" w14:textId="77777777" w:rsidR="00693965" w:rsidRPr="00EC76D5" w:rsidRDefault="00693965" w:rsidP="00693965">
      <w:pPr>
        <w:pStyle w:val="Code"/>
      </w:pPr>
      <w:r w:rsidRPr="00EC76D5">
        <w:t xml:space="preserve">  }</w:t>
      </w:r>
    </w:p>
    <w:p w14:paraId="05623A61" w14:textId="77777777" w:rsidR="00693965" w:rsidRPr="00EC76D5" w:rsidRDefault="00693965" w:rsidP="00693965">
      <w:pPr>
        <w:pStyle w:val="Code"/>
      </w:pPr>
    </w:p>
    <w:p w14:paraId="2466455A" w14:textId="77777777" w:rsidR="00693965" w:rsidRPr="00EC76D5" w:rsidRDefault="00693965" w:rsidP="00693965">
      <w:pPr>
        <w:pStyle w:val="Code"/>
      </w:pPr>
      <w:r w:rsidRPr="00EC76D5">
        <w:t xml:space="preserve">  public boolean isLogical() {</w:t>
      </w:r>
    </w:p>
    <w:p w14:paraId="027F4452" w14:textId="77777777" w:rsidR="00693965" w:rsidRPr="00EC76D5" w:rsidRDefault="00693965" w:rsidP="00693965">
      <w:pPr>
        <w:pStyle w:val="Code"/>
      </w:pPr>
      <w:r w:rsidRPr="00EC76D5">
        <w:t xml:space="preserve">    return (m_sort == Sort.Logical);</w:t>
      </w:r>
    </w:p>
    <w:p w14:paraId="676CC139" w14:textId="77777777" w:rsidR="00693965" w:rsidRPr="00EC76D5" w:rsidRDefault="00693965" w:rsidP="00693965">
      <w:pPr>
        <w:pStyle w:val="Code"/>
      </w:pPr>
      <w:r w:rsidRPr="00EC76D5">
        <w:t xml:space="preserve">  }</w:t>
      </w:r>
    </w:p>
    <w:p w14:paraId="523D93D5" w14:textId="77777777" w:rsidR="00693965" w:rsidRPr="00EC76D5" w:rsidRDefault="00693965" w:rsidP="00693965">
      <w:pPr>
        <w:pStyle w:val="Code"/>
      </w:pPr>
    </w:p>
    <w:p w14:paraId="1F5D20FB" w14:textId="77777777" w:rsidR="00693965" w:rsidRPr="00EC76D5" w:rsidRDefault="00693965" w:rsidP="00693965">
      <w:pPr>
        <w:pStyle w:val="Code"/>
      </w:pPr>
      <w:r w:rsidRPr="00EC76D5">
        <w:t xml:space="preserve">  public boolean isPointer() {</w:t>
      </w:r>
    </w:p>
    <w:p w14:paraId="52C7056A" w14:textId="77777777" w:rsidR="00693965" w:rsidRPr="00EC76D5" w:rsidRDefault="00693965" w:rsidP="00693965">
      <w:pPr>
        <w:pStyle w:val="Code"/>
      </w:pPr>
      <w:r w:rsidRPr="00EC76D5">
        <w:lastRenderedPageBreak/>
        <w:t xml:space="preserve">    return (m_sort == Sort.Pointer);</w:t>
      </w:r>
    </w:p>
    <w:p w14:paraId="3827913E" w14:textId="77777777" w:rsidR="00693965" w:rsidRPr="00EC76D5" w:rsidRDefault="00693965" w:rsidP="00693965">
      <w:pPr>
        <w:pStyle w:val="Code"/>
      </w:pPr>
      <w:r w:rsidRPr="00EC76D5">
        <w:t xml:space="preserve">  }</w:t>
      </w:r>
    </w:p>
    <w:p w14:paraId="60FBDA47" w14:textId="77777777" w:rsidR="00693965" w:rsidRPr="00EC76D5" w:rsidRDefault="00693965" w:rsidP="00693965">
      <w:pPr>
        <w:pStyle w:val="Code"/>
      </w:pPr>
    </w:p>
    <w:p w14:paraId="38F1BF11" w14:textId="77777777" w:rsidR="00693965" w:rsidRPr="00EC76D5" w:rsidRDefault="00693965" w:rsidP="00693965">
      <w:pPr>
        <w:pStyle w:val="Code"/>
      </w:pPr>
      <w:r w:rsidRPr="00EC76D5">
        <w:t xml:space="preserve">  public boolean isArray() {</w:t>
      </w:r>
    </w:p>
    <w:p w14:paraId="2D3BD0E2" w14:textId="77777777" w:rsidR="00693965" w:rsidRPr="00EC76D5" w:rsidRDefault="00693965" w:rsidP="00693965">
      <w:pPr>
        <w:pStyle w:val="Code"/>
      </w:pPr>
      <w:r w:rsidRPr="00EC76D5">
        <w:t xml:space="preserve">    return (m_sort == Sort.Array);</w:t>
      </w:r>
    </w:p>
    <w:p w14:paraId="6AC9428B" w14:textId="77777777" w:rsidR="00693965" w:rsidRPr="00EC76D5" w:rsidRDefault="00693965" w:rsidP="00693965">
      <w:pPr>
        <w:pStyle w:val="Code"/>
      </w:pPr>
      <w:r w:rsidRPr="00EC76D5">
        <w:t xml:space="preserve">  }</w:t>
      </w:r>
    </w:p>
    <w:p w14:paraId="460AC389" w14:textId="77777777" w:rsidR="00693965" w:rsidRPr="00EC76D5" w:rsidRDefault="00693965" w:rsidP="00693965">
      <w:pPr>
        <w:pStyle w:val="Code"/>
      </w:pPr>
    </w:p>
    <w:p w14:paraId="25FC2E1F" w14:textId="77777777" w:rsidR="00693965" w:rsidRPr="00EC76D5" w:rsidRDefault="00693965" w:rsidP="00693965">
      <w:pPr>
        <w:pStyle w:val="Code"/>
      </w:pPr>
      <w:r w:rsidRPr="00EC76D5">
        <w:t xml:space="preserve">  public boolean isPointerOrArray() {</w:t>
      </w:r>
    </w:p>
    <w:p w14:paraId="56821C73" w14:textId="77777777" w:rsidR="00693965" w:rsidRPr="00EC76D5" w:rsidRDefault="00693965" w:rsidP="00693965">
      <w:pPr>
        <w:pStyle w:val="Code"/>
      </w:pPr>
      <w:r w:rsidRPr="00EC76D5">
        <w:t xml:space="preserve">    return isPointer() || isArray();</w:t>
      </w:r>
    </w:p>
    <w:p w14:paraId="588A42AA" w14:textId="77777777" w:rsidR="00693965" w:rsidRPr="00EC76D5" w:rsidRDefault="00693965" w:rsidP="00693965">
      <w:pPr>
        <w:pStyle w:val="Code"/>
      </w:pPr>
      <w:r w:rsidRPr="00EC76D5">
        <w:t xml:space="preserve">  }</w:t>
      </w:r>
    </w:p>
    <w:p w14:paraId="4B2C5A42" w14:textId="77777777" w:rsidR="00693965" w:rsidRPr="00EC76D5" w:rsidRDefault="00693965" w:rsidP="00693965">
      <w:pPr>
        <w:pStyle w:val="Code"/>
      </w:pPr>
    </w:p>
    <w:p w14:paraId="7F8F8265" w14:textId="77777777" w:rsidR="00693965" w:rsidRPr="00EC76D5" w:rsidRDefault="00693965" w:rsidP="00693965">
      <w:pPr>
        <w:pStyle w:val="Code"/>
      </w:pPr>
      <w:r w:rsidRPr="00EC76D5">
        <w:t xml:space="preserve">  public boolean isString() {</w:t>
      </w:r>
    </w:p>
    <w:p w14:paraId="3F8A5686" w14:textId="77777777" w:rsidR="00693965" w:rsidRPr="00EC76D5" w:rsidRDefault="00693965" w:rsidP="00693965">
      <w:pPr>
        <w:pStyle w:val="Code"/>
      </w:pPr>
      <w:r w:rsidRPr="00EC76D5">
        <w:t xml:space="preserve">    return (m_sort == Sort.String);</w:t>
      </w:r>
    </w:p>
    <w:p w14:paraId="39263A02" w14:textId="77777777" w:rsidR="00693965" w:rsidRPr="00EC76D5" w:rsidRDefault="00693965" w:rsidP="00693965">
      <w:pPr>
        <w:pStyle w:val="Code"/>
      </w:pPr>
      <w:r w:rsidRPr="00EC76D5">
        <w:t xml:space="preserve">  }</w:t>
      </w:r>
    </w:p>
    <w:p w14:paraId="0A8C24B7" w14:textId="77777777" w:rsidR="00693965" w:rsidRPr="00EC76D5" w:rsidRDefault="00693965" w:rsidP="00693965">
      <w:pPr>
        <w:pStyle w:val="Code"/>
      </w:pPr>
    </w:p>
    <w:p w14:paraId="3D69269F" w14:textId="77777777" w:rsidR="00693965" w:rsidRPr="00EC76D5" w:rsidRDefault="00693965" w:rsidP="00693965">
      <w:pPr>
        <w:pStyle w:val="Code"/>
      </w:pPr>
      <w:r w:rsidRPr="00EC76D5">
        <w:t xml:space="preserve">  public boolean isFunction() {</w:t>
      </w:r>
    </w:p>
    <w:p w14:paraId="05FB66B3" w14:textId="77777777" w:rsidR="00693965" w:rsidRPr="00EC76D5" w:rsidRDefault="00693965" w:rsidP="00693965">
      <w:pPr>
        <w:pStyle w:val="Code"/>
      </w:pPr>
      <w:r w:rsidRPr="00EC76D5">
        <w:t xml:space="preserve">    return (m_sort == Sort.Function);</w:t>
      </w:r>
    </w:p>
    <w:p w14:paraId="189F98B4" w14:textId="77777777" w:rsidR="00693965" w:rsidRPr="00EC76D5" w:rsidRDefault="00693965" w:rsidP="00693965">
      <w:pPr>
        <w:pStyle w:val="Code"/>
      </w:pPr>
      <w:r w:rsidRPr="00EC76D5">
        <w:t xml:space="preserve">  }</w:t>
      </w:r>
    </w:p>
    <w:p w14:paraId="3DB1E34B" w14:textId="77777777" w:rsidR="00693965" w:rsidRPr="00EC76D5" w:rsidRDefault="00693965" w:rsidP="00693965">
      <w:pPr>
        <w:pStyle w:val="Code"/>
      </w:pPr>
    </w:p>
    <w:p w14:paraId="6C698D09" w14:textId="77777777" w:rsidR="00693965" w:rsidRPr="00EC76D5" w:rsidRDefault="00693965" w:rsidP="00693965">
      <w:pPr>
        <w:pStyle w:val="Code"/>
      </w:pPr>
      <w:r w:rsidRPr="00EC76D5">
        <w:t xml:space="preserve">  public boolean isFunctionPointer() {</w:t>
      </w:r>
    </w:p>
    <w:p w14:paraId="2854757A" w14:textId="77777777" w:rsidR="00693965" w:rsidRPr="00EC76D5" w:rsidRDefault="00693965" w:rsidP="00693965">
      <w:pPr>
        <w:pStyle w:val="Code"/>
      </w:pPr>
      <w:r w:rsidRPr="00EC76D5">
        <w:t xml:space="preserve">    return (m_sort == Sort.Pointer) &amp;&amp; m_pointerType.isFunction();</w:t>
      </w:r>
    </w:p>
    <w:p w14:paraId="4B2B8FAD" w14:textId="77777777" w:rsidR="00693965" w:rsidRPr="00EC76D5" w:rsidRDefault="00693965" w:rsidP="00693965">
      <w:pPr>
        <w:pStyle w:val="Code"/>
      </w:pPr>
      <w:r w:rsidRPr="00EC76D5">
        <w:t xml:space="preserve">  }</w:t>
      </w:r>
    </w:p>
    <w:p w14:paraId="6133CF30" w14:textId="77777777" w:rsidR="00693965" w:rsidRPr="00EC76D5" w:rsidRDefault="00693965" w:rsidP="00693965">
      <w:pPr>
        <w:pStyle w:val="Code"/>
      </w:pPr>
    </w:p>
    <w:p w14:paraId="1BA0617F" w14:textId="77777777" w:rsidR="00693965" w:rsidRPr="00EC76D5" w:rsidRDefault="00693965" w:rsidP="00693965">
      <w:pPr>
        <w:pStyle w:val="Code"/>
      </w:pPr>
      <w:r w:rsidRPr="00EC76D5">
        <w:t xml:space="preserve">  public boolean isFunctionOrArray() {</w:t>
      </w:r>
    </w:p>
    <w:p w14:paraId="72C8FEAE" w14:textId="77777777" w:rsidR="00693965" w:rsidRPr="00EC76D5" w:rsidRDefault="00693965" w:rsidP="00693965">
      <w:pPr>
        <w:pStyle w:val="Code"/>
      </w:pPr>
      <w:r w:rsidRPr="00EC76D5">
        <w:t xml:space="preserve">    return isFunction() || isArray();</w:t>
      </w:r>
    </w:p>
    <w:p w14:paraId="23DF463C" w14:textId="77777777" w:rsidR="00693965" w:rsidRPr="00EC76D5" w:rsidRDefault="00693965" w:rsidP="00693965">
      <w:pPr>
        <w:pStyle w:val="Code"/>
      </w:pPr>
      <w:r w:rsidRPr="00EC76D5">
        <w:t xml:space="preserve">  }</w:t>
      </w:r>
    </w:p>
    <w:p w14:paraId="47962A5D" w14:textId="77777777" w:rsidR="00693965" w:rsidRPr="00EC76D5" w:rsidRDefault="00693965" w:rsidP="00693965">
      <w:pPr>
        <w:pStyle w:val="Code"/>
      </w:pPr>
    </w:p>
    <w:p w14:paraId="66E3FEF6" w14:textId="77777777" w:rsidR="00693965" w:rsidRPr="00EC76D5" w:rsidRDefault="00693965" w:rsidP="00693965">
      <w:pPr>
        <w:pStyle w:val="Code"/>
      </w:pPr>
      <w:r w:rsidRPr="00EC76D5">
        <w:t xml:space="preserve">  public boolean isFunctionArrayOrString() {</w:t>
      </w:r>
    </w:p>
    <w:p w14:paraId="53B900A7" w14:textId="77777777" w:rsidR="00693965" w:rsidRPr="00EC76D5" w:rsidRDefault="00693965" w:rsidP="00693965">
      <w:pPr>
        <w:pStyle w:val="Code"/>
      </w:pPr>
      <w:r w:rsidRPr="00EC76D5">
        <w:t xml:space="preserve">    return isFunctionOrArray() || isString();</w:t>
      </w:r>
    </w:p>
    <w:p w14:paraId="7B5AE5F9" w14:textId="77777777" w:rsidR="00693965" w:rsidRPr="00EC76D5" w:rsidRDefault="00693965" w:rsidP="00693965">
      <w:pPr>
        <w:pStyle w:val="Code"/>
      </w:pPr>
      <w:r w:rsidRPr="00EC76D5">
        <w:t xml:space="preserve">  }</w:t>
      </w:r>
    </w:p>
    <w:p w14:paraId="69358375" w14:textId="77777777" w:rsidR="00693965" w:rsidRPr="00EC76D5" w:rsidRDefault="00693965" w:rsidP="00693965">
      <w:pPr>
        <w:pStyle w:val="Code"/>
      </w:pPr>
    </w:p>
    <w:p w14:paraId="4500FF0A" w14:textId="77777777" w:rsidR="00693965" w:rsidRPr="00EC76D5" w:rsidRDefault="00693965" w:rsidP="00693965">
      <w:pPr>
        <w:pStyle w:val="Code"/>
      </w:pPr>
      <w:r w:rsidRPr="00EC76D5">
        <w:t xml:space="preserve">  public boolean isArithmetic() {</w:t>
      </w:r>
    </w:p>
    <w:p w14:paraId="5244ECD0" w14:textId="77777777" w:rsidR="00693965" w:rsidRPr="00EC76D5" w:rsidRDefault="00693965" w:rsidP="00693965">
      <w:pPr>
        <w:pStyle w:val="Code"/>
      </w:pPr>
      <w:r w:rsidRPr="00EC76D5">
        <w:t xml:space="preserve">    return isIntegral() || isFloating();</w:t>
      </w:r>
    </w:p>
    <w:p w14:paraId="393DBAA9" w14:textId="77777777" w:rsidR="00693965" w:rsidRPr="00EC76D5" w:rsidRDefault="00693965" w:rsidP="00693965">
      <w:pPr>
        <w:pStyle w:val="Code"/>
      </w:pPr>
      <w:r w:rsidRPr="00EC76D5">
        <w:t xml:space="preserve">  }</w:t>
      </w:r>
    </w:p>
    <w:p w14:paraId="102EA9BB" w14:textId="77777777" w:rsidR="00693965" w:rsidRPr="00EC76D5" w:rsidRDefault="00693965" w:rsidP="00693965">
      <w:pPr>
        <w:pStyle w:val="Code"/>
      </w:pPr>
    </w:p>
    <w:p w14:paraId="69323795" w14:textId="77777777" w:rsidR="00693965" w:rsidRPr="00EC76D5" w:rsidRDefault="00693965" w:rsidP="00693965">
      <w:pPr>
        <w:pStyle w:val="Code"/>
      </w:pPr>
      <w:r w:rsidRPr="00EC76D5">
        <w:t xml:space="preserve">  public boolean isIntegralOrPointer() {</w:t>
      </w:r>
    </w:p>
    <w:p w14:paraId="468B485D" w14:textId="77777777" w:rsidR="00693965" w:rsidRPr="00EC76D5" w:rsidRDefault="00693965" w:rsidP="00693965">
      <w:pPr>
        <w:pStyle w:val="Code"/>
      </w:pPr>
      <w:r w:rsidRPr="00EC76D5">
        <w:t xml:space="preserve">    return isIntegral() || isPointer();</w:t>
      </w:r>
    </w:p>
    <w:p w14:paraId="6863ED93" w14:textId="77777777" w:rsidR="00693965" w:rsidRPr="00EC76D5" w:rsidRDefault="00693965" w:rsidP="00693965">
      <w:pPr>
        <w:pStyle w:val="Code"/>
      </w:pPr>
      <w:r w:rsidRPr="00EC76D5">
        <w:t xml:space="preserve">  }</w:t>
      </w:r>
    </w:p>
    <w:p w14:paraId="5C9E1FC7" w14:textId="77777777" w:rsidR="00693965" w:rsidRPr="00EC76D5" w:rsidRDefault="00693965" w:rsidP="00693965">
      <w:pPr>
        <w:pStyle w:val="Code"/>
      </w:pPr>
    </w:p>
    <w:p w14:paraId="39360D67" w14:textId="77777777" w:rsidR="00693965" w:rsidRPr="00EC76D5" w:rsidRDefault="00693965" w:rsidP="00693965">
      <w:pPr>
        <w:pStyle w:val="Code"/>
      </w:pPr>
      <w:r w:rsidRPr="00EC76D5">
        <w:t xml:space="preserve">  public boolean isArithmeticOrPointer() {</w:t>
      </w:r>
    </w:p>
    <w:p w14:paraId="69AD08C6" w14:textId="77777777" w:rsidR="00693965" w:rsidRPr="00EC76D5" w:rsidRDefault="00693965" w:rsidP="00693965">
      <w:pPr>
        <w:pStyle w:val="Code"/>
      </w:pPr>
      <w:r w:rsidRPr="00EC76D5">
        <w:t xml:space="preserve">    return isArithmetic() || isPointer();</w:t>
      </w:r>
    </w:p>
    <w:p w14:paraId="2E368466" w14:textId="77777777" w:rsidR="00693965" w:rsidRPr="00EC76D5" w:rsidRDefault="00693965" w:rsidP="00693965">
      <w:pPr>
        <w:pStyle w:val="Code"/>
      </w:pPr>
      <w:r w:rsidRPr="00EC76D5">
        <w:t xml:space="preserve">  }</w:t>
      </w:r>
    </w:p>
    <w:p w14:paraId="7C82092E" w14:textId="77777777" w:rsidR="00693965" w:rsidRPr="00EC76D5" w:rsidRDefault="00693965" w:rsidP="00693965">
      <w:pPr>
        <w:pStyle w:val="Code"/>
      </w:pPr>
    </w:p>
    <w:p w14:paraId="23A71888" w14:textId="77777777" w:rsidR="00693965" w:rsidRPr="00EC76D5" w:rsidRDefault="00693965" w:rsidP="00693965">
      <w:pPr>
        <w:pStyle w:val="Code"/>
      </w:pPr>
      <w:r w:rsidRPr="00EC76D5">
        <w:t xml:space="preserve">  public boolean isStruct() {</w:t>
      </w:r>
    </w:p>
    <w:p w14:paraId="5C64E5C2" w14:textId="77777777" w:rsidR="00693965" w:rsidRPr="00EC76D5" w:rsidRDefault="00693965" w:rsidP="00693965">
      <w:pPr>
        <w:pStyle w:val="Code"/>
      </w:pPr>
      <w:r w:rsidRPr="00EC76D5">
        <w:t xml:space="preserve">    return (m_sort == Sort.Struct);</w:t>
      </w:r>
    </w:p>
    <w:p w14:paraId="25CF20D7" w14:textId="77777777" w:rsidR="00693965" w:rsidRPr="00EC76D5" w:rsidRDefault="00693965" w:rsidP="00693965">
      <w:pPr>
        <w:pStyle w:val="Code"/>
      </w:pPr>
      <w:r w:rsidRPr="00EC76D5">
        <w:t xml:space="preserve">  }</w:t>
      </w:r>
    </w:p>
    <w:p w14:paraId="162B9806" w14:textId="77777777" w:rsidR="00693965" w:rsidRPr="00EC76D5" w:rsidRDefault="00693965" w:rsidP="00693965">
      <w:pPr>
        <w:pStyle w:val="Code"/>
      </w:pPr>
    </w:p>
    <w:p w14:paraId="2173CF56" w14:textId="77777777" w:rsidR="00693965" w:rsidRPr="00EC76D5" w:rsidRDefault="00693965" w:rsidP="00693965">
      <w:pPr>
        <w:pStyle w:val="Code"/>
      </w:pPr>
      <w:r w:rsidRPr="00EC76D5">
        <w:t xml:space="preserve">  public boolean isUnion() {</w:t>
      </w:r>
    </w:p>
    <w:p w14:paraId="72E5CFB6" w14:textId="77777777" w:rsidR="00693965" w:rsidRPr="00EC76D5" w:rsidRDefault="00693965" w:rsidP="00693965">
      <w:pPr>
        <w:pStyle w:val="Code"/>
      </w:pPr>
      <w:r w:rsidRPr="00EC76D5">
        <w:t xml:space="preserve">    return (m_sort == Sort.Union);</w:t>
      </w:r>
    </w:p>
    <w:p w14:paraId="755E5F2B" w14:textId="77777777" w:rsidR="00693965" w:rsidRPr="00EC76D5" w:rsidRDefault="00693965" w:rsidP="00693965">
      <w:pPr>
        <w:pStyle w:val="Code"/>
      </w:pPr>
      <w:r w:rsidRPr="00EC76D5">
        <w:t xml:space="preserve">  }</w:t>
      </w:r>
    </w:p>
    <w:p w14:paraId="4075DDBF" w14:textId="77777777" w:rsidR="00693965" w:rsidRPr="00EC76D5" w:rsidRDefault="00693965" w:rsidP="00693965">
      <w:pPr>
        <w:pStyle w:val="Code"/>
      </w:pPr>
      <w:r w:rsidRPr="00EC76D5">
        <w:t xml:space="preserve">  </w:t>
      </w:r>
    </w:p>
    <w:p w14:paraId="04C8BC3C" w14:textId="77777777" w:rsidR="00693965" w:rsidRPr="00EC76D5" w:rsidRDefault="00693965" w:rsidP="00693965">
      <w:pPr>
        <w:pStyle w:val="Code"/>
      </w:pPr>
      <w:r w:rsidRPr="00EC76D5">
        <w:t xml:space="preserve">  public boolean isStructOrUnion() {</w:t>
      </w:r>
    </w:p>
    <w:p w14:paraId="23EA0717" w14:textId="77777777" w:rsidR="00693965" w:rsidRPr="00EC76D5" w:rsidRDefault="00693965" w:rsidP="00693965">
      <w:pPr>
        <w:pStyle w:val="Code"/>
      </w:pPr>
      <w:r w:rsidRPr="00EC76D5">
        <w:t xml:space="preserve">    return isStruct() || isUnion();</w:t>
      </w:r>
    </w:p>
    <w:p w14:paraId="641EC728" w14:textId="77777777" w:rsidR="00693965" w:rsidRPr="00EC76D5" w:rsidRDefault="00693965" w:rsidP="00693965">
      <w:pPr>
        <w:pStyle w:val="Code"/>
      </w:pPr>
      <w:r w:rsidRPr="00EC76D5">
        <w:t xml:space="preserve">  }</w:t>
      </w:r>
    </w:p>
    <w:p w14:paraId="0BCB4684" w14:textId="77777777" w:rsidR="00693965" w:rsidRPr="00EC76D5" w:rsidRDefault="00693965" w:rsidP="00693965">
      <w:pPr>
        <w:pStyle w:val="Code"/>
      </w:pPr>
      <w:r w:rsidRPr="00EC76D5">
        <w:t xml:space="preserve">  </w:t>
      </w:r>
    </w:p>
    <w:p w14:paraId="105CE888" w14:textId="77777777" w:rsidR="00693965" w:rsidRPr="00EC76D5" w:rsidRDefault="00693965" w:rsidP="00693965">
      <w:pPr>
        <w:pStyle w:val="Code"/>
      </w:pPr>
      <w:r w:rsidRPr="00EC76D5">
        <w:t xml:space="preserve">  public boolean isEnumeration() {</w:t>
      </w:r>
    </w:p>
    <w:p w14:paraId="5751742F" w14:textId="77777777" w:rsidR="00693965" w:rsidRPr="00EC76D5" w:rsidRDefault="00693965" w:rsidP="00693965">
      <w:pPr>
        <w:pStyle w:val="Code"/>
      </w:pPr>
      <w:r w:rsidRPr="00EC76D5">
        <w:t xml:space="preserve">    return (m_sort == Sort.Enumeration);</w:t>
      </w:r>
    </w:p>
    <w:p w14:paraId="6AE3138D" w14:textId="77777777" w:rsidR="00693965" w:rsidRPr="00EC76D5" w:rsidRDefault="00693965" w:rsidP="00693965">
      <w:pPr>
        <w:pStyle w:val="Code"/>
      </w:pPr>
      <w:r w:rsidRPr="00EC76D5">
        <w:lastRenderedPageBreak/>
        <w:t xml:space="preserve">  }</w:t>
      </w:r>
    </w:p>
    <w:p w14:paraId="2471F851" w14:textId="77777777" w:rsidR="00693965" w:rsidRPr="00EC76D5" w:rsidRDefault="00693965" w:rsidP="00693965">
      <w:pPr>
        <w:pStyle w:val="Code"/>
      </w:pPr>
    </w:p>
    <w:p w14:paraId="43500B13" w14:textId="77777777" w:rsidR="00693965" w:rsidRPr="00EC76D5" w:rsidRDefault="00693965" w:rsidP="00693965">
      <w:pPr>
        <w:pStyle w:val="Code"/>
      </w:pPr>
      <w:r w:rsidRPr="00EC76D5">
        <w:t xml:space="preserve">  public String toString() {</w:t>
      </w:r>
    </w:p>
    <w:p w14:paraId="70C5B4F6" w14:textId="77777777" w:rsidR="00693965" w:rsidRPr="00EC76D5" w:rsidRDefault="00693965" w:rsidP="00693965">
      <w:pPr>
        <w:pStyle w:val="Code"/>
      </w:pPr>
      <w:r w:rsidRPr="00EC76D5">
        <w:t xml:space="preserve">    return m_sort.name().replace("_", " ").toLowerCase();</w:t>
      </w:r>
    </w:p>
    <w:p w14:paraId="6BBC3222" w14:textId="77777777" w:rsidR="00693965" w:rsidRPr="00EC76D5" w:rsidRDefault="00693965" w:rsidP="00693965">
      <w:pPr>
        <w:pStyle w:val="Code"/>
      </w:pPr>
      <w:r w:rsidRPr="00EC76D5">
        <w:t xml:space="preserve">  }  </w:t>
      </w:r>
    </w:p>
    <w:p w14:paraId="492BA50E" w14:textId="72547CF9" w:rsidR="0096393C" w:rsidRPr="00EC76D5" w:rsidRDefault="00693965" w:rsidP="0096393C">
      <w:pPr>
        <w:pStyle w:val="Code"/>
      </w:pPr>
      <w:r w:rsidRPr="00EC76D5">
        <w:t>}</w:t>
      </w:r>
    </w:p>
    <w:p w14:paraId="67FB74EB" w14:textId="08A22E0E" w:rsidR="00FF12D1" w:rsidRPr="00EC76D5" w:rsidRDefault="009E72BD" w:rsidP="007C3B5B">
      <w:pPr>
        <w:pStyle w:val="Rubrik2"/>
      </w:pPr>
      <w:bookmarkStart w:id="5566" w:name="_Toc481936399"/>
      <w:r w:rsidRPr="00EC76D5">
        <w:t xml:space="preserve">Type </w:t>
      </w:r>
      <w:r w:rsidR="007B5935" w:rsidRPr="00EC76D5">
        <w:t>Cast</w:t>
      </w:r>
      <w:r w:rsidR="004A5E53" w:rsidRPr="00EC76D5">
        <w:t>ing</w:t>
      </w:r>
      <w:bookmarkEnd w:id="5566"/>
    </w:p>
    <w:p w14:paraId="34C155CE" w14:textId="69CD90E0" w:rsidR="004F26D4" w:rsidRPr="00EC76D5" w:rsidRDefault="004F26D4" w:rsidP="004F26D4">
      <w:r w:rsidRPr="00EC76D5">
        <w:t xml:space="preserve">Type </w:t>
      </w:r>
      <w:r w:rsidR="004A5E53" w:rsidRPr="00EC76D5">
        <w:t xml:space="preserve">casting </w:t>
      </w:r>
      <w:r w:rsidRPr="00EC76D5">
        <w:t>occurs on several occasions in C.</w:t>
      </w:r>
      <w:r w:rsidR="00B441E6" w:rsidRPr="00EC76D5">
        <w:t xml:space="preserve"> There are two types of </w:t>
      </w:r>
      <w:r w:rsidR="00CD5833" w:rsidRPr="00EC76D5">
        <w:t>cast</w:t>
      </w:r>
      <w:r w:rsidR="00B441E6" w:rsidRPr="00EC76D5">
        <w:t>:</w:t>
      </w:r>
      <w:r w:rsidR="007B5935" w:rsidRPr="00EC76D5">
        <w:t xml:space="preserve"> explicit (manual) </w:t>
      </w:r>
      <w:r w:rsidR="00B441E6" w:rsidRPr="00EC76D5">
        <w:t xml:space="preserve">conversation where </w:t>
      </w:r>
      <w:r w:rsidR="00CE6FFB" w:rsidRPr="00EC76D5">
        <w:t xml:space="preserve">type cast is stated </w:t>
      </w:r>
      <w:r w:rsidR="00B441E6" w:rsidRPr="00EC76D5">
        <w:t xml:space="preserve">and </w:t>
      </w:r>
      <w:r w:rsidR="007B5935" w:rsidRPr="00EC76D5">
        <w:t>implicit (automatic)</w:t>
      </w:r>
      <w:r w:rsidR="00B441E6" w:rsidRPr="00EC76D5">
        <w:t xml:space="preserve"> where it the type cast is omitted:</w:t>
      </w:r>
    </w:p>
    <w:p w14:paraId="56B66AA2" w14:textId="25DD8A34" w:rsidR="00B441E6" w:rsidRPr="00EC76D5" w:rsidRDefault="00B441E6" w:rsidP="00B441E6">
      <w:pPr>
        <w:pStyle w:val="Code"/>
      </w:pPr>
      <w:r w:rsidRPr="00EC76D5">
        <w:t>double x = 3.1;</w:t>
      </w:r>
    </w:p>
    <w:p w14:paraId="5343A1EF" w14:textId="143C8871" w:rsidR="00B441E6" w:rsidRPr="00EC76D5" w:rsidRDefault="00B441E6" w:rsidP="00B441E6">
      <w:pPr>
        <w:pStyle w:val="Code"/>
      </w:pPr>
      <w:r w:rsidRPr="00EC76D5">
        <w:t xml:space="preserve">int </w:t>
      </w:r>
      <w:r w:rsidR="003A0DE9" w:rsidRPr="00EC76D5">
        <w:t>y</w:t>
      </w:r>
      <w:r w:rsidRPr="00EC76D5">
        <w:t xml:space="preserve"> = x,       // implicit</w:t>
      </w:r>
      <w:r w:rsidR="00D2670E" w:rsidRPr="00EC76D5">
        <w:t xml:space="preserve"> cast</w:t>
      </w:r>
    </w:p>
    <w:p w14:paraId="451DCC2D" w14:textId="53BCFCD6" w:rsidR="00B441E6" w:rsidRPr="00EC76D5" w:rsidRDefault="003A0DE9" w:rsidP="00B441E6">
      <w:pPr>
        <w:pStyle w:val="Code"/>
      </w:pPr>
      <w:r w:rsidRPr="00EC76D5">
        <w:t xml:space="preserve">    z</w:t>
      </w:r>
      <w:r w:rsidR="00B441E6" w:rsidRPr="00EC76D5">
        <w:t xml:space="preserve"> = (int) x; // explicit</w:t>
      </w:r>
      <w:r w:rsidR="00D2670E" w:rsidRPr="00EC76D5">
        <w:t xml:space="preserve"> cast</w:t>
      </w:r>
    </w:p>
    <w:p w14:paraId="74BB1424" w14:textId="17B731F8" w:rsidR="007B5935" w:rsidRPr="00EC76D5" w:rsidRDefault="007B5935" w:rsidP="007B5935">
      <w:r w:rsidRPr="00EC76D5">
        <w:t xml:space="preserve">Even though implicit casts are allowed in C, a warning is often raised when the cast </w:t>
      </w:r>
      <w:r w:rsidR="001F745C" w:rsidRPr="00EC76D5">
        <w:t>causes the value to be truncated in some form, like in the co</w:t>
      </w:r>
      <w:r w:rsidR="00E676FF" w:rsidRPr="00EC76D5">
        <w:t>d</w:t>
      </w:r>
      <w:r w:rsidR="001F745C" w:rsidRPr="00EC76D5">
        <w:t xml:space="preserve">e above where the decimal part of the double </w:t>
      </w:r>
      <w:r w:rsidR="005206EE" w:rsidRPr="00EC76D5">
        <w:t xml:space="preserve">value </w:t>
      </w:r>
      <w:r w:rsidR="001F745C" w:rsidRPr="00EC76D5">
        <w:t>is lost when casted into an integer</w:t>
      </w:r>
      <w:r w:rsidR="007042C2" w:rsidRPr="00EC76D5">
        <w:t xml:space="preserve"> value</w:t>
      </w:r>
      <w:r w:rsidR="001F745C" w:rsidRPr="00EC76D5">
        <w:t>.</w:t>
      </w:r>
    </w:p>
    <w:p w14:paraId="5565C093" w14:textId="77777777" w:rsidR="001C62E3" w:rsidRPr="00EC76D5" w:rsidRDefault="001C62E3" w:rsidP="001C62E3">
      <w:r w:rsidRPr="00EC76D5">
        <w:t>Naturally, if the types of the source and target trees are the same, we just return the source tree.</w:t>
      </w:r>
    </w:p>
    <w:p w14:paraId="78059207" w14:textId="4082BCEB" w:rsidR="00857488" w:rsidRPr="00EC76D5" w:rsidRDefault="00D83A6D" w:rsidP="00BE5D60">
      <w:pPr>
        <w:pStyle w:val="CodeHeader"/>
      </w:pPr>
      <w:proofErr w:type="spellStart"/>
      <w:r w:rsidRPr="00EC76D5">
        <w:t>TypeCast</w:t>
      </w:r>
      <w:r w:rsidR="00857488" w:rsidRPr="00EC76D5">
        <w:t>.Java</w:t>
      </w:r>
      <w:proofErr w:type="spellEnd"/>
    </w:p>
    <w:p w14:paraId="46C459AF" w14:textId="77777777" w:rsidR="0054297B" w:rsidRPr="00EC76D5" w:rsidRDefault="0054297B" w:rsidP="0054297B">
      <w:pPr>
        <w:pStyle w:val="Code"/>
      </w:pPr>
      <w:r w:rsidRPr="00EC76D5">
        <w:t>package c_compiler;</w:t>
      </w:r>
    </w:p>
    <w:p w14:paraId="75B1577A" w14:textId="77777777" w:rsidR="0054297B" w:rsidRPr="00EC76D5" w:rsidRDefault="0054297B" w:rsidP="0054297B">
      <w:pPr>
        <w:pStyle w:val="Code"/>
      </w:pPr>
    </w:p>
    <w:p w14:paraId="2F75D969" w14:textId="77777777" w:rsidR="0054297B" w:rsidRPr="00EC76D5" w:rsidRDefault="0054297B" w:rsidP="0054297B">
      <w:pPr>
        <w:pStyle w:val="Code"/>
      </w:pPr>
      <w:r w:rsidRPr="00EC76D5">
        <w:t>public class TypeCast {</w:t>
      </w:r>
    </w:p>
    <w:p w14:paraId="57224ECF" w14:textId="77777777" w:rsidR="0054297B" w:rsidRPr="00EC76D5" w:rsidRDefault="0054297B" w:rsidP="0054297B">
      <w:pPr>
        <w:pStyle w:val="Code"/>
      </w:pPr>
      <w:r w:rsidRPr="00EC76D5">
        <w:t xml:space="preserve">  public static SyntaxTree explicitCast(SyntaxTree sourceTree,</w:t>
      </w:r>
    </w:p>
    <w:p w14:paraId="5A3647D8" w14:textId="77777777" w:rsidR="0054297B" w:rsidRPr="00EC76D5" w:rsidRDefault="0054297B" w:rsidP="0054297B">
      <w:pPr>
        <w:pStyle w:val="Code"/>
      </w:pPr>
      <w:r w:rsidRPr="00EC76D5">
        <w:t xml:space="preserve">                                        Type targetType) {</w:t>
      </w:r>
    </w:p>
    <w:p w14:paraId="1DB47A59" w14:textId="77777777" w:rsidR="00CF1554" w:rsidRPr="00EC76D5" w:rsidRDefault="00CF1554" w:rsidP="0054297B">
      <w:pPr>
        <w:pStyle w:val="Code"/>
      </w:pPr>
      <w:r w:rsidRPr="00EC76D5">
        <w:t xml:space="preserve">    sourceTree = SyntaxTreeOptimizer.optimizeExpression(sourceTree);</w:t>
      </w:r>
    </w:p>
    <w:p w14:paraId="6F6F11D7" w14:textId="648A037B" w:rsidR="0054297B" w:rsidRPr="00EC76D5" w:rsidRDefault="0054297B" w:rsidP="0054297B">
      <w:pPr>
        <w:pStyle w:val="Code"/>
      </w:pPr>
      <w:r w:rsidRPr="00EC76D5">
        <w:t xml:space="preserve">    Type sourceType = sourceTree.getType();</w:t>
      </w:r>
    </w:p>
    <w:p w14:paraId="130C6649" w14:textId="77777777" w:rsidR="0054297B" w:rsidRPr="00EC76D5" w:rsidRDefault="0054297B" w:rsidP="0054297B">
      <w:pPr>
        <w:pStyle w:val="Code"/>
      </w:pPr>
    </w:p>
    <w:p w14:paraId="5DBCB7B0" w14:textId="77777777" w:rsidR="0054297B" w:rsidRPr="00EC76D5" w:rsidRDefault="0054297B" w:rsidP="0054297B">
      <w:pPr>
        <w:pStyle w:val="Code"/>
      </w:pPr>
      <w:r w:rsidRPr="00EC76D5">
        <w:t xml:space="preserve">    if (sourceType.equals(targetType)) {</w:t>
      </w:r>
    </w:p>
    <w:p w14:paraId="2BDFCB7B" w14:textId="77777777" w:rsidR="0054297B" w:rsidRPr="00EC76D5" w:rsidRDefault="0054297B" w:rsidP="0054297B">
      <w:pPr>
        <w:pStyle w:val="Code"/>
      </w:pPr>
      <w:r w:rsidRPr="00EC76D5">
        <w:t xml:space="preserve">      return sourceTree;</w:t>
      </w:r>
    </w:p>
    <w:p w14:paraId="4BC58DF2" w14:textId="438E00C7" w:rsidR="003E671C" w:rsidRPr="00EC76D5" w:rsidRDefault="0054297B" w:rsidP="0054297B">
      <w:pPr>
        <w:pStyle w:val="Code"/>
      </w:pPr>
      <w:r w:rsidRPr="00EC76D5">
        <w:t xml:space="preserve">    }</w:t>
      </w:r>
    </w:p>
    <w:p w14:paraId="054F88A6" w14:textId="67DBF2C0" w:rsidR="00EE517F" w:rsidRPr="00EC76D5" w:rsidRDefault="00C369F2" w:rsidP="00650754">
      <w:r w:rsidRPr="00EC76D5">
        <w:t xml:space="preserve">In case of two pointers, we </w:t>
      </w:r>
      <w:r w:rsidR="001B10C1" w:rsidRPr="00EC76D5">
        <w:t xml:space="preserve">create and return </w:t>
      </w:r>
      <w:r w:rsidR="00EE517F" w:rsidRPr="00EC76D5">
        <w:t xml:space="preserve">new pointer in the explicit case. The reason for this is the resulting type shall not be a </w:t>
      </w:r>
      <w:proofErr w:type="gramStart"/>
      <w:r w:rsidR="00EE517F" w:rsidRPr="00EC76D5">
        <w:t>left-value</w:t>
      </w:r>
      <w:proofErr w:type="gramEnd"/>
      <w:r w:rsidR="00EE517F" w:rsidRPr="00EC76D5">
        <w:t xml:space="preserve">. We want to prevent that an explicit cast </w:t>
      </w:r>
      <w:r w:rsidR="00650754" w:rsidRPr="00EC76D5">
        <w:t>is assigned a value. An expression such as “</w:t>
      </w:r>
      <w:r w:rsidR="001A2684" w:rsidRPr="00EC76D5">
        <w:rPr>
          <w:rStyle w:val="CodeInText0"/>
        </w:rPr>
        <w:t>(</w:t>
      </w:r>
      <w:r w:rsidR="00EE517F" w:rsidRPr="00EC76D5">
        <w:rPr>
          <w:rStyle w:val="CodeInText0"/>
        </w:rPr>
        <w:t>(char*) p</w:t>
      </w:r>
      <w:r w:rsidR="001A2684" w:rsidRPr="00EC76D5">
        <w:rPr>
          <w:rStyle w:val="CodeInText0"/>
        </w:rPr>
        <w:t>)</w:t>
      </w:r>
      <w:r w:rsidR="00EE517F" w:rsidRPr="00EC76D5">
        <w:rPr>
          <w:rStyle w:val="CodeInText0"/>
        </w:rPr>
        <w:t xml:space="preserve"> = &amp;q;</w:t>
      </w:r>
      <w:r w:rsidR="00650754" w:rsidRPr="00EC76D5">
        <w:t>” is not</w:t>
      </w:r>
      <w:r w:rsidR="00BF74FC" w:rsidRPr="00EC76D5">
        <w:t xml:space="preserve"> allowed.</w:t>
      </w:r>
    </w:p>
    <w:p w14:paraId="346785D1" w14:textId="77777777" w:rsidR="001B10C1" w:rsidRPr="00EC76D5" w:rsidRDefault="001B10C1" w:rsidP="001B10C1">
      <w:pPr>
        <w:pStyle w:val="Code"/>
      </w:pPr>
      <w:r w:rsidRPr="00EC76D5">
        <w:t xml:space="preserve">    else if (sourceType.isIntegralOrPointer() &amp;&amp;</w:t>
      </w:r>
    </w:p>
    <w:p w14:paraId="0285774D" w14:textId="77777777" w:rsidR="001B10C1" w:rsidRPr="00EC76D5" w:rsidRDefault="001B10C1" w:rsidP="001B10C1">
      <w:pPr>
        <w:pStyle w:val="Code"/>
      </w:pPr>
      <w:r w:rsidRPr="00EC76D5">
        <w:t xml:space="preserve">             targetType.isIntegralOrPointer()) {      </w:t>
      </w:r>
    </w:p>
    <w:p w14:paraId="553E6651" w14:textId="77777777" w:rsidR="001B10C1" w:rsidRPr="00EC76D5" w:rsidRDefault="001B10C1" w:rsidP="001B10C1">
      <w:pPr>
        <w:pStyle w:val="Code"/>
      </w:pPr>
      <w:r w:rsidRPr="00EC76D5">
        <w:t xml:space="preserve">      return SyntaxTreeGenerator.generateUnaryTree</w:t>
      </w:r>
    </w:p>
    <w:p w14:paraId="55E804BF" w14:textId="77777777" w:rsidR="001B10C1" w:rsidRPr="00EC76D5" w:rsidRDefault="001B10C1" w:rsidP="001B10C1">
      <w:pPr>
        <w:pStyle w:val="Code"/>
      </w:pPr>
      <w:r w:rsidRPr="00EC76D5">
        <w:t xml:space="preserve">             (MiddleOperator.IntegralToIntegral, targetType, sourceTree);</w:t>
      </w:r>
    </w:p>
    <w:p w14:paraId="54A9BFFD" w14:textId="410B03A1" w:rsidR="00E8550D" w:rsidRPr="00EC76D5" w:rsidRDefault="001B10C1" w:rsidP="001B10C1">
      <w:pPr>
        <w:pStyle w:val="Code"/>
      </w:pPr>
      <w:r w:rsidRPr="00EC76D5">
        <w:t xml:space="preserve">    }</w:t>
      </w:r>
    </w:p>
    <w:p w14:paraId="0BFD79C4" w14:textId="0F3735F7" w:rsidR="002328AD" w:rsidRPr="00EC76D5" w:rsidRDefault="002328AD" w:rsidP="002328AD">
      <w:r w:rsidRPr="00EC76D5">
        <w:t xml:space="preserve">In case of a cast from an integral </w:t>
      </w:r>
      <w:r w:rsidR="00677478" w:rsidRPr="00EC76D5">
        <w:t>type of one</w:t>
      </w:r>
      <w:r w:rsidR="00B06634" w:rsidRPr="00EC76D5">
        <w:t xml:space="preserve"> byte</w:t>
      </w:r>
      <w:r w:rsidR="00677478" w:rsidRPr="00EC76D5">
        <w:t xml:space="preserve"> </w:t>
      </w:r>
      <w:r w:rsidR="00D942BC" w:rsidRPr="00EC76D5">
        <w:t>(pointer</w:t>
      </w:r>
      <w:r w:rsidR="00C617E2" w:rsidRPr="00EC76D5">
        <w:t>s</w:t>
      </w:r>
      <w:r w:rsidR="00D942BC" w:rsidRPr="00EC76D5">
        <w:t xml:space="preserve"> are always two bytes)</w:t>
      </w:r>
      <w:r w:rsidR="00B06634" w:rsidRPr="00EC76D5">
        <w:t xml:space="preserve"> </w:t>
      </w:r>
      <w:r w:rsidRPr="00EC76D5">
        <w:t>to a floating type, it becomes a</w:t>
      </w:r>
      <w:r w:rsidR="0003696C" w:rsidRPr="00EC76D5">
        <w:t xml:space="preserve"> little bit more complicated </w:t>
      </w:r>
      <w:r w:rsidR="002D4D7F" w:rsidRPr="00EC76D5">
        <w:t>since</w:t>
      </w:r>
      <w:r w:rsidR="0003696C" w:rsidRPr="00EC76D5">
        <w:t xml:space="preserve"> there is no assembly </w:t>
      </w:r>
      <w:r w:rsidR="008D3C5E" w:rsidRPr="00EC76D5">
        <w:t xml:space="preserve">converting </w:t>
      </w:r>
      <w:r w:rsidR="0003696C" w:rsidRPr="00EC76D5">
        <w:t>operator</w:t>
      </w:r>
      <w:r w:rsidR="008D3C5E" w:rsidRPr="00EC76D5">
        <w:t xml:space="preserve">. Instead, we need to </w:t>
      </w:r>
      <w:r w:rsidR="00F144A3" w:rsidRPr="00EC76D5">
        <w:t xml:space="preserve">first convert the small integral value (one byte) to a larger integral value (two bytes), </w:t>
      </w:r>
      <w:r w:rsidR="006A5A84" w:rsidRPr="00EC76D5">
        <w:t xml:space="preserve">which we in turn </w:t>
      </w:r>
      <w:r w:rsidR="00F144A3" w:rsidRPr="00EC76D5">
        <w:t xml:space="preserve">convert to </w:t>
      </w:r>
      <w:r w:rsidR="00284795" w:rsidRPr="00EC76D5">
        <w:t>a floating value.</w:t>
      </w:r>
    </w:p>
    <w:p w14:paraId="4C67C72E" w14:textId="77777777" w:rsidR="008254ED" w:rsidRPr="00EC76D5" w:rsidRDefault="008254ED" w:rsidP="008254ED">
      <w:pPr>
        <w:pStyle w:val="Code"/>
      </w:pPr>
      <w:r w:rsidRPr="00EC76D5">
        <w:t xml:space="preserve">    else if (sourceType.isIntegralOrPointer() &amp;&amp; targetType.isFloating()) {</w:t>
      </w:r>
    </w:p>
    <w:p w14:paraId="44512067" w14:textId="77777777" w:rsidR="008254ED" w:rsidRPr="00EC76D5" w:rsidRDefault="008254ED" w:rsidP="008254ED">
      <w:pPr>
        <w:pStyle w:val="Code"/>
      </w:pPr>
      <w:r w:rsidRPr="00EC76D5">
        <w:t xml:space="preserve">      if (sourceType.getSize() == 1) {</w:t>
      </w:r>
    </w:p>
    <w:p w14:paraId="7754F072" w14:textId="77777777" w:rsidR="008254ED" w:rsidRPr="00EC76D5" w:rsidRDefault="008254ED" w:rsidP="008254ED">
      <w:pPr>
        <w:pStyle w:val="Code"/>
      </w:pPr>
      <w:r w:rsidRPr="00EC76D5">
        <w:t xml:space="preserve">        Type tempType = sourceType.isSigned() ? Type.SignedIntegerType</w:t>
      </w:r>
    </w:p>
    <w:p w14:paraId="10994E3D" w14:textId="77777777" w:rsidR="008254ED" w:rsidRPr="00EC76D5" w:rsidRDefault="008254ED" w:rsidP="008254ED">
      <w:pPr>
        <w:pStyle w:val="Code"/>
      </w:pPr>
      <w:r w:rsidRPr="00EC76D5">
        <w:t xml:space="preserve">                                              : Type.UnsignedIntegerType;</w:t>
      </w:r>
    </w:p>
    <w:p w14:paraId="645B2159" w14:textId="77777777" w:rsidR="008254ED" w:rsidRPr="00EC76D5" w:rsidRDefault="008254ED" w:rsidP="008254ED">
      <w:pPr>
        <w:pStyle w:val="Code"/>
      </w:pPr>
      <w:r w:rsidRPr="00EC76D5">
        <w:t xml:space="preserve">        SyntaxTree tempTree = SyntaxTreeGenerator.generateUnaryTree</w:t>
      </w:r>
    </w:p>
    <w:p w14:paraId="171B2D19" w14:textId="77777777" w:rsidR="008254ED" w:rsidRPr="00EC76D5" w:rsidRDefault="008254ED" w:rsidP="008254ED">
      <w:pPr>
        <w:pStyle w:val="Code"/>
      </w:pPr>
      <w:r w:rsidRPr="00EC76D5">
        <w:t xml:space="preserve">                   (MiddleOperator.IntegralToIntegral, tempType, sourceTree);</w:t>
      </w:r>
    </w:p>
    <w:p w14:paraId="089DE2CA" w14:textId="77777777" w:rsidR="008254ED" w:rsidRPr="00EC76D5" w:rsidRDefault="008254ED" w:rsidP="008254ED">
      <w:pPr>
        <w:pStyle w:val="Code"/>
      </w:pPr>
      <w:r w:rsidRPr="00EC76D5">
        <w:t xml:space="preserve">        return SyntaxTreeGenerator.generateUnaryTree</w:t>
      </w:r>
    </w:p>
    <w:p w14:paraId="2C121688" w14:textId="77777777" w:rsidR="008254ED" w:rsidRPr="00EC76D5" w:rsidRDefault="008254ED" w:rsidP="008254ED">
      <w:pPr>
        <w:pStyle w:val="Code"/>
      </w:pPr>
      <w:r w:rsidRPr="00EC76D5">
        <w:t xml:space="preserve">               (MiddleOperator.IntegralToFloating, targetType, tempTree);</w:t>
      </w:r>
    </w:p>
    <w:p w14:paraId="4CF72D42" w14:textId="77777777" w:rsidR="008254ED" w:rsidRPr="00EC76D5" w:rsidRDefault="008254ED" w:rsidP="008254ED">
      <w:pPr>
        <w:pStyle w:val="Code"/>
      </w:pPr>
      <w:r w:rsidRPr="00EC76D5">
        <w:lastRenderedPageBreak/>
        <w:t xml:space="preserve">      }</w:t>
      </w:r>
    </w:p>
    <w:p w14:paraId="41900C40" w14:textId="77777777" w:rsidR="008254ED" w:rsidRPr="00EC76D5" w:rsidRDefault="008254ED" w:rsidP="008254ED">
      <w:pPr>
        <w:pStyle w:val="Code"/>
      </w:pPr>
      <w:r w:rsidRPr="00EC76D5">
        <w:t xml:space="preserve">      else {</w:t>
      </w:r>
    </w:p>
    <w:p w14:paraId="4E32D3D5" w14:textId="77777777" w:rsidR="008254ED" w:rsidRPr="00EC76D5" w:rsidRDefault="008254ED" w:rsidP="008254ED">
      <w:pPr>
        <w:pStyle w:val="Code"/>
      </w:pPr>
      <w:r w:rsidRPr="00EC76D5">
        <w:t xml:space="preserve">        return SyntaxTreeGenerator.generateUnaryTree</w:t>
      </w:r>
    </w:p>
    <w:p w14:paraId="0EF57164" w14:textId="77777777" w:rsidR="008254ED" w:rsidRPr="00EC76D5" w:rsidRDefault="008254ED" w:rsidP="008254ED">
      <w:pPr>
        <w:pStyle w:val="Code"/>
      </w:pPr>
      <w:r w:rsidRPr="00EC76D5">
        <w:t xml:space="preserve">               (MiddleOperator.IntegralToFloating, targetType, sourceTree);</w:t>
      </w:r>
    </w:p>
    <w:p w14:paraId="790BC917" w14:textId="77777777" w:rsidR="008254ED" w:rsidRPr="00EC76D5" w:rsidRDefault="008254ED" w:rsidP="008254ED">
      <w:pPr>
        <w:pStyle w:val="Code"/>
      </w:pPr>
      <w:r w:rsidRPr="00EC76D5">
        <w:t xml:space="preserve">      }</w:t>
      </w:r>
    </w:p>
    <w:p w14:paraId="0792990F" w14:textId="542E674C" w:rsidR="0021498D" w:rsidRPr="00EC76D5" w:rsidRDefault="008254ED" w:rsidP="008254ED">
      <w:pPr>
        <w:pStyle w:val="Code"/>
      </w:pPr>
      <w:r w:rsidRPr="00EC76D5">
        <w:t xml:space="preserve">    }</w:t>
      </w:r>
    </w:p>
    <w:p w14:paraId="61E4D3C6" w14:textId="7C774B59" w:rsidR="00FC7107" w:rsidRPr="00EC76D5" w:rsidRDefault="00FC7107" w:rsidP="00FC7107">
      <w:r w:rsidRPr="00EC76D5">
        <w:t xml:space="preserve">The same goes for the other way around, </w:t>
      </w:r>
      <w:r w:rsidR="005D099B" w:rsidRPr="00EC76D5">
        <w:t xml:space="preserve">when converting a floating value to a small (one byte) integral value, we first need to convert </w:t>
      </w:r>
      <w:r w:rsidR="006A2629" w:rsidRPr="00EC76D5">
        <w:t>the floating value to an integral value of two bytes, which we in turn convert to a</w:t>
      </w:r>
      <w:r w:rsidR="004A7D45" w:rsidRPr="00EC76D5">
        <w:t>n</w:t>
      </w:r>
      <w:r w:rsidR="006A2629" w:rsidRPr="00EC76D5">
        <w:t xml:space="preserve"> integral value of one byte.</w:t>
      </w:r>
    </w:p>
    <w:p w14:paraId="4BB92F44" w14:textId="77777777" w:rsidR="008254ED" w:rsidRPr="00EC76D5" w:rsidRDefault="008254ED" w:rsidP="008254ED">
      <w:pPr>
        <w:pStyle w:val="Code"/>
      </w:pPr>
      <w:r w:rsidRPr="00EC76D5">
        <w:t xml:space="preserve">    else if (sourceType.isFloating() &amp;&amp; targetType.isIntegralOrPointer()) {</w:t>
      </w:r>
    </w:p>
    <w:p w14:paraId="1A571D05" w14:textId="77777777" w:rsidR="008254ED" w:rsidRPr="00EC76D5" w:rsidRDefault="008254ED" w:rsidP="008254ED">
      <w:pPr>
        <w:pStyle w:val="Code"/>
      </w:pPr>
      <w:r w:rsidRPr="00EC76D5">
        <w:t xml:space="preserve">      if (targetType.getSize() == 1) {</w:t>
      </w:r>
    </w:p>
    <w:p w14:paraId="1B011013" w14:textId="77777777" w:rsidR="008254ED" w:rsidRPr="00EC76D5" w:rsidRDefault="008254ED" w:rsidP="008254ED">
      <w:pPr>
        <w:pStyle w:val="Code"/>
      </w:pPr>
      <w:r w:rsidRPr="00EC76D5">
        <w:t xml:space="preserve">        Type tempType = sourceType.isSigned() ? Type.SignedIntegerType</w:t>
      </w:r>
    </w:p>
    <w:p w14:paraId="12D278C7" w14:textId="77777777" w:rsidR="008254ED" w:rsidRPr="00EC76D5" w:rsidRDefault="008254ED" w:rsidP="008254ED">
      <w:pPr>
        <w:pStyle w:val="Code"/>
      </w:pPr>
      <w:r w:rsidRPr="00EC76D5">
        <w:t xml:space="preserve">                                              : Type.UnsignedIntegerType;</w:t>
      </w:r>
    </w:p>
    <w:p w14:paraId="2F7035E6" w14:textId="77777777" w:rsidR="008254ED" w:rsidRPr="00EC76D5" w:rsidRDefault="008254ED" w:rsidP="008254ED">
      <w:pPr>
        <w:pStyle w:val="Code"/>
      </w:pPr>
      <w:r w:rsidRPr="00EC76D5">
        <w:t xml:space="preserve">        SyntaxTree tempTree = SyntaxTreeGenerator.generateUnaryTree</w:t>
      </w:r>
    </w:p>
    <w:p w14:paraId="7ED07698" w14:textId="77777777" w:rsidR="008254ED" w:rsidRPr="00EC76D5" w:rsidRDefault="008254ED" w:rsidP="008254ED">
      <w:pPr>
        <w:pStyle w:val="Code"/>
      </w:pPr>
      <w:r w:rsidRPr="00EC76D5">
        <w:t xml:space="preserve">                   (MiddleOperator.FloatingToIntegral, tempType, sourceTree);</w:t>
      </w:r>
    </w:p>
    <w:p w14:paraId="1E628E58" w14:textId="77777777" w:rsidR="008254ED" w:rsidRPr="00EC76D5" w:rsidRDefault="008254ED" w:rsidP="008254ED">
      <w:pPr>
        <w:pStyle w:val="Code"/>
      </w:pPr>
      <w:r w:rsidRPr="00EC76D5">
        <w:t xml:space="preserve">        return SyntaxTreeGenerator.generateUnaryTree</w:t>
      </w:r>
    </w:p>
    <w:p w14:paraId="45FB99D0" w14:textId="77777777" w:rsidR="008254ED" w:rsidRPr="00EC76D5" w:rsidRDefault="008254ED" w:rsidP="008254ED">
      <w:pPr>
        <w:pStyle w:val="Code"/>
      </w:pPr>
      <w:r w:rsidRPr="00EC76D5">
        <w:t xml:space="preserve">               (MiddleOperator.IntegralToIntegral, targetType, tempTree);</w:t>
      </w:r>
    </w:p>
    <w:p w14:paraId="6048A437" w14:textId="77777777" w:rsidR="008254ED" w:rsidRPr="00EC76D5" w:rsidRDefault="008254ED" w:rsidP="008254ED">
      <w:pPr>
        <w:pStyle w:val="Code"/>
      </w:pPr>
      <w:r w:rsidRPr="00EC76D5">
        <w:t xml:space="preserve">      }</w:t>
      </w:r>
    </w:p>
    <w:p w14:paraId="5DD0C226" w14:textId="77777777" w:rsidR="008254ED" w:rsidRPr="00EC76D5" w:rsidRDefault="008254ED" w:rsidP="008254ED">
      <w:pPr>
        <w:pStyle w:val="Code"/>
      </w:pPr>
      <w:r w:rsidRPr="00EC76D5">
        <w:t xml:space="preserve">      else {</w:t>
      </w:r>
    </w:p>
    <w:p w14:paraId="2CB5026C" w14:textId="77777777" w:rsidR="008254ED" w:rsidRPr="00EC76D5" w:rsidRDefault="008254ED" w:rsidP="008254ED">
      <w:pPr>
        <w:pStyle w:val="Code"/>
      </w:pPr>
      <w:r w:rsidRPr="00EC76D5">
        <w:t xml:space="preserve">        return SyntaxTreeGenerator.generateUnaryTree</w:t>
      </w:r>
    </w:p>
    <w:p w14:paraId="372AC22D" w14:textId="77777777" w:rsidR="008254ED" w:rsidRPr="00EC76D5" w:rsidRDefault="008254ED" w:rsidP="008254ED">
      <w:pPr>
        <w:pStyle w:val="Code"/>
      </w:pPr>
      <w:r w:rsidRPr="00EC76D5">
        <w:t xml:space="preserve">               (MiddleOperator.FloatingToIntegral, targetType, sourceTree);</w:t>
      </w:r>
    </w:p>
    <w:p w14:paraId="7E68031F" w14:textId="77777777" w:rsidR="008254ED" w:rsidRPr="00EC76D5" w:rsidRDefault="008254ED" w:rsidP="008254ED">
      <w:pPr>
        <w:pStyle w:val="Code"/>
      </w:pPr>
      <w:r w:rsidRPr="00EC76D5">
        <w:t xml:space="preserve">      }</w:t>
      </w:r>
    </w:p>
    <w:p w14:paraId="7D7C4B0A" w14:textId="774CC71A" w:rsidR="0021498D" w:rsidRPr="00EC76D5" w:rsidRDefault="008254ED" w:rsidP="008254ED">
      <w:pPr>
        <w:pStyle w:val="Code"/>
      </w:pPr>
      <w:r w:rsidRPr="00EC76D5">
        <w:t xml:space="preserve">    }</w:t>
      </w:r>
    </w:p>
    <w:p w14:paraId="577E4973" w14:textId="59382F7A" w:rsidR="00D10461" w:rsidRPr="00EC76D5" w:rsidRDefault="008254ED" w:rsidP="0064508E">
      <w:r w:rsidRPr="00EC76D5">
        <w:t xml:space="preserve">The </w:t>
      </w:r>
      <w:r w:rsidR="00D10461" w:rsidRPr="00EC76D5">
        <w:t>remaining cases are trivial</w:t>
      </w:r>
      <w:r w:rsidR="005962A4" w:rsidRPr="00EC76D5">
        <w:t>, w</w:t>
      </w:r>
      <w:r w:rsidR="00D10461" w:rsidRPr="00EC76D5">
        <w:t>e just generate the appropriate converting operation.</w:t>
      </w:r>
    </w:p>
    <w:p w14:paraId="53AAAC76" w14:textId="77777777" w:rsidR="00D32856" w:rsidRPr="00EC76D5" w:rsidRDefault="00D32856" w:rsidP="00D32856">
      <w:pPr>
        <w:pStyle w:val="Code"/>
      </w:pPr>
      <w:r w:rsidRPr="00EC76D5">
        <w:t xml:space="preserve">    else if (sourceType.isFloating() &amp;&amp; targetType.isFloating()) {</w:t>
      </w:r>
    </w:p>
    <w:p w14:paraId="55A70C6C" w14:textId="77777777" w:rsidR="00D32856" w:rsidRPr="00EC76D5" w:rsidRDefault="00D32856" w:rsidP="00D32856">
      <w:pPr>
        <w:pStyle w:val="Code"/>
      </w:pPr>
      <w:r w:rsidRPr="00EC76D5">
        <w:t xml:space="preserve">      return SyntaxTreeGenerator.generateUnaryTree</w:t>
      </w:r>
    </w:p>
    <w:p w14:paraId="0494781C" w14:textId="77777777" w:rsidR="00D32856" w:rsidRPr="00EC76D5" w:rsidRDefault="00D32856" w:rsidP="00D32856">
      <w:pPr>
        <w:pStyle w:val="Code"/>
      </w:pPr>
      <w:r w:rsidRPr="00EC76D5">
        <w:t xml:space="preserve">             (MiddleOperator.FloatingToFloating, targetType, sourceTree);</w:t>
      </w:r>
    </w:p>
    <w:p w14:paraId="4ED07ABA" w14:textId="77777777" w:rsidR="00D32856" w:rsidRPr="00EC76D5" w:rsidRDefault="00D32856" w:rsidP="00D32856">
      <w:pPr>
        <w:pStyle w:val="Code"/>
      </w:pPr>
      <w:r w:rsidRPr="00EC76D5">
        <w:t xml:space="preserve">    }</w:t>
      </w:r>
    </w:p>
    <w:p w14:paraId="2F010006" w14:textId="77777777" w:rsidR="00D32856" w:rsidRPr="00EC76D5" w:rsidRDefault="00D32856" w:rsidP="00D32856">
      <w:pPr>
        <w:pStyle w:val="Code"/>
      </w:pPr>
      <w:r w:rsidRPr="00EC76D5">
        <w:t xml:space="preserve">    else if (sourceType.isLogical() &amp;&amp; targetType.isIntegralOrPointer()) {</w:t>
      </w:r>
    </w:p>
    <w:p w14:paraId="546AA079" w14:textId="77777777" w:rsidR="00D32856" w:rsidRPr="00EC76D5" w:rsidRDefault="00D32856" w:rsidP="00D32856">
      <w:pPr>
        <w:pStyle w:val="Code"/>
      </w:pPr>
      <w:r w:rsidRPr="00EC76D5">
        <w:t xml:space="preserve">      return SyntaxTreeGenerator.generateUnaryTree</w:t>
      </w:r>
    </w:p>
    <w:p w14:paraId="199B27F0" w14:textId="77777777" w:rsidR="00D32856" w:rsidRPr="00EC76D5" w:rsidRDefault="00D32856" w:rsidP="00D32856">
      <w:pPr>
        <w:pStyle w:val="Code"/>
      </w:pPr>
      <w:r w:rsidRPr="00EC76D5">
        <w:t xml:space="preserve">             (MiddleOperator.LogicalToIntegral, targetType, sourceTree);</w:t>
      </w:r>
    </w:p>
    <w:p w14:paraId="7057DDD4" w14:textId="77777777" w:rsidR="00D32856" w:rsidRPr="00EC76D5" w:rsidRDefault="00D32856" w:rsidP="00D32856">
      <w:pPr>
        <w:pStyle w:val="Code"/>
      </w:pPr>
      <w:r w:rsidRPr="00EC76D5">
        <w:t xml:space="preserve">    }</w:t>
      </w:r>
    </w:p>
    <w:p w14:paraId="75E5FE55" w14:textId="77777777" w:rsidR="00D32856" w:rsidRPr="00EC76D5" w:rsidRDefault="00D32856" w:rsidP="00D32856">
      <w:pPr>
        <w:pStyle w:val="Code"/>
      </w:pPr>
      <w:r w:rsidRPr="00EC76D5">
        <w:t xml:space="preserve">    else if (sourceType.isLogical() &amp;&amp; targetType.isFloating()) {</w:t>
      </w:r>
    </w:p>
    <w:p w14:paraId="135AE783" w14:textId="77777777" w:rsidR="00D32856" w:rsidRPr="00EC76D5" w:rsidRDefault="00D32856" w:rsidP="00D32856">
      <w:pPr>
        <w:pStyle w:val="Code"/>
      </w:pPr>
      <w:r w:rsidRPr="00EC76D5">
        <w:t xml:space="preserve">      return SyntaxTreeGenerator.generateUnaryTree</w:t>
      </w:r>
    </w:p>
    <w:p w14:paraId="21703DF8" w14:textId="77777777" w:rsidR="00D32856" w:rsidRPr="00EC76D5" w:rsidRDefault="00D32856" w:rsidP="00D32856">
      <w:pPr>
        <w:pStyle w:val="Code"/>
      </w:pPr>
      <w:r w:rsidRPr="00EC76D5">
        <w:t xml:space="preserve">             (MiddleOperator.LogicalToFloating, targetType, sourceTree);</w:t>
      </w:r>
    </w:p>
    <w:p w14:paraId="6A062177" w14:textId="489CFC43" w:rsidR="00D32856" w:rsidRPr="00EC76D5" w:rsidRDefault="00D32856" w:rsidP="00D32856">
      <w:pPr>
        <w:pStyle w:val="Code"/>
      </w:pPr>
      <w:r w:rsidRPr="00EC76D5">
        <w:t xml:space="preserve">    }</w:t>
      </w:r>
    </w:p>
    <w:p w14:paraId="49867114" w14:textId="58343EC6" w:rsidR="006A6C66" w:rsidRPr="00EC76D5" w:rsidRDefault="00FF3122" w:rsidP="00FF3122">
      <w:pPr>
        <w:rPr>
          <w:noProof/>
        </w:rPr>
      </w:pPr>
      <w:r w:rsidRPr="00EC76D5">
        <w:t>When converting a string to a character pointer we just return the source tree.</w:t>
      </w:r>
    </w:p>
    <w:p w14:paraId="083ED249" w14:textId="77777777" w:rsidR="00D32856" w:rsidRPr="00EC76D5" w:rsidRDefault="00D32856" w:rsidP="00D32856">
      <w:pPr>
        <w:pStyle w:val="Code"/>
      </w:pPr>
      <w:r w:rsidRPr="00EC76D5">
        <w:t xml:space="preserve">    else if (sourceType.isString() &amp;&amp; targetType.isPointer() &amp;&amp;</w:t>
      </w:r>
    </w:p>
    <w:p w14:paraId="6D15FE41" w14:textId="77777777" w:rsidR="00D32856" w:rsidRPr="00EC76D5" w:rsidRDefault="00D32856" w:rsidP="00D32856">
      <w:pPr>
        <w:pStyle w:val="Code"/>
      </w:pPr>
      <w:r w:rsidRPr="00EC76D5">
        <w:t xml:space="preserve">             targetType.getPointerType().isChar()) {</w:t>
      </w:r>
    </w:p>
    <w:p w14:paraId="7FC7E53E" w14:textId="77777777" w:rsidR="00D32856" w:rsidRPr="00EC76D5" w:rsidRDefault="00D32856" w:rsidP="00D32856">
      <w:pPr>
        <w:pStyle w:val="Code"/>
      </w:pPr>
      <w:r w:rsidRPr="00EC76D5">
        <w:t xml:space="preserve">      return sourceTree;</w:t>
      </w:r>
    </w:p>
    <w:p w14:paraId="35FD0DB7" w14:textId="03468892" w:rsidR="00D32856" w:rsidRPr="00EC76D5" w:rsidRDefault="00D32856" w:rsidP="00D32856">
      <w:pPr>
        <w:pStyle w:val="Code"/>
      </w:pPr>
      <w:r w:rsidRPr="00EC76D5">
        <w:t xml:space="preserve">    }</w:t>
      </w:r>
    </w:p>
    <w:p w14:paraId="43F1EDC1" w14:textId="6805AFA3" w:rsidR="008B5419" w:rsidRPr="00EC76D5" w:rsidRDefault="00532460" w:rsidP="008B5419">
      <w:r w:rsidRPr="00EC76D5">
        <w:t>When converting between pointers and arrays we check that they have the same type and (in the arrays case) the same size.</w:t>
      </w:r>
    </w:p>
    <w:p w14:paraId="32EA50F1" w14:textId="77777777" w:rsidR="00827AD7" w:rsidRPr="00EC76D5" w:rsidRDefault="00827AD7" w:rsidP="00827AD7">
      <w:pPr>
        <w:pStyle w:val="Code"/>
      </w:pPr>
      <w:r w:rsidRPr="00EC76D5">
        <w:t xml:space="preserve">    else if (sourceType.isPointerOrArray() &amp;&amp; targetType.isPointerOrArray()) {</w:t>
      </w:r>
    </w:p>
    <w:p w14:paraId="622FF674" w14:textId="77777777" w:rsidR="00827AD7" w:rsidRPr="00EC76D5" w:rsidRDefault="00827AD7" w:rsidP="00827AD7">
      <w:pPr>
        <w:pStyle w:val="Code"/>
      </w:pPr>
      <w:r w:rsidRPr="00EC76D5">
        <w:t xml:space="preserve">      Assert.error(sourceType.getPointerOrArrayType().equals</w:t>
      </w:r>
    </w:p>
    <w:p w14:paraId="650EB63A" w14:textId="77777777" w:rsidR="00827AD7" w:rsidRPr="00EC76D5" w:rsidRDefault="00827AD7" w:rsidP="00827AD7">
      <w:pPr>
        <w:pStyle w:val="Code"/>
      </w:pPr>
      <w:r w:rsidRPr="00EC76D5">
        <w:t xml:space="preserve">                   (targetType.getPointerOrArrayType()),</w:t>
      </w:r>
    </w:p>
    <w:p w14:paraId="0071B31B" w14:textId="77777777" w:rsidR="00827AD7" w:rsidRPr="00EC76D5" w:rsidRDefault="00827AD7" w:rsidP="00827AD7">
      <w:pPr>
        <w:pStyle w:val="Code"/>
      </w:pPr>
      <w:r w:rsidRPr="00EC76D5">
        <w:t xml:space="preserve">                   sourceType, "cannot be converted to " + targetType);</w:t>
      </w:r>
    </w:p>
    <w:p w14:paraId="24F0B2BB" w14:textId="77777777" w:rsidR="00827AD7" w:rsidRPr="00EC76D5" w:rsidRDefault="00827AD7" w:rsidP="00827AD7">
      <w:pPr>
        <w:pStyle w:val="Code"/>
      </w:pPr>
      <w:r w:rsidRPr="00EC76D5">
        <w:t xml:space="preserve">      </w:t>
      </w:r>
    </w:p>
    <w:p w14:paraId="410571F2" w14:textId="77777777" w:rsidR="00827AD7" w:rsidRPr="00EC76D5" w:rsidRDefault="00827AD7" w:rsidP="00827AD7">
      <w:pPr>
        <w:pStyle w:val="Code"/>
      </w:pPr>
      <w:r w:rsidRPr="00EC76D5">
        <w:t xml:space="preserve">      if (sourceType.isArray() &amp;&amp; targetType.isArray() &amp;&amp;</w:t>
      </w:r>
    </w:p>
    <w:p w14:paraId="08F1373B" w14:textId="77777777" w:rsidR="00827AD7" w:rsidRPr="00EC76D5" w:rsidRDefault="00827AD7" w:rsidP="00827AD7">
      <w:pPr>
        <w:pStyle w:val="Code"/>
      </w:pPr>
      <w:r w:rsidRPr="00EC76D5">
        <w:t xml:space="preserve">          (targetType.getArraySize() != 0)) {</w:t>
      </w:r>
    </w:p>
    <w:p w14:paraId="28E09A37" w14:textId="77777777" w:rsidR="00827AD7" w:rsidRPr="00EC76D5" w:rsidRDefault="00827AD7" w:rsidP="00827AD7">
      <w:pPr>
        <w:pStyle w:val="Code"/>
      </w:pPr>
      <w:r w:rsidRPr="00EC76D5">
        <w:t xml:space="preserve">        Assert.error(targetType.getArraySize() == targetType.getArraySize(),</w:t>
      </w:r>
    </w:p>
    <w:p w14:paraId="4B890A45" w14:textId="77777777" w:rsidR="00827AD7" w:rsidRPr="00EC76D5" w:rsidRDefault="00827AD7" w:rsidP="00827AD7">
      <w:pPr>
        <w:pStyle w:val="Code"/>
      </w:pPr>
      <w:r w:rsidRPr="00EC76D5">
        <w:lastRenderedPageBreak/>
        <w:t xml:space="preserve">                     sourceType, "different array sizes");</w:t>
      </w:r>
    </w:p>
    <w:p w14:paraId="635BCE2F" w14:textId="77777777" w:rsidR="00827AD7" w:rsidRPr="00EC76D5" w:rsidRDefault="00827AD7" w:rsidP="00827AD7">
      <w:pPr>
        <w:pStyle w:val="Code"/>
      </w:pPr>
      <w:r w:rsidRPr="00EC76D5">
        <w:t xml:space="preserve">      }</w:t>
      </w:r>
    </w:p>
    <w:p w14:paraId="5401C81A" w14:textId="77777777" w:rsidR="00827AD7" w:rsidRPr="00EC76D5" w:rsidRDefault="00827AD7" w:rsidP="00827AD7">
      <w:pPr>
        <w:pStyle w:val="Code"/>
      </w:pPr>
      <w:r w:rsidRPr="00EC76D5">
        <w:t xml:space="preserve">      </w:t>
      </w:r>
    </w:p>
    <w:p w14:paraId="63665DEB" w14:textId="77777777" w:rsidR="00827AD7" w:rsidRPr="00EC76D5" w:rsidRDefault="00827AD7" w:rsidP="00827AD7">
      <w:pPr>
        <w:pStyle w:val="Code"/>
      </w:pPr>
      <w:r w:rsidRPr="00EC76D5">
        <w:t xml:space="preserve">      return sourceTree;</w:t>
      </w:r>
    </w:p>
    <w:p w14:paraId="692DDD5B" w14:textId="4D35CE58" w:rsidR="00827AD7" w:rsidRPr="00EC76D5" w:rsidRDefault="00827AD7" w:rsidP="00827AD7">
      <w:pPr>
        <w:pStyle w:val="Code"/>
      </w:pPr>
      <w:r w:rsidRPr="00EC76D5">
        <w:t xml:space="preserve">    }</w:t>
      </w:r>
    </w:p>
    <w:p w14:paraId="2439E521" w14:textId="50DD71BC" w:rsidR="00654E23" w:rsidRPr="00EC76D5" w:rsidRDefault="00654E23" w:rsidP="00654E23">
      <w:r w:rsidRPr="00EC76D5">
        <w:t xml:space="preserve">It is possible to explicitly convert a value to </w:t>
      </w:r>
      <w:r w:rsidRPr="00EC76D5">
        <w:rPr>
          <w:rStyle w:val="CodeInText0"/>
        </w:rPr>
        <w:t>void</w:t>
      </w:r>
      <w:r w:rsidRPr="00EC76D5">
        <w:t>. In that case, we just return null.</w:t>
      </w:r>
    </w:p>
    <w:p w14:paraId="1F91D5DC" w14:textId="77777777" w:rsidR="00827AD7" w:rsidRPr="00EC76D5" w:rsidRDefault="00827AD7" w:rsidP="00827AD7">
      <w:pPr>
        <w:pStyle w:val="Code"/>
      </w:pPr>
      <w:r w:rsidRPr="00EC76D5">
        <w:t xml:space="preserve">    else if (targetType.isVoid()) {</w:t>
      </w:r>
    </w:p>
    <w:p w14:paraId="38C61EAE" w14:textId="77777777" w:rsidR="00827AD7" w:rsidRPr="00EC76D5" w:rsidRDefault="00827AD7" w:rsidP="00827AD7">
      <w:pPr>
        <w:pStyle w:val="Code"/>
      </w:pPr>
      <w:r w:rsidRPr="00EC76D5">
        <w:t xml:space="preserve">      return null;</w:t>
      </w:r>
    </w:p>
    <w:p w14:paraId="2393D72C" w14:textId="42FCED5E" w:rsidR="00827AD7" w:rsidRPr="00EC76D5" w:rsidRDefault="00827AD7" w:rsidP="00827AD7">
      <w:pPr>
        <w:pStyle w:val="Code"/>
      </w:pPr>
      <w:r w:rsidRPr="00EC76D5">
        <w:t xml:space="preserve">    }</w:t>
      </w:r>
    </w:p>
    <w:p w14:paraId="7C2AFF52" w14:textId="381B41DE" w:rsidR="00F228FE" w:rsidRPr="00EC76D5" w:rsidRDefault="00F228FE" w:rsidP="00F228FE">
      <w:r w:rsidRPr="00EC76D5">
        <w:t>If non</w:t>
      </w:r>
      <w:r w:rsidR="00E62FAA" w:rsidRPr="00EC76D5">
        <w:t>e</w:t>
      </w:r>
      <w:r w:rsidRPr="00EC76D5">
        <w:t xml:space="preserve"> of the cases above applies, we raise an error.</w:t>
      </w:r>
    </w:p>
    <w:p w14:paraId="79B28447" w14:textId="77777777" w:rsidR="00827AD7" w:rsidRPr="00EC76D5" w:rsidRDefault="00827AD7" w:rsidP="00827AD7">
      <w:pPr>
        <w:pStyle w:val="Code"/>
      </w:pPr>
      <w:r w:rsidRPr="00EC76D5">
        <w:t xml:space="preserve">    else {</w:t>
      </w:r>
    </w:p>
    <w:p w14:paraId="50899B11" w14:textId="77777777" w:rsidR="00827AD7" w:rsidRPr="00EC76D5" w:rsidRDefault="00827AD7" w:rsidP="00827AD7">
      <w:pPr>
        <w:pStyle w:val="Code"/>
      </w:pPr>
      <w:r w:rsidRPr="00EC76D5">
        <w:t xml:space="preserve">      Assert.error("Cannot convert from " + sourceType + " to " + targetType);</w:t>
      </w:r>
    </w:p>
    <w:p w14:paraId="4A0EBE02" w14:textId="77777777" w:rsidR="00827AD7" w:rsidRPr="00EC76D5" w:rsidRDefault="00827AD7" w:rsidP="00827AD7">
      <w:pPr>
        <w:pStyle w:val="Code"/>
      </w:pPr>
      <w:r w:rsidRPr="00EC76D5">
        <w:t xml:space="preserve">      return null;</w:t>
      </w:r>
    </w:p>
    <w:p w14:paraId="5482D755" w14:textId="6B0A04AC" w:rsidR="00827AD7" w:rsidRPr="00EC76D5" w:rsidRDefault="00827AD7" w:rsidP="00827AD7">
      <w:pPr>
        <w:pStyle w:val="Code"/>
      </w:pPr>
      <w:r w:rsidRPr="00EC76D5">
        <w:t xml:space="preserve">    }</w:t>
      </w:r>
    </w:p>
    <w:p w14:paraId="2B4F0C34" w14:textId="5D67AB4A" w:rsidR="00A52B14" w:rsidRPr="00EC76D5" w:rsidRDefault="00A52B14" w:rsidP="00A52B14">
      <w:r w:rsidRPr="00EC76D5">
        <w:t xml:space="preserve">The </w:t>
      </w:r>
      <w:proofErr w:type="spellStart"/>
      <w:r w:rsidRPr="00EC76D5">
        <w:rPr>
          <w:rStyle w:val="CodeInText0"/>
        </w:rPr>
        <w:t>implicitCast</w:t>
      </w:r>
      <w:proofErr w:type="spellEnd"/>
      <w:r w:rsidRPr="00EC76D5">
        <w:t xml:space="preserve"> method does basically the same thing as </w:t>
      </w:r>
      <w:proofErr w:type="spellStart"/>
      <w:r w:rsidRPr="00EC76D5">
        <w:rPr>
          <w:rStyle w:val="CodeInText0"/>
        </w:rPr>
        <w:t>explicitCast</w:t>
      </w:r>
      <w:proofErr w:type="spellEnd"/>
      <w:r w:rsidRPr="00EC76D5">
        <w:t xml:space="preserve">. The difference is that </w:t>
      </w:r>
      <w:r w:rsidR="00616785" w:rsidRPr="00EC76D5">
        <w:t>is raises warnings in case of converti</w:t>
      </w:r>
      <w:r w:rsidR="00903ED0" w:rsidRPr="00EC76D5">
        <w:t>ng</w:t>
      </w:r>
      <w:r w:rsidR="00616785" w:rsidRPr="00EC76D5">
        <w:t xml:space="preserve"> from a larger type to a smaller type.</w:t>
      </w:r>
      <w:r w:rsidR="003A60DE" w:rsidRPr="00EC76D5">
        <w:t xml:space="preserve"> Another difference is that we do not need to create </w:t>
      </w:r>
      <w:proofErr w:type="gramStart"/>
      <w:r w:rsidR="003A60DE" w:rsidRPr="00EC76D5">
        <w:t>an</w:t>
      </w:r>
      <w:proofErr w:type="gramEnd"/>
      <w:r w:rsidR="003A60DE" w:rsidRPr="00EC76D5">
        <w:t xml:space="preserve"> new type if it has the same size as the source type.</w:t>
      </w:r>
    </w:p>
    <w:p w14:paraId="334FD0C1" w14:textId="164A86DC" w:rsidR="00156E25" w:rsidRPr="00EC76D5" w:rsidRDefault="00156E25" w:rsidP="00156E25">
      <w:pPr>
        <w:pStyle w:val="Code"/>
      </w:pPr>
      <w:r w:rsidRPr="00EC76D5">
        <w:t xml:space="preserve">  public static SyntaxTree implicitCast(SyntaxTree sourceTree,</w:t>
      </w:r>
    </w:p>
    <w:p w14:paraId="18085249" w14:textId="694CF1A4" w:rsidR="00156E25" w:rsidRPr="00EC76D5" w:rsidRDefault="00156E25" w:rsidP="00156E25">
      <w:pPr>
        <w:pStyle w:val="Code"/>
      </w:pPr>
      <w:r w:rsidRPr="00EC76D5">
        <w:t xml:space="preserve">                                   </w:t>
      </w:r>
      <w:r w:rsidR="00A52B14" w:rsidRPr="00EC76D5">
        <w:t xml:space="preserve">  </w:t>
      </w:r>
      <w:r w:rsidRPr="00EC76D5">
        <w:t xml:space="preserve">   Type targetType) {</w:t>
      </w:r>
    </w:p>
    <w:p w14:paraId="124969A7" w14:textId="77777777" w:rsidR="00156E25" w:rsidRPr="00EC76D5" w:rsidRDefault="00156E25" w:rsidP="00156E25">
      <w:pPr>
        <w:pStyle w:val="Code"/>
      </w:pPr>
      <w:r w:rsidRPr="00EC76D5">
        <w:t xml:space="preserve">    sourceTree = SyntaxTreeOptimizer.optimizeExpression(sourceTree);</w:t>
      </w:r>
    </w:p>
    <w:p w14:paraId="2566E8D0" w14:textId="5D42680D" w:rsidR="00156E25" w:rsidRPr="00EC76D5" w:rsidRDefault="000A036D" w:rsidP="000C3467">
      <w:r w:rsidRPr="00EC76D5">
        <w:t>If the source tree h</w:t>
      </w:r>
      <w:r w:rsidR="000C3467" w:rsidRPr="00EC76D5">
        <w:t>as a value with the same size as the target type, we just return the source tree.</w:t>
      </w:r>
    </w:p>
    <w:p w14:paraId="77FE2F6D" w14:textId="77777777" w:rsidR="00156E25" w:rsidRPr="00EC76D5" w:rsidRDefault="00156E25" w:rsidP="00156E25">
      <w:pPr>
        <w:pStyle w:val="Code"/>
      </w:pPr>
      <w:r w:rsidRPr="00EC76D5">
        <w:t xml:space="preserve">    if ((sourceTree.getSymbol() != null) &amp;&amp; sourceTree.getSymbol().hasValue()</w:t>
      </w:r>
    </w:p>
    <w:p w14:paraId="6D6E6DD1" w14:textId="77777777" w:rsidR="00156E25" w:rsidRPr="00EC76D5" w:rsidRDefault="00156E25" w:rsidP="00156E25">
      <w:pPr>
        <w:pStyle w:val="Code"/>
      </w:pPr>
      <w:r w:rsidRPr="00EC76D5">
        <w:t xml:space="preserve">        &amp;&amp; sourceTree.getType().getSize() == targetType.getSize()) {</w:t>
      </w:r>
    </w:p>
    <w:p w14:paraId="4077E9A1" w14:textId="77777777" w:rsidR="00156E25" w:rsidRPr="00EC76D5" w:rsidRDefault="00156E25" w:rsidP="00156E25">
      <w:pPr>
        <w:pStyle w:val="Code"/>
      </w:pPr>
      <w:r w:rsidRPr="00EC76D5">
        <w:t xml:space="preserve">      return sourceTree;</w:t>
      </w:r>
    </w:p>
    <w:p w14:paraId="534AA552" w14:textId="77777777" w:rsidR="00156E25" w:rsidRPr="00EC76D5" w:rsidRDefault="00156E25" w:rsidP="00156E25">
      <w:pPr>
        <w:pStyle w:val="Code"/>
      </w:pPr>
      <w:r w:rsidRPr="00EC76D5">
        <w:t xml:space="preserve">    }</w:t>
      </w:r>
    </w:p>
    <w:p w14:paraId="59DFDF09" w14:textId="77777777" w:rsidR="004B37C0" w:rsidRPr="00EC76D5" w:rsidRDefault="004B37C0" w:rsidP="00156E25">
      <w:pPr>
        <w:pStyle w:val="Code"/>
      </w:pPr>
    </w:p>
    <w:p w14:paraId="71B520D7" w14:textId="704D205F" w:rsidR="00156E25" w:rsidRPr="00EC76D5" w:rsidRDefault="00156E25" w:rsidP="00156E25">
      <w:pPr>
        <w:pStyle w:val="Code"/>
      </w:pPr>
      <w:r w:rsidRPr="00EC76D5">
        <w:t xml:space="preserve">    Type sourceType = sourceTree.getType();</w:t>
      </w:r>
    </w:p>
    <w:p w14:paraId="4CB9C114" w14:textId="77777777" w:rsidR="00156E25" w:rsidRPr="00EC76D5" w:rsidRDefault="00156E25" w:rsidP="00156E25">
      <w:pPr>
        <w:pStyle w:val="Code"/>
      </w:pPr>
    </w:p>
    <w:p w14:paraId="0D31088A" w14:textId="77777777" w:rsidR="00156E25" w:rsidRPr="00EC76D5" w:rsidRDefault="00156E25" w:rsidP="00156E25">
      <w:pPr>
        <w:pStyle w:val="Code"/>
      </w:pPr>
      <w:r w:rsidRPr="00EC76D5">
        <w:t xml:space="preserve">    if (sourceType.equals(targetType)) {</w:t>
      </w:r>
    </w:p>
    <w:p w14:paraId="2D215BAB" w14:textId="77777777" w:rsidR="00156E25" w:rsidRPr="00EC76D5" w:rsidRDefault="00156E25" w:rsidP="00156E25">
      <w:pPr>
        <w:pStyle w:val="Code"/>
      </w:pPr>
      <w:r w:rsidRPr="00EC76D5">
        <w:t xml:space="preserve">      return sourceTree;</w:t>
      </w:r>
    </w:p>
    <w:p w14:paraId="73C6782C" w14:textId="77777777" w:rsidR="00156E25" w:rsidRPr="00EC76D5" w:rsidRDefault="00156E25" w:rsidP="00156E25">
      <w:pPr>
        <w:pStyle w:val="Code"/>
      </w:pPr>
      <w:r w:rsidRPr="00EC76D5">
        <w:t xml:space="preserve">    }</w:t>
      </w:r>
    </w:p>
    <w:p w14:paraId="1FFD3403" w14:textId="77777777" w:rsidR="00156E25" w:rsidRPr="00EC76D5" w:rsidRDefault="00156E25" w:rsidP="00156E25">
      <w:pPr>
        <w:pStyle w:val="Code"/>
      </w:pPr>
      <w:r w:rsidRPr="00EC76D5">
        <w:t xml:space="preserve">    else if (sourceType.isPointer() &amp;&amp; targetType.isPointer()) {</w:t>
      </w:r>
    </w:p>
    <w:p w14:paraId="4FC10CAA" w14:textId="77777777" w:rsidR="00156E25" w:rsidRPr="00EC76D5" w:rsidRDefault="00156E25" w:rsidP="00156E25">
      <w:pPr>
        <w:pStyle w:val="Code"/>
      </w:pPr>
      <w:r w:rsidRPr="00EC76D5">
        <w:t xml:space="preserve">      return sourceTree;</w:t>
      </w:r>
    </w:p>
    <w:p w14:paraId="3C0FAABA" w14:textId="6A77BACB" w:rsidR="00156E25" w:rsidRPr="00EC76D5" w:rsidRDefault="00156E25" w:rsidP="00156E25">
      <w:pPr>
        <w:pStyle w:val="Code"/>
      </w:pPr>
      <w:r w:rsidRPr="00EC76D5">
        <w:t xml:space="preserve">    }</w:t>
      </w:r>
    </w:p>
    <w:p w14:paraId="0E45EE11" w14:textId="10E60F7D" w:rsidR="007C7F9C" w:rsidRPr="00EC76D5" w:rsidRDefault="00CE0435" w:rsidP="007C7F9C">
      <w:r w:rsidRPr="00EC76D5">
        <w:t xml:space="preserve">If case of </w:t>
      </w:r>
      <w:proofErr w:type="spellStart"/>
      <w:r w:rsidRPr="00EC76D5">
        <w:t>convertion</w:t>
      </w:r>
      <w:proofErr w:type="spellEnd"/>
      <w:r w:rsidRPr="00EC76D5">
        <w:t xml:space="preserve"> </w:t>
      </w:r>
      <w:proofErr w:type="spellStart"/>
      <w:r w:rsidRPr="00EC76D5">
        <w:t>f</w:t>
      </w:r>
      <w:r w:rsidR="0090451C" w:rsidRPr="00EC76D5">
        <w:t>ro</w:t>
      </w:r>
      <w:r w:rsidRPr="00EC76D5">
        <w:t>om</w:t>
      </w:r>
      <w:proofErr w:type="spellEnd"/>
      <w:r w:rsidRPr="00EC76D5">
        <w:t xml:space="preserve"> a larger integral type to a smaller type, we </w:t>
      </w:r>
      <w:proofErr w:type="spellStart"/>
      <w:r w:rsidRPr="00EC76D5">
        <w:t>reaise</w:t>
      </w:r>
      <w:proofErr w:type="spellEnd"/>
      <w:r w:rsidRPr="00EC76D5">
        <w:t xml:space="preserve"> a warning.</w:t>
      </w:r>
    </w:p>
    <w:p w14:paraId="40157AA9" w14:textId="77777777" w:rsidR="00156E25" w:rsidRPr="00EC76D5" w:rsidRDefault="00156E25" w:rsidP="00156E25">
      <w:pPr>
        <w:pStyle w:val="Code"/>
      </w:pPr>
      <w:r w:rsidRPr="00EC76D5">
        <w:t xml:space="preserve">    else if (sourceType.isIntegralOrPointer() &amp;&amp;</w:t>
      </w:r>
    </w:p>
    <w:p w14:paraId="130F7E1D" w14:textId="77777777" w:rsidR="00156E25" w:rsidRPr="00EC76D5" w:rsidRDefault="00156E25" w:rsidP="00156E25">
      <w:pPr>
        <w:pStyle w:val="Code"/>
      </w:pPr>
      <w:r w:rsidRPr="00EC76D5">
        <w:t xml:space="preserve">             targetType.isIntegralOrPointer()) {</w:t>
      </w:r>
    </w:p>
    <w:p w14:paraId="5465D468" w14:textId="77777777" w:rsidR="00156E25" w:rsidRPr="00EC76D5" w:rsidRDefault="00156E25" w:rsidP="00156E25">
      <w:pPr>
        <w:pStyle w:val="Code"/>
      </w:pPr>
      <w:r w:rsidRPr="00EC76D5">
        <w:t xml:space="preserve">      if (sourceType.getSize() != targetType.getSize()) {</w:t>
      </w:r>
    </w:p>
    <w:p w14:paraId="61928A9F" w14:textId="77777777" w:rsidR="00156E25" w:rsidRPr="00EC76D5" w:rsidRDefault="00156E25" w:rsidP="00156E25">
      <w:pPr>
        <w:pStyle w:val="Code"/>
      </w:pPr>
      <w:r w:rsidRPr="00EC76D5">
        <w:t xml:space="preserve">        Assert.warning((sourceType.getSize() &lt;= targetType.getSize()), null,</w:t>
      </w:r>
    </w:p>
    <w:p w14:paraId="4DDCE4BB" w14:textId="77777777" w:rsidR="00156E25" w:rsidRPr="00EC76D5" w:rsidRDefault="00156E25" w:rsidP="00156E25">
      <w:pPr>
        <w:pStyle w:val="Code"/>
      </w:pPr>
      <w:r w:rsidRPr="00EC76D5">
        <w:t xml:space="preserve">              "implicit conversion from " + sourceType + " to " + targetType);</w:t>
      </w:r>
    </w:p>
    <w:p w14:paraId="2E3FB426" w14:textId="77777777" w:rsidR="00156E25" w:rsidRPr="00EC76D5" w:rsidRDefault="00156E25" w:rsidP="00156E25">
      <w:pPr>
        <w:pStyle w:val="Code"/>
      </w:pPr>
      <w:r w:rsidRPr="00EC76D5">
        <w:t xml:space="preserve">        return SyntaxTreeGenerator.generateUnaryTree</w:t>
      </w:r>
    </w:p>
    <w:p w14:paraId="5CEEE3F4" w14:textId="77777777" w:rsidR="00156E25" w:rsidRPr="00EC76D5" w:rsidRDefault="00156E25" w:rsidP="00156E25">
      <w:pPr>
        <w:pStyle w:val="Code"/>
      </w:pPr>
      <w:r w:rsidRPr="00EC76D5">
        <w:t xml:space="preserve">               (MiddleOperator.IntegralToIntegral, targetType, sourceTree);</w:t>
      </w:r>
    </w:p>
    <w:p w14:paraId="53ABF2CA" w14:textId="64ECE1BC" w:rsidR="00156E25" w:rsidRPr="00EC76D5" w:rsidRDefault="00156E25" w:rsidP="00156E25">
      <w:pPr>
        <w:pStyle w:val="Code"/>
      </w:pPr>
      <w:r w:rsidRPr="00EC76D5">
        <w:t xml:space="preserve">      }</w:t>
      </w:r>
    </w:p>
    <w:p w14:paraId="6E9CD365" w14:textId="42273DEC" w:rsidR="0090451C" w:rsidRPr="00EC76D5" w:rsidRDefault="0090451C" w:rsidP="0090451C">
      <w:r w:rsidRPr="00EC76D5">
        <w:t xml:space="preserve">In case of </w:t>
      </w:r>
      <w:proofErr w:type="spellStart"/>
      <w:r w:rsidRPr="00EC76D5">
        <w:t>convertion</w:t>
      </w:r>
      <w:proofErr w:type="spellEnd"/>
      <w:r w:rsidRPr="00EC76D5">
        <w:t xml:space="preserve"> between </w:t>
      </w:r>
      <w:proofErr w:type="spellStart"/>
      <w:r w:rsidRPr="00EC76D5">
        <w:t>tow</w:t>
      </w:r>
      <w:proofErr w:type="spellEnd"/>
      <w:r w:rsidRPr="00EC76D5">
        <w:t xml:space="preserve"> different integral types of the same size we just return the source tree. Unlike the explicit case above, we do not need to generate </w:t>
      </w:r>
      <w:proofErr w:type="gramStart"/>
      <w:r w:rsidRPr="00EC76D5">
        <w:t>an</w:t>
      </w:r>
      <w:proofErr w:type="gramEnd"/>
      <w:r w:rsidRPr="00EC76D5">
        <w:t xml:space="preserve"> </w:t>
      </w:r>
      <w:proofErr w:type="spellStart"/>
      <w:r w:rsidRPr="00EC76D5">
        <w:t>convertion</w:t>
      </w:r>
      <w:proofErr w:type="spellEnd"/>
      <w:r w:rsidRPr="00EC76D5">
        <w:t xml:space="preserve"> operator.</w:t>
      </w:r>
    </w:p>
    <w:p w14:paraId="068DFF7C" w14:textId="77777777" w:rsidR="00156E25" w:rsidRPr="00EC76D5" w:rsidRDefault="00156E25" w:rsidP="00156E25">
      <w:pPr>
        <w:pStyle w:val="Code"/>
      </w:pPr>
      <w:r w:rsidRPr="00EC76D5">
        <w:t xml:space="preserve">      else {</w:t>
      </w:r>
    </w:p>
    <w:p w14:paraId="108EF232" w14:textId="77777777" w:rsidR="00156E25" w:rsidRPr="00EC76D5" w:rsidRDefault="00156E25" w:rsidP="00156E25">
      <w:pPr>
        <w:pStyle w:val="Code"/>
      </w:pPr>
      <w:r w:rsidRPr="00EC76D5">
        <w:t xml:space="preserve">        return sourceTree;</w:t>
      </w:r>
    </w:p>
    <w:p w14:paraId="56EE19D7" w14:textId="77777777" w:rsidR="00156E25" w:rsidRPr="00EC76D5" w:rsidRDefault="00156E25" w:rsidP="00156E25">
      <w:pPr>
        <w:pStyle w:val="Code"/>
      </w:pPr>
      <w:r w:rsidRPr="00EC76D5">
        <w:t xml:space="preserve">      }</w:t>
      </w:r>
    </w:p>
    <w:p w14:paraId="0762375C" w14:textId="77777777" w:rsidR="00156E25" w:rsidRPr="00EC76D5" w:rsidRDefault="00156E25" w:rsidP="00156E25">
      <w:pPr>
        <w:pStyle w:val="Code"/>
      </w:pPr>
      <w:r w:rsidRPr="00EC76D5">
        <w:lastRenderedPageBreak/>
        <w:t xml:space="preserve">    }</w:t>
      </w:r>
    </w:p>
    <w:p w14:paraId="5DF26743" w14:textId="77777777" w:rsidR="00156E25" w:rsidRPr="00EC76D5" w:rsidRDefault="00156E25" w:rsidP="00156E25">
      <w:pPr>
        <w:pStyle w:val="Code"/>
      </w:pPr>
      <w:r w:rsidRPr="00EC76D5">
        <w:t xml:space="preserve">    else if (sourceType.isIntegralOrPointer() &amp;&amp; targetType.isFloating()) {</w:t>
      </w:r>
    </w:p>
    <w:p w14:paraId="377060F0" w14:textId="77777777" w:rsidR="00156E25" w:rsidRPr="00EC76D5" w:rsidRDefault="00156E25" w:rsidP="00156E25">
      <w:pPr>
        <w:pStyle w:val="Code"/>
      </w:pPr>
      <w:r w:rsidRPr="00EC76D5">
        <w:t xml:space="preserve">      if (sourceType.getSize() == 1) {</w:t>
      </w:r>
    </w:p>
    <w:p w14:paraId="6D43AABB" w14:textId="77777777" w:rsidR="00156E25" w:rsidRPr="00EC76D5" w:rsidRDefault="00156E25" w:rsidP="00156E25">
      <w:pPr>
        <w:pStyle w:val="Code"/>
      </w:pPr>
      <w:r w:rsidRPr="00EC76D5">
        <w:t xml:space="preserve">        Type tempType = sourceType.isSigned() ? Type.SignedIntegerType</w:t>
      </w:r>
    </w:p>
    <w:p w14:paraId="57F9B614" w14:textId="77777777" w:rsidR="00156E25" w:rsidRPr="00EC76D5" w:rsidRDefault="00156E25" w:rsidP="00156E25">
      <w:pPr>
        <w:pStyle w:val="Code"/>
      </w:pPr>
      <w:r w:rsidRPr="00EC76D5">
        <w:t xml:space="preserve">                                              : Type.UnsignedIntegerType;</w:t>
      </w:r>
    </w:p>
    <w:p w14:paraId="21CAF7B5" w14:textId="77777777" w:rsidR="00156E25" w:rsidRPr="00EC76D5" w:rsidRDefault="00156E25" w:rsidP="00156E25">
      <w:pPr>
        <w:pStyle w:val="Code"/>
      </w:pPr>
      <w:r w:rsidRPr="00EC76D5">
        <w:t xml:space="preserve">        SyntaxTree tempTree = SyntaxTreeGenerator.generateUnaryTree</w:t>
      </w:r>
    </w:p>
    <w:p w14:paraId="028D9773" w14:textId="77777777" w:rsidR="00156E25" w:rsidRPr="00EC76D5" w:rsidRDefault="00156E25" w:rsidP="00156E25">
      <w:pPr>
        <w:pStyle w:val="Code"/>
      </w:pPr>
      <w:r w:rsidRPr="00EC76D5">
        <w:t xml:space="preserve">                   (MiddleOperator.IntegralToIntegral, tempType, sourceTree);</w:t>
      </w:r>
    </w:p>
    <w:p w14:paraId="0CF7CF34" w14:textId="77777777" w:rsidR="00156E25" w:rsidRPr="00EC76D5" w:rsidRDefault="00156E25" w:rsidP="00156E25">
      <w:pPr>
        <w:pStyle w:val="Code"/>
      </w:pPr>
      <w:r w:rsidRPr="00EC76D5">
        <w:t xml:space="preserve">        return SyntaxTreeGenerator.generateUnaryTree</w:t>
      </w:r>
    </w:p>
    <w:p w14:paraId="19D4A8C1" w14:textId="77777777" w:rsidR="00156E25" w:rsidRPr="00EC76D5" w:rsidRDefault="00156E25" w:rsidP="00156E25">
      <w:pPr>
        <w:pStyle w:val="Code"/>
      </w:pPr>
      <w:r w:rsidRPr="00EC76D5">
        <w:t xml:space="preserve">               (MiddleOperator.IntegralToFloating, targetType, tempTree);</w:t>
      </w:r>
    </w:p>
    <w:p w14:paraId="0E5ABAB1" w14:textId="77777777" w:rsidR="00156E25" w:rsidRPr="00EC76D5" w:rsidRDefault="00156E25" w:rsidP="00156E25">
      <w:pPr>
        <w:pStyle w:val="Code"/>
      </w:pPr>
      <w:r w:rsidRPr="00EC76D5">
        <w:t xml:space="preserve">      }</w:t>
      </w:r>
    </w:p>
    <w:p w14:paraId="49B8C093" w14:textId="77777777" w:rsidR="00156E25" w:rsidRPr="00EC76D5" w:rsidRDefault="00156E25" w:rsidP="00156E25">
      <w:pPr>
        <w:pStyle w:val="Code"/>
      </w:pPr>
      <w:r w:rsidRPr="00EC76D5">
        <w:t xml:space="preserve">      else {</w:t>
      </w:r>
    </w:p>
    <w:p w14:paraId="4FC0A64C" w14:textId="77777777" w:rsidR="00156E25" w:rsidRPr="00EC76D5" w:rsidRDefault="00156E25" w:rsidP="00156E25">
      <w:pPr>
        <w:pStyle w:val="Code"/>
      </w:pPr>
      <w:r w:rsidRPr="00EC76D5">
        <w:t xml:space="preserve">        return SyntaxTreeGenerator.generateUnaryTree</w:t>
      </w:r>
    </w:p>
    <w:p w14:paraId="2CB8A081" w14:textId="77777777" w:rsidR="00156E25" w:rsidRPr="00EC76D5" w:rsidRDefault="00156E25" w:rsidP="00156E25">
      <w:pPr>
        <w:pStyle w:val="Code"/>
      </w:pPr>
      <w:r w:rsidRPr="00EC76D5">
        <w:t xml:space="preserve">               (MiddleOperator.IntegralToFloating, targetType, sourceTree);</w:t>
      </w:r>
    </w:p>
    <w:p w14:paraId="41F2481C" w14:textId="77777777" w:rsidR="00156E25" w:rsidRPr="00EC76D5" w:rsidRDefault="00156E25" w:rsidP="00156E25">
      <w:pPr>
        <w:pStyle w:val="Code"/>
      </w:pPr>
      <w:r w:rsidRPr="00EC76D5">
        <w:t xml:space="preserve">      }</w:t>
      </w:r>
    </w:p>
    <w:p w14:paraId="06C52C72" w14:textId="77777777" w:rsidR="00156E25" w:rsidRPr="00EC76D5" w:rsidRDefault="00156E25" w:rsidP="00156E25">
      <w:pPr>
        <w:pStyle w:val="Code"/>
      </w:pPr>
      <w:r w:rsidRPr="00EC76D5">
        <w:t xml:space="preserve">    }</w:t>
      </w:r>
    </w:p>
    <w:p w14:paraId="6A444997" w14:textId="42DEA730" w:rsidR="00F37A3B" w:rsidRPr="00EC76D5" w:rsidRDefault="00F37A3B" w:rsidP="00F37A3B">
      <w:r w:rsidRPr="00EC76D5">
        <w:t xml:space="preserve">An implicit </w:t>
      </w:r>
      <w:proofErr w:type="spellStart"/>
      <w:r w:rsidRPr="00EC76D5">
        <w:t>convertion</w:t>
      </w:r>
      <w:proofErr w:type="spellEnd"/>
      <w:r w:rsidRPr="00EC76D5">
        <w:t xml:space="preserve"> from a floating type to an integral or pointer type always raises a warning.</w:t>
      </w:r>
    </w:p>
    <w:p w14:paraId="5546D5D3" w14:textId="7B96FBBC" w:rsidR="00156E25" w:rsidRPr="00EC76D5" w:rsidRDefault="00156E25" w:rsidP="00156E25">
      <w:pPr>
        <w:pStyle w:val="Code"/>
      </w:pPr>
      <w:r w:rsidRPr="00EC76D5">
        <w:t xml:space="preserve">    else if (sourceType.isFloating() &amp;&amp; targetType.isIntegralOrPointer()) {</w:t>
      </w:r>
    </w:p>
    <w:p w14:paraId="1985D346" w14:textId="77777777" w:rsidR="00156E25" w:rsidRPr="00EC76D5" w:rsidRDefault="00156E25" w:rsidP="00156E25">
      <w:pPr>
        <w:pStyle w:val="Code"/>
      </w:pPr>
      <w:r w:rsidRPr="00EC76D5">
        <w:t xml:space="preserve">      Assert.warning(null, "implicit conversion from " + sourceType+</w:t>
      </w:r>
    </w:p>
    <w:p w14:paraId="3E06F32E" w14:textId="77777777" w:rsidR="00156E25" w:rsidRPr="00EC76D5" w:rsidRDefault="00156E25" w:rsidP="00156E25">
      <w:pPr>
        <w:pStyle w:val="Code"/>
      </w:pPr>
      <w:r w:rsidRPr="00EC76D5">
        <w:t xml:space="preserve">                           " to " + targetType);</w:t>
      </w:r>
    </w:p>
    <w:p w14:paraId="2BAC01E1" w14:textId="77777777" w:rsidR="00156E25" w:rsidRPr="00EC76D5" w:rsidRDefault="00156E25" w:rsidP="00156E25">
      <w:pPr>
        <w:pStyle w:val="Code"/>
      </w:pPr>
      <w:r w:rsidRPr="00EC76D5">
        <w:t xml:space="preserve">      </w:t>
      </w:r>
    </w:p>
    <w:p w14:paraId="00D0EA3C" w14:textId="77777777" w:rsidR="00156E25" w:rsidRPr="00EC76D5" w:rsidRDefault="00156E25" w:rsidP="00156E25">
      <w:pPr>
        <w:pStyle w:val="Code"/>
      </w:pPr>
      <w:r w:rsidRPr="00EC76D5">
        <w:t xml:space="preserve">      if (targetType.getSize() == 1) {</w:t>
      </w:r>
    </w:p>
    <w:p w14:paraId="69B6BCF0" w14:textId="77777777" w:rsidR="00156E25" w:rsidRPr="00EC76D5" w:rsidRDefault="00156E25" w:rsidP="00156E25">
      <w:pPr>
        <w:pStyle w:val="Code"/>
      </w:pPr>
      <w:r w:rsidRPr="00EC76D5">
        <w:t xml:space="preserve">        Type tempType = sourceType.isSigned() ? Type.SignedIntegerType</w:t>
      </w:r>
    </w:p>
    <w:p w14:paraId="227B256C" w14:textId="77777777" w:rsidR="00156E25" w:rsidRPr="00EC76D5" w:rsidRDefault="00156E25" w:rsidP="00156E25">
      <w:pPr>
        <w:pStyle w:val="Code"/>
      </w:pPr>
      <w:r w:rsidRPr="00EC76D5">
        <w:t xml:space="preserve">                                              : Type.UnsignedIntegerType;</w:t>
      </w:r>
    </w:p>
    <w:p w14:paraId="69576431" w14:textId="77777777" w:rsidR="00156E25" w:rsidRPr="00EC76D5" w:rsidRDefault="00156E25" w:rsidP="00156E25">
      <w:pPr>
        <w:pStyle w:val="Code"/>
      </w:pPr>
      <w:r w:rsidRPr="00EC76D5">
        <w:t xml:space="preserve">        SyntaxTree tempTree = SyntaxTreeGenerator.generateUnaryTree</w:t>
      </w:r>
    </w:p>
    <w:p w14:paraId="58ABA256" w14:textId="77777777" w:rsidR="00156E25" w:rsidRPr="00EC76D5" w:rsidRDefault="00156E25" w:rsidP="00156E25">
      <w:pPr>
        <w:pStyle w:val="Code"/>
      </w:pPr>
      <w:r w:rsidRPr="00EC76D5">
        <w:t xml:space="preserve">                   (MiddleOperator.FloatingToIntegral, tempType, sourceTree);</w:t>
      </w:r>
    </w:p>
    <w:p w14:paraId="4B7FA4B8" w14:textId="77777777" w:rsidR="00156E25" w:rsidRPr="00EC76D5" w:rsidRDefault="00156E25" w:rsidP="00156E25">
      <w:pPr>
        <w:pStyle w:val="Code"/>
      </w:pPr>
      <w:r w:rsidRPr="00EC76D5">
        <w:t xml:space="preserve">        return SyntaxTreeGenerator.generateUnaryTree</w:t>
      </w:r>
    </w:p>
    <w:p w14:paraId="7ADEFAC3" w14:textId="77777777" w:rsidR="00156E25" w:rsidRPr="00EC76D5" w:rsidRDefault="00156E25" w:rsidP="00156E25">
      <w:pPr>
        <w:pStyle w:val="Code"/>
      </w:pPr>
      <w:r w:rsidRPr="00EC76D5">
        <w:t xml:space="preserve">               (MiddleOperator.IntegralToIntegral, targetType, tempTree);</w:t>
      </w:r>
    </w:p>
    <w:p w14:paraId="5746F576" w14:textId="77777777" w:rsidR="00156E25" w:rsidRPr="00EC76D5" w:rsidRDefault="00156E25" w:rsidP="00156E25">
      <w:pPr>
        <w:pStyle w:val="Code"/>
      </w:pPr>
      <w:r w:rsidRPr="00EC76D5">
        <w:t xml:space="preserve">      }</w:t>
      </w:r>
    </w:p>
    <w:p w14:paraId="58439BFD" w14:textId="77777777" w:rsidR="00156E25" w:rsidRPr="00EC76D5" w:rsidRDefault="00156E25" w:rsidP="00156E25">
      <w:pPr>
        <w:pStyle w:val="Code"/>
      </w:pPr>
      <w:r w:rsidRPr="00EC76D5">
        <w:t xml:space="preserve">      else {</w:t>
      </w:r>
    </w:p>
    <w:p w14:paraId="34C416DF" w14:textId="77777777" w:rsidR="00156E25" w:rsidRPr="00EC76D5" w:rsidRDefault="00156E25" w:rsidP="00156E25">
      <w:pPr>
        <w:pStyle w:val="Code"/>
      </w:pPr>
      <w:r w:rsidRPr="00EC76D5">
        <w:t xml:space="preserve">        return SyntaxTreeGenerator.generateUnaryTree</w:t>
      </w:r>
    </w:p>
    <w:p w14:paraId="61AE3A4F" w14:textId="77777777" w:rsidR="00156E25" w:rsidRPr="00EC76D5" w:rsidRDefault="00156E25" w:rsidP="00156E25">
      <w:pPr>
        <w:pStyle w:val="Code"/>
      </w:pPr>
      <w:r w:rsidRPr="00EC76D5">
        <w:t xml:space="preserve">               (MiddleOperator.FloatingToIntegral, targetType, sourceTree);</w:t>
      </w:r>
    </w:p>
    <w:p w14:paraId="73FFC59C" w14:textId="77777777" w:rsidR="00156E25" w:rsidRPr="00EC76D5" w:rsidRDefault="00156E25" w:rsidP="00156E25">
      <w:pPr>
        <w:pStyle w:val="Code"/>
      </w:pPr>
      <w:r w:rsidRPr="00EC76D5">
        <w:t xml:space="preserve">      }</w:t>
      </w:r>
    </w:p>
    <w:p w14:paraId="364CD481" w14:textId="77777777" w:rsidR="00156E25" w:rsidRPr="00EC76D5" w:rsidRDefault="00156E25" w:rsidP="00156E25">
      <w:pPr>
        <w:pStyle w:val="Code"/>
      </w:pPr>
      <w:r w:rsidRPr="00EC76D5">
        <w:t xml:space="preserve">    }</w:t>
      </w:r>
    </w:p>
    <w:p w14:paraId="3C8122D1" w14:textId="77777777" w:rsidR="00156E25" w:rsidRPr="00EC76D5" w:rsidRDefault="00156E25" w:rsidP="00156E25">
      <w:pPr>
        <w:pStyle w:val="Code"/>
      </w:pPr>
      <w:r w:rsidRPr="00EC76D5">
        <w:t xml:space="preserve">    else if (sourceType.isFloating() &amp;&amp; targetType.isFloating()) {</w:t>
      </w:r>
    </w:p>
    <w:p w14:paraId="4121907B" w14:textId="77777777" w:rsidR="00156E25" w:rsidRPr="00EC76D5" w:rsidRDefault="00156E25" w:rsidP="00156E25">
      <w:pPr>
        <w:pStyle w:val="Code"/>
      </w:pPr>
      <w:r w:rsidRPr="00EC76D5">
        <w:t xml:space="preserve">      if (sourceType.getSize() != targetType.getSize()) {</w:t>
      </w:r>
    </w:p>
    <w:p w14:paraId="3FB08F62" w14:textId="77777777" w:rsidR="00156E25" w:rsidRPr="00EC76D5" w:rsidRDefault="00156E25" w:rsidP="00156E25">
      <w:pPr>
        <w:pStyle w:val="Code"/>
      </w:pPr>
      <w:r w:rsidRPr="00EC76D5">
        <w:t xml:space="preserve">        Assert.warning((sourceType.getSize() &lt;= targetType.getSize()), null,</w:t>
      </w:r>
    </w:p>
    <w:p w14:paraId="73796E20" w14:textId="77777777" w:rsidR="00156E25" w:rsidRPr="00EC76D5" w:rsidRDefault="00156E25" w:rsidP="00156E25">
      <w:pPr>
        <w:pStyle w:val="Code"/>
      </w:pPr>
      <w:r w:rsidRPr="00EC76D5">
        <w:t xml:space="preserve">              "implicit conversion from " + sourceType + " to " + targetType);</w:t>
      </w:r>
    </w:p>
    <w:p w14:paraId="1482C56D" w14:textId="77777777" w:rsidR="00156E25" w:rsidRPr="00EC76D5" w:rsidRDefault="00156E25" w:rsidP="00156E25">
      <w:pPr>
        <w:pStyle w:val="Code"/>
      </w:pPr>
      <w:r w:rsidRPr="00EC76D5">
        <w:t xml:space="preserve">        return SyntaxTreeGenerator.generateUnaryTree</w:t>
      </w:r>
    </w:p>
    <w:p w14:paraId="77DCAD8D" w14:textId="77777777" w:rsidR="00156E25" w:rsidRPr="00EC76D5" w:rsidRDefault="00156E25" w:rsidP="00156E25">
      <w:pPr>
        <w:pStyle w:val="Code"/>
      </w:pPr>
      <w:r w:rsidRPr="00EC76D5">
        <w:t xml:space="preserve">               (MiddleOperator.FloatingToFloating, targetType, sourceTree);</w:t>
      </w:r>
    </w:p>
    <w:p w14:paraId="67FAFAF3" w14:textId="77777777" w:rsidR="00156E25" w:rsidRPr="00EC76D5" w:rsidRDefault="00156E25" w:rsidP="00156E25">
      <w:pPr>
        <w:pStyle w:val="Code"/>
      </w:pPr>
      <w:r w:rsidRPr="00EC76D5">
        <w:t xml:space="preserve">      }</w:t>
      </w:r>
    </w:p>
    <w:p w14:paraId="227A1884" w14:textId="77777777" w:rsidR="00156E25" w:rsidRPr="00EC76D5" w:rsidRDefault="00156E25" w:rsidP="00156E25">
      <w:pPr>
        <w:pStyle w:val="Code"/>
      </w:pPr>
      <w:r w:rsidRPr="00EC76D5">
        <w:t xml:space="preserve">      else {</w:t>
      </w:r>
    </w:p>
    <w:p w14:paraId="410B4A6F" w14:textId="77777777" w:rsidR="00156E25" w:rsidRPr="00EC76D5" w:rsidRDefault="00156E25" w:rsidP="00156E25">
      <w:pPr>
        <w:pStyle w:val="Code"/>
      </w:pPr>
      <w:r w:rsidRPr="00EC76D5">
        <w:t xml:space="preserve">        return sourceTree;</w:t>
      </w:r>
    </w:p>
    <w:p w14:paraId="69334CED" w14:textId="77777777" w:rsidR="00156E25" w:rsidRPr="00EC76D5" w:rsidRDefault="00156E25" w:rsidP="00156E25">
      <w:pPr>
        <w:pStyle w:val="Code"/>
      </w:pPr>
      <w:r w:rsidRPr="00EC76D5">
        <w:t xml:space="preserve">      }</w:t>
      </w:r>
    </w:p>
    <w:p w14:paraId="701B20AC" w14:textId="77777777" w:rsidR="00156E25" w:rsidRPr="00EC76D5" w:rsidRDefault="00156E25" w:rsidP="00156E25">
      <w:pPr>
        <w:pStyle w:val="Code"/>
      </w:pPr>
      <w:r w:rsidRPr="00EC76D5">
        <w:t xml:space="preserve">    }</w:t>
      </w:r>
    </w:p>
    <w:p w14:paraId="5BC15AFF" w14:textId="77777777" w:rsidR="00156E25" w:rsidRPr="00EC76D5" w:rsidRDefault="00156E25" w:rsidP="00156E25">
      <w:pPr>
        <w:pStyle w:val="Code"/>
      </w:pPr>
      <w:r w:rsidRPr="00EC76D5">
        <w:t xml:space="preserve">    else if (sourceType.isLogical() &amp;&amp; targetType.isIntegralOrPointer()) {</w:t>
      </w:r>
    </w:p>
    <w:p w14:paraId="23CCD3DC" w14:textId="77777777" w:rsidR="00156E25" w:rsidRPr="00EC76D5" w:rsidRDefault="00156E25" w:rsidP="00156E25">
      <w:pPr>
        <w:pStyle w:val="Code"/>
      </w:pPr>
      <w:r w:rsidRPr="00EC76D5">
        <w:t xml:space="preserve">      return SyntaxTreeGenerator.generateUnaryTree</w:t>
      </w:r>
    </w:p>
    <w:p w14:paraId="03E875FE" w14:textId="77777777" w:rsidR="00156E25" w:rsidRPr="00EC76D5" w:rsidRDefault="00156E25" w:rsidP="00156E25">
      <w:pPr>
        <w:pStyle w:val="Code"/>
      </w:pPr>
      <w:r w:rsidRPr="00EC76D5">
        <w:t xml:space="preserve">             (MiddleOperator.LogicalToIntegral, targetType, sourceTree);</w:t>
      </w:r>
    </w:p>
    <w:p w14:paraId="0803474D" w14:textId="77777777" w:rsidR="00156E25" w:rsidRPr="00EC76D5" w:rsidRDefault="00156E25" w:rsidP="00156E25">
      <w:pPr>
        <w:pStyle w:val="Code"/>
      </w:pPr>
      <w:r w:rsidRPr="00EC76D5">
        <w:t xml:space="preserve">    }</w:t>
      </w:r>
    </w:p>
    <w:p w14:paraId="00D30707" w14:textId="77777777" w:rsidR="00156E25" w:rsidRPr="00EC76D5" w:rsidRDefault="00156E25" w:rsidP="00156E25">
      <w:pPr>
        <w:pStyle w:val="Code"/>
      </w:pPr>
      <w:r w:rsidRPr="00EC76D5">
        <w:t xml:space="preserve">    else if (sourceType.isLogical() &amp;&amp; targetType.isFloating()) {</w:t>
      </w:r>
    </w:p>
    <w:p w14:paraId="3AC157E8" w14:textId="77777777" w:rsidR="00156E25" w:rsidRPr="00EC76D5" w:rsidRDefault="00156E25" w:rsidP="00156E25">
      <w:pPr>
        <w:pStyle w:val="Code"/>
      </w:pPr>
      <w:r w:rsidRPr="00EC76D5">
        <w:t xml:space="preserve">      return SyntaxTreeGenerator.generateUnaryTree</w:t>
      </w:r>
    </w:p>
    <w:p w14:paraId="26563A3F" w14:textId="77777777" w:rsidR="00156E25" w:rsidRPr="00EC76D5" w:rsidRDefault="00156E25" w:rsidP="00156E25">
      <w:pPr>
        <w:pStyle w:val="Code"/>
      </w:pPr>
      <w:r w:rsidRPr="00EC76D5">
        <w:t xml:space="preserve">             (MiddleOperator.LogicalToFloating, targetType, sourceTree);</w:t>
      </w:r>
    </w:p>
    <w:p w14:paraId="55055575" w14:textId="77777777" w:rsidR="00156E25" w:rsidRPr="00EC76D5" w:rsidRDefault="00156E25" w:rsidP="00156E25">
      <w:pPr>
        <w:pStyle w:val="Code"/>
      </w:pPr>
      <w:r w:rsidRPr="00EC76D5">
        <w:t xml:space="preserve">    }</w:t>
      </w:r>
    </w:p>
    <w:p w14:paraId="48AC49C9" w14:textId="77777777" w:rsidR="00156E25" w:rsidRPr="00EC76D5" w:rsidRDefault="00156E25" w:rsidP="00156E25">
      <w:pPr>
        <w:pStyle w:val="Code"/>
      </w:pPr>
      <w:r w:rsidRPr="00EC76D5">
        <w:t xml:space="preserve">    else if (sourceType.isString() &amp;&amp; targetType.isPointer() &amp;&amp;</w:t>
      </w:r>
    </w:p>
    <w:p w14:paraId="14978D86" w14:textId="77777777" w:rsidR="00156E25" w:rsidRPr="00EC76D5" w:rsidRDefault="00156E25" w:rsidP="00156E25">
      <w:pPr>
        <w:pStyle w:val="Code"/>
      </w:pPr>
      <w:r w:rsidRPr="00EC76D5">
        <w:t xml:space="preserve">             targetType.getPointerType().isChar()) {</w:t>
      </w:r>
    </w:p>
    <w:p w14:paraId="151CF791" w14:textId="77777777" w:rsidR="00156E25" w:rsidRPr="00EC76D5" w:rsidRDefault="00156E25" w:rsidP="00156E25">
      <w:pPr>
        <w:pStyle w:val="Code"/>
      </w:pPr>
      <w:r w:rsidRPr="00EC76D5">
        <w:t xml:space="preserve">      return sourceTree;</w:t>
      </w:r>
    </w:p>
    <w:p w14:paraId="13523DC3" w14:textId="77777777" w:rsidR="00156E25" w:rsidRPr="00EC76D5" w:rsidRDefault="00156E25" w:rsidP="00156E25">
      <w:pPr>
        <w:pStyle w:val="Code"/>
      </w:pPr>
      <w:r w:rsidRPr="00EC76D5">
        <w:lastRenderedPageBreak/>
        <w:t xml:space="preserve">    }</w:t>
      </w:r>
    </w:p>
    <w:p w14:paraId="55180B46" w14:textId="77777777" w:rsidR="00156E25" w:rsidRPr="00EC76D5" w:rsidRDefault="00156E25" w:rsidP="00156E25">
      <w:pPr>
        <w:pStyle w:val="Code"/>
      </w:pPr>
      <w:r w:rsidRPr="00EC76D5">
        <w:t xml:space="preserve">    else if (sourceType.isPointerOrArray() &amp;&amp; targetType.isPointerOrArray()) {</w:t>
      </w:r>
    </w:p>
    <w:p w14:paraId="1675676E" w14:textId="77777777" w:rsidR="00156E25" w:rsidRPr="00EC76D5" w:rsidRDefault="00156E25" w:rsidP="00156E25">
      <w:pPr>
        <w:pStyle w:val="Code"/>
      </w:pPr>
      <w:r w:rsidRPr="00EC76D5">
        <w:t xml:space="preserve">      Assert.error(sourceType.getPointerOrArrayType().equals</w:t>
      </w:r>
    </w:p>
    <w:p w14:paraId="310DA920" w14:textId="77777777" w:rsidR="00156E25" w:rsidRPr="00EC76D5" w:rsidRDefault="00156E25" w:rsidP="00156E25">
      <w:pPr>
        <w:pStyle w:val="Code"/>
      </w:pPr>
      <w:r w:rsidRPr="00EC76D5">
        <w:t xml:space="preserve">                   (targetType.getPointerOrArrayType()),</w:t>
      </w:r>
    </w:p>
    <w:p w14:paraId="741DF302" w14:textId="77777777" w:rsidR="00156E25" w:rsidRPr="00EC76D5" w:rsidRDefault="00156E25" w:rsidP="00156E25">
      <w:pPr>
        <w:pStyle w:val="Code"/>
      </w:pPr>
      <w:r w:rsidRPr="00EC76D5">
        <w:t xml:space="preserve">                   sourceType, "cannot be converted to " + targetType);</w:t>
      </w:r>
    </w:p>
    <w:p w14:paraId="3C009162" w14:textId="77777777" w:rsidR="00156E25" w:rsidRPr="00EC76D5" w:rsidRDefault="00156E25" w:rsidP="00156E25">
      <w:pPr>
        <w:pStyle w:val="Code"/>
      </w:pPr>
      <w:r w:rsidRPr="00EC76D5">
        <w:t xml:space="preserve">      </w:t>
      </w:r>
    </w:p>
    <w:p w14:paraId="7CD6279A" w14:textId="77777777" w:rsidR="00156E25" w:rsidRPr="00EC76D5" w:rsidRDefault="00156E25" w:rsidP="00156E25">
      <w:pPr>
        <w:pStyle w:val="Code"/>
      </w:pPr>
      <w:r w:rsidRPr="00EC76D5">
        <w:t xml:space="preserve">      if (sourceType.isArray() &amp;&amp; targetType.isArray() &amp;&amp;</w:t>
      </w:r>
    </w:p>
    <w:p w14:paraId="3EBA3854" w14:textId="77777777" w:rsidR="00156E25" w:rsidRPr="00EC76D5" w:rsidRDefault="00156E25" w:rsidP="00156E25">
      <w:pPr>
        <w:pStyle w:val="Code"/>
      </w:pPr>
      <w:r w:rsidRPr="00EC76D5">
        <w:t xml:space="preserve">          (targetType.getArraySize() != 0)) {</w:t>
      </w:r>
    </w:p>
    <w:p w14:paraId="090FD240" w14:textId="77777777" w:rsidR="00156E25" w:rsidRPr="00EC76D5" w:rsidRDefault="00156E25" w:rsidP="00156E25">
      <w:pPr>
        <w:pStyle w:val="Code"/>
      </w:pPr>
      <w:r w:rsidRPr="00EC76D5">
        <w:t xml:space="preserve">        Assert.error(targetType.getArraySize() == targetType.getArraySize(),</w:t>
      </w:r>
    </w:p>
    <w:p w14:paraId="3F018BA9" w14:textId="77777777" w:rsidR="00156E25" w:rsidRPr="00EC76D5" w:rsidRDefault="00156E25" w:rsidP="00156E25">
      <w:pPr>
        <w:pStyle w:val="Code"/>
      </w:pPr>
      <w:r w:rsidRPr="00EC76D5">
        <w:t xml:space="preserve">                     sourceType, "different array sizes");</w:t>
      </w:r>
    </w:p>
    <w:p w14:paraId="3957A4E4" w14:textId="77777777" w:rsidR="00156E25" w:rsidRPr="00EC76D5" w:rsidRDefault="00156E25" w:rsidP="00156E25">
      <w:pPr>
        <w:pStyle w:val="Code"/>
      </w:pPr>
      <w:r w:rsidRPr="00EC76D5">
        <w:t xml:space="preserve">      }</w:t>
      </w:r>
    </w:p>
    <w:p w14:paraId="725D9824" w14:textId="77777777" w:rsidR="00156E25" w:rsidRPr="00EC76D5" w:rsidRDefault="00156E25" w:rsidP="00156E25">
      <w:pPr>
        <w:pStyle w:val="Code"/>
      </w:pPr>
      <w:r w:rsidRPr="00EC76D5">
        <w:t xml:space="preserve">      </w:t>
      </w:r>
    </w:p>
    <w:p w14:paraId="0BA28AB4" w14:textId="77777777" w:rsidR="00156E25" w:rsidRPr="00EC76D5" w:rsidRDefault="00156E25" w:rsidP="00156E25">
      <w:pPr>
        <w:pStyle w:val="Code"/>
      </w:pPr>
      <w:r w:rsidRPr="00EC76D5">
        <w:t xml:space="preserve">      return sourceTree;</w:t>
      </w:r>
    </w:p>
    <w:p w14:paraId="75AFC4F9" w14:textId="77777777" w:rsidR="00156E25" w:rsidRPr="00EC76D5" w:rsidRDefault="00156E25" w:rsidP="00156E25">
      <w:pPr>
        <w:pStyle w:val="Code"/>
      </w:pPr>
      <w:r w:rsidRPr="00EC76D5">
        <w:t xml:space="preserve">    }</w:t>
      </w:r>
    </w:p>
    <w:p w14:paraId="73247D63" w14:textId="77777777" w:rsidR="00156E25" w:rsidRPr="00EC76D5" w:rsidRDefault="00156E25" w:rsidP="00156E25">
      <w:pPr>
        <w:pStyle w:val="Code"/>
      </w:pPr>
      <w:r w:rsidRPr="00EC76D5">
        <w:t xml:space="preserve">    else {</w:t>
      </w:r>
    </w:p>
    <w:p w14:paraId="59EB45C2" w14:textId="77777777" w:rsidR="00156E25" w:rsidRPr="00EC76D5" w:rsidRDefault="00156E25" w:rsidP="00156E25">
      <w:pPr>
        <w:pStyle w:val="Code"/>
      </w:pPr>
      <w:r w:rsidRPr="00EC76D5">
        <w:t xml:space="preserve">      Assert.error("Cannot convert from " + sourceType + " to " + targetType);</w:t>
      </w:r>
    </w:p>
    <w:p w14:paraId="31E01AFD" w14:textId="77777777" w:rsidR="00156E25" w:rsidRPr="00EC76D5" w:rsidRDefault="00156E25" w:rsidP="00156E25">
      <w:pPr>
        <w:pStyle w:val="Code"/>
      </w:pPr>
      <w:r w:rsidRPr="00EC76D5">
        <w:t xml:space="preserve">      return null;</w:t>
      </w:r>
    </w:p>
    <w:p w14:paraId="7D782AE2" w14:textId="77777777" w:rsidR="00156E25" w:rsidRPr="00EC76D5" w:rsidRDefault="00156E25" w:rsidP="00156E25">
      <w:pPr>
        <w:pStyle w:val="Code"/>
      </w:pPr>
      <w:r w:rsidRPr="00EC76D5">
        <w:t xml:space="preserve">    }</w:t>
      </w:r>
    </w:p>
    <w:p w14:paraId="1B0F940C" w14:textId="06120B2E" w:rsidR="00156E25" w:rsidRPr="00EC76D5" w:rsidRDefault="00156E25" w:rsidP="00156E25">
      <w:pPr>
        <w:pStyle w:val="Code"/>
      </w:pPr>
      <w:r w:rsidRPr="00EC76D5">
        <w:t xml:space="preserve">  }</w:t>
      </w:r>
    </w:p>
    <w:p w14:paraId="08F4856C" w14:textId="71E4A6B0" w:rsidR="00155BD7" w:rsidRPr="00EC76D5" w:rsidRDefault="00155BD7" w:rsidP="00D32856">
      <w:r w:rsidRPr="00EC76D5">
        <w:t xml:space="preserve">If the from type is string and the target type is integral or pointer, we just return the original symbol. The address of the first character in the string will be interpreted as an integer value in the object code generation (Section </w:t>
      </w:r>
      <w:r w:rsidRPr="00EC76D5">
        <w:fldChar w:fldCharType="begin"/>
      </w:r>
      <w:r w:rsidRPr="00EC76D5">
        <w:instrText xml:space="preserve"> REF _Ref419650505 \r \h </w:instrText>
      </w:r>
      <w:r w:rsidRPr="00EC76D5">
        <w:fldChar w:fldCharType="separate"/>
      </w:r>
      <w:r w:rsidR="00545E00" w:rsidRPr="00EC76D5">
        <w:t>16.3</w:t>
      </w:r>
      <w:r w:rsidRPr="00EC76D5">
        <w:fldChar w:fldCharType="end"/>
      </w:r>
      <w:r w:rsidRPr="00EC76D5">
        <w:t>).</w:t>
      </w:r>
    </w:p>
    <w:p w14:paraId="57203702" w14:textId="09DF6FCF" w:rsidR="00811737" w:rsidRPr="00EC76D5" w:rsidRDefault="00811737" w:rsidP="00BE5D60">
      <w:r w:rsidRPr="00EC76D5">
        <w:t>If the types are equal or if they both are integral of the same size, the original symbol is returned.</w:t>
      </w:r>
    </w:p>
    <w:p w14:paraId="2C9F8518" w14:textId="28F3BA1A" w:rsidR="00811737" w:rsidRPr="00EC76D5" w:rsidRDefault="00811737" w:rsidP="00BE5D60">
      <w:r w:rsidRPr="00EC76D5">
        <w:t>If both types are integral or pointer</w:t>
      </w:r>
      <w:r w:rsidR="00596583" w:rsidRPr="00EC76D5">
        <w:t xml:space="preserve"> </w:t>
      </w:r>
      <w:r w:rsidR="00064098" w:rsidRPr="00EC76D5">
        <w:t>(</w:t>
      </w:r>
      <w:r w:rsidR="00596583" w:rsidRPr="00EC76D5">
        <w:t>of different sizes</w:t>
      </w:r>
      <w:r w:rsidR="00064098" w:rsidRPr="00EC76D5">
        <w:t>)</w:t>
      </w:r>
      <w:r w:rsidR="00596583" w:rsidRPr="00EC76D5">
        <w:t xml:space="preserve">, we raise a </w:t>
      </w:r>
      <w:r w:rsidRPr="00EC76D5">
        <w:t xml:space="preserve">warning in case of implicit cast if the target type is smaller than the source type. Then </w:t>
      </w:r>
      <w:r w:rsidR="005F74DA" w:rsidRPr="00EC76D5">
        <w:t xml:space="preserve">we create </w:t>
      </w:r>
      <w:r w:rsidR="00923097" w:rsidRPr="00EC76D5">
        <w:t xml:space="preserve">a register temporary symbol </w:t>
      </w:r>
      <w:r w:rsidR="00E258EB" w:rsidRPr="00EC76D5">
        <w:t xml:space="preserve">and </w:t>
      </w:r>
      <w:r w:rsidR="005F74DA" w:rsidRPr="00EC76D5">
        <w:t>generate a</w:t>
      </w:r>
      <w:r w:rsidR="00E258EB" w:rsidRPr="00EC76D5">
        <w:t xml:space="preserve"> cast middle code instruction.</w:t>
      </w:r>
    </w:p>
    <w:p w14:paraId="52A2C20B" w14:textId="72F29FD4" w:rsidR="003A20DF" w:rsidRPr="00EC76D5" w:rsidRDefault="003A20DF" w:rsidP="003A20DF">
      <w:r w:rsidRPr="00EC76D5">
        <w:t>In case of cast to integ</w:t>
      </w:r>
      <w:r w:rsidR="00D84C34" w:rsidRPr="00EC76D5">
        <w:t>ral or pointer to floating type there a little bit more complicated due to the object code architecture. There is no operation for casting between an integer value of one byte and a floating value.</w:t>
      </w:r>
      <w:r w:rsidR="00ED005B" w:rsidRPr="00EC76D5">
        <w:t xml:space="preserve"> In that case, we </w:t>
      </w:r>
      <w:r w:rsidR="00D47B58" w:rsidRPr="00EC76D5">
        <w:t>must</w:t>
      </w:r>
      <w:r w:rsidR="00ED005B" w:rsidRPr="00EC76D5">
        <w:t xml:space="preserve"> generate two casting instructions.</w:t>
      </w:r>
    </w:p>
    <w:p w14:paraId="2C6CE778" w14:textId="49896B35" w:rsidR="00E81012" w:rsidRPr="00EC76D5" w:rsidRDefault="00E81012" w:rsidP="00E81012">
      <w:r w:rsidRPr="00EC76D5">
        <w:t>When casting between floating values, we just raise a warning in case of implicit cast from a larger to a smaller value.</w:t>
      </w:r>
      <w:r w:rsidR="00EA72C9" w:rsidRPr="00EC76D5">
        <w:t xml:space="preserve"> Then we create a register temporary symbol and generate a case middle code instruction.</w:t>
      </w:r>
    </w:p>
    <w:p w14:paraId="02622519" w14:textId="56836831" w:rsidR="00FF12D1" w:rsidRPr="00EC76D5" w:rsidRDefault="009E72BD" w:rsidP="00700E12">
      <w:pPr>
        <w:pStyle w:val="Rubrik2"/>
      </w:pPr>
      <w:bookmarkStart w:id="5567" w:name="_Toc481936400"/>
      <w:r w:rsidRPr="00EC76D5">
        <w:t>Type Promotion</w:t>
      </w:r>
      <w:bookmarkEnd w:id="5567"/>
    </w:p>
    <w:p w14:paraId="0BCB887B" w14:textId="2854D206" w:rsidR="009E6F58" w:rsidRPr="00EC76D5" w:rsidRDefault="004F26D4" w:rsidP="004F26D4">
      <w:r w:rsidRPr="00EC76D5">
        <w:t xml:space="preserve">Type promotion is the process of </w:t>
      </w:r>
      <w:r w:rsidR="009B35C7" w:rsidRPr="00EC76D5">
        <w:t xml:space="preserve">converting the “smaller” type to the “larger” </w:t>
      </w:r>
      <w:r w:rsidR="00B423DF" w:rsidRPr="00EC76D5">
        <w:t>type</w:t>
      </w:r>
      <w:r w:rsidR="009B35C7" w:rsidRPr="00EC76D5">
        <w:t xml:space="preserve"> in a binary expression.</w:t>
      </w:r>
      <w:r w:rsidR="009E6F58" w:rsidRPr="00EC76D5">
        <w:t xml:space="preserve"> For instance, in the expression below, the integer </w:t>
      </w:r>
      <w:proofErr w:type="spellStart"/>
      <w:r w:rsidR="008023F0" w:rsidRPr="00EC76D5">
        <w:rPr>
          <w:rStyle w:val="CodeInText0"/>
        </w:rPr>
        <w:t>i</w:t>
      </w:r>
      <w:proofErr w:type="spellEnd"/>
      <w:r w:rsidR="009E6F58" w:rsidRPr="00EC76D5">
        <w:t xml:space="preserve"> shall be converted to a double value:</w:t>
      </w:r>
    </w:p>
    <w:p w14:paraId="4DE9C511" w14:textId="6D4D3012" w:rsidR="009E6F58" w:rsidRPr="00EC76D5" w:rsidRDefault="009E6F58" w:rsidP="009E6F58">
      <w:pPr>
        <w:pStyle w:val="Code"/>
      </w:pPr>
      <w:r w:rsidRPr="00EC76D5">
        <w:t>int i</w:t>
      </w:r>
      <w:r w:rsidR="009B2191" w:rsidRPr="00EC76D5">
        <w:t xml:space="preserve"> = 3</w:t>
      </w:r>
      <w:r w:rsidRPr="00EC76D5">
        <w:t>;</w:t>
      </w:r>
    </w:p>
    <w:p w14:paraId="0B8322FF" w14:textId="055A9A66" w:rsidR="009E6F58" w:rsidRPr="00EC76D5" w:rsidRDefault="009E6F58" w:rsidP="009E6F58">
      <w:pPr>
        <w:pStyle w:val="Code"/>
      </w:pPr>
      <w:r w:rsidRPr="00EC76D5">
        <w:t>double x</w:t>
      </w:r>
      <w:r w:rsidR="009B2191" w:rsidRPr="00EC76D5">
        <w:t xml:space="preserve"> = 3.14, y</w:t>
      </w:r>
      <w:r w:rsidRPr="00EC76D5">
        <w:t>;</w:t>
      </w:r>
    </w:p>
    <w:p w14:paraId="6DEB4B80" w14:textId="53F601DA" w:rsidR="009E6F58" w:rsidRPr="00EC76D5" w:rsidRDefault="009B2191" w:rsidP="009E6F58">
      <w:pPr>
        <w:pStyle w:val="Code"/>
      </w:pPr>
      <w:r w:rsidRPr="00EC76D5">
        <w:t xml:space="preserve">y = </w:t>
      </w:r>
      <w:r w:rsidR="009E6F58" w:rsidRPr="00EC76D5">
        <w:t xml:space="preserve">x + </w:t>
      </w:r>
      <w:r w:rsidRPr="00EC76D5">
        <w:t>i</w:t>
      </w:r>
      <w:r w:rsidR="009E6F58" w:rsidRPr="00EC76D5">
        <w:t>;</w:t>
      </w:r>
    </w:p>
    <w:p w14:paraId="66954D38" w14:textId="4385EEDE" w:rsidR="0051159D" w:rsidRPr="00EC76D5" w:rsidRDefault="007B0A19" w:rsidP="0051159D">
      <w:r w:rsidRPr="00EC76D5">
        <w:t>Below is a table holding the relations of the types.</w:t>
      </w:r>
      <w:r w:rsidR="009D4D35" w:rsidRPr="00EC76D5">
        <w:t xml:space="preserve"> </w:t>
      </w:r>
      <w:r w:rsidRPr="00EC76D5">
        <w:t xml:space="preserve">Note that </w:t>
      </w:r>
      <w:r w:rsidRPr="00EC76D5">
        <w:rPr>
          <w:rStyle w:val="CodeInText0"/>
        </w:rPr>
        <w:t>float</w:t>
      </w:r>
      <w:r w:rsidRPr="00EC76D5">
        <w:t xml:space="preserve"> </w:t>
      </w:r>
      <w:proofErr w:type="gramStart"/>
      <w:r w:rsidRPr="00EC76D5">
        <w:t xml:space="preserve">is </w:t>
      </w:r>
      <w:r w:rsidR="009D4D35" w:rsidRPr="00EC76D5">
        <w:t>considered</w:t>
      </w:r>
      <w:r w:rsidRPr="00EC76D5">
        <w:t xml:space="preserve"> to be</w:t>
      </w:r>
      <w:proofErr w:type="gramEnd"/>
      <w:r w:rsidRPr="00EC76D5">
        <w:t xml:space="preserve"> larger than </w:t>
      </w:r>
      <w:r w:rsidRPr="00EC76D5">
        <w:rPr>
          <w:rStyle w:val="CodeInText0"/>
        </w:rPr>
        <w:t>long</w:t>
      </w:r>
      <w:r w:rsidR="0007407A" w:rsidRPr="00EC76D5">
        <w:t>, event thought the</w:t>
      </w:r>
      <w:r w:rsidRPr="00EC76D5">
        <w:t xml:space="preserve">y have the same size. The same goes for </w:t>
      </w:r>
      <w:r w:rsidRPr="00EC76D5">
        <w:rPr>
          <w:rStyle w:val="CodeInText0"/>
        </w:rPr>
        <w:t>short</w:t>
      </w:r>
      <w:r w:rsidRPr="00EC76D5">
        <w:t xml:space="preserve"> and </w:t>
      </w:r>
      <w:r w:rsidRPr="00EC76D5">
        <w:rPr>
          <w:rStyle w:val="CodeInText0"/>
        </w:rPr>
        <w:t>char</w:t>
      </w:r>
      <w:r w:rsidRPr="00EC76D5">
        <w:t>.</w:t>
      </w:r>
    </w:p>
    <w:tbl>
      <w:tblPr>
        <w:tblStyle w:val="Tabellrutnt"/>
        <w:tblW w:w="0" w:type="auto"/>
        <w:tblLook w:val="04A0" w:firstRow="1" w:lastRow="0" w:firstColumn="1" w:lastColumn="0" w:noHBand="0" w:noVBand="1"/>
      </w:tblPr>
      <w:tblGrid>
        <w:gridCol w:w="3211"/>
        <w:gridCol w:w="3226"/>
        <w:gridCol w:w="2913"/>
      </w:tblGrid>
      <w:tr w:rsidR="003A4B19" w:rsidRPr="00EC76D5" w14:paraId="539A10E7" w14:textId="77777777" w:rsidTr="003A4B19">
        <w:tc>
          <w:tcPr>
            <w:tcW w:w="3211" w:type="dxa"/>
          </w:tcPr>
          <w:p w14:paraId="02C746A0" w14:textId="77777777" w:rsidR="003A4B19" w:rsidRPr="00EC76D5" w:rsidRDefault="003A4B19" w:rsidP="00B97307">
            <w:pPr>
              <w:pStyle w:val="NormalSingle"/>
            </w:pPr>
          </w:p>
        </w:tc>
        <w:tc>
          <w:tcPr>
            <w:tcW w:w="3226" w:type="dxa"/>
          </w:tcPr>
          <w:p w14:paraId="31ED2053" w14:textId="77777777" w:rsidR="003A4B19" w:rsidRPr="00EC76D5" w:rsidRDefault="003A4B19" w:rsidP="00B97307">
            <w:pPr>
              <w:pStyle w:val="NormalSingle"/>
            </w:pPr>
          </w:p>
        </w:tc>
        <w:tc>
          <w:tcPr>
            <w:tcW w:w="2913" w:type="dxa"/>
          </w:tcPr>
          <w:p w14:paraId="70FDCC78" w14:textId="01B3BA81" w:rsidR="003A4B19" w:rsidRPr="00EC76D5" w:rsidRDefault="003A4B19" w:rsidP="00B97307">
            <w:pPr>
              <w:pStyle w:val="NormalSingle"/>
            </w:pPr>
            <w:r w:rsidRPr="00EC76D5">
              <w:t>Size</w:t>
            </w:r>
          </w:p>
        </w:tc>
      </w:tr>
      <w:tr w:rsidR="003A4B19" w:rsidRPr="00EC76D5" w14:paraId="16E4C737" w14:textId="031E874C" w:rsidTr="003A4B19">
        <w:tc>
          <w:tcPr>
            <w:tcW w:w="3211" w:type="dxa"/>
          </w:tcPr>
          <w:p w14:paraId="664ABD7A" w14:textId="199EF4F2" w:rsidR="003A4B19" w:rsidRPr="00EC76D5" w:rsidRDefault="003A4B19" w:rsidP="00B97307">
            <w:pPr>
              <w:pStyle w:val="NormalSingle"/>
            </w:pPr>
            <w:r w:rsidRPr="00EC76D5">
              <w:t>Largest type</w:t>
            </w:r>
          </w:p>
        </w:tc>
        <w:tc>
          <w:tcPr>
            <w:tcW w:w="3226" w:type="dxa"/>
          </w:tcPr>
          <w:p w14:paraId="5C53D37A" w14:textId="1E946399" w:rsidR="003A4B19" w:rsidRPr="00EC76D5" w:rsidRDefault="003A4B19" w:rsidP="00B97307">
            <w:pPr>
              <w:pStyle w:val="NormalSingle"/>
            </w:pPr>
            <w:r w:rsidRPr="00EC76D5">
              <w:t>long double</w:t>
            </w:r>
          </w:p>
        </w:tc>
        <w:tc>
          <w:tcPr>
            <w:tcW w:w="2913" w:type="dxa"/>
          </w:tcPr>
          <w:p w14:paraId="45390EAE" w14:textId="670698D7" w:rsidR="003A4B19" w:rsidRPr="00EC76D5" w:rsidRDefault="003A4B19" w:rsidP="00B97307">
            <w:pPr>
              <w:pStyle w:val="NormalSingle"/>
            </w:pPr>
            <w:r w:rsidRPr="00EC76D5">
              <w:t>8</w:t>
            </w:r>
          </w:p>
        </w:tc>
      </w:tr>
      <w:tr w:rsidR="003A4B19" w:rsidRPr="00EC76D5" w14:paraId="68D80C20" w14:textId="38F4F92A" w:rsidTr="003A4B19">
        <w:tc>
          <w:tcPr>
            <w:tcW w:w="3211" w:type="dxa"/>
          </w:tcPr>
          <w:p w14:paraId="61BB3EED" w14:textId="77777777" w:rsidR="003A4B19" w:rsidRPr="00EC76D5" w:rsidRDefault="003A4B19" w:rsidP="00B97307">
            <w:pPr>
              <w:pStyle w:val="NormalSingle"/>
            </w:pPr>
          </w:p>
        </w:tc>
        <w:tc>
          <w:tcPr>
            <w:tcW w:w="3226" w:type="dxa"/>
          </w:tcPr>
          <w:p w14:paraId="676A01E8" w14:textId="3A195CE5" w:rsidR="003A4B19" w:rsidRPr="00EC76D5" w:rsidRDefault="003A4B19" w:rsidP="00B97307">
            <w:pPr>
              <w:pStyle w:val="NormalSingle"/>
            </w:pPr>
            <w:r w:rsidRPr="00EC76D5">
              <w:t>double</w:t>
            </w:r>
          </w:p>
        </w:tc>
        <w:tc>
          <w:tcPr>
            <w:tcW w:w="2913" w:type="dxa"/>
          </w:tcPr>
          <w:p w14:paraId="29078378" w14:textId="03224FDF" w:rsidR="003A4B19" w:rsidRPr="00EC76D5" w:rsidRDefault="003A4B19" w:rsidP="00B97307">
            <w:pPr>
              <w:pStyle w:val="NormalSingle"/>
            </w:pPr>
            <w:r w:rsidRPr="00EC76D5">
              <w:t>8</w:t>
            </w:r>
          </w:p>
        </w:tc>
      </w:tr>
      <w:tr w:rsidR="003A4B19" w:rsidRPr="00EC76D5" w14:paraId="79CD793B" w14:textId="204B69D0" w:rsidTr="003A4B19">
        <w:tc>
          <w:tcPr>
            <w:tcW w:w="3211" w:type="dxa"/>
          </w:tcPr>
          <w:p w14:paraId="43562894" w14:textId="77777777" w:rsidR="003A4B19" w:rsidRPr="00EC76D5" w:rsidRDefault="003A4B19" w:rsidP="00B97307">
            <w:pPr>
              <w:pStyle w:val="NormalSingle"/>
            </w:pPr>
          </w:p>
        </w:tc>
        <w:tc>
          <w:tcPr>
            <w:tcW w:w="3226" w:type="dxa"/>
          </w:tcPr>
          <w:p w14:paraId="5B5F8065" w14:textId="6EB4AF5A" w:rsidR="003A4B19" w:rsidRPr="00EC76D5" w:rsidRDefault="003A4B19" w:rsidP="00B97307">
            <w:pPr>
              <w:pStyle w:val="NormalSingle"/>
            </w:pPr>
            <w:r w:rsidRPr="00EC76D5">
              <w:t>float</w:t>
            </w:r>
          </w:p>
        </w:tc>
        <w:tc>
          <w:tcPr>
            <w:tcW w:w="2913" w:type="dxa"/>
          </w:tcPr>
          <w:p w14:paraId="08271487" w14:textId="565EC75F" w:rsidR="003A4B19" w:rsidRPr="00EC76D5" w:rsidRDefault="003A4B19" w:rsidP="00B97307">
            <w:pPr>
              <w:pStyle w:val="NormalSingle"/>
            </w:pPr>
            <w:r w:rsidRPr="00EC76D5">
              <w:t>4</w:t>
            </w:r>
          </w:p>
        </w:tc>
      </w:tr>
      <w:tr w:rsidR="003A4B19" w:rsidRPr="00EC76D5" w14:paraId="337AE114" w14:textId="5E4B28DA" w:rsidTr="003A4B19">
        <w:tc>
          <w:tcPr>
            <w:tcW w:w="3211" w:type="dxa"/>
          </w:tcPr>
          <w:p w14:paraId="5AB0C4C4" w14:textId="77777777" w:rsidR="003A4B19" w:rsidRPr="00EC76D5" w:rsidRDefault="003A4B19" w:rsidP="00B97307">
            <w:pPr>
              <w:pStyle w:val="NormalSingle"/>
            </w:pPr>
          </w:p>
        </w:tc>
        <w:tc>
          <w:tcPr>
            <w:tcW w:w="3226" w:type="dxa"/>
          </w:tcPr>
          <w:p w14:paraId="1ED3FABC" w14:textId="77777777" w:rsidR="003A4B19" w:rsidRPr="00EC76D5" w:rsidRDefault="003A4B19" w:rsidP="00B97307">
            <w:pPr>
              <w:pStyle w:val="NormalSingle"/>
            </w:pPr>
            <w:r w:rsidRPr="00EC76D5">
              <w:t>signed long int</w:t>
            </w:r>
          </w:p>
          <w:p w14:paraId="4A79889E" w14:textId="4546CCAC" w:rsidR="003A4B19" w:rsidRPr="00EC76D5" w:rsidRDefault="003A4B19" w:rsidP="00B97307">
            <w:pPr>
              <w:pStyle w:val="NormalSingle"/>
            </w:pPr>
            <w:r w:rsidRPr="00EC76D5">
              <w:t>unsigned long int</w:t>
            </w:r>
          </w:p>
        </w:tc>
        <w:tc>
          <w:tcPr>
            <w:tcW w:w="2913" w:type="dxa"/>
          </w:tcPr>
          <w:p w14:paraId="046B1AAD" w14:textId="0D136B8C" w:rsidR="003A4B19" w:rsidRPr="00EC76D5" w:rsidRDefault="003A4B19" w:rsidP="00B97307">
            <w:pPr>
              <w:pStyle w:val="NormalSingle"/>
            </w:pPr>
            <w:r w:rsidRPr="00EC76D5">
              <w:t>4</w:t>
            </w:r>
          </w:p>
        </w:tc>
      </w:tr>
      <w:tr w:rsidR="003A4B19" w:rsidRPr="00EC76D5" w14:paraId="7E6B5977" w14:textId="1BEB0C68" w:rsidTr="003A4B19">
        <w:tc>
          <w:tcPr>
            <w:tcW w:w="3211" w:type="dxa"/>
          </w:tcPr>
          <w:p w14:paraId="0C198147" w14:textId="77777777" w:rsidR="003A4B19" w:rsidRPr="00EC76D5" w:rsidRDefault="003A4B19" w:rsidP="00B97307">
            <w:pPr>
              <w:pStyle w:val="NormalSingle"/>
            </w:pPr>
          </w:p>
        </w:tc>
        <w:tc>
          <w:tcPr>
            <w:tcW w:w="3226" w:type="dxa"/>
          </w:tcPr>
          <w:p w14:paraId="6639C990" w14:textId="77777777" w:rsidR="003A4B19" w:rsidRPr="00EC76D5" w:rsidRDefault="003A4B19" w:rsidP="00B97307">
            <w:pPr>
              <w:pStyle w:val="NormalSingle"/>
            </w:pPr>
            <w:r w:rsidRPr="00EC76D5">
              <w:t>signed int</w:t>
            </w:r>
          </w:p>
          <w:p w14:paraId="49813F6F" w14:textId="48589AF1" w:rsidR="003A4B19" w:rsidRPr="00EC76D5" w:rsidRDefault="003A4B19" w:rsidP="00B97307">
            <w:pPr>
              <w:pStyle w:val="NormalSingle"/>
            </w:pPr>
            <w:r w:rsidRPr="00EC76D5">
              <w:lastRenderedPageBreak/>
              <w:t>unsigned int</w:t>
            </w:r>
          </w:p>
        </w:tc>
        <w:tc>
          <w:tcPr>
            <w:tcW w:w="2913" w:type="dxa"/>
          </w:tcPr>
          <w:p w14:paraId="2347B60B" w14:textId="3D1190C8" w:rsidR="003A4B19" w:rsidRPr="00EC76D5" w:rsidRDefault="003A4B19" w:rsidP="00B97307">
            <w:pPr>
              <w:pStyle w:val="NormalSingle"/>
            </w:pPr>
            <w:r w:rsidRPr="00EC76D5">
              <w:lastRenderedPageBreak/>
              <w:t>2</w:t>
            </w:r>
          </w:p>
        </w:tc>
      </w:tr>
      <w:tr w:rsidR="003A4B19" w:rsidRPr="00EC76D5" w14:paraId="1D9AD7D4" w14:textId="111F89AF" w:rsidTr="003A4B19">
        <w:tc>
          <w:tcPr>
            <w:tcW w:w="3211" w:type="dxa"/>
          </w:tcPr>
          <w:p w14:paraId="775429C1" w14:textId="77777777" w:rsidR="003A4B19" w:rsidRPr="00EC76D5" w:rsidRDefault="003A4B19" w:rsidP="00B97307">
            <w:pPr>
              <w:pStyle w:val="NormalSingle"/>
            </w:pPr>
          </w:p>
        </w:tc>
        <w:tc>
          <w:tcPr>
            <w:tcW w:w="3226" w:type="dxa"/>
          </w:tcPr>
          <w:p w14:paraId="796F9F69" w14:textId="77777777" w:rsidR="003A4B19" w:rsidRPr="00EC76D5" w:rsidRDefault="003A4B19" w:rsidP="00B97307">
            <w:pPr>
              <w:pStyle w:val="NormalSingle"/>
            </w:pPr>
            <w:r w:rsidRPr="00EC76D5">
              <w:t>signed short int</w:t>
            </w:r>
          </w:p>
          <w:p w14:paraId="72D2D74F" w14:textId="7095D60E" w:rsidR="003A4B19" w:rsidRPr="00EC76D5" w:rsidRDefault="003A4B19" w:rsidP="00B97307">
            <w:pPr>
              <w:pStyle w:val="NormalSingle"/>
            </w:pPr>
            <w:r w:rsidRPr="00EC76D5">
              <w:t>unsigned short int</w:t>
            </w:r>
          </w:p>
        </w:tc>
        <w:tc>
          <w:tcPr>
            <w:tcW w:w="2913" w:type="dxa"/>
          </w:tcPr>
          <w:p w14:paraId="01F1AF35" w14:textId="65EC27F7" w:rsidR="003A4B19" w:rsidRPr="00EC76D5" w:rsidRDefault="003A4B19" w:rsidP="00B97307">
            <w:pPr>
              <w:pStyle w:val="NormalSingle"/>
            </w:pPr>
            <w:r w:rsidRPr="00EC76D5">
              <w:t>1</w:t>
            </w:r>
          </w:p>
        </w:tc>
      </w:tr>
      <w:tr w:rsidR="003A4B19" w:rsidRPr="00EC76D5" w14:paraId="1F1ED071" w14:textId="2FDB334F" w:rsidTr="003A4B19">
        <w:tc>
          <w:tcPr>
            <w:tcW w:w="3211" w:type="dxa"/>
          </w:tcPr>
          <w:p w14:paraId="5856A9AB" w14:textId="5F5CD641" w:rsidR="003A4B19" w:rsidRPr="00EC76D5" w:rsidRDefault="003A4B19" w:rsidP="00B97307">
            <w:pPr>
              <w:pStyle w:val="NormalSingle"/>
            </w:pPr>
            <w:r w:rsidRPr="00EC76D5">
              <w:t>Smallest type</w:t>
            </w:r>
          </w:p>
        </w:tc>
        <w:tc>
          <w:tcPr>
            <w:tcW w:w="3226" w:type="dxa"/>
          </w:tcPr>
          <w:p w14:paraId="0D975984" w14:textId="77777777" w:rsidR="003A4B19" w:rsidRPr="00EC76D5" w:rsidRDefault="003A4B19" w:rsidP="00B97307">
            <w:pPr>
              <w:pStyle w:val="NormalSingle"/>
            </w:pPr>
            <w:r w:rsidRPr="00EC76D5">
              <w:t>signed char</w:t>
            </w:r>
          </w:p>
          <w:p w14:paraId="0FB7F42B" w14:textId="1719FF85" w:rsidR="003A4B19" w:rsidRPr="00EC76D5" w:rsidRDefault="003A4B19" w:rsidP="00B97307">
            <w:pPr>
              <w:pStyle w:val="NormalSingle"/>
            </w:pPr>
            <w:r w:rsidRPr="00EC76D5">
              <w:t>unsigned char</w:t>
            </w:r>
          </w:p>
        </w:tc>
        <w:tc>
          <w:tcPr>
            <w:tcW w:w="2913" w:type="dxa"/>
          </w:tcPr>
          <w:p w14:paraId="074C3A3E" w14:textId="2FC60A5E" w:rsidR="003A4B19" w:rsidRPr="00EC76D5" w:rsidRDefault="003A4B19" w:rsidP="00B97307">
            <w:pPr>
              <w:pStyle w:val="NormalSingle"/>
            </w:pPr>
            <w:r w:rsidRPr="00EC76D5">
              <w:t>1</w:t>
            </w:r>
          </w:p>
        </w:tc>
      </w:tr>
    </w:tbl>
    <w:p w14:paraId="78026B7E" w14:textId="17AE8009" w:rsidR="0051159D" w:rsidRPr="00EC76D5" w:rsidRDefault="0051159D" w:rsidP="0051159D">
      <w:r w:rsidRPr="00EC76D5">
        <w:t xml:space="preserve">In accordance with the </w:t>
      </w:r>
      <w:proofErr w:type="spellStart"/>
      <w:r w:rsidRPr="00EC76D5">
        <w:t>Ansi</w:t>
      </w:r>
      <w:proofErr w:type="spellEnd"/>
      <w:r w:rsidRPr="00EC76D5">
        <w:t xml:space="preserve"> C standard the signed and unsigned</w:t>
      </w:r>
      <w:r w:rsidR="00EA0615" w:rsidRPr="00EC76D5">
        <w:t xml:space="preserve"> values</w:t>
      </w:r>
      <w:r w:rsidRPr="00EC76D5">
        <w:t xml:space="preserve"> have the same size</w:t>
      </w:r>
      <w:r w:rsidR="00EA0615" w:rsidRPr="00EC76D5">
        <w:t>, and a character is always one byte</w:t>
      </w:r>
      <w:r w:rsidR="0041681A" w:rsidRPr="00EC76D5">
        <w:rPr>
          <w:rStyle w:val="Fotnotsreferens"/>
        </w:rPr>
        <w:footnoteReference w:id="8"/>
      </w:r>
      <w:r w:rsidR="00EA0615" w:rsidRPr="00EC76D5">
        <w:t xml:space="preserve">. </w:t>
      </w:r>
      <w:r w:rsidRPr="00EC76D5">
        <w:t>However, the standard does not state whether a signed value shall be converted to an unsigned value or the other way around in th</w:t>
      </w:r>
      <w:r w:rsidR="002366A8" w:rsidRPr="00EC76D5">
        <w:t>e expression below. In book we always convert the unsigned value to the matching signed type (if the hold the same size), with a warning in case of implicit conversion.</w:t>
      </w:r>
    </w:p>
    <w:p w14:paraId="0FE2C76C" w14:textId="77777777" w:rsidR="0051159D" w:rsidRPr="00EC76D5" w:rsidRDefault="0051159D" w:rsidP="0051159D">
      <w:pPr>
        <w:pStyle w:val="Code"/>
      </w:pPr>
      <w:r w:rsidRPr="00EC76D5">
        <w:t>signed int i = -3;</w:t>
      </w:r>
    </w:p>
    <w:p w14:paraId="0A093D73" w14:textId="77777777" w:rsidR="0051159D" w:rsidRPr="00EC76D5" w:rsidRDefault="0051159D" w:rsidP="0051159D">
      <w:pPr>
        <w:pStyle w:val="Code"/>
      </w:pPr>
      <w:r w:rsidRPr="00EC76D5">
        <w:t>unsigned int u = 6;</w:t>
      </w:r>
    </w:p>
    <w:p w14:paraId="1F8715A2" w14:textId="09825D09" w:rsidR="0051159D" w:rsidRPr="00EC76D5" w:rsidRDefault="0051159D" w:rsidP="0051159D">
      <w:pPr>
        <w:pStyle w:val="Code"/>
      </w:pPr>
      <w:r w:rsidRPr="00EC76D5">
        <w:t>i + u;</w:t>
      </w:r>
    </w:p>
    <w:p w14:paraId="6937C6C2" w14:textId="7BECB78C" w:rsidR="0051159D" w:rsidRPr="00EC76D5" w:rsidRDefault="00F13B8B" w:rsidP="00F13B8B">
      <w:r w:rsidRPr="00EC76D5">
        <w:t xml:space="preserve">The </w:t>
      </w:r>
      <w:proofErr w:type="spellStart"/>
      <w:r w:rsidRPr="00EC76D5">
        <w:rPr>
          <w:rStyle w:val="CodeInText0"/>
        </w:rPr>
        <w:t>maxType</w:t>
      </w:r>
      <w:proofErr w:type="spellEnd"/>
      <w:r w:rsidRPr="00EC76D5">
        <w:t xml:space="preserve"> method returns the largest type of the left and right type.</w:t>
      </w:r>
    </w:p>
    <w:p w14:paraId="15F2AA1A" w14:textId="77777777" w:rsidR="00C45EDB" w:rsidRPr="00EC76D5" w:rsidRDefault="00C45EDB" w:rsidP="00C45EDB">
      <w:pPr>
        <w:pStyle w:val="Code"/>
      </w:pPr>
      <w:r w:rsidRPr="00EC76D5">
        <w:t xml:space="preserve">  public static Type maxType(Type leftType, Type rightType) {</w:t>
      </w:r>
    </w:p>
    <w:p w14:paraId="197472C0" w14:textId="77777777" w:rsidR="00C45EDB" w:rsidRPr="00EC76D5" w:rsidRDefault="00C45EDB" w:rsidP="00C45EDB">
      <w:pPr>
        <w:pStyle w:val="Code"/>
      </w:pPr>
      <w:r w:rsidRPr="00EC76D5">
        <w:t xml:space="preserve">    if (leftType.isString() &amp;&amp; rightType.isString()) {</w:t>
      </w:r>
    </w:p>
    <w:p w14:paraId="2362F848" w14:textId="77777777" w:rsidR="00C45EDB" w:rsidRPr="00EC76D5" w:rsidRDefault="00C45EDB" w:rsidP="00C45EDB">
      <w:pPr>
        <w:pStyle w:val="Code"/>
      </w:pPr>
      <w:r w:rsidRPr="00EC76D5">
        <w:t xml:space="preserve">      Type charType = Type.createArithmeticType(Sort.Signed_Char);</w:t>
      </w:r>
    </w:p>
    <w:p w14:paraId="26DBB567" w14:textId="77777777" w:rsidR="00C45EDB" w:rsidRPr="00EC76D5" w:rsidRDefault="00C45EDB" w:rsidP="00C45EDB">
      <w:pPr>
        <w:pStyle w:val="Code"/>
      </w:pPr>
      <w:r w:rsidRPr="00EC76D5">
        <w:t xml:space="preserve">      charType.setConstant(true);</w:t>
      </w:r>
    </w:p>
    <w:p w14:paraId="55CB02B0" w14:textId="77777777" w:rsidR="00C45EDB" w:rsidRPr="00EC76D5" w:rsidRDefault="00C45EDB" w:rsidP="00C45EDB">
      <w:pPr>
        <w:pStyle w:val="Code"/>
      </w:pPr>
      <w:r w:rsidRPr="00EC76D5">
        <w:t xml:space="preserve">      Type pointerType = Type.createPointerType(charType);</w:t>
      </w:r>
    </w:p>
    <w:p w14:paraId="683304B5" w14:textId="77777777" w:rsidR="00C45EDB" w:rsidRPr="00EC76D5" w:rsidRDefault="00C45EDB" w:rsidP="00C45EDB">
      <w:pPr>
        <w:pStyle w:val="Code"/>
      </w:pPr>
      <w:r w:rsidRPr="00EC76D5">
        <w:t xml:space="preserve">      pointerType.setConstant(true);</w:t>
      </w:r>
    </w:p>
    <w:p w14:paraId="08488DBE" w14:textId="77777777" w:rsidR="00C45EDB" w:rsidRPr="00EC76D5" w:rsidRDefault="00C45EDB" w:rsidP="00C45EDB">
      <w:pPr>
        <w:pStyle w:val="Code"/>
      </w:pPr>
      <w:r w:rsidRPr="00EC76D5">
        <w:t xml:space="preserve">      return pointerType;</w:t>
      </w:r>
    </w:p>
    <w:p w14:paraId="62725A68" w14:textId="77777777" w:rsidR="00C45EDB" w:rsidRPr="00EC76D5" w:rsidRDefault="00C45EDB" w:rsidP="00C45EDB">
      <w:pPr>
        <w:pStyle w:val="Code"/>
      </w:pPr>
      <w:r w:rsidRPr="00EC76D5">
        <w:t xml:space="preserve">    }</w:t>
      </w:r>
    </w:p>
    <w:p w14:paraId="58034450" w14:textId="77777777" w:rsidR="00C45EDB" w:rsidRPr="00EC76D5" w:rsidRDefault="00C45EDB" w:rsidP="00C45EDB">
      <w:pPr>
        <w:pStyle w:val="Code"/>
      </w:pPr>
      <w:r w:rsidRPr="00EC76D5">
        <w:t xml:space="preserve">    else if (leftType.isString() &amp;&amp;</w:t>
      </w:r>
    </w:p>
    <w:p w14:paraId="1060868F" w14:textId="77777777" w:rsidR="00C45EDB" w:rsidRPr="00EC76D5" w:rsidRDefault="00C45EDB" w:rsidP="00C45EDB">
      <w:pPr>
        <w:pStyle w:val="Code"/>
      </w:pPr>
      <w:r w:rsidRPr="00EC76D5">
        <w:t xml:space="preserve">             rightType.isPointer() &amp;&amp; rightType.getPointerType().isChar()) {</w:t>
      </w:r>
    </w:p>
    <w:p w14:paraId="6216D917" w14:textId="77777777" w:rsidR="00C45EDB" w:rsidRPr="00EC76D5" w:rsidRDefault="00C45EDB" w:rsidP="00C45EDB">
      <w:pPr>
        <w:pStyle w:val="Code"/>
      </w:pPr>
      <w:r w:rsidRPr="00EC76D5">
        <w:t xml:space="preserve">      Type pointerType = Type.createPointerType(rightType.getPointerType());</w:t>
      </w:r>
    </w:p>
    <w:p w14:paraId="21932997" w14:textId="77777777" w:rsidR="00C45EDB" w:rsidRPr="00EC76D5" w:rsidRDefault="00C45EDB" w:rsidP="00C45EDB">
      <w:pPr>
        <w:pStyle w:val="Code"/>
      </w:pPr>
      <w:r w:rsidRPr="00EC76D5">
        <w:t xml:space="preserve">      pointerType.setConstant(true);</w:t>
      </w:r>
    </w:p>
    <w:p w14:paraId="25AF3E5A" w14:textId="77777777" w:rsidR="00C45EDB" w:rsidRPr="00EC76D5" w:rsidRDefault="00C45EDB" w:rsidP="00C45EDB">
      <w:pPr>
        <w:pStyle w:val="Code"/>
      </w:pPr>
      <w:r w:rsidRPr="00EC76D5">
        <w:t xml:space="preserve">      return pointerType;</w:t>
      </w:r>
    </w:p>
    <w:p w14:paraId="4EF7DAE3" w14:textId="77777777" w:rsidR="00C45EDB" w:rsidRPr="00EC76D5" w:rsidRDefault="00C45EDB" w:rsidP="00C45EDB">
      <w:pPr>
        <w:pStyle w:val="Code"/>
      </w:pPr>
      <w:r w:rsidRPr="00EC76D5">
        <w:t xml:space="preserve">    }</w:t>
      </w:r>
    </w:p>
    <w:p w14:paraId="1595084A" w14:textId="77777777" w:rsidR="00C45EDB" w:rsidRPr="00EC76D5" w:rsidRDefault="00C45EDB" w:rsidP="00C45EDB">
      <w:pPr>
        <w:pStyle w:val="Code"/>
      </w:pPr>
      <w:r w:rsidRPr="00EC76D5">
        <w:t xml:space="preserve">    else if (leftType.isPointer() &amp;&amp; leftType.getPointerType().isChar() &amp;&amp;</w:t>
      </w:r>
    </w:p>
    <w:p w14:paraId="116BBFD9" w14:textId="77777777" w:rsidR="00C45EDB" w:rsidRPr="00EC76D5" w:rsidRDefault="00C45EDB" w:rsidP="00C45EDB">
      <w:pPr>
        <w:pStyle w:val="Code"/>
      </w:pPr>
      <w:r w:rsidRPr="00EC76D5">
        <w:t xml:space="preserve">             rightType.isString()) {</w:t>
      </w:r>
    </w:p>
    <w:p w14:paraId="6DABADD0" w14:textId="77777777" w:rsidR="00C45EDB" w:rsidRPr="00EC76D5" w:rsidRDefault="00C45EDB" w:rsidP="00C45EDB">
      <w:pPr>
        <w:pStyle w:val="Code"/>
      </w:pPr>
      <w:r w:rsidRPr="00EC76D5">
        <w:t xml:space="preserve">      Type pointerType = Type.createPointerType(leftType.getPointerType());</w:t>
      </w:r>
    </w:p>
    <w:p w14:paraId="6E37F76D" w14:textId="77777777" w:rsidR="00C45EDB" w:rsidRPr="00EC76D5" w:rsidRDefault="00C45EDB" w:rsidP="00C45EDB">
      <w:pPr>
        <w:pStyle w:val="Code"/>
      </w:pPr>
      <w:r w:rsidRPr="00EC76D5">
        <w:t xml:space="preserve">      pointerType.setConstant(true);</w:t>
      </w:r>
    </w:p>
    <w:p w14:paraId="741BFBF8" w14:textId="77777777" w:rsidR="00C45EDB" w:rsidRPr="00EC76D5" w:rsidRDefault="00C45EDB" w:rsidP="00C45EDB">
      <w:pPr>
        <w:pStyle w:val="Code"/>
      </w:pPr>
      <w:r w:rsidRPr="00EC76D5">
        <w:t xml:space="preserve">      return pointerType;</w:t>
      </w:r>
    </w:p>
    <w:p w14:paraId="709E3E2B" w14:textId="77777777" w:rsidR="00C45EDB" w:rsidRPr="00EC76D5" w:rsidRDefault="00C45EDB" w:rsidP="00C45EDB">
      <w:pPr>
        <w:pStyle w:val="Code"/>
      </w:pPr>
      <w:r w:rsidRPr="00EC76D5">
        <w:t xml:space="preserve">    }</w:t>
      </w:r>
    </w:p>
    <w:p w14:paraId="6016AE50" w14:textId="77777777" w:rsidR="00A243B7" w:rsidRPr="00EC76D5" w:rsidRDefault="00C45EDB" w:rsidP="00C45EDB">
      <w:pPr>
        <w:pStyle w:val="Code"/>
      </w:pPr>
      <w:r w:rsidRPr="00EC76D5">
        <w:t xml:space="preserve">    else if ((leftType.isIntegralOrPointer()&amp;&amp;rightType.isIntegralOrPointer())</w:t>
      </w:r>
    </w:p>
    <w:p w14:paraId="563AE912" w14:textId="37D48723" w:rsidR="00C45EDB" w:rsidRPr="00EC76D5" w:rsidRDefault="00A243B7" w:rsidP="00C45EDB">
      <w:pPr>
        <w:pStyle w:val="Code"/>
      </w:pPr>
      <w:r w:rsidRPr="00EC76D5">
        <w:t xml:space="preserve">             </w:t>
      </w:r>
      <w:r w:rsidR="00C45EDB" w:rsidRPr="00EC76D5">
        <w:t>||</w:t>
      </w:r>
      <w:r w:rsidRPr="00EC76D5">
        <w:t xml:space="preserve"> </w:t>
      </w:r>
      <w:r w:rsidR="00C45EDB" w:rsidRPr="00EC76D5">
        <w:t>(leftType.isFloating() &amp;&amp; rightType.isFloating())) {</w:t>
      </w:r>
    </w:p>
    <w:p w14:paraId="2D0C3A73" w14:textId="77777777" w:rsidR="00C45EDB" w:rsidRPr="00EC76D5" w:rsidRDefault="00C45EDB" w:rsidP="00C45EDB">
      <w:pPr>
        <w:pStyle w:val="Code"/>
      </w:pPr>
      <w:r w:rsidRPr="00EC76D5">
        <w:t xml:space="preserve">      return  (leftType.getSize() &gt;= rightType.getSize()) ?leftType :rightType;</w:t>
      </w:r>
    </w:p>
    <w:p w14:paraId="492B0F44" w14:textId="77777777" w:rsidR="00C45EDB" w:rsidRPr="00EC76D5" w:rsidRDefault="00C45EDB" w:rsidP="00C45EDB">
      <w:pPr>
        <w:pStyle w:val="Code"/>
      </w:pPr>
      <w:r w:rsidRPr="00EC76D5">
        <w:t xml:space="preserve">    }</w:t>
      </w:r>
    </w:p>
    <w:p w14:paraId="13F5741B" w14:textId="77777777" w:rsidR="00C45EDB" w:rsidRPr="00EC76D5" w:rsidRDefault="00C45EDB" w:rsidP="00C45EDB">
      <w:pPr>
        <w:pStyle w:val="Code"/>
      </w:pPr>
      <w:r w:rsidRPr="00EC76D5">
        <w:t xml:space="preserve">    else if (leftType.isIntegral() &amp;&amp; rightType.isIntegral()) {</w:t>
      </w:r>
    </w:p>
    <w:p w14:paraId="4A73DF76" w14:textId="77777777" w:rsidR="00C45EDB" w:rsidRPr="00EC76D5" w:rsidRDefault="00C45EDB" w:rsidP="00C45EDB">
      <w:pPr>
        <w:pStyle w:val="Code"/>
      </w:pPr>
      <w:r w:rsidRPr="00EC76D5">
        <w:t xml:space="preserve">      int leftSize = leftType.getSize(), rightSize = rightType.getSize();</w:t>
      </w:r>
    </w:p>
    <w:p w14:paraId="5A509FC9" w14:textId="77777777" w:rsidR="00C45EDB" w:rsidRPr="00EC76D5" w:rsidRDefault="00C45EDB" w:rsidP="00C45EDB">
      <w:pPr>
        <w:pStyle w:val="Code"/>
      </w:pPr>
    </w:p>
    <w:p w14:paraId="620ECDC4" w14:textId="77777777" w:rsidR="00C45EDB" w:rsidRPr="00EC76D5" w:rsidRDefault="00C45EDB" w:rsidP="00C45EDB">
      <w:pPr>
        <w:pStyle w:val="Code"/>
      </w:pPr>
      <w:r w:rsidRPr="00EC76D5">
        <w:t xml:space="preserve">      if (leftSize == rightSize) {</w:t>
      </w:r>
    </w:p>
    <w:p w14:paraId="6CF8B9AF" w14:textId="77777777" w:rsidR="00C45EDB" w:rsidRPr="00EC76D5" w:rsidRDefault="00C45EDB" w:rsidP="00C45EDB">
      <w:pPr>
        <w:pStyle w:val="Code"/>
      </w:pPr>
      <w:r w:rsidRPr="00EC76D5">
        <w:t xml:space="preserve">        if (leftType.isUnsigned() &amp;&amp; rightType.isUnsigned()) {</w:t>
      </w:r>
    </w:p>
    <w:p w14:paraId="1CF8547B" w14:textId="77777777" w:rsidR="00C45EDB" w:rsidRPr="00EC76D5" w:rsidRDefault="00C45EDB" w:rsidP="00C45EDB">
      <w:pPr>
        <w:pStyle w:val="Code"/>
      </w:pPr>
      <w:r w:rsidRPr="00EC76D5">
        <w:t xml:space="preserve">          return leftType;</w:t>
      </w:r>
    </w:p>
    <w:p w14:paraId="7DCDA75B" w14:textId="77777777" w:rsidR="00C45EDB" w:rsidRPr="00EC76D5" w:rsidRDefault="00C45EDB" w:rsidP="00C45EDB">
      <w:pPr>
        <w:pStyle w:val="Code"/>
      </w:pPr>
      <w:r w:rsidRPr="00EC76D5">
        <w:t xml:space="preserve">        }</w:t>
      </w:r>
    </w:p>
    <w:p w14:paraId="559A427F" w14:textId="77777777" w:rsidR="00C45EDB" w:rsidRPr="00EC76D5" w:rsidRDefault="00C45EDB" w:rsidP="00C45EDB">
      <w:pPr>
        <w:pStyle w:val="Code"/>
      </w:pPr>
      <w:r w:rsidRPr="00EC76D5">
        <w:t xml:space="preserve">        else {</w:t>
      </w:r>
    </w:p>
    <w:p w14:paraId="19F5E678" w14:textId="77777777" w:rsidR="00C45EDB" w:rsidRPr="00EC76D5" w:rsidRDefault="00C45EDB" w:rsidP="00C45EDB">
      <w:pPr>
        <w:pStyle w:val="Code"/>
      </w:pPr>
      <w:r w:rsidRPr="00EC76D5">
        <w:t xml:space="preserve">          Assert.warning((leftType.isSigned() &amp;&amp; rightType.isSigned()) ||</w:t>
      </w:r>
    </w:p>
    <w:p w14:paraId="09974564" w14:textId="77777777" w:rsidR="00C45EDB" w:rsidRPr="00EC76D5" w:rsidRDefault="00C45EDB" w:rsidP="00C45EDB">
      <w:pPr>
        <w:pStyle w:val="Code"/>
      </w:pPr>
      <w:r w:rsidRPr="00EC76D5">
        <w:t xml:space="preserve">                         (leftType.isUnsigned() &amp;&amp; rightType.isUnsigned()),</w:t>
      </w:r>
    </w:p>
    <w:p w14:paraId="0B4DBEDC" w14:textId="77777777" w:rsidR="00C45EDB" w:rsidRPr="00EC76D5" w:rsidRDefault="00C45EDB" w:rsidP="00C45EDB">
      <w:pPr>
        <w:pStyle w:val="Code"/>
      </w:pPr>
      <w:r w:rsidRPr="00EC76D5">
        <w:t xml:space="preserve">                         null, "mixing signed and unsigned types");</w:t>
      </w:r>
    </w:p>
    <w:p w14:paraId="409FB3DF" w14:textId="77777777" w:rsidR="00C45EDB" w:rsidRPr="00EC76D5" w:rsidRDefault="00C45EDB" w:rsidP="00C45EDB">
      <w:pPr>
        <w:pStyle w:val="Code"/>
      </w:pPr>
      <w:r w:rsidRPr="00EC76D5">
        <w:lastRenderedPageBreak/>
        <w:t xml:space="preserve">          return leftType.isSigned() ? leftType : rightType;</w:t>
      </w:r>
    </w:p>
    <w:p w14:paraId="49C44375" w14:textId="77777777" w:rsidR="00C45EDB" w:rsidRPr="00EC76D5" w:rsidRDefault="00C45EDB" w:rsidP="00C45EDB">
      <w:pPr>
        <w:pStyle w:val="Code"/>
      </w:pPr>
      <w:r w:rsidRPr="00EC76D5">
        <w:t xml:space="preserve">        }</w:t>
      </w:r>
    </w:p>
    <w:p w14:paraId="095CCA5B" w14:textId="77777777" w:rsidR="00C45EDB" w:rsidRPr="00EC76D5" w:rsidRDefault="00C45EDB" w:rsidP="00C45EDB">
      <w:pPr>
        <w:pStyle w:val="Code"/>
      </w:pPr>
      <w:r w:rsidRPr="00EC76D5">
        <w:t xml:space="preserve">      }</w:t>
      </w:r>
    </w:p>
    <w:p w14:paraId="47CBB949" w14:textId="77777777" w:rsidR="00C45EDB" w:rsidRPr="00EC76D5" w:rsidRDefault="00C45EDB" w:rsidP="00C45EDB">
      <w:pPr>
        <w:pStyle w:val="Code"/>
      </w:pPr>
      <w:r w:rsidRPr="00EC76D5">
        <w:t xml:space="preserve">      else {</w:t>
      </w:r>
    </w:p>
    <w:p w14:paraId="6D8FF025" w14:textId="77777777" w:rsidR="00C45EDB" w:rsidRPr="00EC76D5" w:rsidRDefault="00C45EDB" w:rsidP="00C45EDB">
      <w:pPr>
        <w:pStyle w:val="Code"/>
      </w:pPr>
      <w:r w:rsidRPr="00EC76D5">
        <w:t xml:space="preserve">        return (leftSize &gt;= rightSize) ? leftType : rightType;</w:t>
      </w:r>
    </w:p>
    <w:p w14:paraId="45FCB859" w14:textId="77777777" w:rsidR="00C45EDB" w:rsidRPr="00EC76D5" w:rsidRDefault="00C45EDB" w:rsidP="00C45EDB">
      <w:pPr>
        <w:pStyle w:val="Code"/>
      </w:pPr>
      <w:r w:rsidRPr="00EC76D5">
        <w:t xml:space="preserve">      }</w:t>
      </w:r>
    </w:p>
    <w:p w14:paraId="0B390062" w14:textId="77777777" w:rsidR="00C45EDB" w:rsidRPr="00EC76D5" w:rsidRDefault="00C45EDB" w:rsidP="00C45EDB">
      <w:pPr>
        <w:pStyle w:val="Code"/>
      </w:pPr>
      <w:r w:rsidRPr="00EC76D5">
        <w:t xml:space="preserve">    }</w:t>
      </w:r>
    </w:p>
    <w:p w14:paraId="24D05F1C" w14:textId="77777777" w:rsidR="00C45EDB" w:rsidRPr="00EC76D5" w:rsidRDefault="00C45EDB" w:rsidP="00C45EDB">
      <w:pPr>
        <w:pStyle w:val="Code"/>
      </w:pPr>
      <w:r w:rsidRPr="00EC76D5">
        <w:t xml:space="preserve">    else if (leftType.isIntegral() &amp;&amp; rightType.isFloating()) {</w:t>
      </w:r>
    </w:p>
    <w:p w14:paraId="68DD6ECA" w14:textId="77777777" w:rsidR="00C45EDB" w:rsidRPr="00EC76D5" w:rsidRDefault="00C45EDB" w:rsidP="00C45EDB">
      <w:pPr>
        <w:pStyle w:val="Code"/>
      </w:pPr>
      <w:r w:rsidRPr="00EC76D5">
        <w:t xml:space="preserve">      return rightType;</w:t>
      </w:r>
    </w:p>
    <w:p w14:paraId="11F02F60" w14:textId="77777777" w:rsidR="00C45EDB" w:rsidRPr="00EC76D5" w:rsidRDefault="00C45EDB" w:rsidP="00C45EDB">
      <w:pPr>
        <w:pStyle w:val="Code"/>
      </w:pPr>
      <w:r w:rsidRPr="00EC76D5">
        <w:t xml:space="preserve">    }</w:t>
      </w:r>
    </w:p>
    <w:p w14:paraId="4656303E" w14:textId="77777777" w:rsidR="00C45EDB" w:rsidRPr="00EC76D5" w:rsidRDefault="00C45EDB" w:rsidP="00C45EDB">
      <w:pPr>
        <w:pStyle w:val="Code"/>
      </w:pPr>
      <w:r w:rsidRPr="00EC76D5">
        <w:t xml:space="preserve">    else if (leftType.isFloating() &amp;&amp; rightType.isIntegral()) {</w:t>
      </w:r>
    </w:p>
    <w:p w14:paraId="7385A777" w14:textId="77777777" w:rsidR="00C45EDB" w:rsidRPr="00EC76D5" w:rsidRDefault="00C45EDB" w:rsidP="00C45EDB">
      <w:pPr>
        <w:pStyle w:val="Code"/>
      </w:pPr>
      <w:r w:rsidRPr="00EC76D5">
        <w:t xml:space="preserve">      return leftType;</w:t>
      </w:r>
    </w:p>
    <w:p w14:paraId="6976847A" w14:textId="77777777" w:rsidR="00C45EDB" w:rsidRPr="00EC76D5" w:rsidRDefault="00C45EDB" w:rsidP="00C45EDB">
      <w:pPr>
        <w:pStyle w:val="Code"/>
      </w:pPr>
      <w:r w:rsidRPr="00EC76D5">
        <w:t xml:space="preserve">    }</w:t>
      </w:r>
    </w:p>
    <w:p w14:paraId="02C52D17" w14:textId="77777777" w:rsidR="00C45EDB" w:rsidRPr="00EC76D5" w:rsidRDefault="00C45EDB" w:rsidP="00C45EDB">
      <w:pPr>
        <w:pStyle w:val="Code"/>
      </w:pPr>
      <w:r w:rsidRPr="00EC76D5">
        <w:t xml:space="preserve">    else if (leftType.isPointer() &amp;&amp; leftType.getPointerType().isVoid() &amp;&amp;</w:t>
      </w:r>
    </w:p>
    <w:p w14:paraId="615F8CFE" w14:textId="77777777" w:rsidR="00C45EDB" w:rsidRPr="00EC76D5" w:rsidRDefault="00C45EDB" w:rsidP="00C45EDB">
      <w:pPr>
        <w:pStyle w:val="Code"/>
      </w:pPr>
      <w:r w:rsidRPr="00EC76D5">
        <w:t xml:space="preserve">             rightType.isPointer()) {</w:t>
      </w:r>
    </w:p>
    <w:p w14:paraId="29B0CA9D" w14:textId="77777777" w:rsidR="00C45EDB" w:rsidRPr="00EC76D5" w:rsidRDefault="00C45EDB" w:rsidP="00C45EDB">
      <w:pPr>
        <w:pStyle w:val="Code"/>
      </w:pPr>
      <w:r w:rsidRPr="00EC76D5">
        <w:t xml:space="preserve">      return leftType;</w:t>
      </w:r>
    </w:p>
    <w:p w14:paraId="7E59A772" w14:textId="77777777" w:rsidR="00C45EDB" w:rsidRPr="00EC76D5" w:rsidRDefault="00C45EDB" w:rsidP="00C45EDB">
      <w:pPr>
        <w:pStyle w:val="Code"/>
      </w:pPr>
      <w:r w:rsidRPr="00EC76D5">
        <w:t xml:space="preserve">    }</w:t>
      </w:r>
    </w:p>
    <w:p w14:paraId="5079CC61" w14:textId="77777777" w:rsidR="00C45EDB" w:rsidRPr="00EC76D5" w:rsidRDefault="00C45EDB" w:rsidP="00C45EDB">
      <w:pPr>
        <w:pStyle w:val="Code"/>
      </w:pPr>
      <w:r w:rsidRPr="00EC76D5">
        <w:t xml:space="preserve">    else if (leftType.isPointer() &amp;&amp;</w:t>
      </w:r>
    </w:p>
    <w:p w14:paraId="6BA28AC4" w14:textId="77777777" w:rsidR="00C45EDB" w:rsidRPr="00EC76D5" w:rsidRDefault="00C45EDB" w:rsidP="00C45EDB">
      <w:pPr>
        <w:pStyle w:val="Code"/>
      </w:pPr>
      <w:r w:rsidRPr="00EC76D5">
        <w:t xml:space="preserve">             rightType.isPointer() &amp;&amp; rightType.getPointerType().isVoid()) {</w:t>
      </w:r>
    </w:p>
    <w:p w14:paraId="55B25FC3" w14:textId="77777777" w:rsidR="00C45EDB" w:rsidRPr="00EC76D5" w:rsidRDefault="00C45EDB" w:rsidP="00C45EDB">
      <w:pPr>
        <w:pStyle w:val="Code"/>
      </w:pPr>
      <w:r w:rsidRPr="00EC76D5">
        <w:t xml:space="preserve">      return rightType;</w:t>
      </w:r>
    </w:p>
    <w:p w14:paraId="37109EAC" w14:textId="77777777" w:rsidR="00C45EDB" w:rsidRPr="00EC76D5" w:rsidRDefault="00C45EDB" w:rsidP="00C45EDB">
      <w:pPr>
        <w:pStyle w:val="Code"/>
      </w:pPr>
      <w:r w:rsidRPr="00EC76D5">
        <w:t xml:space="preserve">    }</w:t>
      </w:r>
    </w:p>
    <w:p w14:paraId="13A3F65E" w14:textId="77777777" w:rsidR="00C45EDB" w:rsidRPr="00EC76D5" w:rsidRDefault="00C45EDB" w:rsidP="00C45EDB">
      <w:pPr>
        <w:pStyle w:val="Code"/>
      </w:pPr>
      <w:r w:rsidRPr="00EC76D5">
        <w:t xml:space="preserve">    else if (leftType.isPointer() &amp;&amp; rightType.isArray()) {</w:t>
      </w:r>
    </w:p>
    <w:p w14:paraId="142F2B60" w14:textId="77777777" w:rsidR="00C45EDB" w:rsidRPr="00EC76D5" w:rsidRDefault="00C45EDB" w:rsidP="00C45EDB">
      <w:pPr>
        <w:pStyle w:val="Code"/>
      </w:pPr>
      <w:r w:rsidRPr="00EC76D5">
        <w:t xml:space="preserve">      return leftType;</w:t>
      </w:r>
    </w:p>
    <w:p w14:paraId="709FB054" w14:textId="77777777" w:rsidR="00C45EDB" w:rsidRPr="00EC76D5" w:rsidRDefault="00C45EDB" w:rsidP="00C45EDB">
      <w:pPr>
        <w:pStyle w:val="Code"/>
      </w:pPr>
      <w:r w:rsidRPr="00EC76D5">
        <w:t xml:space="preserve">    }</w:t>
      </w:r>
    </w:p>
    <w:p w14:paraId="393C7808" w14:textId="77777777" w:rsidR="00C45EDB" w:rsidRPr="00EC76D5" w:rsidRDefault="00C45EDB" w:rsidP="00C45EDB">
      <w:pPr>
        <w:pStyle w:val="Code"/>
      </w:pPr>
      <w:r w:rsidRPr="00EC76D5">
        <w:t xml:space="preserve">    else if (leftType.isArray() &amp;&amp; rightType.isPointer()) {</w:t>
      </w:r>
    </w:p>
    <w:p w14:paraId="5FD5ABF0" w14:textId="77777777" w:rsidR="00C45EDB" w:rsidRPr="00EC76D5" w:rsidRDefault="00C45EDB" w:rsidP="00C45EDB">
      <w:pPr>
        <w:pStyle w:val="Code"/>
      </w:pPr>
      <w:r w:rsidRPr="00EC76D5">
        <w:t xml:space="preserve">      return rightType;</w:t>
      </w:r>
    </w:p>
    <w:p w14:paraId="2331F8A5" w14:textId="77777777" w:rsidR="00C45EDB" w:rsidRPr="00EC76D5" w:rsidRDefault="00C45EDB" w:rsidP="00C45EDB">
      <w:pPr>
        <w:pStyle w:val="Code"/>
      </w:pPr>
      <w:r w:rsidRPr="00EC76D5">
        <w:t xml:space="preserve">    }</w:t>
      </w:r>
    </w:p>
    <w:p w14:paraId="4F1C9F57" w14:textId="77777777" w:rsidR="00C45EDB" w:rsidRPr="00EC76D5" w:rsidRDefault="00C45EDB" w:rsidP="00C45EDB">
      <w:pPr>
        <w:pStyle w:val="Code"/>
      </w:pPr>
      <w:r w:rsidRPr="00EC76D5">
        <w:t xml:space="preserve">    </w:t>
      </w:r>
    </w:p>
    <w:p w14:paraId="1819BECD" w14:textId="77777777" w:rsidR="00C45EDB" w:rsidRPr="00EC76D5" w:rsidRDefault="00C45EDB" w:rsidP="00C45EDB">
      <w:pPr>
        <w:pStyle w:val="Code"/>
      </w:pPr>
      <w:r w:rsidRPr="00EC76D5">
        <w:t xml:space="preserve">    return null;</w:t>
      </w:r>
    </w:p>
    <w:p w14:paraId="272306EC" w14:textId="1A4CD4DA" w:rsidR="000D3EE8" w:rsidRPr="00EC76D5" w:rsidRDefault="00C45EDB" w:rsidP="00C45EDB">
      <w:pPr>
        <w:pStyle w:val="Code"/>
      </w:pPr>
      <w:r w:rsidRPr="00EC76D5">
        <w:t xml:space="preserve">  }</w:t>
      </w:r>
    </w:p>
    <w:p w14:paraId="108E5DBB" w14:textId="40AE7AB1" w:rsidR="00C45EDB" w:rsidRPr="00EC76D5" w:rsidRDefault="00C45EDB" w:rsidP="00C45EDB">
      <w:pPr>
        <w:pStyle w:val="Code"/>
      </w:pPr>
      <w:r w:rsidRPr="00EC76D5">
        <w:t>}</w:t>
      </w:r>
    </w:p>
    <w:p w14:paraId="23DB9BF3" w14:textId="2B76721D" w:rsidR="00107CC5" w:rsidRPr="00EC76D5" w:rsidRDefault="00107CC5" w:rsidP="00107CC5">
      <w:pPr>
        <w:pStyle w:val="Code"/>
      </w:pPr>
    </w:p>
    <w:p w14:paraId="3AFA790B" w14:textId="3DF3630C" w:rsidR="00752961" w:rsidRPr="00EC76D5" w:rsidRDefault="000D3EE8" w:rsidP="00173C31">
      <w:pPr>
        <w:pStyle w:val="Rubrik2"/>
      </w:pPr>
      <w:bookmarkStart w:id="5568" w:name="_Toc481936401"/>
      <w:r w:rsidRPr="00EC76D5">
        <w:t xml:space="preserve">The </w:t>
      </w:r>
      <w:r w:rsidR="00752961" w:rsidRPr="00EC76D5">
        <w:t>Value</w:t>
      </w:r>
      <w:r w:rsidR="0021373B" w:rsidRPr="00EC76D5">
        <w:t xml:space="preserve"> </w:t>
      </w:r>
      <w:r w:rsidR="00752961" w:rsidRPr="00EC76D5">
        <w:t>Conversion</w:t>
      </w:r>
      <w:r w:rsidRPr="00EC76D5">
        <w:t xml:space="preserve"> Class</w:t>
      </w:r>
      <w:bookmarkEnd w:id="5568"/>
    </w:p>
    <w:p w14:paraId="7CB22EDB" w14:textId="53BE7461" w:rsidR="00A243B7" w:rsidRPr="00EC76D5" w:rsidRDefault="00BC33AB" w:rsidP="00A243B7">
      <w:r w:rsidRPr="00EC76D5">
        <w:t>When optimizing the syntax trees, values may need</w:t>
      </w:r>
      <w:r w:rsidR="001F2E5D" w:rsidRPr="00EC76D5">
        <w:t xml:space="preserve"> to be computed in compile-time</w:t>
      </w:r>
      <w:r w:rsidR="004C7E7A" w:rsidRPr="00EC76D5">
        <w:t xml:space="preserve">. The </w:t>
      </w:r>
      <w:proofErr w:type="spellStart"/>
      <w:r w:rsidR="001F2E5D" w:rsidRPr="00EC76D5">
        <w:rPr>
          <w:rStyle w:val="CodeInText0"/>
        </w:rPr>
        <w:t>valueCast</w:t>
      </w:r>
      <w:proofErr w:type="spellEnd"/>
      <w:r w:rsidR="000017EA" w:rsidRPr="00EC76D5">
        <w:rPr>
          <w:rStyle w:val="CodeInText0"/>
        </w:rPr>
        <w:t xml:space="preserve">, </w:t>
      </w:r>
      <w:proofErr w:type="spellStart"/>
      <w:r w:rsidR="000017EA" w:rsidRPr="00EC76D5">
        <w:rPr>
          <w:rStyle w:val="CodeInText0"/>
        </w:rPr>
        <w:t>unaryCast</w:t>
      </w:r>
      <w:proofErr w:type="spellEnd"/>
      <w:r w:rsidR="000017EA" w:rsidRPr="00EC76D5">
        <w:rPr>
          <w:rStyle w:val="CodeInText0"/>
        </w:rPr>
        <w:t xml:space="preserve">, and </w:t>
      </w:r>
      <w:proofErr w:type="spellStart"/>
      <w:r w:rsidR="000017EA" w:rsidRPr="00EC76D5">
        <w:rPr>
          <w:rStyle w:val="CodeInText0"/>
        </w:rPr>
        <w:t>binaryCast</w:t>
      </w:r>
      <w:proofErr w:type="spellEnd"/>
      <w:r w:rsidR="001F2E5D" w:rsidRPr="00EC76D5">
        <w:t xml:space="preserve"> </w:t>
      </w:r>
      <w:r w:rsidR="004C7E7A" w:rsidRPr="00EC76D5">
        <w:t>method</w:t>
      </w:r>
      <w:r w:rsidR="000017EA" w:rsidRPr="00EC76D5">
        <w:t>s</w:t>
      </w:r>
      <w:r w:rsidR="004C7E7A" w:rsidRPr="00EC76D5">
        <w:t xml:space="preserve"> </w:t>
      </w:r>
      <w:r w:rsidR="001F2E5D" w:rsidRPr="00EC76D5">
        <w:t xml:space="preserve">casts </w:t>
      </w:r>
      <w:r w:rsidR="000017EA" w:rsidRPr="00EC76D5">
        <w:t xml:space="preserve">the </w:t>
      </w:r>
      <w:r w:rsidR="001F2E5D" w:rsidRPr="00EC76D5">
        <w:t>value</w:t>
      </w:r>
      <w:r w:rsidR="000017EA" w:rsidRPr="00EC76D5">
        <w:t>s</w:t>
      </w:r>
      <w:r w:rsidR="001F2E5D" w:rsidRPr="00EC76D5">
        <w:t xml:space="preserve"> to a </w:t>
      </w:r>
      <w:proofErr w:type="spellStart"/>
      <w:r w:rsidR="001F2E5D" w:rsidRPr="00EC76D5">
        <w:rPr>
          <w:rStyle w:val="CodeInText0"/>
        </w:rPr>
        <w:t>BigDecimal</w:t>
      </w:r>
      <w:proofErr w:type="spellEnd"/>
      <w:r w:rsidR="001F2E5D" w:rsidRPr="00EC76D5">
        <w:t xml:space="preserve">, </w:t>
      </w:r>
      <w:proofErr w:type="spellStart"/>
      <w:r w:rsidR="001F2E5D" w:rsidRPr="00EC76D5">
        <w:rPr>
          <w:rStyle w:val="CodeInText0"/>
        </w:rPr>
        <w:t>BigInteger</w:t>
      </w:r>
      <w:proofErr w:type="spellEnd"/>
      <w:r w:rsidR="001F2E5D" w:rsidRPr="00EC76D5">
        <w:t xml:space="preserve">, or </w:t>
      </w:r>
      <w:r w:rsidR="001F2E5D" w:rsidRPr="00EC76D5">
        <w:rPr>
          <w:rStyle w:val="CodeInText0"/>
        </w:rPr>
        <w:t>Boolean</w:t>
      </w:r>
      <w:r w:rsidR="001F2E5D" w:rsidRPr="00EC76D5">
        <w:t xml:space="preserve"> object, depending of the type</w:t>
      </w:r>
      <w:r w:rsidR="000017EA" w:rsidRPr="00EC76D5">
        <w:t xml:space="preserve"> or operator</w:t>
      </w:r>
      <w:r w:rsidR="001F2E5D" w:rsidRPr="00EC76D5">
        <w:t>.</w:t>
      </w:r>
    </w:p>
    <w:p w14:paraId="14D9437B" w14:textId="0DCF5EE8" w:rsidR="001E230B" w:rsidRPr="00EC76D5" w:rsidRDefault="001E230B" w:rsidP="001E230B">
      <w:pPr>
        <w:pStyle w:val="CodeHeader"/>
      </w:pPr>
      <w:proofErr w:type="spellStart"/>
      <w:r w:rsidRPr="00EC76D5">
        <w:t>ValueConversion.java</w:t>
      </w:r>
      <w:proofErr w:type="spellEnd"/>
    </w:p>
    <w:p w14:paraId="7D68C360" w14:textId="77777777" w:rsidR="00C439C9" w:rsidRPr="00EC76D5" w:rsidRDefault="00C439C9" w:rsidP="00C439C9">
      <w:pPr>
        <w:pStyle w:val="Code"/>
      </w:pPr>
      <w:r w:rsidRPr="00EC76D5">
        <w:t>package c_compiler;</w:t>
      </w:r>
    </w:p>
    <w:p w14:paraId="371C23D3" w14:textId="77777777" w:rsidR="00C439C9" w:rsidRPr="00EC76D5" w:rsidRDefault="00C439C9" w:rsidP="00C439C9">
      <w:pPr>
        <w:pStyle w:val="Code"/>
      </w:pPr>
      <w:r w:rsidRPr="00EC76D5">
        <w:t>import java.math.*;</w:t>
      </w:r>
    </w:p>
    <w:p w14:paraId="4D97297F" w14:textId="77777777" w:rsidR="00C439C9" w:rsidRPr="00EC76D5" w:rsidRDefault="00C439C9" w:rsidP="00C439C9">
      <w:pPr>
        <w:pStyle w:val="Code"/>
      </w:pPr>
    </w:p>
    <w:p w14:paraId="3B1FD0CB" w14:textId="77777777" w:rsidR="00C439C9" w:rsidRPr="00EC76D5" w:rsidRDefault="00C439C9" w:rsidP="00C439C9">
      <w:pPr>
        <w:pStyle w:val="Code"/>
      </w:pPr>
      <w:r w:rsidRPr="00EC76D5">
        <w:t>public class ValueConversion {</w:t>
      </w:r>
    </w:p>
    <w:p w14:paraId="4E99C58D" w14:textId="77777777" w:rsidR="00C439C9" w:rsidRPr="00EC76D5" w:rsidRDefault="00C439C9" w:rsidP="00C439C9">
      <w:pPr>
        <w:pStyle w:val="Code"/>
      </w:pPr>
      <w:r w:rsidRPr="00EC76D5">
        <w:t xml:space="preserve">  public static Object valueCast(Symbol fromSymbol, Type toType) {</w:t>
      </w:r>
    </w:p>
    <w:p w14:paraId="7C3C88D6" w14:textId="77777777" w:rsidR="00C439C9" w:rsidRPr="00EC76D5" w:rsidRDefault="00C439C9" w:rsidP="00C439C9">
      <w:pPr>
        <w:pStyle w:val="Code"/>
      </w:pPr>
      <w:r w:rsidRPr="00EC76D5">
        <w:t xml:space="preserve">    if (fromSymbol.hasValue()) {</w:t>
      </w:r>
    </w:p>
    <w:p w14:paraId="395A790C" w14:textId="77777777" w:rsidR="00C439C9" w:rsidRPr="00EC76D5" w:rsidRDefault="00C439C9" w:rsidP="00C439C9">
      <w:pPr>
        <w:pStyle w:val="Code"/>
      </w:pPr>
      <w:r w:rsidRPr="00EC76D5">
        <w:t xml:space="preserve">      Object fromValue = fromSymbol.getValue();</w:t>
      </w:r>
    </w:p>
    <w:p w14:paraId="5EE28C36" w14:textId="77777777" w:rsidR="00C439C9" w:rsidRPr="00EC76D5" w:rsidRDefault="00C439C9" w:rsidP="00C439C9">
      <w:pPr>
        <w:pStyle w:val="Code"/>
      </w:pPr>
    </w:p>
    <w:p w14:paraId="3429DF11" w14:textId="77777777" w:rsidR="00C439C9" w:rsidRPr="00EC76D5" w:rsidRDefault="00C439C9" w:rsidP="00C439C9">
      <w:pPr>
        <w:pStyle w:val="Code"/>
      </w:pPr>
      <w:r w:rsidRPr="00EC76D5">
        <w:t xml:space="preserve">      if (toType.isFloating()) {</w:t>
      </w:r>
    </w:p>
    <w:p w14:paraId="455F54C9" w14:textId="77777777" w:rsidR="00C439C9" w:rsidRPr="00EC76D5" w:rsidRDefault="00C439C9" w:rsidP="00C439C9">
      <w:pPr>
        <w:pStyle w:val="Code"/>
      </w:pPr>
      <w:r w:rsidRPr="00EC76D5">
        <w:t xml:space="preserve">        return BigDecimal.valueOf(((Number) fromValue).doubleValue());</w:t>
      </w:r>
    </w:p>
    <w:p w14:paraId="7544730A" w14:textId="77777777" w:rsidR="00C439C9" w:rsidRPr="00EC76D5" w:rsidRDefault="00C439C9" w:rsidP="00C439C9">
      <w:pPr>
        <w:pStyle w:val="Code"/>
      </w:pPr>
      <w:r w:rsidRPr="00EC76D5">
        <w:t xml:space="preserve">      }</w:t>
      </w:r>
    </w:p>
    <w:p w14:paraId="5DFE4689" w14:textId="77777777" w:rsidR="00C439C9" w:rsidRPr="00EC76D5" w:rsidRDefault="00C439C9" w:rsidP="00C439C9">
      <w:pPr>
        <w:pStyle w:val="Code"/>
      </w:pPr>
      <w:r w:rsidRPr="00EC76D5">
        <w:t xml:space="preserve">      else if (toType.isIntegral()) {</w:t>
      </w:r>
    </w:p>
    <w:p w14:paraId="7EE4D201" w14:textId="77777777" w:rsidR="00C439C9" w:rsidRPr="00EC76D5" w:rsidRDefault="00C439C9" w:rsidP="00C439C9">
      <w:pPr>
        <w:pStyle w:val="Code"/>
      </w:pPr>
      <w:r w:rsidRPr="00EC76D5">
        <w:t xml:space="preserve">        return BigInteger.valueOf(((Number) fromValue).longValue());</w:t>
      </w:r>
    </w:p>
    <w:p w14:paraId="2B596135" w14:textId="77777777" w:rsidR="00C439C9" w:rsidRPr="00EC76D5" w:rsidRDefault="00C439C9" w:rsidP="00C439C9">
      <w:pPr>
        <w:pStyle w:val="Code"/>
      </w:pPr>
      <w:r w:rsidRPr="00EC76D5">
        <w:t xml:space="preserve">      }</w:t>
      </w:r>
    </w:p>
    <w:p w14:paraId="1EF2F703" w14:textId="77777777" w:rsidR="00C439C9" w:rsidRPr="00EC76D5" w:rsidRDefault="00C439C9" w:rsidP="00C439C9">
      <w:pPr>
        <w:pStyle w:val="Code"/>
      </w:pPr>
      <w:r w:rsidRPr="00EC76D5">
        <w:t xml:space="preserve">      else {      </w:t>
      </w:r>
    </w:p>
    <w:p w14:paraId="69FAEFE0" w14:textId="77777777" w:rsidR="00C439C9" w:rsidRPr="00EC76D5" w:rsidRDefault="00C439C9" w:rsidP="00C439C9">
      <w:pPr>
        <w:pStyle w:val="Code"/>
      </w:pPr>
      <w:r w:rsidRPr="00EC76D5">
        <w:t xml:space="preserve">        return fromValue;</w:t>
      </w:r>
    </w:p>
    <w:p w14:paraId="5AD150A5" w14:textId="77777777" w:rsidR="00C439C9" w:rsidRPr="00EC76D5" w:rsidRDefault="00C439C9" w:rsidP="00C439C9">
      <w:pPr>
        <w:pStyle w:val="Code"/>
      </w:pPr>
      <w:r w:rsidRPr="00EC76D5">
        <w:lastRenderedPageBreak/>
        <w:t xml:space="preserve">      }</w:t>
      </w:r>
    </w:p>
    <w:p w14:paraId="2B0FB5D7" w14:textId="77777777" w:rsidR="00C439C9" w:rsidRPr="00EC76D5" w:rsidRDefault="00C439C9" w:rsidP="00C439C9">
      <w:pPr>
        <w:pStyle w:val="Code"/>
      </w:pPr>
      <w:r w:rsidRPr="00EC76D5">
        <w:t xml:space="preserve">    }</w:t>
      </w:r>
    </w:p>
    <w:p w14:paraId="14BFC22A" w14:textId="77777777" w:rsidR="00C439C9" w:rsidRPr="00EC76D5" w:rsidRDefault="00C439C9" w:rsidP="00C439C9">
      <w:pPr>
        <w:pStyle w:val="Code"/>
      </w:pPr>
    </w:p>
    <w:p w14:paraId="1B887C8F" w14:textId="77777777" w:rsidR="00C439C9" w:rsidRPr="00EC76D5" w:rsidRDefault="00C439C9" w:rsidP="00C439C9">
      <w:pPr>
        <w:pStyle w:val="Code"/>
      </w:pPr>
      <w:r w:rsidRPr="00EC76D5">
        <w:t xml:space="preserve">    return null;</w:t>
      </w:r>
    </w:p>
    <w:p w14:paraId="5E1F2F5F" w14:textId="217DCC58" w:rsidR="00C439C9" w:rsidRPr="00EC76D5" w:rsidRDefault="00C439C9" w:rsidP="00C439C9">
      <w:pPr>
        <w:pStyle w:val="Code"/>
      </w:pPr>
      <w:r w:rsidRPr="00EC76D5">
        <w:t xml:space="preserve">  }</w:t>
      </w:r>
    </w:p>
    <w:p w14:paraId="72150B21" w14:textId="77777777" w:rsidR="00C40E1A" w:rsidRPr="00EC76D5" w:rsidRDefault="00C40E1A" w:rsidP="00C439C9">
      <w:pPr>
        <w:pStyle w:val="Code"/>
      </w:pPr>
    </w:p>
    <w:p w14:paraId="4B87FF3A" w14:textId="6E071A03" w:rsidR="00C439C9" w:rsidRPr="00EC76D5" w:rsidRDefault="00C439C9" w:rsidP="00C439C9">
      <w:pPr>
        <w:pStyle w:val="Code"/>
      </w:pPr>
      <w:r w:rsidRPr="00EC76D5">
        <w:t xml:space="preserve">  public static Object unaryCast(MiddleOperator operator, Object value) {</w:t>
      </w:r>
    </w:p>
    <w:p w14:paraId="3B572452" w14:textId="77777777" w:rsidR="00C439C9" w:rsidRPr="00EC76D5" w:rsidRDefault="00C439C9" w:rsidP="00C439C9">
      <w:pPr>
        <w:pStyle w:val="Code"/>
      </w:pPr>
      <w:r w:rsidRPr="00EC76D5">
        <w:t xml:space="preserve">    if (operator == MiddleOperator.StringToPointer) {</w:t>
      </w:r>
    </w:p>
    <w:p w14:paraId="191925DF" w14:textId="77777777" w:rsidR="00C439C9" w:rsidRPr="00EC76D5" w:rsidRDefault="00C439C9" w:rsidP="00C439C9">
      <w:pPr>
        <w:pStyle w:val="Code"/>
      </w:pPr>
      <w:r w:rsidRPr="00EC76D5">
        <w:t xml:space="preserve">      return value;</w:t>
      </w:r>
    </w:p>
    <w:p w14:paraId="74CEABCF" w14:textId="77777777" w:rsidR="00C439C9" w:rsidRPr="00EC76D5" w:rsidRDefault="00C439C9" w:rsidP="00C439C9">
      <w:pPr>
        <w:pStyle w:val="Code"/>
      </w:pPr>
      <w:r w:rsidRPr="00EC76D5">
        <w:t xml:space="preserve">    }</w:t>
      </w:r>
    </w:p>
    <w:p w14:paraId="37A20F33" w14:textId="77777777" w:rsidR="00C439C9" w:rsidRPr="00EC76D5" w:rsidRDefault="00C439C9" w:rsidP="00C439C9">
      <w:pPr>
        <w:pStyle w:val="Code"/>
      </w:pPr>
      <w:r w:rsidRPr="00EC76D5">
        <w:t xml:space="preserve">    </w:t>
      </w:r>
    </w:p>
    <w:p w14:paraId="5F2DD9B0" w14:textId="77777777" w:rsidR="00C439C9" w:rsidRPr="00EC76D5" w:rsidRDefault="00C439C9" w:rsidP="00C439C9">
      <w:pPr>
        <w:pStyle w:val="Code"/>
      </w:pPr>
      <w:r w:rsidRPr="00EC76D5">
        <w:t xml:space="preserve">    if (value == null) {</w:t>
      </w:r>
    </w:p>
    <w:p w14:paraId="7D051DAF" w14:textId="77777777" w:rsidR="00C439C9" w:rsidRPr="00EC76D5" w:rsidRDefault="00C439C9" w:rsidP="00C439C9">
      <w:pPr>
        <w:pStyle w:val="Code"/>
      </w:pPr>
      <w:r w:rsidRPr="00EC76D5">
        <w:t xml:space="preserve">      return null;</w:t>
      </w:r>
    </w:p>
    <w:p w14:paraId="4850C03B" w14:textId="77777777" w:rsidR="00C439C9" w:rsidRPr="00EC76D5" w:rsidRDefault="00C439C9" w:rsidP="00C439C9">
      <w:pPr>
        <w:pStyle w:val="Code"/>
      </w:pPr>
      <w:r w:rsidRPr="00EC76D5">
        <w:t xml:space="preserve">    }</w:t>
      </w:r>
    </w:p>
    <w:p w14:paraId="5CEB626F" w14:textId="77777777" w:rsidR="00C439C9" w:rsidRPr="00EC76D5" w:rsidRDefault="00C439C9" w:rsidP="00C439C9">
      <w:pPr>
        <w:pStyle w:val="Code"/>
      </w:pPr>
      <w:r w:rsidRPr="00EC76D5">
        <w:t xml:space="preserve">    </w:t>
      </w:r>
    </w:p>
    <w:p w14:paraId="4D2C35B5" w14:textId="77777777" w:rsidR="00C439C9" w:rsidRPr="00EC76D5" w:rsidRDefault="00C439C9" w:rsidP="00C439C9">
      <w:pPr>
        <w:pStyle w:val="Code"/>
      </w:pPr>
      <w:r w:rsidRPr="00EC76D5">
        <w:t xml:space="preserve">    if (value instanceof BigInteger) {</w:t>
      </w:r>
    </w:p>
    <w:p w14:paraId="3415447C" w14:textId="77777777" w:rsidR="00C439C9" w:rsidRPr="00EC76D5" w:rsidRDefault="00C439C9" w:rsidP="00C439C9">
      <w:pPr>
        <w:pStyle w:val="Code"/>
      </w:pPr>
      <w:r w:rsidRPr="00EC76D5">
        <w:t xml:space="preserve">      BigInteger bigInteger = (BigInteger) value;</w:t>
      </w:r>
    </w:p>
    <w:p w14:paraId="2EF119D2" w14:textId="77777777" w:rsidR="00C439C9" w:rsidRPr="00EC76D5" w:rsidRDefault="00C439C9" w:rsidP="00C439C9">
      <w:pPr>
        <w:pStyle w:val="Code"/>
      </w:pPr>
    </w:p>
    <w:p w14:paraId="72785FC8" w14:textId="77777777" w:rsidR="00C439C9" w:rsidRPr="00EC76D5" w:rsidRDefault="00C439C9" w:rsidP="00C439C9">
      <w:pPr>
        <w:pStyle w:val="Code"/>
      </w:pPr>
      <w:r w:rsidRPr="00EC76D5">
        <w:t xml:space="preserve">      switch (operator) {</w:t>
      </w:r>
    </w:p>
    <w:p w14:paraId="0EFF7B56" w14:textId="77777777" w:rsidR="00C439C9" w:rsidRPr="00EC76D5" w:rsidRDefault="00C439C9" w:rsidP="00C439C9">
      <w:pPr>
        <w:pStyle w:val="Code"/>
      </w:pPr>
      <w:r w:rsidRPr="00EC76D5">
        <w:t xml:space="preserve">        case UnaryAdd:</w:t>
      </w:r>
    </w:p>
    <w:p w14:paraId="7A2B597F" w14:textId="77777777" w:rsidR="00C439C9" w:rsidRPr="00EC76D5" w:rsidRDefault="00C439C9" w:rsidP="00C439C9">
      <w:pPr>
        <w:pStyle w:val="Code"/>
      </w:pPr>
      <w:r w:rsidRPr="00EC76D5">
        <w:t xml:space="preserve">        case IntegralToIntegral:</w:t>
      </w:r>
    </w:p>
    <w:p w14:paraId="6C15535F" w14:textId="77777777" w:rsidR="00C439C9" w:rsidRPr="00EC76D5" w:rsidRDefault="00C439C9" w:rsidP="00C439C9">
      <w:pPr>
        <w:pStyle w:val="Code"/>
      </w:pPr>
      <w:r w:rsidRPr="00EC76D5">
        <w:t xml:space="preserve">          return value;</w:t>
      </w:r>
    </w:p>
    <w:p w14:paraId="092C55A2" w14:textId="77777777" w:rsidR="00C439C9" w:rsidRPr="00EC76D5" w:rsidRDefault="00C439C9" w:rsidP="00C439C9">
      <w:pPr>
        <w:pStyle w:val="Code"/>
      </w:pPr>
    </w:p>
    <w:p w14:paraId="04DDCD8B" w14:textId="77777777" w:rsidR="00C439C9" w:rsidRPr="00EC76D5" w:rsidRDefault="00C439C9" w:rsidP="00C439C9">
      <w:pPr>
        <w:pStyle w:val="Code"/>
      </w:pPr>
      <w:r w:rsidRPr="00EC76D5">
        <w:t xml:space="preserve">        case UnarySubtract:</w:t>
      </w:r>
    </w:p>
    <w:p w14:paraId="4C230EFC" w14:textId="77777777" w:rsidR="00C439C9" w:rsidRPr="00EC76D5" w:rsidRDefault="00C439C9" w:rsidP="00C439C9">
      <w:pPr>
        <w:pStyle w:val="Code"/>
      </w:pPr>
      <w:r w:rsidRPr="00EC76D5">
        <w:t xml:space="preserve">          return bigInteger.negate();</w:t>
      </w:r>
    </w:p>
    <w:p w14:paraId="7802A9F1" w14:textId="77777777" w:rsidR="00C439C9" w:rsidRPr="00EC76D5" w:rsidRDefault="00C439C9" w:rsidP="00C439C9">
      <w:pPr>
        <w:pStyle w:val="Code"/>
      </w:pPr>
    </w:p>
    <w:p w14:paraId="193E7EEF" w14:textId="77777777" w:rsidR="00C439C9" w:rsidRPr="00EC76D5" w:rsidRDefault="00C439C9" w:rsidP="00C439C9">
      <w:pPr>
        <w:pStyle w:val="Code"/>
      </w:pPr>
      <w:r w:rsidRPr="00EC76D5">
        <w:t xml:space="preserve">        case BitwiseNot:</w:t>
      </w:r>
    </w:p>
    <w:p w14:paraId="0D985E62" w14:textId="77777777" w:rsidR="00C439C9" w:rsidRPr="00EC76D5" w:rsidRDefault="00C439C9" w:rsidP="00C439C9">
      <w:pPr>
        <w:pStyle w:val="Code"/>
      </w:pPr>
      <w:r w:rsidRPr="00EC76D5">
        <w:t xml:space="preserve">          return bigInteger.not();</w:t>
      </w:r>
    </w:p>
    <w:p w14:paraId="29699AFD" w14:textId="77777777" w:rsidR="00C439C9" w:rsidRPr="00EC76D5" w:rsidRDefault="00C439C9" w:rsidP="00C439C9">
      <w:pPr>
        <w:pStyle w:val="Code"/>
      </w:pPr>
    </w:p>
    <w:p w14:paraId="536B9707" w14:textId="77777777" w:rsidR="00C439C9" w:rsidRPr="00EC76D5" w:rsidRDefault="00C439C9" w:rsidP="00C439C9">
      <w:pPr>
        <w:pStyle w:val="Code"/>
      </w:pPr>
      <w:r w:rsidRPr="00EC76D5">
        <w:t xml:space="preserve">        case IntegralToFloating:</w:t>
      </w:r>
    </w:p>
    <w:p w14:paraId="618DCD72" w14:textId="77777777" w:rsidR="00C439C9" w:rsidRPr="00EC76D5" w:rsidRDefault="00C439C9" w:rsidP="00C439C9">
      <w:pPr>
        <w:pStyle w:val="Code"/>
      </w:pPr>
      <w:r w:rsidRPr="00EC76D5">
        <w:t xml:space="preserve">          return (new BigDecimal(bigInteger));</w:t>
      </w:r>
    </w:p>
    <w:p w14:paraId="180F6974" w14:textId="77777777" w:rsidR="00C439C9" w:rsidRPr="00EC76D5" w:rsidRDefault="00C439C9" w:rsidP="00C439C9">
      <w:pPr>
        <w:pStyle w:val="Code"/>
      </w:pPr>
      <w:r w:rsidRPr="00EC76D5">
        <w:t xml:space="preserve">          </w:t>
      </w:r>
    </w:p>
    <w:p w14:paraId="224D5538" w14:textId="77777777" w:rsidR="00C439C9" w:rsidRPr="00EC76D5" w:rsidRDefault="00C439C9" w:rsidP="00C439C9">
      <w:pPr>
        <w:pStyle w:val="Code"/>
      </w:pPr>
      <w:r w:rsidRPr="00EC76D5">
        <w:t xml:space="preserve">        case ArithmeticToLogical:</w:t>
      </w:r>
    </w:p>
    <w:p w14:paraId="0BCB032A" w14:textId="77777777" w:rsidR="00C439C9" w:rsidRPr="00EC76D5" w:rsidRDefault="00C439C9" w:rsidP="00C439C9">
      <w:pPr>
        <w:pStyle w:val="Code"/>
      </w:pPr>
      <w:r w:rsidRPr="00EC76D5">
        <w:t xml:space="preserve">          return !bigInteger.equals(BigInteger.ZERO);</w:t>
      </w:r>
    </w:p>
    <w:p w14:paraId="0645101E" w14:textId="77777777" w:rsidR="00C439C9" w:rsidRPr="00EC76D5" w:rsidRDefault="00C439C9" w:rsidP="00C439C9">
      <w:pPr>
        <w:pStyle w:val="Code"/>
      </w:pPr>
      <w:r w:rsidRPr="00EC76D5">
        <w:t xml:space="preserve">      }</w:t>
      </w:r>
    </w:p>
    <w:p w14:paraId="228808AC" w14:textId="77777777" w:rsidR="00C439C9" w:rsidRPr="00EC76D5" w:rsidRDefault="00C439C9" w:rsidP="00C439C9">
      <w:pPr>
        <w:pStyle w:val="Code"/>
      </w:pPr>
      <w:r w:rsidRPr="00EC76D5">
        <w:t xml:space="preserve">    }</w:t>
      </w:r>
    </w:p>
    <w:p w14:paraId="57C163AF" w14:textId="77777777" w:rsidR="00C439C9" w:rsidRPr="00EC76D5" w:rsidRDefault="00C439C9" w:rsidP="00C439C9">
      <w:pPr>
        <w:pStyle w:val="Code"/>
      </w:pPr>
      <w:r w:rsidRPr="00EC76D5">
        <w:t xml:space="preserve">    else if (value instanceof BigDecimal) {</w:t>
      </w:r>
    </w:p>
    <w:p w14:paraId="311A0911" w14:textId="77777777" w:rsidR="00C439C9" w:rsidRPr="00EC76D5" w:rsidRDefault="00C439C9" w:rsidP="00C439C9">
      <w:pPr>
        <w:pStyle w:val="Code"/>
      </w:pPr>
      <w:r w:rsidRPr="00EC76D5">
        <w:t xml:space="preserve">      BigDecimal bigDecimal = (BigDecimal) value;</w:t>
      </w:r>
    </w:p>
    <w:p w14:paraId="4EDA9882" w14:textId="77777777" w:rsidR="00C439C9" w:rsidRPr="00EC76D5" w:rsidRDefault="00C439C9" w:rsidP="00C439C9">
      <w:pPr>
        <w:pStyle w:val="Code"/>
      </w:pPr>
      <w:r w:rsidRPr="00EC76D5">
        <w:t xml:space="preserve">      </w:t>
      </w:r>
    </w:p>
    <w:p w14:paraId="33198A12" w14:textId="77777777" w:rsidR="00C439C9" w:rsidRPr="00EC76D5" w:rsidRDefault="00C439C9" w:rsidP="00C439C9">
      <w:pPr>
        <w:pStyle w:val="Code"/>
      </w:pPr>
      <w:r w:rsidRPr="00EC76D5">
        <w:t xml:space="preserve">      switch (operator) {</w:t>
      </w:r>
    </w:p>
    <w:p w14:paraId="75D29C05" w14:textId="77777777" w:rsidR="00C439C9" w:rsidRPr="00EC76D5" w:rsidRDefault="00C439C9" w:rsidP="00C439C9">
      <w:pPr>
        <w:pStyle w:val="Code"/>
      </w:pPr>
      <w:r w:rsidRPr="00EC76D5">
        <w:t xml:space="preserve">        case UnaryAdd:</w:t>
      </w:r>
    </w:p>
    <w:p w14:paraId="2BB85099" w14:textId="77777777" w:rsidR="00C439C9" w:rsidRPr="00EC76D5" w:rsidRDefault="00C439C9" w:rsidP="00C439C9">
      <w:pPr>
        <w:pStyle w:val="Code"/>
      </w:pPr>
      <w:r w:rsidRPr="00EC76D5">
        <w:t xml:space="preserve">        case FloatingToFloating:</w:t>
      </w:r>
    </w:p>
    <w:p w14:paraId="58F8BCE5" w14:textId="77777777" w:rsidR="00C439C9" w:rsidRPr="00EC76D5" w:rsidRDefault="00C439C9" w:rsidP="00C439C9">
      <w:pPr>
        <w:pStyle w:val="Code"/>
      </w:pPr>
      <w:r w:rsidRPr="00EC76D5">
        <w:t xml:space="preserve">          return value;</w:t>
      </w:r>
    </w:p>
    <w:p w14:paraId="597389B0" w14:textId="77777777" w:rsidR="00C439C9" w:rsidRPr="00EC76D5" w:rsidRDefault="00C439C9" w:rsidP="00C439C9">
      <w:pPr>
        <w:pStyle w:val="Code"/>
      </w:pPr>
    </w:p>
    <w:p w14:paraId="4075FF60" w14:textId="77777777" w:rsidR="00C439C9" w:rsidRPr="00EC76D5" w:rsidRDefault="00C439C9" w:rsidP="00C439C9">
      <w:pPr>
        <w:pStyle w:val="Code"/>
      </w:pPr>
      <w:r w:rsidRPr="00EC76D5">
        <w:t xml:space="preserve">        case UnarySubtract:</w:t>
      </w:r>
    </w:p>
    <w:p w14:paraId="09D2E8EF" w14:textId="77777777" w:rsidR="00C439C9" w:rsidRPr="00EC76D5" w:rsidRDefault="00C439C9" w:rsidP="00C439C9">
      <w:pPr>
        <w:pStyle w:val="Code"/>
      </w:pPr>
      <w:r w:rsidRPr="00EC76D5">
        <w:t xml:space="preserve">            return bigDecimal.negate();</w:t>
      </w:r>
    </w:p>
    <w:p w14:paraId="7B3ED13E" w14:textId="77777777" w:rsidR="00C439C9" w:rsidRPr="00EC76D5" w:rsidRDefault="00C439C9" w:rsidP="00C439C9">
      <w:pPr>
        <w:pStyle w:val="Code"/>
      </w:pPr>
    </w:p>
    <w:p w14:paraId="33EE2F1C" w14:textId="77777777" w:rsidR="00C439C9" w:rsidRPr="00EC76D5" w:rsidRDefault="00C439C9" w:rsidP="00C439C9">
      <w:pPr>
        <w:pStyle w:val="Code"/>
      </w:pPr>
      <w:r w:rsidRPr="00EC76D5">
        <w:t xml:space="preserve">        case FloatingToIntegral:</w:t>
      </w:r>
    </w:p>
    <w:p w14:paraId="53921B1D" w14:textId="77777777" w:rsidR="00C439C9" w:rsidRPr="00EC76D5" w:rsidRDefault="00C439C9" w:rsidP="00C439C9">
      <w:pPr>
        <w:pStyle w:val="Code"/>
      </w:pPr>
      <w:r w:rsidRPr="00EC76D5">
        <w:t xml:space="preserve">          return bigDecimal.toBigInteger();</w:t>
      </w:r>
    </w:p>
    <w:p w14:paraId="27270E7D" w14:textId="77777777" w:rsidR="00C439C9" w:rsidRPr="00EC76D5" w:rsidRDefault="00C439C9" w:rsidP="00C439C9">
      <w:pPr>
        <w:pStyle w:val="Code"/>
      </w:pPr>
    </w:p>
    <w:p w14:paraId="20639AEB" w14:textId="77777777" w:rsidR="00C439C9" w:rsidRPr="00EC76D5" w:rsidRDefault="00C439C9" w:rsidP="00C439C9">
      <w:pPr>
        <w:pStyle w:val="Code"/>
      </w:pPr>
      <w:r w:rsidRPr="00EC76D5">
        <w:t xml:space="preserve">        case ArithmeticToLogical:</w:t>
      </w:r>
    </w:p>
    <w:p w14:paraId="283AE41E" w14:textId="77777777" w:rsidR="00C439C9" w:rsidRPr="00EC76D5" w:rsidRDefault="00C439C9" w:rsidP="00C439C9">
      <w:pPr>
        <w:pStyle w:val="Code"/>
      </w:pPr>
      <w:r w:rsidRPr="00EC76D5">
        <w:t xml:space="preserve">          return !bigDecimal.equals(BigDecimal.ZERO);</w:t>
      </w:r>
    </w:p>
    <w:p w14:paraId="764E15F5" w14:textId="77777777" w:rsidR="00C439C9" w:rsidRPr="00EC76D5" w:rsidRDefault="00C439C9" w:rsidP="00C439C9">
      <w:pPr>
        <w:pStyle w:val="Code"/>
      </w:pPr>
      <w:r w:rsidRPr="00EC76D5">
        <w:t xml:space="preserve">      }</w:t>
      </w:r>
    </w:p>
    <w:p w14:paraId="2CAD47A6" w14:textId="77777777" w:rsidR="00C439C9" w:rsidRPr="00EC76D5" w:rsidRDefault="00C439C9" w:rsidP="00C439C9">
      <w:pPr>
        <w:pStyle w:val="Code"/>
      </w:pPr>
      <w:r w:rsidRPr="00EC76D5">
        <w:t xml:space="preserve">    }</w:t>
      </w:r>
    </w:p>
    <w:p w14:paraId="0EA277A9" w14:textId="77777777" w:rsidR="00C439C9" w:rsidRPr="00EC76D5" w:rsidRDefault="00C439C9" w:rsidP="00C439C9">
      <w:pPr>
        <w:pStyle w:val="Code"/>
      </w:pPr>
      <w:r w:rsidRPr="00EC76D5">
        <w:t xml:space="preserve">    else if (value instanceof Boolean) {</w:t>
      </w:r>
    </w:p>
    <w:p w14:paraId="09D54565" w14:textId="77777777" w:rsidR="00C439C9" w:rsidRPr="00EC76D5" w:rsidRDefault="00C439C9" w:rsidP="00C439C9">
      <w:pPr>
        <w:pStyle w:val="Code"/>
      </w:pPr>
      <w:r w:rsidRPr="00EC76D5">
        <w:t xml:space="preserve">      switch (operator) {</w:t>
      </w:r>
    </w:p>
    <w:p w14:paraId="55D3F39B" w14:textId="77777777" w:rsidR="00C439C9" w:rsidRPr="00EC76D5" w:rsidRDefault="00C439C9" w:rsidP="00C439C9">
      <w:pPr>
        <w:pStyle w:val="Code"/>
      </w:pPr>
      <w:r w:rsidRPr="00EC76D5">
        <w:t xml:space="preserve">        case LogicalNot:</w:t>
      </w:r>
    </w:p>
    <w:p w14:paraId="3F3558D3" w14:textId="77777777" w:rsidR="00C439C9" w:rsidRPr="00EC76D5" w:rsidRDefault="00C439C9" w:rsidP="00C439C9">
      <w:pPr>
        <w:pStyle w:val="Code"/>
      </w:pPr>
      <w:r w:rsidRPr="00EC76D5">
        <w:lastRenderedPageBreak/>
        <w:t xml:space="preserve">          return value.equals(Boolean.TRUE) ? Boolean.FALSE : Boolean.TRUE;</w:t>
      </w:r>
    </w:p>
    <w:p w14:paraId="7C9D767B" w14:textId="77777777" w:rsidR="00C439C9" w:rsidRPr="00EC76D5" w:rsidRDefault="00C439C9" w:rsidP="00C439C9">
      <w:pPr>
        <w:pStyle w:val="Code"/>
      </w:pPr>
      <w:r w:rsidRPr="00EC76D5">
        <w:t xml:space="preserve">      }</w:t>
      </w:r>
    </w:p>
    <w:p w14:paraId="3FD75919" w14:textId="77777777" w:rsidR="00C439C9" w:rsidRPr="00EC76D5" w:rsidRDefault="00C439C9" w:rsidP="00C439C9">
      <w:pPr>
        <w:pStyle w:val="Code"/>
      </w:pPr>
      <w:r w:rsidRPr="00EC76D5">
        <w:t xml:space="preserve">    };</w:t>
      </w:r>
    </w:p>
    <w:p w14:paraId="4381FD35" w14:textId="77777777" w:rsidR="00C439C9" w:rsidRPr="00EC76D5" w:rsidRDefault="00C439C9" w:rsidP="00C439C9">
      <w:pPr>
        <w:pStyle w:val="Code"/>
      </w:pPr>
    </w:p>
    <w:p w14:paraId="6CDBAE05" w14:textId="77777777" w:rsidR="00C439C9" w:rsidRPr="00EC76D5" w:rsidRDefault="00C439C9" w:rsidP="00C439C9">
      <w:pPr>
        <w:pStyle w:val="Code"/>
      </w:pPr>
      <w:r w:rsidRPr="00EC76D5">
        <w:t xml:space="preserve">    return null;</w:t>
      </w:r>
    </w:p>
    <w:p w14:paraId="42AFF8DE" w14:textId="77777777" w:rsidR="00C439C9" w:rsidRPr="00EC76D5" w:rsidRDefault="00C439C9" w:rsidP="00C439C9">
      <w:pPr>
        <w:pStyle w:val="Code"/>
      </w:pPr>
      <w:r w:rsidRPr="00EC76D5">
        <w:t xml:space="preserve">  }</w:t>
      </w:r>
    </w:p>
    <w:p w14:paraId="73EB2AA5" w14:textId="77777777" w:rsidR="00C439C9" w:rsidRPr="00EC76D5" w:rsidRDefault="00C439C9" w:rsidP="00C439C9">
      <w:pPr>
        <w:pStyle w:val="Code"/>
      </w:pPr>
    </w:p>
    <w:p w14:paraId="1FCFFF85" w14:textId="77777777" w:rsidR="00C439C9" w:rsidRPr="00EC76D5" w:rsidRDefault="00C439C9" w:rsidP="00C439C9">
      <w:pPr>
        <w:pStyle w:val="Code"/>
      </w:pPr>
      <w:r w:rsidRPr="00EC76D5">
        <w:t xml:space="preserve">  public static Object binaryCast(MiddleOperator operator, Object leftValue,</w:t>
      </w:r>
    </w:p>
    <w:p w14:paraId="098A434C" w14:textId="00BEEEE8" w:rsidR="00C439C9" w:rsidRPr="00EC76D5" w:rsidRDefault="000517D7" w:rsidP="00C439C9">
      <w:pPr>
        <w:pStyle w:val="Code"/>
      </w:pPr>
      <w:r w:rsidRPr="00EC76D5">
        <w:t xml:space="preserve">    </w:t>
      </w:r>
      <w:r w:rsidR="00C439C9" w:rsidRPr="00EC76D5">
        <w:t xml:space="preserve">                              Object rightValue) {</w:t>
      </w:r>
    </w:p>
    <w:p w14:paraId="18447402" w14:textId="77777777" w:rsidR="00C439C9" w:rsidRPr="00EC76D5" w:rsidRDefault="00C439C9" w:rsidP="00C439C9">
      <w:pPr>
        <w:pStyle w:val="Code"/>
      </w:pPr>
      <w:r w:rsidRPr="00EC76D5">
        <w:t xml:space="preserve">    if ((leftValue == null) || (rightValue == null)) {</w:t>
      </w:r>
    </w:p>
    <w:p w14:paraId="15232973" w14:textId="77777777" w:rsidR="00C439C9" w:rsidRPr="00EC76D5" w:rsidRDefault="00C439C9" w:rsidP="00C439C9">
      <w:pPr>
        <w:pStyle w:val="Code"/>
      </w:pPr>
      <w:r w:rsidRPr="00EC76D5">
        <w:t xml:space="preserve">      return null;</w:t>
      </w:r>
    </w:p>
    <w:p w14:paraId="00F9E784" w14:textId="77777777" w:rsidR="00C439C9" w:rsidRPr="00EC76D5" w:rsidRDefault="00C439C9" w:rsidP="00C439C9">
      <w:pPr>
        <w:pStyle w:val="Code"/>
      </w:pPr>
      <w:r w:rsidRPr="00EC76D5">
        <w:t xml:space="preserve">    }</w:t>
      </w:r>
    </w:p>
    <w:p w14:paraId="0E33520D" w14:textId="77777777" w:rsidR="00C439C9" w:rsidRPr="00EC76D5" w:rsidRDefault="00C439C9" w:rsidP="00C439C9">
      <w:pPr>
        <w:pStyle w:val="Code"/>
      </w:pPr>
      <w:r w:rsidRPr="00EC76D5">
        <w:t xml:space="preserve">    </w:t>
      </w:r>
    </w:p>
    <w:p w14:paraId="53ACC65C" w14:textId="77777777" w:rsidR="00C439C9" w:rsidRPr="00EC76D5" w:rsidRDefault="00C439C9" w:rsidP="00C439C9">
      <w:pPr>
        <w:pStyle w:val="Code"/>
      </w:pPr>
      <w:r w:rsidRPr="00EC76D5">
        <w:t xml:space="preserve">    if (leftValue instanceof BigInteger) {</w:t>
      </w:r>
    </w:p>
    <w:p w14:paraId="26428A38" w14:textId="77777777" w:rsidR="00C439C9" w:rsidRPr="00EC76D5" w:rsidRDefault="00C439C9" w:rsidP="00C439C9">
      <w:pPr>
        <w:pStyle w:val="Code"/>
      </w:pPr>
      <w:r w:rsidRPr="00EC76D5">
        <w:t xml:space="preserve">      BigInteger leftInteger = (BigInteger) leftValue,</w:t>
      </w:r>
    </w:p>
    <w:p w14:paraId="61BD552B" w14:textId="77777777" w:rsidR="00C439C9" w:rsidRPr="00EC76D5" w:rsidRDefault="00C439C9" w:rsidP="00C439C9">
      <w:pPr>
        <w:pStyle w:val="Code"/>
      </w:pPr>
      <w:r w:rsidRPr="00EC76D5">
        <w:t xml:space="preserve">                 rightInteger = (BigInteger) rightValue;</w:t>
      </w:r>
    </w:p>
    <w:p w14:paraId="37792FC2" w14:textId="77777777" w:rsidR="00C439C9" w:rsidRPr="00EC76D5" w:rsidRDefault="00C439C9" w:rsidP="00C439C9">
      <w:pPr>
        <w:pStyle w:val="Code"/>
      </w:pPr>
    </w:p>
    <w:p w14:paraId="3F29F6D9" w14:textId="77777777" w:rsidR="00C439C9" w:rsidRPr="00EC76D5" w:rsidRDefault="00C439C9" w:rsidP="00C439C9">
      <w:pPr>
        <w:pStyle w:val="Code"/>
      </w:pPr>
      <w:r w:rsidRPr="00EC76D5">
        <w:t xml:space="preserve">      switch (operator) {</w:t>
      </w:r>
    </w:p>
    <w:p w14:paraId="47EFC6B6" w14:textId="77777777" w:rsidR="00C439C9" w:rsidRPr="00EC76D5" w:rsidRDefault="00C439C9" w:rsidP="00C439C9">
      <w:pPr>
        <w:pStyle w:val="Code"/>
      </w:pPr>
      <w:r w:rsidRPr="00EC76D5">
        <w:t xml:space="preserve">        case BinaryAdd:</w:t>
      </w:r>
    </w:p>
    <w:p w14:paraId="54A712D3" w14:textId="77777777" w:rsidR="00C439C9" w:rsidRPr="00EC76D5" w:rsidRDefault="00C439C9" w:rsidP="00C439C9">
      <w:pPr>
        <w:pStyle w:val="Code"/>
      </w:pPr>
      <w:r w:rsidRPr="00EC76D5">
        <w:t xml:space="preserve">          return leftInteger.add(rightInteger);</w:t>
      </w:r>
    </w:p>
    <w:p w14:paraId="288A1945" w14:textId="77777777" w:rsidR="00C439C9" w:rsidRPr="00EC76D5" w:rsidRDefault="00C439C9" w:rsidP="00C439C9">
      <w:pPr>
        <w:pStyle w:val="Code"/>
      </w:pPr>
    </w:p>
    <w:p w14:paraId="54F84621" w14:textId="77777777" w:rsidR="00C439C9" w:rsidRPr="00EC76D5" w:rsidRDefault="00C439C9" w:rsidP="00C439C9">
      <w:pPr>
        <w:pStyle w:val="Code"/>
      </w:pPr>
      <w:r w:rsidRPr="00EC76D5">
        <w:t xml:space="preserve">        case BinarySubtract:</w:t>
      </w:r>
    </w:p>
    <w:p w14:paraId="53A74690" w14:textId="77777777" w:rsidR="00C439C9" w:rsidRPr="00EC76D5" w:rsidRDefault="00C439C9" w:rsidP="00C439C9">
      <w:pPr>
        <w:pStyle w:val="Code"/>
      </w:pPr>
      <w:r w:rsidRPr="00EC76D5">
        <w:t xml:space="preserve">          return leftInteger.subtract(rightInteger);</w:t>
      </w:r>
    </w:p>
    <w:p w14:paraId="534AF5B4" w14:textId="77777777" w:rsidR="00C439C9" w:rsidRPr="00EC76D5" w:rsidRDefault="00C439C9" w:rsidP="00C439C9">
      <w:pPr>
        <w:pStyle w:val="Code"/>
      </w:pPr>
    </w:p>
    <w:p w14:paraId="7DC0C9BC" w14:textId="77777777" w:rsidR="00C439C9" w:rsidRPr="00EC76D5" w:rsidRDefault="00C439C9" w:rsidP="00C439C9">
      <w:pPr>
        <w:pStyle w:val="Code"/>
      </w:pPr>
      <w:r w:rsidRPr="00EC76D5">
        <w:t xml:space="preserve">        case Multiply:</w:t>
      </w:r>
    </w:p>
    <w:p w14:paraId="68083F35" w14:textId="77777777" w:rsidR="00C439C9" w:rsidRPr="00EC76D5" w:rsidRDefault="00C439C9" w:rsidP="00C439C9">
      <w:pPr>
        <w:pStyle w:val="Code"/>
      </w:pPr>
      <w:r w:rsidRPr="00EC76D5">
        <w:t xml:space="preserve">          return leftInteger.multiply(rightInteger);</w:t>
      </w:r>
    </w:p>
    <w:p w14:paraId="1F6DD5A8" w14:textId="77777777" w:rsidR="00C439C9" w:rsidRPr="00EC76D5" w:rsidRDefault="00C439C9" w:rsidP="00C439C9">
      <w:pPr>
        <w:pStyle w:val="Code"/>
      </w:pPr>
    </w:p>
    <w:p w14:paraId="53AA5C1B" w14:textId="77777777" w:rsidR="00C439C9" w:rsidRPr="00EC76D5" w:rsidRDefault="00C439C9" w:rsidP="00C439C9">
      <w:pPr>
        <w:pStyle w:val="Code"/>
      </w:pPr>
      <w:r w:rsidRPr="00EC76D5">
        <w:t xml:space="preserve">        case Divide:</w:t>
      </w:r>
    </w:p>
    <w:p w14:paraId="499C5BFD" w14:textId="77777777" w:rsidR="00C439C9" w:rsidRPr="00EC76D5" w:rsidRDefault="00C439C9" w:rsidP="00C439C9">
      <w:pPr>
        <w:pStyle w:val="Code"/>
      </w:pPr>
      <w:r w:rsidRPr="00EC76D5">
        <w:t xml:space="preserve">          Assert.error(!rightInteger.equals(BigInteger.ZERO),</w:t>
      </w:r>
    </w:p>
    <w:p w14:paraId="0E81CD22" w14:textId="77777777" w:rsidR="00C439C9" w:rsidRPr="00EC76D5" w:rsidRDefault="00C439C9" w:rsidP="00C439C9">
      <w:pPr>
        <w:pStyle w:val="Code"/>
      </w:pPr>
      <w:r w:rsidRPr="00EC76D5">
        <w:t xml:space="preserve">                       "0", "division by zero in constant expression");</w:t>
      </w:r>
    </w:p>
    <w:p w14:paraId="24A74B20" w14:textId="77777777" w:rsidR="00C439C9" w:rsidRPr="00EC76D5" w:rsidRDefault="00C439C9" w:rsidP="00C439C9">
      <w:pPr>
        <w:pStyle w:val="Code"/>
      </w:pPr>
      <w:r w:rsidRPr="00EC76D5">
        <w:t xml:space="preserve">          return leftInteger.divide(rightInteger);</w:t>
      </w:r>
    </w:p>
    <w:p w14:paraId="40F9BFD3" w14:textId="77777777" w:rsidR="00C439C9" w:rsidRPr="00EC76D5" w:rsidRDefault="00C439C9" w:rsidP="00C439C9">
      <w:pPr>
        <w:pStyle w:val="Code"/>
      </w:pPr>
    </w:p>
    <w:p w14:paraId="4840DA24" w14:textId="77777777" w:rsidR="00C439C9" w:rsidRPr="00EC76D5" w:rsidRDefault="00C439C9" w:rsidP="00C439C9">
      <w:pPr>
        <w:pStyle w:val="Code"/>
      </w:pPr>
      <w:r w:rsidRPr="00EC76D5">
        <w:t xml:space="preserve">        case Modulo:</w:t>
      </w:r>
    </w:p>
    <w:p w14:paraId="7AFD84C5" w14:textId="77777777" w:rsidR="00C439C9" w:rsidRPr="00EC76D5" w:rsidRDefault="00C439C9" w:rsidP="00C439C9">
      <w:pPr>
        <w:pStyle w:val="Code"/>
      </w:pPr>
      <w:r w:rsidRPr="00EC76D5">
        <w:t xml:space="preserve">          Assert.error(!rightInteger.equals(BigInteger.ZERO),</w:t>
      </w:r>
    </w:p>
    <w:p w14:paraId="6ADB76C5" w14:textId="77777777" w:rsidR="00C439C9" w:rsidRPr="00EC76D5" w:rsidRDefault="00C439C9" w:rsidP="00C439C9">
      <w:pPr>
        <w:pStyle w:val="Code"/>
      </w:pPr>
      <w:r w:rsidRPr="00EC76D5">
        <w:t xml:space="preserve">                       "0", "division by zero in constant expression");</w:t>
      </w:r>
    </w:p>
    <w:p w14:paraId="0068517E" w14:textId="77777777" w:rsidR="00C439C9" w:rsidRPr="00EC76D5" w:rsidRDefault="00C439C9" w:rsidP="00C439C9">
      <w:pPr>
        <w:pStyle w:val="Code"/>
      </w:pPr>
      <w:r w:rsidRPr="00EC76D5">
        <w:t xml:space="preserve">          return leftInteger.mod(rightInteger);</w:t>
      </w:r>
    </w:p>
    <w:p w14:paraId="3D0AEDDF" w14:textId="77777777" w:rsidR="00C439C9" w:rsidRPr="00EC76D5" w:rsidRDefault="00C439C9" w:rsidP="00C439C9">
      <w:pPr>
        <w:pStyle w:val="Code"/>
      </w:pPr>
    </w:p>
    <w:p w14:paraId="67544619" w14:textId="77777777" w:rsidR="00C439C9" w:rsidRPr="00EC76D5" w:rsidRDefault="00C439C9" w:rsidP="00C439C9">
      <w:pPr>
        <w:pStyle w:val="Code"/>
      </w:pPr>
      <w:r w:rsidRPr="00EC76D5">
        <w:t xml:space="preserve">        case BitwiseAnd:</w:t>
      </w:r>
    </w:p>
    <w:p w14:paraId="27121D40" w14:textId="77777777" w:rsidR="00C439C9" w:rsidRPr="00EC76D5" w:rsidRDefault="00C439C9" w:rsidP="00C439C9">
      <w:pPr>
        <w:pStyle w:val="Code"/>
      </w:pPr>
      <w:r w:rsidRPr="00EC76D5">
        <w:t xml:space="preserve">          return leftInteger.and(rightInteger);</w:t>
      </w:r>
    </w:p>
    <w:p w14:paraId="7CF8F6DD" w14:textId="77777777" w:rsidR="00C439C9" w:rsidRPr="00EC76D5" w:rsidRDefault="00C439C9" w:rsidP="00C439C9">
      <w:pPr>
        <w:pStyle w:val="Code"/>
      </w:pPr>
    </w:p>
    <w:p w14:paraId="76237B96" w14:textId="77777777" w:rsidR="00C439C9" w:rsidRPr="00EC76D5" w:rsidRDefault="00C439C9" w:rsidP="00C439C9">
      <w:pPr>
        <w:pStyle w:val="Code"/>
      </w:pPr>
      <w:r w:rsidRPr="00EC76D5">
        <w:t xml:space="preserve">        case BitwiseIOr:</w:t>
      </w:r>
    </w:p>
    <w:p w14:paraId="4A491AB5" w14:textId="77777777" w:rsidR="00C439C9" w:rsidRPr="00EC76D5" w:rsidRDefault="00C439C9" w:rsidP="00C439C9">
      <w:pPr>
        <w:pStyle w:val="Code"/>
      </w:pPr>
      <w:r w:rsidRPr="00EC76D5">
        <w:t xml:space="preserve">          return leftInteger.or(rightInteger);</w:t>
      </w:r>
    </w:p>
    <w:p w14:paraId="71927D46" w14:textId="77777777" w:rsidR="00C439C9" w:rsidRPr="00EC76D5" w:rsidRDefault="00C439C9" w:rsidP="00C439C9">
      <w:pPr>
        <w:pStyle w:val="Code"/>
      </w:pPr>
    </w:p>
    <w:p w14:paraId="1BDCD95F" w14:textId="77777777" w:rsidR="00C439C9" w:rsidRPr="00EC76D5" w:rsidRDefault="00C439C9" w:rsidP="00C439C9">
      <w:pPr>
        <w:pStyle w:val="Code"/>
      </w:pPr>
      <w:r w:rsidRPr="00EC76D5">
        <w:t xml:space="preserve">        case BitwiseXOr:</w:t>
      </w:r>
    </w:p>
    <w:p w14:paraId="028BDD91" w14:textId="77777777" w:rsidR="00C439C9" w:rsidRPr="00EC76D5" w:rsidRDefault="00C439C9" w:rsidP="00C439C9">
      <w:pPr>
        <w:pStyle w:val="Code"/>
      </w:pPr>
      <w:r w:rsidRPr="00EC76D5">
        <w:t xml:space="preserve">          return leftInteger.xor(rightInteger);</w:t>
      </w:r>
    </w:p>
    <w:p w14:paraId="4ABFC52A" w14:textId="77777777" w:rsidR="00C439C9" w:rsidRPr="00EC76D5" w:rsidRDefault="00C439C9" w:rsidP="00C439C9">
      <w:pPr>
        <w:pStyle w:val="Code"/>
      </w:pPr>
    </w:p>
    <w:p w14:paraId="39FBACA9" w14:textId="77777777" w:rsidR="00C439C9" w:rsidRPr="00EC76D5" w:rsidRDefault="00C439C9" w:rsidP="00C439C9">
      <w:pPr>
        <w:pStyle w:val="Code"/>
      </w:pPr>
      <w:r w:rsidRPr="00EC76D5">
        <w:t xml:space="preserve">        case LeftShift:</w:t>
      </w:r>
    </w:p>
    <w:p w14:paraId="071B960E" w14:textId="77777777" w:rsidR="00C439C9" w:rsidRPr="00EC76D5" w:rsidRDefault="00C439C9" w:rsidP="00C439C9">
      <w:pPr>
        <w:pStyle w:val="Code"/>
      </w:pPr>
      <w:r w:rsidRPr="00EC76D5">
        <w:t xml:space="preserve">          return leftInteger.shiftLeft(rightInteger.intValue());</w:t>
      </w:r>
    </w:p>
    <w:p w14:paraId="48585593" w14:textId="77777777" w:rsidR="00C439C9" w:rsidRPr="00EC76D5" w:rsidRDefault="00C439C9" w:rsidP="00C439C9">
      <w:pPr>
        <w:pStyle w:val="Code"/>
      </w:pPr>
    </w:p>
    <w:p w14:paraId="7FD7D4F8" w14:textId="77777777" w:rsidR="00C439C9" w:rsidRPr="00EC76D5" w:rsidRDefault="00C439C9" w:rsidP="00C439C9">
      <w:pPr>
        <w:pStyle w:val="Code"/>
      </w:pPr>
      <w:r w:rsidRPr="00EC76D5">
        <w:t xml:space="preserve">        case RightShift:</w:t>
      </w:r>
    </w:p>
    <w:p w14:paraId="161235DE" w14:textId="77777777" w:rsidR="00C439C9" w:rsidRPr="00EC76D5" w:rsidRDefault="00C439C9" w:rsidP="00C439C9">
      <w:pPr>
        <w:pStyle w:val="Code"/>
      </w:pPr>
      <w:r w:rsidRPr="00EC76D5">
        <w:t xml:space="preserve">          return leftInteger.shiftRight(rightInteger.intValue());</w:t>
      </w:r>
    </w:p>
    <w:p w14:paraId="53A93E38" w14:textId="77777777" w:rsidR="00C439C9" w:rsidRPr="00EC76D5" w:rsidRDefault="00C439C9" w:rsidP="00C439C9">
      <w:pPr>
        <w:pStyle w:val="Code"/>
      </w:pPr>
    </w:p>
    <w:p w14:paraId="1EC4C981" w14:textId="77777777" w:rsidR="00C439C9" w:rsidRPr="00EC76D5" w:rsidRDefault="00C439C9" w:rsidP="00C439C9">
      <w:pPr>
        <w:pStyle w:val="Code"/>
      </w:pPr>
      <w:r w:rsidRPr="00EC76D5">
        <w:t xml:space="preserve">        case Equal:</w:t>
      </w:r>
    </w:p>
    <w:p w14:paraId="7E73278F" w14:textId="77777777" w:rsidR="00C439C9" w:rsidRPr="00EC76D5" w:rsidRDefault="00C439C9" w:rsidP="00C439C9">
      <w:pPr>
        <w:pStyle w:val="Code"/>
      </w:pPr>
      <w:r w:rsidRPr="00EC76D5">
        <w:t xml:space="preserve">          return (leftInteger.compareTo(rightInteger) == 0);</w:t>
      </w:r>
    </w:p>
    <w:p w14:paraId="22C1A704" w14:textId="77777777" w:rsidR="00C439C9" w:rsidRPr="00EC76D5" w:rsidRDefault="00C439C9" w:rsidP="00C439C9">
      <w:pPr>
        <w:pStyle w:val="Code"/>
      </w:pPr>
    </w:p>
    <w:p w14:paraId="7A3106E9" w14:textId="77777777" w:rsidR="00C439C9" w:rsidRPr="00EC76D5" w:rsidRDefault="00C439C9" w:rsidP="00C439C9">
      <w:pPr>
        <w:pStyle w:val="Code"/>
      </w:pPr>
      <w:r w:rsidRPr="00EC76D5">
        <w:t xml:space="preserve">        case NotEqual:</w:t>
      </w:r>
    </w:p>
    <w:p w14:paraId="45E31D45" w14:textId="77777777" w:rsidR="00C439C9" w:rsidRPr="00EC76D5" w:rsidRDefault="00C439C9" w:rsidP="00C439C9">
      <w:pPr>
        <w:pStyle w:val="Code"/>
      </w:pPr>
      <w:r w:rsidRPr="00EC76D5">
        <w:t xml:space="preserve">          return (leftInteger.compareTo(rightInteger) != 0);</w:t>
      </w:r>
    </w:p>
    <w:p w14:paraId="34E6A706" w14:textId="77777777" w:rsidR="00C439C9" w:rsidRPr="00EC76D5" w:rsidRDefault="00C439C9" w:rsidP="00C439C9">
      <w:pPr>
        <w:pStyle w:val="Code"/>
      </w:pPr>
    </w:p>
    <w:p w14:paraId="0FA26B8C" w14:textId="77777777" w:rsidR="00C439C9" w:rsidRPr="00EC76D5" w:rsidRDefault="00C439C9" w:rsidP="00C439C9">
      <w:pPr>
        <w:pStyle w:val="Code"/>
      </w:pPr>
      <w:r w:rsidRPr="00EC76D5">
        <w:t xml:space="preserve">        case LessThan:</w:t>
      </w:r>
    </w:p>
    <w:p w14:paraId="65048F95" w14:textId="77777777" w:rsidR="00C439C9" w:rsidRPr="00EC76D5" w:rsidRDefault="00C439C9" w:rsidP="00C439C9">
      <w:pPr>
        <w:pStyle w:val="Code"/>
      </w:pPr>
      <w:r w:rsidRPr="00EC76D5">
        <w:t xml:space="preserve">          return (leftInteger.compareTo(rightInteger) &lt; 0);</w:t>
      </w:r>
    </w:p>
    <w:p w14:paraId="7B052A08" w14:textId="77777777" w:rsidR="00C439C9" w:rsidRPr="00EC76D5" w:rsidRDefault="00C439C9" w:rsidP="00C439C9">
      <w:pPr>
        <w:pStyle w:val="Code"/>
      </w:pPr>
    </w:p>
    <w:p w14:paraId="102A6C1F" w14:textId="77777777" w:rsidR="00C439C9" w:rsidRPr="00EC76D5" w:rsidRDefault="00C439C9" w:rsidP="00C439C9">
      <w:pPr>
        <w:pStyle w:val="Code"/>
      </w:pPr>
      <w:r w:rsidRPr="00EC76D5">
        <w:t xml:space="preserve">        case LessThanEqual:</w:t>
      </w:r>
    </w:p>
    <w:p w14:paraId="46829470" w14:textId="77777777" w:rsidR="00C439C9" w:rsidRPr="00EC76D5" w:rsidRDefault="00C439C9" w:rsidP="00C439C9">
      <w:pPr>
        <w:pStyle w:val="Code"/>
      </w:pPr>
      <w:r w:rsidRPr="00EC76D5">
        <w:t xml:space="preserve">          return (leftInteger.compareTo(rightInteger) &lt;= 0);</w:t>
      </w:r>
    </w:p>
    <w:p w14:paraId="1A8568DA" w14:textId="77777777" w:rsidR="00C439C9" w:rsidRPr="00EC76D5" w:rsidRDefault="00C439C9" w:rsidP="00C439C9">
      <w:pPr>
        <w:pStyle w:val="Code"/>
      </w:pPr>
    </w:p>
    <w:p w14:paraId="0B1436B6" w14:textId="77777777" w:rsidR="00C439C9" w:rsidRPr="00EC76D5" w:rsidRDefault="00C439C9" w:rsidP="00C439C9">
      <w:pPr>
        <w:pStyle w:val="Code"/>
      </w:pPr>
      <w:r w:rsidRPr="00EC76D5">
        <w:t xml:space="preserve">        case GreaterThan:</w:t>
      </w:r>
    </w:p>
    <w:p w14:paraId="21838A7C" w14:textId="77777777" w:rsidR="00C439C9" w:rsidRPr="00EC76D5" w:rsidRDefault="00C439C9" w:rsidP="00C439C9">
      <w:pPr>
        <w:pStyle w:val="Code"/>
      </w:pPr>
      <w:r w:rsidRPr="00EC76D5">
        <w:t xml:space="preserve">          return (leftInteger.compareTo(rightInteger) &gt; 0);</w:t>
      </w:r>
    </w:p>
    <w:p w14:paraId="4E646A86" w14:textId="77777777" w:rsidR="00C439C9" w:rsidRPr="00EC76D5" w:rsidRDefault="00C439C9" w:rsidP="00C439C9">
      <w:pPr>
        <w:pStyle w:val="Code"/>
      </w:pPr>
    </w:p>
    <w:p w14:paraId="7D576859" w14:textId="77777777" w:rsidR="00C439C9" w:rsidRPr="00EC76D5" w:rsidRDefault="00C439C9" w:rsidP="00C439C9">
      <w:pPr>
        <w:pStyle w:val="Code"/>
      </w:pPr>
      <w:r w:rsidRPr="00EC76D5">
        <w:t xml:space="preserve">        case GreaterThanEqual:</w:t>
      </w:r>
    </w:p>
    <w:p w14:paraId="1D4B1E16" w14:textId="77777777" w:rsidR="00C439C9" w:rsidRPr="00EC76D5" w:rsidRDefault="00C439C9" w:rsidP="00C439C9">
      <w:pPr>
        <w:pStyle w:val="Code"/>
      </w:pPr>
      <w:r w:rsidRPr="00EC76D5">
        <w:t xml:space="preserve">          return (leftInteger.compareTo(rightInteger) &gt;= 0);</w:t>
      </w:r>
    </w:p>
    <w:p w14:paraId="65CE004A" w14:textId="77777777" w:rsidR="00C439C9" w:rsidRPr="00EC76D5" w:rsidRDefault="00C439C9" w:rsidP="00C439C9">
      <w:pPr>
        <w:pStyle w:val="Code"/>
      </w:pPr>
      <w:r w:rsidRPr="00EC76D5">
        <w:t xml:space="preserve">      }</w:t>
      </w:r>
    </w:p>
    <w:p w14:paraId="2AEE0FF8" w14:textId="77777777" w:rsidR="00C439C9" w:rsidRPr="00EC76D5" w:rsidRDefault="00C439C9" w:rsidP="00C439C9">
      <w:pPr>
        <w:pStyle w:val="Code"/>
      </w:pPr>
      <w:r w:rsidRPr="00EC76D5">
        <w:t xml:space="preserve">    }</w:t>
      </w:r>
    </w:p>
    <w:p w14:paraId="09E764F4" w14:textId="77777777" w:rsidR="00C439C9" w:rsidRPr="00EC76D5" w:rsidRDefault="00C439C9" w:rsidP="00C439C9">
      <w:pPr>
        <w:pStyle w:val="Code"/>
      </w:pPr>
      <w:r w:rsidRPr="00EC76D5">
        <w:t xml:space="preserve">    else if (leftValue instanceof BigDecimal) {</w:t>
      </w:r>
    </w:p>
    <w:p w14:paraId="0D189F8A" w14:textId="77777777" w:rsidR="00C439C9" w:rsidRPr="00EC76D5" w:rsidRDefault="00C439C9" w:rsidP="00C439C9">
      <w:pPr>
        <w:pStyle w:val="Code"/>
      </w:pPr>
      <w:r w:rsidRPr="00EC76D5">
        <w:t xml:space="preserve">      BigDecimal leftDecimal = (BigDecimal) leftValue,</w:t>
      </w:r>
    </w:p>
    <w:p w14:paraId="04AD1BC5" w14:textId="77777777" w:rsidR="00C439C9" w:rsidRPr="00EC76D5" w:rsidRDefault="00C439C9" w:rsidP="00C439C9">
      <w:pPr>
        <w:pStyle w:val="Code"/>
      </w:pPr>
      <w:r w:rsidRPr="00EC76D5">
        <w:t xml:space="preserve">                 rightDecimal = (BigDecimal) rightValue;</w:t>
      </w:r>
    </w:p>
    <w:p w14:paraId="000F159C" w14:textId="77777777" w:rsidR="00C439C9" w:rsidRPr="00EC76D5" w:rsidRDefault="00C439C9" w:rsidP="00C439C9">
      <w:pPr>
        <w:pStyle w:val="Code"/>
      </w:pPr>
    </w:p>
    <w:p w14:paraId="5DBCA842" w14:textId="77777777" w:rsidR="00C439C9" w:rsidRPr="00EC76D5" w:rsidRDefault="00C439C9" w:rsidP="00C439C9">
      <w:pPr>
        <w:pStyle w:val="Code"/>
      </w:pPr>
      <w:r w:rsidRPr="00EC76D5">
        <w:t xml:space="preserve">      switch (operator) {</w:t>
      </w:r>
    </w:p>
    <w:p w14:paraId="298FDAB9" w14:textId="77777777" w:rsidR="00C439C9" w:rsidRPr="00EC76D5" w:rsidRDefault="00C439C9" w:rsidP="00C439C9">
      <w:pPr>
        <w:pStyle w:val="Code"/>
      </w:pPr>
      <w:r w:rsidRPr="00EC76D5">
        <w:t xml:space="preserve">        case BinaryAdd:</w:t>
      </w:r>
    </w:p>
    <w:p w14:paraId="0EC6BE28" w14:textId="77777777" w:rsidR="00C439C9" w:rsidRPr="00EC76D5" w:rsidRDefault="00C439C9" w:rsidP="00C439C9">
      <w:pPr>
        <w:pStyle w:val="Code"/>
      </w:pPr>
      <w:r w:rsidRPr="00EC76D5">
        <w:t xml:space="preserve">          return leftDecimal.add(rightDecimal);</w:t>
      </w:r>
    </w:p>
    <w:p w14:paraId="7979BAED" w14:textId="77777777" w:rsidR="00C439C9" w:rsidRPr="00EC76D5" w:rsidRDefault="00C439C9" w:rsidP="00C439C9">
      <w:pPr>
        <w:pStyle w:val="Code"/>
      </w:pPr>
    </w:p>
    <w:p w14:paraId="4E05115B" w14:textId="77777777" w:rsidR="00C439C9" w:rsidRPr="00EC76D5" w:rsidRDefault="00C439C9" w:rsidP="00C439C9">
      <w:pPr>
        <w:pStyle w:val="Code"/>
      </w:pPr>
      <w:r w:rsidRPr="00EC76D5">
        <w:t xml:space="preserve">        case BinarySubtract:</w:t>
      </w:r>
    </w:p>
    <w:p w14:paraId="3377A242" w14:textId="77777777" w:rsidR="00C439C9" w:rsidRPr="00EC76D5" w:rsidRDefault="00C439C9" w:rsidP="00C439C9">
      <w:pPr>
        <w:pStyle w:val="Code"/>
      </w:pPr>
      <w:r w:rsidRPr="00EC76D5">
        <w:t xml:space="preserve">          return leftDecimal.subtract(rightDecimal);</w:t>
      </w:r>
    </w:p>
    <w:p w14:paraId="0F987B6C" w14:textId="77777777" w:rsidR="00C439C9" w:rsidRPr="00EC76D5" w:rsidRDefault="00C439C9" w:rsidP="00C439C9">
      <w:pPr>
        <w:pStyle w:val="Code"/>
      </w:pPr>
    </w:p>
    <w:p w14:paraId="67C38F9C" w14:textId="77777777" w:rsidR="00C439C9" w:rsidRPr="00EC76D5" w:rsidRDefault="00C439C9" w:rsidP="00C439C9">
      <w:pPr>
        <w:pStyle w:val="Code"/>
      </w:pPr>
      <w:r w:rsidRPr="00EC76D5">
        <w:t xml:space="preserve">        case Multiply:</w:t>
      </w:r>
    </w:p>
    <w:p w14:paraId="54694869" w14:textId="77777777" w:rsidR="00C439C9" w:rsidRPr="00EC76D5" w:rsidRDefault="00C439C9" w:rsidP="00C439C9">
      <w:pPr>
        <w:pStyle w:val="Code"/>
      </w:pPr>
      <w:r w:rsidRPr="00EC76D5">
        <w:t xml:space="preserve">          return leftDecimal.multiply(rightDecimal);</w:t>
      </w:r>
    </w:p>
    <w:p w14:paraId="660BBDD5" w14:textId="77777777" w:rsidR="00C439C9" w:rsidRPr="00EC76D5" w:rsidRDefault="00C439C9" w:rsidP="00C439C9">
      <w:pPr>
        <w:pStyle w:val="Code"/>
      </w:pPr>
    </w:p>
    <w:p w14:paraId="6B7E7E7A" w14:textId="77777777" w:rsidR="00C439C9" w:rsidRPr="00EC76D5" w:rsidRDefault="00C439C9" w:rsidP="00C439C9">
      <w:pPr>
        <w:pStyle w:val="Code"/>
      </w:pPr>
      <w:r w:rsidRPr="00EC76D5">
        <w:t xml:space="preserve">        case Divide:</w:t>
      </w:r>
    </w:p>
    <w:p w14:paraId="6EC6EFF3" w14:textId="77777777" w:rsidR="00C439C9" w:rsidRPr="00EC76D5" w:rsidRDefault="00C439C9" w:rsidP="00C439C9">
      <w:pPr>
        <w:pStyle w:val="Code"/>
      </w:pPr>
      <w:r w:rsidRPr="00EC76D5">
        <w:t xml:space="preserve">          Assert.error(!rightDecimal.equals(BigDecimal.ZERO),</w:t>
      </w:r>
    </w:p>
    <w:p w14:paraId="60F03131" w14:textId="77777777" w:rsidR="00C439C9" w:rsidRPr="00EC76D5" w:rsidRDefault="00C439C9" w:rsidP="00C439C9">
      <w:pPr>
        <w:pStyle w:val="Code"/>
      </w:pPr>
      <w:r w:rsidRPr="00EC76D5">
        <w:t xml:space="preserve">                       "0", "division by zero in constant expression");</w:t>
      </w:r>
    </w:p>
    <w:p w14:paraId="799BFEA3" w14:textId="77777777" w:rsidR="00C439C9" w:rsidRPr="00EC76D5" w:rsidRDefault="00C439C9" w:rsidP="00C439C9">
      <w:pPr>
        <w:pStyle w:val="Code"/>
      </w:pPr>
      <w:r w:rsidRPr="00EC76D5">
        <w:t xml:space="preserve">          return leftDecimal.divide(rightDecimal);</w:t>
      </w:r>
    </w:p>
    <w:p w14:paraId="7084AB3F" w14:textId="77777777" w:rsidR="00C439C9" w:rsidRPr="00EC76D5" w:rsidRDefault="00C439C9" w:rsidP="00C439C9">
      <w:pPr>
        <w:pStyle w:val="Code"/>
      </w:pPr>
    </w:p>
    <w:p w14:paraId="2CAA8FCA" w14:textId="77777777" w:rsidR="00C439C9" w:rsidRPr="00EC76D5" w:rsidRDefault="00C439C9" w:rsidP="00C439C9">
      <w:pPr>
        <w:pStyle w:val="Code"/>
      </w:pPr>
      <w:r w:rsidRPr="00EC76D5">
        <w:t xml:space="preserve">        case Equal:</w:t>
      </w:r>
    </w:p>
    <w:p w14:paraId="265B149F" w14:textId="77777777" w:rsidR="00C439C9" w:rsidRPr="00EC76D5" w:rsidRDefault="00C439C9" w:rsidP="00C439C9">
      <w:pPr>
        <w:pStyle w:val="Code"/>
      </w:pPr>
      <w:r w:rsidRPr="00EC76D5">
        <w:t xml:space="preserve">          return (leftDecimal.compareTo(rightDecimal) == 0);</w:t>
      </w:r>
    </w:p>
    <w:p w14:paraId="0F32E23E" w14:textId="77777777" w:rsidR="00C439C9" w:rsidRPr="00EC76D5" w:rsidRDefault="00C439C9" w:rsidP="00C439C9">
      <w:pPr>
        <w:pStyle w:val="Code"/>
      </w:pPr>
    </w:p>
    <w:p w14:paraId="2E1E2D21" w14:textId="77777777" w:rsidR="00C439C9" w:rsidRPr="00EC76D5" w:rsidRDefault="00C439C9" w:rsidP="00C439C9">
      <w:pPr>
        <w:pStyle w:val="Code"/>
      </w:pPr>
      <w:r w:rsidRPr="00EC76D5">
        <w:t xml:space="preserve">        case NotEqual:</w:t>
      </w:r>
    </w:p>
    <w:p w14:paraId="56B62533" w14:textId="77777777" w:rsidR="00C439C9" w:rsidRPr="00EC76D5" w:rsidRDefault="00C439C9" w:rsidP="00C439C9">
      <w:pPr>
        <w:pStyle w:val="Code"/>
      </w:pPr>
      <w:r w:rsidRPr="00EC76D5">
        <w:t xml:space="preserve">          return (leftDecimal.compareTo(rightDecimal) != 0);</w:t>
      </w:r>
    </w:p>
    <w:p w14:paraId="24BE0A0B" w14:textId="77777777" w:rsidR="00C439C9" w:rsidRPr="00EC76D5" w:rsidRDefault="00C439C9" w:rsidP="00C439C9">
      <w:pPr>
        <w:pStyle w:val="Code"/>
      </w:pPr>
    </w:p>
    <w:p w14:paraId="29940CC8" w14:textId="77777777" w:rsidR="00C439C9" w:rsidRPr="00EC76D5" w:rsidRDefault="00C439C9" w:rsidP="00C439C9">
      <w:pPr>
        <w:pStyle w:val="Code"/>
      </w:pPr>
      <w:r w:rsidRPr="00EC76D5">
        <w:t xml:space="preserve">        case LessThan:</w:t>
      </w:r>
    </w:p>
    <w:p w14:paraId="2FBB24C2" w14:textId="77777777" w:rsidR="00C439C9" w:rsidRPr="00EC76D5" w:rsidRDefault="00C439C9" w:rsidP="00C439C9">
      <w:pPr>
        <w:pStyle w:val="Code"/>
      </w:pPr>
      <w:r w:rsidRPr="00EC76D5">
        <w:t xml:space="preserve">          return (leftDecimal.compareTo(rightDecimal) &lt; 0);</w:t>
      </w:r>
    </w:p>
    <w:p w14:paraId="397DE09F" w14:textId="77777777" w:rsidR="00C439C9" w:rsidRPr="00EC76D5" w:rsidRDefault="00C439C9" w:rsidP="00C439C9">
      <w:pPr>
        <w:pStyle w:val="Code"/>
      </w:pPr>
    </w:p>
    <w:p w14:paraId="2D1F0BCE" w14:textId="77777777" w:rsidR="00C439C9" w:rsidRPr="00EC76D5" w:rsidRDefault="00C439C9" w:rsidP="00C439C9">
      <w:pPr>
        <w:pStyle w:val="Code"/>
      </w:pPr>
      <w:r w:rsidRPr="00EC76D5">
        <w:t xml:space="preserve">        case LessThanEqual:</w:t>
      </w:r>
    </w:p>
    <w:p w14:paraId="1B14A1B9" w14:textId="77777777" w:rsidR="00C439C9" w:rsidRPr="00EC76D5" w:rsidRDefault="00C439C9" w:rsidP="00C439C9">
      <w:pPr>
        <w:pStyle w:val="Code"/>
      </w:pPr>
      <w:r w:rsidRPr="00EC76D5">
        <w:t xml:space="preserve">          return (leftDecimal.compareTo(rightDecimal) &lt;= 0);</w:t>
      </w:r>
    </w:p>
    <w:p w14:paraId="018CFF6B" w14:textId="77777777" w:rsidR="00C439C9" w:rsidRPr="00EC76D5" w:rsidRDefault="00C439C9" w:rsidP="00C439C9">
      <w:pPr>
        <w:pStyle w:val="Code"/>
      </w:pPr>
    </w:p>
    <w:p w14:paraId="192F4ABF" w14:textId="77777777" w:rsidR="00C439C9" w:rsidRPr="00EC76D5" w:rsidRDefault="00C439C9" w:rsidP="00C439C9">
      <w:pPr>
        <w:pStyle w:val="Code"/>
      </w:pPr>
      <w:r w:rsidRPr="00EC76D5">
        <w:t xml:space="preserve">        case GreaterThan:</w:t>
      </w:r>
    </w:p>
    <w:p w14:paraId="46532E92" w14:textId="77777777" w:rsidR="00C439C9" w:rsidRPr="00EC76D5" w:rsidRDefault="00C439C9" w:rsidP="00C439C9">
      <w:pPr>
        <w:pStyle w:val="Code"/>
      </w:pPr>
      <w:r w:rsidRPr="00EC76D5">
        <w:t xml:space="preserve">          return (leftDecimal.compareTo(rightDecimal) &gt; 0);</w:t>
      </w:r>
    </w:p>
    <w:p w14:paraId="002E6A53" w14:textId="77777777" w:rsidR="00C439C9" w:rsidRPr="00EC76D5" w:rsidRDefault="00C439C9" w:rsidP="00C439C9">
      <w:pPr>
        <w:pStyle w:val="Code"/>
      </w:pPr>
    </w:p>
    <w:p w14:paraId="0FB1B4B1" w14:textId="77777777" w:rsidR="00C439C9" w:rsidRPr="00EC76D5" w:rsidRDefault="00C439C9" w:rsidP="00C439C9">
      <w:pPr>
        <w:pStyle w:val="Code"/>
      </w:pPr>
      <w:r w:rsidRPr="00EC76D5">
        <w:t xml:space="preserve">        case GreaterThanEqual:</w:t>
      </w:r>
    </w:p>
    <w:p w14:paraId="2F6DA92B" w14:textId="77777777" w:rsidR="00C439C9" w:rsidRPr="00EC76D5" w:rsidRDefault="00C439C9" w:rsidP="00C439C9">
      <w:pPr>
        <w:pStyle w:val="Code"/>
      </w:pPr>
      <w:r w:rsidRPr="00EC76D5">
        <w:t xml:space="preserve">          return (leftDecimal.compareTo(rightDecimal) &gt;= 0);</w:t>
      </w:r>
    </w:p>
    <w:p w14:paraId="1CFFA7AD" w14:textId="77777777" w:rsidR="00C439C9" w:rsidRPr="00EC76D5" w:rsidRDefault="00C439C9" w:rsidP="00C439C9">
      <w:pPr>
        <w:pStyle w:val="Code"/>
      </w:pPr>
      <w:r w:rsidRPr="00EC76D5">
        <w:t xml:space="preserve">      }</w:t>
      </w:r>
    </w:p>
    <w:p w14:paraId="16D067B9" w14:textId="77777777" w:rsidR="00C439C9" w:rsidRPr="00EC76D5" w:rsidRDefault="00C439C9" w:rsidP="00C439C9">
      <w:pPr>
        <w:pStyle w:val="Code"/>
      </w:pPr>
      <w:r w:rsidRPr="00EC76D5">
        <w:t xml:space="preserve">    }</w:t>
      </w:r>
    </w:p>
    <w:p w14:paraId="5427EFCF" w14:textId="77777777" w:rsidR="00C439C9" w:rsidRPr="00EC76D5" w:rsidRDefault="00C439C9" w:rsidP="00C439C9">
      <w:pPr>
        <w:pStyle w:val="Code"/>
      </w:pPr>
      <w:r w:rsidRPr="00EC76D5">
        <w:t xml:space="preserve">    else if (leftValue instanceof Boolean) {</w:t>
      </w:r>
    </w:p>
    <w:p w14:paraId="1B27BC9B" w14:textId="77777777" w:rsidR="00C439C9" w:rsidRPr="00EC76D5" w:rsidRDefault="00C439C9" w:rsidP="00C439C9">
      <w:pPr>
        <w:pStyle w:val="Code"/>
      </w:pPr>
      <w:r w:rsidRPr="00EC76D5">
        <w:t xml:space="preserve">      Boolean leftBoolean = (Boolean) leftValue,</w:t>
      </w:r>
    </w:p>
    <w:p w14:paraId="5E7B4911" w14:textId="77777777" w:rsidR="00C439C9" w:rsidRPr="00EC76D5" w:rsidRDefault="00C439C9" w:rsidP="00C439C9">
      <w:pPr>
        <w:pStyle w:val="Code"/>
      </w:pPr>
      <w:r w:rsidRPr="00EC76D5">
        <w:t xml:space="preserve">              rightBoolean = (Boolean) rightValue;</w:t>
      </w:r>
    </w:p>
    <w:p w14:paraId="3AAF0B4F" w14:textId="77777777" w:rsidR="00C439C9" w:rsidRPr="00EC76D5" w:rsidRDefault="00C439C9" w:rsidP="00C439C9">
      <w:pPr>
        <w:pStyle w:val="Code"/>
      </w:pPr>
      <w:r w:rsidRPr="00EC76D5">
        <w:t xml:space="preserve">              </w:t>
      </w:r>
    </w:p>
    <w:p w14:paraId="6851B262" w14:textId="77777777" w:rsidR="00C439C9" w:rsidRPr="00EC76D5" w:rsidRDefault="00C439C9" w:rsidP="00C439C9">
      <w:pPr>
        <w:pStyle w:val="Code"/>
      </w:pPr>
      <w:r w:rsidRPr="00EC76D5">
        <w:t xml:space="preserve">      switch (operator) {</w:t>
      </w:r>
    </w:p>
    <w:p w14:paraId="21354DE4" w14:textId="77777777" w:rsidR="00C439C9" w:rsidRPr="00EC76D5" w:rsidRDefault="00C439C9" w:rsidP="00C439C9">
      <w:pPr>
        <w:pStyle w:val="Code"/>
      </w:pPr>
      <w:r w:rsidRPr="00EC76D5">
        <w:lastRenderedPageBreak/>
        <w:t xml:space="preserve">        case LogicalAnd:</w:t>
      </w:r>
    </w:p>
    <w:p w14:paraId="14F9FA13" w14:textId="77777777" w:rsidR="00C439C9" w:rsidRPr="00EC76D5" w:rsidRDefault="00C439C9" w:rsidP="00C439C9">
      <w:pPr>
        <w:pStyle w:val="Code"/>
      </w:pPr>
      <w:r w:rsidRPr="00EC76D5">
        <w:t xml:space="preserve">          return (leftBoolean.booleanValue() &amp;&amp; rightBoolean.booleanValue());</w:t>
      </w:r>
    </w:p>
    <w:p w14:paraId="54FB6100" w14:textId="77777777" w:rsidR="00C439C9" w:rsidRPr="00EC76D5" w:rsidRDefault="00C439C9" w:rsidP="00C439C9">
      <w:pPr>
        <w:pStyle w:val="Code"/>
      </w:pPr>
    </w:p>
    <w:p w14:paraId="4AC51C62" w14:textId="77777777" w:rsidR="00C439C9" w:rsidRPr="00EC76D5" w:rsidRDefault="00C439C9" w:rsidP="00C439C9">
      <w:pPr>
        <w:pStyle w:val="Code"/>
      </w:pPr>
      <w:r w:rsidRPr="00EC76D5">
        <w:t xml:space="preserve">        case LogicalOr:</w:t>
      </w:r>
    </w:p>
    <w:p w14:paraId="06DEBE36" w14:textId="77777777" w:rsidR="00C439C9" w:rsidRPr="00EC76D5" w:rsidRDefault="00C439C9" w:rsidP="00C439C9">
      <w:pPr>
        <w:pStyle w:val="Code"/>
      </w:pPr>
      <w:r w:rsidRPr="00EC76D5">
        <w:t xml:space="preserve">          return (leftBoolean.booleanValue() || rightBoolean.booleanValue());</w:t>
      </w:r>
    </w:p>
    <w:p w14:paraId="2A33D298" w14:textId="77777777" w:rsidR="00C439C9" w:rsidRPr="00EC76D5" w:rsidRDefault="00C439C9" w:rsidP="00C439C9">
      <w:pPr>
        <w:pStyle w:val="Code"/>
      </w:pPr>
      <w:r w:rsidRPr="00EC76D5">
        <w:t xml:space="preserve">      }</w:t>
      </w:r>
    </w:p>
    <w:p w14:paraId="2122D4CE" w14:textId="77777777" w:rsidR="00C439C9" w:rsidRPr="00EC76D5" w:rsidRDefault="00C439C9" w:rsidP="00C439C9">
      <w:pPr>
        <w:pStyle w:val="Code"/>
      </w:pPr>
      <w:r w:rsidRPr="00EC76D5">
        <w:t xml:space="preserve">    }</w:t>
      </w:r>
    </w:p>
    <w:p w14:paraId="504AB688" w14:textId="77777777" w:rsidR="00C439C9" w:rsidRPr="00EC76D5" w:rsidRDefault="00C439C9" w:rsidP="00C439C9">
      <w:pPr>
        <w:pStyle w:val="Code"/>
      </w:pPr>
    </w:p>
    <w:p w14:paraId="5D49551F" w14:textId="77777777" w:rsidR="00C439C9" w:rsidRPr="00EC76D5" w:rsidRDefault="00C439C9" w:rsidP="00C439C9">
      <w:pPr>
        <w:pStyle w:val="Code"/>
      </w:pPr>
      <w:r w:rsidRPr="00EC76D5">
        <w:t xml:space="preserve">    return null;</w:t>
      </w:r>
    </w:p>
    <w:p w14:paraId="61537EAB" w14:textId="77777777" w:rsidR="00C439C9" w:rsidRPr="00EC76D5" w:rsidRDefault="00C439C9" w:rsidP="00C439C9">
      <w:pPr>
        <w:pStyle w:val="Code"/>
      </w:pPr>
      <w:r w:rsidRPr="00EC76D5">
        <w:t xml:space="preserve">  }</w:t>
      </w:r>
    </w:p>
    <w:p w14:paraId="75C598EF" w14:textId="3549E226" w:rsidR="004932A4" w:rsidRPr="00EC76D5" w:rsidRDefault="00C439C9" w:rsidP="004932A4">
      <w:pPr>
        <w:pStyle w:val="Code"/>
      </w:pPr>
      <w:r w:rsidRPr="00EC76D5">
        <w:t>}</w:t>
      </w:r>
    </w:p>
    <w:p w14:paraId="47FDA3BF" w14:textId="34D7DB45" w:rsidR="007433AF" w:rsidRPr="00EC76D5" w:rsidRDefault="007433AF" w:rsidP="00173C31">
      <w:pPr>
        <w:pStyle w:val="Rubrik1"/>
      </w:pPr>
      <w:bookmarkStart w:id="5569" w:name="_Toc481936402"/>
      <w:r w:rsidRPr="00EC76D5">
        <w:lastRenderedPageBreak/>
        <w:t xml:space="preserve">The Symbol </w:t>
      </w:r>
      <w:r w:rsidR="006A31DF" w:rsidRPr="00EC76D5">
        <w:t>Table</w:t>
      </w:r>
      <w:bookmarkEnd w:id="5569"/>
    </w:p>
    <w:p w14:paraId="6FF02651" w14:textId="0B4DFF5C" w:rsidR="002E696B" w:rsidRPr="00EC76D5" w:rsidRDefault="002E696B" w:rsidP="002E696B">
      <w:r w:rsidRPr="00EC76D5">
        <w:t xml:space="preserve">As the name implies, the symbol table is </w:t>
      </w:r>
      <w:r w:rsidR="000401A0" w:rsidRPr="00EC76D5">
        <w:t>a table hold</w:t>
      </w:r>
      <w:r w:rsidR="00532BBA" w:rsidRPr="00EC76D5">
        <w:t>ing</w:t>
      </w:r>
      <w:r w:rsidR="00AA50E8" w:rsidRPr="00EC76D5">
        <w:t xml:space="preserve"> symbols. It </w:t>
      </w:r>
      <w:r w:rsidR="00B36313" w:rsidRPr="00EC76D5">
        <w:t>also</w:t>
      </w:r>
      <w:r w:rsidR="00AA50E8" w:rsidRPr="00EC76D5">
        <w:t xml:space="preserve"> holds struct and union tags (but not enumeration tags). </w:t>
      </w:r>
      <w:r w:rsidR="002E0A78" w:rsidRPr="00EC76D5">
        <w:t>Moreover, there is one symbol table for the global space, on</w:t>
      </w:r>
      <w:r w:rsidR="00B26392" w:rsidRPr="00EC76D5">
        <w:t>e</w:t>
      </w:r>
      <w:r w:rsidR="002E0A78" w:rsidRPr="00EC76D5">
        <w:t xml:space="preserve"> table for each function, and one table for each block in a function.</w:t>
      </w:r>
      <w:r w:rsidR="00310F4B" w:rsidRPr="00EC76D5">
        <w:t xml:space="preserve"> In this way, the</w:t>
      </w:r>
      <w:r w:rsidR="00B26392" w:rsidRPr="00EC76D5">
        <w:t xml:space="preserve"> symbol tables form a hierarchy where e</w:t>
      </w:r>
      <w:r w:rsidR="00310F4B" w:rsidRPr="00EC76D5">
        <w:t xml:space="preserve">ach table has a </w:t>
      </w:r>
      <w:r w:rsidR="00B26392" w:rsidRPr="00EC76D5">
        <w:t>reference</w:t>
      </w:r>
      <w:r w:rsidR="00310F4B" w:rsidRPr="00EC76D5">
        <w:t xml:space="preserve"> to </w:t>
      </w:r>
      <w:r w:rsidR="00B26392" w:rsidRPr="00EC76D5">
        <w:t xml:space="preserve">its parent table (except the table for the global space, which </w:t>
      </w:r>
      <w:r w:rsidR="009D5CB7" w:rsidRPr="00EC76D5">
        <w:t xml:space="preserve">table parent </w:t>
      </w:r>
      <w:r w:rsidR="00B26392" w:rsidRPr="00EC76D5">
        <w:t xml:space="preserve">reference is null), and a set of </w:t>
      </w:r>
      <w:r w:rsidR="003641A3" w:rsidRPr="00EC76D5">
        <w:t>references to its child tables.</w:t>
      </w:r>
    </w:p>
    <w:p w14:paraId="687FC3B4" w14:textId="5D8B0CBD" w:rsidR="006A31DF" w:rsidRPr="00EC76D5" w:rsidRDefault="006A31DF" w:rsidP="006A31DF">
      <w:pPr>
        <w:pStyle w:val="Rubrik2"/>
      </w:pPr>
      <w:bookmarkStart w:id="5570" w:name="_Toc481936403"/>
      <w:r w:rsidRPr="00EC76D5">
        <w:t>The Symb</w:t>
      </w:r>
      <w:r w:rsidR="00A66A63" w:rsidRPr="00EC76D5">
        <w:t>ol</w:t>
      </w:r>
      <w:r w:rsidRPr="00EC76D5">
        <w:t xml:space="preserve"> Class</w:t>
      </w:r>
      <w:bookmarkEnd w:id="5570"/>
    </w:p>
    <w:p w14:paraId="0883D11F" w14:textId="2B2406F6" w:rsidR="009E217C" w:rsidRPr="00EC76D5" w:rsidRDefault="00D2594B" w:rsidP="007E1B37">
      <w:r w:rsidRPr="00EC76D5">
        <w:t xml:space="preserve">The </w:t>
      </w:r>
      <w:r w:rsidRPr="00EC76D5">
        <w:rPr>
          <w:rStyle w:val="CodeInText0"/>
        </w:rPr>
        <w:t>S</w:t>
      </w:r>
      <w:r w:rsidR="007E1B37" w:rsidRPr="00EC76D5">
        <w:rPr>
          <w:rStyle w:val="CodeInText0"/>
        </w:rPr>
        <w:t>ymbol</w:t>
      </w:r>
      <w:r w:rsidR="007E1B37" w:rsidRPr="00EC76D5">
        <w:t xml:space="preserve"> </w:t>
      </w:r>
      <w:r w:rsidRPr="00EC76D5">
        <w:t>class describes a</w:t>
      </w:r>
      <w:r w:rsidR="007E1B37" w:rsidRPr="00EC76D5">
        <w:t xml:space="preserve"> v</w:t>
      </w:r>
      <w:r w:rsidR="007B2E40" w:rsidRPr="00EC76D5">
        <w:t xml:space="preserve">ariable, </w:t>
      </w:r>
      <w:r w:rsidR="003141F2" w:rsidRPr="00EC76D5">
        <w:t xml:space="preserve">a value, </w:t>
      </w:r>
      <w:r w:rsidR="007B2E40" w:rsidRPr="00EC76D5">
        <w:t xml:space="preserve">a function, or a type </w:t>
      </w:r>
      <w:r w:rsidR="006D7ED5" w:rsidRPr="00EC76D5">
        <w:t xml:space="preserve">specified with </w:t>
      </w:r>
      <w:r w:rsidR="007E1B37" w:rsidRPr="00EC76D5">
        <w:rPr>
          <w:rStyle w:val="CodeInText"/>
        </w:rPr>
        <w:t>typedef</w:t>
      </w:r>
      <w:r w:rsidR="00F332E5" w:rsidRPr="00EC76D5">
        <w:t>. It holds</w:t>
      </w:r>
      <w:r w:rsidR="002662B6" w:rsidRPr="00EC76D5">
        <w:t xml:space="preserve"> </w:t>
      </w:r>
      <w:r w:rsidR="00FC62A3" w:rsidRPr="00EC76D5">
        <w:t>the following</w:t>
      </w:r>
      <w:r w:rsidR="009E217C" w:rsidRPr="00EC76D5">
        <w:t xml:space="preserve"> features:</w:t>
      </w:r>
    </w:p>
    <w:p w14:paraId="43FA47FC" w14:textId="4CF05330" w:rsidR="00EB4730" w:rsidRPr="00EC76D5" w:rsidRDefault="00EB4730" w:rsidP="00AC631C">
      <w:pPr>
        <w:pStyle w:val="Liststycke"/>
        <w:numPr>
          <w:ilvl w:val="0"/>
          <w:numId w:val="104"/>
        </w:numPr>
        <w:rPr>
          <w:rStyle w:val="CodeInText"/>
          <w:i w:val="0"/>
        </w:rPr>
      </w:pPr>
      <w:r w:rsidRPr="00EC76D5">
        <w:rPr>
          <w:rStyle w:val="CodeInText"/>
        </w:rPr>
        <w:t>Name</w:t>
      </w:r>
      <w:r w:rsidR="00BD3B71" w:rsidRPr="00EC76D5">
        <w:rPr>
          <w:rStyle w:val="CodeInText"/>
          <w:i w:val="0"/>
        </w:rPr>
        <w:t xml:space="preserve">. A symbol </w:t>
      </w:r>
      <w:r w:rsidRPr="00EC76D5">
        <w:rPr>
          <w:rStyle w:val="CodeInText"/>
          <w:i w:val="0"/>
        </w:rPr>
        <w:t xml:space="preserve">actually </w:t>
      </w:r>
      <w:r w:rsidR="00BD3B71" w:rsidRPr="00EC76D5">
        <w:rPr>
          <w:rStyle w:val="CodeInText"/>
          <w:i w:val="0"/>
        </w:rPr>
        <w:t xml:space="preserve">has </w:t>
      </w:r>
      <w:r w:rsidRPr="00EC76D5">
        <w:rPr>
          <w:rStyle w:val="CodeInText"/>
          <w:i w:val="0"/>
        </w:rPr>
        <w:t>two names: the re</w:t>
      </w:r>
      <w:r w:rsidR="001C3397" w:rsidRPr="00EC76D5">
        <w:rPr>
          <w:rStyle w:val="CodeInText"/>
          <w:i w:val="0"/>
        </w:rPr>
        <w:t>gular name it</w:t>
      </w:r>
      <w:r w:rsidRPr="00EC76D5">
        <w:rPr>
          <w:rStyle w:val="CodeInText"/>
          <w:i w:val="0"/>
        </w:rPr>
        <w:t xml:space="preserve"> has been </w:t>
      </w:r>
      <w:r w:rsidR="002B7E34" w:rsidRPr="00EC76D5">
        <w:rPr>
          <w:rStyle w:val="CodeInText"/>
          <w:i w:val="0"/>
        </w:rPr>
        <w:t>defined</w:t>
      </w:r>
      <w:r w:rsidRPr="00EC76D5">
        <w:rPr>
          <w:rStyle w:val="CodeInText"/>
          <w:i w:val="0"/>
        </w:rPr>
        <w:t xml:space="preserve"> with and a</w:t>
      </w:r>
      <w:r w:rsidR="00BD3B71" w:rsidRPr="00EC76D5">
        <w:rPr>
          <w:rStyle w:val="CodeInText"/>
          <w:i w:val="0"/>
        </w:rPr>
        <w:t xml:space="preserve"> unique</w:t>
      </w:r>
      <w:r w:rsidRPr="00EC76D5">
        <w:rPr>
          <w:rStyle w:val="CodeInText"/>
          <w:i w:val="0"/>
        </w:rPr>
        <w:t xml:space="preserve"> name, which is the same for symbols with external linkage and prefixed with the number of its block is has been defined in for symbols without external linkage.</w:t>
      </w:r>
    </w:p>
    <w:p w14:paraId="73A87173" w14:textId="63980523" w:rsidR="00343B47" w:rsidRPr="00EC76D5" w:rsidRDefault="00AC631C" w:rsidP="00AC631C">
      <w:pPr>
        <w:pStyle w:val="Liststycke"/>
        <w:numPr>
          <w:ilvl w:val="0"/>
          <w:numId w:val="104"/>
        </w:numPr>
      </w:pPr>
      <w:r w:rsidRPr="00EC76D5">
        <w:rPr>
          <w:rStyle w:val="CodeInText"/>
        </w:rPr>
        <w:t>Status</w:t>
      </w:r>
      <w:r w:rsidRPr="00EC76D5">
        <w:t>. A symbol may be defined, defined with</w:t>
      </w:r>
      <w:r w:rsidR="004C2B67" w:rsidRPr="00EC76D5">
        <w:t xml:space="preserve"> value, parameter, temporary,</w:t>
      </w:r>
      <w:r w:rsidRPr="00EC76D5">
        <w:t xml:space="preserve"> solid temporary</w:t>
      </w:r>
      <w:r w:rsidR="004C2B67" w:rsidRPr="00EC76D5">
        <w:t>, or value</w:t>
      </w:r>
      <w:r w:rsidRPr="00EC76D5">
        <w:t>. A solid temporary</w:t>
      </w:r>
      <w:r w:rsidR="00E02E60" w:rsidRPr="00EC76D5">
        <w:t xml:space="preserve"> symbol</w:t>
      </w:r>
      <w:r w:rsidR="00B5379F" w:rsidRPr="00EC76D5">
        <w:t xml:space="preserve"> is a temporary </w:t>
      </w:r>
      <w:r w:rsidR="00E02E60" w:rsidRPr="00EC76D5">
        <w:t xml:space="preserve">symbol </w:t>
      </w:r>
      <w:r w:rsidR="00B5379F" w:rsidRPr="00EC76D5">
        <w:t xml:space="preserve">which value shall be stored between base blocks (see Section </w:t>
      </w:r>
      <w:r w:rsidR="00B5379F" w:rsidRPr="00EC76D5">
        <w:fldChar w:fldCharType="begin"/>
      </w:r>
      <w:r w:rsidR="00B5379F" w:rsidRPr="00EC76D5">
        <w:instrText xml:space="preserve"> REF _Ref418278230 \r \h </w:instrText>
      </w:r>
      <w:r w:rsidR="00B5379F" w:rsidRPr="00EC76D5">
        <w:fldChar w:fldCharType="separate"/>
      </w:r>
      <w:r w:rsidR="00545E00" w:rsidRPr="00EC76D5">
        <w:t>14.2.1</w:t>
      </w:r>
      <w:r w:rsidR="00B5379F" w:rsidRPr="00EC76D5">
        <w:fldChar w:fldCharType="end"/>
      </w:r>
      <w:r w:rsidR="00A05C7C" w:rsidRPr="00EC76D5">
        <w:t>)</w:t>
      </w:r>
      <w:r w:rsidR="00002FAB" w:rsidRPr="00EC76D5">
        <w:t>.</w:t>
      </w:r>
    </w:p>
    <w:p w14:paraId="20153FFE" w14:textId="7E6D8247" w:rsidR="00E8692E" w:rsidRPr="00EC76D5" w:rsidRDefault="00E8692E" w:rsidP="00AC631C">
      <w:pPr>
        <w:pStyle w:val="Liststycke"/>
        <w:numPr>
          <w:ilvl w:val="0"/>
          <w:numId w:val="104"/>
        </w:numPr>
      </w:pPr>
      <w:r w:rsidRPr="00EC76D5">
        <w:rPr>
          <w:rStyle w:val="CodeInText"/>
        </w:rPr>
        <w:t>Storage</w:t>
      </w:r>
      <w:r w:rsidRPr="00EC76D5">
        <w:t xml:space="preserve">. A symbol may be </w:t>
      </w:r>
      <w:r w:rsidR="0076420F" w:rsidRPr="00EC76D5">
        <w:t xml:space="preserve">auto, register, </w:t>
      </w:r>
      <w:r w:rsidR="008E0B43" w:rsidRPr="00EC76D5">
        <w:t>static, extern or type</w:t>
      </w:r>
      <w:r w:rsidR="00512AB1" w:rsidRPr="00EC76D5">
        <w:t>def.</w:t>
      </w:r>
      <w:r w:rsidR="007E167C" w:rsidRPr="00EC76D5">
        <w:t xml:space="preserve"> </w:t>
      </w:r>
      <w:ins w:id="5571" w:author="Stefan Bjornander" w:date="2015-04-25T18:27:00Z">
        <w:r w:rsidR="007E167C" w:rsidRPr="00EC76D5">
          <w:t xml:space="preserve">If the storage specifier is omitted a global variable is regarded as static and a local variable is </w:t>
        </w:r>
      </w:ins>
      <w:ins w:id="5572" w:author="Stefan Bjornander" w:date="2015-04-25T18:28:00Z">
        <w:r w:rsidR="007E167C" w:rsidRPr="00EC76D5">
          <w:t>regarded as auto.</w:t>
        </w:r>
      </w:ins>
      <w:r w:rsidR="00201FF9" w:rsidRPr="00EC76D5">
        <w:t xml:space="preserve"> </w:t>
      </w:r>
      <w:r w:rsidR="00010E0C" w:rsidRPr="00EC76D5">
        <w:t>In this book, t</w:t>
      </w:r>
      <w:ins w:id="5573" w:author="Stefan Bjornander" w:date="2015-04-25T16:11:00Z">
        <w:r w:rsidR="00201FF9" w:rsidRPr="00EC76D5">
          <w:t xml:space="preserve">he </w:t>
        </w:r>
      </w:ins>
      <w:r w:rsidR="007661AC" w:rsidRPr="00EC76D5">
        <w:t>only difference between an auto or register symbol is that the address operator cannot be applied to a register symbol.</w:t>
      </w:r>
    </w:p>
    <w:p w14:paraId="6A44A672" w14:textId="4B6E25F2" w:rsidR="0020746E" w:rsidRPr="00EC76D5" w:rsidRDefault="0020746E" w:rsidP="00AC631C">
      <w:pPr>
        <w:pStyle w:val="Liststycke"/>
        <w:numPr>
          <w:ilvl w:val="0"/>
          <w:numId w:val="104"/>
        </w:numPr>
      </w:pPr>
      <w:r w:rsidRPr="00EC76D5">
        <w:rPr>
          <w:rStyle w:val="CodeInText"/>
        </w:rPr>
        <w:t>Type</w:t>
      </w:r>
      <w:r w:rsidRPr="00EC76D5">
        <w:t xml:space="preserve">. </w:t>
      </w:r>
      <w:r w:rsidR="00EB4730" w:rsidRPr="00EC76D5">
        <w:t>Each symbol ha</w:t>
      </w:r>
      <w:r w:rsidR="00685468" w:rsidRPr="00EC76D5">
        <w:t xml:space="preserve">s </w:t>
      </w:r>
      <w:r w:rsidR="00CB0AB9" w:rsidRPr="00EC76D5">
        <w:t>a type</w:t>
      </w:r>
      <w:r w:rsidR="00AC71D7" w:rsidRPr="00EC76D5">
        <w:t xml:space="preserve"> as described in Section </w:t>
      </w:r>
      <w:r w:rsidR="00AC71D7" w:rsidRPr="00EC76D5">
        <w:fldChar w:fldCharType="begin"/>
      </w:r>
      <w:r w:rsidR="00AC71D7" w:rsidRPr="00EC76D5">
        <w:instrText xml:space="preserve"> REF _Ref479084909 \r \h </w:instrText>
      </w:r>
      <w:r w:rsidR="00AC71D7" w:rsidRPr="00EC76D5">
        <w:fldChar w:fldCharType="separate"/>
      </w:r>
      <w:r w:rsidR="00545E00" w:rsidRPr="00EC76D5">
        <w:t>7.1</w:t>
      </w:r>
      <w:r w:rsidR="00AC71D7" w:rsidRPr="00EC76D5">
        <w:fldChar w:fldCharType="end"/>
      </w:r>
      <w:r w:rsidR="00AC71D7" w:rsidRPr="00EC76D5">
        <w:t>.</w:t>
      </w:r>
    </w:p>
    <w:p w14:paraId="66B265F0" w14:textId="5DE91BF1" w:rsidR="00C02F6D" w:rsidRPr="00EC76D5" w:rsidRDefault="00CB0AB9" w:rsidP="00FA2F13">
      <w:pPr>
        <w:pStyle w:val="Liststycke"/>
        <w:numPr>
          <w:ilvl w:val="0"/>
          <w:numId w:val="104"/>
        </w:numPr>
      </w:pPr>
      <w:r w:rsidRPr="00EC76D5">
        <w:rPr>
          <w:rStyle w:val="CodeInText"/>
        </w:rPr>
        <w:t>Value</w:t>
      </w:r>
      <w:r w:rsidRPr="00EC76D5">
        <w:t>.</w:t>
      </w:r>
      <w:r w:rsidR="00BD3F52" w:rsidRPr="00EC76D5">
        <w:t xml:space="preserve"> A symbol may have a value of integral, </w:t>
      </w:r>
    </w:p>
    <w:p w14:paraId="64FD920F" w14:textId="77777777" w:rsidR="00082D13" w:rsidRPr="00EC76D5" w:rsidRDefault="00082D13" w:rsidP="00FA2F13">
      <w:pPr>
        <w:pStyle w:val="Liststycke"/>
        <w:numPr>
          <w:ilvl w:val="0"/>
          <w:numId w:val="104"/>
        </w:numPr>
      </w:pPr>
      <w:r w:rsidRPr="00EC76D5">
        <w:rPr>
          <w:rStyle w:val="CodeInText"/>
        </w:rPr>
        <w:t>External</w:t>
      </w:r>
      <w:r w:rsidRPr="00EC76D5">
        <w:t>. A symbol may have external linkage; that is, it is visible from other source code files.</w:t>
      </w:r>
    </w:p>
    <w:p w14:paraId="6ED93C89" w14:textId="1867D2D0" w:rsidR="00DA0F9D" w:rsidRPr="00EC76D5" w:rsidRDefault="00DA0F9D" w:rsidP="00FA2F13">
      <w:pPr>
        <w:pStyle w:val="Liststycke"/>
        <w:numPr>
          <w:ilvl w:val="0"/>
          <w:numId w:val="104"/>
        </w:numPr>
      </w:pPr>
      <w:r w:rsidRPr="00EC76D5">
        <w:rPr>
          <w:rStyle w:val="CodeInText"/>
        </w:rPr>
        <w:t>Parent Symbol</w:t>
      </w:r>
      <w:r w:rsidRPr="00EC76D5">
        <w:t xml:space="preserve">. </w:t>
      </w:r>
      <w:r w:rsidR="00361E0A" w:rsidRPr="00EC76D5">
        <w:t>If the symbol is a member of a struct or union, the parent symbol is that struct or union.</w:t>
      </w:r>
    </w:p>
    <w:p w14:paraId="620F4103" w14:textId="5E0FA765" w:rsidR="0011283E" w:rsidRPr="00EC76D5" w:rsidRDefault="0011283E" w:rsidP="00FA2F13">
      <w:pPr>
        <w:pStyle w:val="Liststycke"/>
        <w:numPr>
          <w:ilvl w:val="0"/>
          <w:numId w:val="104"/>
        </w:numPr>
      </w:pPr>
      <w:r w:rsidRPr="00EC76D5">
        <w:rPr>
          <w:rStyle w:val="CodeInText"/>
        </w:rPr>
        <w:t>Child Set</w:t>
      </w:r>
      <w:r w:rsidRPr="00EC76D5">
        <w:t xml:space="preserve">. </w:t>
      </w:r>
    </w:p>
    <w:p w14:paraId="1EF453F9" w14:textId="1995BFCF" w:rsidR="00EE63B9" w:rsidRPr="00EC76D5" w:rsidRDefault="006053EE" w:rsidP="00FA2F13">
      <w:pPr>
        <w:pStyle w:val="Liststycke"/>
        <w:numPr>
          <w:ilvl w:val="0"/>
          <w:numId w:val="104"/>
        </w:numPr>
      </w:pPr>
      <w:r w:rsidRPr="00EC76D5">
        <w:rPr>
          <w:rStyle w:val="CodeInText"/>
        </w:rPr>
        <w:t>Address Symbol</w:t>
      </w:r>
      <w:r w:rsidRPr="00EC76D5">
        <w:t xml:space="preserve">. </w:t>
      </w:r>
      <w:r w:rsidR="002B53AC" w:rsidRPr="00EC76D5">
        <w:t xml:space="preserve">In case of the address, arrow, or index operator </w:t>
      </w:r>
      <w:r w:rsidR="009F6638" w:rsidRPr="00EC76D5">
        <w:t xml:space="preserve">the address symbol is the </w:t>
      </w:r>
      <w:proofErr w:type="spellStart"/>
      <w:r w:rsidR="00696B3A" w:rsidRPr="00EC76D5">
        <w:t>de</w:t>
      </w:r>
      <w:r w:rsidR="003C41FE" w:rsidRPr="00EC76D5">
        <w:t>referred</w:t>
      </w:r>
      <w:proofErr w:type="spellEnd"/>
      <w:r w:rsidR="00696B3A" w:rsidRPr="00EC76D5">
        <w:t xml:space="preserve"> </w:t>
      </w:r>
      <w:r w:rsidR="003C41FE" w:rsidRPr="00EC76D5">
        <w:t>symbol.</w:t>
      </w:r>
      <w:r w:rsidR="00C80374" w:rsidRPr="00EC76D5">
        <w:t xml:space="preserve"> In case of the arrow operator or constant index we also store t</w:t>
      </w:r>
      <w:r w:rsidR="00A8510B" w:rsidRPr="00EC76D5">
        <w:t>he offset of the address symbol.</w:t>
      </w:r>
    </w:p>
    <w:p w14:paraId="20EC342E" w14:textId="7424A853" w:rsidR="0011283E" w:rsidRPr="00EC76D5" w:rsidRDefault="0011283E" w:rsidP="00FA2F13">
      <w:pPr>
        <w:pStyle w:val="Liststycke"/>
        <w:numPr>
          <w:ilvl w:val="0"/>
          <w:numId w:val="104"/>
        </w:numPr>
      </w:pPr>
      <w:r w:rsidRPr="00EC76D5">
        <w:rPr>
          <w:rStyle w:val="CodeInText"/>
        </w:rPr>
        <w:t>Address Offset</w:t>
      </w:r>
      <w:r w:rsidRPr="00EC76D5">
        <w:t>.</w:t>
      </w:r>
    </w:p>
    <w:p w14:paraId="1E464935" w14:textId="2DCA48D7" w:rsidR="009B3663" w:rsidRPr="00EC76D5" w:rsidRDefault="00EE63B9" w:rsidP="00FA2F13">
      <w:pPr>
        <w:pStyle w:val="Liststycke"/>
        <w:numPr>
          <w:ilvl w:val="0"/>
          <w:numId w:val="104"/>
        </w:numPr>
      </w:pPr>
      <w:r w:rsidRPr="00EC76D5">
        <w:rPr>
          <w:rStyle w:val="CodeInText0"/>
        </w:rPr>
        <w:t>Offset</w:t>
      </w:r>
      <w:r w:rsidRPr="00EC76D5">
        <w:t xml:space="preserve">. </w:t>
      </w:r>
      <w:r w:rsidR="0045445A" w:rsidRPr="00EC76D5">
        <w:t xml:space="preserve">Each auto or register symbol has an offset on the activation record. </w:t>
      </w:r>
      <w:r w:rsidR="00C80374" w:rsidRPr="00EC76D5">
        <w:t>Each struct member has also an offset relative the beginning of the struct (the first member has offset zero), all union members ha</w:t>
      </w:r>
      <w:r w:rsidR="0001328A" w:rsidRPr="00EC76D5">
        <w:t>ve</w:t>
      </w:r>
      <w:r w:rsidR="00C80374" w:rsidRPr="00EC76D5">
        <w:t xml:space="preserve"> offset zero.</w:t>
      </w:r>
    </w:p>
    <w:p w14:paraId="09733041" w14:textId="2E054B1B" w:rsidR="00082D13" w:rsidRPr="00EC76D5" w:rsidRDefault="00004FC8" w:rsidP="00FA2F13">
      <w:pPr>
        <w:pStyle w:val="Liststycke"/>
        <w:numPr>
          <w:ilvl w:val="0"/>
          <w:numId w:val="104"/>
        </w:numPr>
      </w:pPr>
      <w:r w:rsidRPr="00EC76D5">
        <w:t xml:space="preserve">When the final object code is </w:t>
      </w:r>
      <w:r w:rsidR="0001328A" w:rsidRPr="00EC76D5">
        <w:t>generated</w:t>
      </w:r>
      <w:r w:rsidRPr="00EC76D5">
        <w:t xml:space="preserve">, we mark each auto or register symbol as used. </w:t>
      </w:r>
      <w:r w:rsidR="009B3663" w:rsidRPr="00EC76D5">
        <w:t xml:space="preserve">In </w:t>
      </w:r>
      <w:r w:rsidR="00C41CC5" w:rsidRPr="00EC76D5">
        <w:t>the end,</w:t>
      </w:r>
      <w:r w:rsidR="009B3663" w:rsidRPr="00EC76D5">
        <w:t xml:space="preserve"> a</w:t>
      </w:r>
      <w:r w:rsidRPr="00EC76D5">
        <w:t>ll non-used symbols are being removed.</w:t>
      </w:r>
    </w:p>
    <w:p w14:paraId="230ED15B" w14:textId="77777777" w:rsidR="007E1B37" w:rsidRPr="00EC76D5" w:rsidRDefault="00D822AE" w:rsidP="007E1B37">
      <w:pPr>
        <w:rPr>
          <w:ins w:id="5574" w:author="Stefan Bjornander" w:date="2015-04-25T16:09:00Z"/>
        </w:rPr>
      </w:pPr>
      <w:r w:rsidRPr="00EC76D5">
        <w:t>The nam</w:t>
      </w:r>
      <w:r w:rsidR="00D82AD0" w:rsidRPr="00EC76D5">
        <w:t>e</w:t>
      </w:r>
      <w:r w:rsidRPr="00EC76D5">
        <w:t xml:space="preserve"> is somewhat misleading since we also store functions and types, defined by </w:t>
      </w:r>
      <w:r w:rsidRPr="00EC76D5">
        <w:rPr>
          <w:rStyle w:val="CodeInText"/>
          <w:rPrChange w:id="5575" w:author="Stefan Bjornander" w:date="2015-04-25T10:11:00Z">
            <w:rPr/>
          </w:rPrChange>
        </w:rPr>
        <w:t>typedef</w:t>
      </w:r>
      <w:r w:rsidRPr="00EC76D5">
        <w:t>, in the table.</w:t>
      </w:r>
      <w:ins w:id="5576" w:author="Stefan Bjornander" w:date="2015-04-25T10:11:00Z">
        <w:r w:rsidR="00027FFA" w:rsidRPr="00EC76D5">
          <w:t xml:space="preserve"> In some compiler technique </w:t>
        </w:r>
        <w:proofErr w:type="gramStart"/>
        <w:r w:rsidR="00027FFA" w:rsidRPr="00EC76D5">
          <w:t>text books</w:t>
        </w:r>
        <w:proofErr w:type="gramEnd"/>
        <w:r w:rsidR="00027FFA" w:rsidRPr="00EC76D5">
          <w:t xml:space="preserve"> the table is called</w:t>
        </w:r>
      </w:ins>
      <w:ins w:id="5577" w:author="Stefan Bjornander" w:date="2015-04-25T10:14:00Z">
        <w:r w:rsidR="00263543" w:rsidRPr="00EC76D5">
          <w:t xml:space="preserve"> the</w:t>
        </w:r>
        <w:r w:rsidR="00027FFA" w:rsidRPr="00EC76D5">
          <w:t xml:space="preserve"> </w:t>
        </w:r>
        <w:r w:rsidR="00027FFA" w:rsidRPr="00EC76D5">
          <w:rPr>
            <w:rStyle w:val="CodeInText"/>
            <w:rPrChange w:id="5578" w:author="Stefan Bjornander" w:date="2015-04-25T10:14:00Z">
              <w:rPr/>
            </w:rPrChange>
          </w:rPr>
          <w:t>symbol table</w:t>
        </w:r>
        <w:r w:rsidR="00027FFA" w:rsidRPr="00EC76D5">
          <w:t xml:space="preserve">. However, I think that term is </w:t>
        </w:r>
        <w:r w:rsidR="00263543" w:rsidRPr="00EC76D5">
          <w:t>too wide for our purposes.</w:t>
        </w:r>
      </w:ins>
    </w:p>
    <w:p w14:paraId="0A825C30" w14:textId="3559F9C6" w:rsidR="00197573" w:rsidRPr="00EC76D5" w:rsidRDefault="00197573">
      <w:pPr>
        <w:pStyle w:val="Rubrik3"/>
        <w:rPr>
          <w:ins w:id="5579" w:author="Stefan Bjornander" w:date="2015-04-25T16:11:00Z"/>
        </w:rPr>
        <w:pPrChange w:id="5580" w:author="Stefan Bjornander" w:date="2015-04-25T16:09:00Z">
          <w:pPr/>
        </w:pPrChange>
      </w:pPr>
      <w:bookmarkStart w:id="5581" w:name="_Toc481936404"/>
      <w:ins w:id="5582" w:author="Stefan Bjornander" w:date="2015-04-25T16:09:00Z">
        <w:r w:rsidRPr="00EC76D5">
          <w:t>Symbol Storage</w:t>
        </w:r>
      </w:ins>
      <w:bookmarkEnd w:id="5581"/>
    </w:p>
    <w:p w14:paraId="461765E5" w14:textId="77777777" w:rsidR="00E2539F" w:rsidRPr="00EC76D5" w:rsidRDefault="00100F1D">
      <w:pPr>
        <w:rPr>
          <w:ins w:id="5583" w:author="Stefan Bjornander" w:date="2015-04-25T16:22:00Z"/>
        </w:rPr>
      </w:pPr>
      <w:ins w:id="5584" w:author="Stefan Bjornander" w:date="2015-04-25T16:11:00Z">
        <w:r w:rsidRPr="00EC76D5">
          <w:t xml:space="preserve">A symbol can hold the storage </w:t>
        </w:r>
      </w:ins>
      <w:ins w:id="5585" w:author="Stefan Bjornander" w:date="2015-04-25T18:26:00Z">
        <w:r w:rsidR="00D93FF2" w:rsidRPr="00EC76D5">
          <w:rPr>
            <w:rStyle w:val="CodeInText"/>
            <w:rPrChange w:id="5586" w:author="Stefan Bjornander" w:date="2015-04-25T18:26:00Z">
              <w:rPr/>
            </w:rPrChange>
          </w:rPr>
          <w:t>Typedef</w:t>
        </w:r>
        <w:r w:rsidR="00D93FF2" w:rsidRPr="00EC76D5">
          <w:t xml:space="preserve">, </w:t>
        </w:r>
        <w:r w:rsidR="00D93FF2" w:rsidRPr="00EC76D5">
          <w:rPr>
            <w:rStyle w:val="CodeInText"/>
            <w:rPrChange w:id="5587" w:author="Stefan Bjornander" w:date="2015-04-25T18:26:00Z">
              <w:rPr/>
            </w:rPrChange>
          </w:rPr>
          <w:t>Static</w:t>
        </w:r>
        <w:r w:rsidR="00D93FF2" w:rsidRPr="00EC76D5">
          <w:t xml:space="preserve">, </w:t>
        </w:r>
        <w:r w:rsidR="00D93FF2" w:rsidRPr="00EC76D5">
          <w:rPr>
            <w:rStyle w:val="CodeInText"/>
            <w:rPrChange w:id="5588" w:author="Stefan Bjornander" w:date="2015-04-25T18:26:00Z">
              <w:rPr/>
            </w:rPrChange>
          </w:rPr>
          <w:t>Extern</w:t>
        </w:r>
        <w:r w:rsidR="00D93FF2" w:rsidRPr="00EC76D5">
          <w:t xml:space="preserve">, </w:t>
        </w:r>
        <w:r w:rsidR="00D93FF2" w:rsidRPr="00EC76D5">
          <w:rPr>
            <w:rStyle w:val="CodeInText"/>
            <w:rPrChange w:id="5589" w:author="Stefan Bjornander" w:date="2015-04-25T18:26:00Z">
              <w:rPr/>
            </w:rPrChange>
          </w:rPr>
          <w:t>A</w:t>
        </w:r>
        <w:r w:rsidR="004050FC" w:rsidRPr="00EC76D5">
          <w:rPr>
            <w:rStyle w:val="CodeInText"/>
            <w:rPrChange w:id="5590" w:author="Stefan Bjornander" w:date="2015-04-25T18:26:00Z">
              <w:rPr/>
            </w:rPrChange>
          </w:rPr>
          <w:t>uto</w:t>
        </w:r>
        <w:r w:rsidR="004050FC" w:rsidRPr="00EC76D5">
          <w:t xml:space="preserve">, and </w:t>
        </w:r>
        <w:r w:rsidR="00D93FF2" w:rsidRPr="00EC76D5">
          <w:rPr>
            <w:rStyle w:val="CodeInText"/>
            <w:rPrChange w:id="5591" w:author="Stefan Bjornander" w:date="2015-04-25T18:26:00Z">
              <w:rPr/>
            </w:rPrChange>
          </w:rPr>
          <w:t>R</w:t>
        </w:r>
        <w:r w:rsidR="004050FC" w:rsidRPr="00EC76D5">
          <w:rPr>
            <w:rStyle w:val="CodeInText"/>
            <w:rPrChange w:id="5592" w:author="Stefan Bjornander" w:date="2015-04-25T18:26:00Z">
              <w:rPr/>
            </w:rPrChange>
          </w:rPr>
          <w:t>egister</w:t>
        </w:r>
        <w:r w:rsidR="004050FC" w:rsidRPr="00EC76D5">
          <w:t>.</w:t>
        </w:r>
      </w:ins>
      <w:ins w:id="5593" w:author="Stefan Bjornander" w:date="2015-04-25T18:27:00Z">
        <w:r w:rsidR="00D93FF2" w:rsidRPr="00EC76D5">
          <w:t xml:space="preserve"> If the storage specifier is omitted, a global variable is regarded as static, and a local variable is </w:t>
        </w:r>
      </w:ins>
      <w:ins w:id="5594" w:author="Stefan Bjornander" w:date="2015-04-25T18:28:00Z">
        <w:r w:rsidR="00D93FF2" w:rsidRPr="00EC76D5">
          <w:t>regarded as auto.</w:t>
        </w:r>
        <w:r w:rsidR="00C3772C" w:rsidRPr="00EC76D5">
          <w:t xml:space="preserve"> T</w:t>
        </w:r>
      </w:ins>
      <w:ins w:id="5595" w:author="Stefan Bjornander" w:date="2015-04-25T16:11:00Z">
        <w:r w:rsidR="005844F5" w:rsidRPr="00EC76D5">
          <w:t>he Regist</w:t>
        </w:r>
        <w:r w:rsidR="00C95948" w:rsidRPr="00EC76D5">
          <w:t>er storage has been included for</w:t>
        </w:r>
        <w:r w:rsidR="005844F5" w:rsidRPr="00EC76D5">
          <w:t xml:space="preserve"> the sake of completeness, but in this book is has no effect. On every occasion, </w:t>
        </w:r>
      </w:ins>
      <w:ins w:id="5596" w:author="Stefan Bjornander" w:date="2015-04-25T18:28:00Z">
        <w:r w:rsidR="00C3772C" w:rsidRPr="00EC76D5">
          <w:t xml:space="preserve">a </w:t>
        </w:r>
      </w:ins>
      <w:ins w:id="5597" w:author="Stefan Bjornander" w:date="2015-04-25T16:12:00Z">
        <w:r w:rsidR="005844F5" w:rsidRPr="00EC76D5">
          <w:t xml:space="preserve">symbol </w:t>
        </w:r>
        <w:r w:rsidR="005844F5" w:rsidRPr="00EC76D5">
          <w:lastRenderedPageBreak/>
          <w:t xml:space="preserve">with </w:t>
        </w:r>
      </w:ins>
      <w:ins w:id="5598" w:author="Stefan Bjornander" w:date="2015-04-25T16:11:00Z">
        <w:r w:rsidR="005844F5" w:rsidRPr="00EC76D5">
          <w:t xml:space="preserve">the Auto </w:t>
        </w:r>
      </w:ins>
      <w:ins w:id="5599" w:author="Stefan Bjornander" w:date="2015-04-25T16:12:00Z">
        <w:r w:rsidR="005844F5" w:rsidRPr="00EC76D5">
          <w:t>or</w:t>
        </w:r>
      </w:ins>
      <w:ins w:id="5600" w:author="Stefan Bjornander" w:date="2015-04-25T16:11:00Z">
        <w:r w:rsidR="005844F5" w:rsidRPr="00EC76D5">
          <w:t xml:space="preserve"> Register storage are </w:t>
        </w:r>
      </w:ins>
      <w:ins w:id="5601" w:author="Stefan Bjornander" w:date="2015-04-25T16:12:00Z">
        <w:r w:rsidR="005844F5" w:rsidRPr="00EC76D5">
          <w:t>treated equally.</w:t>
        </w:r>
      </w:ins>
      <w:ins w:id="5602" w:author="Stefan Bjornander" w:date="2015-04-25T18:29:00Z">
        <w:r w:rsidR="00B267A5" w:rsidRPr="00EC76D5">
          <w:t xml:space="preserve"> </w:t>
        </w:r>
      </w:ins>
      <w:ins w:id="5603" w:author="Stefan Bjornander" w:date="2015-04-25T18:28:00Z">
        <w:r w:rsidR="00E2539F" w:rsidRPr="00EC76D5">
          <w:t>Moreover, a symbol has a name, type, and potential value.</w:t>
        </w:r>
      </w:ins>
    </w:p>
    <w:p w14:paraId="0AACCE79" w14:textId="77777777" w:rsidR="00C95948" w:rsidRPr="00EC76D5" w:rsidRDefault="004C18EE">
      <w:pPr>
        <w:pStyle w:val="CodeHeader"/>
        <w:rPr>
          <w:ins w:id="5604" w:author="Stefan Bjornander" w:date="2015-04-25T16:22:00Z"/>
        </w:rPr>
        <w:pPrChange w:id="5605" w:author="Stefan Bjornander" w:date="2015-04-25T16:22:00Z">
          <w:pPr/>
        </w:pPrChange>
      </w:pPr>
      <w:proofErr w:type="spellStart"/>
      <w:ins w:id="5606" w:author="Stefan Bjornander" w:date="2015-04-25T16:22:00Z">
        <w:r w:rsidRPr="00EC76D5">
          <w:t>Storage.java</w:t>
        </w:r>
        <w:proofErr w:type="spellEnd"/>
      </w:ins>
    </w:p>
    <w:p w14:paraId="2279A7FD" w14:textId="77777777" w:rsidR="004C18EE" w:rsidRPr="00EC76D5" w:rsidRDefault="004C18EE" w:rsidP="004C18EE">
      <w:pPr>
        <w:pStyle w:val="Code"/>
        <w:rPr>
          <w:ins w:id="5607" w:author="Stefan Bjornander" w:date="2015-04-25T16:22:00Z"/>
        </w:rPr>
      </w:pPr>
      <w:ins w:id="5608" w:author="Stefan Bjornander" w:date="2015-04-25T16:22:00Z">
        <w:r w:rsidRPr="00EC76D5">
          <w:t>package c_compiler;</w:t>
        </w:r>
      </w:ins>
    </w:p>
    <w:p w14:paraId="302E58F2" w14:textId="77777777" w:rsidR="004C18EE" w:rsidRPr="00EC76D5" w:rsidRDefault="004C18EE" w:rsidP="004C18EE">
      <w:pPr>
        <w:pStyle w:val="Code"/>
        <w:rPr>
          <w:ins w:id="5609" w:author="Stefan Bjornander" w:date="2015-04-25T16:22:00Z"/>
        </w:rPr>
      </w:pPr>
    </w:p>
    <w:p w14:paraId="7D17130D" w14:textId="77777777" w:rsidR="004C18EE" w:rsidRPr="00EC76D5" w:rsidRDefault="004C18EE" w:rsidP="004C18EE">
      <w:pPr>
        <w:pStyle w:val="Code"/>
        <w:rPr>
          <w:ins w:id="5610" w:author="Stefan Bjornander" w:date="2015-04-25T16:22:00Z"/>
        </w:rPr>
      </w:pPr>
      <w:ins w:id="5611" w:author="Stefan Bjornander" w:date="2015-04-25T16:22:00Z">
        <w:r w:rsidRPr="00EC76D5">
          <w:t>public enum Storage {NoStorage, Typedef, Extern,</w:t>
        </w:r>
      </w:ins>
    </w:p>
    <w:p w14:paraId="7942E370" w14:textId="77777777" w:rsidR="004C18EE" w:rsidRPr="00EC76D5" w:rsidRDefault="004C18EE">
      <w:pPr>
        <w:pStyle w:val="Code"/>
        <w:pPrChange w:id="5612" w:author="Stefan Bjornander" w:date="2015-04-25T16:22:00Z">
          <w:pPr/>
        </w:pPrChange>
      </w:pPr>
      <w:ins w:id="5613" w:author="Stefan Bjornander" w:date="2015-04-25T16:22:00Z">
        <w:r w:rsidRPr="00EC76D5">
          <w:t xml:space="preserve">                     Static, Auto, Register};</w:t>
        </w:r>
      </w:ins>
    </w:p>
    <w:p w14:paraId="161C3A7F" w14:textId="5D81D77B" w:rsidR="00746B7A" w:rsidRPr="00EC76D5" w:rsidRDefault="00746B7A" w:rsidP="00746B7A">
      <w:pPr>
        <w:pStyle w:val="CodeHeader"/>
      </w:pPr>
      <w:proofErr w:type="spellStart"/>
      <w:r w:rsidRPr="00EC76D5">
        <w:t>Symb</w:t>
      </w:r>
      <w:r w:rsidR="00A72CA7" w:rsidRPr="00EC76D5">
        <w:t>ol</w:t>
      </w:r>
      <w:r w:rsidRPr="00EC76D5">
        <w:t>.java</w:t>
      </w:r>
      <w:proofErr w:type="spellEnd"/>
    </w:p>
    <w:p w14:paraId="70381E76" w14:textId="77777777" w:rsidR="00154A03" w:rsidRPr="00EC76D5" w:rsidRDefault="00154A03" w:rsidP="00154A03">
      <w:pPr>
        <w:pStyle w:val="Code"/>
      </w:pPr>
      <w:r w:rsidRPr="00EC76D5">
        <w:t>package c_compiler;</w:t>
      </w:r>
    </w:p>
    <w:p w14:paraId="33F57932" w14:textId="77777777" w:rsidR="00154A03" w:rsidRPr="00EC76D5" w:rsidRDefault="00154A03" w:rsidP="00154A03">
      <w:pPr>
        <w:pStyle w:val="Code"/>
      </w:pPr>
      <w:r w:rsidRPr="00EC76D5">
        <w:t>import java.io.*;</w:t>
      </w:r>
    </w:p>
    <w:p w14:paraId="6B375565" w14:textId="77777777" w:rsidR="00154A03" w:rsidRPr="00EC76D5" w:rsidRDefault="00154A03" w:rsidP="00154A03">
      <w:pPr>
        <w:pStyle w:val="Code"/>
      </w:pPr>
      <w:r w:rsidRPr="00EC76D5">
        <w:t>import java.math.*;</w:t>
      </w:r>
    </w:p>
    <w:p w14:paraId="44D3E28D" w14:textId="77777777" w:rsidR="00154A03" w:rsidRPr="00EC76D5" w:rsidRDefault="00154A03" w:rsidP="00154A03">
      <w:pPr>
        <w:pStyle w:val="Code"/>
      </w:pPr>
      <w:r w:rsidRPr="00EC76D5">
        <w:t>import java.util.*;</w:t>
      </w:r>
    </w:p>
    <w:p w14:paraId="0FA71391" w14:textId="77777777" w:rsidR="00154A03" w:rsidRPr="00EC76D5" w:rsidRDefault="00154A03" w:rsidP="00154A03">
      <w:pPr>
        <w:pStyle w:val="Code"/>
      </w:pPr>
    </w:p>
    <w:p w14:paraId="17A65B13" w14:textId="77777777" w:rsidR="00154A03" w:rsidRPr="00EC76D5" w:rsidRDefault="00154A03" w:rsidP="00154A03">
      <w:pPr>
        <w:pStyle w:val="Code"/>
      </w:pPr>
      <w:r w:rsidRPr="00EC76D5">
        <w:t>public class Symbol {</w:t>
      </w:r>
    </w:p>
    <w:p w14:paraId="6400A09F" w14:textId="77777777" w:rsidR="00154A03" w:rsidRPr="00EC76D5" w:rsidRDefault="00154A03" w:rsidP="00154A03">
      <w:pPr>
        <w:pStyle w:val="Code"/>
      </w:pPr>
      <w:r w:rsidRPr="00EC76D5">
        <w:t xml:space="preserve">  private static enum Status {Variable, Parameter, Temporary, Solid};</w:t>
      </w:r>
    </w:p>
    <w:p w14:paraId="071EE0DC" w14:textId="77777777" w:rsidR="00154A03" w:rsidRPr="00EC76D5" w:rsidRDefault="00154A03" w:rsidP="00154A03">
      <w:pPr>
        <w:pStyle w:val="Code"/>
      </w:pPr>
      <w:r w:rsidRPr="00EC76D5">
        <w:t xml:space="preserve">  private Status m_status;</w:t>
      </w:r>
    </w:p>
    <w:p w14:paraId="46A51D61" w14:textId="77777777" w:rsidR="00154A03" w:rsidRPr="00EC76D5" w:rsidRDefault="00154A03" w:rsidP="00154A03">
      <w:pPr>
        <w:pStyle w:val="Code"/>
      </w:pPr>
      <w:r w:rsidRPr="00EC76D5">
        <w:t xml:space="preserve">  </w:t>
      </w:r>
    </w:p>
    <w:p w14:paraId="4764FAB0" w14:textId="77777777" w:rsidR="00154A03" w:rsidRPr="00EC76D5" w:rsidRDefault="00154A03" w:rsidP="00154A03">
      <w:pPr>
        <w:pStyle w:val="Code"/>
      </w:pPr>
      <w:r w:rsidRPr="00EC76D5">
        <w:t xml:space="preserve">  protected String m_name, m_uniqueName;</w:t>
      </w:r>
    </w:p>
    <w:p w14:paraId="07F213B9" w14:textId="77777777" w:rsidR="00154A03" w:rsidRPr="00EC76D5" w:rsidRDefault="00154A03" w:rsidP="00154A03">
      <w:pPr>
        <w:pStyle w:val="Code"/>
      </w:pPr>
      <w:r w:rsidRPr="00EC76D5">
        <w:t xml:space="preserve">  private Storage m_storage;</w:t>
      </w:r>
    </w:p>
    <w:p w14:paraId="6CEB5541" w14:textId="77777777" w:rsidR="00154A03" w:rsidRPr="00EC76D5" w:rsidRDefault="00154A03" w:rsidP="00154A03">
      <w:pPr>
        <w:pStyle w:val="Code"/>
      </w:pPr>
      <w:r w:rsidRPr="00EC76D5">
        <w:t xml:space="preserve">  protected Type m_type;</w:t>
      </w:r>
    </w:p>
    <w:p w14:paraId="1B328F88" w14:textId="77777777" w:rsidR="00154A03" w:rsidRPr="00EC76D5" w:rsidRDefault="00154A03" w:rsidP="00154A03">
      <w:pPr>
        <w:pStyle w:val="Code"/>
      </w:pPr>
      <w:r w:rsidRPr="00EC76D5">
        <w:t xml:space="preserve">  protected Object m_value;  </w:t>
      </w:r>
    </w:p>
    <w:p w14:paraId="66EAB0FA" w14:textId="77777777" w:rsidR="0063770B" w:rsidRPr="00EC76D5" w:rsidRDefault="0063770B" w:rsidP="00154A03">
      <w:pPr>
        <w:pStyle w:val="Code"/>
      </w:pPr>
      <w:r w:rsidRPr="00EC76D5">
        <w:t xml:space="preserve">  private int m_offset, m_entryPoint;</w:t>
      </w:r>
    </w:p>
    <w:p w14:paraId="42A90A26" w14:textId="615D54FB" w:rsidR="00154A03" w:rsidRPr="00EC76D5" w:rsidRDefault="00A27788" w:rsidP="00154A03">
      <w:pPr>
        <w:pStyle w:val="Code"/>
      </w:pPr>
      <w:r w:rsidRPr="00EC76D5">
        <w:tab/>
      </w:r>
      <w:r w:rsidR="00154A03" w:rsidRPr="00EC76D5">
        <w:t xml:space="preserve">  </w:t>
      </w:r>
    </w:p>
    <w:p w14:paraId="69F71E5B" w14:textId="77777777" w:rsidR="00154A03" w:rsidRPr="00EC76D5" w:rsidRDefault="00154A03" w:rsidP="00154A03">
      <w:pPr>
        <w:pStyle w:val="Code"/>
      </w:pPr>
      <w:r w:rsidRPr="00EC76D5">
        <w:t xml:space="preserve">  private Symbol m_addressSymbol;</w:t>
      </w:r>
    </w:p>
    <w:p w14:paraId="48547EFF" w14:textId="77777777" w:rsidR="00154A03" w:rsidRPr="00EC76D5" w:rsidRDefault="00154A03" w:rsidP="00154A03">
      <w:pPr>
        <w:pStyle w:val="Code"/>
      </w:pPr>
      <w:r w:rsidRPr="00EC76D5">
        <w:t xml:space="preserve">  private int m_addressOffset;</w:t>
      </w:r>
    </w:p>
    <w:p w14:paraId="6C98D2BA" w14:textId="77777777" w:rsidR="00154A03" w:rsidRPr="00EC76D5" w:rsidRDefault="00154A03" w:rsidP="00154A03">
      <w:pPr>
        <w:pStyle w:val="Code"/>
      </w:pPr>
    </w:p>
    <w:p w14:paraId="3DD91E75" w14:textId="77777777" w:rsidR="00154A03" w:rsidRPr="00EC76D5" w:rsidRDefault="00154A03" w:rsidP="00154A03">
      <w:pPr>
        <w:pStyle w:val="Code"/>
      </w:pPr>
      <w:r w:rsidRPr="00EC76D5">
        <w:t xml:space="preserve">  private Symbol m_parentSymbol;</w:t>
      </w:r>
    </w:p>
    <w:p w14:paraId="4D725621" w14:textId="77777777" w:rsidR="00154A03" w:rsidRPr="00EC76D5" w:rsidRDefault="00154A03" w:rsidP="00154A03">
      <w:pPr>
        <w:pStyle w:val="Code"/>
      </w:pPr>
      <w:r w:rsidRPr="00EC76D5">
        <w:t xml:space="preserve">  private Set&lt;Symbol&gt; m_childSymbolSet = new ListSet&lt;&gt;();</w:t>
      </w:r>
    </w:p>
    <w:p w14:paraId="365F11D8" w14:textId="77777777" w:rsidR="00154A03" w:rsidRPr="00EC76D5" w:rsidRDefault="00154A03" w:rsidP="00154A03">
      <w:pPr>
        <w:pStyle w:val="Code"/>
      </w:pPr>
      <w:r w:rsidRPr="00EC76D5">
        <w:t xml:space="preserve">  private boolean m_referred;</w:t>
      </w:r>
    </w:p>
    <w:p w14:paraId="783C6DD9" w14:textId="77777777" w:rsidR="00154A03" w:rsidRPr="00EC76D5" w:rsidRDefault="00154A03" w:rsidP="00154A03">
      <w:pPr>
        <w:pStyle w:val="Code"/>
      </w:pPr>
      <w:r w:rsidRPr="00EC76D5">
        <w:t xml:space="preserve">  </w:t>
      </w:r>
    </w:p>
    <w:p w14:paraId="414F0AA1" w14:textId="77777777" w:rsidR="00154A03" w:rsidRPr="00EC76D5" w:rsidRDefault="00154A03" w:rsidP="00154A03">
      <w:pPr>
        <w:pStyle w:val="Code"/>
      </w:pPr>
      <w:r w:rsidRPr="00EC76D5">
        <w:t xml:space="preserve">  private List&lt;Byte&gt; m_byteList;</w:t>
      </w:r>
    </w:p>
    <w:p w14:paraId="10579271" w14:textId="77777777" w:rsidR="00154A03" w:rsidRPr="00EC76D5" w:rsidRDefault="00154A03" w:rsidP="00154A03">
      <w:pPr>
        <w:pStyle w:val="Code"/>
      </w:pPr>
      <w:r w:rsidRPr="00EC76D5">
        <w:t xml:space="preserve">  private List&lt;String&gt; m_textList;</w:t>
      </w:r>
    </w:p>
    <w:p w14:paraId="0A99A543" w14:textId="77777777" w:rsidR="00154A03" w:rsidRPr="00EC76D5" w:rsidRDefault="00154A03" w:rsidP="00154A03">
      <w:pPr>
        <w:pStyle w:val="Code"/>
      </w:pPr>
      <w:r w:rsidRPr="00EC76D5">
        <w:t xml:space="preserve">  private Map&lt;Integer,String&gt; m_accessMap;</w:t>
      </w:r>
    </w:p>
    <w:p w14:paraId="4365B542" w14:textId="77777777" w:rsidR="00154A03" w:rsidRPr="00EC76D5" w:rsidRDefault="00154A03" w:rsidP="00154A03">
      <w:pPr>
        <w:pStyle w:val="Code"/>
      </w:pPr>
      <w:r w:rsidRPr="00EC76D5">
        <w:t xml:space="preserve">  private Map&lt;Integer,String&gt; m_callMap;</w:t>
      </w:r>
    </w:p>
    <w:p w14:paraId="2FE78E7A" w14:textId="77777777" w:rsidR="00154A03" w:rsidRPr="00EC76D5" w:rsidRDefault="00154A03" w:rsidP="00154A03">
      <w:pPr>
        <w:pStyle w:val="Code"/>
      </w:pPr>
      <w:r w:rsidRPr="00EC76D5">
        <w:t xml:space="preserve">  private Set&lt;Integer&gt; m_returnSet;</w:t>
      </w:r>
    </w:p>
    <w:p w14:paraId="6151AE91" w14:textId="77777777" w:rsidR="00154A03" w:rsidRPr="00EC76D5" w:rsidRDefault="00154A03" w:rsidP="00154A03">
      <w:pPr>
        <w:pStyle w:val="Code"/>
      </w:pPr>
      <w:r w:rsidRPr="00EC76D5">
        <w:t xml:space="preserve">  private Map&lt;Integer,Integer&gt; m_byteToTextMap;</w:t>
      </w:r>
    </w:p>
    <w:p w14:paraId="15A2DF1F" w14:textId="77777777" w:rsidR="00154A03" w:rsidRPr="00EC76D5" w:rsidRDefault="00154A03" w:rsidP="00154A03">
      <w:pPr>
        <w:pStyle w:val="Code"/>
      </w:pPr>
      <w:r w:rsidRPr="00EC76D5">
        <w:t xml:space="preserve">  </w:t>
      </w:r>
    </w:p>
    <w:p w14:paraId="24567810" w14:textId="77777777" w:rsidR="00154A03" w:rsidRPr="00EC76D5" w:rsidRDefault="00154A03" w:rsidP="00154A03">
      <w:pPr>
        <w:pStyle w:val="Code"/>
      </w:pPr>
      <w:r w:rsidRPr="00EC76D5">
        <w:t xml:space="preserve">  public Symbol() {</w:t>
      </w:r>
    </w:p>
    <w:p w14:paraId="2448C273" w14:textId="77777777" w:rsidR="00154A03" w:rsidRPr="00EC76D5" w:rsidRDefault="00154A03" w:rsidP="00154A03">
      <w:pPr>
        <w:pStyle w:val="Code"/>
      </w:pPr>
      <w:r w:rsidRPr="00EC76D5">
        <w:t xml:space="preserve">    // Empty.</w:t>
      </w:r>
    </w:p>
    <w:p w14:paraId="165877F1" w14:textId="77777777" w:rsidR="00154A03" w:rsidRPr="00EC76D5" w:rsidRDefault="00154A03" w:rsidP="00154A03">
      <w:pPr>
        <w:pStyle w:val="Code"/>
      </w:pPr>
      <w:r w:rsidRPr="00EC76D5">
        <w:t xml:space="preserve">  }</w:t>
      </w:r>
    </w:p>
    <w:p w14:paraId="5AFE1AF0" w14:textId="77777777" w:rsidR="00154A03" w:rsidRPr="00EC76D5" w:rsidRDefault="00154A03" w:rsidP="00154A03">
      <w:pPr>
        <w:pStyle w:val="Code"/>
      </w:pPr>
    </w:p>
    <w:p w14:paraId="615C407A" w14:textId="77777777" w:rsidR="00154A03" w:rsidRPr="00EC76D5" w:rsidRDefault="00154A03" w:rsidP="00154A03">
      <w:pPr>
        <w:pStyle w:val="Code"/>
      </w:pPr>
      <w:r w:rsidRPr="00EC76D5">
        <w:t xml:space="preserve">  private Symbol(Status status, String name, boolean external, Storage storage,</w:t>
      </w:r>
    </w:p>
    <w:p w14:paraId="2B22799D" w14:textId="77777777" w:rsidR="00154A03" w:rsidRPr="00EC76D5" w:rsidRDefault="00154A03" w:rsidP="00154A03">
      <w:pPr>
        <w:pStyle w:val="Code"/>
      </w:pPr>
      <w:r w:rsidRPr="00EC76D5">
        <w:t xml:space="preserve">                 Type type, Object value, List&lt;Byte&gt; byteList,</w:t>
      </w:r>
    </w:p>
    <w:p w14:paraId="64A04816" w14:textId="77777777" w:rsidR="00154A03" w:rsidRPr="00EC76D5" w:rsidRDefault="00154A03" w:rsidP="00154A03">
      <w:pPr>
        <w:pStyle w:val="Code"/>
      </w:pPr>
      <w:r w:rsidRPr="00EC76D5">
        <w:t xml:space="preserve">                 Map&lt;Integer,String&gt; accessMap, Map&lt;Integer,String&gt; callMap,</w:t>
      </w:r>
    </w:p>
    <w:p w14:paraId="73FA5BD7" w14:textId="77777777" w:rsidR="00154A03" w:rsidRPr="00EC76D5" w:rsidRDefault="00154A03" w:rsidP="00154A03">
      <w:pPr>
        <w:pStyle w:val="Code"/>
      </w:pPr>
      <w:r w:rsidRPr="00EC76D5">
        <w:t xml:space="preserve">                 Set&lt;Integer&gt; returnSet, Map&lt;Integer,Integer&gt; byteToTextMap,</w:t>
      </w:r>
    </w:p>
    <w:p w14:paraId="66A23DDD" w14:textId="77777777" w:rsidR="00154A03" w:rsidRPr="00EC76D5" w:rsidRDefault="00154A03" w:rsidP="00154A03">
      <w:pPr>
        <w:pStyle w:val="Code"/>
      </w:pPr>
      <w:r w:rsidRPr="00EC76D5">
        <w:t xml:space="preserve">                 List&lt;String&gt; textList) {</w:t>
      </w:r>
    </w:p>
    <w:p w14:paraId="792C43BD" w14:textId="77777777" w:rsidR="00154A03" w:rsidRPr="00EC76D5" w:rsidRDefault="00154A03" w:rsidP="00154A03">
      <w:pPr>
        <w:pStyle w:val="Code"/>
      </w:pPr>
      <w:r w:rsidRPr="00EC76D5">
        <w:t xml:space="preserve">    m_status = status;</w:t>
      </w:r>
    </w:p>
    <w:p w14:paraId="322F9E8D" w14:textId="77777777" w:rsidR="00154A03" w:rsidRPr="00EC76D5" w:rsidRDefault="00154A03" w:rsidP="00154A03">
      <w:pPr>
        <w:pStyle w:val="Code"/>
      </w:pPr>
      <w:r w:rsidRPr="00EC76D5">
        <w:t xml:space="preserve">    m_name = name;</w:t>
      </w:r>
    </w:p>
    <w:p w14:paraId="67E2487C" w14:textId="77777777" w:rsidR="00154A03" w:rsidRPr="00EC76D5" w:rsidRDefault="00154A03" w:rsidP="00154A03">
      <w:pPr>
        <w:pStyle w:val="Code"/>
      </w:pPr>
      <w:r w:rsidRPr="00EC76D5">
        <w:t xml:space="preserve">    m_storage = storage;</w:t>
      </w:r>
    </w:p>
    <w:p w14:paraId="6F039EE7" w14:textId="77777777" w:rsidR="00154A03" w:rsidRPr="00EC76D5" w:rsidRDefault="00154A03" w:rsidP="00154A03">
      <w:pPr>
        <w:pStyle w:val="Code"/>
      </w:pPr>
      <w:r w:rsidRPr="00EC76D5">
        <w:t xml:space="preserve">    m_type = type;</w:t>
      </w:r>
    </w:p>
    <w:p w14:paraId="78F3E64C" w14:textId="77777777" w:rsidR="00154A03" w:rsidRPr="00EC76D5" w:rsidRDefault="00154A03" w:rsidP="00154A03">
      <w:pPr>
        <w:pStyle w:val="Code"/>
      </w:pPr>
      <w:r w:rsidRPr="00EC76D5">
        <w:t xml:space="preserve">    m_value = value;</w:t>
      </w:r>
    </w:p>
    <w:p w14:paraId="3FD6DE7B" w14:textId="77777777" w:rsidR="00154A03" w:rsidRPr="00EC76D5" w:rsidRDefault="00154A03" w:rsidP="00154A03">
      <w:pPr>
        <w:pStyle w:val="Code"/>
      </w:pPr>
      <w:r w:rsidRPr="00EC76D5">
        <w:t xml:space="preserve">    </w:t>
      </w:r>
    </w:p>
    <w:p w14:paraId="3121EBAD" w14:textId="77777777" w:rsidR="00154A03" w:rsidRPr="00EC76D5" w:rsidRDefault="00154A03" w:rsidP="00154A03">
      <w:pPr>
        <w:pStyle w:val="Code"/>
      </w:pPr>
      <w:r w:rsidRPr="00EC76D5">
        <w:t xml:space="preserve">    m_byteList = byteList;</w:t>
      </w:r>
    </w:p>
    <w:p w14:paraId="7D5B2143" w14:textId="77777777" w:rsidR="00154A03" w:rsidRPr="00EC76D5" w:rsidRDefault="00154A03" w:rsidP="00154A03">
      <w:pPr>
        <w:pStyle w:val="Code"/>
      </w:pPr>
      <w:r w:rsidRPr="00EC76D5">
        <w:t xml:space="preserve">    m_accessMap = accessMap;</w:t>
      </w:r>
    </w:p>
    <w:p w14:paraId="2C180A3E" w14:textId="77777777" w:rsidR="00154A03" w:rsidRPr="00EC76D5" w:rsidRDefault="00154A03" w:rsidP="00154A03">
      <w:pPr>
        <w:pStyle w:val="Code"/>
      </w:pPr>
      <w:r w:rsidRPr="00EC76D5">
        <w:t xml:space="preserve">    m_callMap = callMap;</w:t>
      </w:r>
    </w:p>
    <w:p w14:paraId="314DAC97" w14:textId="77777777" w:rsidR="00154A03" w:rsidRPr="00EC76D5" w:rsidRDefault="00154A03" w:rsidP="00154A03">
      <w:pPr>
        <w:pStyle w:val="Code"/>
      </w:pPr>
      <w:r w:rsidRPr="00EC76D5">
        <w:lastRenderedPageBreak/>
        <w:t xml:space="preserve">    m_returnSet = returnSet;</w:t>
      </w:r>
    </w:p>
    <w:p w14:paraId="0BE2DBF3" w14:textId="77777777" w:rsidR="00154A03" w:rsidRPr="00EC76D5" w:rsidRDefault="00154A03" w:rsidP="00154A03">
      <w:pPr>
        <w:pStyle w:val="Code"/>
      </w:pPr>
      <w:r w:rsidRPr="00EC76D5">
        <w:t xml:space="preserve">    m_byteToTextMap = byteToTextMap;</w:t>
      </w:r>
    </w:p>
    <w:p w14:paraId="191CAA82" w14:textId="77777777" w:rsidR="00154A03" w:rsidRPr="00EC76D5" w:rsidRDefault="00154A03" w:rsidP="00154A03">
      <w:pPr>
        <w:pStyle w:val="Code"/>
      </w:pPr>
      <w:r w:rsidRPr="00EC76D5">
        <w:t xml:space="preserve">    m_textList = textList;</w:t>
      </w:r>
    </w:p>
    <w:p w14:paraId="7BC5FDA9" w14:textId="77777777" w:rsidR="00154A03" w:rsidRPr="00EC76D5" w:rsidRDefault="00154A03" w:rsidP="00154A03">
      <w:pPr>
        <w:pStyle w:val="Code"/>
      </w:pPr>
    </w:p>
    <w:p w14:paraId="75A144B0" w14:textId="77777777" w:rsidR="00154A03" w:rsidRPr="00EC76D5" w:rsidRDefault="00154A03" w:rsidP="00154A03">
      <w:pPr>
        <w:pStyle w:val="Code"/>
      </w:pPr>
      <w:r w:rsidRPr="00EC76D5">
        <w:t xml:space="preserve">    if (m_name != null) {</w:t>
      </w:r>
    </w:p>
    <w:p w14:paraId="46D4FD5D" w14:textId="77777777" w:rsidR="00154A03" w:rsidRPr="00EC76D5" w:rsidRDefault="00154A03" w:rsidP="00154A03">
      <w:pPr>
        <w:pStyle w:val="Code"/>
      </w:pPr>
      <w:r w:rsidRPr="00EC76D5">
        <w:t xml:space="preserve">      if (external || m_name.endsWith(Main.NumberId)) {</w:t>
      </w:r>
    </w:p>
    <w:p w14:paraId="7408A223" w14:textId="77777777" w:rsidR="00154A03" w:rsidRPr="00EC76D5" w:rsidRDefault="00154A03" w:rsidP="00154A03">
      <w:pPr>
        <w:pStyle w:val="Code"/>
      </w:pPr>
      <w:r w:rsidRPr="00EC76D5">
        <w:t xml:space="preserve">        m_uniqueName = m_name;</w:t>
      </w:r>
    </w:p>
    <w:p w14:paraId="0A411241" w14:textId="77777777" w:rsidR="00154A03" w:rsidRPr="00EC76D5" w:rsidRDefault="00154A03" w:rsidP="00154A03">
      <w:pPr>
        <w:pStyle w:val="Code"/>
      </w:pPr>
      <w:r w:rsidRPr="00EC76D5">
        <w:t xml:space="preserve">      }</w:t>
      </w:r>
    </w:p>
    <w:p w14:paraId="7D65ECB3" w14:textId="77777777" w:rsidR="00154A03" w:rsidRPr="00EC76D5" w:rsidRDefault="00154A03" w:rsidP="00154A03">
      <w:pPr>
        <w:pStyle w:val="Code"/>
      </w:pPr>
      <w:r w:rsidRPr="00EC76D5">
        <w:t xml:space="preserve">      else {</w:t>
      </w:r>
    </w:p>
    <w:p w14:paraId="4A368BDC" w14:textId="77777777" w:rsidR="00154A03" w:rsidRPr="00EC76D5" w:rsidRDefault="00154A03" w:rsidP="00154A03">
      <w:pPr>
        <w:pStyle w:val="Code"/>
      </w:pPr>
      <w:r w:rsidRPr="00EC76D5">
        <w:t xml:space="preserve">        m_uniqueName = m_name + Main.FileMarker +</w:t>
      </w:r>
    </w:p>
    <w:p w14:paraId="29A04214" w14:textId="77777777" w:rsidR="00154A03" w:rsidRPr="00EC76D5" w:rsidRDefault="00154A03" w:rsidP="00154A03">
      <w:pPr>
        <w:pStyle w:val="Code"/>
      </w:pPr>
      <w:r w:rsidRPr="00EC76D5">
        <w:t xml:space="preserve">                       String.valueOf(Main.CurrentTable.getTableId());</w:t>
      </w:r>
    </w:p>
    <w:p w14:paraId="0413B3DD" w14:textId="77777777" w:rsidR="00154A03" w:rsidRPr="00EC76D5" w:rsidRDefault="00154A03" w:rsidP="00154A03">
      <w:pPr>
        <w:pStyle w:val="Code"/>
      </w:pPr>
      <w:r w:rsidRPr="00EC76D5">
        <w:t xml:space="preserve">      }</w:t>
      </w:r>
    </w:p>
    <w:p w14:paraId="02E7DA6A" w14:textId="77777777" w:rsidR="00154A03" w:rsidRPr="00EC76D5" w:rsidRDefault="00154A03" w:rsidP="00154A03">
      <w:pPr>
        <w:pStyle w:val="Code"/>
      </w:pPr>
      <w:r w:rsidRPr="00EC76D5">
        <w:t xml:space="preserve">    }</w:t>
      </w:r>
    </w:p>
    <w:p w14:paraId="13B2BFAB" w14:textId="77777777" w:rsidR="00154A03" w:rsidRPr="00EC76D5" w:rsidRDefault="00154A03" w:rsidP="00154A03">
      <w:pPr>
        <w:pStyle w:val="Code"/>
      </w:pPr>
      <w:r w:rsidRPr="00EC76D5">
        <w:t xml:space="preserve">  }</w:t>
      </w:r>
    </w:p>
    <w:p w14:paraId="4B6FCE93" w14:textId="77777777" w:rsidR="00154A03" w:rsidRPr="00EC76D5" w:rsidRDefault="00154A03" w:rsidP="00154A03">
      <w:pPr>
        <w:pStyle w:val="Code"/>
      </w:pPr>
    </w:p>
    <w:p w14:paraId="1B54CAE0" w14:textId="77777777" w:rsidR="00154A03" w:rsidRPr="00EC76D5" w:rsidRDefault="00154A03" w:rsidP="00154A03">
      <w:pPr>
        <w:pStyle w:val="Code"/>
      </w:pPr>
      <w:r w:rsidRPr="00EC76D5">
        <w:t xml:space="preserve">  public static Symbol createOffsetSymbol(Symbol symbol) {</w:t>
      </w:r>
    </w:p>
    <w:p w14:paraId="1EF7B550" w14:textId="77777777" w:rsidR="00154A03" w:rsidRPr="00EC76D5" w:rsidRDefault="00154A03" w:rsidP="00154A03">
      <w:pPr>
        <w:pStyle w:val="Code"/>
      </w:pPr>
      <w:r w:rsidRPr="00EC76D5">
        <w:t xml:space="preserve">    Symbol offsetSymbol =</w:t>
      </w:r>
    </w:p>
    <w:p w14:paraId="1FF391E9" w14:textId="77777777" w:rsidR="00154A03" w:rsidRPr="00EC76D5" w:rsidRDefault="00154A03" w:rsidP="00154A03">
      <w:pPr>
        <w:pStyle w:val="Code"/>
      </w:pPr>
      <w:r w:rsidRPr="00EC76D5">
        <w:t xml:space="preserve">      new Symbol(Status.Variable, symbol.m_name, false, Storage.Auto,</w:t>
      </w:r>
    </w:p>
    <w:p w14:paraId="5E3154EF" w14:textId="77777777" w:rsidR="00154A03" w:rsidRPr="00EC76D5" w:rsidRDefault="00154A03" w:rsidP="00154A03">
      <w:pPr>
        <w:pStyle w:val="Code"/>
      </w:pPr>
      <w:r w:rsidRPr="00EC76D5">
        <w:t xml:space="preserve">                 symbol.m_type, null, null, null, null, null, null, null);</w:t>
      </w:r>
    </w:p>
    <w:p w14:paraId="259444FE" w14:textId="77777777" w:rsidR="00154A03" w:rsidRPr="00EC76D5" w:rsidRDefault="00154A03" w:rsidP="00154A03">
      <w:pPr>
        <w:pStyle w:val="Code"/>
      </w:pPr>
      <w:r w:rsidRPr="00EC76D5">
        <w:t xml:space="preserve">    offsetSymbol.m_offset = symbol.m_offset;</w:t>
      </w:r>
    </w:p>
    <w:p w14:paraId="44279AE4" w14:textId="77777777" w:rsidR="00154A03" w:rsidRPr="00EC76D5" w:rsidRDefault="00154A03" w:rsidP="00154A03">
      <w:pPr>
        <w:pStyle w:val="Code"/>
      </w:pPr>
      <w:r w:rsidRPr="00EC76D5">
        <w:t xml:space="preserve">    return offsetSymbol;</w:t>
      </w:r>
    </w:p>
    <w:p w14:paraId="3E6DF5C5" w14:textId="77777777" w:rsidR="00154A03" w:rsidRPr="00EC76D5" w:rsidRDefault="00154A03" w:rsidP="00154A03">
      <w:pPr>
        <w:pStyle w:val="Code"/>
      </w:pPr>
      <w:r w:rsidRPr="00EC76D5">
        <w:t xml:space="preserve">  }</w:t>
      </w:r>
    </w:p>
    <w:p w14:paraId="1B7A5159" w14:textId="77777777" w:rsidR="00154A03" w:rsidRPr="00EC76D5" w:rsidRDefault="00154A03" w:rsidP="00154A03">
      <w:pPr>
        <w:pStyle w:val="Code"/>
      </w:pPr>
      <w:r w:rsidRPr="00EC76D5">
        <w:t xml:space="preserve">  </w:t>
      </w:r>
    </w:p>
    <w:p w14:paraId="3E8F8173" w14:textId="77777777" w:rsidR="00154A03" w:rsidRPr="00EC76D5" w:rsidRDefault="00154A03" w:rsidP="00154A03">
      <w:pPr>
        <w:pStyle w:val="Code"/>
      </w:pPr>
      <w:r w:rsidRPr="00EC76D5">
        <w:t xml:space="preserve">  public static Symbol createVariableSymbol(String name, boolean external,</w:t>
      </w:r>
    </w:p>
    <w:p w14:paraId="2265E282" w14:textId="77777777" w:rsidR="00154A03" w:rsidRPr="00EC76D5" w:rsidRDefault="00154A03" w:rsidP="00154A03">
      <w:pPr>
        <w:pStyle w:val="Code"/>
      </w:pPr>
      <w:r w:rsidRPr="00EC76D5">
        <w:t xml:space="preserve">                                     Storage storage, Type type,Object value){</w:t>
      </w:r>
    </w:p>
    <w:p w14:paraId="39AF64E0" w14:textId="77777777" w:rsidR="00154A03" w:rsidRPr="00EC76D5" w:rsidRDefault="00154A03" w:rsidP="00154A03">
      <w:pPr>
        <w:pStyle w:val="Code"/>
      </w:pPr>
      <w:r w:rsidRPr="00EC76D5">
        <w:t xml:space="preserve">    if (!type.isFunction() &amp;&amp; (storage == Storage.Static)) {</w:t>
      </w:r>
    </w:p>
    <w:p w14:paraId="18BDC270" w14:textId="77777777" w:rsidR="00154A03" w:rsidRPr="00EC76D5" w:rsidRDefault="00154A03" w:rsidP="00154A03">
      <w:pPr>
        <w:pStyle w:val="Code"/>
      </w:pPr>
      <w:r w:rsidRPr="00EC76D5">
        <w:t xml:space="preserve">      List&lt;Byte&gt; byteList = new LinkedList&lt;&gt;();</w:t>
      </w:r>
    </w:p>
    <w:p w14:paraId="42D90D17" w14:textId="77777777" w:rsidR="00154A03" w:rsidRPr="00EC76D5" w:rsidRDefault="00154A03" w:rsidP="00154A03">
      <w:pPr>
        <w:pStyle w:val="Code"/>
      </w:pPr>
      <w:r w:rsidRPr="00EC76D5">
        <w:t xml:space="preserve">      Map&lt;Integer,String&gt; accessMap = new ListMap&lt;&gt;();</w:t>
      </w:r>
    </w:p>
    <w:p w14:paraId="1BD8135C" w14:textId="77777777" w:rsidR="00154A03" w:rsidRPr="00EC76D5" w:rsidRDefault="00154A03" w:rsidP="00154A03">
      <w:pPr>
        <w:pStyle w:val="Code"/>
      </w:pPr>
      <w:r w:rsidRPr="00EC76D5">
        <w:t xml:space="preserve">      List&lt;String&gt; textList = new LinkedList&lt;&gt;();</w:t>
      </w:r>
    </w:p>
    <w:p w14:paraId="4B6B6865" w14:textId="77777777" w:rsidR="00154A03" w:rsidRPr="00EC76D5" w:rsidRDefault="00154A03" w:rsidP="00154A03">
      <w:pPr>
        <w:pStyle w:val="Code"/>
      </w:pPr>
      <w:r w:rsidRPr="00EC76D5">
        <w:t xml:space="preserve">      </w:t>
      </w:r>
    </w:p>
    <w:p w14:paraId="7290B877" w14:textId="77777777" w:rsidR="00154A03" w:rsidRPr="00EC76D5" w:rsidRDefault="00154A03" w:rsidP="00154A03">
      <w:pPr>
        <w:pStyle w:val="Code"/>
      </w:pPr>
      <w:r w:rsidRPr="00EC76D5">
        <w:t xml:space="preserve">      if (value != null) {</w:t>
      </w:r>
    </w:p>
    <w:p w14:paraId="35019BE7" w14:textId="77777777" w:rsidR="00154A03" w:rsidRPr="00EC76D5" w:rsidRDefault="00154A03" w:rsidP="00154A03">
      <w:pPr>
        <w:pStyle w:val="Code"/>
      </w:pPr>
      <w:r w:rsidRPr="00EC76D5">
        <w:t xml:space="preserve">        GenerateInitializerStatic.generateByteTextList</w:t>
      </w:r>
    </w:p>
    <w:p w14:paraId="19C6AB56" w14:textId="77777777" w:rsidR="00154A03" w:rsidRPr="00EC76D5" w:rsidRDefault="00154A03" w:rsidP="00154A03">
      <w:pPr>
        <w:pStyle w:val="Code"/>
      </w:pPr>
      <w:r w:rsidRPr="00EC76D5">
        <w:t xml:space="preserve">                                  (type, value, byteList, accessMap, textList);</w:t>
      </w:r>
    </w:p>
    <w:p w14:paraId="75A7C17B" w14:textId="77777777" w:rsidR="00154A03" w:rsidRPr="00EC76D5" w:rsidRDefault="00154A03" w:rsidP="00154A03">
      <w:pPr>
        <w:pStyle w:val="Code"/>
      </w:pPr>
      <w:r w:rsidRPr="00EC76D5">
        <w:t xml:space="preserve">      }</w:t>
      </w:r>
    </w:p>
    <w:p w14:paraId="3FB67136" w14:textId="77777777" w:rsidR="00154A03" w:rsidRPr="00EC76D5" w:rsidRDefault="00154A03" w:rsidP="00154A03">
      <w:pPr>
        <w:pStyle w:val="Code"/>
      </w:pPr>
      <w:r w:rsidRPr="00EC76D5">
        <w:t xml:space="preserve">      else {</w:t>
      </w:r>
    </w:p>
    <w:p w14:paraId="55220340" w14:textId="77777777" w:rsidR="00154A03" w:rsidRPr="00EC76D5" w:rsidRDefault="00154A03" w:rsidP="00154A03">
      <w:pPr>
        <w:pStyle w:val="Code"/>
      </w:pPr>
      <w:r w:rsidRPr="00EC76D5">
        <w:t xml:space="preserve">        GenerateInitializerStatic.generateZeroByteTextList</w:t>
      </w:r>
    </w:p>
    <w:p w14:paraId="14E397E7" w14:textId="77777777" w:rsidR="00154A03" w:rsidRPr="00EC76D5" w:rsidRDefault="00154A03" w:rsidP="00154A03">
      <w:pPr>
        <w:pStyle w:val="Code"/>
      </w:pPr>
      <w:r w:rsidRPr="00EC76D5">
        <w:t xml:space="preserve">                                  (type.getSize(), byteList, textList);</w:t>
      </w:r>
    </w:p>
    <w:p w14:paraId="7A4730BC" w14:textId="77777777" w:rsidR="00154A03" w:rsidRPr="00EC76D5" w:rsidRDefault="00154A03" w:rsidP="00154A03">
      <w:pPr>
        <w:pStyle w:val="Code"/>
      </w:pPr>
      <w:r w:rsidRPr="00EC76D5">
        <w:t xml:space="preserve">      }</w:t>
      </w:r>
    </w:p>
    <w:p w14:paraId="1825A8DD" w14:textId="77777777" w:rsidR="00154A03" w:rsidRPr="00EC76D5" w:rsidRDefault="00154A03" w:rsidP="00154A03">
      <w:pPr>
        <w:pStyle w:val="Code"/>
      </w:pPr>
      <w:r w:rsidRPr="00EC76D5">
        <w:t xml:space="preserve">      </w:t>
      </w:r>
    </w:p>
    <w:p w14:paraId="77CBF6D4" w14:textId="77777777" w:rsidR="00154A03" w:rsidRPr="00EC76D5" w:rsidRDefault="00154A03" w:rsidP="00154A03">
      <w:pPr>
        <w:pStyle w:val="Code"/>
      </w:pPr>
      <w:r w:rsidRPr="00EC76D5">
        <w:t xml:space="preserve">      textList.add(0, name + ":");</w:t>
      </w:r>
    </w:p>
    <w:p w14:paraId="66C92D55" w14:textId="77777777" w:rsidR="00154A03" w:rsidRPr="00EC76D5" w:rsidRDefault="00154A03" w:rsidP="00154A03">
      <w:pPr>
        <w:pStyle w:val="Code"/>
      </w:pPr>
      <w:r w:rsidRPr="00EC76D5">
        <w:t xml:space="preserve">      Symbol symbol =</w:t>
      </w:r>
    </w:p>
    <w:p w14:paraId="4EDCFBB5" w14:textId="77777777" w:rsidR="00154A03" w:rsidRPr="00EC76D5" w:rsidRDefault="00154A03" w:rsidP="00154A03">
      <w:pPr>
        <w:pStyle w:val="Code"/>
      </w:pPr>
      <w:r w:rsidRPr="00EC76D5">
        <w:t xml:space="preserve">        new Symbol(Status.Variable, name, external, storage, type, value,</w:t>
      </w:r>
    </w:p>
    <w:p w14:paraId="0EB122D4" w14:textId="77777777" w:rsidR="00154A03" w:rsidRPr="00EC76D5" w:rsidRDefault="00154A03" w:rsidP="00154A03">
      <w:pPr>
        <w:pStyle w:val="Code"/>
      </w:pPr>
      <w:r w:rsidRPr="00EC76D5">
        <w:t xml:space="preserve">                   byteList, accessMap, null, null, null, textList);</w:t>
      </w:r>
    </w:p>
    <w:p w14:paraId="3C91CAD9" w14:textId="77777777" w:rsidR="00154A03" w:rsidRPr="00EC76D5" w:rsidRDefault="00154A03" w:rsidP="00154A03">
      <w:pPr>
        <w:pStyle w:val="Code"/>
      </w:pPr>
      <w:r w:rsidRPr="00EC76D5">
        <w:t xml:space="preserve">      Main.GlobalSet.add(symbol);</w:t>
      </w:r>
    </w:p>
    <w:p w14:paraId="401FCAA3" w14:textId="77777777" w:rsidR="00154A03" w:rsidRPr="00EC76D5" w:rsidRDefault="00154A03" w:rsidP="00154A03">
      <w:pPr>
        <w:pStyle w:val="Code"/>
      </w:pPr>
      <w:r w:rsidRPr="00EC76D5">
        <w:t xml:space="preserve">      return symbol;</w:t>
      </w:r>
    </w:p>
    <w:p w14:paraId="1EADA6F5" w14:textId="77777777" w:rsidR="00154A03" w:rsidRPr="00EC76D5" w:rsidRDefault="00154A03" w:rsidP="00154A03">
      <w:pPr>
        <w:pStyle w:val="Code"/>
      </w:pPr>
      <w:r w:rsidRPr="00EC76D5">
        <w:t xml:space="preserve">    }</w:t>
      </w:r>
    </w:p>
    <w:p w14:paraId="06EAD362" w14:textId="77777777" w:rsidR="00154A03" w:rsidRPr="00EC76D5" w:rsidRDefault="00154A03" w:rsidP="00154A03">
      <w:pPr>
        <w:pStyle w:val="Code"/>
      </w:pPr>
      <w:r w:rsidRPr="00EC76D5">
        <w:t xml:space="preserve">    else {</w:t>
      </w:r>
    </w:p>
    <w:p w14:paraId="79BC09ED" w14:textId="77777777" w:rsidR="00154A03" w:rsidRPr="00EC76D5" w:rsidRDefault="00154A03" w:rsidP="00154A03">
      <w:pPr>
        <w:pStyle w:val="Code"/>
      </w:pPr>
      <w:r w:rsidRPr="00EC76D5">
        <w:t xml:space="preserve">      return (new Symbol(Status.Variable, name, external, storage, type, value,</w:t>
      </w:r>
    </w:p>
    <w:p w14:paraId="3DD5B332" w14:textId="77777777" w:rsidR="00154A03" w:rsidRPr="00EC76D5" w:rsidRDefault="00154A03" w:rsidP="00154A03">
      <w:pPr>
        <w:pStyle w:val="Code"/>
      </w:pPr>
      <w:r w:rsidRPr="00EC76D5">
        <w:t xml:space="preserve">                         null, null, null, null, null, null));</w:t>
      </w:r>
    </w:p>
    <w:p w14:paraId="4A4866CC" w14:textId="77777777" w:rsidR="00154A03" w:rsidRPr="00EC76D5" w:rsidRDefault="00154A03" w:rsidP="00154A03">
      <w:pPr>
        <w:pStyle w:val="Code"/>
      </w:pPr>
      <w:r w:rsidRPr="00EC76D5">
        <w:t xml:space="preserve">    }</w:t>
      </w:r>
    </w:p>
    <w:p w14:paraId="569C6D96" w14:textId="77777777" w:rsidR="00154A03" w:rsidRPr="00EC76D5" w:rsidRDefault="00154A03" w:rsidP="00154A03">
      <w:pPr>
        <w:pStyle w:val="Code"/>
      </w:pPr>
      <w:r w:rsidRPr="00EC76D5">
        <w:t xml:space="preserve">  }</w:t>
      </w:r>
    </w:p>
    <w:p w14:paraId="4A24E64A" w14:textId="77777777" w:rsidR="00154A03" w:rsidRPr="00EC76D5" w:rsidRDefault="00154A03" w:rsidP="00154A03">
      <w:pPr>
        <w:pStyle w:val="Code"/>
      </w:pPr>
    </w:p>
    <w:p w14:paraId="04A373B6" w14:textId="77777777" w:rsidR="00154A03" w:rsidRPr="00EC76D5" w:rsidRDefault="00154A03" w:rsidP="00154A03">
      <w:pPr>
        <w:pStyle w:val="Code"/>
      </w:pPr>
      <w:r w:rsidRPr="00EC76D5">
        <w:t xml:space="preserve">  public static Symbol createValueSymbol(Type type, Object value) {</w:t>
      </w:r>
    </w:p>
    <w:p w14:paraId="0D9AC3E5" w14:textId="77777777" w:rsidR="00154A03" w:rsidRPr="00EC76D5" w:rsidRDefault="00154A03" w:rsidP="00154A03">
      <w:pPr>
        <w:pStyle w:val="Code"/>
      </w:pPr>
      <w:r w:rsidRPr="00EC76D5">
        <w:t xml:space="preserve">    Assert.error(value != null);</w:t>
      </w:r>
    </w:p>
    <w:p w14:paraId="0559D334" w14:textId="77777777" w:rsidR="00154A03" w:rsidRPr="00EC76D5" w:rsidRDefault="00154A03" w:rsidP="00154A03">
      <w:pPr>
        <w:pStyle w:val="Code"/>
      </w:pPr>
    </w:p>
    <w:p w14:paraId="62082F68" w14:textId="77777777" w:rsidR="00154A03" w:rsidRPr="00EC76D5" w:rsidRDefault="00154A03" w:rsidP="00154A03">
      <w:pPr>
        <w:pStyle w:val="Code"/>
      </w:pPr>
      <w:r w:rsidRPr="00EC76D5">
        <w:t xml:space="preserve">    List&lt;Byte&gt; byteList = new LinkedList&lt;&gt;();</w:t>
      </w:r>
    </w:p>
    <w:p w14:paraId="6F0F877D" w14:textId="77777777" w:rsidR="00154A03" w:rsidRPr="00EC76D5" w:rsidRDefault="00154A03" w:rsidP="00154A03">
      <w:pPr>
        <w:pStyle w:val="Code"/>
      </w:pPr>
      <w:r w:rsidRPr="00EC76D5">
        <w:lastRenderedPageBreak/>
        <w:t xml:space="preserve">    Map&lt;Integer,String&gt; accessMap = new ListMap&lt;&gt;();</w:t>
      </w:r>
    </w:p>
    <w:p w14:paraId="41CDB707" w14:textId="77777777" w:rsidR="00154A03" w:rsidRPr="00EC76D5" w:rsidRDefault="00154A03" w:rsidP="00154A03">
      <w:pPr>
        <w:pStyle w:val="Code"/>
      </w:pPr>
      <w:r w:rsidRPr="00EC76D5">
        <w:t xml:space="preserve">    List&lt;String&gt; textList = new LinkedList&lt;&gt;();</w:t>
      </w:r>
    </w:p>
    <w:p w14:paraId="0BF361AF" w14:textId="77777777" w:rsidR="00154A03" w:rsidRPr="00EC76D5" w:rsidRDefault="00154A03" w:rsidP="00154A03">
      <w:pPr>
        <w:pStyle w:val="Code"/>
      </w:pPr>
      <w:r w:rsidRPr="00EC76D5">
        <w:t xml:space="preserve">    GenerateInitializerStatic.generateByteTextList</w:t>
      </w:r>
    </w:p>
    <w:p w14:paraId="12F73DC2" w14:textId="77777777" w:rsidR="00154A03" w:rsidRPr="00EC76D5" w:rsidRDefault="00154A03" w:rsidP="00154A03">
      <w:pPr>
        <w:pStyle w:val="Code"/>
      </w:pPr>
      <w:r w:rsidRPr="00EC76D5">
        <w:t xml:space="preserve">                              (type, value, byteList, accessMap, textList);</w:t>
      </w:r>
    </w:p>
    <w:p w14:paraId="32090462" w14:textId="77777777" w:rsidR="00154A03" w:rsidRPr="00EC76D5" w:rsidRDefault="00154A03" w:rsidP="00154A03">
      <w:pPr>
        <w:pStyle w:val="Code"/>
      </w:pPr>
    </w:p>
    <w:p w14:paraId="1EF9F354" w14:textId="77777777" w:rsidR="00154A03" w:rsidRPr="00EC76D5" w:rsidRDefault="00154A03" w:rsidP="00154A03">
      <w:pPr>
        <w:pStyle w:val="Code"/>
      </w:pPr>
      <w:r w:rsidRPr="00EC76D5">
        <w:t xml:space="preserve">    String name = GenerateInitializerStatic.generateValueName(type, value);</w:t>
      </w:r>
    </w:p>
    <w:p w14:paraId="75F89B2E" w14:textId="77777777" w:rsidR="00154A03" w:rsidRPr="00EC76D5" w:rsidRDefault="00154A03" w:rsidP="00154A03">
      <w:pPr>
        <w:pStyle w:val="Code"/>
      </w:pPr>
      <w:r w:rsidRPr="00EC76D5">
        <w:t xml:space="preserve">    Symbol symbol =</w:t>
      </w:r>
    </w:p>
    <w:p w14:paraId="5D66205B" w14:textId="77777777" w:rsidR="00154A03" w:rsidRPr="00EC76D5" w:rsidRDefault="00154A03" w:rsidP="00154A03">
      <w:pPr>
        <w:pStyle w:val="Code"/>
      </w:pPr>
      <w:r w:rsidRPr="00EC76D5">
        <w:t xml:space="preserve">      new Symbol(Status.Variable, name, true, Storage.Static, type, value,</w:t>
      </w:r>
    </w:p>
    <w:p w14:paraId="31F42B96" w14:textId="77777777" w:rsidR="00154A03" w:rsidRPr="00EC76D5" w:rsidRDefault="00154A03" w:rsidP="00154A03">
      <w:pPr>
        <w:pStyle w:val="Code"/>
      </w:pPr>
      <w:r w:rsidRPr="00EC76D5">
        <w:t xml:space="preserve">                 byteList, accessMap, null, null, null, textList);</w:t>
      </w:r>
    </w:p>
    <w:p w14:paraId="7F38DBE0" w14:textId="77777777" w:rsidR="00154A03" w:rsidRPr="00EC76D5" w:rsidRDefault="00154A03" w:rsidP="00154A03">
      <w:pPr>
        <w:pStyle w:val="Code"/>
      </w:pPr>
      <w:r w:rsidRPr="00EC76D5">
        <w:t xml:space="preserve">    textList.add(0, "\n" + symbol.getUniqueName() + ":");</w:t>
      </w:r>
    </w:p>
    <w:p w14:paraId="43581E08" w14:textId="77777777" w:rsidR="00154A03" w:rsidRPr="00EC76D5" w:rsidRDefault="00154A03" w:rsidP="00154A03">
      <w:pPr>
        <w:pStyle w:val="Code"/>
      </w:pPr>
      <w:r w:rsidRPr="00EC76D5">
        <w:t xml:space="preserve">    Main.GlobalSet.add(symbol);</w:t>
      </w:r>
    </w:p>
    <w:p w14:paraId="2684E3E9" w14:textId="77777777" w:rsidR="00154A03" w:rsidRPr="00EC76D5" w:rsidRDefault="00154A03" w:rsidP="00154A03">
      <w:pPr>
        <w:pStyle w:val="Code"/>
      </w:pPr>
      <w:r w:rsidRPr="00EC76D5">
        <w:t xml:space="preserve">    return symbol;</w:t>
      </w:r>
    </w:p>
    <w:p w14:paraId="532834AA" w14:textId="77777777" w:rsidR="00154A03" w:rsidRPr="00EC76D5" w:rsidRDefault="00154A03" w:rsidP="00154A03">
      <w:pPr>
        <w:pStyle w:val="Code"/>
      </w:pPr>
      <w:r w:rsidRPr="00EC76D5">
        <w:t xml:space="preserve">  }</w:t>
      </w:r>
    </w:p>
    <w:p w14:paraId="4879417D" w14:textId="77777777" w:rsidR="00154A03" w:rsidRPr="00EC76D5" w:rsidRDefault="00154A03" w:rsidP="00154A03">
      <w:pPr>
        <w:pStyle w:val="Code"/>
      </w:pPr>
    </w:p>
    <w:p w14:paraId="6ED2292E" w14:textId="77777777" w:rsidR="00154A03" w:rsidRPr="00EC76D5" w:rsidRDefault="00154A03" w:rsidP="00154A03">
      <w:pPr>
        <w:pStyle w:val="Code"/>
      </w:pPr>
      <w:r w:rsidRPr="00EC76D5">
        <w:t xml:space="preserve">  public static Symbol createInitSymbol(String name, boolean external,</w:t>
      </w:r>
    </w:p>
    <w:p w14:paraId="0F82C293" w14:textId="77777777" w:rsidR="00154A03" w:rsidRPr="00EC76D5" w:rsidRDefault="00154A03" w:rsidP="00154A03">
      <w:pPr>
        <w:pStyle w:val="Code"/>
      </w:pPr>
      <w:r w:rsidRPr="00EC76D5">
        <w:t xml:space="preserve">                         Storage storage, Type type, List&lt;Byte&gt; byteList,</w:t>
      </w:r>
    </w:p>
    <w:p w14:paraId="266F346E" w14:textId="77777777" w:rsidR="00154A03" w:rsidRPr="00EC76D5" w:rsidRDefault="00154A03" w:rsidP="00154A03">
      <w:pPr>
        <w:pStyle w:val="Code"/>
      </w:pPr>
      <w:r w:rsidRPr="00EC76D5">
        <w:t xml:space="preserve">                         Map&lt;Integer,String&gt; accessMap, List&lt;String&gt; textList){</w:t>
      </w:r>
    </w:p>
    <w:p w14:paraId="133B2E30" w14:textId="77777777" w:rsidR="00154A03" w:rsidRPr="00EC76D5" w:rsidRDefault="00154A03" w:rsidP="00154A03">
      <w:pPr>
        <w:pStyle w:val="Code"/>
      </w:pPr>
      <w:r w:rsidRPr="00EC76D5">
        <w:t xml:space="preserve">    Symbol symbol =</w:t>
      </w:r>
    </w:p>
    <w:p w14:paraId="6067B330" w14:textId="77777777" w:rsidR="00154A03" w:rsidRPr="00EC76D5" w:rsidRDefault="00154A03" w:rsidP="00154A03">
      <w:pPr>
        <w:pStyle w:val="Code"/>
      </w:pPr>
      <w:r w:rsidRPr="00EC76D5">
        <w:t xml:space="preserve">      new Symbol(Status.Variable, name, external, storage, type, null,</w:t>
      </w:r>
    </w:p>
    <w:p w14:paraId="05522AC8" w14:textId="77777777" w:rsidR="00154A03" w:rsidRPr="00EC76D5" w:rsidRDefault="00154A03" w:rsidP="00154A03">
      <w:pPr>
        <w:pStyle w:val="Code"/>
      </w:pPr>
      <w:r w:rsidRPr="00EC76D5">
        <w:t xml:space="preserve">                 byteList, accessMap, null, null, null, textList);</w:t>
      </w:r>
    </w:p>
    <w:p w14:paraId="3C3FF52D" w14:textId="77777777" w:rsidR="00154A03" w:rsidRPr="00EC76D5" w:rsidRDefault="00154A03" w:rsidP="00154A03">
      <w:pPr>
        <w:pStyle w:val="Code"/>
      </w:pPr>
      <w:r w:rsidRPr="00EC76D5">
        <w:t xml:space="preserve">    textList.add(0, "\n" + symbol.getUniqueName() + ":");</w:t>
      </w:r>
    </w:p>
    <w:p w14:paraId="7CAD93DD" w14:textId="77777777" w:rsidR="00154A03" w:rsidRPr="00EC76D5" w:rsidRDefault="00154A03" w:rsidP="00154A03">
      <w:pPr>
        <w:pStyle w:val="Code"/>
      </w:pPr>
      <w:r w:rsidRPr="00EC76D5">
        <w:t xml:space="preserve">    Main.GlobalSet.add(symbol);</w:t>
      </w:r>
    </w:p>
    <w:p w14:paraId="2A0E814B" w14:textId="77777777" w:rsidR="00154A03" w:rsidRPr="00EC76D5" w:rsidRDefault="00154A03" w:rsidP="00154A03">
      <w:pPr>
        <w:pStyle w:val="Code"/>
      </w:pPr>
      <w:r w:rsidRPr="00EC76D5">
        <w:t xml:space="preserve">    return symbol;</w:t>
      </w:r>
    </w:p>
    <w:p w14:paraId="0982E567" w14:textId="77777777" w:rsidR="00154A03" w:rsidRPr="00EC76D5" w:rsidRDefault="00154A03" w:rsidP="00154A03">
      <w:pPr>
        <w:pStyle w:val="Code"/>
      </w:pPr>
      <w:r w:rsidRPr="00EC76D5">
        <w:t xml:space="preserve">  }</w:t>
      </w:r>
    </w:p>
    <w:p w14:paraId="7DA75B02" w14:textId="77777777" w:rsidR="00154A03" w:rsidRPr="00EC76D5" w:rsidRDefault="00154A03" w:rsidP="00154A03">
      <w:pPr>
        <w:pStyle w:val="Code"/>
      </w:pPr>
    </w:p>
    <w:p w14:paraId="185B5D94" w14:textId="77777777" w:rsidR="00154A03" w:rsidRPr="00EC76D5" w:rsidRDefault="00154A03" w:rsidP="00154A03">
      <w:pPr>
        <w:pStyle w:val="Code"/>
      </w:pPr>
      <w:r w:rsidRPr="00EC76D5">
        <w:t xml:space="preserve">  public static Symbol createStaticSymbol(String name, List&lt;Byte&gt; byteList,</w:t>
      </w:r>
    </w:p>
    <w:p w14:paraId="0421C85E" w14:textId="77777777" w:rsidR="00154A03" w:rsidRPr="00EC76D5" w:rsidRDefault="00154A03" w:rsidP="00154A03">
      <w:pPr>
        <w:pStyle w:val="Code"/>
      </w:pPr>
      <w:r w:rsidRPr="00EC76D5">
        <w:t xml:space="preserve">                         Map&lt;Integer,String&gt; accessMap, List&lt;String&gt; textList){</w:t>
      </w:r>
    </w:p>
    <w:p w14:paraId="1F106A35" w14:textId="77777777" w:rsidR="00154A03" w:rsidRPr="00EC76D5" w:rsidRDefault="00154A03" w:rsidP="00154A03">
      <w:pPr>
        <w:pStyle w:val="Code"/>
      </w:pPr>
      <w:r w:rsidRPr="00EC76D5">
        <w:t xml:space="preserve">    Symbol symbol =</w:t>
      </w:r>
    </w:p>
    <w:p w14:paraId="53C74599" w14:textId="77777777" w:rsidR="00154A03" w:rsidRPr="00EC76D5" w:rsidRDefault="00154A03" w:rsidP="00154A03">
      <w:pPr>
        <w:pStyle w:val="Code"/>
      </w:pPr>
      <w:r w:rsidRPr="00EC76D5">
        <w:t xml:space="preserve">      new Symbol(Status.Variable, name, true, Storage.Static, null, null,</w:t>
      </w:r>
    </w:p>
    <w:p w14:paraId="1EC5F053" w14:textId="77777777" w:rsidR="00154A03" w:rsidRPr="00EC76D5" w:rsidRDefault="00154A03" w:rsidP="00154A03">
      <w:pPr>
        <w:pStyle w:val="Code"/>
      </w:pPr>
      <w:r w:rsidRPr="00EC76D5">
        <w:t xml:space="preserve">                 byteList, accessMap, null, null, null, textList);</w:t>
      </w:r>
    </w:p>
    <w:p w14:paraId="2AA16FA7" w14:textId="77777777" w:rsidR="00154A03" w:rsidRPr="00EC76D5" w:rsidRDefault="00154A03" w:rsidP="00154A03">
      <w:pPr>
        <w:pStyle w:val="Code"/>
      </w:pPr>
      <w:r w:rsidRPr="00EC76D5">
        <w:t xml:space="preserve">    textList.add(0, "\n" + symbol.getUniqueName() + ":");</w:t>
      </w:r>
    </w:p>
    <w:p w14:paraId="0E4528CC" w14:textId="77777777" w:rsidR="00154A03" w:rsidRPr="00EC76D5" w:rsidRDefault="00154A03" w:rsidP="00154A03">
      <w:pPr>
        <w:pStyle w:val="Code"/>
      </w:pPr>
      <w:r w:rsidRPr="00EC76D5">
        <w:t xml:space="preserve">    Main.GlobalSet.add(symbol);</w:t>
      </w:r>
    </w:p>
    <w:p w14:paraId="0E3AC665" w14:textId="77777777" w:rsidR="00154A03" w:rsidRPr="00EC76D5" w:rsidRDefault="00154A03" w:rsidP="00154A03">
      <w:pPr>
        <w:pStyle w:val="Code"/>
      </w:pPr>
      <w:r w:rsidRPr="00EC76D5">
        <w:t xml:space="preserve">    return symbol;</w:t>
      </w:r>
    </w:p>
    <w:p w14:paraId="7FD9D193" w14:textId="77777777" w:rsidR="00154A03" w:rsidRPr="00EC76D5" w:rsidRDefault="00154A03" w:rsidP="00154A03">
      <w:pPr>
        <w:pStyle w:val="Code"/>
      </w:pPr>
      <w:r w:rsidRPr="00EC76D5">
        <w:t xml:space="preserve">  }</w:t>
      </w:r>
    </w:p>
    <w:p w14:paraId="624A0024" w14:textId="77777777" w:rsidR="00154A03" w:rsidRPr="00EC76D5" w:rsidRDefault="00154A03" w:rsidP="00154A03">
      <w:pPr>
        <w:pStyle w:val="Code"/>
      </w:pPr>
    </w:p>
    <w:p w14:paraId="4BF45C24" w14:textId="77777777" w:rsidR="00154A03" w:rsidRPr="00EC76D5" w:rsidRDefault="00154A03" w:rsidP="00154A03">
      <w:pPr>
        <w:pStyle w:val="Code"/>
      </w:pPr>
      <w:r w:rsidRPr="00EC76D5">
        <w:t xml:space="preserve">  public static Symbol createStaticSymbol(String name, List&lt;Byte&gt; byteList,</w:t>
      </w:r>
    </w:p>
    <w:p w14:paraId="787F9C9A" w14:textId="77777777" w:rsidR="00154A03" w:rsidRPr="00EC76D5" w:rsidRDefault="00154A03" w:rsidP="00154A03">
      <w:pPr>
        <w:pStyle w:val="Code"/>
      </w:pPr>
      <w:r w:rsidRPr="00EC76D5">
        <w:t xml:space="preserve">                  Map&lt;Integer,String&gt; accessMap,Map&lt;Integer,String&gt; callMap,</w:t>
      </w:r>
    </w:p>
    <w:p w14:paraId="52A7C3BE" w14:textId="77777777" w:rsidR="00154A03" w:rsidRPr="00EC76D5" w:rsidRDefault="00154A03" w:rsidP="00154A03">
      <w:pPr>
        <w:pStyle w:val="Code"/>
      </w:pPr>
      <w:r w:rsidRPr="00EC76D5">
        <w:t xml:space="preserve">                  Set&lt;Integer&gt; returnSet, Map&lt;Integer,Integer&gt; byteToTextMap,</w:t>
      </w:r>
    </w:p>
    <w:p w14:paraId="090D3D59" w14:textId="77777777" w:rsidR="00154A03" w:rsidRPr="00EC76D5" w:rsidRDefault="00154A03" w:rsidP="00154A03">
      <w:pPr>
        <w:pStyle w:val="Code"/>
      </w:pPr>
      <w:r w:rsidRPr="00EC76D5">
        <w:t xml:space="preserve">                  List&lt;String&gt; textList) {</w:t>
      </w:r>
    </w:p>
    <w:p w14:paraId="5BF73355" w14:textId="77777777" w:rsidR="00154A03" w:rsidRPr="00EC76D5" w:rsidRDefault="00154A03" w:rsidP="00154A03">
      <w:pPr>
        <w:pStyle w:val="Code"/>
      </w:pPr>
      <w:r w:rsidRPr="00EC76D5">
        <w:t xml:space="preserve">    Symbol symbol =</w:t>
      </w:r>
    </w:p>
    <w:p w14:paraId="35791FF7" w14:textId="77777777" w:rsidR="00154A03" w:rsidRPr="00EC76D5" w:rsidRDefault="00154A03" w:rsidP="00154A03">
      <w:pPr>
        <w:pStyle w:val="Code"/>
      </w:pPr>
      <w:r w:rsidRPr="00EC76D5">
        <w:t xml:space="preserve">      new Symbol(Status.Variable, name, true, Storage.Static, null, null,</w:t>
      </w:r>
    </w:p>
    <w:p w14:paraId="02CC29A4" w14:textId="77777777" w:rsidR="00154A03" w:rsidRPr="00EC76D5" w:rsidRDefault="00154A03" w:rsidP="00154A03">
      <w:pPr>
        <w:pStyle w:val="Code"/>
      </w:pPr>
      <w:r w:rsidRPr="00EC76D5">
        <w:t xml:space="preserve">                 byteList, accessMap,callMap,returnSet,byteToTextMap,textList);</w:t>
      </w:r>
    </w:p>
    <w:p w14:paraId="6D66230F" w14:textId="77777777" w:rsidR="00154A03" w:rsidRPr="00EC76D5" w:rsidRDefault="00154A03" w:rsidP="00154A03">
      <w:pPr>
        <w:pStyle w:val="Code"/>
      </w:pPr>
      <w:r w:rsidRPr="00EC76D5">
        <w:t xml:space="preserve">    textList.add(0, "\n" + symbol.getUniqueName() + ":");</w:t>
      </w:r>
    </w:p>
    <w:p w14:paraId="025BF649" w14:textId="77777777" w:rsidR="00154A03" w:rsidRPr="00EC76D5" w:rsidRDefault="00154A03" w:rsidP="00154A03">
      <w:pPr>
        <w:pStyle w:val="Code"/>
      </w:pPr>
      <w:r w:rsidRPr="00EC76D5">
        <w:t xml:space="preserve">    Main.GlobalSet.add(symbol);</w:t>
      </w:r>
    </w:p>
    <w:p w14:paraId="1D03EE11" w14:textId="77777777" w:rsidR="00154A03" w:rsidRPr="00EC76D5" w:rsidRDefault="00154A03" w:rsidP="00154A03">
      <w:pPr>
        <w:pStyle w:val="Code"/>
      </w:pPr>
      <w:r w:rsidRPr="00EC76D5">
        <w:t xml:space="preserve">    return symbol;</w:t>
      </w:r>
    </w:p>
    <w:p w14:paraId="3AD0C7B6" w14:textId="77777777" w:rsidR="00154A03" w:rsidRPr="00EC76D5" w:rsidRDefault="00154A03" w:rsidP="00154A03">
      <w:pPr>
        <w:pStyle w:val="Code"/>
      </w:pPr>
      <w:r w:rsidRPr="00EC76D5">
        <w:t xml:space="preserve">  }</w:t>
      </w:r>
    </w:p>
    <w:p w14:paraId="768A712C" w14:textId="77777777" w:rsidR="00154A03" w:rsidRPr="00EC76D5" w:rsidRDefault="00154A03" w:rsidP="00154A03">
      <w:pPr>
        <w:pStyle w:val="Code"/>
      </w:pPr>
    </w:p>
    <w:p w14:paraId="38249FF1" w14:textId="77777777" w:rsidR="00154A03" w:rsidRPr="00EC76D5" w:rsidRDefault="00154A03" w:rsidP="00154A03">
      <w:pPr>
        <w:pStyle w:val="Code"/>
      </w:pPr>
      <w:r w:rsidRPr="00EC76D5">
        <w:t xml:space="preserve">  public static Symbol createLogicalSymbol(Set&lt;Integer&gt; trueSet,</w:t>
      </w:r>
    </w:p>
    <w:p w14:paraId="7018BD3C" w14:textId="77777777" w:rsidR="00154A03" w:rsidRPr="00EC76D5" w:rsidRDefault="00154A03" w:rsidP="00154A03">
      <w:pPr>
        <w:pStyle w:val="Code"/>
      </w:pPr>
      <w:r w:rsidRPr="00EC76D5">
        <w:t xml:space="preserve">                                           Set&lt;Integer&gt; falseSet) {</w:t>
      </w:r>
    </w:p>
    <w:p w14:paraId="00209B17" w14:textId="77777777" w:rsidR="00154A03" w:rsidRPr="00EC76D5" w:rsidRDefault="00154A03" w:rsidP="00154A03">
      <w:pPr>
        <w:pStyle w:val="Code"/>
      </w:pPr>
      <w:r w:rsidRPr="00EC76D5">
        <w:t xml:space="preserve">    Type logicalType = Type.createLogicalType(trueSet, falseSet);</w:t>
      </w:r>
    </w:p>
    <w:p w14:paraId="7DEA713B" w14:textId="77777777" w:rsidR="00154A03" w:rsidRPr="00EC76D5" w:rsidRDefault="00154A03" w:rsidP="00154A03">
      <w:pPr>
        <w:pStyle w:val="Code"/>
      </w:pPr>
      <w:r w:rsidRPr="00EC76D5">
        <w:t xml:space="preserve">    return (new Symbol(Status.Temporary, null, false, Storage.Auto,</w:t>
      </w:r>
    </w:p>
    <w:p w14:paraId="2606E743" w14:textId="77777777" w:rsidR="00154A03" w:rsidRPr="00EC76D5" w:rsidRDefault="00154A03" w:rsidP="00154A03">
      <w:pPr>
        <w:pStyle w:val="Code"/>
      </w:pPr>
      <w:r w:rsidRPr="00EC76D5">
        <w:t xml:space="preserve">                       logicalType, null, null, null, null, null, null, null));</w:t>
      </w:r>
    </w:p>
    <w:p w14:paraId="71E2BCBE" w14:textId="77777777" w:rsidR="00154A03" w:rsidRPr="00EC76D5" w:rsidRDefault="00154A03" w:rsidP="00154A03">
      <w:pPr>
        <w:pStyle w:val="Code"/>
      </w:pPr>
      <w:r w:rsidRPr="00EC76D5">
        <w:t xml:space="preserve">  }</w:t>
      </w:r>
    </w:p>
    <w:p w14:paraId="226FC933" w14:textId="77777777" w:rsidR="00154A03" w:rsidRPr="00EC76D5" w:rsidRDefault="00154A03" w:rsidP="00154A03">
      <w:pPr>
        <w:pStyle w:val="Code"/>
      </w:pPr>
      <w:r w:rsidRPr="00EC76D5">
        <w:t xml:space="preserve">  </w:t>
      </w:r>
    </w:p>
    <w:p w14:paraId="35866CE4" w14:textId="77777777" w:rsidR="00154A03" w:rsidRPr="00EC76D5" w:rsidRDefault="00154A03" w:rsidP="00154A03">
      <w:pPr>
        <w:pStyle w:val="Code"/>
      </w:pPr>
      <w:r w:rsidRPr="00EC76D5">
        <w:lastRenderedPageBreak/>
        <w:t xml:space="preserve">  public static Symbol createSolidSymbol(Type type) {</w:t>
      </w:r>
    </w:p>
    <w:p w14:paraId="010C259F" w14:textId="77777777" w:rsidR="00154A03" w:rsidRPr="00EC76D5" w:rsidRDefault="00154A03" w:rsidP="00154A03">
      <w:pPr>
        <w:pStyle w:val="Code"/>
      </w:pPr>
      <w:r w:rsidRPr="00EC76D5">
        <w:t xml:space="preserve">    String name = "$solid" + (Main.SolidCount++);</w:t>
      </w:r>
    </w:p>
    <w:p w14:paraId="4A0C007B" w14:textId="77777777" w:rsidR="00154A03" w:rsidRPr="00EC76D5" w:rsidRDefault="00154A03" w:rsidP="00154A03">
      <w:pPr>
        <w:pStyle w:val="Code"/>
      </w:pPr>
      <w:r w:rsidRPr="00EC76D5">
        <w:t xml:space="preserve">    return (new Symbol(Status.Solid, name, false, Storage.Auto, type,</w:t>
      </w:r>
    </w:p>
    <w:p w14:paraId="497B3F9B" w14:textId="77777777" w:rsidR="00154A03" w:rsidRPr="00EC76D5" w:rsidRDefault="00154A03" w:rsidP="00154A03">
      <w:pPr>
        <w:pStyle w:val="Code"/>
      </w:pPr>
      <w:r w:rsidRPr="00EC76D5">
        <w:t xml:space="preserve">                       null, null, null, null, null, null, null));</w:t>
      </w:r>
    </w:p>
    <w:p w14:paraId="18440935" w14:textId="77777777" w:rsidR="00154A03" w:rsidRPr="00EC76D5" w:rsidRDefault="00154A03" w:rsidP="00154A03">
      <w:pPr>
        <w:pStyle w:val="Code"/>
      </w:pPr>
      <w:r w:rsidRPr="00EC76D5">
        <w:t xml:space="preserve">  }</w:t>
      </w:r>
    </w:p>
    <w:p w14:paraId="0521FF50" w14:textId="77777777" w:rsidR="00154A03" w:rsidRPr="00EC76D5" w:rsidRDefault="00154A03" w:rsidP="00154A03">
      <w:pPr>
        <w:pStyle w:val="Code"/>
      </w:pPr>
      <w:r w:rsidRPr="00EC76D5">
        <w:t xml:space="preserve">  </w:t>
      </w:r>
    </w:p>
    <w:p w14:paraId="044C575D" w14:textId="77777777" w:rsidR="00154A03" w:rsidRPr="00EC76D5" w:rsidRDefault="00154A03" w:rsidP="00154A03">
      <w:pPr>
        <w:pStyle w:val="Code"/>
      </w:pPr>
      <w:r w:rsidRPr="00EC76D5">
        <w:t xml:space="preserve">  public static Symbol createTemporarySymbol(Type type) {</w:t>
      </w:r>
    </w:p>
    <w:p w14:paraId="7FC04035" w14:textId="77777777" w:rsidR="00154A03" w:rsidRPr="00EC76D5" w:rsidRDefault="00154A03" w:rsidP="00154A03">
      <w:pPr>
        <w:pStyle w:val="Code"/>
      </w:pPr>
      <w:r w:rsidRPr="00EC76D5">
        <w:t xml:space="preserve">    String name = "$temp" + (Main.TemporaryCount++);</w:t>
      </w:r>
    </w:p>
    <w:p w14:paraId="0D6C1EA7" w14:textId="77777777" w:rsidR="00154A03" w:rsidRPr="00EC76D5" w:rsidRDefault="00154A03" w:rsidP="00154A03">
      <w:pPr>
        <w:pStyle w:val="Code"/>
      </w:pPr>
      <w:r w:rsidRPr="00EC76D5">
        <w:t xml:space="preserve">    return (new Symbol(Status.Temporary, name, false, Storage.Auto,</w:t>
      </w:r>
    </w:p>
    <w:p w14:paraId="07E0A7A4" w14:textId="77777777" w:rsidR="00154A03" w:rsidRPr="00EC76D5" w:rsidRDefault="00154A03" w:rsidP="00154A03">
      <w:pPr>
        <w:pStyle w:val="Code"/>
      </w:pPr>
      <w:r w:rsidRPr="00EC76D5">
        <w:t xml:space="preserve">                       type, null, null, null, null, null, null, null));</w:t>
      </w:r>
    </w:p>
    <w:p w14:paraId="508BF02E" w14:textId="77777777" w:rsidR="00154A03" w:rsidRPr="00EC76D5" w:rsidRDefault="00154A03" w:rsidP="00154A03">
      <w:pPr>
        <w:pStyle w:val="Code"/>
      </w:pPr>
      <w:r w:rsidRPr="00EC76D5">
        <w:t xml:space="preserve">  }</w:t>
      </w:r>
    </w:p>
    <w:p w14:paraId="2389F7FE" w14:textId="77777777" w:rsidR="00154A03" w:rsidRPr="00EC76D5" w:rsidRDefault="00154A03" w:rsidP="00154A03">
      <w:pPr>
        <w:pStyle w:val="Code"/>
      </w:pPr>
    </w:p>
    <w:p w14:paraId="7EFB9899" w14:textId="77777777" w:rsidR="00154A03" w:rsidRPr="00EC76D5" w:rsidRDefault="00154A03" w:rsidP="00154A03">
      <w:pPr>
        <w:pStyle w:val="Code"/>
      </w:pPr>
      <w:r w:rsidRPr="00EC76D5">
        <w:t xml:space="preserve">  public static Symbol createMemorySymbol(Symbol parentSymbol, Type type,</w:t>
      </w:r>
    </w:p>
    <w:p w14:paraId="151A10CF" w14:textId="77777777" w:rsidR="00154A03" w:rsidRPr="00EC76D5" w:rsidRDefault="00154A03" w:rsidP="00154A03">
      <w:pPr>
        <w:pStyle w:val="Code"/>
      </w:pPr>
      <w:r w:rsidRPr="00EC76D5">
        <w:t xml:space="preserve">                                          Symbol memberSymbol) {</w:t>
      </w:r>
    </w:p>
    <w:p w14:paraId="240385FB" w14:textId="77777777" w:rsidR="00154A03" w:rsidRPr="00EC76D5" w:rsidRDefault="00154A03" w:rsidP="00154A03">
      <w:pPr>
        <w:pStyle w:val="Code"/>
      </w:pPr>
      <w:r w:rsidRPr="00EC76D5">
        <w:t xml:space="preserve">    String name = parentSymbol.getName() + "." + memberSymbol.getName() +</w:t>
      </w:r>
    </w:p>
    <w:p w14:paraId="3637AB2D" w14:textId="77777777" w:rsidR="00154A03" w:rsidRPr="00EC76D5" w:rsidRDefault="00154A03" w:rsidP="00154A03">
      <w:pPr>
        <w:pStyle w:val="Code"/>
      </w:pPr>
      <w:r w:rsidRPr="00EC76D5">
        <w:t xml:space="preserve">                  Main.SeparatorId + memberSymbol.getOffset();</w:t>
      </w:r>
    </w:p>
    <w:p w14:paraId="10AEB1A5" w14:textId="77777777" w:rsidR="00154A03" w:rsidRPr="00EC76D5" w:rsidRDefault="00154A03" w:rsidP="00154A03">
      <w:pPr>
        <w:pStyle w:val="Code"/>
      </w:pPr>
      <w:r w:rsidRPr="00EC76D5">
        <w:t xml:space="preserve">    Symbol resultSymbol =</w:t>
      </w:r>
    </w:p>
    <w:p w14:paraId="18E1C7AF" w14:textId="77777777" w:rsidR="00154A03" w:rsidRPr="00EC76D5" w:rsidRDefault="00154A03" w:rsidP="00154A03">
      <w:pPr>
        <w:pStyle w:val="Code"/>
      </w:pPr>
      <w:r w:rsidRPr="00EC76D5">
        <w:t xml:space="preserve">      new Symbol(parentSymbol.m_status, name, false, parentSymbol.getStorage(),</w:t>
      </w:r>
    </w:p>
    <w:p w14:paraId="28B635A7" w14:textId="77777777" w:rsidR="00154A03" w:rsidRPr="00EC76D5" w:rsidRDefault="00154A03" w:rsidP="00154A03">
      <w:pPr>
        <w:pStyle w:val="Code"/>
      </w:pPr>
      <w:r w:rsidRPr="00EC76D5">
        <w:t xml:space="preserve">                 type, null, null, null, null, null, null, null);</w:t>
      </w:r>
    </w:p>
    <w:p w14:paraId="71352088" w14:textId="77777777" w:rsidR="00154A03" w:rsidRPr="00EC76D5" w:rsidRDefault="00154A03" w:rsidP="00154A03">
      <w:pPr>
        <w:pStyle w:val="Code"/>
      </w:pPr>
      <w:r w:rsidRPr="00EC76D5">
        <w:t xml:space="preserve">    resultSymbol.m_uniqueName = parentSymbol.m_uniqueName;</w:t>
      </w:r>
    </w:p>
    <w:p w14:paraId="1E2DEB95" w14:textId="77777777" w:rsidR="00154A03" w:rsidRPr="00EC76D5" w:rsidRDefault="00154A03" w:rsidP="00154A03">
      <w:pPr>
        <w:pStyle w:val="Code"/>
      </w:pPr>
      <w:r w:rsidRPr="00EC76D5">
        <w:t xml:space="preserve">    resultSymbol.setParentSymbol(parentSymbol);</w:t>
      </w:r>
    </w:p>
    <w:p w14:paraId="62B37570" w14:textId="77777777" w:rsidR="00154A03" w:rsidRPr="00EC76D5" w:rsidRDefault="00154A03" w:rsidP="00154A03">
      <w:pPr>
        <w:pStyle w:val="Code"/>
      </w:pPr>
      <w:r w:rsidRPr="00EC76D5">
        <w:t xml:space="preserve">    resultSymbol.setOffset(parentSymbol.getOffset() +memberSymbol.getOffset());</w:t>
      </w:r>
    </w:p>
    <w:p w14:paraId="19AD4060" w14:textId="77777777" w:rsidR="00154A03" w:rsidRPr="00EC76D5" w:rsidRDefault="00154A03" w:rsidP="00154A03">
      <w:pPr>
        <w:pStyle w:val="Code"/>
      </w:pPr>
      <w:r w:rsidRPr="00EC76D5">
        <w:t xml:space="preserve">    return resultSymbol;</w:t>
      </w:r>
    </w:p>
    <w:p w14:paraId="268B71ED" w14:textId="77777777" w:rsidR="00154A03" w:rsidRPr="00EC76D5" w:rsidRDefault="00154A03" w:rsidP="00154A03">
      <w:pPr>
        <w:pStyle w:val="Code"/>
      </w:pPr>
      <w:r w:rsidRPr="00EC76D5">
        <w:t xml:space="preserve">  }</w:t>
      </w:r>
    </w:p>
    <w:p w14:paraId="4E9E5CC6" w14:textId="77777777" w:rsidR="00154A03" w:rsidRPr="00EC76D5" w:rsidRDefault="00154A03" w:rsidP="00154A03">
      <w:pPr>
        <w:pStyle w:val="Code"/>
      </w:pPr>
    </w:p>
    <w:p w14:paraId="2C5A034E" w14:textId="77777777" w:rsidR="00154A03" w:rsidRPr="00EC76D5" w:rsidRDefault="00154A03" w:rsidP="00154A03">
      <w:pPr>
        <w:pStyle w:val="Code"/>
      </w:pPr>
      <w:r w:rsidRPr="00EC76D5">
        <w:t xml:space="preserve">  public static Symbol createParameterSymbol(String name, Storage storage,</w:t>
      </w:r>
    </w:p>
    <w:p w14:paraId="143D85FB" w14:textId="77777777" w:rsidR="00154A03" w:rsidRPr="00EC76D5" w:rsidRDefault="00154A03" w:rsidP="00154A03">
      <w:pPr>
        <w:pStyle w:val="Code"/>
      </w:pPr>
      <w:r w:rsidRPr="00EC76D5">
        <w:t xml:space="preserve">                                             Type type) {</w:t>
      </w:r>
    </w:p>
    <w:p w14:paraId="17499BF8" w14:textId="77777777" w:rsidR="00154A03" w:rsidRPr="00EC76D5" w:rsidRDefault="00154A03" w:rsidP="00154A03">
      <w:pPr>
        <w:pStyle w:val="Code"/>
      </w:pPr>
      <w:r w:rsidRPr="00EC76D5">
        <w:t xml:space="preserve">    return (new Symbol(Status.Parameter, name, false, storage, type,</w:t>
      </w:r>
    </w:p>
    <w:p w14:paraId="7DF12BE4" w14:textId="77777777" w:rsidR="00154A03" w:rsidRPr="00EC76D5" w:rsidRDefault="00154A03" w:rsidP="00154A03">
      <w:pPr>
        <w:pStyle w:val="Code"/>
      </w:pPr>
      <w:r w:rsidRPr="00EC76D5">
        <w:t xml:space="preserve">                       null, null, null, null, null, null, null));</w:t>
      </w:r>
    </w:p>
    <w:p w14:paraId="282DCFE0" w14:textId="77777777" w:rsidR="00154A03" w:rsidRPr="00EC76D5" w:rsidRDefault="00154A03" w:rsidP="00154A03">
      <w:pPr>
        <w:pStyle w:val="Code"/>
      </w:pPr>
      <w:r w:rsidRPr="00EC76D5">
        <w:t xml:space="preserve">  }</w:t>
      </w:r>
    </w:p>
    <w:p w14:paraId="008C9C92" w14:textId="77777777" w:rsidR="00154A03" w:rsidRPr="00EC76D5" w:rsidRDefault="00154A03" w:rsidP="00154A03">
      <w:pPr>
        <w:pStyle w:val="Code"/>
      </w:pPr>
    </w:p>
    <w:p w14:paraId="2D5F3880" w14:textId="77777777" w:rsidR="00154A03" w:rsidRPr="00EC76D5" w:rsidRDefault="00154A03" w:rsidP="00154A03">
      <w:pPr>
        <w:pStyle w:val="Code"/>
      </w:pPr>
      <w:r w:rsidRPr="00EC76D5">
        <w:t xml:space="preserve">  public Register baseRegister() {</w:t>
      </w:r>
    </w:p>
    <w:p w14:paraId="39074777" w14:textId="77777777" w:rsidR="00154A03" w:rsidRPr="00EC76D5" w:rsidRDefault="00154A03" w:rsidP="00154A03">
      <w:pPr>
        <w:pStyle w:val="Code"/>
      </w:pPr>
      <w:r w:rsidRPr="00EC76D5">
        <w:t xml:space="preserve">    switch (m_storage) {</w:t>
      </w:r>
    </w:p>
    <w:p w14:paraId="674D71B7" w14:textId="77777777" w:rsidR="00154A03" w:rsidRPr="00EC76D5" w:rsidRDefault="00154A03" w:rsidP="00154A03">
      <w:pPr>
        <w:pStyle w:val="Code"/>
      </w:pPr>
      <w:r w:rsidRPr="00EC76D5">
        <w:t xml:space="preserve">      case Auto:</w:t>
      </w:r>
    </w:p>
    <w:p w14:paraId="21105498" w14:textId="77777777" w:rsidR="00154A03" w:rsidRPr="00EC76D5" w:rsidRDefault="00154A03" w:rsidP="00154A03">
      <w:pPr>
        <w:pStyle w:val="Code"/>
      </w:pPr>
      <w:r w:rsidRPr="00EC76D5">
        <w:t xml:space="preserve">      case Register:</w:t>
      </w:r>
    </w:p>
    <w:p w14:paraId="0A8A2044" w14:textId="77777777" w:rsidR="00154A03" w:rsidRPr="00EC76D5" w:rsidRDefault="00154A03" w:rsidP="00154A03">
      <w:pPr>
        <w:pStyle w:val="Code"/>
      </w:pPr>
      <w:r w:rsidRPr="00EC76D5">
        <w:t xml:space="preserve">        return !Main.FuncSymbol.getType().isEllipse() ||</w:t>
      </w:r>
    </w:p>
    <w:p w14:paraId="70048A65" w14:textId="77777777" w:rsidR="00154A03" w:rsidRPr="00EC76D5" w:rsidRDefault="00154A03" w:rsidP="00154A03">
      <w:pPr>
        <w:pStyle w:val="Code"/>
      </w:pPr>
      <w:r w:rsidRPr="00EC76D5">
        <w:t xml:space="preserve">               (m_status == Status.Parameter) ? ObjectCode.EllipseRegister</w:t>
      </w:r>
    </w:p>
    <w:p w14:paraId="793E3FA5" w14:textId="77777777" w:rsidR="00154A03" w:rsidRPr="00EC76D5" w:rsidRDefault="00154A03" w:rsidP="00154A03">
      <w:pPr>
        <w:pStyle w:val="Code"/>
      </w:pPr>
      <w:r w:rsidRPr="00EC76D5">
        <w:t xml:space="preserve">                                              : ObjectCode.FrameRegister;</w:t>
      </w:r>
    </w:p>
    <w:p w14:paraId="641C9FFD" w14:textId="77777777" w:rsidR="00154A03" w:rsidRPr="00EC76D5" w:rsidRDefault="00154A03" w:rsidP="00154A03">
      <w:pPr>
        <w:pStyle w:val="Code"/>
      </w:pPr>
      <w:r w:rsidRPr="00EC76D5">
        <w:t xml:space="preserve">        </w:t>
      </w:r>
    </w:p>
    <w:p w14:paraId="3932A146" w14:textId="77777777" w:rsidR="00154A03" w:rsidRPr="00EC76D5" w:rsidRDefault="00154A03" w:rsidP="00154A03">
      <w:pPr>
        <w:pStyle w:val="Code"/>
      </w:pPr>
      <w:r w:rsidRPr="00EC76D5">
        <w:t xml:space="preserve">      default:</w:t>
      </w:r>
    </w:p>
    <w:p w14:paraId="6661D7A3" w14:textId="77777777" w:rsidR="00154A03" w:rsidRPr="00EC76D5" w:rsidRDefault="00154A03" w:rsidP="00154A03">
      <w:pPr>
        <w:pStyle w:val="Code"/>
      </w:pPr>
      <w:r w:rsidRPr="00EC76D5">
        <w:t xml:space="preserve">        return null;</w:t>
      </w:r>
    </w:p>
    <w:p w14:paraId="529A86EB" w14:textId="77777777" w:rsidR="00154A03" w:rsidRPr="00EC76D5" w:rsidRDefault="00154A03" w:rsidP="00154A03">
      <w:pPr>
        <w:pStyle w:val="Code"/>
      </w:pPr>
      <w:r w:rsidRPr="00EC76D5">
        <w:t xml:space="preserve">    }</w:t>
      </w:r>
    </w:p>
    <w:p w14:paraId="0D36C522" w14:textId="77777777" w:rsidR="00154A03" w:rsidRPr="00EC76D5" w:rsidRDefault="00154A03" w:rsidP="00154A03">
      <w:pPr>
        <w:pStyle w:val="Code"/>
      </w:pPr>
      <w:r w:rsidRPr="00EC76D5">
        <w:t xml:space="preserve">  }</w:t>
      </w:r>
    </w:p>
    <w:p w14:paraId="09356213" w14:textId="77777777" w:rsidR="00154A03" w:rsidRPr="00EC76D5" w:rsidRDefault="00154A03" w:rsidP="00154A03">
      <w:pPr>
        <w:pStyle w:val="Code"/>
      </w:pPr>
    </w:p>
    <w:p w14:paraId="600039A2" w14:textId="77777777" w:rsidR="00154A03" w:rsidRPr="00EC76D5" w:rsidRDefault="00154A03" w:rsidP="00154A03">
      <w:pPr>
        <w:pStyle w:val="Code"/>
      </w:pPr>
      <w:r w:rsidRPr="00EC76D5">
        <w:t xml:space="preserve">  public String getName() {</w:t>
      </w:r>
    </w:p>
    <w:p w14:paraId="03AFE7AD" w14:textId="77777777" w:rsidR="00154A03" w:rsidRPr="00EC76D5" w:rsidRDefault="00154A03" w:rsidP="00154A03">
      <w:pPr>
        <w:pStyle w:val="Code"/>
      </w:pPr>
      <w:r w:rsidRPr="00EC76D5">
        <w:t xml:space="preserve">    return m_name;</w:t>
      </w:r>
    </w:p>
    <w:p w14:paraId="0E5799F0" w14:textId="77777777" w:rsidR="00154A03" w:rsidRPr="00EC76D5" w:rsidRDefault="00154A03" w:rsidP="00154A03">
      <w:pPr>
        <w:pStyle w:val="Code"/>
      </w:pPr>
      <w:r w:rsidRPr="00EC76D5">
        <w:t xml:space="preserve">  }</w:t>
      </w:r>
    </w:p>
    <w:p w14:paraId="51B9479B" w14:textId="77777777" w:rsidR="00154A03" w:rsidRPr="00EC76D5" w:rsidRDefault="00154A03" w:rsidP="00154A03">
      <w:pPr>
        <w:pStyle w:val="Code"/>
      </w:pPr>
    </w:p>
    <w:p w14:paraId="4BFCE0B9" w14:textId="77777777" w:rsidR="00154A03" w:rsidRPr="00EC76D5" w:rsidRDefault="00154A03" w:rsidP="00154A03">
      <w:pPr>
        <w:pStyle w:val="Code"/>
      </w:pPr>
      <w:r w:rsidRPr="00EC76D5">
        <w:t xml:space="preserve">  public void setName(String name) {</w:t>
      </w:r>
    </w:p>
    <w:p w14:paraId="3F45E3C3" w14:textId="77777777" w:rsidR="00154A03" w:rsidRPr="00EC76D5" w:rsidRDefault="00154A03" w:rsidP="00154A03">
      <w:pPr>
        <w:pStyle w:val="Code"/>
      </w:pPr>
      <w:r w:rsidRPr="00EC76D5">
        <w:t xml:space="preserve">    m_name = name;</w:t>
      </w:r>
    </w:p>
    <w:p w14:paraId="773F7F69" w14:textId="77777777" w:rsidR="00154A03" w:rsidRPr="00EC76D5" w:rsidRDefault="00154A03" w:rsidP="00154A03">
      <w:pPr>
        <w:pStyle w:val="Code"/>
      </w:pPr>
      <w:r w:rsidRPr="00EC76D5">
        <w:t xml:space="preserve">  }</w:t>
      </w:r>
    </w:p>
    <w:p w14:paraId="5A07DB99" w14:textId="77777777" w:rsidR="00154A03" w:rsidRPr="00EC76D5" w:rsidRDefault="00154A03" w:rsidP="00154A03">
      <w:pPr>
        <w:pStyle w:val="Code"/>
      </w:pPr>
    </w:p>
    <w:p w14:paraId="7A80718B" w14:textId="77777777" w:rsidR="00154A03" w:rsidRPr="00EC76D5" w:rsidRDefault="00154A03" w:rsidP="00154A03">
      <w:pPr>
        <w:pStyle w:val="Code"/>
      </w:pPr>
      <w:r w:rsidRPr="00EC76D5">
        <w:t xml:space="preserve">  public String getUniqueName() {</w:t>
      </w:r>
    </w:p>
    <w:p w14:paraId="2C90D017" w14:textId="77777777" w:rsidR="00154A03" w:rsidRPr="00EC76D5" w:rsidRDefault="00154A03" w:rsidP="00154A03">
      <w:pPr>
        <w:pStyle w:val="Code"/>
      </w:pPr>
      <w:r w:rsidRPr="00EC76D5">
        <w:t xml:space="preserve">    return m_uniqueName;</w:t>
      </w:r>
    </w:p>
    <w:p w14:paraId="4A8BE017" w14:textId="77777777" w:rsidR="00154A03" w:rsidRPr="00EC76D5" w:rsidRDefault="00154A03" w:rsidP="00154A03">
      <w:pPr>
        <w:pStyle w:val="Code"/>
      </w:pPr>
      <w:r w:rsidRPr="00EC76D5">
        <w:t xml:space="preserve">  }</w:t>
      </w:r>
    </w:p>
    <w:p w14:paraId="7320B51C" w14:textId="77777777" w:rsidR="00154A03" w:rsidRPr="00EC76D5" w:rsidRDefault="00154A03" w:rsidP="00154A03">
      <w:pPr>
        <w:pStyle w:val="Code"/>
      </w:pPr>
      <w:r w:rsidRPr="00EC76D5">
        <w:lastRenderedPageBreak/>
        <w:t xml:space="preserve">  </w:t>
      </w:r>
    </w:p>
    <w:p w14:paraId="48D0DC72" w14:textId="77777777" w:rsidR="00154A03" w:rsidRPr="00EC76D5" w:rsidRDefault="00154A03" w:rsidP="00154A03">
      <w:pPr>
        <w:pStyle w:val="Code"/>
      </w:pPr>
      <w:r w:rsidRPr="00EC76D5">
        <w:t xml:space="preserve">  public Storage getStorage() {</w:t>
      </w:r>
    </w:p>
    <w:p w14:paraId="0FA5E333" w14:textId="77777777" w:rsidR="00154A03" w:rsidRPr="00EC76D5" w:rsidRDefault="00154A03" w:rsidP="00154A03">
      <w:pPr>
        <w:pStyle w:val="Code"/>
      </w:pPr>
      <w:r w:rsidRPr="00EC76D5">
        <w:t xml:space="preserve">    return m_storage;</w:t>
      </w:r>
    </w:p>
    <w:p w14:paraId="6A09D093" w14:textId="77777777" w:rsidR="00154A03" w:rsidRPr="00EC76D5" w:rsidRDefault="00154A03" w:rsidP="00154A03">
      <w:pPr>
        <w:pStyle w:val="Code"/>
      </w:pPr>
      <w:r w:rsidRPr="00EC76D5">
        <w:t xml:space="preserve">  }</w:t>
      </w:r>
    </w:p>
    <w:p w14:paraId="15938852" w14:textId="77777777" w:rsidR="00154A03" w:rsidRPr="00EC76D5" w:rsidRDefault="00154A03" w:rsidP="00154A03">
      <w:pPr>
        <w:pStyle w:val="Code"/>
      </w:pPr>
    </w:p>
    <w:p w14:paraId="57E1815D" w14:textId="77777777" w:rsidR="00154A03" w:rsidRPr="00EC76D5" w:rsidRDefault="00154A03" w:rsidP="00154A03">
      <w:pPr>
        <w:pStyle w:val="Code"/>
      </w:pPr>
      <w:r w:rsidRPr="00EC76D5">
        <w:t xml:space="preserve">  public void setStorage(Storage storage) {</w:t>
      </w:r>
    </w:p>
    <w:p w14:paraId="012CA2E2" w14:textId="77777777" w:rsidR="00154A03" w:rsidRPr="00EC76D5" w:rsidRDefault="00154A03" w:rsidP="00154A03">
      <w:pPr>
        <w:pStyle w:val="Code"/>
      </w:pPr>
      <w:r w:rsidRPr="00EC76D5">
        <w:t xml:space="preserve">    if ((m_storage != Storage.Static) &amp;&amp; (storage == Storage.Static)) {</w:t>
      </w:r>
    </w:p>
    <w:p w14:paraId="28716044" w14:textId="77777777" w:rsidR="00154A03" w:rsidRPr="00EC76D5" w:rsidRDefault="00154A03" w:rsidP="00154A03">
      <w:pPr>
        <w:pStyle w:val="Code"/>
      </w:pPr>
      <w:r w:rsidRPr="00EC76D5">
        <w:t xml:space="preserve">      m_byteList = new LinkedList&lt;&gt;();</w:t>
      </w:r>
    </w:p>
    <w:p w14:paraId="2086D1F8" w14:textId="77777777" w:rsidR="00154A03" w:rsidRPr="00EC76D5" w:rsidRDefault="00154A03" w:rsidP="00154A03">
      <w:pPr>
        <w:pStyle w:val="Code"/>
      </w:pPr>
      <w:r w:rsidRPr="00EC76D5">
        <w:t xml:space="preserve">      m_accessMap = new ListMap&lt;&gt;();</w:t>
      </w:r>
    </w:p>
    <w:p w14:paraId="6F31DE16" w14:textId="77777777" w:rsidR="00154A03" w:rsidRPr="00EC76D5" w:rsidRDefault="00154A03" w:rsidP="00154A03">
      <w:pPr>
        <w:pStyle w:val="Code"/>
      </w:pPr>
      <w:r w:rsidRPr="00EC76D5">
        <w:t xml:space="preserve">      m_textList = new LinkedList&lt;&gt;();</w:t>
      </w:r>
    </w:p>
    <w:p w14:paraId="6721E305" w14:textId="77777777" w:rsidR="00154A03" w:rsidRPr="00EC76D5" w:rsidRDefault="00154A03" w:rsidP="00154A03">
      <w:pPr>
        <w:pStyle w:val="Code"/>
      </w:pPr>
      <w:r w:rsidRPr="00EC76D5">
        <w:t xml:space="preserve">      GenerateInitializerStatic.generateByteTextList</w:t>
      </w:r>
    </w:p>
    <w:p w14:paraId="1A0F2424" w14:textId="77777777" w:rsidR="00154A03" w:rsidRPr="00EC76D5" w:rsidRDefault="00154A03" w:rsidP="00154A03">
      <w:pPr>
        <w:pStyle w:val="Code"/>
      </w:pPr>
      <w:r w:rsidRPr="00EC76D5">
        <w:t xml:space="preserve">                         (m_type, m_value, m_byteList, m_accessMap,m_textList);</w:t>
      </w:r>
    </w:p>
    <w:p w14:paraId="51EA2D14" w14:textId="77777777" w:rsidR="00154A03" w:rsidRPr="00EC76D5" w:rsidRDefault="00154A03" w:rsidP="00154A03">
      <w:pPr>
        <w:pStyle w:val="Code"/>
      </w:pPr>
      <w:r w:rsidRPr="00EC76D5">
        <w:t xml:space="preserve">      m_textList.add(m_uniqueName + ":");</w:t>
      </w:r>
    </w:p>
    <w:p w14:paraId="1FD0345B" w14:textId="77777777" w:rsidR="00154A03" w:rsidRPr="00EC76D5" w:rsidRDefault="00154A03" w:rsidP="00154A03">
      <w:pPr>
        <w:pStyle w:val="Code"/>
      </w:pPr>
      <w:r w:rsidRPr="00EC76D5">
        <w:t xml:space="preserve">      Main.GlobalSet.add(this);</w:t>
      </w:r>
    </w:p>
    <w:p w14:paraId="1175439B" w14:textId="77777777" w:rsidR="00154A03" w:rsidRPr="00EC76D5" w:rsidRDefault="00154A03" w:rsidP="00154A03">
      <w:pPr>
        <w:pStyle w:val="Code"/>
      </w:pPr>
      <w:r w:rsidRPr="00EC76D5">
        <w:t xml:space="preserve">    }</w:t>
      </w:r>
    </w:p>
    <w:p w14:paraId="5AAF3BCB" w14:textId="77777777" w:rsidR="00154A03" w:rsidRPr="00EC76D5" w:rsidRDefault="00154A03" w:rsidP="00154A03">
      <w:pPr>
        <w:pStyle w:val="Code"/>
      </w:pPr>
      <w:r w:rsidRPr="00EC76D5">
        <w:t xml:space="preserve">    </w:t>
      </w:r>
    </w:p>
    <w:p w14:paraId="0F95B437" w14:textId="77777777" w:rsidR="00154A03" w:rsidRPr="00EC76D5" w:rsidRDefault="00154A03" w:rsidP="00154A03">
      <w:pPr>
        <w:pStyle w:val="Code"/>
      </w:pPr>
      <w:r w:rsidRPr="00EC76D5">
        <w:t xml:space="preserve">    m_storage = storage;</w:t>
      </w:r>
    </w:p>
    <w:p w14:paraId="7D2F50CF" w14:textId="77777777" w:rsidR="00154A03" w:rsidRPr="00EC76D5" w:rsidRDefault="00154A03" w:rsidP="00154A03">
      <w:pPr>
        <w:pStyle w:val="Code"/>
      </w:pPr>
      <w:r w:rsidRPr="00EC76D5">
        <w:t xml:space="preserve">  }</w:t>
      </w:r>
    </w:p>
    <w:p w14:paraId="1B3C0332" w14:textId="77777777" w:rsidR="00154A03" w:rsidRPr="00EC76D5" w:rsidRDefault="00154A03" w:rsidP="00154A03">
      <w:pPr>
        <w:pStyle w:val="Code"/>
      </w:pPr>
    </w:p>
    <w:p w14:paraId="68536184" w14:textId="77777777" w:rsidR="00154A03" w:rsidRPr="00EC76D5" w:rsidRDefault="00154A03" w:rsidP="00154A03">
      <w:pPr>
        <w:pStyle w:val="Code"/>
      </w:pPr>
      <w:r w:rsidRPr="00EC76D5">
        <w:t xml:space="preserve">  public Type getType() {</w:t>
      </w:r>
    </w:p>
    <w:p w14:paraId="61D0E250" w14:textId="77777777" w:rsidR="00154A03" w:rsidRPr="00EC76D5" w:rsidRDefault="00154A03" w:rsidP="00154A03">
      <w:pPr>
        <w:pStyle w:val="Code"/>
      </w:pPr>
      <w:r w:rsidRPr="00EC76D5">
        <w:t xml:space="preserve">    return m_type;</w:t>
      </w:r>
    </w:p>
    <w:p w14:paraId="2586FD57" w14:textId="77777777" w:rsidR="00154A03" w:rsidRPr="00EC76D5" w:rsidRDefault="00154A03" w:rsidP="00154A03">
      <w:pPr>
        <w:pStyle w:val="Code"/>
      </w:pPr>
      <w:r w:rsidRPr="00EC76D5">
        <w:t xml:space="preserve">  }</w:t>
      </w:r>
    </w:p>
    <w:p w14:paraId="46B1CA1F" w14:textId="77777777" w:rsidR="00154A03" w:rsidRPr="00EC76D5" w:rsidRDefault="00154A03" w:rsidP="00154A03">
      <w:pPr>
        <w:pStyle w:val="Code"/>
      </w:pPr>
    </w:p>
    <w:p w14:paraId="2DA3E719" w14:textId="77777777" w:rsidR="00154A03" w:rsidRPr="00EC76D5" w:rsidRDefault="00154A03" w:rsidP="00154A03">
      <w:pPr>
        <w:pStyle w:val="Code"/>
      </w:pPr>
      <w:r w:rsidRPr="00EC76D5">
        <w:t xml:space="preserve">  public void setType(Type type) {</w:t>
      </w:r>
    </w:p>
    <w:p w14:paraId="03E569C6" w14:textId="77777777" w:rsidR="00154A03" w:rsidRPr="00EC76D5" w:rsidRDefault="00154A03" w:rsidP="00154A03">
      <w:pPr>
        <w:pStyle w:val="Code"/>
      </w:pPr>
      <w:r w:rsidRPr="00EC76D5">
        <w:t xml:space="preserve">    m_type = type;</w:t>
      </w:r>
    </w:p>
    <w:p w14:paraId="1317938B" w14:textId="77777777" w:rsidR="00154A03" w:rsidRPr="00EC76D5" w:rsidRDefault="00154A03" w:rsidP="00154A03">
      <w:pPr>
        <w:pStyle w:val="Code"/>
      </w:pPr>
      <w:r w:rsidRPr="00EC76D5">
        <w:t xml:space="preserve">  }</w:t>
      </w:r>
    </w:p>
    <w:p w14:paraId="0A840155" w14:textId="77777777" w:rsidR="00154A03" w:rsidRPr="00EC76D5" w:rsidRDefault="00154A03" w:rsidP="00154A03">
      <w:pPr>
        <w:pStyle w:val="Code"/>
      </w:pPr>
    </w:p>
    <w:p w14:paraId="0533D873" w14:textId="77777777" w:rsidR="00154A03" w:rsidRPr="00EC76D5" w:rsidRDefault="00154A03" w:rsidP="00154A03">
      <w:pPr>
        <w:pStyle w:val="Code"/>
      </w:pPr>
      <w:r w:rsidRPr="00EC76D5">
        <w:t xml:space="preserve">  public int getOffset() {</w:t>
      </w:r>
    </w:p>
    <w:p w14:paraId="31035A97" w14:textId="77777777" w:rsidR="00154A03" w:rsidRPr="00EC76D5" w:rsidRDefault="00154A03" w:rsidP="00154A03">
      <w:pPr>
        <w:pStyle w:val="Code"/>
      </w:pPr>
      <w:r w:rsidRPr="00EC76D5">
        <w:t xml:space="preserve">    return m_offset;</w:t>
      </w:r>
    </w:p>
    <w:p w14:paraId="68B73024" w14:textId="77777777" w:rsidR="00154A03" w:rsidRPr="00EC76D5" w:rsidRDefault="00154A03" w:rsidP="00154A03">
      <w:pPr>
        <w:pStyle w:val="Code"/>
      </w:pPr>
      <w:r w:rsidRPr="00EC76D5">
        <w:t xml:space="preserve">  }</w:t>
      </w:r>
    </w:p>
    <w:p w14:paraId="56BEB463" w14:textId="77777777" w:rsidR="00154A03" w:rsidRPr="00EC76D5" w:rsidRDefault="00154A03" w:rsidP="00154A03">
      <w:pPr>
        <w:pStyle w:val="Code"/>
      </w:pPr>
    </w:p>
    <w:p w14:paraId="6D1B159A" w14:textId="77777777" w:rsidR="00154A03" w:rsidRPr="00EC76D5" w:rsidRDefault="00154A03" w:rsidP="00154A03">
      <w:pPr>
        <w:pStyle w:val="Code"/>
      </w:pPr>
      <w:r w:rsidRPr="00EC76D5">
        <w:t xml:space="preserve">  public void setOffset(int offset) {</w:t>
      </w:r>
    </w:p>
    <w:p w14:paraId="43189467" w14:textId="77777777" w:rsidR="00154A03" w:rsidRPr="00EC76D5" w:rsidRDefault="00154A03" w:rsidP="00154A03">
      <w:pPr>
        <w:pStyle w:val="Code"/>
      </w:pPr>
      <w:r w:rsidRPr="00EC76D5">
        <w:t xml:space="preserve">    m_offset = offset;</w:t>
      </w:r>
    </w:p>
    <w:p w14:paraId="21021D25" w14:textId="77777777" w:rsidR="00154A03" w:rsidRPr="00EC76D5" w:rsidRDefault="00154A03" w:rsidP="00154A03">
      <w:pPr>
        <w:pStyle w:val="Code"/>
      </w:pPr>
      <w:r w:rsidRPr="00EC76D5">
        <w:t xml:space="preserve">  }</w:t>
      </w:r>
    </w:p>
    <w:p w14:paraId="6924D33B" w14:textId="559468D5" w:rsidR="00154A03" w:rsidRPr="00EC76D5" w:rsidRDefault="00154A03" w:rsidP="00154A03">
      <w:pPr>
        <w:pStyle w:val="Code"/>
      </w:pPr>
    </w:p>
    <w:p w14:paraId="6DDA5A3C" w14:textId="77777777" w:rsidR="00E4223A" w:rsidRPr="00EC76D5" w:rsidRDefault="00E4223A" w:rsidP="00E4223A">
      <w:pPr>
        <w:pStyle w:val="Code"/>
      </w:pPr>
      <w:r w:rsidRPr="00EC76D5">
        <w:t xml:space="preserve">  public int getEntryPoint() {</w:t>
      </w:r>
    </w:p>
    <w:p w14:paraId="6CC49B8B" w14:textId="77777777" w:rsidR="00E4223A" w:rsidRPr="00EC76D5" w:rsidRDefault="00E4223A" w:rsidP="00E4223A">
      <w:pPr>
        <w:pStyle w:val="Code"/>
      </w:pPr>
      <w:r w:rsidRPr="00EC76D5">
        <w:t xml:space="preserve">    return m_entryPoint;</w:t>
      </w:r>
    </w:p>
    <w:p w14:paraId="4D900521" w14:textId="77777777" w:rsidR="00E4223A" w:rsidRPr="00EC76D5" w:rsidRDefault="00E4223A" w:rsidP="00E4223A">
      <w:pPr>
        <w:pStyle w:val="Code"/>
      </w:pPr>
      <w:r w:rsidRPr="00EC76D5">
        <w:t xml:space="preserve">  }</w:t>
      </w:r>
    </w:p>
    <w:p w14:paraId="2921908A" w14:textId="77777777" w:rsidR="00E4223A" w:rsidRPr="00EC76D5" w:rsidRDefault="00E4223A" w:rsidP="00E4223A">
      <w:pPr>
        <w:pStyle w:val="Code"/>
      </w:pPr>
      <w:r w:rsidRPr="00EC76D5">
        <w:t xml:space="preserve">  </w:t>
      </w:r>
    </w:p>
    <w:p w14:paraId="07B2D7E7" w14:textId="77777777" w:rsidR="00E4223A" w:rsidRPr="00EC76D5" w:rsidRDefault="00E4223A" w:rsidP="00E4223A">
      <w:pPr>
        <w:pStyle w:val="Code"/>
      </w:pPr>
      <w:r w:rsidRPr="00EC76D5">
        <w:t xml:space="preserve">  public void setEntryPoint(int entryPoint) {</w:t>
      </w:r>
    </w:p>
    <w:p w14:paraId="73115D41" w14:textId="77777777" w:rsidR="00E4223A" w:rsidRPr="00EC76D5" w:rsidRDefault="00E4223A" w:rsidP="00E4223A">
      <w:pPr>
        <w:pStyle w:val="Code"/>
      </w:pPr>
      <w:r w:rsidRPr="00EC76D5">
        <w:t xml:space="preserve">    m_entryPoint = entryPoint;</w:t>
      </w:r>
    </w:p>
    <w:p w14:paraId="2B3AF8B1" w14:textId="77777777" w:rsidR="00E4223A" w:rsidRPr="00EC76D5" w:rsidRDefault="00E4223A" w:rsidP="00E4223A">
      <w:pPr>
        <w:pStyle w:val="Code"/>
      </w:pPr>
      <w:r w:rsidRPr="00EC76D5">
        <w:t xml:space="preserve">  }</w:t>
      </w:r>
    </w:p>
    <w:p w14:paraId="4F53194C" w14:textId="77777777" w:rsidR="00E4223A" w:rsidRPr="00EC76D5" w:rsidRDefault="00E4223A" w:rsidP="00E4223A">
      <w:pPr>
        <w:pStyle w:val="Code"/>
      </w:pPr>
    </w:p>
    <w:p w14:paraId="44C86084" w14:textId="10635F7E" w:rsidR="00154A03" w:rsidRPr="00EC76D5" w:rsidRDefault="00154A03" w:rsidP="00E4223A">
      <w:pPr>
        <w:pStyle w:val="Code"/>
      </w:pPr>
      <w:r w:rsidRPr="00EC76D5">
        <w:t xml:space="preserve">  public boolean isAutoOrRegister() {</w:t>
      </w:r>
    </w:p>
    <w:p w14:paraId="562B78E0" w14:textId="77777777" w:rsidR="00154A03" w:rsidRPr="00EC76D5" w:rsidRDefault="00154A03" w:rsidP="00154A03">
      <w:pPr>
        <w:pStyle w:val="Code"/>
      </w:pPr>
      <w:r w:rsidRPr="00EC76D5">
        <w:t xml:space="preserve">    return (m_storage == Storage.Auto) ||</w:t>
      </w:r>
    </w:p>
    <w:p w14:paraId="5CC909CE" w14:textId="77777777" w:rsidR="00154A03" w:rsidRPr="00EC76D5" w:rsidRDefault="00154A03" w:rsidP="00154A03">
      <w:pPr>
        <w:pStyle w:val="Code"/>
      </w:pPr>
      <w:r w:rsidRPr="00EC76D5">
        <w:t xml:space="preserve">           (m_storage == Storage.Register);</w:t>
      </w:r>
    </w:p>
    <w:p w14:paraId="278A1B46" w14:textId="77777777" w:rsidR="00154A03" w:rsidRPr="00EC76D5" w:rsidRDefault="00154A03" w:rsidP="00154A03">
      <w:pPr>
        <w:pStyle w:val="Code"/>
      </w:pPr>
      <w:r w:rsidRPr="00EC76D5">
        <w:t xml:space="preserve">  }</w:t>
      </w:r>
    </w:p>
    <w:p w14:paraId="7845146F" w14:textId="77777777" w:rsidR="00154A03" w:rsidRPr="00EC76D5" w:rsidRDefault="00154A03" w:rsidP="00154A03">
      <w:pPr>
        <w:pStyle w:val="Code"/>
      </w:pPr>
    </w:p>
    <w:p w14:paraId="0D2DD585" w14:textId="77777777" w:rsidR="00154A03" w:rsidRPr="00EC76D5" w:rsidRDefault="00154A03" w:rsidP="00154A03">
      <w:pPr>
        <w:pStyle w:val="Code"/>
      </w:pPr>
      <w:r w:rsidRPr="00EC76D5">
        <w:t xml:space="preserve">  public boolean isStatic() {</w:t>
      </w:r>
    </w:p>
    <w:p w14:paraId="32651813" w14:textId="77777777" w:rsidR="00154A03" w:rsidRPr="00EC76D5" w:rsidRDefault="00154A03" w:rsidP="00154A03">
      <w:pPr>
        <w:pStyle w:val="Code"/>
      </w:pPr>
      <w:r w:rsidRPr="00EC76D5">
        <w:t xml:space="preserve">    return (m_storage == Storage.Static);</w:t>
      </w:r>
    </w:p>
    <w:p w14:paraId="6B5952B0" w14:textId="77777777" w:rsidR="00154A03" w:rsidRPr="00EC76D5" w:rsidRDefault="00154A03" w:rsidP="00154A03">
      <w:pPr>
        <w:pStyle w:val="Code"/>
      </w:pPr>
      <w:r w:rsidRPr="00EC76D5">
        <w:t xml:space="preserve">  }</w:t>
      </w:r>
    </w:p>
    <w:p w14:paraId="5CC61635" w14:textId="77777777" w:rsidR="00154A03" w:rsidRPr="00EC76D5" w:rsidRDefault="00154A03" w:rsidP="00154A03">
      <w:pPr>
        <w:pStyle w:val="Code"/>
      </w:pPr>
      <w:r w:rsidRPr="00EC76D5">
        <w:t xml:space="preserve">  </w:t>
      </w:r>
    </w:p>
    <w:p w14:paraId="364EDB3A" w14:textId="77777777" w:rsidR="00154A03" w:rsidRPr="00EC76D5" w:rsidRDefault="00154A03" w:rsidP="00154A03">
      <w:pPr>
        <w:pStyle w:val="Code"/>
      </w:pPr>
      <w:r w:rsidRPr="00EC76D5">
        <w:t xml:space="preserve">  public boolean isExtern() {</w:t>
      </w:r>
    </w:p>
    <w:p w14:paraId="0A3D1019" w14:textId="77777777" w:rsidR="00154A03" w:rsidRPr="00EC76D5" w:rsidRDefault="00154A03" w:rsidP="00154A03">
      <w:pPr>
        <w:pStyle w:val="Code"/>
      </w:pPr>
      <w:r w:rsidRPr="00EC76D5">
        <w:t xml:space="preserve">    return (m_storage == Storage.Extern);</w:t>
      </w:r>
    </w:p>
    <w:p w14:paraId="639F4242" w14:textId="77777777" w:rsidR="00154A03" w:rsidRPr="00EC76D5" w:rsidRDefault="00154A03" w:rsidP="00154A03">
      <w:pPr>
        <w:pStyle w:val="Code"/>
      </w:pPr>
      <w:r w:rsidRPr="00EC76D5">
        <w:t xml:space="preserve">  }</w:t>
      </w:r>
    </w:p>
    <w:p w14:paraId="6FBDBA23" w14:textId="77777777" w:rsidR="00154A03" w:rsidRPr="00EC76D5" w:rsidRDefault="00154A03" w:rsidP="00154A03">
      <w:pPr>
        <w:pStyle w:val="Code"/>
      </w:pPr>
      <w:r w:rsidRPr="00EC76D5">
        <w:t xml:space="preserve">  </w:t>
      </w:r>
    </w:p>
    <w:p w14:paraId="5C9ABA96" w14:textId="77777777" w:rsidR="00154A03" w:rsidRPr="00EC76D5" w:rsidRDefault="00154A03" w:rsidP="00154A03">
      <w:pPr>
        <w:pStyle w:val="Code"/>
      </w:pPr>
      <w:r w:rsidRPr="00EC76D5">
        <w:lastRenderedPageBreak/>
        <w:t xml:space="preserve">  public boolean isStaticOrExtern() {</w:t>
      </w:r>
    </w:p>
    <w:p w14:paraId="36F4FFA8" w14:textId="77777777" w:rsidR="00154A03" w:rsidRPr="00EC76D5" w:rsidRDefault="00154A03" w:rsidP="00154A03">
      <w:pPr>
        <w:pStyle w:val="Code"/>
      </w:pPr>
      <w:r w:rsidRPr="00EC76D5">
        <w:t xml:space="preserve">    return isStatic() || isExtern();</w:t>
      </w:r>
    </w:p>
    <w:p w14:paraId="7000B0D6" w14:textId="77777777" w:rsidR="00154A03" w:rsidRPr="00EC76D5" w:rsidRDefault="00154A03" w:rsidP="00154A03">
      <w:pPr>
        <w:pStyle w:val="Code"/>
      </w:pPr>
      <w:r w:rsidRPr="00EC76D5">
        <w:t xml:space="preserve">  }</w:t>
      </w:r>
    </w:p>
    <w:p w14:paraId="658CF5A7" w14:textId="77777777" w:rsidR="00154A03" w:rsidRPr="00EC76D5" w:rsidRDefault="00154A03" w:rsidP="00154A03">
      <w:pPr>
        <w:pStyle w:val="Code"/>
      </w:pPr>
      <w:r w:rsidRPr="00EC76D5">
        <w:t xml:space="preserve">  </w:t>
      </w:r>
    </w:p>
    <w:p w14:paraId="6BB907DE" w14:textId="77777777" w:rsidR="00154A03" w:rsidRPr="00EC76D5" w:rsidRDefault="00154A03" w:rsidP="00154A03">
      <w:pPr>
        <w:pStyle w:val="Code"/>
      </w:pPr>
      <w:r w:rsidRPr="00EC76D5">
        <w:t xml:space="preserve">  public boolean isTypedef() {</w:t>
      </w:r>
    </w:p>
    <w:p w14:paraId="346FC7AF" w14:textId="77777777" w:rsidR="00154A03" w:rsidRPr="00EC76D5" w:rsidRDefault="00154A03" w:rsidP="00154A03">
      <w:pPr>
        <w:pStyle w:val="Code"/>
      </w:pPr>
      <w:r w:rsidRPr="00EC76D5">
        <w:t xml:space="preserve">    return (m_storage == Storage.Typedef);</w:t>
      </w:r>
    </w:p>
    <w:p w14:paraId="3F4C5E1D" w14:textId="77777777" w:rsidR="00154A03" w:rsidRPr="00EC76D5" w:rsidRDefault="00154A03" w:rsidP="00154A03">
      <w:pPr>
        <w:pStyle w:val="Code"/>
      </w:pPr>
      <w:r w:rsidRPr="00EC76D5">
        <w:t xml:space="preserve">  }</w:t>
      </w:r>
    </w:p>
    <w:p w14:paraId="6FC35AB2" w14:textId="77777777" w:rsidR="00154A03" w:rsidRPr="00EC76D5" w:rsidRDefault="00154A03" w:rsidP="00154A03">
      <w:pPr>
        <w:pStyle w:val="Code"/>
      </w:pPr>
      <w:r w:rsidRPr="00EC76D5">
        <w:t xml:space="preserve">  </w:t>
      </w:r>
    </w:p>
    <w:p w14:paraId="347B488A" w14:textId="77777777" w:rsidR="00154A03" w:rsidRPr="00EC76D5" w:rsidRDefault="00154A03" w:rsidP="00154A03">
      <w:pPr>
        <w:pStyle w:val="Code"/>
      </w:pPr>
      <w:r w:rsidRPr="00EC76D5">
        <w:t xml:space="preserve">  public boolean isParameter() {</w:t>
      </w:r>
    </w:p>
    <w:p w14:paraId="789AA2EE" w14:textId="77777777" w:rsidR="00154A03" w:rsidRPr="00EC76D5" w:rsidRDefault="00154A03" w:rsidP="00154A03">
      <w:pPr>
        <w:pStyle w:val="Code"/>
      </w:pPr>
      <w:r w:rsidRPr="00EC76D5">
        <w:t xml:space="preserve">    return (m_status == Status.Parameter);</w:t>
      </w:r>
    </w:p>
    <w:p w14:paraId="5F698BA1" w14:textId="77777777" w:rsidR="00154A03" w:rsidRPr="00EC76D5" w:rsidRDefault="00154A03" w:rsidP="00154A03">
      <w:pPr>
        <w:pStyle w:val="Code"/>
      </w:pPr>
      <w:r w:rsidRPr="00EC76D5">
        <w:t xml:space="preserve">  }</w:t>
      </w:r>
    </w:p>
    <w:p w14:paraId="6F1E9366" w14:textId="77777777" w:rsidR="00154A03" w:rsidRPr="00EC76D5" w:rsidRDefault="00154A03" w:rsidP="00154A03">
      <w:pPr>
        <w:pStyle w:val="Code"/>
      </w:pPr>
      <w:r w:rsidRPr="00EC76D5">
        <w:t xml:space="preserve">          </w:t>
      </w:r>
    </w:p>
    <w:p w14:paraId="0309B030" w14:textId="77777777" w:rsidR="00154A03" w:rsidRPr="00EC76D5" w:rsidRDefault="00154A03" w:rsidP="00154A03">
      <w:pPr>
        <w:pStyle w:val="Code"/>
      </w:pPr>
      <w:r w:rsidRPr="00EC76D5">
        <w:t xml:space="preserve">  public boolean isTemporary() {</w:t>
      </w:r>
    </w:p>
    <w:p w14:paraId="25B8C5EE" w14:textId="77777777" w:rsidR="00154A03" w:rsidRPr="00EC76D5" w:rsidRDefault="00154A03" w:rsidP="00154A03">
      <w:pPr>
        <w:pStyle w:val="Code"/>
      </w:pPr>
      <w:r w:rsidRPr="00EC76D5">
        <w:t xml:space="preserve">    Symbol symbol = this;</w:t>
      </w:r>
    </w:p>
    <w:p w14:paraId="3C8E008C" w14:textId="77777777" w:rsidR="00154A03" w:rsidRPr="00EC76D5" w:rsidRDefault="00154A03" w:rsidP="00154A03">
      <w:pPr>
        <w:pStyle w:val="Code"/>
      </w:pPr>
      <w:r w:rsidRPr="00EC76D5">
        <w:t xml:space="preserve">    </w:t>
      </w:r>
    </w:p>
    <w:p w14:paraId="2EB7D779" w14:textId="77777777" w:rsidR="00154A03" w:rsidRPr="00EC76D5" w:rsidRDefault="00154A03" w:rsidP="00154A03">
      <w:pPr>
        <w:pStyle w:val="Code"/>
      </w:pPr>
      <w:r w:rsidRPr="00EC76D5">
        <w:t xml:space="preserve">    while (symbol != null) {</w:t>
      </w:r>
    </w:p>
    <w:p w14:paraId="5DD203EA" w14:textId="77777777" w:rsidR="00154A03" w:rsidRPr="00EC76D5" w:rsidRDefault="00154A03" w:rsidP="00154A03">
      <w:pPr>
        <w:pStyle w:val="Code"/>
      </w:pPr>
      <w:r w:rsidRPr="00EC76D5">
        <w:t xml:space="preserve">      if (symbol.m_status != Status.Temporary) {</w:t>
      </w:r>
    </w:p>
    <w:p w14:paraId="5CED025F" w14:textId="77777777" w:rsidR="00154A03" w:rsidRPr="00EC76D5" w:rsidRDefault="00154A03" w:rsidP="00154A03">
      <w:pPr>
        <w:pStyle w:val="Code"/>
      </w:pPr>
      <w:r w:rsidRPr="00EC76D5">
        <w:t xml:space="preserve">        return false;</w:t>
      </w:r>
    </w:p>
    <w:p w14:paraId="0B80D29A" w14:textId="77777777" w:rsidR="00154A03" w:rsidRPr="00EC76D5" w:rsidRDefault="00154A03" w:rsidP="00154A03">
      <w:pPr>
        <w:pStyle w:val="Code"/>
      </w:pPr>
      <w:r w:rsidRPr="00EC76D5">
        <w:t xml:space="preserve">      }</w:t>
      </w:r>
    </w:p>
    <w:p w14:paraId="681C1A7C" w14:textId="77777777" w:rsidR="00154A03" w:rsidRPr="00EC76D5" w:rsidRDefault="00154A03" w:rsidP="00154A03">
      <w:pPr>
        <w:pStyle w:val="Code"/>
      </w:pPr>
      <w:r w:rsidRPr="00EC76D5">
        <w:t xml:space="preserve">      </w:t>
      </w:r>
    </w:p>
    <w:p w14:paraId="1930FE43" w14:textId="77777777" w:rsidR="00154A03" w:rsidRPr="00EC76D5" w:rsidRDefault="00154A03" w:rsidP="00154A03">
      <w:pPr>
        <w:pStyle w:val="Code"/>
      </w:pPr>
      <w:r w:rsidRPr="00EC76D5">
        <w:t xml:space="preserve">      symbol = symbol.getParentSymbol();</w:t>
      </w:r>
    </w:p>
    <w:p w14:paraId="07970372" w14:textId="77777777" w:rsidR="00154A03" w:rsidRPr="00EC76D5" w:rsidRDefault="00154A03" w:rsidP="00154A03">
      <w:pPr>
        <w:pStyle w:val="Code"/>
      </w:pPr>
      <w:r w:rsidRPr="00EC76D5">
        <w:t xml:space="preserve">    }</w:t>
      </w:r>
    </w:p>
    <w:p w14:paraId="476BDB3E" w14:textId="77777777" w:rsidR="00154A03" w:rsidRPr="00EC76D5" w:rsidRDefault="00154A03" w:rsidP="00154A03">
      <w:pPr>
        <w:pStyle w:val="Code"/>
      </w:pPr>
      <w:r w:rsidRPr="00EC76D5">
        <w:t xml:space="preserve">    </w:t>
      </w:r>
    </w:p>
    <w:p w14:paraId="0FC6C785" w14:textId="77777777" w:rsidR="00154A03" w:rsidRPr="00EC76D5" w:rsidRDefault="00154A03" w:rsidP="00154A03">
      <w:pPr>
        <w:pStyle w:val="Code"/>
      </w:pPr>
      <w:r w:rsidRPr="00EC76D5">
        <w:t xml:space="preserve">    return true;</w:t>
      </w:r>
    </w:p>
    <w:p w14:paraId="57E105AB" w14:textId="77777777" w:rsidR="00154A03" w:rsidRPr="00EC76D5" w:rsidRDefault="00154A03" w:rsidP="00154A03">
      <w:pPr>
        <w:pStyle w:val="Code"/>
      </w:pPr>
      <w:r w:rsidRPr="00EC76D5">
        <w:t xml:space="preserve">  }</w:t>
      </w:r>
    </w:p>
    <w:p w14:paraId="6EA34E7B" w14:textId="77777777" w:rsidR="00154A03" w:rsidRPr="00EC76D5" w:rsidRDefault="00154A03" w:rsidP="00154A03">
      <w:pPr>
        <w:pStyle w:val="Code"/>
      </w:pPr>
    </w:p>
    <w:p w14:paraId="0A06AAF7" w14:textId="77777777" w:rsidR="00154A03" w:rsidRPr="00EC76D5" w:rsidRDefault="00154A03" w:rsidP="00154A03">
      <w:pPr>
        <w:pStyle w:val="Code"/>
      </w:pPr>
      <w:r w:rsidRPr="00EC76D5">
        <w:t xml:space="preserve">  public boolean isSolid() {</w:t>
      </w:r>
    </w:p>
    <w:p w14:paraId="3CD976F5" w14:textId="77777777" w:rsidR="00154A03" w:rsidRPr="00EC76D5" w:rsidRDefault="00154A03" w:rsidP="00154A03">
      <w:pPr>
        <w:pStyle w:val="Code"/>
      </w:pPr>
      <w:r w:rsidRPr="00EC76D5">
        <w:t xml:space="preserve">    return (m_status == Status.Solid);</w:t>
      </w:r>
    </w:p>
    <w:p w14:paraId="7DB57BCD" w14:textId="77777777" w:rsidR="00154A03" w:rsidRPr="00EC76D5" w:rsidRDefault="00154A03" w:rsidP="00154A03">
      <w:pPr>
        <w:pStyle w:val="Code"/>
      </w:pPr>
      <w:r w:rsidRPr="00EC76D5">
        <w:t xml:space="preserve">  }</w:t>
      </w:r>
    </w:p>
    <w:p w14:paraId="365B6FC5" w14:textId="77777777" w:rsidR="00154A03" w:rsidRPr="00EC76D5" w:rsidRDefault="00154A03" w:rsidP="00154A03">
      <w:pPr>
        <w:pStyle w:val="Code"/>
      </w:pPr>
    </w:p>
    <w:p w14:paraId="6CDB9BA0" w14:textId="77777777" w:rsidR="00154A03" w:rsidRPr="00EC76D5" w:rsidRDefault="00154A03" w:rsidP="00154A03">
      <w:pPr>
        <w:pStyle w:val="Code"/>
      </w:pPr>
      <w:r w:rsidRPr="00EC76D5">
        <w:t xml:space="preserve">  public boolean hasValue() {</w:t>
      </w:r>
    </w:p>
    <w:p w14:paraId="3FEE38C5" w14:textId="77777777" w:rsidR="00154A03" w:rsidRPr="00EC76D5" w:rsidRDefault="00154A03" w:rsidP="00154A03">
      <w:pPr>
        <w:pStyle w:val="Code"/>
      </w:pPr>
      <w:r w:rsidRPr="00EC76D5">
        <w:t xml:space="preserve">    return (m_value != null);</w:t>
      </w:r>
    </w:p>
    <w:p w14:paraId="3104A9EB" w14:textId="77777777" w:rsidR="00154A03" w:rsidRPr="00EC76D5" w:rsidRDefault="00154A03" w:rsidP="00154A03">
      <w:pPr>
        <w:pStyle w:val="Code"/>
      </w:pPr>
      <w:r w:rsidRPr="00EC76D5">
        <w:t xml:space="preserve">  }</w:t>
      </w:r>
    </w:p>
    <w:p w14:paraId="1AF779BC" w14:textId="77777777" w:rsidR="00154A03" w:rsidRPr="00EC76D5" w:rsidRDefault="00154A03" w:rsidP="00154A03">
      <w:pPr>
        <w:pStyle w:val="Code"/>
      </w:pPr>
    </w:p>
    <w:p w14:paraId="2305E136" w14:textId="77777777" w:rsidR="00154A03" w:rsidRPr="00EC76D5" w:rsidRDefault="00154A03" w:rsidP="00154A03">
      <w:pPr>
        <w:pStyle w:val="Code"/>
      </w:pPr>
      <w:r w:rsidRPr="00EC76D5">
        <w:t xml:space="preserve">  public Object getValue() {</w:t>
      </w:r>
    </w:p>
    <w:p w14:paraId="339DAC22" w14:textId="77777777" w:rsidR="00154A03" w:rsidRPr="00EC76D5" w:rsidRDefault="00154A03" w:rsidP="00154A03">
      <w:pPr>
        <w:pStyle w:val="Code"/>
      </w:pPr>
      <w:r w:rsidRPr="00EC76D5">
        <w:t xml:space="preserve">    return m_value;</w:t>
      </w:r>
    </w:p>
    <w:p w14:paraId="42E1742F" w14:textId="77777777" w:rsidR="00154A03" w:rsidRPr="00EC76D5" w:rsidRDefault="00154A03" w:rsidP="00154A03">
      <w:pPr>
        <w:pStyle w:val="Code"/>
      </w:pPr>
      <w:r w:rsidRPr="00EC76D5">
        <w:t xml:space="preserve">  }</w:t>
      </w:r>
    </w:p>
    <w:p w14:paraId="5E331520" w14:textId="77777777" w:rsidR="00154A03" w:rsidRPr="00EC76D5" w:rsidRDefault="00154A03" w:rsidP="00154A03">
      <w:pPr>
        <w:pStyle w:val="Code"/>
      </w:pPr>
      <w:r w:rsidRPr="00EC76D5">
        <w:t xml:space="preserve">  </w:t>
      </w:r>
    </w:p>
    <w:p w14:paraId="68BE5599" w14:textId="77777777" w:rsidR="00154A03" w:rsidRPr="00EC76D5" w:rsidRDefault="00154A03" w:rsidP="00154A03">
      <w:pPr>
        <w:pStyle w:val="Code"/>
      </w:pPr>
      <w:r w:rsidRPr="00EC76D5">
        <w:t xml:space="preserve">  public void setValue(Object value) {</w:t>
      </w:r>
    </w:p>
    <w:p w14:paraId="68E6BAC7" w14:textId="77777777" w:rsidR="00154A03" w:rsidRPr="00EC76D5" w:rsidRDefault="00154A03" w:rsidP="00154A03">
      <w:pPr>
        <w:pStyle w:val="Code"/>
      </w:pPr>
      <w:r w:rsidRPr="00EC76D5">
        <w:t xml:space="preserve">    m_value = value;</w:t>
      </w:r>
    </w:p>
    <w:p w14:paraId="76984938" w14:textId="77777777" w:rsidR="00154A03" w:rsidRPr="00EC76D5" w:rsidRDefault="00154A03" w:rsidP="00154A03">
      <w:pPr>
        <w:pStyle w:val="Code"/>
      </w:pPr>
      <w:r w:rsidRPr="00EC76D5">
        <w:t xml:space="preserve">  }</w:t>
      </w:r>
    </w:p>
    <w:p w14:paraId="4B3DDCE2" w14:textId="77777777" w:rsidR="00154A03" w:rsidRPr="00EC76D5" w:rsidRDefault="00154A03" w:rsidP="00154A03">
      <w:pPr>
        <w:pStyle w:val="Code"/>
      </w:pPr>
      <w:r w:rsidRPr="00EC76D5">
        <w:t xml:space="preserve">  </w:t>
      </w:r>
    </w:p>
    <w:p w14:paraId="1F4FA78A" w14:textId="77777777" w:rsidR="00154A03" w:rsidRPr="00EC76D5" w:rsidRDefault="00154A03" w:rsidP="00154A03">
      <w:pPr>
        <w:pStyle w:val="Code"/>
      </w:pPr>
      <w:r w:rsidRPr="00EC76D5">
        <w:t xml:space="preserve">  public BigInteger getSignedValue() {</w:t>
      </w:r>
    </w:p>
    <w:p w14:paraId="4DDB2004" w14:textId="77777777" w:rsidR="00154A03" w:rsidRPr="00EC76D5" w:rsidRDefault="00154A03" w:rsidP="00154A03">
      <w:pPr>
        <w:pStyle w:val="Code"/>
      </w:pPr>
      <w:r w:rsidRPr="00EC76D5">
        <w:t xml:space="preserve">    if (m_type.isUnsigned()) {</w:t>
      </w:r>
    </w:p>
    <w:p w14:paraId="6A680CD9" w14:textId="77777777" w:rsidR="00154A03" w:rsidRPr="00EC76D5" w:rsidRDefault="00154A03" w:rsidP="00154A03">
      <w:pPr>
        <w:pStyle w:val="Code"/>
      </w:pPr>
      <w:r w:rsidRPr="00EC76D5">
        <w:t xml:space="preserve">      BigInteger intValue = (BigInteger) m_value;</w:t>
      </w:r>
    </w:p>
    <w:p w14:paraId="34C1C10A" w14:textId="77777777" w:rsidR="00154A03" w:rsidRPr="00EC76D5" w:rsidRDefault="00154A03" w:rsidP="00154A03">
      <w:pPr>
        <w:pStyle w:val="Code"/>
      </w:pPr>
    </w:p>
    <w:p w14:paraId="08177F2B" w14:textId="77777777" w:rsidR="00154A03" w:rsidRPr="00EC76D5" w:rsidRDefault="00154A03" w:rsidP="00154A03">
      <w:pPr>
        <w:pStyle w:val="Code"/>
      </w:pPr>
      <w:r w:rsidRPr="00EC76D5">
        <w:t xml:space="preserve">      if (intValue.compareTo(BigInteger.ZERO) &lt; 0) {      </w:t>
      </w:r>
    </w:p>
    <w:p w14:paraId="087642A1" w14:textId="77777777" w:rsidR="00154A03" w:rsidRPr="00EC76D5" w:rsidRDefault="00154A03" w:rsidP="00154A03">
      <w:pPr>
        <w:pStyle w:val="Code"/>
      </w:pPr>
      <w:r w:rsidRPr="00EC76D5">
        <w:t xml:space="preserve">        switch (m_type.getSize()) {</w:t>
      </w:r>
    </w:p>
    <w:p w14:paraId="3BE6E232" w14:textId="77777777" w:rsidR="00154A03" w:rsidRPr="00EC76D5" w:rsidRDefault="00154A03" w:rsidP="00154A03">
      <w:pPr>
        <w:pStyle w:val="Code"/>
      </w:pPr>
      <w:r w:rsidRPr="00EC76D5">
        <w:t xml:space="preserve">          case Type.CharSize:</w:t>
      </w:r>
    </w:p>
    <w:p w14:paraId="23806B7D" w14:textId="77777777" w:rsidR="00154A03" w:rsidRPr="00EC76D5" w:rsidRDefault="00154A03" w:rsidP="00154A03">
      <w:pPr>
        <w:pStyle w:val="Code"/>
      </w:pPr>
      <w:r w:rsidRPr="00EC76D5">
        <w:t xml:space="preserve">            return intValue.subtract(new BigInteger("128"));</w:t>
      </w:r>
    </w:p>
    <w:p w14:paraId="10A84D4A" w14:textId="77777777" w:rsidR="00154A03" w:rsidRPr="00EC76D5" w:rsidRDefault="00154A03" w:rsidP="00154A03">
      <w:pPr>
        <w:pStyle w:val="Code"/>
      </w:pPr>
    </w:p>
    <w:p w14:paraId="23A9D02C" w14:textId="77777777" w:rsidR="00154A03" w:rsidRPr="00EC76D5" w:rsidRDefault="00154A03" w:rsidP="00154A03">
      <w:pPr>
        <w:pStyle w:val="Code"/>
      </w:pPr>
      <w:r w:rsidRPr="00EC76D5">
        <w:t xml:space="preserve">          case Type.IntegerSize:</w:t>
      </w:r>
    </w:p>
    <w:p w14:paraId="44A3FBFB" w14:textId="77777777" w:rsidR="00154A03" w:rsidRPr="00EC76D5" w:rsidRDefault="00154A03" w:rsidP="00154A03">
      <w:pPr>
        <w:pStyle w:val="Code"/>
      </w:pPr>
      <w:r w:rsidRPr="00EC76D5">
        <w:t xml:space="preserve">            return intValue.subtract(new BigInteger("32768"));</w:t>
      </w:r>
    </w:p>
    <w:p w14:paraId="62069769" w14:textId="77777777" w:rsidR="00154A03" w:rsidRPr="00EC76D5" w:rsidRDefault="00154A03" w:rsidP="00154A03">
      <w:pPr>
        <w:pStyle w:val="Code"/>
      </w:pPr>
    </w:p>
    <w:p w14:paraId="31EB7F12" w14:textId="77777777" w:rsidR="00154A03" w:rsidRPr="00EC76D5" w:rsidRDefault="00154A03" w:rsidP="00154A03">
      <w:pPr>
        <w:pStyle w:val="Code"/>
      </w:pPr>
      <w:r w:rsidRPr="00EC76D5">
        <w:t xml:space="preserve">          case Type.LongSize:</w:t>
      </w:r>
    </w:p>
    <w:p w14:paraId="3276ACE8" w14:textId="77777777" w:rsidR="00154A03" w:rsidRPr="00EC76D5" w:rsidRDefault="00154A03" w:rsidP="00154A03">
      <w:pPr>
        <w:pStyle w:val="Code"/>
      </w:pPr>
      <w:r w:rsidRPr="00EC76D5">
        <w:t xml:space="preserve">            return (new BigInteger("2147483648")).add(intValue);</w:t>
      </w:r>
    </w:p>
    <w:p w14:paraId="0DD4122E" w14:textId="77777777" w:rsidR="00154A03" w:rsidRPr="00EC76D5" w:rsidRDefault="00154A03" w:rsidP="00154A03">
      <w:pPr>
        <w:pStyle w:val="Code"/>
      </w:pPr>
      <w:r w:rsidRPr="00EC76D5">
        <w:t xml:space="preserve">        }</w:t>
      </w:r>
    </w:p>
    <w:p w14:paraId="1BCA36A5" w14:textId="77777777" w:rsidR="00154A03" w:rsidRPr="00EC76D5" w:rsidRDefault="00154A03" w:rsidP="00154A03">
      <w:pPr>
        <w:pStyle w:val="Code"/>
      </w:pPr>
      <w:r w:rsidRPr="00EC76D5">
        <w:lastRenderedPageBreak/>
        <w:t xml:space="preserve">      }  </w:t>
      </w:r>
    </w:p>
    <w:p w14:paraId="379F19CE" w14:textId="77777777" w:rsidR="00154A03" w:rsidRPr="00EC76D5" w:rsidRDefault="00154A03" w:rsidP="00154A03">
      <w:pPr>
        <w:pStyle w:val="Code"/>
      </w:pPr>
      <w:r w:rsidRPr="00EC76D5">
        <w:t xml:space="preserve">    }</w:t>
      </w:r>
    </w:p>
    <w:p w14:paraId="6DADC0B6" w14:textId="77777777" w:rsidR="00154A03" w:rsidRPr="00EC76D5" w:rsidRDefault="00154A03" w:rsidP="00154A03">
      <w:pPr>
        <w:pStyle w:val="Code"/>
      </w:pPr>
    </w:p>
    <w:p w14:paraId="3DC6EDE5" w14:textId="77777777" w:rsidR="00154A03" w:rsidRPr="00EC76D5" w:rsidRDefault="00154A03" w:rsidP="00154A03">
      <w:pPr>
        <w:pStyle w:val="Code"/>
      </w:pPr>
      <w:r w:rsidRPr="00EC76D5">
        <w:t xml:space="preserve">    return ((BigInteger) m_value);</w:t>
      </w:r>
    </w:p>
    <w:p w14:paraId="13A133B3" w14:textId="77777777" w:rsidR="00154A03" w:rsidRPr="00EC76D5" w:rsidRDefault="00154A03" w:rsidP="00154A03">
      <w:pPr>
        <w:pStyle w:val="Code"/>
      </w:pPr>
      <w:r w:rsidRPr="00EC76D5">
        <w:t xml:space="preserve">  }</w:t>
      </w:r>
    </w:p>
    <w:p w14:paraId="2A4914C6" w14:textId="77777777" w:rsidR="00154A03" w:rsidRPr="00EC76D5" w:rsidRDefault="00154A03" w:rsidP="00154A03">
      <w:pPr>
        <w:pStyle w:val="Code"/>
      </w:pPr>
      <w:r w:rsidRPr="00EC76D5">
        <w:t xml:space="preserve">  </w:t>
      </w:r>
    </w:p>
    <w:p w14:paraId="50AEB2FD" w14:textId="77777777" w:rsidR="00154A03" w:rsidRPr="00EC76D5" w:rsidRDefault="00154A03" w:rsidP="00154A03">
      <w:pPr>
        <w:pStyle w:val="Code"/>
      </w:pPr>
      <w:r w:rsidRPr="00EC76D5">
        <w:t xml:space="preserve">  public boolean hasAddressSymbol() {</w:t>
      </w:r>
    </w:p>
    <w:p w14:paraId="5915838D" w14:textId="77777777" w:rsidR="00154A03" w:rsidRPr="00EC76D5" w:rsidRDefault="00154A03" w:rsidP="00154A03">
      <w:pPr>
        <w:pStyle w:val="Code"/>
      </w:pPr>
      <w:r w:rsidRPr="00EC76D5">
        <w:t xml:space="preserve">    return (m_addressSymbol != null);</w:t>
      </w:r>
    </w:p>
    <w:p w14:paraId="2964AACA" w14:textId="77777777" w:rsidR="00154A03" w:rsidRPr="00EC76D5" w:rsidRDefault="00154A03" w:rsidP="00154A03">
      <w:pPr>
        <w:pStyle w:val="Code"/>
      </w:pPr>
      <w:r w:rsidRPr="00EC76D5">
        <w:t xml:space="preserve">  }</w:t>
      </w:r>
    </w:p>
    <w:p w14:paraId="15F8D6CF" w14:textId="77777777" w:rsidR="00154A03" w:rsidRPr="00EC76D5" w:rsidRDefault="00154A03" w:rsidP="00154A03">
      <w:pPr>
        <w:pStyle w:val="Code"/>
      </w:pPr>
    </w:p>
    <w:p w14:paraId="06558B5C" w14:textId="77777777" w:rsidR="00154A03" w:rsidRPr="00EC76D5" w:rsidRDefault="00154A03" w:rsidP="00154A03">
      <w:pPr>
        <w:pStyle w:val="Code"/>
      </w:pPr>
      <w:r w:rsidRPr="00EC76D5">
        <w:t xml:space="preserve">  public Symbol getAddressSymbol() {</w:t>
      </w:r>
    </w:p>
    <w:p w14:paraId="1ACFF8D4" w14:textId="77777777" w:rsidR="00154A03" w:rsidRPr="00EC76D5" w:rsidRDefault="00154A03" w:rsidP="00154A03">
      <w:pPr>
        <w:pStyle w:val="Code"/>
      </w:pPr>
      <w:r w:rsidRPr="00EC76D5">
        <w:t xml:space="preserve">    return m_addressSymbol;</w:t>
      </w:r>
    </w:p>
    <w:p w14:paraId="37899D88" w14:textId="77777777" w:rsidR="00154A03" w:rsidRPr="00EC76D5" w:rsidRDefault="00154A03" w:rsidP="00154A03">
      <w:pPr>
        <w:pStyle w:val="Code"/>
      </w:pPr>
      <w:r w:rsidRPr="00EC76D5">
        <w:t xml:space="preserve">  }</w:t>
      </w:r>
    </w:p>
    <w:p w14:paraId="356D2CF2" w14:textId="77777777" w:rsidR="00154A03" w:rsidRPr="00EC76D5" w:rsidRDefault="00154A03" w:rsidP="00154A03">
      <w:pPr>
        <w:pStyle w:val="Code"/>
      </w:pPr>
      <w:r w:rsidRPr="00EC76D5">
        <w:t xml:space="preserve">  </w:t>
      </w:r>
    </w:p>
    <w:p w14:paraId="3861FEC8" w14:textId="77777777" w:rsidR="00154A03" w:rsidRPr="00EC76D5" w:rsidRDefault="00154A03" w:rsidP="00154A03">
      <w:pPr>
        <w:pStyle w:val="Code"/>
      </w:pPr>
      <w:r w:rsidRPr="00EC76D5">
        <w:t xml:space="preserve">  public void setAddressSymbol(Symbol addressSymbol) {</w:t>
      </w:r>
    </w:p>
    <w:p w14:paraId="22780158" w14:textId="77777777" w:rsidR="00154A03" w:rsidRPr="00EC76D5" w:rsidRDefault="00154A03" w:rsidP="00154A03">
      <w:pPr>
        <w:pStyle w:val="Code"/>
      </w:pPr>
      <w:r w:rsidRPr="00EC76D5">
        <w:t xml:space="preserve">    m_addressSymbol = addressSymbol;</w:t>
      </w:r>
    </w:p>
    <w:p w14:paraId="70D859C5" w14:textId="77777777" w:rsidR="00154A03" w:rsidRPr="00EC76D5" w:rsidRDefault="00154A03" w:rsidP="00154A03">
      <w:pPr>
        <w:pStyle w:val="Code"/>
      </w:pPr>
      <w:r w:rsidRPr="00EC76D5">
        <w:t xml:space="preserve">  }  </w:t>
      </w:r>
    </w:p>
    <w:p w14:paraId="36F8BB60" w14:textId="77777777" w:rsidR="00154A03" w:rsidRPr="00EC76D5" w:rsidRDefault="00154A03" w:rsidP="00154A03">
      <w:pPr>
        <w:pStyle w:val="Code"/>
      </w:pPr>
    </w:p>
    <w:p w14:paraId="7F391F6C" w14:textId="77777777" w:rsidR="00154A03" w:rsidRPr="00EC76D5" w:rsidRDefault="00154A03" w:rsidP="00154A03">
      <w:pPr>
        <w:pStyle w:val="Code"/>
      </w:pPr>
      <w:r w:rsidRPr="00EC76D5">
        <w:t xml:space="preserve">  public int getAddressOffset() {</w:t>
      </w:r>
    </w:p>
    <w:p w14:paraId="4D77725C" w14:textId="77777777" w:rsidR="00154A03" w:rsidRPr="00EC76D5" w:rsidRDefault="00154A03" w:rsidP="00154A03">
      <w:pPr>
        <w:pStyle w:val="Code"/>
      </w:pPr>
      <w:r w:rsidRPr="00EC76D5">
        <w:t xml:space="preserve">    return m_addressOffset;</w:t>
      </w:r>
    </w:p>
    <w:p w14:paraId="7A6B24A3" w14:textId="77777777" w:rsidR="00154A03" w:rsidRPr="00EC76D5" w:rsidRDefault="00154A03" w:rsidP="00154A03">
      <w:pPr>
        <w:pStyle w:val="Code"/>
      </w:pPr>
      <w:r w:rsidRPr="00EC76D5">
        <w:t xml:space="preserve">  }</w:t>
      </w:r>
    </w:p>
    <w:p w14:paraId="7B696CA9" w14:textId="77777777" w:rsidR="00154A03" w:rsidRPr="00EC76D5" w:rsidRDefault="00154A03" w:rsidP="00154A03">
      <w:pPr>
        <w:pStyle w:val="Code"/>
      </w:pPr>
      <w:r w:rsidRPr="00EC76D5">
        <w:t xml:space="preserve">  </w:t>
      </w:r>
    </w:p>
    <w:p w14:paraId="167A7B85" w14:textId="77777777" w:rsidR="00154A03" w:rsidRPr="00EC76D5" w:rsidRDefault="00154A03" w:rsidP="00154A03">
      <w:pPr>
        <w:pStyle w:val="Code"/>
      </w:pPr>
      <w:r w:rsidRPr="00EC76D5">
        <w:t xml:space="preserve">  public void setAddressOffset(int addressOffset) {</w:t>
      </w:r>
    </w:p>
    <w:p w14:paraId="73E154FC" w14:textId="77777777" w:rsidR="00154A03" w:rsidRPr="00EC76D5" w:rsidRDefault="00154A03" w:rsidP="00154A03">
      <w:pPr>
        <w:pStyle w:val="Code"/>
      </w:pPr>
      <w:r w:rsidRPr="00EC76D5">
        <w:t xml:space="preserve">    m_addressOffset = addressOffset;</w:t>
      </w:r>
    </w:p>
    <w:p w14:paraId="2686462D" w14:textId="77777777" w:rsidR="00154A03" w:rsidRPr="00EC76D5" w:rsidRDefault="00154A03" w:rsidP="00154A03">
      <w:pPr>
        <w:pStyle w:val="Code"/>
      </w:pPr>
      <w:r w:rsidRPr="00EC76D5">
        <w:t xml:space="preserve">  }</w:t>
      </w:r>
    </w:p>
    <w:p w14:paraId="083F054B" w14:textId="77777777" w:rsidR="00154A03" w:rsidRPr="00EC76D5" w:rsidRDefault="00154A03" w:rsidP="00154A03">
      <w:pPr>
        <w:pStyle w:val="Code"/>
      </w:pPr>
    </w:p>
    <w:p w14:paraId="74BAB2A9" w14:textId="77777777" w:rsidR="00154A03" w:rsidRPr="00EC76D5" w:rsidRDefault="00154A03" w:rsidP="00154A03">
      <w:pPr>
        <w:pStyle w:val="Code"/>
      </w:pPr>
      <w:r w:rsidRPr="00EC76D5">
        <w:t xml:space="preserve">  public Symbol getParentSymbol() {</w:t>
      </w:r>
    </w:p>
    <w:p w14:paraId="3964E1E0" w14:textId="77777777" w:rsidR="00154A03" w:rsidRPr="00EC76D5" w:rsidRDefault="00154A03" w:rsidP="00154A03">
      <w:pPr>
        <w:pStyle w:val="Code"/>
      </w:pPr>
      <w:r w:rsidRPr="00EC76D5">
        <w:t xml:space="preserve">    return m_parentSymbol;</w:t>
      </w:r>
    </w:p>
    <w:p w14:paraId="6E3A182D" w14:textId="77777777" w:rsidR="00154A03" w:rsidRPr="00EC76D5" w:rsidRDefault="00154A03" w:rsidP="00154A03">
      <w:pPr>
        <w:pStyle w:val="Code"/>
      </w:pPr>
      <w:r w:rsidRPr="00EC76D5">
        <w:t xml:space="preserve">  }</w:t>
      </w:r>
    </w:p>
    <w:p w14:paraId="45BE7354" w14:textId="77777777" w:rsidR="00154A03" w:rsidRPr="00EC76D5" w:rsidRDefault="00154A03" w:rsidP="00154A03">
      <w:pPr>
        <w:pStyle w:val="Code"/>
      </w:pPr>
    </w:p>
    <w:p w14:paraId="365B3675" w14:textId="77777777" w:rsidR="00154A03" w:rsidRPr="00EC76D5" w:rsidRDefault="00154A03" w:rsidP="00154A03">
      <w:pPr>
        <w:pStyle w:val="Code"/>
      </w:pPr>
      <w:r w:rsidRPr="00EC76D5">
        <w:t xml:space="preserve">  public void setParentSymbol(Symbol parentSymbol) {</w:t>
      </w:r>
    </w:p>
    <w:p w14:paraId="6444F148" w14:textId="77777777" w:rsidR="00154A03" w:rsidRPr="00EC76D5" w:rsidRDefault="00154A03" w:rsidP="00154A03">
      <w:pPr>
        <w:pStyle w:val="Code"/>
      </w:pPr>
      <w:r w:rsidRPr="00EC76D5">
        <w:t xml:space="preserve">    m_parentSymbol = parentSymbol;</w:t>
      </w:r>
    </w:p>
    <w:p w14:paraId="43E93BA3" w14:textId="77777777" w:rsidR="00154A03" w:rsidRPr="00EC76D5" w:rsidRDefault="00154A03" w:rsidP="00154A03">
      <w:pPr>
        <w:pStyle w:val="Code"/>
      </w:pPr>
      <w:r w:rsidRPr="00EC76D5">
        <w:t xml:space="preserve">  }  </w:t>
      </w:r>
    </w:p>
    <w:p w14:paraId="65A1A5F1" w14:textId="77777777" w:rsidR="00154A03" w:rsidRPr="00EC76D5" w:rsidRDefault="00154A03" w:rsidP="00154A03">
      <w:pPr>
        <w:pStyle w:val="Code"/>
      </w:pPr>
    </w:p>
    <w:p w14:paraId="05680491" w14:textId="77777777" w:rsidR="00154A03" w:rsidRPr="00EC76D5" w:rsidRDefault="00154A03" w:rsidP="00154A03">
      <w:pPr>
        <w:pStyle w:val="Code"/>
      </w:pPr>
      <w:r w:rsidRPr="00EC76D5">
        <w:t xml:space="preserve">  public Set&lt;Symbol&gt; getChildSymbolSet() {</w:t>
      </w:r>
    </w:p>
    <w:p w14:paraId="0283E561" w14:textId="77777777" w:rsidR="00154A03" w:rsidRPr="00EC76D5" w:rsidRDefault="00154A03" w:rsidP="00154A03">
      <w:pPr>
        <w:pStyle w:val="Code"/>
      </w:pPr>
      <w:r w:rsidRPr="00EC76D5">
        <w:t xml:space="preserve">    return m_childSymbolSet;</w:t>
      </w:r>
    </w:p>
    <w:p w14:paraId="19035E48" w14:textId="77777777" w:rsidR="00154A03" w:rsidRPr="00EC76D5" w:rsidRDefault="00154A03" w:rsidP="00154A03">
      <w:pPr>
        <w:pStyle w:val="Code"/>
      </w:pPr>
      <w:r w:rsidRPr="00EC76D5">
        <w:t xml:space="preserve">  }</w:t>
      </w:r>
    </w:p>
    <w:p w14:paraId="3144B1CC" w14:textId="77777777" w:rsidR="00154A03" w:rsidRPr="00EC76D5" w:rsidRDefault="00154A03" w:rsidP="00154A03">
      <w:pPr>
        <w:pStyle w:val="Code"/>
      </w:pPr>
    </w:p>
    <w:p w14:paraId="3365AE16" w14:textId="77777777" w:rsidR="00154A03" w:rsidRPr="00EC76D5" w:rsidRDefault="00154A03" w:rsidP="00154A03">
      <w:pPr>
        <w:pStyle w:val="Code"/>
      </w:pPr>
      <w:r w:rsidRPr="00EC76D5">
        <w:t xml:space="preserve">  public void addChildSymbol(Symbol childSymbol) {</w:t>
      </w:r>
    </w:p>
    <w:p w14:paraId="5ED446B3" w14:textId="77777777" w:rsidR="00154A03" w:rsidRPr="00EC76D5" w:rsidRDefault="00154A03" w:rsidP="00154A03">
      <w:pPr>
        <w:pStyle w:val="Code"/>
      </w:pPr>
      <w:r w:rsidRPr="00EC76D5">
        <w:t xml:space="preserve">    m_childSymbolSet.add(childSymbol);</w:t>
      </w:r>
    </w:p>
    <w:p w14:paraId="10A93086" w14:textId="77777777" w:rsidR="00154A03" w:rsidRPr="00EC76D5" w:rsidRDefault="00154A03" w:rsidP="00154A03">
      <w:pPr>
        <w:pStyle w:val="Code"/>
      </w:pPr>
      <w:r w:rsidRPr="00EC76D5">
        <w:t xml:space="preserve">  }</w:t>
      </w:r>
    </w:p>
    <w:p w14:paraId="45B742F2" w14:textId="77777777" w:rsidR="00154A03" w:rsidRPr="00EC76D5" w:rsidRDefault="00154A03" w:rsidP="00154A03">
      <w:pPr>
        <w:pStyle w:val="Code"/>
      </w:pPr>
    </w:p>
    <w:p w14:paraId="22901595" w14:textId="77777777" w:rsidR="00154A03" w:rsidRPr="00EC76D5" w:rsidRDefault="00154A03" w:rsidP="00154A03">
      <w:pPr>
        <w:pStyle w:val="Code"/>
      </w:pPr>
      <w:r w:rsidRPr="00EC76D5">
        <w:t xml:space="preserve">  public boolean isReferred() {</w:t>
      </w:r>
    </w:p>
    <w:p w14:paraId="0C98BC8A" w14:textId="77777777" w:rsidR="00154A03" w:rsidRPr="00EC76D5" w:rsidRDefault="00154A03" w:rsidP="00154A03">
      <w:pPr>
        <w:pStyle w:val="Code"/>
      </w:pPr>
      <w:r w:rsidRPr="00EC76D5">
        <w:t xml:space="preserve">    return m_referred;</w:t>
      </w:r>
    </w:p>
    <w:p w14:paraId="5A85B194" w14:textId="77777777" w:rsidR="00154A03" w:rsidRPr="00EC76D5" w:rsidRDefault="00154A03" w:rsidP="00154A03">
      <w:pPr>
        <w:pStyle w:val="Code"/>
      </w:pPr>
      <w:r w:rsidRPr="00EC76D5">
        <w:t xml:space="preserve">  }</w:t>
      </w:r>
    </w:p>
    <w:p w14:paraId="55FA647D" w14:textId="77777777" w:rsidR="00154A03" w:rsidRPr="00EC76D5" w:rsidRDefault="00154A03" w:rsidP="00154A03">
      <w:pPr>
        <w:pStyle w:val="Code"/>
      </w:pPr>
      <w:r w:rsidRPr="00EC76D5">
        <w:t xml:space="preserve">  </w:t>
      </w:r>
    </w:p>
    <w:p w14:paraId="01EDF491" w14:textId="77777777" w:rsidR="00154A03" w:rsidRPr="00EC76D5" w:rsidRDefault="00154A03" w:rsidP="00154A03">
      <w:pPr>
        <w:pStyle w:val="Code"/>
      </w:pPr>
      <w:r w:rsidRPr="00EC76D5">
        <w:t xml:space="preserve">  public void setReferred(boolean referred) {</w:t>
      </w:r>
    </w:p>
    <w:p w14:paraId="20CC1A65" w14:textId="77777777" w:rsidR="00154A03" w:rsidRPr="00EC76D5" w:rsidRDefault="00154A03" w:rsidP="00154A03">
      <w:pPr>
        <w:pStyle w:val="Code"/>
      </w:pPr>
      <w:r w:rsidRPr="00EC76D5">
        <w:t xml:space="preserve">    m_referred = referred;</w:t>
      </w:r>
    </w:p>
    <w:p w14:paraId="511D659E" w14:textId="77777777" w:rsidR="00154A03" w:rsidRPr="00EC76D5" w:rsidRDefault="00154A03" w:rsidP="00154A03">
      <w:pPr>
        <w:pStyle w:val="Code"/>
      </w:pPr>
      <w:r w:rsidRPr="00EC76D5">
        <w:t xml:space="preserve">  }</w:t>
      </w:r>
    </w:p>
    <w:p w14:paraId="6FD02F78" w14:textId="77777777" w:rsidR="00154A03" w:rsidRPr="00EC76D5" w:rsidRDefault="00154A03" w:rsidP="00154A03">
      <w:pPr>
        <w:pStyle w:val="Code"/>
      </w:pPr>
    </w:p>
    <w:p w14:paraId="20B9FCF7" w14:textId="77777777" w:rsidR="00154A03" w:rsidRPr="00EC76D5" w:rsidRDefault="00154A03" w:rsidP="00154A03">
      <w:pPr>
        <w:pStyle w:val="Code"/>
      </w:pPr>
      <w:r w:rsidRPr="00EC76D5">
        <w:t xml:space="preserve">  public List&lt;Byte&gt; getByteList() {</w:t>
      </w:r>
    </w:p>
    <w:p w14:paraId="1A2A58A3" w14:textId="77777777" w:rsidR="00154A03" w:rsidRPr="00EC76D5" w:rsidRDefault="00154A03" w:rsidP="00154A03">
      <w:pPr>
        <w:pStyle w:val="Code"/>
      </w:pPr>
      <w:r w:rsidRPr="00EC76D5">
        <w:t xml:space="preserve">    return m_byteList;</w:t>
      </w:r>
    </w:p>
    <w:p w14:paraId="659734F0" w14:textId="77777777" w:rsidR="00154A03" w:rsidRPr="00EC76D5" w:rsidRDefault="00154A03" w:rsidP="00154A03">
      <w:pPr>
        <w:pStyle w:val="Code"/>
      </w:pPr>
      <w:r w:rsidRPr="00EC76D5">
        <w:t xml:space="preserve">  }</w:t>
      </w:r>
    </w:p>
    <w:p w14:paraId="74D6BF37" w14:textId="77777777" w:rsidR="00154A03" w:rsidRPr="00EC76D5" w:rsidRDefault="00154A03" w:rsidP="00154A03">
      <w:pPr>
        <w:pStyle w:val="Code"/>
      </w:pPr>
      <w:r w:rsidRPr="00EC76D5">
        <w:t xml:space="preserve">  </w:t>
      </w:r>
    </w:p>
    <w:p w14:paraId="6D728DA0" w14:textId="77777777" w:rsidR="00154A03" w:rsidRPr="00EC76D5" w:rsidRDefault="00154A03" w:rsidP="00154A03">
      <w:pPr>
        <w:pStyle w:val="Code"/>
      </w:pPr>
      <w:r w:rsidRPr="00EC76D5">
        <w:t xml:space="preserve">  public void setByteList(List&lt;Byte&gt; byteList) {</w:t>
      </w:r>
    </w:p>
    <w:p w14:paraId="5EB01BA6" w14:textId="77777777" w:rsidR="00154A03" w:rsidRPr="00EC76D5" w:rsidRDefault="00154A03" w:rsidP="00154A03">
      <w:pPr>
        <w:pStyle w:val="Code"/>
      </w:pPr>
      <w:r w:rsidRPr="00EC76D5">
        <w:t xml:space="preserve">    m_byteList = byteList;</w:t>
      </w:r>
    </w:p>
    <w:p w14:paraId="25219822" w14:textId="77777777" w:rsidR="00154A03" w:rsidRPr="00EC76D5" w:rsidRDefault="00154A03" w:rsidP="00154A03">
      <w:pPr>
        <w:pStyle w:val="Code"/>
      </w:pPr>
      <w:r w:rsidRPr="00EC76D5">
        <w:t xml:space="preserve">  }</w:t>
      </w:r>
    </w:p>
    <w:p w14:paraId="14D60840" w14:textId="77777777" w:rsidR="00154A03" w:rsidRPr="00EC76D5" w:rsidRDefault="00154A03" w:rsidP="00154A03">
      <w:pPr>
        <w:pStyle w:val="Code"/>
      </w:pPr>
      <w:r w:rsidRPr="00EC76D5">
        <w:lastRenderedPageBreak/>
        <w:t xml:space="preserve">  </w:t>
      </w:r>
    </w:p>
    <w:p w14:paraId="7207460E" w14:textId="77777777" w:rsidR="00154A03" w:rsidRPr="00EC76D5" w:rsidRDefault="00154A03" w:rsidP="00154A03">
      <w:pPr>
        <w:pStyle w:val="Code"/>
      </w:pPr>
      <w:r w:rsidRPr="00EC76D5">
        <w:t xml:space="preserve">  public Map&lt;Integer,String&gt; getAccessMap() {</w:t>
      </w:r>
    </w:p>
    <w:p w14:paraId="1C1779E1" w14:textId="77777777" w:rsidR="00154A03" w:rsidRPr="00EC76D5" w:rsidRDefault="00154A03" w:rsidP="00154A03">
      <w:pPr>
        <w:pStyle w:val="Code"/>
      </w:pPr>
      <w:r w:rsidRPr="00EC76D5">
        <w:t xml:space="preserve">    return m_accessMap;</w:t>
      </w:r>
    </w:p>
    <w:p w14:paraId="4BAB6AB4" w14:textId="77777777" w:rsidR="00154A03" w:rsidRPr="00EC76D5" w:rsidRDefault="00154A03" w:rsidP="00154A03">
      <w:pPr>
        <w:pStyle w:val="Code"/>
      </w:pPr>
      <w:r w:rsidRPr="00EC76D5">
        <w:t xml:space="preserve">  }</w:t>
      </w:r>
    </w:p>
    <w:p w14:paraId="0A295D8D" w14:textId="77777777" w:rsidR="00154A03" w:rsidRPr="00EC76D5" w:rsidRDefault="00154A03" w:rsidP="00154A03">
      <w:pPr>
        <w:pStyle w:val="Code"/>
      </w:pPr>
      <w:r w:rsidRPr="00EC76D5">
        <w:t xml:space="preserve">  </w:t>
      </w:r>
    </w:p>
    <w:p w14:paraId="6FF69BBF" w14:textId="77777777" w:rsidR="00154A03" w:rsidRPr="00EC76D5" w:rsidRDefault="00154A03" w:rsidP="00154A03">
      <w:pPr>
        <w:pStyle w:val="Code"/>
      </w:pPr>
      <w:r w:rsidRPr="00EC76D5">
        <w:t xml:space="preserve">  public void setAccessMap(Map&lt;Integer,String&gt; accessMap) {</w:t>
      </w:r>
    </w:p>
    <w:p w14:paraId="62C1F10F" w14:textId="77777777" w:rsidR="00154A03" w:rsidRPr="00EC76D5" w:rsidRDefault="00154A03" w:rsidP="00154A03">
      <w:pPr>
        <w:pStyle w:val="Code"/>
      </w:pPr>
      <w:r w:rsidRPr="00EC76D5">
        <w:t xml:space="preserve">    m_accessMap = accessMap;</w:t>
      </w:r>
    </w:p>
    <w:p w14:paraId="4549C442" w14:textId="77777777" w:rsidR="00154A03" w:rsidRPr="00EC76D5" w:rsidRDefault="00154A03" w:rsidP="00154A03">
      <w:pPr>
        <w:pStyle w:val="Code"/>
      </w:pPr>
      <w:r w:rsidRPr="00EC76D5">
        <w:t xml:space="preserve">  }</w:t>
      </w:r>
    </w:p>
    <w:p w14:paraId="39FB02D3" w14:textId="77777777" w:rsidR="00154A03" w:rsidRPr="00EC76D5" w:rsidRDefault="00154A03" w:rsidP="00154A03">
      <w:pPr>
        <w:pStyle w:val="Code"/>
      </w:pPr>
      <w:r w:rsidRPr="00EC76D5">
        <w:t xml:space="preserve">  </w:t>
      </w:r>
    </w:p>
    <w:p w14:paraId="6DA8333D" w14:textId="77777777" w:rsidR="00154A03" w:rsidRPr="00EC76D5" w:rsidRDefault="00154A03" w:rsidP="00154A03">
      <w:pPr>
        <w:pStyle w:val="Code"/>
      </w:pPr>
      <w:r w:rsidRPr="00EC76D5">
        <w:t xml:space="preserve">  public Map&lt;Integer,String&gt; getCallMap() {</w:t>
      </w:r>
    </w:p>
    <w:p w14:paraId="68C29C26" w14:textId="77777777" w:rsidR="00154A03" w:rsidRPr="00EC76D5" w:rsidRDefault="00154A03" w:rsidP="00154A03">
      <w:pPr>
        <w:pStyle w:val="Code"/>
      </w:pPr>
      <w:r w:rsidRPr="00EC76D5">
        <w:t xml:space="preserve">    return m_callMap;</w:t>
      </w:r>
    </w:p>
    <w:p w14:paraId="0CED5AB7" w14:textId="77777777" w:rsidR="00154A03" w:rsidRPr="00EC76D5" w:rsidRDefault="00154A03" w:rsidP="00154A03">
      <w:pPr>
        <w:pStyle w:val="Code"/>
      </w:pPr>
      <w:r w:rsidRPr="00EC76D5">
        <w:t xml:space="preserve">  }  </w:t>
      </w:r>
    </w:p>
    <w:p w14:paraId="08BDCA18" w14:textId="77777777" w:rsidR="00154A03" w:rsidRPr="00EC76D5" w:rsidRDefault="00154A03" w:rsidP="00154A03">
      <w:pPr>
        <w:pStyle w:val="Code"/>
      </w:pPr>
      <w:r w:rsidRPr="00EC76D5">
        <w:t xml:space="preserve">  </w:t>
      </w:r>
    </w:p>
    <w:p w14:paraId="73FEA341" w14:textId="77777777" w:rsidR="00154A03" w:rsidRPr="00EC76D5" w:rsidRDefault="00154A03" w:rsidP="00154A03">
      <w:pPr>
        <w:pStyle w:val="Code"/>
      </w:pPr>
      <w:r w:rsidRPr="00EC76D5">
        <w:t xml:space="preserve">  public void setCallMap(Map&lt;Integer,String&gt; callMap) {</w:t>
      </w:r>
    </w:p>
    <w:p w14:paraId="0AC9D8B9" w14:textId="77777777" w:rsidR="00154A03" w:rsidRPr="00EC76D5" w:rsidRDefault="00154A03" w:rsidP="00154A03">
      <w:pPr>
        <w:pStyle w:val="Code"/>
      </w:pPr>
      <w:r w:rsidRPr="00EC76D5">
        <w:t xml:space="preserve">    m_callMap = callMap;</w:t>
      </w:r>
    </w:p>
    <w:p w14:paraId="7C8BD817" w14:textId="77777777" w:rsidR="00154A03" w:rsidRPr="00EC76D5" w:rsidRDefault="00154A03" w:rsidP="00154A03">
      <w:pPr>
        <w:pStyle w:val="Code"/>
      </w:pPr>
      <w:r w:rsidRPr="00EC76D5">
        <w:t xml:space="preserve">  }</w:t>
      </w:r>
    </w:p>
    <w:p w14:paraId="1BEDF4FA" w14:textId="77777777" w:rsidR="00154A03" w:rsidRPr="00EC76D5" w:rsidRDefault="00154A03" w:rsidP="00154A03">
      <w:pPr>
        <w:pStyle w:val="Code"/>
      </w:pPr>
      <w:r w:rsidRPr="00EC76D5">
        <w:t xml:space="preserve">  </w:t>
      </w:r>
    </w:p>
    <w:p w14:paraId="12DBCFCC" w14:textId="77777777" w:rsidR="00154A03" w:rsidRPr="00EC76D5" w:rsidRDefault="00154A03" w:rsidP="00154A03">
      <w:pPr>
        <w:pStyle w:val="Code"/>
      </w:pPr>
      <w:r w:rsidRPr="00EC76D5">
        <w:t xml:space="preserve">  public Set&lt;Integer&gt; getReturnSet() {</w:t>
      </w:r>
    </w:p>
    <w:p w14:paraId="15BF88B3" w14:textId="77777777" w:rsidR="00154A03" w:rsidRPr="00EC76D5" w:rsidRDefault="00154A03" w:rsidP="00154A03">
      <w:pPr>
        <w:pStyle w:val="Code"/>
      </w:pPr>
      <w:r w:rsidRPr="00EC76D5">
        <w:t xml:space="preserve">    return m_returnSet;</w:t>
      </w:r>
    </w:p>
    <w:p w14:paraId="6FEBE85B" w14:textId="77777777" w:rsidR="00154A03" w:rsidRPr="00EC76D5" w:rsidRDefault="00154A03" w:rsidP="00154A03">
      <w:pPr>
        <w:pStyle w:val="Code"/>
      </w:pPr>
      <w:r w:rsidRPr="00EC76D5">
        <w:t xml:space="preserve">  }</w:t>
      </w:r>
    </w:p>
    <w:p w14:paraId="483DE724" w14:textId="77777777" w:rsidR="00154A03" w:rsidRPr="00EC76D5" w:rsidRDefault="00154A03" w:rsidP="00154A03">
      <w:pPr>
        <w:pStyle w:val="Code"/>
      </w:pPr>
      <w:r w:rsidRPr="00EC76D5">
        <w:t xml:space="preserve">  </w:t>
      </w:r>
    </w:p>
    <w:p w14:paraId="09D92221" w14:textId="77777777" w:rsidR="00154A03" w:rsidRPr="00EC76D5" w:rsidRDefault="00154A03" w:rsidP="00154A03">
      <w:pPr>
        <w:pStyle w:val="Code"/>
      </w:pPr>
      <w:r w:rsidRPr="00EC76D5">
        <w:t xml:space="preserve">  public void setReturnSet(Set&lt;Integer&gt; returnSet) {</w:t>
      </w:r>
    </w:p>
    <w:p w14:paraId="69FEFB7E" w14:textId="77777777" w:rsidR="00154A03" w:rsidRPr="00EC76D5" w:rsidRDefault="00154A03" w:rsidP="00154A03">
      <w:pPr>
        <w:pStyle w:val="Code"/>
      </w:pPr>
      <w:r w:rsidRPr="00EC76D5">
        <w:t xml:space="preserve">    m_returnSet = returnSet;</w:t>
      </w:r>
    </w:p>
    <w:p w14:paraId="7602F0C1" w14:textId="77777777" w:rsidR="00154A03" w:rsidRPr="00EC76D5" w:rsidRDefault="00154A03" w:rsidP="00154A03">
      <w:pPr>
        <w:pStyle w:val="Code"/>
      </w:pPr>
      <w:r w:rsidRPr="00EC76D5">
        <w:t xml:space="preserve">  }</w:t>
      </w:r>
    </w:p>
    <w:p w14:paraId="69DB101A" w14:textId="77777777" w:rsidR="00154A03" w:rsidRPr="00EC76D5" w:rsidRDefault="00154A03" w:rsidP="00154A03">
      <w:pPr>
        <w:pStyle w:val="Code"/>
      </w:pPr>
    </w:p>
    <w:p w14:paraId="1405962E" w14:textId="77777777" w:rsidR="00154A03" w:rsidRPr="00EC76D5" w:rsidRDefault="00154A03" w:rsidP="00154A03">
      <w:pPr>
        <w:pStyle w:val="Code"/>
      </w:pPr>
      <w:r w:rsidRPr="00EC76D5">
        <w:t xml:space="preserve">  public Map&lt;Integer,Integer&gt; getByteToTextMap() {</w:t>
      </w:r>
    </w:p>
    <w:p w14:paraId="355F294B" w14:textId="77777777" w:rsidR="00154A03" w:rsidRPr="00EC76D5" w:rsidRDefault="00154A03" w:rsidP="00154A03">
      <w:pPr>
        <w:pStyle w:val="Code"/>
      </w:pPr>
      <w:r w:rsidRPr="00EC76D5">
        <w:t xml:space="preserve">    return m_byteToTextMap;</w:t>
      </w:r>
    </w:p>
    <w:p w14:paraId="1EC00022" w14:textId="77777777" w:rsidR="00154A03" w:rsidRPr="00EC76D5" w:rsidRDefault="00154A03" w:rsidP="00154A03">
      <w:pPr>
        <w:pStyle w:val="Code"/>
      </w:pPr>
      <w:r w:rsidRPr="00EC76D5">
        <w:t xml:space="preserve">  }</w:t>
      </w:r>
    </w:p>
    <w:p w14:paraId="46D1E2AE" w14:textId="77777777" w:rsidR="00154A03" w:rsidRPr="00EC76D5" w:rsidRDefault="00154A03" w:rsidP="00154A03">
      <w:pPr>
        <w:pStyle w:val="Code"/>
      </w:pPr>
      <w:r w:rsidRPr="00EC76D5">
        <w:t xml:space="preserve">  </w:t>
      </w:r>
    </w:p>
    <w:p w14:paraId="7CF20E3D" w14:textId="77777777" w:rsidR="00154A03" w:rsidRPr="00EC76D5" w:rsidRDefault="00154A03" w:rsidP="00154A03">
      <w:pPr>
        <w:pStyle w:val="Code"/>
      </w:pPr>
      <w:r w:rsidRPr="00EC76D5">
        <w:t xml:space="preserve">  public void setByteToTextMap(Map&lt;Integer,Integer&gt; byteToTextMap) {</w:t>
      </w:r>
    </w:p>
    <w:p w14:paraId="6D1942FA" w14:textId="77777777" w:rsidR="00154A03" w:rsidRPr="00EC76D5" w:rsidRDefault="00154A03" w:rsidP="00154A03">
      <w:pPr>
        <w:pStyle w:val="Code"/>
      </w:pPr>
      <w:r w:rsidRPr="00EC76D5">
        <w:t xml:space="preserve">    m_byteToTextMap = byteToTextMap;</w:t>
      </w:r>
    </w:p>
    <w:p w14:paraId="7D2B64BB" w14:textId="77777777" w:rsidR="00154A03" w:rsidRPr="00EC76D5" w:rsidRDefault="00154A03" w:rsidP="00154A03">
      <w:pPr>
        <w:pStyle w:val="Code"/>
      </w:pPr>
      <w:r w:rsidRPr="00EC76D5">
        <w:t xml:space="preserve">  }</w:t>
      </w:r>
    </w:p>
    <w:p w14:paraId="04C45A24" w14:textId="77777777" w:rsidR="00154A03" w:rsidRPr="00EC76D5" w:rsidRDefault="00154A03" w:rsidP="00154A03">
      <w:pPr>
        <w:pStyle w:val="Code"/>
      </w:pPr>
      <w:r w:rsidRPr="00EC76D5">
        <w:t xml:space="preserve">  </w:t>
      </w:r>
    </w:p>
    <w:p w14:paraId="7BC2C275" w14:textId="77777777" w:rsidR="00154A03" w:rsidRPr="00EC76D5" w:rsidRDefault="00154A03" w:rsidP="00154A03">
      <w:pPr>
        <w:pStyle w:val="Code"/>
      </w:pPr>
      <w:r w:rsidRPr="00EC76D5">
        <w:t xml:space="preserve">  public List&lt;String&gt; getTextList() {</w:t>
      </w:r>
    </w:p>
    <w:p w14:paraId="79AB0939" w14:textId="77777777" w:rsidR="00154A03" w:rsidRPr="00EC76D5" w:rsidRDefault="00154A03" w:rsidP="00154A03">
      <w:pPr>
        <w:pStyle w:val="Code"/>
      </w:pPr>
      <w:r w:rsidRPr="00EC76D5">
        <w:t xml:space="preserve">    return m_textList;</w:t>
      </w:r>
    </w:p>
    <w:p w14:paraId="318DC053" w14:textId="77777777" w:rsidR="00154A03" w:rsidRPr="00EC76D5" w:rsidRDefault="00154A03" w:rsidP="00154A03">
      <w:pPr>
        <w:pStyle w:val="Code"/>
      </w:pPr>
      <w:r w:rsidRPr="00EC76D5">
        <w:t xml:space="preserve">  }</w:t>
      </w:r>
    </w:p>
    <w:p w14:paraId="26180A4B" w14:textId="77777777" w:rsidR="00154A03" w:rsidRPr="00EC76D5" w:rsidRDefault="00154A03" w:rsidP="00154A03">
      <w:pPr>
        <w:pStyle w:val="Code"/>
      </w:pPr>
      <w:r w:rsidRPr="00EC76D5">
        <w:t xml:space="preserve">  </w:t>
      </w:r>
    </w:p>
    <w:p w14:paraId="034FA66F" w14:textId="77777777" w:rsidR="00154A03" w:rsidRPr="00EC76D5" w:rsidRDefault="00154A03" w:rsidP="00154A03">
      <w:pPr>
        <w:pStyle w:val="Code"/>
      </w:pPr>
      <w:r w:rsidRPr="00EC76D5">
        <w:t xml:space="preserve">  public void setTextList(List&lt;String&gt; textList) {</w:t>
      </w:r>
    </w:p>
    <w:p w14:paraId="21B092DE" w14:textId="77777777" w:rsidR="00154A03" w:rsidRPr="00EC76D5" w:rsidRDefault="00154A03" w:rsidP="00154A03">
      <w:pPr>
        <w:pStyle w:val="Code"/>
      </w:pPr>
      <w:r w:rsidRPr="00EC76D5">
        <w:t xml:space="preserve">    m_textList = textList;</w:t>
      </w:r>
    </w:p>
    <w:p w14:paraId="0DFF1E61" w14:textId="77777777" w:rsidR="00154A03" w:rsidRPr="00EC76D5" w:rsidRDefault="00154A03" w:rsidP="00154A03">
      <w:pPr>
        <w:pStyle w:val="Code"/>
      </w:pPr>
      <w:r w:rsidRPr="00EC76D5">
        <w:t xml:space="preserve">  }</w:t>
      </w:r>
    </w:p>
    <w:p w14:paraId="0F3D1D8C" w14:textId="77777777" w:rsidR="00154A03" w:rsidRPr="00EC76D5" w:rsidRDefault="00154A03" w:rsidP="00154A03">
      <w:pPr>
        <w:pStyle w:val="Code"/>
      </w:pPr>
    </w:p>
    <w:p w14:paraId="36A34114" w14:textId="77777777" w:rsidR="00154A03" w:rsidRPr="00EC76D5" w:rsidRDefault="00154A03" w:rsidP="00154A03">
      <w:pPr>
        <w:pStyle w:val="Code"/>
      </w:pPr>
      <w:r w:rsidRPr="00EC76D5">
        <w:t xml:space="preserve">  public boolean isLeftValue() {</w:t>
      </w:r>
    </w:p>
    <w:p w14:paraId="30045F1A" w14:textId="77777777" w:rsidR="00154A03" w:rsidRPr="00EC76D5" w:rsidRDefault="00154A03" w:rsidP="00154A03">
      <w:pPr>
        <w:pStyle w:val="Code"/>
      </w:pPr>
      <w:r w:rsidRPr="00EC76D5">
        <w:t xml:space="preserve">    switch (m_type.getSort()) {</w:t>
      </w:r>
    </w:p>
    <w:p w14:paraId="32C1432F" w14:textId="77777777" w:rsidR="00154A03" w:rsidRPr="00EC76D5" w:rsidRDefault="00154A03" w:rsidP="00154A03">
      <w:pPr>
        <w:pStyle w:val="Code"/>
      </w:pPr>
      <w:r w:rsidRPr="00EC76D5">
        <w:t xml:space="preserve">      case Array:</w:t>
      </w:r>
    </w:p>
    <w:p w14:paraId="3B3B3AA4" w14:textId="77777777" w:rsidR="00154A03" w:rsidRPr="00EC76D5" w:rsidRDefault="00154A03" w:rsidP="00154A03">
      <w:pPr>
        <w:pStyle w:val="Code"/>
      </w:pPr>
      <w:r w:rsidRPr="00EC76D5">
        <w:t xml:space="preserve">      case Function:</w:t>
      </w:r>
    </w:p>
    <w:p w14:paraId="6A4573E0" w14:textId="77777777" w:rsidR="00154A03" w:rsidRPr="00EC76D5" w:rsidRDefault="00154A03" w:rsidP="00154A03">
      <w:pPr>
        <w:pStyle w:val="Code"/>
      </w:pPr>
      <w:r w:rsidRPr="00EC76D5">
        <w:t xml:space="preserve">        return false;</w:t>
      </w:r>
    </w:p>
    <w:p w14:paraId="057B5177" w14:textId="77777777" w:rsidR="00154A03" w:rsidRPr="00EC76D5" w:rsidRDefault="00154A03" w:rsidP="00154A03">
      <w:pPr>
        <w:pStyle w:val="Code"/>
      </w:pPr>
    </w:p>
    <w:p w14:paraId="66F0E3B9" w14:textId="77777777" w:rsidR="00154A03" w:rsidRPr="00EC76D5" w:rsidRDefault="00154A03" w:rsidP="00154A03">
      <w:pPr>
        <w:pStyle w:val="Code"/>
      </w:pPr>
      <w:r w:rsidRPr="00EC76D5">
        <w:t xml:space="preserve">      default:</w:t>
      </w:r>
    </w:p>
    <w:p w14:paraId="425D1177" w14:textId="77777777" w:rsidR="00154A03" w:rsidRPr="00EC76D5" w:rsidRDefault="00154A03" w:rsidP="00154A03">
      <w:pPr>
        <w:pStyle w:val="Code"/>
      </w:pPr>
      <w:r w:rsidRPr="00EC76D5">
        <w:t xml:space="preserve">        return !m_type.isConstant();</w:t>
      </w:r>
    </w:p>
    <w:p w14:paraId="0773D33B" w14:textId="77777777" w:rsidR="00154A03" w:rsidRPr="00EC76D5" w:rsidRDefault="00154A03" w:rsidP="00154A03">
      <w:pPr>
        <w:pStyle w:val="Code"/>
      </w:pPr>
      <w:r w:rsidRPr="00EC76D5">
        <w:t xml:space="preserve">    }</w:t>
      </w:r>
    </w:p>
    <w:p w14:paraId="017B3F7A" w14:textId="77777777" w:rsidR="00154A03" w:rsidRPr="00EC76D5" w:rsidRDefault="00154A03" w:rsidP="00154A03">
      <w:pPr>
        <w:pStyle w:val="Code"/>
      </w:pPr>
      <w:r w:rsidRPr="00EC76D5">
        <w:t xml:space="preserve">  }</w:t>
      </w:r>
    </w:p>
    <w:p w14:paraId="703ED1E8" w14:textId="77777777" w:rsidR="00154A03" w:rsidRPr="00EC76D5" w:rsidRDefault="00154A03" w:rsidP="00154A03">
      <w:pPr>
        <w:pStyle w:val="Code"/>
      </w:pPr>
      <w:r w:rsidRPr="00EC76D5">
        <w:t xml:space="preserve">  </w:t>
      </w:r>
    </w:p>
    <w:p w14:paraId="3507A007" w14:textId="77777777" w:rsidR="00154A03" w:rsidRPr="00EC76D5" w:rsidRDefault="00154A03" w:rsidP="00154A03">
      <w:pPr>
        <w:pStyle w:val="Code"/>
      </w:pPr>
      <w:r w:rsidRPr="00EC76D5">
        <w:t xml:space="preserve">  public String toString() {</w:t>
      </w:r>
    </w:p>
    <w:p w14:paraId="0092FD65" w14:textId="77777777" w:rsidR="00154A03" w:rsidRPr="00EC76D5" w:rsidRDefault="00154A03" w:rsidP="00154A03">
      <w:pPr>
        <w:pStyle w:val="Code"/>
      </w:pPr>
      <w:r w:rsidRPr="00EC76D5">
        <w:t xml:space="preserve">    return m_storage.name() + " " + m_type.toString() + " "+m_name.toString();</w:t>
      </w:r>
    </w:p>
    <w:p w14:paraId="220FBECB" w14:textId="77777777" w:rsidR="00154A03" w:rsidRPr="00EC76D5" w:rsidRDefault="00154A03" w:rsidP="00154A03">
      <w:pPr>
        <w:pStyle w:val="Code"/>
      </w:pPr>
      <w:r w:rsidRPr="00EC76D5">
        <w:t xml:space="preserve">  }</w:t>
      </w:r>
    </w:p>
    <w:p w14:paraId="511746F1" w14:textId="77777777" w:rsidR="00154A03" w:rsidRPr="00EC76D5" w:rsidRDefault="00154A03" w:rsidP="00154A03">
      <w:pPr>
        <w:pStyle w:val="Code"/>
      </w:pPr>
    </w:p>
    <w:p w14:paraId="05095EB0" w14:textId="77777777" w:rsidR="00154A03" w:rsidRPr="00EC76D5" w:rsidRDefault="00154A03" w:rsidP="00154A03">
      <w:pPr>
        <w:pStyle w:val="Code"/>
      </w:pPr>
      <w:r w:rsidRPr="00EC76D5">
        <w:t xml:space="preserve">  public void save(DataOutputStream outStream) throws Exception {</w:t>
      </w:r>
    </w:p>
    <w:p w14:paraId="53823A89" w14:textId="77777777" w:rsidR="00154A03" w:rsidRPr="00EC76D5" w:rsidRDefault="00154A03" w:rsidP="00154A03">
      <w:pPr>
        <w:pStyle w:val="Code"/>
      </w:pPr>
      <w:r w:rsidRPr="00EC76D5">
        <w:lastRenderedPageBreak/>
        <w:t xml:space="preserve">    writeString(outStream, m_uniqueName);</w:t>
      </w:r>
    </w:p>
    <w:p w14:paraId="460C873D" w14:textId="63D2CCF9" w:rsidR="00154A03" w:rsidRPr="00EC76D5" w:rsidRDefault="003C202A" w:rsidP="00154A03">
      <w:pPr>
        <w:pStyle w:val="Code"/>
      </w:pPr>
      <w:r w:rsidRPr="00EC76D5">
        <w:t xml:space="preserve">    outStream.writeInt(m_entryPoint);</w:t>
      </w:r>
    </w:p>
    <w:p w14:paraId="290E5E5A" w14:textId="77777777" w:rsidR="003C202A" w:rsidRPr="00EC76D5" w:rsidRDefault="003C202A" w:rsidP="00154A03">
      <w:pPr>
        <w:pStyle w:val="Code"/>
      </w:pPr>
    </w:p>
    <w:p w14:paraId="69AD1775" w14:textId="77777777" w:rsidR="00154A03" w:rsidRPr="00EC76D5" w:rsidRDefault="00154A03" w:rsidP="00154A03">
      <w:pPr>
        <w:pStyle w:val="Code"/>
      </w:pPr>
      <w:r w:rsidRPr="00EC76D5">
        <w:t xml:space="preserve">    if (m_byteList != null) {</w:t>
      </w:r>
    </w:p>
    <w:p w14:paraId="3069DDB7" w14:textId="77777777" w:rsidR="00154A03" w:rsidRPr="00EC76D5" w:rsidRDefault="00154A03" w:rsidP="00154A03">
      <w:pPr>
        <w:pStyle w:val="Code"/>
      </w:pPr>
      <w:r w:rsidRPr="00EC76D5">
        <w:t xml:space="preserve">      outStream.writeInt(m_byteList.size());</w:t>
      </w:r>
    </w:p>
    <w:p w14:paraId="686B72C5" w14:textId="77777777" w:rsidR="00154A03" w:rsidRPr="00EC76D5" w:rsidRDefault="00154A03" w:rsidP="00154A03">
      <w:pPr>
        <w:pStyle w:val="Code"/>
      </w:pPr>
      <w:r w:rsidRPr="00EC76D5">
        <w:t xml:space="preserve">      for (byte b : m_byteList) {</w:t>
      </w:r>
    </w:p>
    <w:p w14:paraId="7D1EDFBB" w14:textId="77777777" w:rsidR="00154A03" w:rsidRPr="00EC76D5" w:rsidRDefault="00154A03" w:rsidP="00154A03">
      <w:pPr>
        <w:pStyle w:val="Code"/>
      </w:pPr>
      <w:r w:rsidRPr="00EC76D5">
        <w:t xml:space="preserve">        outStream.writeByte(b);</w:t>
      </w:r>
    </w:p>
    <w:p w14:paraId="247A05EA" w14:textId="77777777" w:rsidR="00154A03" w:rsidRPr="00EC76D5" w:rsidRDefault="00154A03" w:rsidP="00154A03">
      <w:pPr>
        <w:pStyle w:val="Code"/>
      </w:pPr>
      <w:r w:rsidRPr="00EC76D5">
        <w:t xml:space="preserve">      }</w:t>
      </w:r>
    </w:p>
    <w:p w14:paraId="7841BAF2" w14:textId="77777777" w:rsidR="00154A03" w:rsidRPr="00EC76D5" w:rsidRDefault="00154A03" w:rsidP="00154A03">
      <w:pPr>
        <w:pStyle w:val="Code"/>
      </w:pPr>
      <w:r w:rsidRPr="00EC76D5">
        <w:t xml:space="preserve">    }</w:t>
      </w:r>
    </w:p>
    <w:p w14:paraId="0CADC70F" w14:textId="77777777" w:rsidR="00154A03" w:rsidRPr="00EC76D5" w:rsidRDefault="00154A03" w:rsidP="00154A03">
      <w:pPr>
        <w:pStyle w:val="Code"/>
      </w:pPr>
      <w:r w:rsidRPr="00EC76D5">
        <w:t xml:space="preserve">    else {</w:t>
      </w:r>
    </w:p>
    <w:p w14:paraId="01BA48B8" w14:textId="77777777" w:rsidR="00154A03" w:rsidRPr="00EC76D5" w:rsidRDefault="00154A03" w:rsidP="00154A03">
      <w:pPr>
        <w:pStyle w:val="Code"/>
      </w:pPr>
      <w:r w:rsidRPr="00EC76D5">
        <w:t xml:space="preserve">      outStream.writeInt(0);</w:t>
      </w:r>
    </w:p>
    <w:p w14:paraId="62846C25" w14:textId="77777777" w:rsidR="00154A03" w:rsidRPr="00EC76D5" w:rsidRDefault="00154A03" w:rsidP="00154A03">
      <w:pPr>
        <w:pStyle w:val="Code"/>
      </w:pPr>
      <w:r w:rsidRPr="00EC76D5">
        <w:t xml:space="preserve">    }</w:t>
      </w:r>
    </w:p>
    <w:p w14:paraId="0D35B538" w14:textId="77777777" w:rsidR="00154A03" w:rsidRPr="00EC76D5" w:rsidRDefault="00154A03" w:rsidP="00154A03">
      <w:pPr>
        <w:pStyle w:val="Code"/>
      </w:pPr>
    </w:p>
    <w:p w14:paraId="6075CD6E" w14:textId="77777777" w:rsidR="00154A03" w:rsidRPr="00EC76D5" w:rsidRDefault="00154A03" w:rsidP="00154A03">
      <w:pPr>
        <w:pStyle w:val="Code"/>
      </w:pPr>
      <w:r w:rsidRPr="00EC76D5">
        <w:t xml:space="preserve">    if (m_accessMap != null) {</w:t>
      </w:r>
    </w:p>
    <w:p w14:paraId="2256D59F" w14:textId="77777777" w:rsidR="00154A03" w:rsidRPr="00EC76D5" w:rsidRDefault="00154A03" w:rsidP="00154A03">
      <w:pPr>
        <w:pStyle w:val="Code"/>
      </w:pPr>
      <w:r w:rsidRPr="00EC76D5">
        <w:t xml:space="preserve">      outStream.writeInt(m_accessMap.size());</w:t>
      </w:r>
    </w:p>
    <w:p w14:paraId="784DF45F" w14:textId="77777777" w:rsidR="00154A03" w:rsidRPr="00EC76D5" w:rsidRDefault="00154A03" w:rsidP="00154A03">
      <w:pPr>
        <w:pStyle w:val="Code"/>
      </w:pPr>
      <w:r w:rsidRPr="00EC76D5">
        <w:t xml:space="preserve">      for (Map.Entry&lt;Integer,String&gt; entry : m_accessMap.entrySet()) {</w:t>
      </w:r>
    </w:p>
    <w:p w14:paraId="61A4E8E1" w14:textId="77777777" w:rsidR="00154A03" w:rsidRPr="00EC76D5" w:rsidRDefault="00154A03" w:rsidP="00154A03">
      <w:pPr>
        <w:pStyle w:val="Code"/>
      </w:pPr>
      <w:r w:rsidRPr="00EC76D5">
        <w:t xml:space="preserve">        outStream.writeInt(entry.getKey());</w:t>
      </w:r>
    </w:p>
    <w:p w14:paraId="0E86F00F" w14:textId="77777777" w:rsidR="00154A03" w:rsidRPr="00EC76D5" w:rsidRDefault="00154A03" w:rsidP="00154A03">
      <w:pPr>
        <w:pStyle w:val="Code"/>
      </w:pPr>
      <w:r w:rsidRPr="00EC76D5">
        <w:t xml:space="preserve">        writeString(outStream, entry.getValue());</w:t>
      </w:r>
    </w:p>
    <w:p w14:paraId="69B42DA3" w14:textId="77777777" w:rsidR="00154A03" w:rsidRPr="00EC76D5" w:rsidRDefault="00154A03" w:rsidP="00154A03">
      <w:pPr>
        <w:pStyle w:val="Code"/>
      </w:pPr>
      <w:r w:rsidRPr="00EC76D5">
        <w:t xml:space="preserve">      }</w:t>
      </w:r>
    </w:p>
    <w:p w14:paraId="4047BD47" w14:textId="77777777" w:rsidR="00154A03" w:rsidRPr="00EC76D5" w:rsidRDefault="00154A03" w:rsidP="00154A03">
      <w:pPr>
        <w:pStyle w:val="Code"/>
      </w:pPr>
      <w:r w:rsidRPr="00EC76D5">
        <w:t xml:space="preserve">    }</w:t>
      </w:r>
    </w:p>
    <w:p w14:paraId="1B351853" w14:textId="77777777" w:rsidR="00154A03" w:rsidRPr="00EC76D5" w:rsidRDefault="00154A03" w:rsidP="00154A03">
      <w:pPr>
        <w:pStyle w:val="Code"/>
      </w:pPr>
      <w:r w:rsidRPr="00EC76D5">
        <w:t xml:space="preserve">    else {</w:t>
      </w:r>
    </w:p>
    <w:p w14:paraId="5EF2DF39" w14:textId="77777777" w:rsidR="00154A03" w:rsidRPr="00EC76D5" w:rsidRDefault="00154A03" w:rsidP="00154A03">
      <w:pPr>
        <w:pStyle w:val="Code"/>
      </w:pPr>
      <w:r w:rsidRPr="00EC76D5">
        <w:t xml:space="preserve">      outStream.writeInt(0);</w:t>
      </w:r>
    </w:p>
    <w:p w14:paraId="266A7AF4" w14:textId="77777777" w:rsidR="00154A03" w:rsidRPr="00EC76D5" w:rsidRDefault="00154A03" w:rsidP="00154A03">
      <w:pPr>
        <w:pStyle w:val="Code"/>
      </w:pPr>
      <w:r w:rsidRPr="00EC76D5">
        <w:t xml:space="preserve">    }</w:t>
      </w:r>
    </w:p>
    <w:p w14:paraId="5DFBB609" w14:textId="77777777" w:rsidR="00154A03" w:rsidRPr="00EC76D5" w:rsidRDefault="00154A03" w:rsidP="00154A03">
      <w:pPr>
        <w:pStyle w:val="Code"/>
      </w:pPr>
      <w:r w:rsidRPr="00EC76D5">
        <w:t xml:space="preserve">    </w:t>
      </w:r>
    </w:p>
    <w:p w14:paraId="1C83577B" w14:textId="77777777" w:rsidR="00154A03" w:rsidRPr="00EC76D5" w:rsidRDefault="00154A03" w:rsidP="00154A03">
      <w:pPr>
        <w:pStyle w:val="Code"/>
      </w:pPr>
      <w:r w:rsidRPr="00EC76D5">
        <w:t xml:space="preserve">    if (m_callMap != null) {</w:t>
      </w:r>
    </w:p>
    <w:p w14:paraId="75BFC5D9" w14:textId="77777777" w:rsidR="00154A03" w:rsidRPr="00EC76D5" w:rsidRDefault="00154A03" w:rsidP="00154A03">
      <w:pPr>
        <w:pStyle w:val="Code"/>
      </w:pPr>
      <w:r w:rsidRPr="00EC76D5">
        <w:t xml:space="preserve">      outStream.writeInt(m_callMap.size());</w:t>
      </w:r>
    </w:p>
    <w:p w14:paraId="59161090" w14:textId="77777777" w:rsidR="00154A03" w:rsidRPr="00EC76D5" w:rsidRDefault="00154A03" w:rsidP="00154A03">
      <w:pPr>
        <w:pStyle w:val="Code"/>
      </w:pPr>
      <w:r w:rsidRPr="00EC76D5">
        <w:t xml:space="preserve">      for (Map.Entry&lt;Integer,String&gt; entry : m_callMap.entrySet()) {</w:t>
      </w:r>
    </w:p>
    <w:p w14:paraId="3E865288" w14:textId="77777777" w:rsidR="00154A03" w:rsidRPr="00EC76D5" w:rsidRDefault="00154A03" w:rsidP="00154A03">
      <w:pPr>
        <w:pStyle w:val="Code"/>
      </w:pPr>
      <w:r w:rsidRPr="00EC76D5">
        <w:t xml:space="preserve">        outStream.writeInt(entry.getKey());</w:t>
      </w:r>
    </w:p>
    <w:p w14:paraId="42190CAA" w14:textId="77777777" w:rsidR="00154A03" w:rsidRPr="00EC76D5" w:rsidRDefault="00154A03" w:rsidP="00154A03">
      <w:pPr>
        <w:pStyle w:val="Code"/>
      </w:pPr>
      <w:r w:rsidRPr="00EC76D5">
        <w:t xml:space="preserve">        writeString(outStream, entry.getValue());</w:t>
      </w:r>
    </w:p>
    <w:p w14:paraId="5607A6C1" w14:textId="77777777" w:rsidR="00154A03" w:rsidRPr="00EC76D5" w:rsidRDefault="00154A03" w:rsidP="00154A03">
      <w:pPr>
        <w:pStyle w:val="Code"/>
      </w:pPr>
      <w:r w:rsidRPr="00EC76D5">
        <w:t xml:space="preserve">      }</w:t>
      </w:r>
    </w:p>
    <w:p w14:paraId="7E952183" w14:textId="77777777" w:rsidR="00154A03" w:rsidRPr="00EC76D5" w:rsidRDefault="00154A03" w:rsidP="00154A03">
      <w:pPr>
        <w:pStyle w:val="Code"/>
      </w:pPr>
      <w:r w:rsidRPr="00EC76D5">
        <w:t xml:space="preserve">    }</w:t>
      </w:r>
    </w:p>
    <w:p w14:paraId="3A3391E8" w14:textId="77777777" w:rsidR="00154A03" w:rsidRPr="00EC76D5" w:rsidRDefault="00154A03" w:rsidP="00154A03">
      <w:pPr>
        <w:pStyle w:val="Code"/>
      </w:pPr>
      <w:r w:rsidRPr="00EC76D5">
        <w:t xml:space="preserve">    else {</w:t>
      </w:r>
    </w:p>
    <w:p w14:paraId="677139BC" w14:textId="77777777" w:rsidR="00154A03" w:rsidRPr="00EC76D5" w:rsidRDefault="00154A03" w:rsidP="00154A03">
      <w:pPr>
        <w:pStyle w:val="Code"/>
      </w:pPr>
      <w:r w:rsidRPr="00EC76D5">
        <w:t xml:space="preserve">      outStream.writeInt(0);</w:t>
      </w:r>
    </w:p>
    <w:p w14:paraId="7DC0D3EF" w14:textId="77777777" w:rsidR="00154A03" w:rsidRPr="00EC76D5" w:rsidRDefault="00154A03" w:rsidP="00154A03">
      <w:pPr>
        <w:pStyle w:val="Code"/>
      </w:pPr>
      <w:r w:rsidRPr="00EC76D5">
        <w:t xml:space="preserve">    }</w:t>
      </w:r>
    </w:p>
    <w:p w14:paraId="698F7494" w14:textId="77777777" w:rsidR="00154A03" w:rsidRPr="00EC76D5" w:rsidRDefault="00154A03" w:rsidP="00154A03">
      <w:pPr>
        <w:pStyle w:val="Code"/>
      </w:pPr>
    </w:p>
    <w:p w14:paraId="3F783C3D" w14:textId="77777777" w:rsidR="00154A03" w:rsidRPr="00EC76D5" w:rsidRDefault="00154A03" w:rsidP="00154A03">
      <w:pPr>
        <w:pStyle w:val="Code"/>
      </w:pPr>
      <w:r w:rsidRPr="00EC76D5">
        <w:t xml:space="preserve">    if (m_returnSet != null) {</w:t>
      </w:r>
    </w:p>
    <w:p w14:paraId="02ABCE46" w14:textId="77777777" w:rsidR="00154A03" w:rsidRPr="00EC76D5" w:rsidRDefault="00154A03" w:rsidP="00154A03">
      <w:pPr>
        <w:pStyle w:val="Code"/>
      </w:pPr>
      <w:r w:rsidRPr="00EC76D5">
        <w:t xml:space="preserve">      outStream.writeInt(m_returnSet.size());</w:t>
      </w:r>
    </w:p>
    <w:p w14:paraId="14150C4E" w14:textId="77777777" w:rsidR="00154A03" w:rsidRPr="00EC76D5" w:rsidRDefault="00154A03" w:rsidP="00154A03">
      <w:pPr>
        <w:pStyle w:val="Code"/>
      </w:pPr>
      <w:r w:rsidRPr="00EC76D5">
        <w:t xml:space="preserve">      for (Integer address : m_returnSet) {</w:t>
      </w:r>
    </w:p>
    <w:p w14:paraId="0685BAA6" w14:textId="77777777" w:rsidR="00154A03" w:rsidRPr="00EC76D5" w:rsidRDefault="00154A03" w:rsidP="00154A03">
      <w:pPr>
        <w:pStyle w:val="Code"/>
      </w:pPr>
      <w:r w:rsidRPr="00EC76D5">
        <w:t xml:space="preserve">        outStream.writeInt(address);</w:t>
      </w:r>
    </w:p>
    <w:p w14:paraId="53562029" w14:textId="77777777" w:rsidR="00154A03" w:rsidRPr="00EC76D5" w:rsidRDefault="00154A03" w:rsidP="00154A03">
      <w:pPr>
        <w:pStyle w:val="Code"/>
      </w:pPr>
      <w:r w:rsidRPr="00EC76D5">
        <w:t xml:space="preserve">      }</w:t>
      </w:r>
    </w:p>
    <w:p w14:paraId="2A1CA507" w14:textId="77777777" w:rsidR="00154A03" w:rsidRPr="00EC76D5" w:rsidRDefault="00154A03" w:rsidP="00154A03">
      <w:pPr>
        <w:pStyle w:val="Code"/>
      </w:pPr>
      <w:r w:rsidRPr="00EC76D5">
        <w:t xml:space="preserve">    }</w:t>
      </w:r>
    </w:p>
    <w:p w14:paraId="27F3D91B" w14:textId="77777777" w:rsidR="00154A03" w:rsidRPr="00EC76D5" w:rsidRDefault="00154A03" w:rsidP="00154A03">
      <w:pPr>
        <w:pStyle w:val="Code"/>
      </w:pPr>
      <w:r w:rsidRPr="00EC76D5">
        <w:t xml:space="preserve">    else {</w:t>
      </w:r>
    </w:p>
    <w:p w14:paraId="50DCB94C" w14:textId="77777777" w:rsidR="00154A03" w:rsidRPr="00EC76D5" w:rsidRDefault="00154A03" w:rsidP="00154A03">
      <w:pPr>
        <w:pStyle w:val="Code"/>
      </w:pPr>
      <w:r w:rsidRPr="00EC76D5">
        <w:t xml:space="preserve">      outStream.writeInt(0);</w:t>
      </w:r>
    </w:p>
    <w:p w14:paraId="3EBD864E" w14:textId="77777777" w:rsidR="00154A03" w:rsidRPr="00EC76D5" w:rsidRDefault="00154A03" w:rsidP="00154A03">
      <w:pPr>
        <w:pStyle w:val="Code"/>
      </w:pPr>
      <w:r w:rsidRPr="00EC76D5">
        <w:t xml:space="preserve">    }</w:t>
      </w:r>
    </w:p>
    <w:p w14:paraId="07D6352E" w14:textId="77777777" w:rsidR="00154A03" w:rsidRPr="00EC76D5" w:rsidRDefault="00154A03" w:rsidP="00154A03">
      <w:pPr>
        <w:pStyle w:val="Code"/>
      </w:pPr>
      <w:r w:rsidRPr="00EC76D5">
        <w:t xml:space="preserve">    </w:t>
      </w:r>
    </w:p>
    <w:p w14:paraId="3FC2ED31" w14:textId="77777777" w:rsidR="00154A03" w:rsidRPr="00EC76D5" w:rsidRDefault="00154A03" w:rsidP="00154A03">
      <w:pPr>
        <w:pStyle w:val="Code"/>
      </w:pPr>
      <w:r w:rsidRPr="00EC76D5">
        <w:t xml:space="preserve">    if (m_byteToTextMap != null) {</w:t>
      </w:r>
    </w:p>
    <w:p w14:paraId="34125595" w14:textId="77777777" w:rsidR="00154A03" w:rsidRPr="00EC76D5" w:rsidRDefault="00154A03" w:rsidP="00154A03">
      <w:pPr>
        <w:pStyle w:val="Code"/>
      </w:pPr>
      <w:r w:rsidRPr="00EC76D5">
        <w:t xml:space="preserve">      outStream.writeInt(m_byteToTextMap.size());</w:t>
      </w:r>
    </w:p>
    <w:p w14:paraId="3E69F45E" w14:textId="77777777" w:rsidR="00154A03" w:rsidRPr="00EC76D5" w:rsidRDefault="00154A03" w:rsidP="00154A03">
      <w:pPr>
        <w:pStyle w:val="Code"/>
      </w:pPr>
      <w:r w:rsidRPr="00EC76D5">
        <w:t xml:space="preserve">      for (Map.Entry&lt;Integer,Integer&gt; entry : m_byteToTextMap.entrySet()) {</w:t>
      </w:r>
    </w:p>
    <w:p w14:paraId="01D09FAE" w14:textId="77777777" w:rsidR="00154A03" w:rsidRPr="00EC76D5" w:rsidRDefault="00154A03" w:rsidP="00154A03">
      <w:pPr>
        <w:pStyle w:val="Code"/>
      </w:pPr>
      <w:r w:rsidRPr="00EC76D5">
        <w:t xml:space="preserve">        outStream.writeInt(entry.getKey());</w:t>
      </w:r>
    </w:p>
    <w:p w14:paraId="3B8A8E68" w14:textId="77777777" w:rsidR="00154A03" w:rsidRPr="00EC76D5" w:rsidRDefault="00154A03" w:rsidP="00154A03">
      <w:pPr>
        <w:pStyle w:val="Code"/>
      </w:pPr>
      <w:r w:rsidRPr="00EC76D5">
        <w:t xml:space="preserve">        outStream.writeInt(entry.getValue());</w:t>
      </w:r>
    </w:p>
    <w:p w14:paraId="4D860E77" w14:textId="77777777" w:rsidR="00154A03" w:rsidRPr="00EC76D5" w:rsidRDefault="00154A03" w:rsidP="00154A03">
      <w:pPr>
        <w:pStyle w:val="Code"/>
      </w:pPr>
      <w:r w:rsidRPr="00EC76D5">
        <w:t xml:space="preserve">      }</w:t>
      </w:r>
    </w:p>
    <w:p w14:paraId="2AE5BE2D" w14:textId="77777777" w:rsidR="00154A03" w:rsidRPr="00EC76D5" w:rsidRDefault="00154A03" w:rsidP="00154A03">
      <w:pPr>
        <w:pStyle w:val="Code"/>
      </w:pPr>
      <w:r w:rsidRPr="00EC76D5">
        <w:t xml:space="preserve">    }</w:t>
      </w:r>
    </w:p>
    <w:p w14:paraId="4ABDA11C" w14:textId="77777777" w:rsidR="00154A03" w:rsidRPr="00EC76D5" w:rsidRDefault="00154A03" w:rsidP="00154A03">
      <w:pPr>
        <w:pStyle w:val="Code"/>
      </w:pPr>
      <w:r w:rsidRPr="00EC76D5">
        <w:t xml:space="preserve">    else {</w:t>
      </w:r>
    </w:p>
    <w:p w14:paraId="67DA8410" w14:textId="77777777" w:rsidR="00154A03" w:rsidRPr="00EC76D5" w:rsidRDefault="00154A03" w:rsidP="00154A03">
      <w:pPr>
        <w:pStyle w:val="Code"/>
      </w:pPr>
      <w:r w:rsidRPr="00EC76D5">
        <w:t xml:space="preserve">      outStream.writeInt(0);</w:t>
      </w:r>
    </w:p>
    <w:p w14:paraId="4509524C" w14:textId="77777777" w:rsidR="00154A03" w:rsidRPr="00EC76D5" w:rsidRDefault="00154A03" w:rsidP="00154A03">
      <w:pPr>
        <w:pStyle w:val="Code"/>
      </w:pPr>
      <w:r w:rsidRPr="00EC76D5">
        <w:t xml:space="preserve">    }</w:t>
      </w:r>
    </w:p>
    <w:p w14:paraId="11A70A73" w14:textId="77777777" w:rsidR="00154A03" w:rsidRPr="00EC76D5" w:rsidRDefault="00154A03" w:rsidP="00154A03">
      <w:pPr>
        <w:pStyle w:val="Code"/>
      </w:pPr>
    </w:p>
    <w:p w14:paraId="50489347" w14:textId="77777777" w:rsidR="00154A03" w:rsidRPr="00EC76D5" w:rsidRDefault="00154A03" w:rsidP="00154A03">
      <w:pPr>
        <w:pStyle w:val="Code"/>
      </w:pPr>
      <w:r w:rsidRPr="00EC76D5">
        <w:t xml:space="preserve">    if (m_textList != null) {    </w:t>
      </w:r>
    </w:p>
    <w:p w14:paraId="0B46D8CC" w14:textId="77777777" w:rsidR="00154A03" w:rsidRPr="00EC76D5" w:rsidRDefault="00154A03" w:rsidP="00154A03">
      <w:pPr>
        <w:pStyle w:val="Code"/>
      </w:pPr>
      <w:r w:rsidRPr="00EC76D5">
        <w:lastRenderedPageBreak/>
        <w:t xml:space="preserve">      outStream.writeInt(m_textList.size());</w:t>
      </w:r>
    </w:p>
    <w:p w14:paraId="37F7C0F5" w14:textId="77777777" w:rsidR="00154A03" w:rsidRPr="00EC76D5" w:rsidRDefault="00154A03" w:rsidP="00154A03">
      <w:pPr>
        <w:pStyle w:val="Code"/>
      </w:pPr>
      <w:r w:rsidRPr="00EC76D5">
        <w:t xml:space="preserve">      for (String text : m_textList) {</w:t>
      </w:r>
    </w:p>
    <w:p w14:paraId="36B24F58" w14:textId="77777777" w:rsidR="00154A03" w:rsidRPr="00EC76D5" w:rsidRDefault="00154A03" w:rsidP="00154A03">
      <w:pPr>
        <w:pStyle w:val="Code"/>
      </w:pPr>
      <w:r w:rsidRPr="00EC76D5">
        <w:t xml:space="preserve">        writeString(outStream, text);</w:t>
      </w:r>
    </w:p>
    <w:p w14:paraId="719AC2B9" w14:textId="77777777" w:rsidR="00154A03" w:rsidRPr="00EC76D5" w:rsidRDefault="00154A03" w:rsidP="00154A03">
      <w:pPr>
        <w:pStyle w:val="Code"/>
      </w:pPr>
      <w:r w:rsidRPr="00EC76D5">
        <w:t xml:space="preserve">      }</w:t>
      </w:r>
    </w:p>
    <w:p w14:paraId="592D38A7" w14:textId="77777777" w:rsidR="00154A03" w:rsidRPr="00EC76D5" w:rsidRDefault="00154A03" w:rsidP="00154A03">
      <w:pPr>
        <w:pStyle w:val="Code"/>
      </w:pPr>
      <w:r w:rsidRPr="00EC76D5">
        <w:t xml:space="preserve">    }</w:t>
      </w:r>
    </w:p>
    <w:p w14:paraId="36E34BD7" w14:textId="77777777" w:rsidR="00154A03" w:rsidRPr="00EC76D5" w:rsidRDefault="00154A03" w:rsidP="00154A03">
      <w:pPr>
        <w:pStyle w:val="Code"/>
      </w:pPr>
      <w:r w:rsidRPr="00EC76D5">
        <w:t xml:space="preserve">    else {</w:t>
      </w:r>
    </w:p>
    <w:p w14:paraId="48E14388" w14:textId="77777777" w:rsidR="00154A03" w:rsidRPr="00EC76D5" w:rsidRDefault="00154A03" w:rsidP="00154A03">
      <w:pPr>
        <w:pStyle w:val="Code"/>
      </w:pPr>
      <w:r w:rsidRPr="00EC76D5">
        <w:t xml:space="preserve">      outStream.writeInt(0);</w:t>
      </w:r>
    </w:p>
    <w:p w14:paraId="04E89CBD" w14:textId="77777777" w:rsidR="00154A03" w:rsidRPr="00EC76D5" w:rsidRDefault="00154A03" w:rsidP="00154A03">
      <w:pPr>
        <w:pStyle w:val="Code"/>
      </w:pPr>
      <w:r w:rsidRPr="00EC76D5">
        <w:t xml:space="preserve">    }</w:t>
      </w:r>
    </w:p>
    <w:p w14:paraId="6AD1BA73" w14:textId="77777777" w:rsidR="00154A03" w:rsidRPr="00EC76D5" w:rsidRDefault="00154A03" w:rsidP="00154A03">
      <w:pPr>
        <w:pStyle w:val="Code"/>
      </w:pPr>
      <w:r w:rsidRPr="00EC76D5">
        <w:t xml:space="preserve">  }</w:t>
      </w:r>
    </w:p>
    <w:p w14:paraId="0AEACC09" w14:textId="77777777" w:rsidR="00154A03" w:rsidRPr="00EC76D5" w:rsidRDefault="00154A03" w:rsidP="00154A03">
      <w:pPr>
        <w:pStyle w:val="Code"/>
      </w:pPr>
    </w:p>
    <w:p w14:paraId="6CA22B4A" w14:textId="77777777" w:rsidR="00154A03" w:rsidRPr="00EC76D5" w:rsidRDefault="00154A03" w:rsidP="00154A03">
      <w:pPr>
        <w:pStyle w:val="Code"/>
      </w:pPr>
      <w:r w:rsidRPr="00EC76D5">
        <w:t xml:space="preserve">  public static void writeString(DataOutputStream outStream, String text)</w:t>
      </w:r>
    </w:p>
    <w:p w14:paraId="2463B4AA" w14:textId="77777777" w:rsidR="00154A03" w:rsidRPr="00EC76D5" w:rsidRDefault="00154A03" w:rsidP="00154A03">
      <w:pPr>
        <w:pStyle w:val="Code"/>
      </w:pPr>
      <w:r w:rsidRPr="00EC76D5">
        <w:t xml:space="preserve">                     throws Exception {</w:t>
      </w:r>
    </w:p>
    <w:p w14:paraId="20169E20" w14:textId="77777777" w:rsidR="00154A03" w:rsidRPr="00EC76D5" w:rsidRDefault="00154A03" w:rsidP="00154A03">
      <w:pPr>
        <w:pStyle w:val="Code"/>
      </w:pPr>
      <w:r w:rsidRPr="00EC76D5">
        <w:t xml:space="preserve">    outStream.writeInt(text.length());</w:t>
      </w:r>
    </w:p>
    <w:p w14:paraId="1EBCE63A" w14:textId="77777777" w:rsidR="00154A03" w:rsidRPr="00EC76D5" w:rsidRDefault="00154A03" w:rsidP="00154A03">
      <w:pPr>
        <w:pStyle w:val="Code"/>
      </w:pPr>
      <w:r w:rsidRPr="00EC76D5">
        <w:t xml:space="preserve">    </w:t>
      </w:r>
    </w:p>
    <w:p w14:paraId="4FD9062D" w14:textId="77777777" w:rsidR="00154A03" w:rsidRPr="00EC76D5" w:rsidRDefault="00154A03" w:rsidP="00154A03">
      <w:pPr>
        <w:pStyle w:val="Code"/>
      </w:pPr>
      <w:r w:rsidRPr="00EC76D5">
        <w:t xml:space="preserve">    for (char ch : text.toCharArray()) {</w:t>
      </w:r>
    </w:p>
    <w:p w14:paraId="53CED4A6" w14:textId="77777777" w:rsidR="00154A03" w:rsidRPr="00EC76D5" w:rsidRDefault="00154A03" w:rsidP="00154A03">
      <w:pPr>
        <w:pStyle w:val="Code"/>
      </w:pPr>
      <w:r w:rsidRPr="00EC76D5">
        <w:t xml:space="preserve">      outStream.writeChar(ch);</w:t>
      </w:r>
    </w:p>
    <w:p w14:paraId="40C0B826" w14:textId="77777777" w:rsidR="00154A03" w:rsidRPr="00EC76D5" w:rsidRDefault="00154A03" w:rsidP="00154A03">
      <w:pPr>
        <w:pStyle w:val="Code"/>
      </w:pPr>
      <w:r w:rsidRPr="00EC76D5">
        <w:t xml:space="preserve">    }</w:t>
      </w:r>
    </w:p>
    <w:p w14:paraId="3C656D76" w14:textId="77777777" w:rsidR="00154A03" w:rsidRPr="00EC76D5" w:rsidRDefault="00154A03" w:rsidP="00154A03">
      <w:pPr>
        <w:pStyle w:val="Code"/>
      </w:pPr>
      <w:r w:rsidRPr="00EC76D5">
        <w:t xml:space="preserve">  }</w:t>
      </w:r>
    </w:p>
    <w:p w14:paraId="1A2511AD" w14:textId="77777777" w:rsidR="00154A03" w:rsidRPr="00EC76D5" w:rsidRDefault="00154A03" w:rsidP="00154A03">
      <w:pPr>
        <w:pStyle w:val="Code"/>
      </w:pPr>
    </w:p>
    <w:p w14:paraId="1B23CA1B" w14:textId="77777777" w:rsidR="00154A03" w:rsidRPr="00EC76D5" w:rsidRDefault="00154A03" w:rsidP="00154A03">
      <w:pPr>
        <w:pStyle w:val="Code"/>
      </w:pPr>
      <w:r w:rsidRPr="00EC76D5">
        <w:t xml:space="preserve">  public void load(DataInputStream inStream) throws Exception {</w:t>
      </w:r>
    </w:p>
    <w:p w14:paraId="470D2063" w14:textId="77777777" w:rsidR="00154A03" w:rsidRPr="00EC76D5" w:rsidRDefault="00154A03" w:rsidP="00154A03">
      <w:pPr>
        <w:pStyle w:val="Code"/>
      </w:pPr>
      <w:r w:rsidRPr="00EC76D5">
        <w:t xml:space="preserve">    m_uniqueName = readString(inStream);</w:t>
      </w:r>
    </w:p>
    <w:p w14:paraId="5DA040BE" w14:textId="7A720A53" w:rsidR="00154A03" w:rsidRPr="00EC76D5" w:rsidRDefault="00A87937" w:rsidP="00154A03">
      <w:pPr>
        <w:pStyle w:val="Code"/>
      </w:pPr>
      <w:r w:rsidRPr="00EC76D5">
        <w:t xml:space="preserve">    m_entryPoint = inStream.readInt();</w:t>
      </w:r>
    </w:p>
    <w:p w14:paraId="0402F98F" w14:textId="77777777" w:rsidR="00A87937" w:rsidRPr="00EC76D5" w:rsidRDefault="00A87937" w:rsidP="00154A03">
      <w:pPr>
        <w:pStyle w:val="Code"/>
      </w:pPr>
    </w:p>
    <w:p w14:paraId="67E09D80" w14:textId="77777777" w:rsidR="00154A03" w:rsidRPr="00EC76D5" w:rsidRDefault="00154A03" w:rsidP="00154A03">
      <w:pPr>
        <w:pStyle w:val="Code"/>
      </w:pPr>
      <w:r w:rsidRPr="00EC76D5">
        <w:t xml:space="preserve">    { m_byteList = new LinkedList&lt;&gt;();</w:t>
      </w:r>
    </w:p>
    <w:p w14:paraId="2F072798" w14:textId="77777777" w:rsidR="00154A03" w:rsidRPr="00EC76D5" w:rsidRDefault="00154A03" w:rsidP="00154A03">
      <w:pPr>
        <w:pStyle w:val="Code"/>
      </w:pPr>
      <w:r w:rsidRPr="00EC76D5">
        <w:t xml:space="preserve">      int byteListSize = inStream.readInt();</w:t>
      </w:r>
    </w:p>
    <w:p w14:paraId="4086C1DE" w14:textId="77777777" w:rsidR="00154A03" w:rsidRPr="00EC76D5" w:rsidRDefault="00154A03" w:rsidP="00154A03">
      <w:pPr>
        <w:pStyle w:val="Code"/>
      </w:pPr>
      <w:r w:rsidRPr="00EC76D5">
        <w:t xml:space="preserve">      for (int index = 0; index &lt; byteListSize; ++index) {</w:t>
      </w:r>
    </w:p>
    <w:p w14:paraId="0CC83EB6" w14:textId="77777777" w:rsidR="00154A03" w:rsidRPr="00EC76D5" w:rsidRDefault="00154A03" w:rsidP="00154A03">
      <w:pPr>
        <w:pStyle w:val="Code"/>
      </w:pPr>
      <w:r w:rsidRPr="00EC76D5">
        <w:t xml:space="preserve">        byte b = inStream.readByte();</w:t>
      </w:r>
    </w:p>
    <w:p w14:paraId="791A9685" w14:textId="77777777" w:rsidR="00154A03" w:rsidRPr="00EC76D5" w:rsidRDefault="00154A03" w:rsidP="00154A03">
      <w:pPr>
        <w:pStyle w:val="Code"/>
      </w:pPr>
      <w:r w:rsidRPr="00EC76D5">
        <w:t xml:space="preserve">        m_byteList.add(b);</w:t>
      </w:r>
    </w:p>
    <w:p w14:paraId="0C0D5452" w14:textId="77777777" w:rsidR="00154A03" w:rsidRPr="00EC76D5" w:rsidRDefault="00154A03" w:rsidP="00154A03">
      <w:pPr>
        <w:pStyle w:val="Code"/>
      </w:pPr>
      <w:r w:rsidRPr="00EC76D5">
        <w:t xml:space="preserve">      }</w:t>
      </w:r>
    </w:p>
    <w:p w14:paraId="766885C2" w14:textId="77777777" w:rsidR="00154A03" w:rsidRPr="00EC76D5" w:rsidRDefault="00154A03" w:rsidP="00154A03">
      <w:pPr>
        <w:pStyle w:val="Code"/>
      </w:pPr>
      <w:r w:rsidRPr="00EC76D5">
        <w:t xml:space="preserve">    }</w:t>
      </w:r>
    </w:p>
    <w:p w14:paraId="22E0579E" w14:textId="77777777" w:rsidR="00154A03" w:rsidRPr="00EC76D5" w:rsidRDefault="00154A03" w:rsidP="00154A03">
      <w:pPr>
        <w:pStyle w:val="Code"/>
      </w:pPr>
      <w:r w:rsidRPr="00EC76D5">
        <w:t xml:space="preserve">    </w:t>
      </w:r>
    </w:p>
    <w:p w14:paraId="138E10DB" w14:textId="77777777" w:rsidR="00154A03" w:rsidRPr="00EC76D5" w:rsidRDefault="00154A03" w:rsidP="00154A03">
      <w:pPr>
        <w:pStyle w:val="Code"/>
      </w:pPr>
      <w:r w:rsidRPr="00EC76D5">
        <w:t xml:space="preserve">    { m_accessMap = new ListMap&lt;&gt;();</w:t>
      </w:r>
    </w:p>
    <w:p w14:paraId="4C296DD6" w14:textId="77777777" w:rsidR="00154A03" w:rsidRPr="00EC76D5" w:rsidRDefault="00154A03" w:rsidP="00154A03">
      <w:pPr>
        <w:pStyle w:val="Code"/>
      </w:pPr>
      <w:r w:rsidRPr="00EC76D5">
        <w:t xml:space="preserve">      int accessMapSize = inStream.readInt();</w:t>
      </w:r>
    </w:p>
    <w:p w14:paraId="6C678122" w14:textId="77777777" w:rsidR="00154A03" w:rsidRPr="00EC76D5" w:rsidRDefault="00154A03" w:rsidP="00154A03">
      <w:pPr>
        <w:pStyle w:val="Code"/>
      </w:pPr>
      <w:r w:rsidRPr="00EC76D5">
        <w:t xml:space="preserve">      for (int index = 0; index &lt; accessMapSize; ++index) {</w:t>
      </w:r>
    </w:p>
    <w:p w14:paraId="59D1DFC0" w14:textId="77777777" w:rsidR="00154A03" w:rsidRPr="00EC76D5" w:rsidRDefault="00154A03" w:rsidP="00154A03">
      <w:pPr>
        <w:pStyle w:val="Code"/>
      </w:pPr>
      <w:r w:rsidRPr="00EC76D5">
        <w:t xml:space="preserve">        int address = inStream.readInt();</w:t>
      </w:r>
    </w:p>
    <w:p w14:paraId="63819FE4" w14:textId="77777777" w:rsidR="00154A03" w:rsidRPr="00EC76D5" w:rsidRDefault="00154A03" w:rsidP="00154A03">
      <w:pPr>
        <w:pStyle w:val="Code"/>
      </w:pPr>
      <w:r w:rsidRPr="00EC76D5">
        <w:t xml:space="preserve">        String name = readString(inStream);</w:t>
      </w:r>
    </w:p>
    <w:p w14:paraId="7EDFD12E" w14:textId="77777777" w:rsidR="00154A03" w:rsidRPr="00EC76D5" w:rsidRDefault="00154A03" w:rsidP="00154A03">
      <w:pPr>
        <w:pStyle w:val="Code"/>
      </w:pPr>
      <w:r w:rsidRPr="00EC76D5">
        <w:t xml:space="preserve">        m_accessMap.put(address, name);</w:t>
      </w:r>
    </w:p>
    <w:p w14:paraId="6B68CC5E" w14:textId="77777777" w:rsidR="00154A03" w:rsidRPr="00EC76D5" w:rsidRDefault="00154A03" w:rsidP="00154A03">
      <w:pPr>
        <w:pStyle w:val="Code"/>
      </w:pPr>
      <w:r w:rsidRPr="00EC76D5">
        <w:t xml:space="preserve">      }</w:t>
      </w:r>
    </w:p>
    <w:p w14:paraId="2E751953" w14:textId="77777777" w:rsidR="00154A03" w:rsidRPr="00EC76D5" w:rsidRDefault="00154A03" w:rsidP="00154A03">
      <w:pPr>
        <w:pStyle w:val="Code"/>
      </w:pPr>
      <w:r w:rsidRPr="00EC76D5">
        <w:t xml:space="preserve">    }</w:t>
      </w:r>
    </w:p>
    <w:p w14:paraId="5D5963A3" w14:textId="77777777" w:rsidR="00154A03" w:rsidRPr="00EC76D5" w:rsidRDefault="00154A03" w:rsidP="00154A03">
      <w:pPr>
        <w:pStyle w:val="Code"/>
      </w:pPr>
      <w:r w:rsidRPr="00EC76D5">
        <w:t xml:space="preserve">    </w:t>
      </w:r>
    </w:p>
    <w:p w14:paraId="49503FED" w14:textId="77777777" w:rsidR="00154A03" w:rsidRPr="00EC76D5" w:rsidRDefault="00154A03" w:rsidP="00154A03">
      <w:pPr>
        <w:pStyle w:val="Code"/>
      </w:pPr>
      <w:r w:rsidRPr="00EC76D5">
        <w:t xml:space="preserve">    { m_callMap = new ListMap&lt;&gt;();</w:t>
      </w:r>
    </w:p>
    <w:p w14:paraId="26B14D87" w14:textId="77777777" w:rsidR="00154A03" w:rsidRPr="00EC76D5" w:rsidRDefault="00154A03" w:rsidP="00154A03">
      <w:pPr>
        <w:pStyle w:val="Code"/>
      </w:pPr>
      <w:r w:rsidRPr="00EC76D5">
        <w:t xml:space="preserve">      int callMapSize = inStream.readInt();</w:t>
      </w:r>
    </w:p>
    <w:p w14:paraId="7AF7F321" w14:textId="77777777" w:rsidR="00154A03" w:rsidRPr="00EC76D5" w:rsidRDefault="00154A03" w:rsidP="00154A03">
      <w:pPr>
        <w:pStyle w:val="Code"/>
      </w:pPr>
      <w:r w:rsidRPr="00EC76D5">
        <w:t xml:space="preserve">      for (int index = 0; index &lt; callMapSize; ++index) {</w:t>
      </w:r>
    </w:p>
    <w:p w14:paraId="153736F2" w14:textId="77777777" w:rsidR="00154A03" w:rsidRPr="00EC76D5" w:rsidRDefault="00154A03" w:rsidP="00154A03">
      <w:pPr>
        <w:pStyle w:val="Code"/>
      </w:pPr>
      <w:r w:rsidRPr="00EC76D5">
        <w:t xml:space="preserve">        int address = inStream.readInt();</w:t>
      </w:r>
    </w:p>
    <w:p w14:paraId="0243A26E" w14:textId="77777777" w:rsidR="00154A03" w:rsidRPr="00EC76D5" w:rsidRDefault="00154A03" w:rsidP="00154A03">
      <w:pPr>
        <w:pStyle w:val="Code"/>
      </w:pPr>
      <w:r w:rsidRPr="00EC76D5">
        <w:t xml:space="preserve">        String name = readString(inStream);</w:t>
      </w:r>
    </w:p>
    <w:p w14:paraId="77BB187F" w14:textId="77777777" w:rsidR="00154A03" w:rsidRPr="00EC76D5" w:rsidRDefault="00154A03" w:rsidP="00154A03">
      <w:pPr>
        <w:pStyle w:val="Code"/>
      </w:pPr>
      <w:r w:rsidRPr="00EC76D5">
        <w:t xml:space="preserve">        m_callMap.put(address, name);</w:t>
      </w:r>
    </w:p>
    <w:p w14:paraId="5FA7A55E" w14:textId="77777777" w:rsidR="00154A03" w:rsidRPr="00EC76D5" w:rsidRDefault="00154A03" w:rsidP="00154A03">
      <w:pPr>
        <w:pStyle w:val="Code"/>
      </w:pPr>
      <w:r w:rsidRPr="00EC76D5">
        <w:t xml:space="preserve">      }</w:t>
      </w:r>
    </w:p>
    <w:p w14:paraId="3D7FE0D7" w14:textId="77777777" w:rsidR="00154A03" w:rsidRPr="00EC76D5" w:rsidRDefault="00154A03" w:rsidP="00154A03">
      <w:pPr>
        <w:pStyle w:val="Code"/>
      </w:pPr>
      <w:r w:rsidRPr="00EC76D5">
        <w:t xml:space="preserve">    }</w:t>
      </w:r>
    </w:p>
    <w:p w14:paraId="6DE15BD7" w14:textId="77777777" w:rsidR="00154A03" w:rsidRPr="00EC76D5" w:rsidRDefault="00154A03" w:rsidP="00154A03">
      <w:pPr>
        <w:pStyle w:val="Code"/>
      </w:pPr>
      <w:r w:rsidRPr="00EC76D5">
        <w:t xml:space="preserve">    </w:t>
      </w:r>
    </w:p>
    <w:p w14:paraId="798D28BC" w14:textId="77777777" w:rsidR="00154A03" w:rsidRPr="00EC76D5" w:rsidRDefault="00154A03" w:rsidP="00154A03">
      <w:pPr>
        <w:pStyle w:val="Code"/>
      </w:pPr>
      <w:r w:rsidRPr="00EC76D5">
        <w:t xml:space="preserve">    { m_returnSet = new ListSet&lt;&gt;();</w:t>
      </w:r>
    </w:p>
    <w:p w14:paraId="3760A836" w14:textId="77777777" w:rsidR="00154A03" w:rsidRPr="00EC76D5" w:rsidRDefault="00154A03" w:rsidP="00154A03">
      <w:pPr>
        <w:pStyle w:val="Code"/>
      </w:pPr>
      <w:r w:rsidRPr="00EC76D5">
        <w:t xml:space="preserve">      int returnSetSize = inStream.readInt();</w:t>
      </w:r>
    </w:p>
    <w:p w14:paraId="1221F976" w14:textId="77777777" w:rsidR="00154A03" w:rsidRPr="00EC76D5" w:rsidRDefault="00154A03" w:rsidP="00154A03">
      <w:pPr>
        <w:pStyle w:val="Code"/>
      </w:pPr>
      <w:r w:rsidRPr="00EC76D5">
        <w:t xml:space="preserve">      for (int index = 0; index &lt; returnSetSize; ++index) {</w:t>
      </w:r>
    </w:p>
    <w:p w14:paraId="3C6BCF2D" w14:textId="77777777" w:rsidR="00154A03" w:rsidRPr="00EC76D5" w:rsidRDefault="00154A03" w:rsidP="00154A03">
      <w:pPr>
        <w:pStyle w:val="Code"/>
      </w:pPr>
      <w:r w:rsidRPr="00EC76D5">
        <w:t xml:space="preserve">        int address = inStream.readInt();</w:t>
      </w:r>
    </w:p>
    <w:p w14:paraId="0EF7CABE" w14:textId="77777777" w:rsidR="00154A03" w:rsidRPr="00EC76D5" w:rsidRDefault="00154A03" w:rsidP="00154A03">
      <w:pPr>
        <w:pStyle w:val="Code"/>
      </w:pPr>
      <w:r w:rsidRPr="00EC76D5">
        <w:t xml:space="preserve">        m_returnSet.add(address);</w:t>
      </w:r>
    </w:p>
    <w:p w14:paraId="532982E2" w14:textId="77777777" w:rsidR="00154A03" w:rsidRPr="00EC76D5" w:rsidRDefault="00154A03" w:rsidP="00154A03">
      <w:pPr>
        <w:pStyle w:val="Code"/>
      </w:pPr>
      <w:r w:rsidRPr="00EC76D5">
        <w:t xml:space="preserve">      }</w:t>
      </w:r>
    </w:p>
    <w:p w14:paraId="7A8F0A37" w14:textId="77777777" w:rsidR="00154A03" w:rsidRPr="00EC76D5" w:rsidRDefault="00154A03" w:rsidP="00154A03">
      <w:pPr>
        <w:pStyle w:val="Code"/>
      </w:pPr>
      <w:r w:rsidRPr="00EC76D5">
        <w:t xml:space="preserve">    }</w:t>
      </w:r>
    </w:p>
    <w:p w14:paraId="5C87D252" w14:textId="77777777" w:rsidR="00154A03" w:rsidRPr="00EC76D5" w:rsidRDefault="00154A03" w:rsidP="00154A03">
      <w:pPr>
        <w:pStyle w:val="Code"/>
      </w:pPr>
      <w:r w:rsidRPr="00EC76D5">
        <w:t xml:space="preserve">    </w:t>
      </w:r>
    </w:p>
    <w:p w14:paraId="619C74D2" w14:textId="77777777" w:rsidR="00154A03" w:rsidRPr="00EC76D5" w:rsidRDefault="00154A03" w:rsidP="00154A03">
      <w:pPr>
        <w:pStyle w:val="Code"/>
      </w:pPr>
      <w:r w:rsidRPr="00EC76D5">
        <w:lastRenderedPageBreak/>
        <w:t xml:space="preserve">    { m_byteToTextMap = new ListMap&lt;&gt;();</w:t>
      </w:r>
    </w:p>
    <w:p w14:paraId="4A3A7EBF" w14:textId="77777777" w:rsidR="00154A03" w:rsidRPr="00EC76D5" w:rsidRDefault="00154A03" w:rsidP="00154A03">
      <w:pPr>
        <w:pStyle w:val="Code"/>
      </w:pPr>
      <w:r w:rsidRPr="00EC76D5">
        <w:t xml:space="preserve">      int byteToTextMapSize = inStream.readInt();</w:t>
      </w:r>
    </w:p>
    <w:p w14:paraId="411D32CA" w14:textId="77777777" w:rsidR="00154A03" w:rsidRPr="00EC76D5" w:rsidRDefault="00154A03" w:rsidP="00154A03">
      <w:pPr>
        <w:pStyle w:val="Code"/>
      </w:pPr>
      <w:r w:rsidRPr="00EC76D5">
        <w:t xml:space="preserve">      for (int index = 0; index &lt; byteToTextMapSize; ++index) {</w:t>
      </w:r>
    </w:p>
    <w:p w14:paraId="18323B37" w14:textId="77777777" w:rsidR="00154A03" w:rsidRPr="00EC76D5" w:rsidRDefault="00154A03" w:rsidP="00154A03">
      <w:pPr>
        <w:pStyle w:val="Code"/>
      </w:pPr>
      <w:r w:rsidRPr="00EC76D5">
        <w:t xml:space="preserve">        int address = inStream.readInt();</w:t>
      </w:r>
    </w:p>
    <w:p w14:paraId="5A165990" w14:textId="77777777" w:rsidR="00154A03" w:rsidRPr="00EC76D5" w:rsidRDefault="00154A03" w:rsidP="00154A03">
      <w:pPr>
        <w:pStyle w:val="Code"/>
      </w:pPr>
      <w:r w:rsidRPr="00EC76D5">
        <w:t xml:space="preserve">        int textLine = inStream.readInt();</w:t>
      </w:r>
    </w:p>
    <w:p w14:paraId="2676C613" w14:textId="77777777" w:rsidR="00154A03" w:rsidRPr="00EC76D5" w:rsidRDefault="00154A03" w:rsidP="00154A03">
      <w:pPr>
        <w:pStyle w:val="Code"/>
      </w:pPr>
      <w:r w:rsidRPr="00EC76D5">
        <w:t xml:space="preserve">        m_byteToTextMap.put(address, textLine);</w:t>
      </w:r>
    </w:p>
    <w:p w14:paraId="35999BCC" w14:textId="77777777" w:rsidR="00154A03" w:rsidRPr="00EC76D5" w:rsidRDefault="00154A03" w:rsidP="00154A03">
      <w:pPr>
        <w:pStyle w:val="Code"/>
      </w:pPr>
      <w:r w:rsidRPr="00EC76D5">
        <w:t xml:space="preserve">      }</w:t>
      </w:r>
    </w:p>
    <w:p w14:paraId="60FAB33B" w14:textId="77777777" w:rsidR="00154A03" w:rsidRPr="00EC76D5" w:rsidRDefault="00154A03" w:rsidP="00154A03">
      <w:pPr>
        <w:pStyle w:val="Code"/>
      </w:pPr>
      <w:r w:rsidRPr="00EC76D5">
        <w:t xml:space="preserve">    }</w:t>
      </w:r>
    </w:p>
    <w:p w14:paraId="0CBABB46" w14:textId="77777777" w:rsidR="00154A03" w:rsidRPr="00EC76D5" w:rsidRDefault="00154A03" w:rsidP="00154A03">
      <w:pPr>
        <w:pStyle w:val="Code"/>
      </w:pPr>
      <w:r w:rsidRPr="00EC76D5">
        <w:t xml:space="preserve">    </w:t>
      </w:r>
    </w:p>
    <w:p w14:paraId="72AF21ED" w14:textId="77777777" w:rsidR="00154A03" w:rsidRPr="00EC76D5" w:rsidRDefault="00154A03" w:rsidP="00154A03">
      <w:pPr>
        <w:pStyle w:val="Code"/>
      </w:pPr>
      <w:r w:rsidRPr="00EC76D5">
        <w:t xml:space="preserve">    { m_textList = new LinkedList&lt;&gt;();</w:t>
      </w:r>
    </w:p>
    <w:p w14:paraId="43B57576" w14:textId="77777777" w:rsidR="00154A03" w:rsidRPr="00EC76D5" w:rsidRDefault="00154A03" w:rsidP="00154A03">
      <w:pPr>
        <w:pStyle w:val="Code"/>
      </w:pPr>
      <w:r w:rsidRPr="00EC76D5">
        <w:t xml:space="preserve">      int textListSize = inStream.readInt();</w:t>
      </w:r>
    </w:p>
    <w:p w14:paraId="23680D28" w14:textId="77777777" w:rsidR="00154A03" w:rsidRPr="00EC76D5" w:rsidRDefault="00154A03" w:rsidP="00154A03">
      <w:pPr>
        <w:pStyle w:val="Code"/>
      </w:pPr>
      <w:r w:rsidRPr="00EC76D5">
        <w:t xml:space="preserve">      for (int index = 0; index &lt; textListSize; ++index) {</w:t>
      </w:r>
    </w:p>
    <w:p w14:paraId="69CD7079" w14:textId="77777777" w:rsidR="00154A03" w:rsidRPr="00EC76D5" w:rsidRDefault="00154A03" w:rsidP="00154A03">
      <w:pPr>
        <w:pStyle w:val="Code"/>
      </w:pPr>
      <w:r w:rsidRPr="00EC76D5">
        <w:t xml:space="preserve">        String text = readString(inStream);</w:t>
      </w:r>
    </w:p>
    <w:p w14:paraId="0960D3F6" w14:textId="77777777" w:rsidR="00154A03" w:rsidRPr="00EC76D5" w:rsidRDefault="00154A03" w:rsidP="00154A03">
      <w:pPr>
        <w:pStyle w:val="Code"/>
      </w:pPr>
      <w:r w:rsidRPr="00EC76D5">
        <w:t xml:space="preserve">        m_textList.add(text);</w:t>
      </w:r>
    </w:p>
    <w:p w14:paraId="62B03D76" w14:textId="77777777" w:rsidR="00154A03" w:rsidRPr="00EC76D5" w:rsidRDefault="00154A03" w:rsidP="00154A03">
      <w:pPr>
        <w:pStyle w:val="Code"/>
      </w:pPr>
      <w:r w:rsidRPr="00EC76D5">
        <w:t xml:space="preserve">      }</w:t>
      </w:r>
    </w:p>
    <w:p w14:paraId="1E32C172" w14:textId="77777777" w:rsidR="00154A03" w:rsidRPr="00EC76D5" w:rsidRDefault="00154A03" w:rsidP="00154A03">
      <w:pPr>
        <w:pStyle w:val="Code"/>
      </w:pPr>
      <w:r w:rsidRPr="00EC76D5">
        <w:t xml:space="preserve">    }</w:t>
      </w:r>
    </w:p>
    <w:p w14:paraId="1C33E345" w14:textId="77777777" w:rsidR="00154A03" w:rsidRPr="00EC76D5" w:rsidRDefault="00154A03" w:rsidP="00154A03">
      <w:pPr>
        <w:pStyle w:val="Code"/>
      </w:pPr>
      <w:r w:rsidRPr="00EC76D5">
        <w:t xml:space="preserve">  }</w:t>
      </w:r>
    </w:p>
    <w:p w14:paraId="0DA29208" w14:textId="77777777" w:rsidR="00154A03" w:rsidRPr="00EC76D5" w:rsidRDefault="00154A03" w:rsidP="00154A03">
      <w:pPr>
        <w:pStyle w:val="Code"/>
      </w:pPr>
    </w:p>
    <w:p w14:paraId="30C8E6B8" w14:textId="77777777" w:rsidR="00154A03" w:rsidRPr="00EC76D5" w:rsidRDefault="00154A03" w:rsidP="00154A03">
      <w:pPr>
        <w:pStyle w:val="Code"/>
      </w:pPr>
      <w:r w:rsidRPr="00EC76D5">
        <w:t xml:space="preserve">  public static String readString(DataInputStream inStream) throws Exception{</w:t>
      </w:r>
    </w:p>
    <w:p w14:paraId="2647E1F5" w14:textId="77777777" w:rsidR="00154A03" w:rsidRPr="00EC76D5" w:rsidRDefault="00154A03" w:rsidP="00154A03">
      <w:pPr>
        <w:pStyle w:val="Code"/>
      </w:pPr>
      <w:r w:rsidRPr="00EC76D5">
        <w:t xml:space="preserve">    StringBuilder buffer = new StringBuilder();</w:t>
      </w:r>
    </w:p>
    <w:p w14:paraId="2EB447ED" w14:textId="77777777" w:rsidR="00154A03" w:rsidRPr="00EC76D5" w:rsidRDefault="00154A03" w:rsidP="00154A03">
      <w:pPr>
        <w:pStyle w:val="Code"/>
      </w:pPr>
      <w:r w:rsidRPr="00EC76D5">
        <w:t xml:space="preserve">    int size = inStream.readInt();</w:t>
      </w:r>
    </w:p>
    <w:p w14:paraId="5538135B" w14:textId="77777777" w:rsidR="00154A03" w:rsidRPr="00EC76D5" w:rsidRDefault="00154A03" w:rsidP="00154A03">
      <w:pPr>
        <w:pStyle w:val="Code"/>
      </w:pPr>
    </w:p>
    <w:p w14:paraId="634B761A" w14:textId="77777777" w:rsidR="00154A03" w:rsidRPr="00EC76D5" w:rsidRDefault="00154A03" w:rsidP="00154A03">
      <w:pPr>
        <w:pStyle w:val="Code"/>
      </w:pPr>
      <w:r w:rsidRPr="00EC76D5">
        <w:t xml:space="preserve">    for (int index = 0; index &lt; size; ++index) {</w:t>
      </w:r>
    </w:p>
    <w:p w14:paraId="60FEC0CC" w14:textId="77777777" w:rsidR="00154A03" w:rsidRPr="00EC76D5" w:rsidRDefault="00154A03" w:rsidP="00154A03">
      <w:pPr>
        <w:pStyle w:val="Code"/>
      </w:pPr>
      <w:r w:rsidRPr="00EC76D5">
        <w:t xml:space="preserve">      buffer.append(inStream.readChar());</w:t>
      </w:r>
    </w:p>
    <w:p w14:paraId="28374DE5" w14:textId="77777777" w:rsidR="00154A03" w:rsidRPr="00EC76D5" w:rsidRDefault="00154A03" w:rsidP="00154A03">
      <w:pPr>
        <w:pStyle w:val="Code"/>
      </w:pPr>
      <w:r w:rsidRPr="00EC76D5">
        <w:t xml:space="preserve">    }</w:t>
      </w:r>
    </w:p>
    <w:p w14:paraId="6CB4005D" w14:textId="77777777" w:rsidR="00154A03" w:rsidRPr="00EC76D5" w:rsidRDefault="00154A03" w:rsidP="00154A03">
      <w:pPr>
        <w:pStyle w:val="Code"/>
      </w:pPr>
      <w:r w:rsidRPr="00EC76D5">
        <w:t xml:space="preserve">  </w:t>
      </w:r>
    </w:p>
    <w:p w14:paraId="507ED623" w14:textId="77777777" w:rsidR="00154A03" w:rsidRPr="00EC76D5" w:rsidRDefault="00154A03" w:rsidP="00154A03">
      <w:pPr>
        <w:pStyle w:val="Code"/>
      </w:pPr>
      <w:r w:rsidRPr="00EC76D5">
        <w:t xml:space="preserve">    return buffer.toString().replace(Main.FileMarker, Main.SeparatorId +</w:t>
      </w:r>
    </w:p>
    <w:p w14:paraId="2CE9DB5A" w14:textId="77777777" w:rsidR="00154A03" w:rsidRPr="00EC76D5" w:rsidRDefault="00154A03" w:rsidP="00154A03">
      <w:pPr>
        <w:pStyle w:val="Code"/>
      </w:pPr>
      <w:r w:rsidRPr="00EC76D5">
        <w:t xml:space="preserve">                                     Main.FileCount + Main.SeparatorId);</w:t>
      </w:r>
    </w:p>
    <w:p w14:paraId="2290CEFC" w14:textId="77777777" w:rsidR="00154A03" w:rsidRPr="00EC76D5" w:rsidRDefault="00154A03" w:rsidP="00154A03">
      <w:pPr>
        <w:pStyle w:val="Code"/>
      </w:pPr>
      <w:r w:rsidRPr="00EC76D5">
        <w:t xml:space="preserve">  }</w:t>
      </w:r>
    </w:p>
    <w:p w14:paraId="593480BE" w14:textId="2861515F" w:rsidR="00F24528" w:rsidRPr="00EC76D5" w:rsidRDefault="00154A03" w:rsidP="00154A03">
      <w:pPr>
        <w:pStyle w:val="Code"/>
      </w:pPr>
      <w:r w:rsidRPr="00EC76D5">
        <w:t>}</w:t>
      </w:r>
    </w:p>
    <w:p w14:paraId="00EE5F79" w14:textId="77777777" w:rsidR="00A91422" w:rsidRPr="00EC76D5" w:rsidRDefault="00A91422" w:rsidP="00096BD5">
      <w:pPr>
        <w:pStyle w:val="Code"/>
      </w:pPr>
    </w:p>
    <w:p w14:paraId="4C0590FA" w14:textId="182954B1" w:rsidR="007433AF" w:rsidRPr="00EC76D5" w:rsidRDefault="007433AF" w:rsidP="006A31DF">
      <w:pPr>
        <w:pStyle w:val="Rubrik2"/>
      </w:pPr>
      <w:bookmarkStart w:id="5614" w:name="_Toc481936405"/>
      <w:r w:rsidRPr="00EC76D5">
        <w:t>The Symbol</w:t>
      </w:r>
      <w:r w:rsidR="006D194A" w:rsidRPr="00EC76D5">
        <w:t xml:space="preserve"> </w:t>
      </w:r>
      <w:r w:rsidRPr="00EC76D5">
        <w:t>Table</w:t>
      </w:r>
      <w:r w:rsidR="007839D4" w:rsidRPr="00EC76D5">
        <w:t xml:space="preserve"> Class</w:t>
      </w:r>
      <w:bookmarkEnd w:id="5614"/>
    </w:p>
    <w:p w14:paraId="0C97B605" w14:textId="6AEAA17E" w:rsidR="00BC2BA9" w:rsidRPr="00EC76D5" w:rsidRDefault="0075760E" w:rsidP="002F3E6C">
      <w:r w:rsidRPr="00EC76D5">
        <w:t xml:space="preserve">The symbol table keeps track of the </w:t>
      </w:r>
      <w:r w:rsidR="00FC6876" w:rsidRPr="00EC76D5">
        <w:t xml:space="preserve">values, types, function, and </w:t>
      </w:r>
      <w:r w:rsidR="00220B8B" w:rsidRPr="00EC76D5">
        <w:t>variables of</w:t>
      </w:r>
      <w:r w:rsidRPr="00EC76D5">
        <w:t xml:space="preserve"> the code, variables defined by the programmer and well as temporary variables introduced by the compiler</w:t>
      </w:r>
      <w:r w:rsidR="00163535" w:rsidRPr="00EC76D5">
        <w:t>.</w:t>
      </w:r>
      <w:r w:rsidR="00B45FDC" w:rsidRPr="00EC76D5">
        <w:t xml:space="preserve"> </w:t>
      </w:r>
      <w:r w:rsidR="00BC2BA9" w:rsidRPr="00EC76D5">
        <w:t xml:space="preserve">The term symbol table is </w:t>
      </w:r>
      <w:r w:rsidR="0001328A" w:rsidRPr="00EC76D5">
        <w:t>misleading</w:t>
      </w:r>
      <w:r w:rsidR="00BC2BA9" w:rsidRPr="00EC76D5">
        <w:t xml:space="preserve"> </w:t>
      </w:r>
      <w:r w:rsidR="00495607" w:rsidRPr="00EC76D5">
        <w:t xml:space="preserve">since there </w:t>
      </w:r>
      <w:r w:rsidR="00451E8B" w:rsidRPr="00EC76D5">
        <w:t>actual</w:t>
      </w:r>
      <w:r w:rsidR="00BD51E7" w:rsidRPr="00EC76D5">
        <w:t>ly</w:t>
      </w:r>
      <w:r w:rsidR="00713655" w:rsidRPr="00EC76D5">
        <w:t xml:space="preserve"> is a stack of tables, where is table has</w:t>
      </w:r>
      <w:r w:rsidR="00EC749A" w:rsidRPr="00EC76D5">
        <w:t xml:space="preserve"> a reference to the </w:t>
      </w:r>
      <w:r w:rsidR="00BB2DE0" w:rsidRPr="00EC76D5">
        <w:t xml:space="preserve">parent </w:t>
      </w:r>
      <w:r w:rsidR="00EC749A" w:rsidRPr="00EC76D5">
        <w:t xml:space="preserve">table, the </w:t>
      </w:r>
      <w:r w:rsidR="00B45FDC" w:rsidRPr="00EC76D5">
        <w:t xml:space="preserve">parent reference </w:t>
      </w:r>
      <w:r w:rsidR="00EC749A" w:rsidRPr="00EC76D5">
        <w:t>table for the global</w:t>
      </w:r>
      <w:r w:rsidR="00BB2DE0" w:rsidRPr="00EC76D5">
        <w:t xml:space="preserve"> space </w:t>
      </w:r>
      <w:r w:rsidR="00B45FDC" w:rsidRPr="00EC76D5">
        <w:t>table is null.</w:t>
      </w:r>
      <w:r w:rsidR="00077E48" w:rsidRPr="00EC76D5">
        <w:t xml:space="preserve"> The current table </w:t>
      </w:r>
      <w:r w:rsidR="00F36876" w:rsidRPr="00EC76D5">
        <w:t xml:space="preserve">is stored in </w:t>
      </w:r>
      <w:proofErr w:type="spellStart"/>
      <w:r w:rsidR="00E10C82" w:rsidRPr="00EC76D5">
        <w:rPr>
          <w:rStyle w:val="CodeInText"/>
        </w:rPr>
        <w:t>Main.CurrentTable</w:t>
      </w:r>
      <w:proofErr w:type="spellEnd"/>
      <w:r w:rsidR="00925B95" w:rsidRPr="00EC76D5">
        <w:t xml:space="preserve"> (see Chapter </w:t>
      </w:r>
      <w:r w:rsidR="00925B95" w:rsidRPr="00EC76D5">
        <w:fldChar w:fldCharType="begin"/>
      </w:r>
      <w:r w:rsidR="00925B95" w:rsidRPr="00EC76D5">
        <w:instrText xml:space="preserve"> REF _Ref418406175 \r \h </w:instrText>
      </w:r>
      <w:r w:rsidR="00925B95" w:rsidRPr="00EC76D5">
        <w:fldChar w:fldCharType="separate"/>
      </w:r>
      <w:r w:rsidR="00545E00" w:rsidRPr="00EC76D5">
        <w:t>20</w:t>
      </w:r>
      <w:r w:rsidR="00925B95" w:rsidRPr="00EC76D5">
        <w:fldChar w:fldCharType="end"/>
      </w:r>
      <w:r w:rsidR="00925B95" w:rsidRPr="00EC76D5">
        <w:t>).</w:t>
      </w:r>
      <w:r w:rsidR="003918DA" w:rsidRPr="00EC76D5">
        <w:t xml:space="preserve"> The symbol table has set of features:</w:t>
      </w:r>
    </w:p>
    <w:p w14:paraId="332E8BAC" w14:textId="77777777" w:rsidR="003918DA" w:rsidRPr="00EC76D5" w:rsidRDefault="0079190A" w:rsidP="00D02E97">
      <w:pPr>
        <w:pStyle w:val="Liststycke"/>
        <w:numPr>
          <w:ilvl w:val="0"/>
          <w:numId w:val="105"/>
        </w:numPr>
      </w:pPr>
      <w:r w:rsidRPr="00EC76D5">
        <w:rPr>
          <w:rStyle w:val="CodeInText"/>
        </w:rPr>
        <w:t xml:space="preserve">Table </w:t>
      </w:r>
      <w:r w:rsidR="00D02E97" w:rsidRPr="00EC76D5">
        <w:rPr>
          <w:rStyle w:val="CodeInText"/>
        </w:rPr>
        <w:t>Identity</w:t>
      </w:r>
      <w:r w:rsidR="00D02E97" w:rsidRPr="00EC76D5">
        <w:t>. Each table is given a</w:t>
      </w:r>
      <w:r w:rsidR="0083480F" w:rsidRPr="00EC76D5">
        <w:t xml:space="preserve"> unique</w:t>
      </w:r>
      <w:r w:rsidR="00D02E97" w:rsidRPr="00EC76D5">
        <w:t xml:space="preserve"> consecutive integer value.</w:t>
      </w:r>
    </w:p>
    <w:p w14:paraId="1BB1259F" w14:textId="77777777" w:rsidR="00805EFD" w:rsidRPr="00EC76D5" w:rsidRDefault="00805EFD" w:rsidP="00805EFD">
      <w:pPr>
        <w:pStyle w:val="Liststycke"/>
        <w:numPr>
          <w:ilvl w:val="0"/>
          <w:numId w:val="105"/>
        </w:numPr>
      </w:pPr>
      <w:r w:rsidRPr="00EC76D5">
        <w:rPr>
          <w:rStyle w:val="CodeInText"/>
        </w:rPr>
        <w:t>Scope</w:t>
      </w:r>
      <w:r w:rsidRPr="00EC76D5">
        <w:t xml:space="preserve">. A table can the </w:t>
      </w:r>
      <w:r w:rsidR="00CF7479" w:rsidRPr="00EC76D5">
        <w:t xml:space="preserve">scopes Global, </w:t>
      </w:r>
      <w:r w:rsidR="00156091" w:rsidRPr="00EC76D5">
        <w:t xml:space="preserve">Function, Block, </w:t>
      </w:r>
      <w:r w:rsidR="004917EF" w:rsidRPr="00EC76D5">
        <w:t>Struct, Union, or Enumeration.</w:t>
      </w:r>
    </w:p>
    <w:p w14:paraId="75FCF9F5" w14:textId="153269DC" w:rsidR="005C1319" w:rsidRPr="00EC76D5" w:rsidRDefault="005C1319" w:rsidP="00D02E97">
      <w:pPr>
        <w:pStyle w:val="Liststycke"/>
        <w:numPr>
          <w:ilvl w:val="0"/>
          <w:numId w:val="105"/>
        </w:numPr>
      </w:pPr>
      <w:r w:rsidRPr="00EC76D5">
        <w:rPr>
          <w:rStyle w:val="CodeInText"/>
        </w:rPr>
        <w:t>Parent Table</w:t>
      </w:r>
      <w:r w:rsidRPr="00EC76D5">
        <w:t>.</w:t>
      </w:r>
      <w:r w:rsidR="00760DDC" w:rsidRPr="00EC76D5">
        <w:t xml:space="preserve"> </w:t>
      </w:r>
      <w:r w:rsidR="00FE3C42" w:rsidRPr="00EC76D5">
        <w:t>Each table has apparent table wh</w:t>
      </w:r>
      <w:r w:rsidR="00CC4D71" w:rsidRPr="00EC76D5">
        <w:t xml:space="preserve">ich </w:t>
      </w:r>
      <w:proofErr w:type="spellStart"/>
      <w:r w:rsidR="00E10C82" w:rsidRPr="00EC76D5">
        <w:rPr>
          <w:rStyle w:val="CodeInText"/>
        </w:rPr>
        <w:t>Main.CurrentTable</w:t>
      </w:r>
      <w:proofErr w:type="spellEnd"/>
      <w:r w:rsidR="00CC4D71" w:rsidRPr="00EC76D5">
        <w:t xml:space="preserve"> is set to when the table reaches its end-of-scope.</w:t>
      </w:r>
    </w:p>
    <w:p w14:paraId="050E2ADD" w14:textId="77777777" w:rsidR="00F04B07" w:rsidRPr="00EC76D5" w:rsidRDefault="00F04B07" w:rsidP="00F04B07">
      <w:pPr>
        <w:pStyle w:val="Liststycke"/>
        <w:numPr>
          <w:ilvl w:val="0"/>
          <w:numId w:val="105"/>
        </w:numPr>
      </w:pPr>
      <w:r w:rsidRPr="00EC76D5">
        <w:rPr>
          <w:rStyle w:val="CodeInText"/>
        </w:rPr>
        <w:t>Entry List.</w:t>
      </w:r>
      <w:r w:rsidR="00853D7A" w:rsidRPr="00EC76D5">
        <w:t xml:space="preserve"> </w:t>
      </w:r>
      <w:r w:rsidR="00783A35" w:rsidRPr="00EC76D5">
        <w:t xml:space="preserve">The entries of the symbol table </w:t>
      </w:r>
      <w:proofErr w:type="gramStart"/>
      <w:r w:rsidR="00783A35" w:rsidRPr="00EC76D5">
        <w:t>is</w:t>
      </w:r>
      <w:proofErr w:type="gramEnd"/>
      <w:r w:rsidR="00783A35" w:rsidRPr="00EC76D5">
        <w:t xml:space="preserve"> stored in the entry list. An entry can be a symbol or</w:t>
      </w:r>
      <w:r w:rsidR="00D249E7" w:rsidRPr="00EC76D5">
        <w:t xml:space="preserve"> a block, represented by another entry list.</w:t>
      </w:r>
    </w:p>
    <w:p w14:paraId="0B8F0155" w14:textId="77777777" w:rsidR="006843DB" w:rsidRPr="00EC76D5" w:rsidRDefault="006843DB" w:rsidP="00F04B07">
      <w:pPr>
        <w:pStyle w:val="Liststycke"/>
        <w:numPr>
          <w:ilvl w:val="0"/>
          <w:numId w:val="105"/>
        </w:numPr>
      </w:pPr>
      <w:r w:rsidRPr="00EC76D5">
        <w:rPr>
          <w:rStyle w:val="CodeInText"/>
        </w:rPr>
        <w:t>Tag List.</w:t>
      </w:r>
      <w:r w:rsidRPr="00EC76D5">
        <w:t xml:space="preserve"> Parallel to the entry list, there is also a tag list, holding tags of s</w:t>
      </w:r>
      <w:r w:rsidR="00D26398" w:rsidRPr="00EC76D5">
        <w:t xml:space="preserve">tructs or unions, but not </w:t>
      </w:r>
      <w:proofErr w:type="spellStart"/>
      <w:r w:rsidR="00D26398" w:rsidRPr="00EC76D5">
        <w:t>enums</w:t>
      </w:r>
      <w:proofErr w:type="spellEnd"/>
      <w:r w:rsidRPr="00EC76D5">
        <w:t>.</w:t>
      </w:r>
    </w:p>
    <w:p w14:paraId="0832D154" w14:textId="77777777" w:rsidR="00830158" w:rsidRPr="00EC76D5" w:rsidRDefault="00830158" w:rsidP="00D02E97">
      <w:pPr>
        <w:pStyle w:val="Liststycke"/>
        <w:numPr>
          <w:ilvl w:val="0"/>
          <w:numId w:val="105"/>
        </w:numPr>
      </w:pPr>
      <w:r w:rsidRPr="00EC76D5">
        <w:rPr>
          <w:rStyle w:val="CodeInText"/>
        </w:rPr>
        <w:t>Size</w:t>
      </w:r>
      <w:r w:rsidRPr="00EC76D5">
        <w:t xml:space="preserve">. The size of the symbol table is </w:t>
      </w:r>
      <w:r w:rsidR="008D4AD4" w:rsidRPr="00EC76D5">
        <w:t xml:space="preserve">the sum of the sizes of all its </w:t>
      </w:r>
      <w:r w:rsidR="00F04B07" w:rsidRPr="00EC76D5">
        <w:t>entries</w:t>
      </w:r>
      <w:r w:rsidR="008D4AD4" w:rsidRPr="00EC76D5">
        <w:t xml:space="preserve"> and is </w:t>
      </w:r>
      <w:r w:rsidRPr="00EC76D5">
        <w:t xml:space="preserve">of interest when </w:t>
      </w:r>
      <w:r w:rsidR="00160F1D" w:rsidRPr="00EC76D5">
        <w:t>dimensioning</w:t>
      </w:r>
      <w:r w:rsidRPr="00EC76D5">
        <w:t xml:space="preserve"> </w:t>
      </w:r>
      <w:r w:rsidR="00B60F10" w:rsidRPr="00EC76D5">
        <w:t>the size of a function’s activation record.</w:t>
      </w:r>
    </w:p>
    <w:p w14:paraId="209546E1" w14:textId="3C160B4A" w:rsidR="0003018C" w:rsidRPr="00EC76D5" w:rsidRDefault="002B1B40" w:rsidP="002B1B40">
      <w:pPr>
        <w:pStyle w:val="CodeHeader"/>
      </w:pPr>
      <w:proofErr w:type="spellStart"/>
      <w:r w:rsidRPr="00EC76D5">
        <w:t>SymbolTable.java</w:t>
      </w:r>
      <w:proofErr w:type="spellEnd"/>
    </w:p>
    <w:p w14:paraId="3C5EAB38" w14:textId="77777777" w:rsidR="008331A2" w:rsidRPr="00EC76D5" w:rsidRDefault="008331A2" w:rsidP="008331A2">
      <w:pPr>
        <w:pStyle w:val="Code"/>
      </w:pPr>
      <w:r w:rsidRPr="00EC76D5">
        <w:t>package c_compiler;</w:t>
      </w:r>
    </w:p>
    <w:p w14:paraId="16DB46C8" w14:textId="77777777" w:rsidR="008331A2" w:rsidRPr="00EC76D5" w:rsidRDefault="008331A2" w:rsidP="008331A2">
      <w:pPr>
        <w:pStyle w:val="Code"/>
      </w:pPr>
      <w:r w:rsidRPr="00EC76D5">
        <w:t>import java.util.*;</w:t>
      </w:r>
    </w:p>
    <w:p w14:paraId="75372C69" w14:textId="77777777" w:rsidR="008331A2" w:rsidRPr="00EC76D5" w:rsidRDefault="008331A2" w:rsidP="008331A2">
      <w:pPr>
        <w:pStyle w:val="Code"/>
      </w:pPr>
    </w:p>
    <w:p w14:paraId="60AFBC77" w14:textId="77777777" w:rsidR="008331A2" w:rsidRPr="00EC76D5" w:rsidRDefault="008331A2" w:rsidP="008331A2">
      <w:pPr>
        <w:pStyle w:val="Code"/>
      </w:pPr>
      <w:r w:rsidRPr="00EC76D5">
        <w:t>public class SymbolTable {</w:t>
      </w:r>
    </w:p>
    <w:p w14:paraId="50DE190A" w14:textId="77777777" w:rsidR="008331A2" w:rsidRPr="00EC76D5" w:rsidRDefault="008331A2" w:rsidP="008331A2">
      <w:pPr>
        <w:pStyle w:val="Code"/>
      </w:pPr>
      <w:r w:rsidRPr="00EC76D5">
        <w:t xml:space="preserve">  public static final int ReturnAddressOffset = 0;</w:t>
      </w:r>
    </w:p>
    <w:p w14:paraId="73737F7A" w14:textId="77777777" w:rsidR="008331A2" w:rsidRPr="00EC76D5" w:rsidRDefault="008331A2" w:rsidP="008331A2">
      <w:pPr>
        <w:pStyle w:val="Code"/>
      </w:pPr>
      <w:r w:rsidRPr="00EC76D5">
        <w:t xml:space="preserve">  public static final int RegularFrameOffset = Type.PointerSize;</w:t>
      </w:r>
    </w:p>
    <w:p w14:paraId="30EE6C46" w14:textId="77777777" w:rsidR="008331A2" w:rsidRPr="00EC76D5" w:rsidRDefault="008331A2" w:rsidP="008331A2">
      <w:pPr>
        <w:pStyle w:val="Code"/>
      </w:pPr>
      <w:r w:rsidRPr="00EC76D5">
        <w:t xml:space="preserve">  public static final int EllipseFrameOffset = 2 * Type.PointerSize;</w:t>
      </w:r>
    </w:p>
    <w:p w14:paraId="45BC8422" w14:textId="77777777" w:rsidR="008331A2" w:rsidRPr="00EC76D5" w:rsidRDefault="008331A2" w:rsidP="008331A2">
      <w:pPr>
        <w:pStyle w:val="Code"/>
      </w:pPr>
      <w:r w:rsidRPr="00EC76D5">
        <w:t xml:space="preserve">  public static final int FunctionRegularInitSize = 3 * Type.PointerSize;</w:t>
      </w:r>
    </w:p>
    <w:p w14:paraId="6C25E9DC" w14:textId="77777777" w:rsidR="008331A2" w:rsidRPr="00EC76D5" w:rsidRDefault="008331A2" w:rsidP="008331A2">
      <w:pPr>
        <w:pStyle w:val="Code"/>
      </w:pPr>
      <w:r w:rsidRPr="00EC76D5">
        <w:t xml:space="preserve">  public static final int UseResultOffset = 3 * Type.PointerSize;</w:t>
      </w:r>
    </w:p>
    <w:p w14:paraId="05899124" w14:textId="77777777" w:rsidR="008331A2" w:rsidRPr="00EC76D5" w:rsidRDefault="008331A2" w:rsidP="008331A2">
      <w:pPr>
        <w:pStyle w:val="Code"/>
      </w:pPr>
      <w:r w:rsidRPr="00EC76D5">
        <w:t xml:space="preserve">  public static final int FunctionFloatingInitSize =</w:t>
      </w:r>
    </w:p>
    <w:p w14:paraId="0991BB11" w14:textId="77777777" w:rsidR="008331A2" w:rsidRPr="00EC76D5" w:rsidRDefault="008331A2" w:rsidP="008331A2">
      <w:pPr>
        <w:pStyle w:val="Code"/>
      </w:pPr>
      <w:r w:rsidRPr="00EC76D5">
        <w:t xml:space="preserve">                            3 * Type.PointerSize + Type.CharSize;</w:t>
      </w:r>
    </w:p>
    <w:p w14:paraId="36C23C5D" w14:textId="77777777" w:rsidR="008331A2" w:rsidRPr="00EC76D5" w:rsidRDefault="008331A2" w:rsidP="008331A2">
      <w:pPr>
        <w:pStyle w:val="Code"/>
      </w:pPr>
      <w:r w:rsidRPr="00EC76D5">
        <w:t xml:space="preserve">  public static int TableId = 0;</w:t>
      </w:r>
    </w:p>
    <w:p w14:paraId="549296AC" w14:textId="77777777" w:rsidR="008331A2" w:rsidRPr="00EC76D5" w:rsidRDefault="008331A2" w:rsidP="008331A2">
      <w:pPr>
        <w:pStyle w:val="Code"/>
      </w:pPr>
      <w:r w:rsidRPr="00EC76D5">
        <w:t xml:space="preserve">  </w:t>
      </w:r>
    </w:p>
    <w:p w14:paraId="16AB2AFD" w14:textId="77777777" w:rsidR="008331A2" w:rsidRPr="00EC76D5" w:rsidRDefault="008331A2" w:rsidP="008331A2">
      <w:pPr>
        <w:pStyle w:val="Code"/>
      </w:pPr>
      <w:r w:rsidRPr="00EC76D5">
        <w:t xml:space="preserve">  private Scope m_scope;</w:t>
      </w:r>
    </w:p>
    <w:p w14:paraId="3F9CF1F8" w14:textId="77777777" w:rsidR="008331A2" w:rsidRPr="00EC76D5" w:rsidRDefault="008331A2" w:rsidP="008331A2">
      <w:pPr>
        <w:pStyle w:val="Code"/>
      </w:pPr>
      <w:r w:rsidRPr="00EC76D5">
        <w:t xml:space="preserve">  private int m_tableId;</w:t>
      </w:r>
    </w:p>
    <w:p w14:paraId="02FB8A91" w14:textId="77777777" w:rsidR="008331A2" w:rsidRPr="00EC76D5" w:rsidRDefault="008331A2" w:rsidP="008331A2">
      <w:pPr>
        <w:pStyle w:val="Code"/>
      </w:pPr>
      <w:r w:rsidRPr="00EC76D5">
        <w:t xml:space="preserve">  private SymbolTable m_parentTable;</w:t>
      </w:r>
    </w:p>
    <w:p w14:paraId="06FF9D7E" w14:textId="77777777" w:rsidR="008331A2" w:rsidRPr="00EC76D5" w:rsidRDefault="008331A2" w:rsidP="008331A2">
      <w:pPr>
        <w:pStyle w:val="Code"/>
      </w:pPr>
      <w:r w:rsidRPr="00EC76D5">
        <w:t xml:space="preserve">  private int m_offset, m_functionSize;</w:t>
      </w:r>
    </w:p>
    <w:p w14:paraId="1749A2D3" w14:textId="77777777" w:rsidR="008331A2" w:rsidRPr="00EC76D5" w:rsidRDefault="008331A2" w:rsidP="008331A2">
      <w:pPr>
        <w:pStyle w:val="Code"/>
      </w:pPr>
      <w:r w:rsidRPr="00EC76D5">
        <w:t xml:space="preserve">  </w:t>
      </w:r>
    </w:p>
    <w:p w14:paraId="7EF83E06" w14:textId="77777777" w:rsidR="008331A2" w:rsidRPr="00EC76D5" w:rsidRDefault="008331A2" w:rsidP="008331A2">
      <w:pPr>
        <w:pStyle w:val="Code"/>
      </w:pPr>
      <w:r w:rsidRPr="00EC76D5">
        <w:t xml:space="preserve">  private Map&lt;String,Object&gt; m_entryMap = new ListMap&lt;&gt;();</w:t>
      </w:r>
    </w:p>
    <w:p w14:paraId="147064C8" w14:textId="77777777" w:rsidR="008331A2" w:rsidRPr="00EC76D5" w:rsidRDefault="008331A2" w:rsidP="008331A2">
      <w:pPr>
        <w:pStyle w:val="Code"/>
      </w:pPr>
      <w:r w:rsidRPr="00EC76D5">
        <w:t xml:space="preserve">  private Map&lt;String,Type&gt; m_tagMap = new ListMap&lt;&gt;();</w:t>
      </w:r>
    </w:p>
    <w:p w14:paraId="36D6FA70" w14:textId="77777777" w:rsidR="008331A2" w:rsidRPr="00EC76D5" w:rsidRDefault="008331A2" w:rsidP="008331A2">
      <w:pPr>
        <w:pStyle w:val="Code"/>
      </w:pPr>
      <w:r w:rsidRPr="00EC76D5">
        <w:t xml:space="preserve">  </w:t>
      </w:r>
    </w:p>
    <w:p w14:paraId="705273D9" w14:textId="77777777" w:rsidR="008331A2" w:rsidRPr="00EC76D5" w:rsidRDefault="008331A2" w:rsidP="008331A2">
      <w:pPr>
        <w:pStyle w:val="Code"/>
      </w:pPr>
      <w:r w:rsidRPr="00EC76D5">
        <w:t xml:space="preserve">  public SymbolTable(SymbolTable parentTable, Scope scope) {</w:t>
      </w:r>
    </w:p>
    <w:p w14:paraId="263351E1" w14:textId="77777777" w:rsidR="008331A2" w:rsidRPr="00EC76D5" w:rsidRDefault="008331A2" w:rsidP="008331A2">
      <w:pPr>
        <w:pStyle w:val="Code"/>
      </w:pPr>
      <w:r w:rsidRPr="00EC76D5">
        <w:t xml:space="preserve">    m_tableId = TableId++;</w:t>
      </w:r>
    </w:p>
    <w:p w14:paraId="19D8FCEE" w14:textId="77777777" w:rsidR="008331A2" w:rsidRPr="00EC76D5" w:rsidRDefault="008331A2" w:rsidP="008331A2">
      <w:pPr>
        <w:pStyle w:val="Code"/>
      </w:pPr>
      <w:r w:rsidRPr="00EC76D5">
        <w:t xml:space="preserve">    m_parentTable = parentTable;</w:t>
      </w:r>
    </w:p>
    <w:p w14:paraId="346C0849" w14:textId="77777777" w:rsidR="008331A2" w:rsidRPr="00EC76D5" w:rsidRDefault="008331A2" w:rsidP="008331A2">
      <w:pPr>
        <w:pStyle w:val="Code"/>
      </w:pPr>
      <w:r w:rsidRPr="00EC76D5">
        <w:t xml:space="preserve">    </w:t>
      </w:r>
    </w:p>
    <w:p w14:paraId="2F86997C" w14:textId="77777777" w:rsidR="008331A2" w:rsidRPr="00EC76D5" w:rsidRDefault="008331A2" w:rsidP="008331A2">
      <w:pPr>
        <w:pStyle w:val="Code"/>
      </w:pPr>
      <w:r w:rsidRPr="00EC76D5">
        <w:t xml:space="preserve">    if (m_parentTable != null) {</w:t>
      </w:r>
    </w:p>
    <w:p w14:paraId="59BAF007" w14:textId="77777777" w:rsidR="008331A2" w:rsidRPr="00EC76D5" w:rsidRDefault="008331A2" w:rsidP="008331A2">
      <w:pPr>
        <w:pStyle w:val="Code"/>
      </w:pPr>
      <w:r w:rsidRPr="00EC76D5">
        <w:t xml:space="preserve">      m_parentTable.m_entryMap.put(Main.SeparatorId +"table" + m_tableId,this);</w:t>
      </w:r>
    </w:p>
    <w:p w14:paraId="73972F68" w14:textId="77777777" w:rsidR="008331A2" w:rsidRPr="00EC76D5" w:rsidRDefault="008331A2" w:rsidP="008331A2">
      <w:pPr>
        <w:pStyle w:val="Code"/>
      </w:pPr>
      <w:r w:rsidRPr="00EC76D5">
        <w:t xml:space="preserve">    }</w:t>
      </w:r>
    </w:p>
    <w:p w14:paraId="0A029415" w14:textId="77777777" w:rsidR="008331A2" w:rsidRPr="00EC76D5" w:rsidRDefault="008331A2" w:rsidP="008331A2">
      <w:pPr>
        <w:pStyle w:val="Code"/>
      </w:pPr>
    </w:p>
    <w:p w14:paraId="1FF7A14E" w14:textId="77777777" w:rsidR="008331A2" w:rsidRPr="00EC76D5" w:rsidRDefault="008331A2" w:rsidP="008331A2">
      <w:pPr>
        <w:pStyle w:val="Code"/>
      </w:pPr>
      <w:r w:rsidRPr="00EC76D5">
        <w:t xml:space="preserve">    switch (m_scope = scope) {</w:t>
      </w:r>
    </w:p>
    <w:p w14:paraId="79F3DF3C" w14:textId="77777777" w:rsidR="008331A2" w:rsidRPr="00EC76D5" w:rsidRDefault="008331A2" w:rsidP="008331A2">
      <w:pPr>
        <w:pStyle w:val="Code"/>
      </w:pPr>
      <w:r w:rsidRPr="00EC76D5">
        <w:t xml:space="preserve">      case Global:</w:t>
      </w:r>
    </w:p>
    <w:p w14:paraId="1BC7FFF4" w14:textId="77777777" w:rsidR="008331A2" w:rsidRPr="00EC76D5" w:rsidRDefault="008331A2" w:rsidP="008331A2">
      <w:pPr>
        <w:pStyle w:val="Code"/>
      </w:pPr>
      <w:r w:rsidRPr="00EC76D5">
        <w:t xml:space="preserve">      case Struct:</w:t>
      </w:r>
    </w:p>
    <w:p w14:paraId="62B2F08E" w14:textId="77777777" w:rsidR="008331A2" w:rsidRPr="00EC76D5" w:rsidRDefault="008331A2" w:rsidP="008331A2">
      <w:pPr>
        <w:pStyle w:val="Code"/>
      </w:pPr>
      <w:r w:rsidRPr="00EC76D5">
        <w:t xml:space="preserve">      case Union:</w:t>
      </w:r>
    </w:p>
    <w:p w14:paraId="05C36B47" w14:textId="77777777" w:rsidR="008331A2" w:rsidRPr="00EC76D5" w:rsidRDefault="008331A2" w:rsidP="008331A2">
      <w:pPr>
        <w:pStyle w:val="Code"/>
      </w:pPr>
      <w:r w:rsidRPr="00EC76D5">
        <w:t xml:space="preserve">        m_offset = 0;</w:t>
      </w:r>
    </w:p>
    <w:p w14:paraId="34F747A7" w14:textId="77777777" w:rsidR="008331A2" w:rsidRPr="00EC76D5" w:rsidRDefault="008331A2" w:rsidP="008331A2">
      <w:pPr>
        <w:pStyle w:val="Code"/>
      </w:pPr>
      <w:r w:rsidRPr="00EC76D5">
        <w:t xml:space="preserve">        break;</w:t>
      </w:r>
    </w:p>
    <w:p w14:paraId="0D84A8BD" w14:textId="77777777" w:rsidR="008331A2" w:rsidRPr="00EC76D5" w:rsidRDefault="008331A2" w:rsidP="008331A2">
      <w:pPr>
        <w:pStyle w:val="Code"/>
      </w:pPr>
      <w:r w:rsidRPr="00EC76D5">
        <w:t xml:space="preserve">  </w:t>
      </w:r>
    </w:p>
    <w:p w14:paraId="354A10AF" w14:textId="77777777" w:rsidR="008331A2" w:rsidRPr="00EC76D5" w:rsidRDefault="008331A2" w:rsidP="008331A2">
      <w:pPr>
        <w:pStyle w:val="Code"/>
      </w:pPr>
      <w:r w:rsidRPr="00EC76D5">
        <w:t xml:space="preserve">      case Function:</w:t>
      </w:r>
    </w:p>
    <w:p w14:paraId="756EE1FD" w14:textId="77777777" w:rsidR="008331A2" w:rsidRPr="00EC76D5" w:rsidRDefault="008331A2" w:rsidP="008331A2">
      <w:pPr>
        <w:pStyle w:val="Code"/>
      </w:pPr>
      <w:r w:rsidRPr="00EC76D5">
        <w:t xml:space="preserve">        m_offset = Main.FuncSymbol.getType().getReturnType().isFloating() ?</w:t>
      </w:r>
    </w:p>
    <w:p w14:paraId="39E08DA3" w14:textId="77777777" w:rsidR="008331A2" w:rsidRPr="00EC76D5" w:rsidRDefault="008331A2" w:rsidP="008331A2">
      <w:pPr>
        <w:pStyle w:val="Code"/>
      </w:pPr>
      <w:r w:rsidRPr="00EC76D5">
        <w:t xml:space="preserve">                   FunctionFloatingInitSize : FunctionRegularInitSize;</w:t>
      </w:r>
    </w:p>
    <w:p w14:paraId="76A68140" w14:textId="77777777" w:rsidR="008331A2" w:rsidRPr="00EC76D5" w:rsidRDefault="008331A2" w:rsidP="008331A2">
      <w:pPr>
        <w:pStyle w:val="Code"/>
      </w:pPr>
      <w:r w:rsidRPr="00EC76D5">
        <w:t xml:space="preserve">        break;</w:t>
      </w:r>
    </w:p>
    <w:p w14:paraId="6CB968B0" w14:textId="77777777" w:rsidR="008331A2" w:rsidRPr="00EC76D5" w:rsidRDefault="008331A2" w:rsidP="008331A2">
      <w:pPr>
        <w:pStyle w:val="Code"/>
      </w:pPr>
      <w:r w:rsidRPr="00EC76D5">
        <w:t xml:space="preserve">  </w:t>
      </w:r>
    </w:p>
    <w:p w14:paraId="1FF20C45" w14:textId="77777777" w:rsidR="008331A2" w:rsidRPr="00EC76D5" w:rsidRDefault="008331A2" w:rsidP="008331A2">
      <w:pPr>
        <w:pStyle w:val="Code"/>
      </w:pPr>
      <w:r w:rsidRPr="00EC76D5">
        <w:t xml:space="preserve">      case Block:</w:t>
      </w:r>
    </w:p>
    <w:p w14:paraId="23CD6EF0" w14:textId="77777777" w:rsidR="008331A2" w:rsidRPr="00EC76D5" w:rsidRDefault="008331A2" w:rsidP="008331A2">
      <w:pPr>
        <w:pStyle w:val="Code"/>
      </w:pPr>
      <w:r w:rsidRPr="00EC76D5">
        <w:t xml:space="preserve">        m_offset = m_parentTable.m_offset;</w:t>
      </w:r>
    </w:p>
    <w:p w14:paraId="1B25A5B0" w14:textId="77777777" w:rsidR="008331A2" w:rsidRPr="00EC76D5" w:rsidRDefault="008331A2" w:rsidP="008331A2">
      <w:pPr>
        <w:pStyle w:val="Code"/>
      </w:pPr>
      <w:r w:rsidRPr="00EC76D5">
        <w:t xml:space="preserve">        break;</w:t>
      </w:r>
    </w:p>
    <w:p w14:paraId="0E5202C5" w14:textId="77777777" w:rsidR="008331A2" w:rsidRPr="00EC76D5" w:rsidRDefault="008331A2" w:rsidP="008331A2">
      <w:pPr>
        <w:pStyle w:val="Code"/>
      </w:pPr>
      <w:r w:rsidRPr="00EC76D5">
        <w:t xml:space="preserve">    }</w:t>
      </w:r>
    </w:p>
    <w:p w14:paraId="7B40EB06" w14:textId="77777777" w:rsidR="008331A2" w:rsidRPr="00EC76D5" w:rsidRDefault="008331A2" w:rsidP="008331A2">
      <w:pPr>
        <w:pStyle w:val="Code"/>
      </w:pPr>
      <w:r w:rsidRPr="00EC76D5">
        <w:t xml:space="preserve">  }</w:t>
      </w:r>
    </w:p>
    <w:p w14:paraId="04852C82" w14:textId="77777777" w:rsidR="008331A2" w:rsidRPr="00EC76D5" w:rsidRDefault="008331A2" w:rsidP="008331A2">
      <w:pPr>
        <w:pStyle w:val="Code"/>
      </w:pPr>
    </w:p>
    <w:p w14:paraId="04093D4A" w14:textId="77777777" w:rsidR="008331A2" w:rsidRPr="00EC76D5" w:rsidRDefault="008331A2" w:rsidP="008331A2">
      <w:pPr>
        <w:pStyle w:val="Code"/>
      </w:pPr>
      <w:r w:rsidRPr="00EC76D5">
        <w:t xml:space="preserve">  // ------------------------------------------------------------------------</w:t>
      </w:r>
    </w:p>
    <w:p w14:paraId="7180ECFD" w14:textId="77777777" w:rsidR="008331A2" w:rsidRPr="00EC76D5" w:rsidRDefault="008331A2" w:rsidP="008331A2">
      <w:pPr>
        <w:pStyle w:val="Code"/>
      </w:pPr>
      <w:r w:rsidRPr="00EC76D5">
        <w:t xml:space="preserve">  </w:t>
      </w:r>
    </w:p>
    <w:p w14:paraId="7A108D15" w14:textId="77777777" w:rsidR="008331A2" w:rsidRPr="00EC76D5" w:rsidRDefault="008331A2" w:rsidP="008331A2">
      <w:pPr>
        <w:pStyle w:val="Code"/>
      </w:pPr>
      <w:r w:rsidRPr="00EC76D5">
        <w:t xml:space="preserve">  public int getTableId() {</w:t>
      </w:r>
    </w:p>
    <w:p w14:paraId="6801637A" w14:textId="77777777" w:rsidR="008331A2" w:rsidRPr="00EC76D5" w:rsidRDefault="008331A2" w:rsidP="008331A2">
      <w:pPr>
        <w:pStyle w:val="Code"/>
      </w:pPr>
      <w:r w:rsidRPr="00EC76D5">
        <w:t xml:space="preserve">    return m_tableId;</w:t>
      </w:r>
    </w:p>
    <w:p w14:paraId="18521B1C" w14:textId="77777777" w:rsidR="008331A2" w:rsidRPr="00EC76D5" w:rsidRDefault="008331A2" w:rsidP="008331A2">
      <w:pPr>
        <w:pStyle w:val="Code"/>
      </w:pPr>
      <w:r w:rsidRPr="00EC76D5">
        <w:t xml:space="preserve">  }</w:t>
      </w:r>
    </w:p>
    <w:p w14:paraId="20E6C835" w14:textId="77777777" w:rsidR="008331A2" w:rsidRPr="00EC76D5" w:rsidRDefault="008331A2" w:rsidP="008331A2">
      <w:pPr>
        <w:pStyle w:val="Code"/>
      </w:pPr>
      <w:r w:rsidRPr="00EC76D5">
        <w:t xml:space="preserve">  </w:t>
      </w:r>
    </w:p>
    <w:p w14:paraId="509B5439" w14:textId="77777777" w:rsidR="008331A2" w:rsidRPr="00EC76D5" w:rsidRDefault="008331A2" w:rsidP="008331A2">
      <w:pPr>
        <w:pStyle w:val="Code"/>
      </w:pPr>
      <w:r w:rsidRPr="00EC76D5">
        <w:t xml:space="preserve">  public Scope getScope() {</w:t>
      </w:r>
    </w:p>
    <w:p w14:paraId="71FAE6AC" w14:textId="77777777" w:rsidR="008331A2" w:rsidRPr="00EC76D5" w:rsidRDefault="008331A2" w:rsidP="008331A2">
      <w:pPr>
        <w:pStyle w:val="Code"/>
      </w:pPr>
      <w:r w:rsidRPr="00EC76D5">
        <w:t xml:space="preserve">    return m_scope;</w:t>
      </w:r>
    </w:p>
    <w:p w14:paraId="417037C4" w14:textId="77777777" w:rsidR="008331A2" w:rsidRPr="00EC76D5" w:rsidRDefault="008331A2" w:rsidP="008331A2">
      <w:pPr>
        <w:pStyle w:val="Code"/>
      </w:pPr>
      <w:r w:rsidRPr="00EC76D5">
        <w:t xml:space="preserve">  }</w:t>
      </w:r>
    </w:p>
    <w:p w14:paraId="0918279C" w14:textId="77777777" w:rsidR="008331A2" w:rsidRPr="00EC76D5" w:rsidRDefault="008331A2" w:rsidP="008331A2">
      <w:pPr>
        <w:pStyle w:val="Code"/>
      </w:pPr>
    </w:p>
    <w:p w14:paraId="7EB43122" w14:textId="77777777" w:rsidR="008331A2" w:rsidRPr="00EC76D5" w:rsidRDefault="008331A2" w:rsidP="008331A2">
      <w:pPr>
        <w:pStyle w:val="Code"/>
      </w:pPr>
      <w:r w:rsidRPr="00EC76D5">
        <w:t xml:space="preserve">  public SymbolTable getParentTable() {</w:t>
      </w:r>
    </w:p>
    <w:p w14:paraId="61CDDEA9" w14:textId="77777777" w:rsidR="008331A2" w:rsidRPr="00EC76D5" w:rsidRDefault="008331A2" w:rsidP="008331A2">
      <w:pPr>
        <w:pStyle w:val="Code"/>
      </w:pPr>
      <w:r w:rsidRPr="00EC76D5">
        <w:lastRenderedPageBreak/>
        <w:t xml:space="preserve">    return m_parentTable;</w:t>
      </w:r>
    </w:p>
    <w:p w14:paraId="31E3D63B" w14:textId="77777777" w:rsidR="008331A2" w:rsidRPr="00EC76D5" w:rsidRDefault="008331A2" w:rsidP="008331A2">
      <w:pPr>
        <w:pStyle w:val="Code"/>
      </w:pPr>
      <w:r w:rsidRPr="00EC76D5">
        <w:t xml:space="preserve">  }</w:t>
      </w:r>
    </w:p>
    <w:p w14:paraId="0C9E714D" w14:textId="77777777" w:rsidR="008331A2" w:rsidRPr="00EC76D5" w:rsidRDefault="008331A2" w:rsidP="008331A2">
      <w:pPr>
        <w:pStyle w:val="Code"/>
      </w:pPr>
    </w:p>
    <w:p w14:paraId="356D3E9C" w14:textId="77777777" w:rsidR="008331A2" w:rsidRPr="00EC76D5" w:rsidRDefault="008331A2" w:rsidP="008331A2">
      <w:pPr>
        <w:pStyle w:val="Code"/>
      </w:pPr>
      <w:r w:rsidRPr="00EC76D5">
        <w:t xml:space="preserve">  public Map&lt;String,Object&gt; getEntryMap() {</w:t>
      </w:r>
    </w:p>
    <w:p w14:paraId="3B07C3E2" w14:textId="77777777" w:rsidR="008331A2" w:rsidRPr="00EC76D5" w:rsidRDefault="008331A2" w:rsidP="008331A2">
      <w:pPr>
        <w:pStyle w:val="Code"/>
      </w:pPr>
      <w:r w:rsidRPr="00EC76D5">
        <w:t xml:space="preserve">    return m_entryMap;</w:t>
      </w:r>
    </w:p>
    <w:p w14:paraId="33F28D71" w14:textId="77777777" w:rsidR="008331A2" w:rsidRPr="00EC76D5" w:rsidRDefault="008331A2" w:rsidP="008331A2">
      <w:pPr>
        <w:pStyle w:val="Code"/>
      </w:pPr>
      <w:r w:rsidRPr="00EC76D5">
        <w:t xml:space="preserve">  }</w:t>
      </w:r>
    </w:p>
    <w:p w14:paraId="7B2907CE" w14:textId="77777777" w:rsidR="008331A2" w:rsidRPr="00EC76D5" w:rsidRDefault="008331A2" w:rsidP="008331A2">
      <w:pPr>
        <w:pStyle w:val="Code"/>
      </w:pPr>
    </w:p>
    <w:p w14:paraId="701D6F48" w14:textId="77777777" w:rsidR="008331A2" w:rsidRPr="00EC76D5" w:rsidRDefault="008331A2" w:rsidP="008331A2">
      <w:pPr>
        <w:pStyle w:val="Code"/>
      </w:pPr>
      <w:r w:rsidRPr="00EC76D5">
        <w:t xml:space="preserve">  public int getOffset() {</w:t>
      </w:r>
    </w:p>
    <w:p w14:paraId="34430A54" w14:textId="77777777" w:rsidR="008331A2" w:rsidRPr="00EC76D5" w:rsidRDefault="008331A2" w:rsidP="008331A2">
      <w:pPr>
        <w:pStyle w:val="Code"/>
      </w:pPr>
      <w:r w:rsidRPr="00EC76D5">
        <w:t xml:space="preserve">    return m_offset;</w:t>
      </w:r>
    </w:p>
    <w:p w14:paraId="0AF00505" w14:textId="77777777" w:rsidR="008331A2" w:rsidRPr="00EC76D5" w:rsidRDefault="008331A2" w:rsidP="008331A2">
      <w:pPr>
        <w:pStyle w:val="Code"/>
      </w:pPr>
      <w:r w:rsidRPr="00EC76D5">
        <w:t xml:space="preserve">  }</w:t>
      </w:r>
    </w:p>
    <w:p w14:paraId="34FD55C0" w14:textId="77777777" w:rsidR="008331A2" w:rsidRPr="00EC76D5" w:rsidRDefault="008331A2" w:rsidP="008331A2">
      <w:pPr>
        <w:pStyle w:val="Code"/>
      </w:pPr>
      <w:r w:rsidRPr="00EC76D5">
        <w:t xml:space="preserve">  </w:t>
      </w:r>
    </w:p>
    <w:p w14:paraId="75CF84C8" w14:textId="77777777" w:rsidR="008331A2" w:rsidRPr="00EC76D5" w:rsidRDefault="008331A2" w:rsidP="008331A2">
      <w:pPr>
        <w:pStyle w:val="Code"/>
      </w:pPr>
      <w:r w:rsidRPr="00EC76D5">
        <w:t xml:space="preserve">  public void setFunctionOffset() {</w:t>
      </w:r>
    </w:p>
    <w:p w14:paraId="3525EB49" w14:textId="77777777" w:rsidR="008331A2" w:rsidRPr="00EC76D5" w:rsidRDefault="008331A2" w:rsidP="008331A2">
      <w:pPr>
        <w:pStyle w:val="Code"/>
      </w:pPr>
      <w:r w:rsidRPr="00EC76D5">
        <w:t xml:space="preserve">    m_functionSize = calculateSize();</w:t>
      </w:r>
    </w:p>
    <w:p w14:paraId="0AC02877" w14:textId="77777777" w:rsidR="008331A2" w:rsidRPr="00EC76D5" w:rsidRDefault="008331A2" w:rsidP="008331A2">
      <w:pPr>
        <w:pStyle w:val="Code"/>
      </w:pPr>
      <w:r w:rsidRPr="00EC76D5">
        <w:t xml:space="preserve">    m_offset = m_functionSize;</w:t>
      </w:r>
    </w:p>
    <w:p w14:paraId="08DD01A6" w14:textId="77777777" w:rsidR="008331A2" w:rsidRPr="00EC76D5" w:rsidRDefault="008331A2" w:rsidP="008331A2">
      <w:pPr>
        <w:pStyle w:val="Code"/>
      </w:pPr>
      <w:r w:rsidRPr="00EC76D5">
        <w:t xml:space="preserve">  }</w:t>
      </w:r>
    </w:p>
    <w:p w14:paraId="2194FB6C" w14:textId="77777777" w:rsidR="008331A2" w:rsidRPr="00EC76D5" w:rsidRDefault="008331A2" w:rsidP="008331A2">
      <w:pPr>
        <w:pStyle w:val="Code"/>
      </w:pPr>
      <w:r w:rsidRPr="00EC76D5">
        <w:t xml:space="preserve">  </w:t>
      </w:r>
    </w:p>
    <w:p w14:paraId="6B7E27F6" w14:textId="77777777" w:rsidR="008331A2" w:rsidRPr="00EC76D5" w:rsidRDefault="008331A2" w:rsidP="008331A2">
      <w:pPr>
        <w:pStyle w:val="Code"/>
      </w:pPr>
      <w:r w:rsidRPr="00EC76D5">
        <w:t xml:space="preserve">  public int getFunctionSize() {</w:t>
      </w:r>
    </w:p>
    <w:p w14:paraId="61CFFE61" w14:textId="77777777" w:rsidR="008331A2" w:rsidRPr="00EC76D5" w:rsidRDefault="008331A2" w:rsidP="008331A2">
      <w:pPr>
        <w:pStyle w:val="Code"/>
      </w:pPr>
      <w:r w:rsidRPr="00EC76D5">
        <w:t xml:space="preserve">    return m_functionSize;</w:t>
      </w:r>
    </w:p>
    <w:p w14:paraId="035EAC61" w14:textId="77777777" w:rsidR="008331A2" w:rsidRPr="00EC76D5" w:rsidRDefault="008331A2" w:rsidP="008331A2">
      <w:pPr>
        <w:pStyle w:val="Code"/>
      </w:pPr>
      <w:r w:rsidRPr="00EC76D5">
        <w:t xml:space="preserve">  }</w:t>
      </w:r>
    </w:p>
    <w:p w14:paraId="6207B03F" w14:textId="77777777" w:rsidR="008331A2" w:rsidRPr="00EC76D5" w:rsidRDefault="008331A2" w:rsidP="008331A2">
      <w:pPr>
        <w:pStyle w:val="Code"/>
      </w:pPr>
      <w:r w:rsidRPr="00EC76D5">
        <w:t xml:space="preserve">  </w:t>
      </w:r>
    </w:p>
    <w:p w14:paraId="5C0144C4" w14:textId="77777777" w:rsidR="008331A2" w:rsidRPr="00EC76D5" w:rsidRDefault="008331A2" w:rsidP="008331A2">
      <w:pPr>
        <w:pStyle w:val="Code"/>
      </w:pPr>
      <w:r w:rsidRPr="00EC76D5">
        <w:t xml:space="preserve">  // ------------------------------------------------------------------------</w:t>
      </w:r>
    </w:p>
    <w:p w14:paraId="37B7F1EA" w14:textId="77777777" w:rsidR="008331A2" w:rsidRPr="00EC76D5" w:rsidRDefault="008331A2" w:rsidP="008331A2">
      <w:pPr>
        <w:pStyle w:val="Code"/>
      </w:pPr>
      <w:r w:rsidRPr="00EC76D5">
        <w:t xml:space="preserve">  </w:t>
      </w:r>
    </w:p>
    <w:p w14:paraId="26C86843" w14:textId="77777777" w:rsidR="008331A2" w:rsidRPr="00EC76D5" w:rsidRDefault="008331A2" w:rsidP="008331A2">
      <w:pPr>
        <w:pStyle w:val="Code"/>
      </w:pPr>
      <w:r w:rsidRPr="00EC76D5">
        <w:t xml:space="preserve">  public void addSymbol(Symbol newSymbol) {</w:t>
      </w:r>
    </w:p>
    <w:p w14:paraId="7154AC67" w14:textId="77777777" w:rsidR="008331A2" w:rsidRPr="00EC76D5" w:rsidRDefault="008331A2" w:rsidP="008331A2">
      <w:pPr>
        <w:pStyle w:val="Code"/>
      </w:pPr>
      <w:r w:rsidRPr="00EC76D5">
        <w:t xml:space="preserve">    String name = newSymbol.getName();</w:t>
      </w:r>
    </w:p>
    <w:p w14:paraId="5866D1FE" w14:textId="77777777" w:rsidR="008331A2" w:rsidRPr="00EC76D5" w:rsidRDefault="008331A2" w:rsidP="008331A2">
      <w:pPr>
        <w:pStyle w:val="Code"/>
      </w:pPr>
      <w:r w:rsidRPr="00EC76D5">
        <w:t xml:space="preserve">    </w:t>
      </w:r>
    </w:p>
    <w:p w14:paraId="7B92F0BC" w14:textId="77777777" w:rsidR="008331A2" w:rsidRPr="00EC76D5" w:rsidRDefault="008331A2" w:rsidP="008331A2">
      <w:pPr>
        <w:pStyle w:val="Code"/>
      </w:pPr>
      <w:r w:rsidRPr="00EC76D5">
        <w:t xml:space="preserve">    if (name != null) {</w:t>
      </w:r>
    </w:p>
    <w:p w14:paraId="4F2A58FA" w14:textId="77777777" w:rsidR="008331A2" w:rsidRPr="00EC76D5" w:rsidRDefault="008331A2" w:rsidP="008331A2">
      <w:pPr>
        <w:pStyle w:val="Code"/>
      </w:pPr>
      <w:r w:rsidRPr="00EC76D5">
        <w:t xml:space="preserve">      Symbol oldSymbol = (Symbol) m_entryMap.get(name);</w:t>
      </w:r>
    </w:p>
    <w:p w14:paraId="26A45241" w14:textId="77777777" w:rsidR="008331A2" w:rsidRPr="00EC76D5" w:rsidRDefault="008331A2" w:rsidP="008331A2">
      <w:pPr>
        <w:pStyle w:val="Code"/>
      </w:pPr>
    </w:p>
    <w:p w14:paraId="08F43C84" w14:textId="77777777" w:rsidR="008331A2" w:rsidRPr="00EC76D5" w:rsidRDefault="008331A2" w:rsidP="008331A2">
      <w:pPr>
        <w:pStyle w:val="Code"/>
      </w:pPr>
      <w:r w:rsidRPr="00EC76D5">
        <w:t xml:space="preserve">      if ((oldSymbol != null) &amp;&amp; !name.endsWith(Main.NumberId)) {</w:t>
      </w:r>
    </w:p>
    <w:p w14:paraId="1CC25093" w14:textId="77777777" w:rsidR="008331A2" w:rsidRPr="00EC76D5" w:rsidRDefault="008331A2" w:rsidP="008331A2">
      <w:pPr>
        <w:pStyle w:val="Code"/>
      </w:pPr>
      <w:r w:rsidRPr="00EC76D5">
        <w:t xml:space="preserve">        if (newSymbol.isTemporary()) {</w:t>
      </w:r>
    </w:p>
    <w:p w14:paraId="6599C8DA" w14:textId="77777777" w:rsidR="008331A2" w:rsidRPr="00EC76D5" w:rsidRDefault="008331A2" w:rsidP="008331A2">
      <w:pPr>
        <w:pStyle w:val="Code"/>
      </w:pPr>
      <w:r w:rsidRPr="00EC76D5">
        <w:t xml:space="preserve">          return;</w:t>
      </w:r>
    </w:p>
    <w:p w14:paraId="57BB4EE7" w14:textId="77777777" w:rsidR="008331A2" w:rsidRPr="00EC76D5" w:rsidRDefault="008331A2" w:rsidP="008331A2">
      <w:pPr>
        <w:pStyle w:val="Code"/>
      </w:pPr>
      <w:r w:rsidRPr="00EC76D5">
        <w:t xml:space="preserve">        }</w:t>
      </w:r>
    </w:p>
    <w:p w14:paraId="47CEC97C" w14:textId="77777777" w:rsidR="008331A2" w:rsidRPr="00EC76D5" w:rsidRDefault="008331A2" w:rsidP="008331A2">
      <w:pPr>
        <w:pStyle w:val="Code"/>
      </w:pPr>
      <w:r w:rsidRPr="00EC76D5">
        <w:t xml:space="preserve">        else if (newSymbol.isExtern()) {</w:t>
      </w:r>
    </w:p>
    <w:p w14:paraId="63148485" w14:textId="77777777" w:rsidR="008331A2" w:rsidRPr="00EC76D5" w:rsidRDefault="008331A2" w:rsidP="008331A2">
      <w:pPr>
        <w:pStyle w:val="Code"/>
      </w:pPr>
      <w:r w:rsidRPr="00EC76D5">
        <w:t xml:space="preserve">          Assert.error(oldSymbol.getType().equals(newSymbol.getType()),</w:t>
      </w:r>
    </w:p>
    <w:p w14:paraId="252CC06E" w14:textId="77777777" w:rsidR="008331A2" w:rsidRPr="00EC76D5" w:rsidRDefault="008331A2" w:rsidP="008331A2">
      <w:pPr>
        <w:pStyle w:val="Code"/>
      </w:pPr>
      <w:r w:rsidRPr="00EC76D5">
        <w:t xml:space="preserve">                       name, "different types in redeclaration");</w:t>
      </w:r>
    </w:p>
    <w:p w14:paraId="40DEF4D5" w14:textId="77777777" w:rsidR="008331A2" w:rsidRPr="00EC76D5" w:rsidRDefault="008331A2" w:rsidP="008331A2">
      <w:pPr>
        <w:pStyle w:val="Code"/>
      </w:pPr>
      <w:r w:rsidRPr="00EC76D5">
        <w:t xml:space="preserve">          return;</w:t>
      </w:r>
    </w:p>
    <w:p w14:paraId="4463640C" w14:textId="77777777" w:rsidR="008331A2" w:rsidRPr="00EC76D5" w:rsidRDefault="008331A2" w:rsidP="008331A2">
      <w:pPr>
        <w:pStyle w:val="Code"/>
      </w:pPr>
      <w:r w:rsidRPr="00EC76D5">
        <w:t xml:space="preserve">        }</w:t>
      </w:r>
    </w:p>
    <w:p w14:paraId="340203F1" w14:textId="77777777" w:rsidR="008331A2" w:rsidRPr="00EC76D5" w:rsidRDefault="008331A2" w:rsidP="008331A2">
      <w:pPr>
        <w:pStyle w:val="Code"/>
      </w:pPr>
      <w:r w:rsidRPr="00EC76D5">
        <w:t xml:space="preserve">        else if (oldSymbol.isExtern()) {</w:t>
      </w:r>
    </w:p>
    <w:p w14:paraId="4C5DF763" w14:textId="77777777" w:rsidR="008331A2" w:rsidRPr="00EC76D5" w:rsidRDefault="008331A2" w:rsidP="008331A2">
      <w:pPr>
        <w:pStyle w:val="Code"/>
      </w:pPr>
      <w:r w:rsidRPr="00EC76D5">
        <w:t xml:space="preserve">          Assert.error(oldSymbol.getType().equals(newSymbol.getType()),</w:t>
      </w:r>
    </w:p>
    <w:p w14:paraId="4BE86BB4" w14:textId="77777777" w:rsidR="008331A2" w:rsidRPr="00EC76D5" w:rsidRDefault="008331A2" w:rsidP="008331A2">
      <w:pPr>
        <w:pStyle w:val="Code"/>
      </w:pPr>
      <w:r w:rsidRPr="00EC76D5">
        <w:t xml:space="preserve">                       name, "different types in redeclaration");</w:t>
      </w:r>
    </w:p>
    <w:p w14:paraId="2E78B0F5" w14:textId="77777777" w:rsidR="008331A2" w:rsidRPr="00EC76D5" w:rsidRDefault="008331A2" w:rsidP="008331A2">
      <w:pPr>
        <w:pStyle w:val="Code"/>
      </w:pPr>
      <w:r w:rsidRPr="00EC76D5">
        <w:t xml:space="preserve">          m_entryMap.remove(name);</w:t>
      </w:r>
    </w:p>
    <w:p w14:paraId="6729754D" w14:textId="77777777" w:rsidR="008331A2" w:rsidRPr="00EC76D5" w:rsidRDefault="008331A2" w:rsidP="008331A2">
      <w:pPr>
        <w:pStyle w:val="Code"/>
      </w:pPr>
      <w:r w:rsidRPr="00EC76D5">
        <w:t xml:space="preserve">        }</w:t>
      </w:r>
    </w:p>
    <w:p w14:paraId="3C86040F" w14:textId="77777777" w:rsidR="008331A2" w:rsidRPr="00EC76D5" w:rsidRDefault="008331A2" w:rsidP="008331A2">
      <w:pPr>
        <w:pStyle w:val="Code"/>
      </w:pPr>
      <w:r w:rsidRPr="00EC76D5">
        <w:t xml:space="preserve">        else {</w:t>
      </w:r>
    </w:p>
    <w:p w14:paraId="7C567B4D" w14:textId="77777777" w:rsidR="008331A2" w:rsidRPr="00EC76D5" w:rsidRDefault="008331A2" w:rsidP="008331A2">
      <w:pPr>
        <w:pStyle w:val="Code"/>
      </w:pPr>
      <w:r w:rsidRPr="00EC76D5">
        <w:t xml:space="preserve">          Assert.error(name, "already defined");</w:t>
      </w:r>
    </w:p>
    <w:p w14:paraId="1CC54098" w14:textId="77777777" w:rsidR="008331A2" w:rsidRPr="00EC76D5" w:rsidRDefault="008331A2" w:rsidP="008331A2">
      <w:pPr>
        <w:pStyle w:val="Code"/>
      </w:pPr>
      <w:r w:rsidRPr="00EC76D5">
        <w:t xml:space="preserve">        }</w:t>
      </w:r>
    </w:p>
    <w:p w14:paraId="564BD85D" w14:textId="77777777" w:rsidR="008331A2" w:rsidRPr="00EC76D5" w:rsidRDefault="008331A2" w:rsidP="008331A2">
      <w:pPr>
        <w:pStyle w:val="Code"/>
      </w:pPr>
      <w:r w:rsidRPr="00EC76D5">
        <w:t xml:space="preserve">      }</w:t>
      </w:r>
    </w:p>
    <w:p w14:paraId="36B85D20" w14:textId="77777777" w:rsidR="008331A2" w:rsidRPr="00EC76D5" w:rsidRDefault="008331A2" w:rsidP="008331A2">
      <w:pPr>
        <w:pStyle w:val="Code"/>
      </w:pPr>
      <w:r w:rsidRPr="00EC76D5">
        <w:t xml:space="preserve">    }</w:t>
      </w:r>
    </w:p>
    <w:p w14:paraId="59D95955" w14:textId="77777777" w:rsidR="008331A2" w:rsidRPr="00EC76D5" w:rsidRDefault="008331A2" w:rsidP="008331A2">
      <w:pPr>
        <w:pStyle w:val="Code"/>
      </w:pPr>
      <w:r w:rsidRPr="00EC76D5">
        <w:t xml:space="preserve">    else {</w:t>
      </w:r>
    </w:p>
    <w:p w14:paraId="02450160" w14:textId="77777777" w:rsidR="008331A2" w:rsidRPr="00EC76D5" w:rsidRDefault="008331A2" w:rsidP="008331A2">
      <w:pPr>
        <w:pStyle w:val="Code"/>
      </w:pPr>
      <w:r w:rsidRPr="00EC76D5">
        <w:t xml:space="preserve">      newSymbol.setName(Main.SeparatorId + "parameter" + m_entryMap.size());</w:t>
      </w:r>
    </w:p>
    <w:p w14:paraId="2C527E24" w14:textId="77777777" w:rsidR="008331A2" w:rsidRPr="00EC76D5" w:rsidRDefault="008331A2" w:rsidP="008331A2">
      <w:pPr>
        <w:pStyle w:val="Code"/>
      </w:pPr>
      <w:r w:rsidRPr="00EC76D5">
        <w:t xml:space="preserve">    }</w:t>
      </w:r>
    </w:p>
    <w:p w14:paraId="73BE02BE" w14:textId="77777777" w:rsidR="008331A2" w:rsidRPr="00EC76D5" w:rsidRDefault="008331A2" w:rsidP="008331A2">
      <w:pPr>
        <w:pStyle w:val="Code"/>
      </w:pPr>
      <w:r w:rsidRPr="00EC76D5">
        <w:t xml:space="preserve">    </w:t>
      </w:r>
    </w:p>
    <w:p w14:paraId="5B7C37CC" w14:textId="77777777" w:rsidR="008331A2" w:rsidRPr="00EC76D5" w:rsidRDefault="008331A2" w:rsidP="008331A2">
      <w:pPr>
        <w:pStyle w:val="Code"/>
      </w:pPr>
      <w:r w:rsidRPr="00EC76D5">
        <w:t xml:space="preserve">    if (newSymbol.isAutoOrRegister() &amp;&amp; (m_scope != Scope.Union)) {</w:t>
      </w:r>
    </w:p>
    <w:p w14:paraId="477561DA" w14:textId="77777777" w:rsidR="008331A2" w:rsidRPr="00EC76D5" w:rsidRDefault="008331A2" w:rsidP="008331A2">
      <w:pPr>
        <w:pStyle w:val="Code"/>
      </w:pPr>
      <w:r w:rsidRPr="00EC76D5">
        <w:t xml:space="preserve">      newSymbol.setOffset(m_offset);</w:t>
      </w:r>
    </w:p>
    <w:p w14:paraId="7D37D2BD" w14:textId="77777777" w:rsidR="008331A2" w:rsidRPr="00EC76D5" w:rsidRDefault="008331A2" w:rsidP="008331A2">
      <w:pPr>
        <w:pStyle w:val="Code"/>
      </w:pPr>
      <w:r w:rsidRPr="00EC76D5">
        <w:t xml:space="preserve">      m_offset += newSymbol.getType().getSize();</w:t>
      </w:r>
    </w:p>
    <w:p w14:paraId="619CA81A" w14:textId="77777777" w:rsidR="008331A2" w:rsidRPr="00EC76D5" w:rsidRDefault="008331A2" w:rsidP="008331A2">
      <w:pPr>
        <w:pStyle w:val="Code"/>
      </w:pPr>
      <w:r w:rsidRPr="00EC76D5">
        <w:t xml:space="preserve">    }</w:t>
      </w:r>
    </w:p>
    <w:p w14:paraId="51E9C8A2" w14:textId="77777777" w:rsidR="008331A2" w:rsidRPr="00EC76D5" w:rsidRDefault="008331A2" w:rsidP="008331A2">
      <w:pPr>
        <w:pStyle w:val="Code"/>
      </w:pPr>
      <w:r w:rsidRPr="00EC76D5">
        <w:t xml:space="preserve">      </w:t>
      </w:r>
    </w:p>
    <w:p w14:paraId="10C2CADE" w14:textId="77777777" w:rsidR="008331A2" w:rsidRPr="00EC76D5" w:rsidRDefault="008331A2" w:rsidP="008331A2">
      <w:pPr>
        <w:pStyle w:val="Code"/>
      </w:pPr>
      <w:r w:rsidRPr="00EC76D5">
        <w:t xml:space="preserve">    m_entryMap.put(newSymbol.getName(), newSymbol);</w:t>
      </w:r>
    </w:p>
    <w:p w14:paraId="1BED5C3A" w14:textId="77777777" w:rsidR="008331A2" w:rsidRPr="00EC76D5" w:rsidRDefault="008331A2" w:rsidP="008331A2">
      <w:pPr>
        <w:pStyle w:val="Code"/>
      </w:pPr>
      <w:r w:rsidRPr="00EC76D5">
        <w:lastRenderedPageBreak/>
        <w:t xml:space="preserve">  }</w:t>
      </w:r>
    </w:p>
    <w:p w14:paraId="7BF7CBAC" w14:textId="77777777" w:rsidR="008331A2" w:rsidRPr="00EC76D5" w:rsidRDefault="008331A2" w:rsidP="008331A2">
      <w:pPr>
        <w:pStyle w:val="Code"/>
      </w:pPr>
    </w:p>
    <w:p w14:paraId="6C4D84EF" w14:textId="77777777" w:rsidR="008331A2" w:rsidRPr="00EC76D5" w:rsidRDefault="008331A2" w:rsidP="008331A2">
      <w:pPr>
        <w:pStyle w:val="Code"/>
      </w:pPr>
      <w:r w:rsidRPr="00EC76D5">
        <w:t xml:space="preserve">  public Symbol lookupSymbol(String name) {</w:t>
      </w:r>
    </w:p>
    <w:p w14:paraId="74F1C3FA" w14:textId="77777777" w:rsidR="008331A2" w:rsidRPr="00EC76D5" w:rsidRDefault="008331A2" w:rsidP="008331A2">
      <w:pPr>
        <w:pStyle w:val="Code"/>
      </w:pPr>
      <w:r w:rsidRPr="00EC76D5">
        <w:t xml:space="preserve">    Symbol symbol = (Symbol) m_entryMap.get(name);</w:t>
      </w:r>
    </w:p>
    <w:p w14:paraId="79F83119" w14:textId="77777777" w:rsidR="008331A2" w:rsidRPr="00EC76D5" w:rsidRDefault="008331A2" w:rsidP="008331A2">
      <w:pPr>
        <w:pStyle w:val="Code"/>
      </w:pPr>
      <w:r w:rsidRPr="00EC76D5">
        <w:t xml:space="preserve">    </w:t>
      </w:r>
    </w:p>
    <w:p w14:paraId="41807FD9" w14:textId="77777777" w:rsidR="008331A2" w:rsidRPr="00EC76D5" w:rsidRDefault="008331A2" w:rsidP="008331A2">
      <w:pPr>
        <w:pStyle w:val="Code"/>
      </w:pPr>
      <w:r w:rsidRPr="00EC76D5">
        <w:t xml:space="preserve">    if (symbol != null) {</w:t>
      </w:r>
    </w:p>
    <w:p w14:paraId="79B573BB" w14:textId="77777777" w:rsidR="008331A2" w:rsidRPr="00EC76D5" w:rsidRDefault="008331A2" w:rsidP="008331A2">
      <w:pPr>
        <w:pStyle w:val="Code"/>
      </w:pPr>
      <w:r w:rsidRPr="00EC76D5">
        <w:t xml:space="preserve">      return symbol;</w:t>
      </w:r>
    </w:p>
    <w:p w14:paraId="4125CD36" w14:textId="77777777" w:rsidR="008331A2" w:rsidRPr="00EC76D5" w:rsidRDefault="008331A2" w:rsidP="008331A2">
      <w:pPr>
        <w:pStyle w:val="Code"/>
      </w:pPr>
      <w:r w:rsidRPr="00EC76D5">
        <w:t xml:space="preserve">    }</w:t>
      </w:r>
    </w:p>
    <w:p w14:paraId="623E6941" w14:textId="77777777" w:rsidR="008331A2" w:rsidRPr="00EC76D5" w:rsidRDefault="008331A2" w:rsidP="008331A2">
      <w:pPr>
        <w:pStyle w:val="Code"/>
      </w:pPr>
      <w:r w:rsidRPr="00EC76D5">
        <w:t xml:space="preserve">    else if (m_parentTable != null) {</w:t>
      </w:r>
    </w:p>
    <w:p w14:paraId="0F58DE40" w14:textId="77777777" w:rsidR="008331A2" w:rsidRPr="00EC76D5" w:rsidRDefault="008331A2" w:rsidP="008331A2">
      <w:pPr>
        <w:pStyle w:val="Code"/>
      </w:pPr>
      <w:r w:rsidRPr="00EC76D5">
        <w:t xml:space="preserve">      return m_parentTable.lookupSymbol(name);</w:t>
      </w:r>
    </w:p>
    <w:p w14:paraId="5F52E57C" w14:textId="77777777" w:rsidR="008331A2" w:rsidRPr="00EC76D5" w:rsidRDefault="008331A2" w:rsidP="008331A2">
      <w:pPr>
        <w:pStyle w:val="Code"/>
      </w:pPr>
      <w:r w:rsidRPr="00EC76D5">
        <w:t xml:space="preserve">    }</w:t>
      </w:r>
    </w:p>
    <w:p w14:paraId="0A3AB4A5" w14:textId="77777777" w:rsidR="008331A2" w:rsidRPr="00EC76D5" w:rsidRDefault="008331A2" w:rsidP="008331A2">
      <w:pPr>
        <w:pStyle w:val="Code"/>
      </w:pPr>
    </w:p>
    <w:p w14:paraId="0930D551" w14:textId="77777777" w:rsidR="008331A2" w:rsidRPr="00EC76D5" w:rsidRDefault="008331A2" w:rsidP="008331A2">
      <w:pPr>
        <w:pStyle w:val="Code"/>
      </w:pPr>
      <w:r w:rsidRPr="00EC76D5">
        <w:t xml:space="preserve">    return null;</w:t>
      </w:r>
    </w:p>
    <w:p w14:paraId="317440D2" w14:textId="77777777" w:rsidR="008331A2" w:rsidRPr="00EC76D5" w:rsidRDefault="008331A2" w:rsidP="008331A2">
      <w:pPr>
        <w:pStyle w:val="Code"/>
      </w:pPr>
      <w:r w:rsidRPr="00EC76D5">
        <w:t xml:space="preserve">  }</w:t>
      </w:r>
    </w:p>
    <w:p w14:paraId="53E77B33" w14:textId="77777777" w:rsidR="008331A2" w:rsidRPr="00EC76D5" w:rsidRDefault="008331A2" w:rsidP="008331A2">
      <w:pPr>
        <w:pStyle w:val="Code"/>
      </w:pPr>
    </w:p>
    <w:p w14:paraId="726E353B" w14:textId="77777777" w:rsidR="008331A2" w:rsidRPr="00EC76D5" w:rsidRDefault="008331A2" w:rsidP="008331A2">
      <w:pPr>
        <w:pStyle w:val="Code"/>
      </w:pPr>
      <w:r w:rsidRPr="00EC76D5">
        <w:t xml:space="preserve">  public void addTag(String name, Type type) {</w:t>
      </w:r>
    </w:p>
    <w:p w14:paraId="08FD133F" w14:textId="77777777" w:rsidR="008331A2" w:rsidRPr="00EC76D5" w:rsidRDefault="008331A2" w:rsidP="008331A2">
      <w:pPr>
        <w:pStyle w:val="Code"/>
      </w:pPr>
      <w:r w:rsidRPr="00EC76D5">
        <w:t xml:space="preserve">    m_tagMap.put(name, type);</w:t>
      </w:r>
    </w:p>
    <w:p w14:paraId="6FD80045" w14:textId="77777777" w:rsidR="008331A2" w:rsidRPr="00EC76D5" w:rsidRDefault="008331A2" w:rsidP="008331A2">
      <w:pPr>
        <w:pStyle w:val="Code"/>
      </w:pPr>
      <w:r w:rsidRPr="00EC76D5">
        <w:t xml:space="preserve">  }</w:t>
      </w:r>
    </w:p>
    <w:p w14:paraId="4C8F5399" w14:textId="77777777" w:rsidR="008331A2" w:rsidRPr="00EC76D5" w:rsidRDefault="008331A2" w:rsidP="008331A2">
      <w:pPr>
        <w:pStyle w:val="Code"/>
      </w:pPr>
    </w:p>
    <w:p w14:paraId="3186EA3A" w14:textId="77777777" w:rsidR="008331A2" w:rsidRPr="00EC76D5" w:rsidRDefault="008331A2" w:rsidP="008331A2">
      <w:pPr>
        <w:pStyle w:val="Code"/>
      </w:pPr>
      <w:r w:rsidRPr="00EC76D5">
        <w:t xml:space="preserve">  public Type lookupTag(String name) {</w:t>
      </w:r>
    </w:p>
    <w:p w14:paraId="1FD47E27" w14:textId="77777777" w:rsidR="008331A2" w:rsidRPr="00EC76D5" w:rsidRDefault="008331A2" w:rsidP="008331A2">
      <w:pPr>
        <w:pStyle w:val="Code"/>
      </w:pPr>
      <w:r w:rsidRPr="00EC76D5">
        <w:t xml:space="preserve">    Type type = m_tagMap.get(name);</w:t>
      </w:r>
    </w:p>
    <w:p w14:paraId="35F851CB" w14:textId="77777777" w:rsidR="008331A2" w:rsidRPr="00EC76D5" w:rsidRDefault="008331A2" w:rsidP="008331A2">
      <w:pPr>
        <w:pStyle w:val="Code"/>
      </w:pPr>
      <w:r w:rsidRPr="00EC76D5">
        <w:t xml:space="preserve">    </w:t>
      </w:r>
    </w:p>
    <w:p w14:paraId="1266B85C" w14:textId="77777777" w:rsidR="008331A2" w:rsidRPr="00EC76D5" w:rsidRDefault="008331A2" w:rsidP="008331A2">
      <w:pPr>
        <w:pStyle w:val="Code"/>
      </w:pPr>
      <w:r w:rsidRPr="00EC76D5">
        <w:t xml:space="preserve">    if (type != null) {</w:t>
      </w:r>
    </w:p>
    <w:p w14:paraId="09BB4C36" w14:textId="77777777" w:rsidR="008331A2" w:rsidRPr="00EC76D5" w:rsidRDefault="008331A2" w:rsidP="008331A2">
      <w:pPr>
        <w:pStyle w:val="Code"/>
      </w:pPr>
      <w:r w:rsidRPr="00EC76D5">
        <w:t xml:space="preserve">      return type;</w:t>
      </w:r>
    </w:p>
    <w:p w14:paraId="71675C3A" w14:textId="77777777" w:rsidR="008331A2" w:rsidRPr="00EC76D5" w:rsidRDefault="008331A2" w:rsidP="008331A2">
      <w:pPr>
        <w:pStyle w:val="Code"/>
      </w:pPr>
      <w:r w:rsidRPr="00EC76D5">
        <w:t xml:space="preserve">    }</w:t>
      </w:r>
    </w:p>
    <w:p w14:paraId="254A0825" w14:textId="77777777" w:rsidR="008331A2" w:rsidRPr="00EC76D5" w:rsidRDefault="008331A2" w:rsidP="008331A2">
      <w:pPr>
        <w:pStyle w:val="Code"/>
      </w:pPr>
      <w:r w:rsidRPr="00EC76D5">
        <w:t xml:space="preserve">    else if (m_parentTable != null) {</w:t>
      </w:r>
    </w:p>
    <w:p w14:paraId="24273CA6" w14:textId="77777777" w:rsidR="008331A2" w:rsidRPr="00EC76D5" w:rsidRDefault="008331A2" w:rsidP="008331A2">
      <w:pPr>
        <w:pStyle w:val="Code"/>
      </w:pPr>
      <w:r w:rsidRPr="00EC76D5">
        <w:t xml:space="preserve">      return m_parentTable.lookupTag(name);</w:t>
      </w:r>
    </w:p>
    <w:p w14:paraId="104E718B" w14:textId="77777777" w:rsidR="008331A2" w:rsidRPr="00EC76D5" w:rsidRDefault="008331A2" w:rsidP="008331A2">
      <w:pPr>
        <w:pStyle w:val="Code"/>
      </w:pPr>
      <w:r w:rsidRPr="00EC76D5">
        <w:t xml:space="preserve">    }</w:t>
      </w:r>
    </w:p>
    <w:p w14:paraId="2C668EAE" w14:textId="77777777" w:rsidR="008331A2" w:rsidRPr="00EC76D5" w:rsidRDefault="008331A2" w:rsidP="008331A2">
      <w:pPr>
        <w:pStyle w:val="Code"/>
      </w:pPr>
    </w:p>
    <w:p w14:paraId="757C70FD" w14:textId="77777777" w:rsidR="008331A2" w:rsidRPr="00EC76D5" w:rsidRDefault="008331A2" w:rsidP="008331A2">
      <w:pPr>
        <w:pStyle w:val="Code"/>
      </w:pPr>
      <w:r w:rsidRPr="00EC76D5">
        <w:t xml:space="preserve">    return null;</w:t>
      </w:r>
    </w:p>
    <w:p w14:paraId="42079A90" w14:textId="77777777" w:rsidR="008331A2" w:rsidRPr="00EC76D5" w:rsidRDefault="008331A2" w:rsidP="008331A2">
      <w:pPr>
        <w:pStyle w:val="Code"/>
      </w:pPr>
      <w:r w:rsidRPr="00EC76D5">
        <w:t xml:space="preserve">  }</w:t>
      </w:r>
    </w:p>
    <w:p w14:paraId="38C15B82" w14:textId="77777777" w:rsidR="008331A2" w:rsidRPr="00EC76D5" w:rsidRDefault="008331A2" w:rsidP="008331A2">
      <w:pPr>
        <w:pStyle w:val="Code"/>
      </w:pPr>
      <w:r w:rsidRPr="00EC76D5">
        <w:t xml:space="preserve"> </w:t>
      </w:r>
    </w:p>
    <w:p w14:paraId="6CE051DB" w14:textId="77777777" w:rsidR="008331A2" w:rsidRPr="00EC76D5" w:rsidRDefault="008331A2" w:rsidP="008331A2">
      <w:pPr>
        <w:pStyle w:val="Code"/>
      </w:pPr>
      <w:r w:rsidRPr="00EC76D5">
        <w:t xml:space="preserve">  public void checkUnreferredSymbol() {</w:t>
      </w:r>
    </w:p>
    <w:p w14:paraId="74B13145" w14:textId="77777777" w:rsidR="008331A2" w:rsidRPr="00EC76D5" w:rsidRDefault="008331A2" w:rsidP="008331A2">
      <w:pPr>
        <w:pStyle w:val="Code"/>
      </w:pPr>
      <w:r w:rsidRPr="00EC76D5">
        <w:t xml:space="preserve">    for (int index = (m_entryMap.size() - 1); index &gt;= 0; --index) {</w:t>
      </w:r>
    </w:p>
    <w:p w14:paraId="4CBC27DD" w14:textId="77777777" w:rsidR="008331A2" w:rsidRPr="00EC76D5" w:rsidRDefault="008331A2" w:rsidP="008331A2">
      <w:pPr>
        <w:pStyle w:val="Code"/>
      </w:pPr>
      <w:r w:rsidRPr="00EC76D5">
        <w:t xml:space="preserve">      Object entry = m_entryMap.get(index);</w:t>
      </w:r>
    </w:p>
    <w:p w14:paraId="6952369A" w14:textId="77777777" w:rsidR="008331A2" w:rsidRPr="00EC76D5" w:rsidRDefault="008331A2" w:rsidP="008331A2">
      <w:pPr>
        <w:pStyle w:val="Code"/>
      </w:pPr>
    </w:p>
    <w:p w14:paraId="1205B2AD" w14:textId="77777777" w:rsidR="008331A2" w:rsidRPr="00EC76D5" w:rsidRDefault="008331A2" w:rsidP="008331A2">
      <w:pPr>
        <w:pStyle w:val="Code"/>
      </w:pPr>
      <w:r w:rsidRPr="00EC76D5">
        <w:t xml:space="preserve">      if (entry instanceof Symbol) {</w:t>
      </w:r>
    </w:p>
    <w:p w14:paraId="7FA44C91" w14:textId="77777777" w:rsidR="008331A2" w:rsidRPr="00EC76D5" w:rsidRDefault="008331A2" w:rsidP="008331A2">
      <w:pPr>
        <w:pStyle w:val="Code"/>
      </w:pPr>
      <w:r w:rsidRPr="00EC76D5">
        <w:t xml:space="preserve">        Symbol symbol = (Symbol) entry;</w:t>
      </w:r>
    </w:p>
    <w:p w14:paraId="5D1A5FF1" w14:textId="77777777" w:rsidR="008331A2" w:rsidRPr="00EC76D5" w:rsidRDefault="008331A2" w:rsidP="008331A2">
      <w:pPr>
        <w:pStyle w:val="Code"/>
      </w:pPr>
    </w:p>
    <w:p w14:paraId="57DF97C3" w14:textId="77777777" w:rsidR="008331A2" w:rsidRPr="00EC76D5" w:rsidRDefault="008331A2" w:rsidP="008331A2">
      <w:pPr>
        <w:pStyle w:val="Code"/>
      </w:pPr>
      <w:r w:rsidRPr="00EC76D5">
        <w:t xml:space="preserve">        if (symbol.isAutoOrRegister() &amp;&amp; !symbol.isParameter() &amp;&amp;</w:t>
      </w:r>
    </w:p>
    <w:p w14:paraId="37CDED4E" w14:textId="77777777" w:rsidR="008331A2" w:rsidRPr="00EC76D5" w:rsidRDefault="008331A2" w:rsidP="008331A2">
      <w:pPr>
        <w:pStyle w:val="Code"/>
      </w:pPr>
      <w:r w:rsidRPr="00EC76D5">
        <w:t xml:space="preserve">            !symbol.isReferred()) {</w:t>
      </w:r>
    </w:p>
    <w:p w14:paraId="72159E87" w14:textId="77777777" w:rsidR="008331A2" w:rsidRPr="00EC76D5" w:rsidRDefault="008331A2" w:rsidP="008331A2">
      <w:pPr>
        <w:pStyle w:val="Code"/>
      </w:pPr>
      <w:r w:rsidRPr="00EC76D5">
        <w:t xml:space="preserve">          decrementOffset(index + 1, symbol.getType().getSize());</w:t>
      </w:r>
    </w:p>
    <w:p w14:paraId="426F8F0A" w14:textId="77777777" w:rsidR="008331A2" w:rsidRPr="00EC76D5" w:rsidRDefault="008331A2" w:rsidP="008331A2">
      <w:pPr>
        <w:pStyle w:val="Code"/>
      </w:pPr>
      <w:r w:rsidRPr="00EC76D5">
        <w:t xml:space="preserve">          m_entryMap.remove(index);</w:t>
      </w:r>
    </w:p>
    <w:p w14:paraId="4CCF3EFC" w14:textId="77777777" w:rsidR="008331A2" w:rsidRPr="00EC76D5" w:rsidRDefault="008331A2" w:rsidP="008331A2">
      <w:pPr>
        <w:pStyle w:val="Code"/>
      </w:pPr>
      <w:r w:rsidRPr="00EC76D5">
        <w:t xml:space="preserve">          Assert.warning(symbol.isSolid() || symbol.isTemporary(),</w:t>
      </w:r>
    </w:p>
    <w:p w14:paraId="45B026E8" w14:textId="77777777" w:rsidR="008331A2" w:rsidRPr="00EC76D5" w:rsidRDefault="008331A2" w:rsidP="008331A2">
      <w:pPr>
        <w:pStyle w:val="Code"/>
      </w:pPr>
      <w:r w:rsidRPr="00EC76D5">
        <w:t xml:space="preserve">                         symbol, "unreferred variable");</w:t>
      </w:r>
    </w:p>
    <w:p w14:paraId="11D17890" w14:textId="77777777" w:rsidR="008331A2" w:rsidRPr="00EC76D5" w:rsidRDefault="008331A2" w:rsidP="008331A2">
      <w:pPr>
        <w:pStyle w:val="Code"/>
      </w:pPr>
      <w:r w:rsidRPr="00EC76D5">
        <w:t xml:space="preserve">        }</w:t>
      </w:r>
    </w:p>
    <w:p w14:paraId="2C0ADD78" w14:textId="77777777" w:rsidR="008331A2" w:rsidRPr="00EC76D5" w:rsidRDefault="008331A2" w:rsidP="008331A2">
      <w:pPr>
        <w:pStyle w:val="Code"/>
      </w:pPr>
      <w:r w:rsidRPr="00EC76D5">
        <w:t xml:space="preserve">      }</w:t>
      </w:r>
    </w:p>
    <w:p w14:paraId="37DEFE11" w14:textId="77777777" w:rsidR="008331A2" w:rsidRPr="00EC76D5" w:rsidRDefault="008331A2" w:rsidP="008331A2">
      <w:pPr>
        <w:pStyle w:val="Code"/>
      </w:pPr>
      <w:r w:rsidRPr="00EC76D5">
        <w:t xml:space="preserve">    }</w:t>
      </w:r>
    </w:p>
    <w:p w14:paraId="00C591DE" w14:textId="77777777" w:rsidR="008331A2" w:rsidRPr="00EC76D5" w:rsidRDefault="008331A2" w:rsidP="008331A2">
      <w:pPr>
        <w:pStyle w:val="Code"/>
      </w:pPr>
      <w:r w:rsidRPr="00EC76D5">
        <w:t xml:space="preserve">    </w:t>
      </w:r>
    </w:p>
    <w:p w14:paraId="3679B443" w14:textId="77777777" w:rsidR="008331A2" w:rsidRPr="00EC76D5" w:rsidRDefault="008331A2" w:rsidP="008331A2">
      <w:pPr>
        <w:pStyle w:val="Code"/>
      </w:pPr>
      <w:r w:rsidRPr="00EC76D5">
        <w:t xml:space="preserve">    m_functionSize = calculateSize();</w:t>
      </w:r>
    </w:p>
    <w:p w14:paraId="7605342C" w14:textId="77777777" w:rsidR="008331A2" w:rsidRPr="00EC76D5" w:rsidRDefault="008331A2" w:rsidP="008331A2">
      <w:pPr>
        <w:pStyle w:val="Code"/>
      </w:pPr>
      <w:r w:rsidRPr="00EC76D5">
        <w:t xml:space="preserve">  }</w:t>
      </w:r>
    </w:p>
    <w:p w14:paraId="40AF6C61" w14:textId="77777777" w:rsidR="008331A2" w:rsidRPr="00EC76D5" w:rsidRDefault="008331A2" w:rsidP="008331A2">
      <w:pPr>
        <w:pStyle w:val="Code"/>
      </w:pPr>
    </w:p>
    <w:p w14:paraId="24DD8A66" w14:textId="77777777" w:rsidR="008331A2" w:rsidRPr="00EC76D5" w:rsidRDefault="008331A2" w:rsidP="008331A2">
      <w:pPr>
        <w:pStyle w:val="Code"/>
      </w:pPr>
      <w:r w:rsidRPr="00EC76D5">
        <w:t xml:space="preserve">  private void decrementOffset(int startIndex, int size) {</w:t>
      </w:r>
    </w:p>
    <w:p w14:paraId="621337A1" w14:textId="77777777" w:rsidR="008331A2" w:rsidRPr="00EC76D5" w:rsidRDefault="008331A2" w:rsidP="008331A2">
      <w:pPr>
        <w:pStyle w:val="Code"/>
      </w:pPr>
      <w:r w:rsidRPr="00EC76D5">
        <w:t xml:space="preserve">    for (int index = startIndex; index &lt; m_entryMap.size(); ++index) {</w:t>
      </w:r>
    </w:p>
    <w:p w14:paraId="164A0DC2" w14:textId="77777777" w:rsidR="008331A2" w:rsidRPr="00EC76D5" w:rsidRDefault="008331A2" w:rsidP="008331A2">
      <w:pPr>
        <w:pStyle w:val="Code"/>
      </w:pPr>
      <w:r w:rsidRPr="00EC76D5">
        <w:t xml:space="preserve">      Object entry = m_entryMap.get(index);</w:t>
      </w:r>
    </w:p>
    <w:p w14:paraId="31FE7F07" w14:textId="77777777" w:rsidR="008331A2" w:rsidRPr="00EC76D5" w:rsidRDefault="008331A2" w:rsidP="008331A2">
      <w:pPr>
        <w:pStyle w:val="Code"/>
      </w:pPr>
      <w:r w:rsidRPr="00EC76D5">
        <w:t xml:space="preserve">      </w:t>
      </w:r>
    </w:p>
    <w:p w14:paraId="0B5C0830" w14:textId="77777777" w:rsidR="008331A2" w:rsidRPr="00EC76D5" w:rsidRDefault="008331A2" w:rsidP="008331A2">
      <w:pPr>
        <w:pStyle w:val="Code"/>
      </w:pPr>
      <w:r w:rsidRPr="00EC76D5">
        <w:t xml:space="preserve">      if (entry instanceof Symbol) {</w:t>
      </w:r>
    </w:p>
    <w:p w14:paraId="64B2C857" w14:textId="77777777" w:rsidR="008331A2" w:rsidRPr="00EC76D5" w:rsidRDefault="008331A2" w:rsidP="008331A2">
      <w:pPr>
        <w:pStyle w:val="Code"/>
      </w:pPr>
      <w:r w:rsidRPr="00EC76D5">
        <w:lastRenderedPageBreak/>
        <w:t xml:space="preserve">        Symbol symbol = (Symbol) entry;</w:t>
      </w:r>
    </w:p>
    <w:p w14:paraId="39BCA692" w14:textId="77777777" w:rsidR="008331A2" w:rsidRPr="00EC76D5" w:rsidRDefault="008331A2" w:rsidP="008331A2">
      <w:pPr>
        <w:pStyle w:val="Code"/>
      </w:pPr>
      <w:r w:rsidRPr="00EC76D5">
        <w:t xml:space="preserve">        symbol.setOffset(symbol.getOffset() - size);</w:t>
      </w:r>
    </w:p>
    <w:p w14:paraId="154EF746" w14:textId="77777777" w:rsidR="008331A2" w:rsidRPr="00EC76D5" w:rsidRDefault="008331A2" w:rsidP="008331A2">
      <w:pPr>
        <w:pStyle w:val="Code"/>
      </w:pPr>
      <w:r w:rsidRPr="00EC76D5">
        <w:t xml:space="preserve">      }</w:t>
      </w:r>
    </w:p>
    <w:p w14:paraId="1170EFCE" w14:textId="77777777" w:rsidR="008331A2" w:rsidRPr="00EC76D5" w:rsidRDefault="008331A2" w:rsidP="008331A2">
      <w:pPr>
        <w:pStyle w:val="Code"/>
      </w:pPr>
      <w:r w:rsidRPr="00EC76D5">
        <w:t xml:space="preserve">      else {</w:t>
      </w:r>
    </w:p>
    <w:p w14:paraId="34AC6E3B" w14:textId="77777777" w:rsidR="008331A2" w:rsidRPr="00EC76D5" w:rsidRDefault="008331A2" w:rsidP="008331A2">
      <w:pPr>
        <w:pStyle w:val="Code"/>
      </w:pPr>
      <w:r w:rsidRPr="00EC76D5">
        <w:t xml:space="preserve">        SymbolTable table = (SymbolTable) entry;</w:t>
      </w:r>
    </w:p>
    <w:p w14:paraId="560D9058" w14:textId="77777777" w:rsidR="008331A2" w:rsidRPr="00EC76D5" w:rsidRDefault="008331A2" w:rsidP="008331A2">
      <w:pPr>
        <w:pStyle w:val="Code"/>
      </w:pPr>
      <w:r w:rsidRPr="00EC76D5">
        <w:t xml:space="preserve">        table.decrementOffset(0, size);</w:t>
      </w:r>
    </w:p>
    <w:p w14:paraId="616761AC" w14:textId="77777777" w:rsidR="008331A2" w:rsidRPr="00EC76D5" w:rsidRDefault="008331A2" w:rsidP="008331A2">
      <w:pPr>
        <w:pStyle w:val="Code"/>
      </w:pPr>
      <w:r w:rsidRPr="00EC76D5">
        <w:t xml:space="preserve">      }</w:t>
      </w:r>
    </w:p>
    <w:p w14:paraId="561AFE4A" w14:textId="77777777" w:rsidR="008331A2" w:rsidRPr="00EC76D5" w:rsidRDefault="008331A2" w:rsidP="008331A2">
      <w:pPr>
        <w:pStyle w:val="Code"/>
      </w:pPr>
      <w:r w:rsidRPr="00EC76D5">
        <w:t xml:space="preserve">    }</w:t>
      </w:r>
    </w:p>
    <w:p w14:paraId="649A51EB" w14:textId="77777777" w:rsidR="008331A2" w:rsidRPr="00EC76D5" w:rsidRDefault="008331A2" w:rsidP="008331A2">
      <w:pPr>
        <w:pStyle w:val="Code"/>
      </w:pPr>
      <w:r w:rsidRPr="00EC76D5">
        <w:t xml:space="preserve">    </w:t>
      </w:r>
    </w:p>
    <w:p w14:paraId="0F4599F0" w14:textId="77777777" w:rsidR="008331A2" w:rsidRPr="00EC76D5" w:rsidRDefault="008331A2" w:rsidP="008331A2">
      <w:pPr>
        <w:pStyle w:val="Code"/>
      </w:pPr>
      <w:r w:rsidRPr="00EC76D5">
        <w:t xml:space="preserve">    m_offset -= size;</w:t>
      </w:r>
    </w:p>
    <w:p w14:paraId="7C2F3F6F" w14:textId="77777777" w:rsidR="008331A2" w:rsidRPr="00EC76D5" w:rsidRDefault="008331A2" w:rsidP="008331A2">
      <w:pPr>
        <w:pStyle w:val="Code"/>
      </w:pPr>
      <w:r w:rsidRPr="00EC76D5">
        <w:t xml:space="preserve">  }</w:t>
      </w:r>
    </w:p>
    <w:p w14:paraId="3BA18ED1" w14:textId="77777777" w:rsidR="008331A2" w:rsidRPr="00EC76D5" w:rsidRDefault="008331A2" w:rsidP="008331A2">
      <w:pPr>
        <w:pStyle w:val="Code"/>
      </w:pPr>
      <w:r w:rsidRPr="00EC76D5">
        <w:t xml:space="preserve"> </w:t>
      </w:r>
    </w:p>
    <w:p w14:paraId="3FF0CDC1" w14:textId="77777777" w:rsidR="008331A2" w:rsidRPr="00EC76D5" w:rsidRDefault="008331A2" w:rsidP="008331A2">
      <w:pPr>
        <w:pStyle w:val="Code"/>
      </w:pPr>
      <w:r w:rsidRPr="00EC76D5">
        <w:t xml:space="preserve">  private int calculateSize() {</w:t>
      </w:r>
    </w:p>
    <w:p w14:paraId="14123930" w14:textId="77777777" w:rsidR="008331A2" w:rsidRPr="00EC76D5" w:rsidRDefault="008331A2" w:rsidP="008331A2">
      <w:pPr>
        <w:pStyle w:val="Code"/>
      </w:pPr>
      <w:r w:rsidRPr="00EC76D5">
        <w:t xml:space="preserve">    int size = m_offset;</w:t>
      </w:r>
    </w:p>
    <w:p w14:paraId="1A289246" w14:textId="77777777" w:rsidR="008331A2" w:rsidRPr="00EC76D5" w:rsidRDefault="008331A2" w:rsidP="008331A2">
      <w:pPr>
        <w:pStyle w:val="Code"/>
      </w:pPr>
    </w:p>
    <w:p w14:paraId="218044E0" w14:textId="77777777" w:rsidR="008331A2" w:rsidRPr="00EC76D5" w:rsidRDefault="008331A2" w:rsidP="008331A2">
      <w:pPr>
        <w:pStyle w:val="Code"/>
      </w:pPr>
      <w:r w:rsidRPr="00EC76D5">
        <w:t xml:space="preserve">    for (Object entry : m_entryMap.values()) {</w:t>
      </w:r>
    </w:p>
    <w:p w14:paraId="50DEF6C1" w14:textId="77777777" w:rsidR="008331A2" w:rsidRPr="00EC76D5" w:rsidRDefault="008331A2" w:rsidP="008331A2">
      <w:pPr>
        <w:pStyle w:val="Code"/>
      </w:pPr>
      <w:r w:rsidRPr="00EC76D5">
        <w:t xml:space="preserve">      if (entry instanceof SymbolTable) {</w:t>
      </w:r>
    </w:p>
    <w:p w14:paraId="14AD187E" w14:textId="77777777" w:rsidR="008331A2" w:rsidRPr="00EC76D5" w:rsidRDefault="008331A2" w:rsidP="008331A2">
      <w:pPr>
        <w:pStyle w:val="Code"/>
      </w:pPr>
      <w:r w:rsidRPr="00EC76D5">
        <w:t xml:space="preserve">        SymbolTable table = (SymbolTable) entry;</w:t>
      </w:r>
    </w:p>
    <w:p w14:paraId="4F914D19" w14:textId="77777777" w:rsidR="008331A2" w:rsidRPr="00EC76D5" w:rsidRDefault="008331A2" w:rsidP="008331A2">
      <w:pPr>
        <w:pStyle w:val="Code"/>
      </w:pPr>
      <w:r w:rsidRPr="00EC76D5">
        <w:t xml:space="preserve">        size = Math.max(size, table.calculateSize());</w:t>
      </w:r>
    </w:p>
    <w:p w14:paraId="1447A22F" w14:textId="77777777" w:rsidR="008331A2" w:rsidRPr="00EC76D5" w:rsidRDefault="008331A2" w:rsidP="008331A2">
      <w:pPr>
        <w:pStyle w:val="Code"/>
      </w:pPr>
      <w:r w:rsidRPr="00EC76D5">
        <w:t xml:space="preserve">      }</w:t>
      </w:r>
    </w:p>
    <w:p w14:paraId="1B25A058" w14:textId="77777777" w:rsidR="008331A2" w:rsidRPr="00EC76D5" w:rsidRDefault="008331A2" w:rsidP="008331A2">
      <w:pPr>
        <w:pStyle w:val="Code"/>
      </w:pPr>
      <w:r w:rsidRPr="00EC76D5">
        <w:t xml:space="preserve">    }</w:t>
      </w:r>
    </w:p>
    <w:p w14:paraId="0D851D73" w14:textId="77777777" w:rsidR="008331A2" w:rsidRPr="00EC76D5" w:rsidRDefault="008331A2" w:rsidP="008331A2">
      <w:pPr>
        <w:pStyle w:val="Code"/>
      </w:pPr>
      <w:r w:rsidRPr="00EC76D5">
        <w:t xml:space="preserve">    </w:t>
      </w:r>
    </w:p>
    <w:p w14:paraId="46C77136" w14:textId="77777777" w:rsidR="008331A2" w:rsidRPr="00EC76D5" w:rsidRDefault="008331A2" w:rsidP="008331A2">
      <w:pPr>
        <w:pStyle w:val="Code"/>
      </w:pPr>
      <w:r w:rsidRPr="00EC76D5">
        <w:t xml:space="preserve">    return size;</w:t>
      </w:r>
    </w:p>
    <w:p w14:paraId="6C4EF370" w14:textId="77777777" w:rsidR="008331A2" w:rsidRPr="00EC76D5" w:rsidRDefault="008331A2" w:rsidP="008331A2">
      <w:pPr>
        <w:pStyle w:val="Code"/>
      </w:pPr>
      <w:r w:rsidRPr="00EC76D5">
        <w:t xml:space="preserve">  }</w:t>
      </w:r>
    </w:p>
    <w:p w14:paraId="2BDE1330" w14:textId="77777777" w:rsidR="008331A2" w:rsidRPr="00EC76D5" w:rsidRDefault="008331A2" w:rsidP="008331A2">
      <w:pPr>
        <w:pStyle w:val="Code"/>
      </w:pPr>
      <w:r w:rsidRPr="00EC76D5">
        <w:t xml:space="preserve">    </w:t>
      </w:r>
    </w:p>
    <w:p w14:paraId="0192E9E4" w14:textId="77777777" w:rsidR="008331A2" w:rsidRPr="00EC76D5" w:rsidRDefault="008331A2" w:rsidP="008331A2">
      <w:pPr>
        <w:pStyle w:val="Code"/>
      </w:pPr>
      <w:r w:rsidRPr="00EC76D5">
        <w:t xml:space="preserve">  public String toString() {</w:t>
      </w:r>
    </w:p>
    <w:p w14:paraId="7C236DF2" w14:textId="77777777" w:rsidR="008331A2" w:rsidRPr="00EC76D5" w:rsidRDefault="008331A2" w:rsidP="008331A2">
      <w:pPr>
        <w:pStyle w:val="Code"/>
      </w:pPr>
      <w:r w:rsidRPr="00EC76D5">
        <w:t xml:space="preserve">    return "size " + m_functionSize +  ", (0," + Type.PointerSize +</w:t>
      </w:r>
    </w:p>
    <w:p w14:paraId="763DDDDD" w14:textId="77777777" w:rsidR="008331A2" w:rsidRPr="00EC76D5" w:rsidRDefault="008331A2" w:rsidP="008331A2">
      <w:pPr>
        <w:pStyle w:val="Code"/>
      </w:pPr>
      <w:r w:rsidRPr="00EC76D5">
        <w:t xml:space="preserve">           ",return address), (" + Type.PointerSize + "," + Type.PointerSize +</w:t>
      </w:r>
    </w:p>
    <w:p w14:paraId="3E7563E4" w14:textId="77777777" w:rsidR="008331A2" w:rsidRPr="00EC76D5" w:rsidRDefault="008331A2" w:rsidP="008331A2">
      <w:pPr>
        <w:pStyle w:val="Code"/>
      </w:pPr>
      <w:r w:rsidRPr="00EC76D5">
        <w:t xml:space="preserve">           ",stack pointer), (" + (2 * Type.PointerSize) + "," +</w:t>
      </w:r>
    </w:p>
    <w:p w14:paraId="3885FE5E" w14:textId="77777777" w:rsidR="008331A2" w:rsidRPr="00EC76D5" w:rsidRDefault="008331A2" w:rsidP="008331A2">
      <w:pPr>
        <w:pStyle w:val="Code"/>
      </w:pPr>
      <w:r w:rsidRPr="00EC76D5">
        <w:t xml:space="preserve">           Type.PointerSize + "," + (Main.FuncSymbol.getType().isEllipse() ?</w:t>
      </w:r>
    </w:p>
    <w:p w14:paraId="077C1C24" w14:textId="77777777" w:rsidR="008331A2" w:rsidRPr="00EC76D5" w:rsidRDefault="008331A2" w:rsidP="008331A2">
      <w:pPr>
        <w:pStyle w:val="Code"/>
      </w:pPr>
      <w:r w:rsidRPr="00EC76D5">
        <w:t xml:space="preserve">           "ellipse pointer)" : "not used)");</w:t>
      </w:r>
    </w:p>
    <w:p w14:paraId="3F504933" w14:textId="77777777" w:rsidR="008331A2" w:rsidRPr="00EC76D5" w:rsidRDefault="008331A2" w:rsidP="008331A2">
      <w:pPr>
        <w:pStyle w:val="Code"/>
      </w:pPr>
      <w:r w:rsidRPr="00EC76D5">
        <w:t xml:space="preserve">  }</w:t>
      </w:r>
    </w:p>
    <w:p w14:paraId="34BBF412" w14:textId="0615053E" w:rsidR="00AB3CEB" w:rsidRPr="00EC76D5" w:rsidRDefault="008331A2" w:rsidP="008331A2">
      <w:pPr>
        <w:pStyle w:val="Code"/>
      </w:pPr>
      <w:r w:rsidRPr="00EC76D5">
        <w:t>}</w:t>
      </w:r>
    </w:p>
    <w:p w14:paraId="6E50F8BC" w14:textId="5F3F3540" w:rsidR="00FF1CBF" w:rsidRPr="00EC76D5" w:rsidRDefault="00FF1CBF" w:rsidP="00683D8B">
      <w:pPr>
        <w:pStyle w:val="Code"/>
      </w:pPr>
    </w:p>
    <w:p w14:paraId="3363336B" w14:textId="772B0AC7" w:rsidR="00B339B1" w:rsidRPr="00EC76D5" w:rsidRDefault="00922EE3" w:rsidP="00FA2F13">
      <w:pPr>
        <w:pStyle w:val="Rubrik3"/>
      </w:pPr>
      <w:bookmarkStart w:id="5615" w:name="_Toc481936406"/>
      <w:r w:rsidRPr="00EC76D5">
        <w:t>Add</w:t>
      </w:r>
      <w:r w:rsidR="00B339B1" w:rsidRPr="00EC76D5">
        <w:t xml:space="preserve"> Symbols</w:t>
      </w:r>
      <w:bookmarkEnd w:id="5615"/>
    </w:p>
    <w:p w14:paraId="7FB851BB" w14:textId="77777777" w:rsidR="00185C09" w:rsidRPr="00EC76D5" w:rsidRDefault="00950A33" w:rsidP="00B339B1">
      <w:r w:rsidRPr="00EC76D5">
        <w:t xml:space="preserve">When adding a symbol </w:t>
      </w:r>
      <w:r w:rsidR="00185C09" w:rsidRPr="00EC76D5">
        <w:t xml:space="preserve">with a name we </w:t>
      </w:r>
      <w:proofErr w:type="gramStart"/>
      <w:r w:rsidR="00185C09" w:rsidRPr="00EC76D5">
        <w:t>have to</w:t>
      </w:r>
      <w:proofErr w:type="gramEnd"/>
      <w:r w:rsidR="00185C09" w:rsidRPr="00EC76D5">
        <w:t xml:space="preserve"> check a few things:</w:t>
      </w:r>
    </w:p>
    <w:p w14:paraId="5D24662C" w14:textId="77777777" w:rsidR="00095E4F" w:rsidRPr="00EC76D5" w:rsidRDefault="00500BD5" w:rsidP="00095E4F">
      <w:pPr>
        <w:pStyle w:val="Liststycke"/>
        <w:numPr>
          <w:ilvl w:val="0"/>
          <w:numId w:val="106"/>
        </w:numPr>
      </w:pPr>
      <w:r w:rsidRPr="00EC76D5">
        <w:t xml:space="preserve">If the symbol is </w:t>
      </w:r>
      <w:proofErr w:type="gramStart"/>
      <w:r w:rsidRPr="00EC76D5">
        <w:t>extern</w:t>
      </w:r>
      <w:proofErr w:type="gramEnd"/>
      <w:r w:rsidRPr="00EC76D5">
        <w:t xml:space="preserve"> it cannot be initialized (its value is not-null).</w:t>
      </w:r>
    </w:p>
    <w:p w14:paraId="58708DE9" w14:textId="77777777" w:rsidR="003C5A0D" w:rsidRPr="00EC76D5" w:rsidRDefault="00F903D0" w:rsidP="00FA2F13">
      <w:pPr>
        <w:pStyle w:val="Liststycke"/>
        <w:numPr>
          <w:ilvl w:val="0"/>
          <w:numId w:val="106"/>
        </w:numPr>
      </w:pPr>
      <w:r w:rsidRPr="00EC76D5">
        <w:t xml:space="preserve">We look up the entry list, and if we find another symbol with the same name, </w:t>
      </w:r>
      <w:r w:rsidR="00512AA5" w:rsidRPr="00EC76D5">
        <w:t xml:space="preserve">we check whether at least one of the </w:t>
      </w:r>
      <w:r w:rsidR="00A33B80" w:rsidRPr="00EC76D5">
        <w:t xml:space="preserve">symbols </w:t>
      </w:r>
      <w:r w:rsidR="00512AA5" w:rsidRPr="00EC76D5">
        <w:t>is extern. If it is, the s</w:t>
      </w:r>
      <w:r w:rsidR="007340F8" w:rsidRPr="00EC76D5">
        <w:t>ymbols shall have equals types.</w:t>
      </w:r>
      <w:r w:rsidR="00F43730" w:rsidRPr="00EC76D5">
        <w:t xml:space="preserve"> If the new symbols </w:t>
      </w:r>
      <w:proofErr w:type="gramStart"/>
      <w:r w:rsidR="00F43730" w:rsidRPr="00EC76D5">
        <w:t>is</w:t>
      </w:r>
      <w:proofErr w:type="gramEnd"/>
      <w:r w:rsidR="00F43730" w:rsidRPr="00EC76D5">
        <w:t xml:space="preserve"> extern, </w:t>
      </w:r>
      <w:proofErr w:type="spellStart"/>
      <w:r w:rsidR="00F43730" w:rsidRPr="00EC76D5">
        <w:t>weare</w:t>
      </w:r>
      <w:proofErr w:type="spellEnd"/>
      <w:r w:rsidR="00F43730" w:rsidRPr="00EC76D5">
        <w:t xml:space="preserve"> finished and we just return.</w:t>
      </w:r>
      <w:r w:rsidR="00A33B80" w:rsidRPr="00EC76D5">
        <w:t xml:space="preserve"> If the old symbol is extern, we remove it an</w:t>
      </w:r>
      <w:r w:rsidR="00B71B5B" w:rsidRPr="00EC76D5">
        <w:t>d</w:t>
      </w:r>
      <w:r w:rsidR="00A33B80" w:rsidRPr="00EC76D5">
        <w:t xml:space="preserve"> </w:t>
      </w:r>
      <w:r w:rsidR="00061261" w:rsidRPr="00EC76D5">
        <w:t>stored the new symbol in the entry list.</w:t>
      </w:r>
      <w:r w:rsidR="001A5A11" w:rsidRPr="00EC76D5">
        <w:t xml:space="preserve"> </w:t>
      </w:r>
      <w:r w:rsidR="003C5A0D" w:rsidRPr="00EC76D5">
        <w:t>If not at least one of the symbols is extern, an error message is reported.</w:t>
      </w:r>
    </w:p>
    <w:p w14:paraId="174F334E" w14:textId="77777777" w:rsidR="000A4A82" w:rsidRPr="00EC76D5" w:rsidRDefault="00A83073" w:rsidP="00B43E6D">
      <w:r w:rsidRPr="00EC76D5">
        <w:t>It is easie</w:t>
      </w:r>
      <w:r w:rsidR="00B43E6D" w:rsidRPr="00EC76D5">
        <w:t>r to ad</w:t>
      </w:r>
      <w:r w:rsidRPr="00EC76D5">
        <w:t xml:space="preserve">d </w:t>
      </w:r>
      <w:r w:rsidR="00CA3B89" w:rsidRPr="00EC76D5">
        <w:t>or erase a tag</w:t>
      </w:r>
      <w:r w:rsidR="003F4B56" w:rsidRPr="00EC76D5">
        <w:t>. I</w:t>
      </w:r>
      <w:r w:rsidR="00BA5FC5" w:rsidRPr="00EC76D5">
        <w:t xml:space="preserve">f it </w:t>
      </w:r>
      <w:r w:rsidR="00835FF3" w:rsidRPr="00EC76D5">
        <w:t xml:space="preserve">is </w:t>
      </w:r>
      <w:r w:rsidR="00BA5FC5" w:rsidRPr="00EC76D5">
        <w:t>already added an error message is reported.</w:t>
      </w:r>
      <w:r w:rsidR="00B65E4C" w:rsidRPr="00EC76D5">
        <w:t xml:space="preserve"> When </w:t>
      </w:r>
      <w:r w:rsidR="00741EED" w:rsidRPr="00EC76D5">
        <w:t>remov</w:t>
      </w:r>
      <w:r w:rsidR="00B65E4C" w:rsidRPr="00EC76D5">
        <w:t>ing the tag, the tag associated to the name is returned, or null is it not stored in the map.</w:t>
      </w:r>
    </w:p>
    <w:p w14:paraId="20A9BC3E" w14:textId="2186E7E9" w:rsidR="00B339B1" w:rsidRPr="00EC76D5" w:rsidRDefault="00B339B1" w:rsidP="00B339B1">
      <w:pPr>
        <w:pStyle w:val="Rubrik3"/>
      </w:pPr>
      <w:bookmarkStart w:id="5616" w:name="_Toc481936407"/>
      <w:r w:rsidRPr="00EC76D5">
        <w:t>Looking Up Symbols</w:t>
      </w:r>
      <w:bookmarkEnd w:id="5616"/>
    </w:p>
    <w:p w14:paraId="2AA74847" w14:textId="13A884E4" w:rsidR="00D175D7" w:rsidRPr="00EC76D5" w:rsidRDefault="00A02292" w:rsidP="00A02292">
      <w:r w:rsidRPr="00EC76D5">
        <w:t xml:space="preserve">The </w:t>
      </w:r>
      <w:proofErr w:type="spellStart"/>
      <w:r w:rsidRPr="00EC76D5">
        <w:rPr>
          <w:rStyle w:val="CodeInText"/>
        </w:rPr>
        <w:t>lookupList</w:t>
      </w:r>
      <w:proofErr w:type="spellEnd"/>
      <w:r w:rsidRPr="00EC76D5">
        <w:t xml:space="preserve"> method searches the current table f</w:t>
      </w:r>
      <w:r w:rsidR="000C4BB4" w:rsidRPr="00EC76D5">
        <w:t xml:space="preserve">or a symbol with the given name, while </w:t>
      </w:r>
      <w:proofErr w:type="spellStart"/>
      <w:r w:rsidR="000C4BB4" w:rsidRPr="00EC76D5">
        <w:rPr>
          <w:rStyle w:val="CodeInText"/>
        </w:rPr>
        <w:t>lookupSymbol</w:t>
      </w:r>
      <w:proofErr w:type="spellEnd"/>
      <w:r w:rsidR="000C4BB4" w:rsidRPr="00EC76D5">
        <w:t xml:space="preserve"> searches the table </w:t>
      </w:r>
      <w:r w:rsidR="001C3B71" w:rsidRPr="00EC76D5">
        <w:t>hierarchy</w:t>
      </w:r>
      <w:r w:rsidR="000C4BB4" w:rsidRPr="00EC76D5">
        <w:t xml:space="preserve"> recursively upwards </w:t>
      </w:r>
      <w:r w:rsidR="0005523D" w:rsidRPr="00EC76D5">
        <w:t xml:space="preserve">by calling </w:t>
      </w:r>
      <w:proofErr w:type="spellStart"/>
      <w:r w:rsidR="0005523D" w:rsidRPr="00EC76D5">
        <w:rPr>
          <w:rStyle w:val="CodeInText"/>
        </w:rPr>
        <w:t>lookupList</w:t>
      </w:r>
      <w:proofErr w:type="spellEnd"/>
      <w:r w:rsidR="0005523D" w:rsidRPr="00EC76D5">
        <w:t xml:space="preserve"> </w:t>
      </w:r>
      <w:r w:rsidR="000C4BB4" w:rsidRPr="00EC76D5">
        <w:t xml:space="preserve">until it finds a symbol with the given name </w:t>
      </w:r>
      <w:r w:rsidR="00F7270E" w:rsidRPr="00EC76D5">
        <w:t xml:space="preserve">or the parent table is null, </w:t>
      </w:r>
      <w:r w:rsidR="003469E4" w:rsidRPr="00EC76D5">
        <w:t>which will happen when the table of the global space has been searched.</w:t>
      </w:r>
    </w:p>
    <w:p w14:paraId="4968F200" w14:textId="77777777" w:rsidR="00683D8B" w:rsidRPr="00EC76D5" w:rsidRDefault="00E224AC" w:rsidP="00657272">
      <w:r w:rsidRPr="00EC76D5">
        <w:t>A tag</w:t>
      </w:r>
      <w:r w:rsidR="001C4E02" w:rsidRPr="00EC76D5">
        <w:t xml:space="preserve"> is </w:t>
      </w:r>
      <w:r w:rsidR="00505E68" w:rsidRPr="00EC76D5">
        <w:t xml:space="preserve">recursively </w:t>
      </w:r>
      <w:r w:rsidR="001C4E02" w:rsidRPr="00EC76D5">
        <w:t>looked up in a similar manner</w:t>
      </w:r>
      <w:r w:rsidR="00DF6174" w:rsidRPr="00EC76D5">
        <w:t>.</w:t>
      </w:r>
    </w:p>
    <w:p w14:paraId="7377B64F" w14:textId="0BA79F50" w:rsidR="00922EE3" w:rsidRPr="00EC76D5" w:rsidRDefault="00922EE3" w:rsidP="00922EE3">
      <w:pPr>
        <w:pStyle w:val="Rubrik3"/>
        <w:numPr>
          <w:ilvl w:val="2"/>
          <w:numId w:val="19"/>
        </w:numPr>
      </w:pPr>
      <w:bookmarkStart w:id="5617" w:name="_Toc481936408"/>
      <w:r w:rsidRPr="00EC76D5">
        <w:lastRenderedPageBreak/>
        <w:t>Generate Offset</w:t>
      </w:r>
      <w:bookmarkEnd w:id="5617"/>
    </w:p>
    <w:p w14:paraId="5299DB20" w14:textId="77777777" w:rsidR="004606BF" w:rsidRPr="00EC76D5" w:rsidRDefault="004606BF" w:rsidP="004606BF">
      <w:r w:rsidRPr="00EC76D5">
        <w:t xml:space="preserve">Before the final </w:t>
      </w:r>
      <w:r w:rsidR="004E2D6F" w:rsidRPr="00EC76D5">
        <w:t xml:space="preserve">object code is generated, we need to set the offset each function and block entry. If the entry is an auto or register symbol, we set its offset if is used. If it is not used, we report a warning if </w:t>
      </w:r>
      <w:r w:rsidR="00BB4FCF" w:rsidRPr="00EC76D5">
        <w:t xml:space="preserve">it has name, is not volatile, parameter, </w:t>
      </w:r>
      <w:r w:rsidR="00E103D5" w:rsidRPr="00EC76D5">
        <w:t xml:space="preserve">or temporary, and </w:t>
      </w:r>
      <w:proofErr w:type="spellStart"/>
      <w:r w:rsidR="00D14BA1" w:rsidRPr="00EC76D5">
        <w:rPr>
          <w:rStyle w:val="CodeInText"/>
        </w:rPr>
        <w:t>Generate.Safe</w:t>
      </w:r>
      <w:proofErr w:type="spellEnd"/>
      <w:r w:rsidR="00E103D5" w:rsidRPr="00EC76D5">
        <w:t xml:space="preserve"> is not true.</w:t>
      </w:r>
      <w:r w:rsidR="00E80D1E" w:rsidRPr="00EC76D5">
        <w:t xml:space="preserve"> The reason for </w:t>
      </w:r>
      <w:proofErr w:type="spellStart"/>
      <w:r w:rsidR="00D14BA1" w:rsidRPr="00EC76D5">
        <w:rPr>
          <w:rStyle w:val="CodeInText"/>
        </w:rPr>
        <w:t>Generate.Safe</w:t>
      </w:r>
      <w:proofErr w:type="spellEnd"/>
      <w:r w:rsidR="00E80D1E" w:rsidRPr="00EC76D5">
        <w:t xml:space="preserve"> </w:t>
      </w:r>
      <w:r w:rsidR="00D5102A" w:rsidRPr="00EC76D5">
        <w:t xml:space="preserve">check </w:t>
      </w:r>
      <w:r w:rsidR="00E80D1E" w:rsidRPr="00EC76D5">
        <w:t xml:space="preserve">is that the offset may be generated twice, with </w:t>
      </w:r>
      <w:proofErr w:type="spellStart"/>
      <w:r w:rsidR="00D14BA1" w:rsidRPr="00EC76D5">
        <w:rPr>
          <w:rStyle w:val="CodeInText"/>
        </w:rPr>
        <w:t>Generate.Safe</w:t>
      </w:r>
      <w:proofErr w:type="spellEnd"/>
      <w:r w:rsidR="00E80D1E" w:rsidRPr="00EC76D5">
        <w:rPr>
          <w:rStyle w:val="CodeInText"/>
        </w:rPr>
        <w:t xml:space="preserve"> </w:t>
      </w:r>
      <w:r w:rsidR="00E80D1E" w:rsidRPr="00EC76D5">
        <w:t>true and false, and we do not want the same warning to be reported twice.</w:t>
      </w:r>
    </w:p>
    <w:p w14:paraId="73784026" w14:textId="77777777" w:rsidR="00A27876" w:rsidRPr="00EC76D5" w:rsidRDefault="005B4F50" w:rsidP="005B4F50">
      <w:pPr>
        <w:pStyle w:val="CodeHeader"/>
      </w:pPr>
      <w:proofErr w:type="spellStart"/>
      <w:r w:rsidRPr="00EC76D5">
        <w:t>SymbolTable.java</w:t>
      </w:r>
      <w:proofErr w:type="spellEnd"/>
    </w:p>
    <w:p w14:paraId="3DFC97CF" w14:textId="4BBA5DB4" w:rsidR="00922EE3" w:rsidRPr="00EC76D5" w:rsidRDefault="00922EE3" w:rsidP="00922EE3">
      <w:pPr>
        <w:pStyle w:val="Rubrik3"/>
        <w:numPr>
          <w:ilvl w:val="2"/>
          <w:numId w:val="20"/>
        </w:numPr>
      </w:pPr>
      <w:bookmarkStart w:id="5618" w:name="_Toc481936409"/>
      <w:r w:rsidRPr="00EC76D5">
        <w:t>Table Text</w:t>
      </w:r>
      <w:bookmarkEnd w:id="5618"/>
    </w:p>
    <w:p w14:paraId="0D306900" w14:textId="61894FFD" w:rsidR="0075760E" w:rsidRPr="00EC76D5" w:rsidRDefault="0077525E" w:rsidP="006F2B63">
      <w:r w:rsidRPr="00EC76D5">
        <w:t xml:space="preserve">Strictly speaking, </w:t>
      </w:r>
      <w:proofErr w:type="spellStart"/>
      <w:r w:rsidRPr="00EC76D5">
        <w:rPr>
          <w:rStyle w:val="CodeInText"/>
        </w:rPr>
        <w:t>generateSymbolTableText</w:t>
      </w:r>
      <w:proofErr w:type="spellEnd"/>
      <w:r w:rsidRPr="00EC76D5">
        <w:t xml:space="preserve"> is not necessary.</w:t>
      </w:r>
    </w:p>
    <w:p w14:paraId="7FE748AA" w14:textId="2DE78C53" w:rsidR="0090237B" w:rsidRPr="00EC76D5" w:rsidRDefault="0090237B" w:rsidP="006A31DF">
      <w:pPr>
        <w:pStyle w:val="Rubrik1"/>
      </w:pPr>
      <w:bookmarkStart w:id="5619" w:name="_Toc481936410"/>
      <w:r w:rsidRPr="00EC76D5">
        <w:lastRenderedPageBreak/>
        <w:t>The Syntax Tree</w:t>
      </w:r>
      <w:bookmarkEnd w:id="5619"/>
    </w:p>
    <w:p w14:paraId="11EBE2F1" w14:textId="2F1259F0" w:rsidR="0090237B" w:rsidRPr="00EC76D5" w:rsidRDefault="00B63078" w:rsidP="00B63078">
      <w:pPr>
        <w:pStyle w:val="CodeListing"/>
      </w:pPr>
      <w:proofErr w:type="spellStart"/>
      <w:r w:rsidRPr="00EC76D5">
        <w:t>SyntaxTree.java</w:t>
      </w:r>
      <w:proofErr w:type="spellEnd"/>
    </w:p>
    <w:p w14:paraId="2FF3CD18" w14:textId="77777777" w:rsidR="00B63078" w:rsidRPr="00EC76D5" w:rsidRDefault="00B63078" w:rsidP="00B63078">
      <w:pPr>
        <w:pStyle w:val="Code"/>
      </w:pPr>
      <w:r w:rsidRPr="00EC76D5">
        <w:t>package c_compiler;</w:t>
      </w:r>
    </w:p>
    <w:p w14:paraId="370FEA82" w14:textId="77777777" w:rsidR="00B63078" w:rsidRPr="00EC76D5" w:rsidRDefault="00B63078" w:rsidP="00B63078">
      <w:pPr>
        <w:pStyle w:val="Code"/>
      </w:pPr>
      <w:r w:rsidRPr="00EC76D5">
        <w:t>import java.util.*;</w:t>
      </w:r>
    </w:p>
    <w:p w14:paraId="78A4606E" w14:textId="77777777" w:rsidR="00B63078" w:rsidRPr="00EC76D5" w:rsidRDefault="00B63078" w:rsidP="00B63078">
      <w:pPr>
        <w:pStyle w:val="Code"/>
      </w:pPr>
    </w:p>
    <w:p w14:paraId="551448AE" w14:textId="77777777" w:rsidR="00B63078" w:rsidRPr="00EC76D5" w:rsidRDefault="00B63078" w:rsidP="00B63078">
      <w:pPr>
        <w:pStyle w:val="Code"/>
      </w:pPr>
      <w:r w:rsidRPr="00EC76D5">
        <w:t>public class SyntaxTree {</w:t>
      </w:r>
    </w:p>
    <w:p w14:paraId="06352AA2" w14:textId="77777777" w:rsidR="00B63078" w:rsidRPr="00EC76D5" w:rsidRDefault="00B63078" w:rsidP="00B63078">
      <w:pPr>
        <w:pStyle w:val="Code"/>
      </w:pPr>
      <w:r w:rsidRPr="00EC76D5">
        <w:t xml:space="preserve">  private MiddleOperator m_operator;</w:t>
      </w:r>
    </w:p>
    <w:p w14:paraId="40B14026" w14:textId="77777777" w:rsidR="00B63078" w:rsidRPr="00EC76D5" w:rsidRDefault="00B63078" w:rsidP="00B63078">
      <w:pPr>
        <w:pStyle w:val="Code"/>
      </w:pPr>
      <w:r w:rsidRPr="00EC76D5">
        <w:t xml:space="preserve">  private Type m_type;</w:t>
      </w:r>
    </w:p>
    <w:p w14:paraId="6AF6CD97" w14:textId="77777777" w:rsidR="00B63078" w:rsidRPr="00EC76D5" w:rsidRDefault="00B63078" w:rsidP="00B63078">
      <w:pPr>
        <w:pStyle w:val="Code"/>
      </w:pPr>
      <w:r w:rsidRPr="00EC76D5">
        <w:t xml:space="preserve">  private Symbol m_symbol;</w:t>
      </w:r>
    </w:p>
    <w:p w14:paraId="193A0741" w14:textId="77777777" w:rsidR="00B63078" w:rsidRPr="00EC76D5" w:rsidRDefault="00B63078" w:rsidP="00B63078">
      <w:pPr>
        <w:pStyle w:val="Code"/>
      </w:pPr>
      <w:r w:rsidRPr="00EC76D5">
        <w:t xml:space="preserve">  private SyntaxTree m_parent;</w:t>
      </w:r>
    </w:p>
    <w:p w14:paraId="62350395" w14:textId="77777777" w:rsidR="00B63078" w:rsidRPr="00EC76D5" w:rsidRDefault="00B63078" w:rsidP="00B63078">
      <w:pPr>
        <w:pStyle w:val="Code"/>
      </w:pPr>
      <w:r w:rsidRPr="00EC76D5">
        <w:t xml:space="preserve">  private List&lt;SyntaxTree&gt; m_childList = new LinkedList&lt;&gt;();</w:t>
      </w:r>
    </w:p>
    <w:p w14:paraId="26D74319" w14:textId="77777777" w:rsidR="00B63078" w:rsidRPr="00EC76D5" w:rsidRDefault="00B63078" w:rsidP="00B63078">
      <w:pPr>
        <w:pStyle w:val="Code"/>
      </w:pPr>
      <w:r w:rsidRPr="00EC76D5">
        <w:t xml:space="preserve">  private boolean m_rightValue;</w:t>
      </w:r>
    </w:p>
    <w:p w14:paraId="2B35D300" w14:textId="77777777" w:rsidR="00B63078" w:rsidRPr="00EC76D5" w:rsidRDefault="00B63078" w:rsidP="00B63078">
      <w:pPr>
        <w:pStyle w:val="Code"/>
      </w:pPr>
      <w:r w:rsidRPr="00EC76D5">
        <w:t xml:space="preserve">  private boolean m_sideEffect;</w:t>
      </w:r>
    </w:p>
    <w:p w14:paraId="4AEC7453" w14:textId="77777777" w:rsidR="00B63078" w:rsidRPr="00EC76D5" w:rsidRDefault="00B63078" w:rsidP="00B63078">
      <w:pPr>
        <w:pStyle w:val="Code"/>
      </w:pPr>
      <w:r w:rsidRPr="00EC76D5">
        <w:t xml:space="preserve">  private SyntaxTree m_returnTree;</w:t>
      </w:r>
    </w:p>
    <w:p w14:paraId="6C377F5F" w14:textId="77777777" w:rsidR="00B63078" w:rsidRPr="00EC76D5" w:rsidRDefault="00B63078" w:rsidP="00B63078">
      <w:pPr>
        <w:pStyle w:val="Code"/>
      </w:pPr>
      <w:r w:rsidRPr="00EC76D5">
        <w:t xml:space="preserve">  private Object m_info;</w:t>
      </w:r>
    </w:p>
    <w:p w14:paraId="281E5CF2" w14:textId="77777777" w:rsidR="00B63078" w:rsidRPr="00EC76D5" w:rsidRDefault="00B63078" w:rsidP="00B63078">
      <w:pPr>
        <w:pStyle w:val="Code"/>
      </w:pPr>
      <w:r w:rsidRPr="00EC76D5">
        <w:t xml:space="preserve">  </w:t>
      </w:r>
    </w:p>
    <w:p w14:paraId="2FE06617" w14:textId="77777777" w:rsidR="00B63078" w:rsidRPr="00EC76D5" w:rsidRDefault="00B63078" w:rsidP="00B63078">
      <w:pPr>
        <w:pStyle w:val="Code"/>
      </w:pPr>
      <w:r w:rsidRPr="00EC76D5">
        <w:t xml:space="preserve">  public SyntaxTree(MiddleOperator operator) {</w:t>
      </w:r>
    </w:p>
    <w:p w14:paraId="4EB94058" w14:textId="77777777" w:rsidR="00B63078" w:rsidRPr="00EC76D5" w:rsidRDefault="00B63078" w:rsidP="00B63078">
      <w:pPr>
        <w:pStyle w:val="Code"/>
      </w:pPr>
      <w:r w:rsidRPr="00EC76D5">
        <w:t xml:space="preserve">    m_operator = operator;</w:t>
      </w:r>
    </w:p>
    <w:p w14:paraId="33E64E74" w14:textId="77777777" w:rsidR="00B63078" w:rsidRPr="00EC76D5" w:rsidRDefault="00B63078" w:rsidP="00B63078">
      <w:pPr>
        <w:pStyle w:val="Code"/>
      </w:pPr>
      <w:r w:rsidRPr="00EC76D5">
        <w:t xml:space="preserve">  }</w:t>
      </w:r>
    </w:p>
    <w:p w14:paraId="255C93DB" w14:textId="77777777" w:rsidR="00B63078" w:rsidRPr="00EC76D5" w:rsidRDefault="00B63078" w:rsidP="00B63078">
      <w:pPr>
        <w:pStyle w:val="Code"/>
      </w:pPr>
    </w:p>
    <w:p w14:paraId="6BA0F89F" w14:textId="77777777" w:rsidR="00B63078" w:rsidRPr="00EC76D5" w:rsidRDefault="00B63078" w:rsidP="00B63078">
      <w:pPr>
        <w:pStyle w:val="Code"/>
      </w:pPr>
      <w:r w:rsidRPr="00EC76D5">
        <w:t xml:space="preserve">  public SyntaxTree(MiddleOperator operator, Type type) {</w:t>
      </w:r>
    </w:p>
    <w:p w14:paraId="196ED138" w14:textId="77777777" w:rsidR="00B63078" w:rsidRPr="00EC76D5" w:rsidRDefault="00B63078" w:rsidP="00B63078">
      <w:pPr>
        <w:pStyle w:val="Code"/>
      </w:pPr>
      <w:r w:rsidRPr="00EC76D5">
        <w:t xml:space="preserve">    m_operator = operator;</w:t>
      </w:r>
    </w:p>
    <w:p w14:paraId="4B5D02B9" w14:textId="77777777" w:rsidR="00B63078" w:rsidRPr="00EC76D5" w:rsidRDefault="00B63078" w:rsidP="00B63078">
      <w:pPr>
        <w:pStyle w:val="Code"/>
      </w:pPr>
      <w:r w:rsidRPr="00EC76D5">
        <w:t xml:space="preserve">    m_type = type;</w:t>
      </w:r>
    </w:p>
    <w:p w14:paraId="4A3E4195" w14:textId="77777777" w:rsidR="00B63078" w:rsidRPr="00EC76D5" w:rsidRDefault="00B63078" w:rsidP="00B63078">
      <w:pPr>
        <w:pStyle w:val="Code"/>
      </w:pPr>
      <w:r w:rsidRPr="00EC76D5">
        <w:t xml:space="preserve">  }</w:t>
      </w:r>
    </w:p>
    <w:p w14:paraId="5166CAD1" w14:textId="77777777" w:rsidR="00B63078" w:rsidRPr="00EC76D5" w:rsidRDefault="00B63078" w:rsidP="00B63078">
      <w:pPr>
        <w:pStyle w:val="Code"/>
      </w:pPr>
    </w:p>
    <w:p w14:paraId="6F7F9E06" w14:textId="77777777" w:rsidR="00B63078" w:rsidRPr="00EC76D5" w:rsidRDefault="00B63078" w:rsidP="00B63078">
      <w:pPr>
        <w:pStyle w:val="Code"/>
      </w:pPr>
      <w:r w:rsidRPr="00EC76D5">
        <w:t xml:space="preserve">  public SyntaxTree(MiddleOperator operator, Symbol symbol) {</w:t>
      </w:r>
    </w:p>
    <w:p w14:paraId="0DDE2DD1" w14:textId="77777777" w:rsidR="00B63078" w:rsidRPr="00EC76D5" w:rsidRDefault="00B63078" w:rsidP="00B63078">
      <w:pPr>
        <w:pStyle w:val="Code"/>
      </w:pPr>
      <w:r w:rsidRPr="00EC76D5">
        <w:t xml:space="preserve">    m_operator = operator;</w:t>
      </w:r>
    </w:p>
    <w:p w14:paraId="1F90521E" w14:textId="77777777" w:rsidR="00B63078" w:rsidRPr="00EC76D5" w:rsidRDefault="00B63078" w:rsidP="00B63078">
      <w:pPr>
        <w:pStyle w:val="Code"/>
      </w:pPr>
      <w:r w:rsidRPr="00EC76D5">
        <w:t xml:space="preserve">    m_type = symbol.getType();</w:t>
      </w:r>
    </w:p>
    <w:p w14:paraId="7EAAFC4C" w14:textId="77777777" w:rsidR="00B63078" w:rsidRPr="00EC76D5" w:rsidRDefault="00B63078" w:rsidP="00B63078">
      <w:pPr>
        <w:pStyle w:val="Code"/>
      </w:pPr>
      <w:r w:rsidRPr="00EC76D5">
        <w:t xml:space="preserve">    m_symbol = symbol;</w:t>
      </w:r>
    </w:p>
    <w:p w14:paraId="009DE0AE" w14:textId="77777777" w:rsidR="00B63078" w:rsidRPr="00EC76D5" w:rsidRDefault="00B63078" w:rsidP="00B63078">
      <w:pPr>
        <w:pStyle w:val="Code"/>
      </w:pPr>
      <w:r w:rsidRPr="00EC76D5">
        <w:t xml:space="preserve">  }</w:t>
      </w:r>
    </w:p>
    <w:p w14:paraId="43C12A6F" w14:textId="77777777" w:rsidR="00B63078" w:rsidRPr="00EC76D5" w:rsidRDefault="00B63078" w:rsidP="00B63078">
      <w:pPr>
        <w:pStyle w:val="Code"/>
      </w:pPr>
    </w:p>
    <w:p w14:paraId="6485B924" w14:textId="77777777" w:rsidR="00B63078" w:rsidRPr="00EC76D5" w:rsidRDefault="00B63078" w:rsidP="00B63078">
      <w:pPr>
        <w:pStyle w:val="Code"/>
      </w:pPr>
      <w:r w:rsidRPr="00EC76D5">
        <w:t xml:space="preserve">  public SyntaxTree(MiddleOperator operator, Type type, Symbol symbol) {</w:t>
      </w:r>
    </w:p>
    <w:p w14:paraId="791C970E" w14:textId="77777777" w:rsidR="00B63078" w:rsidRPr="00EC76D5" w:rsidRDefault="00B63078" w:rsidP="00B63078">
      <w:pPr>
        <w:pStyle w:val="Code"/>
      </w:pPr>
      <w:r w:rsidRPr="00EC76D5">
        <w:t xml:space="preserve">    m_operator = operator;</w:t>
      </w:r>
    </w:p>
    <w:p w14:paraId="58DBF363" w14:textId="77777777" w:rsidR="00B63078" w:rsidRPr="00EC76D5" w:rsidRDefault="00B63078" w:rsidP="00B63078">
      <w:pPr>
        <w:pStyle w:val="Code"/>
      </w:pPr>
      <w:r w:rsidRPr="00EC76D5">
        <w:t xml:space="preserve">    m_type = type;</w:t>
      </w:r>
    </w:p>
    <w:p w14:paraId="09150E2F" w14:textId="77777777" w:rsidR="00B63078" w:rsidRPr="00EC76D5" w:rsidRDefault="00B63078" w:rsidP="00B63078">
      <w:pPr>
        <w:pStyle w:val="Code"/>
      </w:pPr>
      <w:r w:rsidRPr="00EC76D5">
        <w:t xml:space="preserve">    m_symbol = symbol;</w:t>
      </w:r>
    </w:p>
    <w:p w14:paraId="07CDE629" w14:textId="77777777" w:rsidR="00B63078" w:rsidRPr="00EC76D5" w:rsidRDefault="00B63078" w:rsidP="00B63078">
      <w:pPr>
        <w:pStyle w:val="Code"/>
      </w:pPr>
      <w:r w:rsidRPr="00EC76D5">
        <w:t xml:space="preserve">  }</w:t>
      </w:r>
    </w:p>
    <w:p w14:paraId="01037882" w14:textId="77777777" w:rsidR="00B63078" w:rsidRPr="00EC76D5" w:rsidRDefault="00B63078" w:rsidP="00B63078">
      <w:pPr>
        <w:pStyle w:val="Code"/>
      </w:pPr>
    </w:p>
    <w:p w14:paraId="7D32BCE2" w14:textId="77777777" w:rsidR="00B63078" w:rsidRPr="00EC76D5" w:rsidRDefault="00B63078" w:rsidP="00B63078">
      <w:pPr>
        <w:pStyle w:val="Code"/>
      </w:pPr>
      <w:r w:rsidRPr="00EC76D5">
        <w:t xml:space="preserve">  public SyntaxTree(MiddleOperator operator, Object info) {</w:t>
      </w:r>
    </w:p>
    <w:p w14:paraId="1E852A02" w14:textId="77777777" w:rsidR="00B63078" w:rsidRPr="00EC76D5" w:rsidRDefault="00B63078" w:rsidP="00B63078">
      <w:pPr>
        <w:pStyle w:val="Code"/>
      </w:pPr>
      <w:r w:rsidRPr="00EC76D5">
        <w:t xml:space="preserve">    m_operator = operator;</w:t>
      </w:r>
    </w:p>
    <w:p w14:paraId="75A95023" w14:textId="77777777" w:rsidR="00B63078" w:rsidRPr="00EC76D5" w:rsidRDefault="00B63078" w:rsidP="00B63078">
      <w:pPr>
        <w:pStyle w:val="Code"/>
      </w:pPr>
      <w:r w:rsidRPr="00EC76D5">
        <w:t xml:space="preserve">    m_info = info;</w:t>
      </w:r>
    </w:p>
    <w:p w14:paraId="7B743E81" w14:textId="77777777" w:rsidR="00B63078" w:rsidRPr="00EC76D5" w:rsidRDefault="00B63078" w:rsidP="00B63078">
      <w:pPr>
        <w:pStyle w:val="Code"/>
      </w:pPr>
      <w:r w:rsidRPr="00EC76D5">
        <w:t xml:space="preserve">  }</w:t>
      </w:r>
    </w:p>
    <w:p w14:paraId="358EDB5E" w14:textId="77777777" w:rsidR="00B63078" w:rsidRPr="00EC76D5" w:rsidRDefault="00B63078" w:rsidP="00B63078">
      <w:pPr>
        <w:pStyle w:val="Code"/>
      </w:pPr>
    </w:p>
    <w:p w14:paraId="44826C68" w14:textId="77777777" w:rsidR="00B63078" w:rsidRPr="00EC76D5" w:rsidRDefault="00B63078" w:rsidP="00B63078">
      <w:pPr>
        <w:pStyle w:val="Code"/>
      </w:pPr>
      <w:r w:rsidRPr="00EC76D5">
        <w:t xml:space="preserve">  public SyntaxTree(MiddleOperator operator, Type type,</w:t>
      </w:r>
    </w:p>
    <w:p w14:paraId="5A85A1A7" w14:textId="77777777" w:rsidR="00B63078" w:rsidRPr="00EC76D5" w:rsidRDefault="00B63078" w:rsidP="00B63078">
      <w:pPr>
        <w:pStyle w:val="Code"/>
      </w:pPr>
      <w:r w:rsidRPr="00EC76D5">
        <w:t xml:space="preserve">                    Symbol symbol, Object info) {</w:t>
      </w:r>
    </w:p>
    <w:p w14:paraId="539775A2" w14:textId="77777777" w:rsidR="00B63078" w:rsidRPr="00EC76D5" w:rsidRDefault="00B63078" w:rsidP="00B63078">
      <w:pPr>
        <w:pStyle w:val="Code"/>
      </w:pPr>
      <w:r w:rsidRPr="00EC76D5">
        <w:t xml:space="preserve">    m_operator = operator;</w:t>
      </w:r>
    </w:p>
    <w:p w14:paraId="7488AC41" w14:textId="77777777" w:rsidR="00B63078" w:rsidRPr="00EC76D5" w:rsidRDefault="00B63078" w:rsidP="00B63078">
      <w:pPr>
        <w:pStyle w:val="Code"/>
      </w:pPr>
      <w:r w:rsidRPr="00EC76D5">
        <w:t xml:space="preserve">    m_type = type;</w:t>
      </w:r>
    </w:p>
    <w:p w14:paraId="3A4522BD" w14:textId="77777777" w:rsidR="00B63078" w:rsidRPr="00EC76D5" w:rsidRDefault="00B63078" w:rsidP="00B63078">
      <w:pPr>
        <w:pStyle w:val="Code"/>
      </w:pPr>
      <w:r w:rsidRPr="00EC76D5">
        <w:t xml:space="preserve">    m_symbol = symbol;</w:t>
      </w:r>
    </w:p>
    <w:p w14:paraId="09528082" w14:textId="77777777" w:rsidR="00B63078" w:rsidRPr="00EC76D5" w:rsidRDefault="00B63078" w:rsidP="00B63078">
      <w:pPr>
        <w:pStyle w:val="Code"/>
      </w:pPr>
      <w:r w:rsidRPr="00EC76D5">
        <w:t xml:space="preserve">    m_info = info;</w:t>
      </w:r>
    </w:p>
    <w:p w14:paraId="3D18B885" w14:textId="77777777" w:rsidR="00B63078" w:rsidRPr="00EC76D5" w:rsidRDefault="00B63078" w:rsidP="00B63078">
      <w:pPr>
        <w:pStyle w:val="Code"/>
      </w:pPr>
      <w:r w:rsidRPr="00EC76D5">
        <w:t xml:space="preserve">  }</w:t>
      </w:r>
    </w:p>
    <w:p w14:paraId="786B901E" w14:textId="77777777" w:rsidR="00B63078" w:rsidRPr="00EC76D5" w:rsidRDefault="00B63078" w:rsidP="00B63078">
      <w:pPr>
        <w:pStyle w:val="Code"/>
      </w:pPr>
    </w:p>
    <w:p w14:paraId="5184CBE1" w14:textId="77777777" w:rsidR="00B63078" w:rsidRPr="00EC76D5" w:rsidRDefault="00B63078" w:rsidP="00B63078">
      <w:pPr>
        <w:pStyle w:val="Code"/>
      </w:pPr>
      <w:r w:rsidRPr="00EC76D5">
        <w:t xml:space="preserve">  public MiddleOperator getOperator() {</w:t>
      </w:r>
    </w:p>
    <w:p w14:paraId="6E8E4FAD" w14:textId="77777777" w:rsidR="00B63078" w:rsidRPr="00EC76D5" w:rsidRDefault="00B63078" w:rsidP="00B63078">
      <w:pPr>
        <w:pStyle w:val="Code"/>
      </w:pPr>
      <w:r w:rsidRPr="00EC76D5">
        <w:t xml:space="preserve">    return m_operator;</w:t>
      </w:r>
    </w:p>
    <w:p w14:paraId="649390FD" w14:textId="77777777" w:rsidR="00B63078" w:rsidRPr="00EC76D5" w:rsidRDefault="00B63078" w:rsidP="00B63078">
      <w:pPr>
        <w:pStyle w:val="Code"/>
      </w:pPr>
      <w:r w:rsidRPr="00EC76D5">
        <w:t xml:space="preserve">  }</w:t>
      </w:r>
    </w:p>
    <w:p w14:paraId="0C2E1E8B" w14:textId="77777777" w:rsidR="00B63078" w:rsidRPr="00EC76D5" w:rsidRDefault="00B63078" w:rsidP="00B63078">
      <w:pPr>
        <w:pStyle w:val="Code"/>
      </w:pPr>
    </w:p>
    <w:p w14:paraId="60566BCC" w14:textId="77777777" w:rsidR="00B63078" w:rsidRPr="00EC76D5" w:rsidRDefault="00B63078" w:rsidP="00B63078">
      <w:pPr>
        <w:pStyle w:val="Code"/>
      </w:pPr>
      <w:r w:rsidRPr="00EC76D5">
        <w:lastRenderedPageBreak/>
        <w:t xml:space="preserve">  public void setOperator(MiddleOperator operator) {</w:t>
      </w:r>
    </w:p>
    <w:p w14:paraId="6E725EE0" w14:textId="77777777" w:rsidR="00B63078" w:rsidRPr="00EC76D5" w:rsidRDefault="00B63078" w:rsidP="00B63078">
      <w:pPr>
        <w:pStyle w:val="Code"/>
      </w:pPr>
      <w:r w:rsidRPr="00EC76D5">
        <w:t xml:space="preserve">    m_operator = operator;</w:t>
      </w:r>
    </w:p>
    <w:p w14:paraId="34AEBB8D" w14:textId="77777777" w:rsidR="00B63078" w:rsidRPr="00EC76D5" w:rsidRDefault="00B63078" w:rsidP="00B63078">
      <w:pPr>
        <w:pStyle w:val="Code"/>
      </w:pPr>
      <w:r w:rsidRPr="00EC76D5">
        <w:t xml:space="preserve">  }</w:t>
      </w:r>
    </w:p>
    <w:p w14:paraId="2E5DD396" w14:textId="77777777" w:rsidR="00B63078" w:rsidRPr="00EC76D5" w:rsidRDefault="00B63078" w:rsidP="00B63078">
      <w:pPr>
        <w:pStyle w:val="Code"/>
      </w:pPr>
    </w:p>
    <w:p w14:paraId="608AE048" w14:textId="77777777" w:rsidR="00B63078" w:rsidRPr="00EC76D5" w:rsidRDefault="00B63078" w:rsidP="00B63078">
      <w:pPr>
        <w:pStyle w:val="Code"/>
      </w:pPr>
      <w:r w:rsidRPr="00EC76D5">
        <w:t xml:space="preserve">  public Type getType() {</w:t>
      </w:r>
    </w:p>
    <w:p w14:paraId="4ACB0C3D" w14:textId="77777777" w:rsidR="00B63078" w:rsidRPr="00EC76D5" w:rsidRDefault="00B63078" w:rsidP="00B63078">
      <w:pPr>
        <w:pStyle w:val="Code"/>
      </w:pPr>
      <w:r w:rsidRPr="00EC76D5">
        <w:t xml:space="preserve">    return m_type;</w:t>
      </w:r>
    </w:p>
    <w:p w14:paraId="6AA15115" w14:textId="77777777" w:rsidR="00B63078" w:rsidRPr="00EC76D5" w:rsidRDefault="00B63078" w:rsidP="00B63078">
      <w:pPr>
        <w:pStyle w:val="Code"/>
      </w:pPr>
      <w:r w:rsidRPr="00EC76D5">
        <w:t xml:space="preserve">  }</w:t>
      </w:r>
    </w:p>
    <w:p w14:paraId="49B07310" w14:textId="77777777" w:rsidR="00B63078" w:rsidRPr="00EC76D5" w:rsidRDefault="00B63078" w:rsidP="00B63078">
      <w:pPr>
        <w:pStyle w:val="Code"/>
      </w:pPr>
      <w:r w:rsidRPr="00EC76D5">
        <w:t xml:space="preserve">    </w:t>
      </w:r>
    </w:p>
    <w:p w14:paraId="113AFDE3" w14:textId="77777777" w:rsidR="00B63078" w:rsidRPr="00EC76D5" w:rsidRDefault="00B63078" w:rsidP="00B63078">
      <w:pPr>
        <w:pStyle w:val="Code"/>
      </w:pPr>
      <w:r w:rsidRPr="00EC76D5">
        <w:t xml:space="preserve">  public boolean hasSideEffect() {</w:t>
      </w:r>
    </w:p>
    <w:p w14:paraId="1F2AB579" w14:textId="77777777" w:rsidR="00B63078" w:rsidRPr="00EC76D5" w:rsidRDefault="00B63078" w:rsidP="00B63078">
      <w:pPr>
        <w:pStyle w:val="Code"/>
      </w:pPr>
      <w:r w:rsidRPr="00EC76D5">
        <w:t xml:space="preserve">    return m_sideEffect;</w:t>
      </w:r>
    </w:p>
    <w:p w14:paraId="4480ABCA" w14:textId="77777777" w:rsidR="00B63078" w:rsidRPr="00EC76D5" w:rsidRDefault="00B63078" w:rsidP="00B63078">
      <w:pPr>
        <w:pStyle w:val="Code"/>
      </w:pPr>
      <w:r w:rsidRPr="00EC76D5">
        <w:t xml:space="preserve">  }</w:t>
      </w:r>
    </w:p>
    <w:p w14:paraId="174B2D24" w14:textId="77777777" w:rsidR="00B63078" w:rsidRPr="00EC76D5" w:rsidRDefault="00B63078" w:rsidP="00B63078">
      <w:pPr>
        <w:pStyle w:val="Code"/>
      </w:pPr>
      <w:r w:rsidRPr="00EC76D5">
        <w:t xml:space="preserve">  </w:t>
      </w:r>
    </w:p>
    <w:p w14:paraId="3A0F7FDE" w14:textId="77777777" w:rsidR="00B63078" w:rsidRPr="00EC76D5" w:rsidRDefault="00B63078" w:rsidP="00B63078">
      <w:pPr>
        <w:pStyle w:val="Code"/>
      </w:pPr>
      <w:r w:rsidRPr="00EC76D5">
        <w:t xml:space="preserve">  public Object getInfo() {</w:t>
      </w:r>
    </w:p>
    <w:p w14:paraId="7FA92D8E" w14:textId="77777777" w:rsidR="00B63078" w:rsidRPr="00EC76D5" w:rsidRDefault="00B63078" w:rsidP="00B63078">
      <w:pPr>
        <w:pStyle w:val="Code"/>
      </w:pPr>
      <w:r w:rsidRPr="00EC76D5">
        <w:t xml:space="preserve">    return m_info;</w:t>
      </w:r>
    </w:p>
    <w:p w14:paraId="18458C7C" w14:textId="77777777" w:rsidR="00B63078" w:rsidRPr="00EC76D5" w:rsidRDefault="00B63078" w:rsidP="00B63078">
      <w:pPr>
        <w:pStyle w:val="Code"/>
      </w:pPr>
      <w:r w:rsidRPr="00EC76D5">
        <w:t xml:space="preserve">  }</w:t>
      </w:r>
    </w:p>
    <w:p w14:paraId="3F2B3A1A" w14:textId="77777777" w:rsidR="00B63078" w:rsidRPr="00EC76D5" w:rsidRDefault="00B63078" w:rsidP="00B63078">
      <w:pPr>
        <w:pStyle w:val="Code"/>
      </w:pPr>
    </w:p>
    <w:p w14:paraId="7860D51A" w14:textId="77777777" w:rsidR="00B63078" w:rsidRPr="00EC76D5" w:rsidRDefault="00B63078" w:rsidP="00B63078">
      <w:pPr>
        <w:pStyle w:val="Code"/>
      </w:pPr>
      <w:r w:rsidRPr="00EC76D5">
        <w:t xml:space="preserve">  public void setInfo(int info) {</w:t>
      </w:r>
    </w:p>
    <w:p w14:paraId="35DC4899" w14:textId="77777777" w:rsidR="00B63078" w:rsidRPr="00EC76D5" w:rsidRDefault="00B63078" w:rsidP="00B63078">
      <w:pPr>
        <w:pStyle w:val="Code"/>
      </w:pPr>
      <w:r w:rsidRPr="00EC76D5">
        <w:t xml:space="preserve">    m_info = info;</w:t>
      </w:r>
    </w:p>
    <w:p w14:paraId="5ED9DCB0" w14:textId="77777777" w:rsidR="00B63078" w:rsidRPr="00EC76D5" w:rsidRDefault="00B63078" w:rsidP="00B63078">
      <w:pPr>
        <w:pStyle w:val="Code"/>
      </w:pPr>
      <w:r w:rsidRPr="00EC76D5">
        <w:t xml:space="preserve">  }</w:t>
      </w:r>
    </w:p>
    <w:p w14:paraId="66F4343C" w14:textId="77777777" w:rsidR="00B63078" w:rsidRPr="00EC76D5" w:rsidRDefault="00B63078" w:rsidP="00B63078">
      <w:pPr>
        <w:pStyle w:val="Code"/>
      </w:pPr>
    </w:p>
    <w:p w14:paraId="4184DC01" w14:textId="77777777" w:rsidR="00B63078" w:rsidRPr="00EC76D5" w:rsidRDefault="00B63078" w:rsidP="00B63078">
      <w:pPr>
        <w:pStyle w:val="Code"/>
      </w:pPr>
      <w:r w:rsidRPr="00EC76D5">
        <w:t xml:space="preserve">  public SyntaxTree getReturnTree() {</w:t>
      </w:r>
    </w:p>
    <w:p w14:paraId="20F8F605" w14:textId="77777777" w:rsidR="00B63078" w:rsidRPr="00EC76D5" w:rsidRDefault="00B63078" w:rsidP="00B63078">
      <w:pPr>
        <w:pStyle w:val="Code"/>
      </w:pPr>
      <w:r w:rsidRPr="00EC76D5">
        <w:t xml:space="preserve">    return m_returnTree;</w:t>
      </w:r>
    </w:p>
    <w:p w14:paraId="0A02E7A0" w14:textId="77777777" w:rsidR="00B63078" w:rsidRPr="00EC76D5" w:rsidRDefault="00B63078" w:rsidP="00B63078">
      <w:pPr>
        <w:pStyle w:val="Code"/>
      </w:pPr>
      <w:r w:rsidRPr="00EC76D5">
        <w:t xml:space="preserve">  }</w:t>
      </w:r>
    </w:p>
    <w:p w14:paraId="2C7C9561" w14:textId="77777777" w:rsidR="00B63078" w:rsidRPr="00EC76D5" w:rsidRDefault="00B63078" w:rsidP="00B63078">
      <w:pPr>
        <w:pStyle w:val="Code"/>
      </w:pPr>
    </w:p>
    <w:p w14:paraId="427B832E" w14:textId="77777777" w:rsidR="00B63078" w:rsidRPr="00EC76D5" w:rsidRDefault="00B63078" w:rsidP="00B63078">
      <w:pPr>
        <w:pStyle w:val="Code"/>
      </w:pPr>
      <w:r w:rsidRPr="00EC76D5">
        <w:t xml:space="preserve">  public void setReturnTree(SyntaxTree returnTree) {</w:t>
      </w:r>
    </w:p>
    <w:p w14:paraId="1764467E" w14:textId="77777777" w:rsidR="00B63078" w:rsidRPr="00EC76D5" w:rsidRDefault="00B63078" w:rsidP="00B63078">
      <w:pPr>
        <w:pStyle w:val="Code"/>
      </w:pPr>
      <w:r w:rsidRPr="00EC76D5">
        <w:t xml:space="preserve">    m_returnTree = returnTree;</w:t>
      </w:r>
    </w:p>
    <w:p w14:paraId="7CF10DE3" w14:textId="77777777" w:rsidR="00B63078" w:rsidRPr="00EC76D5" w:rsidRDefault="00B63078" w:rsidP="00B63078">
      <w:pPr>
        <w:pStyle w:val="Code"/>
      </w:pPr>
      <w:r w:rsidRPr="00EC76D5">
        <w:t xml:space="preserve">  }</w:t>
      </w:r>
    </w:p>
    <w:p w14:paraId="46AEAD8F" w14:textId="77777777" w:rsidR="00B63078" w:rsidRPr="00EC76D5" w:rsidRDefault="00B63078" w:rsidP="00B63078">
      <w:pPr>
        <w:pStyle w:val="Code"/>
      </w:pPr>
      <w:r w:rsidRPr="00EC76D5">
        <w:t xml:space="preserve">  </w:t>
      </w:r>
    </w:p>
    <w:p w14:paraId="36451699" w14:textId="77777777" w:rsidR="00B63078" w:rsidRPr="00EC76D5" w:rsidRDefault="00B63078" w:rsidP="00B63078">
      <w:pPr>
        <w:pStyle w:val="Code"/>
      </w:pPr>
      <w:r w:rsidRPr="00EC76D5">
        <w:t xml:space="preserve">  public Symbol getSymbol() {</w:t>
      </w:r>
    </w:p>
    <w:p w14:paraId="1380C8A5" w14:textId="77777777" w:rsidR="00B63078" w:rsidRPr="00EC76D5" w:rsidRDefault="00B63078" w:rsidP="00B63078">
      <w:pPr>
        <w:pStyle w:val="Code"/>
      </w:pPr>
      <w:r w:rsidRPr="00EC76D5">
        <w:t xml:space="preserve">    return m_symbol;</w:t>
      </w:r>
    </w:p>
    <w:p w14:paraId="4E9E2C58" w14:textId="77777777" w:rsidR="00B63078" w:rsidRPr="00EC76D5" w:rsidRDefault="00B63078" w:rsidP="00B63078">
      <w:pPr>
        <w:pStyle w:val="Code"/>
      </w:pPr>
      <w:r w:rsidRPr="00EC76D5">
        <w:t xml:space="preserve">  }</w:t>
      </w:r>
    </w:p>
    <w:p w14:paraId="251813F9" w14:textId="77777777" w:rsidR="00B63078" w:rsidRPr="00EC76D5" w:rsidRDefault="00B63078" w:rsidP="00B63078">
      <w:pPr>
        <w:pStyle w:val="Code"/>
      </w:pPr>
      <w:r w:rsidRPr="00EC76D5">
        <w:t xml:space="preserve">  </w:t>
      </w:r>
    </w:p>
    <w:p w14:paraId="27C2EF6E" w14:textId="77777777" w:rsidR="00B63078" w:rsidRPr="00EC76D5" w:rsidRDefault="00B63078" w:rsidP="00B63078">
      <w:pPr>
        <w:pStyle w:val="Code"/>
      </w:pPr>
      <w:r w:rsidRPr="00EC76D5">
        <w:t xml:space="preserve">  public boolean isRightValue() {</w:t>
      </w:r>
    </w:p>
    <w:p w14:paraId="7C681CBC" w14:textId="77777777" w:rsidR="00B63078" w:rsidRPr="00EC76D5" w:rsidRDefault="00B63078" w:rsidP="00B63078">
      <w:pPr>
        <w:pStyle w:val="Code"/>
      </w:pPr>
      <w:r w:rsidRPr="00EC76D5">
        <w:t xml:space="preserve">    return m_rightValue;</w:t>
      </w:r>
    </w:p>
    <w:p w14:paraId="412346F7" w14:textId="77777777" w:rsidR="00B63078" w:rsidRPr="00EC76D5" w:rsidRDefault="00B63078" w:rsidP="00B63078">
      <w:pPr>
        <w:pStyle w:val="Code"/>
      </w:pPr>
      <w:r w:rsidRPr="00EC76D5">
        <w:t xml:space="preserve">  }</w:t>
      </w:r>
    </w:p>
    <w:p w14:paraId="01665683" w14:textId="77777777" w:rsidR="00B63078" w:rsidRPr="00EC76D5" w:rsidRDefault="00B63078" w:rsidP="00B63078">
      <w:pPr>
        <w:pStyle w:val="Code"/>
      </w:pPr>
      <w:r w:rsidRPr="00EC76D5">
        <w:t xml:space="preserve">  </w:t>
      </w:r>
    </w:p>
    <w:p w14:paraId="4E119ED4" w14:textId="77777777" w:rsidR="00B63078" w:rsidRPr="00EC76D5" w:rsidRDefault="00B63078" w:rsidP="00B63078">
      <w:pPr>
        <w:pStyle w:val="Code"/>
      </w:pPr>
      <w:r w:rsidRPr="00EC76D5">
        <w:t xml:space="preserve">  public void setRightValue() {</w:t>
      </w:r>
    </w:p>
    <w:p w14:paraId="1507108C" w14:textId="77777777" w:rsidR="00B63078" w:rsidRPr="00EC76D5" w:rsidRDefault="00B63078" w:rsidP="00B63078">
      <w:pPr>
        <w:pStyle w:val="Code"/>
      </w:pPr>
      <w:r w:rsidRPr="00EC76D5">
        <w:t xml:space="preserve">    m_rightValue = true;</w:t>
      </w:r>
    </w:p>
    <w:p w14:paraId="4B128E85" w14:textId="77777777" w:rsidR="00B63078" w:rsidRPr="00EC76D5" w:rsidRDefault="00B63078" w:rsidP="00B63078">
      <w:pPr>
        <w:pStyle w:val="Code"/>
      </w:pPr>
      <w:r w:rsidRPr="00EC76D5">
        <w:t xml:space="preserve">  }</w:t>
      </w:r>
    </w:p>
    <w:p w14:paraId="21F25EFB" w14:textId="77777777" w:rsidR="00B63078" w:rsidRPr="00EC76D5" w:rsidRDefault="00B63078" w:rsidP="00B63078">
      <w:pPr>
        <w:pStyle w:val="Code"/>
      </w:pPr>
      <w:r w:rsidRPr="00EC76D5">
        <w:t xml:space="preserve">  </w:t>
      </w:r>
    </w:p>
    <w:p w14:paraId="6A3294C7" w14:textId="77777777" w:rsidR="00B63078" w:rsidRPr="00EC76D5" w:rsidRDefault="00B63078" w:rsidP="00B63078">
      <w:pPr>
        <w:pStyle w:val="Code"/>
      </w:pPr>
      <w:r w:rsidRPr="00EC76D5">
        <w:t xml:space="preserve">  public SyntaxTree getChild(int index) {</w:t>
      </w:r>
    </w:p>
    <w:p w14:paraId="31828F14" w14:textId="77777777" w:rsidR="00B63078" w:rsidRPr="00EC76D5" w:rsidRDefault="00B63078" w:rsidP="00B63078">
      <w:pPr>
        <w:pStyle w:val="Code"/>
      </w:pPr>
      <w:r w:rsidRPr="00EC76D5">
        <w:t xml:space="preserve">    return m_childList.get(index);</w:t>
      </w:r>
    </w:p>
    <w:p w14:paraId="78B7C49C" w14:textId="77777777" w:rsidR="00B63078" w:rsidRPr="00EC76D5" w:rsidRDefault="00B63078" w:rsidP="00B63078">
      <w:pPr>
        <w:pStyle w:val="Code"/>
      </w:pPr>
      <w:r w:rsidRPr="00EC76D5">
        <w:t xml:space="preserve">  }</w:t>
      </w:r>
    </w:p>
    <w:p w14:paraId="3CFE866A" w14:textId="77777777" w:rsidR="00B63078" w:rsidRPr="00EC76D5" w:rsidRDefault="00B63078" w:rsidP="00B63078">
      <w:pPr>
        <w:pStyle w:val="Code"/>
      </w:pPr>
      <w:r w:rsidRPr="00EC76D5">
        <w:t xml:space="preserve">  </w:t>
      </w:r>
    </w:p>
    <w:p w14:paraId="0B776029" w14:textId="77777777" w:rsidR="00B63078" w:rsidRPr="00EC76D5" w:rsidRDefault="00B63078" w:rsidP="00B63078">
      <w:pPr>
        <w:pStyle w:val="Code"/>
      </w:pPr>
      <w:r w:rsidRPr="00EC76D5">
        <w:t xml:space="preserve">  public void setChild(int index, SyntaxTree childTree) {</w:t>
      </w:r>
    </w:p>
    <w:p w14:paraId="7DB0BB97" w14:textId="77777777" w:rsidR="00B63078" w:rsidRPr="00EC76D5" w:rsidRDefault="00B63078" w:rsidP="00B63078">
      <w:pPr>
        <w:pStyle w:val="Code"/>
      </w:pPr>
      <w:r w:rsidRPr="00EC76D5">
        <w:t xml:space="preserve">    if (childTree != null) {</w:t>
      </w:r>
    </w:p>
    <w:p w14:paraId="001980A0" w14:textId="77777777" w:rsidR="00B63078" w:rsidRPr="00EC76D5" w:rsidRDefault="00B63078" w:rsidP="00B63078">
      <w:pPr>
        <w:pStyle w:val="Code"/>
      </w:pPr>
      <w:r w:rsidRPr="00EC76D5">
        <w:t xml:space="preserve">      childTree.m_parent = this;</w:t>
      </w:r>
    </w:p>
    <w:p w14:paraId="6D683BD6" w14:textId="77777777" w:rsidR="00B63078" w:rsidRPr="00EC76D5" w:rsidRDefault="00B63078" w:rsidP="00B63078">
      <w:pPr>
        <w:pStyle w:val="Code"/>
      </w:pPr>
      <w:r w:rsidRPr="00EC76D5">
        <w:t xml:space="preserve">    }</w:t>
      </w:r>
    </w:p>
    <w:p w14:paraId="52CC660C" w14:textId="77777777" w:rsidR="00B63078" w:rsidRPr="00EC76D5" w:rsidRDefault="00B63078" w:rsidP="00B63078">
      <w:pPr>
        <w:pStyle w:val="Code"/>
      </w:pPr>
      <w:r w:rsidRPr="00EC76D5">
        <w:t xml:space="preserve">    </w:t>
      </w:r>
    </w:p>
    <w:p w14:paraId="0673B1CE" w14:textId="77777777" w:rsidR="00B63078" w:rsidRPr="00EC76D5" w:rsidRDefault="00B63078" w:rsidP="00B63078">
      <w:pPr>
        <w:pStyle w:val="Code"/>
      </w:pPr>
      <w:r w:rsidRPr="00EC76D5">
        <w:t xml:space="preserve">    if (index &lt; m_childList.size()) {</w:t>
      </w:r>
    </w:p>
    <w:p w14:paraId="1F78DE57" w14:textId="77777777" w:rsidR="00B63078" w:rsidRPr="00EC76D5" w:rsidRDefault="00B63078" w:rsidP="00B63078">
      <w:pPr>
        <w:pStyle w:val="Code"/>
      </w:pPr>
      <w:r w:rsidRPr="00EC76D5">
        <w:t xml:space="preserve">      m_childList.set(index, childTree);      </w:t>
      </w:r>
    </w:p>
    <w:p w14:paraId="7AF6736A" w14:textId="77777777" w:rsidR="00B63078" w:rsidRPr="00EC76D5" w:rsidRDefault="00B63078" w:rsidP="00B63078">
      <w:pPr>
        <w:pStyle w:val="Code"/>
      </w:pPr>
      <w:r w:rsidRPr="00EC76D5">
        <w:t xml:space="preserve">    }</w:t>
      </w:r>
    </w:p>
    <w:p w14:paraId="5BB6921B" w14:textId="77777777" w:rsidR="00B63078" w:rsidRPr="00EC76D5" w:rsidRDefault="00B63078" w:rsidP="00B63078">
      <w:pPr>
        <w:pStyle w:val="Code"/>
      </w:pPr>
      <w:r w:rsidRPr="00EC76D5">
        <w:t xml:space="preserve">    else {</w:t>
      </w:r>
    </w:p>
    <w:p w14:paraId="06100588" w14:textId="77777777" w:rsidR="00B63078" w:rsidRPr="00EC76D5" w:rsidRDefault="00B63078" w:rsidP="00B63078">
      <w:pPr>
        <w:pStyle w:val="Code"/>
      </w:pPr>
      <w:r w:rsidRPr="00EC76D5">
        <w:t xml:space="preserve">      m_childList.add(childTree);      </w:t>
      </w:r>
    </w:p>
    <w:p w14:paraId="2FB0DF37" w14:textId="77777777" w:rsidR="00B63078" w:rsidRPr="00EC76D5" w:rsidRDefault="00B63078" w:rsidP="00B63078">
      <w:pPr>
        <w:pStyle w:val="Code"/>
      </w:pPr>
      <w:r w:rsidRPr="00EC76D5">
        <w:t xml:space="preserve">    }</w:t>
      </w:r>
    </w:p>
    <w:p w14:paraId="2F700C49" w14:textId="77777777" w:rsidR="00B63078" w:rsidRPr="00EC76D5" w:rsidRDefault="00B63078" w:rsidP="00B63078">
      <w:pPr>
        <w:pStyle w:val="Code"/>
      </w:pPr>
      <w:r w:rsidRPr="00EC76D5">
        <w:t xml:space="preserve">  }</w:t>
      </w:r>
    </w:p>
    <w:p w14:paraId="7894150C" w14:textId="77777777" w:rsidR="00B63078" w:rsidRPr="00EC76D5" w:rsidRDefault="00B63078" w:rsidP="00B63078">
      <w:pPr>
        <w:pStyle w:val="Code"/>
      </w:pPr>
      <w:r w:rsidRPr="00EC76D5">
        <w:t xml:space="preserve">  </w:t>
      </w:r>
    </w:p>
    <w:p w14:paraId="63F866F7" w14:textId="77777777" w:rsidR="00B63078" w:rsidRPr="00EC76D5" w:rsidRDefault="00B63078" w:rsidP="00B63078">
      <w:pPr>
        <w:pStyle w:val="Code"/>
      </w:pPr>
      <w:r w:rsidRPr="00EC76D5">
        <w:lastRenderedPageBreak/>
        <w:t xml:space="preserve">  public void addChild(SyntaxTree childTree) {</w:t>
      </w:r>
    </w:p>
    <w:p w14:paraId="4B930A71" w14:textId="77777777" w:rsidR="00B63078" w:rsidRPr="00EC76D5" w:rsidRDefault="00B63078" w:rsidP="00B63078">
      <w:pPr>
        <w:pStyle w:val="Code"/>
      </w:pPr>
      <w:r w:rsidRPr="00EC76D5">
        <w:t xml:space="preserve">    if (childTree != null) {</w:t>
      </w:r>
    </w:p>
    <w:p w14:paraId="63045C6D" w14:textId="77777777" w:rsidR="00B63078" w:rsidRPr="00EC76D5" w:rsidRDefault="00B63078" w:rsidP="00B63078">
      <w:pPr>
        <w:pStyle w:val="Code"/>
      </w:pPr>
      <w:r w:rsidRPr="00EC76D5">
        <w:t xml:space="preserve">      childTree.m_parent = this;</w:t>
      </w:r>
    </w:p>
    <w:p w14:paraId="395AB776" w14:textId="77777777" w:rsidR="00B63078" w:rsidRPr="00EC76D5" w:rsidRDefault="00B63078" w:rsidP="00B63078">
      <w:pPr>
        <w:pStyle w:val="Code"/>
      </w:pPr>
      <w:r w:rsidRPr="00EC76D5">
        <w:t xml:space="preserve">    }</w:t>
      </w:r>
    </w:p>
    <w:p w14:paraId="683CF8FD" w14:textId="77777777" w:rsidR="00B63078" w:rsidRPr="00EC76D5" w:rsidRDefault="00B63078" w:rsidP="00B63078">
      <w:pPr>
        <w:pStyle w:val="Code"/>
      </w:pPr>
      <w:r w:rsidRPr="00EC76D5">
        <w:t xml:space="preserve">    </w:t>
      </w:r>
    </w:p>
    <w:p w14:paraId="0628FAEC" w14:textId="77777777" w:rsidR="00B63078" w:rsidRPr="00EC76D5" w:rsidRDefault="00B63078" w:rsidP="00B63078">
      <w:pPr>
        <w:pStyle w:val="Code"/>
      </w:pPr>
      <w:r w:rsidRPr="00EC76D5">
        <w:t xml:space="preserve">    m_childList.add(childTree);</w:t>
      </w:r>
    </w:p>
    <w:p w14:paraId="6D2EF09F" w14:textId="77777777" w:rsidR="00B63078" w:rsidRPr="00EC76D5" w:rsidRDefault="00B63078" w:rsidP="00B63078">
      <w:pPr>
        <w:pStyle w:val="Code"/>
      </w:pPr>
      <w:r w:rsidRPr="00EC76D5">
        <w:t xml:space="preserve">  }</w:t>
      </w:r>
    </w:p>
    <w:p w14:paraId="3CD1E924" w14:textId="77777777" w:rsidR="00B63078" w:rsidRPr="00EC76D5" w:rsidRDefault="00B63078" w:rsidP="00B63078">
      <w:pPr>
        <w:pStyle w:val="Code"/>
      </w:pPr>
      <w:r w:rsidRPr="00EC76D5">
        <w:t xml:space="preserve">  </w:t>
      </w:r>
    </w:p>
    <w:p w14:paraId="5BE9DAC6" w14:textId="77777777" w:rsidR="00B63078" w:rsidRPr="00EC76D5" w:rsidRDefault="00B63078" w:rsidP="00B63078">
      <w:pPr>
        <w:pStyle w:val="Code"/>
      </w:pPr>
      <w:r w:rsidRPr="00EC76D5">
        <w:t xml:space="preserve">  public SyntaxTree getParent() {</w:t>
      </w:r>
    </w:p>
    <w:p w14:paraId="357ACFD2" w14:textId="77777777" w:rsidR="00B63078" w:rsidRPr="00EC76D5" w:rsidRDefault="00B63078" w:rsidP="00B63078">
      <w:pPr>
        <w:pStyle w:val="Code"/>
      </w:pPr>
      <w:r w:rsidRPr="00EC76D5">
        <w:t xml:space="preserve">    return m_parent;</w:t>
      </w:r>
    </w:p>
    <w:p w14:paraId="438388BA" w14:textId="77777777" w:rsidR="00B63078" w:rsidRPr="00EC76D5" w:rsidRDefault="00B63078" w:rsidP="00B63078">
      <w:pPr>
        <w:pStyle w:val="Code"/>
      </w:pPr>
      <w:r w:rsidRPr="00EC76D5">
        <w:t xml:space="preserve">  }</w:t>
      </w:r>
    </w:p>
    <w:p w14:paraId="28210E74" w14:textId="77777777" w:rsidR="00B63078" w:rsidRPr="00EC76D5" w:rsidRDefault="00B63078" w:rsidP="00B63078">
      <w:pPr>
        <w:pStyle w:val="Code"/>
      </w:pPr>
      <w:r w:rsidRPr="00EC76D5">
        <w:t xml:space="preserve">  </w:t>
      </w:r>
    </w:p>
    <w:p w14:paraId="17344B8A" w14:textId="77777777" w:rsidR="00B63078" w:rsidRPr="00EC76D5" w:rsidRDefault="00B63078" w:rsidP="00B63078">
      <w:pPr>
        <w:pStyle w:val="Code"/>
      </w:pPr>
      <w:r w:rsidRPr="00EC76D5">
        <w:t xml:space="preserve">  public List&lt;SyntaxTree&gt; getChildList() {</w:t>
      </w:r>
    </w:p>
    <w:p w14:paraId="4C42A6FA" w14:textId="77777777" w:rsidR="00B63078" w:rsidRPr="00EC76D5" w:rsidRDefault="00B63078" w:rsidP="00B63078">
      <w:pPr>
        <w:pStyle w:val="Code"/>
      </w:pPr>
      <w:r w:rsidRPr="00EC76D5">
        <w:t xml:space="preserve">    return m_childList;</w:t>
      </w:r>
    </w:p>
    <w:p w14:paraId="340CA75A" w14:textId="77777777" w:rsidR="00B63078" w:rsidRPr="00EC76D5" w:rsidRDefault="00B63078" w:rsidP="00B63078">
      <w:pPr>
        <w:pStyle w:val="Code"/>
      </w:pPr>
      <w:r w:rsidRPr="00EC76D5">
        <w:t xml:space="preserve">  }</w:t>
      </w:r>
    </w:p>
    <w:p w14:paraId="6E112520" w14:textId="647CFC10" w:rsidR="00B63078" w:rsidRPr="00EC76D5" w:rsidRDefault="00B63078" w:rsidP="00B63078">
      <w:pPr>
        <w:pStyle w:val="Code"/>
      </w:pPr>
      <w:r w:rsidRPr="00EC76D5">
        <w:t>}</w:t>
      </w:r>
    </w:p>
    <w:p w14:paraId="6B10F678" w14:textId="086D4026" w:rsidR="006E7AB8" w:rsidRPr="00EC76D5" w:rsidRDefault="006E7AB8" w:rsidP="006E7AB8">
      <w:pPr>
        <w:pStyle w:val="Rubrik1"/>
      </w:pPr>
      <w:bookmarkStart w:id="5620" w:name="_Toc481936411"/>
      <w:r w:rsidRPr="00EC76D5">
        <w:lastRenderedPageBreak/>
        <w:t>Syntax Tree Optimization</w:t>
      </w:r>
      <w:bookmarkEnd w:id="5620"/>
    </w:p>
    <w:p w14:paraId="1DECCA2F" w14:textId="14E8FDEA" w:rsidR="00BD1CA2" w:rsidRPr="00EC76D5" w:rsidRDefault="008C0E8C" w:rsidP="008C0E8C">
      <w:pPr>
        <w:pStyle w:val="CodeListing"/>
      </w:pPr>
      <w:proofErr w:type="spellStart"/>
      <w:r w:rsidRPr="00EC76D5">
        <w:t>SyntaxTreeOptimizer.java</w:t>
      </w:r>
      <w:proofErr w:type="spellEnd"/>
    </w:p>
    <w:p w14:paraId="5280BA8E" w14:textId="77777777" w:rsidR="008C0E8C" w:rsidRPr="00EC76D5" w:rsidRDefault="008C0E8C" w:rsidP="008C0E8C">
      <w:pPr>
        <w:pStyle w:val="Code"/>
      </w:pPr>
      <w:r w:rsidRPr="00EC76D5">
        <w:t>package c_compiler;</w:t>
      </w:r>
    </w:p>
    <w:p w14:paraId="2F81BEF7" w14:textId="77777777" w:rsidR="008C0E8C" w:rsidRPr="00EC76D5" w:rsidRDefault="008C0E8C" w:rsidP="008C0E8C">
      <w:pPr>
        <w:pStyle w:val="Code"/>
      </w:pPr>
      <w:r w:rsidRPr="00EC76D5">
        <w:t>import java.math.*;</w:t>
      </w:r>
    </w:p>
    <w:p w14:paraId="1F87DA5B" w14:textId="77777777" w:rsidR="008C0E8C" w:rsidRPr="00EC76D5" w:rsidRDefault="008C0E8C" w:rsidP="008C0E8C">
      <w:pPr>
        <w:pStyle w:val="Code"/>
      </w:pPr>
      <w:r w:rsidRPr="00EC76D5">
        <w:t>import java.util.*;</w:t>
      </w:r>
    </w:p>
    <w:p w14:paraId="39D0999E" w14:textId="77777777" w:rsidR="008C0E8C" w:rsidRPr="00EC76D5" w:rsidRDefault="008C0E8C" w:rsidP="008C0E8C">
      <w:pPr>
        <w:pStyle w:val="Code"/>
      </w:pPr>
    </w:p>
    <w:p w14:paraId="12A223F5" w14:textId="77777777" w:rsidR="008C0E8C" w:rsidRPr="00EC76D5" w:rsidRDefault="008C0E8C" w:rsidP="008C0E8C">
      <w:pPr>
        <w:pStyle w:val="Code"/>
      </w:pPr>
      <w:r w:rsidRPr="00EC76D5">
        <w:t>public class SyntaxTreeOptimizer {</w:t>
      </w:r>
    </w:p>
    <w:p w14:paraId="714A3482" w14:textId="77777777" w:rsidR="008C0E8C" w:rsidRPr="00EC76D5" w:rsidRDefault="008C0E8C" w:rsidP="008C0E8C">
      <w:pPr>
        <w:pStyle w:val="Code"/>
      </w:pPr>
      <w:r w:rsidRPr="00EC76D5">
        <w:t xml:space="preserve">  public static SyntaxTree optimizeStatement(SyntaxTree stat) {</w:t>
      </w:r>
    </w:p>
    <w:p w14:paraId="46CD5C82" w14:textId="77777777" w:rsidR="008C0E8C" w:rsidRPr="00EC76D5" w:rsidRDefault="008C0E8C" w:rsidP="008C0E8C">
      <w:pPr>
        <w:pStyle w:val="Code"/>
      </w:pPr>
      <w:r w:rsidRPr="00EC76D5">
        <w:t xml:space="preserve">    if (stat == null) {</w:t>
      </w:r>
    </w:p>
    <w:p w14:paraId="4F62B5AD" w14:textId="77777777" w:rsidR="008C0E8C" w:rsidRPr="00EC76D5" w:rsidRDefault="008C0E8C" w:rsidP="008C0E8C">
      <w:pPr>
        <w:pStyle w:val="Code"/>
      </w:pPr>
      <w:r w:rsidRPr="00EC76D5">
        <w:t xml:space="preserve">      return null;</w:t>
      </w:r>
    </w:p>
    <w:p w14:paraId="18E08E82" w14:textId="77777777" w:rsidR="008C0E8C" w:rsidRPr="00EC76D5" w:rsidRDefault="008C0E8C" w:rsidP="008C0E8C">
      <w:pPr>
        <w:pStyle w:val="Code"/>
      </w:pPr>
      <w:r w:rsidRPr="00EC76D5">
        <w:t xml:space="preserve">    }</w:t>
      </w:r>
    </w:p>
    <w:p w14:paraId="79C7D0D6" w14:textId="77777777" w:rsidR="008C0E8C" w:rsidRPr="00EC76D5" w:rsidRDefault="008C0E8C" w:rsidP="008C0E8C">
      <w:pPr>
        <w:pStyle w:val="Code"/>
      </w:pPr>
    </w:p>
    <w:p w14:paraId="01A3AA1E" w14:textId="77777777" w:rsidR="008C0E8C" w:rsidRPr="00EC76D5" w:rsidRDefault="008C0E8C" w:rsidP="008C0E8C">
      <w:pPr>
        <w:pStyle w:val="Code"/>
      </w:pPr>
      <w:r w:rsidRPr="00EC76D5">
        <w:t xml:space="preserve">    switch (stat.getOperator()) {</w:t>
      </w:r>
    </w:p>
    <w:p w14:paraId="7EC1E47C" w14:textId="77777777" w:rsidR="008C0E8C" w:rsidRPr="00EC76D5" w:rsidRDefault="008C0E8C" w:rsidP="008C0E8C">
      <w:pPr>
        <w:pStyle w:val="Code"/>
      </w:pPr>
      <w:r w:rsidRPr="00EC76D5">
        <w:t xml:space="preserve">      case If:</w:t>
      </w:r>
    </w:p>
    <w:p w14:paraId="6F6773F6" w14:textId="77777777" w:rsidR="008C0E8C" w:rsidRPr="00EC76D5" w:rsidRDefault="008C0E8C" w:rsidP="008C0E8C">
      <w:pPr>
        <w:pStyle w:val="Code"/>
      </w:pPr>
      <w:r w:rsidRPr="00EC76D5">
        <w:t xml:space="preserve">        return optimizeIfStatement(stat);</w:t>
      </w:r>
    </w:p>
    <w:p w14:paraId="6ED8A6F7" w14:textId="77777777" w:rsidR="008C0E8C" w:rsidRPr="00EC76D5" w:rsidRDefault="008C0E8C" w:rsidP="008C0E8C">
      <w:pPr>
        <w:pStyle w:val="Code"/>
      </w:pPr>
    </w:p>
    <w:p w14:paraId="088A42A7" w14:textId="77777777" w:rsidR="008C0E8C" w:rsidRPr="00EC76D5" w:rsidRDefault="008C0E8C" w:rsidP="008C0E8C">
      <w:pPr>
        <w:pStyle w:val="Code"/>
      </w:pPr>
      <w:r w:rsidRPr="00EC76D5">
        <w:t xml:space="preserve">      case IfElse:</w:t>
      </w:r>
    </w:p>
    <w:p w14:paraId="3B2BA9F4" w14:textId="77777777" w:rsidR="008C0E8C" w:rsidRPr="00EC76D5" w:rsidRDefault="008C0E8C" w:rsidP="008C0E8C">
      <w:pPr>
        <w:pStyle w:val="Code"/>
      </w:pPr>
      <w:r w:rsidRPr="00EC76D5">
        <w:t xml:space="preserve">        return optimizeIfElseStatement(stat);</w:t>
      </w:r>
    </w:p>
    <w:p w14:paraId="1523D2B4" w14:textId="77777777" w:rsidR="008C0E8C" w:rsidRPr="00EC76D5" w:rsidRDefault="008C0E8C" w:rsidP="008C0E8C">
      <w:pPr>
        <w:pStyle w:val="Code"/>
      </w:pPr>
    </w:p>
    <w:p w14:paraId="1A570DCC" w14:textId="77777777" w:rsidR="008C0E8C" w:rsidRPr="00EC76D5" w:rsidRDefault="008C0E8C" w:rsidP="008C0E8C">
      <w:pPr>
        <w:pStyle w:val="Code"/>
      </w:pPr>
      <w:r w:rsidRPr="00EC76D5">
        <w:t xml:space="preserve">      case Switch:</w:t>
      </w:r>
    </w:p>
    <w:p w14:paraId="18B90CC0" w14:textId="77777777" w:rsidR="008C0E8C" w:rsidRPr="00EC76D5" w:rsidRDefault="008C0E8C" w:rsidP="008C0E8C">
      <w:pPr>
        <w:pStyle w:val="Code"/>
      </w:pPr>
      <w:r w:rsidRPr="00EC76D5">
        <w:t xml:space="preserve">        return optimizeSwitchStatement(stat);</w:t>
      </w:r>
    </w:p>
    <w:p w14:paraId="0E2AD9BA" w14:textId="77777777" w:rsidR="008C0E8C" w:rsidRPr="00EC76D5" w:rsidRDefault="008C0E8C" w:rsidP="008C0E8C">
      <w:pPr>
        <w:pStyle w:val="Code"/>
      </w:pPr>
      <w:r w:rsidRPr="00EC76D5">
        <w:t xml:space="preserve">        </w:t>
      </w:r>
    </w:p>
    <w:p w14:paraId="1CEF5BFC" w14:textId="77777777" w:rsidR="008C0E8C" w:rsidRPr="00EC76D5" w:rsidRDefault="008C0E8C" w:rsidP="008C0E8C">
      <w:pPr>
        <w:pStyle w:val="Code"/>
      </w:pPr>
      <w:r w:rsidRPr="00EC76D5">
        <w:t xml:space="preserve">      case Case:</w:t>
      </w:r>
    </w:p>
    <w:p w14:paraId="25A89ADB" w14:textId="77777777" w:rsidR="008C0E8C" w:rsidRPr="00EC76D5" w:rsidRDefault="008C0E8C" w:rsidP="008C0E8C">
      <w:pPr>
        <w:pStyle w:val="Code"/>
      </w:pPr>
      <w:r w:rsidRPr="00EC76D5">
        <w:t xml:space="preserve">        return stat;</w:t>
      </w:r>
    </w:p>
    <w:p w14:paraId="504981E6" w14:textId="77777777" w:rsidR="008C0E8C" w:rsidRPr="00EC76D5" w:rsidRDefault="008C0E8C" w:rsidP="008C0E8C">
      <w:pPr>
        <w:pStyle w:val="Code"/>
      </w:pPr>
      <w:r w:rsidRPr="00EC76D5">
        <w:t xml:space="preserve">        </w:t>
      </w:r>
    </w:p>
    <w:p w14:paraId="2F093331" w14:textId="77777777" w:rsidR="008C0E8C" w:rsidRPr="00EC76D5" w:rsidRDefault="008C0E8C" w:rsidP="008C0E8C">
      <w:pPr>
        <w:pStyle w:val="Code"/>
      </w:pPr>
      <w:r w:rsidRPr="00EC76D5">
        <w:t xml:space="preserve">      case Default:</w:t>
      </w:r>
    </w:p>
    <w:p w14:paraId="0EFDA217" w14:textId="77777777" w:rsidR="008C0E8C" w:rsidRPr="00EC76D5" w:rsidRDefault="008C0E8C" w:rsidP="008C0E8C">
      <w:pPr>
        <w:pStyle w:val="Code"/>
      </w:pPr>
      <w:r w:rsidRPr="00EC76D5">
        <w:t xml:space="preserve">        return optimizeDefaultStatement(stat);</w:t>
      </w:r>
    </w:p>
    <w:p w14:paraId="3340042E" w14:textId="77777777" w:rsidR="008C0E8C" w:rsidRPr="00EC76D5" w:rsidRDefault="008C0E8C" w:rsidP="008C0E8C">
      <w:pPr>
        <w:pStyle w:val="Code"/>
      </w:pPr>
      <w:r w:rsidRPr="00EC76D5">
        <w:t xml:space="preserve">        </w:t>
      </w:r>
    </w:p>
    <w:p w14:paraId="39ED188D" w14:textId="77777777" w:rsidR="008C0E8C" w:rsidRPr="00EC76D5" w:rsidRDefault="008C0E8C" w:rsidP="008C0E8C">
      <w:pPr>
        <w:pStyle w:val="Code"/>
      </w:pPr>
      <w:r w:rsidRPr="00EC76D5">
        <w:t xml:space="preserve">      case Break:</w:t>
      </w:r>
    </w:p>
    <w:p w14:paraId="57D3A9C5" w14:textId="77777777" w:rsidR="008C0E8C" w:rsidRPr="00EC76D5" w:rsidRDefault="008C0E8C" w:rsidP="008C0E8C">
      <w:pPr>
        <w:pStyle w:val="Code"/>
      </w:pPr>
      <w:r w:rsidRPr="00EC76D5">
        <w:t xml:space="preserve">      case Continue:</w:t>
      </w:r>
    </w:p>
    <w:p w14:paraId="6E24CE85" w14:textId="77777777" w:rsidR="008C0E8C" w:rsidRPr="00EC76D5" w:rsidRDefault="008C0E8C" w:rsidP="008C0E8C">
      <w:pPr>
        <w:pStyle w:val="Code"/>
      </w:pPr>
      <w:r w:rsidRPr="00EC76D5">
        <w:t xml:space="preserve">      case Goto:</w:t>
      </w:r>
    </w:p>
    <w:p w14:paraId="1513A9FF" w14:textId="77777777" w:rsidR="008C0E8C" w:rsidRPr="00EC76D5" w:rsidRDefault="008C0E8C" w:rsidP="008C0E8C">
      <w:pPr>
        <w:pStyle w:val="Code"/>
      </w:pPr>
      <w:r w:rsidRPr="00EC76D5">
        <w:t xml:space="preserve">      case ClearRegisters:</w:t>
      </w:r>
    </w:p>
    <w:p w14:paraId="2E6D61D9" w14:textId="77777777" w:rsidR="008C0E8C" w:rsidRPr="00EC76D5" w:rsidRDefault="008C0E8C" w:rsidP="008C0E8C">
      <w:pPr>
        <w:pStyle w:val="Code"/>
      </w:pPr>
      <w:r w:rsidRPr="00EC76D5">
        <w:t xml:space="preserve">      case JumpRegister:</w:t>
      </w:r>
    </w:p>
    <w:p w14:paraId="354F7CE0" w14:textId="77777777" w:rsidR="008C0E8C" w:rsidRPr="00EC76D5" w:rsidRDefault="008C0E8C" w:rsidP="008C0E8C">
      <w:pPr>
        <w:pStyle w:val="Code"/>
      </w:pPr>
      <w:r w:rsidRPr="00EC76D5">
        <w:t xml:space="preserve">        return stat;</w:t>
      </w:r>
    </w:p>
    <w:p w14:paraId="45767C4F" w14:textId="77777777" w:rsidR="008C0E8C" w:rsidRPr="00EC76D5" w:rsidRDefault="008C0E8C" w:rsidP="008C0E8C">
      <w:pPr>
        <w:pStyle w:val="Code"/>
      </w:pPr>
    </w:p>
    <w:p w14:paraId="6D8BC1DB" w14:textId="77777777" w:rsidR="008C0E8C" w:rsidRPr="00EC76D5" w:rsidRDefault="008C0E8C" w:rsidP="008C0E8C">
      <w:pPr>
        <w:pStyle w:val="Code"/>
      </w:pPr>
      <w:r w:rsidRPr="00EC76D5">
        <w:t xml:space="preserve">      case While:</w:t>
      </w:r>
    </w:p>
    <w:p w14:paraId="2598E2A0" w14:textId="77777777" w:rsidR="008C0E8C" w:rsidRPr="00EC76D5" w:rsidRDefault="008C0E8C" w:rsidP="008C0E8C">
      <w:pPr>
        <w:pStyle w:val="Code"/>
      </w:pPr>
      <w:r w:rsidRPr="00EC76D5">
        <w:t xml:space="preserve">        return optimizeWhileStatement(stat);</w:t>
      </w:r>
    </w:p>
    <w:p w14:paraId="753AD589" w14:textId="77777777" w:rsidR="008C0E8C" w:rsidRPr="00EC76D5" w:rsidRDefault="008C0E8C" w:rsidP="008C0E8C">
      <w:pPr>
        <w:pStyle w:val="Code"/>
      </w:pPr>
    </w:p>
    <w:p w14:paraId="6D1ED88F" w14:textId="77777777" w:rsidR="008C0E8C" w:rsidRPr="00EC76D5" w:rsidRDefault="008C0E8C" w:rsidP="008C0E8C">
      <w:pPr>
        <w:pStyle w:val="Code"/>
      </w:pPr>
      <w:r w:rsidRPr="00EC76D5">
        <w:t xml:space="preserve">      case Do:</w:t>
      </w:r>
    </w:p>
    <w:p w14:paraId="5366E673" w14:textId="77777777" w:rsidR="008C0E8C" w:rsidRPr="00EC76D5" w:rsidRDefault="008C0E8C" w:rsidP="008C0E8C">
      <w:pPr>
        <w:pStyle w:val="Code"/>
      </w:pPr>
      <w:r w:rsidRPr="00EC76D5">
        <w:t xml:space="preserve">        return optimizeDoStatement(stat);</w:t>
      </w:r>
    </w:p>
    <w:p w14:paraId="2DA3B766" w14:textId="77777777" w:rsidR="008C0E8C" w:rsidRPr="00EC76D5" w:rsidRDefault="008C0E8C" w:rsidP="008C0E8C">
      <w:pPr>
        <w:pStyle w:val="Code"/>
      </w:pPr>
    </w:p>
    <w:p w14:paraId="7CBF93ED" w14:textId="77777777" w:rsidR="008C0E8C" w:rsidRPr="00EC76D5" w:rsidRDefault="008C0E8C" w:rsidP="008C0E8C">
      <w:pPr>
        <w:pStyle w:val="Code"/>
      </w:pPr>
      <w:r w:rsidRPr="00EC76D5">
        <w:t xml:space="preserve">      case For:</w:t>
      </w:r>
    </w:p>
    <w:p w14:paraId="5C9ADD10" w14:textId="77777777" w:rsidR="008C0E8C" w:rsidRPr="00EC76D5" w:rsidRDefault="008C0E8C" w:rsidP="008C0E8C">
      <w:pPr>
        <w:pStyle w:val="Code"/>
      </w:pPr>
      <w:r w:rsidRPr="00EC76D5">
        <w:t xml:space="preserve">        return optimizeForStatement(stat);</w:t>
      </w:r>
    </w:p>
    <w:p w14:paraId="3C1F934B" w14:textId="77777777" w:rsidR="008C0E8C" w:rsidRPr="00EC76D5" w:rsidRDefault="008C0E8C" w:rsidP="008C0E8C">
      <w:pPr>
        <w:pStyle w:val="Code"/>
      </w:pPr>
    </w:p>
    <w:p w14:paraId="22626DFA" w14:textId="77777777" w:rsidR="008C0E8C" w:rsidRPr="00EC76D5" w:rsidRDefault="008C0E8C" w:rsidP="008C0E8C">
      <w:pPr>
        <w:pStyle w:val="Code"/>
      </w:pPr>
      <w:r w:rsidRPr="00EC76D5">
        <w:t xml:space="preserve">      case Return:</w:t>
      </w:r>
    </w:p>
    <w:p w14:paraId="3521DF78" w14:textId="77777777" w:rsidR="008C0E8C" w:rsidRPr="00EC76D5" w:rsidRDefault="008C0E8C" w:rsidP="008C0E8C">
      <w:pPr>
        <w:pStyle w:val="Code"/>
      </w:pPr>
      <w:r w:rsidRPr="00EC76D5">
        <w:t xml:space="preserve">        return optimizeReturnStatement(stat);</w:t>
      </w:r>
    </w:p>
    <w:p w14:paraId="6F86DBA7" w14:textId="77777777" w:rsidR="008C0E8C" w:rsidRPr="00EC76D5" w:rsidRDefault="008C0E8C" w:rsidP="008C0E8C">
      <w:pPr>
        <w:pStyle w:val="Code"/>
      </w:pPr>
    </w:p>
    <w:p w14:paraId="23A58670" w14:textId="77777777" w:rsidR="008C0E8C" w:rsidRPr="00EC76D5" w:rsidRDefault="008C0E8C" w:rsidP="008C0E8C">
      <w:pPr>
        <w:pStyle w:val="Code"/>
      </w:pPr>
      <w:r w:rsidRPr="00EC76D5">
        <w:t xml:space="preserve">      case Exit:</w:t>
      </w:r>
    </w:p>
    <w:p w14:paraId="20233867" w14:textId="77777777" w:rsidR="008C0E8C" w:rsidRPr="00EC76D5" w:rsidRDefault="008C0E8C" w:rsidP="008C0E8C">
      <w:pPr>
        <w:pStyle w:val="Code"/>
      </w:pPr>
      <w:r w:rsidRPr="00EC76D5">
        <w:t xml:space="preserve">        return optimizeExitStatement(stat);</w:t>
      </w:r>
    </w:p>
    <w:p w14:paraId="0237865D" w14:textId="77777777" w:rsidR="008C0E8C" w:rsidRPr="00EC76D5" w:rsidRDefault="008C0E8C" w:rsidP="008C0E8C">
      <w:pPr>
        <w:pStyle w:val="Code"/>
      </w:pPr>
    </w:p>
    <w:p w14:paraId="272A4114" w14:textId="77777777" w:rsidR="008C0E8C" w:rsidRPr="00EC76D5" w:rsidRDefault="008C0E8C" w:rsidP="008C0E8C">
      <w:pPr>
        <w:pStyle w:val="Code"/>
      </w:pPr>
      <w:r w:rsidRPr="00EC76D5">
        <w:t xml:space="preserve">      case Label:</w:t>
      </w:r>
    </w:p>
    <w:p w14:paraId="1B0F64F3" w14:textId="77777777" w:rsidR="008C0E8C" w:rsidRPr="00EC76D5" w:rsidRDefault="008C0E8C" w:rsidP="008C0E8C">
      <w:pPr>
        <w:pStyle w:val="Code"/>
      </w:pPr>
      <w:r w:rsidRPr="00EC76D5">
        <w:t xml:space="preserve">        return optimizeLabelStatement(stat);</w:t>
      </w:r>
    </w:p>
    <w:p w14:paraId="38A0901A" w14:textId="77777777" w:rsidR="008C0E8C" w:rsidRPr="00EC76D5" w:rsidRDefault="008C0E8C" w:rsidP="008C0E8C">
      <w:pPr>
        <w:pStyle w:val="Code"/>
      </w:pPr>
    </w:p>
    <w:p w14:paraId="02C4F66A" w14:textId="77777777" w:rsidR="008C0E8C" w:rsidRPr="00EC76D5" w:rsidRDefault="008C0E8C" w:rsidP="008C0E8C">
      <w:pPr>
        <w:pStyle w:val="Code"/>
      </w:pPr>
      <w:r w:rsidRPr="00EC76D5">
        <w:t xml:space="preserve">      case Expression:</w:t>
      </w:r>
    </w:p>
    <w:p w14:paraId="592DE020" w14:textId="77777777" w:rsidR="008C0E8C" w:rsidRPr="00EC76D5" w:rsidRDefault="008C0E8C" w:rsidP="008C0E8C">
      <w:pPr>
        <w:pStyle w:val="Code"/>
      </w:pPr>
      <w:r w:rsidRPr="00EC76D5">
        <w:lastRenderedPageBreak/>
        <w:t xml:space="preserve">        return optimizeExpressionStatement(stat);</w:t>
      </w:r>
    </w:p>
    <w:p w14:paraId="4FFC1E7E" w14:textId="77777777" w:rsidR="008C0E8C" w:rsidRPr="00EC76D5" w:rsidRDefault="008C0E8C" w:rsidP="008C0E8C">
      <w:pPr>
        <w:pStyle w:val="Code"/>
      </w:pPr>
      <w:r w:rsidRPr="00EC76D5">
        <w:t xml:space="preserve">        </w:t>
      </w:r>
    </w:p>
    <w:p w14:paraId="162AA3B7" w14:textId="77777777" w:rsidR="008C0E8C" w:rsidRPr="00EC76D5" w:rsidRDefault="008C0E8C" w:rsidP="008C0E8C">
      <w:pPr>
        <w:pStyle w:val="Code"/>
      </w:pPr>
      <w:r w:rsidRPr="00EC76D5">
        <w:t xml:space="preserve">      case LoadToRegister:</w:t>
      </w:r>
    </w:p>
    <w:p w14:paraId="7CD75215" w14:textId="77777777" w:rsidR="008C0E8C" w:rsidRPr="00EC76D5" w:rsidRDefault="008C0E8C" w:rsidP="008C0E8C">
      <w:pPr>
        <w:pStyle w:val="Code"/>
      </w:pPr>
      <w:r w:rsidRPr="00EC76D5">
        <w:t xml:space="preserve">        return optimizeLoadToRegisterStatement(stat);</w:t>
      </w:r>
    </w:p>
    <w:p w14:paraId="6B74EF14" w14:textId="77777777" w:rsidR="008C0E8C" w:rsidRPr="00EC76D5" w:rsidRDefault="008C0E8C" w:rsidP="008C0E8C">
      <w:pPr>
        <w:pStyle w:val="Code"/>
      </w:pPr>
    </w:p>
    <w:p w14:paraId="0004D16C" w14:textId="77777777" w:rsidR="008C0E8C" w:rsidRPr="00EC76D5" w:rsidRDefault="008C0E8C" w:rsidP="008C0E8C">
      <w:pPr>
        <w:pStyle w:val="Code"/>
      </w:pPr>
      <w:r w:rsidRPr="00EC76D5">
        <w:t xml:space="preserve">      case SaveFromRegister:</w:t>
      </w:r>
    </w:p>
    <w:p w14:paraId="53E2D926" w14:textId="77777777" w:rsidR="008C0E8C" w:rsidRPr="00EC76D5" w:rsidRDefault="008C0E8C" w:rsidP="008C0E8C">
      <w:pPr>
        <w:pStyle w:val="Code"/>
      </w:pPr>
      <w:r w:rsidRPr="00EC76D5">
        <w:t xml:space="preserve">        return optimizeSaveFromRegisterStatement(stat);</w:t>
      </w:r>
    </w:p>
    <w:p w14:paraId="40B17A7F" w14:textId="77777777" w:rsidR="008C0E8C" w:rsidRPr="00EC76D5" w:rsidRDefault="008C0E8C" w:rsidP="008C0E8C">
      <w:pPr>
        <w:pStyle w:val="Code"/>
      </w:pPr>
    </w:p>
    <w:p w14:paraId="73B52CDB" w14:textId="77777777" w:rsidR="008C0E8C" w:rsidRPr="00EC76D5" w:rsidRDefault="008C0E8C" w:rsidP="008C0E8C">
      <w:pPr>
        <w:pStyle w:val="Code"/>
      </w:pPr>
      <w:r w:rsidRPr="00EC76D5">
        <w:t xml:space="preserve">      case SaveFromFlagByte:</w:t>
      </w:r>
    </w:p>
    <w:p w14:paraId="0886BBC8" w14:textId="77777777" w:rsidR="008C0E8C" w:rsidRPr="00EC76D5" w:rsidRDefault="008C0E8C" w:rsidP="008C0E8C">
      <w:pPr>
        <w:pStyle w:val="Code"/>
      </w:pPr>
      <w:r w:rsidRPr="00EC76D5">
        <w:t xml:space="preserve">        return optimizeSaveFlagByteRegisterStatement(stat);</w:t>
      </w:r>
    </w:p>
    <w:p w14:paraId="33DEA2A0" w14:textId="77777777" w:rsidR="008C0E8C" w:rsidRPr="00EC76D5" w:rsidRDefault="008C0E8C" w:rsidP="008C0E8C">
      <w:pPr>
        <w:pStyle w:val="Code"/>
      </w:pPr>
    </w:p>
    <w:p w14:paraId="7F11AC16" w14:textId="77777777" w:rsidR="008C0E8C" w:rsidRPr="00EC76D5" w:rsidRDefault="008C0E8C" w:rsidP="008C0E8C">
      <w:pPr>
        <w:pStyle w:val="Code"/>
      </w:pPr>
      <w:r w:rsidRPr="00EC76D5">
        <w:t xml:space="preserve">      case Interrupt:</w:t>
      </w:r>
    </w:p>
    <w:p w14:paraId="6403D1A2" w14:textId="77777777" w:rsidR="008C0E8C" w:rsidRPr="00EC76D5" w:rsidRDefault="008C0E8C" w:rsidP="008C0E8C">
      <w:pPr>
        <w:pStyle w:val="Code"/>
      </w:pPr>
      <w:r w:rsidRPr="00EC76D5">
        <w:t xml:space="preserve">        return stat;</w:t>
      </w:r>
    </w:p>
    <w:p w14:paraId="018E279F" w14:textId="77777777" w:rsidR="008C0E8C" w:rsidRPr="00EC76D5" w:rsidRDefault="008C0E8C" w:rsidP="008C0E8C">
      <w:pPr>
        <w:pStyle w:val="Code"/>
      </w:pPr>
    </w:p>
    <w:p w14:paraId="4592A43A" w14:textId="77777777" w:rsidR="008C0E8C" w:rsidRPr="00EC76D5" w:rsidRDefault="008C0E8C" w:rsidP="008C0E8C">
      <w:pPr>
        <w:pStyle w:val="Code"/>
      </w:pPr>
      <w:r w:rsidRPr="00EC76D5">
        <w:t xml:space="preserve">      case Declaration:</w:t>
      </w:r>
    </w:p>
    <w:p w14:paraId="25B31805" w14:textId="77777777" w:rsidR="008C0E8C" w:rsidRPr="00EC76D5" w:rsidRDefault="008C0E8C" w:rsidP="008C0E8C">
      <w:pPr>
        <w:pStyle w:val="Code"/>
      </w:pPr>
      <w:r w:rsidRPr="00EC76D5">
        <w:t xml:space="preserve">        return stat;</w:t>
      </w:r>
    </w:p>
    <w:p w14:paraId="62AD39AD" w14:textId="77777777" w:rsidR="008C0E8C" w:rsidRPr="00EC76D5" w:rsidRDefault="008C0E8C" w:rsidP="008C0E8C">
      <w:pPr>
        <w:pStyle w:val="Code"/>
      </w:pPr>
      <w:r w:rsidRPr="00EC76D5">
        <w:t xml:space="preserve">        </w:t>
      </w:r>
    </w:p>
    <w:p w14:paraId="2A8A9517" w14:textId="77777777" w:rsidR="008C0E8C" w:rsidRPr="00EC76D5" w:rsidRDefault="008C0E8C" w:rsidP="008C0E8C">
      <w:pPr>
        <w:pStyle w:val="Code"/>
      </w:pPr>
      <w:r w:rsidRPr="00EC76D5">
        <w:t xml:space="preserve">      case Block:</w:t>
      </w:r>
    </w:p>
    <w:p w14:paraId="218654C5" w14:textId="77777777" w:rsidR="008C0E8C" w:rsidRPr="00EC76D5" w:rsidRDefault="008C0E8C" w:rsidP="008C0E8C">
      <w:pPr>
        <w:pStyle w:val="Code"/>
      </w:pPr>
      <w:r w:rsidRPr="00EC76D5">
        <w:t xml:space="preserve">        return optimizeBlockStatement(stat);</w:t>
      </w:r>
    </w:p>
    <w:p w14:paraId="396ED2FF" w14:textId="77777777" w:rsidR="008C0E8C" w:rsidRPr="00EC76D5" w:rsidRDefault="008C0E8C" w:rsidP="008C0E8C">
      <w:pPr>
        <w:pStyle w:val="Code"/>
      </w:pPr>
    </w:p>
    <w:p w14:paraId="6BA15AC6" w14:textId="77777777" w:rsidR="008C0E8C" w:rsidRPr="00EC76D5" w:rsidRDefault="008C0E8C" w:rsidP="008C0E8C">
      <w:pPr>
        <w:pStyle w:val="Code"/>
      </w:pPr>
      <w:r w:rsidRPr="00EC76D5">
        <w:t xml:space="preserve">      default:</w:t>
      </w:r>
    </w:p>
    <w:p w14:paraId="28244B7A" w14:textId="77777777" w:rsidR="008C0E8C" w:rsidRPr="00EC76D5" w:rsidRDefault="008C0E8C" w:rsidP="008C0E8C">
      <w:pPr>
        <w:pStyle w:val="Code"/>
      </w:pPr>
      <w:r w:rsidRPr="00EC76D5">
        <w:t xml:space="preserve">        Assert.error("optimize stat " + stat.getOperator().name());</w:t>
      </w:r>
    </w:p>
    <w:p w14:paraId="13705061" w14:textId="77777777" w:rsidR="008C0E8C" w:rsidRPr="00EC76D5" w:rsidRDefault="008C0E8C" w:rsidP="008C0E8C">
      <w:pPr>
        <w:pStyle w:val="Code"/>
      </w:pPr>
      <w:r w:rsidRPr="00EC76D5">
        <w:t xml:space="preserve">        return null;</w:t>
      </w:r>
    </w:p>
    <w:p w14:paraId="56C85089" w14:textId="77777777" w:rsidR="008C0E8C" w:rsidRPr="00EC76D5" w:rsidRDefault="008C0E8C" w:rsidP="008C0E8C">
      <w:pPr>
        <w:pStyle w:val="Code"/>
      </w:pPr>
      <w:r w:rsidRPr="00EC76D5">
        <w:t xml:space="preserve">    }</w:t>
      </w:r>
    </w:p>
    <w:p w14:paraId="5DC6738E" w14:textId="77777777" w:rsidR="008C0E8C" w:rsidRPr="00EC76D5" w:rsidRDefault="008C0E8C" w:rsidP="008C0E8C">
      <w:pPr>
        <w:pStyle w:val="Code"/>
      </w:pPr>
      <w:r w:rsidRPr="00EC76D5">
        <w:t xml:space="preserve">  }</w:t>
      </w:r>
    </w:p>
    <w:p w14:paraId="214BFBFC" w14:textId="77777777" w:rsidR="008C0E8C" w:rsidRPr="00EC76D5" w:rsidRDefault="008C0E8C" w:rsidP="008C0E8C">
      <w:pPr>
        <w:pStyle w:val="Code"/>
      </w:pPr>
    </w:p>
    <w:p w14:paraId="7B0EAD83" w14:textId="77777777" w:rsidR="008C0E8C" w:rsidRPr="00EC76D5" w:rsidRDefault="008C0E8C" w:rsidP="008C0E8C">
      <w:pPr>
        <w:pStyle w:val="Code"/>
      </w:pPr>
      <w:r w:rsidRPr="00EC76D5">
        <w:t xml:space="preserve">  public static SyntaxTree optimizeIfStatement(SyntaxTree ifStat) {</w:t>
      </w:r>
    </w:p>
    <w:p w14:paraId="7D2378EA" w14:textId="61CD7806" w:rsidR="008C0E8C" w:rsidRPr="00EC76D5" w:rsidRDefault="008C0E8C" w:rsidP="008C0E8C">
      <w:pPr>
        <w:pStyle w:val="Code"/>
      </w:pPr>
      <w:r w:rsidRPr="00EC76D5">
        <w:t xml:space="preserve">    SyntaxTree </w:t>
      </w:r>
      <w:r w:rsidR="0038687E">
        <w:t>expression</w:t>
      </w:r>
      <w:r w:rsidRPr="00EC76D5">
        <w:t xml:space="preserve"> = ifStat.getChild(0), subStat = ifStat.getChild(1);</w:t>
      </w:r>
    </w:p>
    <w:p w14:paraId="54E2B2CD" w14:textId="0065C7BD" w:rsidR="008C0E8C" w:rsidRPr="00EC76D5" w:rsidRDefault="008C0E8C" w:rsidP="008C0E8C">
      <w:pPr>
        <w:pStyle w:val="Code"/>
      </w:pPr>
      <w:r w:rsidRPr="00EC76D5">
        <w:t xml:space="preserve">    ifStat.setChild(0, optimizeExpression(</w:t>
      </w:r>
      <w:r w:rsidR="0038687E">
        <w:t>expression</w:t>
      </w:r>
      <w:r w:rsidRPr="00EC76D5">
        <w:t xml:space="preserve">)); </w:t>
      </w:r>
    </w:p>
    <w:p w14:paraId="17F23DD0" w14:textId="77777777" w:rsidR="008C0E8C" w:rsidRPr="00EC76D5" w:rsidRDefault="008C0E8C" w:rsidP="008C0E8C">
      <w:pPr>
        <w:pStyle w:val="Code"/>
      </w:pPr>
      <w:r w:rsidRPr="00EC76D5">
        <w:t xml:space="preserve">    ifStat.setChild(1, optimizeStatement(subStat));</w:t>
      </w:r>
    </w:p>
    <w:p w14:paraId="433A1826" w14:textId="77777777" w:rsidR="008C0E8C" w:rsidRPr="00EC76D5" w:rsidRDefault="008C0E8C" w:rsidP="008C0E8C">
      <w:pPr>
        <w:pStyle w:val="Code"/>
      </w:pPr>
      <w:r w:rsidRPr="00EC76D5">
        <w:t xml:space="preserve">    return ifStat;</w:t>
      </w:r>
    </w:p>
    <w:p w14:paraId="26BD3D80" w14:textId="77777777" w:rsidR="008C0E8C" w:rsidRPr="00EC76D5" w:rsidRDefault="008C0E8C" w:rsidP="008C0E8C">
      <w:pPr>
        <w:pStyle w:val="Code"/>
      </w:pPr>
      <w:r w:rsidRPr="00EC76D5">
        <w:t xml:space="preserve">  }</w:t>
      </w:r>
    </w:p>
    <w:p w14:paraId="44ED2D38" w14:textId="77777777" w:rsidR="008C0E8C" w:rsidRPr="00EC76D5" w:rsidRDefault="008C0E8C" w:rsidP="008C0E8C">
      <w:pPr>
        <w:pStyle w:val="Code"/>
      </w:pPr>
    </w:p>
    <w:p w14:paraId="59EC8F64" w14:textId="77777777" w:rsidR="008C0E8C" w:rsidRPr="00EC76D5" w:rsidRDefault="008C0E8C" w:rsidP="008C0E8C">
      <w:pPr>
        <w:pStyle w:val="Code"/>
      </w:pPr>
      <w:r w:rsidRPr="00EC76D5">
        <w:t xml:space="preserve">  public static SyntaxTree optimizeIfElseStatement(SyntaxTree stat) {</w:t>
      </w:r>
    </w:p>
    <w:p w14:paraId="6345C532" w14:textId="7C69A09E" w:rsidR="008C0E8C" w:rsidRPr="00EC76D5" w:rsidRDefault="008C0E8C" w:rsidP="008C0E8C">
      <w:pPr>
        <w:pStyle w:val="Code"/>
      </w:pPr>
      <w:r w:rsidRPr="00EC76D5">
        <w:t xml:space="preserve">    SyntaxTree </w:t>
      </w:r>
      <w:r w:rsidR="0038687E">
        <w:t>expression</w:t>
      </w:r>
      <w:r w:rsidRPr="00EC76D5">
        <w:t xml:space="preserve"> = stat.getChild(0),</w:t>
      </w:r>
    </w:p>
    <w:p w14:paraId="06AAEF27" w14:textId="77777777" w:rsidR="008C0E8C" w:rsidRPr="00EC76D5" w:rsidRDefault="008C0E8C" w:rsidP="008C0E8C">
      <w:pPr>
        <w:pStyle w:val="Code"/>
      </w:pPr>
      <w:r w:rsidRPr="00EC76D5">
        <w:t xml:space="preserve">               trueStat = stat.getChild(1),</w:t>
      </w:r>
    </w:p>
    <w:p w14:paraId="66A5526E" w14:textId="77777777" w:rsidR="008C0E8C" w:rsidRPr="00EC76D5" w:rsidRDefault="008C0E8C" w:rsidP="008C0E8C">
      <w:pPr>
        <w:pStyle w:val="Code"/>
      </w:pPr>
      <w:r w:rsidRPr="00EC76D5">
        <w:t xml:space="preserve">               falseStat = stat.getChild(2);</w:t>
      </w:r>
    </w:p>
    <w:p w14:paraId="6F5826B1" w14:textId="77777777" w:rsidR="008C0E8C" w:rsidRPr="00EC76D5" w:rsidRDefault="008C0E8C" w:rsidP="008C0E8C">
      <w:pPr>
        <w:pStyle w:val="Code"/>
      </w:pPr>
      <w:r w:rsidRPr="00EC76D5">
        <w:t xml:space="preserve">    </w:t>
      </w:r>
    </w:p>
    <w:p w14:paraId="23D14140" w14:textId="737B3B62" w:rsidR="008C0E8C" w:rsidRPr="00EC76D5" w:rsidRDefault="008C0E8C" w:rsidP="008C0E8C">
      <w:pPr>
        <w:pStyle w:val="Code"/>
      </w:pPr>
      <w:r w:rsidRPr="00EC76D5">
        <w:t xml:space="preserve">    stat.setChild(0, optimizeExpression(</w:t>
      </w:r>
      <w:r w:rsidR="0038687E">
        <w:t>expression</w:t>
      </w:r>
      <w:r w:rsidRPr="00EC76D5">
        <w:t>));</w:t>
      </w:r>
    </w:p>
    <w:p w14:paraId="2DC0EBEC" w14:textId="77777777" w:rsidR="008C0E8C" w:rsidRPr="00EC76D5" w:rsidRDefault="008C0E8C" w:rsidP="008C0E8C">
      <w:pPr>
        <w:pStyle w:val="Code"/>
      </w:pPr>
      <w:r w:rsidRPr="00EC76D5">
        <w:t xml:space="preserve">    stat.setChild(1, optimizeStatement(trueStat));</w:t>
      </w:r>
    </w:p>
    <w:p w14:paraId="5D279500" w14:textId="77777777" w:rsidR="008C0E8C" w:rsidRPr="00EC76D5" w:rsidRDefault="008C0E8C" w:rsidP="008C0E8C">
      <w:pPr>
        <w:pStyle w:val="Code"/>
      </w:pPr>
      <w:r w:rsidRPr="00EC76D5">
        <w:t xml:space="preserve">    stat.setChild(2, optimizeStatement(falseStat));</w:t>
      </w:r>
    </w:p>
    <w:p w14:paraId="528BF9CA" w14:textId="77777777" w:rsidR="008C0E8C" w:rsidRPr="00EC76D5" w:rsidRDefault="008C0E8C" w:rsidP="008C0E8C">
      <w:pPr>
        <w:pStyle w:val="Code"/>
      </w:pPr>
      <w:r w:rsidRPr="00EC76D5">
        <w:t xml:space="preserve">    return stat;</w:t>
      </w:r>
    </w:p>
    <w:p w14:paraId="5EFA9D96" w14:textId="77777777" w:rsidR="008C0E8C" w:rsidRPr="00EC76D5" w:rsidRDefault="008C0E8C" w:rsidP="008C0E8C">
      <w:pPr>
        <w:pStyle w:val="Code"/>
      </w:pPr>
      <w:r w:rsidRPr="00EC76D5">
        <w:t xml:space="preserve">  }</w:t>
      </w:r>
    </w:p>
    <w:p w14:paraId="4F7C7036" w14:textId="77777777" w:rsidR="008C0E8C" w:rsidRPr="00EC76D5" w:rsidRDefault="008C0E8C" w:rsidP="008C0E8C">
      <w:pPr>
        <w:pStyle w:val="Code"/>
      </w:pPr>
    </w:p>
    <w:p w14:paraId="73E9B6F5" w14:textId="77777777" w:rsidR="008C0E8C" w:rsidRPr="00EC76D5" w:rsidRDefault="008C0E8C" w:rsidP="008C0E8C">
      <w:pPr>
        <w:pStyle w:val="Code"/>
      </w:pPr>
      <w:r w:rsidRPr="00EC76D5">
        <w:t xml:space="preserve">  public static SyntaxTree optimizeSwitchStatement(SyntaxTree switchStat) {</w:t>
      </w:r>
    </w:p>
    <w:p w14:paraId="681CD20F" w14:textId="378544A0" w:rsidR="008C0E8C" w:rsidRPr="00EC76D5" w:rsidRDefault="008C0E8C" w:rsidP="008C0E8C">
      <w:pPr>
        <w:pStyle w:val="Code"/>
      </w:pPr>
      <w:r w:rsidRPr="00EC76D5">
        <w:t xml:space="preserve">    SyntaxTree </w:t>
      </w:r>
      <w:r w:rsidR="0038687E">
        <w:t>expression</w:t>
      </w:r>
      <w:r w:rsidRPr="00EC76D5">
        <w:t xml:space="preserve"> = switchStat.getChild(0), subStat = switchStat.getChild(1);</w:t>
      </w:r>
    </w:p>
    <w:p w14:paraId="34B3696F" w14:textId="2259A755" w:rsidR="008C0E8C" w:rsidRPr="00EC76D5" w:rsidRDefault="008C0E8C" w:rsidP="008C0E8C">
      <w:pPr>
        <w:pStyle w:val="Code"/>
      </w:pPr>
      <w:r w:rsidRPr="00EC76D5">
        <w:t xml:space="preserve">    switchStat.setChild(0, optimizeExpression(</w:t>
      </w:r>
      <w:r w:rsidR="0038687E">
        <w:t>expression</w:t>
      </w:r>
      <w:r w:rsidRPr="00EC76D5">
        <w:t>));</w:t>
      </w:r>
    </w:p>
    <w:p w14:paraId="61E094F3" w14:textId="77777777" w:rsidR="008C0E8C" w:rsidRPr="00EC76D5" w:rsidRDefault="008C0E8C" w:rsidP="008C0E8C">
      <w:pPr>
        <w:pStyle w:val="Code"/>
      </w:pPr>
      <w:r w:rsidRPr="00EC76D5">
        <w:t xml:space="preserve">    switchStat.setChild(1, optimizeStatement(subStat));</w:t>
      </w:r>
    </w:p>
    <w:p w14:paraId="7FBF0F02" w14:textId="77777777" w:rsidR="008C0E8C" w:rsidRPr="00EC76D5" w:rsidRDefault="008C0E8C" w:rsidP="008C0E8C">
      <w:pPr>
        <w:pStyle w:val="Code"/>
      </w:pPr>
      <w:r w:rsidRPr="00EC76D5">
        <w:t xml:space="preserve">    return switchStat;</w:t>
      </w:r>
    </w:p>
    <w:p w14:paraId="5FAFACAC" w14:textId="77777777" w:rsidR="008C0E8C" w:rsidRPr="00EC76D5" w:rsidRDefault="008C0E8C" w:rsidP="008C0E8C">
      <w:pPr>
        <w:pStyle w:val="Code"/>
      </w:pPr>
      <w:r w:rsidRPr="00EC76D5">
        <w:t xml:space="preserve">  }</w:t>
      </w:r>
    </w:p>
    <w:p w14:paraId="71802084" w14:textId="77777777" w:rsidR="008C0E8C" w:rsidRPr="00EC76D5" w:rsidRDefault="008C0E8C" w:rsidP="008C0E8C">
      <w:pPr>
        <w:pStyle w:val="Code"/>
      </w:pPr>
    </w:p>
    <w:p w14:paraId="5B6C6695" w14:textId="77777777" w:rsidR="008C0E8C" w:rsidRPr="00EC76D5" w:rsidRDefault="008C0E8C" w:rsidP="008C0E8C">
      <w:pPr>
        <w:pStyle w:val="Code"/>
      </w:pPr>
      <w:r w:rsidRPr="00EC76D5">
        <w:t xml:space="preserve">  public static SyntaxTree optimizeDefaultStatement(SyntaxTree defaultStat) {</w:t>
      </w:r>
    </w:p>
    <w:p w14:paraId="68A83B11" w14:textId="77777777" w:rsidR="008C0E8C" w:rsidRPr="00EC76D5" w:rsidRDefault="008C0E8C" w:rsidP="008C0E8C">
      <w:pPr>
        <w:pStyle w:val="Code"/>
      </w:pPr>
      <w:r w:rsidRPr="00EC76D5">
        <w:t xml:space="preserve">    SyntaxTree subStat = defaultStat.getChild(0);</w:t>
      </w:r>
    </w:p>
    <w:p w14:paraId="18EEEC52" w14:textId="77777777" w:rsidR="008C0E8C" w:rsidRPr="00EC76D5" w:rsidRDefault="008C0E8C" w:rsidP="008C0E8C">
      <w:pPr>
        <w:pStyle w:val="Code"/>
      </w:pPr>
      <w:r w:rsidRPr="00EC76D5">
        <w:t xml:space="preserve">    defaultStat.setChild(0, optimizeStatement(subStat));</w:t>
      </w:r>
    </w:p>
    <w:p w14:paraId="20ECC3E8" w14:textId="77777777" w:rsidR="008C0E8C" w:rsidRPr="00EC76D5" w:rsidRDefault="008C0E8C" w:rsidP="008C0E8C">
      <w:pPr>
        <w:pStyle w:val="Code"/>
      </w:pPr>
      <w:r w:rsidRPr="00EC76D5">
        <w:t xml:space="preserve">    return defaultStat;</w:t>
      </w:r>
    </w:p>
    <w:p w14:paraId="36246503" w14:textId="77777777" w:rsidR="008C0E8C" w:rsidRPr="00EC76D5" w:rsidRDefault="008C0E8C" w:rsidP="008C0E8C">
      <w:pPr>
        <w:pStyle w:val="Code"/>
      </w:pPr>
      <w:r w:rsidRPr="00EC76D5">
        <w:t xml:space="preserve">  }</w:t>
      </w:r>
    </w:p>
    <w:p w14:paraId="2D43F3BD" w14:textId="77777777" w:rsidR="008C0E8C" w:rsidRPr="00EC76D5" w:rsidRDefault="008C0E8C" w:rsidP="008C0E8C">
      <w:pPr>
        <w:pStyle w:val="Code"/>
      </w:pPr>
      <w:r w:rsidRPr="00EC76D5">
        <w:lastRenderedPageBreak/>
        <w:t xml:space="preserve">  </w:t>
      </w:r>
    </w:p>
    <w:p w14:paraId="22EA76B9" w14:textId="77777777" w:rsidR="008C0E8C" w:rsidRPr="00EC76D5" w:rsidRDefault="008C0E8C" w:rsidP="008C0E8C">
      <w:pPr>
        <w:pStyle w:val="Code"/>
      </w:pPr>
      <w:r w:rsidRPr="00EC76D5">
        <w:t xml:space="preserve">  public static SyntaxTree optimizeWhileStatement(SyntaxTree whileStat) {</w:t>
      </w:r>
    </w:p>
    <w:p w14:paraId="17D9619D" w14:textId="7D818E63" w:rsidR="008C0E8C" w:rsidRPr="00EC76D5" w:rsidRDefault="008C0E8C" w:rsidP="008C0E8C">
      <w:pPr>
        <w:pStyle w:val="Code"/>
      </w:pPr>
      <w:r w:rsidRPr="00EC76D5">
        <w:t xml:space="preserve">    SyntaxTree </w:t>
      </w:r>
      <w:r w:rsidR="0038687E">
        <w:t>expression</w:t>
      </w:r>
      <w:r w:rsidRPr="00EC76D5">
        <w:t xml:space="preserve"> = whileStat.getChild(0), subStat = whileStat.getChild(1);</w:t>
      </w:r>
    </w:p>
    <w:p w14:paraId="098285AD" w14:textId="3A068DFC" w:rsidR="008C0E8C" w:rsidRPr="00EC76D5" w:rsidRDefault="008C0E8C" w:rsidP="008C0E8C">
      <w:pPr>
        <w:pStyle w:val="Code"/>
      </w:pPr>
      <w:r w:rsidRPr="00EC76D5">
        <w:t xml:space="preserve">    whileStat.setChild(0, optimizeExpression(</w:t>
      </w:r>
      <w:r w:rsidR="0038687E">
        <w:t>expression</w:t>
      </w:r>
      <w:r w:rsidRPr="00EC76D5">
        <w:t>));</w:t>
      </w:r>
    </w:p>
    <w:p w14:paraId="6F4EF5D1" w14:textId="77777777" w:rsidR="008C0E8C" w:rsidRPr="00EC76D5" w:rsidRDefault="008C0E8C" w:rsidP="008C0E8C">
      <w:pPr>
        <w:pStyle w:val="Code"/>
      </w:pPr>
      <w:r w:rsidRPr="00EC76D5">
        <w:t xml:space="preserve">    whileStat.setChild(1, optimizeStatement(subStat));</w:t>
      </w:r>
    </w:p>
    <w:p w14:paraId="43394711" w14:textId="77777777" w:rsidR="008C0E8C" w:rsidRPr="00EC76D5" w:rsidRDefault="008C0E8C" w:rsidP="008C0E8C">
      <w:pPr>
        <w:pStyle w:val="Code"/>
      </w:pPr>
      <w:r w:rsidRPr="00EC76D5">
        <w:t xml:space="preserve">    return whileStat;</w:t>
      </w:r>
    </w:p>
    <w:p w14:paraId="07681FA3" w14:textId="77777777" w:rsidR="008C0E8C" w:rsidRPr="00EC76D5" w:rsidRDefault="008C0E8C" w:rsidP="008C0E8C">
      <w:pPr>
        <w:pStyle w:val="Code"/>
      </w:pPr>
      <w:r w:rsidRPr="00EC76D5">
        <w:t xml:space="preserve">  }</w:t>
      </w:r>
    </w:p>
    <w:p w14:paraId="40925621" w14:textId="77777777" w:rsidR="008C0E8C" w:rsidRPr="00EC76D5" w:rsidRDefault="008C0E8C" w:rsidP="008C0E8C">
      <w:pPr>
        <w:pStyle w:val="Code"/>
      </w:pPr>
    </w:p>
    <w:p w14:paraId="48FF0661" w14:textId="77777777" w:rsidR="008C0E8C" w:rsidRPr="00EC76D5" w:rsidRDefault="008C0E8C" w:rsidP="008C0E8C">
      <w:pPr>
        <w:pStyle w:val="Code"/>
      </w:pPr>
      <w:r w:rsidRPr="00EC76D5">
        <w:t xml:space="preserve">  public static SyntaxTree optimizeDoStatement(SyntaxTree doStat) {</w:t>
      </w:r>
    </w:p>
    <w:p w14:paraId="7AA4A1A2" w14:textId="172FEF78" w:rsidR="008C0E8C" w:rsidRPr="00EC76D5" w:rsidRDefault="008C0E8C" w:rsidP="008C0E8C">
      <w:pPr>
        <w:pStyle w:val="Code"/>
      </w:pPr>
      <w:r w:rsidRPr="00EC76D5">
        <w:t xml:space="preserve">    SyntaxTree </w:t>
      </w:r>
      <w:r w:rsidR="0038687E">
        <w:t>expression</w:t>
      </w:r>
      <w:r w:rsidRPr="00EC76D5">
        <w:t xml:space="preserve"> = doStat.getChild(0), subStat = doStat.getChild(1);    </w:t>
      </w:r>
    </w:p>
    <w:p w14:paraId="18D9C15C" w14:textId="6D24F41F" w:rsidR="008C0E8C" w:rsidRPr="00EC76D5" w:rsidRDefault="008C0E8C" w:rsidP="008C0E8C">
      <w:pPr>
        <w:pStyle w:val="Code"/>
      </w:pPr>
      <w:r w:rsidRPr="00EC76D5">
        <w:t xml:space="preserve">    doStat.setChild(0, optimizeExpression(</w:t>
      </w:r>
      <w:r w:rsidR="0038687E">
        <w:t>expression</w:t>
      </w:r>
      <w:r w:rsidRPr="00EC76D5">
        <w:t>));</w:t>
      </w:r>
    </w:p>
    <w:p w14:paraId="74DBA37C" w14:textId="77777777" w:rsidR="008C0E8C" w:rsidRPr="00EC76D5" w:rsidRDefault="008C0E8C" w:rsidP="008C0E8C">
      <w:pPr>
        <w:pStyle w:val="Code"/>
      </w:pPr>
      <w:r w:rsidRPr="00EC76D5">
        <w:t xml:space="preserve">    doStat.setChild(1, optimizeStatement(subStat));</w:t>
      </w:r>
    </w:p>
    <w:p w14:paraId="291BCDAD" w14:textId="77777777" w:rsidR="008C0E8C" w:rsidRPr="00EC76D5" w:rsidRDefault="008C0E8C" w:rsidP="008C0E8C">
      <w:pPr>
        <w:pStyle w:val="Code"/>
      </w:pPr>
      <w:r w:rsidRPr="00EC76D5">
        <w:t xml:space="preserve">    return doStat;</w:t>
      </w:r>
    </w:p>
    <w:p w14:paraId="2AAE229E" w14:textId="77777777" w:rsidR="008C0E8C" w:rsidRPr="00EC76D5" w:rsidRDefault="008C0E8C" w:rsidP="008C0E8C">
      <w:pPr>
        <w:pStyle w:val="Code"/>
      </w:pPr>
      <w:r w:rsidRPr="00EC76D5">
        <w:t xml:space="preserve">  }</w:t>
      </w:r>
    </w:p>
    <w:p w14:paraId="7572C6C9" w14:textId="77777777" w:rsidR="008C0E8C" w:rsidRPr="00EC76D5" w:rsidRDefault="008C0E8C" w:rsidP="008C0E8C">
      <w:pPr>
        <w:pStyle w:val="Code"/>
      </w:pPr>
      <w:r w:rsidRPr="00EC76D5">
        <w:t xml:space="preserve">  </w:t>
      </w:r>
    </w:p>
    <w:p w14:paraId="4F41007C" w14:textId="77777777" w:rsidR="008C0E8C" w:rsidRPr="00EC76D5" w:rsidRDefault="008C0E8C" w:rsidP="008C0E8C">
      <w:pPr>
        <w:pStyle w:val="Code"/>
      </w:pPr>
      <w:r w:rsidRPr="00EC76D5">
        <w:t xml:space="preserve">  public static SyntaxTree optimizeForStatement(SyntaxTree forStat) {</w:t>
      </w:r>
    </w:p>
    <w:p w14:paraId="0BBC6B71" w14:textId="4C945A68" w:rsidR="008C0E8C" w:rsidRPr="00EC76D5" w:rsidRDefault="008C0E8C" w:rsidP="008C0E8C">
      <w:pPr>
        <w:pStyle w:val="Code"/>
      </w:pPr>
      <w:r w:rsidRPr="00EC76D5">
        <w:t xml:space="preserve">    SyntaxTree init</w:t>
      </w:r>
      <w:r w:rsidR="0038687E">
        <w:t xml:space="preserve">Expression </w:t>
      </w:r>
      <w:r w:rsidRPr="00EC76D5">
        <w:t>= forStat.getChild(0), test</w:t>
      </w:r>
      <w:r w:rsidR="0038687E">
        <w:t xml:space="preserve">Expression </w:t>
      </w:r>
      <w:r w:rsidRPr="00EC76D5">
        <w:t>= forStat.getChild(1),</w:t>
      </w:r>
    </w:p>
    <w:p w14:paraId="56729216" w14:textId="7A585D00" w:rsidR="008C0E8C" w:rsidRPr="00EC76D5" w:rsidRDefault="008C0E8C" w:rsidP="008C0E8C">
      <w:pPr>
        <w:pStyle w:val="Code"/>
      </w:pPr>
      <w:r w:rsidRPr="00EC76D5">
        <w:t xml:space="preserve">               next</w:t>
      </w:r>
      <w:r w:rsidR="0038687E">
        <w:t xml:space="preserve">Expression </w:t>
      </w:r>
      <w:r w:rsidRPr="00EC76D5">
        <w:t>= forStat.getChild(2), subStat = forStat.getChild(3);</w:t>
      </w:r>
    </w:p>
    <w:p w14:paraId="045B2D23" w14:textId="77777777" w:rsidR="008C0E8C" w:rsidRPr="00EC76D5" w:rsidRDefault="008C0E8C" w:rsidP="008C0E8C">
      <w:pPr>
        <w:pStyle w:val="Code"/>
      </w:pPr>
      <w:r w:rsidRPr="00EC76D5">
        <w:t xml:space="preserve">               </w:t>
      </w:r>
    </w:p>
    <w:p w14:paraId="38DF54B5" w14:textId="54B6FF05" w:rsidR="008C0E8C" w:rsidRPr="00EC76D5" w:rsidRDefault="008C0E8C" w:rsidP="008C0E8C">
      <w:pPr>
        <w:pStyle w:val="Code"/>
      </w:pPr>
      <w:r w:rsidRPr="00EC76D5">
        <w:t xml:space="preserve">    forStat.setChild(0, clearExpression(optimizeExpression(init</w:t>
      </w:r>
      <w:r w:rsidR="0038687E">
        <w:t>Expression)</w:t>
      </w:r>
      <w:r w:rsidRPr="00EC76D5">
        <w:t>));</w:t>
      </w:r>
    </w:p>
    <w:p w14:paraId="6AC1780C" w14:textId="54DA3264" w:rsidR="008C0E8C" w:rsidRPr="00EC76D5" w:rsidRDefault="008C0E8C" w:rsidP="008C0E8C">
      <w:pPr>
        <w:pStyle w:val="Code"/>
      </w:pPr>
      <w:r w:rsidRPr="00EC76D5">
        <w:t xml:space="preserve">    forStat.setChild(1, optimizeExpression(test</w:t>
      </w:r>
      <w:r w:rsidR="0038687E">
        <w:t>Expression)</w:t>
      </w:r>
      <w:r w:rsidRPr="00EC76D5">
        <w:t>);</w:t>
      </w:r>
    </w:p>
    <w:p w14:paraId="1B274B77" w14:textId="18FE9101" w:rsidR="008C0E8C" w:rsidRPr="00EC76D5" w:rsidRDefault="008C0E8C" w:rsidP="008C0E8C">
      <w:pPr>
        <w:pStyle w:val="Code"/>
      </w:pPr>
      <w:r w:rsidRPr="00EC76D5">
        <w:t xml:space="preserve">    forStat.setChild(2, clearExpression(optimizeExpression(next</w:t>
      </w:r>
      <w:r w:rsidR="0038687E">
        <w:t>Expression)</w:t>
      </w:r>
      <w:r w:rsidRPr="00EC76D5">
        <w:t>));</w:t>
      </w:r>
    </w:p>
    <w:p w14:paraId="4D86C54F" w14:textId="77777777" w:rsidR="008C0E8C" w:rsidRPr="00EC76D5" w:rsidRDefault="008C0E8C" w:rsidP="008C0E8C">
      <w:pPr>
        <w:pStyle w:val="Code"/>
      </w:pPr>
      <w:r w:rsidRPr="00EC76D5">
        <w:t xml:space="preserve">    forStat.setChild(3, optimizeStatement(subStat));</w:t>
      </w:r>
    </w:p>
    <w:p w14:paraId="464C4090" w14:textId="77777777" w:rsidR="008C0E8C" w:rsidRPr="00EC76D5" w:rsidRDefault="008C0E8C" w:rsidP="008C0E8C">
      <w:pPr>
        <w:pStyle w:val="Code"/>
      </w:pPr>
      <w:r w:rsidRPr="00EC76D5">
        <w:t xml:space="preserve">    return forStat;</w:t>
      </w:r>
    </w:p>
    <w:p w14:paraId="7655BE7C" w14:textId="77777777" w:rsidR="008C0E8C" w:rsidRPr="00EC76D5" w:rsidRDefault="008C0E8C" w:rsidP="008C0E8C">
      <w:pPr>
        <w:pStyle w:val="Code"/>
      </w:pPr>
      <w:r w:rsidRPr="00EC76D5">
        <w:t xml:space="preserve">  }</w:t>
      </w:r>
    </w:p>
    <w:p w14:paraId="527983A5" w14:textId="77777777" w:rsidR="008C0E8C" w:rsidRPr="00EC76D5" w:rsidRDefault="008C0E8C" w:rsidP="008C0E8C">
      <w:pPr>
        <w:pStyle w:val="Code"/>
      </w:pPr>
      <w:r w:rsidRPr="00EC76D5">
        <w:t xml:space="preserve">  </w:t>
      </w:r>
    </w:p>
    <w:p w14:paraId="1ABC40A9" w14:textId="77777777" w:rsidR="008C0E8C" w:rsidRPr="00EC76D5" w:rsidRDefault="008C0E8C" w:rsidP="008C0E8C">
      <w:pPr>
        <w:pStyle w:val="Code"/>
      </w:pPr>
      <w:r w:rsidRPr="00EC76D5">
        <w:t xml:space="preserve">  public static SyntaxTree optimizeLabelStatement(SyntaxTree labelStat) {</w:t>
      </w:r>
    </w:p>
    <w:p w14:paraId="43096691" w14:textId="77777777" w:rsidR="008C0E8C" w:rsidRPr="00EC76D5" w:rsidRDefault="008C0E8C" w:rsidP="008C0E8C">
      <w:pPr>
        <w:pStyle w:val="Code"/>
      </w:pPr>
      <w:r w:rsidRPr="00EC76D5">
        <w:t xml:space="preserve">    SyntaxTree subStat = labelStat.getChild(0);</w:t>
      </w:r>
    </w:p>
    <w:p w14:paraId="5AB093FA" w14:textId="77777777" w:rsidR="008C0E8C" w:rsidRPr="00EC76D5" w:rsidRDefault="008C0E8C" w:rsidP="008C0E8C">
      <w:pPr>
        <w:pStyle w:val="Code"/>
      </w:pPr>
      <w:r w:rsidRPr="00EC76D5">
        <w:t xml:space="preserve">    labelStat.setChild(0, optimizeStatement(subStat));</w:t>
      </w:r>
    </w:p>
    <w:p w14:paraId="4329CCB7" w14:textId="77777777" w:rsidR="008C0E8C" w:rsidRPr="00EC76D5" w:rsidRDefault="008C0E8C" w:rsidP="008C0E8C">
      <w:pPr>
        <w:pStyle w:val="Code"/>
      </w:pPr>
      <w:r w:rsidRPr="00EC76D5">
        <w:t xml:space="preserve">    return labelStat;</w:t>
      </w:r>
    </w:p>
    <w:p w14:paraId="359F5BBA" w14:textId="77777777" w:rsidR="008C0E8C" w:rsidRPr="00EC76D5" w:rsidRDefault="008C0E8C" w:rsidP="008C0E8C">
      <w:pPr>
        <w:pStyle w:val="Code"/>
      </w:pPr>
      <w:r w:rsidRPr="00EC76D5">
        <w:t xml:space="preserve">  }</w:t>
      </w:r>
    </w:p>
    <w:p w14:paraId="3D8EC0D8" w14:textId="77777777" w:rsidR="008C0E8C" w:rsidRPr="00EC76D5" w:rsidRDefault="008C0E8C" w:rsidP="008C0E8C">
      <w:pPr>
        <w:pStyle w:val="Code"/>
      </w:pPr>
    </w:p>
    <w:p w14:paraId="2888E2E1" w14:textId="77777777" w:rsidR="008C0E8C" w:rsidRPr="00EC76D5" w:rsidRDefault="008C0E8C" w:rsidP="008C0E8C">
      <w:pPr>
        <w:pStyle w:val="Code"/>
      </w:pPr>
      <w:r w:rsidRPr="00EC76D5">
        <w:t xml:space="preserve">  public static SyntaxTree optimizeExpressionStatement(SyntaxTree exprStat) {</w:t>
      </w:r>
    </w:p>
    <w:p w14:paraId="2674A55C" w14:textId="12EE45D8" w:rsidR="008C0E8C" w:rsidRPr="00EC76D5" w:rsidRDefault="008C0E8C" w:rsidP="008C0E8C">
      <w:pPr>
        <w:pStyle w:val="Code"/>
      </w:pPr>
      <w:r w:rsidRPr="00EC76D5">
        <w:t xml:space="preserve">    SyntaxTree </w:t>
      </w:r>
      <w:r w:rsidR="0038687E">
        <w:t>expression</w:t>
      </w:r>
      <w:r w:rsidRPr="00EC76D5">
        <w:t xml:space="preserve"> =clearExpression(optimizeExpression(exprStat.getChild(0)));</w:t>
      </w:r>
    </w:p>
    <w:p w14:paraId="63F8892B" w14:textId="77777777" w:rsidR="008C0E8C" w:rsidRPr="00EC76D5" w:rsidRDefault="008C0E8C" w:rsidP="008C0E8C">
      <w:pPr>
        <w:pStyle w:val="Code"/>
      </w:pPr>
    </w:p>
    <w:p w14:paraId="50B33327" w14:textId="6FDE6442" w:rsidR="008C0E8C" w:rsidRPr="00EC76D5" w:rsidRDefault="008C0E8C" w:rsidP="008C0E8C">
      <w:pPr>
        <w:pStyle w:val="Code"/>
      </w:pPr>
      <w:r w:rsidRPr="00EC76D5">
        <w:t xml:space="preserve">    if (</w:t>
      </w:r>
      <w:r w:rsidR="0038687E">
        <w:t>expression</w:t>
      </w:r>
      <w:r w:rsidRPr="00EC76D5">
        <w:t xml:space="preserve"> != null) {</w:t>
      </w:r>
    </w:p>
    <w:p w14:paraId="05BE34AA" w14:textId="79AFEE40" w:rsidR="008C0E8C" w:rsidRPr="00EC76D5" w:rsidRDefault="008C0E8C" w:rsidP="008C0E8C">
      <w:pPr>
        <w:pStyle w:val="Code"/>
      </w:pPr>
      <w:r w:rsidRPr="00EC76D5">
        <w:t xml:space="preserve">      exprStat.setChild(0, </w:t>
      </w:r>
      <w:r w:rsidR="0038687E">
        <w:t>expression</w:t>
      </w:r>
      <w:r w:rsidRPr="00EC76D5">
        <w:t>);</w:t>
      </w:r>
    </w:p>
    <w:p w14:paraId="6CF71AE6" w14:textId="77777777" w:rsidR="008C0E8C" w:rsidRPr="00EC76D5" w:rsidRDefault="008C0E8C" w:rsidP="008C0E8C">
      <w:pPr>
        <w:pStyle w:val="Code"/>
      </w:pPr>
      <w:r w:rsidRPr="00EC76D5">
        <w:t xml:space="preserve">      return exprStat;</w:t>
      </w:r>
    </w:p>
    <w:p w14:paraId="5ECFCBC9" w14:textId="77777777" w:rsidR="008C0E8C" w:rsidRPr="00EC76D5" w:rsidRDefault="008C0E8C" w:rsidP="008C0E8C">
      <w:pPr>
        <w:pStyle w:val="Code"/>
      </w:pPr>
      <w:r w:rsidRPr="00EC76D5">
        <w:t xml:space="preserve">    }</w:t>
      </w:r>
    </w:p>
    <w:p w14:paraId="64C9BCF4" w14:textId="77777777" w:rsidR="008C0E8C" w:rsidRPr="00EC76D5" w:rsidRDefault="008C0E8C" w:rsidP="008C0E8C">
      <w:pPr>
        <w:pStyle w:val="Code"/>
      </w:pPr>
      <w:r w:rsidRPr="00EC76D5">
        <w:t xml:space="preserve">    else {</w:t>
      </w:r>
    </w:p>
    <w:p w14:paraId="2A62BBCD" w14:textId="77777777" w:rsidR="008C0E8C" w:rsidRPr="00EC76D5" w:rsidRDefault="008C0E8C" w:rsidP="008C0E8C">
      <w:pPr>
        <w:pStyle w:val="Code"/>
      </w:pPr>
      <w:r w:rsidRPr="00EC76D5">
        <w:t xml:space="preserve">      return null;</w:t>
      </w:r>
    </w:p>
    <w:p w14:paraId="28CB752D" w14:textId="77777777" w:rsidR="008C0E8C" w:rsidRPr="00EC76D5" w:rsidRDefault="008C0E8C" w:rsidP="008C0E8C">
      <w:pPr>
        <w:pStyle w:val="Code"/>
      </w:pPr>
      <w:r w:rsidRPr="00EC76D5">
        <w:t xml:space="preserve">    }</w:t>
      </w:r>
    </w:p>
    <w:p w14:paraId="205B00B0" w14:textId="77777777" w:rsidR="008C0E8C" w:rsidRPr="00EC76D5" w:rsidRDefault="008C0E8C" w:rsidP="008C0E8C">
      <w:pPr>
        <w:pStyle w:val="Code"/>
      </w:pPr>
      <w:r w:rsidRPr="00EC76D5">
        <w:t xml:space="preserve">  }</w:t>
      </w:r>
    </w:p>
    <w:p w14:paraId="5E362266" w14:textId="77777777" w:rsidR="008C0E8C" w:rsidRPr="00EC76D5" w:rsidRDefault="008C0E8C" w:rsidP="008C0E8C">
      <w:pPr>
        <w:pStyle w:val="Code"/>
      </w:pPr>
      <w:r w:rsidRPr="00EC76D5">
        <w:t xml:space="preserve">  </w:t>
      </w:r>
    </w:p>
    <w:p w14:paraId="5DD28150" w14:textId="77777777" w:rsidR="008C0E8C" w:rsidRPr="00EC76D5" w:rsidRDefault="008C0E8C" w:rsidP="008C0E8C">
      <w:pPr>
        <w:pStyle w:val="Code"/>
      </w:pPr>
      <w:r w:rsidRPr="00EC76D5">
        <w:t xml:space="preserve">  public static SyntaxTree optimizeReturnStatement(SyntaxTree returnStat) {</w:t>
      </w:r>
    </w:p>
    <w:p w14:paraId="6FB7C73B" w14:textId="4BE594DA" w:rsidR="008C0E8C" w:rsidRPr="00EC76D5" w:rsidRDefault="008C0E8C" w:rsidP="008C0E8C">
      <w:pPr>
        <w:pStyle w:val="Code"/>
      </w:pPr>
      <w:r w:rsidRPr="00EC76D5">
        <w:t xml:space="preserve">    SyntaxTree </w:t>
      </w:r>
      <w:r w:rsidR="0038687E">
        <w:t>expression</w:t>
      </w:r>
      <w:r w:rsidRPr="00EC76D5">
        <w:t xml:space="preserve"> = returnStat.getChild(0);</w:t>
      </w:r>
    </w:p>
    <w:p w14:paraId="78631538" w14:textId="77777777" w:rsidR="008C0E8C" w:rsidRPr="00EC76D5" w:rsidRDefault="008C0E8C" w:rsidP="008C0E8C">
      <w:pPr>
        <w:pStyle w:val="Code"/>
      </w:pPr>
      <w:r w:rsidRPr="00EC76D5">
        <w:t xml:space="preserve">    </w:t>
      </w:r>
    </w:p>
    <w:p w14:paraId="0C32100A" w14:textId="3D50B626" w:rsidR="008C0E8C" w:rsidRPr="00EC76D5" w:rsidRDefault="008C0E8C" w:rsidP="008C0E8C">
      <w:pPr>
        <w:pStyle w:val="Code"/>
      </w:pPr>
      <w:r w:rsidRPr="00EC76D5">
        <w:t xml:space="preserve">    if (</w:t>
      </w:r>
      <w:r w:rsidR="0038687E">
        <w:t>expression</w:t>
      </w:r>
      <w:r w:rsidRPr="00EC76D5">
        <w:t xml:space="preserve"> != null) {</w:t>
      </w:r>
    </w:p>
    <w:p w14:paraId="779E0B7F" w14:textId="6BCFA2D3" w:rsidR="008C0E8C" w:rsidRPr="00EC76D5" w:rsidRDefault="008C0E8C" w:rsidP="008C0E8C">
      <w:pPr>
        <w:pStyle w:val="Code"/>
      </w:pPr>
      <w:r w:rsidRPr="00EC76D5">
        <w:t xml:space="preserve">      </w:t>
      </w:r>
      <w:r w:rsidR="0038687E">
        <w:t>expression</w:t>
      </w:r>
      <w:r w:rsidRPr="00EC76D5">
        <w:t xml:space="preserve"> = optimizeExpression(</w:t>
      </w:r>
      <w:r w:rsidR="0038687E">
        <w:t>expression</w:t>
      </w:r>
      <w:r w:rsidRPr="00EC76D5">
        <w:t>);</w:t>
      </w:r>
    </w:p>
    <w:p w14:paraId="052C0C5D" w14:textId="678B85E8" w:rsidR="008C0E8C" w:rsidRPr="00EC76D5" w:rsidRDefault="008C0E8C" w:rsidP="008C0E8C">
      <w:pPr>
        <w:pStyle w:val="Code"/>
      </w:pPr>
      <w:r w:rsidRPr="00EC76D5">
        <w:t xml:space="preserve">      </w:t>
      </w:r>
      <w:r w:rsidR="0038687E">
        <w:t>expression</w:t>
      </w:r>
      <w:r w:rsidRPr="00EC76D5">
        <w:t>.setRightValue();</w:t>
      </w:r>
    </w:p>
    <w:p w14:paraId="05E2FDC4" w14:textId="1B2E6925" w:rsidR="008C0E8C" w:rsidRPr="00EC76D5" w:rsidRDefault="008C0E8C" w:rsidP="008C0E8C">
      <w:pPr>
        <w:pStyle w:val="Code"/>
      </w:pPr>
      <w:r w:rsidRPr="00EC76D5">
        <w:t xml:space="preserve">      returnStat.setChild(0, </w:t>
      </w:r>
      <w:r w:rsidR="0038687E">
        <w:t>expression</w:t>
      </w:r>
      <w:r w:rsidRPr="00EC76D5">
        <w:t>);</w:t>
      </w:r>
    </w:p>
    <w:p w14:paraId="702E0198" w14:textId="77777777" w:rsidR="008C0E8C" w:rsidRPr="00EC76D5" w:rsidRDefault="008C0E8C" w:rsidP="008C0E8C">
      <w:pPr>
        <w:pStyle w:val="Code"/>
      </w:pPr>
      <w:r w:rsidRPr="00EC76D5">
        <w:t xml:space="preserve">    }</w:t>
      </w:r>
    </w:p>
    <w:p w14:paraId="300029AB" w14:textId="77777777" w:rsidR="008C0E8C" w:rsidRPr="00EC76D5" w:rsidRDefault="008C0E8C" w:rsidP="008C0E8C">
      <w:pPr>
        <w:pStyle w:val="Code"/>
      </w:pPr>
      <w:r w:rsidRPr="00EC76D5">
        <w:t xml:space="preserve">    </w:t>
      </w:r>
    </w:p>
    <w:p w14:paraId="114B4BEE" w14:textId="77777777" w:rsidR="008C0E8C" w:rsidRPr="00EC76D5" w:rsidRDefault="008C0E8C" w:rsidP="008C0E8C">
      <w:pPr>
        <w:pStyle w:val="Code"/>
      </w:pPr>
      <w:r w:rsidRPr="00EC76D5">
        <w:lastRenderedPageBreak/>
        <w:t xml:space="preserve">    return returnStat;</w:t>
      </w:r>
    </w:p>
    <w:p w14:paraId="10ACB5E4" w14:textId="77777777" w:rsidR="008C0E8C" w:rsidRPr="00EC76D5" w:rsidRDefault="008C0E8C" w:rsidP="008C0E8C">
      <w:pPr>
        <w:pStyle w:val="Code"/>
      </w:pPr>
      <w:r w:rsidRPr="00EC76D5">
        <w:t xml:space="preserve">  }</w:t>
      </w:r>
    </w:p>
    <w:p w14:paraId="4CCAA9CB" w14:textId="77777777" w:rsidR="008C0E8C" w:rsidRPr="00EC76D5" w:rsidRDefault="008C0E8C" w:rsidP="008C0E8C">
      <w:pPr>
        <w:pStyle w:val="Code"/>
      </w:pPr>
    </w:p>
    <w:p w14:paraId="15E0B2E8" w14:textId="77777777" w:rsidR="008C0E8C" w:rsidRPr="00EC76D5" w:rsidRDefault="008C0E8C" w:rsidP="008C0E8C">
      <w:pPr>
        <w:pStyle w:val="Code"/>
      </w:pPr>
      <w:r w:rsidRPr="00EC76D5">
        <w:t xml:space="preserve">  public static SyntaxTree optimizeExitStatement(SyntaxTree returnStat) {</w:t>
      </w:r>
    </w:p>
    <w:p w14:paraId="683C1FCF" w14:textId="18F6F4AA" w:rsidR="008C0E8C" w:rsidRPr="00EC76D5" w:rsidRDefault="008C0E8C" w:rsidP="008C0E8C">
      <w:pPr>
        <w:pStyle w:val="Code"/>
      </w:pPr>
      <w:r w:rsidRPr="00EC76D5">
        <w:t xml:space="preserve">    SyntaxTree </w:t>
      </w:r>
      <w:r w:rsidR="0038687E">
        <w:t>expression</w:t>
      </w:r>
      <w:r w:rsidRPr="00EC76D5">
        <w:t xml:space="preserve"> = returnStat.getChild(0);</w:t>
      </w:r>
    </w:p>
    <w:p w14:paraId="659D2482" w14:textId="1DBF5909" w:rsidR="008C0E8C" w:rsidRPr="00EC76D5" w:rsidRDefault="008C0E8C" w:rsidP="008C0E8C">
      <w:pPr>
        <w:pStyle w:val="Code"/>
      </w:pPr>
      <w:r w:rsidRPr="00EC76D5">
        <w:t xml:space="preserve">    returnStat.setChild(0, optimizeExpression(</w:t>
      </w:r>
      <w:r w:rsidR="0038687E">
        <w:t>expression</w:t>
      </w:r>
      <w:r w:rsidRPr="00EC76D5">
        <w:t>));</w:t>
      </w:r>
    </w:p>
    <w:p w14:paraId="588E8709" w14:textId="77777777" w:rsidR="008C0E8C" w:rsidRPr="00EC76D5" w:rsidRDefault="008C0E8C" w:rsidP="008C0E8C">
      <w:pPr>
        <w:pStyle w:val="Code"/>
      </w:pPr>
      <w:r w:rsidRPr="00EC76D5">
        <w:t xml:space="preserve">    return returnStat;</w:t>
      </w:r>
    </w:p>
    <w:p w14:paraId="6EDF4F1D" w14:textId="77777777" w:rsidR="008C0E8C" w:rsidRPr="00EC76D5" w:rsidRDefault="008C0E8C" w:rsidP="008C0E8C">
      <w:pPr>
        <w:pStyle w:val="Code"/>
      </w:pPr>
      <w:r w:rsidRPr="00EC76D5">
        <w:t xml:space="preserve">  }</w:t>
      </w:r>
    </w:p>
    <w:p w14:paraId="07EB0C7E" w14:textId="77777777" w:rsidR="008C0E8C" w:rsidRPr="00EC76D5" w:rsidRDefault="008C0E8C" w:rsidP="008C0E8C">
      <w:pPr>
        <w:pStyle w:val="Code"/>
      </w:pPr>
    </w:p>
    <w:p w14:paraId="5F4AE21D" w14:textId="77777777" w:rsidR="008C0E8C" w:rsidRPr="00EC76D5" w:rsidRDefault="008C0E8C" w:rsidP="008C0E8C">
      <w:pPr>
        <w:pStyle w:val="Code"/>
      </w:pPr>
      <w:r w:rsidRPr="00EC76D5">
        <w:t xml:space="preserve">  public static SyntaxTree optimizeLoadToRegisterStatement(SyntaxTree loadStat){</w:t>
      </w:r>
    </w:p>
    <w:p w14:paraId="56D1500B" w14:textId="0F2E0955" w:rsidR="008C0E8C" w:rsidRPr="00EC76D5" w:rsidRDefault="008C0E8C" w:rsidP="008C0E8C">
      <w:pPr>
        <w:pStyle w:val="Code"/>
      </w:pPr>
      <w:r w:rsidRPr="00EC76D5">
        <w:t xml:space="preserve">    SyntaxTree </w:t>
      </w:r>
      <w:r w:rsidR="0038687E">
        <w:t>expression</w:t>
      </w:r>
      <w:r w:rsidRPr="00EC76D5">
        <w:t xml:space="preserve"> = loadStat.getChild(0);</w:t>
      </w:r>
    </w:p>
    <w:p w14:paraId="36F8AA36" w14:textId="5B8555EA" w:rsidR="008C0E8C" w:rsidRPr="00EC76D5" w:rsidRDefault="008C0E8C" w:rsidP="008C0E8C">
      <w:pPr>
        <w:pStyle w:val="Code"/>
      </w:pPr>
      <w:r w:rsidRPr="00EC76D5">
        <w:t xml:space="preserve">    loadStat.setChild(0, optimizeExpression(</w:t>
      </w:r>
      <w:r w:rsidR="0038687E">
        <w:t>expression</w:t>
      </w:r>
      <w:r w:rsidRPr="00EC76D5">
        <w:t>));</w:t>
      </w:r>
    </w:p>
    <w:p w14:paraId="7CA6A8E3" w14:textId="77777777" w:rsidR="008C0E8C" w:rsidRPr="00EC76D5" w:rsidRDefault="008C0E8C" w:rsidP="008C0E8C">
      <w:pPr>
        <w:pStyle w:val="Code"/>
      </w:pPr>
      <w:r w:rsidRPr="00EC76D5">
        <w:t xml:space="preserve">    return loadStat;</w:t>
      </w:r>
    </w:p>
    <w:p w14:paraId="20AA136A" w14:textId="77777777" w:rsidR="008C0E8C" w:rsidRPr="00EC76D5" w:rsidRDefault="008C0E8C" w:rsidP="008C0E8C">
      <w:pPr>
        <w:pStyle w:val="Code"/>
      </w:pPr>
      <w:r w:rsidRPr="00EC76D5">
        <w:t xml:space="preserve">  }</w:t>
      </w:r>
    </w:p>
    <w:p w14:paraId="37B7823B" w14:textId="77777777" w:rsidR="008C0E8C" w:rsidRPr="00EC76D5" w:rsidRDefault="008C0E8C" w:rsidP="008C0E8C">
      <w:pPr>
        <w:pStyle w:val="Code"/>
      </w:pPr>
    </w:p>
    <w:p w14:paraId="160BD82B" w14:textId="77777777" w:rsidR="008C0E8C" w:rsidRPr="00EC76D5" w:rsidRDefault="008C0E8C" w:rsidP="008C0E8C">
      <w:pPr>
        <w:pStyle w:val="Code"/>
      </w:pPr>
      <w:r w:rsidRPr="00EC76D5">
        <w:t xml:space="preserve">  public static SyntaxTree optimizeSaveFromRegisterStatement(SyntaxTree saveStat) {</w:t>
      </w:r>
    </w:p>
    <w:p w14:paraId="5F70AF14" w14:textId="51FDF042" w:rsidR="008C0E8C" w:rsidRPr="00EC76D5" w:rsidRDefault="008C0E8C" w:rsidP="008C0E8C">
      <w:pPr>
        <w:pStyle w:val="Code"/>
      </w:pPr>
      <w:r w:rsidRPr="00EC76D5">
        <w:t xml:space="preserve">    SyntaxTree </w:t>
      </w:r>
      <w:r w:rsidR="0038687E">
        <w:t>expression</w:t>
      </w:r>
      <w:r w:rsidRPr="00EC76D5">
        <w:t xml:space="preserve"> = saveStat.getChild(0);</w:t>
      </w:r>
    </w:p>
    <w:p w14:paraId="00F97AB8" w14:textId="3D58F93C" w:rsidR="008C0E8C" w:rsidRPr="00EC76D5" w:rsidRDefault="008C0E8C" w:rsidP="008C0E8C">
      <w:pPr>
        <w:pStyle w:val="Code"/>
      </w:pPr>
      <w:r w:rsidRPr="00EC76D5">
        <w:t xml:space="preserve">    saveStat.setChild(0, optimizeExpression(</w:t>
      </w:r>
      <w:r w:rsidR="0038687E">
        <w:t>expression</w:t>
      </w:r>
      <w:r w:rsidRPr="00EC76D5">
        <w:t>));</w:t>
      </w:r>
    </w:p>
    <w:p w14:paraId="7DE5A042" w14:textId="77777777" w:rsidR="008C0E8C" w:rsidRPr="00EC76D5" w:rsidRDefault="008C0E8C" w:rsidP="008C0E8C">
      <w:pPr>
        <w:pStyle w:val="Code"/>
      </w:pPr>
      <w:r w:rsidRPr="00EC76D5">
        <w:t xml:space="preserve">    return saveStat;</w:t>
      </w:r>
    </w:p>
    <w:p w14:paraId="6D4205C0" w14:textId="77777777" w:rsidR="008C0E8C" w:rsidRPr="00EC76D5" w:rsidRDefault="008C0E8C" w:rsidP="008C0E8C">
      <w:pPr>
        <w:pStyle w:val="Code"/>
      </w:pPr>
      <w:r w:rsidRPr="00EC76D5">
        <w:t xml:space="preserve">  }</w:t>
      </w:r>
    </w:p>
    <w:p w14:paraId="18E39335" w14:textId="77777777" w:rsidR="008C0E8C" w:rsidRPr="00EC76D5" w:rsidRDefault="008C0E8C" w:rsidP="008C0E8C">
      <w:pPr>
        <w:pStyle w:val="Code"/>
      </w:pPr>
    </w:p>
    <w:p w14:paraId="6D9326DA" w14:textId="77777777" w:rsidR="008C0E8C" w:rsidRPr="00EC76D5" w:rsidRDefault="008C0E8C" w:rsidP="008C0E8C">
      <w:pPr>
        <w:pStyle w:val="Code"/>
      </w:pPr>
      <w:r w:rsidRPr="00EC76D5">
        <w:t xml:space="preserve">  public static SyntaxTree optimizeSaveFlagByteRegisterStatement(SyntaxTree saveStat) {</w:t>
      </w:r>
    </w:p>
    <w:p w14:paraId="414667CA" w14:textId="52CE4DF4" w:rsidR="008C0E8C" w:rsidRPr="00EC76D5" w:rsidRDefault="008C0E8C" w:rsidP="008C0E8C">
      <w:pPr>
        <w:pStyle w:val="Code"/>
      </w:pPr>
      <w:r w:rsidRPr="00EC76D5">
        <w:t xml:space="preserve">    SyntaxTree </w:t>
      </w:r>
      <w:r w:rsidR="0038687E">
        <w:t>expression</w:t>
      </w:r>
      <w:r w:rsidRPr="00EC76D5">
        <w:t xml:space="preserve"> = saveStat.getChild(0);</w:t>
      </w:r>
    </w:p>
    <w:p w14:paraId="45088E1E" w14:textId="190C6710" w:rsidR="008C0E8C" w:rsidRPr="00EC76D5" w:rsidRDefault="008C0E8C" w:rsidP="008C0E8C">
      <w:pPr>
        <w:pStyle w:val="Code"/>
      </w:pPr>
      <w:r w:rsidRPr="00EC76D5">
        <w:t xml:space="preserve">    saveStat.setChild(0, optimizeExpression(</w:t>
      </w:r>
      <w:r w:rsidR="0038687E">
        <w:t>expression</w:t>
      </w:r>
      <w:r w:rsidRPr="00EC76D5">
        <w:t>));</w:t>
      </w:r>
    </w:p>
    <w:p w14:paraId="7440F7A7" w14:textId="77777777" w:rsidR="008C0E8C" w:rsidRPr="00EC76D5" w:rsidRDefault="008C0E8C" w:rsidP="008C0E8C">
      <w:pPr>
        <w:pStyle w:val="Code"/>
      </w:pPr>
      <w:r w:rsidRPr="00EC76D5">
        <w:t xml:space="preserve">    return saveStat;</w:t>
      </w:r>
    </w:p>
    <w:p w14:paraId="7B69AAF0" w14:textId="77777777" w:rsidR="008C0E8C" w:rsidRPr="00EC76D5" w:rsidRDefault="008C0E8C" w:rsidP="008C0E8C">
      <w:pPr>
        <w:pStyle w:val="Code"/>
      </w:pPr>
      <w:r w:rsidRPr="00EC76D5">
        <w:t xml:space="preserve">  }</w:t>
      </w:r>
    </w:p>
    <w:p w14:paraId="1FCFC156" w14:textId="77777777" w:rsidR="008C0E8C" w:rsidRPr="00EC76D5" w:rsidRDefault="008C0E8C" w:rsidP="008C0E8C">
      <w:pPr>
        <w:pStyle w:val="Code"/>
      </w:pPr>
      <w:r w:rsidRPr="00EC76D5">
        <w:t xml:space="preserve">  </w:t>
      </w:r>
    </w:p>
    <w:p w14:paraId="0038B55F" w14:textId="77777777" w:rsidR="008C0E8C" w:rsidRPr="00EC76D5" w:rsidRDefault="008C0E8C" w:rsidP="008C0E8C">
      <w:pPr>
        <w:pStyle w:val="Code"/>
      </w:pPr>
      <w:r w:rsidRPr="00EC76D5">
        <w:t xml:space="preserve">  public static SyntaxTree optimizeBlockStatement(SyntaxTree blockStat) {</w:t>
      </w:r>
    </w:p>
    <w:p w14:paraId="1A92A8AC" w14:textId="77777777" w:rsidR="008C0E8C" w:rsidRPr="00EC76D5" w:rsidRDefault="008C0E8C" w:rsidP="008C0E8C">
      <w:pPr>
        <w:pStyle w:val="Code"/>
      </w:pPr>
      <w:r w:rsidRPr="00EC76D5">
        <w:t xml:space="preserve">    List&lt;SyntaxTree&gt; childList = blockStat.getChildList();</w:t>
      </w:r>
    </w:p>
    <w:p w14:paraId="075D99F1" w14:textId="77777777" w:rsidR="008C0E8C" w:rsidRPr="00EC76D5" w:rsidRDefault="008C0E8C" w:rsidP="008C0E8C">
      <w:pPr>
        <w:pStyle w:val="Code"/>
      </w:pPr>
      <w:r w:rsidRPr="00EC76D5">
        <w:t xml:space="preserve">    </w:t>
      </w:r>
    </w:p>
    <w:p w14:paraId="2CE77106" w14:textId="77777777" w:rsidR="008C0E8C" w:rsidRPr="00EC76D5" w:rsidRDefault="008C0E8C" w:rsidP="008C0E8C">
      <w:pPr>
        <w:pStyle w:val="Code"/>
      </w:pPr>
      <w:r w:rsidRPr="00EC76D5">
        <w:t xml:space="preserve">    for (int index = 0; index &lt; childList.size(); ++index) {</w:t>
      </w:r>
    </w:p>
    <w:p w14:paraId="45E7C13C" w14:textId="77777777" w:rsidR="008C0E8C" w:rsidRPr="00EC76D5" w:rsidRDefault="008C0E8C" w:rsidP="008C0E8C">
      <w:pPr>
        <w:pStyle w:val="Code"/>
      </w:pPr>
      <w:r w:rsidRPr="00EC76D5">
        <w:t xml:space="preserve">      childList.set(index, optimizeStatement(childList.get(index)));</w:t>
      </w:r>
    </w:p>
    <w:p w14:paraId="66ED06D7" w14:textId="77777777" w:rsidR="008C0E8C" w:rsidRPr="00EC76D5" w:rsidRDefault="008C0E8C" w:rsidP="008C0E8C">
      <w:pPr>
        <w:pStyle w:val="Code"/>
      </w:pPr>
      <w:r w:rsidRPr="00EC76D5">
        <w:t xml:space="preserve">    }</w:t>
      </w:r>
    </w:p>
    <w:p w14:paraId="2E2C6376" w14:textId="77777777" w:rsidR="008C0E8C" w:rsidRPr="00EC76D5" w:rsidRDefault="008C0E8C" w:rsidP="008C0E8C">
      <w:pPr>
        <w:pStyle w:val="Code"/>
      </w:pPr>
      <w:r w:rsidRPr="00EC76D5">
        <w:t xml:space="preserve">    </w:t>
      </w:r>
    </w:p>
    <w:p w14:paraId="77F07B48" w14:textId="77777777" w:rsidR="008C0E8C" w:rsidRPr="00EC76D5" w:rsidRDefault="008C0E8C" w:rsidP="008C0E8C">
      <w:pPr>
        <w:pStyle w:val="Code"/>
      </w:pPr>
      <w:r w:rsidRPr="00EC76D5">
        <w:t xml:space="preserve">    return blockStat;</w:t>
      </w:r>
    </w:p>
    <w:p w14:paraId="5FB67C0E" w14:textId="77777777" w:rsidR="008C0E8C" w:rsidRPr="00EC76D5" w:rsidRDefault="008C0E8C" w:rsidP="008C0E8C">
      <w:pPr>
        <w:pStyle w:val="Code"/>
      </w:pPr>
      <w:r w:rsidRPr="00EC76D5">
        <w:t xml:space="preserve">  }</w:t>
      </w:r>
    </w:p>
    <w:p w14:paraId="76C20B83" w14:textId="77777777" w:rsidR="008C0E8C" w:rsidRPr="00EC76D5" w:rsidRDefault="008C0E8C" w:rsidP="008C0E8C">
      <w:pPr>
        <w:pStyle w:val="Code"/>
      </w:pPr>
      <w:r w:rsidRPr="00EC76D5">
        <w:t xml:space="preserve">  </w:t>
      </w:r>
    </w:p>
    <w:p w14:paraId="0D40860C" w14:textId="5BACBE8D" w:rsidR="008C0E8C" w:rsidRPr="00EC76D5" w:rsidRDefault="008C0E8C" w:rsidP="008C0E8C">
      <w:pPr>
        <w:pStyle w:val="Code"/>
      </w:pPr>
      <w:r w:rsidRPr="00EC76D5">
        <w:t xml:space="preserve">  public static SyntaxTree optimizeExpression(SyntaxTree </w:t>
      </w:r>
      <w:r w:rsidR="0038687E">
        <w:t>expression</w:t>
      </w:r>
      <w:r w:rsidRPr="00EC76D5">
        <w:t>) {</w:t>
      </w:r>
    </w:p>
    <w:p w14:paraId="7F632BBC" w14:textId="46F25016" w:rsidR="008C0E8C" w:rsidRPr="00EC76D5" w:rsidRDefault="008C0E8C" w:rsidP="008C0E8C">
      <w:pPr>
        <w:pStyle w:val="Code"/>
      </w:pPr>
      <w:r w:rsidRPr="00EC76D5">
        <w:t xml:space="preserve">    if (</w:t>
      </w:r>
      <w:r w:rsidR="0038687E">
        <w:t>expression</w:t>
      </w:r>
      <w:r w:rsidRPr="00EC76D5">
        <w:t xml:space="preserve"> == null) {</w:t>
      </w:r>
    </w:p>
    <w:p w14:paraId="1A91C00A" w14:textId="77777777" w:rsidR="008C0E8C" w:rsidRPr="00EC76D5" w:rsidRDefault="008C0E8C" w:rsidP="008C0E8C">
      <w:pPr>
        <w:pStyle w:val="Code"/>
      </w:pPr>
      <w:r w:rsidRPr="00EC76D5">
        <w:t xml:space="preserve">      return null;</w:t>
      </w:r>
    </w:p>
    <w:p w14:paraId="6480F31B" w14:textId="77777777" w:rsidR="008C0E8C" w:rsidRPr="00EC76D5" w:rsidRDefault="008C0E8C" w:rsidP="008C0E8C">
      <w:pPr>
        <w:pStyle w:val="Code"/>
      </w:pPr>
      <w:r w:rsidRPr="00EC76D5">
        <w:t xml:space="preserve">    }</w:t>
      </w:r>
    </w:p>
    <w:p w14:paraId="41FB4AD8" w14:textId="77777777" w:rsidR="008C0E8C" w:rsidRPr="00EC76D5" w:rsidRDefault="008C0E8C" w:rsidP="008C0E8C">
      <w:pPr>
        <w:pStyle w:val="Code"/>
      </w:pPr>
      <w:r w:rsidRPr="00EC76D5">
        <w:t xml:space="preserve">    </w:t>
      </w:r>
    </w:p>
    <w:p w14:paraId="607319DB" w14:textId="20C767CF" w:rsidR="008C0E8C" w:rsidRPr="00EC76D5" w:rsidRDefault="008C0E8C" w:rsidP="008C0E8C">
      <w:pPr>
        <w:pStyle w:val="Code"/>
      </w:pPr>
      <w:r w:rsidRPr="00EC76D5">
        <w:t xml:space="preserve">    switch (</w:t>
      </w:r>
      <w:r w:rsidR="0038687E">
        <w:t>expression</w:t>
      </w:r>
      <w:r w:rsidRPr="00EC76D5">
        <w:t>.getOperator()) {</w:t>
      </w:r>
    </w:p>
    <w:p w14:paraId="3AB3DB26" w14:textId="77777777" w:rsidR="008C0E8C" w:rsidRPr="00EC76D5" w:rsidRDefault="008C0E8C" w:rsidP="008C0E8C">
      <w:pPr>
        <w:pStyle w:val="Code"/>
      </w:pPr>
      <w:r w:rsidRPr="00EC76D5">
        <w:t xml:space="preserve">      case Comma:</w:t>
      </w:r>
    </w:p>
    <w:p w14:paraId="20EB0C8F" w14:textId="46E493A3" w:rsidR="008C0E8C" w:rsidRPr="00EC76D5" w:rsidRDefault="008C0E8C" w:rsidP="008C0E8C">
      <w:pPr>
        <w:pStyle w:val="Code"/>
      </w:pPr>
      <w:r w:rsidRPr="00EC76D5">
        <w:t xml:space="preserve">        return optimizeCommaExpression(</w:t>
      </w:r>
      <w:r w:rsidR="0038687E">
        <w:t>expression</w:t>
      </w:r>
      <w:r w:rsidRPr="00EC76D5">
        <w:t>);</w:t>
      </w:r>
    </w:p>
    <w:p w14:paraId="744D95EC" w14:textId="77777777" w:rsidR="008C0E8C" w:rsidRPr="00EC76D5" w:rsidRDefault="008C0E8C" w:rsidP="008C0E8C">
      <w:pPr>
        <w:pStyle w:val="Code"/>
      </w:pPr>
      <w:r w:rsidRPr="00EC76D5">
        <w:t xml:space="preserve">          </w:t>
      </w:r>
    </w:p>
    <w:p w14:paraId="5F7D85FA" w14:textId="77777777" w:rsidR="008C0E8C" w:rsidRPr="00EC76D5" w:rsidRDefault="008C0E8C" w:rsidP="008C0E8C">
      <w:pPr>
        <w:pStyle w:val="Code"/>
      </w:pPr>
      <w:r w:rsidRPr="00EC76D5">
        <w:t xml:space="preserve">      case Conditional:</w:t>
      </w:r>
    </w:p>
    <w:p w14:paraId="6D89C2C6" w14:textId="163C2B1B" w:rsidR="008C0E8C" w:rsidRPr="00EC76D5" w:rsidRDefault="008C0E8C" w:rsidP="008C0E8C">
      <w:pPr>
        <w:pStyle w:val="Code"/>
      </w:pPr>
      <w:r w:rsidRPr="00EC76D5">
        <w:t xml:space="preserve">        return optimizeConditionalExpression(</w:t>
      </w:r>
      <w:r w:rsidR="0038687E">
        <w:t>expression</w:t>
      </w:r>
      <w:r w:rsidRPr="00EC76D5">
        <w:t>);</w:t>
      </w:r>
    </w:p>
    <w:p w14:paraId="590228E7" w14:textId="77777777" w:rsidR="008C0E8C" w:rsidRPr="00EC76D5" w:rsidRDefault="008C0E8C" w:rsidP="008C0E8C">
      <w:pPr>
        <w:pStyle w:val="Code"/>
      </w:pPr>
    </w:p>
    <w:p w14:paraId="42E8133D" w14:textId="77777777" w:rsidR="008C0E8C" w:rsidRPr="00EC76D5" w:rsidRDefault="008C0E8C" w:rsidP="008C0E8C">
      <w:pPr>
        <w:pStyle w:val="Code"/>
      </w:pPr>
      <w:r w:rsidRPr="00EC76D5">
        <w:t xml:space="preserve">      case Index:</w:t>
      </w:r>
    </w:p>
    <w:p w14:paraId="5C36E586" w14:textId="65DC81A6" w:rsidR="008C0E8C" w:rsidRPr="00EC76D5" w:rsidRDefault="008C0E8C" w:rsidP="008C0E8C">
      <w:pPr>
        <w:pStyle w:val="Code"/>
      </w:pPr>
      <w:r w:rsidRPr="00EC76D5">
        <w:t xml:space="preserve">        return optimizeIndexExpression(</w:t>
      </w:r>
      <w:r w:rsidR="0038687E">
        <w:t>expression</w:t>
      </w:r>
      <w:r w:rsidRPr="00EC76D5">
        <w:t>);</w:t>
      </w:r>
    </w:p>
    <w:p w14:paraId="411021C4" w14:textId="77777777" w:rsidR="008C0E8C" w:rsidRPr="00EC76D5" w:rsidRDefault="008C0E8C" w:rsidP="008C0E8C">
      <w:pPr>
        <w:pStyle w:val="Code"/>
      </w:pPr>
    </w:p>
    <w:p w14:paraId="22EC3F1C" w14:textId="77777777" w:rsidR="008C0E8C" w:rsidRPr="00EC76D5" w:rsidRDefault="008C0E8C" w:rsidP="008C0E8C">
      <w:pPr>
        <w:pStyle w:val="Code"/>
      </w:pPr>
      <w:r w:rsidRPr="00EC76D5">
        <w:t xml:space="preserve">      case Dot:</w:t>
      </w:r>
    </w:p>
    <w:p w14:paraId="5C3DE605" w14:textId="1B5E7774" w:rsidR="008C0E8C" w:rsidRPr="00EC76D5" w:rsidRDefault="008C0E8C" w:rsidP="008C0E8C">
      <w:pPr>
        <w:pStyle w:val="Code"/>
      </w:pPr>
      <w:r w:rsidRPr="00EC76D5">
        <w:t xml:space="preserve">        return optimizeDotExpression(</w:t>
      </w:r>
      <w:r w:rsidR="0038687E">
        <w:t>expression</w:t>
      </w:r>
      <w:r w:rsidRPr="00EC76D5">
        <w:t>);</w:t>
      </w:r>
    </w:p>
    <w:p w14:paraId="4DAE2748" w14:textId="77777777" w:rsidR="008C0E8C" w:rsidRPr="00EC76D5" w:rsidRDefault="008C0E8C" w:rsidP="008C0E8C">
      <w:pPr>
        <w:pStyle w:val="Code"/>
      </w:pPr>
    </w:p>
    <w:p w14:paraId="2D25CA5A" w14:textId="77777777" w:rsidR="008C0E8C" w:rsidRPr="00EC76D5" w:rsidRDefault="008C0E8C" w:rsidP="008C0E8C">
      <w:pPr>
        <w:pStyle w:val="Code"/>
      </w:pPr>
      <w:r w:rsidRPr="00EC76D5">
        <w:t xml:space="preserve">      case Arrow:</w:t>
      </w:r>
    </w:p>
    <w:p w14:paraId="1DD0A654" w14:textId="71CEBCB4" w:rsidR="008C0E8C" w:rsidRPr="00EC76D5" w:rsidRDefault="008C0E8C" w:rsidP="008C0E8C">
      <w:pPr>
        <w:pStyle w:val="Code"/>
      </w:pPr>
      <w:r w:rsidRPr="00EC76D5">
        <w:t xml:space="preserve">        return optimizeArrowExpression(</w:t>
      </w:r>
      <w:r w:rsidR="0038687E">
        <w:t>expression</w:t>
      </w:r>
      <w:r w:rsidRPr="00EC76D5">
        <w:t>);</w:t>
      </w:r>
    </w:p>
    <w:p w14:paraId="6889B0DE" w14:textId="77777777" w:rsidR="008C0E8C" w:rsidRPr="00EC76D5" w:rsidRDefault="008C0E8C" w:rsidP="008C0E8C">
      <w:pPr>
        <w:pStyle w:val="Code"/>
      </w:pPr>
    </w:p>
    <w:p w14:paraId="05531203" w14:textId="77777777" w:rsidR="008C0E8C" w:rsidRPr="00EC76D5" w:rsidRDefault="008C0E8C" w:rsidP="008C0E8C">
      <w:pPr>
        <w:pStyle w:val="Code"/>
      </w:pPr>
      <w:r w:rsidRPr="00EC76D5">
        <w:t xml:space="preserve">      case Call:</w:t>
      </w:r>
    </w:p>
    <w:p w14:paraId="5EE6BD01" w14:textId="2635BB8E" w:rsidR="008C0E8C" w:rsidRPr="00EC76D5" w:rsidRDefault="008C0E8C" w:rsidP="008C0E8C">
      <w:pPr>
        <w:pStyle w:val="Code"/>
      </w:pPr>
      <w:r w:rsidRPr="00EC76D5">
        <w:t xml:space="preserve">        return optimizeFunctionCallExpression(</w:t>
      </w:r>
      <w:r w:rsidR="0038687E">
        <w:t>expression</w:t>
      </w:r>
      <w:r w:rsidRPr="00EC76D5">
        <w:t>);</w:t>
      </w:r>
    </w:p>
    <w:p w14:paraId="54EDA6E1" w14:textId="77777777" w:rsidR="008C0E8C" w:rsidRPr="00EC76D5" w:rsidRDefault="008C0E8C" w:rsidP="008C0E8C">
      <w:pPr>
        <w:pStyle w:val="Code"/>
      </w:pPr>
    </w:p>
    <w:p w14:paraId="3C27E592" w14:textId="77777777" w:rsidR="008C0E8C" w:rsidRPr="00EC76D5" w:rsidRDefault="008C0E8C" w:rsidP="008C0E8C">
      <w:pPr>
        <w:pStyle w:val="Code"/>
      </w:pPr>
      <w:r w:rsidRPr="00EC76D5">
        <w:t xml:space="preserve">      case Variable:</w:t>
      </w:r>
    </w:p>
    <w:p w14:paraId="619EF817" w14:textId="77777777" w:rsidR="008C0E8C" w:rsidRPr="00EC76D5" w:rsidRDefault="008C0E8C" w:rsidP="008C0E8C">
      <w:pPr>
        <w:pStyle w:val="Code"/>
      </w:pPr>
      <w:r w:rsidRPr="00EC76D5">
        <w:t xml:space="preserve">      case Value:</w:t>
      </w:r>
    </w:p>
    <w:p w14:paraId="2AA07355" w14:textId="366325E2" w:rsidR="008C0E8C" w:rsidRPr="00EC76D5" w:rsidRDefault="008C0E8C" w:rsidP="008C0E8C">
      <w:pPr>
        <w:pStyle w:val="Code"/>
      </w:pPr>
      <w:r w:rsidRPr="00EC76D5">
        <w:t xml:space="preserve">        return </w:t>
      </w:r>
      <w:r w:rsidR="0038687E">
        <w:t>expression</w:t>
      </w:r>
      <w:r w:rsidRPr="00EC76D5">
        <w:t>;</w:t>
      </w:r>
    </w:p>
    <w:p w14:paraId="687549B6" w14:textId="77777777" w:rsidR="008C0E8C" w:rsidRPr="00EC76D5" w:rsidRDefault="008C0E8C" w:rsidP="008C0E8C">
      <w:pPr>
        <w:pStyle w:val="Code"/>
      </w:pPr>
    </w:p>
    <w:p w14:paraId="7699B00B" w14:textId="77777777" w:rsidR="008C0E8C" w:rsidRPr="00EC76D5" w:rsidRDefault="008C0E8C" w:rsidP="008C0E8C">
      <w:pPr>
        <w:pStyle w:val="Code"/>
      </w:pPr>
      <w:r w:rsidRPr="00EC76D5">
        <w:t xml:space="preserve">      case AddressOffset:</w:t>
      </w:r>
    </w:p>
    <w:p w14:paraId="0103898A" w14:textId="6C3A2EAF" w:rsidR="008C0E8C" w:rsidRPr="00EC76D5" w:rsidRDefault="008C0E8C" w:rsidP="008C0E8C">
      <w:pPr>
        <w:pStyle w:val="Code"/>
      </w:pPr>
      <w:r w:rsidRPr="00EC76D5">
        <w:t xml:space="preserve">        return </w:t>
      </w:r>
      <w:r w:rsidR="0038687E">
        <w:t>expression</w:t>
      </w:r>
      <w:r w:rsidRPr="00EC76D5">
        <w:t>;</w:t>
      </w:r>
    </w:p>
    <w:p w14:paraId="7FC02A34" w14:textId="77777777" w:rsidR="008C0E8C" w:rsidRPr="00EC76D5" w:rsidRDefault="008C0E8C" w:rsidP="008C0E8C">
      <w:pPr>
        <w:pStyle w:val="Code"/>
      </w:pPr>
      <w:r w:rsidRPr="00EC76D5">
        <w:t xml:space="preserve">        </w:t>
      </w:r>
    </w:p>
    <w:p w14:paraId="0A1FFA24" w14:textId="77777777" w:rsidR="008C0E8C" w:rsidRPr="00EC76D5" w:rsidRDefault="008C0E8C" w:rsidP="008C0E8C">
      <w:pPr>
        <w:pStyle w:val="Code"/>
      </w:pPr>
      <w:r w:rsidRPr="00EC76D5">
        <w:t xml:space="preserve">      default:</w:t>
      </w:r>
    </w:p>
    <w:p w14:paraId="07CBEFA7" w14:textId="09EEFDC5" w:rsidR="008C0E8C" w:rsidRPr="00EC76D5" w:rsidRDefault="008C0E8C" w:rsidP="008C0E8C">
      <w:pPr>
        <w:pStyle w:val="Code"/>
      </w:pPr>
      <w:r w:rsidRPr="00EC76D5">
        <w:t xml:space="preserve">        if (MiddleCode.isAssign(</w:t>
      </w:r>
      <w:r w:rsidR="0038687E">
        <w:t>expression</w:t>
      </w:r>
      <w:r w:rsidRPr="00EC76D5">
        <w:t>.getOperator())) {</w:t>
      </w:r>
    </w:p>
    <w:p w14:paraId="35B59277" w14:textId="3CE181D6" w:rsidR="008C0E8C" w:rsidRPr="00EC76D5" w:rsidRDefault="008C0E8C" w:rsidP="008C0E8C">
      <w:pPr>
        <w:pStyle w:val="Code"/>
      </w:pPr>
      <w:r w:rsidRPr="00EC76D5">
        <w:t xml:space="preserve">          return optimizeAssignExpression(</w:t>
      </w:r>
      <w:r w:rsidR="0038687E">
        <w:t>expression</w:t>
      </w:r>
      <w:r w:rsidRPr="00EC76D5">
        <w:t xml:space="preserve">);          </w:t>
      </w:r>
    </w:p>
    <w:p w14:paraId="11C0ACEF" w14:textId="77777777" w:rsidR="008C0E8C" w:rsidRPr="00EC76D5" w:rsidRDefault="008C0E8C" w:rsidP="008C0E8C">
      <w:pPr>
        <w:pStyle w:val="Code"/>
      </w:pPr>
      <w:r w:rsidRPr="00EC76D5">
        <w:t xml:space="preserve">        }</w:t>
      </w:r>
    </w:p>
    <w:p w14:paraId="27B70E2A" w14:textId="2A465479" w:rsidR="008C0E8C" w:rsidRPr="00EC76D5" w:rsidRDefault="008C0E8C" w:rsidP="008C0E8C">
      <w:pPr>
        <w:pStyle w:val="Code"/>
      </w:pPr>
      <w:r w:rsidRPr="00EC76D5">
        <w:t xml:space="preserve">        else if (MiddleCode.isIncrement(</w:t>
      </w:r>
      <w:r w:rsidR="0038687E">
        <w:t>expression</w:t>
      </w:r>
      <w:r w:rsidRPr="00EC76D5">
        <w:t>.getOperator())) {</w:t>
      </w:r>
    </w:p>
    <w:p w14:paraId="34A723B8" w14:textId="52C8E1E2" w:rsidR="008C0E8C" w:rsidRPr="00EC76D5" w:rsidRDefault="008C0E8C" w:rsidP="008C0E8C">
      <w:pPr>
        <w:pStyle w:val="Code"/>
      </w:pPr>
      <w:r w:rsidRPr="00EC76D5">
        <w:t xml:space="preserve">          return optimizeIncrementExpression(</w:t>
      </w:r>
      <w:r w:rsidR="0038687E">
        <w:t>expression</w:t>
      </w:r>
      <w:r w:rsidRPr="00EC76D5">
        <w:t>);</w:t>
      </w:r>
    </w:p>
    <w:p w14:paraId="0B12281B" w14:textId="77777777" w:rsidR="008C0E8C" w:rsidRPr="00EC76D5" w:rsidRDefault="008C0E8C" w:rsidP="008C0E8C">
      <w:pPr>
        <w:pStyle w:val="Code"/>
      </w:pPr>
      <w:r w:rsidRPr="00EC76D5">
        <w:t xml:space="preserve">        }</w:t>
      </w:r>
    </w:p>
    <w:p w14:paraId="52995A9D" w14:textId="179EEDEC" w:rsidR="008C0E8C" w:rsidRPr="00EC76D5" w:rsidRDefault="008C0E8C" w:rsidP="008C0E8C">
      <w:pPr>
        <w:pStyle w:val="Code"/>
      </w:pPr>
      <w:r w:rsidRPr="00EC76D5">
        <w:t xml:space="preserve">        else if (MiddleCode.isUnary(</w:t>
      </w:r>
      <w:r w:rsidR="0038687E">
        <w:t>expression</w:t>
      </w:r>
      <w:r w:rsidRPr="00EC76D5">
        <w:t>.getOperator())) {</w:t>
      </w:r>
    </w:p>
    <w:p w14:paraId="60362BD3" w14:textId="5530847E" w:rsidR="008C0E8C" w:rsidRPr="00EC76D5" w:rsidRDefault="008C0E8C" w:rsidP="008C0E8C">
      <w:pPr>
        <w:pStyle w:val="Code"/>
      </w:pPr>
      <w:r w:rsidRPr="00EC76D5">
        <w:t xml:space="preserve">          return optimizeUnaryExpression(</w:t>
      </w:r>
      <w:r w:rsidR="0038687E">
        <w:t>expression</w:t>
      </w:r>
      <w:r w:rsidRPr="00EC76D5">
        <w:t>);</w:t>
      </w:r>
    </w:p>
    <w:p w14:paraId="193C21FC" w14:textId="77777777" w:rsidR="008C0E8C" w:rsidRPr="00EC76D5" w:rsidRDefault="008C0E8C" w:rsidP="008C0E8C">
      <w:pPr>
        <w:pStyle w:val="Code"/>
      </w:pPr>
      <w:r w:rsidRPr="00EC76D5">
        <w:t xml:space="preserve">        }</w:t>
      </w:r>
    </w:p>
    <w:p w14:paraId="32F07C57" w14:textId="5A9A3B7C" w:rsidR="008C0E8C" w:rsidRPr="00EC76D5" w:rsidRDefault="008C0E8C" w:rsidP="008C0E8C">
      <w:pPr>
        <w:pStyle w:val="Code"/>
      </w:pPr>
      <w:r w:rsidRPr="00EC76D5">
        <w:t xml:space="preserve">        else if (MiddleCode.isBinary(</w:t>
      </w:r>
      <w:r w:rsidR="0038687E">
        <w:t>expression</w:t>
      </w:r>
      <w:r w:rsidRPr="00EC76D5">
        <w:t>.getOperator())) {</w:t>
      </w:r>
    </w:p>
    <w:p w14:paraId="4EDEED7F" w14:textId="261F18EE" w:rsidR="008C0E8C" w:rsidRPr="00EC76D5" w:rsidRDefault="008C0E8C" w:rsidP="008C0E8C">
      <w:pPr>
        <w:pStyle w:val="Code"/>
      </w:pPr>
      <w:r w:rsidRPr="00EC76D5">
        <w:t xml:space="preserve">          return optimizeBinaryExpression(</w:t>
      </w:r>
      <w:r w:rsidR="0038687E">
        <w:t>expression</w:t>
      </w:r>
      <w:r w:rsidRPr="00EC76D5">
        <w:t>);</w:t>
      </w:r>
    </w:p>
    <w:p w14:paraId="5949FD72" w14:textId="77777777" w:rsidR="008C0E8C" w:rsidRPr="00EC76D5" w:rsidRDefault="008C0E8C" w:rsidP="008C0E8C">
      <w:pPr>
        <w:pStyle w:val="Code"/>
      </w:pPr>
      <w:r w:rsidRPr="00EC76D5">
        <w:t xml:space="preserve">        }</w:t>
      </w:r>
    </w:p>
    <w:p w14:paraId="068CF63A" w14:textId="77777777" w:rsidR="008C0E8C" w:rsidRPr="00EC76D5" w:rsidRDefault="008C0E8C" w:rsidP="008C0E8C">
      <w:pPr>
        <w:pStyle w:val="Code"/>
      </w:pPr>
      <w:r w:rsidRPr="00EC76D5">
        <w:t xml:space="preserve">        else {</w:t>
      </w:r>
    </w:p>
    <w:p w14:paraId="68CED38D" w14:textId="735A9FBD" w:rsidR="008C0E8C" w:rsidRPr="00EC76D5" w:rsidRDefault="008C0E8C" w:rsidP="008C0E8C">
      <w:pPr>
        <w:pStyle w:val="Code"/>
      </w:pPr>
      <w:r w:rsidRPr="00EC76D5">
        <w:t xml:space="preserve">          Assert.error("optimize </w:t>
      </w:r>
      <w:r w:rsidR="0038687E">
        <w:t>expression</w:t>
      </w:r>
      <w:r w:rsidRPr="00EC76D5">
        <w:t xml:space="preserve"> " + </w:t>
      </w:r>
      <w:r w:rsidR="0038687E">
        <w:t>expression</w:t>
      </w:r>
      <w:r w:rsidRPr="00EC76D5">
        <w:t>.getOperator().name());</w:t>
      </w:r>
    </w:p>
    <w:p w14:paraId="6196C92C" w14:textId="77777777" w:rsidR="008C0E8C" w:rsidRPr="00EC76D5" w:rsidRDefault="008C0E8C" w:rsidP="008C0E8C">
      <w:pPr>
        <w:pStyle w:val="Code"/>
      </w:pPr>
      <w:r w:rsidRPr="00EC76D5">
        <w:t xml:space="preserve">          return null;</w:t>
      </w:r>
    </w:p>
    <w:p w14:paraId="70B08DF9" w14:textId="77777777" w:rsidR="008C0E8C" w:rsidRPr="00EC76D5" w:rsidRDefault="008C0E8C" w:rsidP="008C0E8C">
      <w:pPr>
        <w:pStyle w:val="Code"/>
      </w:pPr>
      <w:r w:rsidRPr="00EC76D5">
        <w:t xml:space="preserve">        }</w:t>
      </w:r>
    </w:p>
    <w:p w14:paraId="4043865D" w14:textId="77777777" w:rsidR="008C0E8C" w:rsidRPr="00EC76D5" w:rsidRDefault="008C0E8C" w:rsidP="008C0E8C">
      <w:pPr>
        <w:pStyle w:val="Code"/>
      </w:pPr>
      <w:r w:rsidRPr="00EC76D5">
        <w:t xml:space="preserve">    }</w:t>
      </w:r>
    </w:p>
    <w:p w14:paraId="79866FD4" w14:textId="77777777" w:rsidR="008C0E8C" w:rsidRPr="00EC76D5" w:rsidRDefault="008C0E8C" w:rsidP="008C0E8C">
      <w:pPr>
        <w:pStyle w:val="Code"/>
      </w:pPr>
      <w:r w:rsidRPr="00EC76D5">
        <w:t xml:space="preserve">  }</w:t>
      </w:r>
    </w:p>
    <w:p w14:paraId="357D143F" w14:textId="77777777" w:rsidR="008C0E8C" w:rsidRPr="00EC76D5" w:rsidRDefault="008C0E8C" w:rsidP="008C0E8C">
      <w:pPr>
        <w:pStyle w:val="Code"/>
      </w:pPr>
    </w:p>
    <w:p w14:paraId="1A7E9506" w14:textId="19229EF3" w:rsidR="008C0E8C" w:rsidRPr="00EC76D5" w:rsidRDefault="008C0E8C" w:rsidP="008C0E8C">
      <w:pPr>
        <w:pStyle w:val="Code"/>
      </w:pPr>
      <w:r w:rsidRPr="00EC76D5">
        <w:t xml:space="preserve">  public static SyntaxTree optimizeCommaExpression(SyntaxTree comma</w:t>
      </w:r>
      <w:r w:rsidR="0038687E">
        <w:t>Expression)</w:t>
      </w:r>
      <w:r w:rsidRPr="00EC76D5">
        <w:t xml:space="preserve"> {</w:t>
      </w:r>
    </w:p>
    <w:p w14:paraId="0527BC62" w14:textId="08D5444D" w:rsidR="008C0E8C" w:rsidRPr="00EC76D5" w:rsidRDefault="008C0E8C" w:rsidP="008C0E8C">
      <w:pPr>
        <w:pStyle w:val="Code"/>
      </w:pPr>
      <w:r w:rsidRPr="00EC76D5">
        <w:t xml:space="preserve">    SyntaxTree left</w:t>
      </w:r>
      <w:r w:rsidR="0038687E">
        <w:t xml:space="preserve">Expression </w:t>
      </w:r>
      <w:r w:rsidRPr="00EC76D5">
        <w:t>=</w:t>
      </w:r>
    </w:p>
    <w:p w14:paraId="6072ADBA" w14:textId="58D1DDAD" w:rsidR="008C0E8C" w:rsidRPr="00EC76D5" w:rsidRDefault="008C0E8C" w:rsidP="008C0E8C">
      <w:pPr>
        <w:pStyle w:val="Code"/>
      </w:pPr>
      <w:r w:rsidRPr="00EC76D5">
        <w:t xml:space="preserve">                 clearExpression(optimizeExpression(comma</w:t>
      </w:r>
      <w:r w:rsidR="0038687E">
        <w:t>Expression.</w:t>
      </w:r>
      <w:r w:rsidRPr="00EC76D5">
        <w:t>getChild(0))),</w:t>
      </w:r>
    </w:p>
    <w:p w14:paraId="2A7FA644" w14:textId="4A56FBB0" w:rsidR="008C0E8C" w:rsidRPr="00EC76D5" w:rsidRDefault="008C0E8C" w:rsidP="008C0E8C">
      <w:pPr>
        <w:pStyle w:val="Code"/>
      </w:pPr>
      <w:r w:rsidRPr="00EC76D5">
        <w:t xml:space="preserve">               right</w:t>
      </w:r>
      <w:r w:rsidR="0038687E">
        <w:t xml:space="preserve">Expression </w:t>
      </w:r>
      <w:r w:rsidRPr="00EC76D5">
        <w:t>= optimizeExpression(comma</w:t>
      </w:r>
      <w:r w:rsidR="0038687E">
        <w:t>Expression.</w:t>
      </w:r>
      <w:r w:rsidRPr="00EC76D5">
        <w:t>getChild(1));</w:t>
      </w:r>
    </w:p>
    <w:p w14:paraId="7E1A558B" w14:textId="77777777" w:rsidR="008C0E8C" w:rsidRPr="00EC76D5" w:rsidRDefault="008C0E8C" w:rsidP="008C0E8C">
      <w:pPr>
        <w:pStyle w:val="Code"/>
      </w:pPr>
      <w:r w:rsidRPr="00EC76D5">
        <w:t xml:space="preserve">               </w:t>
      </w:r>
    </w:p>
    <w:p w14:paraId="5350A357" w14:textId="16AA1676" w:rsidR="008C0E8C" w:rsidRPr="00EC76D5" w:rsidRDefault="008C0E8C" w:rsidP="008C0E8C">
      <w:pPr>
        <w:pStyle w:val="Code"/>
      </w:pPr>
      <w:r w:rsidRPr="00EC76D5">
        <w:t xml:space="preserve">    if (left</w:t>
      </w:r>
      <w:r w:rsidR="0038687E">
        <w:t xml:space="preserve">Expression </w:t>
      </w:r>
      <w:r w:rsidRPr="00EC76D5">
        <w:t>!= null) {</w:t>
      </w:r>
    </w:p>
    <w:p w14:paraId="57972588" w14:textId="753FBC78" w:rsidR="008C0E8C" w:rsidRPr="00EC76D5" w:rsidRDefault="008C0E8C" w:rsidP="008C0E8C">
      <w:pPr>
        <w:pStyle w:val="Code"/>
      </w:pPr>
      <w:r w:rsidRPr="00EC76D5">
        <w:t xml:space="preserve">      comma</w:t>
      </w:r>
      <w:r w:rsidR="0038687E">
        <w:t>Expression.</w:t>
      </w:r>
      <w:r w:rsidRPr="00EC76D5">
        <w:t>setChild(0, left</w:t>
      </w:r>
      <w:r w:rsidR="0038687E">
        <w:t>Expression)</w:t>
      </w:r>
      <w:r w:rsidRPr="00EC76D5">
        <w:t>;</w:t>
      </w:r>
    </w:p>
    <w:p w14:paraId="5C87C5F2" w14:textId="6E547C90" w:rsidR="008C0E8C" w:rsidRPr="00EC76D5" w:rsidRDefault="008C0E8C" w:rsidP="008C0E8C">
      <w:pPr>
        <w:pStyle w:val="Code"/>
      </w:pPr>
      <w:r w:rsidRPr="00EC76D5">
        <w:t xml:space="preserve">      comma</w:t>
      </w:r>
      <w:r w:rsidR="0038687E">
        <w:t>Expression.</w:t>
      </w:r>
      <w:r w:rsidRPr="00EC76D5">
        <w:t>setChild(1, right</w:t>
      </w:r>
      <w:r w:rsidR="0038687E">
        <w:t>Expression)</w:t>
      </w:r>
      <w:r w:rsidRPr="00EC76D5">
        <w:t>;</w:t>
      </w:r>
    </w:p>
    <w:p w14:paraId="5FC1B233" w14:textId="3AE7E508" w:rsidR="008C0E8C" w:rsidRPr="00EC76D5" w:rsidRDefault="008C0E8C" w:rsidP="008C0E8C">
      <w:pPr>
        <w:pStyle w:val="Code"/>
      </w:pPr>
      <w:r w:rsidRPr="00EC76D5">
        <w:t xml:space="preserve">      return comma</w:t>
      </w:r>
      <w:r w:rsidR="0038687E">
        <w:t>Expression;</w:t>
      </w:r>
    </w:p>
    <w:p w14:paraId="24DE2DD7" w14:textId="77777777" w:rsidR="008C0E8C" w:rsidRPr="00EC76D5" w:rsidRDefault="008C0E8C" w:rsidP="008C0E8C">
      <w:pPr>
        <w:pStyle w:val="Code"/>
      </w:pPr>
      <w:r w:rsidRPr="00EC76D5">
        <w:t xml:space="preserve">    }</w:t>
      </w:r>
    </w:p>
    <w:p w14:paraId="7A914660" w14:textId="77777777" w:rsidR="008C0E8C" w:rsidRPr="00EC76D5" w:rsidRDefault="008C0E8C" w:rsidP="008C0E8C">
      <w:pPr>
        <w:pStyle w:val="Code"/>
      </w:pPr>
      <w:r w:rsidRPr="00EC76D5">
        <w:t xml:space="preserve">    else {</w:t>
      </w:r>
    </w:p>
    <w:p w14:paraId="3245D6B3" w14:textId="5457D83F" w:rsidR="008C0E8C" w:rsidRPr="00EC76D5" w:rsidRDefault="008C0E8C" w:rsidP="008C0E8C">
      <w:pPr>
        <w:pStyle w:val="Code"/>
      </w:pPr>
      <w:r w:rsidRPr="00EC76D5">
        <w:t xml:space="preserve">      return right</w:t>
      </w:r>
      <w:r w:rsidR="0038687E">
        <w:t>Expression;</w:t>
      </w:r>
    </w:p>
    <w:p w14:paraId="3C4A5463" w14:textId="77777777" w:rsidR="008C0E8C" w:rsidRPr="00EC76D5" w:rsidRDefault="008C0E8C" w:rsidP="008C0E8C">
      <w:pPr>
        <w:pStyle w:val="Code"/>
      </w:pPr>
      <w:r w:rsidRPr="00EC76D5">
        <w:t xml:space="preserve">    }</w:t>
      </w:r>
    </w:p>
    <w:p w14:paraId="0A943F1F" w14:textId="77777777" w:rsidR="008C0E8C" w:rsidRPr="00EC76D5" w:rsidRDefault="008C0E8C" w:rsidP="008C0E8C">
      <w:pPr>
        <w:pStyle w:val="Code"/>
      </w:pPr>
      <w:r w:rsidRPr="00EC76D5">
        <w:t xml:space="preserve">  }</w:t>
      </w:r>
    </w:p>
    <w:p w14:paraId="744643FA" w14:textId="77777777" w:rsidR="008C0E8C" w:rsidRPr="00EC76D5" w:rsidRDefault="008C0E8C" w:rsidP="008C0E8C">
      <w:pPr>
        <w:pStyle w:val="Code"/>
      </w:pPr>
      <w:r w:rsidRPr="00EC76D5">
        <w:t xml:space="preserve">  </w:t>
      </w:r>
    </w:p>
    <w:p w14:paraId="46AAC51B" w14:textId="19FD36FC" w:rsidR="008C0E8C" w:rsidRPr="00EC76D5" w:rsidRDefault="008C0E8C" w:rsidP="008C0E8C">
      <w:pPr>
        <w:pStyle w:val="Code"/>
      </w:pPr>
      <w:r w:rsidRPr="00EC76D5">
        <w:t xml:space="preserve">  public static SyntaxTree optimizeConditionalExpression(SyntaxTree cond</w:t>
      </w:r>
      <w:r w:rsidR="0038687E">
        <w:t>Expression)</w:t>
      </w:r>
      <w:r w:rsidRPr="00EC76D5">
        <w:t xml:space="preserve"> {</w:t>
      </w:r>
    </w:p>
    <w:p w14:paraId="20587D3E" w14:textId="121F4269" w:rsidR="008C0E8C" w:rsidRPr="00EC76D5" w:rsidRDefault="008C0E8C" w:rsidP="008C0E8C">
      <w:pPr>
        <w:pStyle w:val="Code"/>
      </w:pPr>
      <w:r w:rsidRPr="00EC76D5">
        <w:t xml:space="preserve">    SyntaxTree test</w:t>
      </w:r>
      <w:r w:rsidR="0038687E">
        <w:t xml:space="preserve">Expression </w:t>
      </w:r>
      <w:r w:rsidRPr="00EC76D5">
        <w:t>= optimizeExpression(cond</w:t>
      </w:r>
      <w:r w:rsidR="0038687E">
        <w:t>Expression.</w:t>
      </w:r>
      <w:r w:rsidRPr="00EC76D5">
        <w:t>getChild(0)),</w:t>
      </w:r>
    </w:p>
    <w:p w14:paraId="7DC98498" w14:textId="3BFAEA9F" w:rsidR="008C0E8C" w:rsidRPr="00EC76D5" w:rsidRDefault="008C0E8C" w:rsidP="008C0E8C">
      <w:pPr>
        <w:pStyle w:val="Code"/>
      </w:pPr>
      <w:r w:rsidRPr="00EC76D5">
        <w:lastRenderedPageBreak/>
        <w:t xml:space="preserve">               left</w:t>
      </w:r>
      <w:r w:rsidR="0038687E">
        <w:t xml:space="preserve">Expression </w:t>
      </w:r>
      <w:r w:rsidRPr="00EC76D5">
        <w:t>= optimizeExpression(cond</w:t>
      </w:r>
      <w:r w:rsidR="0038687E">
        <w:t>Expression.</w:t>
      </w:r>
      <w:r w:rsidRPr="00EC76D5">
        <w:t>getChild(1)),</w:t>
      </w:r>
    </w:p>
    <w:p w14:paraId="36F0A997" w14:textId="53649596" w:rsidR="008C0E8C" w:rsidRPr="00EC76D5" w:rsidRDefault="008C0E8C" w:rsidP="008C0E8C">
      <w:pPr>
        <w:pStyle w:val="Code"/>
      </w:pPr>
      <w:r w:rsidRPr="00EC76D5">
        <w:t xml:space="preserve">               right</w:t>
      </w:r>
      <w:r w:rsidR="0038687E">
        <w:t xml:space="preserve">Expression </w:t>
      </w:r>
      <w:r w:rsidRPr="00EC76D5">
        <w:t>= optimizeExpression(cond</w:t>
      </w:r>
      <w:r w:rsidR="0038687E">
        <w:t>Expression.</w:t>
      </w:r>
      <w:r w:rsidRPr="00EC76D5">
        <w:t>getChild(2));</w:t>
      </w:r>
    </w:p>
    <w:p w14:paraId="49A6CEC3" w14:textId="77777777" w:rsidR="008C0E8C" w:rsidRPr="00EC76D5" w:rsidRDefault="008C0E8C" w:rsidP="008C0E8C">
      <w:pPr>
        <w:pStyle w:val="Code"/>
      </w:pPr>
      <w:r w:rsidRPr="00EC76D5">
        <w:t xml:space="preserve">    </w:t>
      </w:r>
    </w:p>
    <w:p w14:paraId="1F56DE91" w14:textId="1CABCC31" w:rsidR="008C0E8C" w:rsidRPr="00EC76D5" w:rsidRDefault="008C0E8C" w:rsidP="008C0E8C">
      <w:pPr>
        <w:pStyle w:val="Code"/>
      </w:pPr>
      <w:r w:rsidRPr="00EC76D5">
        <w:t xml:space="preserve">    left</w:t>
      </w:r>
      <w:r w:rsidR="0038687E">
        <w:t>Expression.</w:t>
      </w:r>
      <w:r w:rsidRPr="00EC76D5">
        <w:t>setRightValue();</w:t>
      </w:r>
    </w:p>
    <w:p w14:paraId="62A51E57" w14:textId="78A01387" w:rsidR="008C0E8C" w:rsidRPr="00EC76D5" w:rsidRDefault="008C0E8C" w:rsidP="008C0E8C">
      <w:pPr>
        <w:pStyle w:val="Code"/>
      </w:pPr>
      <w:r w:rsidRPr="00EC76D5">
        <w:t xml:space="preserve">    right</w:t>
      </w:r>
      <w:r w:rsidR="0038687E">
        <w:t>Expression.</w:t>
      </w:r>
      <w:r w:rsidRPr="00EC76D5">
        <w:t>setRightValue();</w:t>
      </w:r>
    </w:p>
    <w:p w14:paraId="7389DC40" w14:textId="770ACC56" w:rsidR="008C0E8C" w:rsidRPr="00EC76D5" w:rsidRDefault="008C0E8C" w:rsidP="008C0E8C">
      <w:pPr>
        <w:pStyle w:val="Code"/>
      </w:pPr>
      <w:r w:rsidRPr="00EC76D5">
        <w:t xml:space="preserve">    Object value = (test</w:t>
      </w:r>
      <w:r w:rsidR="0038687E">
        <w:t>Expression.</w:t>
      </w:r>
      <w:r w:rsidRPr="00EC76D5">
        <w:t>getSymbol() != null) ?</w:t>
      </w:r>
    </w:p>
    <w:p w14:paraId="0AD36BA1" w14:textId="6D340244" w:rsidR="008C0E8C" w:rsidRPr="00EC76D5" w:rsidRDefault="008C0E8C" w:rsidP="008C0E8C">
      <w:pPr>
        <w:pStyle w:val="Code"/>
      </w:pPr>
      <w:r w:rsidRPr="00EC76D5">
        <w:t xml:space="preserve">                   test</w:t>
      </w:r>
      <w:r w:rsidR="0038687E">
        <w:t>Expression.</w:t>
      </w:r>
      <w:r w:rsidRPr="00EC76D5">
        <w:t>getSymbol().getValue() : null;</w:t>
      </w:r>
    </w:p>
    <w:p w14:paraId="6BD4B403" w14:textId="77777777" w:rsidR="008C0E8C" w:rsidRPr="00EC76D5" w:rsidRDefault="008C0E8C" w:rsidP="008C0E8C">
      <w:pPr>
        <w:pStyle w:val="Code"/>
      </w:pPr>
    </w:p>
    <w:p w14:paraId="5A0ABD97" w14:textId="77777777" w:rsidR="008C0E8C" w:rsidRPr="00EC76D5" w:rsidRDefault="008C0E8C" w:rsidP="008C0E8C">
      <w:pPr>
        <w:pStyle w:val="Code"/>
      </w:pPr>
      <w:r w:rsidRPr="00EC76D5">
        <w:t xml:space="preserve">    if (value != null) {</w:t>
      </w:r>
    </w:p>
    <w:p w14:paraId="69183646" w14:textId="343D242C" w:rsidR="008C0E8C" w:rsidRPr="00EC76D5" w:rsidRDefault="008C0E8C" w:rsidP="008C0E8C">
      <w:pPr>
        <w:pStyle w:val="Code"/>
      </w:pPr>
      <w:r w:rsidRPr="00EC76D5">
        <w:t xml:space="preserve">      Assert.error(value instanceof BigInteger, "cond </w:t>
      </w:r>
      <w:r w:rsidR="0038687E">
        <w:t>expression</w:t>
      </w:r>
      <w:r w:rsidRPr="00EC76D5">
        <w:t>");</w:t>
      </w:r>
    </w:p>
    <w:p w14:paraId="60E71543" w14:textId="1EDF6027" w:rsidR="008C0E8C" w:rsidRPr="00EC76D5" w:rsidRDefault="008C0E8C" w:rsidP="008C0E8C">
      <w:pPr>
        <w:pStyle w:val="Code"/>
      </w:pPr>
      <w:r w:rsidRPr="00EC76D5">
        <w:t xml:space="preserve">      return (!value.equals(BigInteger.ZERO) ? left</w:t>
      </w:r>
      <w:r w:rsidR="0038687E">
        <w:t xml:space="preserve">Expression </w:t>
      </w:r>
      <w:r w:rsidRPr="00EC76D5">
        <w:t>: right</w:t>
      </w:r>
      <w:r w:rsidR="0038687E">
        <w:t>Expression)</w:t>
      </w:r>
      <w:r w:rsidRPr="00EC76D5">
        <w:t>;</w:t>
      </w:r>
    </w:p>
    <w:p w14:paraId="1C279285" w14:textId="77777777" w:rsidR="008C0E8C" w:rsidRPr="00EC76D5" w:rsidRDefault="008C0E8C" w:rsidP="008C0E8C">
      <w:pPr>
        <w:pStyle w:val="Code"/>
      </w:pPr>
      <w:r w:rsidRPr="00EC76D5">
        <w:t xml:space="preserve">    }</w:t>
      </w:r>
    </w:p>
    <w:p w14:paraId="352CB05D" w14:textId="77777777" w:rsidR="008C0E8C" w:rsidRPr="00EC76D5" w:rsidRDefault="008C0E8C" w:rsidP="008C0E8C">
      <w:pPr>
        <w:pStyle w:val="Code"/>
      </w:pPr>
      <w:r w:rsidRPr="00EC76D5">
        <w:t xml:space="preserve">    else {</w:t>
      </w:r>
    </w:p>
    <w:p w14:paraId="0E76B488" w14:textId="7B7B2B71" w:rsidR="008C0E8C" w:rsidRPr="00EC76D5" w:rsidRDefault="008C0E8C" w:rsidP="008C0E8C">
      <w:pPr>
        <w:pStyle w:val="Code"/>
      </w:pPr>
      <w:r w:rsidRPr="00EC76D5">
        <w:t xml:space="preserve">      cond</w:t>
      </w:r>
      <w:r w:rsidR="0038687E">
        <w:t>Expression.</w:t>
      </w:r>
      <w:r w:rsidRPr="00EC76D5">
        <w:t>setChild(0, test</w:t>
      </w:r>
      <w:r w:rsidR="0038687E">
        <w:t>Expression)</w:t>
      </w:r>
      <w:r w:rsidRPr="00EC76D5">
        <w:t>;</w:t>
      </w:r>
    </w:p>
    <w:p w14:paraId="7AF88996" w14:textId="5E799EA2" w:rsidR="008C0E8C" w:rsidRPr="00EC76D5" w:rsidRDefault="008C0E8C" w:rsidP="008C0E8C">
      <w:pPr>
        <w:pStyle w:val="Code"/>
      </w:pPr>
      <w:r w:rsidRPr="00EC76D5">
        <w:t xml:space="preserve">      cond</w:t>
      </w:r>
      <w:r w:rsidR="0038687E">
        <w:t>Expression.</w:t>
      </w:r>
      <w:r w:rsidRPr="00EC76D5">
        <w:t>setChild(1, left</w:t>
      </w:r>
      <w:r w:rsidR="0038687E">
        <w:t>Expression)</w:t>
      </w:r>
      <w:r w:rsidRPr="00EC76D5">
        <w:t>;</w:t>
      </w:r>
    </w:p>
    <w:p w14:paraId="2BC34AEF" w14:textId="56E27F4E" w:rsidR="008C0E8C" w:rsidRPr="00EC76D5" w:rsidRDefault="008C0E8C" w:rsidP="008C0E8C">
      <w:pPr>
        <w:pStyle w:val="Code"/>
      </w:pPr>
      <w:r w:rsidRPr="00EC76D5">
        <w:t xml:space="preserve">      cond</w:t>
      </w:r>
      <w:r w:rsidR="0038687E">
        <w:t>Expression.</w:t>
      </w:r>
      <w:r w:rsidRPr="00EC76D5">
        <w:t>setChild(2, right</w:t>
      </w:r>
      <w:r w:rsidR="0038687E">
        <w:t>Expression)</w:t>
      </w:r>
      <w:r w:rsidRPr="00EC76D5">
        <w:t>;</w:t>
      </w:r>
    </w:p>
    <w:p w14:paraId="7E1E8E02" w14:textId="7F770B2A" w:rsidR="008C0E8C" w:rsidRPr="00EC76D5" w:rsidRDefault="008C0E8C" w:rsidP="008C0E8C">
      <w:pPr>
        <w:pStyle w:val="Code"/>
      </w:pPr>
      <w:r w:rsidRPr="00EC76D5">
        <w:t xml:space="preserve">      return cond</w:t>
      </w:r>
      <w:r w:rsidR="0038687E">
        <w:t>Expression;</w:t>
      </w:r>
    </w:p>
    <w:p w14:paraId="753AE519" w14:textId="77777777" w:rsidR="008C0E8C" w:rsidRPr="00EC76D5" w:rsidRDefault="008C0E8C" w:rsidP="008C0E8C">
      <w:pPr>
        <w:pStyle w:val="Code"/>
      </w:pPr>
      <w:r w:rsidRPr="00EC76D5">
        <w:t xml:space="preserve">    }  </w:t>
      </w:r>
    </w:p>
    <w:p w14:paraId="6F73F261" w14:textId="77777777" w:rsidR="008C0E8C" w:rsidRPr="00EC76D5" w:rsidRDefault="008C0E8C" w:rsidP="008C0E8C">
      <w:pPr>
        <w:pStyle w:val="Code"/>
      </w:pPr>
      <w:r w:rsidRPr="00EC76D5">
        <w:t xml:space="preserve">  }</w:t>
      </w:r>
    </w:p>
    <w:p w14:paraId="4E266EA5" w14:textId="77777777" w:rsidR="008C0E8C" w:rsidRPr="00EC76D5" w:rsidRDefault="008C0E8C" w:rsidP="008C0E8C">
      <w:pPr>
        <w:pStyle w:val="Code"/>
      </w:pPr>
      <w:r w:rsidRPr="00EC76D5">
        <w:t xml:space="preserve">    </w:t>
      </w:r>
    </w:p>
    <w:p w14:paraId="336F9013" w14:textId="4754B18E" w:rsidR="008C0E8C" w:rsidRPr="00EC76D5" w:rsidRDefault="008C0E8C" w:rsidP="008C0E8C">
      <w:pPr>
        <w:pStyle w:val="Code"/>
      </w:pPr>
      <w:r w:rsidRPr="00EC76D5">
        <w:t xml:space="preserve">  public static SyntaxTree optimizeIncrementExpression(SyntaxTree inc</w:t>
      </w:r>
      <w:r w:rsidR="0038687E">
        <w:t>Expression)</w:t>
      </w:r>
      <w:r w:rsidRPr="00EC76D5">
        <w:t xml:space="preserve"> {</w:t>
      </w:r>
    </w:p>
    <w:p w14:paraId="59F70477" w14:textId="04887C51" w:rsidR="008C0E8C" w:rsidRPr="00EC76D5" w:rsidRDefault="008C0E8C" w:rsidP="008C0E8C">
      <w:pPr>
        <w:pStyle w:val="Code"/>
      </w:pPr>
      <w:r w:rsidRPr="00EC76D5">
        <w:t xml:space="preserve">    SyntaxTree sub</w:t>
      </w:r>
      <w:r w:rsidR="0038687E">
        <w:t xml:space="preserve">Expression </w:t>
      </w:r>
      <w:r w:rsidRPr="00EC76D5">
        <w:t>= optimizeExpression(inc</w:t>
      </w:r>
      <w:r w:rsidR="0038687E">
        <w:t>Expression.</w:t>
      </w:r>
      <w:r w:rsidRPr="00EC76D5">
        <w:t>getChild(0));</w:t>
      </w:r>
    </w:p>
    <w:p w14:paraId="747321B8" w14:textId="7A1604EE" w:rsidR="008C0E8C" w:rsidRPr="00EC76D5" w:rsidRDefault="008C0E8C" w:rsidP="008C0E8C">
      <w:pPr>
        <w:pStyle w:val="Code"/>
      </w:pPr>
      <w:r w:rsidRPr="00EC76D5">
        <w:t xml:space="preserve">    sub</w:t>
      </w:r>
      <w:r w:rsidR="0038687E">
        <w:t>Expression.</w:t>
      </w:r>
      <w:r w:rsidRPr="00EC76D5">
        <w:t>setRightValue();</w:t>
      </w:r>
    </w:p>
    <w:p w14:paraId="7FE17D89" w14:textId="1F081819" w:rsidR="008C0E8C" w:rsidRPr="00EC76D5" w:rsidRDefault="008C0E8C" w:rsidP="008C0E8C">
      <w:pPr>
        <w:pStyle w:val="Code"/>
      </w:pPr>
      <w:r w:rsidRPr="00EC76D5">
        <w:t xml:space="preserve">    inc</w:t>
      </w:r>
      <w:r w:rsidR="0038687E">
        <w:t>Expression.</w:t>
      </w:r>
      <w:r w:rsidRPr="00EC76D5">
        <w:t>setChild(0, sub</w:t>
      </w:r>
      <w:r w:rsidR="0038687E">
        <w:t>Expression)</w:t>
      </w:r>
      <w:r w:rsidRPr="00EC76D5">
        <w:t>;</w:t>
      </w:r>
    </w:p>
    <w:p w14:paraId="0899EDFA" w14:textId="7CD90B97" w:rsidR="008C0E8C" w:rsidRPr="00EC76D5" w:rsidRDefault="008C0E8C" w:rsidP="008C0E8C">
      <w:pPr>
        <w:pStyle w:val="Code"/>
      </w:pPr>
      <w:r w:rsidRPr="00EC76D5">
        <w:t xml:space="preserve">    return inc</w:t>
      </w:r>
      <w:r w:rsidR="0038687E">
        <w:t>Expression;</w:t>
      </w:r>
    </w:p>
    <w:p w14:paraId="144B5761" w14:textId="77777777" w:rsidR="008C0E8C" w:rsidRPr="00EC76D5" w:rsidRDefault="008C0E8C" w:rsidP="008C0E8C">
      <w:pPr>
        <w:pStyle w:val="Code"/>
      </w:pPr>
      <w:r w:rsidRPr="00EC76D5">
        <w:t xml:space="preserve">  }</w:t>
      </w:r>
    </w:p>
    <w:p w14:paraId="2963E9A0" w14:textId="77777777" w:rsidR="008C0E8C" w:rsidRPr="00EC76D5" w:rsidRDefault="008C0E8C" w:rsidP="008C0E8C">
      <w:pPr>
        <w:pStyle w:val="Code"/>
      </w:pPr>
      <w:r w:rsidRPr="00EC76D5">
        <w:t xml:space="preserve">  </w:t>
      </w:r>
    </w:p>
    <w:p w14:paraId="79065A3E" w14:textId="241413D7" w:rsidR="008C0E8C" w:rsidRPr="00EC76D5" w:rsidRDefault="008C0E8C" w:rsidP="008C0E8C">
      <w:pPr>
        <w:pStyle w:val="Code"/>
      </w:pPr>
      <w:r w:rsidRPr="00EC76D5">
        <w:t xml:space="preserve">  public static SyntaxTree optimizeAssignExpression(SyntaxTree assign</w:t>
      </w:r>
      <w:r w:rsidR="0038687E">
        <w:t>Expression)</w:t>
      </w:r>
      <w:r w:rsidRPr="00EC76D5">
        <w:t xml:space="preserve"> {</w:t>
      </w:r>
    </w:p>
    <w:p w14:paraId="03C0E26E" w14:textId="18150DEE" w:rsidR="008C0E8C" w:rsidRPr="00EC76D5" w:rsidRDefault="008C0E8C" w:rsidP="008C0E8C">
      <w:pPr>
        <w:pStyle w:val="Code"/>
      </w:pPr>
      <w:r w:rsidRPr="00EC76D5">
        <w:t xml:space="preserve">    SyntaxTree left</w:t>
      </w:r>
      <w:r w:rsidR="0038687E">
        <w:t xml:space="preserve">Expression </w:t>
      </w:r>
      <w:r w:rsidRPr="00EC76D5">
        <w:t>= optimizeExpression(assign</w:t>
      </w:r>
      <w:r w:rsidR="0038687E">
        <w:t>Expression.</w:t>
      </w:r>
      <w:r w:rsidRPr="00EC76D5">
        <w:t>getChild(0)),</w:t>
      </w:r>
    </w:p>
    <w:p w14:paraId="19BB4AA3" w14:textId="4F57AADE" w:rsidR="008C0E8C" w:rsidRPr="00EC76D5" w:rsidRDefault="008C0E8C" w:rsidP="008C0E8C">
      <w:pPr>
        <w:pStyle w:val="Code"/>
      </w:pPr>
      <w:r w:rsidRPr="00EC76D5">
        <w:t xml:space="preserve">               right</w:t>
      </w:r>
      <w:r w:rsidR="0038687E">
        <w:t xml:space="preserve">Expression </w:t>
      </w:r>
      <w:r w:rsidRPr="00EC76D5">
        <w:t>= optimizeExpression(assign</w:t>
      </w:r>
      <w:r w:rsidR="0038687E">
        <w:t>Expression.</w:t>
      </w:r>
      <w:r w:rsidRPr="00EC76D5">
        <w:t>getChild(1));</w:t>
      </w:r>
    </w:p>
    <w:p w14:paraId="412B1D4A" w14:textId="77777777" w:rsidR="008C0E8C" w:rsidRPr="00EC76D5" w:rsidRDefault="008C0E8C" w:rsidP="008C0E8C">
      <w:pPr>
        <w:pStyle w:val="Code"/>
      </w:pPr>
      <w:r w:rsidRPr="00EC76D5">
        <w:t xml:space="preserve">    </w:t>
      </w:r>
    </w:p>
    <w:p w14:paraId="2E0F8410" w14:textId="2F8257E0" w:rsidR="008C0E8C" w:rsidRPr="00EC76D5" w:rsidRDefault="008C0E8C" w:rsidP="008C0E8C">
      <w:pPr>
        <w:pStyle w:val="Code"/>
      </w:pPr>
      <w:r w:rsidRPr="00EC76D5">
        <w:t xml:space="preserve">    if (MiddleCode.isCompoundAssign(assign</w:t>
      </w:r>
      <w:r w:rsidR="0038687E">
        <w:t>Expression.</w:t>
      </w:r>
      <w:r w:rsidRPr="00EC76D5">
        <w:t>getOperator())) {</w:t>
      </w:r>
    </w:p>
    <w:p w14:paraId="244A2E09" w14:textId="4BCD6709" w:rsidR="008C0E8C" w:rsidRPr="00EC76D5" w:rsidRDefault="008C0E8C" w:rsidP="008C0E8C">
      <w:pPr>
        <w:pStyle w:val="Code"/>
      </w:pPr>
      <w:r w:rsidRPr="00EC76D5">
        <w:t xml:space="preserve">      left</w:t>
      </w:r>
      <w:r w:rsidR="0038687E">
        <w:t>Expression.</w:t>
      </w:r>
      <w:r w:rsidRPr="00EC76D5">
        <w:t xml:space="preserve">setRightValue();      </w:t>
      </w:r>
    </w:p>
    <w:p w14:paraId="4CD4C90A" w14:textId="77777777" w:rsidR="008C0E8C" w:rsidRPr="00EC76D5" w:rsidRDefault="008C0E8C" w:rsidP="008C0E8C">
      <w:pPr>
        <w:pStyle w:val="Code"/>
      </w:pPr>
      <w:r w:rsidRPr="00EC76D5">
        <w:t xml:space="preserve">    }</w:t>
      </w:r>
    </w:p>
    <w:p w14:paraId="1A316033" w14:textId="77777777" w:rsidR="008C0E8C" w:rsidRPr="00EC76D5" w:rsidRDefault="008C0E8C" w:rsidP="008C0E8C">
      <w:pPr>
        <w:pStyle w:val="Code"/>
      </w:pPr>
    </w:p>
    <w:p w14:paraId="734436A7" w14:textId="0F3311CB" w:rsidR="008C0E8C" w:rsidRPr="00EC76D5" w:rsidRDefault="008C0E8C" w:rsidP="008C0E8C">
      <w:pPr>
        <w:pStyle w:val="Code"/>
      </w:pPr>
      <w:r w:rsidRPr="00EC76D5">
        <w:t xml:space="preserve">    if (right</w:t>
      </w:r>
      <w:r w:rsidR="0038687E">
        <w:t>Expression.</w:t>
      </w:r>
      <w:r w:rsidRPr="00EC76D5">
        <w:t>getType().isStructOrUnion() &amp;&amp;</w:t>
      </w:r>
    </w:p>
    <w:p w14:paraId="1AF1925E" w14:textId="320A77DD" w:rsidR="008C0E8C" w:rsidRPr="00EC76D5" w:rsidRDefault="008C0E8C" w:rsidP="008C0E8C">
      <w:pPr>
        <w:pStyle w:val="Code"/>
      </w:pPr>
      <w:r w:rsidRPr="00EC76D5">
        <w:t xml:space="preserve">        (right</w:t>
      </w:r>
      <w:r w:rsidR="0038687E">
        <w:t>Expression.</w:t>
      </w:r>
      <w:r w:rsidRPr="00EC76D5">
        <w:t>getOperator() == MiddleOperator.Call)) {</w:t>
      </w:r>
    </w:p>
    <w:p w14:paraId="4088D0A1" w14:textId="7DA6B02B" w:rsidR="008C0E8C" w:rsidRPr="00EC76D5" w:rsidRDefault="008C0E8C" w:rsidP="008C0E8C">
      <w:pPr>
        <w:pStyle w:val="Code"/>
      </w:pPr>
      <w:r w:rsidRPr="00EC76D5">
        <w:t xml:space="preserve">      right</w:t>
      </w:r>
      <w:r w:rsidR="0038687E">
        <w:t>Expression.</w:t>
      </w:r>
      <w:r w:rsidRPr="00EC76D5">
        <w:t>setReturnTree(left</w:t>
      </w:r>
      <w:r w:rsidR="0038687E">
        <w:t>Expression)</w:t>
      </w:r>
      <w:r w:rsidRPr="00EC76D5">
        <w:t>;</w:t>
      </w:r>
    </w:p>
    <w:p w14:paraId="5BB877F8" w14:textId="39B70DE3" w:rsidR="008C0E8C" w:rsidRPr="00EC76D5" w:rsidRDefault="008C0E8C" w:rsidP="008C0E8C">
      <w:pPr>
        <w:pStyle w:val="Code"/>
      </w:pPr>
      <w:r w:rsidRPr="00EC76D5">
        <w:t xml:space="preserve">      return right</w:t>
      </w:r>
      <w:r w:rsidR="0038687E">
        <w:t>Expression;</w:t>
      </w:r>
    </w:p>
    <w:p w14:paraId="4EDF49DF" w14:textId="77777777" w:rsidR="008C0E8C" w:rsidRPr="00EC76D5" w:rsidRDefault="008C0E8C" w:rsidP="008C0E8C">
      <w:pPr>
        <w:pStyle w:val="Code"/>
      </w:pPr>
      <w:r w:rsidRPr="00EC76D5">
        <w:t xml:space="preserve">    }</w:t>
      </w:r>
    </w:p>
    <w:p w14:paraId="6721D59D" w14:textId="77777777" w:rsidR="008C0E8C" w:rsidRPr="00EC76D5" w:rsidRDefault="008C0E8C" w:rsidP="008C0E8C">
      <w:pPr>
        <w:pStyle w:val="Code"/>
      </w:pPr>
      <w:r w:rsidRPr="00EC76D5">
        <w:t xml:space="preserve">    else {</w:t>
      </w:r>
    </w:p>
    <w:p w14:paraId="180CCD91" w14:textId="51596D66" w:rsidR="008C0E8C" w:rsidRPr="00EC76D5" w:rsidRDefault="008C0E8C" w:rsidP="008C0E8C">
      <w:pPr>
        <w:pStyle w:val="Code"/>
      </w:pPr>
      <w:r w:rsidRPr="00EC76D5">
        <w:t xml:space="preserve">      right</w:t>
      </w:r>
      <w:r w:rsidR="0038687E">
        <w:t>Expression.</w:t>
      </w:r>
      <w:r w:rsidRPr="00EC76D5">
        <w:t>setRightValue();</w:t>
      </w:r>
    </w:p>
    <w:p w14:paraId="3E36EBDF" w14:textId="5C9BE458" w:rsidR="008C0E8C" w:rsidRPr="00EC76D5" w:rsidRDefault="008C0E8C" w:rsidP="008C0E8C">
      <w:pPr>
        <w:pStyle w:val="Code"/>
      </w:pPr>
      <w:r w:rsidRPr="00EC76D5">
        <w:t xml:space="preserve">      assign</w:t>
      </w:r>
      <w:r w:rsidR="0038687E">
        <w:t>Expression.</w:t>
      </w:r>
      <w:r w:rsidRPr="00EC76D5">
        <w:t>setChild(0, left</w:t>
      </w:r>
      <w:r w:rsidR="0038687E">
        <w:t>Expression)</w:t>
      </w:r>
      <w:r w:rsidRPr="00EC76D5">
        <w:t>;</w:t>
      </w:r>
    </w:p>
    <w:p w14:paraId="5C03ACB1" w14:textId="3E7134AD" w:rsidR="008C0E8C" w:rsidRPr="00EC76D5" w:rsidRDefault="008C0E8C" w:rsidP="008C0E8C">
      <w:pPr>
        <w:pStyle w:val="Code"/>
      </w:pPr>
      <w:r w:rsidRPr="00EC76D5">
        <w:t xml:space="preserve">      assign</w:t>
      </w:r>
      <w:r w:rsidR="0038687E">
        <w:t>Expression.</w:t>
      </w:r>
      <w:r w:rsidRPr="00EC76D5">
        <w:t>setChild(1, right</w:t>
      </w:r>
      <w:r w:rsidR="0038687E">
        <w:t>Expression)</w:t>
      </w:r>
      <w:r w:rsidRPr="00EC76D5">
        <w:t>;</w:t>
      </w:r>
    </w:p>
    <w:p w14:paraId="1404E49C" w14:textId="1A22E8F7" w:rsidR="008C0E8C" w:rsidRPr="00EC76D5" w:rsidRDefault="008C0E8C" w:rsidP="008C0E8C">
      <w:pPr>
        <w:pStyle w:val="Code"/>
      </w:pPr>
      <w:r w:rsidRPr="00EC76D5">
        <w:t xml:space="preserve">      return assign</w:t>
      </w:r>
      <w:r w:rsidR="0038687E">
        <w:t>Expression;</w:t>
      </w:r>
    </w:p>
    <w:p w14:paraId="1AC2F424" w14:textId="77777777" w:rsidR="008C0E8C" w:rsidRPr="00EC76D5" w:rsidRDefault="008C0E8C" w:rsidP="008C0E8C">
      <w:pPr>
        <w:pStyle w:val="Code"/>
      </w:pPr>
      <w:r w:rsidRPr="00EC76D5">
        <w:t xml:space="preserve">    }</w:t>
      </w:r>
    </w:p>
    <w:p w14:paraId="441CB6C9" w14:textId="77777777" w:rsidR="008C0E8C" w:rsidRPr="00EC76D5" w:rsidRDefault="008C0E8C" w:rsidP="008C0E8C">
      <w:pPr>
        <w:pStyle w:val="Code"/>
      </w:pPr>
      <w:r w:rsidRPr="00EC76D5">
        <w:t xml:space="preserve">  }</w:t>
      </w:r>
    </w:p>
    <w:p w14:paraId="1C9D0F38" w14:textId="77777777" w:rsidR="008C0E8C" w:rsidRPr="00EC76D5" w:rsidRDefault="008C0E8C" w:rsidP="008C0E8C">
      <w:pPr>
        <w:pStyle w:val="Code"/>
      </w:pPr>
      <w:r w:rsidRPr="00EC76D5">
        <w:t xml:space="preserve">  </w:t>
      </w:r>
    </w:p>
    <w:p w14:paraId="505D94C9" w14:textId="57FF3CAB" w:rsidR="008C0E8C" w:rsidRPr="00EC76D5" w:rsidRDefault="008C0E8C" w:rsidP="008C0E8C">
      <w:pPr>
        <w:pStyle w:val="Code"/>
      </w:pPr>
      <w:r w:rsidRPr="00EC76D5">
        <w:t xml:space="preserve">  public static SyntaxTree optimizeUnaryExpression(SyntaxTree </w:t>
      </w:r>
      <w:r w:rsidR="0038687E">
        <w:t>expression</w:t>
      </w:r>
      <w:r w:rsidRPr="00EC76D5">
        <w:t>) {</w:t>
      </w:r>
    </w:p>
    <w:p w14:paraId="3121BAC3" w14:textId="7985F805" w:rsidR="008C0E8C" w:rsidRPr="00EC76D5" w:rsidRDefault="008C0E8C" w:rsidP="008C0E8C">
      <w:pPr>
        <w:pStyle w:val="Code"/>
      </w:pPr>
      <w:r w:rsidRPr="00EC76D5">
        <w:t xml:space="preserve">    SyntaxTree sub</w:t>
      </w:r>
      <w:r w:rsidR="0038687E">
        <w:t xml:space="preserve">Expression </w:t>
      </w:r>
      <w:r w:rsidRPr="00EC76D5">
        <w:t>= optimizeExpression(</w:t>
      </w:r>
      <w:r w:rsidR="0038687E">
        <w:t>expression</w:t>
      </w:r>
      <w:r w:rsidRPr="00EC76D5">
        <w:t>.getChild(0));</w:t>
      </w:r>
    </w:p>
    <w:p w14:paraId="76069936" w14:textId="77777777" w:rsidR="008C0E8C" w:rsidRPr="00EC76D5" w:rsidRDefault="008C0E8C" w:rsidP="008C0E8C">
      <w:pPr>
        <w:pStyle w:val="Code"/>
      </w:pPr>
    </w:p>
    <w:p w14:paraId="7630ACAB" w14:textId="77777777" w:rsidR="008C0E8C" w:rsidRPr="00EC76D5" w:rsidRDefault="008C0E8C" w:rsidP="008C0E8C">
      <w:pPr>
        <w:pStyle w:val="Code"/>
      </w:pPr>
      <w:r w:rsidRPr="00EC76D5">
        <w:t xml:space="preserve">    Object value = null;</w:t>
      </w:r>
    </w:p>
    <w:p w14:paraId="445D064B" w14:textId="4FF7360D" w:rsidR="008C0E8C" w:rsidRPr="00EC76D5" w:rsidRDefault="008C0E8C" w:rsidP="008C0E8C">
      <w:pPr>
        <w:pStyle w:val="Code"/>
      </w:pPr>
      <w:r w:rsidRPr="00EC76D5">
        <w:t xml:space="preserve">    if ((</w:t>
      </w:r>
      <w:r w:rsidR="0038687E">
        <w:t>expression</w:t>
      </w:r>
      <w:r w:rsidRPr="00EC76D5">
        <w:t>.getOperator() != MiddleOperator.Call) &amp;&amp;</w:t>
      </w:r>
    </w:p>
    <w:p w14:paraId="3FC753EC" w14:textId="3876FFD6" w:rsidR="008C0E8C" w:rsidRPr="00EC76D5" w:rsidRDefault="008C0E8C" w:rsidP="008C0E8C">
      <w:pPr>
        <w:pStyle w:val="Code"/>
      </w:pPr>
      <w:r w:rsidRPr="00EC76D5">
        <w:t xml:space="preserve">        (</w:t>
      </w:r>
      <w:r w:rsidR="0038687E">
        <w:t>expression</w:t>
      </w:r>
      <w:r w:rsidRPr="00EC76D5">
        <w:t>.getOperator() != MiddleOperator.Address)) {</w:t>
      </w:r>
    </w:p>
    <w:p w14:paraId="5CEB550E" w14:textId="1578C7DC" w:rsidR="008C0E8C" w:rsidRPr="00EC76D5" w:rsidRDefault="008C0E8C" w:rsidP="008C0E8C">
      <w:pPr>
        <w:pStyle w:val="Code"/>
      </w:pPr>
      <w:r w:rsidRPr="00EC76D5">
        <w:t xml:space="preserve">      sub</w:t>
      </w:r>
      <w:r w:rsidR="0038687E">
        <w:t>Expression.</w:t>
      </w:r>
      <w:r w:rsidRPr="00EC76D5">
        <w:t>setRightValue();</w:t>
      </w:r>
    </w:p>
    <w:p w14:paraId="4B2AEF80" w14:textId="77777777" w:rsidR="008C0E8C" w:rsidRPr="00EC76D5" w:rsidRDefault="008C0E8C" w:rsidP="008C0E8C">
      <w:pPr>
        <w:pStyle w:val="Code"/>
      </w:pPr>
      <w:r w:rsidRPr="00EC76D5">
        <w:t xml:space="preserve">      </w:t>
      </w:r>
    </w:p>
    <w:p w14:paraId="4932CD2D" w14:textId="459A4D46" w:rsidR="008C0E8C" w:rsidRPr="00EC76D5" w:rsidRDefault="008C0E8C" w:rsidP="008C0E8C">
      <w:pPr>
        <w:pStyle w:val="Code"/>
      </w:pPr>
      <w:r w:rsidRPr="00EC76D5">
        <w:t xml:space="preserve">      if (sub</w:t>
      </w:r>
      <w:r w:rsidR="0038687E">
        <w:t>Expression.</w:t>
      </w:r>
      <w:r w:rsidRPr="00EC76D5">
        <w:t>getSymbol() != null) {</w:t>
      </w:r>
    </w:p>
    <w:p w14:paraId="3CF622B8" w14:textId="6CDFFFB8" w:rsidR="008C0E8C" w:rsidRPr="00EC76D5" w:rsidRDefault="008C0E8C" w:rsidP="008C0E8C">
      <w:pPr>
        <w:pStyle w:val="Code"/>
      </w:pPr>
      <w:r w:rsidRPr="00EC76D5">
        <w:t xml:space="preserve">        Object subValue = (sub</w:t>
      </w:r>
      <w:r w:rsidR="0038687E">
        <w:t>Expression.</w:t>
      </w:r>
      <w:r w:rsidRPr="00EC76D5">
        <w:t>getSymbol() != null) ?</w:t>
      </w:r>
    </w:p>
    <w:p w14:paraId="499ED1D9" w14:textId="1989CA13" w:rsidR="008C0E8C" w:rsidRPr="00EC76D5" w:rsidRDefault="008C0E8C" w:rsidP="008C0E8C">
      <w:pPr>
        <w:pStyle w:val="Code"/>
      </w:pPr>
      <w:r w:rsidRPr="00EC76D5">
        <w:t xml:space="preserve">                          sub</w:t>
      </w:r>
      <w:r w:rsidR="0038687E">
        <w:t>Expression.</w:t>
      </w:r>
      <w:r w:rsidRPr="00EC76D5">
        <w:t>getSymbol().getValue() : null;</w:t>
      </w:r>
    </w:p>
    <w:p w14:paraId="6CE545F9" w14:textId="174C8D31" w:rsidR="008C0E8C" w:rsidRPr="00EC76D5" w:rsidRDefault="008C0E8C" w:rsidP="008C0E8C">
      <w:pPr>
        <w:pStyle w:val="Code"/>
      </w:pPr>
      <w:r w:rsidRPr="00EC76D5">
        <w:t xml:space="preserve">        value = ValueConversion.unaryCast(</w:t>
      </w:r>
      <w:r w:rsidR="0038687E">
        <w:t>expression</w:t>
      </w:r>
      <w:r w:rsidRPr="00EC76D5">
        <w:t>.getOperator(), subValue);</w:t>
      </w:r>
    </w:p>
    <w:p w14:paraId="32BA60FC" w14:textId="77777777" w:rsidR="008C0E8C" w:rsidRPr="00EC76D5" w:rsidRDefault="008C0E8C" w:rsidP="008C0E8C">
      <w:pPr>
        <w:pStyle w:val="Code"/>
      </w:pPr>
      <w:r w:rsidRPr="00EC76D5">
        <w:t xml:space="preserve">      }</w:t>
      </w:r>
    </w:p>
    <w:p w14:paraId="33278362" w14:textId="77777777" w:rsidR="008C0E8C" w:rsidRPr="00EC76D5" w:rsidRDefault="008C0E8C" w:rsidP="008C0E8C">
      <w:pPr>
        <w:pStyle w:val="Code"/>
      </w:pPr>
      <w:r w:rsidRPr="00EC76D5">
        <w:t xml:space="preserve">    }</w:t>
      </w:r>
    </w:p>
    <w:p w14:paraId="0DE8064B" w14:textId="77777777" w:rsidR="008C0E8C" w:rsidRPr="00EC76D5" w:rsidRDefault="008C0E8C" w:rsidP="008C0E8C">
      <w:pPr>
        <w:pStyle w:val="Code"/>
      </w:pPr>
    </w:p>
    <w:p w14:paraId="19462DDC" w14:textId="77777777" w:rsidR="008C0E8C" w:rsidRPr="00EC76D5" w:rsidRDefault="008C0E8C" w:rsidP="008C0E8C">
      <w:pPr>
        <w:pStyle w:val="Code"/>
      </w:pPr>
      <w:r w:rsidRPr="00EC76D5">
        <w:t xml:space="preserve">    if (value != null) {</w:t>
      </w:r>
    </w:p>
    <w:p w14:paraId="345A16C2" w14:textId="6C57D36C" w:rsidR="008C0E8C" w:rsidRPr="00EC76D5" w:rsidRDefault="008C0E8C" w:rsidP="008C0E8C">
      <w:pPr>
        <w:pStyle w:val="Code"/>
      </w:pPr>
      <w:r w:rsidRPr="00EC76D5">
        <w:t xml:space="preserve">      return SyntaxTreeGenerator.generateValueTree(</w:t>
      </w:r>
      <w:r w:rsidR="0038687E">
        <w:t>expression</w:t>
      </w:r>
      <w:r w:rsidRPr="00EC76D5">
        <w:t>.getType(), value);</w:t>
      </w:r>
    </w:p>
    <w:p w14:paraId="7F27CF0A" w14:textId="77777777" w:rsidR="008C0E8C" w:rsidRPr="00EC76D5" w:rsidRDefault="008C0E8C" w:rsidP="008C0E8C">
      <w:pPr>
        <w:pStyle w:val="Code"/>
      </w:pPr>
      <w:r w:rsidRPr="00EC76D5">
        <w:t xml:space="preserve">    }</w:t>
      </w:r>
    </w:p>
    <w:p w14:paraId="353EA62C" w14:textId="77777777" w:rsidR="008C0E8C" w:rsidRPr="00EC76D5" w:rsidRDefault="008C0E8C" w:rsidP="008C0E8C">
      <w:pPr>
        <w:pStyle w:val="Code"/>
      </w:pPr>
      <w:r w:rsidRPr="00EC76D5">
        <w:t xml:space="preserve">    else {</w:t>
      </w:r>
    </w:p>
    <w:p w14:paraId="3F79C36C" w14:textId="1A2EC952" w:rsidR="008C0E8C" w:rsidRPr="00EC76D5" w:rsidRDefault="008C0E8C" w:rsidP="008C0E8C">
      <w:pPr>
        <w:pStyle w:val="Code"/>
      </w:pPr>
      <w:r w:rsidRPr="00EC76D5">
        <w:t xml:space="preserve">      </w:t>
      </w:r>
      <w:r w:rsidR="0038687E">
        <w:t>expression</w:t>
      </w:r>
      <w:r w:rsidRPr="00EC76D5">
        <w:t>.setChild(0, sub</w:t>
      </w:r>
      <w:r w:rsidR="0038687E">
        <w:t>Expression)</w:t>
      </w:r>
      <w:r w:rsidRPr="00EC76D5">
        <w:t>;</w:t>
      </w:r>
    </w:p>
    <w:p w14:paraId="3D4ACD1E" w14:textId="3D4EF767" w:rsidR="008C0E8C" w:rsidRPr="00EC76D5" w:rsidRDefault="008C0E8C" w:rsidP="008C0E8C">
      <w:pPr>
        <w:pStyle w:val="Code"/>
      </w:pPr>
      <w:r w:rsidRPr="00EC76D5">
        <w:t xml:space="preserve">      return optimizeUnarySemantic(</w:t>
      </w:r>
      <w:r w:rsidR="0038687E">
        <w:t>expression</w:t>
      </w:r>
      <w:r w:rsidRPr="00EC76D5">
        <w:t>);</w:t>
      </w:r>
    </w:p>
    <w:p w14:paraId="79ABCB4A" w14:textId="77777777" w:rsidR="008C0E8C" w:rsidRPr="00EC76D5" w:rsidRDefault="008C0E8C" w:rsidP="008C0E8C">
      <w:pPr>
        <w:pStyle w:val="Code"/>
      </w:pPr>
      <w:r w:rsidRPr="00EC76D5">
        <w:t xml:space="preserve">    }</w:t>
      </w:r>
    </w:p>
    <w:p w14:paraId="4EA2DC74" w14:textId="77777777" w:rsidR="008C0E8C" w:rsidRPr="00EC76D5" w:rsidRDefault="008C0E8C" w:rsidP="008C0E8C">
      <w:pPr>
        <w:pStyle w:val="Code"/>
      </w:pPr>
      <w:r w:rsidRPr="00EC76D5">
        <w:t xml:space="preserve">  }</w:t>
      </w:r>
    </w:p>
    <w:p w14:paraId="58F030AC" w14:textId="77777777" w:rsidR="008C0E8C" w:rsidRPr="00EC76D5" w:rsidRDefault="008C0E8C" w:rsidP="008C0E8C">
      <w:pPr>
        <w:pStyle w:val="Code"/>
      </w:pPr>
    </w:p>
    <w:p w14:paraId="11880ADB" w14:textId="5C3A97FB" w:rsidR="008C0E8C" w:rsidRPr="00EC76D5" w:rsidRDefault="008C0E8C" w:rsidP="008C0E8C">
      <w:pPr>
        <w:pStyle w:val="Code"/>
      </w:pPr>
      <w:r w:rsidRPr="00EC76D5">
        <w:t xml:space="preserve">  public static SyntaxTree optimizeBinaryExpression(SyntaxTree </w:t>
      </w:r>
      <w:r w:rsidR="0038687E">
        <w:t>expression</w:t>
      </w:r>
      <w:r w:rsidRPr="00EC76D5">
        <w:t>) {</w:t>
      </w:r>
    </w:p>
    <w:p w14:paraId="2B153B44" w14:textId="4DB6AB4B" w:rsidR="008C0E8C" w:rsidRPr="00EC76D5" w:rsidRDefault="008C0E8C" w:rsidP="008C0E8C">
      <w:pPr>
        <w:pStyle w:val="Code"/>
      </w:pPr>
      <w:r w:rsidRPr="00EC76D5">
        <w:t xml:space="preserve">    SyntaxTree left</w:t>
      </w:r>
      <w:r w:rsidR="0038687E">
        <w:t xml:space="preserve">Expression </w:t>
      </w:r>
      <w:r w:rsidRPr="00EC76D5">
        <w:t>= optimizeExpression(</w:t>
      </w:r>
      <w:r w:rsidR="0038687E">
        <w:t>expression</w:t>
      </w:r>
      <w:r w:rsidRPr="00EC76D5">
        <w:t>.getChild(0)),</w:t>
      </w:r>
    </w:p>
    <w:p w14:paraId="688F7305" w14:textId="7AEBA6EA" w:rsidR="008C0E8C" w:rsidRPr="00EC76D5" w:rsidRDefault="008C0E8C" w:rsidP="008C0E8C">
      <w:pPr>
        <w:pStyle w:val="Code"/>
      </w:pPr>
      <w:r w:rsidRPr="00EC76D5">
        <w:t xml:space="preserve">               right</w:t>
      </w:r>
      <w:r w:rsidR="0038687E">
        <w:t xml:space="preserve">Expression </w:t>
      </w:r>
      <w:r w:rsidRPr="00EC76D5">
        <w:t>= optimizeExpression(</w:t>
      </w:r>
      <w:r w:rsidR="0038687E">
        <w:t>expression</w:t>
      </w:r>
      <w:r w:rsidRPr="00EC76D5">
        <w:t>.getChild(1));</w:t>
      </w:r>
    </w:p>
    <w:p w14:paraId="623C866B" w14:textId="404A3DD4" w:rsidR="008C0E8C" w:rsidRPr="00EC76D5" w:rsidRDefault="008C0E8C" w:rsidP="008C0E8C">
      <w:pPr>
        <w:pStyle w:val="Code"/>
      </w:pPr>
      <w:r w:rsidRPr="00EC76D5">
        <w:t xml:space="preserve">    left</w:t>
      </w:r>
      <w:r w:rsidR="0038687E">
        <w:t>Expression.</w:t>
      </w:r>
      <w:r w:rsidRPr="00EC76D5">
        <w:t>setRightValue();</w:t>
      </w:r>
    </w:p>
    <w:p w14:paraId="46FD9D86" w14:textId="639D6B96" w:rsidR="008C0E8C" w:rsidRPr="00EC76D5" w:rsidRDefault="008C0E8C" w:rsidP="008C0E8C">
      <w:pPr>
        <w:pStyle w:val="Code"/>
      </w:pPr>
      <w:r w:rsidRPr="00EC76D5">
        <w:t xml:space="preserve">    right</w:t>
      </w:r>
      <w:r w:rsidR="0038687E">
        <w:t>Expression.</w:t>
      </w:r>
      <w:r w:rsidRPr="00EC76D5">
        <w:t>setRightValue();</w:t>
      </w:r>
    </w:p>
    <w:p w14:paraId="0A90F1AE" w14:textId="77777777" w:rsidR="008C0E8C" w:rsidRPr="00EC76D5" w:rsidRDefault="008C0E8C" w:rsidP="008C0E8C">
      <w:pPr>
        <w:pStyle w:val="Code"/>
      </w:pPr>
    </w:p>
    <w:p w14:paraId="75944513" w14:textId="77777777" w:rsidR="008C0E8C" w:rsidRPr="00EC76D5" w:rsidRDefault="008C0E8C" w:rsidP="008C0E8C">
      <w:pPr>
        <w:pStyle w:val="Code"/>
      </w:pPr>
      <w:r w:rsidRPr="00EC76D5">
        <w:t xml:space="preserve">    Object value = null;    </w:t>
      </w:r>
    </w:p>
    <w:p w14:paraId="542AD1D4" w14:textId="7B26FCB8" w:rsidR="008C0E8C" w:rsidRPr="00EC76D5" w:rsidRDefault="008C0E8C" w:rsidP="008C0E8C">
      <w:pPr>
        <w:pStyle w:val="Code"/>
      </w:pPr>
      <w:r w:rsidRPr="00EC76D5">
        <w:t xml:space="preserve">    if ((left</w:t>
      </w:r>
      <w:r w:rsidR="0038687E">
        <w:t>Expression.</w:t>
      </w:r>
      <w:r w:rsidRPr="00EC76D5">
        <w:t>getOperator() != MiddleOperator.Call) &amp;&amp;</w:t>
      </w:r>
    </w:p>
    <w:p w14:paraId="09C08976" w14:textId="789CCB43" w:rsidR="008C0E8C" w:rsidRPr="00EC76D5" w:rsidRDefault="008C0E8C" w:rsidP="008C0E8C">
      <w:pPr>
        <w:pStyle w:val="Code"/>
      </w:pPr>
      <w:r w:rsidRPr="00EC76D5">
        <w:t xml:space="preserve">        (right</w:t>
      </w:r>
      <w:r w:rsidR="0038687E">
        <w:t>Expression.</w:t>
      </w:r>
      <w:r w:rsidRPr="00EC76D5">
        <w:t>getOperator() != MiddleOperator.Call)) {</w:t>
      </w:r>
    </w:p>
    <w:p w14:paraId="3A66265F" w14:textId="490D7EA0" w:rsidR="008C0E8C" w:rsidRPr="00EC76D5" w:rsidRDefault="008C0E8C" w:rsidP="008C0E8C">
      <w:pPr>
        <w:pStyle w:val="Code"/>
      </w:pPr>
      <w:r w:rsidRPr="00EC76D5">
        <w:t xml:space="preserve">      Object leftValue = (left</w:t>
      </w:r>
      <w:r w:rsidR="0038687E">
        <w:t>Expression.</w:t>
      </w:r>
      <w:r w:rsidRPr="00EC76D5">
        <w:t>getSymbol() != null) ?</w:t>
      </w:r>
    </w:p>
    <w:p w14:paraId="7BDACE52" w14:textId="400726FC" w:rsidR="008C0E8C" w:rsidRPr="00EC76D5" w:rsidRDefault="008C0E8C" w:rsidP="008C0E8C">
      <w:pPr>
        <w:pStyle w:val="Code"/>
      </w:pPr>
      <w:r w:rsidRPr="00EC76D5">
        <w:t xml:space="preserve">                         left</w:t>
      </w:r>
      <w:r w:rsidR="0038687E">
        <w:t>Expression.</w:t>
      </w:r>
      <w:r w:rsidRPr="00EC76D5">
        <w:t>getSymbol().getValue() : null,</w:t>
      </w:r>
    </w:p>
    <w:p w14:paraId="142A0864" w14:textId="64E7F89C" w:rsidR="008C0E8C" w:rsidRPr="00EC76D5" w:rsidRDefault="008C0E8C" w:rsidP="008C0E8C">
      <w:pPr>
        <w:pStyle w:val="Code"/>
      </w:pPr>
      <w:r w:rsidRPr="00EC76D5">
        <w:t xml:space="preserve">             rightValue = (right</w:t>
      </w:r>
      <w:r w:rsidR="0038687E">
        <w:t>Expression.</w:t>
      </w:r>
      <w:r w:rsidRPr="00EC76D5">
        <w:t>getSymbol() != null) ?</w:t>
      </w:r>
    </w:p>
    <w:p w14:paraId="2B90ADAF" w14:textId="616C0038" w:rsidR="008C0E8C" w:rsidRPr="00EC76D5" w:rsidRDefault="008C0E8C" w:rsidP="008C0E8C">
      <w:pPr>
        <w:pStyle w:val="Code"/>
      </w:pPr>
      <w:r w:rsidRPr="00EC76D5">
        <w:t xml:space="preserve">                          right</w:t>
      </w:r>
      <w:r w:rsidR="0038687E">
        <w:t>Expression.</w:t>
      </w:r>
      <w:r w:rsidRPr="00EC76D5">
        <w:t>getSymbol().getValue() : null;</w:t>
      </w:r>
    </w:p>
    <w:p w14:paraId="6863E5BE" w14:textId="70D31855" w:rsidR="008C0E8C" w:rsidRPr="00EC76D5" w:rsidRDefault="008C0E8C" w:rsidP="008C0E8C">
      <w:pPr>
        <w:pStyle w:val="Code"/>
      </w:pPr>
      <w:r w:rsidRPr="00EC76D5">
        <w:t xml:space="preserve">      value = ValueConversion.binaryCast(</w:t>
      </w:r>
      <w:r w:rsidR="0038687E">
        <w:t>expression</w:t>
      </w:r>
      <w:r w:rsidRPr="00EC76D5">
        <w:t>.getOperator(),</w:t>
      </w:r>
    </w:p>
    <w:p w14:paraId="5B719BB0" w14:textId="77777777" w:rsidR="008C0E8C" w:rsidRPr="00EC76D5" w:rsidRDefault="008C0E8C" w:rsidP="008C0E8C">
      <w:pPr>
        <w:pStyle w:val="Code"/>
      </w:pPr>
      <w:r w:rsidRPr="00EC76D5">
        <w:t xml:space="preserve">                                         leftValue, rightValue);</w:t>
      </w:r>
    </w:p>
    <w:p w14:paraId="306E9DD5" w14:textId="77777777" w:rsidR="008C0E8C" w:rsidRPr="00EC76D5" w:rsidRDefault="008C0E8C" w:rsidP="008C0E8C">
      <w:pPr>
        <w:pStyle w:val="Code"/>
      </w:pPr>
      <w:r w:rsidRPr="00EC76D5">
        <w:t xml:space="preserve">    }</w:t>
      </w:r>
    </w:p>
    <w:p w14:paraId="1EA9C7A0" w14:textId="77777777" w:rsidR="008C0E8C" w:rsidRPr="00EC76D5" w:rsidRDefault="008C0E8C" w:rsidP="008C0E8C">
      <w:pPr>
        <w:pStyle w:val="Code"/>
      </w:pPr>
      <w:r w:rsidRPr="00EC76D5">
        <w:t xml:space="preserve">    </w:t>
      </w:r>
    </w:p>
    <w:p w14:paraId="725C1765" w14:textId="77777777" w:rsidR="008C0E8C" w:rsidRPr="00EC76D5" w:rsidRDefault="008C0E8C" w:rsidP="008C0E8C">
      <w:pPr>
        <w:pStyle w:val="Code"/>
      </w:pPr>
      <w:r w:rsidRPr="00EC76D5">
        <w:t xml:space="preserve">    if (value != null) {</w:t>
      </w:r>
    </w:p>
    <w:p w14:paraId="2F403697" w14:textId="77777777" w:rsidR="0027179E" w:rsidRPr="00EC76D5" w:rsidRDefault="008C0E8C" w:rsidP="008C0E8C">
      <w:pPr>
        <w:pStyle w:val="Code"/>
      </w:pPr>
      <w:r w:rsidRPr="00EC76D5">
        <w:t xml:space="preserve">      Type maxType =</w:t>
      </w:r>
    </w:p>
    <w:p w14:paraId="51FA6877" w14:textId="499AE81F" w:rsidR="008C0E8C" w:rsidRPr="00EC76D5" w:rsidRDefault="0027179E" w:rsidP="008C0E8C">
      <w:pPr>
        <w:pStyle w:val="Code"/>
      </w:pPr>
      <w:r w:rsidRPr="00EC76D5">
        <w:t xml:space="preserve">       </w:t>
      </w:r>
      <w:r w:rsidR="008C0E8C" w:rsidRPr="00EC76D5">
        <w:t xml:space="preserve"> TypeCast.maxType(left</w:t>
      </w:r>
      <w:r w:rsidR="0038687E">
        <w:t>Expression.</w:t>
      </w:r>
      <w:r w:rsidR="008C0E8C" w:rsidRPr="00EC76D5">
        <w:t>getType(), right</w:t>
      </w:r>
      <w:r w:rsidR="0038687E">
        <w:t>Expression.</w:t>
      </w:r>
      <w:r w:rsidR="008C0E8C" w:rsidRPr="00EC76D5">
        <w:t>getType());</w:t>
      </w:r>
    </w:p>
    <w:p w14:paraId="0E8670EE" w14:textId="77777777" w:rsidR="008C0E8C" w:rsidRPr="00EC76D5" w:rsidRDefault="008C0E8C" w:rsidP="008C0E8C">
      <w:pPr>
        <w:pStyle w:val="Code"/>
      </w:pPr>
      <w:r w:rsidRPr="00EC76D5">
        <w:t xml:space="preserve">      Symbol valueSymbol = Symbol.createValueSymbol(maxType, value);</w:t>
      </w:r>
    </w:p>
    <w:p w14:paraId="56A709D1" w14:textId="77777777" w:rsidR="008C0E8C" w:rsidRPr="00EC76D5" w:rsidRDefault="008C0E8C" w:rsidP="008C0E8C">
      <w:pPr>
        <w:pStyle w:val="Code"/>
      </w:pPr>
      <w:r w:rsidRPr="00EC76D5">
        <w:t xml:space="preserve">      return (new SyntaxTree(MiddleOperator.Value, valueSymbol));</w:t>
      </w:r>
    </w:p>
    <w:p w14:paraId="613068F8" w14:textId="77777777" w:rsidR="008C0E8C" w:rsidRPr="00EC76D5" w:rsidRDefault="008C0E8C" w:rsidP="008C0E8C">
      <w:pPr>
        <w:pStyle w:val="Code"/>
      </w:pPr>
      <w:r w:rsidRPr="00EC76D5">
        <w:t xml:space="preserve">    }</w:t>
      </w:r>
    </w:p>
    <w:p w14:paraId="1937EE54" w14:textId="77777777" w:rsidR="008C0E8C" w:rsidRPr="00EC76D5" w:rsidRDefault="008C0E8C" w:rsidP="008C0E8C">
      <w:pPr>
        <w:pStyle w:val="Code"/>
      </w:pPr>
      <w:r w:rsidRPr="00EC76D5">
        <w:t xml:space="preserve">    else {</w:t>
      </w:r>
    </w:p>
    <w:p w14:paraId="11BEC623" w14:textId="1A2A2CC2" w:rsidR="008C0E8C" w:rsidRPr="00EC76D5" w:rsidRDefault="008C0E8C" w:rsidP="008C0E8C">
      <w:pPr>
        <w:pStyle w:val="Code"/>
      </w:pPr>
      <w:r w:rsidRPr="00EC76D5">
        <w:t xml:space="preserve">      </w:t>
      </w:r>
      <w:r w:rsidR="0038687E">
        <w:t>expression</w:t>
      </w:r>
      <w:r w:rsidRPr="00EC76D5">
        <w:t>.setChild(0, left</w:t>
      </w:r>
      <w:r w:rsidR="0038687E">
        <w:t>Expression)</w:t>
      </w:r>
      <w:r w:rsidRPr="00EC76D5">
        <w:t>;</w:t>
      </w:r>
    </w:p>
    <w:p w14:paraId="5EC3FA57" w14:textId="2F7670D4" w:rsidR="008C0E8C" w:rsidRPr="00EC76D5" w:rsidRDefault="008C0E8C" w:rsidP="008C0E8C">
      <w:pPr>
        <w:pStyle w:val="Code"/>
      </w:pPr>
      <w:r w:rsidRPr="00EC76D5">
        <w:t xml:space="preserve">      </w:t>
      </w:r>
      <w:r w:rsidR="0038687E">
        <w:t>expression</w:t>
      </w:r>
      <w:r w:rsidRPr="00EC76D5">
        <w:t>.setChild(1, right</w:t>
      </w:r>
      <w:r w:rsidR="0038687E">
        <w:t>Expression)</w:t>
      </w:r>
      <w:r w:rsidRPr="00EC76D5">
        <w:t>;</w:t>
      </w:r>
    </w:p>
    <w:p w14:paraId="1F67BC57" w14:textId="5E45BC13" w:rsidR="008C0E8C" w:rsidRPr="00EC76D5" w:rsidRDefault="008C0E8C" w:rsidP="008C0E8C">
      <w:pPr>
        <w:pStyle w:val="Code"/>
      </w:pPr>
      <w:r w:rsidRPr="00EC76D5">
        <w:t xml:space="preserve">      return </w:t>
      </w:r>
      <w:r w:rsidR="0038687E">
        <w:t>expression</w:t>
      </w:r>
      <w:r w:rsidRPr="00EC76D5">
        <w:t>;</w:t>
      </w:r>
    </w:p>
    <w:p w14:paraId="69B11C30" w14:textId="77777777" w:rsidR="008C0E8C" w:rsidRPr="00EC76D5" w:rsidRDefault="008C0E8C" w:rsidP="008C0E8C">
      <w:pPr>
        <w:pStyle w:val="Code"/>
      </w:pPr>
      <w:r w:rsidRPr="00EC76D5">
        <w:t xml:space="preserve">    }</w:t>
      </w:r>
    </w:p>
    <w:p w14:paraId="4A933B53" w14:textId="77777777" w:rsidR="008C0E8C" w:rsidRPr="00EC76D5" w:rsidRDefault="008C0E8C" w:rsidP="008C0E8C">
      <w:pPr>
        <w:pStyle w:val="Code"/>
      </w:pPr>
      <w:r w:rsidRPr="00EC76D5">
        <w:t xml:space="preserve">  }</w:t>
      </w:r>
    </w:p>
    <w:p w14:paraId="0D57A97C" w14:textId="77777777" w:rsidR="008C0E8C" w:rsidRPr="00EC76D5" w:rsidRDefault="008C0E8C" w:rsidP="008C0E8C">
      <w:pPr>
        <w:pStyle w:val="Code"/>
      </w:pPr>
    </w:p>
    <w:p w14:paraId="770DB4B6" w14:textId="77777777" w:rsidR="008C0E8C" w:rsidRPr="00EC76D5" w:rsidRDefault="008C0E8C" w:rsidP="008C0E8C">
      <w:pPr>
        <w:pStyle w:val="Code"/>
      </w:pPr>
      <w:r w:rsidRPr="00EC76D5">
        <w:t xml:space="preserve">  // x-&gt;y</w:t>
      </w:r>
    </w:p>
    <w:p w14:paraId="63DAB2EF" w14:textId="77777777" w:rsidR="008C0E8C" w:rsidRPr="00EC76D5" w:rsidRDefault="008C0E8C" w:rsidP="008C0E8C">
      <w:pPr>
        <w:pStyle w:val="Code"/>
      </w:pPr>
      <w:r w:rsidRPr="00EC76D5">
        <w:t xml:space="preserve">  // (*x).y</w:t>
      </w:r>
    </w:p>
    <w:p w14:paraId="580F6EBD" w14:textId="77777777" w:rsidR="008C0E8C" w:rsidRPr="00EC76D5" w:rsidRDefault="008C0E8C" w:rsidP="008C0E8C">
      <w:pPr>
        <w:pStyle w:val="Code"/>
      </w:pPr>
      <w:r w:rsidRPr="00EC76D5">
        <w:t xml:space="preserve">  </w:t>
      </w:r>
    </w:p>
    <w:p w14:paraId="6318226C" w14:textId="4A34BB6D" w:rsidR="008C0E8C" w:rsidRPr="00EC76D5" w:rsidRDefault="008C0E8C" w:rsidP="008C0E8C">
      <w:pPr>
        <w:pStyle w:val="Code"/>
      </w:pPr>
      <w:r w:rsidRPr="00EC76D5">
        <w:lastRenderedPageBreak/>
        <w:t xml:space="preserve">  public static SyntaxTree optimizeDerefExpression(SyntaxTree deref</w:t>
      </w:r>
      <w:r w:rsidR="0038687E">
        <w:t>Expression)</w:t>
      </w:r>
      <w:r w:rsidRPr="00EC76D5">
        <w:t xml:space="preserve"> {</w:t>
      </w:r>
    </w:p>
    <w:p w14:paraId="2FED7A4D" w14:textId="41EFAF8D" w:rsidR="008C0E8C" w:rsidRPr="00EC76D5" w:rsidRDefault="008C0E8C" w:rsidP="008C0E8C">
      <w:pPr>
        <w:pStyle w:val="Code"/>
      </w:pPr>
      <w:r w:rsidRPr="00EC76D5">
        <w:t xml:space="preserve">    return deref</w:t>
      </w:r>
      <w:r w:rsidR="0038687E">
        <w:t>Expression;</w:t>
      </w:r>
    </w:p>
    <w:p w14:paraId="4479B97C" w14:textId="77777777" w:rsidR="008C0E8C" w:rsidRPr="00EC76D5" w:rsidRDefault="008C0E8C" w:rsidP="008C0E8C">
      <w:pPr>
        <w:pStyle w:val="Code"/>
      </w:pPr>
      <w:r w:rsidRPr="00EC76D5">
        <w:t xml:space="preserve">  }</w:t>
      </w:r>
    </w:p>
    <w:p w14:paraId="0CCD97E7" w14:textId="77777777" w:rsidR="008C0E8C" w:rsidRPr="00EC76D5" w:rsidRDefault="008C0E8C" w:rsidP="008C0E8C">
      <w:pPr>
        <w:pStyle w:val="Code"/>
      </w:pPr>
      <w:r w:rsidRPr="00EC76D5">
        <w:t xml:space="preserve">  </w:t>
      </w:r>
    </w:p>
    <w:p w14:paraId="464921D4" w14:textId="0315BE9C" w:rsidR="008C0E8C" w:rsidRPr="00EC76D5" w:rsidRDefault="008C0E8C" w:rsidP="008C0E8C">
      <w:pPr>
        <w:pStyle w:val="Code"/>
      </w:pPr>
      <w:r w:rsidRPr="00EC76D5">
        <w:t xml:space="preserve">  public static SyntaxTree optimizeArrowExpression(SyntaxTree arrow</w:t>
      </w:r>
      <w:r w:rsidR="0038687E">
        <w:t>Expression)</w:t>
      </w:r>
      <w:r w:rsidRPr="00EC76D5">
        <w:t xml:space="preserve"> {</w:t>
      </w:r>
    </w:p>
    <w:p w14:paraId="7EA3A298" w14:textId="4E5FD2B7" w:rsidR="008C0E8C" w:rsidRPr="00EC76D5" w:rsidRDefault="008C0E8C" w:rsidP="008C0E8C">
      <w:pPr>
        <w:pStyle w:val="Code"/>
      </w:pPr>
      <w:r w:rsidRPr="00EC76D5">
        <w:t xml:space="preserve">    return arrow</w:t>
      </w:r>
      <w:r w:rsidR="0038687E">
        <w:t>Expression;</w:t>
      </w:r>
    </w:p>
    <w:p w14:paraId="66A1A697" w14:textId="77777777" w:rsidR="008C0E8C" w:rsidRPr="00EC76D5" w:rsidRDefault="008C0E8C" w:rsidP="008C0E8C">
      <w:pPr>
        <w:pStyle w:val="Code"/>
      </w:pPr>
      <w:r w:rsidRPr="00EC76D5">
        <w:t xml:space="preserve">  }</w:t>
      </w:r>
    </w:p>
    <w:p w14:paraId="6280D4FB" w14:textId="77777777" w:rsidR="008C0E8C" w:rsidRPr="00EC76D5" w:rsidRDefault="008C0E8C" w:rsidP="008C0E8C">
      <w:pPr>
        <w:pStyle w:val="Code"/>
      </w:pPr>
      <w:r w:rsidRPr="00EC76D5">
        <w:t xml:space="preserve">  </w:t>
      </w:r>
    </w:p>
    <w:p w14:paraId="03779121" w14:textId="0D3618B7" w:rsidR="008C0E8C" w:rsidRPr="00EC76D5" w:rsidRDefault="008C0E8C" w:rsidP="008C0E8C">
      <w:pPr>
        <w:pStyle w:val="Code"/>
      </w:pPr>
      <w:r w:rsidRPr="00EC76D5">
        <w:t xml:space="preserve">  public static SyntaxTree optimizeDotExpression(SyntaxTree dot</w:t>
      </w:r>
      <w:r w:rsidR="0038687E">
        <w:t>Expression)</w:t>
      </w:r>
      <w:r w:rsidRPr="00EC76D5">
        <w:t xml:space="preserve"> {</w:t>
      </w:r>
    </w:p>
    <w:p w14:paraId="1D0760B4" w14:textId="66F75BE2" w:rsidR="008C0E8C" w:rsidRPr="00EC76D5" w:rsidRDefault="008C0E8C" w:rsidP="008C0E8C">
      <w:pPr>
        <w:pStyle w:val="Code"/>
      </w:pPr>
      <w:r w:rsidRPr="00EC76D5">
        <w:t xml:space="preserve">    return dot</w:t>
      </w:r>
      <w:r w:rsidR="0038687E">
        <w:t>Expression;</w:t>
      </w:r>
    </w:p>
    <w:p w14:paraId="3F159855" w14:textId="77777777" w:rsidR="008C0E8C" w:rsidRPr="00EC76D5" w:rsidRDefault="008C0E8C" w:rsidP="008C0E8C">
      <w:pPr>
        <w:pStyle w:val="Code"/>
      </w:pPr>
      <w:r w:rsidRPr="00EC76D5">
        <w:t xml:space="preserve">  }</w:t>
      </w:r>
    </w:p>
    <w:p w14:paraId="3A81BE89" w14:textId="77777777" w:rsidR="008C0E8C" w:rsidRPr="00EC76D5" w:rsidRDefault="008C0E8C" w:rsidP="008C0E8C">
      <w:pPr>
        <w:pStyle w:val="Code"/>
      </w:pPr>
      <w:r w:rsidRPr="00EC76D5">
        <w:t xml:space="preserve">    </w:t>
      </w:r>
    </w:p>
    <w:p w14:paraId="1E775674" w14:textId="26221192" w:rsidR="008C0E8C" w:rsidRPr="00EC76D5" w:rsidRDefault="008C0E8C" w:rsidP="008C0E8C">
      <w:pPr>
        <w:pStyle w:val="Code"/>
      </w:pPr>
      <w:r w:rsidRPr="00EC76D5">
        <w:t xml:space="preserve">  public static SyntaxTree optimizeIndexExpression(SyntaxTree index</w:t>
      </w:r>
      <w:r w:rsidR="0038687E">
        <w:t>Expression)</w:t>
      </w:r>
      <w:r w:rsidRPr="00EC76D5">
        <w:t xml:space="preserve"> {</w:t>
      </w:r>
    </w:p>
    <w:p w14:paraId="633C5AF5" w14:textId="49595373" w:rsidR="008C0E8C" w:rsidRPr="00EC76D5" w:rsidRDefault="008C0E8C" w:rsidP="008C0E8C">
      <w:pPr>
        <w:pStyle w:val="Code"/>
      </w:pPr>
      <w:r w:rsidRPr="00EC76D5">
        <w:t xml:space="preserve">    return index</w:t>
      </w:r>
      <w:r w:rsidR="0038687E">
        <w:t>Expression;</w:t>
      </w:r>
    </w:p>
    <w:p w14:paraId="1D7A5966" w14:textId="77777777" w:rsidR="008C0E8C" w:rsidRPr="00EC76D5" w:rsidRDefault="008C0E8C" w:rsidP="008C0E8C">
      <w:pPr>
        <w:pStyle w:val="Code"/>
      </w:pPr>
      <w:r w:rsidRPr="00EC76D5">
        <w:t xml:space="preserve">  }</w:t>
      </w:r>
    </w:p>
    <w:p w14:paraId="79C46336" w14:textId="77777777" w:rsidR="008C0E8C" w:rsidRPr="00EC76D5" w:rsidRDefault="008C0E8C" w:rsidP="008C0E8C">
      <w:pPr>
        <w:pStyle w:val="Code"/>
      </w:pPr>
      <w:r w:rsidRPr="00EC76D5">
        <w:t xml:space="preserve">  </w:t>
      </w:r>
    </w:p>
    <w:p w14:paraId="26027FC4" w14:textId="77777777" w:rsidR="0027179E" w:rsidRPr="00EC76D5" w:rsidRDefault="008C0E8C" w:rsidP="008C0E8C">
      <w:pPr>
        <w:pStyle w:val="Code"/>
      </w:pPr>
      <w:r w:rsidRPr="00EC76D5">
        <w:t xml:space="preserve">  public static SyntaxTree optimizeFunctionCallExpression</w:t>
      </w:r>
    </w:p>
    <w:p w14:paraId="7E1F018E" w14:textId="646F7783" w:rsidR="008C0E8C" w:rsidRPr="00EC76D5" w:rsidRDefault="0027179E" w:rsidP="008C0E8C">
      <w:pPr>
        <w:pStyle w:val="Code"/>
      </w:pPr>
      <w:r w:rsidRPr="00EC76D5">
        <w:t xml:space="preserve">                           </w:t>
      </w:r>
      <w:r w:rsidR="008C0E8C" w:rsidRPr="00EC76D5">
        <w:t>(SyntaxTree call</w:t>
      </w:r>
      <w:r w:rsidR="0038687E">
        <w:t>Expression)</w:t>
      </w:r>
      <w:r w:rsidR="008C0E8C" w:rsidRPr="00EC76D5">
        <w:t>{</w:t>
      </w:r>
    </w:p>
    <w:p w14:paraId="068B9701" w14:textId="4A8132DB" w:rsidR="008C0E8C" w:rsidRPr="00EC76D5" w:rsidRDefault="008C0E8C" w:rsidP="008C0E8C">
      <w:pPr>
        <w:pStyle w:val="Code"/>
      </w:pPr>
      <w:r w:rsidRPr="00EC76D5">
        <w:t xml:space="preserve">    int listSize = call</w:t>
      </w:r>
      <w:r w:rsidR="0038687E">
        <w:t>Expression.</w:t>
      </w:r>
      <w:r w:rsidRPr="00EC76D5">
        <w:t>getChildList().size();</w:t>
      </w:r>
    </w:p>
    <w:p w14:paraId="342CC2ED" w14:textId="77777777" w:rsidR="008C0E8C" w:rsidRPr="00EC76D5" w:rsidRDefault="008C0E8C" w:rsidP="008C0E8C">
      <w:pPr>
        <w:pStyle w:val="Code"/>
      </w:pPr>
      <w:r w:rsidRPr="00EC76D5">
        <w:t xml:space="preserve">    </w:t>
      </w:r>
    </w:p>
    <w:p w14:paraId="343ED577" w14:textId="77777777" w:rsidR="008C0E8C" w:rsidRPr="00EC76D5" w:rsidRDefault="008C0E8C" w:rsidP="008C0E8C">
      <w:pPr>
        <w:pStyle w:val="Code"/>
      </w:pPr>
      <w:r w:rsidRPr="00EC76D5">
        <w:t xml:space="preserve">    for (int index = 0; index &lt; listSize; ++index) {</w:t>
      </w:r>
    </w:p>
    <w:p w14:paraId="69900820" w14:textId="733B6708" w:rsidR="008C0E8C" w:rsidRPr="00EC76D5" w:rsidRDefault="008C0E8C" w:rsidP="008C0E8C">
      <w:pPr>
        <w:pStyle w:val="Code"/>
      </w:pPr>
      <w:r w:rsidRPr="00EC76D5">
        <w:t xml:space="preserve">      SyntaxTree param</w:t>
      </w:r>
      <w:r w:rsidR="0038687E">
        <w:t xml:space="preserve">Expression </w:t>
      </w:r>
      <w:r w:rsidRPr="00EC76D5">
        <w:t>= optimizeExpression(call</w:t>
      </w:r>
      <w:r w:rsidR="0038687E">
        <w:t>Expression.</w:t>
      </w:r>
      <w:r w:rsidRPr="00EC76D5">
        <w:t>getChild(index));</w:t>
      </w:r>
    </w:p>
    <w:p w14:paraId="5594A1EB" w14:textId="3755371C" w:rsidR="008C0E8C" w:rsidRPr="00EC76D5" w:rsidRDefault="008C0E8C" w:rsidP="008C0E8C">
      <w:pPr>
        <w:pStyle w:val="Code"/>
      </w:pPr>
      <w:r w:rsidRPr="00EC76D5">
        <w:t xml:space="preserve">      param</w:t>
      </w:r>
      <w:r w:rsidR="0038687E">
        <w:t>Expression.</w:t>
      </w:r>
      <w:r w:rsidRPr="00EC76D5">
        <w:t>setRightValue();</w:t>
      </w:r>
    </w:p>
    <w:p w14:paraId="42149C99" w14:textId="3ACD0621" w:rsidR="008C0E8C" w:rsidRPr="00EC76D5" w:rsidRDefault="008C0E8C" w:rsidP="008C0E8C">
      <w:pPr>
        <w:pStyle w:val="Code"/>
      </w:pPr>
      <w:r w:rsidRPr="00EC76D5">
        <w:t xml:space="preserve">      call</w:t>
      </w:r>
      <w:r w:rsidR="0038687E">
        <w:t>Expression.</w:t>
      </w:r>
      <w:r w:rsidRPr="00EC76D5">
        <w:t>setChild(index, param</w:t>
      </w:r>
      <w:r w:rsidR="0038687E">
        <w:t>Expression)</w:t>
      </w:r>
      <w:r w:rsidRPr="00EC76D5">
        <w:t>;</w:t>
      </w:r>
    </w:p>
    <w:p w14:paraId="2BC86676" w14:textId="77777777" w:rsidR="008C0E8C" w:rsidRPr="00EC76D5" w:rsidRDefault="008C0E8C" w:rsidP="008C0E8C">
      <w:pPr>
        <w:pStyle w:val="Code"/>
      </w:pPr>
      <w:r w:rsidRPr="00EC76D5">
        <w:t xml:space="preserve">    }</w:t>
      </w:r>
    </w:p>
    <w:p w14:paraId="420F7E48" w14:textId="77777777" w:rsidR="008C0E8C" w:rsidRPr="00EC76D5" w:rsidRDefault="008C0E8C" w:rsidP="008C0E8C">
      <w:pPr>
        <w:pStyle w:val="Code"/>
      </w:pPr>
      <w:r w:rsidRPr="00EC76D5">
        <w:t xml:space="preserve">    </w:t>
      </w:r>
    </w:p>
    <w:p w14:paraId="676C5995" w14:textId="644597CD" w:rsidR="008C0E8C" w:rsidRPr="00EC76D5" w:rsidRDefault="008C0E8C" w:rsidP="008C0E8C">
      <w:pPr>
        <w:pStyle w:val="Code"/>
      </w:pPr>
      <w:r w:rsidRPr="00EC76D5">
        <w:t xml:space="preserve">    return call</w:t>
      </w:r>
      <w:r w:rsidR="0038687E">
        <w:t>Expression;</w:t>
      </w:r>
    </w:p>
    <w:p w14:paraId="42B5A9A2" w14:textId="77777777" w:rsidR="008C0E8C" w:rsidRPr="00EC76D5" w:rsidRDefault="008C0E8C" w:rsidP="008C0E8C">
      <w:pPr>
        <w:pStyle w:val="Code"/>
      </w:pPr>
      <w:r w:rsidRPr="00EC76D5">
        <w:t xml:space="preserve">  }</w:t>
      </w:r>
    </w:p>
    <w:p w14:paraId="4E397308" w14:textId="77777777" w:rsidR="008C0E8C" w:rsidRPr="00EC76D5" w:rsidRDefault="008C0E8C" w:rsidP="008C0E8C">
      <w:pPr>
        <w:pStyle w:val="Code"/>
      </w:pPr>
    </w:p>
    <w:p w14:paraId="0CFEE92E" w14:textId="77777777" w:rsidR="008C0E8C" w:rsidRPr="00EC76D5" w:rsidRDefault="008C0E8C" w:rsidP="008C0E8C">
      <w:pPr>
        <w:pStyle w:val="Code"/>
      </w:pPr>
      <w:r w:rsidRPr="00EC76D5">
        <w:t xml:space="preserve">  // -x; =&gt; null</w:t>
      </w:r>
    </w:p>
    <w:p w14:paraId="2A443313" w14:textId="77777777" w:rsidR="008C0E8C" w:rsidRPr="00EC76D5" w:rsidRDefault="008C0E8C" w:rsidP="008C0E8C">
      <w:pPr>
        <w:pStyle w:val="Code"/>
      </w:pPr>
      <w:r w:rsidRPr="00EC76D5">
        <w:t xml:space="preserve">  // -f(x); =&gt; f(x);</w:t>
      </w:r>
    </w:p>
    <w:p w14:paraId="15681D92" w14:textId="77777777" w:rsidR="008C0E8C" w:rsidRPr="00EC76D5" w:rsidRDefault="008C0E8C" w:rsidP="008C0E8C">
      <w:pPr>
        <w:pStyle w:val="Code"/>
      </w:pPr>
      <w:r w:rsidRPr="00EC76D5">
        <w:t xml:space="preserve">  </w:t>
      </w:r>
    </w:p>
    <w:p w14:paraId="56433052" w14:textId="77777777" w:rsidR="008C0E8C" w:rsidRPr="00EC76D5" w:rsidRDefault="008C0E8C" w:rsidP="008C0E8C">
      <w:pPr>
        <w:pStyle w:val="Code"/>
      </w:pPr>
      <w:r w:rsidRPr="00EC76D5">
        <w:t xml:space="preserve">  // f(x) + g(y); =&gt; f(x); g(x);</w:t>
      </w:r>
    </w:p>
    <w:p w14:paraId="6AA1A229" w14:textId="77777777" w:rsidR="008C0E8C" w:rsidRPr="00EC76D5" w:rsidRDefault="008C0E8C" w:rsidP="008C0E8C">
      <w:pPr>
        <w:pStyle w:val="Code"/>
      </w:pPr>
      <w:r w:rsidRPr="00EC76D5">
        <w:t xml:space="preserve">  // f(x) + y; =&gt; f(x);</w:t>
      </w:r>
    </w:p>
    <w:p w14:paraId="55D70012" w14:textId="77777777" w:rsidR="008C0E8C" w:rsidRPr="00EC76D5" w:rsidRDefault="008C0E8C" w:rsidP="008C0E8C">
      <w:pPr>
        <w:pStyle w:val="Code"/>
      </w:pPr>
      <w:r w:rsidRPr="00EC76D5">
        <w:t xml:space="preserve">  // x + g(y); =&gt; g(y);</w:t>
      </w:r>
    </w:p>
    <w:p w14:paraId="342A9213" w14:textId="77777777" w:rsidR="008C0E8C" w:rsidRPr="00EC76D5" w:rsidRDefault="008C0E8C" w:rsidP="008C0E8C">
      <w:pPr>
        <w:pStyle w:val="Code"/>
      </w:pPr>
      <w:r w:rsidRPr="00EC76D5">
        <w:t xml:space="preserve">  // x + y; =&gt; null</w:t>
      </w:r>
    </w:p>
    <w:p w14:paraId="6032AD14" w14:textId="77777777" w:rsidR="008C0E8C" w:rsidRPr="00EC76D5" w:rsidRDefault="008C0E8C" w:rsidP="008C0E8C">
      <w:pPr>
        <w:pStyle w:val="Code"/>
      </w:pPr>
      <w:r w:rsidRPr="00EC76D5">
        <w:t xml:space="preserve">  </w:t>
      </w:r>
    </w:p>
    <w:p w14:paraId="1326D1BA" w14:textId="77777777" w:rsidR="008C0E8C" w:rsidRPr="00EC76D5" w:rsidRDefault="008C0E8C" w:rsidP="008C0E8C">
      <w:pPr>
        <w:pStyle w:val="Code"/>
      </w:pPr>
      <w:r w:rsidRPr="00EC76D5">
        <w:t xml:space="preserve">  // x ? y : z; =&gt; null</w:t>
      </w:r>
    </w:p>
    <w:p w14:paraId="534890E7" w14:textId="77777777" w:rsidR="008C0E8C" w:rsidRPr="00EC76D5" w:rsidRDefault="008C0E8C" w:rsidP="008C0E8C">
      <w:pPr>
        <w:pStyle w:val="Code"/>
      </w:pPr>
    </w:p>
    <w:p w14:paraId="21EBE0EF" w14:textId="0ADAF96C" w:rsidR="008C0E8C" w:rsidRPr="00EC76D5" w:rsidRDefault="008C0E8C" w:rsidP="008C0E8C">
      <w:pPr>
        <w:pStyle w:val="Code"/>
      </w:pPr>
      <w:r w:rsidRPr="00EC76D5">
        <w:t xml:space="preserve">  public static SyntaxTree clearExpression(SyntaxTree </w:t>
      </w:r>
      <w:r w:rsidR="0038687E">
        <w:t>expression</w:t>
      </w:r>
      <w:r w:rsidRPr="00EC76D5">
        <w:t>) {</w:t>
      </w:r>
    </w:p>
    <w:p w14:paraId="712103B1" w14:textId="32F509CF" w:rsidR="008C0E8C" w:rsidRPr="00EC76D5" w:rsidRDefault="008C0E8C" w:rsidP="008C0E8C">
      <w:pPr>
        <w:pStyle w:val="Code"/>
      </w:pPr>
      <w:r w:rsidRPr="00EC76D5">
        <w:t xml:space="preserve">    if (</w:t>
      </w:r>
      <w:r w:rsidR="0038687E">
        <w:t>expression</w:t>
      </w:r>
      <w:r w:rsidRPr="00EC76D5">
        <w:t xml:space="preserve"> == null) {</w:t>
      </w:r>
    </w:p>
    <w:p w14:paraId="1A979976" w14:textId="77777777" w:rsidR="008C0E8C" w:rsidRPr="00EC76D5" w:rsidRDefault="008C0E8C" w:rsidP="008C0E8C">
      <w:pPr>
        <w:pStyle w:val="Code"/>
      </w:pPr>
      <w:r w:rsidRPr="00EC76D5">
        <w:t xml:space="preserve">      return null;</w:t>
      </w:r>
    </w:p>
    <w:p w14:paraId="44E6F698" w14:textId="77777777" w:rsidR="008C0E8C" w:rsidRPr="00EC76D5" w:rsidRDefault="008C0E8C" w:rsidP="008C0E8C">
      <w:pPr>
        <w:pStyle w:val="Code"/>
      </w:pPr>
      <w:r w:rsidRPr="00EC76D5">
        <w:t xml:space="preserve">    }</w:t>
      </w:r>
    </w:p>
    <w:p w14:paraId="6B8EFDEE" w14:textId="1EC25E11" w:rsidR="008C0E8C" w:rsidRPr="00EC76D5" w:rsidRDefault="008C0E8C" w:rsidP="008C0E8C">
      <w:pPr>
        <w:pStyle w:val="Code"/>
      </w:pPr>
      <w:r w:rsidRPr="00EC76D5">
        <w:t xml:space="preserve">    else if (MiddleCode.isAssign(</w:t>
      </w:r>
      <w:r w:rsidR="0038687E">
        <w:t>expression</w:t>
      </w:r>
      <w:r w:rsidRPr="00EC76D5">
        <w:t>.getOperator()) ||</w:t>
      </w:r>
    </w:p>
    <w:p w14:paraId="67B0960F" w14:textId="7AE90AE3" w:rsidR="008C0E8C" w:rsidRPr="00EC76D5" w:rsidRDefault="008C0E8C" w:rsidP="008C0E8C">
      <w:pPr>
        <w:pStyle w:val="Code"/>
      </w:pPr>
      <w:r w:rsidRPr="00EC76D5">
        <w:t xml:space="preserve">             MiddleCode.isIncrement(</w:t>
      </w:r>
      <w:r w:rsidR="0038687E">
        <w:t>expression</w:t>
      </w:r>
      <w:r w:rsidRPr="00EC76D5">
        <w:t>.getOperator()) ||</w:t>
      </w:r>
    </w:p>
    <w:p w14:paraId="7C79AE5D" w14:textId="7AC5ED80" w:rsidR="008C0E8C" w:rsidRPr="00EC76D5" w:rsidRDefault="008C0E8C" w:rsidP="008C0E8C">
      <w:pPr>
        <w:pStyle w:val="Code"/>
      </w:pPr>
      <w:r w:rsidRPr="00EC76D5">
        <w:t xml:space="preserve">             (</w:t>
      </w:r>
      <w:r w:rsidR="0038687E">
        <w:t>expression</w:t>
      </w:r>
      <w:r w:rsidRPr="00EC76D5">
        <w:t>.getOperator() == MiddleOperator.Call) ||</w:t>
      </w:r>
    </w:p>
    <w:p w14:paraId="63231BB8" w14:textId="1490FBA0" w:rsidR="008C0E8C" w:rsidRPr="00EC76D5" w:rsidRDefault="008C0E8C" w:rsidP="008C0E8C">
      <w:pPr>
        <w:pStyle w:val="Code"/>
      </w:pPr>
      <w:r w:rsidRPr="00EC76D5">
        <w:t xml:space="preserve">             (</w:t>
      </w:r>
      <w:r w:rsidR="0038687E">
        <w:t>expression</w:t>
      </w:r>
      <w:r w:rsidRPr="00EC76D5">
        <w:t>.getOperator() == MiddleOperator.Deref) ||</w:t>
      </w:r>
    </w:p>
    <w:p w14:paraId="54EB5E73" w14:textId="60C6C965" w:rsidR="008C0E8C" w:rsidRPr="00EC76D5" w:rsidRDefault="008C0E8C" w:rsidP="008C0E8C">
      <w:pPr>
        <w:pStyle w:val="Code"/>
      </w:pPr>
      <w:r w:rsidRPr="00EC76D5">
        <w:t xml:space="preserve">             (</w:t>
      </w:r>
      <w:r w:rsidR="0038687E">
        <w:t>expression</w:t>
      </w:r>
      <w:r w:rsidRPr="00EC76D5">
        <w:t>.getOperator() == MiddleOperator.Arrow) ||</w:t>
      </w:r>
    </w:p>
    <w:p w14:paraId="64933E3D" w14:textId="548249AB" w:rsidR="008C0E8C" w:rsidRPr="00EC76D5" w:rsidRDefault="008C0E8C" w:rsidP="008C0E8C">
      <w:pPr>
        <w:pStyle w:val="Code"/>
      </w:pPr>
      <w:r w:rsidRPr="00EC76D5">
        <w:t xml:space="preserve">             (</w:t>
      </w:r>
      <w:r w:rsidR="0038687E">
        <w:t>expression</w:t>
      </w:r>
      <w:r w:rsidRPr="00EC76D5">
        <w:t>.getOperator() == MiddleOperator.Index) ||</w:t>
      </w:r>
    </w:p>
    <w:p w14:paraId="7FC7898A" w14:textId="2FCD8F7B" w:rsidR="008C0E8C" w:rsidRPr="00EC76D5" w:rsidRDefault="008C0E8C" w:rsidP="008C0E8C">
      <w:pPr>
        <w:pStyle w:val="Code"/>
      </w:pPr>
      <w:r w:rsidRPr="00EC76D5">
        <w:t xml:space="preserve">             (</w:t>
      </w:r>
      <w:r w:rsidR="0038687E">
        <w:t>expression</w:t>
      </w:r>
      <w:r w:rsidRPr="00EC76D5">
        <w:t>.getOperator() == MiddleOperator.GetReturnValue) ||</w:t>
      </w:r>
    </w:p>
    <w:p w14:paraId="24F47C1B" w14:textId="1285DF20" w:rsidR="008C0E8C" w:rsidRPr="00EC76D5" w:rsidRDefault="008C0E8C" w:rsidP="008C0E8C">
      <w:pPr>
        <w:pStyle w:val="Code"/>
      </w:pPr>
      <w:r w:rsidRPr="00EC76D5">
        <w:t xml:space="preserve">             (</w:t>
      </w:r>
      <w:r w:rsidR="0038687E">
        <w:t>expression</w:t>
      </w:r>
      <w:r w:rsidRPr="00EC76D5">
        <w:t>.getOperator() == MiddleOperator.SetReturnValue)) {</w:t>
      </w:r>
    </w:p>
    <w:p w14:paraId="5249CCC8" w14:textId="4EF8C398" w:rsidR="008C0E8C" w:rsidRPr="00EC76D5" w:rsidRDefault="008C0E8C" w:rsidP="008C0E8C">
      <w:pPr>
        <w:pStyle w:val="Code"/>
      </w:pPr>
      <w:r w:rsidRPr="00EC76D5">
        <w:t xml:space="preserve">      return </w:t>
      </w:r>
      <w:r w:rsidR="0038687E">
        <w:t>expression</w:t>
      </w:r>
      <w:r w:rsidRPr="00EC76D5">
        <w:t>;</w:t>
      </w:r>
    </w:p>
    <w:p w14:paraId="7441FE9A" w14:textId="77777777" w:rsidR="008C0E8C" w:rsidRPr="00EC76D5" w:rsidRDefault="008C0E8C" w:rsidP="008C0E8C">
      <w:pPr>
        <w:pStyle w:val="Code"/>
      </w:pPr>
      <w:r w:rsidRPr="00EC76D5">
        <w:t xml:space="preserve">    }</w:t>
      </w:r>
    </w:p>
    <w:p w14:paraId="22D15401" w14:textId="68315D7B" w:rsidR="008C0E8C" w:rsidRPr="00EC76D5" w:rsidRDefault="008C0E8C" w:rsidP="008C0E8C">
      <w:pPr>
        <w:pStyle w:val="Code"/>
      </w:pPr>
      <w:r w:rsidRPr="00EC76D5">
        <w:lastRenderedPageBreak/>
        <w:t xml:space="preserve">    else if (MiddleCode.isUnary(</w:t>
      </w:r>
      <w:r w:rsidR="0038687E">
        <w:t>expression</w:t>
      </w:r>
      <w:r w:rsidRPr="00EC76D5">
        <w:t>.getOperator())) {</w:t>
      </w:r>
    </w:p>
    <w:p w14:paraId="53908028" w14:textId="3F707E24" w:rsidR="008C0E8C" w:rsidRPr="00EC76D5" w:rsidRDefault="008C0E8C" w:rsidP="008C0E8C">
      <w:pPr>
        <w:pStyle w:val="Code"/>
      </w:pPr>
      <w:r w:rsidRPr="00EC76D5">
        <w:t xml:space="preserve">      SyntaxTree sub</w:t>
      </w:r>
      <w:r w:rsidR="0038687E">
        <w:t xml:space="preserve">Expression </w:t>
      </w:r>
      <w:r w:rsidRPr="00EC76D5">
        <w:t>= clearExpression(</w:t>
      </w:r>
      <w:r w:rsidR="0038687E">
        <w:t>expression</w:t>
      </w:r>
      <w:r w:rsidRPr="00EC76D5">
        <w:t>.getChild(0));</w:t>
      </w:r>
    </w:p>
    <w:p w14:paraId="6991578B" w14:textId="163B968E" w:rsidR="008C0E8C" w:rsidRPr="00EC76D5" w:rsidRDefault="008C0E8C" w:rsidP="008C0E8C">
      <w:pPr>
        <w:pStyle w:val="Code"/>
      </w:pPr>
      <w:r w:rsidRPr="00EC76D5">
        <w:t xml:space="preserve">      return hasSideEffect(sub</w:t>
      </w:r>
      <w:r w:rsidR="0038687E">
        <w:t>Expression)</w:t>
      </w:r>
      <w:r w:rsidRPr="00EC76D5">
        <w:t xml:space="preserve"> ? sub</w:t>
      </w:r>
      <w:r w:rsidR="0038687E">
        <w:t xml:space="preserve">Expression </w:t>
      </w:r>
      <w:r w:rsidRPr="00EC76D5">
        <w:t>: null;</w:t>
      </w:r>
    </w:p>
    <w:p w14:paraId="07D8679C" w14:textId="77777777" w:rsidR="008C0E8C" w:rsidRPr="00EC76D5" w:rsidRDefault="008C0E8C" w:rsidP="008C0E8C">
      <w:pPr>
        <w:pStyle w:val="Code"/>
      </w:pPr>
      <w:r w:rsidRPr="00EC76D5">
        <w:t xml:space="preserve">    }</w:t>
      </w:r>
    </w:p>
    <w:p w14:paraId="140B85AB" w14:textId="067FA47A" w:rsidR="008C0E8C" w:rsidRPr="00EC76D5" w:rsidRDefault="008C0E8C" w:rsidP="008C0E8C">
      <w:pPr>
        <w:pStyle w:val="Code"/>
      </w:pPr>
      <w:r w:rsidRPr="00EC76D5">
        <w:t xml:space="preserve">    else if (MiddleCode.isBinary(</w:t>
      </w:r>
      <w:r w:rsidR="0038687E">
        <w:t>expression</w:t>
      </w:r>
      <w:r w:rsidRPr="00EC76D5">
        <w:t>.getOperator()) &amp;&amp;</w:t>
      </w:r>
    </w:p>
    <w:p w14:paraId="1913BB3A" w14:textId="3E8D72B7" w:rsidR="008C0E8C" w:rsidRPr="00EC76D5" w:rsidRDefault="008C0E8C" w:rsidP="008C0E8C">
      <w:pPr>
        <w:pStyle w:val="Code"/>
      </w:pPr>
      <w:r w:rsidRPr="00EC76D5">
        <w:t xml:space="preserve">             !MiddleCode.isAssign(</w:t>
      </w:r>
      <w:r w:rsidR="0038687E">
        <w:t>expression</w:t>
      </w:r>
      <w:r w:rsidRPr="00EC76D5">
        <w:t>.getOperator())) {</w:t>
      </w:r>
    </w:p>
    <w:p w14:paraId="25026C33" w14:textId="0C70BECA" w:rsidR="008C0E8C" w:rsidRPr="00EC76D5" w:rsidRDefault="008C0E8C" w:rsidP="008C0E8C">
      <w:pPr>
        <w:pStyle w:val="Code"/>
      </w:pPr>
      <w:r w:rsidRPr="00EC76D5">
        <w:t xml:space="preserve">      SyntaxTree left</w:t>
      </w:r>
      <w:r w:rsidR="0038687E">
        <w:t xml:space="preserve">Expression </w:t>
      </w:r>
      <w:r w:rsidRPr="00EC76D5">
        <w:t>= clearExpression(</w:t>
      </w:r>
      <w:r w:rsidR="0038687E">
        <w:t>expression</w:t>
      </w:r>
      <w:r w:rsidRPr="00EC76D5">
        <w:t>.getChild(0)),</w:t>
      </w:r>
    </w:p>
    <w:p w14:paraId="68FDA8FB" w14:textId="200B7113" w:rsidR="008C0E8C" w:rsidRPr="00EC76D5" w:rsidRDefault="008C0E8C" w:rsidP="008C0E8C">
      <w:pPr>
        <w:pStyle w:val="Code"/>
      </w:pPr>
      <w:r w:rsidRPr="00EC76D5">
        <w:t xml:space="preserve">                 right</w:t>
      </w:r>
      <w:r w:rsidR="0038687E">
        <w:t xml:space="preserve">Expression </w:t>
      </w:r>
      <w:r w:rsidRPr="00EC76D5">
        <w:t>= clearExpression(</w:t>
      </w:r>
      <w:r w:rsidR="0038687E">
        <w:t>expression</w:t>
      </w:r>
      <w:r w:rsidRPr="00EC76D5">
        <w:t>.getChild(1));</w:t>
      </w:r>
    </w:p>
    <w:p w14:paraId="664897D2" w14:textId="5E416BB5" w:rsidR="008C0E8C" w:rsidRPr="00EC76D5" w:rsidRDefault="008C0E8C" w:rsidP="008C0E8C">
      <w:pPr>
        <w:pStyle w:val="Code"/>
      </w:pPr>
      <w:r w:rsidRPr="00EC76D5">
        <w:t xml:space="preserve">      boolean leftSideEffect = hasSideEffect(left</w:t>
      </w:r>
      <w:r w:rsidR="0038687E">
        <w:t>Expression)</w:t>
      </w:r>
      <w:r w:rsidRPr="00EC76D5">
        <w:t>,</w:t>
      </w:r>
    </w:p>
    <w:p w14:paraId="09F5500C" w14:textId="0BF4FA22" w:rsidR="008C0E8C" w:rsidRPr="00EC76D5" w:rsidRDefault="008C0E8C" w:rsidP="008C0E8C">
      <w:pPr>
        <w:pStyle w:val="Code"/>
      </w:pPr>
      <w:r w:rsidRPr="00EC76D5">
        <w:t xml:space="preserve">              rightSideEffect = hasSideEffect(right</w:t>
      </w:r>
      <w:r w:rsidR="0038687E">
        <w:t>Expression)</w:t>
      </w:r>
      <w:r w:rsidRPr="00EC76D5">
        <w:t>;</w:t>
      </w:r>
    </w:p>
    <w:p w14:paraId="230CA065" w14:textId="77777777" w:rsidR="008C0E8C" w:rsidRPr="00EC76D5" w:rsidRDefault="008C0E8C" w:rsidP="008C0E8C">
      <w:pPr>
        <w:pStyle w:val="Code"/>
      </w:pPr>
    </w:p>
    <w:p w14:paraId="367219D5" w14:textId="77777777" w:rsidR="008C0E8C" w:rsidRPr="00EC76D5" w:rsidRDefault="008C0E8C" w:rsidP="008C0E8C">
      <w:pPr>
        <w:pStyle w:val="Code"/>
      </w:pPr>
      <w:r w:rsidRPr="00EC76D5">
        <w:t xml:space="preserve">      if (leftSideEffect &amp;&amp; rightSideEffect) {</w:t>
      </w:r>
    </w:p>
    <w:p w14:paraId="5255E3BC" w14:textId="77777777" w:rsidR="008C0E8C" w:rsidRPr="00EC76D5" w:rsidRDefault="008C0E8C" w:rsidP="008C0E8C">
      <w:pPr>
        <w:pStyle w:val="Code"/>
      </w:pPr>
      <w:r w:rsidRPr="00EC76D5">
        <w:t xml:space="preserve">        return SyntaxTreeGenerator.generateBinaryTree</w:t>
      </w:r>
    </w:p>
    <w:p w14:paraId="440E7797" w14:textId="5B285A41" w:rsidR="008C0E8C" w:rsidRPr="00EC76D5" w:rsidRDefault="008C0E8C" w:rsidP="008C0E8C">
      <w:pPr>
        <w:pStyle w:val="Code"/>
      </w:pPr>
      <w:r w:rsidRPr="00EC76D5">
        <w:t xml:space="preserve">                (MiddleOperator.Sequence, Type.VoidType, leftExpr, right</w:t>
      </w:r>
      <w:r w:rsidR="0038687E">
        <w:t>Expression)</w:t>
      </w:r>
      <w:r w:rsidRPr="00EC76D5">
        <w:t>;</w:t>
      </w:r>
    </w:p>
    <w:p w14:paraId="7A0EC2F4" w14:textId="77777777" w:rsidR="008C0E8C" w:rsidRPr="00EC76D5" w:rsidRDefault="008C0E8C" w:rsidP="008C0E8C">
      <w:pPr>
        <w:pStyle w:val="Code"/>
      </w:pPr>
      <w:r w:rsidRPr="00EC76D5">
        <w:t xml:space="preserve">      }</w:t>
      </w:r>
    </w:p>
    <w:p w14:paraId="235A0873" w14:textId="77777777" w:rsidR="008C0E8C" w:rsidRPr="00EC76D5" w:rsidRDefault="008C0E8C" w:rsidP="008C0E8C">
      <w:pPr>
        <w:pStyle w:val="Code"/>
      </w:pPr>
      <w:r w:rsidRPr="00EC76D5">
        <w:t xml:space="preserve">      else if (leftSideEffect) {</w:t>
      </w:r>
    </w:p>
    <w:p w14:paraId="5002D65A" w14:textId="359D9FE7" w:rsidR="008C0E8C" w:rsidRPr="00EC76D5" w:rsidRDefault="008C0E8C" w:rsidP="008C0E8C">
      <w:pPr>
        <w:pStyle w:val="Code"/>
      </w:pPr>
      <w:r w:rsidRPr="00EC76D5">
        <w:t xml:space="preserve">        return left</w:t>
      </w:r>
      <w:r w:rsidR="0038687E">
        <w:t>Expression;</w:t>
      </w:r>
    </w:p>
    <w:p w14:paraId="17E62BD7" w14:textId="77777777" w:rsidR="008C0E8C" w:rsidRPr="00EC76D5" w:rsidRDefault="008C0E8C" w:rsidP="008C0E8C">
      <w:pPr>
        <w:pStyle w:val="Code"/>
      </w:pPr>
      <w:r w:rsidRPr="00EC76D5">
        <w:t xml:space="preserve">      }</w:t>
      </w:r>
    </w:p>
    <w:p w14:paraId="742C9538" w14:textId="77777777" w:rsidR="008C0E8C" w:rsidRPr="00EC76D5" w:rsidRDefault="008C0E8C" w:rsidP="008C0E8C">
      <w:pPr>
        <w:pStyle w:val="Code"/>
      </w:pPr>
      <w:r w:rsidRPr="00EC76D5">
        <w:t xml:space="preserve">      else if (rightSideEffect) {</w:t>
      </w:r>
    </w:p>
    <w:p w14:paraId="6D65756F" w14:textId="1D9908C6" w:rsidR="008C0E8C" w:rsidRPr="00EC76D5" w:rsidRDefault="008C0E8C" w:rsidP="008C0E8C">
      <w:pPr>
        <w:pStyle w:val="Code"/>
      </w:pPr>
      <w:r w:rsidRPr="00EC76D5">
        <w:t xml:space="preserve">        return right</w:t>
      </w:r>
      <w:r w:rsidR="0038687E">
        <w:t>Expression;</w:t>
      </w:r>
    </w:p>
    <w:p w14:paraId="68571956" w14:textId="77777777" w:rsidR="008C0E8C" w:rsidRPr="00EC76D5" w:rsidRDefault="008C0E8C" w:rsidP="008C0E8C">
      <w:pPr>
        <w:pStyle w:val="Code"/>
      </w:pPr>
      <w:r w:rsidRPr="00EC76D5">
        <w:t xml:space="preserve">      }</w:t>
      </w:r>
    </w:p>
    <w:p w14:paraId="7073D560" w14:textId="77777777" w:rsidR="008C0E8C" w:rsidRPr="00EC76D5" w:rsidRDefault="008C0E8C" w:rsidP="008C0E8C">
      <w:pPr>
        <w:pStyle w:val="Code"/>
      </w:pPr>
      <w:r w:rsidRPr="00EC76D5">
        <w:t xml:space="preserve">      else {</w:t>
      </w:r>
    </w:p>
    <w:p w14:paraId="26CDBB9D" w14:textId="77777777" w:rsidR="008C0E8C" w:rsidRPr="00EC76D5" w:rsidRDefault="008C0E8C" w:rsidP="008C0E8C">
      <w:pPr>
        <w:pStyle w:val="Code"/>
      </w:pPr>
      <w:r w:rsidRPr="00EC76D5">
        <w:t xml:space="preserve">        return null;</w:t>
      </w:r>
    </w:p>
    <w:p w14:paraId="3DA333B4" w14:textId="77777777" w:rsidR="008C0E8C" w:rsidRPr="00EC76D5" w:rsidRDefault="008C0E8C" w:rsidP="008C0E8C">
      <w:pPr>
        <w:pStyle w:val="Code"/>
      </w:pPr>
      <w:r w:rsidRPr="00EC76D5">
        <w:t xml:space="preserve">      }</w:t>
      </w:r>
    </w:p>
    <w:p w14:paraId="390346AD" w14:textId="77777777" w:rsidR="008C0E8C" w:rsidRPr="00EC76D5" w:rsidRDefault="008C0E8C" w:rsidP="008C0E8C">
      <w:pPr>
        <w:pStyle w:val="Code"/>
      </w:pPr>
      <w:r w:rsidRPr="00EC76D5">
        <w:t xml:space="preserve">    }</w:t>
      </w:r>
    </w:p>
    <w:p w14:paraId="4DBB1CDC" w14:textId="2C9B05C0" w:rsidR="008C0E8C" w:rsidRPr="00EC76D5" w:rsidRDefault="008C0E8C" w:rsidP="008C0E8C">
      <w:pPr>
        <w:pStyle w:val="Code"/>
      </w:pPr>
      <w:r w:rsidRPr="00EC76D5">
        <w:t xml:space="preserve">    else if (</w:t>
      </w:r>
      <w:r w:rsidR="0038687E">
        <w:t>expression</w:t>
      </w:r>
      <w:r w:rsidRPr="00EC76D5">
        <w:t>.getOperator() == MiddleOperator.Conditional) {</w:t>
      </w:r>
    </w:p>
    <w:p w14:paraId="1E4EFEBD" w14:textId="5A162498" w:rsidR="008C0E8C" w:rsidRPr="00EC76D5" w:rsidRDefault="008C0E8C" w:rsidP="008C0E8C">
      <w:pPr>
        <w:pStyle w:val="Code"/>
      </w:pPr>
      <w:r w:rsidRPr="00EC76D5">
        <w:t xml:space="preserve">      SyntaxTree test</w:t>
      </w:r>
      <w:r w:rsidR="0038687E">
        <w:t xml:space="preserve">Expression </w:t>
      </w:r>
      <w:r w:rsidRPr="00EC76D5">
        <w:t>= clearExpression(</w:t>
      </w:r>
      <w:r w:rsidR="0038687E">
        <w:t>expression</w:t>
      </w:r>
      <w:r w:rsidRPr="00EC76D5">
        <w:t>.getChild(0)),</w:t>
      </w:r>
    </w:p>
    <w:p w14:paraId="578F51D4" w14:textId="34ED634E" w:rsidR="008C0E8C" w:rsidRPr="00EC76D5" w:rsidRDefault="008C0E8C" w:rsidP="008C0E8C">
      <w:pPr>
        <w:pStyle w:val="Code"/>
      </w:pPr>
      <w:r w:rsidRPr="00EC76D5">
        <w:t xml:space="preserve">                 true</w:t>
      </w:r>
      <w:r w:rsidR="0038687E">
        <w:t xml:space="preserve">Expression </w:t>
      </w:r>
      <w:r w:rsidRPr="00EC76D5">
        <w:t>= clearExpression(</w:t>
      </w:r>
      <w:r w:rsidR="0038687E">
        <w:t>expression</w:t>
      </w:r>
      <w:r w:rsidRPr="00EC76D5">
        <w:t>.getChild(1)),</w:t>
      </w:r>
    </w:p>
    <w:p w14:paraId="3043228F" w14:textId="4588E64B" w:rsidR="008C0E8C" w:rsidRPr="00EC76D5" w:rsidRDefault="008C0E8C" w:rsidP="008C0E8C">
      <w:pPr>
        <w:pStyle w:val="Code"/>
      </w:pPr>
      <w:r w:rsidRPr="00EC76D5">
        <w:t xml:space="preserve">                 false</w:t>
      </w:r>
      <w:r w:rsidR="0038687E">
        <w:t xml:space="preserve">Expression </w:t>
      </w:r>
      <w:r w:rsidRPr="00EC76D5">
        <w:t>= clearExpression(</w:t>
      </w:r>
      <w:r w:rsidR="0038687E">
        <w:t>expression</w:t>
      </w:r>
      <w:r w:rsidRPr="00EC76D5">
        <w:t>.getChild(2));</w:t>
      </w:r>
    </w:p>
    <w:p w14:paraId="1A919B0C" w14:textId="77777777" w:rsidR="008C0E8C" w:rsidRPr="00EC76D5" w:rsidRDefault="008C0E8C" w:rsidP="008C0E8C">
      <w:pPr>
        <w:pStyle w:val="Code"/>
      </w:pPr>
    </w:p>
    <w:p w14:paraId="5EF5DFB1" w14:textId="529B1942" w:rsidR="008C0E8C" w:rsidRPr="00EC76D5" w:rsidRDefault="008C0E8C" w:rsidP="008C0E8C">
      <w:pPr>
        <w:pStyle w:val="Code"/>
      </w:pPr>
      <w:r w:rsidRPr="00EC76D5">
        <w:t xml:space="preserve">      boolean testSideEffect = hasSideEffect(test</w:t>
      </w:r>
      <w:r w:rsidR="0038687E">
        <w:t>Expression)</w:t>
      </w:r>
      <w:r w:rsidRPr="00EC76D5">
        <w:t>,</w:t>
      </w:r>
    </w:p>
    <w:p w14:paraId="19937C52" w14:textId="5570BC57" w:rsidR="008C0E8C" w:rsidRPr="00EC76D5" w:rsidRDefault="008C0E8C" w:rsidP="008C0E8C">
      <w:pPr>
        <w:pStyle w:val="Code"/>
      </w:pPr>
      <w:r w:rsidRPr="00EC76D5">
        <w:t xml:space="preserve">              trueSideEffect = hasSideEffect(true</w:t>
      </w:r>
      <w:r w:rsidR="0038687E">
        <w:t>Expression)</w:t>
      </w:r>
      <w:r w:rsidRPr="00EC76D5">
        <w:t>,</w:t>
      </w:r>
    </w:p>
    <w:p w14:paraId="4A15024C" w14:textId="60DFEA91" w:rsidR="008C0E8C" w:rsidRPr="00EC76D5" w:rsidRDefault="008C0E8C" w:rsidP="008C0E8C">
      <w:pPr>
        <w:pStyle w:val="Code"/>
      </w:pPr>
      <w:r w:rsidRPr="00EC76D5">
        <w:t xml:space="preserve">              falseSideEffect = hasSideEffect(false</w:t>
      </w:r>
      <w:r w:rsidR="0038687E">
        <w:t>Expression)</w:t>
      </w:r>
      <w:r w:rsidRPr="00EC76D5">
        <w:t>;</w:t>
      </w:r>
    </w:p>
    <w:p w14:paraId="2305F368" w14:textId="77777777" w:rsidR="008C0E8C" w:rsidRPr="00EC76D5" w:rsidRDefault="008C0E8C" w:rsidP="008C0E8C">
      <w:pPr>
        <w:pStyle w:val="Code"/>
      </w:pPr>
    </w:p>
    <w:p w14:paraId="36578F6F" w14:textId="77777777" w:rsidR="008C0E8C" w:rsidRPr="00EC76D5" w:rsidRDefault="008C0E8C" w:rsidP="008C0E8C">
      <w:pPr>
        <w:pStyle w:val="Code"/>
      </w:pPr>
      <w:r w:rsidRPr="00EC76D5">
        <w:t xml:space="preserve">      // f(x) ? 1 : 2;      f(x) ? _ : _</w:t>
      </w:r>
    </w:p>
    <w:p w14:paraId="58266712" w14:textId="77777777" w:rsidR="008C0E8C" w:rsidRPr="00EC76D5" w:rsidRDefault="008C0E8C" w:rsidP="008C0E8C">
      <w:pPr>
        <w:pStyle w:val="Code"/>
      </w:pPr>
      <w:r w:rsidRPr="00EC76D5">
        <w:t xml:space="preserve">      // f(x) ? 1 : h(x)    f(x) ? _ : h(x)</w:t>
      </w:r>
    </w:p>
    <w:p w14:paraId="544CFDE5" w14:textId="77777777" w:rsidR="008C0E8C" w:rsidRPr="00EC76D5" w:rsidRDefault="008C0E8C" w:rsidP="008C0E8C">
      <w:pPr>
        <w:pStyle w:val="Code"/>
      </w:pPr>
      <w:r w:rsidRPr="00EC76D5">
        <w:t xml:space="preserve">      // f(x) ? g(x) : 2    f(x) ? g(x) : _</w:t>
      </w:r>
    </w:p>
    <w:p w14:paraId="28B52AA9" w14:textId="77777777" w:rsidR="008C0E8C" w:rsidRPr="00EC76D5" w:rsidRDefault="008C0E8C" w:rsidP="008C0E8C">
      <w:pPr>
        <w:pStyle w:val="Code"/>
      </w:pPr>
      <w:r w:rsidRPr="00EC76D5">
        <w:t xml:space="preserve">      // f(x) ? g(x) : h(x) f(x) ? g(x) : h(x)</w:t>
      </w:r>
    </w:p>
    <w:p w14:paraId="49326185" w14:textId="77777777" w:rsidR="008C0E8C" w:rsidRPr="00EC76D5" w:rsidRDefault="008C0E8C" w:rsidP="008C0E8C">
      <w:pPr>
        <w:pStyle w:val="Code"/>
      </w:pPr>
    </w:p>
    <w:p w14:paraId="2CD41A23" w14:textId="77777777" w:rsidR="008C0E8C" w:rsidRPr="00EC76D5" w:rsidRDefault="008C0E8C" w:rsidP="008C0E8C">
      <w:pPr>
        <w:pStyle w:val="Code"/>
      </w:pPr>
      <w:r w:rsidRPr="00EC76D5">
        <w:t xml:space="preserve">      // x ? 1 : 2;         _</w:t>
      </w:r>
    </w:p>
    <w:p w14:paraId="5FFB7CFD" w14:textId="77777777" w:rsidR="008C0E8C" w:rsidRPr="00EC76D5" w:rsidRDefault="008C0E8C" w:rsidP="008C0E8C">
      <w:pPr>
        <w:pStyle w:val="Code"/>
      </w:pPr>
      <w:r w:rsidRPr="00EC76D5">
        <w:t xml:space="preserve">      // x ? 1 : h(x)       x ? _ : h(x)</w:t>
      </w:r>
    </w:p>
    <w:p w14:paraId="4DF6F2AA" w14:textId="77777777" w:rsidR="008C0E8C" w:rsidRPr="00EC76D5" w:rsidRDefault="008C0E8C" w:rsidP="008C0E8C">
      <w:pPr>
        <w:pStyle w:val="Code"/>
      </w:pPr>
      <w:r w:rsidRPr="00EC76D5">
        <w:t xml:space="preserve">      // x ? g(x) : 2       x ? g(x) : _</w:t>
      </w:r>
    </w:p>
    <w:p w14:paraId="15C84E29" w14:textId="77777777" w:rsidR="008C0E8C" w:rsidRPr="00EC76D5" w:rsidRDefault="008C0E8C" w:rsidP="008C0E8C">
      <w:pPr>
        <w:pStyle w:val="Code"/>
      </w:pPr>
      <w:r w:rsidRPr="00EC76D5">
        <w:t xml:space="preserve">      // x ? g(x) : h(x)    x ? g(x) : h(x)</w:t>
      </w:r>
    </w:p>
    <w:p w14:paraId="406B2BAC" w14:textId="77777777" w:rsidR="008C0E8C" w:rsidRPr="00EC76D5" w:rsidRDefault="008C0E8C" w:rsidP="008C0E8C">
      <w:pPr>
        <w:pStyle w:val="Code"/>
      </w:pPr>
      <w:r w:rsidRPr="00EC76D5">
        <w:t xml:space="preserve">      </w:t>
      </w:r>
    </w:p>
    <w:p w14:paraId="6A7748D6" w14:textId="77777777" w:rsidR="008C0E8C" w:rsidRPr="00EC76D5" w:rsidRDefault="008C0E8C" w:rsidP="008C0E8C">
      <w:pPr>
        <w:pStyle w:val="Code"/>
      </w:pPr>
      <w:r w:rsidRPr="00EC76D5">
        <w:t xml:space="preserve">      if (testSideEffect || trueSideEffect || falseSideEffect) {</w:t>
      </w:r>
    </w:p>
    <w:p w14:paraId="7D323465" w14:textId="77777777" w:rsidR="008C0E8C" w:rsidRPr="00EC76D5" w:rsidRDefault="008C0E8C" w:rsidP="008C0E8C">
      <w:pPr>
        <w:pStyle w:val="Code"/>
      </w:pPr>
      <w:r w:rsidRPr="00EC76D5">
        <w:t xml:space="preserve">        SyntaxTree resultTree =</w:t>
      </w:r>
    </w:p>
    <w:p w14:paraId="0A111429" w14:textId="4CD53406" w:rsidR="008C0E8C" w:rsidRPr="00EC76D5" w:rsidRDefault="008C0E8C" w:rsidP="008C0E8C">
      <w:pPr>
        <w:pStyle w:val="Code"/>
      </w:pPr>
      <w:r w:rsidRPr="00EC76D5">
        <w:t xml:space="preserve">          new SyntaxTree(MiddleOperator.Conditional, </w:t>
      </w:r>
      <w:r w:rsidR="0038687E">
        <w:t>expression</w:t>
      </w:r>
      <w:r w:rsidRPr="00EC76D5">
        <w:t>.getType());</w:t>
      </w:r>
    </w:p>
    <w:p w14:paraId="4C3F19F9" w14:textId="0EC8D129" w:rsidR="008C0E8C" w:rsidRPr="00EC76D5" w:rsidRDefault="008C0E8C" w:rsidP="008C0E8C">
      <w:pPr>
        <w:pStyle w:val="Code"/>
      </w:pPr>
      <w:r w:rsidRPr="00EC76D5">
        <w:t xml:space="preserve">        resultTree.setChild(0, test</w:t>
      </w:r>
      <w:r w:rsidR="0038687E">
        <w:t>Expression)</w:t>
      </w:r>
      <w:r w:rsidRPr="00EC76D5">
        <w:t>;</w:t>
      </w:r>
    </w:p>
    <w:p w14:paraId="2BD43E53" w14:textId="0E53627A" w:rsidR="008C0E8C" w:rsidRPr="00EC76D5" w:rsidRDefault="008C0E8C" w:rsidP="008C0E8C">
      <w:pPr>
        <w:pStyle w:val="Code"/>
      </w:pPr>
      <w:r w:rsidRPr="00EC76D5">
        <w:t xml:space="preserve">        resultTree.setChild(1, trueSideEffect ? true</w:t>
      </w:r>
      <w:r w:rsidR="0038687E">
        <w:t xml:space="preserve">Expression </w:t>
      </w:r>
      <w:r w:rsidRPr="00EC76D5">
        <w:t>: null);</w:t>
      </w:r>
    </w:p>
    <w:p w14:paraId="0867B9F7" w14:textId="7B2D2887" w:rsidR="008C0E8C" w:rsidRPr="00EC76D5" w:rsidRDefault="008C0E8C" w:rsidP="008C0E8C">
      <w:pPr>
        <w:pStyle w:val="Code"/>
      </w:pPr>
      <w:r w:rsidRPr="00EC76D5">
        <w:t xml:space="preserve">        resultTree.setChild(2, falseSideEffect ? false</w:t>
      </w:r>
      <w:r w:rsidR="0038687E">
        <w:t xml:space="preserve">Expression </w:t>
      </w:r>
      <w:r w:rsidRPr="00EC76D5">
        <w:t>: null);</w:t>
      </w:r>
    </w:p>
    <w:p w14:paraId="0E55FAF8" w14:textId="77777777" w:rsidR="008C0E8C" w:rsidRPr="00EC76D5" w:rsidRDefault="008C0E8C" w:rsidP="008C0E8C">
      <w:pPr>
        <w:pStyle w:val="Code"/>
      </w:pPr>
      <w:r w:rsidRPr="00EC76D5">
        <w:t xml:space="preserve">        return resultTree;</w:t>
      </w:r>
    </w:p>
    <w:p w14:paraId="1389C574" w14:textId="77777777" w:rsidR="008C0E8C" w:rsidRPr="00EC76D5" w:rsidRDefault="008C0E8C" w:rsidP="008C0E8C">
      <w:pPr>
        <w:pStyle w:val="Code"/>
      </w:pPr>
      <w:r w:rsidRPr="00EC76D5">
        <w:t xml:space="preserve">      }</w:t>
      </w:r>
    </w:p>
    <w:p w14:paraId="27689FF3" w14:textId="77777777" w:rsidR="008C0E8C" w:rsidRPr="00EC76D5" w:rsidRDefault="008C0E8C" w:rsidP="008C0E8C">
      <w:pPr>
        <w:pStyle w:val="Code"/>
      </w:pPr>
      <w:r w:rsidRPr="00EC76D5">
        <w:t xml:space="preserve">      else {</w:t>
      </w:r>
    </w:p>
    <w:p w14:paraId="73CCF894" w14:textId="77777777" w:rsidR="008C0E8C" w:rsidRPr="00EC76D5" w:rsidRDefault="008C0E8C" w:rsidP="008C0E8C">
      <w:pPr>
        <w:pStyle w:val="Code"/>
      </w:pPr>
      <w:r w:rsidRPr="00EC76D5">
        <w:t xml:space="preserve">        return null;</w:t>
      </w:r>
    </w:p>
    <w:p w14:paraId="196934AA" w14:textId="77777777" w:rsidR="008C0E8C" w:rsidRPr="00EC76D5" w:rsidRDefault="008C0E8C" w:rsidP="008C0E8C">
      <w:pPr>
        <w:pStyle w:val="Code"/>
      </w:pPr>
      <w:r w:rsidRPr="00EC76D5">
        <w:t xml:space="preserve">      }</w:t>
      </w:r>
    </w:p>
    <w:p w14:paraId="74160AA3" w14:textId="77777777" w:rsidR="008C0E8C" w:rsidRPr="00EC76D5" w:rsidRDefault="008C0E8C" w:rsidP="008C0E8C">
      <w:pPr>
        <w:pStyle w:val="Code"/>
      </w:pPr>
      <w:r w:rsidRPr="00EC76D5">
        <w:t xml:space="preserve">    }</w:t>
      </w:r>
    </w:p>
    <w:p w14:paraId="0CA307DA" w14:textId="77777777" w:rsidR="008C0E8C" w:rsidRPr="00EC76D5" w:rsidRDefault="008C0E8C" w:rsidP="008C0E8C">
      <w:pPr>
        <w:pStyle w:val="Code"/>
      </w:pPr>
      <w:r w:rsidRPr="00EC76D5">
        <w:lastRenderedPageBreak/>
        <w:t xml:space="preserve">    else {</w:t>
      </w:r>
    </w:p>
    <w:p w14:paraId="6570FAC1" w14:textId="7F872ECC" w:rsidR="008C0E8C" w:rsidRPr="00EC76D5" w:rsidRDefault="008C0E8C" w:rsidP="008C0E8C">
      <w:pPr>
        <w:pStyle w:val="Code"/>
      </w:pPr>
      <w:r w:rsidRPr="00EC76D5">
        <w:t xml:space="preserve">      return </w:t>
      </w:r>
      <w:r w:rsidR="0038687E">
        <w:t>expression</w:t>
      </w:r>
      <w:r w:rsidRPr="00EC76D5">
        <w:t>;</w:t>
      </w:r>
    </w:p>
    <w:p w14:paraId="3A509FAC" w14:textId="77777777" w:rsidR="008C0E8C" w:rsidRPr="00EC76D5" w:rsidRDefault="008C0E8C" w:rsidP="008C0E8C">
      <w:pPr>
        <w:pStyle w:val="Code"/>
      </w:pPr>
      <w:r w:rsidRPr="00EC76D5">
        <w:t xml:space="preserve">    }</w:t>
      </w:r>
    </w:p>
    <w:p w14:paraId="420A4FFE" w14:textId="77777777" w:rsidR="008C0E8C" w:rsidRPr="00EC76D5" w:rsidRDefault="008C0E8C" w:rsidP="008C0E8C">
      <w:pPr>
        <w:pStyle w:val="Code"/>
      </w:pPr>
    </w:p>
    <w:p w14:paraId="20AB9A31" w14:textId="77777777" w:rsidR="008C0E8C" w:rsidRPr="00EC76D5" w:rsidRDefault="008C0E8C" w:rsidP="008C0E8C">
      <w:pPr>
        <w:pStyle w:val="Code"/>
      </w:pPr>
      <w:r w:rsidRPr="00EC76D5">
        <w:t xml:space="preserve">      // x ? f(yx) : g(z);</w:t>
      </w:r>
    </w:p>
    <w:p w14:paraId="7247183F" w14:textId="77777777" w:rsidR="008C0E8C" w:rsidRPr="00EC76D5" w:rsidRDefault="008C0E8C" w:rsidP="008C0E8C">
      <w:pPr>
        <w:pStyle w:val="Code"/>
      </w:pPr>
      <w:r w:rsidRPr="00EC76D5">
        <w:t xml:space="preserve">      // x ? f(y) : z;    =&gt; x ? f(y) : null</w:t>
      </w:r>
    </w:p>
    <w:p w14:paraId="2C7A2FE9" w14:textId="77777777" w:rsidR="008C0E8C" w:rsidRPr="00EC76D5" w:rsidRDefault="008C0E8C" w:rsidP="008C0E8C">
      <w:pPr>
        <w:pStyle w:val="Code"/>
      </w:pPr>
      <w:r w:rsidRPr="00EC76D5">
        <w:t xml:space="preserve">      // x ? y : g(z);    =&gt; x ? null : g(z)</w:t>
      </w:r>
    </w:p>
    <w:p w14:paraId="668CBD68" w14:textId="77777777" w:rsidR="008C0E8C" w:rsidRPr="00EC76D5" w:rsidRDefault="008C0E8C" w:rsidP="008C0E8C">
      <w:pPr>
        <w:pStyle w:val="Code"/>
      </w:pPr>
      <w:r w:rsidRPr="00EC76D5">
        <w:t xml:space="preserve">      // f(x) ? y : z;    =&gt; f(x)</w:t>
      </w:r>
    </w:p>
    <w:p w14:paraId="404B2EB9" w14:textId="77777777" w:rsidR="008C0E8C" w:rsidRPr="00EC76D5" w:rsidRDefault="008C0E8C" w:rsidP="008C0E8C">
      <w:pPr>
        <w:pStyle w:val="Code"/>
      </w:pPr>
      <w:r w:rsidRPr="00EC76D5">
        <w:t xml:space="preserve">      // x ? y : z;       =&gt; null</w:t>
      </w:r>
    </w:p>
    <w:p w14:paraId="1F4C5749" w14:textId="77777777" w:rsidR="008C0E8C" w:rsidRPr="00EC76D5" w:rsidRDefault="008C0E8C" w:rsidP="008C0E8C">
      <w:pPr>
        <w:pStyle w:val="Code"/>
      </w:pPr>
    </w:p>
    <w:p w14:paraId="4EBD4A75" w14:textId="77777777" w:rsidR="008C0E8C" w:rsidRPr="00EC76D5" w:rsidRDefault="008C0E8C" w:rsidP="008C0E8C">
      <w:pPr>
        <w:pStyle w:val="Code"/>
      </w:pPr>
      <w:r w:rsidRPr="00EC76D5">
        <w:t xml:space="preserve">      // (a + b) ? (c + d) : (e + f);</w:t>
      </w:r>
    </w:p>
    <w:p w14:paraId="4EDE5A85" w14:textId="77777777" w:rsidR="008C0E8C" w:rsidRPr="00EC76D5" w:rsidRDefault="008C0E8C" w:rsidP="008C0E8C">
      <w:pPr>
        <w:pStyle w:val="Code"/>
      </w:pPr>
      <w:r w:rsidRPr="00EC76D5">
        <w:t xml:space="preserve">      // f(x) ? (c + d) : (e + f);</w:t>
      </w:r>
    </w:p>
    <w:p w14:paraId="43438F5C" w14:textId="77777777" w:rsidR="008C0E8C" w:rsidRPr="00EC76D5" w:rsidRDefault="008C0E8C" w:rsidP="008C0E8C">
      <w:pPr>
        <w:pStyle w:val="Code"/>
      </w:pPr>
      <w:r w:rsidRPr="00EC76D5">
        <w:t xml:space="preserve">  }</w:t>
      </w:r>
    </w:p>
    <w:p w14:paraId="11DF9D9B" w14:textId="77777777" w:rsidR="008C0E8C" w:rsidRPr="00EC76D5" w:rsidRDefault="008C0E8C" w:rsidP="008C0E8C">
      <w:pPr>
        <w:pStyle w:val="Code"/>
      </w:pPr>
      <w:r w:rsidRPr="00EC76D5">
        <w:t xml:space="preserve">  </w:t>
      </w:r>
    </w:p>
    <w:p w14:paraId="4AAE0D56" w14:textId="3019C92D" w:rsidR="008C0E8C" w:rsidRPr="00EC76D5" w:rsidRDefault="008C0E8C" w:rsidP="008C0E8C">
      <w:pPr>
        <w:pStyle w:val="Code"/>
      </w:pPr>
      <w:r w:rsidRPr="00EC76D5">
        <w:t xml:space="preserve">  public static boolean hasSideEffect(SyntaxTree </w:t>
      </w:r>
      <w:r w:rsidR="0038687E">
        <w:t>expression</w:t>
      </w:r>
      <w:r w:rsidRPr="00EC76D5">
        <w:t>) {</w:t>
      </w:r>
    </w:p>
    <w:p w14:paraId="124287C4" w14:textId="1B1620A6" w:rsidR="008C0E8C" w:rsidRPr="00EC76D5" w:rsidRDefault="008C0E8C" w:rsidP="008C0E8C">
      <w:pPr>
        <w:pStyle w:val="Code"/>
      </w:pPr>
      <w:r w:rsidRPr="00EC76D5">
        <w:t xml:space="preserve">    if (</w:t>
      </w:r>
      <w:r w:rsidR="0038687E">
        <w:t>expression</w:t>
      </w:r>
      <w:r w:rsidRPr="00EC76D5">
        <w:t xml:space="preserve"> == null) {</w:t>
      </w:r>
    </w:p>
    <w:p w14:paraId="1D5F36C8" w14:textId="77777777" w:rsidR="008C0E8C" w:rsidRPr="00EC76D5" w:rsidRDefault="008C0E8C" w:rsidP="008C0E8C">
      <w:pPr>
        <w:pStyle w:val="Code"/>
      </w:pPr>
      <w:r w:rsidRPr="00EC76D5">
        <w:t xml:space="preserve">      return false;</w:t>
      </w:r>
    </w:p>
    <w:p w14:paraId="68C5628E" w14:textId="77777777" w:rsidR="008C0E8C" w:rsidRPr="00EC76D5" w:rsidRDefault="008C0E8C" w:rsidP="008C0E8C">
      <w:pPr>
        <w:pStyle w:val="Code"/>
      </w:pPr>
      <w:r w:rsidRPr="00EC76D5">
        <w:t xml:space="preserve">    }</w:t>
      </w:r>
    </w:p>
    <w:p w14:paraId="7762E1DC" w14:textId="77777777" w:rsidR="008C0E8C" w:rsidRPr="00EC76D5" w:rsidRDefault="008C0E8C" w:rsidP="008C0E8C">
      <w:pPr>
        <w:pStyle w:val="Code"/>
      </w:pPr>
      <w:r w:rsidRPr="00EC76D5">
        <w:t xml:space="preserve">    </w:t>
      </w:r>
    </w:p>
    <w:p w14:paraId="277FB3ED" w14:textId="08CFCCBC" w:rsidR="008C0E8C" w:rsidRPr="00EC76D5" w:rsidRDefault="008C0E8C" w:rsidP="008C0E8C">
      <w:pPr>
        <w:pStyle w:val="Code"/>
      </w:pPr>
      <w:r w:rsidRPr="00EC76D5">
        <w:t xml:space="preserve">    switch (</w:t>
      </w:r>
      <w:r w:rsidR="0038687E">
        <w:t>expression</w:t>
      </w:r>
      <w:r w:rsidRPr="00EC76D5">
        <w:t>.getOperator()) {</w:t>
      </w:r>
    </w:p>
    <w:p w14:paraId="69266070" w14:textId="77777777" w:rsidR="008C0E8C" w:rsidRPr="00EC76D5" w:rsidRDefault="008C0E8C" w:rsidP="008C0E8C">
      <w:pPr>
        <w:pStyle w:val="Code"/>
      </w:pPr>
      <w:r w:rsidRPr="00EC76D5">
        <w:t xml:space="preserve">      case Call:</w:t>
      </w:r>
    </w:p>
    <w:p w14:paraId="004EA4A0" w14:textId="77777777" w:rsidR="008C0E8C" w:rsidRPr="00EC76D5" w:rsidRDefault="008C0E8C" w:rsidP="008C0E8C">
      <w:pPr>
        <w:pStyle w:val="Code"/>
      </w:pPr>
      <w:r w:rsidRPr="00EC76D5">
        <w:t xml:space="preserve">      case PrefixIncrement:</w:t>
      </w:r>
    </w:p>
    <w:p w14:paraId="640E2BDF" w14:textId="77777777" w:rsidR="008C0E8C" w:rsidRPr="00EC76D5" w:rsidRDefault="008C0E8C" w:rsidP="008C0E8C">
      <w:pPr>
        <w:pStyle w:val="Code"/>
      </w:pPr>
      <w:r w:rsidRPr="00EC76D5">
        <w:t xml:space="preserve">      case PrefixDecrement:</w:t>
      </w:r>
    </w:p>
    <w:p w14:paraId="0EB5E820" w14:textId="77777777" w:rsidR="008C0E8C" w:rsidRPr="00EC76D5" w:rsidRDefault="008C0E8C" w:rsidP="008C0E8C">
      <w:pPr>
        <w:pStyle w:val="Code"/>
      </w:pPr>
      <w:r w:rsidRPr="00EC76D5">
        <w:t xml:space="preserve">      case PostfixIncrement:</w:t>
      </w:r>
    </w:p>
    <w:p w14:paraId="7396DAE1" w14:textId="77777777" w:rsidR="008C0E8C" w:rsidRPr="00EC76D5" w:rsidRDefault="008C0E8C" w:rsidP="008C0E8C">
      <w:pPr>
        <w:pStyle w:val="Code"/>
      </w:pPr>
      <w:r w:rsidRPr="00EC76D5">
        <w:t xml:space="preserve">      case PostfixDecrement:</w:t>
      </w:r>
    </w:p>
    <w:p w14:paraId="7D57DFF9" w14:textId="77777777" w:rsidR="008C0E8C" w:rsidRPr="00EC76D5" w:rsidRDefault="008C0E8C" w:rsidP="008C0E8C">
      <w:pPr>
        <w:pStyle w:val="Code"/>
      </w:pPr>
      <w:r w:rsidRPr="00EC76D5">
        <w:t xml:space="preserve">      case Sequence:</w:t>
      </w:r>
    </w:p>
    <w:p w14:paraId="2F384593" w14:textId="77777777" w:rsidR="008C0E8C" w:rsidRPr="00EC76D5" w:rsidRDefault="008C0E8C" w:rsidP="008C0E8C">
      <w:pPr>
        <w:pStyle w:val="Code"/>
      </w:pPr>
      <w:r w:rsidRPr="00EC76D5">
        <w:t xml:space="preserve">        return true;</w:t>
      </w:r>
    </w:p>
    <w:p w14:paraId="1CD1E475" w14:textId="77777777" w:rsidR="008C0E8C" w:rsidRPr="00EC76D5" w:rsidRDefault="008C0E8C" w:rsidP="008C0E8C">
      <w:pPr>
        <w:pStyle w:val="Code"/>
      </w:pPr>
      <w:r w:rsidRPr="00EC76D5">
        <w:t xml:space="preserve">        </w:t>
      </w:r>
    </w:p>
    <w:p w14:paraId="3B361DFE" w14:textId="77777777" w:rsidR="008C0E8C" w:rsidRPr="00EC76D5" w:rsidRDefault="008C0E8C" w:rsidP="008C0E8C">
      <w:pPr>
        <w:pStyle w:val="Code"/>
      </w:pPr>
      <w:r w:rsidRPr="00EC76D5">
        <w:t xml:space="preserve">      default:</w:t>
      </w:r>
    </w:p>
    <w:p w14:paraId="262969AC" w14:textId="108227E4" w:rsidR="008C0E8C" w:rsidRPr="00EC76D5" w:rsidRDefault="008C0E8C" w:rsidP="008C0E8C">
      <w:pPr>
        <w:pStyle w:val="Code"/>
      </w:pPr>
      <w:r w:rsidRPr="00EC76D5">
        <w:t xml:space="preserve">        if (MiddleCode.isAssign(</w:t>
      </w:r>
      <w:r w:rsidR="0038687E">
        <w:t>expression</w:t>
      </w:r>
      <w:r w:rsidRPr="00EC76D5">
        <w:t>.getOperator())) {</w:t>
      </w:r>
    </w:p>
    <w:p w14:paraId="1DC7C181" w14:textId="77777777" w:rsidR="008C0E8C" w:rsidRPr="00EC76D5" w:rsidRDefault="008C0E8C" w:rsidP="008C0E8C">
      <w:pPr>
        <w:pStyle w:val="Code"/>
      </w:pPr>
      <w:r w:rsidRPr="00EC76D5">
        <w:t xml:space="preserve">          return true;</w:t>
      </w:r>
    </w:p>
    <w:p w14:paraId="1357396C" w14:textId="77777777" w:rsidR="008C0E8C" w:rsidRPr="00EC76D5" w:rsidRDefault="008C0E8C" w:rsidP="008C0E8C">
      <w:pPr>
        <w:pStyle w:val="Code"/>
      </w:pPr>
      <w:r w:rsidRPr="00EC76D5">
        <w:t xml:space="preserve">        }</w:t>
      </w:r>
    </w:p>
    <w:p w14:paraId="1442A99F" w14:textId="19D1BBB0" w:rsidR="008C0E8C" w:rsidRPr="00EC76D5" w:rsidRDefault="008C0E8C" w:rsidP="008C0E8C">
      <w:pPr>
        <w:pStyle w:val="Code"/>
      </w:pPr>
      <w:r w:rsidRPr="00EC76D5">
        <w:t xml:space="preserve">        else if (MiddleCode.isUnary(</w:t>
      </w:r>
      <w:r w:rsidR="0038687E">
        <w:t>expression</w:t>
      </w:r>
      <w:r w:rsidRPr="00EC76D5">
        <w:t>.getOperator())) {</w:t>
      </w:r>
    </w:p>
    <w:p w14:paraId="5C71F3E1" w14:textId="66E12DEB" w:rsidR="008C0E8C" w:rsidRPr="00EC76D5" w:rsidRDefault="008C0E8C" w:rsidP="008C0E8C">
      <w:pPr>
        <w:pStyle w:val="Code"/>
      </w:pPr>
      <w:r w:rsidRPr="00EC76D5">
        <w:t xml:space="preserve">          return hasSideEffect(</w:t>
      </w:r>
      <w:r w:rsidR="0038687E">
        <w:t>expression</w:t>
      </w:r>
      <w:r w:rsidRPr="00EC76D5">
        <w:t>.getChild(0));</w:t>
      </w:r>
    </w:p>
    <w:p w14:paraId="1AA5E4A5" w14:textId="77777777" w:rsidR="008C0E8C" w:rsidRPr="00EC76D5" w:rsidRDefault="008C0E8C" w:rsidP="008C0E8C">
      <w:pPr>
        <w:pStyle w:val="Code"/>
      </w:pPr>
      <w:r w:rsidRPr="00EC76D5">
        <w:t xml:space="preserve">        }    </w:t>
      </w:r>
    </w:p>
    <w:p w14:paraId="6941429D" w14:textId="3A88B814" w:rsidR="008C0E8C" w:rsidRPr="00EC76D5" w:rsidRDefault="008C0E8C" w:rsidP="008C0E8C">
      <w:pPr>
        <w:pStyle w:val="Code"/>
      </w:pPr>
      <w:r w:rsidRPr="00EC76D5">
        <w:t xml:space="preserve">        else if (MiddleCode.isUnary(</w:t>
      </w:r>
      <w:r w:rsidR="0038687E">
        <w:t>expression</w:t>
      </w:r>
      <w:r w:rsidRPr="00EC76D5">
        <w:t>.getOperator())) {</w:t>
      </w:r>
    </w:p>
    <w:p w14:paraId="07A5757A" w14:textId="740E8EF3" w:rsidR="008C0E8C" w:rsidRPr="00EC76D5" w:rsidRDefault="008C0E8C" w:rsidP="008C0E8C">
      <w:pPr>
        <w:pStyle w:val="Code"/>
      </w:pPr>
      <w:r w:rsidRPr="00EC76D5">
        <w:t xml:space="preserve">          return hasSideEffect(</w:t>
      </w:r>
      <w:r w:rsidR="0038687E">
        <w:t>expression</w:t>
      </w:r>
      <w:r w:rsidRPr="00EC76D5">
        <w:t>.getChild(0)) ||</w:t>
      </w:r>
    </w:p>
    <w:p w14:paraId="71988722" w14:textId="1DF07006" w:rsidR="008C0E8C" w:rsidRPr="00EC76D5" w:rsidRDefault="008C0E8C" w:rsidP="008C0E8C">
      <w:pPr>
        <w:pStyle w:val="Code"/>
      </w:pPr>
      <w:r w:rsidRPr="00EC76D5">
        <w:t xml:space="preserve">                               hasSideEffect(</w:t>
      </w:r>
      <w:r w:rsidR="0038687E">
        <w:t>expression</w:t>
      </w:r>
      <w:r w:rsidRPr="00EC76D5">
        <w:t>.getChild(1));</w:t>
      </w:r>
    </w:p>
    <w:p w14:paraId="03851DF0" w14:textId="77777777" w:rsidR="008C0E8C" w:rsidRPr="00EC76D5" w:rsidRDefault="008C0E8C" w:rsidP="008C0E8C">
      <w:pPr>
        <w:pStyle w:val="Code"/>
      </w:pPr>
      <w:r w:rsidRPr="00EC76D5">
        <w:t xml:space="preserve">        }</w:t>
      </w:r>
    </w:p>
    <w:p w14:paraId="24DA39F6" w14:textId="77777777" w:rsidR="008C0E8C" w:rsidRPr="00EC76D5" w:rsidRDefault="008C0E8C" w:rsidP="008C0E8C">
      <w:pPr>
        <w:pStyle w:val="Code"/>
      </w:pPr>
      <w:r w:rsidRPr="00EC76D5">
        <w:t xml:space="preserve">    }</w:t>
      </w:r>
    </w:p>
    <w:p w14:paraId="62EE4791" w14:textId="77777777" w:rsidR="008C0E8C" w:rsidRPr="00EC76D5" w:rsidRDefault="008C0E8C" w:rsidP="008C0E8C">
      <w:pPr>
        <w:pStyle w:val="Code"/>
      </w:pPr>
      <w:r w:rsidRPr="00EC76D5">
        <w:t xml:space="preserve">    </w:t>
      </w:r>
    </w:p>
    <w:p w14:paraId="6A3C5E2A" w14:textId="77777777" w:rsidR="008C0E8C" w:rsidRPr="00EC76D5" w:rsidRDefault="008C0E8C" w:rsidP="008C0E8C">
      <w:pPr>
        <w:pStyle w:val="Code"/>
      </w:pPr>
      <w:r w:rsidRPr="00EC76D5">
        <w:t xml:space="preserve">    return false;</w:t>
      </w:r>
    </w:p>
    <w:p w14:paraId="28F55EF4" w14:textId="77777777" w:rsidR="008C0E8C" w:rsidRPr="00EC76D5" w:rsidRDefault="008C0E8C" w:rsidP="008C0E8C">
      <w:pPr>
        <w:pStyle w:val="Code"/>
      </w:pPr>
      <w:r w:rsidRPr="00EC76D5">
        <w:t xml:space="preserve">  }</w:t>
      </w:r>
    </w:p>
    <w:p w14:paraId="30389BA2" w14:textId="4A8D0A99" w:rsidR="00D36BAF" w:rsidRPr="00EC76D5" w:rsidRDefault="00D36BAF" w:rsidP="00D36BAF">
      <w:r w:rsidRPr="00EC76D5">
        <w:t xml:space="preserve">In the table below, </w:t>
      </w:r>
      <w:r w:rsidR="00816A07" w:rsidRPr="00EC76D5">
        <w:rPr>
          <w:rStyle w:val="CodeInText0"/>
        </w:rPr>
        <w:t>s</w:t>
      </w:r>
      <w:r w:rsidR="00816A07" w:rsidRPr="00EC76D5">
        <w:t xml:space="preserve"> denotes an expression without side-effects</w:t>
      </w:r>
      <w:r w:rsidR="00833261" w:rsidRPr="00EC76D5">
        <w:t xml:space="preserve"> and </w:t>
      </w:r>
      <w:r w:rsidR="00833261" w:rsidRPr="00EC76D5">
        <w:rPr>
          <w:rStyle w:val="CodeInText0"/>
        </w:rPr>
        <w:t>e</w:t>
      </w:r>
      <w:r w:rsidR="00833261" w:rsidRPr="00EC76D5">
        <w:t xml:space="preserve"> denotes a general expression, with or without side-effects. A side-effect is an </w:t>
      </w:r>
      <w:r w:rsidR="00816A07" w:rsidRPr="00EC76D5">
        <w:t>assignmen</w:t>
      </w:r>
      <w:r w:rsidR="00833261" w:rsidRPr="00EC76D5">
        <w:t>t</w:t>
      </w:r>
      <w:r w:rsidR="00816A07" w:rsidRPr="00EC76D5">
        <w:t>, increm</w:t>
      </w:r>
      <w:r w:rsidR="00833261" w:rsidRPr="00EC76D5">
        <w:t>ent/decrement, or function call</w:t>
      </w:r>
      <w:r w:rsidR="00816A07" w:rsidRPr="00EC76D5">
        <w:t xml:space="preserve">. </w:t>
      </w:r>
    </w:p>
    <w:tbl>
      <w:tblPr>
        <w:tblStyle w:val="Tabellrutnt"/>
        <w:tblW w:w="0" w:type="auto"/>
        <w:tblLook w:val="04A0" w:firstRow="1" w:lastRow="0" w:firstColumn="1" w:lastColumn="0" w:noHBand="0" w:noVBand="1"/>
      </w:tblPr>
      <w:tblGrid>
        <w:gridCol w:w="3116"/>
        <w:gridCol w:w="3117"/>
        <w:gridCol w:w="3117"/>
      </w:tblGrid>
      <w:tr w:rsidR="005A6543" w:rsidRPr="00EC76D5" w14:paraId="62E4EEB7" w14:textId="77777777" w:rsidTr="005A6543">
        <w:tc>
          <w:tcPr>
            <w:tcW w:w="3116" w:type="dxa"/>
          </w:tcPr>
          <w:p w14:paraId="631C9D21" w14:textId="5ED34F2E" w:rsidR="005A6543" w:rsidRPr="00EC76D5" w:rsidRDefault="00696DFA" w:rsidP="00D846D1">
            <w:pPr>
              <w:rPr>
                <w:b/>
              </w:rPr>
            </w:pPr>
            <w:r w:rsidRPr="00EC76D5">
              <w:rPr>
                <w:b/>
              </w:rPr>
              <w:t>Operator</w:t>
            </w:r>
          </w:p>
        </w:tc>
        <w:tc>
          <w:tcPr>
            <w:tcW w:w="3117" w:type="dxa"/>
          </w:tcPr>
          <w:p w14:paraId="5BC4F366" w14:textId="0731AD3F" w:rsidR="005A6543" w:rsidRPr="00EC76D5" w:rsidRDefault="005A6543" w:rsidP="00D846D1">
            <w:pPr>
              <w:rPr>
                <w:b/>
              </w:rPr>
            </w:pPr>
            <w:r w:rsidRPr="00EC76D5">
              <w:rPr>
                <w:b/>
              </w:rPr>
              <w:t>Original Expression</w:t>
            </w:r>
          </w:p>
        </w:tc>
        <w:tc>
          <w:tcPr>
            <w:tcW w:w="3117" w:type="dxa"/>
          </w:tcPr>
          <w:p w14:paraId="2DBA65ED" w14:textId="1E90EAE4" w:rsidR="005A6543" w:rsidRPr="00EC76D5" w:rsidRDefault="005A6543" w:rsidP="00D846D1">
            <w:pPr>
              <w:rPr>
                <w:b/>
              </w:rPr>
            </w:pPr>
            <w:r w:rsidRPr="00EC76D5">
              <w:rPr>
                <w:b/>
              </w:rPr>
              <w:t>Optimized Expression</w:t>
            </w:r>
          </w:p>
        </w:tc>
      </w:tr>
      <w:tr w:rsidR="005A6543" w:rsidRPr="00EC76D5" w14:paraId="3A2E4FF8" w14:textId="77777777" w:rsidTr="005A6543">
        <w:tc>
          <w:tcPr>
            <w:tcW w:w="3116" w:type="dxa"/>
          </w:tcPr>
          <w:p w14:paraId="03A6D679" w14:textId="7CD4963A" w:rsidR="005A6543" w:rsidRPr="00EC76D5" w:rsidRDefault="00696DFA" w:rsidP="00D846D1">
            <w:r w:rsidRPr="00EC76D5">
              <w:t>Addition</w:t>
            </w:r>
          </w:p>
        </w:tc>
        <w:tc>
          <w:tcPr>
            <w:tcW w:w="3117" w:type="dxa"/>
          </w:tcPr>
          <w:p w14:paraId="03B14962" w14:textId="77777777" w:rsidR="005A6543" w:rsidRPr="00EC76D5" w:rsidRDefault="005A6543" w:rsidP="00D846D1">
            <w:r w:rsidRPr="00EC76D5">
              <w:t>0 + e</w:t>
            </w:r>
          </w:p>
          <w:p w14:paraId="2ABCCB9E" w14:textId="77777777" w:rsidR="005A6543" w:rsidRPr="00EC76D5" w:rsidRDefault="005A6543" w:rsidP="00D846D1">
            <w:r w:rsidRPr="00EC76D5">
              <w:t>e + 0</w:t>
            </w:r>
          </w:p>
          <w:p w14:paraId="327E9A54" w14:textId="400296BA" w:rsidR="00130368" w:rsidRPr="00EC76D5" w:rsidRDefault="005666B4" w:rsidP="00D846D1">
            <w:r w:rsidRPr="00EC76D5">
              <w:t>s + s</w:t>
            </w:r>
          </w:p>
        </w:tc>
        <w:tc>
          <w:tcPr>
            <w:tcW w:w="3117" w:type="dxa"/>
          </w:tcPr>
          <w:p w14:paraId="44E5CE0D" w14:textId="77777777" w:rsidR="005A6543" w:rsidRPr="00EC76D5" w:rsidRDefault="005A6543" w:rsidP="00D846D1">
            <w:r w:rsidRPr="00EC76D5">
              <w:t>e</w:t>
            </w:r>
          </w:p>
          <w:p w14:paraId="7AE2554F" w14:textId="77777777" w:rsidR="007F15AC" w:rsidRPr="00EC76D5" w:rsidRDefault="007F15AC" w:rsidP="00D846D1">
            <w:r w:rsidRPr="00EC76D5">
              <w:t>e</w:t>
            </w:r>
          </w:p>
          <w:p w14:paraId="3DF34F19" w14:textId="6E477E2E" w:rsidR="00130368" w:rsidRPr="00EC76D5" w:rsidRDefault="00130368" w:rsidP="00D846D1">
            <w:r w:rsidRPr="00EC76D5">
              <w:t>2</w:t>
            </w:r>
            <w:r w:rsidR="00F51B66" w:rsidRPr="00EC76D5">
              <w:t xml:space="preserve"> * </w:t>
            </w:r>
            <w:r w:rsidR="006C150E" w:rsidRPr="00EC76D5">
              <w:t>s</w:t>
            </w:r>
          </w:p>
        </w:tc>
      </w:tr>
      <w:tr w:rsidR="005A6543" w:rsidRPr="00EC76D5" w14:paraId="3A19AC4C" w14:textId="77777777" w:rsidTr="005A6543">
        <w:tc>
          <w:tcPr>
            <w:tcW w:w="3116" w:type="dxa"/>
          </w:tcPr>
          <w:p w14:paraId="1DBEA76D" w14:textId="0D288814" w:rsidR="005A6543" w:rsidRPr="00EC76D5" w:rsidRDefault="00696DFA" w:rsidP="00D846D1">
            <w:r w:rsidRPr="00EC76D5">
              <w:t>Subtraction</w:t>
            </w:r>
          </w:p>
        </w:tc>
        <w:tc>
          <w:tcPr>
            <w:tcW w:w="3117" w:type="dxa"/>
          </w:tcPr>
          <w:p w14:paraId="4437E03E" w14:textId="77777777" w:rsidR="00130368" w:rsidRPr="00EC76D5" w:rsidRDefault="00130368" w:rsidP="00D846D1">
            <w:r w:rsidRPr="00EC76D5">
              <w:t>0 - e</w:t>
            </w:r>
          </w:p>
          <w:p w14:paraId="38285C8D" w14:textId="77777777" w:rsidR="00130368" w:rsidRPr="00EC76D5" w:rsidRDefault="00130368" w:rsidP="00D846D1">
            <w:r w:rsidRPr="00EC76D5">
              <w:lastRenderedPageBreak/>
              <w:t>e - 0</w:t>
            </w:r>
          </w:p>
          <w:p w14:paraId="3629BB44" w14:textId="5A11233D" w:rsidR="00130368" w:rsidRPr="00EC76D5" w:rsidRDefault="00833261" w:rsidP="00130368">
            <w:r w:rsidRPr="00EC76D5">
              <w:t>s - s</w:t>
            </w:r>
          </w:p>
        </w:tc>
        <w:tc>
          <w:tcPr>
            <w:tcW w:w="3117" w:type="dxa"/>
          </w:tcPr>
          <w:p w14:paraId="43B47A0A" w14:textId="026FC287" w:rsidR="005A6543" w:rsidRPr="00EC76D5" w:rsidRDefault="00130368" w:rsidP="00D846D1">
            <w:r w:rsidRPr="00EC76D5">
              <w:lastRenderedPageBreak/>
              <w:t>-e</w:t>
            </w:r>
          </w:p>
          <w:p w14:paraId="14865C15" w14:textId="41193B74" w:rsidR="00F51B66" w:rsidRPr="00EC76D5" w:rsidRDefault="00F51B66" w:rsidP="00D846D1">
            <w:r w:rsidRPr="00EC76D5">
              <w:lastRenderedPageBreak/>
              <w:t>e</w:t>
            </w:r>
          </w:p>
          <w:p w14:paraId="7A020228" w14:textId="65DEFC20" w:rsidR="00130368" w:rsidRPr="00EC76D5" w:rsidRDefault="00F51B66" w:rsidP="00F51B66">
            <w:r w:rsidRPr="00EC76D5">
              <w:t>0</w:t>
            </w:r>
          </w:p>
        </w:tc>
      </w:tr>
      <w:tr w:rsidR="005A6543" w:rsidRPr="00EC76D5" w14:paraId="35286D35" w14:textId="77777777" w:rsidTr="005A6543">
        <w:tc>
          <w:tcPr>
            <w:tcW w:w="3116" w:type="dxa"/>
          </w:tcPr>
          <w:p w14:paraId="05F3AB84" w14:textId="6316534E" w:rsidR="005A6543" w:rsidRPr="00EC76D5" w:rsidRDefault="00696DFA" w:rsidP="00D846D1">
            <w:r w:rsidRPr="00EC76D5">
              <w:lastRenderedPageBreak/>
              <w:t>Multiplication</w:t>
            </w:r>
          </w:p>
        </w:tc>
        <w:tc>
          <w:tcPr>
            <w:tcW w:w="3117" w:type="dxa"/>
          </w:tcPr>
          <w:p w14:paraId="5069EDFE" w14:textId="77777777" w:rsidR="007F15AC" w:rsidRPr="00EC76D5" w:rsidRDefault="00F51B66" w:rsidP="00D846D1">
            <w:r w:rsidRPr="00EC76D5">
              <w:t>1 * e</w:t>
            </w:r>
          </w:p>
          <w:p w14:paraId="19CDC445" w14:textId="77777777" w:rsidR="00F51B66" w:rsidRPr="00EC76D5" w:rsidRDefault="00F51B66" w:rsidP="00D846D1">
            <w:r w:rsidRPr="00EC76D5">
              <w:t>e * 1</w:t>
            </w:r>
          </w:p>
          <w:p w14:paraId="431871C3" w14:textId="62B60241" w:rsidR="00F51B66" w:rsidRPr="00EC76D5" w:rsidRDefault="00833261" w:rsidP="00D846D1">
            <w:r w:rsidRPr="00EC76D5">
              <w:t>0 * s</w:t>
            </w:r>
          </w:p>
          <w:p w14:paraId="70079A80" w14:textId="2FC1CB67" w:rsidR="00F51B66" w:rsidRPr="00EC76D5" w:rsidRDefault="00833261" w:rsidP="00F51B66">
            <w:r w:rsidRPr="00EC76D5">
              <w:t>s</w:t>
            </w:r>
            <w:r w:rsidR="00F51B66" w:rsidRPr="00EC76D5">
              <w:t xml:space="preserve"> * 0</w:t>
            </w:r>
          </w:p>
        </w:tc>
        <w:tc>
          <w:tcPr>
            <w:tcW w:w="3117" w:type="dxa"/>
          </w:tcPr>
          <w:p w14:paraId="6462CF09" w14:textId="77777777" w:rsidR="007F15AC" w:rsidRPr="00EC76D5" w:rsidRDefault="00F51B66" w:rsidP="00D846D1">
            <w:r w:rsidRPr="00EC76D5">
              <w:t>e</w:t>
            </w:r>
          </w:p>
          <w:p w14:paraId="1715CEEA" w14:textId="77777777" w:rsidR="00F51B66" w:rsidRPr="00EC76D5" w:rsidRDefault="00F51B66" w:rsidP="00D846D1">
            <w:r w:rsidRPr="00EC76D5">
              <w:t>e</w:t>
            </w:r>
          </w:p>
          <w:p w14:paraId="0E378C52" w14:textId="77777777" w:rsidR="00F51B66" w:rsidRPr="00EC76D5" w:rsidRDefault="00585F92" w:rsidP="00D846D1">
            <w:r w:rsidRPr="00EC76D5">
              <w:t>0</w:t>
            </w:r>
          </w:p>
          <w:p w14:paraId="6EBF1F80" w14:textId="040ED06D" w:rsidR="00585F92" w:rsidRPr="00EC76D5" w:rsidRDefault="00585F92" w:rsidP="00D846D1">
            <w:r w:rsidRPr="00EC76D5">
              <w:t>0</w:t>
            </w:r>
          </w:p>
        </w:tc>
      </w:tr>
      <w:tr w:rsidR="005A6543" w:rsidRPr="00EC76D5" w14:paraId="32382488" w14:textId="77777777" w:rsidTr="005A6543">
        <w:tc>
          <w:tcPr>
            <w:tcW w:w="3116" w:type="dxa"/>
          </w:tcPr>
          <w:p w14:paraId="6AF25FE5" w14:textId="4C5904CB" w:rsidR="005A6543" w:rsidRPr="00EC76D5" w:rsidRDefault="00696DFA" w:rsidP="00D846D1">
            <w:r w:rsidRPr="00EC76D5">
              <w:t>Division</w:t>
            </w:r>
          </w:p>
        </w:tc>
        <w:tc>
          <w:tcPr>
            <w:tcW w:w="3117" w:type="dxa"/>
          </w:tcPr>
          <w:p w14:paraId="69EF2966" w14:textId="77777777" w:rsidR="005A6543" w:rsidRPr="00EC76D5" w:rsidRDefault="00696DFA" w:rsidP="00D846D1">
            <w:r w:rsidRPr="00EC76D5">
              <w:t>e / 1</w:t>
            </w:r>
          </w:p>
          <w:p w14:paraId="1DA828B2" w14:textId="076DF88B" w:rsidR="00696DFA" w:rsidRPr="00EC76D5" w:rsidRDefault="006C150E" w:rsidP="00D846D1">
            <w:r w:rsidRPr="00EC76D5">
              <w:t>0 / s</w:t>
            </w:r>
          </w:p>
          <w:p w14:paraId="6F55C5A1" w14:textId="623FE427" w:rsidR="00696DFA" w:rsidRPr="00EC76D5" w:rsidRDefault="006C150E" w:rsidP="00D846D1">
            <w:r w:rsidRPr="00EC76D5">
              <w:t>s / s</w:t>
            </w:r>
          </w:p>
        </w:tc>
        <w:tc>
          <w:tcPr>
            <w:tcW w:w="3117" w:type="dxa"/>
          </w:tcPr>
          <w:p w14:paraId="64C88AEE" w14:textId="77777777" w:rsidR="005A6543" w:rsidRPr="00EC76D5" w:rsidRDefault="00696DFA" w:rsidP="00D846D1">
            <w:r w:rsidRPr="00EC76D5">
              <w:t>e</w:t>
            </w:r>
          </w:p>
          <w:p w14:paraId="1CB3DDA5" w14:textId="77777777" w:rsidR="00696DFA" w:rsidRPr="00EC76D5" w:rsidRDefault="00696DFA" w:rsidP="00D846D1">
            <w:r w:rsidRPr="00EC76D5">
              <w:t>0</w:t>
            </w:r>
          </w:p>
          <w:p w14:paraId="488BB1FD" w14:textId="3B4AB465" w:rsidR="00696DFA" w:rsidRPr="00EC76D5" w:rsidRDefault="00696DFA" w:rsidP="00D846D1">
            <w:r w:rsidRPr="00EC76D5">
              <w:t>1</w:t>
            </w:r>
          </w:p>
        </w:tc>
      </w:tr>
      <w:tr w:rsidR="005A6543" w:rsidRPr="00EC76D5" w14:paraId="7CB554DC" w14:textId="77777777" w:rsidTr="005A6543">
        <w:tc>
          <w:tcPr>
            <w:tcW w:w="3116" w:type="dxa"/>
          </w:tcPr>
          <w:p w14:paraId="2EDE4548" w14:textId="38BC849A" w:rsidR="005A6543" w:rsidRPr="00EC76D5" w:rsidRDefault="00696DFA" w:rsidP="00D846D1">
            <w:r w:rsidRPr="00EC76D5">
              <w:t>Modulo</w:t>
            </w:r>
          </w:p>
        </w:tc>
        <w:tc>
          <w:tcPr>
            <w:tcW w:w="3117" w:type="dxa"/>
          </w:tcPr>
          <w:p w14:paraId="2B2A09E8" w14:textId="2698E02C" w:rsidR="005A6543" w:rsidRPr="00EC76D5" w:rsidRDefault="006C150E" w:rsidP="00D846D1">
            <w:r w:rsidRPr="00EC76D5">
              <w:t>s</w:t>
            </w:r>
            <w:r w:rsidR="001911B7" w:rsidRPr="00EC76D5">
              <w:t xml:space="preserve"> % 1</w:t>
            </w:r>
          </w:p>
          <w:p w14:paraId="2014A6C3" w14:textId="64EC3C86" w:rsidR="00491927" w:rsidRPr="00EC76D5" w:rsidRDefault="006C150E" w:rsidP="00D846D1">
            <w:r w:rsidRPr="00EC76D5">
              <w:t>1 % s</w:t>
            </w:r>
          </w:p>
        </w:tc>
        <w:tc>
          <w:tcPr>
            <w:tcW w:w="3117" w:type="dxa"/>
          </w:tcPr>
          <w:p w14:paraId="498F6829" w14:textId="77777777" w:rsidR="005A6543" w:rsidRPr="00EC76D5" w:rsidRDefault="00491927" w:rsidP="00D846D1">
            <w:r w:rsidRPr="00EC76D5">
              <w:t>0</w:t>
            </w:r>
          </w:p>
          <w:p w14:paraId="534E44E1" w14:textId="1D9BBD12" w:rsidR="00491927" w:rsidRPr="00EC76D5" w:rsidRDefault="00491927" w:rsidP="00D846D1">
            <w:r w:rsidRPr="00EC76D5">
              <w:t>0</w:t>
            </w:r>
          </w:p>
        </w:tc>
      </w:tr>
      <w:tr w:rsidR="005A6543" w:rsidRPr="00EC76D5" w14:paraId="60891B95" w14:textId="77777777" w:rsidTr="005A6543">
        <w:tc>
          <w:tcPr>
            <w:tcW w:w="3116" w:type="dxa"/>
          </w:tcPr>
          <w:p w14:paraId="1BA718DE" w14:textId="77777777" w:rsidR="005A6543" w:rsidRPr="00EC76D5" w:rsidRDefault="00491927" w:rsidP="00D846D1">
            <w:r w:rsidRPr="00EC76D5">
              <w:t>Left Shift</w:t>
            </w:r>
          </w:p>
          <w:p w14:paraId="5385760E" w14:textId="66E1FC75" w:rsidR="00491927" w:rsidRPr="00EC76D5" w:rsidRDefault="00491927" w:rsidP="00D846D1">
            <w:r w:rsidRPr="00EC76D5">
              <w:t>Right Shift</w:t>
            </w:r>
          </w:p>
        </w:tc>
        <w:tc>
          <w:tcPr>
            <w:tcW w:w="3117" w:type="dxa"/>
          </w:tcPr>
          <w:p w14:paraId="7285B438" w14:textId="77777777" w:rsidR="005A6543" w:rsidRPr="00EC76D5" w:rsidRDefault="00491927" w:rsidP="00D846D1">
            <w:r w:rsidRPr="00EC76D5">
              <w:t>e &lt;&lt; 0</w:t>
            </w:r>
          </w:p>
          <w:p w14:paraId="420ED3EC" w14:textId="234ADC1D" w:rsidR="00491927" w:rsidRPr="00EC76D5" w:rsidRDefault="00491927" w:rsidP="00D846D1">
            <w:r w:rsidRPr="00EC76D5">
              <w:t>e &gt;&gt; 0</w:t>
            </w:r>
          </w:p>
        </w:tc>
        <w:tc>
          <w:tcPr>
            <w:tcW w:w="3117" w:type="dxa"/>
          </w:tcPr>
          <w:p w14:paraId="1B3E42F5" w14:textId="77777777" w:rsidR="005A6543" w:rsidRPr="00EC76D5" w:rsidRDefault="00491927" w:rsidP="00D846D1">
            <w:r w:rsidRPr="00EC76D5">
              <w:t>e</w:t>
            </w:r>
          </w:p>
          <w:p w14:paraId="4DE4E099" w14:textId="3E9B635B" w:rsidR="00491927" w:rsidRPr="00EC76D5" w:rsidRDefault="00491927" w:rsidP="00D846D1">
            <w:r w:rsidRPr="00EC76D5">
              <w:t>e</w:t>
            </w:r>
          </w:p>
        </w:tc>
      </w:tr>
      <w:tr w:rsidR="005A6543" w:rsidRPr="00EC76D5" w14:paraId="4B650591" w14:textId="77777777" w:rsidTr="005A6543">
        <w:tc>
          <w:tcPr>
            <w:tcW w:w="3116" w:type="dxa"/>
          </w:tcPr>
          <w:p w14:paraId="06F40058" w14:textId="4FE5DD14" w:rsidR="005A6543" w:rsidRPr="00EC76D5" w:rsidRDefault="00491927" w:rsidP="00D846D1">
            <w:r w:rsidRPr="00EC76D5">
              <w:t>Bitwise I</w:t>
            </w:r>
            <w:r w:rsidR="00D97335" w:rsidRPr="00EC76D5">
              <w:t xml:space="preserve">nclusive </w:t>
            </w:r>
            <w:r w:rsidRPr="00EC76D5">
              <w:t>Or</w:t>
            </w:r>
          </w:p>
        </w:tc>
        <w:tc>
          <w:tcPr>
            <w:tcW w:w="3117" w:type="dxa"/>
          </w:tcPr>
          <w:p w14:paraId="2486D7B2" w14:textId="77777777" w:rsidR="005A6543" w:rsidRPr="00EC76D5" w:rsidRDefault="00D97335" w:rsidP="00D846D1">
            <w:r w:rsidRPr="00EC76D5">
              <w:t>0 | e</w:t>
            </w:r>
          </w:p>
          <w:p w14:paraId="59BDE1F2" w14:textId="47FCCE89" w:rsidR="00D97335" w:rsidRPr="00EC76D5" w:rsidRDefault="00D97335" w:rsidP="00D846D1">
            <w:r w:rsidRPr="00EC76D5">
              <w:t>e | 0</w:t>
            </w:r>
          </w:p>
        </w:tc>
        <w:tc>
          <w:tcPr>
            <w:tcW w:w="3117" w:type="dxa"/>
          </w:tcPr>
          <w:p w14:paraId="054E01BB" w14:textId="77777777" w:rsidR="005A6543" w:rsidRPr="00EC76D5" w:rsidRDefault="00D97335" w:rsidP="00D846D1">
            <w:r w:rsidRPr="00EC76D5">
              <w:t>e</w:t>
            </w:r>
          </w:p>
          <w:p w14:paraId="6491E0AC" w14:textId="1CA50B9F" w:rsidR="00D97335" w:rsidRPr="00EC76D5" w:rsidRDefault="00D97335" w:rsidP="00D846D1">
            <w:r w:rsidRPr="00EC76D5">
              <w:t>e</w:t>
            </w:r>
          </w:p>
        </w:tc>
      </w:tr>
      <w:tr w:rsidR="00D97335" w:rsidRPr="00EC76D5" w14:paraId="69E4A48B" w14:textId="77777777" w:rsidTr="005A6543">
        <w:tc>
          <w:tcPr>
            <w:tcW w:w="3116" w:type="dxa"/>
          </w:tcPr>
          <w:p w14:paraId="0E46CB5E" w14:textId="1D100208" w:rsidR="00D97335" w:rsidRPr="00EC76D5" w:rsidRDefault="00D97335" w:rsidP="00D97335">
            <w:r w:rsidRPr="00EC76D5">
              <w:t>Bitwise Exclusive Or</w:t>
            </w:r>
          </w:p>
        </w:tc>
        <w:tc>
          <w:tcPr>
            <w:tcW w:w="3117" w:type="dxa"/>
          </w:tcPr>
          <w:p w14:paraId="04C0A3B8" w14:textId="16572A4A" w:rsidR="00D97335" w:rsidRPr="00EC76D5" w:rsidRDefault="00D97335" w:rsidP="00D97335">
            <w:r w:rsidRPr="00EC76D5">
              <w:t>0 ^ e</w:t>
            </w:r>
          </w:p>
          <w:p w14:paraId="4CF485DA" w14:textId="44C087F5" w:rsidR="00D97335" w:rsidRPr="00EC76D5" w:rsidRDefault="00D97335" w:rsidP="00D97335">
            <w:r w:rsidRPr="00EC76D5">
              <w:t>e ^ 0</w:t>
            </w:r>
          </w:p>
        </w:tc>
        <w:tc>
          <w:tcPr>
            <w:tcW w:w="3117" w:type="dxa"/>
          </w:tcPr>
          <w:p w14:paraId="041A1FF0" w14:textId="77777777" w:rsidR="00D97335" w:rsidRPr="00EC76D5" w:rsidRDefault="00D97335" w:rsidP="00D97335">
            <w:r w:rsidRPr="00EC76D5">
              <w:t>e</w:t>
            </w:r>
          </w:p>
          <w:p w14:paraId="5BBFD895" w14:textId="7947F680" w:rsidR="00D97335" w:rsidRPr="00EC76D5" w:rsidRDefault="00D97335" w:rsidP="00D97335">
            <w:r w:rsidRPr="00EC76D5">
              <w:t>e</w:t>
            </w:r>
          </w:p>
        </w:tc>
      </w:tr>
      <w:tr w:rsidR="006C0DAE" w:rsidRPr="00EC76D5" w14:paraId="24676F22" w14:textId="77777777" w:rsidTr="005A6543">
        <w:tc>
          <w:tcPr>
            <w:tcW w:w="3116" w:type="dxa"/>
          </w:tcPr>
          <w:p w14:paraId="185C5FF6" w14:textId="03CE7131" w:rsidR="006C0DAE" w:rsidRPr="00EC76D5" w:rsidRDefault="006C0DAE" w:rsidP="006C0DAE">
            <w:r w:rsidRPr="00EC76D5">
              <w:t>Bitwise And</w:t>
            </w:r>
          </w:p>
        </w:tc>
        <w:tc>
          <w:tcPr>
            <w:tcW w:w="3117" w:type="dxa"/>
          </w:tcPr>
          <w:p w14:paraId="5C212E23" w14:textId="67E6CD45" w:rsidR="006C0DAE" w:rsidRPr="00EC76D5" w:rsidRDefault="006C0DAE" w:rsidP="006C0DAE">
            <w:r w:rsidRPr="00EC76D5">
              <w:t>0 &amp;</w:t>
            </w:r>
            <w:r w:rsidR="006C150E" w:rsidRPr="00EC76D5">
              <w:t xml:space="preserve"> s</w:t>
            </w:r>
          </w:p>
          <w:p w14:paraId="2ADA2E38" w14:textId="52CA1E3E" w:rsidR="006C0DAE" w:rsidRPr="00EC76D5" w:rsidRDefault="006C150E" w:rsidP="006C0DAE">
            <w:r w:rsidRPr="00EC76D5">
              <w:t>s</w:t>
            </w:r>
            <w:r w:rsidR="006C0DAE" w:rsidRPr="00EC76D5">
              <w:t xml:space="preserve"> </w:t>
            </w:r>
            <w:r w:rsidR="00BF365C" w:rsidRPr="00EC76D5">
              <w:t>&amp;</w:t>
            </w:r>
            <w:r w:rsidR="006C0DAE" w:rsidRPr="00EC76D5">
              <w:t xml:space="preserve"> 0</w:t>
            </w:r>
          </w:p>
        </w:tc>
        <w:tc>
          <w:tcPr>
            <w:tcW w:w="3117" w:type="dxa"/>
          </w:tcPr>
          <w:p w14:paraId="4A57E5DD" w14:textId="77777777" w:rsidR="006C0DAE" w:rsidRPr="00EC76D5" w:rsidRDefault="006C0DAE" w:rsidP="006C0DAE">
            <w:r w:rsidRPr="00EC76D5">
              <w:t>0</w:t>
            </w:r>
          </w:p>
          <w:p w14:paraId="0F2BF51F" w14:textId="291A2FCB" w:rsidR="006C0DAE" w:rsidRPr="00EC76D5" w:rsidRDefault="006C0DAE" w:rsidP="006C0DAE">
            <w:r w:rsidRPr="00EC76D5">
              <w:t>0</w:t>
            </w:r>
          </w:p>
        </w:tc>
      </w:tr>
      <w:tr w:rsidR="00BF365C" w:rsidRPr="00EC76D5" w14:paraId="743B85BE" w14:textId="77777777" w:rsidTr="005A6543">
        <w:tc>
          <w:tcPr>
            <w:tcW w:w="3116" w:type="dxa"/>
          </w:tcPr>
          <w:p w14:paraId="3D7F23A3" w14:textId="6A0340A6" w:rsidR="00BF365C" w:rsidRPr="00EC76D5" w:rsidRDefault="00BF365C" w:rsidP="006C0DAE">
            <w:r w:rsidRPr="00EC76D5">
              <w:t>Logical And</w:t>
            </w:r>
          </w:p>
        </w:tc>
        <w:tc>
          <w:tcPr>
            <w:tcW w:w="3117" w:type="dxa"/>
          </w:tcPr>
          <w:p w14:paraId="7F72028D" w14:textId="77777777" w:rsidR="00BF365C" w:rsidRPr="00EC76D5" w:rsidRDefault="00BF365C" w:rsidP="006C0DAE">
            <w:r w:rsidRPr="00EC76D5">
              <w:t>true &amp;&amp; e</w:t>
            </w:r>
          </w:p>
          <w:p w14:paraId="542923EF" w14:textId="77777777" w:rsidR="00BF365C" w:rsidRPr="00EC76D5" w:rsidRDefault="00BF365C" w:rsidP="006C0DAE">
            <w:r w:rsidRPr="00EC76D5">
              <w:t>e &amp;&amp; true</w:t>
            </w:r>
          </w:p>
          <w:p w14:paraId="194264E9" w14:textId="28A32106" w:rsidR="00BF365C" w:rsidRPr="00EC76D5" w:rsidRDefault="006C150E" w:rsidP="006C0DAE">
            <w:r w:rsidRPr="00EC76D5">
              <w:t>false &amp;&amp; s</w:t>
            </w:r>
          </w:p>
          <w:p w14:paraId="51870240" w14:textId="6C8BC230" w:rsidR="000803E9" w:rsidRPr="00EC76D5" w:rsidRDefault="006C150E" w:rsidP="006C0DAE">
            <w:r w:rsidRPr="00EC76D5">
              <w:t>s</w:t>
            </w:r>
            <w:r w:rsidR="000803E9" w:rsidRPr="00EC76D5">
              <w:t xml:space="preserve"> &amp;&amp; false</w:t>
            </w:r>
          </w:p>
        </w:tc>
        <w:tc>
          <w:tcPr>
            <w:tcW w:w="3117" w:type="dxa"/>
          </w:tcPr>
          <w:p w14:paraId="1A400B3D" w14:textId="77777777" w:rsidR="00BF365C" w:rsidRPr="00EC76D5" w:rsidRDefault="00BF365C" w:rsidP="006C0DAE">
            <w:r w:rsidRPr="00EC76D5">
              <w:t>e</w:t>
            </w:r>
          </w:p>
          <w:p w14:paraId="3AD6AA2C" w14:textId="77777777" w:rsidR="00BF365C" w:rsidRPr="00EC76D5" w:rsidRDefault="00BF365C" w:rsidP="006C0DAE">
            <w:r w:rsidRPr="00EC76D5">
              <w:t>e</w:t>
            </w:r>
          </w:p>
          <w:p w14:paraId="5585B638" w14:textId="77777777" w:rsidR="000803E9" w:rsidRPr="00EC76D5" w:rsidRDefault="000803E9" w:rsidP="006C0DAE">
            <w:r w:rsidRPr="00EC76D5">
              <w:t>false</w:t>
            </w:r>
          </w:p>
          <w:p w14:paraId="436E2984" w14:textId="0ED3ECF9" w:rsidR="000803E9" w:rsidRPr="00EC76D5" w:rsidRDefault="000803E9" w:rsidP="006C0DAE">
            <w:r w:rsidRPr="00EC76D5">
              <w:t>false</w:t>
            </w:r>
          </w:p>
        </w:tc>
      </w:tr>
      <w:tr w:rsidR="00642CB3" w:rsidRPr="00EC76D5" w14:paraId="6EA32E16" w14:textId="77777777" w:rsidTr="005A6543">
        <w:tc>
          <w:tcPr>
            <w:tcW w:w="3116" w:type="dxa"/>
          </w:tcPr>
          <w:p w14:paraId="674BC500" w14:textId="1C8BC408" w:rsidR="00642CB3" w:rsidRPr="00EC76D5" w:rsidRDefault="00642CB3" w:rsidP="00642CB3">
            <w:r w:rsidRPr="00EC76D5">
              <w:t>Logical Or</w:t>
            </w:r>
          </w:p>
        </w:tc>
        <w:tc>
          <w:tcPr>
            <w:tcW w:w="3117" w:type="dxa"/>
          </w:tcPr>
          <w:p w14:paraId="21C22580" w14:textId="5E4D090B" w:rsidR="00642CB3" w:rsidRPr="00EC76D5" w:rsidRDefault="00642CB3" w:rsidP="00642CB3">
            <w:r w:rsidRPr="00EC76D5">
              <w:t>true ||</w:t>
            </w:r>
            <w:r w:rsidR="006C150E" w:rsidRPr="00EC76D5">
              <w:t xml:space="preserve"> s</w:t>
            </w:r>
          </w:p>
          <w:p w14:paraId="30255753" w14:textId="3B31EBF6" w:rsidR="00642CB3" w:rsidRPr="00EC76D5" w:rsidRDefault="006C150E" w:rsidP="00642CB3">
            <w:r w:rsidRPr="00EC76D5">
              <w:t>s</w:t>
            </w:r>
            <w:r w:rsidR="00642CB3" w:rsidRPr="00EC76D5">
              <w:t xml:space="preserve"> || true</w:t>
            </w:r>
          </w:p>
          <w:p w14:paraId="2393CAFE" w14:textId="78710063" w:rsidR="00642CB3" w:rsidRPr="00EC76D5" w:rsidRDefault="00642CB3" w:rsidP="00642CB3">
            <w:r w:rsidRPr="00EC76D5">
              <w:t>false || e</w:t>
            </w:r>
          </w:p>
          <w:p w14:paraId="60D18549" w14:textId="5B2B2030" w:rsidR="00642CB3" w:rsidRPr="00EC76D5" w:rsidRDefault="00642CB3" w:rsidP="00642CB3">
            <w:r w:rsidRPr="00EC76D5">
              <w:t>e || false</w:t>
            </w:r>
          </w:p>
        </w:tc>
        <w:tc>
          <w:tcPr>
            <w:tcW w:w="3117" w:type="dxa"/>
          </w:tcPr>
          <w:p w14:paraId="4B13563E" w14:textId="0D3F8C5F" w:rsidR="00642CB3" w:rsidRPr="00EC76D5" w:rsidRDefault="0081068F" w:rsidP="00642CB3">
            <w:r w:rsidRPr="00EC76D5">
              <w:t>true</w:t>
            </w:r>
          </w:p>
          <w:p w14:paraId="3FE06E5A" w14:textId="6BA56B6B" w:rsidR="00642CB3" w:rsidRPr="00EC76D5" w:rsidRDefault="0081068F" w:rsidP="00642CB3">
            <w:r w:rsidRPr="00EC76D5">
              <w:t>true</w:t>
            </w:r>
          </w:p>
          <w:p w14:paraId="1FF646C4" w14:textId="7753141B" w:rsidR="00642CB3" w:rsidRPr="00EC76D5" w:rsidRDefault="0081068F" w:rsidP="00642CB3">
            <w:r w:rsidRPr="00EC76D5">
              <w:t>e</w:t>
            </w:r>
          </w:p>
          <w:p w14:paraId="60F33E20" w14:textId="413D950C" w:rsidR="00642CB3" w:rsidRPr="00EC76D5" w:rsidRDefault="0081068F" w:rsidP="00642CB3">
            <w:r w:rsidRPr="00EC76D5">
              <w:t>e</w:t>
            </w:r>
          </w:p>
        </w:tc>
      </w:tr>
      <w:tr w:rsidR="0081068F" w:rsidRPr="00EC76D5" w14:paraId="57CFF9CF" w14:textId="77777777" w:rsidTr="005A6543">
        <w:tc>
          <w:tcPr>
            <w:tcW w:w="3116" w:type="dxa"/>
          </w:tcPr>
          <w:p w14:paraId="37244C79" w14:textId="34605F4D" w:rsidR="0081068F" w:rsidRPr="00EC76D5" w:rsidRDefault="008D0B46" w:rsidP="00642CB3">
            <w:r w:rsidRPr="00EC76D5">
              <w:t>Equality</w:t>
            </w:r>
          </w:p>
        </w:tc>
        <w:tc>
          <w:tcPr>
            <w:tcW w:w="3117" w:type="dxa"/>
          </w:tcPr>
          <w:p w14:paraId="363765E0" w14:textId="77777777" w:rsidR="0081068F" w:rsidRPr="00EC76D5" w:rsidRDefault="008D0B46" w:rsidP="00642CB3">
            <w:r w:rsidRPr="00EC76D5">
              <w:t>s == s</w:t>
            </w:r>
          </w:p>
          <w:p w14:paraId="0696927B" w14:textId="32E4264F" w:rsidR="008D0B46" w:rsidRPr="00EC76D5" w:rsidRDefault="008D0B46" w:rsidP="00642CB3">
            <w:proofErr w:type="gramStart"/>
            <w:r w:rsidRPr="00EC76D5">
              <w:t>s !</w:t>
            </w:r>
            <w:proofErr w:type="gramEnd"/>
            <w:r w:rsidRPr="00EC76D5">
              <w:t>= s</w:t>
            </w:r>
          </w:p>
        </w:tc>
        <w:tc>
          <w:tcPr>
            <w:tcW w:w="3117" w:type="dxa"/>
          </w:tcPr>
          <w:p w14:paraId="5D0FFE4D" w14:textId="77777777" w:rsidR="0081068F" w:rsidRPr="00EC76D5" w:rsidRDefault="008D0B46" w:rsidP="00642CB3">
            <w:r w:rsidRPr="00EC76D5">
              <w:t>true</w:t>
            </w:r>
          </w:p>
          <w:p w14:paraId="597E27F6" w14:textId="0326947C" w:rsidR="008D0B46" w:rsidRPr="00EC76D5" w:rsidRDefault="008D0B46" w:rsidP="00642CB3">
            <w:r w:rsidRPr="00EC76D5">
              <w:t>false</w:t>
            </w:r>
          </w:p>
        </w:tc>
      </w:tr>
      <w:tr w:rsidR="008D0B46" w:rsidRPr="00EC76D5" w14:paraId="230B9773" w14:textId="77777777" w:rsidTr="005A6543">
        <w:tc>
          <w:tcPr>
            <w:tcW w:w="3116" w:type="dxa"/>
          </w:tcPr>
          <w:p w14:paraId="0F7942DB" w14:textId="6FC55167" w:rsidR="008D0B46" w:rsidRPr="00EC76D5" w:rsidRDefault="008D0B46" w:rsidP="00642CB3">
            <w:r w:rsidRPr="00EC76D5">
              <w:t>Relational</w:t>
            </w:r>
          </w:p>
        </w:tc>
        <w:tc>
          <w:tcPr>
            <w:tcW w:w="3117" w:type="dxa"/>
          </w:tcPr>
          <w:p w14:paraId="4F6F9559" w14:textId="77777777" w:rsidR="008D0B46" w:rsidRPr="00EC76D5" w:rsidRDefault="00775C71" w:rsidP="00642CB3">
            <w:r w:rsidRPr="00EC76D5">
              <w:t>s &lt; s</w:t>
            </w:r>
          </w:p>
          <w:p w14:paraId="1B246E86" w14:textId="77777777" w:rsidR="00775C71" w:rsidRPr="00EC76D5" w:rsidRDefault="00775C71" w:rsidP="00642CB3">
            <w:r w:rsidRPr="00EC76D5">
              <w:lastRenderedPageBreak/>
              <w:t>s &lt;= s</w:t>
            </w:r>
          </w:p>
          <w:p w14:paraId="2332C790" w14:textId="77777777" w:rsidR="00775C71" w:rsidRPr="00EC76D5" w:rsidRDefault="00775C71" w:rsidP="00642CB3">
            <w:r w:rsidRPr="00EC76D5">
              <w:t>s &gt; s</w:t>
            </w:r>
          </w:p>
          <w:p w14:paraId="3A068FD2" w14:textId="0A339B27" w:rsidR="00775C71" w:rsidRPr="00EC76D5" w:rsidRDefault="00775C71" w:rsidP="00642CB3">
            <w:r w:rsidRPr="00EC76D5">
              <w:t>s &gt;= s</w:t>
            </w:r>
          </w:p>
        </w:tc>
        <w:tc>
          <w:tcPr>
            <w:tcW w:w="3117" w:type="dxa"/>
          </w:tcPr>
          <w:p w14:paraId="4EE949AB" w14:textId="77777777" w:rsidR="008D0B46" w:rsidRPr="00EC76D5" w:rsidRDefault="00775C71" w:rsidP="00642CB3">
            <w:r w:rsidRPr="00EC76D5">
              <w:lastRenderedPageBreak/>
              <w:t>false</w:t>
            </w:r>
          </w:p>
          <w:p w14:paraId="0389BE38" w14:textId="77777777" w:rsidR="00775C71" w:rsidRPr="00EC76D5" w:rsidRDefault="00775C71" w:rsidP="00642CB3">
            <w:r w:rsidRPr="00EC76D5">
              <w:lastRenderedPageBreak/>
              <w:t>true</w:t>
            </w:r>
          </w:p>
          <w:p w14:paraId="79062DDD" w14:textId="77777777" w:rsidR="00775C71" w:rsidRPr="00EC76D5" w:rsidRDefault="00775C71" w:rsidP="00642CB3">
            <w:r w:rsidRPr="00EC76D5">
              <w:t>false</w:t>
            </w:r>
          </w:p>
          <w:p w14:paraId="28C830F9" w14:textId="37C9D6D1" w:rsidR="00775C71" w:rsidRPr="00EC76D5" w:rsidRDefault="00775C71" w:rsidP="00642CB3">
            <w:r w:rsidRPr="00EC76D5">
              <w:t>true</w:t>
            </w:r>
          </w:p>
        </w:tc>
      </w:tr>
    </w:tbl>
    <w:p w14:paraId="7FEE52DD" w14:textId="77777777" w:rsidR="004C3672" w:rsidRPr="00EC76D5" w:rsidRDefault="004C3672" w:rsidP="00D358DA">
      <w:pPr>
        <w:pStyle w:val="Code"/>
      </w:pPr>
    </w:p>
    <w:p w14:paraId="1096EBF1" w14:textId="0C4F5526" w:rsidR="00D358DA" w:rsidRPr="00EC76D5" w:rsidRDefault="00D358DA" w:rsidP="00D358DA">
      <w:pPr>
        <w:pStyle w:val="Code"/>
      </w:pPr>
      <w:r w:rsidRPr="00EC76D5">
        <w:t xml:space="preserve">  public static SyntaxTree optimizeUnarySemantic(SyntaxTree </w:t>
      </w:r>
      <w:r w:rsidR="0038687E">
        <w:t>expression</w:t>
      </w:r>
      <w:r w:rsidRPr="00EC76D5">
        <w:t>) {</w:t>
      </w:r>
    </w:p>
    <w:p w14:paraId="08E64995" w14:textId="54A0B4E0" w:rsidR="00D358DA" w:rsidRPr="00EC76D5" w:rsidRDefault="00D358DA" w:rsidP="00D358DA">
      <w:pPr>
        <w:pStyle w:val="Code"/>
      </w:pPr>
      <w:r w:rsidRPr="00EC76D5">
        <w:t xml:space="preserve">    if (</w:t>
      </w:r>
      <w:r w:rsidR="0038687E">
        <w:t>expression</w:t>
      </w:r>
      <w:r w:rsidRPr="00EC76D5">
        <w:t xml:space="preserve"> == null) {</w:t>
      </w:r>
    </w:p>
    <w:p w14:paraId="05A18D9F" w14:textId="77777777" w:rsidR="00D358DA" w:rsidRPr="00EC76D5" w:rsidRDefault="00D358DA" w:rsidP="00D358DA">
      <w:pPr>
        <w:pStyle w:val="Code"/>
      </w:pPr>
      <w:r w:rsidRPr="00EC76D5">
        <w:t xml:space="preserve">      return null;</w:t>
      </w:r>
    </w:p>
    <w:p w14:paraId="21C2B63D" w14:textId="77777777" w:rsidR="00D358DA" w:rsidRPr="00EC76D5" w:rsidRDefault="00D358DA" w:rsidP="00D358DA">
      <w:pPr>
        <w:pStyle w:val="Code"/>
      </w:pPr>
      <w:r w:rsidRPr="00EC76D5">
        <w:t xml:space="preserve">    }</w:t>
      </w:r>
    </w:p>
    <w:p w14:paraId="45D5F719" w14:textId="77777777" w:rsidR="00D358DA" w:rsidRPr="00EC76D5" w:rsidRDefault="00D358DA" w:rsidP="00D358DA">
      <w:pPr>
        <w:pStyle w:val="Code"/>
      </w:pPr>
    </w:p>
    <w:p w14:paraId="3C754D5E" w14:textId="45439BDB" w:rsidR="00D358DA" w:rsidRPr="00EC76D5" w:rsidRDefault="00D358DA" w:rsidP="00D358DA">
      <w:pPr>
        <w:pStyle w:val="Code"/>
      </w:pPr>
      <w:r w:rsidRPr="00EC76D5">
        <w:t xml:space="preserve">    SyntaxTree sub</w:t>
      </w:r>
      <w:r w:rsidR="0038687E">
        <w:t xml:space="preserve">Expression </w:t>
      </w:r>
      <w:r w:rsidRPr="00EC76D5">
        <w:t xml:space="preserve">= </w:t>
      </w:r>
      <w:r w:rsidR="0038687E">
        <w:t>expression</w:t>
      </w:r>
      <w:r w:rsidRPr="00EC76D5">
        <w:t>.getChildList().get(0);</w:t>
      </w:r>
    </w:p>
    <w:p w14:paraId="7B25D1AE" w14:textId="263B96DB" w:rsidR="00D358DA" w:rsidRPr="00EC76D5" w:rsidRDefault="00D358DA" w:rsidP="00D358DA">
      <w:pPr>
        <w:pStyle w:val="Code"/>
      </w:pPr>
      <w:r w:rsidRPr="00EC76D5">
        <w:t xml:space="preserve">    return (</w:t>
      </w:r>
      <w:r w:rsidR="0038687E">
        <w:t>expression</w:t>
      </w:r>
      <w:r w:rsidRPr="00EC76D5">
        <w:t>.getOperator() == MiddleOperator.UnaryAdd) ? sub</w:t>
      </w:r>
      <w:r w:rsidR="0038687E">
        <w:t xml:space="preserve">Expression </w:t>
      </w:r>
      <w:r w:rsidRPr="00EC76D5">
        <w:t xml:space="preserve">: </w:t>
      </w:r>
      <w:r w:rsidR="0038687E">
        <w:t>expression</w:t>
      </w:r>
      <w:r w:rsidRPr="00EC76D5">
        <w:t>;</w:t>
      </w:r>
    </w:p>
    <w:p w14:paraId="74EA0BCD" w14:textId="77777777" w:rsidR="00D358DA" w:rsidRPr="00EC76D5" w:rsidRDefault="00D358DA" w:rsidP="00D358DA">
      <w:pPr>
        <w:pStyle w:val="Code"/>
      </w:pPr>
      <w:r w:rsidRPr="00EC76D5">
        <w:t xml:space="preserve">  }</w:t>
      </w:r>
    </w:p>
    <w:p w14:paraId="64051CB2" w14:textId="3A812E30" w:rsidR="00452A7A" w:rsidRPr="00EC76D5" w:rsidRDefault="00452A7A" w:rsidP="00452A7A">
      <w:proofErr w:type="spellStart"/>
      <w:r w:rsidRPr="00EC76D5">
        <w:rPr>
          <w:rStyle w:val="CodeInText0"/>
        </w:rPr>
        <w:t>TrueSymbol</w:t>
      </w:r>
      <w:proofErr w:type="spellEnd"/>
      <w:r w:rsidRPr="00EC76D5">
        <w:t xml:space="preserve"> and </w:t>
      </w:r>
      <w:proofErr w:type="spellStart"/>
      <w:r w:rsidRPr="00EC76D5">
        <w:rPr>
          <w:rStyle w:val="CodeInText0"/>
        </w:rPr>
        <w:t>ZeroSymbol</w:t>
      </w:r>
      <w:proofErr w:type="spellEnd"/>
      <w:r w:rsidRPr="00EC76D5">
        <w:t xml:space="preserve"> are used on several occasions in </w:t>
      </w:r>
      <w:proofErr w:type="spellStart"/>
      <w:r w:rsidRPr="00EC76D5">
        <w:rPr>
          <w:rStyle w:val="CodeInText0"/>
        </w:rPr>
        <w:t>optimizeBinarySemantic</w:t>
      </w:r>
      <w:proofErr w:type="spellEnd"/>
      <w:r w:rsidRPr="00EC76D5">
        <w:t xml:space="preserve"> below. </w:t>
      </w:r>
      <w:r w:rsidR="003E0C7F" w:rsidRPr="00EC76D5">
        <w:t>Therefore, they ar</w:t>
      </w:r>
      <w:r w:rsidR="00EE74FF" w:rsidRPr="00EC76D5">
        <w:t>e</w:t>
      </w:r>
      <w:r w:rsidR="003E0C7F" w:rsidRPr="00EC76D5">
        <w:t xml:space="preserve"> defined as static fields.</w:t>
      </w:r>
    </w:p>
    <w:p w14:paraId="332AD587" w14:textId="77777777" w:rsidR="00452A7A" w:rsidRPr="00EC76D5" w:rsidRDefault="00452A7A" w:rsidP="00452A7A">
      <w:pPr>
        <w:pStyle w:val="Code"/>
      </w:pPr>
      <w:r w:rsidRPr="00EC76D5">
        <w:t xml:space="preserve">  private static final Symbol TrueSymbol =</w:t>
      </w:r>
    </w:p>
    <w:p w14:paraId="0D4E761C" w14:textId="77777777" w:rsidR="00452A7A" w:rsidRPr="00EC76D5" w:rsidRDefault="00452A7A" w:rsidP="00452A7A">
      <w:pPr>
        <w:pStyle w:val="Code"/>
      </w:pPr>
      <w:r w:rsidRPr="00EC76D5">
        <w:t xml:space="preserve">    Symbol.createValueSymbol(Type.LogicalType, Boolean.TRUE);</w:t>
      </w:r>
    </w:p>
    <w:p w14:paraId="1615D063" w14:textId="77777777" w:rsidR="00452A7A" w:rsidRPr="00EC76D5" w:rsidRDefault="00452A7A" w:rsidP="00452A7A">
      <w:pPr>
        <w:pStyle w:val="Code"/>
      </w:pPr>
      <w:r w:rsidRPr="00EC76D5">
        <w:t xml:space="preserve">  private static final Symbol FalseSymbol =</w:t>
      </w:r>
    </w:p>
    <w:p w14:paraId="5DE832FD" w14:textId="77777777" w:rsidR="00452A7A" w:rsidRPr="00EC76D5" w:rsidRDefault="00452A7A" w:rsidP="00452A7A">
      <w:pPr>
        <w:pStyle w:val="Code"/>
      </w:pPr>
      <w:r w:rsidRPr="00EC76D5">
        <w:t xml:space="preserve">    Symbol.createValueSymbol(Type.LogicalType, Boolean.FALSE);</w:t>
      </w:r>
    </w:p>
    <w:p w14:paraId="05172578" w14:textId="77777777" w:rsidR="00452A7A" w:rsidRPr="00EC76D5" w:rsidRDefault="00452A7A" w:rsidP="00D358DA">
      <w:pPr>
        <w:pStyle w:val="Code"/>
      </w:pPr>
    </w:p>
    <w:p w14:paraId="3EC4E16D" w14:textId="2DA4CADA" w:rsidR="00D358DA" w:rsidRPr="00EC76D5" w:rsidRDefault="00D358DA" w:rsidP="00D358DA">
      <w:pPr>
        <w:pStyle w:val="Code"/>
      </w:pPr>
      <w:r w:rsidRPr="00EC76D5">
        <w:t xml:space="preserve">  public static SyntaxTree optimizeBinarySemantic(SyntaxTree </w:t>
      </w:r>
      <w:r w:rsidR="0038687E">
        <w:t>expression</w:t>
      </w:r>
      <w:r w:rsidRPr="00EC76D5">
        <w:t>) {</w:t>
      </w:r>
    </w:p>
    <w:p w14:paraId="2208F641" w14:textId="6D67C927" w:rsidR="00D358DA" w:rsidRPr="00EC76D5" w:rsidRDefault="00D358DA" w:rsidP="00D358DA">
      <w:pPr>
        <w:pStyle w:val="Code"/>
      </w:pPr>
      <w:r w:rsidRPr="00EC76D5">
        <w:t xml:space="preserve">    if (</w:t>
      </w:r>
      <w:r w:rsidR="0038687E">
        <w:t>expression</w:t>
      </w:r>
      <w:r w:rsidRPr="00EC76D5">
        <w:t xml:space="preserve"> == null) {</w:t>
      </w:r>
    </w:p>
    <w:p w14:paraId="4CDBE56B" w14:textId="77777777" w:rsidR="00D358DA" w:rsidRPr="00EC76D5" w:rsidRDefault="00D358DA" w:rsidP="00D358DA">
      <w:pPr>
        <w:pStyle w:val="Code"/>
      </w:pPr>
      <w:r w:rsidRPr="00EC76D5">
        <w:t xml:space="preserve">      return null;</w:t>
      </w:r>
    </w:p>
    <w:p w14:paraId="2AFD107D" w14:textId="77777777" w:rsidR="00D358DA" w:rsidRPr="00EC76D5" w:rsidRDefault="00D358DA" w:rsidP="00D358DA">
      <w:pPr>
        <w:pStyle w:val="Code"/>
      </w:pPr>
      <w:r w:rsidRPr="00EC76D5">
        <w:t xml:space="preserve">    }</w:t>
      </w:r>
    </w:p>
    <w:p w14:paraId="496E645A" w14:textId="77777777" w:rsidR="00D358DA" w:rsidRPr="00EC76D5" w:rsidRDefault="00D358DA" w:rsidP="00D358DA">
      <w:pPr>
        <w:pStyle w:val="Code"/>
      </w:pPr>
    </w:p>
    <w:p w14:paraId="2B0C9B7A" w14:textId="372DB68E" w:rsidR="00D358DA" w:rsidRPr="00EC76D5" w:rsidRDefault="00D358DA" w:rsidP="00D358DA">
      <w:pPr>
        <w:pStyle w:val="Code"/>
      </w:pPr>
      <w:r w:rsidRPr="00EC76D5">
        <w:t xml:space="preserve">    SyntaxTree left</w:t>
      </w:r>
      <w:r w:rsidR="0038687E">
        <w:t xml:space="preserve">Expression </w:t>
      </w:r>
      <w:r w:rsidRPr="00EC76D5">
        <w:t xml:space="preserve">= </w:t>
      </w:r>
      <w:r w:rsidR="0038687E">
        <w:t>expression</w:t>
      </w:r>
      <w:r w:rsidRPr="00EC76D5">
        <w:t>.getChildList().get(0),</w:t>
      </w:r>
    </w:p>
    <w:p w14:paraId="1DB55570" w14:textId="649F5F46" w:rsidR="00D358DA" w:rsidRPr="00EC76D5" w:rsidRDefault="00D358DA" w:rsidP="00D358DA">
      <w:pPr>
        <w:pStyle w:val="Code"/>
      </w:pPr>
      <w:r w:rsidRPr="00EC76D5">
        <w:t xml:space="preserve">               right</w:t>
      </w:r>
      <w:r w:rsidR="0038687E">
        <w:t xml:space="preserve">Expression </w:t>
      </w:r>
      <w:r w:rsidRPr="00EC76D5">
        <w:t xml:space="preserve">= </w:t>
      </w:r>
      <w:r w:rsidR="0038687E">
        <w:t>expression</w:t>
      </w:r>
      <w:r w:rsidRPr="00EC76D5">
        <w:t>.getChildList().get(1);</w:t>
      </w:r>
    </w:p>
    <w:p w14:paraId="509B736B" w14:textId="77777777" w:rsidR="00D358DA" w:rsidRPr="00EC76D5" w:rsidRDefault="00D358DA" w:rsidP="00D358DA">
      <w:pPr>
        <w:pStyle w:val="Code"/>
      </w:pPr>
      <w:r w:rsidRPr="00EC76D5">
        <w:t>// 0 + e =&gt; e</w:t>
      </w:r>
    </w:p>
    <w:p w14:paraId="76A79F84" w14:textId="77777777" w:rsidR="00D358DA" w:rsidRPr="00EC76D5" w:rsidRDefault="00D358DA" w:rsidP="00D358DA">
      <w:pPr>
        <w:pStyle w:val="Code"/>
      </w:pPr>
      <w:r w:rsidRPr="00EC76D5">
        <w:t>// e + 0 =&gt; e</w:t>
      </w:r>
    </w:p>
    <w:p w14:paraId="179F8E61" w14:textId="77777777" w:rsidR="00D358DA" w:rsidRPr="00EC76D5" w:rsidRDefault="00D358DA" w:rsidP="00D358DA">
      <w:pPr>
        <w:pStyle w:val="Code"/>
      </w:pPr>
      <w:r w:rsidRPr="00EC76D5">
        <w:t>// e + e =&gt; 2 * e</w:t>
      </w:r>
    </w:p>
    <w:p w14:paraId="5F25E9CA" w14:textId="79B121D5" w:rsidR="00D358DA" w:rsidRPr="00EC76D5" w:rsidRDefault="00D358DA" w:rsidP="00D358DA">
      <w:pPr>
        <w:pStyle w:val="Code"/>
      </w:pPr>
      <w:r w:rsidRPr="00EC76D5">
        <w:t xml:space="preserve">    switch (</w:t>
      </w:r>
      <w:r w:rsidR="0038687E">
        <w:t>expression</w:t>
      </w:r>
      <w:r w:rsidRPr="00EC76D5">
        <w:t>.getOperator()) {</w:t>
      </w:r>
    </w:p>
    <w:p w14:paraId="4C86E052" w14:textId="77777777" w:rsidR="00D358DA" w:rsidRPr="00EC76D5" w:rsidRDefault="00D358DA" w:rsidP="00D358DA">
      <w:pPr>
        <w:pStyle w:val="Code"/>
      </w:pPr>
      <w:r w:rsidRPr="00EC76D5">
        <w:t xml:space="preserve">      case BinaryAdd:</w:t>
      </w:r>
    </w:p>
    <w:p w14:paraId="6D587FE1" w14:textId="0D88F652" w:rsidR="00D358DA" w:rsidRPr="00EC76D5" w:rsidRDefault="00D358DA" w:rsidP="00D358DA">
      <w:pPr>
        <w:pStyle w:val="Code"/>
      </w:pPr>
      <w:r w:rsidRPr="00EC76D5">
        <w:t xml:space="preserve">        if (isZero(left</w:t>
      </w:r>
      <w:r w:rsidR="0038687E">
        <w:t>Expression)</w:t>
      </w:r>
      <w:r w:rsidRPr="00EC76D5">
        <w:t>) {</w:t>
      </w:r>
    </w:p>
    <w:p w14:paraId="772ECFA0" w14:textId="765093EE" w:rsidR="00D358DA" w:rsidRPr="00EC76D5" w:rsidRDefault="00D358DA" w:rsidP="00D358DA">
      <w:pPr>
        <w:pStyle w:val="Code"/>
      </w:pPr>
      <w:r w:rsidRPr="00EC76D5">
        <w:t xml:space="preserve">          return right</w:t>
      </w:r>
      <w:r w:rsidR="0038687E">
        <w:t>Expression;</w:t>
      </w:r>
      <w:r w:rsidRPr="00EC76D5">
        <w:t xml:space="preserve">            </w:t>
      </w:r>
    </w:p>
    <w:p w14:paraId="59E014C0" w14:textId="77777777" w:rsidR="00D358DA" w:rsidRPr="00EC76D5" w:rsidRDefault="00D358DA" w:rsidP="00D358DA">
      <w:pPr>
        <w:pStyle w:val="Code"/>
      </w:pPr>
      <w:r w:rsidRPr="00EC76D5">
        <w:t xml:space="preserve">        }</w:t>
      </w:r>
    </w:p>
    <w:p w14:paraId="0488EBAF" w14:textId="711F4E87" w:rsidR="00D358DA" w:rsidRPr="00EC76D5" w:rsidRDefault="00D358DA" w:rsidP="00D358DA">
      <w:pPr>
        <w:pStyle w:val="Code"/>
      </w:pPr>
      <w:r w:rsidRPr="00EC76D5">
        <w:t xml:space="preserve">        else if (isZero(right</w:t>
      </w:r>
      <w:r w:rsidR="0038687E">
        <w:t>Expression)</w:t>
      </w:r>
      <w:r w:rsidRPr="00EC76D5">
        <w:t>) {</w:t>
      </w:r>
    </w:p>
    <w:p w14:paraId="13C65B90" w14:textId="41C3D08F" w:rsidR="00D358DA" w:rsidRPr="00EC76D5" w:rsidRDefault="00D358DA" w:rsidP="00D358DA">
      <w:pPr>
        <w:pStyle w:val="Code"/>
      </w:pPr>
      <w:r w:rsidRPr="00EC76D5">
        <w:t xml:space="preserve">          return left</w:t>
      </w:r>
      <w:r w:rsidR="0038687E">
        <w:t>Expression;</w:t>
      </w:r>
    </w:p>
    <w:p w14:paraId="3BB365A0" w14:textId="77777777" w:rsidR="00D358DA" w:rsidRPr="00EC76D5" w:rsidRDefault="00D358DA" w:rsidP="00D358DA">
      <w:pPr>
        <w:pStyle w:val="Code"/>
      </w:pPr>
      <w:r w:rsidRPr="00EC76D5">
        <w:t xml:space="preserve">        }</w:t>
      </w:r>
    </w:p>
    <w:p w14:paraId="6C4E7B72" w14:textId="02ED087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19E2B9D4" w14:textId="142E403E" w:rsidR="00D358DA" w:rsidRPr="00EC76D5" w:rsidRDefault="00D358DA" w:rsidP="00D358DA">
      <w:pPr>
        <w:pStyle w:val="Code"/>
      </w:pPr>
      <w:r w:rsidRPr="00EC76D5">
        <w:t xml:space="preserve">          </w:t>
      </w:r>
      <w:r w:rsidR="0038687E">
        <w:t>expression</w:t>
      </w:r>
      <w:r w:rsidRPr="00EC76D5">
        <w:t>.setOperator(MiddleOperator.Multiply);</w:t>
      </w:r>
    </w:p>
    <w:p w14:paraId="29FFC5C5" w14:textId="75BE1B9B" w:rsidR="00D358DA" w:rsidRPr="00EC76D5" w:rsidRDefault="00D358DA" w:rsidP="00D358DA">
      <w:pPr>
        <w:pStyle w:val="Code"/>
      </w:pPr>
      <w:r w:rsidRPr="00EC76D5">
        <w:t xml:space="preserve">          SyntaxTree twoTree = generateTwoTree(</w:t>
      </w:r>
      <w:r w:rsidR="0038687E">
        <w:t>expression</w:t>
      </w:r>
      <w:r w:rsidRPr="00EC76D5">
        <w:t>.getType());</w:t>
      </w:r>
    </w:p>
    <w:p w14:paraId="5452E28B" w14:textId="473D6DC0" w:rsidR="00D358DA" w:rsidRPr="00EC76D5" w:rsidRDefault="00D358DA" w:rsidP="00D358DA">
      <w:pPr>
        <w:pStyle w:val="Code"/>
      </w:pPr>
      <w:r w:rsidRPr="00EC76D5">
        <w:t xml:space="preserve">          </w:t>
      </w:r>
      <w:r w:rsidR="0038687E">
        <w:t>expression</w:t>
      </w:r>
      <w:r w:rsidRPr="00EC76D5">
        <w:t>.getChildList().set(0, twoTree);</w:t>
      </w:r>
    </w:p>
    <w:p w14:paraId="0AC9CF62" w14:textId="77777777" w:rsidR="00D358DA" w:rsidRPr="00EC76D5" w:rsidRDefault="00D358DA" w:rsidP="00D358DA">
      <w:pPr>
        <w:pStyle w:val="Code"/>
      </w:pPr>
      <w:r w:rsidRPr="00EC76D5">
        <w:t xml:space="preserve">        }</w:t>
      </w:r>
    </w:p>
    <w:p w14:paraId="7B2590C1" w14:textId="77777777" w:rsidR="00D358DA" w:rsidRPr="00EC76D5" w:rsidRDefault="00D358DA" w:rsidP="00D358DA">
      <w:pPr>
        <w:pStyle w:val="Code"/>
      </w:pPr>
      <w:r w:rsidRPr="00EC76D5">
        <w:t xml:space="preserve">        break;</w:t>
      </w:r>
    </w:p>
    <w:p w14:paraId="6B2F381E" w14:textId="77777777" w:rsidR="00D358DA" w:rsidRPr="00EC76D5" w:rsidRDefault="00D358DA" w:rsidP="00D358DA">
      <w:pPr>
        <w:pStyle w:val="Code"/>
      </w:pPr>
      <w:r w:rsidRPr="00EC76D5">
        <w:t>// 0 - e =&gt; -e</w:t>
      </w:r>
    </w:p>
    <w:p w14:paraId="0D88C86B" w14:textId="77777777" w:rsidR="00D358DA" w:rsidRPr="00EC76D5" w:rsidRDefault="00D358DA" w:rsidP="00D358DA">
      <w:pPr>
        <w:pStyle w:val="Code"/>
      </w:pPr>
      <w:r w:rsidRPr="00EC76D5">
        <w:t>// e - 0 =&gt; e</w:t>
      </w:r>
    </w:p>
    <w:p w14:paraId="537D6B8A" w14:textId="77777777" w:rsidR="00D358DA" w:rsidRPr="00EC76D5" w:rsidRDefault="00D358DA" w:rsidP="00D358DA">
      <w:pPr>
        <w:pStyle w:val="Code"/>
      </w:pPr>
      <w:r w:rsidRPr="00EC76D5">
        <w:t>// e - e =&gt; 0</w:t>
      </w:r>
    </w:p>
    <w:p w14:paraId="0D936F98" w14:textId="77777777" w:rsidR="00D358DA" w:rsidRPr="00EC76D5" w:rsidRDefault="00D358DA" w:rsidP="00D358DA">
      <w:pPr>
        <w:pStyle w:val="Code"/>
      </w:pPr>
      <w:r w:rsidRPr="00EC76D5">
        <w:t xml:space="preserve">      case BinarySubtract:</w:t>
      </w:r>
    </w:p>
    <w:p w14:paraId="6C2CC141" w14:textId="45048CCB" w:rsidR="00D358DA" w:rsidRPr="00EC76D5" w:rsidRDefault="00D358DA" w:rsidP="00D358DA">
      <w:pPr>
        <w:pStyle w:val="Code"/>
      </w:pPr>
      <w:r w:rsidRPr="00EC76D5">
        <w:t xml:space="preserve">        if (isZero(left</w:t>
      </w:r>
      <w:r w:rsidR="0038687E">
        <w:t>Expression)</w:t>
      </w:r>
      <w:r w:rsidRPr="00EC76D5">
        <w:t>) {</w:t>
      </w:r>
    </w:p>
    <w:p w14:paraId="0BFECCCF" w14:textId="77777777" w:rsidR="00D358DA" w:rsidRPr="00EC76D5" w:rsidRDefault="00D358DA" w:rsidP="00D358DA">
      <w:pPr>
        <w:pStyle w:val="Code"/>
      </w:pPr>
      <w:r w:rsidRPr="00EC76D5">
        <w:t xml:space="preserve">          return (SyntaxTreeGenerator.generateUnaryTree</w:t>
      </w:r>
    </w:p>
    <w:p w14:paraId="4903CDC8" w14:textId="42FFE57C" w:rsidR="00D358DA" w:rsidRPr="00EC76D5" w:rsidRDefault="00D358DA" w:rsidP="00D358DA">
      <w:pPr>
        <w:pStyle w:val="Code"/>
      </w:pPr>
      <w:r w:rsidRPr="00EC76D5">
        <w:t xml:space="preserve">                   (MiddleOperator.UnarySubtract, </w:t>
      </w:r>
      <w:r w:rsidR="0038687E">
        <w:t>expression</w:t>
      </w:r>
      <w:r w:rsidRPr="00EC76D5">
        <w:t>.getType(), right</w:t>
      </w:r>
      <w:r w:rsidR="0038687E">
        <w:t>Expression)</w:t>
      </w:r>
      <w:r w:rsidRPr="00EC76D5">
        <w:t>);</w:t>
      </w:r>
    </w:p>
    <w:p w14:paraId="31FA4E6B" w14:textId="77777777" w:rsidR="00D358DA" w:rsidRPr="00EC76D5" w:rsidRDefault="00D358DA" w:rsidP="00D358DA">
      <w:pPr>
        <w:pStyle w:val="Code"/>
      </w:pPr>
      <w:r w:rsidRPr="00EC76D5">
        <w:lastRenderedPageBreak/>
        <w:t xml:space="preserve">        }</w:t>
      </w:r>
    </w:p>
    <w:p w14:paraId="6A9F33C3" w14:textId="5BC9C5BE" w:rsidR="00D358DA" w:rsidRPr="00EC76D5" w:rsidRDefault="00D358DA" w:rsidP="00D358DA">
      <w:pPr>
        <w:pStyle w:val="Code"/>
      </w:pPr>
      <w:r w:rsidRPr="00EC76D5">
        <w:t xml:space="preserve">        else if (isZero(right</w:t>
      </w:r>
      <w:r w:rsidR="0038687E">
        <w:t>Expression)</w:t>
      </w:r>
      <w:r w:rsidRPr="00EC76D5">
        <w:t>) {</w:t>
      </w:r>
    </w:p>
    <w:p w14:paraId="7891B852" w14:textId="71548818" w:rsidR="00D358DA" w:rsidRPr="00EC76D5" w:rsidRDefault="00D358DA" w:rsidP="00D358DA">
      <w:pPr>
        <w:pStyle w:val="Code"/>
      </w:pPr>
      <w:r w:rsidRPr="00EC76D5">
        <w:t xml:space="preserve">          return left</w:t>
      </w:r>
      <w:r w:rsidR="0038687E">
        <w:t>Expression;</w:t>
      </w:r>
    </w:p>
    <w:p w14:paraId="095924FE" w14:textId="77777777" w:rsidR="00D358DA" w:rsidRPr="00EC76D5" w:rsidRDefault="00D358DA" w:rsidP="00D358DA">
      <w:pPr>
        <w:pStyle w:val="Code"/>
      </w:pPr>
      <w:r w:rsidRPr="00EC76D5">
        <w:t xml:space="preserve">        }</w:t>
      </w:r>
    </w:p>
    <w:p w14:paraId="3BECD9D9" w14:textId="1D816F3C"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86E2ECE" w14:textId="00C18676" w:rsidR="00D358DA" w:rsidRPr="00EC76D5" w:rsidRDefault="00D358DA" w:rsidP="00D358DA">
      <w:pPr>
        <w:pStyle w:val="Code"/>
      </w:pPr>
      <w:r w:rsidRPr="00EC76D5">
        <w:t xml:space="preserve">          return generateZeroTree(</w:t>
      </w:r>
      <w:r w:rsidR="0038687E">
        <w:t>expression</w:t>
      </w:r>
      <w:r w:rsidRPr="00EC76D5">
        <w:t>.getType());</w:t>
      </w:r>
    </w:p>
    <w:p w14:paraId="06064791" w14:textId="77777777" w:rsidR="00D358DA" w:rsidRPr="00EC76D5" w:rsidRDefault="00D358DA" w:rsidP="00D358DA">
      <w:pPr>
        <w:pStyle w:val="Code"/>
      </w:pPr>
      <w:r w:rsidRPr="00EC76D5">
        <w:t xml:space="preserve">        }</w:t>
      </w:r>
    </w:p>
    <w:p w14:paraId="39F43807" w14:textId="77777777" w:rsidR="00D358DA" w:rsidRPr="00EC76D5" w:rsidRDefault="00D358DA" w:rsidP="00D358DA">
      <w:pPr>
        <w:pStyle w:val="Code"/>
      </w:pPr>
      <w:r w:rsidRPr="00EC76D5">
        <w:t xml:space="preserve">        break;</w:t>
      </w:r>
    </w:p>
    <w:p w14:paraId="691640C7" w14:textId="77777777" w:rsidR="00D358DA" w:rsidRPr="00EC76D5" w:rsidRDefault="00D358DA" w:rsidP="00D358DA">
      <w:pPr>
        <w:pStyle w:val="Code"/>
      </w:pPr>
      <w:r w:rsidRPr="00EC76D5">
        <w:t>// 1 * e =&gt; e</w:t>
      </w:r>
    </w:p>
    <w:p w14:paraId="15C00323" w14:textId="77777777" w:rsidR="00D358DA" w:rsidRPr="00EC76D5" w:rsidRDefault="00D358DA" w:rsidP="00D358DA">
      <w:pPr>
        <w:pStyle w:val="Code"/>
      </w:pPr>
      <w:r w:rsidRPr="00EC76D5">
        <w:t>// e * 1 =&gt; e</w:t>
      </w:r>
    </w:p>
    <w:p w14:paraId="02451E53" w14:textId="77777777" w:rsidR="00D358DA" w:rsidRPr="00EC76D5" w:rsidRDefault="00D358DA" w:rsidP="00D358DA">
      <w:pPr>
        <w:pStyle w:val="Code"/>
      </w:pPr>
      <w:r w:rsidRPr="00EC76D5">
        <w:t>// 0 * e =&gt; 0</w:t>
      </w:r>
    </w:p>
    <w:p w14:paraId="30A90A01" w14:textId="77777777" w:rsidR="00D358DA" w:rsidRPr="00EC76D5" w:rsidRDefault="00D358DA" w:rsidP="00D358DA">
      <w:pPr>
        <w:pStyle w:val="Code"/>
      </w:pPr>
      <w:r w:rsidRPr="00EC76D5">
        <w:t>// e * 0 =&gt; 0</w:t>
      </w:r>
    </w:p>
    <w:p w14:paraId="5FF19684" w14:textId="77777777" w:rsidR="00D358DA" w:rsidRPr="00EC76D5" w:rsidRDefault="00D358DA" w:rsidP="00D358DA">
      <w:pPr>
        <w:pStyle w:val="Code"/>
      </w:pPr>
      <w:r w:rsidRPr="00EC76D5">
        <w:t xml:space="preserve">      case Multiply:</w:t>
      </w:r>
    </w:p>
    <w:p w14:paraId="522821BD" w14:textId="39C849F1" w:rsidR="00D358DA" w:rsidRPr="00EC76D5" w:rsidRDefault="00D358DA" w:rsidP="00D358DA">
      <w:pPr>
        <w:pStyle w:val="Code"/>
      </w:pPr>
      <w:r w:rsidRPr="00EC76D5">
        <w:t xml:space="preserve">        if (isOne(left</w:t>
      </w:r>
      <w:r w:rsidR="0038687E">
        <w:t>Expression)</w:t>
      </w:r>
      <w:r w:rsidRPr="00EC76D5">
        <w:t>) {</w:t>
      </w:r>
    </w:p>
    <w:p w14:paraId="68A33D0E" w14:textId="40ED624F" w:rsidR="00D358DA" w:rsidRPr="00EC76D5" w:rsidRDefault="00D358DA" w:rsidP="00D358DA">
      <w:pPr>
        <w:pStyle w:val="Code"/>
      </w:pPr>
      <w:r w:rsidRPr="00EC76D5">
        <w:t xml:space="preserve">          return right</w:t>
      </w:r>
      <w:r w:rsidR="0038687E">
        <w:t>Expression;</w:t>
      </w:r>
    </w:p>
    <w:p w14:paraId="596A236B" w14:textId="77777777" w:rsidR="00D358DA" w:rsidRPr="00EC76D5" w:rsidRDefault="00D358DA" w:rsidP="00D358DA">
      <w:pPr>
        <w:pStyle w:val="Code"/>
      </w:pPr>
      <w:r w:rsidRPr="00EC76D5">
        <w:t xml:space="preserve">        }</w:t>
      </w:r>
    </w:p>
    <w:p w14:paraId="57DD97D6" w14:textId="70E17A96" w:rsidR="00D358DA" w:rsidRPr="00EC76D5" w:rsidRDefault="00D358DA" w:rsidP="00D358DA">
      <w:pPr>
        <w:pStyle w:val="Code"/>
      </w:pPr>
      <w:r w:rsidRPr="00EC76D5">
        <w:t xml:space="preserve">        else if (isOne(right</w:t>
      </w:r>
      <w:r w:rsidR="0038687E">
        <w:t>Expression)</w:t>
      </w:r>
      <w:r w:rsidRPr="00EC76D5">
        <w:t>) {</w:t>
      </w:r>
    </w:p>
    <w:p w14:paraId="6B16D005" w14:textId="768B0696" w:rsidR="00D358DA" w:rsidRPr="00EC76D5" w:rsidRDefault="00D358DA" w:rsidP="00D358DA">
      <w:pPr>
        <w:pStyle w:val="Code"/>
      </w:pPr>
      <w:r w:rsidRPr="00EC76D5">
        <w:t xml:space="preserve">          return left</w:t>
      </w:r>
      <w:r w:rsidR="0038687E">
        <w:t>Expression;</w:t>
      </w:r>
    </w:p>
    <w:p w14:paraId="65374381" w14:textId="77777777" w:rsidR="00D358DA" w:rsidRPr="00EC76D5" w:rsidRDefault="00D358DA" w:rsidP="00D358DA">
      <w:pPr>
        <w:pStyle w:val="Code"/>
      </w:pPr>
      <w:r w:rsidRPr="00EC76D5">
        <w:t xml:space="preserve">        }</w:t>
      </w:r>
    </w:p>
    <w:p w14:paraId="14259717" w14:textId="5997D688"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0121FE10" w14:textId="7FD21B0C" w:rsidR="00D358DA" w:rsidRPr="00EC76D5" w:rsidRDefault="00D358DA" w:rsidP="00D358DA">
      <w:pPr>
        <w:pStyle w:val="Code"/>
      </w:pPr>
      <w:r w:rsidRPr="00EC76D5">
        <w:t xml:space="preserve">                 (!left</w:t>
      </w:r>
      <w:r w:rsidR="0038687E">
        <w:t>Expression.</w:t>
      </w:r>
      <w:r w:rsidRPr="00EC76D5">
        <w:t>hasSideEffect() &amp;&amp; isZero(right</w:t>
      </w:r>
      <w:r w:rsidR="0038687E">
        <w:t>Expression)</w:t>
      </w:r>
      <w:r w:rsidRPr="00EC76D5">
        <w:t>)) {</w:t>
      </w:r>
    </w:p>
    <w:p w14:paraId="101C61D7" w14:textId="69E04E05" w:rsidR="00D358DA" w:rsidRPr="00EC76D5" w:rsidRDefault="00D358DA" w:rsidP="00D358DA">
      <w:pPr>
        <w:pStyle w:val="Code"/>
      </w:pPr>
      <w:r w:rsidRPr="00EC76D5">
        <w:t xml:space="preserve">          return generateZeroTree(</w:t>
      </w:r>
      <w:r w:rsidR="0038687E">
        <w:t>expression</w:t>
      </w:r>
      <w:r w:rsidRPr="00EC76D5">
        <w:t>.getType());</w:t>
      </w:r>
    </w:p>
    <w:p w14:paraId="2BE22729" w14:textId="77777777" w:rsidR="00D358DA" w:rsidRPr="00EC76D5" w:rsidRDefault="00D358DA" w:rsidP="00D358DA">
      <w:pPr>
        <w:pStyle w:val="Code"/>
      </w:pPr>
      <w:r w:rsidRPr="00EC76D5">
        <w:t xml:space="preserve">        }</w:t>
      </w:r>
    </w:p>
    <w:p w14:paraId="1E051BC3" w14:textId="77777777" w:rsidR="00D358DA" w:rsidRPr="00EC76D5" w:rsidRDefault="00D358DA" w:rsidP="00D358DA">
      <w:pPr>
        <w:pStyle w:val="Code"/>
      </w:pPr>
      <w:r w:rsidRPr="00EC76D5">
        <w:t xml:space="preserve">        break;</w:t>
      </w:r>
    </w:p>
    <w:p w14:paraId="4506CB17" w14:textId="77777777" w:rsidR="00D358DA" w:rsidRPr="00EC76D5" w:rsidRDefault="00D358DA" w:rsidP="00D358DA">
      <w:pPr>
        <w:pStyle w:val="Code"/>
      </w:pPr>
      <w:r w:rsidRPr="00EC76D5">
        <w:t>// e / 1 =&gt; e</w:t>
      </w:r>
    </w:p>
    <w:p w14:paraId="30A9F8E0" w14:textId="77777777" w:rsidR="00D358DA" w:rsidRPr="00EC76D5" w:rsidRDefault="00D358DA" w:rsidP="00D358DA">
      <w:pPr>
        <w:pStyle w:val="Code"/>
      </w:pPr>
      <w:r w:rsidRPr="00EC76D5">
        <w:t>// 0 / e =&gt; 0</w:t>
      </w:r>
    </w:p>
    <w:p w14:paraId="03BD7E7F" w14:textId="77777777" w:rsidR="00D358DA" w:rsidRPr="00EC76D5" w:rsidRDefault="00D358DA" w:rsidP="00D358DA">
      <w:pPr>
        <w:pStyle w:val="Code"/>
      </w:pPr>
      <w:r w:rsidRPr="00EC76D5">
        <w:t>// e / e =&gt; 1</w:t>
      </w:r>
    </w:p>
    <w:p w14:paraId="17AA8ECD" w14:textId="77777777" w:rsidR="00D358DA" w:rsidRPr="00EC76D5" w:rsidRDefault="00D358DA" w:rsidP="00D358DA">
      <w:pPr>
        <w:pStyle w:val="Code"/>
      </w:pPr>
      <w:r w:rsidRPr="00EC76D5">
        <w:t xml:space="preserve">      case Divide:</w:t>
      </w:r>
    </w:p>
    <w:p w14:paraId="05351EF3" w14:textId="400CDC82" w:rsidR="00D358DA" w:rsidRPr="00EC76D5" w:rsidRDefault="00D358DA" w:rsidP="00D358DA">
      <w:pPr>
        <w:pStyle w:val="Code"/>
      </w:pPr>
      <w:r w:rsidRPr="00EC76D5">
        <w:t xml:space="preserve">        if (isZero(right</w:t>
      </w:r>
      <w:r w:rsidR="0038687E">
        <w:t>Expression)</w:t>
      </w:r>
      <w:r w:rsidRPr="00EC76D5">
        <w:t>) {</w:t>
      </w:r>
    </w:p>
    <w:p w14:paraId="61F106E6" w14:textId="6B88C8BD" w:rsidR="00D358DA" w:rsidRPr="00EC76D5" w:rsidRDefault="00D358DA" w:rsidP="00D358DA">
      <w:pPr>
        <w:pStyle w:val="Code"/>
      </w:pPr>
      <w:r w:rsidRPr="00EC76D5">
        <w:t xml:space="preserve">          return left</w:t>
      </w:r>
      <w:r w:rsidR="0038687E">
        <w:t>Expression;</w:t>
      </w:r>
    </w:p>
    <w:p w14:paraId="76A28F5A" w14:textId="77777777" w:rsidR="00D358DA" w:rsidRPr="00EC76D5" w:rsidRDefault="00D358DA" w:rsidP="00D358DA">
      <w:pPr>
        <w:pStyle w:val="Code"/>
      </w:pPr>
      <w:r w:rsidRPr="00EC76D5">
        <w:t xml:space="preserve">        }</w:t>
      </w:r>
    </w:p>
    <w:p w14:paraId="55625BD1" w14:textId="2BEBBDA3"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39693EF6" w14:textId="621C4F2E" w:rsidR="00D358DA" w:rsidRPr="00EC76D5" w:rsidRDefault="00D358DA" w:rsidP="00D358DA">
      <w:pPr>
        <w:pStyle w:val="Code"/>
      </w:pPr>
      <w:r w:rsidRPr="00EC76D5">
        <w:t xml:space="preserve">          return generateZeroTree(</w:t>
      </w:r>
      <w:r w:rsidR="0038687E">
        <w:t>expression</w:t>
      </w:r>
      <w:r w:rsidRPr="00EC76D5">
        <w:t>.getType());</w:t>
      </w:r>
    </w:p>
    <w:p w14:paraId="15A13BA3" w14:textId="77777777" w:rsidR="00D358DA" w:rsidRPr="00EC76D5" w:rsidRDefault="00D358DA" w:rsidP="00D358DA">
      <w:pPr>
        <w:pStyle w:val="Code"/>
      </w:pPr>
      <w:r w:rsidRPr="00EC76D5">
        <w:t xml:space="preserve">        }</w:t>
      </w:r>
    </w:p>
    <w:p w14:paraId="65798EA4" w14:textId="091A8264"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3620CCA" w14:textId="42E053ED" w:rsidR="00D358DA" w:rsidRPr="00EC76D5" w:rsidRDefault="00D358DA" w:rsidP="00D358DA">
      <w:pPr>
        <w:pStyle w:val="Code"/>
      </w:pPr>
      <w:r w:rsidRPr="00EC76D5">
        <w:t xml:space="preserve">          return generateOneTree(</w:t>
      </w:r>
      <w:r w:rsidR="0038687E">
        <w:t>expression</w:t>
      </w:r>
      <w:r w:rsidRPr="00EC76D5">
        <w:t>.getType());</w:t>
      </w:r>
    </w:p>
    <w:p w14:paraId="63914160" w14:textId="77777777" w:rsidR="00D358DA" w:rsidRPr="00EC76D5" w:rsidRDefault="00D358DA" w:rsidP="00D358DA">
      <w:pPr>
        <w:pStyle w:val="Code"/>
      </w:pPr>
      <w:r w:rsidRPr="00EC76D5">
        <w:t xml:space="preserve">        }</w:t>
      </w:r>
    </w:p>
    <w:p w14:paraId="5685EF38" w14:textId="77777777" w:rsidR="00D358DA" w:rsidRPr="00EC76D5" w:rsidRDefault="00D358DA" w:rsidP="00D358DA">
      <w:pPr>
        <w:pStyle w:val="Code"/>
      </w:pPr>
      <w:r w:rsidRPr="00EC76D5">
        <w:t xml:space="preserve">        break;</w:t>
      </w:r>
    </w:p>
    <w:p w14:paraId="6B370E09" w14:textId="77777777" w:rsidR="00D358DA" w:rsidRPr="00EC76D5" w:rsidRDefault="00D358DA" w:rsidP="00D358DA">
      <w:pPr>
        <w:pStyle w:val="Code"/>
      </w:pPr>
      <w:r w:rsidRPr="00EC76D5">
        <w:t>// e % 1 =&gt; 0</w:t>
      </w:r>
    </w:p>
    <w:p w14:paraId="3A224F2E" w14:textId="77777777" w:rsidR="00D358DA" w:rsidRPr="00EC76D5" w:rsidRDefault="00D358DA" w:rsidP="00D358DA">
      <w:pPr>
        <w:pStyle w:val="Code"/>
      </w:pPr>
      <w:r w:rsidRPr="00EC76D5">
        <w:t>// 1 % e =&gt; 0</w:t>
      </w:r>
    </w:p>
    <w:p w14:paraId="51445E5E" w14:textId="77777777" w:rsidR="00D358DA" w:rsidRPr="00EC76D5" w:rsidRDefault="00D358DA" w:rsidP="00D358DA">
      <w:pPr>
        <w:pStyle w:val="Code"/>
      </w:pPr>
      <w:r w:rsidRPr="00EC76D5">
        <w:t>// e % e =&gt; 0</w:t>
      </w:r>
    </w:p>
    <w:p w14:paraId="46E52100" w14:textId="77777777" w:rsidR="00D358DA" w:rsidRPr="00EC76D5" w:rsidRDefault="00D358DA" w:rsidP="00D358DA">
      <w:pPr>
        <w:pStyle w:val="Code"/>
      </w:pPr>
      <w:r w:rsidRPr="00EC76D5">
        <w:t xml:space="preserve">      case Modulo:</w:t>
      </w:r>
    </w:p>
    <w:p w14:paraId="5F2FE992" w14:textId="47DE5FE9" w:rsidR="00D358DA" w:rsidRPr="00EC76D5" w:rsidRDefault="00D358DA" w:rsidP="00D358DA">
      <w:pPr>
        <w:pStyle w:val="Code"/>
      </w:pPr>
      <w:r w:rsidRPr="00EC76D5">
        <w:t xml:space="preserve">        if ((!left</w:t>
      </w:r>
      <w:r w:rsidR="0038687E">
        <w:t>Expression.</w:t>
      </w:r>
      <w:r w:rsidRPr="00EC76D5">
        <w:t>hasSideEffect() &amp;&amp; isOne(right</w:t>
      </w:r>
      <w:r w:rsidR="0038687E">
        <w:t>Expression)</w:t>
      </w:r>
      <w:r w:rsidRPr="00EC76D5">
        <w:t>) ||</w:t>
      </w:r>
    </w:p>
    <w:p w14:paraId="4C206772" w14:textId="0D950E7D" w:rsidR="00D358DA" w:rsidRPr="00EC76D5" w:rsidRDefault="00D358DA" w:rsidP="00D358DA">
      <w:pPr>
        <w:pStyle w:val="Code"/>
      </w:pPr>
      <w:r w:rsidRPr="00EC76D5">
        <w:t xml:space="preserve">                 (isOne(left</w:t>
      </w:r>
      <w:r w:rsidR="0038687E">
        <w:t>Expression)</w:t>
      </w:r>
      <w:r w:rsidRPr="00EC76D5">
        <w:t xml:space="preserve"> &amp;&amp; !right</w:t>
      </w:r>
      <w:r w:rsidR="0038687E">
        <w:t>Expression.</w:t>
      </w:r>
      <w:r w:rsidRPr="00EC76D5">
        <w:t>hasSideEffect())) {</w:t>
      </w:r>
    </w:p>
    <w:p w14:paraId="122D5F5A" w14:textId="32EAE009" w:rsidR="00D358DA" w:rsidRPr="00EC76D5" w:rsidRDefault="00D358DA" w:rsidP="00D358DA">
      <w:pPr>
        <w:pStyle w:val="Code"/>
      </w:pPr>
      <w:r w:rsidRPr="00EC76D5">
        <w:t xml:space="preserve">          return generateZeroTree(</w:t>
      </w:r>
      <w:r w:rsidR="0038687E">
        <w:t>expression</w:t>
      </w:r>
      <w:r w:rsidRPr="00EC76D5">
        <w:t>.getType());</w:t>
      </w:r>
    </w:p>
    <w:p w14:paraId="71AFB87D" w14:textId="77777777" w:rsidR="00D358DA" w:rsidRPr="00EC76D5" w:rsidRDefault="00D358DA" w:rsidP="00D358DA">
      <w:pPr>
        <w:pStyle w:val="Code"/>
      </w:pPr>
      <w:r w:rsidRPr="00EC76D5">
        <w:t xml:space="preserve">        }</w:t>
      </w:r>
    </w:p>
    <w:p w14:paraId="7D458778" w14:textId="49095617"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6F6B14BB" w14:textId="0DC61D23" w:rsidR="00D358DA" w:rsidRPr="00EC76D5" w:rsidRDefault="00D358DA" w:rsidP="00D358DA">
      <w:pPr>
        <w:pStyle w:val="Code"/>
      </w:pPr>
      <w:r w:rsidRPr="00EC76D5">
        <w:t xml:space="preserve">          return generateZeroTree(</w:t>
      </w:r>
      <w:r w:rsidR="0038687E">
        <w:t>expression</w:t>
      </w:r>
      <w:r w:rsidRPr="00EC76D5">
        <w:t>.getType());</w:t>
      </w:r>
    </w:p>
    <w:p w14:paraId="7A0739CC" w14:textId="77777777" w:rsidR="00D358DA" w:rsidRPr="00EC76D5" w:rsidRDefault="00D358DA" w:rsidP="00D358DA">
      <w:pPr>
        <w:pStyle w:val="Code"/>
      </w:pPr>
      <w:r w:rsidRPr="00EC76D5">
        <w:t xml:space="preserve">        }</w:t>
      </w:r>
    </w:p>
    <w:p w14:paraId="02414EA9" w14:textId="77777777" w:rsidR="00D358DA" w:rsidRPr="00EC76D5" w:rsidRDefault="00D358DA" w:rsidP="00D358DA">
      <w:pPr>
        <w:pStyle w:val="Code"/>
      </w:pPr>
      <w:r w:rsidRPr="00EC76D5">
        <w:t xml:space="preserve">        break;</w:t>
      </w:r>
    </w:p>
    <w:p w14:paraId="1E734D23" w14:textId="77777777" w:rsidR="00D358DA" w:rsidRPr="00EC76D5" w:rsidRDefault="00D358DA" w:rsidP="00D358DA">
      <w:pPr>
        <w:pStyle w:val="Code"/>
      </w:pPr>
      <w:r w:rsidRPr="00EC76D5">
        <w:t>// e &lt;&lt; 0 =&gt; e, e &gt;&gt; 0 =&gt; e</w:t>
      </w:r>
    </w:p>
    <w:p w14:paraId="486303D8" w14:textId="77777777" w:rsidR="00D358DA" w:rsidRPr="00EC76D5" w:rsidRDefault="00D358DA" w:rsidP="00D358DA">
      <w:pPr>
        <w:pStyle w:val="Code"/>
      </w:pPr>
      <w:r w:rsidRPr="00EC76D5">
        <w:lastRenderedPageBreak/>
        <w:t xml:space="preserve">      case LeftShift: </w:t>
      </w:r>
    </w:p>
    <w:p w14:paraId="199754EE" w14:textId="77777777" w:rsidR="00D358DA" w:rsidRPr="00EC76D5" w:rsidRDefault="00D358DA" w:rsidP="00D358DA">
      <w:pPr>
        <w:pStyle w:val="Code"/>
      </w:pPr>
      <w:r w:rsidRPr="00EC76D5">
        <w:t xml:space="preserve">      case RightShift:</w:t>
      </w:r>
    </w:p>
    <w:p w14:paraId="5DA1F1AC" w14:textId="440BBB76" w:rsidR="00D358DA" w:rsidRPr="00EC76D5" w:rsidRDefault="00D358DA" w:rsidP="00D358DA">
      <w:pPr>
        <w:pStyle w:val="Code"/>
      </w:pPr>
      <w:r w:rsidRPr="00EC76D5">
        <w:t xml:space="preserve">        if (isZero(right</w:t>
      </w:r>
      <w:r w:rsidR="0038687E">
        <w:t>Expression)</w:t>
      </w:r>
      <w:r w:rsidRPr="00EC76D5">
        <w:t>) {</w:t>
      </w:r>
    </w:p>
    <w:p w14:paraId="28C12AB4" w14:textId="38425D52" w:rsidR="00D358DA" w:rsidRPr="00EC76D5" w:rsidRDefault="00D358DA" w:rsidP="00D358DA">
      <w:pPr>
        <w:pStyle w:val="Code"/>
      </w:pPr>
      <w:r w:rsidRPr="00EC76D5">
        <w:t xml:space="preserve">          return left</w:t>
      </w:r>
      <w:r w:rsidR="0038687E">
        <w:t>Expression;</w:t>
      </w:r>
    </w:p>
    <w:p w14:paraId="158FFF5A" w14:textId="77777777" w:rsidR="00D358DA" w:rsidRPr="00EC76D5" w:rsidRDefault="00D358DA" w:rsidP="00D358DA">
      <w:pPr>
        <w:pStyle w:val="Code"/>
      </w:pPr>
      <w:r w:rsidRPr="00EC76D5">
        <w:t xml:space="preserve">        }</w:t>
      </w:r>
    </w:p>
    <w:p w14:paraId="5043EFDE" w14:textId="77777777" w:rsidR="00D358DA" w:rsidRPr="00EC76D5" w:rsidRDefault="00D358DA" w:rsidP="00D358DA">
      <w:pPr>
        <w:pStyle w:val="Code"/>
      </w:pPr>
      <w:r w:rsidRPr="00EC76D5">
        <w:t xml:space="preserve">        break;</w:t>
      </w:r>
    </w:p>
    <w:p w14:paraId="5955FF20" w14:textId="77777777" w:rsidR="00D358DA" w:rsidRPr="00EC76D5" w:rsidRDefault="00D358DA" w:rsidP="00D358DA">
      <w:pPr>
        <w:pStyle w:val="Code"/>
      </w:pPr>
      <w:r w:rsidRPr="00EC76D5">
        <w:t>// 0 | e =&gt; e</w:t>
      </w:r>
    </w:p>
    <w:p w14:paraId="5329428B" w14:textId="77777777" w:rsidR="00D358DA" w:rsidRPr="00EC76D5" w:rsidRDefault="00D358DA" w:rsidP="00D358DA">
      <w:pPr>
        <w:pStyle w:val="Code"/>
      </w:pPr>
      <w:r w:rsidRPr="00EC76D5">
        <w:t>// e | 0 =&gt; e</w:t>
      </w:r>
    </w:p>
    <w:p w14:paraId="70EAB91E" w14:textId="77777777" w:rsidR="00D358DA" w:rsidRPr="00EC76D5" w:rsidRDefault="00D358DA" w:rsidP="00D358DA">
      <w:pPr>
        <w:pStyle w:val="Code"/>
      </w:pPr>
      <w:r w:rsidRPr="00EC76D5">
        <w:t xml:space="preserve">      case BitwiseIOr:</w:t>
      </w:r>
    </w:p>
    <w:p w14:paraId="77CC9FF1" w14:textId="1B0731A8" w:rsidR="00D358DA" w:rsidRPr="00EC76D5" w:rsidRDefault="00D358DA" w:rsidP="00D358DA">
      <w:pPr>
        <w:pStyle w:val="Code"/>
      </w:pPr>
      <w:r w:rsidRPr="00EC76D5">
        <w:t xml:space="preserve">        if (isZero(left</w:t>
      </w:r>
      <w:r w:rsidR="0038687E">
        <w:t>Expression)</w:t>
      </w:r>
      <w:r w:rsidRPr="00EC76D5">
        <w:t>) {</w:t>
      </w:r>
    </w:p>
    <w:p w14:paraId="0020DE0F" w14:textId="3831DCB8" w:rsidR="00D358DA" w:rsidRPr="00EC76D5" w:rsidRDefault="00D358DA" w:rsidP="00D358DA">
      <w:pPr>
        <w:pStyle w:val="Code"/>
      </w:pPr>
      <w:r w:rsidRPr="00EC76D5">
        <w:t xml:space="preserve">          return right</w:t>
      </w:r>
      <w:r w:rsidR="0038687E">
        <w:t>Expression;</w:t>
      </w:r>
    </w:p>
    <w:p w14:paraId="07F3A285" w14:textId="77777777" w:rsidR="00D358DA" w:rsidRPr="00EC76D5" w:rsidRDefault="00D358DA" w:rsidP="00D358DA">
      <w:pPr>
        <w:pStyle w:val="Code"/>
      </w:pPr>
      <w:r w:rsidRPr="00EC76D5">
        <w:t xml:space="preserve">        }</w:t>
      </w:r>
    </w:p>
    <w:p w14:paraId="28AE7D38" w14:textId="3247D41C" w:rsidR="00D358DA" w:rsidRPr="00EC76D5" w:rsidRDefault="00D358DA" w:rsidP="00D358DA">
      <w:pPr>
        <w:pStyle w:val="Code"/>
      </w:pPr>
      <w:r w:rsidRPr="00EC76D5">
        <w:t xml:space="preserve">        else if (isZero(right</w:t>
      </w:r>
      <w:r w:rsidR="0038687E">
        <w:t>Expression)</w:t>
      </w:r>
      <w:r w:rsidRPr="00EC76D5">
        <w:t>) {</w:t>
      </w:r>
    </w:p>
    <w:p w14:paraId="49069856" w14:textId="097BD9C1" w:rsidR="00D358DA" w:rsidRPr="00EC76D5" w:rsidRDefault="00D358DA" w:rsidP="00D358DA">
      <w:pPr>
        <w:pStyle w:val="Code"/>
      </w:pPr>
      <w:r w:rsidRPr="00EC76D5">
        <w:t xml:space="preserve">          return left</w:t>
      </w:r>
      <w:r w:rsidR="0038687E">
        <w:t>Expression;</w:t>
      </w:r>
    </w:p>
    <w:p w14:paraId="1D0F0561" w14:textId="77777777" w:rsidR="00D358DA" w:rsidRPr="00EC76D5" w:rsidRDefault="00D358DA" w:rsidP="00D358DA">
      <w:pPr>
        <w:pStyle w:val="Code"/>
      </w:pPr>
      <w:r w:rsidRPr="00EC76D5">
        <w:t xml:space="preserve">        }</w:t>
      </w:r>
    </w:p>
    <w:p w14:paraId="644E2C35" w14:textId="77777777" w:rsidR="00D358DA" w:rsidRPr="00EC76D5" w:rsidRDefault="00D358DA" w:rsidP="00D358DA">
      <w:pPr>
        <w:pStyle w:val="Code"/>
      </w:pPr>
      <w:r w:rsidRPr="00EC76D5">
        <w:t xml:space="preserve">        break;</w:t>
      </w:r>
    </w:p>
    <w:p w14:paraId="2602E285" w14:textId="77777777" w:rsidR="00D358DA" w:rsidRPr="00EC76D5" w:rsidRDefault="00D358DA" w:rsidP="00D358DA">
      <w:pPr>
        <w:pStyle w:val="Code"/>
      </w:pPr>
      <w:r w:rsidRPr="00EC76D5">
        <w:t>// 0 ^ e =&gt; e</w:t>
      </w:r>
    </w:p>
    <w:p w14:paraId="57B8C60E" w14:textId="77777777" w:rsidR="00D358DA" w:rsidRPr="00EC76D5" w:rsidRDefault="00D358DA" w:rsidP="00D358DA">
      <w:pPr>
        <w:pStyle w:val="Code"/>
      </w:pPr>
      <w:r w:rsidRPr="00EC76D5">
        <w:t>// e ^ 0 =&gt; e</w:t>
      </w:r>
    </w:p>
    <w:p w14:paraId="6692FAB3" w14:textId="77777777" w:rsidR="00D358DA" w:rsidRPr="00EC76D5" w:rsidRDefault="00D358DA" w:rsidP="00D358DA">
      <w:pPr>
        <w:pStyle w:val="Code"/>
      </w:pPr>
      <w:r w:rsidRPr="00EC76D5">
        <w:t xml:space="preserve">      case BitwiseXOr:</w:t>
      </w:r>
    </w:p>
    <w:p w14:paraId="2FA88948" w14:textId="23D3AD14" w:rsidR="00D358DA" w:rsidRPr="00EC76D5" w:rsidRDefault="00D358DA" w:rsidP="00D358DA">
      <w:pPr>
        <w:pStyle w:val="Code"/>
      </w:pPr>
      <w:r w:rsidRPr="00EC76D5">
        <w:t xml:space="preserve">        if (isZero(left</w:t>
      </w:r>
      <w:r w:rsidR="0038687E">
        <w:t>Expression)</w:t>
      </w:r>
      <w:r w:rsidRPr="00EC76D5">
        <w:t>) {</w:t>
      </w:r>
    </w:p>
    <w:p w14:paraId="6FA76A57" w14:textId="6D772BBC" w:rsidR="00D358DA" w:rsidRPr="00EC76D5" w:rsidRDefault="00D358DA" w:rsidP="00D358DA">
      <w:pPr>
        <w:pStyle w:val="Code"/>
      </w:pPr>
      <w:r w:rsidRPr="00EC76D5">
        <w:t xml:space="preserve">          return right</w:t>
      </w:r>
      <w:r w:rsidR="0038687E">
        <w:t>Expression;</w:t>
      </w:r>
    </w:p>
    <w:p w14:paraId="04A78DFC" w14:textId="77777777" w:rsidR="00D358DA" w:rsidRPr="00EC76D5" w:rsidRDefault="00D358DA" w:rsidP="00D358DA">
      <w:pPr>
        <w:pStyle w:val="Code"/>
      </w:pPr>
      <w:r w:rsidRPr="00EC76D5">
        <w:t xml:space="preserve">        }</w:t>
      </w:r>
    </w:p>
    <w:p w14:paraId="2AFEB21F" w14:textId="4042FD8A" w:rsidR="00D358DA" w:rsidRPr="00EC76D5" w:rsidRDefault="00D358DA" w:rsidP="00D358DA">
      <w:pPr>
        <w:pStyle w:val="Code"/>
      </w:pPr>
      <w:r w:rsidRPr="00EC76D5">
        <w:t xml:space="preserve">        else if (isZero(right</w:t>
      </w:r>
      <w:r w:rsidR="0038687E">
        <w:t>Expression)</w:t>
      </w:r>
      <w:r w:rsidRPr="00EC76D5">
        <w:t>) {</w:t>
      </w:r>
    </w:p>
    <w:p w14:paraId="0804243C" w14:textId="15ADD91D" w:rsidR="00D358DA" w:rsidRPr="00EC76D5" w:rsidRDefault="00D358DA" w:rsidP="00D358DA">
      <w:pPr>
        <w:pStyle w:val="Code"/>
      </w:pPr>
      <w:r w:rsidRPr="00EC76D5">
        <w:t xml:space="preserve">          return left</w:t>
      </w:r>
      <w:r w:rsidR="0038687E">
        <w:t>Expression;</w:t>
      </w:r>
    </w:p>
    <w:p w14:paraId="21EEC487" w14:textId="77777777" w:rsidR="00D358DA" w:rsidRPr="00EC76D5" w:rsidRDefault="00D358DA" w:rsidP="00D358DA">
      <w:pPr>
        <w:pStyle w:val="Code"/>
      </w:pPr>
      <w:r w:rsidRPr="00EC76D5">
        <w:t xml:space="preserve">        }</w:t>
      </w:r>
    </w:p>
    <w:p w14:paraId="5FF62165" w14:textId="77777777" w:rsidR="00D358DA" w:rsidRPr="00EC76D5" w:rsidRDefault="00D358DA" w:rsidP="00D358DA">
      <w:pPr>
        <w:pStyle w:val="Code"/>
      </w:pPr>
      <w:r w:rsidRPr="00EC76D5">
        <w:t xml:space="preserve">        break;</w:t>
      </w:r>
    </w:p>
    <w:p w14:paraId="006BFBEF" w14:textId="77777777" w:rsidR="00D358DA" w:rsidRPr="00EC76D5" w:rsidRDefault="00D358DA" w:rsidP="00D358DA">
      <w:pPr>
        <w:pStyle w:val="Code"/>
      </w:pPr>
      <w:r w:rsidRPr="00EC76D5">
        <w:t>// 0 &amp; e =&gt; 0</w:t>
      </w:r>
    </w:p>
    <w:p w14:paraId="49ACA3F0" w14:textId="77777777" w:rsidR="00D358DA" w:rsidRPr="00EC76D5" w:rsidRDefault="00D358DA" w:rsidP="00D358DA">
      <w:pPr>
        <w:pStyle w:val="Code"/>
      </w:pPr>
      <w:r w:rsidRPr="00EC76D5">
        <w:t>// e &amp; 0 =&gt; e</w:t>
      </w:r>
    </w:p>
    <w:p w14:paraId="7F1A1D27" w14:textId="77777777" w:rsidR="00D358DA" w:rsidRPr="00EC76D5" w:rsidRDefault="00D358DA" w:rsidP="00D358DA">
      <w:pPr>
        <w:pStyle w:val="Code"/>
      </w:pPr>
      <w:r w:rsidRPr="00EC76D5">
        <w:t xml:space="preserve">      case BitwiseAnd:</w:t>
      </w:r>
    </w:p>
    <w:p w14:paraId="27DD6D36" w14:textId="1C2AD960" w:rsidR="00D358DA" w:rsidRPr="00EC76D5" w:rsidRDefault="00D358DA" w:rsidP="00D358DA">
      <w:pPr>
        <w:pStyle w:val="Code"/>
      </w:pPr>
      <w:r w:rsidRPr="00EC76D5">
        <w:t xml:space="preserve">        if (isZero(left</w:t>
      </w:r>
      <w:r w:rsidR="0038687E">
        <w:t>Expression)</w:t>
      </w:r>
      <w:r w:rsidRPr="00EC76D5">
        <w:t xml:space="preserve"> &amp;&amp; !right</w:t>
      </w:r>
      <w:r w:rsidR="0038687E">
        <w:t>Expression.</w:t>
      </w:r>
      <w:r w:rsidRPr="00EC76D5">
        <w:t>hasSideEffect()) {</w:t>
      </w:r>
    </w:p>
    <w:p w14:paraId="74B376D2" w14:textId="417DF670" w:rsidR="00D358DA" w:rsidRPr="00EC76D5" w:rsidRDefault="00D358DA" w:rsidP="00D358DA">
      <w:pPr>
        <w:pStyle w:val="Code"/>
      </w:pPr>
      <w:r w:rsidRPr="00EC76D5">
        <w:t xml:space="preserve">          return right</w:t>
      </w:r>
      <w:r w:rsidR="0038687E">
        <w:t>Expression;</w:t>
      </w:r>
    </w:p>
    <w:p w14:paraId="23E25E10" w14:textId="77777777" w:rsidR="00D358DA" w:rsidRPr="00EC76D5" w:rsidRDefault="00D358DA" w:rsidP="00D358DA">
      <w:pPr>
        <w:pStyle w:val="Code"/>
      </w:pPr>
      <w:r w:rsidRPr="00EC76D5">
        <w:t xml:space="preserve">        }</w:t>
      </w:r>
    </w:p>
    <w:p w14:paraId="3E3F4462" w14:textId="20146D1C" w:rsidR="00D358DA" w:rsidRPr="00EC76D5" w:rsidRDefault="00D358DA" w:rsidP="00D358DA">
      <w:pPr>
        <w:pStyle w:val="Code"/>
      </w:pPr>
      <w:r w:rsidRPr="00EC76D5">
        <w:t xml:space="preserve">        else if (!left</w:t>
      </w:r>
      <w:r w:rsidR="0038687E">
        <w:t>Expression.</w:t>
      </w:r>
      <w:r w:rsidRPr="00EC76D5">
        <w:t>hasSideEffect() &amp;&amp; isZero(right</w:t>
      </w:r>
      <w:r w:rsidR="0038687E">
        <w:t>Expression)</w:t>
      </w:r>
      <w:r w:rsidRPr="00EC76D5">
        <w:t>) {</w:t>
      </w:r>
    </w:p>
    <w:p w14:paraId="1C2F42C3" w14:textId="4F77EC96" w:rsidR="00D358DA" w:rsidRPr="00EC76D5" w:rsidRDefault="00D358DA" w:rsidP="00D358DA">
      <w:pPr>
        <w:pStyle w:val="Code"/>
      </w:pPr>
      <w:r w:rsidRPr="00EC76D5">
        <w:t xml:space="preserve">          return left</w:t>
      </w:r>
      <w:r w:rsidR="0038687E">
        <w:t>Expression;</w:t>
      </w:r>
    </w:p>
    <w:p w14:paraId="5C21008A" w14:textId="77777777" w:rsidR="00D358DA" w:rsidRPr="00EC76D5" w:rsidRDefault="00D358DA" w:rsidP="00D358DA">
      <w:pPr>
        <w:pStyle w:val="Code"/>
      </w:pPr>
      <w:r w:rsidRPr="00EC76D5">
        <w:t xml:space="preserve">        }</w:t>
      </w:r>
    </w:p>
    <w:p w14:paraId="791E95D5" w14:textId="77777777" w:rsidR="00D358DA" w:rsidRPr="00EC76D5" w:rsidRDefault="00D358DA" w:rsidP="00D358DA">
      <w:pPr>
        <w:pStyle w:val="Code"/>
      </w:pPr>
      <w:r w:rsidRPr="00EC76D5">
        <w:t xml:space="preserve">        break;</w:t>
      </w:r>
    </w:p>
    <w:p w14:paraId="2566F535" w14:textId="77777777" w:rsidR="00D358DA" w:rsidRPr="00EC76D5" w:rsidRDefault="00D358DA" w:rsidP="00D358DA">
      <w:pPr>
        <w:pStyle w:val="Code"/>
      </w:pPr>
      <w:r w:rsidRPr="00EC76D5">
        <w:t>// true &amp;&amp; e =&gt; e</w:t>
      </w:r>
    </w:p>
    <w:p w14:paraId="79D9AA39" w14:textId="77777777" w:rsidR="00D358DA" w:rsidRPr="00EC76D5" w:rsidRDefault="00D358DA" w:rsidP="00D358DA">
      <w:pPr>
        <w:pStyle w:val="Code"/>
      </w:pPr>
      <w:r w:rsidRPr="00EC76D5">
        <w:t>// e &amp;&amp; true =&gt; e</w:t>
      </w:r>
    </w:p>
    <w:p w14:paraId="2E6440D9" w14:textId="77777777" w:rsidR="00D358DA" w:rsidRPr="00EC76D5" w:rsidRDefault="00D358DA" w:rsidP="00D358DA">
      <w:pPr>
        <w:pStyle w:val="Code"/>
      </w:pPr>
      <w:r w:rsidRPr="00EC76D5">
        <w:t>// e &amp;&amp; false =&gt; false</w:t>
      </w:r>
    </w:p>
    <w:p w14:paraId="57188D49" w14:textId="77777777" w:rsidR="00D358DA" w:rsidRPr="00EC76D5" w:rsidRDefault="00D358DA" w:rsidP="00D358DA">
      <w:pPr>
        <w:pStyle w:val="Code"/>
      </w:pPr>
      <w:r w:rsidRPr="00EC76D5">
        <w:t>// false &amp;&amp; e =&gt; false</w:t>
      </w:r>
    </w:p>
    <w:p w14:paraId="63F11C28" w14:textId="77777777" w:rsidR="00D358DA" w:rsidRPr="00EC76D5" w:rsidRDefault="00D358DA" w:rsidP="00D358DA">
      <w:pPr>
        <w:pStyle w:val="Code"/>
      </w:pPr>
      <w:r w:rsidRPr="00EC76D5">
        <w:t>// e &amp;&amp; e =&gt; e</w:t>
      </w:r>
    </w:p>
    <w:p w14:paraId="33D2274A" w14:textId="77777777" w:rsidR="00D358DA" w:rsidRPr="00EC76D5" w:rsidRDefault="00D358DA" w:rsidP="00D358DA">
      <w:pPr>
        <w:pStyle w:val="Code"/>
      </w:pPr>
      <w:r w:rsidRPr="00EC76D5">
        <w:t xml:space="preserve">      case LogicalAnd:</w:t>
      </w:r>
    </w:p>
    <w:p w14:paraId="203A05EC" w14:textId="0E3BC4C4" w:rsidR="00D358DA" w:rsidRPr="00EC76D5" w:rsidRDefault="00D358DA" w:rsidP="00D358DA">
      <w:pPr>
        <w:pStyle w:val="Code"/>
      </w:pPr>
      <w:r w:rsidRPr="00EC76D5">
        <w:t xml:space="preserve">        if (isTrue(left</w:t>
      </w:r>
      <w:r w:rsidR="0038687E">
        <w:t>Expression)</w:t>
      </w:r>
      <w:r w:rsidRPr="00EC76D5">
        <w:t>) {</w:t>
      </w:r>
    </w:p>
    <w:p w14:paraId="6D01DF83" w14:textId="371C0671" w:rsidR="00D358DA" w:rsidRPr="00EC76D5" w:rsidRDefault="00D358DA" w:rsidP="00D358DA">
      <w:pPr>
        <w:pStyle w:val="Code"/>
      </w:pPr>
      <w:r w:rsidRPr="00EC76D5">
        <w:t xml:space="preserve">          return right</w:t>
      </w:r>
      <w:r w:rsidR="0038687E">
        <w:t>Expression;</w:t>
      </w:r>
    </w:p>
    <w:p w14:paraId="7BE887F1" w14:textId="77777777" w:rsidR="00D358DA" w:rsidRPr="00EC76D5" w:rsidRDefault="00D358DA" w:rsidP="00D358DA">
      <w:pPr>
        <w:pStyle w:val="Code"/>
      </w:pPr>
      <w:r w:rsidRPr="00EC76D5">
        <w:t xml:space="preserve">        }</w:t>
      </w:r>
    </w:p>
    <w:p w14:paraId="22B4235C" w14:textId="43517523" w:rsidR="00D358DA" w:rsidRPr="00EC76D5" w:rsidRDefault="00D358DA" w:rsidP="00D358DA">
      <w:pPr>
        <w:pStyle w:val="Code"/>
      </w:pPr>
      <w:r w:rsidRPr="00EC76D5">
        <w:t xml:space="preserve">        else if (isTrue(right</w:t>
      </w:r>
      <w:r w:rsidR="0038687E">
        <w:t>Expression)</w:t>
      </w:r>
      <w:r w:rsidRPr="00EC76D5">
        <w:t>) {</w:t>
      </w:r>
    </w:p>
    <w:p w14:paraId="73BD4F2B" w14:textId="4D7BD8E4" w:rsidR="00D358DA" w:rsidRPr="00EC76D5" w:rsidRDefault="00D358DA" w:rsidP="00D358DA">
      <w:pPr>
        <w:pStyle w:val="Code"/>
      </w:pPr>
      <w:r w:rsidRPr="00EC76D5">
        <w:t xml:space="preserve">          return left</w:t>
      </w:r>
      <w:r w:rsidR="0038687E">
        <w:t>Expression;</w:t>
      </w:r>
    </w:p>
    <w:p w14:paraId="40932127" w14:textId="77777777" w:rsidR="00D358DA" w:rsidRPr="00EC76D5" w:rsidRDefault="00D358DA" w:rsidP="00D358DA">
      <w:pPr>
        <w:pStyle w:val="Code"/>
      </w:pPr>
      <w:r w:rsidRPr="00EC76D5">
        <w:t xml:space="preserve">        }</w:t>
      </w:r>
    </w:p>
    <w:p w14:paraId="676BAACF" w14:textId="6B389BA2"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2884B8A4" w14:textId="1C4148A6"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06AC4592" w14:textId="77777777" w:rsidR="00D358DA" w:rsidRPr="00EC76D5" w:rsidRDefault="00D358DA" w:rsidP="00D358DA">
      <w:pPr>
        <w:pStyle w:val="Code"/>
      </w:pPr>
      <w:r w:rsidRPr="00EC76D5">
        <w:t xml:space="preserve">          return (new SyntaxTree(MiddleOperator.Value, FalseSymbol));</w:t>
      </w:r>
    </w:p>
    <w:p w14:paraId="19F5AB49" w14:textId="77777777" w:rsidR="00D358DA" w:rsidRPr="00EC76D5" w:rsidRDefault="00D358DA" w:rsidP="00D358DA">
      <w:pPr>
        <w:pStyle w:val="Code"/>
      </w:pPr>
      <w:r w:rsidRPr="00EC76D5">
        <w:t xml:space="preserve">        }</w:t>
      </w:r>
    </w:p>
    <w:p w14:paraId="00B8E0AC" w14:textId="287C51C2"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F8FCF18" w14:textId="63DD8E67" w:rsidR="00D358DA" w:rsidRPr="00EC76D5" w:rsidRDefault="00D358DA" w:rsidP="00D358DA">
      <w:pPr>
        <w:pStyle w:val="Code"/>
      </w:pPr>
      <w:r w:rsidRPr="00EC76D5">
        <w:t xml:space="preserve">          return left</w:t>
      </w:r>
      <w:r w:rsidR="0038687E">
        <w:t>Expression;</w:t>
      </w:r>
    </w:p>
    <w:p w14:paraId="5B08B6CB" w14:textId="77777777" w:rsidR="00D358DA" w:rsidRPr="00EC76D5" w:rsidRDefault="00D358DA" w:rsidP="00D358DA">
      <w:pPr>
        <w:pStyle w:val="Code"/>
      </w:pPr>
      <w:r w:rsidRPr="00EC76D5">
        <w:lastRenderedPageBreak/>
        <w:t xml:space="preserve">        }</w:t>
      </w:r>
    </w:p>
    <w:p w14:paraId="78595E56" w14:textId="77777777" w:rsidR="00D358DA" w:rsidRPr="00EC76D5" w:rsidRDefault="00D358DA" w:rsidP="00D358DA">
      <w:pPr>
        <w:pStyle w:val="Code"/>
      </w:pPr>
      <w:r w:rsidRPr="00EC76D5">
        <w:t xml:space="preserve">        break;</w:t>
      </w:r>
    </w:p>
    <w:p w14:paraId="17850C38" w14:textId="77777777" w:rsidR="00D358DA" w:rsidRPr="00EC76D5" w:rsidRDefault="00D358DA" w:rsidP="00D358DA">
      <w:pPr>
        <w:pStyle w:val="Code"/>
      </w:pPr>
      <w:r w:rsidRPr="00EC76D5">
        <w:t>// false || e =&gt; e</w:t>
      </w:r>
    </w:p>
    <w:p w14:paraId="6632874D" w14:textId="77777777" w:rsidR="00D358DA" w:rsidRPr="00EC76D5" w:rsidRDefault="00D358DA" w:rsidP="00D358DA">
      <w:pPr>
        <w:pStyle w:val="Code"/>
      </w:pPr>
      <w:r w:rsidRPr="00EC76D5">
        <w:t>// e || false =&gt; e</w:t>
      </w:r>
    </w:p>
    <w:p w14:paraId="3B7D6F56" w14:textId="77777777" w:rsidR="00D358DA" w:rsidRPr="00EC76D5" w:rsidRDefault="00D358DA" w:rsidP="00D358DA">
      <w:pPr>
        <w:pStyle w:val="Code"/>
      </w:pPr>
      <w:r w:rsidRPr="00EC76D5">
        <w:t>// e || true =&gt; true</w:t>
      </w:r>
    </w:p>
    <w:p w14:paraId="56251254" w14:textId="77777777" w:rsidR="00D358DA" w:rsidRPr="00EC76D5" w:rsidRDefault="00D358DA" w:rsidP="00D358DA">
      <w:pPr>
        <w:pStyle w:val="Code"/>
      </w:pPr>
      <w:r w:rsidRPr="00EC76D5">
        <w:t>// true || e =&gt; true</w:t>
      </w:r>
    </w:p>
    <w:p w14:paraId="673D036B" w14:textId="77777777" w:rsidR="00D358DA" w:rsidRPr="00EC76D5" w:rsidRDefault="00D358DA" w:rsidP="00D358DA">
      <w:pPr>
        <w:pStyle w:val="Code"/>
      </w:pPr>
      <w:r w:rsidRPr="00EC76D5">
        <w:t>// e || e =&gt; e</w:t>
      </w:r>
    </w:p>
    <w:p w14:paraId="2AB91715" w14:textId="77777777" w:rsidR="00D358DA" w:rsidRPr="00EC76D5" w:rsidRDefault="00D358DA" w:rsidP="00D358DA">
      <w:pPr>
        <w:pStyle w:val="Code"/>
      </w:pPr>
      <w:r w:rsidRPr="00EC76D5">
        <w:t xml:space="preserve">      case LogicalOr:</w:t>
      </w:r>
    </w:p>
    <w:p w14:paraId="19B75A19" w14:textId="2DB1048E" w:rsidR="00D358DA" w:rsidRPr="00EC76D5" w:rsidRDefault="00D358DA" w:rsidP="00D358DA">
      <w:pPr>
        <w:pStyle w:val="Code"/>
      </w:pPr>
      <w:r w:rsidRPr="00EC76D5">
        <w:t xml:space="preserve">        if (isFalse(left</w:t>
      </w:r>
      <w:r w:rsidR="0038687E">
        <w:t>Expression)</w:t>
      </w:r>
      <w:r w:rsidRPr="00EC76D5">
        <w:t>) {</w:t>
      </w:r>
    </w:p>
    <w:p w14:paraId="2A081FEA" w14:textId="152B8B12" w:rsidR="00D358DA" w:rsidRPr="00EC76D5" w:rsidRDefault="00D358DA" w:rsidP="00D358DA">
      <w:pPr>
        <w:pStyle w:val="Code"/>
      </w:pPr>
      <w:r w:rsidRPr="00EC76D5">
        <w:t xml:space="preserve">          return right</w:t>
      </w:r>
      <w:r w:rsidR="0038687E">
        <w:t>Expression;</w:t>
      </w:r>
    </w:p>
    <w:p w14:paraId="14BD1BA4" w14:textId="77777777" w:rsidR="00D358DA" w:rsidRPr="00EC76D5" w:rsidRDefault="00D358DA" w:rsidP="00D358DA">
      <w:pPr>
        <w:pStyle w:val="Code"/>
      </w:pPr>
      <w:r w:rsidRPr="00EC76D5">
        <w:t xml:space="preserve">        }</w:t>
      </w:r>
    </w:p>
    <w:p w14:paraId="35DA2EEE" w14:textId="10B8A689" w:rsidR="00D358DA" w:rsidRPr="00EC76D5" w:rsidRDefault="00D358DA" w:rsidP="00D358DA">
      <w:pPr>
        <w:pStyle w:val="Code"/>
      </w:pPr>
      <w:r w:rsidRPr="00EC76D5">
        <w:t xml:space="preserve">        else if (isFalse(right</w:t>
      </w:r>
      <w:r w:rsidR="0038687E">
        <w:t>Expression)</w:t>
      </w:r>
      <w:r w:rsidRPr="00EC76D5">
        <w:t>) {</w:t>
      </w:r>
    </w:p>
    <w:p w14:paraId="0E473DD3" w14:textId="36AC0D2E" w:rsidR="00D358DA" w:rsidRPr="00EC76D5" w:rsidRDefault="00D358DA" w:rsidP="00D358DA">
      <w:pPr>
        <w:pStyle w:val="Code"/>
      </w:pPr>
      <w:r w:rsidRPr="00EC76D5">
        <w:t xml:space="preserve">          return left</w:t>
      </w:r>
      <w:r w:rsidR="0038687E">
        <w:t>Expression;</w:t>
      </w:r>
    </w:p>
    <w:p w14:paraId="5E1B8791" w14:textId="77777777" w:rsidR="00D358DA" w:rsidRPr="00EC76D5" w:rsidRDefault="00D358DA" w:rsidP="00D358DA">
      <w:pPr>
        <w:pStyle w:val="Code"/>
      </w:pPr>
      <w:r w:rsidRPr="00EC76D5">
        <w:t xml:space="preserve">        }</w:t>
      </w:r>
    </w:p>
    <w:p w14:paraId="612C9D31" w14:textId="332AFF48"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079740A3" w14:textId="21A72ECF"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50976CE7" w14:textId="77777777" w:rsidR="00D358DA" w:rsidRPr="00EC76D5" w:rsidRDefault="00D358DA" w:rsidP="00D358DA">
      <w:pPr>
        <w:pStyle w:val="Code"/>
      </w:pPr>
      <w:r w:rsidRPr="00EC76D5">
        <w:t xml:space="preserve">          return (new SyntaxTree(MiddleOperator.Value, TrueSymbol));</w:t>
      </w:r>
    </w:p>
    <w:p w14:paraId="5C39C2E4" w14:textId="77777777" w:rsidR="00D358DA" w:rsidRPr="00EC76D5" w:rsidRDefault="00D358DA" w:rsidP="00D358DA">
      <w:pPr>
        <w:pStyle w:val="Code"/>
      </w:pPr>
      <w:r w:rsidRPr="00EC76D5">
        <w:t xml:space="preserve">        }</w:t>
      </w:r>
    </w:p>
    <w:p w14:paraId="2EF69107" w14:textId="26ED025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426781C" w14:textId="05288E49" w:rsidR="00D358DA" w:rsidRPr="00EC76D5" w:rsidRDefault="00D358DA" w:rsidP="00D358DA">
      <w:pPr>
        <w:pStyle w:val="Code"/>
      </w:pPr>
      <w:r w:rsidRPr="00EC76D5">
        <w:t xml:space="preserve">          return left</w:t>
      </w:r>
      <w:r w:rsidR="0038687E">
        <w:t>Expression;</w:t>
      </w:r>
    </w:p>
    <w:p w14:paraId="12DA975A" w14:textId="77777777" w:rsidR="00D358DA" w:rsidRPr="00EC76D5" w:rsidRDefault="00D358DA" w:rsidP="00D358DA">
      <w:pPr>
        <w:pStyle w:val="Code"/>
      </w:pPr>
      <w:r w:rsidRPr="00EC76D5">
        <w:t xml:space="preserve">        }</w:t>
      </w:r>
    </w:p>
    <w:p w14:paraId="66ED0E9E" w14:textId="77777777" w:rsidR="00D358DA" w:rsidRPr="00EC76D5" w:rsidRDefault="00D358DA" w:rsidP="00D358DA">
      <w:pPr>
        <w:pStyle w:val="Code"/>
      </w:pPr>
      <w:r w:rsidRPr="00EC76D5">
        <w:t xml:space="preserve">        break;</w:t>
      </w:r>
    </w:p>
    <w:p w14:paraId="2F56A2B5" w14:textId="77777777" w:rsidR="00D358DA" w:rsidRPr="00EC76D5" w:rsidRDefault="00D358DA" w:rsidP="00D358DA">
      <w:pPr>
        <w:pStyle w:val="Code"/>
      </w:pPr>
      <w:r w:rsidRPr="00EC76D5">
        <w:t>// e == e =&gt; true</w:t>
      </w:r>
    </w:p>
    <w:p w14:paraId="29ACD565" w14:textId="77777777" w:rsidR="00D358DA" w:rsidRPr="00EC76D5" w:rsidRDefault="00D358DA" w:rsidP="00D358DA">
      <w:pPr>
        <w:pStyle w:val="Code"/>
      </w:pPr>
      <w:r w:rsidRPr="00EC76D5">
        <w:t>// e != e =&gt; false</w:t>
      </w:r>
    </w:p>
    <w:p w14:paraId="66833CC9" w14:textId="77777777" w:rsidR="00D358DA" w:rsidRPr="00EC76D5" w:rsidRDefault="00D358DA" w:rsidP="00D358DA">
      <w:pPr>
        <w:pStyle w:val="Code"/>
      </w:pPr>
      <w:r w:rsidRPr="00EC76D5">
        <w:t xml:space="preserve">      case Equal:</w:t>
      </w:r>
    </w:p>
    <w:p w14:paraId="53BFD498" w14:textId="558E1BA7"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14BA270" w14:textId="77777777" w:rsidR="00D358DA" w:rsidRPr="00EC76D5" w:rsidRDefault="00D358DA" w:rsidP="00D358DA">
      <w:pPr>
        <w:pStyle w:val="Code"/>
      </w:pPr>
      <w:r w:rsidRPr="00EC76D5">
        <w:t xml:space="preserve">          return (new SyntaxTree(MiddleOperator.Value, TrueSymbol));</w:t>
      </w:r>
    </w:p>
    <w:p w14:paraId="4DA366A6" w14:textId="77777777" w:rsidR="00D358DA" w:rsidRPr="00EC76D5" w:rsidRDefault="00D358DA" w:rsidP="00D358DA">
      <w:pPr>
        <w:pStyle w:val="Code"/>
      </w:pPr>
      <w:r w:rsidRPr="00EC76D5">
        <w:t xml:space="preserve">        }</w:t>
      </w:r>
    </w:p>
    <w:p w14:paraId="10A5BE7B" w14:textId="77777777" w:rsidR="00D358DA" w:rsidRPr="00EC76D5" w:rsidRDefault="00D358DA" w:rsidP="00D358DA">
      <w:pPr>
        <w:pStyle w:val="Code"/>
      </w:pPr>
      <w:r w:rsidRPr="00EC76D5">
        <w:t xml:space="preserve">        break;</w:t>
      </w:r>
    </w:p>
    <w:p w14:paraId="41894143" w14:textId="77777777" w:rsidR="00D358DA" w:rsidRPr="00EC76D5" w:rsidRDefault="00D358DA" w:rsidP="00D358DA">
      <w:pPr>
        <w:pStyle w:val="Code"/>
      </w:pPr>
    </w:p>
    <w:p w14:paraId="4999733E" w14:textId="77777777" w:rsidR="00D358DA" w:rsidRPr="00EC76D5" w:rsidRDefault="00D358DA" w:rsidP="00D358DA">
      <w:pPr>
        <w:pStyle w:val="Code"/>
      </w:pPr>
      <w:r w:rsidRPr="00EC76D5">
        <w:t xml:space="preserve">      case NotEqual:</w:t>
      </w:r>
    </w:p>
    <w:p w14:paraId="1EE6EB71" w14:textId="52BBDED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BE30055" w14:textId="77777777" w:rsidR="00D358DA" w:rsidRPr="00EC76D5" w:rsidRDefault="00D358DA" w:rsidP="00D358DA">
      <w:pPr>
        <w:pStyle w:val="Code"/>
      </w:pPr>
      <w:r w:rsidRPr="00EC76D5">
        <w:t xml:space="preserve">          return (new SyntaxTree(MiddleOperator.Value, FalseSymbol));</w:t>
      </w:r>
    </w:p>
    <w:p w14:paraId="6E906BC8" w14:textId="77777777" w:rsidR="00D358DA" w:rsidRPr="00EC76D5" w:rsidRDefault="00D358DA" w:rsidP="00D358DA">
      <w:pPr>
        <w:pStyle w:val="Code"/>
      </w:pPr>
      <w:r w:rsidRPr="00EC76D5">
        <w:t xml:space="preserve">        }</w:t>
      </w:r>
    </w:p>
    <w:p w14:paraId="3583CC9F" w14:textId="77777777" w:rsidR="00D358DA" w:rsidRPr="00EC76D5" w:rsidRDefault="00D358DA" w:rsidP="00D358DA">
      <w:pPr>
        <w:pStyle w:val="Code"/>
      </w:pPr>
      <w:r w:rsidRPr="00EC76D5">
        <w:t xml:space="preserve">        break;</w:t>
      </w:r>
    </w:p>
    <w:p w14:paraId="1C4DB812" w14:textId="77777777" w:rsidR="00D358DA" w:rsidRPr="00EC76D5" w:rsidRDefault="00D358DA" w:rsidP="00D358DA">
      <w:pPr>
        <w:pStyle w:val="Code"/>
      </w:pPr>
      <w:r w:rsidRPr="00EC76D5">
        <w:t>// e &lt;= e =&gt; false</w:t>
      </w:r>
    </w:p>
    <w:p w14:paraId="6C9B48E1" w14:textId="77777777" w:rsidR="00D358DA" w:rsidRPr="00EC76D5" w:rsidRDefault="00D358DA" w:rsidP="00D358DA">
      <w:pPr>
        <w:pStyle w:val="Code"/>
      </w:pPr>
      <w:r w:rsidRPr="00EC76D5">
        <w:t>// e &lt;= e =&gt; true</w:t>
      </w:r>
    </w:p>
    <w:p w14:paraId="1C47BE60" w14:textId="77777777" w:rsidR="00D358DA" w:rsidRPr="00EC76D5" w:rsidRDefault="00D358DA" w:rsidP="00D358DA">
      <w:pPr>
        <w:pStyle w:val="Code"/>
      </w:pPr>
      <w:r w:rsidRPr="00EC76D5">
        <w:t>// e &gt; e =&gt; false</w:t>
      </w:r>
    </w:p>
    <w:p w14:paraId="075F2C3D" w14:textId="77777777" w:rsidR="00D358DA" w:rsidRPr="00EC76D5" w:rsidRDefault="00D358DA" w:rsidP="00D358DA">
      <w:pPr>
        <w:pStyle w:val="Code"/>
      </w:pPr>
      <w:r w:rsidRPr="00EC76D5">
        <w:t>// e &gt;= e =&gt; true</w:t>
      </w:r>
    </w:p>
    <w:p w14:paraId="6930DEF3" w14:textId="77777777" w:rsidR="00D358DA" w:rsidRPr="00EC76D5" w:rsidRDefault="00D358DA" w:rsidP="00D358DA">
      <w:pPr>
        <w:pStyle w:val="Code"/>
      </w:pPr>
      <w:r w:rsidRPr="00EC76D5">
        <w:t xml:space="preserve">      case LessThan:</w:t>
      </w:r>
    </w:p>
    <w:p w14:paraId="12E5F25D" w14:textId="18B9BAC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A8F8459" w14:textId="77777777" w:rsidR="00D358DA" w:rsidRPr="00EC76D5" w:rsidRDefault="00D358DA" w:rsidP="00D358DA">
      <w:pPr>
        <w:pStyle w:val="Code"/>
      </w:pPr>
      <w:r w:rsidRPr="00EC76D5">
        <w:t xml:space="preserve">          return (new SyntaxTree(MiddleOperator.Value, FalseSymbol));</w:t>
      </w:r>
    </w:p>
    <w:p w14:paraId="0ED50468" w14:textId="77777777" w:rsidR="00D358DA" w:rsidRPr="00EC76D5" w:rsidRDefault="00D358DA" w:rsidP="00D358DA">
      <w:pPr>
        <w:pStyle w:val="Code"/>
      </w:pPr>
      <w:r w:rsidRPr="00EC76D5">
        <w:t xml:space="preserve">        }</w:t>
      </w:r>
    </w:p>
    <w:p w14:paraId="1D16B47E" w14:textId="77777777" w:rsidR="00D358DA" w:rsidRPr="00EC76D5" w:rsidRDefault="00D358DA" w:rsidP="00D358DA">
      <w:pPr>
        <w:pStyle w:val="Code"/>
      </w:pPr>
      <w:r w:rsidRPr="00EC76D5">
        <w:t xml:space="preserve">        break;</w:t>
      </w:r>
    </w:p>
    <w:p w14:paraId="0B170DC8" w14:textId="77777777" w:rsidR="00D358DA" w:rsidRPr="00EC76D5" w:rsidRDefault="00D358DA" w:rsidP="00D358DA">
      <w:pPr>
        <w:pStyle w:val="Code"/>
      </w:pPr>
    </w:p>
    <w:p w14:paraId="0E787A7D" w14:textId="77777777" w:rsidR="00D358DA" w:rsidRPr="00EC76D5" w:rsidRDefault="00D358DA" w:rsidP="00D358DA">
      <w:pPr>
        <w:pStyle w:val="Code"/>
      </w:pPr>
      <w:r w:rsidRPr="00EC76D5">
        <w:t xml:space="preserve">      case LessThanEqual:</w:t>
      </w:r>
    </w:p>
    <w:p w14:paraId="3EFFD62A" w14:textId="05AAFF9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7C7F168" w14:textId="77777777" w:rsidR="00D358DA" w:rsidRPr="00EC76D5" w:rsidRDefault="00D358DA" w:rsidP="00D358DA">
      <w:pPr>
        <w:pStyle w:val="Code"/>
      </w:pPr>
      <w:r w:rsidRPr="00EC76D5">
        <w:t xml:space="preserve">          return (new SyntaxTree(MiddleOperator.Value, TrueSymbol));</w:t>
      </w:r>
    </w:p>
    <w:p w14:paraId="4C850F0D" w14:textId="77777777" w:rsidR="00D358DA" w:rsidRPr="00EC76D5" w:rsidRDefault="00D358DA" w:rsidP="00D358DA">
      <w:pPr>
        <w:pStyle w:val="Code"/>
      </w:pPr>
      <w:r w:rsidRPr="00EC76D5">
        <w:t xml:space="preserve">        }</w:t>
      </w:r>
    </w:p>
    <w:p w14:paraId="279F51B2" w14:textId="77777777" w:rsidR="00D358DA" w:rsidRPr="00EC76D5" w:rsidRDefault="00D358DA" w:rsidP="00D358DA">
      <w:pPr>
        <w:pStyle w:val="Code"/>
      </w:pPr>
      <w:r w:rsidRPr="00EC76D5">
        <w:t xml:space="preserve">        break;</w:t>
      </w:r>
    </w:p>
    <w:p w14:paraId="260DE9B0" w14:textId="77777777" w:rsidR="00D358DA" w:rsidRPr="00EC76D5" w:rsidRDefault="00D358DA" w:rsidP="00D358DA">
      <w:pPr>
        <w:pStyle w:val="Code"/>
      </w:pPr>
    </w:p>
    <w:p w14:paraId="7ECADE79" w14:textId="77777777" w:rsidR="00D358DA" w:rsidRPr="00EC76D5" w:rsidRDefault="00D358DA" w:rsidP="00D358DA">
      <w:pPr>
        <w:pStyle w:val="Code"/>
      </w:pPr>
      <w:r w:rsidRPr="00EC76D5">
        <w:t xml:space="preserve">      case GreaterThan:</w:t>
      </w:r>
    </w:p>
    <w:p w14:paraId="47C5CA7B" w14:textId="47F8187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9F5BAB6" w14:textId="77777777" w:rsidR="00D358DA" w:rsidRPr="00EC76D5" w:rsidRDefault="00D358DA" w:rsidP="00D358DA">
      <w:pPr>
        <w:pStyle w:val="Code"/>
      </w:pPr>
      <w:r w:rsidRPr="00EC76D5">
        <w:t xml:space="preserve">          return (new SyntaxTree(MiddleOperator.Value, FalseSymbol));</w:t>
      </w:r>
    </w:p>
    <w:p w14:paraId="33088C6B" w14:textId="77777777" w:rsidR="00D358DA" w:rsidRPr="00EC76D5" w:rsidRDefault="00D358DA" w:rsidP="00D358DA">
      <w:pPr>
        <w:pStyle w:val="Code"/>
      </w:pPr>
      <w:r w:rsidRPr="00EC76D5">
        <w:t xml:space="preserve">        }</w:t>
      </w:r>
    </w:p>
    <w:p w14:paraId="69FFB677" w14:textId="77777777" w:rsidR="00D358DA" w:rsidRPr="00EC76D5" w:rsidRDefault="00D358DA" w:rsidP="00D358DA">
      <w:pPr>
        <w:pStyle w:val="Code"/>
      </w:pPr>
      <w:r w:rsidRPr="00EC76D5">
        <w:t xml:space="preserve">        break;</w:t>
      </w:r>
    </w:p>
    <w:p w14:paraId="1207EC05" w14:textId="77777777" w:rsidR="00D358DA" w:rsidRPr="00EC76D5" w:rsidRDefault="00D358DA" w:rsidP="00D358DA">
      <w:pPr>
        <w:pStyle w:val="Code"/>
      </w:pPr>
    </w:p>
    <w:p w14:paraId="54F627CC" w14:textId="77777777" w:rsidR="00D358DA" w:rsidRPr="00EC76D5" w:rsidRDefault="00D358DA" w:rsidP="00D358DA">
      <w:pPr>
        <w:pStyle w:val="Code"/>
      </w:pPr>
      <w:r w:rsidRPr="00EC76D5">
        <w:t xml:space="preserve">      case GreaterThanEqual:</w:t>
      </w:r>
    </w:p>
    <w:p w14:paraId="0261AEDB" w14:textId="07C89AF6"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87DB0B1" w14:textId="77777777" w:rsidR="00D358DA" w:rsidRPr="00EC76D5" w:rsidRDefault="00D358DA" w:rsidP="00D358DA">
      <w:pPr>
        <w:pStyle w:val="Code"/>
      </w:pPr>
      <w:r w:rsidRPr="00EC76D5">
        <w:t xml:space="preserve">          return (new SyntaxTree(MiddleOperator.Value, TrueSymbol));</w:t>
      </w:r>
    </w:p>
    <w:p w14:paraId="08F06BCB" w14:textId="77777777" w:rsidR="00D358DA" w:rsidRPr="00EC76D5" w:rsidRDefault="00D358DA" w:rsidP="00D358DA">
      <w:pPr>
        <w:pStyle w:val="Code"/>
      </w:pPr>
      <w:r w:rsidRPr="00EC76D5">
        <w:t xml:space="preserve">        }</w:t>
      </w:r>
    </w:p>
    <w:p w14:paraId="0A640E1C" w14:textId="77777777" w:rsidR="00D358DA" w:rsidRPr="00EC76D5" w:rsidRDefault="00D358DA" w:rsidP="00D358DA">
      <w:pPr>
        <w:pStyle w:val="Code"/>
      </w:pPr>
      <w:r w:rsidRPr="00EC76D5">
        <w:t xml:space="preserve">        break;</w:t>
      </w:r>
    </w:p>
    <w:p w14:paraId="3B7E06F6" w14:textId="77777777" w:rsidR="00D358DA" w:rsidRPr="00EC76D5" w:rsidRDefault="00D358DA" w:rsidP="00D358DA">
      <w:pPr>
        <w:pStyle w:val="Code"/>
      </w:pPr>
      <w:r w:rsidRPr="00EC76D5">
        <w:t xml:space="preserve">    }</w:t>
      </w:r>
    </w:p>
    <w:p w14:paraId="6CDDED72" w14:textId="77777777" w:rsidR="00D358DA" w:rsidRPr="00EC76D5" w:rsidRDefault="00D358DA" w:rsidP="00D358DA">
      <w:pPr>
        <w:pStyle w:val="Code"/>
      </w:pPr>
      <w:r w:rsidRPr="00EC76D5">
        <w:t xml:space="preserve">    </w:t>
      </w:r>
    </w:p>
    <w:p w14:paraId="18EB25B4" w14:textId="54F030A4" w:rsidR="00D358DA" w:rsidRPr="00EC76D5" w:rsidRDefault="00D358DA" w:rsidP="00D358DA">
      <w:pPr>
        <w:pStyle w:val="Code"/>
      </w:pPr>
      <w:r w:rsidRPr="00EC76D5">
        <w:t xml:space="preserve">    return </w:t>
      </w:r>
      <w:r w:rsidR="0038687E">
        <w:t>expression</w:t>
      </w:r>
      <w:r w:rsidRPr="00EC76D5">
        <w:t>;</w:t>
      </w:r>
    </w:p>
    <w:p w14:paraId="10122477" w14:textId="77777777" w:rsidR="00D358DA" w:rsidRPr="00EC76D5" w:rsidRDefault="00D358DA" w:rsidP="00D358DA">
      <w:pPr>
        <w:pStyle w:val="Code"/>
      </w:pPr>
      <w:r w:rsidRPr="00EC76D5">
        <w:t xml:space="preserve">  }</w:t>
      </w:r>
    </w:p>
    <w:p w14:paraId="31574064" w14:textId="4D148B2C" w:rsidR="00D358DA" w:rsidRPr="00EC76D5" w:rsidRDefault="00885962" w:rsidP="00885962">
      <w:r w:rsidRPr="00EC76D5">
        <w:t>A symbol</w:t>
      </w:r>
      <w:r w:rsidR="00680178" w:rsidRPr="00EC76D5">
        <w:t xml:space="preserve"> is</w:t>
      </w:r>
      <w:r w:rsidRPr="00EC76D5">
        <w:t xml:space="preserve"> zero is it </w:t>
      </w:r>
      <w:r w:rsidR="00680178" w:rsidRPr="00EC76D5">
        <w:t xml:space="preserve">has a value that </w:t>
      </w:r>
      <w:r w:rsidR="00FB554B" w:rsidRPr="00EC76D5">
        <w:t xml:space="preserve">equals the </w:t>
      </w:r>
      <w:proofErr w:type="spellStart"/>
      <w:r w:rsidR="00FB554B" w:rsidRPr="00EC76D5">
        <w:rPr>
          <w:rStyle w:val="CodeInText0"/>
        </w:rPr>
        <w:t>BigInteger</w:t>
      </w:r>
      <w:proofErr w:type="spellEnd"/>
      <w:r w:rsidR="00FB554B" w:rsidRPr="00EC76D5">
        <w:t xml:space="preserve"> zero value or the </w:t>
      </w:r>
      <w:proofErr w:type="spellStart"/>
      <w:r w:rsidR="00FB554B" w:rsidRPr="00EC76D5">
        <w:rPr>
          <w:rStyle w:val="CodeInText0"/>
        </w:rPr>
        <w:t>BigDecimal</w:t>
      </w:r>
      <w:proofErr w:type="spellEnd"/>
      <w:r w:rsidR="00FB554B" w:rsidRPr="00EC76D5">
        <w:t xml:space="preserve"> zero value.</w:t>
      </w:r>
      <w:r w:rsidR="00A532F0" w:rsidRPr="00EC76D5">
        <w:t xml:space="preserve"> In the same way, a symbol is one if it equals the </w:t>
      </w:r>
      <w:proofErr w:type="spellStart"/>
      <w:r w:rsidR="00A532F0" w:rsidRPr="00EC76D5">
        <w:rPr>
          <w:rStyle w:val="CodeInText0"/>
        </w:rPr>
        <w:t>BigInteger</w:t>
      </w:r>
      <w:proofErr w:type="spellEnd"/>
      <w:r w:rsidR="00A532F0" w:rsidRPr="00EC76D5">
        <w:t xml:space="preserve"> one value or the </w:t>
      </w:r>
      <w:proofErr w:type="spellStart"/>
      <w:r w:rsidR="00A532F0" w:rsidRPr="00EC76D5">
        <w:rPr>
          <w:rStyle w:val="CodeInText0"/>
        </w:rPr>
        <w:t>BigDecimal</w:t>
      </w:r>
      <w:proofErr w:type="spellEnd"/>
      <w:r w:rsidR="00A532F0" w:rsidRPr="00EC76D5">
        <w:t xml:space="preserve"> one value.</w:t>
      </w:r>
      <w:r w:rsidR="00206F97" w:rsidRPr="00EC76D5">
        <w:t xml:space="preserve"> A symbol is false</w:t>
      </w:r>
      <w:r w:rsidR="00CB0566" w:rsidRPr="00EC76D5">
        <w:t xml:space="preserve"> if it is</w:t>
      </w:r>
      <w:r w:rsidR="00F63440" w:rsidRPr="00EC76D5">
        <w:t xml:space="preserve"> integer or decimal</w:t>
      </w:r>
      <w:r w:rsidR="00CB0566" w:rsidRPr="00EC76D5">
        <w:t xml:space="preserve"> zero or </w:t>
      </w:r>
      <w:r w:rsidR="007B6EDC" w:rsidRPr="00EC76D5">
        <w:t xml:space="preserve">Boolean </w:t>
      </w:r>
      <w:r w:rsidR="00CB0566" w:rsidRPr="00EC76D5">
        <w:t>false.</w:t>
      </w:r>
    </w:p>
    <w:p w14:paraId="7B4DFDBD" w14:textId="59596A02" w:rsidR="00D358DA" w:rsidRPr="00EC76D5" w:rsidRDefault="00D358DA" w:rsidP="00D358DA">
      <w:pPr>
        <w:pStyle w:val="Code"/>
      </w:pPr>
      <w:r w:rsidRPr="00EC76D5">
        <w:t xml:space="preserve">  private static boolean isZero(SyntaxTree </w:t>
      </w:r>
      <w:r w:rsidR="0038687E">
        <w:t>expression</w:t>
      </w:r>
      <w:r w:rsidRPr="00EC76D5">
        <w:t>) {</w:t>
      </w:r>
    </w:p>
    <w:p w14:paraId="4FD9010A" w14:textId="439273BE" w:rsidR="00396CBD" w:rsidRPr="00EC76D5" w:rsidRDefault="00D358DA" w:rsidP="00D358DA">
      <w:pPr>
        <w:pStyle w:val="Code"/>
      </w:pPr>
      <w:r w:rsidRPr="00EC76D5">
        <w:t xml:space="preserve">    return (</w:t>
      </w:r>
      <w:r w:rsidR="0038687E">
        <w:t>expression</w:t>
      </w:r>
      <w:r w:rsidRPr="00EC76D5">
        <w:t>.getSymbol() !=</w:t>
      </w:r>
      <w:r w:rsidR="00B82535" w:rsidRPr="00EC76D5">
        <w:t xml:space="preserve"> </w:t>
      </w:r>
      <w:r w:rsidRPr="00EC76D5">
        <w:t>null) &amp;&amp;</w:t>
      </w:r>
      <w:r w:rsidR="00396CBD" w:rsidRPr="00EC76D5">
        <w:t xml:space="preserve"> </w:t>
      </w:r>
      <w:r w:rsidR="0038687E">
        <w:t>expression</w:t>
      </w:r>
      <w:r w:rsidRPr="00EC76D5">
        <w:t>.getSymbol().</w:t>
      </w:r>
      <w:r w:rsidR="00396CBD" w:rsidRPr="00EC76D5">
        <w:t>has</w:t>
      </w:r>
      <w:r w:rsidRPr="00EC76D5">
        <w:t>Value()</w:t>
      </w:r>
      <w:r w:rsidR="00396CBD" w:rsidRPr="00EC76D5">
        <w:t xml:space="preserve"> &amp;&amp;</w:t>
      </w:r>
    </w:p>
    <w:p w14:paraId="56482069" w14:textId="13C49608" w:rsidR="00D358DA" w:rsidRPr="00EC76D5" w:rsidRDefault="00222C38" w:rsidP="00D358DA">
      <w:pPr>
        <w:pStyle w:val="Code"/>
      </w:pPr>
      <w:r w:rsidRPr="00EC76D5">
        <w:t xml:space="preserve">           ((</w:t>
      </w:r>
      <w:r w:rsidR="0038687E">
        <w:t>expression</w:t>
      </w:r>
      <w:r w:rsidR="00D358DA" w:rsidRPr="00EC76D5">
        <w:t>.getSymbol().getValue().equals(BigInteger.ZERO)) ||</w:t>
      </w:r>
    </w:p>
    <w:p w14:paraId="15354535" w14:textId="125B0A28" w:rsidR="00D358DA" w:rsidRPr="00EC76D5" w:rsidRDefault="00D358DA" w:rsidP="00D358DA">
      <w:pPr>
        <w:pStyle w:val="Code"/>
      </w:pPr>
      <w:r w:rsidRPr="00EC76D5">
        <w:t xml:space="preserve">           </w:t>
      </w:r>
      <w:r w:rsidR="00222C38" w:rsidRPr="00EC76D5">
        <w:t xml:space="preserve"> </w:t>
      </w:r>
      <w:r w:rsidRPr="00EC76D5">
        <w:t>(</w:t>
      </w:r>
      <w:r w:rsidR="0038687E">
        <w:t>expression</w:t>
      </w:r>
      <w:r w:rsidRPr="00EC76D5">
        <w:t>.getSymbol().getVa</w:t>
      </w:r>
      <w:r w:rsidR="00222C38" w:rsidRPr="00EC76D5">
        <w:t>lue().equals(BigDecimal.ZERO))</w:t>
      </w:r>
      <w:r w:rsidR="00B15DD6" w:rsidRPr="00EC76D5">
        <w:t>)</w:t>
      </w:r>
      <w:r w:rsidR="00222C38" w:rsidRPr="00EC76D5">
        <w:t>;</w:t>
      </w:r>
    </w:p>
    <w:p w14:paraId="37ACC04C" w14:textId="77777777" w:rsidR="00D358DA" w:rsidRPr="00EC76D5" w:rsidRDefault="00D358DA" w:rsidP="00D358DA">
      <w:pPr>
        <w:pStyle w:val="Code"/>
      </w:pPr>
      <w:r w:rsidRPr="00EC76D5">
        <w:t xml:space="preserve">  }</w:t>
      </w:r>
    </w:p>
    <w:p w14:paraId="7959E65E" w14:textId="77777777" w:rsidR="00D358DA" w:rsidRPr="00EC76D5" w:rsidRDefault="00D358DA" w:rsidP="00D358DA">
      <w:pPr>
        <w:pStyle w:val="Code"/>
      </w:pPr>
      <w:r w:rsidRPr="00EC76D5">
        <w:t xml:space="preserve">  </w:t>
      </w:r>
    </w:p>
    <w:p w14:paraId="08E79E49" w14:textId="4BB0B2F4" w:rsidR="00D358DA" w:rsidRPr="00EC76D5" w:rsidRDefault="00D358DA" w:rsidP="00D358DA">
      <w:pPr>
        <w:pStyle w:val="Code"/>
      </w:pPr>
      <w:r w:rsidRPr="00EC76D5">
        <w:t xml:space="preserve">  private static boolean isOne(SyntaxTree </w:t>
      </w:r>
      <w:r w:rsidR="0038687E">
        <w:t>expression</w:t>
      </w:r>
      <w:r w:rsidRPr="00EC76D5">
        <w:t>) {</w:t>
      </w:r>
    </w:p>
    <w:p w14:paraId="12FFC736" w14:textId="69A2BEE8" w:rsidR="000E7AA6" w:rsidRPr="00EC76D5" w:rsidRDefault="000E7AA6" w:rsidP="000E7AA6">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798A10FF" w14:textId="6688A34D" w:rsidR="000E7AA6" w:rsidRPr="00EC76D5" w:rsidRDefault="000E7AA6" w:rsidP="000E7AA6">
      <w:pPr>
        <w:pStyle w:val="Code"/>
      </w:pPr>
      <w:r w:rsidRPr="00EC76D5">
        <w:t xml:space="preserve">           ((</w:t>
      </w:r>
      <w:r w:rsidR="0038687E">
        <w:t>expression</w:t>
      </w:r>
      <w:r w:rsidRPr="00EC76D5">
        <w:t>.getSymbol().getValue().equals(BigInteger.ONE)) ||</w:t>
      </w:r>
    </w:p>
    <w:p w14:paraId="40BAF12F" w14:textId="1416242C" w:rsidR="000E7AA6" w:rsidRPr="00EC76D5" w:rsidRDefault="000E7AA6" w:rsidP="000E7AA6">
      <w:pPr>
        <w:pStyle w:val="Code"/>
      </w:pPr>
      <w:r w:rsidRPr="00EC76D5">
        <w:t xml:space="preserve">            (</w:t>
      </w:r>
      <w:r w:rsidR="0038687E">
        <w:t>expression</w:t>
      </w:r>
      <w:r w:rsidRPr="00EC76D5">
        <w:t>.getSymbol().getValue().equals(BigDecimal.ONE))</w:t>
      </w:r>
      <w:r w:rsidR="00B15DD6" w:rsidRPr="00EC76D5">
        <w:t>)</w:t>
      </w:r>
      <w:r w:rsidRPr="00EC76D5">
        <w:t>;</w:t>
      </w:r>
    </w:p>
    <w:p w14:paraId="79F8EE55" w14:textId="77777777" w:rsidR="00D358DA" w:rsidRPr="00EC76D5" w:rsidRDefault="00D358DA" w:rsidP="00D358DA">
      <w:pPr>
        <w:pStyle w:val="Code"/>
      </w:pPr>
      <w:r w:rsidRPr="00EC76D5">
        <w:t xml:space="preserve">  }</w:t>
      </w:r>
    </w:p>
    <w:p w14:paraId="42251D1E" w14:textId="77777777" w:rsidR="00C53403" w:rsidRPr="00EC76D5" w:rsidRDefault="00C53403" w:rsidP="00C53403">
      <w:pPr>
        <w:pStyle w:val="Code"/>
      </w:pPr>
    </w:p>
    <w:p w14:paraId="32404FBC" w14:textId="4978152F" w:rsidR="00C53403" w:rsidRPr="00EC76D5" w:rsidRDefault="00C53403" w:rsidP="00C53403">
      <w:pPr>
        <w:pStyle w:val="Code"/>
      </w:pPr>
      <w:r w:rsidRPr="00EC76D5">
        <w:t xml:space="preserve">  private static boolean isFalse(SyntaxTree </w:t>
      </w:r>
      <w:r w:rsidR="0038687E">
        <w:t>expression</w:t>
      </w:r>
      <w:r w:rsidRPr="00EC76D5">
        <w:t>) {</w:t>
      </w:r>
    </w:p>
    <w:p w14:paraId="3C8A65CF" w14:textId="6597FFDC" w:rsidR="00E461B4" w:rsidRPr="00EC76D5" w:rsidRDefault="00E461B4" w:rsidP="00E461B4">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24707BE2" w14:textId="07EA466D" w:rsidR="00E461B4" w:rsidRPr="00EC76D5" w:rsidRDefault="00E461B4" w:rsidP="00E461B4">
      <w:pPr>
        <w:pStyle w:val="Code"/>
      </w:pPr>
      <w:r w:rsidRPr="00EC76D5">
        <w:t xml:space="preserve">           ((</w:t>
      </w:r>
      <w:r w:rsidR="0038687E">
        <w:t>expression</w:t>
      </w:r>
      <w:r w:rsidRPr="00EC76D5">
        <w:t>.getSymbol().getValue().equals(BigInteger.ZERO)) ||</w:t>
      </w:r>
    </w:p>
    <w:p w14:paraId="4E68698F" w14:textId="28C4FA45" w:rsidR="00847FA9" w:rsidRPr="00EC76D5" w:rsidRDefault="00847FA9" w:rsidP="00847FA9">
      <w:pPr>
        <w:pStyle w:val="Code"/>
      </w:pPr>
      <w:r w:rsidRPr="00EC76D5">
        <w:t xml:space="preserve">            (</w:t>
      </w:r>
      <w:r w:rsidR="0038687E">
        <w:t>expression</w:t>
      </w:r>
      <w:r w:rsidRPr="00EC76D5">
        <w:t>.getSymbol().getValue().equals(BigDecimal.ZERO)) ||</w:t>
      </w:r>
    </w:p>
    <w:p w14:paraId="16A65F3B" w14:textId="54394687" w:rsidR="00847FA9" w:rsidRPr="00EC76D5" w:rsidRDefault="00847FA9" w:rsidP="00847FA9">
      <w:pPr>
        <w:pStyle w:val="Code"/>
      </w:pPr>
      <w:r w:rsidRPr="00EC76D5">
        <w:t xml:space="preserve">            (</w:t>
      </w:r>
      <w:r w:rsidR="0038687E">
        <w:t>expression</w:t>
      </w:r>
      <w:r w:rsidRPr="00EC76D5">
        <w:t>.getSymbol().getValue().equals(Boolean.FALSE))</w:t>
      </w:r>
      <w:r w:rsidR="00B15DD6" w:rsidRPr="00EC76D5">
        <w:t>)</w:t>
      </w:r>
      <w:r w:rsidRPr="00EC76D5">
        <w:t>;</w:t>
      </w:r>
    </w:p>
    <w:p w14:paraId="642DB68F" w14:textId="77777777" w:rsidR="00C53403" w:rsidRPr="00EC76D5" w:rsidRDefault="00C53403" w:rsidP="00C53403">
      <w:pPr>
        <w:pStyle w:val="Code"/>
      </w:pPr>
      <w:r w:rsidRPr="00EC76D5">
        <w:t xml:space="preserve">  }</w:t>
      </w:r>
    </w:p>
    <w:p w14:paraId="5DDC3879" w14:textId="1C2B615D" w:rsidR="00D358DA" w:rsidRPr="00EC76D5" w:rsidRDefault="00A532F0" w:rsidP="00A532F0">
      <w:r w:rsidRPr="00EC76D5">
        <w:t xml:space="preserve">The </w:t>
      </w:r>
      <w:proofErr w:type="spellStart"/>
      <w:r w:rsidRPr="00EC76D5">
        <w:rPr>
          <w:rStyle w:val="CodeInText0"/>
        </w:rPr>
        <w:t>isTrue</w:t>
      </w:r>
      <w:proofErr w:type="spellEnd"/>
      <w:r w:rsidRPr="00EC76D5">
        <w:t xml:space="preserve"> method</w:t>
      </w:r>
      <w:r w:rsidR="00D37C9C" w:rsidRPr="00EC76D5">
        <w:t xml:space="preserve"> is</w:t>
      </w:r>
      <w:r w:rsidRPr="00EC76D5">
        <w:t xml:space="preserve"> a little bit more complicated.</w:t>
      </w:r>
      <w:r w:rsidR="00066DED" w:rsidRPr="00EC76D5">
        <w:t xml:space="preserve">  Since a symbol is true if it </w:t>
      </w:r>
      <w:r w:rsidR="00066DED" w:rsidRPr="00EC76D5">
        <w:rPr>
          <w:rStyle w:val="CodeInText0"/>
        </w:rPr>
        <w:t>not</w:t>
      </w:r>
      <w:r w:rsidR="006E540B" w:rsidRPr="00EC76D5">
        <w:t xml:space="preserve"> zero, </w:t>
      </w:r>
      <w:r w:rsidR="00893B08" w:rsidRPr="00EC76D5">
        <w:t xml:space="preserve">in the integer and decimal cases </w:t>
      </w:r>
      <w:r w:rsidR="006E540B" w:rsidRPr="00EC76D5">
        <w:t xml:space="preserve">we </w:t>
      </w:r>
      <w:r w:rsidR="00FE78F0" w:rsidRPr="00EC76D5">
        <w:t>must</w:t>
      </w:r>
      <w:r w:rsidR="006E540B" w:rsidRPr="00EC76D5">
        <w:t xml:space="preserve"> check the symbol’s type and </w:t>
      </w:r>
      <w:r w:rsidR="00B81993" w:rsidRPr="00EC76D5">
        <w:t>whether its value does not equal zero. In the Boolean case</w:t>
      </w:r>
      <w:r w:rsidR="002D6168" w:rsidRPr="00EC76D5">
        <w:t>,</w:t>
      </w:r>
      <w:r w:rsidR="00B81993" w:rsidRPr="00EC76D5">
        <w:t xml:space="preserve"> it is enough to compare the value with </w:t>
      </w:r>
      <w:r w:rsidR="00893B08" w:rsidRPr="00EC76D5">
        <w:t>true.</w:t>
      </w:r>
    </w:p>
    <w:p w14:paraId="4AA7C243" w14:textId="77777777" w:rsidR="004F14B4" w:rsidRPr="00EC76D5" w:rsidRDefault="004F14B4" w:rsidP="00D358DA">
      <w:pPr>
        <w:pStyle w:val="Code"/>
      </w:pPr>
    </w:p>
    <w:p w14:paraId="1180B61B" w14:textId="77777777" w:rsidR="004F14B4" w:rsidRPr="00EC76D5" w:rsidRDefault="004F14B4" w:rsidP="00D358DA">
      <w:pPr>
        <w:pStyle w:val="Code"/>
      </w:pPr>
    </w:p>
    <w:p w14:paraId="646F7510" w14:textId="04A85491" w:rsidR="00D358DA" w:rsidRPr="00EC76D5" w:rsidRDefault="00D358DA" w:rsidP="00D358DA">
      <w:pPr>
        <w:pStyle w:val="Code"/>
      </w:pPr>
      <w:r w:rsidRPr="00EC76D5">
        <w:t xml:space="preserve">  private static boolean isTrue(SyntaxTree </w:t>
      </w:r>
      <w:r w:rsidR="0038687E">
        <w:t>expression</w:t>
      </w:r>
      <w:r w:rsidRPr="00EC76D5">
        <w:t>) {</w:t>
      </w:r>
    </w:p>
    <w:p w14:paraId="22EAD15D" w14:textId="5BE8F4E3" w:rsidR="00D358DA" w:rsidRPr="00EC76D5" w:rsidRDefault="00D358DA" w:rsidP="00D358DA">
      <w:pPr>
        <w:pStyle w:val="Code"/>
      </w:pPr>
      <w:r w:rsidRPr="00EC76D5">
        <w:t xml:space="preserve">    return (</w:t>
      </w:r>
      <w:r w:rsidR="0038687E">
        <w:t>expression</w:t>
      </w:r>
      <w:r w:rsidRPr="00EC76D5">
        <w:t>.getSymbol() !=</w:t>
      </w:r>
      <w:r w:rsidR="003F0AB1" w:rsidRPr="00EC76D5">
        <w:t xml:space="preserve"> </w:t>
      </w:r>
      <w:r w:rsidRPr="00EC76D5">
        <w:t xml:space="preserve">null) &amp;&amp; </w:t>
      </w:r>
      <w:r w:rsidR="0038687E">
        <w:t>expression</w:t>
      </w:r>
      <w:r w:rsidRPr="00EC76D5">
        <w:t>.getSymbol().</w:t>
      </w:r>
      <w:r w:rsidR="003F0AB1" w:rsidRPr="00EC76D5">
        <w:t>has</w:t>
      </w:r>
      <w:r w:rsidRPr="00EC76D5">
        <w:t>Value()</w:t>
      </w:r>
      <w:r w:rsidR="003F0AB1" w:rsidRPr="00EC76D5">
        <w:t xml:space="preserve"> </w:t>
      </w:r>
      <w:r w:rsidRPr="00EC76D5">
        <w:t>&amp;&amp;</w:t>
      </w:r>
    </w:p>
    <w:p w14:paraId="68645414" w14:textId="23386F56" w:rsidR="00D358DA" w:rsidRPr="00EC76D5" w:rsidRDefault="00D358DA" w:rsidP="00D358DA">
      <w:pPr>
        <w:pStyle w:val="Code"/>
      </w:pPr>
      <w:r w:rsidRPr="00EC76D5">
        <w:t xml:space="preserve">           </w:t>
      </w:r>
      <w:r w:rsidR="004F14B4" w:rsidRPr="00EC76D5">
        <w:t>(</w:t>
      </w:r>
      <w:r w:rsidRPr="00EC76D5">
        <w:t>((</w:t>
      </w:r>
      <w:r w:rsidR="0038687E">
        <w:t>expression</w:t>
      </w:r>
      <w:r w:rsidRPr="00EC76D5">
        <w:t>.getSymbol().getValue() instanceof BigInteger) &amp;&amp;</w:t>
      </w:r>
    </w:p>
    <w:p w14:paraId="6BFA6352" w14:textId="64A06AFE" w:rsidR="00D358DA" w:rsidRPr="00EC76D5" w:rsidRDefault="00D358DA" w:rsidP="00D358DA">
      <w:pPr>
        <w:pStyle w:val="Code"/>
      </w:pPr>
      <w:r w:rsidRPr="00EC76D5">
        <w:t xml:space="preserve">            !</w:t>
      </w:r>
      <w:r w:rsidR="0038687E">
        <w:t>expression</w:t>
      </w:r>
      <w:r w:rsidRPr="00EC76D5">
        <w:t>.getSymbol().getValue().equals(BigInteger.ZERO)) ||</w:t>
      </w:r>
    </w:p>
    <w:p w14:paraId="7FC13BBE" w14:textId="152A7C0D" w:rsidR="00D358DA" w:rsidRPr="00EC76D5" w:rsidRDefault="00D358DA" w:rsidP="00D358DA">
      <w:pPr>
        <w:pStyle w:val="Code"/>
      </w:pPr>
      <w:r w:rsidRPr="00EC76D5">
        <w:t xml:space="preserve">           </w:t>
      </w:r>
      <w:r w:rsidR="004F14B4" w:rsidRPr="00EC76D5">
        <w:t xml:space="preserve"> </w:t>
      </w:r>
      <w:r w:rsidRPr="00EC76D5">
        <w:t>((</w:t>
      </w:r>
      <w:r w:rsidR="0038687E">
        <w:t>expression</w:t>
      </w:r>
      <w:r w:rsidRPr="00EC76D5">
        <w:t>.getSymbol().getValue() instanceof BigDecimal) &amp;&amp;</w:t>
      </w:r>
    </w:p>
    <w:p w14:paraId="331DEB13" w14:textId="1BC42245" w:rsidR="00D358DA" w:rsidRPr="00EC76D5" w:rsidRDefault="00D358DA" w:rsidP="00D358DA">
      <w:pPr>
        <w:pStyle w:val="Code"/>
      </w:pPr>
      <w:r w:rsidRPr="00EC76D5">
        <w:lastRenderedPageBreak/>
        <w:t xml:space="preserve">            !</w:t>
      </w:r>
      <w:r w:rsidR="0038687E">
        <w:t>expression</w:t>
      </w:r>
      <w:r w:rsidRPr="00EC76D5">
        <w:t>.getSymbol().getVa</w:t>
      </w:r>
      <w:r w:rsidR="004A77A7" w:rsidRPr="00EC76D5">
        <w:t>lue().equals(BigDecimal.ZERO)) ||</w:t>
      </w:r>
    </w:p>
    <w:p w14:paraId="030C86AE" w14:textId="5A258B5A" w:rsidR="004A77A7" w:rsidRPr="00EC76D5" w:rsidRDefault="004F14B4" w:rsidP="004A77A7">
      <w:pPr>
        <w:pStyle w:val="Code"/>
      </w:pPr>
      <w:r w:rsidRPr="00EC76D5">
        <w:t xml:space="preserve">            </w:t>
      </w:r>
      <w:r w:rsidR="0038687E">
        <w:t>expression</w:t>
      </w:r>
      <w:r w:rsidR="004A77A7" w:rsidRPr="00EC76D5">
        <w:t>.getSymbol().getValue().equals(Boolean.TRUE));</w:t>
      </w:r>
    </w:p>
    <w:p w14:paraId="1DD005E8" w14:textId="77777777" w:rsidR="00D358DA" w:rsidRPr="00EC76D5" w:rsidRDefault="00D358DA" w:rsidP="00D358DA">
      <w:pPr>
        <w:pStyle w:val="Code"/>
      </w:pPr>
      <w:r w:rsidRPr="00EC76D5">
        <w:t xml:space="preserve">  }</w:t>
      </w:r>
    </w:p>
    <w:p w14:paraId="179C43D1" w14:textId="77777777" w:rsidR="00F94CA2" w:rsidRPr="00EC76D5" w:rsidRDefault="00F94CA2" w:rsidP="00D358DA">
      <w:pPr>
        <w:pStyle w:val="Code"/>
      </w:pPr>
    </w:p>
    <w:p w14:paraId="1BB595BF" w14:textId="6FAB2EFA" w:rsidR="00D358DA" w:rsidRPr="00EC76D5" w:rsidRDefault="00D358DA" w:rsidP="00D358DA">
      <w:pPr>
        <w:pStyle w:val="Code"/>
      </w:pPr>
      <w:r w:rsidRPr="00EC76D5">
        <w:t xml:space="preserve">  private static SyntaxTree generateZeroTree(Type type) {</w:t>
      </w:r>
    </w:p>
    <w:p w14:paraId="153620BD" w14:textId="17E76441" w:rsidR="00B16238" w:rsidRPr="00EC76D5" w:rsidRDefault="00B16238" w:rsidP="00D358DA">
      <w:pPr>
        <w:pStyle w:val="Code"/>
      </w:pPr>
      <w:r w:rsidRPr="00EC76D5">
        <w:t xml:space="preserve">    Object zeroValue = </w:t>
      </w:r>
      <w:r w:rsidR="0099517D" w:rsidRPr="00EC76D5">
        <w:t>type.isIntegral() ? BigInteger.ZERO : BigDecimal.ZERO;</w:t>
      </w:r>
    </w:p>
    <w:p w14:paraId="1A28B1D8" w14:textId="38D882C2" w:rsidR="00D358DA" w:rsidRPr="00EC76D5" w:rsidRDefault="00D358DA" w:rsidP="00D358DA">
      <w:pPr>
        <w:pStyle w:val="Code"/>
      </w:pPr>
      <w:r w:rsidRPr="00EC76D5">
        <w:t xml:space="preserve">    Symbol zeroSymbol = Symbol.createValueSymbol(type, </w:t>
      </w:r>
      <w:r w:rsidR="00F40066" w:rsidRPr="00EC76D5">
        <w:t>zeroValue</w:t>
      </w:r>
      <w:r w:rsidRPr="00EC76D5">
        <w:t>);</w:t>
      </w:r>
    </w:p>
    <w:p w14:paraId="263B6504" w14:textId="3E48EB2C" w:rsidR="00D358DA" w:rsidRPr="00EC76D5" w:rsidRDefault="00D358DA" w:rsidP="00D358DA">
      <w:pPr>
        <w:pStyle w:val="Code"/>
      </w:pPr>
      <w:r w:rsidRPr="00EC76D5">
        <w:t xml:space="preserve">    return (new SyntaxTree(MiddleOperator.Value, zeroSymbol));</w:t>
      </w:r>
    </w:p>
    <w:p w14:paraId="420EBA64" w14:textId="77777777" w:rsidR="00D358DA" w:rsidRPr="00EC76D5" w:rsidRDefault="00D358DA" w:rsidP="00D358DA">
      <w:pPr>
        <w:pStyle w:val="Code"/>
      </w:pPr>
      <w:r w:rsidRPr="00EC76D5">
        <w:t xml:space="preserve">  }</w:t>
      </w:r>
    </w:p>
    <w:p w14:paraId="4A115C07" w14:textId="77777777" w:rsidR="00D358DA" w:rsidRPr="00EC76D5" w:rsidRDefault="00D358DA" w:rsidP="00D358DA">
      <w:pPr>
        <w:pStyle w:val="Code"/>
      </w:pPr>
      <w:r w:rsidRPr="00EC76D5">
        <w:t xml:space="preserve">  </w:t>
      </w:r>
    </w:p>
    <w:p w14:paraId="1704603F" w14:textId="77777777" w:rsidR="00D358DA" w:rsidRPr="00EC76D5" w:rsidRDefault="00D358DA" w:rsidP="00D358DA">
      <w:pPr>
        <w:pStyle w:val="Code"/>
      </w:pPr>
      <w:r w:rsidRPr="00EC76D5">
        <w:t xml:space="preserve">  private static SyntaxTree generateOneTree(Type type) {</w:t>
      </w:r>
    </w:p>
    <w:p w14:paraId="413740B2" w14:textId="535FFAB4" w:rsidR="00F40066" w:rsidRPr="00EC76D5" w:rsidRDefault="00F40066" w:rsidP="00F40066">
      <w:pPr>
        <w:pStyle w:val="Code"/>
      </w:pPr>
      <w:r w:rsidRPr="00EC76D5">
        <w:t xml:space="preserve">    Object oneValue = type.isIntegral() ? BigInteger.ONE : BigDecimal.ONE;</w:t>
      </w:r>
    </w:p>
    <w:p w14:paraId="7FB9B2F1" w14:textId="151D317B" w:rsidR="00F40066" w:rsidRPr="00EC76D5" w:rsidRDefault="00F40066" w:rsidP="00F40066">
      <w:pPr>
        <w:pStyle w:val="Code"/>
      </w:pPr>
      <w:r w:rsidRPr="00EC76D5">
        <w:t xml:space="preserve">    Symbol oneSymbol = Symbol.createValueSymbol(type, oneValue);</w:t>
      </w:r>
    </w:p>
    <w:p w14:paraId="1212D64B" w14:textId="445E8B61" w:rsidR="00F40066" w:rsidRPr="00EC76D5" w:rsidRDefault="00F40066" w:rsidP="00F40066">
      <w:pPr>
        <w:pStyle w:val="Code"/>
      </w:pPr>
      <w:r w:rsidRPr="00EC76D5">
        <w:t xml:space="preserve">    return (new SyntaxTree(MiddleOperator.Value, oneSymbol));</w:t>
      </w:r>
    </w:p>
    <w:p w14:paraId="0BB1827B" w14:textId="77777777" w:rsidR="00D358DA" w:rsidRPr="00EC76D5" w:rsidRDefault="00D358DA" w:rsidP="00D358DA">
      <w:pPr>
        <w:pStyle w:val="Code"/>
      </w:pPr>
      <w:r w:rsidRPr="00EC76D5">
        <w:t xml:space="preserve">  }</w:t>
      </w:r>
    </w:p>
    <w:p w14:paraId="33E76D2B" w14:textId="77777777" w:rsidR="00D358DA" w:rsidRPr="00EC76D5" w:rsidRDefault="00D358DA" w:rsidP="00D358DA">
      <w:pPr>
        <w:pStyle w:val="Code"/>
      </w:pPr>
      <w:r w:rsidRPr="00EC76D5">
        <w:t xml:space="preserve">  </w:t>
      </w:r>
    </w:p>
    <w:p w14:paraId="5053E535" w14:textId="77777777" w:rsidR="00D358DA" w:rsidRPr="00EC76D5" w:rsidRDefault="00D358DA" w:rsidP="00D358DA">
      <w:pPr>
        <w:pStyle w:val="Code"/>
      </w:pPr>
      <w:r w:rsidRPr="00EC76D5">
        <w:t xml:space="preserve">  private static SyntaxTree generateTwoTree(Type type) {</w:t>
      </w:r>
    </w:p>
    <w:p w14:paraId="66723B1E" w14:textId="28958A88" w:rsidR="00D95758" w:rsidRPr="00EC76D5" w:rsidRDefault="00D95758" w:rsidP="00D95758">
      <w:pPr>
        <w:pStyle w:val="Code"/>
      </w:pPr>
      <w:r w:rsidRPr="00EC76D5">
        <w:t xml:space="preserve">    Object twoValue = type.isIntegral() ? (new BigInteger("2"))</w:t>
      </w:r>
    </w:p>
    <w:p w14:paraId="0F3FAA5A" w14:textId="7D03E2FC" w:rsidR="00D95758" w:rsidRPr="00EC76D5" w:rsidRDefault="00D95758" w:rsidP="00D95758">
      <w:pPr>
        <w:pStyle w:val="Code"/>
      </w:pPr>
      <w:r w:rsidRPr="00EC76D5">
        <w:t xml:space="preserve">                                        : (new BigDecimal(2.0));</w:t>
      </w:r>
    </w:p>
    <w:p w14:paraId="3B83D468" w14:textId="2D1CCEB3" w:rsidR="00D95758" w:rsidRPr="00EC76D5" w:rsidRDefault="00D95758" w:rsidP="00D95758">
      <w:pPr>
        <w:pStyle w:val="Code"/>
      </w:pPr>
      <w:r w:rsidRPr="00EC76D5">
        <w:t xml:space="preserve">    Symbol twoSymbol = Symbol.createValueSymbol(type, twoValue);</w:t>
      </w:r>
    </w:p>
    <w:p w14:paraId="4B7869A8" w14:textId="3A161B63" w:rsidR="00D95758" w:rsidRPr="00EC76D5" w:rsidRDefault="00D95758" w:rsidP="00D95758">
      <w:pPr>
        <w:pStyle w:val="Code"/>
      </w:pPr>
      <w:r w:rsidRPr="00EC76D5">
        <w:t xml:space="preserve">    return (new SyntaxTree(MiddleOperator.Value, twoSymbol));</w:t>
      </w:r>
    </w:p>
    <w:p w14:paraId="0CE2EF0D" w14:textId="77777777" w:rsidR="00D358DA" w:rsidRPr="00EC76D5" w:rsidRDefault="00D358DA" w:rsidP="00D358DA">
      <w:pPr>
        <w:pStyle w:val="Code"/>
      </w:pPr>
      <w:r w:rsidRPr="00EC76D5">
        <w:t xml:space="preserve">  }</w:t>
      </w:r>
    </w:p>
    <w:p w14:paraId="2981D356" w14:textId="78F97B4B" w:rsidR="00B63078" w:rsidRPr="00EC76D5" w:rsidRDefault="00D358DA" w:rsidP="00D358DA">
      <w:pPr>
        <w:pStyle w:val="Code"/>
      </w:pPr>
      <w:r w:rsidRPr="00EC76D5">
        <w:t>}</w:t>
      </w:r>
    </w:p>
    <w:p w14:paraId="1538D0D6" w14:textId="1682EDD1" w:rsidR="004743B6" w:rsidRPr="00EC76D5" w:rsidRDefault="004743B6" w:rsidP="006A31DF">
      <w:pPr>
        <w:pStyle w:val="Rubrik1"/>
      </w:pPr>
      <w:bookmarkStart w:id="5621" w:name="_Toc481936412"/>
      <w:r w:rsidRPr="00EC76D5">
        <w:lastRenderedPageBreak/>
        <w:t>The Middle Code</w:t>
      </w:r>
      <w:bookmarkEnd w:id="5621"/>
    </w:p>
    <w:p w14:paraId="3FB05F2F" w14:textId="77777777"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7D8ED14C" w14:textId="00E18B5C" w:rsidR="004743B6" w:rsidRPr="00EC76D5" w:rsidRDefault="004743B6" w:rsidP="004743B6">
      <w:pPr>
        <w:pStyle w:val="CodeHeader"/>
      </w:pPr>
      <w:proofErr w:type="spellStart"/>
      <w:r w:rsidRPr="00EC76D5">
        <w:t>MiddleCode.java</w:t>
      </w:r>
      <w:proofErr w:type="spellEnd"/>
    </w:p>
    <w:p w14:paraId="7F31ED6F" w14:textId="77777777" w:rsidR="00686808" w:rsidRPr="00EC76D5" w:rsidRDefault="00686808" w:rsidP="00686808">
      <w:pPr>
        <w:pStyle w:val="Code"/>
      </w:pPr>
      <w:r w:rsidRPr="00EC76D5">
        <w:t>package c_compiler;</w:t>
      </w:r>
    </w:p>
    <w:p w14:paraId="396EC3D8" w14:textId="77777777" w:rsidR="00686808" w:rsidRPr="00EC76D5" w:rsidRDefault="00686808" w:rsidP="00686808">
      <w:pPr>
        <w:pStyle w:val="Code"/>
      </w:pPr>
      <w:r w:rsidRPr="00EC76D5">
        <w:t>import java.util.*;</w:t>
      </w:r>
    </w:p>
    <w:p w14:paraId="695C0D82" w14:textId="77777777" w:rsidR="00686808" w:rsidRPr="00EC76D5" w:rsidRDefault="00686808" w:rsidP="00686808">
      <w:pPr>
        <w:pStyle w:val="Code"/>
      </w:pPr>
    </w:p>
    <w:p w14:paraId="0B7F1E7A" w14:textId="77777777" w:rsidR="00686808" w:rsidRPr="00EC76D5" w:rsidRDefault="00686808" w:rsidP="00686808">
      <w:pPr>
        <w:pStyle w:val="Code"/>
      </w:pPr>
      <w:r w:rsidRPr="00EC76D5">
        <w:t>public class MiddleCode {</w:t>
      </w:r>
    </w:p>
    <w:p w14:paraId="26C0F787" w14:textId="77777777" w:rsidR="00686808" w:rsidRPr="00EC76D5" w:rsidRDefault="00686808" w:rsidP="00686808">
      <w:pPr>
        <w:pStyle w:val="Code"/>
      </w:pPr>
      <w:r w:rsidRPr="00EC76D5">
        <w:t xml:space="preserve">  private MiddleOperator m_middleOperator;</w:t>
      </w:r>
    </w:p>
    <w:p w14:paraId="53E4BB47" w14:textId="77777777" w:rsidR="00686808" w:rsidRPr="00EC76D5" w:rsidRDefault="00686808" w:rsidP="00686808">
      <w:pPr>
        <w:pStyle w:val="Code"/>
      </w:pPr>
      <w:r w:rsidRPr="00EC76D5">
        <w:t xml:space="preserve">  private Object m_operand1, m_operand2, m_operand3;</w:t>
      </w:r>
    </w:p>
    <w:p w14:paraId="08F16657" w14:textId="77777777" w:rsidR="00686808" w:rsidRPr="00EC76D5" w:rsidRDefault="00686808" w:rsidP="00686808">
      <w:pPr>
        <w:pStyle w:val="Code"/>
      </w:pPr>
      <w:r w:rsidRPr="00EC76D5">
        <w:t xml:space="preserve">  private boolean[] m_loadArray = new boolean[Track.RegisterArraySize];</w:t>
      </w:r>
    </w:p>
    <w:p w14:paraId="2FEFDF63" w14:textId="77777777" w:rsidR="00686808" w:rsidRPr="00EC76D5" w:rsidRDefault="00686808" w:rsidP="00686808">
      <w:pPr>
        <w:pStyle w:val="Code"/>
      </w:pPr>
      <w:r w:rsidRPr="00EC76D5">
        <w:t xml:space="preserve">  private int[] m_addressOffsetArray = new int[Track.RegisterArraySize];</w:t>
      </w:r>
    </w:p>
    <w:p w14:paraId="2059B341" w14:textId="77777777" w:rsidR="00686808" w:rsidRPr="00EC76D5" w:rsidRDefault="00686808" w:rsidP="00686808">
      <w:pPr>
        <w:pStyle w:val="Code"/>
      </w:pPr>
      <w:r w:rsidRPr="00EC76D5">
        <w:t xml:space="preserve">  private boolean m_save, m_temporarySave;</w:t>
      </w:r>
    </w:p>
    <w:p w14:paraId="2C3E99BC" w14:textId="77777777" w:rsidR="00686808" w:rsidRPr="00EC76D5" w:rsidRDefault="00686808" w:rsidP="00686808">
      <w:pPr>
        <w:pStyle w:val="Code"/>
      </w:pPr>
      <w:r w:rsidRPr="00EC76D5">
        <w:t xml:space="preserve">  private Register[] m_registerArray = new Register[Track.RegisterArraySize];</w:t>
      </w:r>
    </w:p>
    <w:p w14:paraId="789C81F5" w14:textId="77777777" w:rsidR="00686808" w:rsidRPr="00EC76D5" w:rsidRDefault="00686808" w:rsidP="00686808">
      <w:pPr>
        <w:pStyle w:val="Code"/>
      </w:pPr>
      <w:r w:rsidRPr="00EC76D5">
        <w:t xml:space="preserve">  private boolean m_visited, m_leader, m_pop, m_rightValue;</w:t>
      </w:r>
    </w:p>
    <w:p w14:paraId="27328AD8" w14:textId="77777777" w:rsidR="00686808" w:rsidRPr="00EC76D5" w:rsidRDefault="00686808" w:rsidP="00686808">
      <w:pPr>
        <w:pStyle w:val="Code"/>
      </w:pPr>
      <w:r w:rsidRPr="00EC76D5">
        <w:t xml:space="preserve">  private Map&lt;Symbol,Integer&gt; m_liveMap;</w:t>
      </w:r>
    </w:p>
    <w:p w14:paraId="5905373D" w14:textId="77777777" w:rsidR="00686808" w:rsidRPr="00EC76D5" w:rsidRDefault="00686808" w:rsidP="00686808">
      <w:pPr>
        <w:pStyle w:val="Code"/>
      </w:pPr>
      <w:r w:rsidRPr="00EC76D5">
        <w:t xml:space="preserve">  private SymbolTable m_symbolTable;</w:t>
      </w:r>
    </w:p>
    <w:p w14:paraId="382516E5" w14:textId="77777777" w:rsidR="00686808" w:rsidRPr="00EC76D5" w:rsidRDefault="00686808" w:rsidP="00686808">
      <w:pPr>
        <w:pStyle w:val="Code"/>
      </w:pPr>
      <w:r w:rsidRPr="00EC76D5">
        <w:t xml:space="preserve">  private Pair&lt;Symbol,Register&gt; m_axPair, m_clPair;</w:t>
      </w:r>
    </w:p>
    <w:p w14:paraId="01EC3313" w14:textId="77777777" w:rsidR="00686808" w:rsidRPr="00EC76D5" w:rsidRDefault="00686808" w:rsidP="00686808">
      <w:pPr>
        <w:pStyle w:val="Code"/>
      </w:pPr>
    </w:p>
    <w:p w14:paraId="5D70183F" w14:textId="77777777" w:rsidR="00686808" w:rsidRPr="00EC76D5" w:rsidRDefault="00686808" w:rsidP="00686808">
      <w:pPr>
        <w:pStyle w:val="Code"/>
      </w:pPr>
      <w:r w:rsidRPr="00EC76D5">
        <w:t xml:space="preserve">  private Set&lt;Symbol&gt; m_defSymbolSet = new ListSet&lt;&gt;(),</w:t>
      </w:r>
    </w:p>
    <w:p w14:paraId="305F1982" w14:textId="77777777" w:rsidR="00686808" w:rsidRPr="00EC76D5" w:rsidRDefault="00686808" w:rsidP="00686808">
      <w:pPr>
        <w:pStyle w:val="Code"/>
      </w:pPr>
      <w:r w:rsidRPr="00EC76D5">
        <w:t xml:space="preserve">                      m_useSymbolSet = new ListSet&lt;&gt;();</w:t>
      </w:r>
    </w:p>
    <w:p w14:paraId="4B625AEE" w14:textId="77777777" w:rsidR="00686808" w:rsidRPr="00EC76D5" w:rsidRDefault="00686808" w:rsidP="00686808">
      <w:pPr>
        <w:pStyle w:val="Code"/>
      </w:pPr>
      <w:r w:rsidRPr="00EC76D5">
        <w:t xml:space="preserve">  private Set&lt;List&lt;Integer&gt;&gt; m_inPathSet = new ListSet&lt;&gt;(),</w:t>
      </w:r>
    </w:p>
    <w:p w14:paraId="174739F9" w14:textId="77777777" w:rsidR="00686808" w:rsidRPr="00EC76D5" w:rsidRDefault="00686808" w:rsidP="00686808">
      <w:pPr>
        <w:pStyle w:val="Code"/>
      </w:pPr>
      <w:r w:rsidRPr="00EC76D5">
        <w:t xml:space="preserve">                             m_outPathSet = new ListSet&lt;&gt;();</w:t>
      </w:r>
    </w:p>
    <w:p w14:paraId="2287D34F" w14:textId="77777777" w:rsidR="00686808" w:rsidRPr="00EC76D5" w:rsidRDefault="00686808" w:rsidP="00686808">
      <w:pPr>
        <w:pStyle w:val="Code"/>
      </w:pPr>
      <w:r w:rsidRPr="00EC76D5">
        <w:t xml:space="preserve">  </w:t>
      </w:r>
    </w:p>
    <w:p w14:paraId="4FC24CF9" w14:textId="77777777" w:rsidR="00686808" w:rsidRPr="00EC76D5" w:rsidRDefault="00686808" w:rsidP="00686808">
      <w:pPr>
        <w:pStyle w:val="Code"/>
      </w:pPr>
      <w:r w:rsidRPr="00EC76D5">
        <w:t xml:space="preserve">  public MiddleCode(MiddleOperator middleOp, Object operand1,</w:t>
      </w:r>
    </w:p>
    <w:p w14:paraId="6C0FCD0A" w14:textId="77777777" w:rsidR="00686808" w:rsidRPr="00EC76D5" w:rsidRDefault="00686808" w:rsidP="00686808">
      <w:pPr>
        <w:pStyle w:val="Code"/>
      </w:pPr>
      <w:r w:rsidRPr="00EC76D5">
        <w:t xml:space="preserve">                    Object operand2, Object operand3) {</w:t>
      </w:r>
    </w:p>
    <w:p w14:paraId="3539D7A5" w14:textId="77777777" w:rsidR="00686808" w:rsidRPr="00EC76D5" w:rsidRDefault="00686808" w:rsidP="00686808">
      <w:pPr>
        <w:pStyle w:val="Code"/>
      </w:pPr>
      <w:r w:rsidRPr="00EC76D5">
        <w:t xml:space="preserve">    m_middleOperator = middleOp;</w:t>
      </w:r>
    </w:p>
    <w:p w14:paraId="071294B6" w14:textId="77777777" w:rsidR="00686808" w:rsidRPr="00EC76D5" w:rsidRDefault="00686808" w:rsidP="00686808">
      <w:pPr>
        <w:pStyle w:val="Code"/>
      </w:pPr>
      <w:r w:rsidRPr="00EC76D5">
        <w:t xml:space="preserve">    m_operand1 = operand1;</w:t>
      </w:r>
    </w:p>
    <w:p w14:paraId="6EDFAD55" w14:textId="77777777" w:rsidR="00686808" w:rsidRPr="00EC76D5" w:rsidRDefault="00686808" w:rsidP="00686808">
      <w:pPr>
        <w:pStyle w:val="Code"/>
      </w:pPr>
      <w:r w:rsidRPr="00EC76D5">
        <w:t xml:space="preserve">    m_operand2 = operand2;</w:t>
      </w:r>
    </w:p>
    <w:p w14:paraId="16097DF5" w14:textId="77777777" w:rsidR="00686808" w:rsidRPr="00EC76D5" w:rsidRDefault="00686808" w:rsidP="00686808">
      <w:pPr>
        <w:pStyle w:val="Code"/>
      </w:pPr>
      <w:r w:rsidRPr="00EC76D5">
        <w:t xml:space="preserve">    m_operand3 = operand3;</w:t>
      </w:r>
    </w:p>
    <w:p w14:paraId="0531DF06" w14:textId="77777777" w:rsidR="00686808" w:rsidRPr="00EC76D5" w:rsidRDefault="00686808" w:rsidP="00686808">
      <w:pPr>
        <w:pStyle w:val="Code"/>
      </w:pPr>
      <w:r w:rsidRPr="00EC76D5">
        <w:t xml:space="preserve">    m_symbolTable = Main.CurrentTable;</w:t>
      </w:r>
    </w:p>
    <w:p w14:paraId="65459370" w14:textId="77777777" w:rsidR="00686808" w:rsidRPr="00EC76D5" w:rsidRDefault="00686808" w:rsidP="00686808">
      <w:pPr>
        <w:pStyle w:val="Code"/>
      </w:pPr>
      <w:r w:rsidRPr="00EC76D5">
        <w:t xml:space="preserve">  }</w:t>
      </w:r>
    </w:p>
    <w:p w14:paraId="39361A9C" w14:textId="77777777" w:rsidR="00686808" w:rsidRPr="00EC76D5" w:rsidRDefault="00686808" w:rsidP="00686808">
      <w:pPr>
        <w:pStyle w:val="Code"/>
      </w:pPr>
      <w:r w:rsidRPr="00EC76D5">
        <w:t xml:space="preserve">  </w:t>
      </w:r>
    </w:p>
    <w:p w14:paraId="6BA7B43A" w14:textId="77777777" w:rsidR="00686808" w:rsidRPr="00EC76D5" w:rsidRDefault="00686808" w:rsidP="00686808">
      <w:pPr>
        <w:pStyle w:val="Code"/>
      </w:pPr>
      <w:r w:rsidRPr="00EC76D5">
        <w:t xml:space="preserve">  public Pair&lt;Symbol,Register&gt; axPair() {</w:t>
      </w:r>
    </w:p>
    <w:p w14:paraId="1BBA01F2" w14:textId="77777777" w:rsidR="00686808" w:rsidRPr="00EC76D5" w:rsidRDefault="00686808" w:rsidP="00686808">
      <w:pPr>
        <w:pStyle w:val="Code"/>
      </w:pPr>
      <w:r w:rsidRPr="00EC76D5">
        <w:t xml:space="preserve">    return m_axPair;</w:t>
      </w:r>
    </w:p>
    <w:p w14:paraId="49E9518B" w14:textId="77777777" w:rsidR="00686808" w:rsidRPr="00EC76D5" w:rsidRDefault="00686808" w:rsidP="00686808">
      <w:pPr>
        <w:pStyle w:val="Code"/>
      </w:pPr>
      <w:r w:rsidRPr="00EC76D5">
        <w:t xml:space="preserve">  }</w:t>
      </w:r>
    </w:p>
    <w:p w14:paraId="16EA16EB" w14:textId="77777777" w:rsidR="00686808" w:rsidRPr="00EC76D5" w:rsidRDefault="00686808" w:rsidP="00686808">
      <w:pPr>
        <w:pStyle w:val="Code"/>
      </w:pPr>
      <w:r w:rsidRPr="00EC76D5">
        <w:t xml:space="preserve">  </w:t>
      </w:r>
    </w:p>
    <w:p w14:paraId="2D7DEB8C" w14:textId="77777777" w:rsidR="00686808" w:rsidRPr="00EC76D5" w:rsidRDefault="00686808" w:rsidP="00686808">
      <w:pPr>
        <w:pStyle w:val="Code"/>
      </w:pPr>
      <w:r w:rsidRPr="00EC76D5">
        <w:t xml:space="preserve">  public void axSetPair(Pair&lt;Symbol,Register&gt; pair) {</w:t>
      </w:r>
    </w:p>
    <w:p w14:paraId="52C219D9" w14:textId="77777777" w:rsidR="00686808" w:rsidRPr="00EC76D5" w:rsidRDefault="00686808" w:rsidP="00686808">
      <w:pPr>
        <w:pStyle w:val="Code"/>
      </w:pPr>
      <w:r w:rsidRPr="00EC76D5">
        <w:t xml:space="preserve">    m_axPair = pair;</w:t>
      </w:r>
    </w:p>
    <w:p w14:paraId="7B667850" w14:textId="77777777" w:rsidR="00686808" w:rsidRPr="00EC76D5" w:rsidRDefault="00686808" w:rsidP="00686808">
      <w:pPr>
        <w:pStyle w:val="Code"/>
      </w:pPr>
      <w:r w:rsidRPr="00EC76D5">
        <w:t xml:space="preserve">  }</w:t>
      </w:r>
    </w:p>
    <w:p w14:paraId="25229724" w14:textId="77777777" w:rsidR="00686808" w:rsidRPr="00EC76D5" w:rsidRDefault="00686808" w:rsidP="00686808">
      <w:pPr>
        <w:pStyle w:val="Code"/>
      </w:pPr>
    </w:p>
    <w:p w14:paraId="3B0D0024" w14:textId="77777777" w:rsidR="00686808" w:rsidRPr="00EC76D5" w:rsidRDefault="00686808" w:rsidP="00686808">
      <w:pPr>
        <w:pStyle w:val="Code"/>
      </w:pPr>
      <w:r w:rsidRPr="00EC76D5">
        <w:t xml:space="preserve">  public Pair&lt;Symbol,Register&gt; clPair() {</w:t>
      </w:r>
    </w:p>
    <w:p w14:paraId="7CCB4A87" w14:textId="77777777" w:rsidR="00686808" w:rsidRPr="00EC76D5" w:rsidRDefault="00686808" w:rsidP="00686808">
      <w:pPr>
        <w:pStyle w:val="Code"/>
      </w:pPr>
      <w:r w:rsidRPr="00EC76D5">
        <w:t xml:space="preserve">    return m_clPair;</w:t>
      </w:r>
    </w:p>
    <w:p w14:paraId="1DF71B00" w14:textId="77777777" w:rsidR="00686808" w:rsidRPr="00EC76D5" w:rsidRDefault="00686808" w:rsidP="00686808">
      <w:pPr>
        <w:pStyle w:val="Code"/>
      </w:pPr>
      <w:r w:rsidRPr="00EC76D5">
        <w:t xml:space="preserve">  }</w:t>
      </w:r>
    </w:p>
    <w:p w14:paraId="2BD38F84" w14:textId="77777777" w:rsidR="00686808" w:rsidRPr="00EC76D5" w:rsidRDefault="00686808" w:rsidP="00686808">
      <w:pPr>
        <w:pStyle w:val="Code"/>
      </w:pPr>
      <w:r w:rsidRPr="00EC76D5">
        <w:t xml:space="preserve">  </w:t>
      </w:r>
    </w:p>
    <w:p w14:paraId="6E357D7D" w14:textId="77777777" w:rsidR="00686808" w:rsidRPr="00EC76D5" w:rsidRDefault="00686808" w:rsidP="00686808">
      <w:pPr>
        <w:pStyle w:val="Code"/>
      </w:pPr>
      <w:r w:rsidRPr="00EC76D5">
        <w:t xml:space="preserve">  public void clSetPair(Pair&lt;Symbol,Register&gt; pair) {</w:t>
      </w:r>
    </w:p>
    <w:p w14:paraId="151C09A4" w14:textId="77777777" w:rsidR="00686808" w:rsidRPr="00EC76D5" w:rsidRDefault="00686808" w:rsidP="00686808">
      <w:pPr>
        <w:pStyle w:val="Code"/>
      </w:pPr>
      <w:r w:rsidRPr="00EC76D5">
        <w:lastRenderedPageBreak/>
        <w:t xml:space="preserve">    m_clPair = pair;</w:t>
      </w:r>
    </w:p>
    <w:p w14:paraId="6FAA9B56" w14:textId="77777777" w:rsidR="00686808" w:rsidRPr="00EC76D5" w:rsidRDefault="00686808" w:rsidP="00686808">
      <w:pPr>
        <w:pStyle w:val="Code"/>
      </w:pPr>
      <w:r w:rsidRPr="00EC76D5">
        <w:t xml:space="preserve">  }</w:t>
      </w:r>
    </w:p>
    <w:p w14:paraId="7F162C5F" w14:textId="77777777" w:rsidR="00686808" w:rsidRPr="00EC76D5" w:rsidRDefault="00686808" w:rsidP="00686808">
      <w:pPr>
        <w:pStyle w:val="Code"/>
      </w:pPr>
    </w:p>
    <w:p w14:paraId="10B13BB7" w14:textId="77777777" w:rsidR="00686808" w:rsidRPr="00EC76D5" w:rsidRDefault="00686808" w:rsidP="00686808">
      <w:pPr>
        <w:pStyle w:val="Code"/>
      </w:pPr>
      <w:r w:rsidRPr="00EC76D5">
        <w:t xml:space="preserve">  public boolean isRightValue() {</w:t>
      </w:r>
    </w:p>
    <w:p w14:paraId="7A4C910D" w14:textId="77777777" w:rsidR="00686808" w:rsidRPr="00EC76D5" w:rsidRDefault="00686808" w:rsidP="00686808">
      <w:pPr>
        <w:pStyle w:val="Code"/>
      </w:pPr>
      <w:r w:rsidRPr="00EC76D5">
        <w:t xml:space="preserve">    return m_rightValue;</w:t>
      </w:r>
    </w:p>
    <w:p w14:paraId="66659B0D" w14:textId="77777777" w:rsidR="00686808" w:rsidRPr="00EC76D5" w:rsidRDefault="00686808" w:rsidP="00686808">
      <w:pPr>
        <w:pStyle w:val="Code"/>
      </w:pPr>
      <w:r w:rsidRPr="00EC76D5">
        <w:t xml:space="preserve">  }</w:t>
      </w:r>
    </w:p>
    <w:p w14:paraId="62FA4153" w14:textId="77777777" w:rsidR="00686808" w:rsidRPr="00EC76D5" w:rsidRDefault="00686808" w:rsidP="00686808">
      <w:pPr>
        <w:pStyle w:val="Code"/>
      </w:pPr>
      <w:r w:rsidRPr="00EC76D5">
        <w:t xml:space="preserve">  </w:t>
      </w:r>
    </w:p>
    <w:p w14:paraId="35A8F3CE" w14:textId="77777777" w:rsidR="00686808" w:rsidRPr="00EC76D5" w:rsidRDefault="00686808" w:rsidP="00686808">
      <w:pPr>
        <w:pStyle w:val="Code"/>
      </w:pPr>
      <w:r w:rsidRPr="00EC76D5">
        <w:t xml:space="preserve">  public void setRightValue(boolean rightValue) {</w:t>
      </w:r>
    </w:p>
    <w:p w14:paraId="2D9DF9D5" w14:textId="77777777" w:rsidR="00686808" w:rsidRPr="00EC76D5" w:rsidRDefault="00686808" w:rsidP="00686808">
      <w:pPr>
        <w:pStyle w:val="Code"/>
      </w:pPr>
      <w:r w:rsidRPr="00EC76D5">
        <w:t xml:space="preserve">    m_rightValue = rightValue;</w:t>
      </w:r>
    </w:p>
    <w:p w14:paraId="20862B9C" w14:textId="77777777" w:rsidR="00686808" w:rsidRPr="00EC76D5" w:rsidRDefault="00686808" w:rsidP="00686808">
      <w:pPr>
        <w:pStyle w:val="Code"/>
      </w:pPr>
      <w:r w:rsidRPr="00EC76D5">
        <w:t xml:space="preserve">  }</w:t>
      </w:r>
    </w:p>
    <w:p w14:paraId="5643C13C" w14:textId="77777777" w:rsidR="00686808" w:rsidRPr="00EC76D5" w:rsidRDefault="00686808" w:rsidP="00686808">
      <w:pPr>
        <w:pStyle w:val="Code"/>
      </w:pPr>
      <w:r w:rsidRPr="00EC76D5">
        <w:t xml:space="preserve">  </w:t>
      </w:r>
    </w:p>
    <w:p w14:paraId="0058F22B" w14:textId="77777777" w:rsidR="00686808" w:rsidRPr="00EC76D5" w:rsidRDefault="00686808" w:rsidP="00686808">
      <w:pPr>
        <w:pStyle w:val="Code"/>
      </w:pPr>
      <w:r w:rsidRPr="00EC76D5">
        <w:t xml:space="preserve">  public int getAddressOffset(int position) {</w:t>
      </w:r>
    </w:p>
    <w:p w14:paraId="6F4F0727" w14:textId="77777777" w:rsidR="00686808" w:rsidRPr="00EC76D5" w:rsidRDefault="00686808" w:rsidP="00686808">
      <w:pPr>
        <w:pStyle w:val="Code"/>
      </w:pPr>
      <w:r w:rsidRPr="00EC76D5">
        <w:t xml:space="preserve">    return m_addressOffsetArray[position];</w:t>
      </w:r>
    </w:p>
    <w:p w14:paraId="45D25177" w14:textId="77777777" w:rsidR="00686808" w:rsidRPr="00EC76D5" w:rsidRDefault="00686808" w:rsidP="00686808">
      <w:pPr>
        <w:pStyle w:val="Code"/>
      </w:pPr>
      <w:r w:rsidRPr="00EC76D5">
        <w:t xml:space="preserve">  }</w:t>
      </w:r>
    </w:p>
    <w:p w14:paraId="308C127B" w14:textId="77777777" w:rsidR="00686808" w:rsidRPr="00EC76D5" w:rsidRDefault="00686808" w:rsidP="00686808">
      <w:pPr>
        <w:pStyle w:val="Code"/>
      </w:pPr>
      <w:r w:rsidRPr="00EC76D5">
        <w:t xml:space="preserve">  </w:t>
      </w:r>
    </w:p>
    <w:p w14:paraId="08ADC0C5" w14:textId="77777777" w:rsidR="00686808" w:rsidRPr="00EC76D5" w:rsidRDefault="00686808" w:rsidP="00686808">
      <w:pPr>
        <w:pStyle w:val="Code"/>
      </w:pPr>
      <w:r w:rsidRPr="00EC76D5">
        <w:t xml:space="preserve">  public void setAddressOffset(int position, int offset) {</w:t>
      </w:r>
    </w:p>
    <w:p w14:paraId="0CC8EF01" w14:textId="77777777" w:rsidR="00686808" w:rsidRPr="00EC76D5" w:rsidRDefault="00686808" w:rsidP="00686808">
      <w:pPr>
        <w:pStyle w:val="Code"/>
      </w:pPr>
      <w:r w:rsidRPr="00EC76D5">
        <w:t xml:space="preserve">    m_addressOffsetArray[position] = offset;</w:t>
      </w:r>
    </w:p>
    <w:p w14:paraId="1385BE00" w14:textId="77777777" w:rsidR="00686808" w:rsidRPr="00EC76D5" w:rsidRDefault="00686808" w:rsidP="00686808">
      <w:pPr>
        <w:pStyle w:val="Code"/>
      </w:pPr>
      <w:r w:rsidRPr="00EC76D5">
        <w:t xml:space="preserve">  }</w:t>
      </w:r>
    </w:p>
    <w:p w14:paraId="0CD6C82A" w14:textId="77777777" w:rsidR="00686808" w:rsidRPr="00EC76D5" w:rsidRDefault="00686808" w:rsidP="00686808">
      <w:pPr>
        <w:pStyle w:val="Code"/>
      </w:pPr>
    </w:p>
    <w:p w14:paraId="26C9B5A5" w14:textId="77777777" w:rsidR="00686808" w:rsidRPr="00EC76D5" w:rsidRDefault="00686808" w:rsidP="00686808">
      <w:pPr>
        <w:pStyle w:val="Code"/>
      </w:pPr>
      <w:r w:rsidRPr="00EC76D5">
        <w:t xml:space="preserve">  public Set&lt;List&lt;Integer&gt;&gt; getInPathSet() {</w:t>
      </w:r>
    </w:p>
    <w:p w14:paraId="234A523C" w14:textId="77777777" w:rsidR="00686808" w:rsidRPr="00EC76D5" w:rsidRDefault="00686808" w:rsidP="00686808">
      <w:pPr>
        <w:pStyle w:val="Code"/>
      </w:pPr>
      <w:r w:rsidRPr="00EC76D5">
        <w:t xml:space="preserve">    return m_inPathSet;</w:t>
      </w:r>
    </w:p>
    <w:p w14:paraId="754192B9" w14:textId="77777777" w:rsidR="00686808" w:rsidRPr="00EC76D5" w:rsidRDefault="00686808" w:rsidP="00686808">
      <w:pPr>
        <w:pStyle w:val="Code"/>
      </w:pPr>
      <w:r w:rsidRPr="00EC76D5">
        <w:t xml:space="preserve">  }</w:t>
      </w:r>
    </w:p>
    <w:p w14:paraId="6FA6B59F" w14:textId="77777777" w:rsidR="00686808" w:rsidRPr="00EC76D5" w:rsidRDefault="00686808" w:rsidP="00686808">
      <w:pPr>
        <w:pStyle w:val="Code"/>
      </w:pPr>
    </w:p>
    <w:p w14:paraId="69927CAF" w14:textId="77777777" w:rsidR="00686808" w:rsidRPr="00EC76D5" w:rsidRDefault="00686808" w:rsidP="00686808">
      <w:pPr>
        <w:pStyle w:val="Code"/>
      </w:pPr>
      <w:r w:rsidRPr="00EC76D5">
        <w:t xml:space="preserve">  public Set&lt;List&lt;Integer&gt;&gt; getOutPathSet() {</w:t>
      </w:r>
    </w:p>
    <w:p w14:paraId="33C64361" w14:textId="77777777" w:rsidR="00686808" w:rsidRPr="00EC76D5" w:rsidRDefault="00686808" w:rsidP="00686808">
      <w:pPr>
        <w:pStyle w:val="Code"/>
      </w:pPr>
      <w:r w:rsidRPr="00EC76D5">
        <w:t xml:space="preserve">    return m_outPathSet;</w:t>
      </w:r>
    </w:p>
    <w:p w14:paraId="5813B91A" w14:textId="77777777" w:rsidR="00686808" w:rsidRPr="00EC76D5" w:rsidRDefault="00686808" w:rsidP="00686808">
      <w:pPr>
        <w:pStyle w:val="Code"/>
      </w:pPr>
      <w:r w:rsidRPr="00EC76D5">
        <w:t xml:space="preserve">  }</w:t>
      </w:r>
    </w:p>
    <w:p w14:paraId="07B1049F" w14:textId="77777777" w:rsidR="00686808" w:rsidRPr="00EC76D5" w:rsidRDefault="00686808" w:rsidP="00686808">
      <w:pPr>
        <w:pStyle w:val="Code"/>
      </w:pPr>
    </w:p>
    <w:p w14:paraId="2D0B0A00" w14:textId="77777777" w:rsidR="00686808" w:rsidRPr="00EC76D5" w:rsidRDefault="00686808" w:rsidP="00686808">
      <w:pPr>
        <w:pStyle w:val="Code"/>
      </w:pPr>
      <w:r w:rsidRPr="00EC76D5">
        <w:t xml:space="preserve">  public Set&lt;Symbol&gt; getDefSymbolSet() {</w:t>
      </w:r>
    </w:p>
    <w:p w14:paraId="1B8B6B5B" w14:textId="77777777" w:rsidR="00686808" w:rsidRPr="00EC76D5" w:rsidRDefault="00686808" w:rsidP="00686808">
      <w:pPr>
        <w:pStyle w:val="Code"/>
      </w:pPr>
      <w:r w:rsidRPr="00EC76D5">
        <w:t xml:space="preserve">    return m_defSymbolSet;</w:t>
      </w:r>
    </w:p>
    <w:p w14:paraId="4EA2553A" w14:textId="77777777" w:rsidR="00686808" w:rsidRPr="00EC76D5" w:rsidRDefault="00686808" w:rsidP="00686808">
      <w:pPr>
        <w:pStyle w:val="Code"/>
      </w:pPr>
      <w:r w:rsidRPr="00EC76D5">
        <w:t xml:space="preserve">  }</w:t>
      </w:r>
    </w:p>
    <w:p w14:paraId="44AC83BD" w14:textId="77777777" w:rsidR="00686808" w:rsidRPr="00EC76D5" w:rsidRDefault="00686808" w:rsidP="00686808">
      <w:pPr>
        <w:pStyle w:val="Code"/>
      </w:pPr>
    </w:p>
    <w:p w14:paraId="2946B231" w14:textId="77777777" w:rsidR="00686808" w:rsidRPr="00EC76D5" w:rsidRDefault="00686808" w:rsidP="00686808">
      <w:pPr>
        <w:pStyle w:val="Code"/>
      </w:pPr>
      <w:r w:rsidRPr="00EC76D5">
        <w:t xml:space="preserve">  public Set&lt;Symbol&gt; getUseSymbolSet() {</w:t>
      </w:r>
    </w:p>
    <w:p w14:paraId="182ED50D" w14:textId="77777777" w:rsidR="00686808" w:rsidRPr="00EC76D5" w:rsidRDefault="00686808" w:rsidP="00686808">
      <w:pPr>
        <w:pStyle w:val="Code"/>
      </w:pPr>
      <w:r w:rsidRPr="00EC76D5">
        <w:t xml:space="preserve">    return m_useSymbolSet;</w:t>
      </w:r>
    </w:p>
    <w:p w14:paraId="57AFFFA1" w14:textId="77777777" w:rsidR="00686808" w:rsidRPr="00EC76D5" w:rsidRDefault="00686808" w:rsidP="00686808">
      <w:pPr>
        <w:pStyle w:val="Code"/>
      </w:pPr>
      <w:r w:rsidRPr="00EC76D5">
        <w:t xml:space="preserve">  }</w:t>
      </w:r>
    </w:p>
    <w:p w14:paraId="15EEAE44" w14:textId="77777777" w:rsidR="00686808" w:rsidRPr="00EC76D5" w:rsidRDefault="00686808" w:rsidP="00686808">
      <w:pPr>
        <w:pStyle w:val="Code"/>
      </w:pPr>
    </w:p>
    <w:p w14:paraId="00A013F7" w14:textId="77777777" w:rsidR="00686808" w:rsidRPr="00EC76D5" w:rsidRDefault="00686808" w:rsidP="00686808">
      <w:pPr>
        <w:pStyle w:val="Code"/>
      </w:pPr>
      <w:r w:rsidRPr="00EC76D5">
        <w:t xml:space="preserve">  public MiddleOperator getOperator() {</w:t>
      </w:r>
    </w:p>
    <w:p w14:paraId="182A931F" w14:textId="77777777" w:rsidR="00686808" w:rsidRPr="00EC76D5" w:rsidRDefault="00686808" w:rsidP="00686808">
      <w:pPr>
        <w:pStyle w:val="Code"/>
      </w:pPr>
      <w:r w:rsidRPr="00EC76D5">
        <w:t xml:space="preserve">    return m_middleOperator;</w:t>
      </w:r>
    </w:p>
    <w:p w14:paraId="345ABC11" w14:textId="77777777" w:rsidR="00686808" w:rsidRPr="00EC76D5" w:rsidRDefault="00686808" w:rsidP="00686808">
      <w:pPr>
        <w:pStyle w:val="Code"/>
      </w:pPr>
      <w:r w:rsidRPr="00EC76D5">
        <w:t xml:space="preserve">  }</w:t>
      </w:r>
    </w:p>
    <w:p w14:paraId="17EDB92C" w14:textId="77777777" w:rsidR="00686808" w:rsidRPr="00EC76D5" w:rsidRDefault="00686808" w:rsidP="00686808">
      <w:pPr>
        <w:pStyle w:val="Code"/>
      </w:pPr>
    </w:p>
    <w:p w14:paraId="15E598C7" w14:textId="77777777" w:rsidR="00686808" w:rsidRPr="00EC76D5" w:rsidRDefault="00686808" w:rsidP="00686808">
      <w:pPr>
        <w:pStyle w:val="Code"/>
      </w:pPr>
      <w:r w:rsidRPr="00EC76D5">
        <w:t xml:space="preserve">  public void setOperator(MiddleOperator operator) {</w:t>
      </w:r>
    </w:p>
    <w:p w14:paraId="2422C693" w14:textId="77777777" w:rsidR="00686808" w:rsidRPr="00EC76D5" w:rsidRDefault="00686808" w:rsidP="00686808">
      <w:pPr>
        <w:pStyle w:val="Code"/>
      </w:pPr>
      <w:r w:rsidRPr="00EC76D5">
        <w:t xml:space="preserve">    m_middleOperator = operator;</w:t>
      </w:r>
    </w:p>
    <w:p w14:paraId="6528C10A" w14:textId="77777777" w:rsidR="00686808" w:rsidRPr="00EC76D5" w:rsidRDefault="00686808" w:rsidP="00686808">
      <w:pPr>
        <w:pStyle w:val="Code"/>
      </w:pPr>
      <w:r w:rsidRPr="00EC76D5">
        <w:t xml:space="preserve">  }</w:t>
      </w:r>
    </w:p>
    <w:p w14:paraId="678297B3" w14:textId="77777777" w:rsidR="00686808" w:rsidRPr="00EC76D5" w:rsidRDefault="00686808" w:rsidP="00686808">
      <w:pPr>
        <w:pStyle w:val="Code"/>
      </w:pPr>
    </w:p>
    <w:p w14:paraId="1802A850" w14:textId="77777777" w:rsidR="00686808" w:rsidRPr="00EC76D5" w:rsidRDefault="00686808" w:rsidP="00686808">
      <w:pPr>
        <w:pStyle w:val="Code"/>
      </w:pPr>
      <w:r w:rsidRPr="00EC76D5">
        <w:t xml:space="preserve">  public boolean isSave() {</w:t>
      </w:r>
    </w:p>
    <w:p w14:paraId="38FFC953" w14:textId="77777777" w:rsidR="00686808" w:rsidRPr="00EC76D5" w:rsidRDefault="00686808" w:rsidP="00686808">
      <w:pPr>
        <w:pStyle w:val="Code"/>
      </w:pPr>
      <w:r w:rsidRPr="00EC76D5">
        <w:t xml:space="preserve">    return m_save;</w:t>
      </w:r>
    </w:p>
    <w:p w14:paraId="47DB3AD6" w14:textId="77777777" w:rsidR="00686808" w:rsidRPr="00EC76D5" w:rsidRDefault="00686808" w:rsidP="00686808">
      <w:pPr>
        <w:pStyle w:val="Code"/>
      </w:pPr>
      <w:r w:rsidRPr="00EC76D5">
        <w:t xml:space="preserve">  }</w:t>
      </w:r>
    </w:p>
    <w:p w14:paraId="406CFABC" w14:textId="77777777" w:rsidR="00686808" w:rsidRPr="00EC76D5" w:rsidRDefault="00686808" w:rsidP="00686808">
      <w:pPr>
        <w:pStyle w:val="Code"/>
      </w:pPr>
    </w:p>
    <w:p w14:paraId="2FDBD3B7" w14:textId="77777777" w:rsidR="00686808" w:rsidRPr="00EC76D5" w:rsidRDefault="00686808" w:rsidP="00686808">
      <w:pPr>
        <w:pStyle w:val="Code"/>
      </w:pPr>
      <w:r w:rsidRPr="00EC76D5">
        <w:t xml:space="preserve">  public void setSave() {</w:t>
      </w:r>
    </w:p>
    <w:p w14:paraId="1F55F005" w14:textId="77777777" w:rsidR="00686808" w:rsidRPr="00EC76D5" w:rsidRDefault="00686808" w:rsidP="00686808">
      <w:pPr>
        <w:pStyle w:val="Code"/>
      </w:pPr>
      <w:r w:rsidRPr="00EC76D5">
        <w:t xml:space="preserve">    m_save = true;</w:t>
      </w:r>
    </w:p>
    <w:p w14:paraId="3EE5AFCE" w14:textId="77777777" w:rsidR="00686808" w:rsidRPr="00EC76D5" w:rsidRDefault="00686808" w:rsidP="00686808">
      <w:pPr>
        <w:pStyle w:val="Code"/>
      </w:pPr>
      <w:r w:rsidRPr="00EC76D5">
        <w:t xml:space="preserve">  }</w:t>
      </w:r>
    </w:p>
    <w:p w14:paraId="0C965053" w14:textId="77777777" w:rsidR="00686808" w:rsidRPr="00EC76D5" w:rsidRDefault="00686808" w:rsidP="00686808">
      <w:pPr>
        <w:pStyle w:val="Code"/>
      </w:pPr>
    </w:p>
    <w:p w14:paraId="7D94357F" w14:textId="77777777" w:rsidR="00686808" w:rsidRPr="00EC76D5" w:rsidRDefault="00686808" w:rsidP="00686808">
      <w:pPr>
        <w:pStyle w:val="Code"/>
      </w:pPr>
      <w:r w:rsidRPr="00EC76D5">
        <w:t xml:space="preserve">  public boolean isTemporarySave() {</w:t>
      </w:r>
    </w:p>
    <w:p w14:paraId="39D555ED" w14:textId="77777777" w:rsidR="00686808" w:rsidRPr="00EC76D5" w:rsidRDefault="00686808" w:rsidP="00686808">
      <w:pPr>
        <w:pStyle w:val="Code"/>
      </w:pPr>
      <w:r w:rsidRPr="00EC76D5">
        <w:t xml:space="preserve">    return m_temporarySave;</w:t>
      </w:r>
    </w:p>
    <w:p w14:paraId="484E4AA0" w14:textId="77777777" w:rsidR="00686808" w:rsidRPr="00EC76D5" w:rsidRDefault="00686808" w:rsidP="00686808">
      <w:pPr>
        <w:pStyle w:val="Code"/>
      </w:pPr>
      <w:r w:rsidRPr="00EC76D5">
        <w:t xml:space="preserve">  }</w:t>
      </w:r>
    </w:p>
    <w:p w14:paraId="7E91BAAE" w14:textId="77777777" w:rsidR="00686808" w:rsidRPr="00EC76D5" w:rsidRDefault="00686808" w:rsidP="00686808">
      <w:pPr>
        <w:pStyle w:val="Code"/>
      </w:pPr>
    </w:p>
    <w:p w14:paraId="37B3AE41" w14:textId="77777777" w:rsidR="00686808" w:rsidRPr="00EC76D5" w:rsidRDefault="00686808" w:rsidP="00686808">
      <w:pPr>
        <w:pStyle w:val="Code"/>
      </w:pPr>
      <w:r w:rsidRPr="00EC76D5">
        <w:t xml:space="preserve">  public void setTemporarySave() {</w:t>
      </w:r>
    </w:p>
    <w:p w14:paraId="0330D600" w14:textId="77777777" w:rsidR="00686808" w:rsidRPr="00EC76D5" w:rsidRDefault="00686808" w:rsidP="00686808">
      <w:pPr>
        <w:pStyle w:val="Code"/>
      </w:pPr>
      <w:r w:rsidRPr="00EC76D5">
        <w:t xml:space="preserve">     m_temporarySave = true;</w:t>
      </w:r>
    </w:p>
    <w:p w14:paraId="038E5E13" w14:textId="77777777" w:rsidR="00686808" w:rsidRPr="00EC76D5" w:rsidRDefault="00686808" w:rsidP="00686808">
      <w:pPr>
        <w:pStyle w:val="Code"/>
      </w:pPr>
      <w:r w:rsidRPr="00EC76D5">
        <w:lastRenderedPageBreak/>
        <w:t xml:space="preserve">  }</w:t>
      </w:r>
    </w:p>
    <w:p w14:paraId="07BBA87E" w14:textId="77777777" w:rsidR="00686808" w:rsidRPr="00EC76D5" w:rsidRDefault="00686808" w:rsidP="00686808">
      <w:pPr>
        <w:pStyle w:val="Code"/>
      </w:pPr>
      <w:r w:rsidRPr="00EC76D5">
        <w:t xml:space="preserve">  </w:t>
      </w:r>
    </w:p>
    <w:p w14:paraId="453BACFA" w14:textId="77777777" w:rsidR="00686808" w:rsidRPr="00EC76D5" w:rsidRDefault="00686808" w:rsidP="00686808">
      <w:pPr>
        <w:pStyle w:val="Code"/>
      </w:pPr>
    </w:p>
    <w:p w14:paraId="1D67BAC8" w14:textId="77777777" w:rsidR="00686808" w:rsidRPr="00EC76D5" w:rsidRDefault="00686808" w:rsidP="00686808">
      <w:pPr>
        <w:pStyle w:val="Code"/>
      </w:pPr>
      <w:r w:rsidRPr="00EC76D5">
        <w:t xml:space="preserve">  public boolean isLoad(int position) {</w:t>
      </w:r>
    </w:p>
    <w:p w14:paraId="2F7553F0" w14:textId="77777777" w:rsidR="00686808" w:rsidRPr="00EC76D5" w:rsidRDefault="00686808" w:rsidP="00686808">
      <w:pPr>
        <w:pStyle w:val="Code"/>
      </w:pPr>
      <w:r w:rsidRPr="00EC76D5">
        <w:t xml:space="preserve">    return m_loadArray[position];</w:t>
      </w:r>
    </w:p>
    <w:p w14:paraId="4321EA64" w14:textId="77777777" w:rsidR="00686808" w:rsidRPr="00EC76D5" w:rsidRDefault="00686808" w:rsidP="00686808">
      <w:pPr>
        <w:pStyle w:val="Code"/>
      </w:pPr>
      <w:r w:rsidRPr="00EC76D5">
        <w:t xml:space="preserve">  }</w:t>
      </w:r>
    </w:p>
    <w:p w14:paraId="0729CDC2" w14:textId="77777777" w:rsidR="00686808" w:rsidRPr="00EC76D5" w:rsidRDefault="00686808" w:rsidP="00686808">
      <w:pPr>
        <w:pStyle w:val="Code"/>
      </w:pPr>
    </w:p>
    <w:p w14:paraId="69C72D44" w14:textId="77777777" w:rsidR="00686808" w:rsidRPr="00EC76D5" w:rsidRDefault="00686808" w:rsidP="00686808">
      <w:pPr>
        <w:pStyle w:val="Code"/>
      </w:pPr>
      <w:r w:rsidRPr="00EC76D5">
        <w:t xml:space="preserve">  public void setLoad(int position) {</w:t>
      </w:r>
    </w:p>
    <w:p w14:paraId="192086D6" w14:textId="77777777" w:rsidR="00686808" w:rsidRPr="00EC76D5" w:rsidRDefault="00686808" w:rsidP="00686808">
      <w:pPr>
        <w:pStyle w:val="Code"/>
      </w:pPr>
      <w:r w:rsidRPr="00EC76D5">
        <w:t xml:space="preserve">    m_loadArray[position] = true;</w:t>
      </w:r>
    </w:p>
    <w:p w14:paraId="0FE18042" w14:textId="77777777" w:rsidR="00686808" w:rsidRPr="00EC76D5" w:rsidRDefault="00686808" w:rsidP="00686808">
      <w:pPr>
        <w:pStyle w:val="Code"/>
      </w:pPr>
      <w:r w:rsidRPr="00EC76D5">
        <w:t xml:space="preserve">  }</w:t>
      </w:r>
    </w:p>
    <w:p w14:paraId="59022683" w14:textId="77777777" w:rsidR="00686808" w:rsidRPr="00EC76D5" w:rsidRDefault="00686808" w:rsidP="00686808">
      <w:pPr>
        <w:pStyle w:val="Code"/>
      </w:pPr>
      <w:r w:rsidRPr="00EC76D5">
        <w:t xml:space="preserve">    </w:t>
      </w:r>
    </w:p>
    <w:p w14:paraId="428C54D1" w14:textId="77777777" w:rsidR="00686808" w:rsidRPr="00EC76D5" w:rsidRDefault="00686808" w:rsidP="00686808">
      <w:pPr>
        <w:pStyle w:val="Code"/>
      </w:pPr>
      <w:r w:rsidRPr="00EC76D5">
        <w:t xml:space="preserve">  public Register getRegister(int position) {</w:t>
      </w:r>
    </w:p>
    <w:p w14:paraId="1C9EBEFA" w14:textId="77777777" w:rsidR="00686808" w:rsidRPr="00EC76D5" w:rsidRDefault="00686808" w:rsidP="00686808">
      <w:pPr>
        <w:pStyle w:val="Code"/>
      </w:pPr>
      <w:r w:rsidRPr="00EC76D5">
        <w:t xml:space="preserve">    return m_registerArray[position];</w:t>
      </w:r>
    </w:p>
    <w:p w14:paraId="111149A0" w14:textId="77777777" w:rsidR="00686808" w:rsidRPr="00EC76D5" w:rsidRDefault="00686808" w:rsidP="00686808">
      <w:pPr>
        <w:pStyle w:val="Code"/>
      </w:pPr>
      <w:r w:rsidRPr="00EC76D5">
        <w:t xml:space="preserve">  }</w:t>
      </w:r>
    </w:p>
    <w:p w14:paraId="5F423991" w14:textId="77777777" w:rsidR="00686808" w:rsidRPr="00EC76D5" w:rsidRDefault="00686808" w:rsidP="00686808">
      <w:pPr>
        <w:pStyle w:val="Code"/>
      </w:pPr>
    </w:p>
    <w:p w14:paraId="0AA76398" w14:textId="77777777" w:rsidR="00686808" w:rsidRPr="00EC76D5" w:rsidRDefault="00686808" w:rsidP="00686808">
      <w:pPr>
        <w:pStyle w:val="Code"/>
      </w:pPr>
      <w:r w:rsidRPr="00EC76D5">
        <w:t xml:space="preserve">  public void setRegister(int position, Register register) {</w:t>
      </w:r>
    </w:p>
    <w:p w14:paraId="52A4719E" w14:textId="77777777" w:rsidR="00686808" w:rsidRPr="00EC76D5" w:rsidRDefault="00686808" w:rsidP="00686808">
      <w:pPr>
        <w:pStyle w:val="Code"/>
      </w:pPr>
      <w:r w:rsidRPr="00EC76D5">
        <w:t xml:space="preserve">    m_registerArray[position] = register;</w:t>
      </w:r>
    </w:p>
    <w:p w14:paraId="09A7AB78" w14:textId="77777777" w:rsidR="00686808" w:rsidRPr="00EC76D5" w:rsidRDefault="00686808" w:rsidP="00686808">
      <w:pPr>
        <w:pStyle w:val="Code"/>
      </w:pPr>
      <w:r w:rsidRPr="00EC76D5">
        <w:t xml:space="preserve">  }</w:t>
      </w:r>
    </w:p>
    <w:p w14:paraId="0069D1BF" w14:textId="77777777" w:rsidR="00686808" w:rsidRPr="00EC76D5" w:rsidRDefault="00686808" w:rsidP="00686808">
      <w:pPr>
        <w:pStyle w:val="Code"/>
      </w:pPr>
    </w:p>
    <w:p w14:paraId="76A033DF" w14:textId="77777777" w:rsidR="00686808" w:rsidRPr="00EC76D5" w:rsidRDefault="00686808" w:rsidP="00686808">
      <w:pPr>
        <w:pStyle w:val="Code"/>
      </w:pPr>
      <w:r w:rsidRPr="00EC76D5">
        <w:t xml:space="preserve">  public Object getOperand(int index) {</w:t>
      </w:r>
    </w:p>
    <w:p w14:paraId="7AF2E7A6" w14:textId="77777777" w:rsidR="00686808" w:rsidRPr="00EC76D5" w:rsidRDefault="00686808" w:rsidP="00686808">
      <w:pPr>
        <w:pStyle w:val="Code"/>
      </w:pPr>
      <w:r w:rsidRPr="00EC76D5">
        <w:t xml:space="preserve">    switch (index) {</w:t>
      </w:r>
    </w:p>
    <w:p w14:paraId="53ADBA46" w14:textId="77777777" w:rsidR="00686808" w:rsidRPr="00EC76D5" w:rsidRDefault="00686808" w:rsidP="00686808">
      <w:pPr>
        <w:pStyle w:val="Code"/>
      </w:pPr>
      <w:r w:rsidRPr="00EC76D5">
        <w:t xml:space="preserve">      case 1:</w:t>
      </w:r>
    </w:p>
    <w:p w14:paraId="4ACFE9B8" w14:textId="77777777" w:rsidR="00686808" w:rsidRPr="00EC76D5" w:rsidRDefault="00686808" w:rsidP="00686808">
      <w:pPr>
        <w:pStyle w:val="Code"/>
      </w:pPr>
      <w:r w:rsidRPr="00EC76D5">
        <w:t xml:space="preserve">        return m_operand1;</w:t>
      </w:r>
    </w:p>
    <w:p w14:paraId="25460CF7" w14:textId="77777777" w:rsidR="00686808" w:rsidRPr="00EC76D5" w:rsidRDefault="00686808" w:rsidP="00686808">
      <w:pPr>
        <w:pStyle w:val="Code"/>
      </w:pPr>
      <w:r w:rsidRPr="00EC76D5">
        <w:t xml:space="preserve">        </w:t>
      </w:r>
    </w:p>
    <w:p w14:paraId="0B6C2066" w14:textId="77777777" w:rsidR="00686808" w:rsidRPr="00EC76D5" w:rsidRDefault="00686808" w:rsidP="00686808">
      <w:pPr>
        <w:pStyle w:val="Code"/>
      </w:pPr>
      <w:r w:rsidRPr="00EC76D5">
        <w:t xml:space="preserve">      case 2:</w:t>
      </w:r>
    </w:p>
    <w:p w14:paraId="4E23932A" w14:textId="77777777" w:rsidR="00686808" w:rsidRPr="00EC76D5" w:rsidRDefault="00686808" w:rsidP="00686808">
      <w:pPr>
        <w:pStyle w:val="Code"/>
      </w:pPr>
      <w:r w:rsidRPr="00EC76D5">
        <w:t xml:space="preserve">        return m_operand2;</w:t>
      </w:r>
    </w:p>
    <w:p w14:paraId="45D18F3E" w14:textId="77777777" w:rsidR="00686808" w:rsidRPr="00EC76D5" w:rsidRDefault="00686808" w:rsidP="00686808">
      <w:pPr>
        <w:pStyle w:val="Code"/>
      </w:pPr>
      <w:r w:rsidRPr="00EC76D5">
        <w:t xml:space="preserve">        </w:t>
      </w:r>
    </w:p>
    <w:p w14:paraId="13712753" w14:textId="77777777" w:rsidR="00686808" w:rsidRPr="00EC76D5" w:rsidRDefault="00686808" w:rsidP="00686808">
      <w:pPr>
        <w:pStyle w:val="Code"/>
      </w:pPr>
      <w:r w:rsidRPr="00EC76D5">
        <w:t xml:space="preserve">      case 3:</w:t>
      </w:r>
    </w:p>
    <w:p w14:paraId="76FE60E8" w14:textId="77777777" w:rsidR="00686808" w:rsidRPr="00EC76D5" w:rsidRDefault="00686808" w:rsidP="00686808">
      <w:pPr>
        <w:pStyle w:val="Code"/>
      </w:pPr>
      <w:r w:rsidRPr="00EC76D5">
        <w:t xml:space="preserve">        return m_operand3;</w:t>
      </w:r>
    </w:p>
    <w:p w14:paraId="17D8A89B" w14:textId="77777777" w:rsidR="00686808" w:rsidRPr="00EC76D5" w:rsidRDefault="00686808" w:rsidP="00686808">
      <w:pPr>
        <w:pStyle w:val="Code"/>
      </w:pPr>
      <w:r w:rsidRPr="00EC76D5">
        <w:t xml:space="preserve">    }</w:t>
      </w:r>
    </w:p>
    <w:p w14:paraId="6DC913C1" w14:textId="77777777" w:rsidR="00686808" w:rsidRPr="00EC76D5" w:rsidRDefault="00686808" w:rsidP="00686808">
      <w:pPr>
        <w:pStyle w:val="Code"/>
      </w:pPr>
      <w:r w:rsidRPr="00EC76D5">
        <w:t xml:space="preserve">    </w:t>
      </w:r>
    </w:p>
    <w:p w14:paraId="5607BDF6" w14:textId="77777777" w:rsidR="00686808" w:rsidRPr="00EC76D5" w:rsidRDefault="00686808" w:rsidP="00686808">
      <w:pPr>
        <w:pStyle w:val="Code"/>
      </w:pPr>
      <w:r w:rsidRPr="00EC76D5">
        <w:t xml:space="preserve">    return null;</w:t>
      </w:r>
    </w:p>
    <w:p w14:paraId="020F611C" w14:textId="77777777" w:rsidR="00686808" w:rsidRPr="00EC76D5" w:rsidRDefault="00686808" w:rsidP="00686808">
      <w:pPr>
        <w:pStyle w:val="Code"/>
      </w:pPr>
      <w:r w:rsidRPr="00EC76D5">
        <w:t xml:space="preserve">  }</w:t>
      </w:r>
    </w:p>
    <w:p w14:paraId="230D2160" w14:textId="77777777" w:rsidR="00686808" w:rsidRPr="00EC76D5" w:rsidRDefault="00686808" w:rsidP="00686808">
      <w:pPr>
        <w:pStyle w:val="Code"/>
      </w:pPr>
      <w:r w:rsidRPr="00EC76D5">
        <w:t xml:space="preserve">      </w:t>
      </w:r>
    </w:p>
    <w:p w14:paraId="49C62E2D" w14:textId="77777777" w:rsidR="00686808" w:rsidRPr="00EC76D5" w:rsidRDefault="00686808" w:rsidP="00686808">
      <w:pPr>
        <w:pStyle w:val="Code"/>
      </w:pPr>
      <w:r w:rsidRPr="00EC76D5">
        <w:t xml:space="preserve">  public void setOperand(int index, Object operand) {</w:t>
      </w:r>
    </w:p>
    <w:p w14:paraId="52E65E12" w14:textId="77777777" w:rsidR="00686808" w:rsidRPr="00EC76D5" w:rsidRDefault="00686808" w:rsidP="00686808">
      <w:pPr>
        <w:pStyle w:val="Code"/>
      </w:pPr>
      <w:r w:rsidRPr="00EC76D5">
        <w:t xml:space="preserve">    switch (index) {</w:t>
      </w:r>
    </w:p>
    <w:p w14:paraId="6AB3BDB1" w14:textId="77777777" w:rsidR="00686808" w:rsidRPr="00EC76D5" w:rsidRDefault="00686808" w:rsidP="00686808">
      <w:pPr>
        <w:pStyle w:val="Code"/>
      </w:pPr>
      <w:r w:rsidRPr="00EC76D5">
        <w:t xml:space="preserve">      case 1:</w:t>
      </w:r>
    </w:p>
    <w:p w14:paraId="0C811163" w14:textId="77777777" w:rsidR="00686808" w:rsidRPr="00EC76D5" w:rsidRDefault="00686808" w:rsidP="00686808">
      <w:pPr>
        <w:pStyle w:val="Code"/>
      </w:pPr>
      <w:r w:rsidRPr="00EC76D5">
        <w:t xml:space="preserve">        m_operand1 = operand;</w:t>
      </w:r>
    </w:p>
    <w:p w14:paraId="4E84AD86" w14:textId="77777777" w:rsidR="00686808" w:rsidRPr="00EC76D5" w:rsidRDefault="00686808" w:rsidP="00686808">
      <w:pPr>
        <w:pStyle w:val="Code"/>
      </w:pPr>
      <w:r w:rsidRPr="00EC76D5">
        <w:t xml:space="preserve">        </w:t>
      </w:r>
    </w:p>
    <w:p w14:paraId="5301CE1D" w14:textId="77777777" w:rsidR="00686808" w:rsidRPr="00EC76D5" w:rsidRDefault="00686808" w:rsidP="00686808">
      <w:pPr>
        <w:pStyle w:val="Code"/>
      </w:pPr>
      <w:r w:rsidRPr="00EC76D5">
        <w:t xml:space="preserve">      case 2:</w:t>
      </w:r>
    </w:p>
    <w:p w14:paraId="074CFF9D" w14:textId="77777777" w:rsidR="00686808" w:rsidRPr="00EC76D5" w:rsidRDefault="00686808" w:rsidP="00686808">
      <w:pPr>
        <w:pStyle w:val="Code"/>
      </w:pPr>
      <w:r w:rsidRPr="00EC76D5">
        <w:t xml:space="preserve">        m_operand2 = operand;</w:t>
      </w:r>
    </w:p>
    <w:p w14:paraId="2FF6CBAE" w14:textId="77777777" w:rsidR="00686808" w:rsidRPr="00EC76D5" w:rsidRDefault="00686808" w:rsidP="00686808">
      <w:pPr>
        <w:pStyle w:val="Code"/>
      </w:pPr>
      <w:r w:rsidRPr="00EC76D5">
        <w:t xml:space="preserve">        </w:t>
      </w:r>
    </w:p>
    <w:p w14:paraId="29F09B0B" w14:textId="77777777" w:rsidR="00686808" w:rsidRPr="00EC76D5" w:rsidRDefault="00686808" w:rsidP="00686808">
      <w:pPr>
        <w:pStyle w:val="Code"/>
      </w:pPr>
      <w:r w:rsidRPr="00EC76D5">
        <w:t xml:space="preserve">      case 3:</w:t>
      </w:r>
    </w:p>
    <w:p w14:paraId="0E78BDC1" w14:textId="77777777" w:rsidR="00686808" w:rsidRPr="00EC76D5" w:rsidRDefault="00686808" w:rsidP="00686808">
      <w:pPr>
        <w:pStyle w:val="Code"/>
      </w:pPr>
      <w:r w:rsidRPr="00EC76D5">
        <w:t xml:space="preserve">        m_operand3 = operand;</w:t>
      </w:r>
    </w:p>
    <w:p w14:paraId="491456E6" w14:textId="77777777" w:rsidR="00686808" w:rsidRPr="00EC76D5" w:rsidRDefault="00686808" w:rsidP="00686808">
      <w:pPr>
        <w:pStyle w:val="Code"/>
      </w:pPr>
      <w:r w:rsidRPr="00EC76D5">
        <w:t xml:space="preserve">    }</w:t>
      </w:r>
    </w:p>
    <w:p w14:paraId="2C56A1D4" w14:textId="77777777" w:rsidR="00686808" w:rsidRPr="00EC76D5" w:rsidRDefault="00686808" w:rsidP="00686808">
      <w:pPr>
        <w:pStyle w:val="Code"/>
      </w:pPr>
      <w:r w:rsidRPr="00EC76D5">
        <w:t xml:space="preserve">  }</w:t>
      </w:r>
    </w:p>
    <w:p w14:paraId="128B078D" w14:textId="77777777" w:rsidR="00686808" w:rsidRPr="00EC76D5" w:rsidRDefault="00686808" w:rsidP="00686808">
      <w:pPr>
        <w:pStyle w:val="Code"/>
      </w:pPr>
    </w:p>
    <w:p w14:paraId="7AAD7546" w14:textId="77777777" w:rsidR="00686808" w:rsidRPr="00EC76D5" w:rsidRDefault="00686808" w:rsidP="00686808">
      <w:pPr>
        <w:pStyle w:val="Code"/>
      </w:pPr>
      <w:r w:rsidRPr="00EC76D5">
        <w:t xml:space="preserve">  public boolean isLive(Symbol symbol) {</w:t>
      </w:r>
    </w:p>
    <w:p w14:paraId="6B790273" w14:textId="77777777" w:rsidR="00686808" w:rsidRPr="00EC76D5" w:rsidRDefault="00686808" w:rsidP="00686808">
      <w:pPr>
        <w:pStyle w:val="Code"/>
      </w:pPr>
      <w:r w:rsidRPr="00EC76D5">
        <w:t xml:space="preserve">    if (Main.LiveSet &amp;&amp; (m_liveMap != null) &amp;&amp; m_liveMap.containsKey(symbol)){</w:t>
      </w:r>
    </w:p>
    <w:p w14:paraId="1C5FF815" w14:textId="77777777" w:rsidR="00686808" w:rsidRPr="00EC76D5" w:rsidRDefault="00686808" w:rsidP="00686808">
      <w:pPr>
        <w:pStyle w:val="Code"/>
      </w:pPr>
      <w:r w:rsidRPr="00EC76D5">
        <w:t xml:space="preserve">      return (m_liveMap.get(symbol) &gt;= Main.LiveCount);</w:t>
      </w:r>
    </w:p>
    <w:p w14:paraId="28BCEC50" w14:textId="77777777" w:rsidR="00686808" w:rsidRPr="00EC76D5" w:rsidRDefault="00686808" w:rsidP="00686808">
      <w:pPr>
        <w:pStyle w:val="Code"/>
      </w:pPr>
      <w:r w:rsidRPr="00EC76D5">
        <w:t xml:space="preserve">    }</w:t>
      </w:r>
    </w:p>
    <w:p w14:paraId="72C272C1" w14:textId="77777777" w:rsidR="00686808" w:rsidRPr="00EC76D5" w:rsidRDefault="00686808" w:rsidP="00686808">
      <w:pPr>
        <w:pStyle w:val="Code"/>
      </w:pPr>
      <w:r w:rsidRPr="00EC76D5">
        <w:t xml:space="preserve">    </w:t>
      </w:r>
    </w:p>
    <w:p w14:paraId="28B95113" w14:textId="77777777" w:rsidR="00686808" w:rsidRPr="00EC76D5" w:rsidRDefault="00686808" w:rsidP="00686808">
      <w:pPr>
        <w:pStyle w:val="Code"/>
      </w:pPr>
      <w:r w:rsidRPr="00EC76D5">
        <w:t xml:space="preserve">    return false;</w:t>
      </w:r>
    </w:p>
    <w:p w14:paraId="6867FC39" w14:textId="77777777" w:rsidR="00686808" w:rsidRPr="00EC76D5" w:rsidRDefault="00686808" w:rsidP="00686808">
      <w:pPr>
        <w:pStyle w:val="Code"/>
      </w:pPr>
      <w:r w:rsidRPr="00EC76D5">
        <w:t xml:space="preserve">  }</w:t>
      </w:r>
    </w:p>
    <w:p w14:paraId="78440AFE" w14:textId="77777777" w:rsidR="00686808" w:rsidRPr="00EC76D5" w:rsidRDefault="00686808" w:rsidP="00686808">
      <w:pPr>
        <w:pStyle w:val="Code"/>
      </w:pPr>
      <w:r w:rsidRPr="00EC76D5">
        <w:t xml:space="preserve">  </w:t>
      </w:r>
    </w:p>
    <w:p w14:paraId="6566AEE1" w14:textId="77777777" w:rsidR="00686808" w:rsidRPr="00EC76D5" w:rsidRDefault="00686808" w:rsidP="00686808">
      <w:pPr>
        <w:pStyle w:val="Code"/>
      </w:pPr>
      <w:r w:rsidRPr="00EC76D5">
        <w:t xml:space="preserve">  public int getCount(Symbol symbol) {</w:t>
      </w:r>
    </w:p>
    <w:p w14:paraId="2F4FCA47" w14:textId="77777777" w:rsidR="00686808" w:rsidRPr="00EC76D5" w:rsidRDefault="00686808" w:rsidP="00686808">
      <w:pPr>
        <w:pStyle w:val="Code"/>
      </w:pPr>
      <w:r w:rsidRPr="00EC76D5">
        <w:t xml:space="preserve">    if (Main.LiveSet &amp;&amp; (m_liveMap != null) &amp;&amp; m_liveMap.containsKey(symbol)){</w:t>
      </w:r>
    </w:p>
    <w:p w14:paraId="230FC5C9" w14:textId="77777777" w:rsidR="00686808" w:rsidRPr="00EC76D5" w:rsidRDefault="00686808" w:rsidP="00686808">
      <w:pPr>
        <w:pStyle w:val="Code"/>
      </w:pPr>
      <w:r w:rsidRPr="00EC76D5">
        <w:lastRenderedPageBreak/>
        <w:t xml:space="preserve">      return m_liveMap.get(symbol);</w:t>
      </w:r>
    </w:p>
    <w:p w14:paraId="2F236824" w14:textId="77777777" w:rsidR="00686808" w:rsidRPr="00EC76D5" w:rsidRDefault="00686808" w:rsidP="00686808">
      <w:pPr>
        <w:pStyle w:val="Code"/>
      </w:pPr>
      <w:r w:rsidRPr="00EC76D5">
        <w:t xml:space="preserve">    }</w:t>
      </w:r>
    </w:p>
    <w:p w14:paraId="7C5F08C9" w14:textId="77777777" w:rsidR="00686808" w:rsidRPr="00EC76D5" w:rsidRDefault="00686808" w:rsidP="00686808">
      <w:pPr>
        <w:pStyle w:val="Code"/>
      </w:pPr>
      <w:r w:rsidRPr="00EC76D5">
        <w:t xml:space="preserve">    </w:t>
      </w:r>
    </w:p>
    <w:p w14:paraId="64E113CF" w14:textId="77777777" w:rsidR="00686808" w:rsidRPr="00EC76D5" w:rsidRDefault="00686808" w:rsidP="00686808">
      <w:pPr>
        <w:pStyle w:val="Code"/>
      </w:pPr>
      <w:r w:rsidRPr="00EC76D5">
        <w:t xml:space="preserve">    return 0;</w:t>
      </w:r>
    </w:p>
    <w:p w14:paraId="29C1D1BB" w14:textId="77777777" w:rsidR="00686808" w:rsidRPr="00EC76D5" w:rsidRDefault="00686808" w:rsidP="00686808">
      <w:pPr>
        <w:pStyle w:val="Code"/>
      </w:pPr>
      <w:r w:rsidRPr="00EC76D5">
        <w:t xml:space="preserve">  }</w:t>
      </w:r>
    </w:p>
    <w:p w14:paraId="0B97AB22" w14:textId="77777777" w:rsidR="00686808" w:rsidRPr="00EC76D5" w:rsidRDefault="00686808" w:rsidP="00686808">
      <w:pPr>
        <w:pStyle w:val="Code"/>
      </w:pPr>
      <w:r w:rsidRPr="00EC76D5">
        <w:t xml:space="preserve">  </w:t>
      </w:r>
    </w:p>
    <w:p w14:paraId="548CF3AB" w14:textId="77777777" w:rsidR="00686808" w:rsidRPr="00EC76D5" w:rsidRDefault="00686808" w:rsidP="00686808">
      <w:pPr>
        <w:pStyle w:val="Code"/>
      </w:pPr>
      <w:r w:rsidRPr="00EC76D5">
        <w:t xml:space="preserve">  public void setLiveMap(Map&lt;Symbol,Integer&gt; liveMap) {</w:t>
      </w:r>
    </w:p>
    <w:p w14:paraId="3E6CC96D" w14:textId="77777777" w:rsidR="00686808" w:rsidRPr="00EC76D5" w:rsidRDefault="00686808" w:rsidP="00686808">
      <w:pPr>
        <w:pStyle w:val="Code"/>
      </w:pPr>
      <w:r w:rsidRPr="00EC76D5">
        <w:t xml:space="preserve">    m_liveMap = liveMap;</w:t>
      </w:r>
    </w:p>
    <w:p w14:paraId="6E78406C" w14:textId="77777777" w:rsidR="00686808" w:rsidRPr="00EC76D5" w:rsidRDefault="00686808" w:rsidP="00686808">
      <w:pPr>
        <w:pStyle w:val="Code"/>
      </w:pPr>
      <w:r w:rsidRPr="00EC76D5">
        <w:t xml:space="preserve">  }</w:t>
      </w:r>
    </w:p>
    <w:p w14:paraId="164C69AC" w14:textId="77777777" w:rsidR="00686808" w:rsidRPr="00EC76D5" w:rsidRDefault="00686808" w:rsidP="00686808">
      <w:pPr>
        <w:pStyle w:val="Code"/>
      </w:pPr>
      <w:r w:rsidRPr="00EC76D5">
        <w:t xml:space="preserve">  </w:t>
      </w:r>
    </w:p>
    <w:p w14:paraId="0C7E9779" w14:textId="77777777" w:rsidR="00686808" w:rsidRPr="00EC76D5" w:rsidRDefault="00686808" w:rsidP="00686808">
      <w:pPr>
        <w:pStyle w:val="Code"/>
      </w:pPr>
      <w:r w:rsidRPr="00EC76D5">
        <w:t xml:space="preserve">  public void clear() {</w:t>
      </w:r>
    </w:p>
    <w:p w14:paraId="6F85A1F8" w14:textId="77777777" w:rsidR="00686808" w:rsidRPr="00EC76D5" w:rsidRDefault="00686808" w:rsidP="00686808">
      <w:pPr>
        <w:pStyle w:val="Code"/>
      </w:pPr>
      <w:r w:rsidRPr="00EC76D5">
        <w:t xml:space="preserve">    m_middleOperator = MiddleOperator.Empty;</w:t>
      </w:r>
    </w:p>
    <w:p w14:paraId="74A39CF4" w14:textId="77777777" w:rsidR="00686808" w:rsidRPr="00EC76D5" w:rsidRDefault="00686808" w:rsidP="00686808">
      <w:pPr>
        <w:pStyle w:val="Code"/>
      </w:pPr>
      <w:r w:rsidRPr="00EC76D5">
        <w:t xml:space="preserve">    m_operand1 = null;</w:t>
      </w:r>
    </w:p>
    <w:p w14:paraId="43C93234" w14:textId="77777777" w:rsidR="00686808" w:rsidRPr="00EC76D5" w:rsidRDefault="00686808" w:rsidP="00686808">
      <w:pPr>
        <w:pStyle w:val="Code"/>
      </w:pPr>
      <w:r w:rsidRPr="00EC76D5">
        <w:t xml:space="preserve">    m_operand2 = null;</w:t>
      </w:r>
    </w:p>
    <w:p w14:paraId="1897CE95" w14:textId="77777777" w:rsidR="00686808" w:rsidRPr="00EC76D5" w:rsidRDefault="00686808" w:rsidP="00686808">
      <w:pPr>
        <w:pStyle w:val="Code"/>
      </w:pPr>
      <w:r w:rsidRPr="00EC76D5">
        <w:t xml:space="preserve">    m_operand3 = null;</w:t>
      </w:r>
    </w:p>
    <w:p w14:paraId="12DCEDDE" w14:textId="77777777" w:rsidR="00686808" w:rsidRPr="00EC76D5" w:rsidRDefault="00686808" w:rsidP="00686808">
      <w:pPr>
        <w:pStyle w:val="Code"/>
      </w:pPr>
      <w:r w:rsidRPr="00EC76D5">
        <w:t xml:space="preserve">  }</w:t>
      </w:r>
    </w:p>
    <w:p w14:paraId="409E18EB" w14:textId="77777777" w:rsidR="00686808" w:rsidRPr="00EC76D5" w:rsidRDefault="00686808" w:rsidP="00686808">
      <w:pPr>
        <w:pStyle w:val="Code"/>
      </w:pPr>
    </w:p>
    <w:p w14:paraId="0C2EBCDA" w14:textId="77777777" w:rsidR="00686808" w:rsidRPr="00EC76D5" w:rsidRDefault="00686808" w:rsidP="00686808">
      <w:pPr>
        <w:pStyle w:val="Code"/>
      </w:pPr>
      <w:r w:rsidRPr="00EC76D5">
        <w:t xml:space="preserve">  public boolean isLeader() {</w:t>
      </w:r>
    </w:p>
    <w:p w14:paraId="780FA3A0" w14:textId="77777777" w:rsidR="00686808" w:rsidRPr="00EC76D5" w:rsidRDefault="00686808" w:rsidP="00686808">
      <w:pPr>
        <w:pStyle w:val="Code"/>
      </w:pPr>
      <w:r w:rsidRPr="00EC76D5">
        <w:t xml:space="preserve">    return m_leader;</w:t>
      </w:r>
    </w:p>
    <w:p w14:paraId="0B052651" w14:textId="77777777" w:rsidR="00686808" w:rsidRPr="00EC76D5" w:rsidRDefault="00686808" w:rsidP="00686808">
      <w:pPr>
        <w:pStyle w:val="Code"/>
      </w:pPr>
      <w:r w:rsidRPr="00EC76D5">
        <w:t xml:space="preserve">  }</w:t>
      </w:r>
    </w:p>
    <w:p w14:paraId="5F9BA832" w14:textId="77777777" w:rsidR="00686808" w:rsidRPr="00EC76D5" w:rsidRDefault="00686808" w:rsidP="00686808">
      <w:pPr>
        <w:pStyle w:val="Code"/>
      </w:pPr>
      <w:r w:rsidRPr="00EC76D5">
        <w:t xml:space="preserve">  </w:t>
      </w:r>
    </w:p>
    <w:p w14:paraId="71907DE6" w14:textId="77777777" w:rsidR="00686808" w:rsidRPr="00EC76D5" w:rsidRDefault="00686808" w:rsidP="00686808">
      <w:pPr>
        <w:pStyle w:val="Code"/>
      </w:pPr>
      <w:r w:rsidRPr="00EC76D5">
        <w:t xml:space="preserve">  public void setLeader() {</w:t>
      </w:r>
    </w:p>
    <w:p w14:paraId="4F3AC46F" w14:textId="77777777" w:rsidR="00686808" w:rsidRPr="00EC76D5" w:rsidRDefault="00686808" w:rsidP="00686808">
      <w:pPr>
        <w:pStyle w:val="Code"/>
      </w:pPr>
      <w:r w:rsidRPr="00EC76D5">
        <w:t xml:space="preserve">    m_leader = true;</w:t>
      </w:r>
    </w:p>
    <w:p w14:paraId="1C8EB51C" w14:textId="77777777" w:rsidR="00686808" w:rsidRPr="00EC76D5" w:rsidRDefault="00686808" w:rsidP="00686808">
      <w:pPr>
        <w:pStyle w:val="Code"/>
      </w:pPr>
      <w:r w:rsidRPr="00EC76D5">
        <w:t xml:space="preserve">  }</w:t>
      </w:r>
    </w:p>
    <w:p w14:paraId="29C6C465" w14:textId="77777777" w:rsidR="00686808" w:rsidRPr="00EC76D5" w:rsidRDefault="00686808" w:rsidP="00686808">
      <w:pPr>
        <w:pStyle w:val="Code"/>
      </w:pPr>
    </w:p>
    <w:p w14:paraId="49692CA2" w14:textId="77777777" w:rsidR="00686808" w:rsidRPr="00EC76D5" w:rsidRDefault="00686808" w:rsidP="00686808">
      <w:pPr>
        <w:pStyle w:val="Code"/>
      </w:pPr>
      <w:r w:rsidRPr="00EC76D5">
        <w:t xml:space="preserve">  public boolean isVisited() {</w:t>
      </w:r>
    </w:p>
    <w:p w14:paraId="62E229CD" w14:textId="77777777" w:rsidR="00686808" w:rsidRPr="00EC76D5" w:rsidRDefault="00686808" w:rsidP="00686808">
      <w:pPr>
        <w:pStyle w:val="Code"/>
      </w:pPr>
      <w:r w:rsidRPr="00EC76D5">
        <w:t xml:space="preserve">    return m_visited;</w:t>
      </w:r>
    </w:p>
    <w:p w14:paraId="196A8D58" w14:textId="77777777" w:rsidR="00686808" w:rsidRPr="00EC76D5" w:rsidRDefault="00686808" w:rsidP="00686808">
      <w:pPr>
        <w:pStyle w:val="Code"/>
      </w:pPr>
      <w:r w:rsidRPr="00EC76D5">
        <w:t xml:space="preserve">  }</w:t>
      </w:r>
    </w:p>
    <w:p w14:paraId="27BD23B7" w14:textId="77777777" w:rsidR="00686808" w:rsidRPr="00EC76D5" w:rsidRDefault="00686808" w:rsidP="00686808">
      <w:pPr>
        <w:pStyle w:val="Code"/>
      </w:pPr>
      <w:r w:rsidRPr="00EC76D5">
        <w:t xml:space="preserve">  </w:t>
      </w:r>
    </w:p>
    <w:p w14:paraId="1E0FE68B" w14:textId="77777777" w:rsidR="00686808" w:rsidRPr="00EC76D5" w:rsidRDefault="00686808" w:rsidP="00686808">
      <w:pPr>
        <w:pStyle w:val="Code"/>
      </w:pPr>
      <w:r w:rsidRPr="00EC76D5">
        <w:t xml:space="preserve">  public void setVisited() {</w:t>
      </w:r>
    </w:p>
    <w:p w14:paraId="630C2BC6" w14:textId="77777777" w:rsidR="00686808" w:rsidRPr="00EC76D5" w:rsidRDefault="00686808" w:rsidP="00686808">
      <w:pPr>
        <w:pStyle w:val="Code"/>
      </w:pPr>
      <w:r w:rsidRPr="00EC76D5">
        <w:t xml:space="preserve">    m_visited = true;</w:t>
      </w:r>
    </w:p>
    <w:p w14:paraId="64F83D7E" w14:textId="77777777" w:rsidR="00686808" w:rsidRPr="00EC76D5" w:rsidRDefault="00686808" w:rsidP="00686808">
      <w:pPr>
        <w:pStyle w:val="Code"/>
      </w:pPr>
      <w:r w:rsidRPr="00EC76D5">
        <w:t xml:space="preserve">  }</w:t>
      </w:r>
    </w:p>
    <w:p w14:paraId="225C0090" w14:textId="77777777" w:rsidR="00686808" w:rsidRPr="00EC76D5" w:rsidRDefault="00686808" w:rsidP="00686808">
      <w:pPr>
        <w:pStyle w:val="Code"/>
      </w:pPr>
    </w:p>
    <w:p w14:paraId="3E8E5C78" w14:textId="77777777" w:rsidR="00686808" w:rsidRPr="00EC76D5" w:rsidRDefault="00686808" w:rsidP="00686808">
      <w:pPr>
        <w:pStyle w:val="Code"/>
      </w:pPr>
      <w:r w:rsidRPr="00EC76D5">
        <w:t xml:space="preserve">  public boolean isPop() {</w:t>
      </w:r>
    </w:p>
    <w:p w14:paraId="767E3E5C" w14:textId="77777777" w:rsidR="00686808" w:rsidRPr="00EC76D5" w:rsidRDefault="00686808" w:rsidP="00686808">
      <w:pPr>
        <w:pStyle w:val="Code"/>
      </w:pPr>
      <w:r w:rsidRPr="00EC76D5">
        <w:t xml:space="preserve">    return m_pop;</w:t>
      </w:r>
    </w:p>
    <w:p w14:paraId="642B364C" w14:textId="77777777" w:rsidR="00686808" w:rsidRPr="00EC76D5" w:rsidRDefault="00686808" w:rsidP="00686808">
      <w:pPr>
        <w:pStyle w:val="Code"/>
      </w:pPr>
      <w:r w:rsidRPr="00EC76D5">
        <w:t xml:space="preserve">  }</w:t>
      </w:r>
    </w:p>
    <w:p w14:paraId="68CEEA95" w14:textId="77777777" w:rsidR="00686808" w:rsidRPr="00EC76D5" w:rsidRDefault="00686808" w:rsidP="00686808">
      <w:pPr>
        <w:pStyle w:val="Code"/>
      </w:pPr>
      <w:r w:rsidRPr="00EC76D5">
        <w:t xml:space="preserve">  </w:t>
      </w:r>
    </w:p>
    <w:p w14:paraId="650A4253" w14:textId="77777777" w:rsidR="00686808" w:rsidRPr="00EC76D5" w:rsidRDefault="00686808" w:rsidP="00686808">
      <w:pPr>
        <w:pStyle w:val="Code"/>
      </w:pPr>
      <w:r w:rsidRPr="00EC76D5">
        <w:t xml:space="preserve">  public void setPop(boolean pop) {</w:t>
      </w:r>
    </w:p>
    <w:p w14:paraId="559F4F14" w14:textId="77777777" w:rsidR="00686808" w:rsidRPr="00EC76D5" w:rsidRDefault="00686808" w:rsidP="00686808">
      <w:pPr>
        <w:pStyle w:val="Code"/>
      </w:pPr>
      <w:r w:rsidRPr="00EC76D5">
        <w:t xml:space="preserve">    m_pop = pop;</w:t>
      </w:r>
    </w:p>
    <w:p w14:paraId="5BA9A5CE" w14:textId="77777777" w:rsidR="00686808" w:rsidRPr="00EC76D5" w:rsidRDefault="00686808" w:rsidP="00686808">
      <w:pPr>
        <w:pStyle w:val="Code"/>
      </w:pPr>
      <w:r w:rsidRPr="00EC76D5">
        <w:t xml:space="preserve">  }</w:t>
      </w:r>
    </w:p>
    <w:p w14:paraId="164AAD20" w14:textId="77777777" w:rsidR="00686808" w:rsidRPr="00EC76D5" w:rsidRDefault="00686808" w:rsidP="00686808">
      <w:pPr>
        <w:pStyle w:val="Code"/>
      </w:pPr>
      <w:r w:rsidRPr="00EC76D5">
        <w:t xml:space="preserve">  </w:t>
      </w:r>
    </w:p>
    <w:p w14:paraId="49E05D92" w14:textId="77777777" w:rsidR="00686808" w:rsidRPr="00EC76D5" w:rsidRDefault="00686808" w:rsidP="00686808">
      <w:pPr>
        <w:pStyle w:val="Code"/>
      </w:pPr>
      <w:r w:rsidRPr="00EC76D5">
        <w:t xml:space="preserve">  public boolean isGoto() {</w:t>
      </w:r>
    </w:p>
    <w:p w14:paraId="3F7285AD" w14:textId="77777777" w:rsidR="00686808" w:rsidRPr="00EC76D5" w:rsidRDefault="00686808" w:rsidP="00686808">
      <w:pPr>
        <w:pStyle w:val="Code"/>
      </w:pPr>
      <w:r w:rsidRPr="00EC76D5">
        <w:t xml:space="preserve">    return (m_middleOperator == MiddleOperator.Goto);</w:t>
      </w:r>
    </w:p>
    <w:p w14:paraId="277F1D4F" w14:textId="77777777" w:rsidR="00686808" w:rsidRPr="00EC76D5" w:rsidRDefault="00686808" w:rsidP="00686808">
      <w:pPr>
        <w:pStyle w:val="Code"/>
      </w:pPr>
      <w:r w:rsidRPr="00EC76D5">
        <w:t xml:space="preserve">  }</w:t>
      </w:r>
    </w:p>
    <w:p w14:paraId="529422E9" w14:textId="77777777" w:rsidR="00686808" w:rsidRPr="00EC76D5" w:rsidRDefault="00686808" w:rsidP="00686808">
      <w:pPr>
        <w:pStyle w:val="Code"/>
      </w:pPr>
    </w:p>
    <w:p w14:paraId="180C1BDD" w14:textId="77777777" w:rsidR="00686808" w:rsidRPr="00EC76D5" w:rsidRDefault="00686808" w:rsidP="00686808">
      <w:pPr>
        <w:pStyle w:val="Code"/>
      </w:pPr>
      <w:r w:rsidRPr="00EC76D5">
        <w:t xml:space="preserve">  public boolean isMemory() {</w:t>
      </w:r>
    </w:p>
    <w:p w14:paraId="2395B13F" w14:textId="77777777" w:rsidR="00686808" w:rsidRPr="00EC76D5" w:rsidRDefault="00686808" w:rsidP="00686808">
      <w:pPr>
        <w:pStyle w:val="Code"/>
      </w:pPr>
      <w:r w:rsidRPr="00EC76D5">
        <w:t xml:space="preserve">    switch (m_middleOperator) {</w:t>
      </w:r>
    </w:p>
    <w:p w14:paraId="40BD8E0F" w14:textId="77777777" w:rsidR="00686808" w:rsidRPr="00EC76D5" w:rsidRDefault="00686808" w:rsidP="00686808">
      <w:pPr>
        <w:pStyle w:val="Code"/>
      </w:pPr>
      <w:r w:rsidRPr="00EC76D5">
        <w:t xml:space="preserve">      case Deref:</w:t>
      </w:r>
    </w:p>
    <w:p w14:paraId="42FFBCED" w14:textId="77777777" w:rsidR="00686808" w:rsidRPr="00EC76D5" w:rsidRDefault="00686808" w:rsidP="00686808">
      <w:pPr>
        <w:pStyle w:val="Code"/>
      </w:pPr>
      <w:r w:rsidRPr="00EC76D5">
        <w:t xml:space="preserve">      case Arrow:</w:t>
      </w:r>
    </w:p>
    <w:p w14:paraId="67FFA404" w14:textId="77777777" w:rsidR="00686808" w:rsidRPr="00EC76D5" w:rsidRDefault="00686808" w:rsidP="00686808">
      <w:pPr>
        <w:pStyle w:val="Code"/>
      </w:pPr>
      <w:r w:rsidRPr="00EC76D5">
        <w:t xml:space="preserve">      case Index:</w:t>
      </w:r>
    </w:p>
    <w:p w14:paraId="55441813" w14:textId="77777777" w:rsidR="00686808" w:rsidRPr="00EC76D5" w:rsidRDefault="00686808" w:rsidP="00686808">
      <w:pPr>
        <w:pStyle w:val="Code"/>
      </w:pPr>
      <w:r w:rsidRPr="00EC76D5">
        <w:t xml:space="preserve">        return true;</w:t>
      </w:r>
    </w:p>
    <w:p w14:paraId="305C7CF3" w14:textId="77777777" w:rsidR="00686808" w:rsidRPr="00EC76D5" w:rsidRDefault="00686808" w:rsidP="00686808">
      <w:pPr>
        <w:pStyle w:val="Code"/>
      </w:pPr>
      <w:r w:rsidRPr="00EC76D5">
        <w:t xml:space="preserve">        </w:t>
      </w:r>
    </w:p>
    <w:p w14:paraId="67324D44" w14:textId="77777777" w:rsidR="00686808" w:rsidRPr="00EC76D5" w:rsidRDefault="00686808" w:rsidP="00686808">
      <w:pPr>
        <w:pStyle w:val="Code"/>
      </w:pPr>
      <w:r w:rsidRPr="00EC76D5">
        <w:t xml:space="preserve">      default:</w:t>
      </w:r>
    </w:p>
    <w:p w14:paraId="0FCB257D" w14:textId="77777777" w:rsidR="00686808" w:rsidRPr="00EC76D5" w:rsidRDefault="00686808" w:rsidP="00686808">
      <w:pPr>
        <w:pStyle w:val="Code"/>
      </w:pPr>
      <w:r w:rsidRPr="00EC76D5">
        <w:t xml:space="preserve">        return false;</w:t>
      </w:r>
    </w:p>
    <w:p w14:paraId="7F69E294" w14:textId="77777777" w:rsidR="00686808" w:rsidRPr="00EC76D5" w:rsidRDefault="00686808" w:rsidP="00686808">
      <w:pPr>
        <w:pStyle w:val="Code"/>
      </w:pPr>
      <w:r w:rsidRPr="00EC76D5">
        <w:t xml:space="preserve">    }</w:t>
      </w:r>
    </w:p>
    <w:p w14:paraId="1C26547C" w14:textId="77777777" w:rsidR="00686808" w:rsidRPr="00EC76D5" w:rsidRDefault="00686808" w:rsidP="00686808">
      <w:pPr>
        <w:pStyle w:val="Code"/>
      </w:pPr>
      <w:r w:rsidRPr="00EC76D5">
        <w:t xml:space="preserve">  }</w:t>
      </w:r>
    </w:p>
    <w:p w14:paraId="0583D152" w14:textId="77777777" w:rsidR="00686808" w:rsidRPr="00EC76D5" w:rsidRDefault="00686808" w:rsidP="00686808">
      <w:pPr>
        <w:pStyle w:val="Code"/>
      </w:pPr>
    </w:p>
    <w:p w14:paraId="2D01FA13" w14:textId="77777777" w:rsidR="00686808" w:rsidRPr="00EC76D5" w:rsidRDefault="00686808" w:rsidP="00686808">
      <w:pPr>
        <w:pStyle w:val="Code"/>
      </w:pPr>
      <w:r w:rsidRPr="00EC76D5">
        <w:lastRenderedPageBreak/>
        <w:t xml:space="preserve">  public boolean isRelation() {</w:t>
      </w:r>
    </w:p>
    <w:p w14:paraId="3FE38916" w14:textId="77777777" w:rsidR="00686808" w:rsidRPr="00EC76D5" w:rsidRDefault="00686808" w:rsidP="00686808">
      <w:pPr>
        <w:pStyle w:val="Code"/>
      </w:pPr>
      <w:r w:rsidRPr="00EC76D5">
        <w:t xml:space="preserve">    switch (m_middleOperator) {</w:t>
      </w:r>
    </w:p>
    <w:p w14:paraId="170EF732" w14:textId="77777777" w:rsidR="00686808" w:rsidRPr="00EC76D5" w:rsidRDefault="00686808" w:rsidP="00686808">
      <w:pPr>
        <w:pStyle w:val="Code"/>
      </w:pPr>
      <w:r w:rsidRPr="00EC76D5">
        <w:t xml:space="preserve">      case Equal:</w:t>
      </w:r>
    </w:p>
    <w:p w14:paraId="342E09B7" w14:textId="77777777" w:rsidR="00686808" w:rsidRPr="00EC76D5" w:rsidRDefault="00686808" w:rsidP="00686808">
      <w:pPr>
        <w:pStyle w:val="Code"/>
      </w:pPr>
      <w:r w:rsidRPr="00EC76D5">
        <w:t xml:space="preserve">      case NotEqual:</w:t>
      </w:r>
    </w:p>
    <w:p w14:paraId="65376F12" w14:textId="77777777" w:rsidR="00686808" w:rsidRPr="00EC76D5" w:rsidRDefault="00686808" w:rsidP="00686808">
      <w:pPr>
        <w:pStyle w:val="Code"/>
      </w:pPr>
      <w:r w:rsidRPr="00EC76D5">
        <w:t xml:space="preserve">      case LessThan:</w:t>
      </w:r>
    </w:p>
    <w:p w14:paraId="1AACEB38" w14:textId="77777777" w:rsidR="00686808" w:rsidRPr="00EC76D5" w:rsidRDefault="00686808" w:rsidP="00686808">
      <w:pPr>
        <w:pStyle w:val="Code"/>
      </w:pPr>
      <w:r w:rsidRPr="00EC76D5">
        <w:t xml:space="preserve">      case LessThanEqual:</w:t>
      </w:r>
    </w:p>
    <w:p w14:paraId="76C88979" w14:textId="77777777" w:rsidR="00686808" w:rsidRPr="00EC76D5" w:rsidRDefault="00686808" w:rsidP="00686808">
      <w:pPr>
        <w:pStyle w:val="Code"/>
      </w:pPr>
      <w:r w:rsidRPr="00EC76D5">
        <w:t xml:space="preserve">      case GreaterThan:</w:t>
      </w:r>
    </w:p>
    <w:p w14:paraId="064EE7C3" w14:textId="77777777" w:rsidR="00686808" w:rsidRPr="00EC76D5" w:rsidRDefault="00686808" w:rsidP="00686808">
      <w:pPr>
        <w:pStyle w:val="Code"/>
      </w:pPr>
      <w:r w:rsidRPr="00EC76D5">
        <w:t xml:space="preserve">      case GreaterThanEqual:</w:t>
      </w:r>
    </w:p>
    <w:p w14:paraId="1C1DE09C" w14:textId="77777777" w:rsidR="00686808" w:rsidRPr="00EC76D5" w:rsidRDefault="00686808" w:rsidP="00686808">
      <w:pPr>
        <w:pStyle w:val="Code"/>
      </w:pPr>
      <w:r w:rsidRPr="00EC76D5">
        <w:t xml:space="preserve">        return true;</w:t>
      </w:r>
    </w:p>
    <w:p w14:paraId="413E8010" w14:textId="77777777" w:rsidR="00686808" w:rsidRPr="00EC76D5" w:rsidRDefault="00686808" w:rsidP="00686808">
      <w:pPr>
        <w:pStyle w:val="Code"/>
      </w:pPr>
      <w:r w:rsidRPr="00EC76D5">
        <w:t xml:space="preserve">        </w:t>
      </w:r>
    </w:p>
    <w:p w14:paraId="15C3B2EB" w14:textId="77777777" w:rsidR="00686808" w:rsidRPr="00EC76D5" w:rsidRDefault="00686808" w:rsidP="00686808">
      <w:pPr>
        <w:pStyle w:val="Code"/>
      </w:pPr>
      <w:r w:rsidRPr="00EC76D5">
        <w:t xml:space="preserve">      default:</w:t>
      </w:r>
    </w:p>
    <w:p w14:paraId="0FB39154" w14:textId="77777777" w:rsidR="00686808" w:rsidRPr="00EC76D5" w:rsidRDefault="00686808" w:rsidP="00686808">
      <w:pPr>
        <w:pStyle w:val="Code"/>
      </w:pPr>
      <w:r w:rsidRPr="00EC76D5">
        <w:t xml:space="preserve">        return false;</w:t>
      </w:r>
    </w:p>
    <w:p w14:paraId="76DB0094" w14:textId="77777777" w:rsidR="00686808" w:rsidRPr="00EC76D5" w:rsidRDefault="00686808" w:rsidP="00686808">
      <w:pPr>
        <w:pStyle w:val="Code"/>
      </w:pPr>
      <w:r w:rsidRPr="00EC76D5">
        <w:t xml:space="preserve">    }</w:t>
      </w:r>
    </w:p>
    <w:p w14:paraId="4AB22F64" w14:textId="77777777" w:rsidR="00686808" w:rsidRPr="00EC76D5" w:rsidRDefault="00686808" w:rsidP="00686808">
      <w:pPr>
        <w:pStyle w:val="Code"/>
      </w:pPr>
      <w:r w:rsidRPr="00EC76D5">
        <w:t xml:space="preserve">  }</w:t>
      </w:r>
    </w:p>
    <w:p w14:paraId="30D0F276" w14:textId="77777777" w:rsidR="00686808" w:rsidRPr="00EC76D5" w:rsidRDefault="00686808" w:rsidP="00686808">
      <w:pPr>
        <w:pStyle w:val="Code"/>
      </w:pPr>
    </w:p>
    <w:p w14:paraId="5AF25841" w14:textId="77777777" w:rsidR="00686808" w:rsidRPr="00EC76D5" w:rsidRDefault="00686808" w:rsidP="00686808">
      <w:pPr>
        <w:pStyle w:val="Code"/>
      </w:pPr>
      <w:r w:rsidRPr="00EC76D5">
        <w:t xml:space="preserve">  public boolean isUnary() {</w:t>
      </w:r>
    </w:p>
    <w:p w14:paraId="1E30A915" w14:textId="77777777" w:rsidR="00686808" w:rsidRPr="00EC76D5" w:rsidRDefault="00686808" w:rsidP="00686808">
      <w:pPr>
        <w:pStyle w:val="Code"/>
      </w:pPr>
      <w:r w:rsidRPr="00EC76D5">
        <w:t xml:space="preserve">    return isUnary(m_middleOperator);</w:t>
      </w:r>
    </w:p>
    <w:p w14:paraId="4BD33A95" w14:textId="77777777" w:rsidR="00686808" w:rsidRPr="00EC76D5" w:rsidRDefault="00686808" w:rsidP="00686808">
      <w:pPr>
        <w:pStyle w:val="Code"/>
      </w:pPr>
      <w:r w:rsidRPr="00EC76D5">
        <w:t xml:space="preserve">  }</w:t>
      </w:r>
    </w:p>
    <w:p w14:paraId="017B4990" w14:textId="77777777" w:rsidR="00686808" w:rsidRPr="00EC76D5" w:rsidRDefault="00686808" w:rsidP="00686808">
      <w:pPr>
        <w:pStyle w:val="Code"/>
      </w:pPr>
      <w:r w:rsidRPr="00EC76D5">
        <w:t xml:space="preserve">  </w:t>
      </w:r>
    </w:p>
    <w:p w14:paraId="71C1CE36" w14:textId="77777777" w:rsidR="00686808" w:rsidRPr="00EC76D5" w:rsidRDefault="00686808" w:rsidP="00686808">
      <w:pPr>
        <w:pStyle w:val="Code"/>
      </w:pPr>
      <w:r w:rsidRPr="00EC76D5">
        <w:t xml:space="preserve">  public static boolean isIncrement(MiddleOperator operator) {</w:t>
      </w:r>
    </w:p>
    <w:p w14:paraId="3310D09A" w14:textId="77777777" w:rsidR="00686808" w:rsidRPr="00EC76D5" w:rsidRDefault="00686808" w:rsidP="00686808">
      <w:pPr>
        <w:pStyle w:val="Code"/>
      </w:pPr>
      <w:r w:rsidRPr="00EC76D5">
        <w:t xml:space="preserve">    switch (operator) {</w:t>
      </w:r>
    </w:p>
    <w:p w14:paraId="271F6104" w14:textId="77777777" w:rsidR="00686808" w:rsidRPr="00EC76D5" w:rsidRDefault="00686808" w:rsidP="00686808">
      <w:pPr>
        <w:pStyle w:val="Code"/>
      </w:pPr>
      <w:r w:rsidRPr="00EC76D5">
        <w:t xml:space="preserve">      case PrefixIncrement:</w:t>
      </w:r>
    </w:p>
    <w:p w14:paraId="79D98B59" w14:textId="77777777" w:rsidR="00686808" w:rsidRPr="00EC76D5" w:rsidRDefault="00686808" w:rsidP="00686808">
      <w:pPr>
        <w:pStyle w:val="Code"/>
      </w:pPr>
      <w:r w:rsidRPr="00EC76D5">
        <w:t xml:space="preserve">      case PrefixDecrement:</w:t>
      </w:r>
    </w:p>
    <w:p w14:paraId="29C3DEAD" w14:textId="77777777" w:rsidR="00686808" w:rsidRPr="00EC76D5" w:rsidRDefault="00686808" w:rsidP="00686808">
      <w:pPr>
        <w:pStyle w:val="Code"/>
      </w:pPr>
      <w:r w:rsidRPr="00EC76D5">
        <w:t xml:space="preserve">      case PostfixIncrement:</w:t>
      </w:r>
    </w:p>
    <w:p w14:paraId="5A426ABD" w14:textId="77777777" w:rsidR="00686808" w:rsidRPr="00EC76D5" w:rsidRDefault="00686808" w:rsidP="00686808">
      <w:pPr>
        <w:pStyle w:val="Code"/>
      </w:pPr>
      <w:r w:rsidRPr="00EC76D5">
        <w:t xml:space="preserve">      case PostfixDecrement:        </w:t>
      </w:r>
    </w:p>
    <w:p w14:paraId="4105B0F9" w14:textId="77777777" w:rsidR="00686808" w:rsidRPr="00EC76D5" w:rsidRDefault="00686808" w:rsidP="00686808">
      <w:pPr>
        <w:pStyle w:val="Code"/>
      </w:pPr>
      <w:r w:rsidRPr="00EC76D5">
        <w:t xml:space="preserve">        return true;</w:t>
      </w:r>
    </w:p>
    <w:p w14:paraId="126311E8" w14:textId="77777777" w:rsidR="00686808" w:rsidRPr="00EC76D5" w:rsidRDefault="00686808" w:rsidP="00686808">
      <w:pPr>
        <w:pStyle w:val="Code"/>
      </w:pPr>
      <w:r w:rsidRPr="00EC76D5">
        <w:t xml:space="preserve">        </w:t>
      </w:r>
    </w:p>
    <w:p w14:paraId="7DB2B5C3" w14:textId="77777777" w:rsidR="00686808" w:rsidRPr="00EC76D5" w:rsidRDefault="00686808" w:rsidP="00686808">
      <w:pPr>
        <w:pStyle w:val="Code"/>
      </w:pPr>
      <w:r w:rsidRPr="00EC76D5">
        <w:t xml:space="preserve">      default:</w:t>
      </w:r>
    </w:p>
    <w:p w14:paraId="4BF3FACB" w14:textId="77777777" w:rsidR="00686808" w:rsidRPr="00EC76D5" w:rsidRDefault="00686808" w:rsidP="00686808">
      <w:pPr>
        <w:pStyle w:val="Code"/>
      </w:pPr>
      <w:r w:rsidRPr="00EC76D5">
        <w:t xml:space="preserve">        return false;</w:t>
      </w:r>
    </w:p>
    <w:p w14:paraId="69E90873" w14:textId="77777777" w:rsidR="00686808" w:rsidRPr="00EC76D5" w:rsidRDefault="00686808" w:rsidP="00686808">
      <w:pPr>
        <w:pStyle w:val="Code"/>
      </w:pPr>
      <w:r w:rsidRPr="00EC76D5">
        <w:t xml:space="preserve">    }</w:t>
      </w:r>
    </w:p>
    <w:p w14:paraId="2BF6014A" w14:textId="77777777" w:rsidR="00686808" w:rsidRPr="00EC76D5" w:rsidRDefault="00686808" w:rsidP="00686808">
      <w:pPr>
        <w:pStyle w:val="Code"/>
      </w:pPr>
      <w:r w:rsidRPr="00EC76D5">
        <w:t xml:space="preserve">  }</w:t>
      </w:r>
    </w:p>
    <w:p w14:paraId="179C41BC" w14:textId="77777777" w:rsidR="00686808" w:rsidRPr="00EC76D5" w:rsidRDefault="00686808" w:rsidP="00686808">
      <w:pPr>
        <w:pStyle w:val="Code"/>
      </w:pPr>
    </w:p>
    <w:p w14:paraId="60929892" w14:textId="77777777" w:rsidR="00686808" w:rsidRPr="00EC76D5" w:rsidRDefault="00686808" w:rsidP="00686808">
      <w:pPr>
        <w:pStyle w:val="Code"/>
      </w:pPr>
      <w:r w:rsidRPr="00EC76D5">
        <w:t xml:space="preserve">  public boolean isAssign() {</w:t>
      </w:r>
    </w:p>
    <w:p w14:paraId="72F3F99E" w14:textId="77777777" w:rsidR="00686808" w:rsidRPr="00EC76D5" w:rsidRDefault="00686808" w:rsidP="00686808">
      <w:pPr>
        <w:pStyle w:val="Code"/>
      </w:pPr>
      <w:r w:rsidRPr="00EC76D5">
        <w:t xml:space="preserve">    return isAssign(m_middleOperator);</w:t>
      </w:r>
    </w:p>
    <w:p w14:paraId="14BC27C6" w14:textId="77777777" w:rsidR="00686808" w:rsidRPr="00EC76D5" w:rsidRDefault="00686808" w:rsidP="00686808">
      <w:pPr>
        <w:pStyle w:val="Code"/>
      </w:pPr>
      <w:r w:rsidRPr="00EC76D5">
        <w:t xml:space="preserve">  }</w:t>
      </w:r>
    </w:p>
    <w:p w14:paraId="114E96B2" w14:textId="77777777" w:rsidR="00686808" w:rsidRPr="00EC76D5" w:rsidRDefault="00686808" w:rsidP="00686808">
      <w:pPr>
        <w:pStyle w:val="Code"/>
      </w:pPr>
      <w:r w:rsidRPr="00EC76D5">
        <w:t xml:space="preserve">  </w:t>
      </w:r>
    </w:p>
    <w:p w14:paraId="0EF7F43F" w14:textId="77777777" w:rsidR="00686808" w:rsidRPr="00EC76D5" w:rsidRDefault="00686808" w:rsidP="00686808">
      <w:pPr>
        <w:pStyle w:val="Code"/>
      </w:pPr>
      <w:r w:rsidRPr="00EC76D5">
        <w:t xml:space="preserve">  public static boolean isAssign(MiddleOperator operator) {</w:t>
      </w:r>
    </w:p>
    <w:p w14:paraId="5961D699" w14:textId="77777777" w:rsidR="00686808" w:rsidRPr="00EC76D5" w:rsidRDefault="00686808" w:rsidP="00686808">
      <w:pPr>
        <w:pStyle w:val="Code"/>
      </w:pPr>
      <w:r w:rsidRPr="00EC76D5">
        <w:t xml:space="preserve">    switch (operator) {</w:t>
      </w:r>
    </w:p>
    <w:p w14:paraId="197290E3" w14:textId="77777777" w:rsidR="00686808" w:rsidRPr="00EC76D5" w:rsidRDefault="00686808" w:rsidP="00686808">
      <w:pPr>
        <w:pStyle w:val="Code"/>
      </w:pPr>
      <w:r w:rsidRPr="00EC76D5">
        <w:t xml:space="preserve">      case Assign:</w:t>
      </w:r>
    </w:p>
    <w:p w14:paraId="5B2D1E1E" w14:textId="77777777" w:rsidR="00686808" w:rsidRPr="00EC76D5" w:rsidRDefault="00686808" w:rsidP="00686808">
      <w:pPr>
        <w:pStyle w:val="Code"/>
      </w:pPr>
      <w:r w:rsidRPr="00EC76D5">
        <w:t xml:space="preserve">      case BinaryAddAssign:</w:t>
      </w:r>
    </w:p>
    <w:p w14:paraId="6CE953F1" w14:textId="77777777" w:rsidR="00686808" w:rsidRPr="00EC76D5" w:rsidRDefault="00686808" w:rsidP="00686808">
      <w:pPr>
        <w:pStyle w:val="Code"/>
      </w:pPr>
      <w:r w:rsidRPr="00EC76D5">
        <w:t xml:space="preserve">      case BinarySubtractAssign:</w:t>
      </w:r>
    </w:p>
    <w:p w14:paraId="4E4625BB" w14:textId="77777777" w:rsidR="00686808" w:rsidRPr="00EC76D5" w:rsidRDefault="00686808" w:rsidP="00686808">
      <w:pPr>
        <w:pStyle w:val="Code"/>
      </w:pPr>
      <w:r w:rsidRPr="00EC76D5">
        <w:t xml:space="preserve">      case MultiplyAssign:</w:t>
      </w:r>
    </w:p>
    <w:p w14:paraId="74226766" w14:textId="77777777" w:rsidR="00686808" w:rsidRPr="00EC76D5" w:rsidRDefault="00686808" w:rsidP="00686808">
      <w:pPr>
        <w:pStyle w:val="Code"/>
      </w:pPr>
      <w:r w:rsidRPr="00EC76D5">
        <w:t xml:space="preserve">      case DivideAssign:</w:t>
      </w:r>
    </w:p>
    <w:p w14:paraId="66E5A68B" w14:textId="77777777" w:rsidR="00686808" w:rsidRPr="00EC76D5" w:rsidRDefault="00686808" w:rsidP="00686808">
      <w:pPr>
        <w:pStyle w:val="Code"/>
      </w:pPr>
      <w:r w:rsidRPr="00EC76D5">
        <w:t xml:space="preserve">      case ModuloAssign:</w:t>
      </w:r>
    </w:p>
    <w:p w14:paraId="13331151" w14:textId="77777777" w:rsidR="00686808" w:rsidRPr="00EC76D5" w:rsidRDefault="00686808" w:rsidP="00686808">
      <w:pPr>
        <w:pStyle w:val="Code"/>
      </w:pPr>
      <w:r w:rsidRPr="00EC76D5">
        <w:t xml:space="preserve">      case BitwiseIOrAssign:</w:t>
      </w:r>
    </w:p>
    <w:p w14:paraId="292C1CB4" w14:textId="77777777" w:rsidR="00686808" w:rsidRPr="00EC76D5" w:rsidRDefault="00686808" w:rsidP="00686808">
      <w:pPr>
        <w:pStyle w:val="Code"/>
      </w:pPr>
      <w:r w:rsidRPr="00EC76D5">
        <w:t xml:space="preserve">      case BitwiseXOrAssign:</w:t>
      </w:r>
    </w:p>
    <w:p w14:paraId="1C55FBC9" w14:textId="77777777" w:rsidR="00686808" w:rsidRPr="00EC76D5" w:rsidRDefault="00686808" w:rsidP="00686808">
      <w:pPr>
        <w:pStyle w:val="Code"/>
      </w:pPr>
      <w:r w:rsidRPr="00EC76D5">
        <w:t xml:space="preserve">      case BitwiseAndAssign:</w:t>
      </w:r>
    </w:p>
    <w:p w14:paraId="29A9120E" w14:textId="77777777" w:rsidR="00686808" w:rsidRPr="00EC76D5" w:rsidRDefault="00686808" w:rsidP="00686808">
      <w:pPr>
        <w:pStyle w:val="Code"/>
      </w:pPr>
      <w:r w:rsidRPr="00EC76D5">
        <w:t xml:space="preserve">      case LeftShiftAssign:</w:t>
      </w:r>
    </w:p>
    <w:p w14:paraId="56267A3A" w14:textId="77777777" w:rsidR="00686808" w:rsidRPr="00EC76D5" w:rsidRDefault="00686808" w:rsidP="00686808">
      <w:pPr>
        <w:pStyle w:val="Code"/>
      </w:pPr>
      <w:r w:rsidRPr="00EC76D5">
        <w:t xml:space="preserve">      case RightShiftAssign:</w:t>
      </w:r>
    </w:p>
    <w:p w14:paraId="1D2BE66D" w14:textId="77777777" w:rsidR="00686808" w:rsidRPr="00EC76D5" w:rsidRDefault="00686808" w:rsidP="00686808">
      <w:pPr>
        <w:pStyle w:val="Code"/>
      </w:pPr>
      <w:r w:rsidRPr="00EC76D5">
        <w:t xml:space="preserve">        return true;</w:t>
      </w:r>
    </w:p>
    <w:p w14:paraId="3833B7E5" w14:textId="77777777" w:rsidR="00686808" w:rsidRPr="00EC76D5" w:rsidRDefault="00686808" w:rsidP="00686808">
      <w:pPr>
        <w:pStyle w:val="Code"/>
      </w:pPr>
      <w:r w:rsidRPr="00EC76D5">
        <w:t xml:space="preserve">        </w:t>
      </w:r>
    </w:p>
    <w:p w14:paraId="33228CEE" w14:textId="77777777" w:rsidR="00686808" w:rsidRPr="00EC76D5" w:rsidRDefault="00686808" w:rsidP="00686808">
      <w:pPr>
        <w:pStyle w:val="Code"/>
      </w:pPr>
      <w:r w:rsidRPr="00EC76D5">
        <w:t xml:space="preserve">      default:</w:t>
      </w:r>
    </w:p>
    <w:p w14:paraId="4F855DE7" w14:textId="77777777" w:rsidR="00686808" w:rsidRPr="00EC76D5" w:rsidRDefault="00686808" w:rsidP="00686808">
      <w:pPr>
        <w:pStyle w:val="Code"/>
      </w:pPr>
      <w:r w:rsidRPr="00EC76D5">
        <w:t xml:space="preserve">        return false;</w:t>
      </w:r>
    </w:p>
    <w:p w14:paraId="4A703FC8" w14:textId="77777777" w:rsidR="00686808" w:rsidRPr="00EC76D5" w:rsidRDefault="00686808" w:rsidP="00686808">
      <w:pPr>
        <w:pStyle w:val="Code"/>
      </w:pPr>
      <w:r w:rsidRPr="00EC76D5">
        <w:t xml:space="preserve">    }</w:t>
      </w:r>
    </w:p>
    <w:p w14:paraId="4F4BC5D4" w14:textId="77777777" w:rsidR="00686808" w:rsidRPr="00EC76D5" w:rsidRDefault="00686808" w:rsidP="00686808">
      <w:pPr>
        <w:pStyle w:val="Code"/>
      </w:pPr>
      <w:r w:rsidRPr="00EC76D5">
        <w:t xml:space="preserve">  }</w:t>
      </w:r>
    </w:p>
    <w:p w14:paraId="28F13E9E" w14:textId="77777777" w:rsidR="00686808" w:rsidRPr="00EC76D5" w:rsidRDefault="00686808" w:rsidP="00686808">
      <w:pPr>
        <w:pStyle w:val="Code"/>
      </w:pPr>
    </w:p>
    <w:p w14:paraId="49FBFCC1" w14:textId="77777777" w:rsidR="00686808" w:rsidRPr="00EC76D5" w:rsidRDefault="00686808" w:rsidP="00686808">
      <w:pPr>
        <w:pStyle w:val="Code"/>
      </w:pPr>
      <w:r w:rsidRPr="00EC76D5">
        <w:t xml:space="preserve">  public boolean isCompoundAssign() {</w:t>
      </w:r>
    </w:p>
    <w:p w14:paraId="631C4B48" w14:textId="77777777" w:rsidR="00686808" w:rsidRPr="00EC76D5" w:rsidRDefault="00686808" w:rsidP="00686808">
      <w:pPr>
        <w:pStyle w:val="Code"/>
      </w:pPr>
      <w:r w:rsidRPr="00EC76D5">
        <w:lastRenderedPageBreak/>
        <w:t xml:space="preserve">    return isAssign() &amp;&amp; (m_middleOperator != MiddleOperator.Assign);</w:t>
      </w:r>
    </w:p>
    <w:p w14:paraId="4F80FAD2" w14:textId="77777777" w:rsidR="00686808" w:rsidRPr="00EC76D5" w:rsidRDefault="00686808" w:rsidP="00686808">
      <w:pPr>
        <w:pStyle w:val="Code"/>
      </w:pPr>
      <w:r w:rsidRPr="00EC76D5">
        <w:t xml:space="preserve">  }</w:t>
      </w:r>
    </w:p>
    <w:p w14:paraId="2223392F" w14:textId="77777777" w:rsidR="00686808" w:rsidRPr="00EC76D5" w:rsidRDefault="00686808" w:rsidP="00686808">
      <w:pPr>
        <w:pStyle w:val="Code"/>
      </w:pPr>
    </w:p>
    <w:p w14:paraId="3C559352" w14:textId="77777777" w:rsidR="00686808" w:rsidRPr="00EC76D5" w:rsidRDefault="00686808" w:rsidP="00686808">
      <w:pPr>
        <w:pStyle w:val="Code"/>
      </w:pPr>
      <w:r w:rsidRPr="00EC76D5">
        <w:t xml:space="preserve">  public static boolean isCompoundAssign(MiddleOperator operator) {</w:t>
      </w:r>
    </w:p>
    <w:p w14:paraId="3A018310" w14:textId="77777777" w:rsidR="00686808" w:rsidRPr="00EC76D5" w:rsidRDefault="00686808" w:rsidP="00686808">
      <w:pPr>
        <w:pStyle w:val="Code"/>
      </w:pPr>
      <w:r w:rsidRPr="00EC76D5">
        <w:t xml:space="preserve">    return isAssign(operator) &amp;&amp; (operator != MiddleOperator.Assign);</w:t>
      </w:r>
    </w:p>
    <w:p w14:paraId="670DC138" w14:textId="77777777" w:rsidR="00686808" w:rsidRPr="00EC76D5" w:rsidRDefault="00686808" w:rsidP="00686808">
      <w:pPr>
        <w:pStyle w:val="Code"/>
      </w:pPr>
      <w:r w:rsidRPr="00EC76D5">
        <w:t xml:space="preserve">  }</w:t>
      </w:r>
    </w:p>
    <w:p w14:paraId="15BA7B54" w14:textId="77777777" w:rsidR="00686808" w:rsidRPr="00EC76D5" w:rsidRDefault="00686808" w:rsidP="00686808">
      <w:pPr>
        <w:pStyle w:val="Code"/>
      </w:pPr>
    </w:p>
    <w:p w14:paraId="2E1A1444" w14:textId="77777777" w:rsidR="00686808" w:rsidRPr="00EC76D5" w:rsidRDefault="00686808" w:rsidP="00686808">
      <w:pPr>
        <w:pStyle w:val="Code"/>
      </w:pPr>
      <w:r w:rsidRPr="00EC76D5">
        <w:t xml:space="preserve">  public boolean isStrictlyUnary() {</w:t>
      </w:r>
    </w:p>
    <w:p w14:paraId="39884ADF" w14:textId="77777777" w:rsidR="00686808" w:rsidRPr="00EC76D5" w:rsidRDefault="00686808" w:rsidP="00686808">
      <w:pPr>
        <w:pStyle w:val="Code"/>
      </w:pPr>
      <w:r w:rsidRPr="00EC76D5">
        <w:t xml:space="preserve">    return isStrictlyUnary(m_middleOperator);</w:t>
      </w:r>
    </w:p>
    <w:p w14:paraId="3CAD2281" w14:textId="77777777" w:rsidR="00686808" w:rsidRPr="00EC76D5" w:rsidRDefault="00686808" w:rsidP="00686808">
      <w:pPr>
        <w:pStyle w:val="Code"/>
      </w:pPr>
      <w:r w:rsidRPr="00EC76D5">
        <w:t xml:space="preserve">  }</w:t>
      </w:r>
    </w:p>
    <w:p w14:paraId="5911925E" w14:textId="77777777" w:rsidR="00686808" w:rsidRPr="00EC76D5" w:rsidRDefault="00686808" w:rsidP="00686808">
      <w:pPr>
        <w:pStyle w:val="Code"/>
      </w:pPr>
      <w:r w:rsidRPr="00EC76D5">
        <w:t xml:space="preserve">  </w:t>
      </w:r>
    </w:p>
    <w:p w14:paraId="12290262" w14:textId="77777777" w:rsidR="00686808" w:rsidRPr="00EC76D5" w:rsidRDefault="00686808" w:rsidP="00686808">
      <w:pPr>
        <w:pStyle w:val="Code"/>
      </w:pPr>
      <w:r w:rsidRPr="00EC76D5">
        <w:t xml:space="preserve">  public static boolean isStrictlyUnary(MiddleOperator operator) {</w:t>
      </w:r>
    </w:p>
    <w:p w14:paraId="4A4D2219" w14:textId="77777777" w:rsidR="00686808" w:rsidRPr="00EC76D5" w:rsidRDefault="00686808" w:rsidP="00686808">
      <w:pPr>
        <w:pStyle w:val="Code"/>
      </w:pPr>
      <w:r w:rsidRPr="00EC76D5">
        <w:t xml:space="preserve">    switch (operator) {</w:t>
      </w:r>
    </w:p>
    <w:p w14:paraId="0C21F147" w14:textId="77777777" w:rsidR="00686808" w:rsidRPr="00EC76D5" w:rsidRDefault="00686808" w:rsidP="00686808">
      <w:pPr>
        <w:pStyle w:val="Code"/>
      </w:pPr>
      <w:r w:rsidRPr="00EC76D5">
        <w:t xml:space="preserve">      case UnaryAdd:</w:t>
      </w:r>
    </w:p>
    <w:p w14:paraId="0D31DC41" w14:textId="77777777" w:rsidR="00686808" w:rsidRPr="00EC76D5" w:rsidRDefault="00686808" w:rsidP="00686808">
      <w:pPr>
        <w:pStyle w:val="Code"/>
      </w:pPr>
      <w:r w:rsidRPr="00EC76D5">
        <w:t xml:space="preserve">      case UnarySubtract:</w:t>
      </w:r>
    </w:p>
    <w:p w14:paraId="4CDB6A93" w14:textId="77777777" w:rsidR="00686808" w:rsidRPr="00EC76D5" w:rsidRDefault="00686808" w:rsidP="00686808">
      <w:pPr>
        <w:pStyle w:val="Code"/>
      </w:pPr>
      <w:r w:rsidRPr="00EC76D5">
        <w:t xml:space="preserve">      case BitwiseNot:</w:t>
      </w:r>
    </w:p>
    <w:p w14:paraId="189475C0" w14:textId="77777777" w:rsidR="00686808" w:rsidRPr="00EC76D5" w:rsidRDefault="00686808" w:rsidP="00686808">
      <w:pPr>
        <w:pStyle w:val="Code"/>
      </w:pPr>
      <w:r w:rsidRPr="00EC76D5">
        <w:t xml:space="preserve">        return true;</w:t>
      </w:r>
    </w:p>
    <w:p w14:paraId="12761341" w14:textId="77777777" w:rsidR="00686808" w:rsidRPr="00EC76D5" w:rsidRDefault="00686808" w:rsidP="00686808">
      <w:pPr>
        <w:pStyle w:val="Code"/>
      </w:pPr>
      <w:r w:rsidRPr="00EC76D5">
        <w:t xml:space="preserve">        </w:t>
      </w:r>
    </w:p>
    <w:p w14:paraId="56CD698C" w14:textId="77777777" w:rsidR="00686808" w:rsidRPr="00EC76D5" w:rsidRDefault="00686808" w:rsidP="00686808">
      <w:pPr>
        <w:pStyle w:val="Code"/>
      </w:pPr>
      <w:r w:rsidRPr="00EC76D5">
        <w:t xml:space="preserve">      default:</w:t>
      </w:r>
    </w:p>
    <w:p w14:paraId="2156FDE6" w14:textId="77777777" w:rsidR="00686808" w:rsidRPr="00EC76D5" w:rsidRDefault="00686808" w:rsidP="00686808">
      <w:pPr>
        <w:pStyle w:val="Code"/>
      </w:pPr>
      <w:r w:rsidRPr="00EC76D5">
        <w:t xml:space="preserve">        return false;</w:t>
      </w:r>
    </w:p>
    <w:p w14:paraId="21571276" w14:textId="77777777" w:rsidR="00686808" w:rsidRPr="00EC76D5" w:rsidRDefault="00686808" w:rsidP="00686808">
      <w:pPr>
        <w:pStyle w:val="Code"/>
      </w:pPr>
      <w:r w:rsidRPr="00EC76D5">
        <w:t xml:space="preserve">    }</w:t>
      </w:r>
    </w:p>
    <w:p w14:paraId="246BEB4C" w14:textId="77777777" w:rsidR="00686808" w:rsidRPr="00EC76D5" w:rsidRDefault="00686808" w:rsidP="00686808">
      <w:pPr>
        <w:pStyle w:val="Code"/>
      </w:pPr>
      <w:r w:rsidRPr="00EC76D5">
        <w:t xml:space="preserve">  }</w:t>
      </w:r>
    </w:p>
    <w:p w14:paraId="5B2E7F73" w14:textId="77777777" w:rsidR="00686808" w:rsidRPr="00EC76D5" w:rsidRDefault="00686808" w:rsidP="00686808">
      <w:pPr>
        <w:pStyle w:val="Code"/>
      </w:pPr>
    </w:p>
    <w:p w14:paraId="21DC4B80" w14:textId="77777777" w:rsidR="00686808" w:rsidRPr="00EC76D5" w:rsidRDefault="00686808" w:rsidP="00686808">
      <w:pPr>
        <w:pStyle w:val="Code"/>
      </w:pPr>
      <w:r w:rsidRPr="00EC76D5">
        <w:t xml:space="preserve">  public static boolean isUnary(MiddleOperator operator) {</w:t>
      </w:r>
    </w:p>
    <w:p w14:paraId="1B49367C" w14:textId="77777777" w:rsidR="00686808" w:rsidRPr="00EC76D5" w:rsidRDefault="00686808" w:rsidP="00686808">
      <w:pPr>
        <w:pStyle w:val="Code"/>
      </w:pPr>
      <w:r w:rsidRPr="00EC76D5">
        <w:t xml:space="preserve">    switch (operator) {</w:t>
      </w:r>
    </w:p>
    <w:p w14:paraId="62BBE360" w14:textId="77777777" w:rsidR="00686808" w:rsidRPr="00EC76D5" w:rsidRDefault="00686808" w:rsidP="00686808">
      <w:pPr>
        <w:pStyle w:val="Code"/>
      </w:pPr>
      <w:r w:rsidRPr="00EC76D5">
        <w:t xml:space="preserve">      case Assign:</w:t>
      </w:r>
    </w:p>
    <w:p w14:paraId="5D0EB9C8" w14:textId="77777777" w:rsidR="00686808" w:rsidRPr="00EC76D5" w:rsidRDefault="00686808" w:rsidP="00686808">
      <w:pPr>
        <w:pStyle w:val="Code"/>
      </w:pPr>
      <w:r w:rsidRPr="00EC76D5">
        <w:t xml:space="preserve">      case BinaryAddAssign:</w:t>
      </w:r>
    </w:p>
    <w:p w14:paraId="18FA1AAE" w14:textId="77777777" w:rsidR="00686808" w:rsidRPr="00EC76D5" w:rsidRDefault="00686808" w:rsidP="00686808">
      <w:pPr>
        <w:pStyle w:val="Code"/>
      </w:pPr>
      <w:r w:rsidRPr="00EC76D5">
        <w:t xml:space="preserve">      case BinarySubtractAssign:</w:t>
      </w:r>
    </w:p>
    <w:p w14:paraId="4DDE43B3" w14:textId="77777777" w:rsidR="00686808" w:rsidRPr="00EC76D5" w:rsidRDefault="00686808" w:rsidP="00686808">
      <w:pPr>
        <w:pStyle w:val="Code"/>
      </w:pPr>
      <w:r w:rsidRPr="00EC76D5">
        <w:t xml:space="preserve">      case MultiplyAssign:</w:t>
      </w:r>
    </w:p>
    <w:p w14:paraId="62D81699" w14:textId="77777777" w:rsidR="00686808" w:rsidRPr="00EC76D5" w:rsidRDefault="00686808" w:rsidP="00686808">
      <w:pPr>
        <w:pStyle w:val="Code"/>
      </w:pPr>
      <w:r w:rsidRPr="00EC76D5">
        <w:t xml:space="preserve">      case DivideAssign:</w:t>
      </w:r>
    </w:p>
    <w:p w14:paraId="16E7CCFE" w14:textId="77777777" w:rsidR="00686808" w:rsidRPr="00EC76D5" w:rsidRDefault="00686808" w:rsidP="00686808">
      <w:pPr>
        <w:pStyle w:val="Code"/>
      </w:pPr>
      <w:r w:rsidRPr="00EC76D5">
        <w:t xml:space="preserve">      case ModuloAssign:</w:t>
      </w:r>
    </w:p>
    <w:p w14:paraId="55AFE4D8" w14:textId="77777777" w:rsidR="00686808" w:rsidRPr="00EC76D5" w:rsidRDefault="00686808" w:rsidP="00686808">
      <w:pPr>
        <w:pStyle w:val="Code"/>
      </w:pPr>
      <w:r w:rsidRPr="00EC76D5">
        <w:t xml:space="preserve">      case BitwiseIOrAssign:</w:t>
      </w:r>
    </w:p>
    <w:p w14:paraId="57EB11A0" w14:textId="77777777" w:rsidR="00686808" w:rsidRPr="00EC76D5" w:rsidRDefault="00686808" w:rsidP="00686808">
      <w:pPr>
        <w:pStyle w:val="Code"/>
      </w:pPr>
      <w:r w:rsidRPr="00EC76D5">
        <w:t xml:space="preserve">      case BitwiseXOrAssign:</w:t>
      </w:r>
    </w:p>
    <w:p w14:paraId="70101B30" w14:textId="77777777" w:rsidR="00686808" w:rsidRPr="00EC76D5" w:rsidRDefault="00686808" w:rsidP="00686808">
      <w:pPr>
        <w:pStyle w:val="Code"/>
      </w:pPr>
      <w:r w:rsidRPr="00EC76D5">
        <w:t xml:space="preserve">      case BitwiseAndAssign:</w:t>
      </w:r>
    </w:p>
    <w:p w14:paraId="34EFE824" w14:textId="77777777" w:rsidR="00686808" w:rsidRPr="00EC76D5" w:rsidRDefault="00686808" w:rsidP="00686808">
      <w:pPr>
        <w:pStyle w:val="Code"/>
      </w:pPr>
      <w:r w:rsidRPr="00EC76D5">
        <w:t xml:space="preserve">      case LeftShiftAssign:</w:t>
      </w:r>
    </w:p>
    <w:p w14:paraId="72A96F89" w14:textId="77777777" w:rsidR="00686808" w:rsidRPr="00EC76D5" w:rsidRDefault="00686808" w:rsidP="00686808">
      <w:pPr>
        <w:pStyle w:val="Code"/>
      </w:pPr>
      <w:r w:rsidRPr="00EC76D5">
        <w:t xml:space="preserve">      case RightShiftAssign:</w:t>
      </w:r>
    </w:p>
    <w:p w14:paraId="6928DF64" w14:textId="77777777" w:rsidR="00686808" w:rsidRPr="00EC76D5" w:rsidRDefault="00686808" w:rsidP="00686808">
      <w:pPr>
        <w:pStyle w:val="Code"/>
      </w:pPr>
      <w:r w:rsidRPr="00EC76D5">
        <w:t xml:space="preserve">      case PushFloat:</w:t>
      </w:r>
    </w:p>
    <w:p w14:paraId="600EECA6" w14:textId="77777777" w:rsidR="00686808" w:rsidRPr="00EC76D5" w:rsidRDefault="00686808" w:rsidP="00686808">
      <w:pPr>
        <w:pStyle w:val="Code"/>
      </w:pPr>
      <w:r w:rsidRPr="00EC76D5">
        <w:t xml:space="preserve">      case TopFloat:</w:t>
      </w:r>
    </w:p>
    <w:p w14:paraId="379976AB" w14:textId="77777777" w:rsidR="00686808" w:rsidRPr="00EC76D5" w:rsidRDefault="00686808" w:rsidP="00686808">
      <w:pPr>
        <w:pStyle w:val="Code"/>
      </w:pPr>
      <w:r w:rsidRPr="00EC76D5">
        <w:t xml:space="preserve">      case PopFloat:</w:t>
      </w:r>
    </w:p>
    <w:p w14:paraId="156A5A36" w14:textId="77777777" w:rsidR="00686808" w:rsidRPr="00EC76D5" w:rsidRDefault="00686808" w:rsidP="00686808">
      <w:pPr>
        <w:pStyle w:val="Code"/>
      </w:pPr>
      <w:r w:rsidRPr="00EC76D5">
        <w:t xml:space="preserve">      case UnaryAdd:</w:t>
      </w:r>
    </w:p>
    <w:p w14:paraId="2C138629" w14:textId="77777777" w:rsidR="00686808" w:rsidRPr="00EC76D5" w:rsidRDefault="00686808" w:rsidP="00686808">
      <w:pPr>
        <w:pStyle w:val="Code"/>
      </w:pPr>
      <w:r w:rsidRPr="00EC76D5">
        <w:t xml:space="preserve">      case UnarySubtract:</w:t>
      </w:r>
    </w:p>
    <w:p w14:paraId="040EA3BF" w14:textId="77777777" w:rsidR="00686808" w:rsidRPr="00EC76D5" w:rsidRDefault="00686808" w:rsidP="00686808">
      <w:pPr>
        <w:pStyle w:val="Code"/>
      </w:pPr>
      <w:r w:rsidRPr="00EC76D5">
        <w:t xml:space="preserve">      case BitwiseNot:</w:t>
      </w:r>
    </w:p>
    <w:p w14:paraId="40AC897D" w14:textId="77777777" w:rsidR="00686808" w:rsidRPr="00EC76D5" w:rsidRDefault="00686808" w:rsidP="00686808">
      <w:pPr>
        <w:pStyle w:val="Code"/>
      </w:pPr>
      <w:r w:rsidRPr="00EC76D5">
        <w:t xml:space="preserve">      case LogicalNot:</w:t>
      </w:r>
    </w:p>
    <w:p w14:paraId="3623559B" w14:textId="77777777" w:rsidR="00686808" w:rsidRPr="00EC76D5" w:rsidRDefault="00686808" w:rsidP="00686808">
      <w:pPr>
        <w:pStyle w:val="Code"/>
      </w:pPr>
      <w:r w:rsidRPr="00EC76D5">
        <w:t xml:space="preserve">      case Deref:</w:t>
      </w:r>
    </w:p>
    <w:p w14:paraId="0497E2F2" w14:textId="77777777" w:rsidR="00686808" w:rsidRPr="00EC76D5" w:rsidRDefault="00686808" w:rsidP="00686808">
      <w:pPr>
        <w:pStyle w:val="Code"/>
      </w:pPr>
      <w:r w:rsidRPr="00EC76D5">
        <w:t xml:space="preserve">      case Address:</w:t>
      </w:r>
    </w:p>
    <w:p w14:paraId="51EA03E7" w14:textId="77777777" w:rsidR="00686808" w:rsidRPr="00EC76D5" w:rsidRDefault="00686808" w:rsidP="00686808">
      <w:pPr>
        <w:pStyle w:val="Code"/>
      </w:pPr>
      <w:r w:rsidRPr="00EC76D5">
        <w:t xml:space="preserve">      case IntegralToIntegral:</w:t>
      </w:r>
    </w:p>
    <w:p w14:paraId="19A49248" w14:textId="77777777" w:rsidR="00686808" w:rsidRPr="00EC76D5" w:rsidRDefault="00686808" w:rsidP="00686808">
      <w:pPr>
        <w:pStyle w:val="Code"/>
      </w:pPr>
      <w:r w:rsidRPr="00EC76D5">
        <w:t xml:space="preserve">      case IntegralToFloating:</w:t>
      </w:r>
    </w:p>
    <w:p w14:paraId="598C9412" w14:textId="77777777" w:rsidR="00686808" w:rsidRPr="00EC76D5" w:rsidRDefault="00686808" w:rsidP="00686808">
      <w:pPr>
        <w:pStyle w:val="Code"/>
      </w:pPr>
      <w:r w:rsidRPr="00EC76D5">
        <w:t xml:space="preserve">      case FloatingToFloating:</w:t>
      </w:r>
    </w:p>
    <w:p w14:paraId="01194E0F" w14:textId="77777777" w:rsidR="00686808" w:rsidRPr="00EC76D5" w:rsidRDefault="00686808" w:rsidP="00686808">
      <w:pPr>
        <w:pStyle w:val="Code"/>
      </w:pPr>
      <w:r w:rsidRPr="00EC76D5">
        <w:t xml:space="preserve">      case FloatingToIntegral:</w:t>
      </w:r>
    </w:p>
    <w:p w14:paraId="42D44EEB" w14:textId="77777777" w:rsidR="00686808" w:rsidRPr="00EC76D5" w:rsidRDefault="00686808" w:rsidP="00686808">
      <w:pPr>
        <w:pStyle w:val="Code"/>
      </w:pPr>
      <w:r w:rsidRPr="00EC76D5">
        <w:t xml:space="preserve">      case ArithmeticToLogical:</w:t>
      </w:r>
    </w:p>
    <w:p w14:paraId="65E4736C" w14:textId="77777777" w:rsidR="00686808" w:rsidRPr="00EC76D5" w:rsidRDefault="00686808" w:rsidP="00686808">
      <w:pPr>
        <w:pStyle w:val="Code"/>
      </w:pPr>
      <w:r w:rsidRPr="00EC76D5">
        <w:t xml:space="preserve">      case LogicalToIntegral:</w:t>
      </w:r>
    </w:p>
    <w:p w14:paraId="082CEAAD" w14:textId="77777777" w:rsidR="00686808" w:rsidRPr="00EC76D5" w:rsidRDefault="00686808" w:rsidP="00686808">
      <w:pPr>
        <w:pStyle w:val="Code"/>
      </w:pPr>
      <w:r w:rsidRPr="00EC76D5">
        <w:t xml:space="preserve">      case FunctionToPointer:</w:t>
      </w:r>
    </w:p>
    <w:p w14:paraId="3E33ACAA" w14:textId="77777777" w:rsidR="00686808" w:rsidRPr="00EC76D5" w:rsidRDefault="00686808" w:rsidP="00686808">
      <w:pPr>
        <w:pStyle w:val="Code"/>
      </w:pPr>
      <w:r w:rsidRPr="00EC76D5">
        <w:t xml:space="preserve">      case ArrayToPointer:</w:t>
      </w:r>
    </w:p>
    <w:p w14:paraId="5F73C9FA" w14:textId="77777777" w:rsidR="00686808" w:rsidRPr="00EC76D5" w:rsidRDefault="00686808" w:rsidP="00686808">
      <w:pPr>
        <w:pStyle w:val="Code"/>
      </w:pPr>
      <w:r w:rsidRPr="00EC76D5">
        <w:t xml:space="preserve">      case StringToPointer:</w:t>
      </w:r>
    </w:p>
    <w:p w14:paraId="78185BF3" w14:textId="77777777" w:rsidR="00686808" w:rsidRPr="00EC76D5" w:rsidRDefault="00686808" w:rsidP="00686808">
      <w:pPr>
        <w:pStyle w:val="Code"/>
      </w:pPr>
      <w:r w:rsidRPr="00EC76D5">
        <w:t xml:space="preserve">      case Parameter:</w:t>
      </w:r>
    </w:p>
    <w:p w14:paraId="598C7B34" w14:textId="77777777" w:rsidR="00686808" w:rsidRPr="00EC76D5" w:rsidRDefault="00686808" w:rsidP="00686808">
      <w:pPr>
        <w:pStyle w:val="Code"/>
      </w:pPr>
      <w:r w:rsidRPr="00EC76D5">
        <w:t xml:space="preserve">      case EqualZero:        </w:t>
      </w:r>
    </w:p>
    <w:p w14:paraId="7D5F5287" w14:textId="77777777" w:rsidR="00686808" w:rsidRPr="00EC76D5" w:rsidRDefault="00686808" w:rsidP="00686808">
      <w:pPr>
        <w:pStyle w:val="Code"/>
      </w:pPr>
      <w:r w:rsidRPr="00EC76D5">
        <w:t xml:space="preserve">      case PrefixIncrement:</w:t>
      </w:r>
    </w:p>
    <w:p w14:paraId="4CEE00AD" w14:textId="77777777" w:rsidR="00686808" w:rsidRPr="00EC76D5" w:rsidRDefault="00686808" w:rsidP="00686808">
      <w:pPr>
        <w:pStyle w:val="Code"/>
      </w:pPr>
      <w:r w:rsidRPr="00EC76D5">
        <w:lastRenderedPageBreak/>
        <w:t xml:space="preserve">      case PrefixDecrement:</w:t>
      </w:r>
    </w:p>
    <w:p w14:paraId="619CBB98" w14:textId="77777777" w:rsidR="00686808" w:rsidRPr="00EC76D5" w:rsidRDefault="00686808" w:rsidP="00686808">
      <w:pPr>
        <w:pStyle w:val="Code"/>
      </w:pPr>
      <w:r w:rsidRPr="00EC76D5">
        <w:t xml:space="preserve">      case PostfixIncrement:</w:t>
      </w:r>
    </w:p>
    <w:p w14:paraId="54D5B2C0" w14:textId="77777777" w:rsidR="00686808" w:rsidRPr="00EC76D5" w:rsidRDefault="00686808" w:rsidP="00686808">
      <w:pPr>
        <w:pStyle w:val="Code"/>
      </w:pPr>
      <w:r w:rsidRPr="00EC76D5">
        <w:t xml:space="preserve">      case PostfixDecrement:        </w:t>
      </w:r>
    </w:p>
    <w:p w14:paraId="2537453F" w14:textId="77777777" w:rsidR="00686808" w:rsidRPr="00EC76D5" w:rsidRDefault="00686808" w:rsidP="00686808">
      <w:pPr>
        <w:pStyle w:val="Code"/>
      </w:pPr>
      <w:r w:rsidRPr="00EC76D5">
        <w:t xml:space="preserve">        return true;</w:t>
      </w:r>
    </w:p>
    <w:p w14:paraId="54683F07" w14:textId="77777777" w:rsidR="00686808" w:rsidRPr="00EC76D5" w:rsidRDefault="00686808" w:rsidP="00686808">
      <w:pPr>
        <w:pStyle w:val="Code"/>
      </w:pPr>
      <w:r w:rsidRPr="00EC76D5">
        <w:t xml:space="preserve">        </w:t>
      </w:r>
    </w:p>
    <w:p w14:paraId="3E46D1C6" w14:textId="77777777" w:rsidR="00686808" w:rsidRPr="00EC76D5" w:rsidRDefault="00686808" w:rsidP="00686808">
      <w:pPr>
        <w:pStyle w:val="Code"/>
      </w:pPr>
      <w:r w:rsidRPr="00EC76D5">
        <w:t xml:space="preserve">      default:</w:t>
      </w:r>
    </w:p>
    <w:p w14:paraId="3DEA77CA" w14:textId="77777777" w:rsidR="00686808" w:rsidRPr="00EC76D5" w:rsidRDefault="00686808" w:rsidP="00686808">
      <w:pPr>
        <w:pStyle w:val="Code"/>
      </w:pPr>
      <w:r w:rsidRPr="00EC76D5">
        <w:t xml:space="preserve">        return false;</w:t>
      </w:r>
    </w:p>
    <w:p w14:paraId="67025892" w14:textId="77777777" w:rsidR="00686808" w:rsidRPr="00EC76D5" w:rsidRDefault="00686808" w:rsidP="00686808">
      <w:pPr>
        <w:pStyle w:val="Code"/>
      </w:pPr>
      <w:r w:rsidRPr="00EC76D5">
        <w:t xml:space="preserve">    }</w:t>
      </w:r>
    </w:p>
    <w:p w14:paraId="600CD139" w14:textId="77777777" w:rsidR="00686808" w:rsidRPr="00EC76D5" w:rsidRDefault="00686808" w:rsidP="00686808">
      <w:pPr>
        <w:pStyle w:val="Code"/>
      </w:pPr>
      <w:r w:rsidRPr="00EC76D5">
        <w:t xml:space="preserve">  }</w:t>
      </w:r>
    </w:p>
    <w:p w14:paraId="66C35F08" w14:textId="77777777" w:rsidR="00686808" w:rsidRPr="00EC76D5" w:rsidRDefault="00686808" w:rsidP="00686808">
      <w:pPr>
        <w:pStyle w:val="Code"/>
      </w:pPr>
    </w:p>
    <w:p w14:paraId="7021A240" w14:textId="77777777" w:rsidR="00686808" w:rsidRPr="00EC76D5" w:rsidRDefault="00686808" w:rsidP="00686808">
      <w:pPr>
        <w:pStyle w:val="Code"/>
      </w:pPr>
      <w:r w:rsidRPr="00EC76D5">
        <w:t xml:space="preserve">  public boolean isPostfix() {</w:t>
      </w:r>
    </w:p>
    <w:p w14:paraId="555A641D" w14:textId="77777777" w:rsidR="00686808" w:rsidRPr="00EC76D5" w:rsidRDefault="00686808" w:rsidP="00686808">
      <w:pPr>
        <w:pStyle w:val="Code"/>
      </w:pPr>
      <w:r w:rsidRPr="00EC76D5">
        <w:t xml:space="preserve">    return isPostfix(m_middleOperator);</w:t>
      </w:r>
    </w:p>
    <w:p w14:paraId="07BF97E9" w14:textId="77777777" w:rsidR="00686808" w:rsidRPr="00EC76D5" w:rsidRDefault="00686808" w:rsidP="00686808">
      <w:pPr>
        <w:pStyle w:val="Code"/>
      </w:pPr>
      <w:r w:rsidRPr="00EC76D5">
        <w:t xml:space="preserve">  }</w:t>
      </w:r>
    </w:p>
    <w:p w14:paraId="5C338448" w14:textId="77777777" w:rsidR="00686808" w:rsidRPr="00EC76D5" w:rsidRDefault="00686808" w:rsidP="00686808">
      <w:pPr>
        <w:pStyle w:val="Code"/>
      </w:pPr>
      <w:r w:rsidRPr="00EC76D5">
        <w:t xml:space="preserve">  </w:t>
      </w:r>
    </w:p>
    <w:p w14:paraId="3F66B8AA" w14:textId="77777777" w:rsidR="00686808" w:rsidRPr="00EC76D5" w:rsidRDefault="00686808" w:rsidP="00686808">
      <w:pPr>
        <w:pStyle w:val="Code"/>
      </w:pPr>
      <w:r w:rsidRPr="00EC76D5">
        <w:t xml:space="preserve">  public static boolean isPostfix(MiddleOperator operator) {</w:t>
      </w:r>
    </w:p>
    <w:p w14:paraId="62C72AEC" w14:textId="77777777" w:rsidR="00686808" w:rsidRPr="00EC76D5" w:rsidRDefault="00686808" w:rsidP="00686808">
      <w:pPr>
        <w:pStyle w:val="Code"/>
      </w:pPr>
      <w:r w:rsidRPr="00EC76D5">
        <w:t xml:space="preserve">    switch (operator) {</w:t>
      </w:r>
    </w:p>
    <w:p w14:paraId="0DC67F6C" w14:textId="77777777" w:rsidR="00686808" w:rsidRPr="00EC76D5" w:rsidRDefault="00686808" w:rsidP="00686808">
      <w:pPr>
        <w:pStyle w:val="Code"/>
      </w:pPr>
      <w:r w:rsidRPr="00EC76D5">
        <w:t xml:space="preserve">      case PostfixIncrement:</w:t>
      </w:r>
    </w:p>
    <w:p w14:paraId="131303FD" w14:textId="77777777" w:rsidR="00686808" w:rsidRPr="00EC76D5" w:rsidRDefault="00686808" w:rsidP="00686808">
      <w:pPr>
        <w:pStyle w:val="Code"/>
      </w:pPr>
      <w:r w:rsidRPr="00EC76D5">
        <w:t xml:space="preserve">      case PostfixDecrement:</w:t>
      </w:r>
    </w:p>
    <w:p w14:paraId="5B8CCBC3" w14:textId="77777777" w:rsidR="00686808" w:rsidRPr="00EC76D5" w:rsidRDefault="00686808" w:rsidP="00686808">
      <w:pPr>
        <w:pStyle w:val="Code"/>
      </w:pPr>
      <w:r w:rsidRPr="00EC76D5">
        <w:t xml:space="preserve">      case EqualZero:</w:t>
      </w:r>
    </w:p>
    <w:p w14:paraId="4371E34A" w14:textId="77777777" w:rsidR="00686808" w:rsidRPr="00EC76D5" w:rsidRDefault="00686808" w:rsidP="00686808">
      <w:pPr>
        <w:pStyle w:val="Code"/>
      </w:pPr>
      <w:r w:rsidRPr="00EC76D5">
        <w:t xml:space="preserve">        return true;</w:t>
      </w:r>
    </w:p>
    <w:p w14:paraId="0329537F" w14:textId="77777777" w:rsidR="00686808" w:rsidRPr="00EC76D5" w:rsidRDefault="00686808" w:rsidP="00686808">
      <w:pPr>
        <w:pStyle w:val="Code"/>
      </w:pPr>
      <w:r w:rsidRPr="00EC76D5">
        <w:t xml:space="preserve">        </w:t>
      </w:r>
    </w:p>
    <w:p w14:paraId="6374D8CC" w14:textId="77777777" w:rsidR="00686808" w:rsidRPr="00EC76D5" w:rsidRDefault="00686808" w:rsidP="00686808">
      <w:pPr>
        <w:pStyle w:val="Code"/>
      </w:pPr>
      <w:r w:rsidRPr="00EC76D5">
        <w:t xml:space="preserve">      default:</w:t>
      </w:r>
    </w:p>
    <w:p w14:paraId="14ADE3A7" w14:textId="77777777" w:rsidR="00686808" w:rsidRPr="00EC76D5" w:rsidRDefault="00686808" w:rsidP="00686808">
      <w:pPr>
        <w:pStyle w:val="Code"/>
      </w:pPr>
      <w:r w:rsidRPr="00EC76D5">
        <w:t xml:space="preserve">        return false;</w:t>
      </w:r>
    </w:p>
    <w:p w14:paraId="6E034A78" w14:textId="77777777" w:rsidR="00686808" w:rsidRPr="00EC76D5" w:rsidRDefault="00686808" w:rsidP="00686808">
      <w:pPr>
        <w:pStyle w:val="Code"/>
      </w:pPr>
      <w:r w:rsidRPr="00EC76D5">
        <w:t xml:space="preserve">    }</w:t>
      </w:r>
    </w:p>
    <w:p w14:paraId="0F4CBE68" w14:textId="77777777" w:rsidR="00686808" w:rsidRPr="00EC76D5" w:rsidRDefault="00686808" w:rsidP="00686808">
      <w:pPr>
        <w:pStyle w:val="Code"/>
      </w:pPr>
      <w:r w:rsidRPr="00EC76D5">
        <w:t xml:space="preserve">  }</w:t>
      </w:r>
    </w:p>
    <w:p w14:paraId="0E3142F9" w14:textId="77777777" w:rsidR="00686808" w:rsidRPr="00EC76D5" w:rsidRDefault="00686808" w:rsidP="00686808">
      <w:pPr>
        <w:pStyle w:val="Code"/>
      </w:pPr>
    </w:p>
    <w:p w14:paraId="12E2FDDC" w14:textId="77777777" w:rsidR="00686808" w:rsidRPr="00EC76D5" w:rsidRDefault="00686808" w:rsidP="00686808">
      <w:pPr>
        <w:pStyle w:val="Code"/>
      </w:pPr>
      <w:r w:rsidRPr="00EC76D5">
        <w:t xml:space="preserve">  public boolean isShift() {</w:t>
      </w:r>
    </w:p>
    <w:p w14:paraId="2931ABA1" w14:textId="77777777" w:rsidR="00686808" w:rsidRPr="00EC76D5" w:rsidRDefault="00686808" w:rsidP="00686808">
      <w:pPr>
        <w:pStyle w:val="Code"/>
      </w:pPr>
      <w:r w:rsidRPr="00EC76D5">
        <w:t xml:space="preserve">    return isShift(m_middleOperator);</w:t>
      </w:r>
    </w:p>
    <w:p w14:paraId="7191F6A2" w14:textId="77777777" w:rsidR="00686808" w:rsidRPr="00EC76D5" w:rsidRDefault="00686808" w:rsidP="00686808">
      <w:pPr>
        <w:pStyle w:val="Code"/>
      </w:pPr>
      <w:r w:rsidRPr="00EC76D5">
        <w:t xml:space="preserve">  }</w:t>
      </w:r>
    </w:p>
    <w:p w14:paraId="07AF9912" w14:textId="77777777" w:rsidR="00686808" w:rsidRPr="00EC76D5" w:rsidRDefault="00686808" w:rsidP="00686808">
      <w:pPr>
        <w:pStyle w:val="Code"/>
      </w:pPr>
      <w:r w:rsidRPr="00EC76D5">
        <w:t xml:space="preserve">  </w:t>
      </w:r>
    </w:p>
    <w:p w14:paraId="768FF086" w14:textId="77777777" w:rsidR="00686808" w:rsidRPr="00EC76D5" w:rsidRDefault="00686808" w:rsidP="00686808">
      <w:pPr>
        <w:pStyle w:val="Code"/>
      </w:pPr>
      <w:r w:rsidRPr="00EC76D5">
        <w:t xml:space="preserve">  public static boolean isShift(MiddleOperator operator) {</w:t>
      </w:r>
    </w:p>
    <w:p w14:paraId="0B0B2C3C" w14:textId="77777777" w:rsidR="00686808" w:rsidRPr="00EC76D5" w:rsidRDefault="00686808" w:rsidP="00686808">
      <w:pPr>
        <w:pStyle w:val="Code"/>
      </w:pPr>
      <w:r w:rsidRPr="00EC76D5">
        <w:t xml:space="preserve">    switch (operator) {</w:t>
      </w:r>
    </w:p>
    <w:p w14:paraId="46ACAE79" w14:textId="77777777" w:rsidR="00686808" w:rsidRPr="00EC76D5" w:rsidRDefault="00686808" w:rsidP="00686808">
      <w:pPr>
        <w:pStyle w:val="Code"/>
      </w:pPr>
      <w:r w:rsidRPr="00EC76D5">
        <w:t xml:space="preserve">      case LeftShift:</w:t>
      </w:r>
    </w:p>
    <w:p w14:paraId="69AE2608" w14:textId="77777777" w:rsidR="00686808" w:rsidRPr="00EC76D5" w:rsidRDefault="00686808" w:rsidP="00686808">
      <w:pPr>
        <w:pStyle w:val="Code"/>
      </w:pPr>
      <w:r w:rsidRPr="00EC76D5">
        <w:t xml:space="preserve">      case RightShift:</w:t>
      </w:r>
    </w:p>
    <w:p w14:paraId="58F5E516" w14:textId="77777777" w:rsidR="00686808" w:rsidRPr="00EC76D5" w:rsidRDefault="00686808" w:rsidP="00686808">
      <w:pPr>
        <w:pStyle w:val="Code"/>
      </w:pPr>
      <w:r w:rsidRPr="00EC76D5">
        <w:t xml:space="preserve">        return true;</w:t>
      </w:r>
    </w:p>
    <w:p w14:paraId="6C625136" w14:textId="77777777" w:rsidR="00686808" w:rsidRPr="00EC76D5" w:rsidRDefault="00686808" w:rsidP="00686808">
      <w:pPr>
        <w:pStyle w:val="Code"/>
      </w:pPr>
      <w:r w:rsidRPr="00EC76D5">
        <w:t xml:space="preserve">        </w:t>
      </w:r>
    </w:p>
    <w:p w14:paraId="12D264C1" w14:textId="77777777" w:rsidR="00686808" w:rsidRPr="00EC76D5" w:rsidRDefault="00686808" w:rsidP="00686808">
      <w:pPr>
        <w:pStyle w:val="Code"/>
      </w:pPr>
      <w:r w:rsidRPr="00EC76D5">
        <w:t xml:space="preserve">      default:</w:t>
      </w:r>
    </w:p>
    <w:p w14:paraId="2C6FF564" w14:textId="77777777" w:rsidR="00686808" w:rsidRPr="00EC76D5" w:rsidRDefault="00686808" w:rsidP="00686808">
      <w:pPr>
        <w:pStyle w:val="Code"/>
      </w:pPr>
      <w:r w:rsidRPr="00EC76D5">
        <w:t xml:space="preserve">        return false;</w:t>
      </w:r>
    </w:p>
    <w:p w14:paraId="5E25B66C" w14:textId="77777777" w:rsidR="00686808" w:rsidRPr="00EC76D5" w:rsidRDefault="00686808" w:rsidP="00686808">
      <w:pPr>
        <w:pStyle w:val="Code"/>
      </w:pPr>
      <w:r w:rsidRPr="00EC76D5">
        <w:t xml:space="preserve">    }</w:t>
      </w:r>
    </w:p>
    <w:p w14:paraId="67D436CE" w14:textId="77777777" w:rsidR="00686808" w:rsidRPr="00EC76D5" w:rsidRDefault="00686808" w:rsidP="00686808">
      <w:pPr>
        <w:pStyle w:val="Code"/>
      </w:pPr>
      <w:r w:rsidRPr="00EC76D5">
        <w:t xml:space="preserve">  }</w:t>
      </w:r>
    </w:p>
    <w:p w14:paraId="53477A6A" w14:textId="77777777" w:rsidR="00686808" w:rsidRPr="00EC76D5" w:rsidRDefault="00686808" w:rsidP="00686808">
      <w:pPr>
        <w:pStyle w:val="Code"/>
      </w:pPr>
    </w:p>
    <w:p w14:paraId="78301ED4" w14:textId="77777777" w:rsidR="00686808" w:rsidRPr="00EC76D5" w:rsidRDefault="00686808" w:rsidP="00686808">
      <w:pPr>
        <w:pStyle w:val="Code"/>
      </w:pPr>
      <w:r w:rsidRPr="00EC76D5">
        <w:t xml:space="preserve">  public static boolean isCommutative(MiddleOperator operator) {</w:t>
      </w:r>
    </w:p>
    <w:p w14:paraId="691BA18D" w14:textId="77777777" w:rsidR="00686808" w:rsidRPr="00EC76D5" w:rsidRDefault="00686808" w:rsidP="00686808">
      <w:pPr>
        <w:pStyle w:val="Code"/>
      </w:pPr>
      <w:r w:rsidRPr="00EC76D5">
        <w:t xml:space="preserve">    switch (operator) {</w:t>
      </w:r>
    </w:p>
    <w:p w14:paraId="641185D9" w14:textId="77777777" w:rsidR="00686808" w:rsidRPr="00EC76D5" w:rsidRDefault="00686808" w:rsidP="00686808">
      <w:pPr>
        <w:pStyle w:val="Code"/>
      </w:pPr>
      <w:r w:rsidRPr="00EC76D5">
        <w:t xml:space="preserve">      case BinaryAdd:</w:t>
      </w:r>
    </w:p>
    <w:p w14:paraId="0F48B7B1" w14:textId="77777777" w:rsidR="00686808" w:rsidRPr="00EC76D5" w:rsidRDefault="00686808" w:rsidP="00686808">
      <w:pPr>
        <w:pStyle w:val="Code"/>
      </w:pPr>
      <w:r w:rsidRPr="00EC76D5">
        <w:t xml:space="preserve">      case Multiply:</w:t>
      </w:r>
    </w:p>
    <w:p w14:paraId="73BBBD51" w14:textId="77777777" w:rsidR="00686808" w:rsidRPr="00EC76D5" w:rsidRDefault="00686808" w:rsidP="00686808">
      <w:pPr>
        <w:pStyle w:val="Code"/>
      </w:pPr>
      <w:r w:rsidRPr="00EC76D5">
        <w:t xml:space="preserve">      case BitwiseIOr:</w:t>
      </w:r>
    </w:p>
    <w:p w14:paraId="045AB93A" w14:textId="77777777" w:rsidR="00686808" w:rsidRPr="00EC76D5" w:rsidRDefault="00686808" w:rsidP="00686808">
      <w:pPr>
        <w:pStyle w:val="Code"/>
      </w:pPr>
      <w:r w:rsidRPr="00EC76D5">
        <w:t xml:space="preserve">      case BitwiseXOr:</w:t>
      </w:r>
    </w:p>
    <w:p w14:paraId="27808FA8" w14:textId="77777777" w:rsidR="00686808" w:rsidRPr="00EC76D5" w:rsidRDefault="00686808" w:rsidP="00686808">
      <w:pPr>
        <w:pStyle w:val="Code"/>
      </w:pPr>
      <w:r w:rsidRPr="00EC76D5">
        <w:t xml:space="preserve">      case BitwiseAnd:</w:t>
      </w:r>
    </w:p>
    <w:p w14:paraId="0A13F29B" w14:textId="77777777" w:rsidR="00686808" w:rsidRPr="00EC76D5" w:rsidRDefault="00686808" w:rsidP="00686808">
      <w:pPr>
        <w:pStyle w:val="Code"/>
      </w:pPr>
      <w:r w:rsidRPr="00EC76D5">
        <w:t xml:space="preserve">        return true;</w:t>
      </w:r>
    </w:p>
    <w:p w14:paraId="3A4EDE3B" w14:textId="77777777" w:rsidR="00686808" w:rsidRPr="00EC76D5" w:rsidRDefault="00686808" w:rsidP="00686808">
      <w:pPr>
        <w:pStyle w:val="Code"/>
      </w:pPr>
      <w:r w:rsidRPr="00EC76D5">
        <w:t xml:space="preserve">        </w:t>
      </w:r>
    </w:p>
    <w:p w14:paraId="7EB04091" w14:textId="77777777" w:rsidR="00686808" w:rsidRPr="00EC76D5" w:rsidRDefault="00686808" w:rsidP="00686808">
      <w:pPr>
        <w:pStyle w:val="Code"/>
      </w:pPr>
      <w:r w:rsidRPr="00EC76D5">
        <w:t xml:space="preserve">      default:</w:t>
      </w:r>
    </w:p>
    <w:p w14:paraId="4AA9F149" w14:textId="77777777" w:rsidR="00686808" w:rsidRPr="00EC76D5" w:rsidRDefault="00686808" w:rsidP="00686808">
      <w:pPr>
        <w:pStyle w:val="Code"/>
      </w:pPr>
      <w:r w:rsidRPr="00EC76D5">
        <w:t xml:space="preserve">        return false;</w:t>
      </w:r>
    </w:p>
    <w:p w14:paraId="749A6C09" w14:textId="77777777" w:rsidR="00686808" w:rsidRPr="00EC76D5" w:rsidRDefault="00686808" w:rsidP="00686808">
      <w:pPr>
        <w:pStyle w:val="Code"/>
      </w:pPr>
      <w:r w:rsidRPr="00EC76D5">
        <w:t xml:space="preserve">    }</w:t>
      </w:r>
    </w:p>
    <w:p w14:paraId="632F9266" w14:textId="77777777" w:rsidR="00686808" w:rsidRPr="00EC76D5" w:rsidRDefault="00686808" w:rsidP="00686808">
      <w:pPr>
        <w:pStyle w:val="Code"/>
      </w:pPr>
      <w:r w:rsidRPr="00EC76D5">
        <w:t xml:space="preserve">  }</w:t>
      </w:r>
    </w:p>
    <w:p w14:paraId="33103A15" w14:textId="77777777" w:rsidR="00686808" w:rsidRPr="00EC76D5" w:rsidRDefault="00686808" w:rsidP="00686808">
      <w:pPr>
        <w:pStyle w:val="Code"/>
      </w:pPr>
      <w:r w:rsidRPr="00EC76D5">
        <w:t xml:space="preserve">  </w:t>
      </w:r>
    </w:p>
    <w:p w14:paraId="1091081B" w14:textId="77777777" w:rsidR="00686808" w:rsidRPr="00EC76D5" w:rsidRDefault="00686808" w:rsidP="00686808">
      <w:pPr>
        <w:pStyle w:val="Code"/>
      </w:pPr>
      <w:r w:rsidRPr="00EC76D5">
        <w:t xml:space="preserve">  public boolean isStrictlyBinary() {</w:t>
      </w:r>
    </w:p>
    <w:p w14:paraId="26F0AA6F" w14:textId="77777777" w:rsidR="00686808" w:rsidRPr="00EC76D5" w:rsidRDefault="00686808" w:rsidP="00686808">
      <w:pPr>
        <w:pStyle w:val="Code"/>
      </w:pPr>
      <w:r w:rsidRPr="00EC76D5">
        <w:t xml:space="preserve">    return isStrictlyBinary(m_middleOperator);</w:t>
      </w:r>
    </w:p>
    <w:p w14:paraId="79C727C2" w14:textId="77777777" w:rsidR="00686808" w:rsidRPr="00EC76D5" w:rsidRDefault="00686808" w:rsidP="00686808">
      <w:pPr>
        <w:pStyle w:val="Code"/>
      </w:pPr>
      <w:r w:rsidRPr="00EC76D5">
        <w:lastRenderedPageBreak/>
        <w:t xml:space="preserve">  }</w:t>
      </w:r>
    </w:p>
    <w:p w14:paraId="684D2999" w14:textId="77777777" w:rsidR="00686808" w:rsidRPr="00EC76D5" w:rsidRDefault="00686808" w:rsidP="00686808">
      <w:pPr>
        <w:pStyle w:val="Code"/>
      </w:pPr>
      <w:r w:rsidRPr="00EC76D5">
        <w:t xml:space="preserve">  </w:t>
      </w:r>
    </w:p>
    <w:p w14:paraId="7341B09D" w14:textId="77777777" w:rsidR="00686808" w:rsidRPr="00EC76D5" w:rsidRDefault="00686808" w:rsidP="00686808">
      <w:pPr>
        <w:pStyle w:val="Code"/>
      </w:pPr>
      <w:r w:rsidRPr="00EC76D5">
        <w:t xml:space="preserve">  public static boolean isStrictlyBinary(MiddleOperator operator) {</w:t>
      </w:r>
    </w:p>
    <w:p w14:paraId="3A2175AA" w14:textId="77777777" w:rsidR="00686808" w:rsidRPr="00EC76D5" w:rsidRDefault="00686808" w:rsidP="00686808">
      <w:pPr>
        <w:pStyle w:val="Code"/>
      </w:pPr>
      <w:r w:rsidRPr="00EC76D5">
        <w:t xml:space="preserve">    switch (operator) {</w:t>
      </w:r>
    </w:p>
    <w:p w14:paraId="30ABD3B3" w14:textId="77777777" w:rsidR="00686808" w:rsidRPr="00EC76D5" w:rsidRDefault="00686808" w:rsidP="00686808">
      <w:pPr>
        <w:pStyle w:val="Code"/>
      </w:pPr>
      <w:r w:rsidRPr="00EC76D5">
        <w:t xml:space="preserve">      case BinaryAdd:</w:t>
      </w:r>
    </w:p>
    <w:p w14:paraId="4AE544CE" w14:textId="77777777" w:rsidR="00686808" w:rsidRPr="00EC76D5" w:rsidRDefault="00686808" w:rsidP="00686808">
      <w:pPr>
        <w:pStyle w:val="Code"/>
      </w:pPr>
      <w:r w:rsidRPr="00EC76D5">
        <w:t xml:space="preserve">      case BinarySubtract:</w:t>
      </w:r>
    </w:p>
    <w:p w14:paraId="588D7750" w14:textId="77777777" w:rsidR="00686808" w:rsidRPr="00EC76D5" w:rsidRDefault="00686808" w:rsidP="00686808">
      <w:pPr>
        <w:pStyle w:val="Code"/>
      </w:pPr>
      <w:r w:rsidRPr="00EC76D5">
        <w:t xml:space="preserve">      case Multiply:</w:t>
      </w:r>
    </w:p>
    <w:p w14:paraId="46272828" w14:textId="77777777" w:rsidR="00686808" w:rsidRPr="00EC76D5" w:rsidRDefault="00686808" w:rsidP="00686808">
      <w:pPr>
        <w:pStyle w:val="Code"/>
      </w:pPr>
      <w:r w:rsidRPr="00EC76D5">
        <w:t xml:space="preserve">      case Divide:</w:t>
      </w:r>
    </w:p>
    <w:p w14:paraId="673C562E" w14:textId="77777777" w:rsidR="00686808" w:rsidRPr="00EC76D5" w:rsidRDefault="00686808" w:rsidP="00686808">
      <w:pPr>
        <w:pStyle w:val="Code"/>
      </w:pPr>
      <w:r w:rsidRPr="00EC76D5">
        <w:t xml:space="preserve">      case Modulo:</w:t>
      </w:r>
    </w:p>
    <w:p w14:paraId="10C2FFC6" w14:textId="77777777" w:rsidR="00686808" w:rsidRPr="00EC76D5" w:rsidRDefault="00686808" w:rsidP="00686808">
      <w:pPr>
        <w:pStyle w:val="Code"/>
      </w:pPr>
      <w:r w:rsidRPr="00EC76D5">
        <w:t xml:space="preserve">      case BitwiseIOr:</w:t>
      </w:r>
    </w:p>
    <w:p w14:paraId="23DB1956" w14:textId="77777777" w:rsidR="00686808" w:rsidRPr="00EC76D5" w:rsidRDefault="00686808" w:rsidP="00686808">
      <w:pPr>
        <w:pStyle w:val="Code"/>
      </w:pPr>
      <w:r w:rsidRPr="00EC76D5">
        <w:t xml:space="preserve">      case BitwiseXOr:</w:t>
      </w:r>
    </w:p>
    <w:p w14:paraId="2767B9E2" w14:textId="77777777" w:rsidR="00686808" w:rsidRPr="00EC76D5" w:rsidRDefault="00686808" w:rsidP="00686808">
      <w:pPr>
        <w:pStyle w:val="Code"/>
      </w:pPr>
      <w:r w:rsidRPr="00EC76D5">
        <w:t xml:space="preserve">      case BitwiseAnd:</w:t>
      </w:r>
    </w:p>
    <w:p w14:paraId="5152CB13" w14:textId="77777777" w:rsidR="00686808" w:rsidRPr="00EC76D5" w:rsidRDefault="00686808" w:rsidP="00686808">
      <w:pPr>
        <w:pStyle w:val="Code"/>
      </w:pPr>
      <w:r w:rsidRPr="00EC76D5">
        <w:t xml:space="preserve">      case LeftShift:</w:t>
      </w:r>
    </w:p>
    <w:p w14:paraId="704565AD" w14:textId="77777777" w:rsidR="00686808" w:rsidRPr="00EC76D5" w:rsidRDefault="00686808" w:rsidP="00686808">
      <w:pPr>
        <w:pStyle w:val="Code"/>
      </w:pPr>
      <w:r w:rsidRPr="00EC76D5">
        <w:t xml:space="preserve">      case RightShift:</w:t>
      </w:r>
    </w:p>
    <w:p w14:paraId="315A8C85" w14:textId="77777777" w:rsidR="00686808" w:rsidRPr="00EC76D5" w:rsidRDefault="00686808" w:rsidP="00686808">
      <w:pPr>
        <w:pStyle w:val="Code"/>
      </w:pPr>
      <w:r w:rsidRPr="00EC76D5">
        <w:t xml:space="preserve">        return true;</w:t>
      </w:r>
    </w:p>
    <w:p w14:paraId="79CD88BA" w14:textId="77777777" w:rsidR="00686808" w:rsidRPr="00EC76D5" w:rsidRDefault="00686808" w:rsidP="00686808">
      <w:pPr>
        <w:pStyle w:val="Code"/>
      </w:pPr>
      <w:r w:rsidRPr="00EC76D5">
        <w:t xml:space="preserve">        </w:t>
      </w:r>
    </w:p>
    <w:p w14:paraId="5D035389" w14:textId="77777777" w:rsidR="00686808" w:rsidRPr="00EC76D5" w:rsidRDefault="00686808" w:rsidP="00686808">
      <w:pPr>
        <w:pStyle w:val="Code"/>
      </w:pPr>
      <w:r w:rsidRPr="00EC76D5">
        <w:t xml:space="preserve">      default:</w:t>
      </w:r>
    </w:p>
    <w:p w14:paraId="63A8944C" w14:textId="77777777" w:rsidR="00686808" w:rsidRPr="00EC76D5" w:rsidRDefault="00686808" w:rsidP="00686808">
      <w:pPr>
        <w:pStyle w:val="Code"/>
      </w:pPr>
      <w:r w:rsidRPr="00EC76D5">
        <w:t xml:space="preserve">        return false;</w:t>
      </w:r>
    </w:p>
    <w:p w14:paraId="554E062B" w14:textId="77777777" w:rsidR="00686808" w:rsidRPr="00EC76D5" w:rsidRDefault="00686808" w:rsidP="00686808">
      <w:pPr>
        <w:pStyle w:val="Code"/>
      </w:pPr>
      <w:r w:rsidRPr="00EC76D5">
        <w:t xml:space="preserve">    }</w:t>
      </w:r>
    </w:p>
    <w:p w14:paraId="2D4F824E" w14:textId="77777777" w:rsidR="00686808" w:rsidRPr="00EC76D5" w:rsidRDefault="00686808" w:rsidP="00686808">
      <w:pPr>
        <w:pStyle w:val="Code"/>
      </w:pPr>
      <w:r w:rsidRPr="00EC76D5">
        <w:t xml:space="preserve">  }</w:t>
      </w:r>
    </w:p>
    <w:p w14:paraId="5E46A647" w14:textId="77777777" w:rsidR="00686808" w:rsidRPr="00EC76D5" w:rsidRDefault="00686808" w:rsidP="00686808">
      <w:pPr>
        <w:pStyle w:val="Code"/>
      </w:pPr>
    </w:p>
    <w:p w14:paraId="5765D79F" w14:textId="77777777" w:rsidR="00686808" w:rsidRPr="00EC76D5" w:rsidRDefault="00686808" w:rsidP="00686808">
      <w:pPr>
        <w:pStyle w:val="Code"/>
      </w:pPr>
      <w:r w:rsidRPr="00EC76D5">
        <w:t xml:space="preserve">  public boolean isBinary() {</w:t>
      </w:r>
    </w:p>
    <w:p w14:paraId="790DC2D4" w14:textId="77777777" w:rsidR="00686808" w:rsidRPr="00EC76D5" w:rsidRDefault="00686808" w:rsidP="00686808">
      <w:pPr>
        <w:pStyle w:val="Code"/>
      </w:pPr>
      <w:r w:rsidRPr="00EC76D5">
        <w:t xml:space="preserve">    return isBinary(m_middleOperator);</w:t>
      </w:r>
    </w:p>
    <w:p w14:paraId="1FF83794" w14:textId="77777777" w:rsidR="00686808" w:rsidRPr="00EC76D5" w:rsidRDefault="00686808" w:rsidP="00686808">
      <w:pPr>
        <w:pStyle w:val="Code"/>
      </w:pPr>
      <w:r w:rsidRPr="00EC76D5">
        <w:t xml:space="preserve">  }</w:t>
      </w:r>
    </w:p>
    <w:p w14:paraId="1078E649" w14:textId="77777777" w:rsidR="00686808" w:rsidRPr="00EC76D5" w:rsidRDefault="00686808" w:rsidP="00686808">
      <w:pPr>
        <w:pStyle w:val="Code"/>
      </w:pPr>
      <w:r w:rsidRPr="00EC76D5">
        <w:t xml:space="preserve">  </w:t>
      </w:r>
    </w:p>
    <w:p w14:paraId="092736DF" w14:textId="77777777" w:rsidR="00686808" w:rsidRPr="00EC76D5" w:rsidRDefault="00686808" w:rsidP="00686808">
      <w:pPr>
        <w:pStyle w:val="Code"/>
      </w:pPr>
      <w:r w:rsidRPr="00EC76D5">
        <w:t xml:space="preserve">  public static boolean isBinary(MiddleOperator operator) {</w:t>
      </w:r>
    </w:p>
    <w:p w14:paraId="4070ACE7" w14:textId="77777777" w:rsidR="00686808" w:rsidRPr="00EC76D5" w:rsidRDefault="00686808" w:rsidP="00686808">
      <w:pPr>
        <w:pStyle w:val="Code"/>
      </w:pPr>
      <w:r w:rsidRPr="00EC76D5">
        <w:t xml:space="preserve">    switch (operator) {</w:t>
      </w:r>
    </w:p>
    <w:p w14:paraId="3DA5F3FB" w14:textId="77777777" w:rsidR="00686808" w:rsidRPr="00EC76D5" w:rsidRDefault="00686808" w:rsidP="00686808">
      <w:pPr>
        <w:pStyle w:val="Code"/>
      </w:pPr>
      <w:r w:rsidRPr="00EC76D5">
        <w:t xml:space="preserve">      case BinaryAdd:</w:t>
      </w:r>
    </w:p>
    <w:p w14:paraId="228DCAC3" w14:textId="77777777" w:rsidR="00686808" w:rsidRPr="00EC76D5" w:rsidRDefault="00686808" w:rsidP="00686808">
      <w:pPr>
        <w:pStyle w:val="Code"/>
      </w:pPr>
      <w:r w:rsidRPr="00EC76D5">
        <w:t xml:space="preserve">      case BinarySubtract:</w:t>
      </w:r>
    </w:p>
    <w:p w14:paraId="34A867DE" w14:textId="77777777" w:rsidR="00686808" w:rsidRPr="00EC76D5" w:rsidRDefault="00686808" w:rsidP="00686808">
      <w:pPr>
        <w:pStyle w:val="Code"/>
      </w:pPr>
      <w:r w:rsidRPr="00EC76D5">
        <w:t xml:space="preserve">      case Multiply:</w:t>
      </w:r>
    </w:p>
    <w:p w14:paraId="3BA57F00" w14:textId="77777777" w:rsidR="00686808" w:rsidRPr="00EC76D5" w:rsidRDefault="00686808" w:rsidP="00686808">
      <w:pPr>
        <w:pStyle w:val="Code"/>
      </w:pPr>
      <w:r w:rsidRPr="00EC76D5">
        <w:t xml:space="preserve">      case Divide:</w:t>
      </w:r>
    </w:p>
    <w:p w14:paraId="5705E430" w14:textId="77777777" w:rsidR="00686808" w:rsidRPr="00EC76D5" w:rsidRDefault="00686808" w:rsidP="00686808">
      <w:pPr>
        <w:pStyle w:val="Code"/>
      </w:pPr>
      <w:r w:rsidRPr="00EC76D5">
        <w:t xml:space="preserve">      case Modulo:</w:t>
      </w:r>
    </w:p>
    <w:p w14:paraId="180FE054" w14:textId="77777777" w:rsidR="00686808" w:rsidRPr="00EC76D5" w:rsidRDefault="00686808" w:rsidP="00686808">
      <w:pPr>
        <w:pStyle w:val="Code"/>
      </w:pPr>
      <w:r w:rsidRPr="00EC76D5">
        <w:t xml:space="preserve">      case LogicalOr:</w:t>
      </w:r>
    </w:p>
    <w:p w14:paraId="341DB6A8" w14:textId="77777777" w:rsidR="00686808" w:rsidRPr="00EC76D5" w:rsidRDefault="00686808" w:rsidP="00686808">
      <w:pPr>
        <w:pStyle w:val="Code"/>
      </w:pPr>
      <w:r w:rsidRPr="00EC76D5">
        <w:t xml:space="preserve">      case LogicalAnd:</w:t>
      </w:r>
    </w:p>
    <w:p w14:paraId="72F51116" w14:textId="77777777" w:rsidR="00686808" w:rsidRPr="00EC76D5" w:rsidRDefault="00686808" w:rsidP="00686808">
      <w:pPr>
        <w:pStyle w:val="Code"/>
      </w:pPr>
      <w:r w:rsidRPr="00EC76D5">
        <w:t xml:space="preserve">      case BitwiseIOr:</w:t>
      </w:r>
    </w:p>
    <w:p w14:paraId="3E9D72D3" w14:textId="77777777" w:rsidR="00686808" w:rsidRPr="00EC76D5" w:rsidRDefault="00686808" w:rsidP="00686808">
      <w:pPr>
        <w:pStyle w:val="Code"/>
      </w:pPr>
      <w:r w:rsidRPr="00EC76D5">
        <w:t xml:space="preserve">      case BitwiseXOr:</w:t>
      </w:r>
    </w:p>
    <w:p w14:paraId="394AEFFB" w14:textId="77777777" w:rsidR="00686808" w:rsidRPr="00EC76D5" w:rsidRDefault="00686808" w:rsidP="00686808">
      <w:pPr>
        <w:pStyle w:val="Code"/>
      </w:pPr>
      <w:r w:rsidRPr="00EC76D5">
        <w:t xml:space="preserve">      case BitwiseAnd:</w:t>
      </w:r>
    </w:p>
    <w:p w14:paraId="0AE5362C" w14:textId="77777777" w:rsidR="00686808" w:rsidRPr="00EC76D5" w:rsidRDefault="00686808" w:rsidP="00686808">
      <w:pPr>
        <w:pStyle w:val="Code"/>
      </w:pPr>
      <w:r w:rsidRPr="00EC76D5">
        <w:t xml:space="preserve">      case LeftShift:</w:t>
      </w:r>
    </w:p>
    <w:p w14:paraId="165BDC20" w14:textId="77777777" w:rsidR="00686808" w:rsidRPr="00EC76D5" w:rsidRDefault="00686808" w:rsidP="00686808">
      <w:pPr>
        <w:pStyle w:val="Code"/>
      </w:pPr>
      <w:r w:rsidRPr="00EC76D5">
        <w:t xml:space="preserve">      case RightShift:</w:t>
      </w:r>
    </w:p>
    <w:p w14:paraId="5D187C8F" w14:textId="77777777" w:rsidR="00686808" w:rsidRPr="00EC76D5" w:rsidRDefault="00686808" w:rsidP="00686808">
      <w:pPr>
        <w:pStyle w:val="Code"/>
      </w:pPr>
      <w:r w:rsidRPr="00EC76D5">
        <w:t xml:space="preserve">      case Equal:</w:t>
      </w:r>
    </w:p>
    <w:p w14:paraId="0F6F57FD" w14:textId="77777777" w:rsidR="00686808" w:rsidRPr="00EC76D5" w:rsidRDefault="00686808" w:rsidP="00686808">
      <w:pPr>
        <w:pStyle w:val="Code"/>
      </w:pPr>
      <w:r w:rsidRPr="00EC76D5">
        <w:t xml:space="preserve">      case NotEqual:</w:t>
      </w:r>
    </w:p>
    <w:p w14:paraId="3D8F36D0" w14:textId="77777777" w:rsidR="00686808" w:rsidRPr="00EC76D5" w:rsidRDefault="00686808" w:rsidP="00686808">
      <w:pPr>
        <w:pStyle w:val="Code"/>
      </w:pPr>
      <w:r w:rsidRPr="00EC76D5">
        <w:t xml:space="preserve">      case LessThan:</w:t>
      </w:r>
    </w:p>
    <w:p w14:paraId="3A36A25A" w14:textId="77777777" w:rsidR="00686808" w:rsidRPr="00EC76D5" w:rsidRDefault="00686808" w:rsidP="00686808">
      <w:pPr>
        <w:pStyle w:val="Code"/>
      </w:pPr>
      <w:r w:rsidRPr="00EC76D5">
        <w:t xml:space="preserve">      case LessThanEqual:</w:t>
      </w:r>
    </w:p>
    <w:p w14:paraId="5CFF39E6" w14:textId="77777777" w:rsidR="00686808" w:rsidRPr="00EC76D5" w:rsidRDefault="00686808" w:rsidP="00686808">
      <w:pPr>
        <w:pStyle w:val="Code"/>
      </w:pPr>
      <w:r w:rsidRPr="00EC76D5">
        <w:t xml:space="preserve">      case GreaterThan:</w:t>
      </w:r>
    </w:p>
    <w:p w14:paraId="465D1947" w14:textId="77777777" w:rsidR="00686808" w:rsidRPr="00EC76D5" w:rsidRDefault="00686808" w:rsidP="00686808">
      <w:pPr>
        <w:pStyle w:val="Code"/>
      </w:pPr>
      <w:r w:rsidRPr="00EC76D5">
        <w:t xml:space="preserve">      case GreaterThanEqual:</w:t>
      </w:r>
    </w:p>
    <w:p w14:paraId="7C9F81C5" w14:textId="77777777" w:rsidR="00686808" w:rsidRPr="00EC76D5" w:rsidRDefault="00686808" w:rsidP="00686808">
      <w:pPr>
        <w:pStyle w:val="Code"/>
      </w:pPr>
      <w:r w:rsidRPr="00EC76D5">
        <w:t xml:space="preserve">      case Index:</w:t>
      </w:r>
    </w:p>
    <w:p w14:paraId="0E425FA0" w14:textId="77777777" w:rsidR="00686808" w:rsidRPr="00EC76D5" w:rsidRDefault="00686808" w:rsidP="00686808">
      <w:pPr>
        <w:pStyle w:val="Code"/>
      </w:pPr>
      <w:r w:rsidRPr="00EC76D5">
        <w:t xml:space="preserve">      case Dot:</w:t>
      </w:r>
    </w:p>
    <w:p w14:paraId="235B36BF" w14:textId="77777777" w:rsidR="00686808" w:rsidRPr="00EC76D5" w:rsidRDefault="00686808" w:rsidP="00686808">
      <w:pPr>
        <w:pStyle w:val="Code"/>
      </w:pPr>
      <w:r w:rsidRPr="00EC76D5">
        <w:t xml:space="preserve">      case Arrow:</w:t>
      </w:r>
    </w:p>
    <w:p w14:paraId="7D500B02" w14:textId="77777777" w:rsidR="00686808" w:rsidRPr="00EC76D5" w:rsidRDefault="00686808" w:rsidP="00686808">
      <w:pPr>
        <w:pStyle w:val="Code"/>
      </w:pPr>
      <w:r w:rsidRPr="00EC76D5">
        <w:t xml:space="preserve">      case Comma:</w:t>
      </w:r>
    </w:p>
    <w:p w14:paraId="02C352D4" w14:textId="77777777" w:rsidR="00686808" w:rsidRPr="00EC76D5" w:rsidRDefault="00686808" w:rsidP="00686808">
      <w:pPr>
        <w:pStyle w:val="Code"/>
      </w:pPr>
      <w:r w:rsidRPr="00EC76D5">
        <w:t xml:space="preserve">      case Sequence:</w:t>
      </w:r>
    </w:p>
    <w:p w14:paraId="1A4D2F50" w14:textId="77777777" w:rsidR="00686808" w:rsidRPr="00EC76D5" w:rsidRDefault="00686808" w:rsidP="00686808">
      <w:pPr>
        <w:pStyle w:val="Code"/>
      </w:pPr>
      <w:r w:rsidRPr="00EC76D5">
        <w:t xml:space="preserve">        return true;</w:t>
      </w:r>
    </w:p>
    <w:p w14:paraId="1E1CCE8F" w14:textId="77777777" w:rsidR="00686808" w:rsidRPr="00EC76D5" w:rsidRDefault="00686808" w:rsidP="00686808">
      <w:pPr>
        <w:pStyle w:val="Code"/>
      </w:pPr>
      <w:r w:rsidRPr="00EC76D5">
        <w:t xml:space="preserve">        </w:t>
      </w:r>
    </w:p>
    <w:p w14:paraId="522CFACC" w14:textId="77777777" w:rsidR="00686808" w:rsidRPr="00EC76D5" w:rsidRDefault="00686808" w:rsidP="00686808">
      <w:pPr>
        <w:pStyle w:val="Code"/>
      </w:pPr>
      <w:r w:rsidRPr="00EC76D5">
        <w:t xml:space="preserve">      default:</w:t>
      </w:r>
    </w:p>
    <w:p w14:paraId="229E3C74" w14:textId="77777777" w:rsidR="00686808" w:rsidRPr="00EC76D5" w:rsidRDefault="00686808" w:rsidP="00686808">
      <w:pPr>
        <w:pStyle w:val="Code"/>
      </w:pPr>
      <w:r w:rsidRPr="00EC76D5">
        <w:t xml:space="preserve">        return false;</w:t>
      </w:r>
    </w:p>
    <w:p w14:paraId="2B81E78A" w14:textId="77777777" w:rsidR="00686808" w:rsidRPr="00EC76D5" w:rsidRDefault="00686808" w:rsidP="00686808">
      <w:pPr>
        <w:pStyle w:val="Code"/>
      </w:pPr>
      <w:r w:rsidRPr="00EC76D5">
        <w:t xml:space="preserve">    }</w:t>
      </w:r>
    </w:p>
    <w:p w14:paraId="319C51DB" w14:textId="77777777" w:rsidR="00686808" w:rsidRPr="00EC76D5" w:rsidRDefault="00686808" w:rsidP="00686808">
      <w:pPr>
        <w:pStyle w:val="Code"/>
      </w:pPr>
      <w:r w:rsidRPr="00EC76D5">
        <w:t xml:space="preserve">  }</w:t>
      </w:r>
    </w:p>
    <w:p w14:paraId="54FD054A" w14:textId="77777777" w:rsidR="00686808" w:rsidRPr="00EC76D5" w:rsidRDefault="00686808" w:rsidP="00686808">
      <w:pPr>
        <w:pStyle w:val="Code"/>
      </w:pPr>
    </w:p>
    <w:p w14:paraId="09C0D3B5" w14:textId="77777777" w:rsidR="00686808" w:rsidRPr="00EC76D5" w:rsidRDefault="00686808" w:rsidP="00686808">
      <w:pPr>
        <w:pStyle w:val="Code"/>
      </w:pPr>
      <w:r w:rsidRPr="00EC76D5">
        <w:lastRenderedPageBreak/>
        <w:t xml:space="preserve">  public boolean isRelationOrGoto() {</w:t>
      </w:r>
    </w:p>
    <w:p w14:paraId="458688D7" w14:textId="77777777" w:rsidR="00686808" w:rsidRPr="00EC76D5" w:rsidRDefault="00686808" w:rsidP="00686808">
      <w:pPr>
        <w:pStyle w:val="Code"/>
      </w:pPr>
      <w:r w:rsidRPr="00EC76D5">
        <w:t xml:space="preserve">    return isGoto() || isRelation();</w:t>
      </w:r>
    </w:p>
    <w:p w14:paraId="67AC0A35" w14:textId="553C81E3" w:rsidR="00686808" w:rsidRPr="00EC76D5" w:rsidRDefault="00686808" w:rsidP="00686808">
      <w:pPr>
        <w:pStyle w:val="Code"/>
      </w:pPr>
      <w:r w:rsidRPr="00EC76D5">
        <w:t xml:space="preserve">  }</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54B7BFE8" w14:textId="77777777" w:rsidR="008B4C1A" w:rsidRPr="00EC76D5" w:rsidRDefault="008B4C1A" w:rsidP="008B4C1A">
      <w:pPr>
        <w:pStyle w:val="Code"/>
      </w:pPr>
      <w:r w:rsidRPr="00EC76D5">
        <w:t xml:space="preserve">  public static final Map&lt;MiddleOperator,MiddleOperator&gt; InverseMap =</w:t>
      </w:r>
    </w:p>
    <w:p w14:paraId="2849FB0E" w14:textId="77777777" w:rsidR="008B4C1A" w:rsidRPr="00EC76D5" w:rsidRDefault="008B4C1A" w:rsidP="008B4C1A">
      <w:pPr>
        <w:pStyle w:val="Code"/>
      </w:pPr>
      <w:r w:rsidRPr="00EC76D5">
        <w:t xml:space="preserve">                                                         new ListMap&lt;&gt;();</w:t>
      </w:r>
    </w:p>
    <w:p w14:paraId="3930FE69" w14:textId="77777777" w:rsidR="008B4C1A" w:rsidRPr="00EC76D5" w:rsidRDefault="008B4C1A" w:rsidP="008B4C1A">
      <w:pPr>
        <w:pStyle w:val="Code"/>
      </w:pPr>
    </w:p>
    <w:p w14:paraId="279CD012" w14:textId="77777777" w:rsidR="008B4C1A" w:rsidRPr="00EC76D5" w:rsidRDefault="008B4C1A" w:rsidP="008B4C1A">
      <w:pPr>
        <w:pStyle w:val="Code"/>
      </w:pPr>
      <w:r w:rsidRPr="00EC76D5">
        <w:t xml:space="preserve">  static {</w:t>
      </w:r>
    </w:p>
    <w:p w14:paraId="45E718C8" w14:textId="77777777" w:rsidR="008B4C1A" w:rsidRPr="00EC76D5" w:rsidRDefault="008B4C1A" w:rsidP="008B4C1A">
      <w:pPr>
        <w:pStyle w:val="Code"/>
      </w:pPr>
      <w:r w:rsidRPr="00EC76D5">
        <w:t xml:space="preserve">    InverseMap.put(MiddleOperator.Equal, MiddleOperator.NotEqual);</w:t>
      </w:r>
    </w:p>
    <w:p w14:paraId="4DAE8D1E" w14:textId="77777777" w:rsidR="008B4C1A" w:rsidRPr="00EC76D5" w:rsidRDefault="008B4C1A" w:rsidP="008B4C1A">
      <w:pPr>
        <w:pStyle w:val="Code"/>
      </w:pPr>
      <w:r w:rsidRPr="00EC76D5">
        <w:t xml:space="preserve">    InverseMap.put(MiddleOperator.NotEqual, MiddleOperator.Equal);</w:t>
      </w:r>
    </w:p>
    <w:p w14:paraId="3C689748" w14:textId="77777777" w:rsidR="008B4C1A" w:rsidRPr="00EC76D5" w:rsidRDefault="008B4C1A" w:rsidP="008B4C1A">
      <w:pPr>
        <w:pStyle w:val="Code"/>
      </w:pPr>
      <w:r w:rsidRPr="00EC76D5">
        <w:t xml:space="preserve">    InverseMap.put(MiddleOperator.LessThan, MiddleOperator.GreaterThanEqual);</w:t>
      </w:r>
    </w:p>
    <w:p w14:paraId="138087C4" w14:textId="77777777" w:rsidR="008B4C1A" w:rsidRPr="00EC76D5" w:rsidRDefault="008B4C1A" w:rsidP="008B4C1A">
      <w:pPr>
        <w:pStyle w:val="Code"/>
      </w:pPr>
      <w:r w:rsidRPr="00EC76D5">
        <w:t xml:space="preserve">    InverseMap.put(MiddleOperator.LessThanEqual, MiddleOperator.GreaterThan);</w:t>
      </w:r>
    </w:p>
    <w:p w14:paraId="44E51F2D" w14:textId="77777777" w:rsidR="008B4C1A" w:rsidRPr="00EC76D5" w:rsidRDefault="008B4C1A" w:rsidP="008B4C1A">
      <w:pPr>
        <w:pStyle w:val="Code"/>
      </w:pPr>
      <w:r w:rsidRPr="00EC76D5">
        <w:t xml:space="preserve">    InverseMap.put(MiddleOperator.GreaterThan, MiddleOperator.LessThanEqual);</w:t>
      </w:r>
    </w:p>
    <w:p w14:paraId="24E9EB4C" w14:textId="77777777" w:rsidR="008B4C1A" w:rsidRPr="00EC76D5" w:rsidRDefault="008B4C1A" w:rsidP="008B4C1A">
      <w:pPr>
        <w:pStyle w:val="Code"/>
      </w:pPr>
      <w:r w:rsidRPr="00EC76D5">
        <w:t xml:space="preserve">    InverseMap.put(MiddleOperator.GreaterThanEqual, MiddleOperator.LessThan);</w:t>
      </w:r>
    </w:p>
    <w:p w14:paraId="4FBB8F22" w14:textId="3CF4964E" w:rsidR="008B4C1A" w:rsidRPr="00EC76D5" w:rsidRDefault="008B4C1A" w:rsidP="008B4C1A">
      <w:pPr>
        <w:pStyle w:val="Code"/>
      </w:pPr>
      <w:r w:rsidRPr="00EC76D5">
        <w:t xml:space="preserve">  }</w:t>
      </w:r>
    </w:p>
    <w:p w14:paraId="2AFC83C2" w14:textId="77777777" w:rsidR="00FA2EEF" w:rsidRPr="00EC76D5"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20FAB42A" w14:textId="77777777" w:rsidR="008B4C1A" w:rsidRPr="00EC76D5" w:rsidRDefault="008B4C1A" w:rsidP="008B4C1A">
      <w:pPr>
        <w:pStyle w:val="Code"/>
      </w:pPr>
    </w:p>
    <w:p w14:paraId="4CDE7ADC" w14:textId="77777777" w:rsidR="008B4C1A" w:rsidRPr="00EC76D5" w:rsidRDefault="008B4C1A" w:rsidP="008B4C1A">
      <w:pPr>
        <w:pStyle w:val="Code"/>
      </w:pPr>
      <w:r w:rsidRPr="00EC76D5">
        <w:t xml:space="preserve">  public String toString() {</w:t>
      </w:r>
    </w:p>
    <w:p w14:paraId="0E1C2E54" w14:textId="77777777" w:rsidR="008B4C1A" w:rsidRPr="00EC76D5" w:rsidRDefault="008B4C1A" w:rsidP="008B4C1A">
      <w:pPr>
        <w:pStyle w:val="Code"/>
      </w:pPr>
      <w:r w:rsidRPr="00EC76D5">
        <w:t xml:space="preserve">    StringBuilder buffer = new StringBuilder();</w:t>
      </w:r>
    </w:p>
    <w:p w14:paraId="6A2A0F46" w14:textId="77777777" w:rsidR="008B4C1A" w:rsidRPr="00EC76D5" w:rsidRDefault="008B4C1A" w:rsidP="008B4C1A">
      <w:pPr>
        <w:pStyle w:val="Code"/>
      </w:pPr>
      <w:r w:rsidRPr="00EC76D5">
        <w:t xml:space="preserve">    </w:t>
      </w:r>
    </w:p>
    <w:p w14:paraId="6A98EA8F" w14:textId="77777777" w:rsidR="008B4C1A" w:rsidRPr="00EC76D5" w:rsidRDefault="008B4C1A" w:rsidP="008B4C1A">
      <w:pPr>
        <w:pStyle w:val="Code"/>
      </w:pPr>
      <w:r w:rsidRPr="00EC76D5">
        <w:t xml:space="preserve">    Object operand1 = m_operand1,</w:t>
      </w:r>
    </w:p>
    <w:p w14:paraId="076B7301" w14:textId="77777777" w:rsidR="008B4C1A" w:rsidRPr="00EC76D5" w:rsidRDefault="008B4C1A" w:rsidP="008B4C1A">
      <w:pPr>
        <w:pStyle w:val="Code"/>
      </w:pPr>
      <w:r w:rsidRPr="00EC76D5">
        <w:t xml:space="preserve">           operand2 = m_operand2,</w:t>
      </w:r>
    </w:p>
    <w:p w14:paraId="402794ED" w14:textId="77777777" w:rsidR="008B4C1A" w:rsidRPr="00EC76D5" w:rsidRDefault="008B4C1A" w:rsidP="008B4C1A">
      <w:pPr>
        <w:pStyle w:val="Code"/>
      </w:pPr>
      <w:r w:rsidRPr="00EC76D5">
        <w:t xml:space="preserve">           operand3 = m_operand3;</w:t>
      </w:r>
    </w:p>
    <w:p w14:paraId="49891E57" w14:textId="77777777" w:rsidR="008B4C1A" w:rsidRPr="00EC76D5" w:rsidRDefault="008B4C1A" w:rsidP="008B4C1A">
      <w:pPr>
        <w:pStyle w:val="Code"/>
      </w:pPr>
      <w:r w:rsidRPr="00EC76D5">
        <w:t xml:space="preserve">           </w:t>
      </w:r>
    </w:p>
    <w:p w14:paraId="2C5DCC12" w14:textId="77777777" w:rsidR="008B4C1A" w:rsidRPr="00EC76D5" w:rsidRDefault="008B4C1A" w:rsidP="008B4C1A">
      <w:pPr>
        <w:pStyle w:val="Code"/>
      </w:pPr>
      <w:r w:rsidRPr="00EC76D5">
        <w:t xml:space="preserve">    Symbol symbol1 = (operand1 instanceof Symbol) ? ((Symbol) operand1) : null,</w:t>
      </w:r>
    </w:p>
    <w:p w14:paraId="256A8790" w14:textId="77777777" w:rsidR="008B4C1A" w:rsidRPr="00EC76D5" w:rsidRDefault="008B4C1A" w:rsidP="008B4C1A">
      <w:pPr>
        <w:pStyle w:val="Code"/>
      </w:pPr>
      <w:r w:rsidRPr="00EC76D5">
        <w:t xml:space="preserve">           symbol2 = (operand2 instanceof Symbol) ? ((Symbol) operand2) : null,</w:t>
      </w:r>
    </w:p>
    <w:p w14:paraId="02DF5B8F" w14:textId="77777777" w:rsidR="008B4C1A" w:rsidRPr="00EC76D5" w:rsidRDefault="008B4C1A" w:rsidP="008B4C1A">
      <w:pPr>
        <w:pStyle w:val="Code"/>
      </w:pPr>
      <w:r w:rsidRPr="00EC76D5">
        <w:t xml:space="preserve">           symbol3 = (operand3 instanceof Symbol) ? ((Symbol) operand3) : null;         </w:t>
      </w:r>
    </w:p>
    <w:p w14:paraId="4DC831EC" w14:textId="77777777" w:rsidR="008B4C1A" w:rsidRPr="00EC76D5" w:rsidRDefault="008B4C1A" w:rsidP="008B4C1A">
      <w:pPr>
        <w:pStyle w:val="Code"/>
      </w:pPr>
      <w:r w:rsidRPr="00EC76D5">
        <w:t xml:space="preserve">    </w:t>
      </w:r>
    </w:p>
    <w:p w14:paraId="143014B0" w14:textId="77777777" w:rsidR="008B4C1A" w:rsidRPr="00EC76D5" w:rsidRDefault="008B4C1A" w:rsidP="008B4C1A">
      <w:pPr>
        <w:pStyle w:val="Code"/>
      </w:pPr>
      <w:r w:rsidRPr="00EC76D5">
        <w:t xml:space="preserve">    switch (m_middleOperator) {</w:t>
      </w:r>
    </w:p>
    <w:p w14:paraId="13966846" w14:textId="77777777" w:rsidR="008B4C1A" w:rsidRPr="00EC76D5" w:rsidRDefault="008B4C1A" w:rsidP="008B4C1A">
      <w:pPr>
        <w:pStyle w:val="Code"/>
      </w:pPr>
      <w:r w:rsidRPr="00EC76D5">
        <w:t xml:space="preserve">      case Call:</w:t>
      </w:r>
    </w:p>
    <w:p w14:paraId="0C2B1216" w14:textId="77777777" w:rsidR="008B4C1A" w:rsidRPr="00EC76D5" w:rsidRDefault="008B4C1A" w:rsidP="008B4C1A">
      <w:pPr>
        <w:pStyle w:val="Code"/>
      </w:pPr>
      <w:r w:rsidRPr="00EC76D5">
        <w:t xml:space="preserve">        buffer.append("Call " + symbol1.getName() + ", extra info " + operand2);</w:t>
      </w:r>
    </w:p>
    <w:p w14:paraId="6B61827F" w14:textId="77777777" w:rsidR="008B4C1A" w:rsidRPr="00EC76D5" w:rsidRDefault="008B4C1A" w:rsidP="008B4C1A">
      <w:pPr>
        <w:pStyle w:val="Code"/>
      </w:pPr>
      <w:r w:rsidRPr="00EC76D5">
        <w:t xml:space="preserve">        break;</w:t>
      </w:r>
    </w:p>
    <w:p w14:paraId="16D83E4C" w14:textId="77777777" w:rsidR="008B4C1A" w:rsidRPr="00EC76D5" w:rsidRDefault="008B4C1A" w:rsidP="008B4C1A">
      <w:pPr>
        <w:pStyle w:val="Code"/>
      </w:pPr>
    </w:p>
    <w:p w14:paraId="00DA9C57" w14:textId="77777777" w:rsidR="008B4C1A" w:rsidRPr="00EC76D5" w:rsidRDefault="008B4C1A" w:rsidP="008B4C1A">
      <w:pPr>
        <w:pStyle w:val="Code"/>
      </w:pPr>
      <w:r w:rsidRPr="00EC76D5">
        <w:t xml:space="preserve">      case Parameter:</w:t>
      </w:r>
    </w:p>
    <w:p w14:paraId="5DAC67F5" w14:textId="77777777" w:rsidR="008B4C1A" w:rsidRPr="00EC76D5" w:rsidRDefault="008B4C1A" w:rsidP="008B4C1A">
      <w:pPr>
        <w:pStyle w:val="Code"/>
      </w:pPr>
      <w:r w:rsidRPr="00EC76D5">
        <w:t xml:space="preserve">        buffer.append("Parameter offset " + operand1 +</w:t>
      </w:r>
    </w:p>
    <w:p w14:paraId="3A1CFE3E" w14:textId="77777777" w:rsidR="008B4C1A" w:rsidRPr="00EC76D5" w:rsidRDefault="008B4C1A" w:rsidP="008B4C1A">
      <w:pPr>
        <w:pStyle w:val="Code"/>
      </w:pPr>
      <w:r w:rsidRPr="00EC76D5">
        <w:t xml:space="preserve">                      " to " + symbol2.getName());</w:t>
      </w:r>
    </w:p>
    <w:p w14:paraId="05526678" w14:textId="77777777" w:rsidR="008B4C1A" w:rsidRPr="00EC76D5" w:rsidRDefault="008B4C1A" w:rsidP="008B4C1A">
      <w:pPr>
        <w:pStyle w:val="Code"/>
      </w:pPr>
      <w:r w:rsidRPr="00EC76D5">
        <w:t xml:space="preserve">        break;</w:t>
      </w:r>
    </w:p>
    <w:p w14:paraId="4531CA2F" w14:textId="77777777" w:rsidR="008B4C1A" w:rsidRPr="00EC76D5" w:rsidRDefault="008B4C1A" w:rsidP="008B4C1A">
      <w:pPr>
        <w:pStyle w:val="Code"/>
      </w:pPr>
    </w:p>
    <w:p w14:paraId="22263695" w14:textId="77777777" w:rsidR="008B4C1A" w:rsidRPr="00EC76D5" w:rsidRDefault="008B4C1A" w:rsidP="008B4C1A">
      <w:pPr>
        <w:pStyle w:val="Code"/>
      </w:pPr>
      <w:r w:rsidRPr="00EC76D5">
        <w:t xml:space="preserve">      case IntegralToIntegral:</w:t>
      </w:r>
    </w:p>
    <w:p w14:paraId="2F08ACE0" w14:textId="77777777" w:rsidR="008B4C1A" w:rsidRPr="00EC76D5" w:rsidRDefault="008B4C1A" w:rsidP="008B4C1A">
      <w:pPr>
        <w:pStyle w:val="Code"/>
      </w:pPr>
      <w:r w:rsidRPr="00EC76D5">
        <w:t xml:space="preserve">        buffer.append("IntegralToIntegral " + symbol2.getName() + " = " +</w:t>
      </w:r>
    </w:p>
    <w:p w14:paraId="7ADCD06F" w14:textId="77777777" w:rsidR="008B4C1A" w:rsidRPr="00EC76D5" w:rsidRDefault="008B4C1A" w:rsidP="008B4C1A">
      <w:pPr>
        <w:pStyle w:val="Code"/>
      </w:pPr>
      <w:r w:rsidRPr="00EC76D5">
        <w:t xml:space="preserve">               symbol3.getName() + " (" + symbol3.getType().getSort().name() +</w:t>
      </w:r>
    </w:p>
    <w:p w14:paraId="043521F9" w14:textId="77777777" w:rsidR="008B4C1A" w:rsidRPr="00EC76D5" w:rsidRDefault="008B4C1A" w:rsidP="008B4C1A">
      <w:pPr>
        <w:pStyle w:val="Code"/>
      </w:pPr>
      <w:r w:rsidRPr="00EC76D5">
        <w:t xml:space="preserve">               " -&gt; " + symbol2.getType().getSort().name() + ")");</w:t>
      </w:r>
    </w:p>
    <w:p w14:paraId="0564F373" w14:textId="77777777" w:rsidR="008B4C1A" w:rsidRPr="00EC76D5" w:rsidRDefault="008B4C1A" w:rsidP="008B4C1A">
      <w:pPr>
        <w:pStyle w:val="Code"/>
      </w:pPr>
      <w:r w:rsidRPr="00EC76D5">
        <w:t xml:space="preserve">        break;</w:t>
      </w:r>
    </w:p>
    <w:p w14:paraId="0CDC39C7" w14:textId="77777777" w:rsidR="008B4C1A" w:rsidRPr="00EC76D5" w:rsidRDefault="008B4C1A" w:rsidP="008B4C1A">
      <w:pPr>
        <w:pStyle w:val="Code"/>
      </w:pPr>
    </w:p>
    <w:p w14:paraId="77A14734" w14:textId="77777777" w:rsidR="008B4C1A" w:rsidRPr="00EC76D5" w:rsidRDefault="008B4C1A" w:rsidP="008B4C1A">
      <w:pPr>
        <w:pStyle w:val="Code"/>
      </w:pPr>
      <w:r w:rsidRPr="00EC76D5">
        <w:t xml:space="preserve">      case FloatingToFloating:</w:t>
      </w:r>
    </w:p>
    <w:p w14:paraId="013593C6" w14:textId="77777777" w:rsidR="008B4C1A" w:rsidRPr="00EC76D5" w:rsidRDefault="008B4C1A" w:rsidP="008B4C1A">
      <w:pPr>
        <w:pStyle w:val="Code"/>
      </w:pPr>
      <w:r w:rsidRPr="00EC76D5">
        <w:t xml:space="preserve">        buffer.append("FloatingToFloating " + symbol2.getName() + " = " +</w:t>
      </w:r>
    </w:p>
    <w:p w14:paraId="7F72CC65" w14:textId="77777777" w:rsidR="008B4C1A" w:rsidRPr="00EC76D5" w:rsidRDefault="008B4C1A" w:rsidP="008B4C1A">
      <w:pPr>
        <w:pStyle w:val="Code"/>
      </w:pPr>
      <w:r w:rsidRPr="00EC76D5">
        <w:t xml:space="preserve">               symbol3.getName() + " (" + symbol3.getType().getSort().name() +</w:t>
      </w:r>
    </w:p>
    <w:p w14:paraId="72184B1B" w14:textId="77777777" w:rsidR="008B4C1A" w:rsidRPr="00EC76D5" w:rsidRDefault="008B4C1A" w:rsidP="008B4C1A">
      <w:pPr>
        <w:pStyle w:val="Code"/>
      </w:pPr>
      <w:r w:rsidRPr="00EC76D5">
        <w:t xml:space="preserve">               " -&gt; " + symbol2.getType().getSort().name() + ")");</w:t>
      </w:r>
    </w:p>
    <w:p w14:paraId="29063F53" w14:textId="77777777" w:rsidR="008B4C1A" w:rsidRPr="00EC76D5" w:rsidRDefault="008B4C1A" w:rsidP="008B4C1A">
      <w:pPr>
        <w:pStyle w:val="Code"/>
      </w:pPr>
      <w:r w:rsidRPr="00EC76D5">
        <w:t xml:space="preserve">        break;</w:t>
      </w:r>
    </w:p>
    <w:p w14:paraId="6FB81802" w14:textId="77777777" w:rsidR="008B4C1A" w:rsidRPr="00EC76D5" w:rsidRDefault="008B4C1A" w:rsidP="008B4C1A">
      <w:pPr>
        <w:pStyle w:val="Code"/>
      </w:pPr>
    </w:p>
    <w:p w14:paraId="047E0229" w14:textId="77777777" w:rsidR="008B4C1A" w:rsidRPr="00EC76D5" w:rsidRDefault="008B4C1A" w:rsidP="008B4C1A">
      <w:pPr>
        <w:pStyle w:val="Code"/>
      </w:pPr>
      <w:r w:rsidRPr="00EC76D5">
        <w:t xml:space="preserve">      case Equal:</w:t>
      </w:r>
    </w:p>
    <w:p w14:paraId="71259511" w14:textId="77777777" w:rsidR="008B4C1A" w:rsidRPr="00EC76D5" w:rsidRDefault="008B4C1A" w:rsidP="008B4C1A">
      <w:pPr>
        <w:pStyle w:val="Code"/>
      </w:pPr>
      <w:r w:rsidRPr="00EC76D5">
        <w:t xml:space="preserve">      case NotEqual:</w:t>
      </w:r>
    </w:p>
    <w:p w14:paraId="49D49387" w14:textId="77777777" w:rsidR="008B4C1A" w:rsidRPr="00EC76D5" w:rsidRDefault="008B4C1A" w:rsidP="008B4C1A">
      <w:pPr>
        <w:pStyle w:val="Code"/>
      </w:pPr>
      <w:r w:rsidRPr="00EC76D5">
        <w:lastRenderedPageBreak/>
        <w:t xml:space="preserve">      case LessThan:</w:t>
      </w:r>
    </w:p>
    <w:p w14:paraId="7B2C80AD" w14:textId="77777777" w:rsidR="008B4C1A" w:rsidRPr="00EC76D5" w:rsidRDefault="008B4C1A" w:rsidP="008B4C1A">
      <w:pPr>
        <w:pStyle w:val="Code"/>
      </w:pPr>
      <w:r w:rsidRPr="00EC76D5">
        <w:t xml:space="preserve">      case LessThanEqual:</w:t>
      </w:r>
    </w:p>
    <w:p w14:paraId="7551567E" w14:textId="77777777" w:rsidR="008B4C1A" w:rsidRPr="00EC76D5" w:rsidRDefault="008B4C1A" w:rsidP="008B4C1A">
      <w:pPr>
        <w:pStyle w:val="Code"/>
      </w:pPr>
      <w:r w:rsidRPr="00EC76D5">
        <w:t xml:space="preserve">      case GreaterThan:</w:t>
      </w:r>
    </w:p>
    <w:p w14:paraId="4C702479" w14:textId="77777777" w:rsidR="008B4C1A" w:rsidRPr="00EC76D5" w:rsidRDefault="008B4C1A" w:rsidP="008B4C1A">
      <w:pPr>
        <w:pStyle w:val="Code"/>
      </w:pPr>
      <w:r w:rsidRPr="00EC76D5">
        <w:t xml:space="preserve">      case GreaterThanEqual:</w:t>
      </w:r>
    </w:p>
    <w:p w14:paraId="053403D0" w14:textId="77777777" w:rsidR="008B4C1A" w:rsidRPr="00EC76D5" w:rsidRDefault="008B4C1A" w:rsidP="008B4C1A">
      <w:pPr>
        <w:pStyle w:val="Code"/>
      </w:pPr>
      <w:r w:rsidRPr="00EC76D5">
        <w:t xml:space="preserve">        if (operand1 != null) {</w:t>
      </w:r>
    </w:p>
    <w:p w14:paraId="3782EB79" w14:textId="77777777" w:rsidR="008B4C1A" w:rsidRPr="00EC76D5" w:rsidRDefault="008B4C1A" w:rsidP="008B4C1A">
      <w:pPr>
        <w:pStyle w:val="Code"/>
      </w:pPr>
      <w:r w:rsidRPr="00EC76D5">
        <w:t xml:space="preserve">          buffer.append(m_middleOperator.name() + " " + operand1.toString() +</w:t>
      </w:r>
    </w:p>
    <w:p w14:paraId="3490618A" w14:textId="77777777" w:rsidR="008B4C1A" w:rsidRPr="00EC76D5" w:rsidRDefault="008B4C1A" w:rsidP="008B4C1A">
      <w:pPr>
        <w:pStyle w:val="Code"/>
      </w:pPr>
      <w:r w:rsidRPr="00EC76D5">
        <w:t xml:space="preserve">                        " " + symbol2.getName() + " " + symbol3.getName());</w:t>
      </w:r>
    </w:p>
    <w:p w14:paraId="21FACA25" w14:textId="77777777" w:rsidR="008B4C1A" w:rsidRPr="00EC76D5" w:rsidRDefault="008B4C1A" w:rsidP="008B4C1A">
      <w:pPr>
        <w:pStyle w:val="Code"/>
      </w:pPr>
      <w:r w:rsidRPr="00EC76D5">
        <w:t xml:space="preserve">        }</w:t>
      </w:r>
    </w:p>
    <w:p w14:paraId="2D29AD35" w14:textId="77777777" w:rsidR="008B4C1A" w:rsidRPr="00EC76D5" w:rsidRDefault="008B4C1A" w:rsidP="008B4C1A">
      <w:pPr>
        <w:pStyle w:val="Code"/>
      </w:pPr>
      <w:r w:rsidRPr="00EC76D5">
        <w:t xml:space="preserve">        else {</w:t>
      </w:r>
    </w:p>
    <w:p w14:paraId="32E693D6" w14:textId="77777777" w:rsidR="008B4C1A" w:rsidRPr="00EC76D5" w:rsidRDefault="008B4C1A" w:rsidP="008B4C1A">
      <w:pPr>
        <w:pStyle w:val="Code"/>
      </w:pPr>
      <w:r w:rsidRPr="00EC76D5">
        <w:t xml:space="preserve">          buffer.append(m_middleOperator.name() + " &lt;XXX&gt; " +</w:t>
      </w:r>
    </w:p>
    <w:p w14:paraId="52C23A74" w14:textId="77777777" w:rsidR="008B4C1A" w:rsidRPr="00EC76D5" w:rsidRDefault="008B4C1A" w:rsidP="008B4C1A">
      <w:pPr>
        <w:pStyle w:val="Code"/>
      </w:pPr>
      <w:r w:rsidRPr="00EC76D5">
        <w:t xml:space="preserve">                        symbol2.getName() + " " + symbol3.getName());</w:t>
      </w:r>
    </w:p>
    <w:p w14:paraId="00495973" w14:textId="77777777" w:rsidR="008B4C1A" w:rsidRPr="00EC76D5" w:rsidRDefault="008B4C1A" w:rsidP="008B4C1A">
      <w:pPr>
        <w:pStyle w:val="Code"/>
      </w:pPr>
      <w:r w:rsidRPr="00EC76D5">
        <w:t xml:space="preserve">        }</w:t>
      </w:r>
    </w:p>
    <w:p w14:paraId="18F93412" w14:textId="77777777" w:rsidR="008B4C1A" w:rsidRPr="00EC76D5" w:rsidRDefault="008B4C1A" w:rsidP="008B4C1A">
      <w:pPr>
        <w:pStyle w:val="Code"/>
      </w:pPr>
      <w:r w:rsidRPr="00EC76D5">
        <w:t xml:space="preserve">        break;</w:t>
      </w:r>
    </w:p>
    <w:p w14:paraId="2B4F5F39" w14:textId="77777777" w:rsidR="008B4C1A" w:rsidRPr="00EC76D5" w:rsidRDefault="008B4C1A" w:rsidP="008B4C1A">
      <w:pPr>
        <w:pStyle w:val="Code"/>
      </w:pPr>
    </w:p>
    <w:p w14:paraId="1F04D6E5" w14:textId="77777777" w:rsidR="008B4C1A" w:rsidRPr="00EC76D5" w:rsidRDefault="008B4C1A" w:rsidP="008B4C1A">
      <w:pPr>
        <w:pStyle w:val="Code"/>
      </w:pPr>
      <w:r w:rsidRPr="00EC76D5">
        <w:t xml:space="preserve">      case Goto:</w:t>
      </w:r>
    </w:p>
    <w:p w14:paraId="17B4DC4C" w14:textId="77777777" w:rsidR="008B4C1A" w:rsidRPr="00EC76D5" w:rsidRDefault="008B4C1A" w:rsidP="008B4C1A">
      <w:pPr>
        <w:pStyle w:val="Code"/>
      </w:pPr>
      <w:r w:rsidRPr="00EC76D5">
        <w:t xml:space="preserve">        if (operand1 != null) {</w:t>
      </w:r>
    </w:p>
    <w:p w14:paraId="1073FF91" w14:textId="77777777" w:rsidR="008B4C1A" w:rsidRPr="00EC76D5" w:rsidRDefault="008B4C1A" w:rsidP="008B4C1A">
      <w:pPr>
        <w:pStyle w:val="Code"/>
      </w:pPr>
      <w:r w:rsidRPr="00EC76D5">
        <w:t xml:space="preserve">          buffer.append("Goto " + operand1.toString());</w:t>
      </w:r>
    </w:p>
    <w:p w14:paraId="4D201ABE" w14:textId="77777777" w:rsidR="008B4C1A" w:rsidRPr="00EC76D5" w:rsidRDefault="008B4C1A" w:rsidP="008B4C1A">
      <w:pPr>
        <w:pStyle w:val="Code"/>
      </w:pPr>
      <w:r w:rsidRPr="00EC76D5">
        <w:t xml:space="preserve">        }</w:t>
      </w:r>
    </w:p>
    <w:p w14:paraId="63AEC649" w14:textId="77777777" w:rsidR="008B4C1A" w:rsidRPr="00EC76D5" w:rsidRDefault="008B4C1A" w:rsidP="008B4C1A">
      <w:pPr>
        <w:pStyle w:val="Code"/>
      </w:pPr>
      <w:r w:rsidRPr="00EC76D5">
        <w:t xml:space="preserve">        else {</w:t>
      </w:r>
    </w:p>
    <w:p w14:paraId="42F9C180" w14:textId="77777777" w:rsidR="008B4C1A" w:rsidRPr="00EC76D5" w:rsidRDefault="008B4C1A" w:rsidP="008B4C1A">
      <w:pPr>
        <w:pStyle w:val="Code"/>
      </w:pPr>
      <w:r w:rsidRPr="00EC76D5">
        <w:t xml:space="preserve">          buffer.append("Goto &lt;XXX&gt;");</w:t>
      </w:r>
    </w:p>
    <w:p w14:paraId="02812352" w14:textId="77777777" w:rsidR="008B4C1A" w:rsidRPr="00EC76D5" w:rsidRDefault="008B4C1A" w:rsidP="008B4C1A">
      <w:pPr>
        <w:pStyle w:val="Code"/>
      </w:pPr>
      <w:r w:rsidRPr="00EC76D5">
        <w:t xml:space="preserve">        }</w:t>
      </w:r>
    </w:p>
    <w:p w14:paraId="2F34AFC5" w14:textId="77777777" w:rsidR="008B4C1A" w:rsidRPr="00EC76D5" w:rsidRDefault="008B4C1A" w:rsidP="008B4C1A">
      <w:pPr>
        <w:pStyle w:val="Code"/>
      </w:pPr>
      <w:r w:rsidRPr="00EC76D5">
        <w:t xml:space="preserve">        break;</w:t>
      </w:r>
    </w:p>
    <w:p w14:paraId="1347EE24" w14:textId="77777777" w:rsidR="008B4C1A" w:rsidRPr="00EC76D5" w:rsidRDefault="008B4C1A" w:rsidP="008B4C1A">
      <w:pPr>
        <w:pStyle w:val="Code"/>
      </w:pPr>
    </w:p>
    <w:p w14:paraId="49878FD4" w14:textId="77777777" w:rsidR="008B4C1A" w:rsidRPr="00EC76D5" w:rsidRDefault="008B4C1A" w:rsidP="008B4C1A">
      <w:pPr>
        <w:pStyle w:val="Code"/>
      </w:pPr>
      <w:r w:rsidRPr="00EC76D5">
        <w:t xml:space="preserve">      case Empty:</w:t>
      </w:r>
    </w:p>
    <w:p w14:paraId="70A58D0E" w14:textId="77777777" w:rsidR="008B4C1A" w:rsidRPr="00EC76D5" w:rsidRDefault="008B4C1A" w:rsidP="008B4C1A">
      <w:pPr>
        <w:pStyle w:val="Code"/>
      </w:pPr>
      <w:r w:rsidRPr="00EC76D5">
        <w:t xml:space="preserve">        buffer.append("Empty");</w:t>
      </w:r>
    </w:p>
    <w:p w14:paraId="1A215883" w14:textId="77777777" w:rsidR="008B4C1A" w:rsidRPr="00EC76D5" w:rsidRDefault="008B4C1A" w:rsidP="008B4C1A">
      <w:pPr>
        <w:pStyle w:val="Code"/>
      </w:pPr>
      <w:r w:rsidRPr="00EC76D5">
        <w:t xml:space="preserve">        break;</w:t>
      </w:r>
    </w:p>
    <w:p w14:paraId="0C4D47F9" w14:textId="77777777" w:rsidR="008B4C1A" w:rsidRPr="00EC76D5" w:rsidRDefault="008B4C1A" w:rsidP="008B4C1A">
      <w:pPr>
        <w:pStyle w:val="Code"/>
      </w:pPr>
    </w:p>
    <w:p w14:paraId="0BCEDFA5" w14:textId="77777777" w:rsidR="008B4C1A" w:rsidRPr="00EC76D5" w:rsidRDefault="008B4C1A" w:rsidP="008B4C1A">
      <w:pPr>
        <w:pStyle w:val="Code"/>
      </w:pPr>
      <w:r w:rsidRPr="00EC76D5">
        <w:t xml:space="preserve">      case Assign: {</w:t>
      </w:r>
    </w:p>
    <w:p w14:paraId="1A667BA9" w14:textId="77777777" w:rsidR="008B4C1A" w:rsidRPr="00EC76D5" w:rsidRDefault="008B4C1A" w:rsidP="008B4C1A">
      <w:pPr>
        <w:pStyle w:val="Code"/>
      </w:pPr>
      <w:r w:rsidRPr="00EC76D5">
        <w:t xml:space="preserve">          String type = symbol2.getType().isFloating() ? "Float" : "Integer",</w:t>
      </w:r>
    </w:p>
    <w:p w14:paraId="68A2B724" w14:textId="77777777" w:rsidR="008B4C1A" w:rsidRPr="00EC76D5" w:rsidRDefault="008B4C1A" w:rsidP="008B4C1A">
      <w:pPr>
        <w:pStyle w:val="Code"/>
      </w:pPr>
      <w:r w:rsidRPr="00EC76D5">
        <w:t xml:space="preserve">                 text1 = (symbol2 != null) ? (" " + symbol2.getName()) : "",</w:t>
      </w:r>
    </w:p>
    <w:p w14:paraId="4558DB7C" w14:textId="77777777" w:rsidR="008B4C1A" w:rsidRPr="00EC76D5" w:rsidRDefault="008B4C1A" w:rsidP="008B4C1A">
      <w:pPr>
        <w:pStyle w:val="Code"/>
      </w:pPr>
      <w:r w:rsidRPr="00EC76D5">
        <w:t xml:space="preserve">                 text2 = (symbol3 != null) ? (" " + symbol3.getName()) : "";</w:t>
      </w:r>
    </w:p>
    <w:p w14:paraId="7CE9041A" w14:textId="77777777" w:rsidR="008B4C1A" w:rsidRPr="00EC76D5" w:rsidRDefault="008B4C1A" w:rsidP="008B4C1A">
      <w:pPr>
        <w:pStyle w:val="Code"/>
      </w:pPr>
      <w:r w:rsidRPr="00EC76D5">
        <w:t xml:space="preserve">          buffer.append("Assign " + type + text1 + text2);</w:t>
      </w:r>
    </w:p>
    <w:p w14:paraId="124F5468" w14:textId="77777777" w:rsidR="008B4C1A" w:rsidRPr="00EC76D5" w:rsidRDefault="008B4C1A" w:rsidP="008B4C1A">
      <w:pPr>
        <w:pStyle w:val="Code"/>
      </w:pPr>
      <w:r w:rsidRPr="00EC76D5">
        <w:t xml:space="preserve">        }</w:t>
      </w:r>
    </w:p>
    <w:p w14:paraId="0865D01C" w14:textId="77777777" w:rsidR="008B4C1A" w:rsidRPr="00EC76D5" w:rsidRDefault="008B4C1A" w:rsidP="008B4C1A">
      <w:pPr>
        <w:pStyle w:val="Code"/>
      </w:pPr>
      <w:r w:rsidRPr="00EC76D5">
        <w:t xml:space="preserve">        break;</w:t>
      </w:r>
    </w:p>
    <w:p w14:paraId="44ED69BC" w14:textId="77777777" w:rsidR="008B4C1A" w:rsidRPr="00EC76D5" w:rsidRDefault="008B4C1A" w:rsidP="008B4C1A">
      <w:pPr>
        <w:pStyle w:val="Code"/>
      </w:pPr>
      <w:r w:rsidRPr="00EC76D5">
        <w:t xml:space="preserve">          </w:t>
      </w:r>
    </w:p>
    <w:p w14:paraId="62FE278A" w14:textId="77777777" w:rsidR="008B4C1A" w:rsidRPr="00EC76D5" w:rsidRDefault="008B4C1A" w:rsidP="008B4C1A">
      <w:pPr>
        <w:pStyle w:val="Code"/>
      </w:pPr>
      <w:r w:rsidRPr="00EC76D5">
        <w:t xml:space="preserve">      default: {</w:t>
      </w:r>
    </w:p>
    <w:p w14:paraId="4B3FB598" w14:textId="77777777" w:rsidR="008B4C1A" w:rsidRPr="00EC76D5" w:rsidRDefault="008B4C1A" w:rsidP="008B4C1A">
      <w:pPr>
        <w:pStyle w:val="Code"/>
      </w:pPr>
      <w:r w:rsidRPr="00EC76D5">
        <w:t xml:space="preserve">          String text1 = (symbol1 != null) ? (" " + symbol1.getName()) : "",</w:t>
      </w:r>
    </w:p>
    <w:p w14:paraId="6626679A" w14:textId="77777777" w:rsidR="008B4C1A" w:rsidRPr="00EC76D5" w:rsidRDefault="008B4C1A" w:rsidP="008B4C1A">
      <w:pPr>
        <w:pStyle w:val="Code"/>
      </w:pPr>
      <w:r w:rsidRPr="00EC76D5">
        <w:t xml:space="preserve">                 text2 = (symbol2 != null) ? (" " + symbol2.getName()) : "",</w:t>
      </w:r>
    </w:p>
    <w:p w14:paraId="6A61618C" w14:textId="77777777" w:rsidR="008B4C1A" w:rsidRPr="00EC76D5" w:rsidRDefault="008B4C1A" w:rsidP="008B4C1A">
      <w:pPr>
        <w:pStyle w:val="Code"/>
      </w:pPr>
      <w:r w:rsidRPr="00EC76D5">
        <w:t xml:space="preserve">                 text3 = (symbol3 != null) ? (" " + symbol3.getName()) : "";</w:t>
      </w:r>
    </w:p>
    <w:p w14:paraId="34E83990" w14:textId="77777777" w:rsidR="008B4C1A" w:rsidRPr="00EC76D5" w:rsidRDefault="008B4C1A" w:rsidP="008B4C1A">
      <w:pPr>
        <w:pStyle w:val="Code"/>
      </w:pPr>
      <w:r w:rsidRPr="00EC76D5">
        <w:t xml:space="preserve">          buffer.append(m_middleOperator.name() + text1 + text2 + text3);</w:t>
      </w:r>
    </w:p>
    <w:p w14:paraId="4BF50CE6" w14:textId="77777777" w:rsidR="008B4C1A" w:rsidRPr="00EC76D5" w:rsidRDefault="008B4C1A" w:rsidP="008B4C1A">
      <w:pPr>
        <w:pStyle w:val="Code"/>
      </w:pPr>
      <w:r w:rsidRPr="00EC76D5">
        <w:t xml:space="preserve">        }</w:t>
      </w:r>
    </w:p>
    <w:p w14:paraId="12FCA741" w14:textId="77777777" w:rsidR="008B4C1A" w:rsidRPr="00EC76D5" w:rsidRDefault="008B4C1A" w:rsidP="008B4C1A">
      <w:pPr>
        <w:pStyle w:val="Code"/>
      </w:pPr>
      <w:r w:rsidRPr="00EC76D5">
        <w:t xml:space="preserve">        break;</w:t>
      </w:r>
    </w:p>
    <w:p w14:paraId="01A917F9" w14:textId="77777777" w:rsidR="008B4C1A" w:rsidRPr="00EC76D5" w:rsidRDefault="008B4C1A" w:rsidP="008B4C1A">
      <w:pPr>
        <w:pStyle w:val="Code"/>
      </w:pPr>
      <w:r w:rsidRPr="00EC76D5">
        <w:t xml:space="preserve">    }</w:t>
      </w:r>
    </w:p>
    <w:p w14:paraId="4F095724" w14:textId="77777777" w:rsidR="008B4C1A" w:rsidRPr="00EC76D5" w:rsidRDefault="008B4C1A" w:rsidP="008B4C1A">
      <w:pPr>
        <w:pStyle w:val="Code"/>
      </w:pPr>
    </w:p>
    <w:p w14:paraId="3460D5F3" w14:textId="77777777" w:rsidR="008B4C1A" w:rsidRPr="00EC76D5" w:rsidRDefault="008B4C1A" w:rsidP="008B4C1A">
      <w:pPr>
        <w:pStyle w:val="Code"/>
      </w:pPr>
      <w:r w:rsidRPr="00EC76D5">
        <w:t xml:space="preserve">    Register clearRegister = m_registerArray[Track.Clear],</w:t>
      </w:r>
    </w:p>
    <w:p w14:paraId="01FC905E" w14:textId="77777777" w:rsidR="008B4C1A" w:rsidRPr="00EC76D5" w:rsidRDefault="008B4C1A" w:rsidP="008B4C1A">
      <w:pPr>
        <w:pStyle w:val="Code"/>
      </w:pPr>
      <w:r w:rsidRPr="00EC76D5">
        <w:t xml:space="preserve">             leftRegister = m_registerArray[Track.Left],</w:t>
      </w:r>
    </w:p>
    <w:p w14:paraId="513B0565" w14:textId="77777777" w:rsidR="008B4C1A" w:rsidRPr="00EC76D5" w:rsidRDefault="008B4C1A" w:rsidP="008B4C1A">
      <w:pPr>
        <w:pStyle w:val="Code"/>
      </w:pPr>
      <w:r w:rsidRPr="00EC76D5">
        <w:t xml:space="preserve">             rightRegister = m_registerArray[Track.Right],</w:t>
      </w:r>
    </w:p>
    <w:p w14:paraId="604AC3B7" w14:textId="77777777" w:rsidR="008B4C1A" w:rsidRPr="00EC76D5" w:rsidRDefault="008B4C1A" w:rsidP="008B4C1A">
      <w:pPr>
        <w:pStyle w:val="Code"/>
      </w:pPr>
      <w:r w:rsidRPr="00EC76D5">
        <w:t xml:space="preserve">             leftAddressRegister = m_registerArray[Track.LeftAddress],</w:t>
      </w:r>
    </w:p>
    <w:p w14:paraId="2F433406" w14:textId="77777777" w:rsidR="008B4C1A" w:rsidRPr="00EC76D5" w:rsidRDefault="008B4C1A" w:rsidP="008B4C1A">
      <w:pPr>
        <w:pStyle w:val="Code"/>
      </w:pPr>
      <w:r w:rsidRPr="00EC76D5">
        <w:t xml:space="preserve">             rightAddressRegister = m_registerArray[Track.RightAddress];</w:t>
      </w:r>
    </w:p>
    <w:p w14:paraId="402F9D47" w14:textId="77777777" w:rsidR="008B4C1A" w:rsidRPr="00EC76D5" w:rsidRDefault="008B4C1A" w:rsidP="008B4C1A">
      <w:pPr>
        <w:pStyle w:val="Code"/>
      </w:pPr>
      <w:r w:rsidRPr="00EC76D5">
        <w:t xml:space="preserve">    </w:t>
      </w:r>
    </w:p>
    <w:p w14:paraId="7DB17120" w14:textId="77777777" w:rsidR="008B4C1A" w:rsidRPr="00EC76D5" w:rsidRDefault="008B4C1A" w:rsidP="008B4C1A">
      <w:pPr>
        <w:pStyle w:val="Code"/>
      </w:pPr>
      <w:r w:rsidRPr="00EC76D5">
        <w:t xml:space="preserve">    buffer.append((clearRegister!=null) ? (" (clear "+clearRegister+")") : "");</w:t>
      </w:r>
    </w:p>
    <w:p w14:paraId="1B4DCBA4" w14:textId="77777777" w:rsidR="008B4C1A" w:rsidRPr="00EC76D5" w:rsidRDefault="008B4C1A" w:rsidP="008B4C1A">
      <w:pPr>
        <w:pStyle w:val="Code"/>
      </w:pPr>
      <w:r w:rsidRPr="00EC76D5">
        <w:t xml:space="preserve">    buffer.append((leftRegister != null) ? (" (left "+leftRegister+")") : "");</w:t>
      </w:r>
    </w:p>
    <w:p w14:paraId="128A2587" w14:textId="77777777" w:rsidR="008B4C1A" w:rsidRPr="00EC76D5" w:rsidRDefault="008B4C1A" w:rsidP="008B4C1A">
      <w:pPr>
        <w:pStyle w:val="Code"/>
      </w:pPr>
      <w:r w:rsidRPr="00EC76D5">
        <w:t xml:space="preserve">    buffer.append((rightRegister != null)?(" (right "+rightRegister+")") : "");</w:t>
      </w:r>
    </w:p>
    <w:p w14:paraId="58CE6271" w14:textId="77777777" w:rsidR="008B4C1A" w:rsidRPr="00EC76D5" w:rsidRDefault="008B4C1A" w:rsidP="008B4C1A">
      <w:pPr>
        <w:pStyle w:val="Code"/>
      </w:pPr>
      <w:r w:rsidRPr="00EC76D5">
        <w:t xml:space="preserve">    buffer.append((leftAddressRegister != null) ?</w:t>
      </w:r>
    </w:p>
    <w:p w14:paraId="00A35DF3" w14:textId="77777777" w:rsidR="008B4C1A" w:rsidRPr="00EC76D5" w:rsidRDefault="008B4C1A" w:rsidP="008B4C1A">
      <w:pPr>
        <w:pStyle w:val="Code"/>
      </w:pPr>
      <w:r w:rsidRPr="00EC76D5">
        <w:t xml:space="preserve">                  (" (left address " + leftAddressRegister + ")") : "");</w:t>
      </w:r>
    </w:p>
    <w:p w14:paraId="1657DF0A" w14:textId="77777777" w:rsidR="008B4C1A" w:rsidRPr="00EC76D5" w:rsidRDefault="008B4C1A" w:rsidP="008B4C1A">
      <w:pPr>
        <w:pStyle w:val="Code"/>
      </w:pPr>
      <w:r w:rsidRPr="00EC76D5">
        <w:t xml:space="preserve">    buffer.append((rightAddressRegister != null) ?</w:t>
      </w:r>
    </w:p>
    <w:p w14:paraId="4414391B" w14:textId="77777777" w:rsidR="008B4C1A" w:rsidRPr="00EC76D5" w:rsidRDefault="008B4C1A" w:rsidP="008B4C1A">
      <w:pPr>
        <w:pStyle w:val="Code"/>
      </w:pPr>
      <w:r w:rsidRPr="00EC76D5">
        <w:t xml:space="preserve">                  (" (right address " + rightAddressRegister + ")") : "");</w:t>
      </w:r>
    </w:p>
    <w:p w14:paraId="56DFA82C" w14:textId="77777777" w:rsidR="008B4C1A" w:rsidRPr="00EC76D5" w:rsidRDefault="008B4C1A" w:rsidP="008B4C1A">
      <w:pPr>
        <w:pStyle w:val="Code"/>
      </w:pPr>
      <w:r w:rsidRPr="00EC76D5">
        <w:lastRenderedPageBreak/>
        <w:t xml:space="preserve">    </w:t>
      </w:r>
    </w:p>
    <w:p w14:paraId="5D437C98" w14:textId="77777777" w:rsidR="008B4C1A" w:rsidRPr="00EC76D5" w:rsidRDefault="008B4C1A" w:rsidP="008B4C1A">
      <w:pPr>
        <w:pStyle w:val="Code"/>
      </w:pPr>
      <w:r w:rsidRPr="00EC76D5">
        <w:t xml:space="preserve">    buffer.append(" (defSymbolSet " + m_defSymbolSet.toString() + ")");</w:t>
      </w:r>
    </w:p>
    <w:p w14:paraId="010FC08B" w14:textId="77777777" w:rsidR="008B4C1A" w:rsidRPr="00EC76D5" w:rsidRDefault="008B4C1A" w:rsidP="008B4C1A">
      <w:pPr>
        <w:pStyle w:val="Code"/>
      </w:pPr>
      <w:r w:rsidRPr="00EC76D5">
        <w:t xml:space="preserve">    buffer.append(" (useSymbolSet " + m_useSymbolSet.toString() + ")");</w:t>
      </w:r>
    </w:p>
    <w:p w14:paraId="545A487F" w14:textId="77777777" w:rsidR="008B4C1A" w:rsidRPr="00EC76D5" w:rsidRDefault="008B4C1A" w:rsidP="008B4C1A">
      <w:pPr>
        <w:pStyle w:val="Code"/>
      </w:pPr>
      <w:r w:rsidRPr="00EC76D5">
        <w:t xml:space="preserve">    buffer.append(" (inPathSet " + m_inPathSet.toString() + ")");</w:t>
      </w:r>
    </w:p>
    <w:p w14:paraId="269C0C3A" w14:textId="77777777" w:rsidR="008B4C1A" w:rsidRPr="00EC76D5" w:rsidRDefault="008B4C1A" w:rsidP="008B4C1A">
      <w:pPr>
        <w:pStyle w:val="Code"/>
      </w:pPr>
      <w:r w:rsidRPr="00EC76D5">
        <w:t xml:space="preserve">    buffer.append(" (outPathSet " + m_outPathSet.toString() + ")");</w:t>
      </w:r>
    </w:p>
    <w:p w14:paraId="4B8DD513" w14:textId="77777777" w:rsidR="008B4C1A" w:rsidRPr="00EC76D5" w:rsidRDefault="008B4C1A" w:rsidP="008B4C1A">
      <w:pPr>
        <w:pStyle w:val="Code"/>
      </w:pPr>
      <w:r w:rsidRPr="00EC76D5">
        <w:t xml:space="preserve">    return buffer.toString();</w:t>
      </w:r>
    </w:p>
    <w:p w14:paraId="1B342919" w14:textId="77777777" w:rsidR="008B4C1A" w:rsidRPr="00EC76D5" w:rsidRDefault="008B4C1A" w:rsidP="008B4C1A">
      <w:pPr>
        <w:pStyle w:val="Code"/>
      </w:pPr>
      <w:r w:rsidRPr="00EC76D5">
        <w:t xml:space="preserve">  }</w:t>
      </w:r>
    </w:p>
    <w:p w14:paraId="7D67D8BD" w14:textId="3B196CD7" w:rsidR="004743B6" w:rsidRPr="00EC76D5" w:rsidRDefault="008B4C1A" w:rsidP="008B4C1A">
      <w:pPr>
        <w:pStyle w:val="Code"/>
      </w:pPr>
      <w:r w:rsidRPr="00EC76D5">
        <w:t>}</w:t>
      </w:r>
    </w:p>
    <w:p w14:paraId="5285712C" w14:textId="7F6B81DC" w:rsidR="000648C8" w:rsidRPr="00EC76D5" w:rsidRDefault="000648C8" w:rsidP="003141FA">
      <w:pPr>
        <w:pStyle w:val="Rubrik1"/>
      </w:pPr>
      <w:bookmarkStart w:id="5622" w:name="_Toc481936413"/>
      <w:r w:rsidRPr="00EC76D5">
        <w:lastRenderedPageBreak/>
        <w:t>Middle Code Generation</w:t>
      </w:r>
      <w:bookmarkEnd w:id="5622"/>
    </w:p>
    <w:p w14:paraId="27198B23" w14:textId="4A73878D" w:rsidR="006D7FD6" w:rsidRPr="00EC76D5" w:rsidRDefault="006D7FD6" w:rsidP="006D7FD6">
      <w:pPr>
        <w:pStyle w:val="CodeListing"/>
      </w:pPr>
      <w:proofErr w:type="spellStart"/>
      <w:r w:rsidRPr="00EC76D5">
        <w:t>MiddleCodeGenerator.java</w:t>
      </w:r>
      <w:proofErr w:type="spellEnd"/>
    </w:p>
    <w:p w14:paraId="5EB99161" w14:textId="77777777" w:rsidR="00160114" w:rsidRPr="00EC76D5" w:rsidRDefault="00160114" w:rsidP="00160114">
      <w:pPr>
        <w:pStyle w:val="Code"/>
      </w:pPr>
      <w:r w:rsidRPr="00EC76D5">
        <w:t>package c_compiler;</w:t>
      </w:r>
    </w:p>
    <w:p w14:paraId="100B18FF" w14:textId="77777777" w:rsidR="00160114" w:rsidRPr="00EC76D5" w:rsidRDefault="00160114" w:rsidP="00160114">
      <w:pPr>
        <w:pStyle w:val="Code"/>
      </w:pPr>
      <w:r w:rsidRPr="00EC76D5">
        <w:t>import java.math.*;</w:t>
      </w:r>
    </w:p>
    <w:p w14:paraId="14CAB18D" w14:textId="77777777" w:rsidR="00160114" w:rsidRPr="00EC76D5" w:rsidRDefault="00160114" w:rsidP="00160114">
      <w:pPr>
        <w:pStyle w:val="Code"/>
      </w:pPr>
      <w:r w:rsidRPr="00EC76D5">
        <w:t>import java.util.*;</w:t>
      </w:r>
    </w:p>
    <w:p w14:paraId="3F0A2991" w14:textId="77777777" w:rsidR="00160114" w:rsidRPr="00EC76D5" w:rsidRDefault="00160114" w:rsidP="00160114">
      <w:pPr>
        <w:pStyle w:val="Code"/>
      </w:pPr>
    </w:p>
    <w:p w14:paraId="03E97420" w14:textId="77777777" w:rsidR="00160114" w:rsidRPr="00EC76D5" w:rsidRDefault="00160114" w:rsidP="00160114">
      <w:pPr>
        <w:pStyle w:val="Code"/>
      </w:pPr>
      <w:r w:rsidRPr="00EC76D5">
        <w:t>public class MiddleCodeGenerator {</w:t>
      </w:r>
    </w:p>
    <w:p w14:paraId="2E1897F0" w14:textId="77777777" w:rsidR="00160114" w:rsidRPr="00EC76D5" w:rsidRDefault="00160114" w:rsidP="00160114">
      <w:pPr>
        <w:pStyle w:val="Code"/>
      </w:pPr>
      <w:r w:rsidRPr="00EC76D5">
        <w:t xml:space="preserve">  private List&lt;MiddleCode&gt; m_middleCodeList;</w:t>
      </w:r>
    </w:p>
    <w:p w14:paraId="0089A164" w14:textId="77777777" w:rsidR="00160114" w:rsidRPr="00EC76D5" w:rsidRDefault="00160114" w:rsidP="00160114">
      <w:pPr>
        <w:pStyle w:val="Code"/>
      </w:pPr>
    </w:p>
    <w:p w14:paraId="3B012C94" w14:textId="77777777" w:rsidR="00160114" w:rsidRPr="00EC76D5" w:rsidRDefault="00160114" w:rsidP="00160114">
      <w:pPr>
        <w:pStyle w:val="Code"/>
      </w:pPr>
      <w:r w:rsidRPr="00EC76D5">
        <w:t xml:space="preserve">  public MiddleCodeGenerator(List&lt;MiddleCode&gt; middleCodeList) {</w:t>
      </w:r>
    </w:p>
    <w:p w14:paraId="37180CE6" w14:textId="77777777" w:rsidR="00160114" w:rsidRPr="00EC76D5" w:rsidRDefault="00160114" w:rsidP="00160114">
      <w:pPr>
        <w:pStyle w:val="Code"/>
      </w:pPr>
      <w:r w:rsidRPr="00EC76D5">
        <w:t xml:space="preserve">    m_middleCodeList = middleCodeList;</w:t>
      </w:r>
    </w:p>
    <w:p w14:paraId="30B39E69" w14:textId="77777777" w:rsidR="00160114" w:rsidRPr="00EC76D5" w:rsidRDefault="00160114" w:rsidP="00160114">
      <w:pPr>
        <w:pStyle w:val="Code"/>
      </w:pPr>
      <w:r w:rsidRPr="00EC76D5">
        <w:t xml:space="preserve">  }</w:t>
      </w:r>
    </w:p>
    <w:p w14:paraId="75D0E73A" w14:textId="77777777" w:rsidR="00160114" w:rsidRPr="00EC76D5" w:rsidRDefault="00160114" w:rsidP="00160114">
      <w:pPr>
        <w:pStyle w:val="Code"/>
      </w:pPr>
      <w:r w:rsidRPr="00EC76D5">
        <w:t xml:space="preserve">  </w:t>
      </w:r>
    </w:p>
    <w:p w14:paraId="6A43880A" w14:textId="77777777" w:rsidR="00160114" w:rsidRPr="00EC76D5" w:rsidRDefault="00160114" w:rsidP="00160114">
      <w:pPr>
        <w:pStyle w:val="Code"/>
      </w:pPr>
      <w:r w:rsidRPr="00EC76D5">
        <w:t xml:space="preserve">  public void addMiddleCode(MiddleCode middleCode) {</w:t>
      </w:r>
    </w:p>
    <w:p w14:paraId="3BC6DE18" w14:textId="77777777" w:rsidR="00160114" w:rsidRPr="00EC76D5" w:rsidRDefault="00160114" w:rsidP="00160114">
      <w:pPr>
        <w:pStyle w:val="Code"/>
      </w:pPr>
      <w:r w:rsidRPr="00EC76D5">
        <w:t xml:space="preserve">    m_middleCodeList.add(middleCode);</w:t>
      </w:r>
    </w:p>
    <w:p w14:paraId="57431F3A" w14:textId="77777777" w:rsidR="00160114" w:rsidRPr="00EC76D5" w:rsidRDefault="00160114" w:rsidP="00160114">
      <w:pPr>
        <w:pStyle w:val="Code"/>
      </w:pPr>
      <w:r w:rsidRPr="00EC76D5">
        <w:t xml:space="preserve">  }</w:t>
      </w:r>
    </w:p>
    <w:p w14:paraId="4511CC1C" w14:textId="77777777" w:rsidR="00160114" w:rsidRPr="00EC76D5" w:rsidRDefault="00160114" w:rsidP="00160114">
      <w:pPr>
        <w:pStyle w:val="Code"/>
      </w:pPr>
    </w:p>
    <w:p w14:paraId="56D0386B" w14:textId="77777777" w:rsidR="00160114" w:rsidRPr="00EC76D5" w:rsidRDefault="00160114" w:rsidP="00160114">
      <w:pPr>
        <w:pStyle w:val="Code"/>
      </w:pPr>
      <w:r w:rsidRPr="00EC76D5">
        <w:t xml:space="preserve">  public MiddleCode addMiddleCode(MiddleOperator op) {</w:t>
      </w:r>
    </w:p>
    <w:p w14:paraId="0D115071" w14:textId="77777777" w:rsidR="00160114" w:rsidRPr="00EC76D5" w:rsidRDefault="00160114" w:rsidP="00160114">
      <w:pPr>
        <w:pStyle w:val="Code"/>
      </w:pPr>
      <w:r w:rsidRPr="00EC76D5">
        <w:t xml:space="preserve">    MiddleCode middleCode = new MiddleCode(op, null, null, null);</w:t>
      </w:r>
    </w:p>
    <w:p w14:paraId="6C47C448" w14:textId="77777777" w:rsidR="00160114" w:rsidRPr="00EC76D5" w:rsidRDefault="00160114" w:rsidP="00160114">
      <w:pPr>
        <w:pStyle w:val="Code"/>
      </w:pPr>
      <w:r w:rsidRPr="00EC76D5">
        <w:t xml:space="preserve">    m_middleCodeList.add(middleCode);</w:t>
      </w:r>
    </w:p>
    <w:p w14:paraId="1841F811" w14:textId="77777777" w:rsidR="00160114" w:rsidRPr="00EC76D5" w:rsidRDefault="00160114" w:rsidP="00160114">
      <w:pPr>
        <w:pStyle w:val="Code"/>
      </w:pPr>
      <w:r w:rsidRPr="00EC76D5">
        <w:t xml:space="preserve">    return middleCode;</w:t>
      </w:r>
    </w:p>
    <w:p w14:paraId="35D66C08" w14:textId="77777777" w:rsidR="00160114" w:rsidRPr="00EC76D5" w:rsidRDefault="00160114" w:rsidP="00160114">
      <w:pPr>
        <w:pStyle w:val="Code"/>
      </w:pPr>
      <w:r w:rsidRPr="00EC76D5">
        <w:t xml:space="preserve">  }</w:t>
      </w:r>
    </w:p>
    <w:p w14:paraId="7DFB5029" w14:textId="77777777" w:rsidR="00160114" w:rsidRPr="00EC76D5" w:rsidRDefault="00160114" w:rsidP="00160114">
      <w:pPr>
        <w:pStyle w:val="Code"/>
      </w:pPr>
    </w:p>
    <w:p w14:paraId="2D3F2C42" w14:textId="77777777" w:rsidR="00160114" w:rsidRPr="00EC76D5" w:rsidRDefault="00160114" w:rsidP="00160114">
      <w:pPr>
        <w:pStyle w:val="Code"/>
      </w:pPr>
      <w:r w:rsidRPr="00EC76D5">
        <w:t xml:space="preserve">  public MiddleCode addMiddleCode(MiddleOperator op, Object operand1) {</w:t>
      </w:r>
    </w:p>
    <w:p w14:paraId="6B91A116" w14:textId="77777777" w:rsidR="00160114" w:rsidRPr="00EC76D5" w:rsidRDefault="00160114" w:rsidP="00160114">
      <w:pPr>
        <w:pStyle w:val="Code"/>
      </w:pPr>
      <w:r w:rsidRPr="00EC76D5">
        <w:t xml:space="preserve">    MiddleCode middleCode = new MiddleCode(op, operand1, null, null);</w:t>
      </w:r>
    </w:p>
    <w:p w14:paraId="4CDDC346" w14:textId="77777777" w:rsidR="00160114" w:rsidRPr="00EC76D5" w:rsidRDefault="00160114" w:rsidP="00160114">
      <w:pPr>
        <w:pStyle w:val="Code"/>
      </w:pPr>
      <w:r w:rsidRPr="00EC76D5">
        <w:t xml:space="preserve">    m_middleCodeList.add(middleCode);</w:t>
      </w:r>
    </w:p>
    <w:p w14:paraId="72993F0D" w14:textId="77777777" w:rsidR="00160114" w:rsidRPr="00EC76D5" w:rsidRDefault="00160114" w:rsidP="00160114">
      <w:pPr>
        <w:pStyle w:val="Code"/>
      </w:pPr>
      <w:r w:rsidRPr="00EC76D5">
        <w:t xml:space="preserve">    return middleCode;</w:t>
      </w:r>
    </w:p>
    <w:p w14:paraId="7C14C1C4" w14:textId="77777777" w:rsidR="00160114" w:rsidRPr="00EC76D5" w:rsidRDefault="00160114" w:rsidP="00160114">
      <w:pPr>
        <w:pStyle w:val="Code"/>
      </w:pPr>
      <w:r w:rsidRPr="00EC76D5">
        <w:t xml:space="preserve">  }</w:t>
      </w:r>
    </w:p>
    <w:p w14:paraId="435A79B5" w14:textId="77777777" w:rsidR="00160114" w:rsidRPr="00EC76D5" w:rsidRDefault="00160114" w:rsidP="00160114">
      <w:pPr>
        <w:pStyle w:val="Code"/>
      </w:pPr>
    </w:p>
    <w:p w14:paraId="00FBF830" w14:textId="77777777" w:rsidR="00160114" w:rsidRPr="00EC76D5" w:rsidRDefault="00160114" w:rsidP="00160114">
      <w:pPr>
        <w:pStyle w:val="Code"/>
      </w:pPr>
      <w:r w:rsidRPr="00EC76D5">
        <w:t xml:space="preserve">  public MiddleCode addMiddleCode(MiddleOperator op, Object operand1,</w:t>
      </w:r>
    </w:p>
    <w:p w14:paraId="5D6CFE56" w14:textId="77777777" w:rsidR="00160114" w:rsidRPr="00EC76D5" w:rsidRDefault="00160114" w:rsidP="00160114">
      <w:pPr>
        <w:pStyle w:val="Code"/>
      </w:pPr>
      <w:r w:rsidRPr="00EC76D5">
        <w:t xml:space="preserve">                                  Object operand2) {</w:t>
      </w:r>
    </w:p>
    <w:p w14:paraId="39660C39" w14:textId="77777777" w:rsidR="00160114" w:rsidRPr="00EC76D5" w:rsidRDefault="00160114" w:rsidP="00160114">
      <w:pPr>
        <w:pStyle w:val="Code"/>
      </w:pPr>
      <w:r w:rsidRPr="00EC76D5">
        <w:t xml:space="preserve">    MiddleCode middleCode = new MiddleCode(op, operand1, operand2, null);</w:t>
      </w:r>
    </w:p>
    <w:p w14:paraId="1AEFC9FD" w14:textId="77777777" w:rsidR="00160114" w:rsidRPr="00EC76D5" w:rsidRDefault="00160114" w:rsidP="00160114">
      <w:pPr>
        <w:pStyle w:val="Code"/>
      </w:pPr>
      <w:r w:rsidRPr="00EC76D5">
        <w:t xml:space="preserve">    m_middleCodeList.add(middleCode);</w:t>
      </w:r>
    </w:p>
    <w:p w14:paraId="7C24BC3C" w14:textId="77777777" w:rsidR="00160114" w:rsidRPr="00EC76D5" w:rsidRDefault="00160114" w:rsidP="00160114">
      <w:pPr>
        <w:pStyle w:val="Code"/>
      </w:pPr>
      <w:r w:rsidRPr="00EC76D5">
        <w:t xml:space="preserve">    return middleCode;</w:t>
      </w:r>
    </w:p>
    <w:p w14:paraId="28563505" w14:textId="77777777" w:rsidR="00160114" w:rsidRPr="00EC76D5" w:rsidRDefault="00160114" w:rsidP="00160114">
      <w:pPr>
        <w:pStyle w:val="Code"/>
      </w:pPr>
      <w:r w:rsidRPr="00EC76D5">
        <w:t xml:space="preserve">  }</w:t>
      </w:r>
    </w:p>
    <w:p w14:paraId="0E3CD7F6" w14:textId="77777777" w:rsidR="00160114" w:rsidRPr="00EC76D5" w:rsidRDefault="00160114" w:rsidP="00160114">
      <w:pPr>
        <w:pStyle w:val="Code"/>
      </w:pPr>
    </w:p>
    <w:p w14:paraId="4F35B55C" w14:textId="77777777" w:rsidR="00160114" w:rsidRPr="00EC76D5" w:rsidRDefault="00160114" w:rsidP="00160114">
      <w:pPr>
        <w:pStyle w:val="Code"/>
      </w:pPr>
      <w:r w:rsidRPr="00EC76D5">
        <w:t xml:space="preserve">  public MiddleCode addMiddleCode(MiddleOperator op, Object operand1,</w:t>
      </w:r>
    </w:p>
    <w:p w14:paraId="5A7B5EB7" w14:textId="77777777" w:rsidR="00160114" w:rsidRPr="00EC76D5" w:rsidRDefault="00160114" w:rsidP="00160114">
      <w:pPr>
        <w:pStyle w:val="Code"/>
      </w:pPr>
      <w:r w:rsidRPr="00EC76D5">
        <w:t xml:space="preserve">                                  Object operand2, Object operand3) {</w:t>
      </w:r>
    </w:p>
    <w:p w14:paraId="49ED7995" w14:textId="77777777" w:rsidR="00160114" w:rsidRPr="00EC76D5" w:rsidRDefault="00160114" w:rsidP="00160114">
      <w:pPr>
        <w:pStyle w:val="Code"/>
      </w:pPr>
      <w:r w:rsidRPr="00EC76D5">
        <w:t xml:space="preserve">    MiddleCode middleCode = new MiddleCode(op, operand1, operand2, operand3);</w:t>
      </w:r>
    </w:p>
    <w:p w14:paraId="365E2092" w14:textId="77777777" w:rsidR="00160114" w:rsidRPr="00EC76D5" w:rsidRDefault="00160114" w:rsidP="00160114">
      <w:pPr>
        <w:pStyle w:val="Code"/>
      </w:pPr>
      <w:r w:rsidRPr="00EC76D5">
        <w:t xml:space="preserve">    m_middleCodeList.add(middleCode);</w:t>
      </w:r>
    </w:p>
    <w:p w14:paraId="541459E7" w14:textId="77777777" w:rsidR="00160114" w:rsidRPr="00EC76D5" w:rsidRDefault="00160114" w:rsidP="00160114">
      <w:pPr>
        <w:pStyle w:val="Code"/>
      </w:pPr>
      <w:r w:rsidRPr="00EC76D5">
        <w:t xml:space="preserve">    return middleCode;</w:t>
      </w:r>
    </w:p>
    <w:p w14:paraId="2BC9DD18" w14:textId="77777777" w:rsidR="00160114" w:rsidRPr="00EC76D5" w:rsidRDefault="00160114" w:rsidP="00160114">
      <w:pPr>
        <w:pStyle w:val="Code"/>
      </w:pPr>
      <w:r w:rsidRPr="00EC76D5">
        <w:t xml:space="preserve">  }</w:t>
      </w:r>
    </w:p>
    <w:p w14:paraId="7A33A3F4" w14:textId="77777777" w:rsidR="00160114" w:rsidRPr="00EC76D5" w:rsidRDefault="00160114" w:rsidP="00160114">
      <w:pPr>
        <w:pStyle w:val="Code"/>
      </w:pPr>
    </w:p>
    <w:p w14:paraId="2A25B75C" w14:textId="77777777" w:rsidR="00160114" w:rsidRPr="00EC76D5" w:rsidRDefault="00160114" w:rsidP="00160114">
      <w:pPr>
        <w:pStyle w:val="Code"/>
      </w:pPr>
      <w:r w:rsidRPr="00EC76D5">
        <w:t xml:space="preserve">  public static void appendMiddleCodeList(List&lt;MiddleCode&gt; leftList,</w:t>
      </w:r>
    </w:p>
    <w:p w14:paraId="03F817AC" w14:textId="77777777" w:rsidR="00160114" w:rsidRPr="00EC76D5" w:rsidRDefault="00160114" w:rsidP="00160114">
      <w:pPr>
        <w:pStyle w:val="Code"/>
      </w:pPr>
      <w:r w:rsidRPr="00EC76D5">
        <w:t xml:space="preserve">                                          List&lt;MiddleCode&gt; rightList) {</w:t>
      </w:r>
    </w:p>
    <w:p w14:paraId="5FB0CD64" w14:textId="77777777" w:rsidR="00160114" w:rsidRPr="00EC76D5" w:rsidRDefault="00160114" w:rsidP="00160114">
      <w:pPr>
        <w:pStyle w:val="Code"/>
      </w:pPr>
      <w:r w:rsidRPr="00EC76D5">
        <w:t xml:space="preserve">    int leftSize = leftList.size();</w:t>
      </w:r>
    </w:p>
    <w:p w14:paraId="1CC4601A" w14:textId="77777777" w:rsidR="00160114" w:rsidRPr="00EC76D5" w:rsidRDefault="00160114" w:rsidP="00160114">
      <w:pPr>
        <w:pStyle w:val="Code"/>
      </w:pPr>
    </w:p>
    <w:p w14:paraId="34A79911" w14:textId="77777777" w:rsidR="00160114" w:rsidRPr="00EC76D5" w:rsidRDefault="00160114" w:rsidP="00160114">
      <w:pPr>
        <w:pStyle w:val="Code"/>
      </w:pPr>
      <w:r w:rsidRPr="00EC76D5">
        <w:t xml:space="preserve">    for (MiddleCode middleCode : rightList) {</w:t>
      </w:r>
    </w:p>
    <w:p w14:paraId="1CA7EFEE" w14:textId="77777777" w:rsidR="00160114" w:rsidRPr="00EC76D5" w:rsidRDefault="00160114" w:rsidP="00160114">
      <w:pPr>
        <w:pStyle w:val="Code"/>
      </w:pPr>
      <w:r w:rsidRPr="00EC76D5">
        <w:t xml:space="preserve">      if (middleCode.isRelation() || middleCode.isGoto()) {</w:t>
      </w:r>
    </w:p>
    <w:p w14:paraId="71AC2D43" w14:textId="77777777" w:rsidR="00160114" w:rsidRPr="00EC76D5" w:rsidRDefault="00160114" w:rsidP="00160114">
      <w:pPr>
        <w:pStyle w:val="Code"/>
      </w:pPr>
      <w:r w:rsidRPr="00EC76D5">
        <w:t xml:space="preserve">        middleCode.setOperand(1, ((int) middleCode.getOperand(1)) + leftSize);</w:t>
      </w:r>
    </w:p>
    <w:p w14:paraId="75515F32" w14:textId="77777777" w:rsidR="00160114" w:rsidRPr="00EC76D5" w:rsidRDefault="00160114" w:rsidP="00160114">
      <w:pPr>
        <w:pStyle w:val="Code"/>
      </w:pPr>
      <w:r w:rsidRPr="00EC76D5">
        <w:t xml:space="preserve">      }</w:t>
      </w:r>
    </w:p>
    <w:p w14:paraId="4DBDE4BE" w14:textId="77777777" w:rsidR="00160114" w:rsidRPr="00EC76D5" w:rsidRDefault="00160114" w:rsidP="00160114">
      <w:pPr>
        <w:pStyle w:val="Code"/>
      </w:pPr>
      <w:r w:rsidRPr="00EC76D5">
        <w:t xml:space="preserve">    }</w:t>
      </w:r>
    </w:p>
    <w:p w14:paraId="08FD364D" w14:textId="77777777" w:rsidR="00160114" w:rsidRPr="00EC76D5" w:rsidRDefault="00160114" w:rsidP="00160114">
      <w:pPr>
        <w:pStyle w:val="Code"/>
      </w:pPr>
    </w:p>
    <w:p w14:paraId="7518E350" w14:textId="77777777" w:rsidR="00160114" w:rsidRPr="00EC76D5" w:rsidRDefault="00160114" w:rsidP="00160114">
      <w:pPr>
        <w:pStyle w:val="Code"/>
      </w:pPr>
      <w:r w:rsidRPr="00EC76D5">
        <w:t xml:space="preserve">    leftList.addAll(rightList);</w:t>
      </w:r>
    </w:p>
    <w:p w14:paraId="56D56EDE" w14:textId="77777777" w:rsidR="00160114" w:rsidRPr="00EC76D5" w:rsidRDefault="00160114" w:rsidP="00160114">
      <w:pPr>
        <w:pStyle w:val="Code"/>
      </w:pPr>
      <w:r w:rsidRPr="00EC76D5">
        <w:lastRenderedPageBreak/>
        <w:t xml:space="preserve">  }</w:t>
      </w:r>
    </w:p>
    <w:p w14:paraId="550B2FC3" w14:textId="77777777" w:rsidR="00160114" w:rsidRPr="00EC76D5" w:rsidRDefault="00160114" w:rsidP="00160114">
      <w:pPr>
        <w:pStyle w:val="Code"/>
      </w:pPr>
    </w:p>
    <w:p w14:paraId="29342202" w14:textId="77777777" w:rsidR="00160114" w:rsidRPr="00EC76D5" w:rsidRDefault="00160114" w:rsidP="00160114">
      <w:pPr>
        <w:pStyle w:val="Code"/>
      </w:pPr>
      <w:r w:rsidRPr="00EC76D5">
        <w:t xml:space="preserve">  public void backpatch(Integer source) {</w:t>
      </w:r>
    </w:p>
    <w:p w14:paraId="50097C38" w14:textId="77777777" w:rsidR="00160114" w:rsidRPr="00EC76D5" w:rsidRDefault="00160114" w:rsidP="00160114">
      <w:pPr>
        <w:pStyle w:val="Code"/>
      </w:pPr>
      <w:r w:rsidRPr="00EC76D5">
        <w:t xml:space="preserve">    backpatch(source, m_middleCodeList.size());</w:t>
      </w:r>
    </w:p>
    <w:p w14:paraId="16EF53DA" w14:textId="77777777" w:rsidR="00160114" w:rsidRPr="00EC76D5" w:rsidRDefault="00160114" w:rsidP="00160114">
      <w:pPr>
        <w:pStyle w:val="Code"/>
      </w:pPr>
      <w:r w:rsidRPr="00EC76D5">
        <w:t xml:space="preserve">  }</w:t>
      </w:r>
    </w:p>
    <w:p w14:paraId="76708E0F" w14:textId="77777777" w:rsidR="00160114" w:rsidRPr="00EC76D5" w:rsidRDefault="00160114" w:rsidP="00160114">
      <w:pPr>
        <w:pStyle w:val="Code"/>
      </w:pPr>
      <w:r w:rsidRPr="00EC76D5">
        <w:t xml:space="preserve">    </w:t>
      </w:r>
    </w:p>
    <w:p w14:paraId="5706DAAC" w14:textId="77777777" w:rsidR="00160114" w:rsidRPr="00EC76D5" w:rsidRDefault="00160114" w:rsidP="00160114">
      <w:pPr>
        <w:pStyle w:val="Code"/>
      </w:pPr>
      <w:r w:rsidRPr="00EC76D5">
        <w:t xml:space="preserve">  public void backpatch(Set&lt;Integer&gt; sourceSet) {</w:t>
      </w:r>
    </w:p>
    <w:p w14:paraId="3CFFD0D3" w14:textId="77777777" w:rsidR="00160114" w:rsidRPr="00EC76D5" w:rsidRDefault="00160114" w:rsidP="00160114">
      <w:pPr>
        <w:pStyle w:val="Code"/>
      </w:pPr>
      <w:r w:rsidRPr="00EC76D5">
        <w:t xml:space="preserve">    backpatch(sourceSet, m_middleCodeList.size());</w:t>
      </w:r>
    </w:p>
    <w:p w14:paraId="3CFB0E69" w14:textId="77777777" w:rsidR="00160114" w:rsidRPr="00EC76D5" w:rsidRDefault="00160114" w:rsidP="00160114">
      <w:pPr>
        <w:pStyle w:val="Code"/>
      </w:pPr>
      <w:r w:rsidRPr="00EC76D5">
        <w:t xml:space="preserve">  }</w:t>
      </w:r>
    </w:p>
    <w:p w14:paraId="0664B13B" w14:textId="77777777" w:rsidR="00160114" w:rsidRPr="00EC76D5" w:rsidRDefault="00160114" w:rsidP="00160114">
      <w:pPr>
        <w:pStyle w:val="Code"/>
      </w:pPr>
      <w:r w:rsidRPr="00EC76D5">
        <w:t xml:space="preserve">    </w:t>
      </w:r>
    </w:p>
    <w:p w14:paraId="5FEFEB2A" w14:textId="77777777" w:rsidR="00160114" w:rsidRPr="00EC76D5" w:rsidRDefault="00160114" w:rsidP="00160114">
      <w:pPr>
        <w:pStyle w:val="Code"/>
      </w:pPr>
      <w:r w:rsidRPr="00EC76D5">
        <w:t xml:space="preserve">  public void backpatch(Integer source, int target) {</w:t>
      </w:r>
    </w:p>
    <w:p w14:paraId="121D9615" w14:textId="77777777" w:rsidR="00160114" w:rsidRPr="00EC76D5" w:rsidRDefault="00160114" w:rsidP="00160114">
      <w:pPr>
        <w:pStyle w:val="Code"/>
      </w:pPr>
      <w:r w:rsidRPr="00EC76D5">
        <w:t xml:space="preserve">    MiddleCode middleCode = m_middleCodeList.get(source);</w:t>
      </w:r>
    </w:p>
    <w:p w14:paraId="141365B8" w14:textId="77777777" w:rsidR="00160114" w:rsidRPr="00EC76D5" w:rsidRDefault="00160114" w:rsidP="00160114">
      <w:pPr>
        <w:pStyle w:val="Code"/>
      </w:pPr>
      <w:r w:rsidRPr="00EC76D5">
        <w:t xml:space="preserve">    middleCode.setOperand(1, target);</w:t>
      </w:r>
    </w:p>
    <w:p w14:paraId="4731FF43" w14:textId="77777777" w:rsidR="00160114" w:rsidRPr="00EC76D5" w:rsidRDefault="00160114" w:rsidP="00160114">
      <w:pPr>
        <w:pStyle w:val="Code"/>
      </w:pPr>
      <w:r w:rsidRPr="00EC76D5">
        <w:t xml:space="preserve">  }</w:t>
      </w:r>
    </w:p>
    <w:p w14:paraId="641A88C0" w14:textId="77777777" w:rsidR="00160114" w:rsidRPr="00EC76D5" w:rsidRDefault="00160114" w:rsidP="00160114">
      <w:pPr>
        <w:pStyle w:val="Code"/>
      </w:pPr>
      <w:r w:rsidRPr="00EC76D5">
        <w:t xml:space="preserve">    </w:t>
      </w:r>
    </w:p>
    <w:p w14:paraId="68FD1EAA" w14:textId="77777777" w:rsidR="00160114" w:rsidRPr="00EC76D5" w:rsidRDefault="00160114" w:rsidP="00160114">
      <w:pPr>
        <w:pStyle w:val="Code"/>
      </w:pPr>
      <w:r w:rsidRPr="00EC76D5">
        <w:t xml:space="preserve">  public void backpatch(Set&lt;Integer&gt; sourceSet, int target) {</w:t>
      </w:r>
    </w:p>
    <w:p w14:paraId="518E55B2" w14:textId="77777777" w:rsidR="00160114" w:rsidRPr="00EC76D5" w:rsidRDefault="00160114" w:rsidP="00160114">
      <w:pPr>
        <w:pStyle w:val="Code"/>
      </w:pPr>
      <w:r w:rsidRPr="00EC76D5">
        <w:t xml:space="preserve">    if (sourceSet != null) {</w:t>
      </w:r>
    </w:p>
    <w:p w14:paraId="5C7A63C1" w14:textId="77777777" w:rsidR="00160114" w:rsidRPr="00EC76D5" w:rsidRDefault="00160114" w:rsidP="00160114">
      <w:pPr>
        <w:pStyle w:val="Code"/>
      </w:pPr>
      <w:r w:rsidRPr="00EC76D5">
        <w:t xml:space="preserve">      for (int source : sourceSet) {</w:t>
      </w:r>
    </w:p>
    <w:p w14:paraId="5E51D800" w14:textId="77777777" w:rsidR="00160114" w:rsidRPr="00EC76D5" w:rsidRDefault="00160114" w:rsidP="00160114">
      <w:pPr>
        <w:pStyle w:val="Code"/>
      </w:pPr>
      <w:r w:rsidRPr="00EC76D5">
        <w:t xml:space="preserve">        backpatch(source, target);</w:t>
      </w:r>
    </w:p>
    <w:p w14:paraId="04D85FA1" w14:textId="77777777" w:rsidR="00160114" w:rsidRPr="00EC76D5" w:rsidRDefault="00160114" w:rsidP="00160114">
      <w:pPr>
        <w:pStyle w:val="Code"/>
      </w:pPr>
      <w:r w:rsidRPr="00EC76D5">
        <w:t xml:space="preserve">      }</w:t>
      </w:r>
    </w:p>
    <w:p w14:paraId="7BD95EFA" w14:textId="77777777" w:rsidR="00160114" w:rsidRPr="00EC76D5" w:rsidRDefault="00160114" w:rsidP="00160114">
      <w:pPr>
        <w:pStyle w:val="Code"/>
      </w:pPr>
      <w:r w:rsidRPr="00EC76D5">
        <w:t xml:space="preserve">    }</w:t>
      </w:r>
    </w:p>
    <w:p w14:paraId="5D1DA590" w14:textId="77777777" w:rsidR="00160114" w:rsidRPr="00EC76D5" w:rsidRDefault="00160114" w:rsidP="00160114">
      <w:pPr>
        <w:pStyle w:val="Code"/>
      </w:pPr>
      <w:r w:rsidRPr="00EC76D5">
        <w:t xml:space="preserve">  }  </w:t>
      </w:r>
    </w:p>
    <w:p w14:paraId="5565722F" w14:textId="77777777" w:rsidR="00160114" w:rsidRPr="00EC76D5" w:rsidRDefault="00160114" w:rsidP="00160114">
      <w:pPr>
        <w:pStyle w:val="Code"/>
      </w:pPr>
      <w:r w:rsidRPr="00EC76D5">
        <w:t xml:space="preserve">  </w:t>
      </w:r>
    </w:p>
    <w:p w14:paraId="2FDA4BFE" w14:textId="77777777" w:rsidR="00160114" w:rsidRPr="00EC76D5" w:rsidRDefault="00160114" w:rsidP="00160114">
      <w:pPr>
        <w:pStyle w:val="Code"/>
      </w:pPr>
      <w:r w:rsidRPr="00EC76D5">
        <w:t xml:space="preserve">  public Stack&lt;Map&lt;BigInteger,Integer&gt;&gt; m_caseMapStack = new Stack&lt;&gt;();</w:t>
      </w:r>
    </w:p>
    <w:p w14:paraId="64A21DB9" w14:textId="77777777" w:rsidR="00160114" w:rsidRPr="00EC76D5" w:rsidRDefault="00160114" w:rsidP="00160114">
      <w:pPr>
        <w:pStyle w:val="Code"/>
      </w:pPr>
      <w:r w:rsidRPr="00EC76D5">
        <w:t xml:space="preserve">  public Stack&lt;Integer&gt; m_defaultStack = new Stack&lt;&gt;();</w:t>
      </w:r>
    </w:p>
    <w:p w14:paraId="3A5B22DD" w14:textId="77777777" w:rsidR="00160114" w:rsidRPr="00EC76D5" w:rsidRDefault="00160114" w:rsidP="00160114">
      <w:pPr>
        <w:pStyle w:val="Code"/>
      </w:pPr>
      <w:r w:rsidRPr="00EC76D5">
        <w:t xml:space="preserve">  public Stack&lt;Set&lt;Integer&gt;&gt; m_breakSetStack = new Stack&lt;&gt;();</w:t>
      </w:r>
    </w:p>
    <w:p w14:paraId="55555E43" w14:textId="77777777" w:rsidR="00160114" w:rsidRPr="00EC76D5" w:rsidRDefault="00160114" w:rsidP="00160114">
      <w:pPr>
        <w:pStyle w:val="Code"/>
      </w:pPr>
      <w:r w:rsidRPr="00EC76D5">
        <w:t xml:space="preserve">  public Stack&lt;Symbol&gt; m_switchStack = new Stack&lt;&gt;();</w:t>
      </w:r>
    </w:p>
    <w:p w14:paraId="470E1259" w14:textId="77777777" w:rsidR="00160114" w:rsidRPr="00EC76D5" w:rsidRDefault="00160114" w:rsidP="00160114">
      <w:pPr>
        <w:pStyle w:val="Code"/>
      </w:pPr>
      <w:r w:rsidRPr="00EC76D5">
        <w:t xml:space="preserve">  public Stack&lt;Set&lt;Integer&gt;&gt; m_continueSetStack = new Stack&lt;&gt;();</w:t>
      </w:r>
    </w:p>
    <w:p w14:paraId="01E2AA4A" w14:textId="77777777" w:rsidR="00160114" w:rsidRPr="00EC76D5" w:rsidRDefault="00160114" w:rsidP="00160114">
      <w:pPr>
        <w:pStyle w:val="Code"/>
      </w:pPr>
      <w:r w:rsidRPr="00EC76D5">
        <w:t xml:space="preserve">  public Map&lt;String,Integer&gt; m_labelMap = new ListMap&lt;&gt;();</w:t>
      </w:r>
    </w:p>
    <w:p w14:paraId="6FAB9712" w14:textId="33D5BB86" w:rsidR="00160114" w:rsidRPr="00EC76D5" w:rsidRDefault="00160114" w:rsidP="00160114">
      <w:pPr>
        <w:pStyle w:val="Code"/>
      </w:pPr>
      <w:r w:rsidRPr="00EC76D5">
        <w:t xml:space="preserve">  public Map&lt;String,Set&lt;Integer&gt;&gt; m_</w:t>
      </w:r>
      <w:r w:rsidR="00116B2B">
        <w:t>m_gotoSetMap</w:t>
      </w:r>
      <w:r w:rsidRPr="00EC76D5">
        <w:t xml:space="preserve"> = new ListMap&lt;&gt;();</w:t>
      </w:r>
    </w:p>
    <w:p w14:paraId="24CF849B" w14:textId="77777777" w:rsidR="00160114" w:rsidRPr="00EC76D5" w:rsidRDefault="00160114" w:rsidP="00160114">
      <w:pPr>
        <w:pStyle w:val="Code"/>
      </w:pPr>
      <w:r w:rsidRPr="00EC76D5">
        <w:t xml:space="preserve">  </w:t>
      </w:r>
    </w:p>
    <w:p w14:paraId="481EEA7A" w14:textId="77777777" w:rsidR="00160114" w:rsidRPr="00EC76D5" w:rsidRDefault="00160114" w:rsidP="00160114">
      <w:pPr>
        <w:pStyle w:val="Code"/>
      </w:pPr>
      <w:r w:rsidRPr="00EC76D5">
        <w:t xml:space="preserve">  public void generateStatement(SyntaxTree tree) {</w:t>
      </w:r>
    </w:p>
    <w:p w14:paraId="65161EB0" w14:textId="77777777" w:rsidR="00160114" w:rsidRPr="00EC76D5" w:rsidRDefault="00160114" w:rsidP="00160114">
      <w:pPr>
        <w:pStyle w:val="Code"/>
      </w:pPr>
      <w:r w:rsidRPr="00EC76D5">
        <w:t xml:space="preserve">    if (tree == null) {</w:t>
      </w:r>
    </w:p>
    <w:p w14:paraId="1CA43402" w14:textId="77777777" w:rsidR="00160114" w:rsidRPr="00EC76D5" w:rsidRDefault="00160114" w:rsidP="00160114">
      <w:pPr>
        <w:pStyle w:val="Code"/>
      </w:pPr>
      <w:r w:rsidRPr="00EC76D5">
        <w:t xml:space="preserve">      return;</w:t>
      </w:r>
    </w:p>
    <w:p w14:paraId="626C040C" w14:textId="77777777" w:rsidR="00160114" w:rsidRPr="00EC76D5" w:rsidRDefault="00160114" w:rsidP="00160114">
      <w:pPr>
        <w:pStyle w:val="Code"/>
      </w:pPr>
      <w:r w:rsidRPr="00EC76D5">
        <w:t xml:space="preserve">    }</w:t>
      </w:r>
    </w:p>
    <w:p w14:paraId="64E41999" w14:textId="77777777" w:rsidR="00160114" w:rsidRPr="00EC76D5" w:rsidRDefault="00160114" w:rsidP="00160114">
      <w:pPr>
        <w:pStyle w:val="Code"/>
      </w:pPr>
      <w:r w:rsidRPr="00EC76D5">
        <w:t xml:space="preserve">    </w:t>
      </w:r>
    </w:p>
    <w:p w14:paraId="1DB6E93C" w14:textId="77777777" w:rsidR="00160114" w:rsidRPr="00EC76D5" w:rsidRDefault="00160114" w:rsidP="00160114">
      <w:pPr>
        <w:pStyle w:val="Code"/>
      </w:pPr>
      <w:r w:rsidRPr="00EC76D5">
        <w:t xml:space="preserve">    switch (tree.getOperator()) {</w:t>
      </w:r>
    </w:p>
    <w:p w14:paraId="0D1E76CC" w14:textId="77777777" w:rsidR="00160114" w:rsidRPr="00EC76D5" w:rsidRDefault="00160114" w:rsidP="00160114">
      <w:pPr>
        <w:pStyle w:val="Code"/>
      </w:pPr>
      <w:r w:rsidRPr="00EC76D5">
        <w:t xml:space="preserve">      case Block:</w:t>
      </w:r>
    </w:p>
    <w:p w14:paraId="64C014F9" w14:textId="77777777" w:rsidR="00160114" w:rsidRPr="00EC76D5" w:rsidRDefault="00160114" w:rsidP="00160114">
      <w:pPr>
        <w:pStyle w:val="Code"/>
      </w:pPr>
      <w:r w:rsidRPr="00EC76D5">
        <w:t xml:space="preserve">        for (SyntaxTree stat : tree.getChildList()) {</w:t>
      </w:r>
    </w:p>
    <w:p w14:paraId="37F17C62" w14:textId="77777777" w:rsidR="00160114" w:rsidRPr="00EC76D5" w:rsidRDefault="00160114" w:rsidP="00160114">
      <w:pPr>
        <w:pStyle w:val="Code"/>
      </w:pPr>
      <w:r w:rsidRPr="00EC76D5">
        <w:t xml:space="preserve">          generateStatement(SyntaxTreeOptimizer.optimizeStatement(stat));</w:t>
      </w:r>
    </w:p>
    <w:p w14:paraId="463D92F8" w14:textId="77777777" w:rsidR="00160114" w:rsidRPr="00EC76D5" w:rsidRDefault="00160114" w:rsidP="00160114">
      <w:pPr>
        <w:pStyle w:val="Code"/>
      </w:pPr>
      <w:r w:rsidRPr="00EC76D5">
        <w:t xml:space="preserve">        }</w:t>
      </w:r>
    </w:p>
    <w:p w14:paraId="433C05FE" w14:textId="77777777" w:rsidR="00160114" w:rsidRPr="00EC76D5" w:rsidRDefault="00160114" w:rsidP="00160114">
      <w:pPr>
        <w:pStyle w:val="Code"/>
      </w:pPr>
      <w:r w:rsidRPr="00EC76D5">
        <w:t xml:space="preserve">        break;</w:t>
      </w:r>
    </w:p>
    <w:p w14:paraId="70BEA934" w14:textId="77777777" w:rsidR="00160114" w:rsidRPr="00EC76D5" w:rsidRDefault="00160114" w:rsidP="00160114">
      <w:pPr>
        <w:pStyle w:val="Code"/>
      </w:pPr>
    </w:p>
    <w:p w14:paraId="5D6E181D" w14:textId="77777777" w:rsidR="00160114" w:rsidRPr="00EC76D5" w:rsidRDefault="00160114" w:rsidP="00160114">
      <w:pPr>
        <w:pStyle w:val="Code"/>
      </w:pPr>
      <w:r w:rsidRPr="00EC76D5">
        <w:t xml:space="preserve">      case If:</w:t>
      </w:r>
    </w:p>
    <w:p w14:paraId="63A003D9" w14:textId="77777777" w:rsidR="00160114" w:rsidRPr="00EC76D5" w:rsidRDefault="00160114" w:rsidP="00160114">
      <w:pPr>
        <w:pStyle w:val="Code"/>
      </w:pPr>
      <w:r w:rsidRPr="00EC76D5">
        <w:t xml:space="preserve">        generateIfStatement(SyntaxTreeOptimizer.optimizeStatement(tree));</w:t>
      </w:r>
    </w:p>
    <w:p w14:paraId="0CC08A94" w14:textId="77777777" w:rsidR="00160114" w:rsidRPr="00EC76D5" w:rsidRDefault="00160114" w:rsidP="00160114">
      <w:pPr>
        <w:pStyle w:val="Code"/>
      </w:pPr>
      <w:r w:rsidRPr="00EC76D5">
        <w:t xml:space="preserve">        break;</w:t>
      </w:r>
    </w:p>
    <w:p w14:paraId="51911513" w14:textId="77777777" w:rsidR="00160114" w:rsidRPr="00EC76D5" w:rsidRDefault="00160114" w:rsidP="00160114">
      <w:pPr>
        <w:pStyle w:val="Code"/>
      </w:pPr>
    </w:p>
    <w:p w14:paraId="45E2546A" w14:textId="77777777" w:rsidR="00160114" w:rsidRPr="00EC76D5" w:rsidRDefault="00160114" w:rsidP="00160114">
      <w:pPr>
        <w:pStyle w:val="Code"/>
      </w:pPr>
      <w:r w:rsidRPr="00EC76D5">
        <w:t xml:space="preserve">      case IfElse:</w:t>
      </w:r>
    </w:p>
    <w:p w14:paraId="16CD5089" w14:textId="77777777" w:rsidR="00160114" w:rsidRPr="00EC76D5" w:rsidRDefault="00160114" w:rsidP="00160114">
      <w:pPr>
        <w:pStyle w:val="Code"/>
      </w:pPr>
      <w:r w:rsidRPr="00EC76D5">
        <w:t xml:space="preserve">        generateIfElseStatement(SyntaxTreeOptimizer.optimizeStatement(tree));</w:t>
      </w:r>
    </w:p>
    <w:p w14:paraId="5D974C11" w14:textId="77777777" w:rsidR="00160114" w:rsidRPr="00EC76D5" w:rsidRDefault="00160114" w:rsidP="00160114">
      <w:pPr>
        <w:pStyle w:val="Code"/>
      </w:pPr>
      <w:r w:rsidRPr="00EC76D5">
        <w:t xml:space="preserve">        break;</w:t>
      </w:r>
    </w:p>
    <w:p w14:paraId="104E2024" w14:textId="77777777" w:rsidR="00160114" w:rsidRPr="00EC76D5" w:rsidRDefault="00160114" w:rsidP="00160114">
      <w:pPr>
        <w:pStyle w:val="Code"/>
      </w:pPr>
    </w:p>
    <w:p w14:paraId="2033B123" w14:textId="77777777" w:rsidR="00160114" w:rsidRPr="00EC76D5" w:rsidRDefault="00160114" w:rsidP="00160114">
      <w:pPr>
        <w:pStyle w:val="Code"/>
      </w:pPr>
      <w:r w:rsidRPr="00EC76D5">
        <w:t xml:space="preserve">      case Switch:</w:t>
      </w:r>
    </w:p>
    <w:p w14:paraId="7A1F5E0F" w14:textId="77777777" w:rsidR="00160114" w:rsidRPr="00EC76D5" w:rsidRDefault="00160114" w:rsidP="00160114">
      <w:pPr>
        <w:pStyle w:val="Code"/>
      </w:pPr>
      <w:r w:rsidRPr="00EC76D5">
        <w:t xml:space="preserve">        generateSwitchStatement(SyntaxTreeOptimizer.optimizeStatement(tree));</w:t>
      </w:r>
    </w:p>
    <w:p w14:paraId="20685731" w14:textId="77777777" w:rsidR="00160114" w:rsidRPr="00EC76D5" w:rsidRDefault="00160114" w:rsidP="00160114">
      <w:pPr>
        <w:pStyle w:val="Code"/>
      </w:pPr>
      <w:r w:rsidRPr="00EC76D5">
        <w:t xml:space="preserve">        break;</w:t>
      </w:r>
    </w:p>
    <w:p w14:paraId="5DE5C273" w14:textId="77777777" w:rsidR="00160114" w:rsidRPr="00EC76D5" w:rsidRDefault="00160114" w:rsidP="00160114">
      <w:pPr>
        <w:pStyle w:val="Code"/>
      </w:pPr>
    </w:p>
    <w:p w14:paraId="526192D6" w14:textId="77777777" w:rsidR="00160114" w:rsidRPr="00EC76D5" w:rsidRDefault="00160114" w:rsidP="00160114">
      <w:pPr>
        <w:pStyle w:val="Code"/>
      </w:pPr>
      <w:r w:rsidRPr="00EC76D5">
        <w:t xml:space="preserve">      case Case:</w:t>
      </w:r>
    </w:p>
    <w:p w14:paraId="044B0C83" w14:textId="77777777" w:rsidR="00160114" w:rsidRPr="00EC76D5" w:rsidRDefault="00160114" w:rsidP="00160114">
      <w:pPr>
        <w:pStyle w:val="Code"/>
      </w:pPr>
      <w:r w:rsidRPr="00EC76D5">
        <w:t xml:space="preserve">        generateCaseStatement(SyntaxTreeOptimizer.optimizeStatement(tree));</w:t>
      </w:r>
    </w:p>
    <w:p w14:paraId="4E2BBF3A" w14:textId="77777777" w:rsidR="00160114" w:rsidRPr="00EC76D5" w:rsidRDefault="00160114" w:rsidP="00160114">
      <w:pPr>
        <w:pStyle w:val="Code"/>
      </w:pPr>
      <w:r w:rsidRPr="00EC76D5">
        <w:lastRenderedPageBreak/>
        <w:t xml:space="preserve">        break;</w:t>
      </w:r>
    </w:p>
    <w:p w14:paraId="7F53F267" w14:textId="77777777" w:rsidR="00160114" w:rsidRPr="00EC76D5" w:rsidRDefault="00160114" w:rsidP="00160114">
      <w:pPr>
        <w:pStyle w:val="Code"/>
      </w:pPr>
    </w:p>
    <w:p w14:paraId="52874D8E" w14:textId="77777777" w:rsidR="00160114" w:rsidRPr="00EC76D5" w:rsidRDefault="00160114" w:rsidP="00160114">
      <w:pPr>
        <w:pStyle w:val="Code"/>
      </w:pPr>
      <w:r w:rsidRPr="00EC76D5">
        <w:t xml:space="preserve">      case Default:</w:t>
      </w:r>
    </w:p>
    <w:p w14:paraId="2BB72F68" w14:textId="77777777" w:rsidR="00160114" w:rsidRPr="00EC76D5" w:rsidRDefault="00160114" w:rsidP="00160114">
      <w:pPr>
        <w:pStyle w:val="Code"/>
      </w:pPr>
      <w:r w:rsidRPr="00EC76D5">
        <w:t xml:space="preserve">        generateDefaultStatement(SyntaxTreeOptimizer.optimizeStatement(tree));</w:t>
      </w:r>
    </w:p>
    <w:p w14:paraId="2DA2750F" w14:textId="77777777" w:rsidR="00160114" w:rsidRPr="00EC76D5" w:rsidRDefault="00160114" w:rsidP="00160114">
      <w:pPr>
        <w:pStyle w:val="Code"/>
      </w:pPr>
      <w:r w:rsidRPr="00EC76D5">
        <w:t xml:space="preserve">        break;</w:t>
      </w:r>
    </w:p>
    <w:p w14:paraId="4C7196D7" w14:textId="77777777" w:rsidR="00160114" w:rsidRPr="00EC76D5" w:rsidRDefault="00160114" w:rsidP="00160114">
      <w:pPr>
        <w:pStyle w:val="Code"/>
      </w:pPr>
    </w:p>
    <w:p w14:paraId="3CB4A081" w14:textId="77777777" w:rsidR="00160114" w:rsidRPr="00EC76D5" w:rsidRDefault="00160114" w:rsidP="00160114">
      <w:pPr>
        <w:pStyle w:val="Code"/>
      </w:pPr>
      <w:r w:rsidRPr="00EC76D5">
        <w:t xml:space="preserve">      case Break:</w:t>
      </w:r>
    </w:p>
    <w:p w14:paraId="787E4C00" w14:textId="77777777" w:rsidR="00160114" w:rsidRPr="00EC76D5" w:rsidRDefault="00160114" w:rsidP="00160114">
      <w:pPr>
        <w:pStyle w:val="Code"/>
      </w:pPr>
      <w:r w:rsidRPr="00EC76D5">
        <w:t xml:space="preserve">        generateBreakStatement(SyntaxTreeOptimizer.optimizeStatement(tree));</w:t>
      </w:r>
    </w:p>
    <w:p w14:paraId="2036A5B8" w14:textId="77777777" w:rsidR="00160114" w:rsidRPr="00EC76D5" w:rsidRDefault="00160114" w:rsidP="00160114">
      <w:pPr>
        <w:pStyle w:val="Code"/>
      </w:pPr>
      <w:r w:rsidRPr="00EC76D5">
        <w:t xml:space="preserve">        break;</w:t>
      </w:r>
    </w:p>
    <w:p w14:paraId="6B805849" w14:textId="77777777" w:rsidR="00160114" w:rsidRPr="00EC76D5" w:rsidRDefault="00160114" w:rsidP="00160114">
      <w:pPr>
        <w:pStyle w:val="Code"/>
      </w:pPr>
    </w:p>
    <w:p w14:paraId="35C7DD8F" w14:textId="77777777" w:rsidR="00160114" w:rsidRPr="00EC76D5" w:rsidRDefault="00160114" w:rsidP="00160114">
      <w:pPr>
        <w:pStyle w:val="Code"/>
      </w:pPr>
      <w:r w:rsidRPr="00EC76D5">
        <w:t xml:space="preserve">      case Continue:</w:t>
      </w:r>
    </w:p>
    <w:p w14:paraId="4F8B864C" w14:textId="77777777" w:rsidR="00160114" w:rsidRPr="00EC76D5" w:rsidRDefault="00160114" w:rsidP="00160114">
      <w:pPr>
        <w:pStyle w:val="Code"/>
      </w:pPr>
      <w:r w:rsidRPr="00EC76D5">
        <w:t xml:space="preserve">        generateContinueStatement(SyntaxTreeOptimizer.optimizeStatement(tree));</w:t>
      </w:r>
    </w:p>
    <w:p w14:paraId="36ABF929" w14:textId="77777777" w:rsidR="00160114" w:rsidRPr="00EC76D5" w:rsidRDefault="00160114" w:rsidP="00160114">
      <w:pPr>
        <w:pStyle w:val="Code"/>
      </w:pPr>
      <w:r w:rsidRPr="00EC76D5">
        <w:t xml:space="preserve">        break;</w:t>
      </w:r>
    </w:p>
    <w:p w14:paraId="7E8274C7" w14:textId="77777777" w:rsidR="00160114" w:rsidRPr="00EC76D5" w:rsidRDefault="00160114" w:rsidP="00160114">
      <w:pPr>
        <w:pStyle w:val="Code"/>
      </w:pPr>
    </w:p>
    <w:p w14:paraId="6DC70328" w14:textId="77777777" w:rsidR="00160114" w:rsidRPr="00EC76D5" w:rsidRDefault="00160114" w:rsidP="00160114">
      <w:pPr>
        <w:pStyle w:val="Code"/>
      </w:pPr>
      <w:r w:rsidRPr="00EC76D5">
        <w:t xml:space="preserve">      case While:</w:t>
      </w:r>
    </w:p>
    <w:p w14:paraId="06D101F5" w14:textId="77777777" w:rsidR="00160114" w:rsidRPr="00EC76D5" w:rsidRDefault="00160114" w:rsidP="00160114">
      <w:pPr>
        <w:pStyle w:val="Code"/>
      </w:pPr>
      <w:r w:rsidRPr="00EC76D5">
        <w:t xml:space="preserve">        generateWhileStatement(SyntaxTreeOptimizer.optimizeStatement(tree));</w:t>
      </w:r>
    </w:p>
    <w:p w14:paraId="1B44C130" w14:textId="77777777" w:rsidR="00160114" w:rsidRPr="00EC76D5" w:rsidRDefault="00160114" w:rsidP="00160114">
      <w:pPr>
        <w:pStyle w:val="Code"/>
      </w:pPr>
      <w:r w:rsidRPr="00EC76D5">
        <w:t xml:space="preserve">        break;</w:t>
      </w:r>
    </w:p>
    <w:p w14:paraId="37B41638" w14:textId="77777777" w:rsidR="00160114" w:rsidRPr="00EC76D5" w:rsidRDefault="00160114" w:rsidP="00160114">
      <w:pPr>
        <w:pStyle w:val="Code"/>
      </w:pPr>
    </w:p>
    <w:p w14:paraId="12C53CA3" w14:textId="77777777" w:rsidR="00160114" w:rsidRPr="00EC76D5" w:rsidRDefault="00160114" w:rsidP="00160114">
      <w:pPr>
        <w:pStyle w:val="Code"/>
      </w:pPr>
      <w:r w:rsidRPr="00EC76D5">
        <w:t xml:space="preserve">      case Do:</w:t>
      </w:r>
    </w:p>
    <w:p w14:paraId="33B3E7F9" w14:textId="77777777" w:rsidR="00160114" w:rsidRPr="00EC76D5" w:rsidRDefault="00160114" w:rsidP="00160114">
      <w:pPr>
        <w:pStyle w:val="Code"/>
      </w:pPr>
      <w:r w:rsidRPr="00EC76D5">
        <w:t xml:space="preserve">        generateDoStatement(SyntaxTreeOptimizer.optimizeStatement(tree));</w:t>
      </w:r>
    </w:p>
    <w:p w14:paraId="17D6FC1F" w14:textId="77777777" w:rsidR="00160114" w:rsidRPr="00EC76D5" w:rsidRDefault="00160114" w:rsidP="00160114">
      <w:pPr>
        <w:pStyle w:val="Code"/>
      </w:pPr>
      <w:r w:rsidRPr="00EC76D5">
        <w:t xml:space="preserve">        break;</w:t>
      </w:r>
    </w:p>
    <w:p w14:paraId="2D9301BC" w14:textId="77777777" w:rsidR="00160114" w:rsidRPr="00EC76D5" w:rsidRDefault="00160114" w:rsidP="00160114">
      <w:pPr>
        <w:pStyle w:val="Code"/>
      </w:pPr>
    </w:p>
    <w:p w14:paraId="7BB66648" w14:textId="77777777" w:rsidR="00160114" w:rsidRPr="00EC76D5" w:rsidRDefault="00160114" w:rsidP="00160114">
      <w:pPr>
        <w:pStyle w:val="Code"/>
      </w:pPr>
      <w:r w:rsidRPr="00EC76D5">
        <w:t xml:space="preserve">      case For:</w:t>
      </w:r>
    </w:p>
    <w:p w14:paraId="1F7EC1F5" w14:textId="77777777" w:rsidR="00160114" w:rsidRPr="00EC76D5" w:rsidRDefault="00160114" w:rsidP="00160114">
      <w:pPr>
        <w:pStyle w:val="Code"/>
      </w:pPr>
      <w:r w:rsidRPr="00EC76D5">
        <w:t xml:space="preserve">        generateForStatement(SyntaxTreeOptimizer.optimizeStatement(tree));</w:t>
      </w:r>
    </w:p>
    <w:p w14:paraId="5CE399C3" w14:textId="77777777" w:rsidR="00160114" w:rsidRPr="00EC76D5" w:rsidRDefault="00160114" w:rsidP="00160114">
      <w:pPr>
        <w:pStyle w:val="Code"/>
      </w:pPr>
      <w:r w:rsidRPr="00EC76D5">
        <w:t xml:space="preserve">        break;</w:t>
      </w:r>
    </w:p>
    <w:p w14:paraId="228EABCD" w14:textId="77777777" w:rsidR="00160114" w:rsidRPr="00EC76D5" w:rsidRDefault="00160114" w:rsidP="00160114">
      <w:pPr>
        <w:pStyle w:val="Code"/>
      </w:pPr>
    </w:p>
    <w:p w14:paraId="5661A8C5" w14:textId="77777777" w:rsidR="00160114" w:rsidRPr="00EC76D5" w:rsidRDefault="00160114" w:rsidP="00160114">
      <w:pPr>
        <w:pStyle w:val="Code"/>
      </w:pPr>
      <w:r w:rsidRPr="00EC76D5">
        <w:t xml:space="preserve">      case Label:</w:t>
      </w:r>
    </w:p>
    <w:p w14:paraId="7B946A79" w14:textId="77777777" w:rsidR="00160114" w:rsidRPr="00EC76D5" w:rsidRDefault="00160114" w:rsidP="00160114">
      <w:pPr>
        <w:pStyle w:val="Code"/>
      </w:pPr>
      <w:r w:rsidRPr="00EC76D5">
        <w:t xml:space="preserve">        generateLabelStatement(SyntaxTreeOptimizer.optimizeStatement(tree));</w:t>
      </w:r>
    </w:p>
    <w:p w14:paraId="07C5AD28" w14:textId="77777777" w:rsidR="00160114" w:rsidRPr="00EC76D5" w:rsidRDefault="00160114" w:rsidP="00160114">
      <w:pPr>
        <w:pStyle w:val="Code"/>
      </w:pPr>
      <w:r w:rsidRPr="00EC76D5">
        <w:t xml:space="preserve">        break;</w:t>
      </w:r>
    </w:p>
    <w:p w14:paraId="45907B1F" w14:textId="77777777" w:rsidR="00160114" w:rsidRPr="00EC76D5" w:rsidRDefault="00160114" w:rsidP="00160114">
      <w:pPr>
        <w:pStyle w:val="Code"/>
      </w:pPr>
    </w:p>
    <w:p w14:paraId="52D038D1" w14:textId="77777777" w:rsidR="00160114" w:rsidRPr="00EC76D5" w:rsidRDefault="00160114" w:rsidP="00160114">
      <w:pPr>
        <w:pStyle w:val="Code"/>
      </w:pPr>
      <w:r w:rsidRPr="00EC76D5">
        <w:t xml:space="preserve">      case Goto:</w:t>
      </w:r>
    </w:p>
    <w:p w14:paraId="19207AA0" w14:textId="77777777" w:rsidR="00160114" w:rsidRPr="00EC76D5" w:rsidRDefault="00160114" w:rsidP="00160114">
      <w:pPr>
        <w:pStyle w:val="Code"/>
      </w:pPr>
      <w:r w:rsidRPr="00EC76D5">
        <w:t xml:space="preserve">        generateGotoStatement(SyntaxTreeOptimizer.optimizeStatement(tree));</w:t>
      </w:r>
    </w:p>
    <w:p w14:paraId="0E0D17A8" w14:textId="77777777" w:rsidR="00160114" w:rsidRPr="00EC76D5" w:rsidRDefault="00160114" w:rsidP="00160114">
      <w:pPr>
        <w:pStyle w:val="Code"/>
      </w:pPr>
      <w:r w:rsidRPr="00EC76D5">
        <w:t xml:space="preserve">        break;</w:t>
      </w:r>
    </w:p>
    <w:p w14:paraId="27513F1B" w14:textId="77777777" w:rsidR="00160114" w:rsidRPr="00EC76D5" w:rsidRDefault="00160114" w:rsidP="00160114">
      <w:pPr>
        <w:pStyle w:val="Code"/>
      </w:pPr>
    </w:p>
    <w:p w14:paraId="72EEB5B0" w14:textId="77777777" w:rsidR="00160114" w:rsidRPr="00EC76D5" w:rsidRDefault="00160114" w:rsidP="00160114">
      <w:pPr>
        <w:pStyle w:val="Code"/>
      </w:pPr>
      <w:r w:rsidRPr="00EC76D5">
        <w:t xml:space="preserve">      case Return:</w:t>
      </w:r>
    </w:p>
    <w:p w14:paraId="4ABD1AB2" w14:textId="77777777" w:rsidR="00160114" w:rsidRPr="00EC76D5" w:rsidRDefault="00160114" w:rsidP="00160114">
      <w:pPr>
        <w:pStyle w:val="Code"/>
      </w:pPr>
      <w:r w:rsidRPr="00EC76D5">
        <w:t xml:space="preserve">        generateReturnStatement(SyntaxTreeOptimizer.optimizeStatement(tree));</w:t>
      </w:r>
    </w:p>
    <w:p w14:paraId="53B5FEF2" w14:textId="77777777" w:rsidR="00160114" w:rsidRPr="00EC76D5" w:rsidRDefault="00160114" w:rsidP="00160114">
      <w:pPr>
        <w:pStyle w:val="Code"/>
      </w:pPr>
      <w:r w:rsidRPr="00EC76D5">
        <w:t xml:space="preserve">        break;</w:t>
      </w:r>
    </w:p>
    <w:p w14:paraId="0802736B" w14:textId="77777777" w:rsidR="00160114" w:rsidRPr="00EC76D5" w:rsidRDefault="00160114" w:rsidP="00160114">
      <w:pPr>
        <w:pStyle w:val="Code"/>
      </w:pPr>
    </w:p>
    <w:p w14:paraId="611279C1" w14:textId="77777777" w:rsidR="00160114" w:rsidRPr="00EC76D5" w:rsidRDefault="00160114" w:rsidP="00160114">
      <w:pPr>
        <w:pStyle w:val="Code"/>
      </w:pPr>
      <w:r w:rsidRPr="00EC76D5">
        <w:t xml:space="preserve">      case Exit:</w:t>
      </w:r>
    </w:p>
    <w:p w14:paraId="1CD5CF8F" w14:textId="77777777" w:rsidR="00160114" w:rsidRPr="00EC76D5" w:rsidRDefault="00160114" w:rsidP="00160114">
      <w:pPr>
        <w:pStyle w:val="Code"/>
      </w:pPr>
      <w:r w:rsidRPr="00EC76D5">
        <w:t xml:space="preserve">        generateExitStatement(SyntaxTreeOptimizer.optimizeStatement(tree));</w:t>
      </w:r>
    </w:p>
    <w:p w14:paraId="518870BF" w14:textId="77777777" w:rsidR="00160114" w:rsidRPr="00EC76D5" w:rsidRDefault="00160114" w:rsidP="00160114">
      <w:pPr>
        <w:pStyle w:val="Code"/>
      </w:pPr>
      <w:r w:rsidRPr="00EC76D5">
        <w:t xml:space="preserve">        break;</w:t>
      </w:r>
    </w:p>
    <w:p w14:paraId="7A5A3A62" w14:textId="77777777" w:rsidR="00160114" w:rsidRPr="00EC76D5" w:rsidRDefault="00160114" w:rsidP="00160114">
      <w:pPr>
        <w:pStyle w:val="Code"/>
      </w:pPr>
    </w:p>
    <w:p w14:paraId="727EAA20" w14:textId="77777777" w:rsidR="00160114" w:rsidRPr="00EC76D5" w:rsidRDefault="00160114" w:rsidP="00160114">
      <w:pPr>
        <w:pStyle w:val="Code"/>
      </w:pPr>
      <w:r w:rsidRPr="00EC76D5">
        <w:t xml:space="preserve">      case LoadToRegister:</w:t>
      </w:r>
    </w:p>
    <w:p w14:paraId="00517674" w14:textId="77777777" w:rsidR="00160114" w:rsidRPr="00EC76D5" w:rsidRDefault="00160114" w:rsidP="00160114">
      <w:pPr>
        <w:pStyle w:val="Code"/>
      </w:pPr>
      <w:r w:rsidRPr="00EC76D5">
        <w:t xml:space="preserve">        generateLoadToRegisterStatement</w:t>
      </w:r>
    </w:p>
    <w:p w14:paraId="5039F81D" w14:textId="77777777" w:rsidR="00160114" w:rsidRPr="00EC76D5" w:rsidRDefault="00160114" w:rsidP="00160114">
      <w:pPr>
        <w:pStyle w:val="Code"/>
      </w:pPr>
      <w:r w:rsidRPr="00EC76D5">
        <w:t xml:space="preserve">                              (SyntaxTreeOptimizer.optimizeStatement(tree));</w:t>
      </w:r>
    </w:p>
    <w:p w14:paraId="5AF03E50" w14:textId="77777777" w:rsidR="00160114" w:rsidRPr="00EC76D5" w:rsidRDefault="00160114" w:rsidP="00160114">
      <w:pPr>
        <w:pStyle w:val="Code"/>
      </w:pPr>
      <w:r w:rsidRPr="00EC76D5">
        <w:t xml:space="preserve">        break;</w:t>
      </w:r>
    </w:p>
    <w:p w14:paraId="4D9359C1" w14:textId="77777777" w:rsidR="00160114" w:rsidRPr="00EC76D5" w:rsidRDefault="00160114" w:rsidP="00160114">
      <w:pPr>
        <w:pStyle w:val="Code"/>
      </w:pPr>
    </w:p>
    <w:p w14:paraId="28E72106" w14:textId="77777777" w:rsidR="00160114" w:rsidRPr="00EC76D5" w:rsidRDefault="00160114" w:rsidP="00160114">
      <w:pPr>
        <w:pStyle w:val="Code"/>
      </w:pPr>
      <w:r w:rsidRPr="00EC76D5">
        <w:t xml:space="preserve">      case SaveFromRegister:</w:t>
      </w:r>
    </w:p>
    <w:p w14:paraId="45EAA9D6" w14:textId="77777777" w:rsidR="00160114" w:rsidRPr="00EC76D5" w:rsidRDefault="00160114" w:rsidP="00160114">
      <w:pPr>
        <w:pStyle w:val="Code"/>
      </w:pPr>
      <w:r w:rsidRPr="00EC76D5">
        <w:t xml:space="preserve">        generateSaveFromRegisterStatement</w:t>
      </w:r>
    </w:p>
    <w:p w14:paraId="56825B98" w14:textId="77777777" w:rsidR="00160114" w:rsidRPr="00EC76D5" w:rsidRDefault="00160114" w:rsidP="00160114">
      <w:pPr>
        <w:pStyle w:val="Code"/>
      </w:pPr>
      <w:r w:rsidRPr="00EC76D5">
        <w:t xml:space="preserve">                                (SyntaxTreeOptimizer.optimizeStatement(tree));</w:t>
      </w:r>
    </w:p>
    <w:p w14:paraId="6200C2CA" w14:textId="77777777" w:rsidR="00160114" w:rsidRPr="00EC76D5" w:rsidRDefault="00160114" w:rsidP="00160114">
      <w:pPr>
        <w:pStyle w:val="Code"/>
      </w:pPr>
      <w:r w:rsidRPr="00EC76D5">
        <w:t xml:space="preserve">        break;</w:t>
      </w:r>
    </w:p>
    <w:p w14:paraId="523DA0CA" w14:textId="77777777" w:rsidR="00160114" w:rsidRPr="00EC76D5" w:rsidRDefault="00160114" w:rsidP="00160114">
      <w:pPr>
        <w:pStyle w:val="Code"/>
      </w:pPr>
    </w:p>
    <w:p w14:paraId="214E4452" w14:textId="77777777" w:rsidR="00160114" w:rsidRPr="00EC76D5" w:rsidRDefault="00160114" w:rsidP="00160114">
      <w:pPr>
        <w:pStyle w:val="Code"/>
      </w:pPr>
      <w:r w:rsidRPr="00EC76D5">
        <w:t xml:space="preserve">      case ClearRegisters:</w:t>
      </w:r>
    </w:p>
    <w:p w14:paraId="529FB695" w14:textId="77777777" w:rsidR="00160114" w:rsidRPr="00EC76D5" w:rsidRDefault="00160114" w:rsidP="00160114">
      <w:pPr>
        <w:pStyle w:val="Code"/>
      </w:pPr>
      <w:r w:rsidRPr="00EC76D5">
        <w:t xml:space="preserve">        generateClearRegistersStatement</w:t>
      </w:r>
    </w:p>
    <w:p w14:paraId="542C6631" w14:textId="77777777" w:rsidR="00160114" w:rsidRPr="00EC76D5" w:rsidRDefault="00160114" w:rsidP="00160114">
      <w:pPr>
        <w:pStyle w:val="Code"/>
      </w:pPr>
      <w:r w:rsidRPr="00EC76D5">
        <w:lastRenderedPageBreak/>
        <w:t xml:space="preserve">                              (SyntaxTreeOptimizer.optimizeStatement(tree));</w:t>
      </w:r>
    </w:p>
    <w:p w14:paraId="46594D80" w14:textId="77777777" w:rsidR="00160114" w:rsidRPr="00EC76D5" w:rsidRDefault="00160114" w:rsidP="00160114">
      <w:pPr>
        <w:pStyle w:val="Code"/>
      </w:pPr>
      <w:r w:rsidRPr="00EC76D5">
        <w:t xml:space="preserve">        break;</w:t>
      </w:r>
    </w:p>
    <w:p w14:paraId="6AFF1053" w14:textId="77777777" w:rsidR="00160114" w:rsidRPr="00EC76D5" w:rsidRDefault="00160114" w:rsidP="00160114">
      <w:pPr>
        <w:pStyle w:val="Code"/>
      </w:pPr>
    </w:p>
    <w:p w14:paraId="56221E69" w14:textId="77777777" w:rsidR="00160114" w:rsidRPr="00EC76D5" w:rsidRDefault="00160114" w:rsidP="00160114">
      <w:pPr>
        <w:pStyle w:val="Code"/>
      </w:pPr>
      <w:r w:rsidRPr="00EC76D5">
        <w:t xml:space="preserve">      case SaveFromFlagByte:</w:t>
      </w:r>
    </w:p>
    <w:p w14:paraId="75F58F76" w14:textId="77777777" w:rsidR="00160114" w:rsidRPr="00EC76D5" w:rsidRDefault="00160114" w:rsidP="00160114">
      <w:pPr>
        <w:pStyle w:val="Code"/>
      </w:pPr>
      <w:r w:rsidRPr="00EC76D5">
        <w:t xml:space="preserve">        generateSaveFlagByteRegisterStatement</w:t>
      </w:r>
    </w:p>
    <w:p w14:paraId="688DA298" w14:textId="77777777" w:rsidR="00160114" w:rsidRPr="00EC76D5" w:rsidRDefault="00160114" w:rsidP="00160114">
      <w:pPr>
        <w:pStyle w:val="Code"/>
      </w:pPr>
      <w:r w:rsidRPr="00EC76D5">
        <w:t xml:space="preserve">                            (SyntaxTreeOptimizer.optimizeStatement(tree));</w:t>
      </w:r>
    </w:p>
    <w:p w14:paraId="1CA37D75" w14:textId="77777777" w:rsidR="00160114" w:rsidRPr="00EC76D5" w:rsidRDefault="00160114" w:rsidP="00160114">
      <w:pPr>
        <w:pStyle w:val="Code"/>
      </w:pPr>
      <w:r w:rsidRPr="00EC76D5">
        <w:t xml:space="preserve">        break;</w:t>
      </w:r>
    </w:p>
    <w:p w14:paraId="4710BBFC" w14:textId="77777777" w:rsidR="00160114" w:rsidRPr="00EC76D5" w:rsidRDefault="00160114" w:rsidP="00160114">
      <w:pPr>
        <w:pStyle w:val="Code"/>
      </w:pPr>
    </w:p>
    <w:p w14:paraId="68087B26" w14:textId="77777777" w:rsidR="00160114" w:rsidRPr="00EC76D5" w:rsidRDefault="00160114" w:rsidP="00160114">
      <w:pPr>
        <w:pStyle w:val="Code"/>
      </w:pPr>
      <w:r w:rsidRPr="00EC76D5">
        <w:t xml:space="preserve">      case JumpRegister:</w:t>
      </w:r>
    </w:p>
    <w:p w14:paraId="28696162" w14:textId="77777777" w:rsidR="00160114" w:rsidRPr="00EC76D5" w:rsidRDefault="00160114" w:rsidP="00160114">
      <w:pPr>
        <w:pStyle w:val="Code"/>
      </w:pPr>
      <w:r w:rsidRPr="00EC76D5">
        <w:t xml:space="preserve">        generateJumpRegisterStatement</w:t>
      </w:r>
    </w:p>
    <w:p w14:paraId="6DC9BAC0" w14:textId="77777777" w:rsidR="00160114" w:rsidRPr="00EC76D5" w:rsidRDefault="00160114" w:rsidP="00160114">
      <w:pPr>
        <w:pStyle w:val="Code"/>
      </w:pPr>
      <w:r w:rsidRPr="00EC76D5">
        <w:t xml:space="preserve">                            (SyntaxTreeOptimizer.optimizeStatement(tree));</w:t>
      </w:r>
    </w:p>
    <w:p w14:paraId="6F0E42E5" w14:textId="77777777" w:rsidR="00160114" w:rsidRPr="00EC76D5" w:rsidRDefault="00160114" w:rsidP="00160114">
      <w:pPr>
        <w:pStyle w:val="Code"/>
      </w:pPr>
      <w:r w:rsidRPr="00EC76D5">
        <w:t xml:space="preserve">        break;</w:t>
      </w:r>
    </w:p>
    <w:p w14:paraId="112941CE" w14:textId="77777777" w:rsidR="00160114" w:rsidRPr="00EC76D5" w:rsidRDefault="00160114" w:rsidP="00160114">
      <w:pPr>
        <w:pStyle w:val="Code"/>
      </w:pPr>
    </w:p>
    <w:p w14:paraId="76CE43FD" w14:textId="77777777" w:rsidR="00160114" w:rsidRPr="00EC76D5" w:rsidRDefault="00160114" w:rsidP="00160114">
      <w:pPr>
        <w:pStyle w:val="Code"/>
      </w:pPr>
      <w:r w:rsidRPr="00EC76D5">
        <w:t xml:space="preserve">      case Interrupt:</w:t>
      </w:r>
    </w:p>
    <w:p w14:paraId="62133E0A" w14:textId="77777777" w:rsidR="00160114" w:rsidRPr="00EC76D5" w:rsidRDefault="00160114" w:rsidP="00160114">
      <w:pPr>
        <w:pStyle w:val="Code"/>
      </w:pPr>
      <w:r w:rsidRPr="00EC76D5">
        <w:t xml:space="preserve">        generateInterruptStatement</w:t>
      </w:r>
    </w:p>
    <w:p w14:paraId="173FECA9" w14:textId="77777777" w:rsidR="00160114" w:rsidRPr="00EC76D5" w:rsidRDefault="00160114" w:rsidP="00160114">
      <w:pPr>
        <w:pStyle w:val="Code"/>
      </w:pPr>
      <w:r w:rsidRPr="00EC76D5">
        <w:t xml:space="preserve">                         (SyntaxTreeOptimizer.optimizeStatement(tree));</w:t>
      </w:r>
    </w:p>
    <w:p w14:paraId="0A66DFDF" w14:textId="77777777" w:rsidR="00160114" w:rsidRPr="00EC76D5" w:rsidRDefault="00160114" w:rsidP="00160114">
      <w:pPr>
        <w:pStyle w:val="Code"/>
      </w:pPr>
      <w:r w:rsidRPr="00EC76D5">
        <w:t xml:space="preserve">        break;</w:t>
      </w:r>
    </w:p>
    <w:p w14:paraId="27A724A3" w14:textId="77777777" w:rsidR="00160114" w:rsidRPr="00EC76D5" w:rsidRDefault="00160114" w:rsidP="00160114">
      <w:pPr>
        <w:pStyle w:val="Code"/>
      </w:pPr>
    </w:p>
    <w:p w14:paraId="523544A6" w14:textId="77777777" w:rsidR="00160114" w:rsidRPr="00EC76D5" w:rsidRDefault="00160114" w:rsidP="00160114">
      <w:pPr>
        <w:pStyle w:val="Code"/>
      </w:pPr>
      <w:r w:rsidRPr="00EC76D5">
        <w:t xml:space="preserve">      case Declaration:</w:t>
      </w:r>
    </w:p>
    <w:p w14:paraId="6097806D" w14:textId="77777777" w:rsidR="00160114" w:rsidRPr="00EC76D5" w:rsidRDefault="00160114" w:rsidP="00160114">
      <w:pPr>
        <w:pStyle w:val="Code"/>
      </w:pPr>
      <w:r w:rsidRPr="00EC76D5">
        <w:t xml:space="preserve">        generateDeclarationStatement</w:t>
      </w:r>
    </w:p>
    <w:p w14:paraId="2F26B38F" w14:textId="77777777" w:rsidR="00160114" w:rsidRPr="00EC76D5" w:rsidRDefault="00160114" w:rsidP="00160114">
      <w:pPr>
        <w:pStyle w:val="Code"/>
      </w:pPr>
      <w:r w:rsidRPr="00EC76D5">
        <w:t xml:space="preserve">                           (SyntaxTreeOptimizer.optimizeStatement(tree));</w:t>
      </w:r>
    </w:p>
    <w:p w14:paraId="7AC3463E" w14:textId="77777777" w:rsidR="00160114" w:rsidRPr="00EC76D5" w:rsidRDefault="00160114" w:rsidP="00160114">
      <w:pPr>
        <w:pStyle w:val="Code"/>
      </w:pPr>
      <w:r w:rsidRPr="00EC76D5">
        <w:t xml:space="preserve">        break;</w:t>
      </w:r>
    </w:p>
    <w:p w14:paraId="306ABBCD" w14:textId="77777777" w:rsidR="00160114" w:rsidRPr="00EC76D5" w:rsidRDefault="00160114" w:rsidP="00160114">
      <w:pPr>
        <w:pStyle w:val="Code"/>
      </w:pPr>
    </w:p>
    <w:p w14:paraId="09B363F2" w14:textId="77777777" w:rsidR="00160114" w:rsidRPr="00EC76D5" w:rsidRDefault="00160114" w:rsidP="00160114">
      <w:pPr>
        <w:pStyle w:val="Code"/>
      </w:pPr>
      <w:r w:rsidRPr="00EC76D5">
        <w:t xml:space="preserve">      case Expression: {</w:t>
      </w:r>
    </w:p>
    <w:p w14:paraId="420DDE6E" w14:textId="112533B8" w:rsidR="00160114" w:rsidRPr="00EC76D5" w:rsidRDefault="00160114" w:rsidP="00160114">
      <w:pPr>
        <w:pStyle w:val="Code"/>
      </w:pPr>
      <w:r w:rsidRPr="00EC76D5">
        <w:t xml:space="preserve">          SyntaxTree </w:t>
      </w:r>
      <w:r w:rsidR="0038687E">
        <w:t>expression</w:t>
      </w:r>
      <w:r w:rsidRPr="00EC76D5">
        <w:t xml:space="preserve"> = tree.getChild(0);</w:t>
      </w:r>
    </w:p>
    <w:p w14:paraId="291AFF8C" w14:textId="77777777" w:rsidR="00160114" w:rsidRPr="00EC76D5" w:rsidRDefault="00160114" w:rsidP="00160114">
      <w:pPr>
        <w:pStyle w:val="Code"/>
      </w:pPr>
    </w:p>
    <w:p w14:paraId="0BCA72AF" w14:textId="6F50798F" w:rsidR="00160114" w:rsidRPr="00EC76D5" w:rsidRDefault="00160114" w:rsidP="00160114">
      <w:pPr>
        <w:pStyle w:val="Code"/>
      </w:pPr>
      <w:r w:rsidRPr="00EC76D5">
        <w:t xml:space="preserve">          if (</w:t>
      </w:r>
      <w:r w:rsidR="0038687E">
        <w:t>expression</w:t>
      </w:r>
      <w:r w:rsidRPr="00EC76D5">
        <w:t xml:space="preserve"> != null) {</w:t>
      </w:r>
    </w:p>
    <w:p w14:paraId="709E485D" w14:textId="27617874" w:rsidR="00160114" w:rsidRPr="00EC76D5" w:rsidRDefault="00160114" w:rsidP="00160114">
      <w:pPr>
        <w:pStyle w:val="Code"/>
      </w:pPr>
      <w:r w:rsidRPr="00EC76D5">
        <w:t xml:space="preserve">            generateExpression(</w:t>
      </w:r>
      <w:r w:rsidR="0038687E">
        <w:t>expression</w:t>
      </w:r>
      <w:r w:rsidRPr="00EC76D5">
        <w:t>);</w:t>
      </w:r>
    </w:p>
    <w:p w14:paraId="034AF8BF" w14:textId="77777777" w:rsidR="00160114" w:rsidRPr="00EC76D5" w:rsidRDefault="00160114" w:rsidP="00160114">
      <w:pPr>
        <w:pStyle w:val="Code"/>
      </w:pPr>
      <w:r w:rsidRPr="00EC76D5">
        <w:t xml:space="preserve">          }</w:t>
      </w:r>
    </w:p>
    <w:p w14:paraId="6E356CA9" w14:textId="77777777" w:rsidR="00160114" w:rsidRPr="00EC76D5" w:rsidRDefault="00160114" w:rsidP="00160114">
      <w:pPr>
        <w:pStyle w:val="Code"/>
      </w:pPr>
      <w:r w:rsidRPr="00EC76D5">
        <w:t xml:space="preserve">        }</w:t>
      </w:r>
    </w:p>
    <w:p w14:paraId="12966EDC" w14:textId="77777777" w:rsidR="00160114" w:rsidRPr="00EC76D5" w:rsidRDefault="00160114" w:rsidP="00160114">
      <w:pPr>
        <w:pStyle w:val="Code"/>
      </w:pPr>
      <w:r w:rsidRPr="00EC76D5">
        <w:t xml:space="preserve">        break;</w:t>
      </w:r>
    </w:p>
    <w:p w14:paraId="3027A1D9" w14:textId="77777777" w:rsidR="00160114" w:rsidRPr="00EC76D5" w:rsidRDefault="00160114" w:rsidP="00160114">
      <w:pPr>
        <w:pStyle w:val="Code"/>
      </w:pPr>
    </w:p>
    <w:p w14:paraId="7B78D6F3" w14:textId="77777777" w:rsidR="00160114" w:rsidRPr="00EC76D5" w:rsidRDefault="00160114" w:rsidP="00160114">
      <w:pPr>
        <w:pStyle w:val="Code"/>
      </w:pPr>
      <w:r w:rsidRPr="00EC76D5">
        <w:t xml:space="preserve">      default:</w:t>
      </w:r>
    </w:p>
    <w:p w14:paraId="65DB0F4D" w14:textId="77777777" w:rsidR="00160114" w:rsidRPr="00EC76D5" w:rsidRDefault="00160114" w:rsidP="00160114">
      <w:pPr>
        <w:pStyle w:val="Code"/>
      </w:pPr>
      <w:r w:rsidRPr="00EC76D5">
        <w:t xml:space="preserve">        Assert.error("generate statement code " + tree.getOperator().name());</w:t>
      </w:r>
    </w:p>
    <w:p w14:paraId="1FE6F3E3" w14:textId="77777777" w:rsidR="00160114" w:rsidRPr="00EC76D5" w:rsidRDefault="00160114" w:rsidP="00160114">
      <w:pPr>
        <w:pStyle w:val="Code"/>
      </w:pPr>
      <w:r w:rsidRPr="00EC76D5">
        <w:t xml:space="preserve">        break;</w:t>
      </w:r>
    </w:p>
    <w:p w14:paraId="7A27090D" w14:textId="77777777" w:rsidR="00160114" w:rsidRPr="00EC76D5" w:rsidRDefault="00160114" w:rsidP="00160114">
      <w:pPr>
        <w:pStyle w:val="Code"/>
      </w:pPr>
      <w:r w:rsidRPr="00EC76D5">
        <w:t xml:space="preserve">    }</w:t>
      </w:r>
    </w:p>
    <w:p w14:paraId="469343C3" w14:textId="77777777" w:rsidR="00160114" w:rsidRPr="00EC76D5" w:rsidRDefault="00160114" w:rsidP="00160114">
      <w:pPr>
        <w:pStyle w:val="Code"/>
      </w:pPr>
      <w:r w:rsidRPr="00EC76D5">
        <w:t xml:space="preserve">  }</w:t>
      </w:r>
    </w:p>
    <w:p w14:paraId="1A9B7C6A" w14:textId="77777777" w:rsidR="00160114" w:rsidRPr="00EC76D5" w:rsidRDefault="00160114" w:rsidP="00160114">
      <w:pPr>
        <w:pStyle w:val="Code"/>
      </w:pPr>
      <w:r w:rsidRPr="00EC76D5">
        <w:t xml:space="preserve">  </w:t>
      </w:r>
    </w:p>
    <w:p w14:paraId="5A00A98D" w14:textId="77777777" w:rsidR="00160114" w:rsidRPr="00EC76D5" w:rsidRDefault="00160114" w:rsidP="00160114">
      <w:pPr>
        <w:pStyle w:val="Code"/>
      </w:pPr>
      <w:r w:rsidRPr="00EC76D5">
        <w:t xml:space="preserve">  public void generateIfStatement(SyntaxTree tree) {</w:t>
      </w:r>
    </w:p>
    <w:p w14:paraId="66756528" w14:textId="5976E838"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0B68EB1" w14:textId="3A07FAB6" w:rsidR="00160114" w:rsidRPr="00EC76D5" w:rsidRDefault="00160114" w:rsidP="00160114">
      <w:pPr>
        <w:pStyle w:val="Code"/>
      </w:pPr>
      <w:r w:rsidRPr="00EC76D5">
        <w:t xml:space="preserve">    Symbol symbol = generateExpression(</w:t>
      </w:r>
      <w:r w:rsidR="0038687E">
        <w:t>expression</w:t>
      </w:r>
      <w:r w:rsidRPr="00EC76D5">
        <w:t>);</w:t>
      </w:r>
    </w:p>
    <w:p w14:paraId="368CEA01" w14:textId="77777777" w:rsidR="00160114" w:rsidRPr="00EC76D5" w:rsidRDefault="00160114" w:rsidP="00160114">
      <w:pPr>
        <w:pStyle w:val="Code"/>
      </w:pPr>
      <w:r w:rsidRPr="00EC76D5">
        <w:t xml:space="preserve">    backpatch(symbol.getType().getTrueSet());</w:t>
      </w:r>
    </w:p>
    <w:p w14:paraId="56F9E9B3" w14:textId="77777777" w:rsidR="00160114" w:rsidRPr="00EC76D5" w:rsidRDefault="00160114" w:rsidP="00160114">
      <w:pPr>
        <w:pStyle w:val="Code"/>
      </w:pPr>
      <w:r w:rsidRPr="00EC76D5">
        <w:t xml:space="preserve">    generateStatement(stat);    </w:t>
      </w:r>
    </w:p>
    <w:p w14:paraId="4C8760DA" w14:textId="77777777" w:rsidR="00160114" w:rsidRPr="00EC76D5" w:rsidRDefault="00160114" w:rsidP="00160114">
      <w:pPr>
        <w:pStyle w:val="Code"/>
      </w:pPr>
      <w:r w:rsidRPr="00EC76D5">
        <w:t xml:space="preserve">    backpatch(symbol.getType().getFalseSet());</w:t>
      </w:r>
    </w:p>
    <w:p w14:paraId="009B6976" w14:textId="77777777" w:rsidR="00160114" w:rsidRPr="00EC76D5" w:rsidRDefault="00160114" w:rsidP="00160114">
      <w:pPr>
        <w:pStyle w:val="Code"/>
      </w:pPr>
      <w:r w:rsidRPr="00EC76D5">
        <w:t xml:space="preserve">  }</w:t>
      </w:r>
    </w:p>
    <w:p w14:paraId="6529744F" w14:textId="77777777" w:rsidR="00160114" w:rsidRPr="00EC76D5" w:rsidRDefault="00160114" w:rsidP="00160114">
      <w:pPr>
        <w:pStyle w:val="Code"/>
      </w:pPr>
      <w:r w:rsidRPr="00EC76D5">
        <w:t xml:space="preserve">  </w:t>
      </w:r>
    </w:p>
    <w:p w14:paraId="025FED7F" w14:textId="77777777" w:rsidR="00160114" w:rsidRPr="00EC76D5" w:rsidRDefault="00160114" w:rsidP="00160114">
      <w:pPr>
        <w:pStyle w:val="Code"/>
      </w:pPr>
      <w:r w:rsidRPr="00EC76D5">
        <w:t xml:space="preserve">  public void generateIfElseStatement(SyntaxTree tree) {</w:t>
      </w:r>
    </w:p>
    <w:p w14:paraId="3526C434" w14:textId="654B6BA9" w:rsidR="00160114" w:rsidRPr="00EC76D5" w:rsidRDefault="00160114" w:rsidP="00160114">
      <w:pPr>
        <w:pStyle w:val="Code"/>
      </w:pPr>
      <w:r w:rsidRPr="00EC76D5">
        <w:t xml:space="preserve">    SyntaxTree </w:t>
      </w:r>
      <w:r w:rsidR="0038687E">
        <w:t>expression</w:t>
      </w:r>
      <w:r w:rsidRPr="00EC76D5">
        <w:t xml:space="preserve"> = tree.getChild(0),</w:t>
      </w:r>
    </w:p>
    <w:p w14:paraId="2B41D909" w14:textId="77777777" w:rsidR="00160114" w:rsidRPr="00EC76D5" w:rsidRDefault="00160114" w:rsidP="00160114">
      <w:pPr>
        <w:pStyle w:val="Code"/>
      </w:pPr>
      <w:r w:rsidRPr="00EC76D5">
        <w:t xml:space="preserve">               trueStat = tree.getChild(1),</w:t>
      </w:r>
    </w:p>
    <w:p w14:paraId="182FE618" w14:textId="77777777" w:rsidR="00160114" w:rsidRPr="00EC76D5" w:rsidRDefault="00160114" w:rsidP="00160114">
      <w:pPr>
        <w:pStyle w:val="Code"/>
      </w:pPr>
      <w:r w:rsidRPr="00EC76D5">
        <w:t xml:space="preserve">               falseStat = tree.getChild(2);</w:t>
      </w:r>
    </w:p>
    <w:p w14:paraId="009AE690" w14:textId="77777777" w:rsidR="00160114" w:rsidRPr="00EC76D5" w:rsidRDefault="00160114" w:rsidP="00160114">
      <w:pPr>
        <w:pStyle w:val="Code"/>
      </w:pPr>
    </w:p>
    <w:p w14:paraId="518BCC7F" w14:textId="2F481AEB" w:rsidR="00160114" w:rsidRPr="00EC76D5" w:rsidRDefault="00160114" w:rsidP="00160114">
      <w:pPr>
        <w:pStyle w:val="Code"/>
      </w:pPr>
      <w:r w:rsidRPr="00EC76D5">
        <w:t xml:space="preserve">    Symbol symbol = generateExpression(</w:t>
      </w:r>
      <w:r w:rsidR="0038687E">
        <w:t>expression</w:t>
      </w:r>
      <w:r w:rsidRPr="00EC76D5">
        <w:t xml:space="preserve">);    </w:t>
      </w:r>
    </w:p>
    <w:p w14:paraId="7B310817" w14:textId="77777777" w:rsidR="00160114" w:rsidRPr="00EC76D5" w:rsidRDefault="00160114" w:rsidP="00160114">
      <w:pPr>
        <w:pStyle w:val="Code"/>
      </w:pPr>
      <w:r w:rsidRPr="00EC76D5">
        <w:t xml:space="preserve">    backpatch(symbol.getType().getTrueSet());</w:t>
      </w:r>
    </w:p>
    <w:p w14:paraId="23104B80" w14:textId="77777777" w:rsidR="00160114" w:rsidRPr="00EC76D5" w:rsidRDefault="00160114" w:rsidP="00160114">
      <w:pPr>
        <w:pStyle w:val="Code"/>
      </w:pPr>
      <w:r w:rsidRPr="00EC76D5">
        <w:t xml:space="preserve">    generateStatement(trueStat);</w:t>
      </w:r>
    </w:p>
    <w:p w14:paraId="432D2BC4" w14:textId="77777777" w:rsidR="00160114" w:rsidRPr="00EC76D5" w:rsidRDefault="00160114" w:rsidP="00160114">
      <w:pPr>
        <w:pStyle w:val="Code"/>
      </w:pPr>
      <w:r w:rsidRPr="00EC76D5">
        <w:t xml:space="preserve">    </w:t>
      </w:r>
    </w:p>
    <w:p w14:paraId="36F4D5DF" w14:textId="77777777" w:rsidR="00160114" w:rsidRPr="00EC76D5" w:rsidRDefault="00160114" w:rsidP="00160114">
      <w:pPr>
        <w:pStyle w:val="Code"/>
      </w:pPr>
      <w:r w:rsidRPr="00EC76D5">
        <w:t xml:space="preserve">    int gotoLine = m_middleCodeList.size();    </w:t>
      </w:r>
    </w:p>
    <w:p w14:paraId="69BD936B" w14:textId="77777777" w:rsidR="00160114" w:rsidRPr="00EC76D5" w:rsidRDefault="00160114" w:rsidP="00160114">
      <w:pPr>
        <w:pStyle w:val="Code"/>
      </w:pPr>
      <w:r w:rsidRPr="00EC76D5">
        <w:t xml:space="preserve">    addMiddleCode(MiddleOperator.Goto);</w:t>
      </w:r>
    </w:p>
    <w:p w14:paraId="28CD4DAF" w14:textId="77777777" w:rsidR="00160114" w:rsidRPr="00EC76D5" w:rsidRDefault="00160114" w:rsidP="00160114">
      <w:pPr>
        <w:pStyle w:val="Code"/>
      </w:pPr>
    </w:p>
    <w:p w14:paraId="6729F5EF" w14:textId="77777777" w:rsidR="00160114" w:rsidRPr="00EC76D5" w:rsidRDefault="00160114" w:rsidP="00160114">
      <w:pPr>
        <w:pStyle w:val="Code"/>
      </w:pPr>
      <w:r w:rsidRPr="00EC76D5">
        <w:t xml:space="preserve">    backpatch(symbol.getType().getFalseSet());</w:t>
      </w:r>
    </w:p>
    <w:p w14:paraId="4FCCB6FA" w14:textId="77777777" w:rsidR="00160114" w:rsidRPr="00EC76D5" w:rsidRDefault="00160114" w:rsidP="00160114">
      <w:pPr>
        <w:pStyle w:val="Code"/>
      </w:pPr>
      <w:r w:rsidRPr="00EC76D5">
        <w:t xml:space="preserve">    generateStatement(falseStat);</w:t>
      </w:r>
    </w:p>
    <w:p w14:paraId="7B9476E6" w14:textId="77777777" w:rsidR="00160114" w:rsidRPr="00EC76D5" w:rsidRDefault="00160114" w:rsidP="00160114">
      <w:pPr>
        <w:pStyle w:val="Code"/>
      </w:pPr>
      <w:r w:rsidRPr="00EC76D5">
        <w:t xml:space="preserve">    </w:t>
      </w:r>
    </w:p>
    <w:p w14:paraId="09A24CD8" w14:textId="77777777" w:rsidR="00160114" w:rsidRPr="00EC76D5" w:rsidRDefault="00160114" w:rsidP="00160114">
      <w:pPr>
        <w:pStyle w:val="Code"/>
      </w:pPr>
      <w:r w:rsidRPr="00EC76D5">
        <w:t xml:space="preserve">    m_middleCodeList.get(gotoLine).setOperand(1, m_middleCodeList.size());</w:t>
      </w:r>
    </w:p>
    <w:p w14:paraId="326AB48A" w14:textId="77777777" w:rsidR="00160114" w:rsidRPr="00EC76D5" w:rsidRDefault="00160114" w:rsidP="00160114">
      <w:pPr>
        <w:pStyle w:val="Code"/>
      </w:pPr>
      <w:r w:rsidRPr="00EC76D5">
        <w:t xml:space="preserve">  }</w:t>
      </w:r>
    </w:p>
    <w:p w14:paraId="429CE335" w14:textId="77777777" w:rsidR="00160114" w:rsidRPr="00EC76D5" w:rsidRDefault="00160114" w:rsidP="00160114">
      <w:pPr>
        <w:pStyle w:val="Code"/>
      </w:pPr>
    </w:p>
    <w:p w14:paraId="17C53043" w14:textId="77777777" w:rsidR="00160114" w:rsidRPr="00EC76D5" w:rsidRDefault="00160114" w:rsidP="00160114">
      <w:pPr>
        <w:pStyle w:val="Code"/>
      </w:pPr>
      <w:r w:rsidRPr="00EC76D5">
        <w:t xml:space="preserve">  public void generateSwitchStatement(SyntaxTree tree) {</w:t>
      </w:r>
    </w:p>
    <w:p w14:paraId="02D9432D" w14:textId="397967A3" w:rsidR="00160114" w:rsidRPr="00EC76D5" w:rsidRDefault="00160114" w:rsidP="00160114">
      <w:pPr>
        <w:pStyle w:val="Code"/>
      </w:pPr>
      <w:r w:rsidRPr="00EC76D5">
        <w:t xml:space="preserve">    SyntaxTree switch</w:t>
      </w:r>
      <w:r w:rsidR="0038687E">
        <w:t xml:space="preserve">Expression </w:t>
      </w:r>
      <w:r w:rsidRPr="00EC76D5">
        <w:t>= tree.getChild(0);</w:t>
      </w:r>
    </w:p>
    <w:p w14:paraId="63F2B7BD" w14:textId="71B641AD" w:rsidR="00160114" w:rsidRPr="00EC76D5" w:rsidRDefault="00160114" w:rsidP="00160114">
      <w:pPr>
        <w:pStyle w:val="Code"/>
      </w:pPr>
      <w:r w:rsidRPr="00EC76D5">
        <w:t xml:space="preserve">    Symbol switchSymbol = generateExpression(switch</w:t>
      </w:r>
      <w:r w:rsidR="0038687E">
        <w:t>Expression)</w:t>
      </w:r>
      <w:r w:rsidRPr="00EC76D5">
        <w:t>;</w:t>
      </w:r>
    </w:p>
    <w:p w14:paraId="717FB5CF" w14:textId="77777777" w:rsidR="00160114" w:rsidRPr="00EC76D5" w:rsidRDefault="00160114" w:rsidP="00160114">
      <w:pPr>
        <w:pStyle w:val="Code"/>
      </w:pPr>
      <w:r w:rsidRPr="00EC76D5">
        <w:t xml:space="preserve">    </w:t>
      </w:r>
    </w:p>
    <w:p w14:paraId="4B6EC979" w14:textId="77777777" w:rsidR="00160114" w:rsidRPr="00EC76D5" w:rsidRDefault="00160114" w:rsidP="00160114">
      <w:pPr>
        <w:pStyle w:val="Code"/>
      </w:pPr>
      <w:r w:rsidRPr="00EC76D5">
        <w:t xml:space="preserve">    Pair&lt;Set&lt;BigInteger&gt;,Boolean&gt; pair = (Pair) tree.getInfo();</w:t>
      </w:r>
    </w:p>
    <w:p w14:paraId="743409C9" w14:textId="77777777" w:rsidR="00160114" w:rsidRPr="00EC76D5" w:rsidRDefault="00160114" w:rsidP="00160114">
      <w:pPr>
        <w:pStyle w:val="Code"/>
      </w:pPr>
      <w:r w:rsidRPr="00EC76D5">
        <w:t xml:space="preserve">    Set&lt;BigInteger&gt; caseValueSet = pair.getFirst();</w:t>
      </w:r>
    </w:p>
    <w:p w14:paraId="0B685444" w14:textId="77777777" w:rsidR="00160114" w:rsidRPr="00EC76D5" w:rsidRDefault="00160114" w:rsidP="00160114">
      <w:pPr>
        <w:pStyle w:val="Code"/>
      </w:pPr>
      <w:r w:rsidRPr="00EC76D5">
        <w:t xml:space="preserve">    boolean isDefault = pair.getSecond();</w:t>
      </w:r>
    </w:p>
    <w:p w14:paraId="3C756C13" w14:textId="77777777" w:rsidR="00160114" w:rsidRPr="00EC76D5" w:rsidRDefault="00160114" w:rsidP="00160114">
      <w:pPr>
        <w:pStyle w:val="Code"/>
      </w:pPr>
      <w:r w:rsidRPr="00EC76D5">
        <w:t xml:space="preserve">    </w:t>
      </w:r>
    </w:p>
    <w:p w14:paraId="7FBFF7A7" w14:textId="77777777" w:rsidR="00160114" w:rsidRPr="00EC76D5" w:rsidRDefault="00160114" w:rsidP="00160114">
      <w:pPr>
        <w:pStyle w:val="Code"/>
      </w:pPr>
      <w:r w:rsidRPr="00EC76D5">
        <w:t xml:space="preserve">    Map&lt;BigInteger,Integer&gt; caseMap = new ListMap&lt;&gt;();</w:t>
      </w:r>
    </w:p>
    <w:p w14:paraId="028CD14F" w14:textId="77777777" w:rsidR="00160114" w:rsidRPr="00EC76D5" w:rsidRDefault="00160114" w:rsidP="00160114">
      <w:pPr>
        <w:pStyle w:val="Code"/>
      </w:pPr>
      <w:r w:rsidRPr="00EC76D5">
        <w:t xml:space="preserve">    m_caseMapStack.push(caseMap);            </w:t>
      </w:r>
    </w:p>
    <w:p w14:paraId="6F467F1D" w14:textId="77777777" w:rsidR="00160114" w:rsidRPr="00EC76D5" w:rsidRDefault="00160114" w:rsidP="00160114">
      <w:pPr>
        <w:pStyle w:val="Code"/>
      </w:pPr>
      <w:r w:rsidRPr="00EC76D5">
        <w:t xml:space="preserve">    </w:t>
      </w:r>
    </w:p>
    <w:p w14:paraId="7E877D4F" w14:textId="77777777" w:rsidR="00160114" w:rsidRPr="00EC76D5" w:rsidRDefault="00160114" w:rsidP="00160114">
      <w:pPr>
        <w:pStyle w:val="Code"/>
      </w:pPr>
      <w:r w:rsidRPr="00EC76D5">
        <w:t xml:space="preserve">    for (BigInteger caseValue : caseValueSet) {</w:t>
      </w:r>
    </w:p>
    <w:p w14:paraId="2EDF47B2" w14:textId="77777777" w:rsidR="00160114" w:rsidRPr="00EC76D5" w:rsidRDefault="00160114" w:rsidP="00160114">
      <w:pPr>
        <w:pStyle w:val="Code"/>
      </w:pPr>
      <w:r w:rsidRPr="00EC76D5">
        <w:t xml:space="preserve">      Symbol caseSymbol =</w:t>
      </w:r>
    </w:p>
    <w:p w14:paraId="46CE4537" w14:textId="77777777" w:rsidR="00160114" w:rsidRPr="00EC76D5" w:rsidRDefault="00160114" w:rsidP="00160114">
      <w:pPr>
        <w:pStyle w:val="Code"/>
      </w:pPr>
      <w:r w:rsidRPr="00EC76D5">
        <w:t xml:space="preserve">        Symbol.createValueSymbol(switchSymbol.getType(), caseValue);</w:t>
      </w:r>
    </w:p>
    <w:p w14:paraId="724228BE" w14:textId="77777777" w:rsidR="00160114" w:rsidRPr="00EC76D5" w:rsidRDefault="00160114" w:rsidP="00160114">
      <w:pPr>
        <w:pStyle w:val="Code"/>
      </w:pPr>
      <w:r w:rsidRPr="00EC76D5">
        <w:t xml:space="preserve">      caseMap.put(caseValue, m_middleCodeList.size());</w:t>
      </w:r>
    </w:p>
    <w:p w14:paraId="6F21F216" w14:textId="77777777" w:rsidR="00160114" w:rsidRPr="00EC76D5" w:rsidRDefault="00160114" w:rsidP="00160114">
      <w:pPr>
        <w:pStyle w:val="Code"/>
      </w:pPr>
      <w:r w:rsidRPr="00EC76D5">
        <w:t xml:space="preserve">      addMiddleCode(MiddleOperator.Equal, null, switchSymbol, caseSymbol);</w:t>
      </w:r>
    </w:p>
    <w:p w14:paraId="045139F2" w14:textId="77777777" w:rsidR="00160114" w:rsidRPr="00EC76D5" w:rsidRDefault="00160114" w:rsidP="00160114">
      <w:pPr>
        <w:pStyle w:val="Code"/>
      </w:pPr>
      <w:r w:rsidRPr="00EC76D5">
        <w:t xml:space="preserve">    }</w:t>
      </w:r>
    </w:p>
    <w:p w14:paraId="3B28A772" w14:textId="77777777" w:rsidR="00160114" w:rsidRPr="00EC76D5" w:rsidRDefault="00160114" w:rsidP="00160114">
      <w:pPr>
        <w:pStyle w:val="Code"/>
      </w:pPr>
      <w:r w:rsidRPr="00EC76D5">
        <w:t xml:space="preserve">    </w:t>
      </w:r>
    </w:p>
    <w:p w14:paraId="21AC928A" w14:textId="77777777" w:rsidR="00160114" w:rsidRPr="00EC76D5" w:rsidRDefault="00160114" w:rsidP="00160114">
      <w:pPr>
        <w:pStyle w:val="Code"/>
      </w:pPr>
      <w:r w:rsidRPr="00EC76D5">
        <w:t xml:space="preserve">    Set&lt;Integer&gt; breakStack = new ListSet&lt;&gt;();</w:t>
      </w:r>
    </w:p>
    <w:p w14:paraId="747E6E9A" w14:textId="77777777" w:rsidR="00160114" w:rsidRPr="00EC76D5" w:rsidRDefault="00160114" w:rsidP="00160114">
      <w:pPr>
        <w:pStyle w:val="Code"/>
      </w:pPr>
      <w:r w:rsidRPr="00EC76D5">
        <w:t xml:space="preserve">    m_breakSetStack.push(breakStack);</w:t>
      </w:r>
    </w:p>
    <w:p w14:paraId="31660C2C" w14:textId="77777777" w:rsidR="00160114" w:rsidRPr="00EC76D5" w:rsidRDefault="00160114" w:rsidP="00160114">
      <w:pPr>
        <w:pStyle w:val="Code"/>
      </w:pPr>
    </w:p>
    <w:p w14:paraId="32EDC223" w14:textId="77777777" w:rsidR="00160114" w:rsidRPr="00EC76D5" w:rsidRDefault="00160114" w:rsidP="00160114">
      <w:pPr>
        <w:pStyle w:val="Code"/>
      </w:pPr>
      <w:r w:rsidRPr="00EC76D5">
        <w:t xml:space="preserve">    if (isDefault) {</w:t>
      </w:r>
    </w:p>
    <w:p w14:paraId="663D7D7F" w14:textId="77777777" w:rsidR="00160114" w:rsidRPr="00EC76D5" w:rsidRDefault="00160114" w:rsidP="00160114">
      <w:pPr>
        <w:pStyle w:val="Code"/>
      </w:pPr>
      <w:r w:rsidRPr="00EC76D5">
        <w:t xml:space="preserve">      m_defaultStack.push(m_middleCodeList.size());</w:t>
      </w:r>
    </w:p>
    <w:p w14:paraId="60046799" w14:textId="77777777" w:rsidR="00160114" w:rsidRPr="00EC76D5" w:rsidRDefault="00160114" w:rsidP="00160114">
      <w:pPr>
        <w:pStyle w:val="Code"/>
      </w:pPr>
      <w:r w:rsidRPr="00EC76D5">
        <w:t xml:space="preserve">      addMiddleCode(MiddleOperator.Goto);</w:t>
      </w:r>
    </w:p>
    <w:p w14:paraId="24073917" w14:textId="77777777" w:rsidR="00160114" w:rsidRPr="00EC76D5" w:rsidRDefault="00160114" w:rsidP="00160114">
      <w:pPr>
        <w:pStyle w:val="Code"/>
      </w:pPr>
      <w:r w:rsidRPr="00EC76D5">
        <w:t xml:space="preserve">    }</w:t>
      </w:r>
    </w:p>
    <w:p w14:paraId="4425FF65" w14:textId="77777777" w:rsidR="00160114" w:rsidRPr="00EC76D5" w:rsidRDefault="00160114" w:rsidP="00160114">
      <w:pPr>
        <w:pStyle w:val="Code"/>
      </w:pPr>
      <w:r w:rsidRPr="00EC76D5">
        <w:t xml:space="preserve">    else {</w:t>
      </w:r>
    </w:p>
    <w:p w14:paraId="00C3AFF2" w14:textId="77777777" w:rsidR="00160114" w:rsidRPr="00EC76D5" w:rsidRDefault="00160114" w:rsidP="00160114">
      <w:pPr>
        <w:pStyle w:val="Code"/>
      </w:pPr>
      <w:r w:rsidRPr="00EC76D5">
        <w:t xml:space="preserve">      m_defaultStack.push(0);</w:t>
      </w:r>
    </w:p>
    <w:p w14:paraId="6E4179C1" w14:textId="77777777" w:rsidR="00160114" w:rsidRPr="00EC76D5" w:rsidRDefault="00160114" w:rsidP="00160114">
      <w:pPr>
        <w:pStyle w:val="Code"/>
      </w:pPr>
      <w:r w:rsidRPr="00EC76D5">
        <w:t xml:space="preserve">      breakStack.add(m_middleCodeList.size());</w:t>
      </w:r>
    </w:p>
    <w:p w14:paraId="60E8CCB6" w14:textId="77777777" w:rsidR="00160114" w:rsidRPr="00EC76D5" w:rsidRDefault="00160114" w:rsidP="00160114">
      <w:pPr>
        <w:pStyle w:val="Code"/>
      </w:pPr>
      <w:r w:rsidRPr="00EC76D5">
        <w:t xml:space="preserve">      addMiddleCode(MiddleOperator.Goto);</w:t>
      </w:r>
    </w:p>
    <w:p w14:paraId="5E024133" w14:textId="77777777" w:rsidR="00160114" w:rsidRPr="00EC76D5" w:rsidRDefault="00160114" w:rsidP="00160114">
      <w:pPr>
        <w:pStyle w:val="Code"/>
      </w:pPr>
      <w:r w:rsidRPr="00EC76D5">
        <w:t xml:space="preserve">    }</w:t>
      </w:r>
    </w:p>
    <w:p w14:paraId="178C2EA0" w14:textId="77777777" w:rsidR="00160114" w:rsidRPr="00EC76D5" w:rsidRDefault="00160114" w:rsidP="00160114">
      <w:pPr>
        <w:pStyle w:val="Code"/>
      </w:pPr>
    </w:p>
    <w:p w14:paraId="77E57595" w14:textId="77777777" w:rsidR="00160114" w:rsidRPr="00EC76D5" w:rsidRDefault="00160114" w:rsidP="00160114">
      <w:pPr>
        <w:pStyle w:val="Code"/>
      </w:pPr>
      <w:r w:rsidRPr="00EC76D5">
        <w:t xml:space="preserve">    SyntaxTree stat = tree.getChild(1);</w:t>
      </w:r>
    </w:p>
    <w:p w14:paraId="38DCBD94" w14:textId="77777777" w:rsidR="00160114" w:rsidRPr="00EC76D5" w:rsidRDefault="00160114" w:rsidP="00160114">
      <w:pPr>
        <w:pStyle w:val="Code"/>
      </w:pPr>
      <w:r w:rsidRPr="00EC76D5">
        <w:t xml:space="preserve">    generateStatement(stat);</w:t>
      </w:r>
    </w:p>
    <w:p w14:paraId="0761B8B3" w14:textId="77777777" w:rsidR="00160114" w:rsidRPr="00EC76D5" w:rsidRDefault="00160114" w:rsidP="00160114">
      <w:pPr>
        <w:pStyle w:val="Code"/>
      </w:pPr>
      <w:r w:rsidRPr="00EC76D5">
        <w:t xml:space="preserve">    m_caseMapStack.pop();</w:t>
      </w:r>
    </w:p>
    <w:p w14:paraId="4AF76E03" w14:textId="77777777" w:rsidR="00160114" w:rsidRPr="00EC76D5" w:rsidRDefault="00160114" w:rsidP="00160114">
      <w:pPr>
        <w:pStyle w:val="Code"/>
      </w:pPr>
      <w:r w:rsidRPr="00EC76D5">
        <w:t xml:space="preserve">    m_defaultStack.pop();</w:t>
      </w:r>
    </w:p>
    <w:p w14:paraId="114451C5" w14:textId="77777777" w:rsidR="00160114" w:rsidRPr="00EC76D5" w:rsidRDefault="00160114" w:rsidP="00160114">
      <w:pPr>
        <w:pStyle w:val="Code"/>
      </w:pPr>
      <w:r w:rsidRPr="00EC76D5">
        <w:t xml:space="preserve">    backpatch(m_breakSetStack.pop());</w:t>
      </w:r>
    </w:p>
    <w:p w14:paraId="05019C88" w14:textId="77777777" w:rsidR="00160114" w:rsidRPr="00EC76D5" w:rsidRDefault="00160114" w:rsidP="00160114">
      <w:pPr>
        <w:pStyle w:val="Code"/>
      </w:pPr>
      <w:r w:rsidRPr="00EC76D5">
        <w:t xml:space="preserve">  }</w:t>
      </w:r>
    </w:p>
    <w:p w14:paraId="29DEB618" w14:textId="77777777" w:rsidR="00160114" w:rsidRPr="00EC76D5" w:rsidRDefault="00160114" w:rsidP="00160114">
      <w:pPr>
        <w:pStyle w:val="Code"/>
      </w:pPr>
    </w:p>
    <w:p w14:paraId="5FFC8265" w14:textId="77777777" w:rsidR="00160114" w:rsidRPr="00EC76D5" w:rsidRDefault="00160114" w:rsidP="00160114">
      <w:pPr>
        <w:pStyle w:val="Code"/>
      </w:pPr>
      <w:r w:rsidRPr="00EC76D5">
        <w:t xml:space="preserve">  public void generateCaseStatement(SyntaxTree tree) {</w:t>
      </w:r>
    </w:p>
    <w:p w14:paraId="75234810" w14:textId="77777777" w:rsidR="00160114" w:rsidRPr="00EC76D5" w:rsidRDefault="00160114" w:rsidP="00160114">
      <w:pPr>
        <w:pStyle w:val="Code"/>
      </w:pPr>
      <w:r w:rsidRPr="00EC76D5">
        <w:t xml:space="preserve">    BigInteger caseValue = (BigInteger) tree.getSymbol().getValue();</w:t>
      </w:r>
    </w:p>
    <w:p w14:paraId="659072D0" w14:textId="77777777" w:rsidR="00160114" w:rsidRPr="00EC76D5" w:rsidRDefault="00160114" w:rsidP="00160114">
      <w:pPr>
        <w:pStyle w:val="Code"/>
      </w:pPr>
      <w:r w:rsidRPr="00EC76D5">
        <w:t xml:space="preserve">    int address = m_caseMapStack.peek().get(caseValue);</w:t>
      </w:r>
    </w:p>
    <w:p w14:paraId="71919011" w14:textId="77777777" w:rsidR="00160114" w:rsidRPr="00EC76D5" w:rsidRDefault="00160114" w:rsidP="00160114">
      <w:pPr>
        <w:pStyle w:val="Code"/>
      </w:pPr>
      <w:r w:rsidRPr="00EC76D5">
        <w:t xml:space="preserve">    backpatch(address);</w:t>
      </w:r>
    </w:p>
    <w:p w14:paraId="7850DBB3" w14:textId="77777777" w:rsidR="00160114" w:rsidRPr="00EC76D5" w:rsidRDefault="00160114" w:rsidP="00160114">
      <w:pPr>
        <w:pStyle w:val="Code"/>
      </w:pPr>
      <w:r w:rsidRPr="00EC76D5">
        <w:t xml:space="preserve">    SyntaxTree stat = tree.getChild(0);</w:t>
      </w:r>
    </w:p>
    <w:p w14:paraId="51096839" w14:textId="77777777" w:rsidR="00160114" w:rsidRPr="00EC76D5" w:rsidRDefault="00160114" w:rsidP="00160114">
      <w:pPr>
        <w:pStyle w:val="Code"/>
      </w:pPr>
      <w:r w:rsidRPr="00EC76D5">
        <w:t xml:space="preserve">    generateStatement(stat);</w:t>
      </w:r>
    </w:p>
    <w:p w14:paraId="70F038D5" w14:textId="77777777" w:rsidR="00160114" w:rsidRPr="00EC76D5" w:rsidRDefault="00160114" w:rsidP="00160114">
      <w:pPr>
        <w:pStyle w:val="Code"/>
      </w:pPr>
      <w:r w:rsidRPr="00EC76D5">
        <w:t xml:space="preserve">  }</w:t>
      </w:r>
    </w:p>
    <w:p w14:paraId="4AC13352" w14:textId="77777777" w:rsidR="00160114" w:rsidRPr="00EC76D5" w:rsidRDefault="00160114" w:rsidP="00160114">
      <w:pPr>
        <w:pStyle w:val="Code"/>
      </w:pPr>
      <w:r w:rsidRPr="00EC76D5">
        <w:t xml:space="preserve">  </w:t>
      </w:r>
    </w:p>
    <w:p w14:paraId="70DAB903" w14:textId="77777777" w:rsidR="00160114" w:rsidRPr="00EC76D5" w:rsidRDefault="00160114" w:rsidP="00160114">
      <w:pPr>
        <w:pStyle w:val="Code"/>
      </w:pPr>
      <w:r w:rsidRPr="00EC76D5">
        <w:t xml:space="preserve">  public void generateDefaultStatement(SyntaxTree tree) {</w:t>
      </w:r>
    </w:p>
    <w:p w14:paraId="11F89B55" w14:textId="77777777" w:rsidR="00160114" w:rsidRPr="00EC76D5" w:rsidRDefault="00160114" w:rsidP="00160114">
      <w:pPr>
        <w:pStyle w:val="Code"/>
      </w:pPr>
      <w:r w:rsidRPr="00EC76D5">
        <w:t xml:space="preserve">    int address = m_defaultStack.peek();</w:t>
      </w:r>
    </w:p>
    <w:p w14:paraId="096BCD72" w14:textId="77777777" w:rsidR="00160114" w:rsidRPr="00EC76D5" w:rsidRDefault="00160114" w:rsidP="00160114">
      <w:pPr>
        <w:pStyle w:val="Code"/>
      </w:pPr>
      <w:r w:rsidRPr="00EC76D5">
        <w:t xml:space="preserve">    backpatch(address);</w:t>
      </w:r>
    </w:p>
    <w:p w14:paraId="07B53F6C" w14:textId="77777777" w:rsidR="00160114" w:rsidRPr="00EC76D5" w:rsidRDefault="00160114" w:rsidP="00160114">
      <w:pPr>
        <w:pStyle w:val="Code"/>
      </w:pPr>
      <w:r w:rsidRPr="00EC76D5">
        <w:t xml:space="preserve">    SyntaxTree stat = tree.getChild(0);</w:t>
      </w:r>
    </w:p>
    <w:p w14:paraId="4F4EBDC4" w14:textId="77777777" w:rsidR="00160114" w:rsidRPr="00EC76D5" w:rsidRDefault="00160114" w:rsidP="00160114">
      <w:pPr>
        <w:pStyle w:val="Code"/>
      </w:pPr>
      <w:r w:rsidRPr="00EC76D5">
        <w:lastRenderedPageBreak/>
        <w:t xml:space="preserve">    generateStatement(stat);</w:t>
      </w:r>
    </w:p>
    <w:p w14:paraId="1AD2F680" w14:textId="77777777" w:rsidR="00160114" w:rsidRPr="00EC76D5" w:rsidRDefault="00160114" w:rsidP="00160114">
      <w:pPr>
        <w:pStyle w:val="Code"/>
      </w:pPr>
      <w:r w:rsidRPr="00EC76D5">
        <w:t xml:space="preserve">  }</w:t>
      </w:r>
    </w:p>
    <w:p w14:paraId="2A474E5D" w14:textId="77777777" w:rsidR="00160114" w:rsidRPr="00EC76D5" w:rsidRDefault="00160114" w:rsidP="00160114">
      <w:pPr>
        <w:pStyle w:val="Code"/>
      </w:pPr>
    </w:p>
    <w:p w14:paraId="0C9612AA" w14:textId="77777777" w:rsidR="00160114" w:rsidRPr="00EC76D5" w:rsidRDefault="00160114" w:rsidP="00160114">
      <w:pPr>
        <w:pStyle w:val="Code"/>
      </w:pPr>
      <w:r w:rsidRPr="00EC76D5">
        <w:t xml:space="preserve">  public void generateBreakStatement(SyntaxTree tree) {</w:t>
      </w:r>
    </w:p>
    <w:p w14:paraId="7456C52B" w14:textId="77777777" w:rsidR="00160114" w:rsidRPr="00EC76D5" w:rsidRDefault="00160114" w:rsidP="00160114">
      <w:pPr>
        <w:pStyle w:val="Code"/>
      </w:pPr>
      <w:r w:rsidRPr="00EC76D5">
        <w:t xml:space="preserve">    m_breakSetStack.peek().add(m_middleCodeList.size());</w:t>
      </w:r>
    </w:p>
    <w:p w14:paraId="3FD6F26A" w14:textId="77777777" w:rsidR="00160114" w:rsidRPr="00EC76D5" w:rsidRDefault="00160114" w:rsidP="00160114">
      <w:pPr>
        <w:pStyle w:val="Code"/>
      </w:pPr>
      <w:r w:rsidRPr="00EC76D5">
        <w:t xml:space="preserve">    addMiddleCode(MiddleOperator.Goto);</w:t>
      </w:r>
    </w:p>
    <w:p w14:paraId="341EA6A6" w14:textId="77777777" w:rsidR="00160114" w:rsidRPr="00EC76D5" w:rsidRDefault="00160114" w:rsidP="00160114">
      <w:pPr>
        <w:pStyle w:val="Code"/>
      </w:pPr>
      <w:r w:rsidRPr="00EC76D5">
        <w:t xml:space="preserve">  }</w:t>
      </w:r>
    </w:p>
    <w:p w14:paraId="16EBF57D" w14:textId="77777777" w:rsidR="00160114" w:rsidRPr="00EC76D5" w:rsidRDefault="00160114" w:rsidP="00160114">
      <w:pPr>
        <w:pStyle w:val="Code"/>
      </w:pPr>
      <w:r w:rsidRPr="00EC76D5">
        <w:t xml:space="preserve">  </w:t>
      </w:r>
    </w:p>
    <w:p w14:paraId="75358550" w14:textId="77777777" w:rsidR="00160114" w:rsidRPr="00EC76D5" w:rsidRDefault="00160114" w:rsidP="00160114">
      <w:pPr>
        <w:pStyle w:val="Code"/>
      </w:pPr>
      <w:r w:rsidRPr="00EC76D5">
        <w:t xml:space="preserve">  public void generateContinueStatement(SyntaxTree tree) {</w:t>
      </w:r>
    </w:p>
    <w:p w14:paraId="21484427" w14:textId="77777777" w:rsidR="00160114" w:rsidRPr="00EC76D5" w:rsidRDefault="00160114" w:rsidP="00160114">
      <w:pPr>
        <w:pStyle w:val="Code"/>
      </w:pPr>
      <w:r w:rsidRPr="00EC76D5">
        <w:t xml:space="preserve">    m_continueSetStack.peek().add(m_middleCodeList.size());</w:t>
      </w:r>
    </w:p>
    <w:p w14:paraId="6C6B49D5" w14:textId="77777777" w:rsidR="00160114" w:rsidRPr="00EC76D5" w:rsidRDefault="00160114" w:rsidP="00160114">
      <w:pPr>
        <w:pStyle w:val="Code"/>
      </w:pPr>
      <w:r w:rsidRPr="00EC76D5">
        <w:t xml:space="preserve">    addMiddleCode(MiddleOperator.Goto);</w:t>
      </w:r>
    </w:p>
    <w:p w14:paraId="6AFC5D06" w14:textId="77777777" w:rsidR="00160114" w:rsidRPr="00EC76D5" w:rsidRDefault="00160114" w:rsidP="00160114">
      <w:pPr>
        <w:pStyle w:val="Code"/>
      </w:pPr>
      <w:r w:rsidRPr="00EC76D5">
        <w:t xml:space="preserve">  }</w:t>
      </w:r>
    </w:p>
    <w:p w14:paraId="6E8997B4" w14:textId="77777777" w:rsidR="00160114" w:rsidRPr="00EC76D5" w:rsidRDefault="00160114" w:rsidP="00160114">
      <w:pPr>
        <w:pStyle w:val="Code"/>
      </w:pPr>
      <w:r w:rsidRPr="00EC76D5">
        <w:t xml:space="preserve">  </w:t>
      </w:r>
    </w:p>
    <w:p w14:paraId="2F8DBD37" w14:textId="77777777" w:rsidR="00160114" w:rsidRPr="00EC76D5" w:rsidRDefault="00160114" w:rsidP="00160114">
      <w:pPr>
        <w:pStyle w:val="Code"/>
      </w:pPr>
      <w:r w:rsidRPr="00EC76D5">
        <w:t xml:space="preserve">  public void generateWhileStatement(SyntaxTree tree) {</w:t>
      </w:r>
    </w:p>
    <w:p w14:paraId="6BA0C550" w14:textId="77777777" w:rsidR="00160114" w:rsidRPr="00EC76D5" w:rsidRDefault="00160114" w:rsidP="00160114">
      <w:pPr>
        <w:pStyle w:val="Code"/>
      </w:pPr>
      <w:r w:rsidRPr="00EC76D5">
        <w:t xml:space="preserve">    m_breakSetStack.push(new ListSet&lt;Integer&gt;());</w:t>
      </w:r>
    </w:p>
    <w:p w14:paraId="11BE8234" w14:textId="77777777" w:rsidR="00160114" w:rsidRPr="00EC76D5" w:rsidRDefault="00160114" w:rsidP="00160114">
      <w:pPr>
        <w:pStyle w:val="Code"/>
      </w:pPr>
      <w:r w:rsidRPr="00EC76D5">
        <w:t xml:space="preserve">    m_continueSetStack.push(new ListSet&lt;Integer&gt;());</w:t>
      </w:r>
    </w:p>
    <w:p w14:paraId="5495CD58" w14:textId="77777777" w:rsidR="00160114" w:rsidRPr="00EC76D5" w:rsidRDefault="00160114" w:rsidP="00160114">
      <w:pPr>
        <w:pStyle w:val="Code"/>
      </w:pPr>
      <w:r w:rsidRPr="00EC76D5">
        <w:t xml:space="preserve">    </w:t>
      </w:r>
    </w:p>
    <w:p w14:paraId="11F39B9D" w14:textId="5A7E72BA"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9A58610" w14:textId="77777777" w:rsidR="00160114" w:rsidRPr="00EC76D5" w:rsidRDefault="00160114" w:rsidP="00160114">
      <w:pPr>
        <w:pStyle w:val="Code"/>
      </w:pPr>
      <w:r w:rsidRPr="00EC76D5">
        <w:t xml:space="preserve">    int whileLine = m_middleCodeList.size();</w:t>
      </w:r>
    </w:p>
    <w:p w14:paraId="6E14FE35" w14:textId="7922CC93" w:rsidR="00160114" w:rsidRPr="00EC76D5" w:rsidRDefault="00160114" w:rsidP="00160114">
      <w:pPr>
        <w:pStyle w:val="Code"/>
      </w:pPr>
      <w:r w:rsidRPr="00EC76D5">
        <w:t xml:space="preserve">    Symbol symbol = generateExpression(</w:t>
      </w:r>
      <w:r w:rsidR="0038687E">
        <w:t>expression</w:t>
      </w:r>
      <w:r w:rsidRPr="00EC76D5">
        <w:t>);</w:t>
      </w:r>
    </w:p>
    <w:p w14:paraId="366934C2" w14:textId="77777777" w:rsidR="00160114" w:rsidRPr="00EC76D5" w:rsidRDefault="00160114" w:rsidP="00160114">
      <w:pPr>
        <w:pStyle w:val="Code"/>
      </w:pPr>
      <w:r w:rsidRPr="00EC76D5">
        <w:t xml:space="preserve">    backpatch(symbol.getType().getTrueSet());</w:t>
      </w:r>
    </w:p>
    <w:p w14:paraId="7D19D9E7" w14:textId="77777777" w:rsidR="00160114" w:rsidRPr="00EC76D5" w:rsidRDefault="00160114" w:rsidP="00160114">
      <w:pPr>
        <w:pStyle w:val="Code"/>
      </w:pPr>
      <w:r w:rsidRPr="00EC76D5">
        <w:t xml:space="preserve">    generateStatement(stat);</w:t>
      </w:r>
    </w:p>
    <w:p w14:paraId="63C9748B" w14:textId="77777777" w:rsidR="00160114" w:rsidRPr="00EC76D5" w:rsidRDefault="00160114" w:rsidP="00160114">
      <w:pPr>
        <w:pStyle w:val="Code"/>
      </w:pPr>
      <w:r w:rsidRPr="00EC76D5">
        <w:t xml:space="preserve">    addMiddleCode(MiddleOperator.Goto, whileLine);</w:t>
      </w:r>
    </w:p>
    <w:p w14:paraId="4288DBA0" w14:textId="77777777" w:rsidR="00160114" w:rsidRPr="00EC76D5" w:rsidRDefault="00160114" w:rsidP="00160114">
      <w:pPr>
        <w:pStyle w:val="Code"/>
      </w:pPr>
      <w:r w:rsidRPr="00EC76D5">
        <w:t xml:space="preserve">    backpatch(symbol.getType().getFalseSet());</w:t>
      </w:r>
    </w:p>
    <w:p w14:paraId="175E6EE1" w14:textId="77777777" w:rsidR="00160114" w:rsidRPr="00EC76D5" w:rsidRDefault="00160114" w:rsidP="00160114">
      <w:pPr>
        <w:pStyle w:val="Code"/>
      </w:pPr>
    </w:p>
    <w:p w14:paraId="1CD07AD8" w14:textId="77777777" w:rsidR="00160114" w:rsidRPr="00EC76D5" w:rsidRDefault="00160114" w:rsidP="00160114">
      <w:pPr>
        <w:pStyle w:val="Code"/>
      </w:pPr>
      <w:r w:rsidRPr="00EC76D5">
        <w:t xml:space="preserve">    backpatch(m_continueSetStack.pop(), whileLine);</w:t>
      </w:r>
    </w:p>
    <w:p w14:paraId="0505606D" w14:textId="77777777" w:rsidR="00160114" w:rsidRPr="00EC76D5" w:rsidRDefault="00160114" w:rsidP="00160114">
      <w:pPr>
        <w:pStyle w:val="Code"/>
      </w:pPr>
      <w:r w:rsidRPr="00EC76D5">
        <w:t xml:space="preserve">    backpatch(m_breakSetStack.pop());</w:t>
      </w:r>
    </w:p>
    <w:p w14:paraId="3A50F2AA" w14:textId="77777777" w:rsidR="00160114" w:rsidRPr="00EC76D5" w:rsidRDefault="00160114" w:rsidP="00160114">
      <w:pPr>
        <w:pStyle w:val="Code"/>
      </w:pPr>
      <w:r w:rsidRPr="00EC76D5">
        <w:t xml:space="preserve">  }</w:t>
      </w:r>
    </w:p>
    <w:p w14:paraId="4E7A3F05" w14:textId="77777777" w:rsidR="00160114" w:rsidRPr="00EC76D5" w:rsidRDefault="00160114" w:rsidP="00160114">
      <w:pPr>
        <w:pStyle w:val="Code"/>
      </w:pPr>
      <w:r w:rsidRPr="00EC76D5">
        <w:t xml:space="preserve">  </w:t>
      </w:r>
    </w:p>
    <w:p w14:paraId="42D085CC" w14:textId="77777777" w:rsidR="00160114" w:rsidRPr="00EC76D5" w:rsidRDefault="00160114" w:rsidP="00160114">
      <w:pPr>
        <w:pStyle w:val="Code"/>
      </w:pPr>
      <w:r w:rsidRPr="00EC76D5">
        <w:t xml:space="preserve">  public void generateDoStatement(SyntaxTree tree) {</w:t>
      </w:r>
    </w:p>
    <w:p w14:paraId="54A9BAED" w14:textId="77777777" w:rsidR="00160114" w:rsidRPr="00EC76D5" w:rsidRDefault="00160114" w:rsidP="00160114">
      <w:pPr>
        <w:pStyle w:val="Code"/>
      </w:pPr>
      <w:r w:rsidRPr="00EC76D5">
        <w:t xml:space="preserve">    m_breakSetStack.push(new ListSet&lt;Integer&gt;());</w:t>
      </w:r>
    </w:p>
    <w:p w14:paraId="0E74EB72" w14:textId="77777777" w:rsidR="00160114" w:rsidRPr="00EC76D5" w:rsidRDefault="00160114" w:rsidP="00160114">
      <w:pPr>
        <w:pStyle w:val="Code"/>
      </w:pPr>
      <w:r w:rsidRPr="00EC76D5">
        <w:t xml:space="preserve">    m_continueSetStack.push(new ListSet&lt;Integer&gt;());</w:t>
      </w:r>
    </w:p>
    <w:p w14:paraId="3679239F" w14:textId="77777777" w:rsidR="00160114" w:rsidRPr="00EC76D5" w:rsidRDefault="00160114" w:rsidP="00160114">
      <w:pPr>
        <w:pStyle w:val="Code"/>
      </w:pPr>
      <w:r w:rsidRPr="00EC76D5">
        <w:t xml:space="preserve">    </w:t>
      </w:r>
    </w:p>
    <w:p w14:paraId="60584EDF" w14:textId="27942890"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36D69F1F" w14:textId="77777777" w:rsidR="00160114" w:rsidRPr="00EC76D5" w:rsidRDefault="00160114" w:rsidP="00160114">
      <w:pPr>
        <w:pStyle w:val="Code"/>
      </w:pPr>
      <w:r w:rsidRPr="00EC76D5">
        <w:t xml:space="preserve">    int doLine = m_middleCodeList.size();</w:t>
      </w:r>
    </w:p>
    <w:p w14:paraId="62A3477E" w14:textId="77777777" w:rsidR="00160114" w:rsidRPr="00EC76D5" w:rsidRDefault="00160114" w:rsidP="00160114">
      <w:pPr>
        <w:pStyle w:val="Code"/>
      </w:pPr>
      <w:r w:rsidRPr="00EC76D5">
        <w:t xml:space="preserve">    generateStatement(stat);</w:t>
      </w:r>
    </w:p>
    <w:p w14:paraId="2CFAA7CF" w14:textId="5BDE94B7" w:rsidR="00160114" w:rsidRPr="00EC76D5" w:rsidRDefault="00160114" w:rsidP="00160114">
      <w:pPr>
        <w:pStyle w:val="Code"/>
      </w:pPr>
      <w:r w:rsidRPr="00EC76D5">
        <w:t xml:space="preserve">    Symbol symbol = generateExpression(</w:t>
      </w:r>
      <w:r w:rsidR="0038687E">
        <w:t>expression</w:t>
      </w:r>
      <w:r w:rsidRPr="00EC76D5">
        <w:t>);</w:t>
      </w:r>
    </w:p>
    <w:p w14:paraId="27046D6B" w14:textId="77777777" w:rsidR="00160114" w:rsidRPr="00EC76D5" w:rsidRDefault="00160114" w:rsidP="00160114">
      <w:pPr>
        <w:pStyle w:val="Code"/>
      </w:pPr>
      <w:r w:rsidRPr="00EC76D5">
        <w:t xml:space="preserve">    backpatch(symbol.getType().getTrueSet(), doLine);</w:t>
      </w:r>
    </w:p>
    <w:p w14:paraId="6FE664B4" w14:textId="77777777" w:rsidR="00160114" w:rsidRPr="00EC76D5" w:rsidRDefault="00160114" w:rsidP="00160114">
      <w:pPr>
        <w:pStyle w:val="Code"/>
      </w:pPr>
      <w:r w:rsidRPr="00EC76D5">
        <w:t xml:space="preserve">    backpatch(symbol.getType().getFalseSet());</w:t>
      </w:r>
    </w:p>
    <w:p w14:paraId="74B24E7D" w14:textId="77777777" w:rsidR="00160114" w:rsidRPr="00EC76D5" w:rsidRDefault="00160114" w:rsidP="00160114">
      <w:pPr>
        <w:pStyle w:val="Code"/>
      </w:pPr>
    </w:p>
    <w:p w14:paraId="777A1069" w14:textId="77777777" w:rsidR="00160114" w:rsidRPr="00EC76D5" w:rsidRDefault="00160114" w:rsidP="00160114">
      <w:pPr>
        <w:pStyle w:val="Code"/>
      </w:pPr>
      <w:r w:rsidRPr="00EC76D5">
        <w:t xml:space="preserve">    backpatch(m_continueSetStack.pop(), doLine);</w:t>
      </w:r>
    </w:p>
    <w:p w14:paraId="20D487DA" w14:textId="77777777" w:rsidR="00160114" w:rsidRPr="00EC76D5" w:rsidRDefault="00160114" w:rsidP="00160114">
      <w:pPr>
        <w:pStyle w:val="Code"/>
      </w:pPr>
      <w:r w:rsidRPr="00EC76D5">
        <w:t xml:space="preserve">    backpatch(m_breakSetStack.pop());</w:t>
      </w:r>
    </w:p>
    <w:p w14:paraId="146C8BD7" w14:textId="77777777" w:rsidR="00160114" w:rsidRPr="00EC76D5" w:rsidRDefault="00160114" w:rsidP="00160114">
      <w:pPr>
        <w:pStyle w:val="Code"/>
      </w:pPr>
      <w:r w:rsidRPr="00EC76D5">
        <w:t xml:space="preserve">  }</w:t>
      </w:r>
    </w:p>
    <w:p w14:paraId="233D8230" w14:textId="77777777" w:rsidR="00160114" w:rsidRPr="00EC76D5" w:rsidRDefault="00160114" w:rsidP="00160114">
      <w:pPr>
        <w:pStyle w:val="Code"/>
      </w:pPr>
      <w:r w:rsidRPr="00EC76D5">
        <w:t xml:space="preserve">  </w:t>
      </w:r>
    </w:p>
    <w:p w14:paraId="09B81F11" w14:textId="77777777" w:rsidR="00160114" w:rsidRPr="00EC76D5" w:rsidRDefault="00160114" w:rsidP="00160114">
      <w:pPr>
        <w:pStyle w:val="Code"/>
      </w:pPr>
      <w:r w:rsidRPr="00EC76D5">
        <w:t xml:space="preserve">  public void generateForStatement(SyntaxTree tree) {</w:t>
      </w:r>
    </w:p>
    <w:p w14:paraId="778C886B" w14:textId="77777777" w:rsidR="00160114" w:rsidRPr="00EC76D5" w:rsidRDefault="00160114" w:rsidP="00160114">
      <w:pPr>
        <w:pStyle w:val="Code"/>
      </w:pPr>
      <w:r w:rsidRPr="00EC76D5">
        <w:t xml:space="preserve">    m_breakSetStack.push(new ListSet&lt;Integer&gt;());</w:t>
      </w:r>
    </w:p>
    <w:p w14:paraId="655A6861" w14:textId="77777777" w:rsidR="00160114" w:rsidRPr="00EC76D5" w:rsidRDefault="00160114" w:rsidP="00160114">
      <w:pPr>
        <w:pStyle w:val="Code"/>
      </w:pPr>
      <w:r w:rsidRPr="00EC76D5">
        <w:t xml:space="preserve">    m_continueSetStack.push(new ListSet&lt;Integer&gt;());</w:t>
      </w:r>
    </w:p>
    <w:p w14:paraId="586346A6" w14:textId="77777777" w:rsidR="00160114" w:rsidRPr="00EC76D5" w:rsidRDefault="00160114" w:rsidP="00160114">
      <w:pPr>
        <w:pStyle w:val="Code"/>
      </w:pPr>
      <w:r w:rsidRPr="00EC76D5">
        <w:t xml:space="preserve">    </w:t>
      </w:r>
    </w:p>
    <w:p w14:paraId="739A4058" w14:textId="16E8BE25" w:rsidR="00160114" w:rsidRPr="00EC76D5" w:rsidRDefault="00160114" w:rsidP="00160114">
      <w:pPr>
        <w:pStyle w:val="Code"/>
      </w:pPr>
      <w:r w:rsidRPr="00EC76D5">
        <w:t xml:space="preserve">    SyntaxTree init</w:t>
      </w:r>
      <w:r w:rsidR="0038687E">
        <w:t xml:space="preserve">Expression </w:t>
      </w:r>
      <w:r w:rsidRPr="00EC76D5">
        <w:t>= tree.getChild(0),</w:t>
      </w:r>
    </w:p>
    <w:p w14:paraId="7FA35B56" w14:textId="3B1E707E" w:rsidR="00160114" w:rsidRPr="00EC76D5" w:rsidRDefault="00160114" w:rsidP="00160114">
      <w:pPr>
        <w:pStyle w:val="Code"/>
      </w:pPr>
      <w:r w:rsidRPr="00EC76D5">
        <w:t xml:space="preserve">               test</w:t>
      </w:r>
      <w:r w:rsidR="0038687E">
        <w:t xml:space="preserve">Expression </w:t>
      </w:r>
      <w:r w:rsidRPr="00EC76D5">
        <w:t>= tree.getChild(1),</w:t>
      </w:r>
    </w:p>
    <w:p w14:paraId="38F3FDAF" w14:textId="1B82600F" w:rsidR="00160114" w:rsidRPr="00EC76D5" w:rsidRDefault="00160114" w:rsidP="00160114">
      <w:pPr>
        <w:pStyle w:val="Code"/>
      </w:pPr>
      <w:r w:rsidRPr="00EC76D5">
        <w:t xml:space="preserve">               next</w:t>
      </w:r>
      <w:r w:rsidR="0038687E">
        <w:t xml:space="preserve">Expression </w:t>
      </w:r>
      <w:r w:rsidRPr="00EC76D5">
        <w:t>= tree.getChild(2),</w:t>
      </w:r>
    </w:p>
    <w:p w14:paraId="0357FDC4" w14:textId="77777777" w:rsidR="00160114" w:rsidRPr="00EC76D5" w:rsidRDefault="00160114" w:rsidP="00160114">
      <w:pPr>
        <w:pStyle w:val="Code"/>
      </w:pPr>
      <w:r w:rsidRPr="00EC76D5">
        <w:t xml:space="preserve">               stat = tree.getChild(3);</w:t>
      </w:r>
    </w:p>
    <w:p w14:paraId="61AEFDDA" w14:textId="77777777" w:rsidR="00160114" w:rsidRPr="00EC76D5" w:rsidRDefault="00160114" w:rsidP="00160114">
      <w:pPr>
        <w:pStyle w:val="Code"/>
      </w:pPr>
      <w:r w:rsidRPr="00EC76D5">
        <w:t xml:space="preserve">               </w:t>
      </w:r>
    </w:p>
    <w:p w14:paraId="114D7023" w14:textId="24AD3E68" w:rsidR="00160114" w:rsidRPr="00EC76D5" w:rsidRDefault="00160114" w:rsidP="00160114">
      <w:pPr>
        <w:pStyle w:val="Code"/>
      </w:pPr>
      <w:r w:rsidRPr="00EC76D5">
        <w:t xml:space="preserve">    if (init</w:t>
      </w:r>
      <w:r w:rsidR="0038687E">
        <w:t xml:space="preserve">Expression </w:t>
      </w:r>
      <w:r w:rsidRPr="00EC76D5">
        <w:t>!= null) {</w:t>
      </w:r>
    </w:p>
    <w:p w14:paraId="62D39D52" w14:textId="11D084FE" w:rsidR="00160114" w:rsidRPr="00EC76D5" w:rsidRDefault="00160114" w:rsidP="00160114">
      <w:pPr>
        <w:pStyle w:val="Code"/>
      </w:pPr>
      <w:r w:rsidRPr="00EC76D5">
        <w:t xml:space="preserve">      Symbol initSymbol = generateExpression(init</w:t>
      </w:r>
      <w:r w:rsidR="0038687E">
        <w:t>Expression)</w:t>
      </w:r>
      <w:r w:rsidRPr="00EC76D5">
        <w:t>;</w:t>
      </w:r>
    </w:p>
    <w:p w14:paraId="6B472BE0" w14:textId="77777777" w:rsidR="00160114" w:rsidRPr="00EC76D5" w:rsidRDefault="00160114" w:rsidP="00160114">
      <w:pPr>
        <w:pStyle w:val="Code"/>
      </w:pPr>
      <w:r w:rsidRPr="00EC76D5">
        <w:t xml:space="preserve">      backpatch(initSymbol.getType().getTrueSet());</w:t>
      </w:r>
    </w:p>
    <w:p w14:paraId="246B2F75" w14:textId="77777777" w:rsidR="00160114" w:rsidRPr="00EC76D5" w:rsidRDefault="00160114" w:rsidP="00160114">
      <w:pPr>
        <w:pStyle w:val="Code"/>
      </w:pPr>
      <w:r w:rsidRPr="00EC76D5">
        <w:t xml:space="preserve">      backpatch(initSymbol.getType().getFalseSet());</w:t>
      </w:r>
    </w:p>
    <w:p w14:paraId="3F085161" w14:textId="77777777" w:rsidR="00160114" w:rsidRPr="00EC76D5" w:rsidRDefault="00160114" w:rsidP="00160114">
      <w:pPr>
        <w:pStyle w:val="Code"/>
      </w:pPr>
      <w:r w:rsidRPr="00EC76D5">
        <w:lastRenderedPageBreak/>
        <w:t xml:space="preserve">    }</w:t>
      </w:r>
    </w:p>
    <w:p w14:paraId="3D26C0B8" w14:textId="77777777" w:rsidR="00160114" w:rsidRPr="00EC76D5" w:rsidRDefault="00160114" w:rsidP="00160114">
      <w:pPr>
        <w:pStyle w:val="Code"/>
      </w:pPr>
    </w:p>
    <w:p w14:paraId="12BC1B74" w14:textId="77777777" w:rsidR="00160114" w:rsidRPr="00EC76D5" w:rsidRDefault="00160114" w:rsidP="00160114">
      <w:pPr>
        <w:pStyle w:val="Code"/>
      </w:pPr>
      <w:r w:rsidRPr="00EC76D5">
        <w:t xml:space="preserve">    int testLine = m_middleCodeList.size();</w:t>
      </w:r>
    </w:p>
    <w:p w14:paraId="5575E4FD" w14:textId="77777777" w:rsidR="00160114" w:rsidRPr="00EC76D5" w:rsidRDefault="00160114" w:rsidP="00160114">
      <w:pPr>
        <w:pStyle w:val="Code"/>
      </w:pPr>
      <w:r w:rsidRPr="00EC76D5">
        <w:t xml:space="preserve">    Symbol testSymbol = null;</w:t>
      </w:r>
    </w:p>
    <w:p w14:paraId="26DEB26D" w14:textId="77777777" w:rsidR="00160114" w:rsidRPr="00EC76D5" w:rsidRDefault="00160114" w:rsidP="00160114">
      <w:pPr>
        <w:pStyle w:val="Code"/>
      </w:pPr>
      <w:r w:rsidRPr="00EC76D5">
        <w:t xml:space="preserve">    </w:t>
      </w:r>
    </w:p>
    <w:p w14:paraId="486FC462" w14:textId="1D91568C" w:rsidR="00160114" w:rsidRPr="00EC76D5" w:rsidRDefault="00160114" w:rsidP="00160114">
      <w:pPr>
        <w:pStyle w:val="Code"/>
      </w:pPr>
      <w:r w:rsidRPr="00EC76D5">
        <w:t xml:space="preserve">    if (test</w:t>
      </w:r>
      <w:r w:rsidR="0038687E">
        <w:t xml:space="preserve">Expression </w:t>
      </w:r>
      <w:r w:rsidRPr="00EC76D5">
        <w:t>!= null) {</w:t>
      </w:r>
    </w:p>
    <w:p w14:paraId="02CDB3B4" w14:textId="72BA6FC2" w:rsidR="00160114" w:rsidRPr="00EC76D5" w:rsidRDefault="00160114" w:rsidP="00160114">
      <w:pPr>
        <w:pStyle w:val="Code"/>
      </w:pPr>
      <w:r w:rsidRPr="00EC76D5">
        <w:t xml:space="preserve">      testSymbol = generateExpression(test</w:t>
      </w:r>
      <w:r w:rsidR="0038687E">
        <w:t>Expression)</w:t>
      </w:r>
      <w:r w:rsidRPr="00EC76D5">
        <w:t>;</w:t>
      </w:r>
    </w:p>
    <w:p w14:paraId="2873BA89" w14:textId="77777777" w:rsidR="00160114" w:rsidRPr="00EC76D5" w:rsidRDefault="00160114" w:rsidP="00160114">
      <w:pPr>
        <w:pStyle w:val="Code"/>
      </w:pPr>
      <w:r w:rsidRPr="00EC76D5">
        <w:t xml:space="preserve">      backpatch(testSymbol.getType().getTrueSet());</w:t>
      </w:r>
    </w:p>
    <w:p w14:paraId="7AC7F1CF" w14:textId="77777777" w:rsidR="00160114" w:rsidRPr="00EC76D5" w:rsidRDefault="00160114" w:rsidP="00160114">
      <w:pPr>
        <w:pStyle w:val="Code"/>
      </w:pPr>
      <w:r w:rsidRPr="00EC76D5">
        <w:t xml:space="preserve">    }</w:t>
      </w:r>
    </w:p>
    <w:p w14:paraId="63949373" w14:textId="77777777" w:rsidR="00160114" w:rsidRPr="00EC76D5" w:rsidRDefault="00160114" w:rsidP="00160114">
      <w:pPr>
        <w:pStyle w:val="Code"/>
      </w:pPr>
      <w:r w:rsidRPr="00EC76D5">
        <w:t xml:space="preserve">    </w:t>
      </w:r>
    </w:p>
    <w:p w14:paraId="55E9895A" w14:textId="77777777" w:rsidR="00160114" w:rsidRPr="00EC76D5" w:rsidRDefault="00160114" w:rsidP="00160114">
      <w:pPr>
        <w:pStyle w:val="Code"/>
      </w:pPr>
      <w:r w:rsidRPr="00EC76D5">
        <w:t xml:space="preserve">    generateStatement(stat);</w:t>
      </w:r>
    </w:p>
    <w:p w14:paraId="7B473515" w14:textId="77777777" w:rsidR="00160114" w:rsidRPr="00EC76D5" w:rsidRDefault="00160114" w:rsidP="00160114">
      <w:pPr>
        <w:pStyle w:val="Code"/>
      </w:pPr>
    </w:p>
    <w:p w14:paraId="75CC5C57" w14:textId="2379B447" w:rsidR="00160114" w:rsidRPr="00EC76D5" w:rsidRDefault="00160114" w:rsidP="00160114">
      <w:pPr>
        <w:pStyle w:val="Code"/>
      </w:pPr>
      <w:r w:rsidRPr="00EC76D5">
        <w:t xml:space="preserve">    if (next</w:t>
      </w:r>
      <w:r w:rsidR="0038687E">
        <w:t xml:space="preserve">Expression </w:t>
      </w:r>
      <w:r w:rsidRPr="00EC76D5">
        <w:t>!= null) {</w:t>
      </w:r>
    </w:p>
    <w:p w14:paraId="3BFF5D3B" w14:textId="4294C8C4" w:rsidR="00160114" w:rsidRPr="00EC76D5" w:rsidRDefault="00160114" w:rsidP="00160114">
      <w:pPr>
        <w:pStyle w:val="Code"/>
      </w:pPr>
      <w:r w:rsidRPr="00EC76D5">
        <w:t xml:space="preserve">      Symbol nextSymbol = generateExpression(next</w:t>
      </w:r>
      <w:r w:rsidR="0038687E">
        <w:t>Expression)</w:t>
      </w:r>
      <w:r w:rsidRPr="00EC76D5">
        <w:t>;</w:t>
      </w:r>
    </w:p>
    <w:p w14:paraId="4EA8825D" w14:textId="77777777" w:rsidR="00160114" w:rsidRPr="00EC76D5" w:rsidRDefault="00160114" w:rsidP="00160114">
      <w:pPr>
        <w:pStyle w:val="Code"/>
      </w:pPr>
      <w:r w:rsidRPr="00EC76D5">
        <w:t xml:space="preserve">      backpatch(nextSymbol.getType().getTrueSet(), testLine);</w:t>
      </w:r>
    </w:p>
    <w:p w14:paraId="319E1323" w14:textId="77777777" w:rsidR="00160114" w:rsidRPr="00EC76D5" w:rsidRDefault="00160114" w:rsidP="00160114">
      <w:pPr>
        <w:pStyle w:val="Code"/>
      </w:pPr>
      <w:r w:rsidRPr="00EC76D5">
        <w:t xml:space="preserve">      backpatch(nextSymbol.getType().getFalseSet(), testLine);</w:t>
      </w:r>
    </w:p>
    <w:p w14:paraId="1850E807" w14:textId="77777777" w:rsidR="00160114" w:rsidRPr="00EC76D5" w:rsidRDefault="00160114" w:rsidP="00160114">
      <w:pPr>
        <w:pStyle w:val="Code"/>
      </w:pPr>
      <w:r w:rsidRPr="00EC76D5">
        <w:t xml:space="preserve">    }</w:t>
      </w:r>
    </w:p>
    <w:p w14:paraId="72E224DD" w14:textId="77777777" w:rsidR="00160114" w:rsidRPr="00EC76D5" w:rsidRDefault="00160114" w:rsidP="00160114">
      <w:pPr>
        <w:pStyle w:val="Code"/>
      </w:pPr>
    </w:p>
    <w:p w14:paraId="68AD27B2" w14:textId="77777777" w:rsidR="00160114" w:rsidRPr="00EC76D5" w:rsidRDefault="00160114" w:rsidP="00160114">
      <w:pPr>
        <w:pStyle w:val="Code"/>
      </w:pPr>
      <w:r w:rsidRPr="00EC76D5">
        <w:t xml:space="preserve">    addMiddleCode(MiddleOperator.Goto, testLine);</w:t>
      </w:r>
    </w:p>
    <w:p w14:paraId="55D8C9C7" w14:textId="77777777" w:rsidR="00160114" w:rsidRPr="00EC76D5" w:rsidRDefault="00160114" w:rsidP="00160114">
      <w:pPr>
        <w:pStyle w:val="Code"/>
      </w:pPr>
    </w:p>
    <w:p w14:paraId="78C1C9A1" w14:textId="77777777" w:rsidR="00160114" w:rsidRPr="00EC76D5" w:rsidRDefault="00160114" w:rsidP="00160114">
      <w:pPr>
        <w:pStyle w:val="Code"/>
      </w:pPr>
      <w:r w:rsidRPr="00EC76D5">
        <w:t xml:space="preserve">    if (testSymbol != null) {</w:t>
      </w:r>
    </w:p>
    <w:p w14:paraId="3D612CBC" w14:textId="77777777" w:rsidR="00160114" w:rsidRPr="00EC76D5" w:rsidRDefault="00160114" w:rsidP="00160114">
      <w:pPr>
        <w:pStyle w:val="Code"/>
      </w:pPr>
      <w:r w:rsidRPr="00EC76D5">
        <w:t xml:space="preserve">      backpatch(testSymbol.getType().getFalseSet());</w:t>
      </w:r>
    </w:p>
    <w:p w14:paraId="53FDFCE4" w14:textId="77777777" w:rsidR="00160114" w:rsidRPr="00EC76D5" w:rsidRDefault="00160114" w:rsidP="00160114">
      <w:pPr>
        <w:pStyle w:val="Code"/>
      </w:pPr>
      <w:r w:rsidRPr="00EC76D5">
        <w:t xml:space="preserve">    }</w:t>
      </w:r>
    </w:p>
    <w:p w14:paraId="51DB9370" w14:textId="77777777" w:rsidR="00160114" w:rsidRPr="00EC76D5" w:rsidRDefault="00160114" w:rsidP="00160114">
      <w:pPr>
        <w:pStyle w:val="Code"/>
      </w:pPr>
      <w:r w:rsidRPr="00EC76D5">
        <w:t xml:space="preserve">    </w:t>
      </w:r>
    </w:p>
    <w:p w14:paraId="6FB41D01" w14:textId="77777777" w:rsidR="00160114" w:rsidRPr="00EC76D5" w:rsidRDefault="00160114" w:rsidP="00160114">
      <w:pPr>
        <w:pStyle w:val="Code"/>
      </w:pPr>
      <w:r w:rsidRPr="00EC76D5">
        <w:t xml:space="preserve">    backpatch(m_continueSetStack.pop(), testLine);</w:t>
      </w:r>
    </w:p>
    <w:p w14:paraId="6BC9B016" w14:textId="77777777" w:rsidR="00160114" w:rsidRPr="00EC76D5" w:rsidRDefault="00160114" w:rsidP="00160114">
      <w:pPr>
        <w:pStyle w:val="Code"/>
      </w:pPr>
      <w:r w:rsidRPr="00EC76D5">
        <w:t xml:space="preserve">    backpatch(m_breakSetStack.pop());</w:t>
      </w:r>
    </w:p>
    <w:p w14:paraId="33753E98" w14:textId="77777777" w:rsidR="00160114" w:rsidRPr="00EC76D5" w:rsidRDefault="00160114" w:rsidP="00160114">
      <w:pPr>
        <w:pStyle w:val="Code"/>
      </w:pPr>
      <w:r w:rsidRPr="00EC76D5">
        <w:t xml:space="preserve">  }</w:t>
      </w:r>
    </w:p>
    <w:p w14:paraId="33EF17C6" w14:textId="77777777" w:rsidR="00160114" w:rsidRPr="00EC76D5" w:rsidRDefault="00160114" w:rsidP="00160114">
      <w:pPr>
        <w:pStyle w:val="Code"/>
      </w:pPr>
      <w:r w:rsidRPr="00EC76D5">
        <w:t xml:space="preserve">  </w:t>
      </w:r>
    </w:p>
    <w:p w14:paraId="766FD680" w14:textId="77777777" w:rsidR="00160114" w:rsidRPr="00EC76D5" w:rsidRDefault="00160114" w:rsidP="00160114">
      <w:pPr>
        <w:pStyle w:val="Code"/>
      </w:pPr>
      <w:r w:rsidRPr="00EC76D5">
        <w:t xml:space="preserve">  public void generateLabelStatement(SyntaxTree tree) {</w:t>
      </w:r>
    </w:p>
    <w:p w14:paraId="3B84E8F5" w14:textId="77777777" w:rsidR="00160114" w:rsidRPr="00EC76D5" w:rsidRDefault="00160114" w:rsidP="00160114">
      <w:pPr>
        <w:pStyle w:val="Code"/>
      </w:pPr>
      <w:r w:rsidRPr="00EC76D5">
        <w:t xml:space="preserve">    m_labelMap.put((String) tree.getSymbol().getValue(),</w:t>
      </w:r>
    </w:p>
    <w:p w14:paraId="74E9CD9A" w14:textId="77777777" w:rsidR="00160114" w:rsidRPr="00EC76D5" w:rsidRDefault="00160114" w:rsidP="00160114">
      <w:pPr>
        <w:pStyle w:val="Code"/>
      </w:pPr>
      <w:r w:rsidRPr="00EC76D5">
        <w:t xml:space="preserve">                   m_middleCodeList.size());</w:t>
      </w:r>
    </w:p>
    <w:p w14:paraId="48817B8A" w14:textId="77777777" w:rsidR="00160114" w:rsidRPr="00EC76D5" w:rsidRDefault="00160114" w:rsidP="00160114">
      <w:pPr>
        <w:pStyle w:val="Code"/>
      </w:pPr>
      <w:r w:rsidRPr="00EC76D5">
        <w:t xml:space="preserve">  }</w:t>
      </w:r>
    </w:p>
    <w:p w14:paraId="2A6D3ADF" w14:textId="77777777" w:rsidR="00160114" w:rsidRPr="00EC76D5" w:rsidRDefault="00160114" w:rsidP="00160114">
      <w:pPr>
        <w:pStyle w:val="Code"/>
      </w:pPr>
    </w:p>
    <w:p w14:paraId="3B783968" w14:textId="77777777" w:rsidR="00160114" w:rsidRPr="00EC76D5" w:rsidRDefault="00160114" w:rsidP="00160114">
      <w:pPr>
        <w:pStyle w:val="Code"/>
      </w:pPr>
      <w:r w:rsidRPr="00EC76D5">
        <w:t xml:space="preserve">  public void generateGotoStatement(SyntaxTree tree) {</w:t>
      </w:r>
    </w:p>
    <w:p w14:paraId="0E3F0DB2" w14:textId="77777777" w:rsidR="00160114" w:rsidRPr="00EC76D5" w:rsidRDefault="00160114" w:rsidP="00160114">
      <w:pPr>
        <w:pStyle w:val="Code"/>
      </w:pPr>
      <w:r w:rsidRPr="00EC76D5">
        <w:t xml:space="preserve">    String label = (String) tree.getSymbol().getValue();</w:t>
      </w:r>
    </w:p>
    <w:p w14:paraId="23FD2102" w14:textId="77777777" w:rsidR="00160114" w:rsidRPr="00EC76D5" w:rsidRDefault="00160114" w:rsidP="00160114">
      <w:pPr>
        <w:pStyle w:val="Code"/>
      </w:pPr>
      <w:r w:rsidRPr="00EC76D5">
        <w:t xml:space="preserve">    </w:t>
      </w:r>
    </w:p>
    <w:p w14:paraId="40E81E2C" w14:textId="598CA88B" w:rsidR="00160114" w:rsidRPr="00EC76D5" w:rsidRDefault="00160114" w:rsidP="00160114">
      <w:pPr>
        <w:pStyle w:val="Code"/>
      </w:pPr>
      <w:r w:rsidRPr="00EC76D5">
        <w:t xml:space="preserve">    if (!m_</w:t>
      </w:r>
      <w:r w:rsidR="00116B2B">
        <w:t>m_gotoSetMap</w:t>
      </w:r>
      <w:r w:rsidRPr="00EC76D5">
        <w:t>.containsKey(label)) {</w:t>
      </w:r>
    </w:p>
    <w:p w14:paraId="23DA4CA9" w14:textId="76C705B8" w:rsidR="00160114" w:rsidRPr="00EC76D5" w:rsidRDefault="00160114" w:rsidP="00160114">
      <w:pPr>
        <w:pStyle w:val="Code"/>
      </w:pPr>
      <w:r w:rsidRPr="00EC76D5">
        <w:t xml:space="preserve">      m_</w:t>
      </w:r>
      <w:r w:rsidR="00116B2B">
        <w:t>m_gotoSetMap</w:t>
      </w:r>
      <w:r w:rsidRPr="00EC76D5">
        <w:t>.put(label, new ListSet&lt;Integer&gt;());</w:t>
      </w:r>
    </w:p>
    <w:p w14:paraId="08BBBE99" w14:textId="77777777" w:rsidR="00160114" w:rsidRPr="00EC76D5" w:rsidRDefault="00160114" w:rsidP="00160114">
      <w:pPr>
        <w:pStyle w:val="Code"/>
      </w:pPr>
      <w:r w:rsidRPr="00EC76D5">
        <w:t xml:space="preserve">    }</w:t>
      </w:r>
    </w:p>
    <w:p w14:paraId="258BA6D6" w14:textId="77777777" w:rsidR="00160114" w:rsidRPr="00EC76D5" w:rsidRDefault="00160114" w:rsidP="00160114">
      <w:pPr>
        <w:pStyle w:val="Code"/>
      </w:pPr>
      <w:r w:rsidRPr="00EC76D5">
        <w:t xml:space="preserve">    </w:t>
      </w:r>
    </w:p>
    <w:p w14:paraId="798C1C81" w14:textId="6ABFF009" w:rsidR="00160114" w:rsidRPr="00EC76D5" w:rsidRDefault="00160114" w:rsidP="00160114">
      <w:pPr>
        <w:pStyle w:val="Code"/>
      </w:pPr>
      <w:r w:rsidRPr="00EC76D5">
        <w:t xml:space="preserve">    m_</w:t>
      </w:r>
      <w:r w:rsidR="00116B2B">
        <w:t>m_gotoSetMap</w:t>
      </w:r>
      <w:r w:rsidRPr="00EC76D5">
        <w:t>.get(label).add(m_middleCodeList.size());</w:t>
      </w:r>
    </w:p>
    <w:p w14:paraId="0F2E8CFC" w14:textId="77777777" w:rsidR="00160114" w:rsidRPr="00EC76D5" w:rsidRDefault="00160114" w:rsidP="00160114">
      <w:pPr>
        <w:pStyle w:val="Code"/>
      </w:pPr>
      <w:r w:rsidRPr="00EC76D5">
        <w:t xml:space="preserve">    addMiddleCode(MiddleOperator.Goto);</w:t>
      </w:r>
    </w:p>
    <w:p w14:paraId="07E34670" w14:textId="77777777" w:rsidR="00160114" w:rsidRPr="00EC76D5" w:rsidRDefault="00160114" w:rsidP="00160114">
      <w:pPr>
        <w:pStyle w:val="Code"/>
      </w:pPr>
      <w:r w:rsidRPr="00EC76D5">
        <w:t xml:space="preserve">  }</w:t>
      </w:r>
    </w:p>
    <w:p w14:paraId="3511F494" w14:textId="77777777" w:rsidR="00160114" w:rsidRPr="00EC76D5" w:rsidRDefault="00160114" w:rsidP="00160114">
      <w:pPr>
        <w:pStyle w:val="Code"/>
      </w:pPr>
    </w:p>
    <w:p w14:paraId="0CE0ACF5" w14:textId="77777777" w:rsidR="00160114" w:rsidRPr="00EC76D5" w:rsidRDefault="00160114" w:rsidP="00160114">
      <w:pPr>
        <w:pStyle w:val="Code"/>
      </w:pPr>
      <w:r w:rsidRPr="00EC76D5">
        <w:t xml:space="preserve">  public void generateGotoSet() {</w:t>
      </w:r>
    </w:p>
    <w:p w14:paraId="2257E8A8" w14:textId="77777777" w:rsidR="00160114" w:rsidRPr="00EC76D5" w:rsidRDefault="00160114" w:rsidP="00160114">
      <w:pPr>
        <w:pStyle w:val="Code"/>
      </w:pPr>
      <w:r w:rsidRPr="00EC76D5">
        <w:t xml:space="preserve">    for (Map.Entry&lt;Integer,String&gt; entry : Main.GotoMap.entrySet()) {</w:t>
      </w:r>
    </w:p>
    <w:p w14:paraId="21852A9B" w14:textId="77777777" w:rsidR="00160114" w:rsidRPr="00EC76D5" w:rsidRDefault="00160114" w:rsidP="00160114">
      <w:pPr>
        <w:pStyle w:val="Code"/>
      </w:pPr>
      <w:r w:rsidRPr="00EC76D5">
        <w:t xml:space="preserve">      int gotoLine = entry.getKey();</w:t>
      </w:r>
    </w:p>
    <w:p w14:paraId="0CC05148" w14:textId="77777777" w:rsidR="00160114" w:rsidRPr="00EC76D5" w:rsidRDefault="00160114" w:rsidP="00160114">
      <w:pPr>
        <w:pStyle w:val="Code"/>
      </w:pPr>
      <w:r w:rsidRPr="00EC76D5">
        <w:t xml:space="preserve">      String label = entry.getValue();</w:t>
      </w:r>
    </w:p>
    <w:p w14:paraId="48FAE9E2" w14:textId="77777777" w:rsidR="00160114" w:rsidRPr="00EC76D5" w:rsidRDefault="00160114" w:rsidP="00160114">
      <w:pPr>
        <w:pStyle w:val="Code"/>
      </w:pPr>
      <w:r w:rsidRPr="00EC76D5">
        <w:t xml:space="preserve">      int labelLine = Main.LabelMap.get(label);</w:t>
      </w:r>
    </w:p>
    <w:p w14:paraId="5CEB5BD1" w14:textId="77777777" w:rsidR="00160114" w:rsidRPr="00EC76D5" w:rsidRDefault="00160114" w:rsidP="00160114">
      <w:pPr>
        <w:pStyle w:val="Code"/>
      </w:pPr>
      <w:r w:rsidRPr="00EC76D5">
        <w:t xml:space="preserve">      backpatch(gotoLine, labelLine);</w:t>
      </w:r>
    </w:p>
    <w:p w14:paraId="4C2E3D29" w14:textId="77777777" w:rsidR="00160114" w:rsidRPr="00EC76D5" w:rsidRDefault="00160114" w:rsidP="00160114">
      <w:pPr>
        <w:pStyle w:val="Code"/>
      </w:pPr>
      <w:r w:rsidRPr="00EC76D5">
        <w:t xml:space="preserve">    }</w:t>
      </w:r>
    </w:p>
    <w:p w14:paraId="24ED3EBD" w14:textId="77777777" w:rsidR="00160114" w:rsidRPr="00EC76D5" w:rsidRDefault="00160114" w:rsidP="00160114">
      <w:pPr>
        <w:pStyle w:val="Code"/>
      </w:pPr>
      <w:r w:rsidRPr="00EC76D5">
        <w:t xml:space="preserve">    </w:t>
      </w:r>
    </w:p>
    <w:p w14:paraId="3C8CA144" w14:textId="77777777" w:rsidR="00160114" w:rsidRPr="00EC76D5" w:rsidRDefault="00160114" w:rsidP="00160114">
      <w:pPr>
        <w:pStyle w:val="Code"/>
      </w:pPr>
      <w:r w:rsidRPr="00EC76D5">
        <w:t xml:space="preserve">    Main.LabelMap.clear();</w:t>
      </w:r>
    </w:p>
    <w:p w14:paraId="7A1387EA" w14:textId="77777777" w:rsidR="00160114" w:rsidRPr="00EC76D5" w:rsidRDefault="00160114" w:rsidP="00160114">
      <w:pPr>
        <w:pStyle w:val="Code"/>
      </w:pPr>
      <w:r w:rsidRPr="00EC76D5">
        <w:t xml:space="preserve">    Main.GotoMap.clear();</w:t>
      </w:r>
    </w:p>
    <w:p w14:paraId="5A521085" w14:textId="77777777" w:rsidR="00160114" w:rsidRPr="00EC76D5" w:rsidRDefault="00160114" w:rsidP="00160114">
      <w:pPr>
        <w:pStyle w:val="Code"/>
      </w:pPr>
      <w:r w:rsidRPr="00EC76D5">
        <w:t xml:space="preserve">  }</w:t>
      </w:r>
    </w:p>
    <w:p w14:paraId="1950A98B" w14:textId="77777777" w:rsidR="00160114" w:rsidRPr="00EC76D5" w:rsidRDefault="00160114" w:rsidP="00160114">
      <w:pPr>
        <w:pStyle w:val="Code"/>
      </w:pPr>
      <w:r w:rsidRPr="00EC76D5">
        <w:t xml:space="preserve">  </w:t>
      </w:r>
    </w:p>
    <w:p w14:paraId="4684EA33" w14:textId="77777777" w:rsidR="00160114" w:rsidRPr="00EC76D5" w:rsidRDefault="00160114" w:rsidP="00160114">
      <w:pPr>
        <w:pStyle w:val="Code"/>
      </w:pPr>
      <w:r w:rsidRPr="00EC76D5">
        <w:t xml:space="preserve">  public void backpatchGoto() {</w:t>
      </w:r>
    </w:p>
    <w:p w14:paraId="741982E9" w14:textId="2246FCF9" w:rsidR="00160114" w:rsidRPr="00EC76D5" w:rsidRDefault="00160114" w:rsidP="00160114">
      <w:pPr>
        <w:pStyle w:val="Code"/>
      </w:pPr>
      <w:r w:rsidRPr="00EC76D5">
        <w:lastRenderedPageBreak/>
        <w:t xml:space="preserve">    for (Map.Entry&lt;String,Set&lt;Integer&gt;&gt; entry : m_</w:t>
      </w:r>
      <w:r w:rsidR="00116B2B">
        <w:t>m_gotoSetMap</w:t>
      </w:r>
      <w:r w:rsidRPr="00EC76D5">
        <w:t xml:space="preserve">.entrySet()) {      </w:t>
      </w:r>
    </w:p>
    <w:p w14:paraId="11C0236D" w14:textId="77777777" w:rsidR="00160114" w:rsidRPr="00EC76D5" w:rsidRDefault="00160114" w:rsidP="00160114">
      <w:pPr>
        <w:pStyle w:val="Code"/>
      </w:pPr>
      <w:r w:rsidRPr="00EC76D5">
        <w:t xml:space="preserve">      String label = entry.getKey();</w:t>
      </w:r>
    </w:p>
    <w:p w14:paraId="131BCCF7" w14:textId="77777777" w:rsidR="00160114" w:rsidRPr="00EC76D5" w:rsidRDefault="00160114" w:rsidP="00160114">
      <w:pPr>
        <w:pStyle w:val="Code"/>
      </w:pPr>
      <w:r w:rsidRPr="00EC76D5">
        <w:t xml:space="preserve">      Set&lt;Integer&gt; gotoSet = entry.getValue();</w:t>
      </w:r>
    </w:p>
    <w:p w14:paraId="2C92D455" w14:textId="77777777" w:rsidR="00160114" w:rsidRPr="00EC76D5" w:rsidRDefault="00160114" w:rsidP="00160114">
      <w:pPr>
        <w:pStyle w:val="Code"/>
      </w:pPr>
      <w:r w:rsidRPr="00EC76D5">
        <w:t xml:space="preserve">      int labelLine = m_labelMap.get(label);</w:t>
      </w:r>
    </w:p>
    <w:p w14:paraId="17E887FD" w14:textId="77777777" w:rsidR="00160114" w:rsidRPr="00EC76D5" w:rsidRDefault="00160114" w:rsidP="00160114">
      <w:pPr>
        <w:pStyle w:val="Code"/>
      </w:pPr>
      <w:r w:rsidRPr="00EC76D5">
        <w:t xml:space="preserve">      backpatch(gotoSet, labelLine);</w:t>
      </w:r>
    </w:p>
    <w:p w14:paraId="4EB5B6D9" w14:textId="77777777" w:rsidR="00160114" w:rsidRPr="00EC76D5" w:rsidRDefault="00160114" w:rsidP="00160114">
      <w:pPr>
        <w:pStyle w:val="Code"/>
      </w:pPr>
      <w:r w:rsidRPr="00EC76D5">
        <w:t xml:space="preserve">    }</w:t>
      </w:r>
    </w:p>
    <w:p w14:paraId="2C3476AE" w14:textId="77777777" w:rsidR="00160114" w:rsidRPr="00EC76D5" w:rsidRDefault="00160114" w:rsidP="00160114">
      <w:pPr>
        <w:pStyle w:val="Code"/>
      </w:pPr>
      <w:r w:rsidRPr="00EC76D5">
        <w:t xml:space="preserve">  }  </w:t>
      </w:r>
    </w:p>
    <w:p w14:paraId="73B9AE80" w14:textId="77777777" w:rsidR="00160114" w:rsidRPr="00EC76D5" w:rsidRDefault="00160114" w:rsidP="00160114">
      <w:pPr>
        <w:pStyle w:val="Code"/>
      </w:pPr>
    </w:p>
    <w:p w14:paraId="356854AB" w14:textId="77777777" w:rsidR="00160114" w:rsidRPr="00EC76D5" w:rsidRDefault="00160114" w:rsidP="00160114">
      <w:pPr>
        <w:pStyle w:val="Code"/>
      </w:pPr>
      <w:r w:rsidRPr="00EC76D5">
        <w:t xml:space="preserve">  public void generateReturnStatement(SyntaxTree tree) {</w:t>
      </w:r>
    </w:p>
    <w:p w14:paraId="7E84FACF" w14:textId="55ABABDF" w:rsidR="00160114" w:rsidRPr="00EC76D5" w:rsidRDefault="00160114" w:rsidP="00160114">
      <w:pPr>
        <w:pStyle w:val="Code"/>
      </w:pPr>
      <w:r w:rsidRPr="00EC76D5">
        <w:t xml:space="preserve">    SyntaxTree </w:t>
      </w:r>
      <w:r w:rsidR="0038687E">
        <w:t>expression</w:t>
      </w:r>
      <w:r w:rsidRPr="00EC76D5">
        <w:t xml:space="preserve"> = tree.getChild(0);</w:t>
      </w:r>
    </w:p>
    <w:p w14:paraId="4E96DD78" w14:textId="77777777" w:rsidR="00160114" w:rsidRPr="00EC76D5" w:rsidRDefault="00160114" w:rsidP="00160114">
      <w:pPr>
        <w:pStyle w:val="Code"/>
      </w:pPr>
      <w:r w:rsidRPr="00EC76D5">
        <w:t xml:space="preserve">    </w:t>
      </w:r>
    </w:p>
    <w:p w14:paraId="0CBB319E" w14:textId="714A1AC6" w:rsidR="00160114" w:rsidRPr="00EC76D5" w:rsidRDefault="00160114" w:rsidP="00160114">
      <w:pPr>
        <w:pStyle w:val="Code"/>
      </w:pPr>
      <w:r w:rsidRPr="00EC76D5">
        <w:t xml:space="preserve">    if (</w:t>
      </w:r>
      <w:r w:rsidR="0038687E">
        <w:t>expression</w:t>
      </w:r>
      <w:r w:rsidRPr="00EC76D5">
        <w:t xml:space="preserve"> != null) {</w:t>
      </w:r>
    </w:p>
    <w:p w14:paraId="046B38E5" w14:textId="5E554645" w:rsidR="00160114" w:rsidRPr="00EC76D5" w:rsidRDefault="00160114" w:rsidP="00160114">
      <w:pPr>
        <w:pStyle w:val="Code"/>
      </w:pPr>
      <w:r w:rsidRPr="00EC76D5">
        <w:t xml:space="preserve">      if (</w:t>
      </w:r>
      <w:r w:rsidR="0038687E">
        <w:t>expression</w:t>
      </w:r>
      <w:r w:rsidRPr="00EC76D5">
        <w:t>.getType().isFloating()) {</w:t>
      </w:r>
    </w:p>
    <w:p w14:paraId="2072490A" w14:textId="77777777" w:rsidR="00160114" w:rsidRPr="00EC76D5" w:rsidRDefault="00160114" w:rsidP="00160114">
      <w:pPr>
        <w:pStyle w:val="Code"/>
      </w:pPr>
      <w:r w:rsidRPr="00EC76D5">
        <w:t xml:space="preserve">        Symbol checkSymbol = Symbol.createSolidSymbol(Type.SignedCharType);</w:t>
      </w:r>
    </w:p>
    <w:p w14:paraId="5B68BFAD" w14:textId="77777777" w:rsidR="00160114" w:rsidRPr="00EC76D5" w:rsidRDefault="00160114" w:rsidP="00160114">
      <w:pPr>
        <w:pStyle w:val="Code"/>
      </w:pPr>
      <w:r w:rsidRPr="00EC76D5">
        <w:t xml:space="preserve">        checkSymbol.setOffset(SymbolTable.UseResultOffset);</w:t>
      </w:r>
    </w:p>
    <w:p w14:paraId="5C8E2EC8" w14:textId="77777777" w:rsidR="00160114" w:rsidRPr="00EC76D5" w:rsidRDefault="00160114" w:rsidP="00160114">
      <w:pPr>
        <w:pStyle w:val="Code"/>
      </w:pPr>
      <w:r w:rsidRPr="00EC76D5">
        <w:t xml:space="preserve">        Symbol zeroSymbol =</w:t>
      </w:r>
    </w:p>
    <w:p w14:paraId="55A58DD0" w14:textId="77777777" w:rsidR="00160114" w:rsidRPr="00EC76D5" w:rsidRDefault="00160114" w:rsidP="00160114">
      <w:pPr>
        <w:pStyle w:val="Code"/>
      </w:pPr>
      <w:r w:rsidRPr="00EC76D5">
        <w:t xml:space="preserve">          Symbol.createValueSymbol(Type.SignedCharType, BigInteger.ZERO);</w:t>
      </w:r>
    </w:p>
    <w:p w14:paraId="4B3E58A0" w14:textId="77777777" w:rsidR="00160114" w:rsidRPr="00EC76D5" w:rsidRDefault="00160114" w:rsidP="00160114">
      <w:pPr>
        <w:pStyle w:val="Code"/>
      </w:pPr>
      <w:r w:rsidRPr="00EC76D5">
        <w:t xml:space="preserve">        </w:t>
      </w:r>
    </w:p>
    <w:p w14:paraId="31DAD9D4" w14:textId="77777777" w:rsidR="00160114" w:rsidRPr="00EC76D5" w:rsidRDefault="00160114" w:rsidP="00160114">
      <w:pPr>
        <w:pStyle w:val="Code"/>
      </w:pPr>
      <w:r w:rsidRPr="00EC76D5">
        <w:t xml:space="preserve">        int checkIndex = m_middleCodeList.size();</w:t>
      </w:r>
    </w:p>
    <w:p w14:paraId="33E35C7A" w14:textId="77777777" w:rsidR="00160114" w:rsidRPr="00EC76D5" w:rsidRDefault="00160114" w:rsidP="00160114">
      <w:pPr>
        <w:pStyle w:val="Code"/>
      </w:pPr>
      <w:r w:rsidRPr="00EC76D5">
        <w:t xml:space="preserve">        addMiddleCode(MiddleOperator.Equal, null, checkSymbol, zeroSymbol);</w:t>
      </w:r>
    </w:p>
    <w:p w14:paraId="345F9295" w14:textId="23669B91" w:rsidR="00160114" w:rsidRPr="00EC76D5" w:rsidRDefault="00160114" w:rsidP="00160114">
      <w:pPr>
        <w:pStyle w:val="Code"/>
      </w:pPr>
      <w:r w:rsidRPr="00EC76D5">
        <w:t xml:space="preserve">        Symbol symbol = generateExpression(</w:t>
      </w:r>
      <w:r w:rsidR="0038687E">
        <w:t>expression</w:t>
      </w:r>
      <w:r w:rsidRPr="00EC76D5">
        <w:t>);</w:t>
      </w:r>
    </w:p>
    <w:p w14:paraId="518724EF" w14:textId="77777777" w:rsidR="00160114" w:rsidRPr="00EC76D5" w:rsidRDefault="00160114" w:rsidP="00160114">
      <w:pPr>
        <w:pStyle w:val="Code"/>
      </w:pPr>
      <w:r w:rsidRPr="00EC76D5">
        <w:t xml:space="preserve">        addMiddleCode(MiddleOperator.SetReturnValue, null, symbol);</w:t>
      </w:r>
    </w:p>
    <w:p w14:paraId="48A0D79D" w14:textId="77777777" w:rsidR="00160114" w:rsidRPr="00EC76D5" w:rsidRDefault="00160114" w:rsidP="00160114">
      <w:pPr>
        <w:pStyle w:val="Code"/>
      </w:pPr>
    </w:p>
    <w:p w14:paraId="5D7C865D" w14:textId="77777777" w:rsidR="00160114" w:rsidRPr="00EC76D5" w:rsidRDefault="00160114" w:rsidP="00160114">
      <w:pPr>
        <w:pStyle w:val="Code"/>
      </w:pPr>
      <w:r w:rsidRPr="00EC76D5">
        <w:t xml:space="preserve">        int gotoIndex = m_middleCodeList.size();</w:t>
      </w:r>
    </w:p>
    <w:p w14:paraId="0D3B7FF2" w14:textId="77777777" w:rsidR="00160114" w:rsidRPr="00EC76D5" w:rsidRDefault="00160114" w:rsidP="00160114">
      <w:pPr>
        <w:pStyle w:val="Code"/>
      </w:pPr>
      <w:r w:rsidRPr="00EC76D5">
        <w:t xml:space="preserve">        addMiddleCode(MiddleOperator.Goto);</w:t>
      </w:r>
    </w:p>
    <w:p w14:paraId="3EA81871" w14:textId="77777777" w:rsidR="00160114" w:rsidRPr="00EC76D5" w:rsidRDefault="00160114" w:rsidP="00160114">
      <w:pPr>
        <w:pStyle w:val="Code"/>
      </w:pPr>
      <w:r w:rsidRPr="00EC76D5">
        <w:t xml:space="preserve">        m_middleCodeList.get(checkIndex).setOperand(1, gotoIndex + 1);</w:t>
      </w:r>
    </w:p>
    <w:p w14:paraId="51BE835D" w14:textId="77777777" w:rsidR="00160114" w:rsidRPr="00EC76D5" w:rsidRDefault="00160114" w:rsidP="00160114">
      <w:pPr>
        <w:pStyle w:val="Code"/>
      </w:pPr>
    </w:p>
    <w:p w14:paraId="14C2583C" w14:textId="47BB86BD" w:rsidR="00160114" w:rsidRPr="00EC76D5" w:rsidRDefault="00160114" w:rsidP="00160114">
      <w:pPr>
        <w:pStyle w:val="Code"/>
      </w:pPr>
      <w:r w:rsidRPr="00EC76D5">
        <w:t xml:space="preserve">        generateExpression(SyntaxTreeOptimizer.clearExpression(</w:t>
      </w:r>
      <w:r w:rsidR="0038687E">
        <w:t>expression</w:t>
      </w:r>
      <w:r w:rsidRPr="00EC76D5">
        <w:t>));</w:t>
      </w:r>
    </w:p>
    <w:p w14:paraId="7EBFBA47" w14:textId="77777777" w:rsidR="00160114" w:rsidRPr="00EC76D5" w:rsidRDefault="00160114" w:rsidP="00160114">
      <w:pPr>
        <w:pStyle w:val="Code"/>
      </w:pPr>
      <w:r w:rsidRPr="00EC76D5">
        <w:t xml:space="preserve">        m_middleCodeList.get(gotoIndex).setOperand(1, m_middleCodeList.size());</w:t>
      </w:r>
    </w:p>
    <w:p w14:paraId="1C5A36BF" w14:textId="77777777" w:rsidR="00160114" w:rsidRPr="00EC76D5" w:rsidRDefault="00160114" w:rsidP="00160114">
      <w:pPr>
        <w:pStyle w:val="Code"/>
      </w:pPr>
      <w:r w:rsidRPr="00EC76D5">
        <w:t xml:space="preserve">      }</w:t>
      </w:r>
    </w:p>
    <w:p w14:paraId="4BF30817" w14:textId="77777777" w:rsidR="00160114" w:rsidRPr="00EC76D5" w:rsidRDefault="00160114" w:rsidP="00160114">
      <w:pPr>
        <w:pStyle w:val="Code"/>
      </w:pPr>
      <w:r w:rsidRPr="00EC76D5">
        <w:t xml:space="preserve">      else {</w:t>
      </w:r>
    </w:p>
    <w:p w14:paraId="458A37DE" w14:textId="55D53A81" w:rsidR="00160114" w:rsidRPr="00EC76D5" w:rsidRDefault="00160114" w:rsidP="00160114">
      <w:pPr>
        <w:pStyle w:val="Code"/>
      </w:pPr>
      <w:r w:rsidRPr="00EC76D5">
        <w:t xml:space="preserve">        Symbol symbol = generateExpression(</w:t>
      </w:r>
      <w:r w:rsidR="0038687E">
        <w:t>expression</w:t>
      </w:r>
      <w:r w:rsidRPr="00EC76D5">
        <w:t>);</w:t>
      </w:r>
    </w:p>
    <w:p w14:paraId="628E0D7F" w14:textId="77777777" w:rsidR="00160114" w:rsidRPr="00EC76D5" w:rsidRDefault="00160114" w:rsidP="00160114">
      <w:pPr>
        <w:pStyle w:val="Code"/>
      </w:pPr>
      <w:r w:rsidRPr="00EC76D5">
        <w:t xml:space="preserve">        addMiddleCode(MiddleOperator.SetReturnValue, null, symbol);</w:t>
      </w:r>
    </w:p>
    <w:p w14:paraId="7EA8B6C5" w14:textId="77777777" w:rsidR="00160114" w:rsidRPr="00EC76D5" w:rsidRDefault="00160114" w:rsidP="00160114">
      <w:pPr>
        <w:pStyle w:val="Code"/>
      </w:pPr>
      <w:r w:rsidRPr="00EC76D5">
        <w:t xml:space="preserve">      }</w:t>
      </w:r>
    </w:p>
    <w:p w14:paraId="2978AA84" w14:textId="77777777" w:rsidR="00160114" w:rsidRPr="00EC76D5" w:rsidRDefault="00160114" w:rsidP="00160114">
      <w:pPr>
        <w:pStyle w:val="Code"/>
      </w:pPr>
      <w:r w:rsidRPr="00EC76D5">
        <w:t xml:space="preserve">    }</w:t>
      </w:r>
    </w:p>
    <w:p w14:paraId="153242AD" w14:textId="77777777" w:rsidR="00160114" w:rsidRPr="00EC76D5" w:rsidRDefault="00160114" w:rsidP="00160114">
      <w:pPr>
        <w:pStyle w:val="Code"/>
      </w:pPr>
      <w:r w:rsidRPr="00EC76D5">
        <w:t xml:space="preserve">    </w:t>
      </w:r>
    </w:p>
    <w:p w14:paraId="4434AD94" w14:textId="77777777" w:rsidR="00160114" w:rsidRPr="00EC76D5" w:rsidRDefault="00160114" w:rsidP="00160114">
      <w:pPr>
        <w:pStyle w:val="Code"/>
      </w:pPr>
      <w:r w:rsidRPr="00EC76D5">
        <w:t xml:space="preserve">    addMiddleCode(MiddleOperator.Return);</w:t>
      </w:r>
    </w:p>
    <w:p w14:paraId="33F3F297" w14:textId="77777777" w:rsidR="00160114" w:rsidRPr="00EC76D5" w:rsidRDefault="00160114" w:rsidP="00160114">
      <w:pPr>
        <w:pStyle w:val="Code"/>
      </w:pPr>
      <w:r w:rsidRPr="00EC76D5">
        <w:t xml:space="preserve">  }</w:t>
      </w:r>
    </w:p>
    <w:p w14:paraId="30AE4CF2" w14:textId="77777777" w:rsidR="00160114" w:rsidRPr="00EC76D5" w:rsidRDefault="00160114" w:rsidP="00160114">
      <w:pPr>
        <w:pStyle w:val="Code"/>
      </w:pPr>
    </w:p>
    <w:p w14:paraId="29CA9B55" w14:textId="77777777" w:rsidR="00160114" w:rsidRPr="00EC76D5" w:rsidRDefault="00160114" w:rsidP="00160114">
      <w:pPr>
        <w:pStyle w:val="Code"/>
      </w:pPr>
      <w:r w:rsidRPr="00EC76D5">
        <w:t xml:space="preserve">  public void generateExitStatement(SyntaxTree tree) {</w:t>
      </w:r>
    </w:p>
    <w:p w14:paraId="5CB5E74A" w14:textId="54CEE397" w:rsidR="00160114" w:rsidRPr="00EC76D5" w:rsidRDefault="00160114" w:rsidP="00160114">
      <w:pPr>
        <w:pStyle w:val="Code"/>
      </w:pPr>
      <w:r w:rsidRPr="00EC76D5">
        <w:t xml:space="preserve">    SyntaxTree </w:t>
      </w:r>
      <w:r w:rsidR="0038687E">
        <w:t>expression</w:t>
      </w:r>
      <w:r w:rsidRPr="00EC76D5">
        <w:t xml:space="preserve"> = tree.getChild(0);</w:t>
      </w:r>
    </w:p>
    <w:p w14:paraId="4976F2CD" w14:textId="192E0DF6" w:rsidR="00160114" w:rsidRPr="00EC76D5" w:rsidRDefault="00160114" w:rsidP="00160114">
      <w:pPr>
        <w:pStyle w:val="Code"/>
      </w:pPr>
      <w:r w:rsidRPr="00EC76D5">
        <w:t xml:space="preserve">    Symbol symbol = (</w:t>
      </w:r>
      <w:r w:rsidR="0038687E">
        <w:t>expression</w:t>
      </w:r>
      <w:r w:rsidRPr="00EC76D5">
        <w:t xml:space="preserve"> != null) ? generateExpression(</w:t>
      </w:r>
      <w:r w:rsidR="0038687E">
        <w:t>expression</w:t>
      </w:r>
      <w:r w:rsidRPr="00EC76D5">
        <w:t>) : null;</w:t>
      </w:r>
    </w:p>
    <w:p w14:paraId="734D720B" w14:textId="77777777" w:rsidR="00160114" w:rsidRPr="00EC76D5" w:rsidRDefault="00160114" w:rsidP="00160114">
      <w:pPr>
        <w:pStyle w:val="Code"/>
      </w:pPr>
      <w:r w:rsidRPr="00EC76D5">
        <w:t xml:space="preserve">    addMiddleCode(MiddleOperator.Exit, symbol);</w:t>
      </w:r>
    </w:p>
    <w:p w14:paraId="7D1D0C73" w14:textId="77777777" w:rsidR="00160114" w:rsidRPr="00EC76D5" w:rsidRDefault="00160114" w:rsidP="00160114">
      <w:pPr>
        <w:pStyle w:val="Code"/>
      </w:pPr>
      <w:r w:rsidRPr="00EC76D5">
        <w:t xml:space="preserve">  }</w:t>
      </w:r>
    </w:p>
    <w:p w14:paraId="5E738CBD" w14:textId="77777777" w:rsidR="00160114" w:rsidRPr="00EC76D5" w:rsidRDefault="00160114" w:rsidP="00160114">
      <w:pPr>
        <w:pStyle w:val="Code"/>
      </w:pPr>
    </w:p>
    <w:p w14:paraId="11EB1D55" w14:textId="77777777" w:rsidR="00160114" w:rsidRPr="00EC76D5" w:rsidRDefault="00160114" w:rsidP="00160114">
      <w:pPr>
        <w:pStyle w:val="Code"/>
      </w:pPr>
      <w:r w:rsidRPr="00EC76D5">
        <w:t xml:space="preserve">  public void generateLoadToRegisterStatement(SyntaxTree tree) {</w:t>
      </w:r>
    </w:p>
    <w:p w14:paraId="03D10439" w14:textId="77777777" w:rsidR="00160114" w:rsidRPr="00EC76D5" w:rsidRDefault="00160114" w:rsidP="00160114">
      <w:pPr>
        <w:pStyle w:val="Code"/>
      </w:pPr>
      <w:r w:rsidRPr="00EC76D5">
        <w:t xml:space="preserve">    Register register = (Register) tree.getInfo();</w:t>
      </w:r>
    </w:p>
    <w:p w14:paraId="049BB6FB" w14:textId="519CFAA1" w:rsidR="00160114" w:rsidRPr="00EC76D5" w:rsidRDefault="00160114" w:rsidP="00160114">
      <w:pPr>
        <w:pStyle w:val="Code"/>
      </w:pPr>
      <w:r w:rsidRPr="00EC76D5">
        <w:t xml:space="preserve">    SyntaxTree </w:t>
      </w:r>
      <w:r w:rsidR="0038687E">
        <w:t>expression</w:t>
      </w:r>
      <w:r w:rsidRPr="00EC76D5">
        <w:t xml:space="preserve"> = tree.getChild(0);</w:t>
      </w:r>
    </w:p>
    <w:p w14:paraId="64C77E78" w14:textId="7345A662" w:rsidR="00160114" w:rsidRPr="00EC76D5" w:rsidRDefault="00160114" w:rsidP="00160114">
      <w:pPr>
        <w:pStyle w:val="Code"/>
      </w:pPr>
      <w:r w:rsidRPr="00EC76D5">
        <w:t xml:space="preserve">    Symbol symbol = generateExpression(</w:t>
      </w:r>
      <w:r w:rsidR="0038687E">
        <w:t>expression</w:t>
      </w:r>
      <w:r w:rsidRPr="00EC76D5">
        <w:t>);</w:t>
      </w:r>
    </w:p>
    <w:p w14:paraId="544B9FC7" w14:textId="77777777" w:rsidR="00160114" w:rsidRPr="00EC76D5" w:rsidRDefault="00160114" w:rsidP="00160114">
      <w:pPr>
        <w:pStyle w:val="Code"/>
      </w:pPr>
      <w:r w:rsidRPr="00EC76D5">
        <w:t xml:space="preserve">    addMiddleCode(MiddleOperator.LoadToRegister, register, symbol);</w:t>
      </w:r>
    </w:p>
    <w:p w14:paraId="743D7B7E" w14:textId="77777777" w:rsidR="00160114" w:rsidRPr="00EC76D5" w:rsidRDefault="00160114" w:rsidP="00160114">
      <w:pPr>
        <w:pStyle w:val="Code"/>
      </w:pPr>
      <w:r w:rsidRPr="00EC76D5">
        <w:t xml:space="preserve">  }</w:t>
      </w:r>
    </w:p>
    <w:p w14:paraId="75B787AF" w14:textId="77777777" w:rsidR="00160114" w:rsidRPr="00EC76D5" w:rsidRDefault="00160114" w:rsidP="00160114">
      <w:pPr>
        <w:pStyle w:val="Code"/>
      </w:pPr>
    </w:p>
    <w:p w14:paraId="1CDD289B" w14:textId="77777777" w:rsidR="00160114" w:rsidRPr="00EC76D5" w:rsidRDefault="00160114" w:rsidP="00160114">
      <w:pPr>
        <w:pStyle w:val="Code"/>
      </w:pPr>
      <w:r w:rsidRPr="00EC76D5">
        <w:t xml:space="preserve">  public void generateSaveFromRegisterStatement(SyntaxTree tree) {</w:t>
      </w:r>
    </w:p>
    <w:p w14:paraId="6B6B88AA" w14:textId="77777777" w:rsidR="00160114" w:rsidRPr="00EC76D5" w:rsidRDefault="00160114" w:rsidP="00160114">
      <w:pPr>
        <w:pStyle w:val="Code"/>
      </w:pPr>
      <w:r w:rsidRPr="00EC76D5">
        <w:t xml:space="preserve">    Register register = (Register) tree.getInfo();</w:t>
      </w:r>
    </w:p>
    <w:p w14:paraId="1766D11B" w14:textId="566085CB" w:rsidR="00160114" w:rsidRPr="00EC76D5" w:rsidRDefault="00160114" w:rsidP="00160114">
      <w:pPr>
        <w:pStyle w:val="Code"/>
      </w:pPr>
      <w:r w:rsidRPr="00EC76D5">
        <w:t xml:space="preserve">    SyntaxTree </w:t>
      </w:r>
      <w:r w:rsidR="0038687E">
        <w:t>expression</w:t>
      </w:r>
      <w:r w:rsidRPr="00EC76D5">
        <w:t xml:space="preserve"> = tree.getChild(0);</w:t>
      </w:r>
    </w:p>
    <w:p w14:paraId="5E70A949" w14:textId="362F5D5D" w:rsidR="00160114" w:rsidRPr="00EC76D5" w:rsidRDefault="00160114" w:rsidP="00160114">
      <w:pPr>
        <w:pStyle w:val="Code"/>
      </w:pPr>
      <w:r w:rsidRPr="00EC76D5">
        <w:lastRenderedPageBreak/>
        <w:t xml:space="preserve">    Symbol symbol = generateExpression(</w:t>
      </w:r>
      <w:r w:rsidR="0038687E">
        <w:t>expression</w:t>
      </w:r>
      <w:r w:rsidRPr="00EC76D5">
        <w:t>);</w:t>
      </w:r>
    </w:p>
    <w:p w14:paraId="231B435E" w14:textId="77777777" w:rsidR="00160114" w:rsidRPr="00EC76D5" w:rsidRDefault="00160114" w:rsidP="00160114">
      <w:pPr>
        <w:pStyle w:val="Code"/>
      </w:pPr>
      <w:r w:rsidRPr="00EC76D5">
        <w:t xml:space="preserve">    addMiddleCode(MiddleOperator.SaveFromRegister, symbol, register);</w:t>
      </w:r>
    </w:p>
    <w:p w14:paraId="67F42B90" w14:textId="77777777" w:rsidR="00160114" w:rsidRPr="00EC76D5" w:rsidRDefault="00160114" w:rsidP="00160114">
      <w:pPr>
        <w:pStyle w:val="Code"/>
      </w:pPr>
      <w:r w:rsidRPr="00EC76D5">
        <w:t xml:space="preserve">  }</w:t>
      </w:r>
    </w:p>
    <w:p w14:paraId="1D3818EB" w14:textId="77777777" w:rsidR="00160114" w:rsidRPr="00EC76D5" w:rsidRDefault="00160114" w:rsidP="00160114">
      <w:pPr>
        <w:pStyle w:val="Code"/>
      </w:pPr>
      <w:r w:rsidRPr="00EC76D5">
        <w:t xml:space="preserve">  </w:t>
      </w:r>
    </w:p>
    <w:p w14:paraId="0C20AE8A" w14:textId="77777777" w:rsidR="00160114" w:rsidRPr="00EC76D5" w:rsidRDefault="00160114" w:rsidP="00160114">
      <w:pPr>
        <w:pStyle w:val="Code"/>
      </w:pPr>
      <w:r w:rsidRPr="00EC76D5">
        <w:t xml:space="preserve">  public void generateClearRegistersStatement(SyntaxTree tree) {</w:t>
      </w:r>
    </w:p>
    <w:p w14:paraId="5CD49C54" w14:textId="77777777" w:rsidR="00160114" w:rsidRPr="00EC76D5" w:rsidRDefault="00160114" w:rsidP="00160114">
      <w:pPr>
        <w:pStyle w:val="Code"/>
      </w:pPr>
      <w:r w:rsidRPr="00EC76D5">
        <w:t xml:space="preserve">    addMiddleCode(MiddleOperator.ClearRegisters, null, null, null);</w:t>
      </w:r>
    </w:p>
    <w:p w14:paraId="637E2532" w14:textId="77777777" w:rsidR="00160114" w:rsidRPr="00EC76D5" w:rsidRDefault="00160114" w:rsidP="00160114">
      <w:pPr>
        <w:pStyle w:val="Code"/>
      </w:pPr>
      <w:r w:rsidRPr="00EC76D5">
        <w:t xml:space="preserve">  }</w:t>
      </w:r>
    </w:p>
    <w:p w14:paraId="7965D178" w14:textId="77777777" w:rsidR="00160114" w:rsidRPr="00EC76D5" w:rsidRDefault="00160114" w:rsidP="00160114">
      <w:pPr>
        <w:pStyle w:val="Code"/>
      </w:pPr>
      <w:r w:rsidRPr="00EC76D5">
        <w:t xml:space="preserve">  </w:t>
      </w:r>
    </w:p>
    <w:p w14:paraId="5221CE6C" w14:textId="77777777" w:rsidR="00160114" w:rsidRPr="00EC76D5" w:rsidRDefault="00160114" w:rsidP="00160114">
      <w:pPr>
        <w:pStyle w:val="Code"/>
      </w:pPr>
      <w:r w:rsidRPr="00EC76D5">
        <w:t xml:space="preserve">  public void generateSaveFlagByteRegisterStatement(SyntaxTree tree) {</w:t>
      </w:r>
    </w:p>
    <w:p w14:paraId="75F8D960" w14:textId="4FD7609A" w:rsidR="00160114" w:rsidRPr="00EC76D5" w:rsidRDefault="00160114" w:rsidP="00160114">
      <w:pPr>
        <w:pStyle w:val="Code"/>
      </w:pPr>
      <w:r w:rsidRPr="00EC76D5">
        <w:t xml:space="preserve">    SyntaxTree </w:t>
      </w:r>
      <w:r w:rsidR="0038687E">
        <w:t>expression</w:t>
      </w:r>
      <w:r w:rsidRPr="00EC76D5">
        <w:t xml:space="preserve"> = tree.getChild(0);</w:t>
      </w:r>
    </w:p>
    <w:p w14:paraId="66B83767" w14:textId="2182659D" w:rsidR="00160114" w:rsidRPr="00EC76D5" w:rsidRDefault="00160114" w:rsidP="00160114">
      <w:pPr>
        <w:pStyle w:val="Code"/>
      </w:pPr>
      <w:r w:rsidRPr="00EC76D5">
        <w:t xml:space="preserve">    Symbol symbol = generateExpression(</w:t>
      </w:r>
      <w:r w:rsidR="0038687E">
        <w:t>expression</w:t>
      </w:r>
      <w:r w:rsidRPr="00EC76D5">
        <w:t>);</w:t>
      </w:r>
    </w:p>
    <w:p w14:paraId="44324A40" w14:textId="77777777" w:rsidR="00160114" w:rsidRPr="00EC76D5" w:rsidRDefault="00160114" w:rsidP="00160114">
      <w:pPr>
        <w:pStyle w:val="Code"/>
      </w:pPr>
      <w:r w:rsidRPr="00EC76D5">
        <w:t xml:space="preserve">    addMiddleCode(MiddleOperator.SaveFromFlagByte, symbol);</w:t>
      </w:r>
    </w:p>
    <w:p w14:paraId="58575F4D" w14:textId="77777777" w:rsidR="00160114" w:rsidRPr="00EC76D5" w:rsidRDefault="00160114" w:rsidP="00160114">
      <w:pPr>
        <w:pStyle w:val="Code"/>
      </w:pPr>
      <w:r w:rsidRPr="00EC76D5">
        <w:t xml:space="preserve">  }</w:t>
      </w:r>
    </w:p>
    <w:p w14:paraId="2AEFF5F3" w14:textId="77777777" w:rsidR="00160114" w:rsidRPr="00EC76D5" w:rsidRDefault="00160114" w:rsidP="00160114">
      <w:pPr>
        <w:pStyle w:val="Code"/>
      </w:pPr>
      <w:r w:rsidRPr="00EC76D5">
        <w:t xml:space="preserve">  </w:t>
      </w:r>
    </w:p>
    <w:p w14:paraId="044D1239" w14:textId="77777777" w:rsidR="00417B45" w:rsidRPr="00EC76D5" w:rsidRDefault="00417B45" w:rsidP="00417B45">
      <w:pPr>
        <w:pStyle w:val="Code"/>
      </w:pPr>
      <w:r w:rsidRPr="00EC76D5">
        <w:t xml:space="preserve">  public void generateJumpRegisterStatement(SyntaxTree tree) {</w:t>
      </w:r>
    </w:p>
    <w:p w14:paraId="1BC0CF9A" w14:textId="77777777" w:rsidR="00417B45" w:rsidRPr="00EC76D5" w:rsidRDefault="00417B45" w:rsidP="00417B45">
      <w:pPr>
        <w:pStyle w:val="Code"/>
      </w:pPr>
      <w:r w:rsidRPr="00EC76D5">
        <w:t xml:space="preserve">    addMiddleCode(MiddleOperator.JumpRegister, (Register) tree.getInfo());</w:t>
      </w:r>
    </w:p>
    <w:p w14:paraId="1D0BEE69" w14:textId="5F485FF3" w:rsidR="00160114" w:rsidRPr="00EC76D5" w:rsidRDefault="00417B45" w:rsidP="00417B45">
      <w:pPr>
        <w:pStyle w:val="Code"/>
      </w:pPr>
      <w:r w:rsidRPr="00EC76D5">
        <w:t xml:space="preserve">  }</w:t>
      </w:r>
    </w:p>
    <w:p w14:paraId="7695E097" w14:textId="77777777" w:rsidR="00417B45" w:rsidRPr="00EC76D5" w:rsidRDefault="00417B45" w:rsidP="00417B45">
      <w:pPr>
        <w:pStyle w:val="Code"/>
      </w:pPr>
    </w:p>
    <w:p w14:paraId="6DC6058A" w14:textId="77777777" w:rsidR="00160114" w:rsidRPr="00EC76D5" w:rsidRDefault="00160114" w:rsidP="00160114">
      <w:pPr>
        <w:pStyle w:val="Code"/>
      </w:pPr>
      <w:r w:rsidRPr="00EC76D5">
        <w:t xml:space="preserve">  public void generateInterruptStatement(SyntaxTree tree) {</w:t>
      </w:r>
    </w:p>
    <w:p w14:paraId="60CF5F57" w14:textId="77777777" w:rsidR="00160114" w:rsidRPr="00EC76D5" w:rsidRDefault="00160114" w:rsidP="00160114">
      <w:pPr>
        <w:pStyle w:val="Code"/>
      </w:pPr>
      <w:r w:rsidRPr="00EC76D5">
        <w:t xml:space="preserve">    addMiddleCode(MiddleOperator.Interrupt, tree.getSymbol().getValue());</w:t>
      </w:r>
    </w:p>
    <w:p w14:paraId="0E896F24" w14:textId="77777777" w:rsidR="00160114" w:rsidRPr="00EC76D5" w:rsidRDefault="00160114" w:rsidP="00160114">
      <w:pPr>
        <w:pStyle w:val="Code"/>
      </w:pPr>
      <w:r w:rsidRPr="00EC76D5">
        <w:t xml:space="preserve">  }</w:t>
      </w:r>
    </w:p>
    <w:p w14:paraId="49796615" w14:textId="77777777" w:rsidR="00160114" w:rsidRPr="00EC76D5" w:rsidRDefault="00160114" w:rsidP="00160114">
      <w:pPr>
        <w:pStyle w:val="Code"/>
      </w:pPr>
    </w:p>
    <w:p w14:paraId="514E21B3" w14:textId="77777777" w:rsidR="00160114" w:rsidRPr="00EC76D5" w:rsidRDefault="00160114" w:rsidP="00160114">
      <w:pPr>
        <w:pStyle w:val="Code"/>
      </w:pPr>
      <w:r w:rsidRPr="00EC76D5">
        <w:t xml:space="preserve">  public void generateDeclarationStatement(SyntaxTree tree) {</w:t>
      </w:r>
    </w:p>
    <w:p w14:paraId="3D6FA359" w14:textId="77777777" w:rsidR="00160114" w:rsidRPr="00EC76D5" w:rsidRDefault="00160114" w:rsidP="00160114">
      <w:pPr>
        <w:pStyle w:val="Code"/>
      </w:pPr>
      <w:r w:rsidRPr="00EC76D5">
        <w:t xml:space="preserve">    appendMiddleCodeList(m_middleCodeList, (List&lt;MiddleCode&gt;) tree.getInfo());</w:t>
      </w:r>
    </w:p>
    <w:p w14:paraId="7EDA6691" w14:textId="77777777" w:rsidR="00160114" w:rsidRPr="00EC76D5" w:rsidRDefault="00160114" w:rsidP="00160114">
      <w:pPr>
        <w:pStyle w:val="Code"/>
      </w:pPr>
      <w:r w:rsidRPr="00EC76D5">
        <w:t xml:space="preserve">  }</w:t>
      </w:r>
    </w:p>
    <w:p w14:paraId="1B9DD5B2" w14:textId="77777777" w:rsidR="00160114" w:rsidRPr="00EC76D5" w:rsidRDefault="00160114" w:rsidP="00160114">
      <w:pPr>
        <w:pStyle w:val="Code"/>
      </w:pPr>
    </w:p>
    <w:p w14:paraId="111BBB73" w14:textId="77777777" w:rsidR="00160114" w:rsidRPr="00EC76D5" w:rsidRDefault="00160114" w:rsidP="00160114">
      <w:pPr>
        <w:pStyle w:val="Code"/>
      </w:pPr>
      <w:r w:rsidRPr="00EC76D5">
        <w:t xml:space="preserve">  public Symbol generateExpression(SyntaxTree tree) {</w:t>
      </w:r>
    </w:p>
    <w:p w14:paraId="6FF2DD93" w14:textId="77777777" w:rsidR="00160114" w:rsidRPr="00EC76D5" w:rsidRDefault="00160114" w:rsidP="00160114">
      <w:pPr>
        <w:pStyle w:val="Code"/>
      </w:pPr>
      <w:r w:rsidRPr="00EC76D5">
        <w:t xml:space="preserve">    tree = SyntaxTreeOptimizer.optimizeExpression(tree);</w:t>
      </w:r>
    </w:p>
    <w:p w14:paraId="532B5673" w14:textId="77777777" w:rsidR="00160114" w:rsidRPr="00EC76D5" w:rsidRDefault="00160114" w:rsidP="00160114">
      <w:pPr>
        <w:pStyle w:val="Code"/>
      </w:pPr>
    </w:p>
    <w:p w14:paraId="40A051F8" w14:textId="77777777" w:rsidR="00160114" w:rsidRPr="00EC76D5" w:rsidRDefault="00160114" w:rsidP="00160114">
      <w:pPr>
        <w:pStyle w:val="Code"/>
      </w:pPr>
      <w:r w:rsidRPr="00EC76D5">
        <w:t xml:space="preserve">    if (tree == null) {</w:t>
      </w:r>
    </w:p>
    <w:p w14:paraId="617568EA" w14:textId="77777777" w:rsidR="00160114" w:rsidRPr="00EC76D5" w:rsidRDefault="00160114" w:rsidP="00160114">
      <w:pPr>
        <w:pStyle w:val="Code"/>
      </w:pPr>
      <w:r w:rsidRPr="00EC76D5">
        <w:t xml:space="preserve">      return null;</w:t>
      </w:r>
    </w:p>
    <w:p w14:paraId="7046C055" w14:textId="77777777" w:rsidR="00160114" w:rsidRPr="00EC76D5" w:rsidRDefault="00160114" w:rsidP="00160114">
      <w:pPr>
        <w:pStyle w:val="Code"/>
      </w:pPr>
      <w:r w:rsidRPr="00EC76D5">
        <w:t xml:space="preserve">    }</w:t>
      </w:r>
    </w:p>
    <w:p w14:paraId="654D6939" w14:textId="77777777" w:rsidR="00160114" w:rsidRPr="00EC76D5" w:rsidRDefault="00160114" w:rsidP="00160114">
      <w:pPr>
        <w:pStyle w:val="Code"/>
      </w:pPr>
      <w:r w:rsidRPr="00EC76D5">
        <w:t xml:space="preserve">    </w:t>
      </w:r>
    </w:p>
    <w:p w14:paraId="65CAA2B8" w14:textId="77777777" w:rsidR="00160114" w:rsidRPr="00EC76D5" w:rsidRDefault="00160114" w:rsidP="00160114">
      <w:pPr>
        <w:pStyle w:val="Code"/>
      </w:pPr>
      <w:r w:rsidRPr="00EC76D5">
        <w:t xml:space="preserve">    switch (tree.getOperator()) {</w:t>
      </w:r>
    </w:p>
    <w:p w14:paraId="29D16614" w14:textId="77777777" w:rsidR="00160114" w:rsidRPr="00EC76D5" w:rsidRDefault="00160114" w:rsidP="00160114">
      <w:pPr>
        <w:pStyle w:val="Code"/>
      </w:pPr>
      <w:r w:rsidRPr="00EC76D5">
        <w:t xml:space="preserve">      case Comma:</w:t>
      </w:r>
    </w:p>
    <w:p w14:paraId="6145E30F" w14:textId="77777777" w:rsidR="00160114" w:rsidRPr="00EC76D5" w:rsidRDefault="00160114" w:rsidP="00160114">
      <w:pPr>
        <w:pStyle w:val="Code"/>
      </w:pPr>
      <w:r w:rsidRPr="00EC76D5">
        <w:t xml:space="preserve">        return generateCommaExpression(tree);</w:t>
      </w:r>
    </w:p>
    <w:p w14:paraId="51248F77" w14:textId="77777777" w:rsidR="00160114" w:rsidRPr="00EC76D5" w:rsidRDefault="00160114" w:rsidP="00160114">
      <w:pPr>
        <w:pStyle w:val="Code"/>
      </w:pPr>
    </w:p>
    <w:p w14:paraId="02A099FB" w14:textId="77777777" w:rsidR="00160114" w:rsidRPr="00EC76D5" w:rsidRDefault="00160114" w:rsidP="00160114">
      <w:pPr>
        <w:pStyle w:val="Code"/>
      </w:pPr>
      <w:r w:rsidRPr="00EC76D5">
        <w:t xml:space="preserve">      case Sequence:</w:t>
      </w:r>
    </w:p>
    <w:p w14:paraId="663FEC2D" w14:textId="77777777" w:rsidR="00160114" w:rsidRPr="00EC76D5" w:rsidRDefault="00160114" w:rsidP="00160114">
      <w:pPr>
        <w:pStyle w:val="Code"/>
      </w:pPr>
      <w:r w:rsidRPr="00EC76D5">
        <w:t xml:space="preserve">        return generateSequencialExpression(tree);</w:t>
      </w:r>
    </w:p>
    <w:p w14:paraId="3D546AD1" w14:textId="77777777" w:rsidR="00160114" w:rsidRPr="00EC76D5" w:rsidRDefault="00160114" w:rsidP="00160114">
      <w:pPr>
        <w:pStyle w:val="Code"/>
      </w:pPr>
    </w:p>
    <w:p w14:paraId="6A92B70E" w14:textId="77777777" w:rsidR="00160114" w:rsidRPr="00EC76D5" w:rsidRDefault="00160114" w:rsidP="00160114">
      <w:pPr>
        <w:pStyle w:val="Code"/>
      </w:pPr>
      <w:r w:rsidRPr="00EC76D5">
        <w:t xml:space="preserve">      case Conditional:</w:t>
      </w:r>
    </w:p>
    <w:p w14:paraId="198579D7" w14:textId="77777777" w:rsidR="00160114" w:rsidRPr="00EC76D5" w:rsidRDefault="00160114" w:rsidP="00160114">
      <w:pPr>
        <w:pStyle w:val="Code"/>
      </w:pPr>
      <w:r w:rsidRPr="00EC76D5">
        <w:t xml:space="preserve">        return generateConditionalExpression(tree);</w:t>
      </w:r>
    </w:p>
    <w:p w14:paraId="309FFA35" w14:textId="77777777" w:rsidR="00160114" w:rsidRPr="00EC76D5" w:rsidRDefault="00160114" w:rsidP="00160114">
      <w:pPr>
        <w:pStyle w:val="Code"/>
      </w:pPr>
    </w:p>
    <w:p w14:paraId="044E9993" w14:textId="77777777" w:rsidR="00160114" w:rsidRPr="00EC76D5" w:rsidRDefault="00160114" w:rsidP="00160114">
      <w:pPr>
        <w:pStyle w:val="Code"/>
      </w:pPr>
      <w:r w:rsidRPr="00EC76D5">
        <w:t xml:space="preserve">      case LogicalAnd:</w:t>
      </w:r>
    </w:p>
    <w:p w14:paraId="56665978" w14:textId="77777777" w:rsidR="00160114" w:rsidRPr="00EC76D5" w:rsidRDefault="00160114" w:rsidP="00160114">
      <w:pPr>
        <w:pStyle w:val="Code"/>
      </w:pPr>
      <w:r w:rsidRPr="00EC76D5">
        <w:t xml:space="preserve">        return generateLogicalAndExpression(tree);</w:t>
      </w:r>
    </w:p>
    <w:p w14:paraId="2F832BDC" w14:textId="77777777" w:rsidR="00160114" w:rsidRPr="00EC76D5" w:rsidRDefault="00160114" w:rsidP="00160114">
      <w:pPr>
        <w:pStyle w:val="Code"/>
      </w:pPr>
    </w:p>
    <w:p w14:paraId="5636538A" w14:textId="77777777" w:rsidR="00160114" w:rsidRPr="00EC76D5" w:rsidRDefault="00160114" w:rsidP="00160114">
      <w:pPr>
        <w:pStyle w:val="Code"/>
      </w:pPr>
      <w:r w:rsidRPr="00EC76D5">
        <w:t xml:space="preserve">      case LogicalOr:</w:t>
      </w:r>
    </w:p>
    <w:p w14:paraId="7D2FACF2" w14:textId="77777777" w:rsidR="00160114" w:rsidRPr="00EC76D5" w:rsidRDefault="00160114" w:rsidP="00160114">
      <w:pPr>
        <w:pStyle w:val="Code"/>
      </w:pPr>
      <w:r w:rsidRPr="00EC76D5">
        <w:t xml:space="preserve">        return generateLogicalOrExpression(tree);</w:t>
      </w:r>
    </w:p>
    <w:p w14:paraId="290ABB9F" w14:textId="77777777" w:rsidR="00160114" w:rsidRPr="00EC76D5" w:rsidRDefault="00160114" w:rsidP="00160114">
      <w:pPr>
        <w:pStyle w:val="Code"/>
      </w:pPr>
    </w:p>
    <w:p w14:paraId="1BCC9868" w14:textId="77777777" w:rsidR="00160114" w:rsidRPr="00EC76D5" w:rsidRDefault="00160114" w:rsidP="00160114">
      <w:pPr>
        <w:pStyle w:val="Code"/>
      </w:pPr>
      <w:r w:rsidRPr="00EC76D5">
        <w:t xml:space="preserve">      case LogicalNot:</w:t>
      </w:r>
    </w:p>
    <w:p w14:paraId="12FF98DD" w14:textId="77777777" w:rsidR="00160114" w:rsidRPr="00EC76D5" w:rsidRDefault="00160114" w:rsidP="00160114">
      <w:pPr>
        <w:pStyle w:val="Code"/>
      </w:pPr>
      <w:r w:rsidRPr="00EC76D5">
        <w:t xml:space="preserve">        return generateLogicalNotExpression(tree);</w:t>
      </w:r>
    </w:p>
    <w:p w14:paraId="729809E8" w14:textId="77777777" w:rsidR="00160114" w:rsidRPr="00EC76D5" w:rsidRDefault="00160114" w:rsidP="00160114">
      <w:pPr>
        <w:pStyle w:val="Code"/>
      </w:pPr>
    </w:p>
    <w:p w14:paraId="4DC10F41" w14:textId="77777777" w:rsidR="00160114" w:rsidRPr="00EC76D5" w:rsidRDefault="00160114" w:rsidP="00160114">
      <w:pPr>
        <w:pStyle w:val="Code"/>
      </w:pPr>
      <w:r w:rsidRPr="00EC76D5">
        <w:t xml:space="preserve">      case UnaryAdd:</w:t>
      </w:r>
    </w:p>
    <w:p w14:paraId="027301C4" w14:textId="77777777" w:rsidR="00160114" w:rsidRPr="00EC76D5" w:rsidRDefault="00160114" w:rsidP="00160114">
      <w:pPr>
        <w:pStyle w:val="Code"/>
      </w:pPr>
      <w:r w:rsidRPr="00EC76D5">
        <w:t xml:space="preserve">      case UnarySubtract:</w:t>
      </w:r>
    </w:p>
    <w:p w14:paraId="111764D1" w14:textId="77777777" w:rsidR="00160114" w:rsidRPr="00EC76D5" w:rsidRDefault="00160114" w:rsidP="00160114">
      <w:pPr>
        <w:pStyle w:val="Code"/>
      </w:pPr>
      <w:r w:rsidRPr="00EC76D5">
        <w:t xml:space="preserve">      case BitwiseNot:</w:t>
      </w:r>
    </w:p>
    <w:p w14:paraId="49836AA3" w14:textId="77777777" w:rsidR="00160114" w:rsidRPr="00EC76D5" w:rsidRDefault="00160114" w:rsidP="00160114">
      <w:pPr>
        <w:pStyle w:val="Code"/>
      </w:pPr>
      <w:r w:rsidRPr="00EC76D5">
        <w:t xml:space="preserve">      case Address:</w:t>
      </w:r>
    </w:p>
    <w:p w14:paraId="519ECF59" w14:textId="77777777" w:rsidR="00160114" w:rsidRPr="00EC76D5" w:rsidRDefault="00160114" w:rsidP="00160114">
      <w:pPr>
        <w:pStyle w:val="Code"/>
      </w:pPr>
      <w:r w:rsidRPr="00EC76D5">
        <w:t xml:space="preserve">        return generateUnaryExpression(tree);</w:t>
      </w:r>
    </w:p>
    <w:p w14:paraId="548564E5" w14:textId="77777777" w:rsidR="00160114" w:rsidRPr="00EC76D5" w:rsidRDefault="00160114" w:rsidP="00160114">
      <w:pPr>
        <w:pStyle w:val="Code"/>
      </w:pPr>
    </w:p>
    <w:p w14:paraId="1C7C7DAF" w14:textId="77777777" w:rsidR="00160114" w:rsidRPr="00EC76D5" w:rsidRDefault="00160114" w:rsidP="00160114">
      <w:pPr>
        <w:pStyle w:val="Code"/>
      </w:pPr>
      <w:r w:rsidRPr="00EC76D5">
        <w:t xml:space="preserve">      case IntegralToIntegral:</w:t>
      </w:r>
    </w:p>
    <w:p w14:paraId="6EEE69E7" w14:textId="77777777" w:rsidR="00160114" w:rsidRPr="00EC76D5" w:rsidRDefault="00160114" w:rsidP="00160114">
      <w:pPr>
        <w:pStyle w:val="Code"/>
      </w:pPr>
      <w:r w:rsidRPr="00EC76D5">
        <w:t xml:space="preserve">        return generateIntegralToIntegralExpression(tree);</w:t>
      </w:r>
    </w:p>
    <w:p w14:paraId="4B61C01F" w14:textId="77777777" w:rsidR="00160114" w:rsidRPr="00EC76D5" w:rsidRDefault="00160114" w:rsidP="00160114">
      <w:pPr>
        <w:pStyle w:val="Code"/>
      </w:pPr>
    </w:p>
    <w:p w14:paraId="00145330" w14:textId="77777777" w:rsidR="00160114" w:rsidRPr="00EC76D5" w:rsidRDefault="00160114" w:rsidP="00160114">
      <w:pPr>
        <w:pStyle w:val="Code"/>
      </w:pPr>
      <w:r w:rsidRPr="00EC76D5">
        <w:t xml:space="preserve">      case FloatingToFloating:</w:t>
      </w:r>
    </w:p>
    <w:p w14:paraId="26C7F776" w14:textId="77777777" w:rsidR="00160114" w:rsidRPr="00EC76D5" w:rsidRDefault="00160114" w:rsidP="00160114">
      <w:pPr>
        <w:pStyle w:val="Code"/>
      </w:pPr>
      <w:r w:rsidRPr="00EC76D5">
        <w:t xml:space="preserve">        return generateFloatingToFloatingExpression(tree);</w:t>
      </w:r>
    </w:p>
    <w:p w14:paraId="606D24FC" w14:textId="77777777" w:rsidR="00160114" w:rsidRPr="00EC76D5" w:rsidRDefault="00160114" w:rsidP="00160114">
      <w:pPr>
        <w:pStyle w:val="Code"/>
      </w:pPr>
    </w:p>
    <w:p w14:paraId="5630CB16" w14:textId="77777777" w:rsidR="00160114" w:rsidRPr="00EC76D5" w:rsidRDefault="00160114" w:rsidP="00160114">
      <w:pPr>
        <w:pStyle w:val="Code"/>
      </w:pPr>
      <w:r w:rsidRPr="00EC76D5">
        <w:t xml:space="preserve">      case IntegralToFloating:</w:t>
      </w:r>
    </w:p>
    <w:p w14:paraId="28EBE848" w14:textId="77777777" w:rsidR="00160114" w:rsidRPr="00EC76D5" w:rsidRDefault="00160114" w:rsidP="00160114">
      <w:pPr>
        <w:pStyle w:val="Code"/>
      </w:pPr>
      <w:r w:rsidRPr="00EC76D5">
        <w:t xml:space="preserve">        return generateIntegralToFloatingExpression(tree);</w:t>
      </w:r>
    </w:p>
    <w:p w14:paraId="7D3ACB19" w14:textId="77777777" w:rsidR="00160114" w:rsidRPr="00EC76D5" w:rsidRDefault="00160114" w:rsidP="00160114">
      <w:pPr>
        <w:pStyle w:val="Code"/>
      </w:pPr>
    </w:p>
    <w:p w14:paraId="538E8015" w14:textId="77777777" w:rsidR="00160114" w:rsidRPr="00EC76D5" w:rsidRDefault="00160114" w:rsidP="00160114">
      <w:pPr>
        <w:pStyle w:val="Code"/>
      </w:pPr>
      <w:r w:rsidRPr="00EC76D5">
        <w:t xml:space="preserve">      case FloatingToIntegral:</w:t>
      </w:r>
    </w:p>
    <w:p w14:paraId="1CD4852A" w14:textId="77777777" w:rsidR="00160114" w:rsidRPr="00EC76D5" w:rsidRDefault="00160114" w:rsidP="00160114">
      <w:pPr>
        <w:pStyle w:val="Code"/>
      </w:pPr>
      <w:r w:rsidRPr="00EC76D5">
        <w:t xml:space="preserve">        return generateFloatingToIntegralExpression(tree);</w:t>
      </w:r>
    </w:p>
    <w:p w14:paraId="20056670" w14:textId="77777777" w:rsidR="00160114" w:rsidRPr="00EC76D5" w:rsidRDefault="00160114" w:rsidP="00160114">
      <w:pPr>
        <w:pStyle w:val="Code"/>
      </w:pPr>
    </w:p>
    <w:p w14:paraId="0A37A9C9" w14:textId="77777777" w:rsidR="00160114" w:rsidRPr="00EC76D5" w:rsidRDefault="00160114" w:rsidP="00160114">
      <w:pPr>
        <w:pStyle w:val="Code"/>
      </w:pPr>
      <w:r w:rsidRPr="00EC76D5">
        <w:t xml:space="preserve">      case LogicalToIntegral:</w:t>
      </w:r>
    </w:p>
    <w:p w14:paraId="1479485B" w14:textId="77777777" w:rsidR="00160114" w:rsidRPr="00EC76D5" w:rsidRDefault="00160114" w:rsidP="00160114">
      <w:pPr>
        <w:pStyle w:val="Code"/>
      </w:pPr>
      <w:r w:rsidRPr="00EC76D5">
        <w:t xml:space="preserve">        return generateLogicalToIntegralExpression(tree);</w:t>
      </w:r>
    </w:p>
    <w:p w14:paraId="0BD997B7" w14:textId="77777777" w:rsidR="00160114" w:rsidRPr="00EC76D5" w:rsidRDefault="00160114" w:rsidP="00160114">
      <w:pPr>
        <w:pStyle w:val="Code"/>
      </w:pPr>
    </w:p>
    <w:p w14:paraId="359DF3FD" w14:textId="77777777" w:rsidR="00160114" w:rsidRPr="00EC76D5" w:rsidRDefault="00160114" w:rsidP="00160114">
      <w:pPr>
        <w:pStyle w:val="Code"/>
      </w:pPr>
      <w:r w:rsidRPr="00EC76D5">
        <w:t xml:space="preserve">      case ArithmeticToLogical:</w:t>
      </w:r>
    </w:p>
    <w:p w14:paraId="07A606B5" w14:textId="77777777" w:rsidR="00160114" w:rsidRPr="00EC76D5" w:rsidRDefault="00160114" w:rsidP="00160114">
      <w:pPr>
        <w:pStyle w:val="Code"/>
      </w:pPr>
      <w:r w:rsidRPr="00EC76D5">
        <w:t xml:space="preserve">        return generateArithmeticToLogicalExpression(tree);</w:t>
      </w:r>
    </w:p>
    <w:p w14:paraId="075C0069" w14:textId="77777777" w:rsidR="00160114" w:rsidRPr="00EC76D5" w:rsidRDefault="00160114" w:rsidP="00160114">
      <w:pPr>
        <w:pStyle w:val="Code"/>
      </w:pPr>
    </w:p>
    <w:p w14:paraId="6F886787" w14:textId="77777777" w:rsidR="00160114" w:rsidRPr="00EC76D5" w:rsidRDefault="00160114" w:rsidP="00160114">
      <w:pPr>
        <w:pStyle w:val="Code"/>
      </w:pPr>
      <w:r w:rsidRPr="00EC76D5">
        <w:t xml:space="preserve">      case FunctionToPointer:</w:t>
      </w:r>
    </w:p>
    <w:p w14:paraId="5EF88666" w14:textId="77777777" w:rsidR="00160114" w:rsidRPr="00EC76D5" w:rsidRDefault="00160114" w:rsidP="00160114">
      <w:pPr>
        <w:pStyle w:val="Code"/>
      </w:pPr>
      <w:r w:rsidRPr="00EC76D5">
        <w:t xml:space="preserve">        return generateFunctionToPointerExpression(tree);</w:t>
      </w:r>
    </w:p>
    <w:p w14:paraId="7F48E7AB" w14:textId="77777777" w:rsidR="00160114" w:rsidRPr="00EC76D5" w:rsidRDefault="00160114" w:rsidP="00160114">
      <w:pPr>
        <w:pStyle w:val="Code"/>
      </w:pPr>
    </w:p>
    <w:p w14:paraId="2AEC8B8D" w14:textId="77777777" w:rsidR="00160114" w:rsidRPr="00EC76D5" w:rsidRDefault="00160114" w:rsidP="00160114">
      <w:pPr>
        <w:pStyle w:val="Code"/>
      </w:pPr>
      <w:r w:rsidRPr="00EC76D5">
        <w:t xml:space="preserve">      case ArrayToPointer:</w:t>
      </w:r>
    </w:p>
    <w:p w14:paraId="4FB26096" w14:textId="77777777" w:rsidR="00160114" w:rsidRPr="00EC76D5" w:rsidRDefault="00160114" w:rsidP="00160114">
      <w:pPr>
        <w:pStyle w:val="Code"/>
      </w:pPr>
      <w:r w:rsidRPr="00EC76D5">
        <w:t xml:space="preserve">        return generateArrayToPointerExpression(tree);</w:t>
      </w:r>
    </w:p>
    <w:p w14:paraId="09303575" w14:textId="77777777" w:rsidR="00160114" w:rsidRPr="00EC76D5" w:rsidRDefault="00160114" w:rsidP="00160114">
      <w:pPr>
        <w:pStyle w:val="Code"/>
      </w:pPr>
    </w:p>
    <w:p w14:paraId="197F909D" w14:textId="77777777" w:rsidR="00160114" w:rsidRPr="00EC76D5" w:rsidRDefault="00160114" w:rsidP="00160114">
      <w:pPr>
        <w:pStyle w:val="Code"/>
      </w:pPr>
      <w:r w:rsidRPr="00EC76D5">
        <w:t xml:space="preserve">      case StringToPointer:</w:t>
      </w:r>
    </w:p>
    <w:p w14:paraId="4DDB98F9" w14:textId="77777777" w:rsidR="00160114" w:rsidRPr="00EC76D5" w:rsidRDefault="00160114" w:rsidP="00160114">
      <w:pPr>
        <w:pStyle w:val="Code"/>
      </w:pPr>
      <w:r w:rsidRPr="00EC76D5">
        <w:t xml:space="preserve">        return generateStringToPointerExpression(tree);</w:t>
      </w:r>
    </w:p>
    <w:p w14:paraId="7C885C4C" w14:textId="77777777" w:rsidR="00160114" w:rsidRPr="00EC76D5" w:rsidRDefault="00160114" w:rsidP="00160114">
      <w:pPr>
        <w:pStyle w:val="Code"/>
      </w:pPr>
    </w:p>
    <w:p w14:paraId="1649D9A1" w14:textId="77777777" w:rsidR="00160114" w:rsidRPr="00EC76D5" w:rsidRDefault="00160114" w:rsidP="00160114">
      <w:pPr>
        <w:pStyle w:val="Code"/>
      </w:pPr>
      <w:r w:rsidRPr="00EC76D5">
        <w:t xml:space="preserve">      case BinaryAdd:</w:t>
      </w:r>
    </w:p>
    <w:p w14:paraId="2A2EBF72" w14:textId="77777777" w:rsidR="00160114" w:rsidRPr="00EC76D5" w:rsidRDefault="00160114" w:rsidP="00160114">
      <w:pPr>
        <w:pStyle w:val="Code"/>
      </w:pPr>
      <w:r w:rsidRPr="00EC76D5">
        <w:t xml:space="preserve">      case BinarySubtract:</w:t>
      </w:r>
    </w:p>
    <w:p w14:paraId="5E73369A" w14:textId="77777777" w:rsidR="00160114" w:rsidRPr="00EC76D5" w:rsidRDefault="00160114" w:rsidP="00160114">
      <w:pPr>
        <w:pStyle w:val="Code"/>
      </w:pPr>
      <w:r w:rsidRPr="00EC76D5">
        <w:t xml:space="preserve">      case Multiply:</w:t>
      </w:r>
    </w:p>
    <w:p w14:paraId="0502A903" w14:textId="77777777" w:rsidR="00160114" w:rsidRPr="00EC76D5" w:rsidRDefault="00160114" w:rsidP="00160114">
      <w:pPr>
        <w:pStyle w:val="Code"/>
      </w:pPr>
      <w:r w:rsidRPr="00EC76D5">
        <w:t xml:space="preserve">      case Divide:</w:t>
      </w:r>
    </w:p>
    <w:p w14:paraId="521A7D41" w14:textId="77777777" w:rsidR="00160114" w:rsidRPr="00EC76D5" w:rsidRDefault="00160114" w:rsidP="00160114">
      <w:pPr>
        <w:pStyle w:val="Code"/>
      </w:pPr>
      <w:r w:rsidRPr="00EC76D5">
        <w:t xml:space="preserve">      case Modulo:</w:t>
      </w:r>
    </w:p>
    <w:p w14:paraId="5D44040C" w14:textId="77777777" w:rsidR="00160114" w:rsidRPr="00EC76D5" w:rsidRDefault="00160114" w:rsidP="00160114">
      <w:pPr>
        <w:pStyle w:val="Code"/>
      </w:pPr>
      <w:r w:rsidRPr="00EC76D5">
        <w:t xml:space="preserve">      case BitwiseAnd:</w:t>
      </w:r>
    </w:p>
    <w:p w14:paraId="155C2D9C" w14:textId="77777777" w:rsidR="00160114" w:rsidRPr="00EC76D5" w:rsidRDefault="00160114" w:rsidP="00160114">
      <w:pPr>
        <w:pStyle w:val="Code"/>
      </w:pPr>
      <w:r w:rsidRPr="00EC76D5">
        <w:t xml:space="preserve">      case BitwiseIOr:</w:t>
      </w:r>
    </w:p>
    <w:p w14:paraId="0C4E66B5" w14:textId="77777777" w:rsidR="00160114" w:rsidRPr="00EC76D5" w:rsidRDefault="00160114" w:rsidP="00160114">
      <w:pPr>
        <w:pStyle w:val="Code"/>
      </w:pPr>
      <w:r w:rsidRPr="00EC76D5">
        <w:t xml:space="preserve">      case BitwiseXOr:</w:t>
      </w:r>
    </w:p>
    <w:p w14:paraId="36C6E799" w14:textId="77777777" w:rsidR="00160114" w:rsidRPr="00EC76D5" w:rsidRDefault="00160114" w:rsidP="00160114">
      <w:pPr>
        <w:pStyle w:val="Code"/>
      </w:pPr>
      <w:r w:rsidRPr="00EC76D5">
        <w:t xml:space="preserve">      case LeftShift:</w:t>
      </w:r>
    </w:p>
    <w:p w14:paraId="07AFBB1E" w14:textId="77777777" w:rsidR="00160114" w:rsidRPr="00EC76D5" w:rsidRDefault="00160114" w:rsidP="00160114">
      <w:pPr>
        <w:pStyle w:val="Code"/>
      </w:pPr>
      <w:r w:rsidRPr="00EC76D5">
        <w:t xml:space="preserve">      case RightShift:</w:t>
      </w:r>
    </w:p>
    <w:p w14:paraId="7BAA1BE7" w14:textId="77777777" w:rsidR="00160114" w:rsidRPr="00EC76D5" w:rsidRDefault="00160114" w:rsidP="00160114">
      <w:pPr>
        <w:pStyle w:val="Code"/>
      </w:pPr>
      <w:r w:rsidRPr="00EC76D5">
        <w:t xml:space="preserve">        return generateArithmeticExpression(tree);</w:t>
      </w:r>
    </w:p>
    <w:p w14:paraId="47FD5AFD" w14:textId="77777777" w:rsidR="00160114" w:rsidRPr="00EC76D5" w:rsidRDefault="00160114" w:rsidP="00160114">
      <w:pPr>
        <w:pStyle w:val="Code"/>
      </w:pPr>
    </w:p>
    <w:p w14:paraId="5D986F4E" w14:textId="77777777" w:rsidR="00160114" w:rsidRPr="00EC76D5" w:rsidRDefault="00160114" w:rsidP="00160114">
      <w:pPr>
        <w:pStyle w:val="Code"/>
      </w:pPr>
      <w:r w:rsidRPr="00EC76D5">
        <w:t xml:space="preserve">      case Equal:</w:t>
      </w:r>
    </w:p>
    <w:p w14:paraId="3BF2E38B" w14:textId="77777777" w:rsidR="00160114" w:rsidRPr="00EC76D5" w:rsidRDefault="00160114" w:rsidP="00160114">
      <w:pPr>
        <w:pStyle w:val="Code"/>
      </w:pPr>
      <w:r w:rsidRPr="00EC76D5">
        <w:t xml:space="preserve">      case NotEqual:</w:t>
      </w:r>
    </w:p>
    <w:p w14:paraId="70102E06" w14:textId="77777777" w:rsidR="00160114" w:rsidRPr="00EC76D5" w:rsidRDefault="00160114" w:rsidP="00160114">
      <w:pPr>
        <w:pStyle w:val="Code"/>
      </w:pPr>
      <w:r w:rsidRPr="00EC76D5">
        <w:t xml:space="preserve">      case LessThan:</w:t>
      </w:r>
    </w:p>
    <w:p w14:paraId="37C296EA" w14:textId="77777777" w:rsidR="00160114" w:rsidRPr="00EC76D5" w:rsidRDefault="00160114" w:rsidP="00160114">
      <w:pPr>
        <w:pStyle w:val="Code"/>
      </w:pPr>
      <w:r w:rsidRPr="00EC76D5">
        <w:t xml:space="preserve">      case LessThanEqual:</w:t>
      </w:r>
    </w:p>
    <w:p w14:paraId="3F2456DD" w14:textId="77777777" w:rsidR="00160114" w:rsidRPr="00EC76D5" w:rsidRDefault="00160114" w:rsidP="00160114">
      <w:pPr>
        <w:pStyle w:val="Code"/>
      </w:pPr>
      <w:r w:rsidRPr="00EC76D5">
        <w:t xml:space="preserve">      case GreaterThan:</w:t>
      </w:r>
    </w:p>
    <w:p w14:paraId="70253D8A" w14:textId="77777777" w:rsidR="00160114" w:rsidRPr="00EC76D5" w:rsidRDefault="00160114" w:rsidP="00160114">
      <w:pPr>
        <w:pStyle w:val="Code"/>
      </w:pPr>
      <w:r w:rsidRPr="00EC76D5">
        <w:t xml:space="preserve">      case GreaterThanEqual:</w:t>
      </w:r>
    </w:p>
    <w:p w14:paraId="5FB6CE7E" w14:textId="77777777" w:rsidR="00160114" w:rsidRPr="00EC76D5" w:rsidRDefault="00160114" w:rsidP="00160114">
      <w:pPr>
        <w:pStyle w:val="Code"/>
      </w:pPr>
      <w:r w:rsidRPr="00EC76D5">
        <w:t xml:space="preserve">        return generateRelationalExpression(tree);</w:t>
      </w:r>
    </w:p>
    <w:p w14:paraId="031C9F41" w14:textId="77777777" w:rsidR="00160114" w:rsidRPr="00EC76D5" w:rsidRDefault="00160114" w:rsidP="00160114">
      <w:pPr>
        <w:pStyle w:val="Code"/>
      </w:pPr>
    </w:p>
    <w:p w14:paraId="7C162E2B" w14:textId="77777777" w:rsidR="00160114" w:rsidRPr="00EC76D5" w:rsidRDefault="00160114" w:rsidP="00160114">
      <w:pPr>
        <w:pStyle w:val="Code"/>
      </w:pPr>
      <w:r w:rsidRPr="00EC76D5">
        <w:t xml:space="preserve">      case Deref:</w:t>
      </w:r>
    </w:p>
    <w:p w14:paraId="79F6123E" w14:textId="77777777" w:rsidR="00160114" w:rsidRPr="00EC76D5" w:rsidRDefault="00160114" w:rsidP="00160114">
      <w:pPr>
        <w:pStyle w:val="Code"/>
      </w:pPr>
      <w:r w:rsidRPr="00EC76D5">
        <w:t xml:space="preserve">        return generateDerefExpression(tree);</w:t>
      </w:r>
    </w:p>
    <w:p w14:paraId="7026D792" w14:textId="77777777" w:rsidR="00160114" w:rsidRPr="00EC76D5" w:rsidRDefault="00160114" w:rsidP="00160114">
      <w:pPr>
        <w:pStyle w:val="Code"/>
      </w:pPr>
    </w:p>
    <w:p w14:paraId="1D28F068" w14:textId="77777777" w:rsidR="00160114" w:rsidRPr="00EC76D5" w:rsidRDefault="00160114" w:rsidP="00160114">
      <w:pPr>
        <w:pStyle w:val="Code"/>
      </w:pPr>
      <w:r w:rsidRPr="00EC76D5">
        <w:t xml:space="preserve">      case Index:</w:t>
      </w:r>
    </w:p>
    <w:p w14:paraId="469B7CB4" w14:textId="77777777" w:rsidR="00160114" w:rsidRPr="00EC76D5" w:rsidRDefault="00160114" w:rsidP="00160114">
      <w:pPr>
        <w:pStyle w:val="Code"/>
      </w:pPr>
      <w:r w:rsidRPr="00EC76D5">
        <w:t xml:space="preserve">        return generateIndexExpression(tree);</w:t>
      </w:r>
    </w:p>
    <w:p w14:paraId="560BE4B3" w14:textId="77777777" w:rsidR="00160114" w:rsidRPr="00EC76D5" w:rsidRDefault="00160114" w:rsidP="00160114">
      <w:pPr>
        <w:pStyle w:val="Code"/>
      </w:pPr>
    </w:p>
    <w:p w14:paraId="215182AB" w14:textId="77777777" w:rsidR="00160114" w:rsidRPr="00EC76D5" w:rsidRDefault="00160114" w:rsidP="00160114">
      <w:pPr>
        <w:pStyle w:val="Code"/>
      </w:pPr>
      <w:r w:rsidRPr="00EC76D5">
        <w:t xml:space="preserve">      case Dot:</w:t>
      </w:r>
    </w:p>
    <w:p w14:paraId="4F0E9337" w14:textId="77777777" w:rsidR="00160114" w:rsidRPr="00EC76D5" w:rsidRDefault="00160114" w:rsidP="00160114">
      <w:pPr>
        <w:pStyle w:val="Code"/>
      </w:pPr>
      <w:r w:rsidRPr="00EC76D5">
        <w:t xml:space="preserve">        return generateDotExpression(tree);</w:t>
      </w:r>
    </w:p>
    <w:p w14:paraId="7D328E8D" w14:textId="77777777" w:rsidR="00160114" w:rsidRPr="00EC76D5" w:rsidRDefault="00160114" w:rsidP="00160114">
      <w:pPr>
        <w:pStyle w:val="Code"/>
      </w:pPr>
    </w:p>
    <w:p w14:paraId="1793B4CE" w14:textId="77777777" w:rsidR="00160114" w:rsidRPr="00EC76D5" w:rsidRDefault="00160114" w:rsidP="00160114">
      <w:pPr>
        <w:pStyle w:val="Code"/>
      </w:pPr>
      <w:r w:rsidRPr="00EC76D5">
        <w:lastRenderedPageBreak/>
        <w:t xml:space="preserve">      case Arrow:</w:t>
      </w:r>
    </w:p>
    <w:p w14:paraId="188C06CC" w14:textId="77777777" w:rsidR="00160114" w:rsidRPr="00EC76D5" w:rsidRDefault="00160114" w:rsidP="00160114">
      <w:pPr>
        <w:pStyle w:val="Code"/>
      </w:pPr>
      <w:r w:rsidRPr="00EC76D5">
        <w:t xml:space="preserve">        return generateArrowExpression(tree);</w:t>
      </w:r>
    </w:p>
    <w:p w14:paraId="4EED9048" w14:textId="77777777" w:rsidR="00160114" w:rsidRPr="00EC76D5" w:rsidRDefault="00160114" w:rsidP="00160114">
      <w:pPr>
        <w:pStyle w:val="Code"/>
      </w:pPr>
    </w:p>
    <w:p w14:paraId="0AC501A3" w14:textId="77777777" w:rsidR="00160114" w:rsidRPr="00EC76D5" w:rsidRDefault="00160114" w:rsidP="00160114">
      <w:pPr>
        <w:pStyle w:val="Code"/>
      </w:pPr>
      <w:r w:rsidRPr="00EC76D5">
        <w:t xml:space="preserve">      case Assign:</w:t>
      </w:r>
    </w:p>
    <w:p w14:paraId="42DC77C5" w14:textId="77777777" w:rsidR="00160114" w:rsidRPr="00EC76D5" w:rsidRDefault="00160114" w:rsidP="00160114">
      <w:pPr>
        <w:pStyle w:val="Code"/>
      </w:pPr>
      <w:r w:rsidRPr="00EC76D5">
        <w:t xml:space="preserve">        return generateSimpleAssignExpression(tree);</w:t>
      </w:r>
    </w:p>
    <w:p w14:paraId="1EEBAB31" w14:textId="77777777" w:rsidR="00160114" w:rsidRPr="00EC76D5" w:rsidRDefault="00160114" w:rsidP="00160114">
      <w:pPr>
        <w:pStyle w:val="Code"/>
      </w:pPr>
    </w:p>
    <w:p w14:paraId="52133C7C" w14:textId="77777777" w:rsidR="00160114" w:rsidRPr="00EC76D5" w:rsidRDefault="00160114" w:rsidP="00160114">
      <w:pPr>
        <w:pStyle w:val="Code"/>
      </w:pPr>
      <w:r w:rsidRPr="00EC76D5">
        <w:t xml:space="preserve">      case BinaryAddAssign:</w:t>
      </w:r>
    </w:p>
    <w:p w14:paraId="4704380A" w14:textId="77777777" w:rsidR="00160114" w:rsidRPr="00EC76D5" w:rsidRDefault="00160114" w:rsidP="00160114">
      <w:pPr>
        <w:pStyle w:val="Code"/>
      </w:pPr>
      <w:r w:rsidRPr="00EC76D5">
        <w:t xml:space="preserve">      case BinarySubtractAssign:</w:t>
      </w:r>
    </w:p>
    <w:p w14:paraId="07E6AD0E" w14:textId="77777777" w:rsidR="00160114" w:rsidRPr="00EC76D5" w:rsidRDefault="00160114" w:rsidP="00160114">
      <w:pPr>
        <w:pStyle w:val="Code"/>
      </w:pPr>
      <w:r w:rsidRPr="00EC76D5">
        <w:t xml:space="preserve">      case MultiplyAssign:</w:t>
      </w:r>
    </w:p>
    <w:p w14:paraId="3789A843" w14:textId="77777777" w:rsidR="00160114" w:rsidRPr="00EC76D5" w:rsidRDefault="00160114" w:rsidP="00160114">
      <w:pPr>
        <w:pStyle w:val="Code"/>
      </w:pPr>
      <w:r w:rsidRPr="00EC76D5">
        <w:t xml:space="preserve">      case DivideAssign:</w:t>
      </w:r>
    </w:p>
    <w:p w14:paraId="3708D254" w14:textId="77777777" w:rsidR="00160114" w:rsidRPr="00EC76D5" w:rsidRDefault="00160114" w:rsidP="00160114">
      <w:pPr>
        <w:pStyle w:val="Code"/>
      </w:pPr>
      <w:r w:rsidRPr="00EC76D5">
        <w:t xml:space="preserve">      case ModuloAssign:</w:t>
      </w:r>
    </w:p>
    <w:p w14:paraId="6879BF00" w14:textId="77777777" w:rsidR="00160114" w:rsidRPr="00EC76D5" w:rsidRDefault="00160114" w:rsidP="00160114">
      <w:pPr>
        <w:pStyle w:val="Code"/>
      </w:pPr>
      <w:r w:rsidRPr="00EC76D5">
        <w:t xml:space="preserve">      case BitwiseAndAssign:</w:t>
      </w:r>
    </w:p>
    <w:p w14:paraId="21A13EB7" w14:textId="77777777" w:rsidR="00160114" w:rsidRPr="00EC76D5" w:rsidRDefault="00160114" w:rsidP="00160114">
      <w:pPr>
        <w:pStyle w:val="Code"/>
      </w:pPr>
      <w:r w:rsidRPr="00EC76D5">
        <w:t xml:space="preserve">      case BitwiseIOrAssign:</w:t>
      </w:r>
    </w:p>
    <w:p w14:paraId="41EFB28B" w14:textId="77777777" w:rsidR="00160114" w:rsidRPr="00EC76D5" w:rsidRDefault="00160114" w:rsidP="00160114">
      <w:pPr>
        <w:pStyle w:val="Code"/>
      </w:pPr>
      <w:r w:rsidRPr="00EC76D5">
        <w:t xml:space="preserve">      case BitwiseXOrAssign:</w:t>
      </w:r>
    </w:p>
    <w:p w14:paraId="23A163F3" w14:textId="77777777" w:rsidR="00160114" w:rsidRPr="00EC76D5" w:rsidRDefault="00160114" w:rsidP="00160114">
      <w:pPr>
        <w:pStyle w:val="Code"/>
      </w:pPr>
      <w:r w:rsidRPr="00EC76D5">
        <w:t xml:space="preserve">      case LeftShiftAssign:</w:t>
      </w:r>
    </w:p>
    <w:p w14:paraId="018438DF" w14:textId="77777777" w:rsidR="00160114" w:rsidRPr="00EC76D5" w:rsidRDefault="00160114" w:rsidP="00160114">
      <w:pPr>
        <w:pStyle w:val="Code"/>
      </w:pPr>
      <w:r w:rsidRPr="00EC76D5">
        <w:t xml:space="preserve">      case RightShiftAssign:</w:t>
      </w:r>
    </w:p>
    <w:p w14:paraId="48868373" w14:textId="77777777" w:rsidR="00160114" w:rsidRPr="00EC76D5" w:rsidRDefault="00160114" w:rsidP="00160114">
      <w:pPr>
        <w:pStyle w:val="Code"/>
      </w:pPr>
      <w:r w:rsidRPr="00EC76D5">
        <w:t xml:space="preserve">        return generateCompoundAssignExpression(tree);</w:t>
      </w:r>
    </w:p>
    <w:p w14:paraId="6B6DB4B5" w14:textId="77777777" w:rsidR="00160114" w:rsidRPr="00EC76D5" w:rsidRDefault="00160114" w:rsidP="00160114">
      <w:pPr>
        <w:pStyle w:val="Code"/>
      </w:pPr>
    </w:p>
    <w:p w14:paraId="6ABA7891" w14:textId="77777777" w:rsidR="00160114" w:rsidRPr="00EC76D5" w:rsidRDefault="00160114" w:rsidP="00160114">
      <w:pPr>
        <w:pStyle w:val="Code"/>
      </w:pPr>
      <w:r w:rsidRPr="00EC76D5">
        <w:t xml:space="preserve">      case PrefixIncrement:</w:t>
      </w:r>
    </w:p>
    <w:p w14:paraId="0EB03369" w14:textId="77777777" w:rsidR="00160114" w:rsidRPr="00EC76D5" w:rsidRDefault="00160114" w:rsidP="00160114">
      <w:pPr>
        <w:pStyle w:val="Code"/>
      </w:pPr>
      <w:r w:rsidRPr="00EC76D5">
        <w:t xml:space="preserve">      case PrefixDecrement:</w:t>
      </w:r>
    </w:p>
    <w:p w14:paraId="18B109BB" w14:textId="77777777" w:rsidR="00160114" w:rsidRPr="00EC76D5" w:rsidRDefault="00160114" w:rsidP="00160114">
      <w:pPr>
        <w:pStyle w:val="Code"/>
      </w:pPr>
      <w:r w:rsidRPr="00EC76D5">
        <w:t xml:space="preserve">        return generatePrefixIncrementExpression(tree);</w:t>
      </w:r>
    </w:p>
    <w:p w14:paraId="5ACF0274" w14:textId="77777777" w:rsidR="00160114" w:rsidRPr="00EC76D5" w:rsidRDefault="00160114" w:rsidP="00160114">
      <w:pPr>
        <w:pStyle w:val="Code"/>
      </w:pPr>
    </w:p>
    <w:p w14:paraId="529E0CD5" w14:textId="77777777" w:rsidR="00160114" w:rsidRPr="00EC76D5" w:rsidRDefault="00160114" w:rsidP="00160114">
      <w:pPr>
        <w:pStyle w:val="Code"/>
      </w:pPr>
      <w:r w:rsidRPr="00EC76D5">
        <w:t xml:space="preserve">      case PostfixIncrement:</w:t>
      </w:r>
    </w:p>
    <w:p w14:paraId="145F286A" w14:textId="77777777" w:rsidR="00160114" w:rsidRPr="00EC76D5" w:rsidRDefault="00160114" w:rsidP="00160114">
      <w:pPr>
        <w:pStyle w:val="Code"/>
      </w:pPr>
      <w:r w:rsidRPr="00EC76D5">
        <w:t xml:space="preserve">      case PostfixDecrement:</w:t>
      </w:r>
    </w:p>
    <w:p w14:paraId="219E269A" w14:textId="77777777" w:rsidR="00160114" w:rsidRPr="00EC76D5" w:rsidRDefault="00160114" w:rsidP="00160114">
      <w:pPr>
        <w:pStyle w:val="Code"/>
      </w:pPr>
      <w:r w:rsidRPr="00EC76D5">
        <w:t xml:space="preserve">        return generatePostfixIncrementExpression(tree);</w:t>
      </w:r>
    </w:p>
    <w:p w14:paraId="4B3BAF59" w14:textId="77777777" w:rsidR="00160114" w:rsidRPr="00EC76D5" w:rsidRDefault="00160114" w:rsidP="00160114">
      <w:pPr>
        <w:pStyle w:val="Code"/>
      </w:pPr>
    </w:p>
    <w:p w14:paraId="4BC2B529" w14:textId="77777777" w:rsidR="00160114" w:rsidRPr="00EC76D5" w:rsidRDefault="00160114" w:rsidP="00160114">
      <w:pPr>
        <w:pStyle w:val="Code"/>
      </w:pPr>
      <w:r w:rsidRPr="00EC76D5">
        <w:t xml:space="preserve">      case Call:</w:t>
      </w:r>
    </w:p>
    <w:p w14:paraId="07ACB8D8" w14:textId="77777777" w:rsidR="00160114" w:rsidRPr="00EC76D5" w:rsidRDefault="00160114" w:rsidP="00160114">
      <w:pPr>
        <w:pStyle w:val="Code"/>
      </w:pPr>
      <w:r w:rsidRPr="00EC76D5">
        <w:t xml:space="preserve">        return generateFunctionCallExpression(tree);</w:t>
      </w:r>
    </w:p>
    <w:p w14:paraId="083BECDF" w14:textId="77777777" w:rsidR="00160114" w:rsidRPr="00EC76D5" w:rsidRDefault="00160114" w:rsidP="00160114">
      <w:pPr>
        <w:pStyle w:val="Code"/>
      </w:pPr>
    </w:p>
    <w:p w14:paraId="7DFAD58A" w14:textId="77777777" w:rsidR="00160114" w:rsidRPr="00EC76D5" w:rsidRDefault="00160114" w:rsidP="00160114">
      <w:pPr>
        <w:pStyle w:val="Code"/>
      </w:pPr>
      <w:r w:rsidRPr="00EC76D5">
        <w:t xml:space="preserve">      case Variable:</w:t>
      </w:r>
    </w:p>
    <w:p w14:paraId="1ADF079F" w14:textId="77777777" w:rsidR="00160114" w:rsidRPr="00EC76D5" w:rsidRDefault="00160114" w:rsidP="00160114">
      <w:pPr>
        <w:pStyle w:val="Code"/>
      </w:pPr>
      <w:r w:rsidRPr="00EC76D5">
        <w:t xml:space="preserve">        return generateVariableExpression(tree);</w:t>
      </w:r>
    </w:p>
    <w:p w14:paraId="7934153B" w14:textId="77777777" w:rsidR="00160114" w:rsidRPr="00EC76D5" w:rsidRDefault="00160114" w:rsidP="00160114">
      <w:pPr>
        <w:pStyle w:val="Code"/>
      </w:pPr>
    </w:p>
    <w:p w14:paraId="5E1F7AA8" w14:textId="77777777" w:rsidR="00160114" w:rsidRPr="00EC76D5" w:rsidRDefault="00160114" w:rsidP="00160114">
      <w:pPr>
        <w:pStyle w:val="Code"/>
      </w:pPr>
      <w:r w:rsidRPr="00EC76D5">
        <w:t xml:space="preserve">      case Value:</w:t>
      </w:r>
    </w:p>
    <w:p w14:paraId="78B1738B" w14:textId="77777777" w:rsidR="00160114" w:rsidRPr="00EC76D5" w:rsidRDefault="00160114" w:rsidP="00160114">
      <w:pPr>
        <w:pStyle w:val="Code"/>
      </w:pPr>
      <w:r w:rsidRPr="00EC76D5">
        <w:t xml:space="preserve">        return generateValueExpression(tree);</w:t>
      </w:r>
    </w:p>
    <w:p w14:paraId="4AAA86A5" w14:textId="77777777" w:rsidR="00160114" w:rsidRPr="00EC76D5" w:rsidRDefault="00160114" w:rsidP="00160114">
      <w:pPr>
        <w:pStyle w:val="Code"/>
      </w:pPr>
    </w:p>
    <w:p w14:paraId="0AFC3831" w14:textId="77777777" w:rsidR="00160114" w:rsidRPr="00EC76D5" w:rsidRDefault="00160114" w:rsidP="00160114">
      <w:pPr>
        <w:pStyle w:val="Code"/>
      </w:pPr>
      <w:r w:rsidRPr="00EC76D5">
        <w:t xml:space="preserve">      default:</w:t>
      </w:r>
    </w:p>
    <w:p w14:paraId="090477E3" w14:textId="77777777" w:rsidR="00160114" w:rsidRPr="00EC76D5" w:rsidRDefault="00160114" w:rsidP="00160114">
      <w:pPr>
        <w:pStyle w:val="Code"/>
      </w:pPr>
      <w:r w:rsidRPr="00EC76D5">
        <w:t xml:space="preserve">        Assert.error("generate expression code " + tree.getOperator().name());</w:t>
      </w:r>
    </w:p>
    <w:p w14:paraId="0B77E8E7" w14:textId="77777777" w:rsidR="00160114" w:rsidRPr="00EC76D5" w:rsidRDefault="00160114" w:rsidP="00160114">
      <w:pPr>
        <w:pStyle w:val="Code"/>
      </w:pPr>
      <w:r w:rsidRPr="00EC76D5">
        <w:t xml:space="preserve">        return null;</w:t>
      </w:r>
    </w:p>
    <w:p w14:paraId="122EAA8E" w14:textId="77777777" w:rsidR="00160114" w:rsidRPr="00EC76D5" w:rsidRDefault="00160114" w:rsidP="00160114">
      <w:pPr>
        <w:pStyle w:val="Code"/>
      </w:pPr>
      <w:r w:rsidRPr="00EC76D5">
        <w:t xml:space="preserve">    }</w:t>
      </w:r>
    </w:p>
    <w:p w14:paraId="2351CBC0" w14:textId="77777777" w:rsidR="00160114" w:rsidRPr="00EC76D5" w:rsidRDefault="00160114" w:rsidP="00160114">
      <w:pPr>
        <w:pStyle w:val="Code"/>
      </w:pPr>
      <w:r w:rsidRPr="00EC76D5">
        <w:t xml:space="preserve">  }</w:t>
      </w:r>
    </w:p>
    <w:p w14:paraId="14024724" w14:textId="77777777" w:rsidR="00160114" w:rsidRPr="00EC76D5" w:rsidRDefault="00160114" w:rsidP="00160114">
      <w:pPr>
        <w:pStyle w:val="Code"/>
      </w:pPr>
      <w:r w:rsidRPr="00EC76D5">
        <w:t xml:space="preserve">  </w:t>
      </w:r>
    </w:p>
    <w:p w14:paraId="366FE102" w14:textId="77777777" w:rsidR="00160114" w:rsidRPr="00EC76D5" w:rsidRDefault="00160114" w:rsidP="00160114">
      <w:pPr>
        <w:pStyle w:val="Code"/>
      </w:pPr>
      <w:r w:rsidRPr="00EC76D5">
        <w:t xml:space="preserve">  public Symbol generateCommaExpression(SyntaxTree tree) {</w:t>
      </w:r>
    </w:p>
    <w:p w14:paraId="7D17D4A7" w14:textId="77777777" w:rsidR="00160114" w:rsidRPr="00EC76D5" w:rsidRDefault="00160114" w:rsidP="00160114">
      <w:pPr>
        <w:pStyle w:val="Code"/>
      </w:pPr>
      <w:r w:rsidRPr="00EC76D5">
        <w:t xml:space="preserve">    generateExpression(tree.getChild(0));</w:t>
      </w:r>
    </w:p>
    <w:p w14:paraId="1645FD16" w14:textId="77777777" w:rsidR="00160114" w:rsidRPr="00EC76D5" w:rsidRDefault="00160114" w:rsidP="00160114">
      <w:pPr>
        <w:pStyle w:val="Code"/>
      </w:pPr>
      <w:r w:rsidRPr="00EC76D5">
        <w:t xml:space="preserve">    return generateExpression(tree.getChild(1));</w:t>
      </w:r>
    </w:p>
    <w:p w14:paraId="160AF68F" w14:textId="77777777" w:rsidR="00160114" w:rsidRPr="00EC76D5" w:rsidRDefault="00160114" w:rsidP="00160114">
      <w:pPr>
        <w:pStyle w:val="Code"/>
      </w:pPr>
      <w:r w:rsidRPr="00EC76D5">
        <w:t xml:space="preserve">  }</w:t>
      </w:r>
    </w:p>
    <w:p w14:paraId="3DA17CF4" w14:textId="77777777" w:rsidR="00160114" w:rsidRPr="00EC76D5" w:rsidRDefault="00160114" w:rsidP="00160114">
      <w:pPr>
        <w:pStyle w:val="Code"/>
      </w:pPr>
      <w:r w:rsidRPr="00EC76D5">
        <w:t xml:space="preserve">  </w:t>
      </w:r>
    </w:p>
    <w:p w14:paraId="77436E89" w14:textId="77777777" w:rsidR="00160114" w:rsidRPr="00EC76D5" w:rsidRDefault="00160114" w:rsidP="00160114">
      <w:pPr>
        <w:pStyle w:val="Code"/>
      </w:pPr>
      <w:r w:rsidRPr="00EC76D5">
        <w:t xml:space="preserve">  public Symbol generateSequencialExpression(SyntaxTree tree) {</w:t>
      </w:r>
    </w:p>
    <w:p w14:paraId="70F46C10" w14:textId="77777777" w:rsidR="00160114" w:rsidRPr="00EC76D5" w:rsidRDefault="00160114" w:rsidP="00160114">
      <w:pPr>
        <w:pStyle w:val="Code"/>
      </w:pPr>
      <w:r w:rsidRPr="00EC76D5">
        <w:t xml:space="preserve">    generateExpression(tree.getChild(0));</w:t>
      </w:r>
    </w:p>
    <w:p w14:paraId="6BE28A09" w14:textId="77777777" w:rsidR="00160114" w:rsidRPr="00EC76D5" w:rsidRDefault="00160114" w:rsidP="00160114">
      <w:pPr>
        <w:pStyle w:val="Code"/>
      </w:pPr>
      <w:r w:rsidRPr="00EC76D5">
        <w:t xml:space="preserve">    generateExpression(tree.getChild(1));</w:t>
      </w:r>
    </w:p>
    <w:p w14:paraId="6CD66E95" w14:textId="77777777" w:rsidR="00160114" w:rsidRPr="00EC76D5" w:rsidRDefault="00160114" w:rsidP="00160114">
      <w:pPr>
        <w:pStyle w:val="Code"/>
      </w:pPr>
      <w:r w:rsidRPr="00EC76D5">
        <w:t xml:space="preserve">    return null;</w:t>
      </w:r>
    </w:p>
    <w:p w14:paraId="795D38F2" w14:textId="77777777" w:rsidR="00160114" w:rsidRPr="00EC76D5" w:rsidRDefault="00160114" w:rsidP="00160114">
      <w:pPr>
        <w:pStyle w:val="Code"/>
      </w:pPr>
      <w:r w:rsidRPr="00EC76D5">
        <w:t xml:space="preserve">  }</w:t>
      </w:r>
    </w:p>
    <w:p w14:paraId="085E8EA2" w14:textId="77777777" w:rsidR="00160114" w:rsidRPr="00EC76D5" w:rsidRDefault="00160114" w:rsidP="00160114">
      <w:pPr>
        <w:pStyle w:val="Code"/>
      </w:pPr>
    </w:p>
    <w:p w14:paraId="2E9293ED" w14:textId="77777777" w:rsidR="00160114" w:rsidRPr="00EC76D5" w:rsidRDefault="00160114" w:rsidP="00160114">
      <w:pPr>
        <w:pStyle w:val="Code"/>
      </w:pPr>
      <w:r w:rsidRPr="00EC76D5">
        <w:t xml:space="preserve">  public Symbol generateIntegralToIntegralExpression(SyntaxTree tree) {</w:t>
      </w:r>
    </w:p>
    <w:p w14:paraId="4841B1FB" w14:textId="77777777" w:rsidR="00160114" w:rsidRPr="00EC76D5" w:rsidRDefault="00160114" w:rsidP="00160114">
      <w:pPr>
        <w:pStyle w:val="Code"/>
      </w:pPr>
      <w:r w:rsidRPr="00EC76D5">
        <w:t xml:space="preserve">    Symbol symbol = generateExpression(tree.getChild(0));</w:t>
      </w:r>
    </w:p>
    <w:p w14:paraId="1B55BD95" w14:textId="77777777" w:rsidR="00160114" w:rsidRPr="00EC76D5" w:rsidRDefault="00160114" w:rsidP="00160114">
      <w:pPr>
        <w:pStyle w:val="Code"/>
      </w:pPr>
      <w:r w:rsidRPr="00EC76D5">
        <w:t xml:space="preserve">    Symbol resultSymbol = Symbol.createTemporarySymbol(tree.getType());</w:t>
      </w:r>
    </w:p>
    <w:p w14:paraId="4356B6F9" w14:textId="77777777" w:rsidR="00160114" w:rsidRPr="00EC76D5" w:rsidRDefault="00160114" w:rsidP="00160114">
      <w:pPr>
        <w:pStyle w:val="Code"/>
      </w:pPr>
      <w:r w:rsidRPr="00EC76D5">
        <w:t xml:space="preserve">    addMiddleCode(MiddleOperator.IntegralToIntegral,</w:t>
      </w:r>
    </w:p>
    <w:p w14:paraId="70B650FC" w14:textId="77777777" w:rsidR="00160114" w:rsidRPr="00EC76D5" w:rsidRDefault="00160114" w:rsidP="00160114">
      <w:pPr>
        <w:pStyle w:val="Code"/>
      </w:pPr>
      <w:r w:rsidRPr="00EC76D5">
        <w:t xml:space="preserve">                  null, resultSymbol, symbol);</w:t>
      </w:r>
    </w:p>
    <w:p w14:paraId="1D4DCE48" w14:textId="77777777" w:rsidR="00160114" w:rsidRPr="00EC76D5" w:rsidRDefault="00160114" w:rsidP="00160114">
      <w:pPr>
        <w:pStyle w:val="Code"/>
      </w:pPr>
      <w:r w:rsidRPr="00EC76D5">
        <w:lastRenderedPageBreak/>
        <w:t xml:space="preserve">    return resultSymbol;</w:t>
      </w:r>
    </w:p>
    <w:p w14:paraId="4CEF6803" w14:textId="77777777" w:rsidR="00160114" w:rsidRPr="00EC76D5" w:rsidRDefault="00160114" w:rsidP="00160114">
      <w:pPr>
        <w:pStyle w:val="Code"/>
      </w:pPr>
      <w:r w:rsidRPr="00EC76D5">
        <w:t xml:space="preserve">  }</w:t>
      </w:r>
    </w:p>
    <w:p w14:paraId="17761C59" w14:textId="77777777" w:rsidR="00160114" w:rsidRPr="00EC76D5" w:rsidRDefault="00160114" w:rsidP="00160114">
      <w:pPr>
        <w:pStyle w:val="Code"/>
      </w:pPr>
    </w:p>
    <w:p w14:paraId="292A5355" w14:textId="77777777" w:rsidR="00160114" w:rsidRPr="00EC76D5" w:rsidRDefault="00160114" w:rsidP="00160114">
      <w:pPr>
        <w:pStyle w:val="Code"/>
      </w:pPr>
      <w:r w:rsidRPr="00EC76D5">
        <w:t xml:space="preserve">  public Symbol generateFloatingToFloatingExpression(SyntaxTree tree) {</w:t>
      </w:r>
    </w:p>
    <w:p w14:paraId="57CBA4EA" w14:textId="77777777" w:rsidR="00160114" w:rsidRPr="00EC76D5" w:rsidRDefault="00160114" w:rsidP="00160114">
      <w:pPr>
        <w:pStyle w:val="Code"/>
      </w:pPr>
      <w:r w:rsidRPr="00EC76D5">
        <w:t xml:space="preserve">    return generateExpression(tree.getChild(0));</w:t>
      </w:r>
    </w:p>
    <w:p w14:paraId="3A829853" w14:textId="77777777" w:rsidR="00160114" w:rsidRPr="00EC76D5" w:rsidRDefault="00160114" w:rsidP="00160114">
      <w:pPr>
        <w:pStyle w:val="Code"/>
      </w:pPr>
      <w:r w:rsidRPr="00EC76D5">
        <w:t xml:space="preserve">  }</w:t>
      </w:r>
    </w:p>
    <w:p w14:paraId="3F1A7089" w14:textId="77777777" w:rsidR="00160114" w:rsidRPr="00EC76D5" w:rsidRDefault="00160114" w:rsidP="00160114">
      <w:pPr>
        <w:pStyle w:val="Code"/>
      </w:pPr>
    </w:p>
    <w:p w14:paraId="745BFD13" w14:textId="77777777" w:rsidR="00160114" w:rsidRPr="00EC76D5" w:rsidRDefault="00160114" w:rsidP="00160114">
      <w:pPr>
        <w:pStyle w:val="Code"/>
      </w:pPr>
      <w:r w:rsidRPr="00EC76D5">
        <w:t xml:space="preserve">  public Symbol generateIntegralToFloatingExpression(SyntaxTree tree) {</w:t>
      </w:r>
    </w:p>
    <w:p w14:paraId="0808C2C8" w14:textId="77777777" w:rsidR="00160114" w:rsidRPr="00EC76D5" w:rsidRDefault="00160114" w:rsidP="00160114">
      <w:pPr>
        <w:pStyle w:val="Code"/>
      </w:pPr>
      <w:r w:rsidRPr="00EC76D5">
        <w:t xml:space="preserve">    Symbol symbol = generateExpression(tree.getChild(0));</w:t>
      </w:r>
    </w:p>
    <w:p w14:paraId="53253651" w14:textId="77777777" w:rsidR="00160114" w:rsidRPr="00EC76D5" w:rsidRDefault="00160114" w:rsidP="00160114">
      <w:pPr>
        <w:pStyle w:val="Code"/>
      </w:pPr>
      <w:r w:rsidRPr="00EC76D5">
        <w:t xml:space="preserve">    </w:t>
      </w:r>
    </w:p>
    <w:p w14:paraId="55A19C17" w14:textId="77777777" w:rsidR="00160114" w:rsidRPr="00EC76D5" w:rsidRDefault="00160114" w:rsidP="00160114">
      <w:pPr>
        <w:pStyle w:val="Code"/>
      </w:pPr>
      <w:r w:rsidRPr="00EC76D5">
        <w:t xml:space="preserve">    if (symbol.isTemporary() &amp;&amp; (symbol.getOffset() == 0)) {</w:t>
      </w:r>
    </w:p>
    <w:p w14:paraId="33EDEFF4" w14:textId="77777777" w:rsidR="00160114" w:rsidRPr="00EC76D5" w:rsidRDefault="00160114" w:rsidP="00160114">
      <w:pPr>
        <w:pStyle w:val="Code"/>
      </w:pPr>
      <w:r w:rsidRPr="00EC76D5">
        <w:t xml:space="preserve">      //symbol.addToSymbolTable();</w:t>
      </w:r>
    </w:p>
    <w:p w14:paraId="4A1B3610" w14:textId="77777777" w:rsidR="00160114" w:rsidRPr="00EC76D5" w:rsidRDefault="00160114" w:rsidP="00160114">
      <w:pPr>
        <w:pStyle w:val="Code"/>
      </w:pPr>
      <w:r w:rsidRPr="00EC76D5">
        <w:t xml:space="preserve">      Main.CurrentTable.addSymbol(symbol);</w:t>
      </w:r>
    </w:p>
    <w:p w14:paraId="10F5D629" w14:textId="77777777" w:rsidR="00160114" w:rsidRPr="00EC76D5" w:rsidRDefault="00160114" w:rsidP="00160114">
      <w:pPr>
        <w:pStyle w:val="Code"/>
      </w:pPr>
      <w:r w:rsidRPr="00EC76D5">
        <w:t xml:space="preserve">    }</w:t>
      </w:r>
    </w:p>
    <w:p w14:paraId="4225AE46" w14:textId="77777777" w:rsidR="00160114" w:rsidRPr="00EC76D5" w:rsidRDefault="00160114" w:rsidP="00160114">
      <w:pPr>
        <w:pStyle w:val="Code"/>
      </w:pPr>
    </w:p>
    <w:p w14:paraId="3A9B82EE" w14:textId="77777777" w:rsidR="00160114" w:rsidRPr="00EC76D5" w:rsidRDefault="00160114" w:rsidP="00160114">
      <w:pPr>
        <w:pStyle w:val="Code"/>
      </w:pPr>
      <w:r w:rsidRPr="00EC76D5">
        <w:t xml:space="preserve">    addMiddleCode(MiddleOperator.PushFloat, symbol);</w:t>
      </w:r>
    </w:p>
    <w:p w14:paraId="7AFAB395" w14:textId="77777777" w:rsidR="00160114" w:rsidRPr="00EC76D5" w:rsidRDefault="00160114" w:rsidP="00160114">
      <w:pPr>
        <w:pStyle w:val="Code"/>
      </w:pPr>
      <w:r w:rsidRPr="00EC76D5">
        <w:t xml:space="preserve">    return Symbol.createTemporarySymbol(tree.getType());</w:t>
      </w:r>
    </w:p>
    <w:p w14:paraId="7EC85422" w14:textId="77777777" w:rsidR="00160114" w:rsidRPr="00EC76D5" w:rsidRDefault="00160114" w:rsidP="00160114">
      <w:pPr>
        <w:pStyle w:val="Code"/>
      </w:pPr>
      <w:r w:rsidRPr="00EC76D5">
        <w:t xml:space="preserve">  }</w:t>
      </w:r>
    </w:p>
    <w:p w14:paraId="6650AA0A" w14:textId="77777777" w:rsidR="00160114" w:rsidRPr="00EC76D5" w:rsidRDefault="00160114" w:rsidP="00160114">
      <w:pPr>
        <w:pStyle w:val="Code"/>
      </w:pPr>
    </w:p>
    <w:p w14:paraId="3F982E0E" w14:textId="77777777" w:rsidR="00160114" w:rsidRPr="00EC76D5" w:rsidRDefault="00160114" w:rsidP="00160114">
      <w:pPr>
        <w:pStyle w:val="Code"/>
      </w:pPr>
      <w:r w:rsidRPr="00EC76D5">
        <w:t xml:space="preserve">  public Symbol generateFloatingToIntegralExpression(SyntaxTree tree) {</w:t>
      </w:r>
    </w:p>
    <w:p w14:paraId="4C2BA28E" w14:textId="77777777" w:rsidR="00160114" w:rsidRPr="00EC76D5" w:rsidRDefault="00160114" w:rsidP="00160114">
      <w:pPr>
        <w:pStyle w:val="Code"/>
      </w:pPr>
      <w:r w:rsidRPr="00EC76D5">
        <w:t xml:space="preserve">    generateExpression(tree.getChild(0));</w:t>
      </w:r>
    </w:p>
    <w:p w14:paraId="410808C3" w14:textId="77777777" w:rsidR="00160114" w:rsidRPr="00EC76D5" w:rsidRDefault="00160114" w:rsidP="00160114">
      <w:pPr>
        <w:pStyle w:val="Code"/>
      </w:pPr>
      <w:r w:rsidRPr="00EC76D5">
        <w:t xml:space="preserve">    Symbol resultSymbol = Symbol.createTemporarySymbol(tree.getType());</w:t>
      </w:r>
    </w:p>
    <w:p w14:paraId="6C44FF3F" w14:textId="77777777" w:rsidR="00160114" w:rsidRPr="00EC76D5" w:rsidRDefault="00160114" w:rsidP="00160114">
      <w:pPr>
        <w:pStyle w:val="Code"/>
      </w:pPr>
      <w:r w:rsidRPr="00EC76D5">
        <w:t xml:space="preserve">    //resultSymbol.addToSymbolTable();</w:t>
      </w:r>
    </w:p>
    <w:p w14:paraId="2E010EFF" w14:textId="77777777" w:rsidR="00160114" w:rsidRPr="00EC76D5" w:rsidRDefault="00160114" w:rsidP="00160114">
      <w:pPr>
        <w:pStyle w:val="Code"/>
      </w:pPr>
      <w:r w:rsidRPr="00EC76D5">
        <w:t xml:space="preserve">    Main.CurrentTable.addSymbol(resultSymbol);</w:t>
      </w:r>
    </w:p>
    <w:p w14:paraId="79A910E5" w14:textId="77777777" w:rsidR="00160114" w:rsidRPr="00EC76D5" w:rsidRDefault="00160114" w:rsidP="00160114">
      <w:pPr>
        <w:pStyle w:val="Code"/>
      </w:pPr>
      <w:r w:rsidRPr="00EC76D5">
        <w:t xml:space="preserve">    boolean pop = !useResult(tree);</w:t>
      </w:r>
    </w:p>
    <w:p w14:paraId="65FA0D3C" w14:textId="77777777" w:rsidR="00160114" w:rsidRPr="00EC76D5" w:rsidRDefault="00160114" w:rsidP="00160114">
      <w:pPr>
        <w:pStyle w:val="Code"/>
      </w:pPr>
      <w:r w:rsidRPr="00EC76D5">
        <w:t xml:space="preserve">    addMiddleCode(MiddleOperator.FloatingToIntegral, pop, resultSymbol, null);</w:t>
      </w:r>
    </w:p>
    <w:p w14:paraId="44DAB44D" w14:textId="77777777" w:rsidR="00160114" w:rsidRPr="00EC76D5" w:rsidRDefault="00160114" w:rsidP="00160114">
      <w:pPr>
        <w:pStyle w:val="Code"/>
      </w:pPr>
      <w:r w:rsidRPr="00EC76D5">
        <w:t xml:space="preserve">    return resultSymbol;</w:t>
      </w:r>
    </w:p>
    <w:p w14:paraId="1543D155" w14:textId="77777777" w:rsidR="00160114" w:rsidRPr="00EC76D5" w:rsidRDefault="00160114" w:rsidP="00160114">
      <w:pPr>
        <w:pStyle w:val="Code"/>
      </w:pPr>
      <w:r w:rsidRPr="00EC76D5">
        <w:t xml:space="preserve">  }</w:t>
      </w:r>
    </w:p>
    <w:p w14:paraId="65C257CF" w14:textId="77777777" w:rsidR="00160114" w:rsidRPr="00EC76D5" w:rsidRDefault="00160114" w:rsidP="00160114">
      <w:pPr>
        <w:pStyle w:val="Code"/>
      </w:pPr>
    </w:p>
    <w:p w14:paraId="6BAF874C" w14:textId="77777777" w:rsidR="00160114" w:rsidRPr="00EC76D5" w:rsidRDefault="00160114" w:rsidP="00160114">
      <w:pPr>
        <w:pStyle w:val="Code"/>
      </w:pPr>
      <w:r w:rsidRPr="00EC76D5">
        <w:t xml:space="preserve">  private static Symbol ZeroIntegerSymbol =</w:t>
      </w:r>
    </w:p>
    <w:p w14:paraId="47E66C6A" w14:textId="77777777" w:rsidR="00160114" w:rsidRPr="00EC76D5" w:rsidRDefault="00160114" w:rsidP="00160114">
      <w:pPr>
        <w:pStyle w:val="Code"/>
      </w:pPr>
      <w:r w:rsidRPr="00EC76D5">
        <w:t xml:space="preserve">             Symbol.createValueSymbol(Type.SignedIntegerType, BigInteger.ZERO);</w:t>
      </w:r>
    </w:p>
    <w:p w14:paraId="6DD9F772" w14:textId="77777777" w:rsidR="00160114" w:rsidRPr="00EC76D5" w:rsidRDefault="00160114" w:rsidP="00160114">
      <w:pPr>
        <w:pStyle w:val="Code"/>
      </w:pPr>
      <w:r w:rsidRPr="00EC76D5">
        <w:t xml:space="preserve">  private static Symbol ZeroDoubleSymbol =</w:t>
      </w:r>
    </w:p>
    <w:p w14:paraId="5DF6C18E" w14:textId="77777777" w:rsidR="00160114" w:rsidRPr="00EC76D5" w:rsidRDefault="00160114" w:rsidP="00160114">
      <w:pPr>
        <w:pStyle w:val="Code"/>
      </w:pPr>
      <w:r w:rsidRPr="00EC76D5">
        <w:t xml:space="preserve">             Symbol.createValueSymbol(Type.DoubleType, BigDecimal.ZERO);</w:t>
      </w:r>
    </w:p>
    <w:p w14:paraId="5E6C4937" w14:textId="77777777" w:rsidR="00160114" w:rsidRPr="00EC76D5" w:rsidRDefault="00160114" w:rsidP="00160114">
      <w:pPr>
        <w:pStyle w:val="Code"/>
      </w:pPr>
      <w:r w:rsidRPr="00EC76D5">
        <w:t xml:space="preserve">  private static Symbol OneIntegerSymbol =</w:t>
      </w:r>
    </w:p>
    <w:p w14:paraId="7B419AA5" w14:textId="77777777" w:rsidR="00160114" w:rsidRPr="00EC76D5" w:rsidRDefault="00160114" w:rsidP="00160114">
      <w:pPr>
        <w:pStyle w:val="Code"/>
      </w:pPr>
      <w:r w:rsidRPr="00EC76D5">
        <w:t xml:space="preserve">             Symbol.createValueSymbol(Type.SignedIntegerType, BigInteger.ONE);</w:t>
      </w:r>
    </w:p>
    <w:p w14:paraId="1ED699B7" w14:textId="77777777" w:rsidR="00160114" w:rsidRPr="00EC76D5" w:rsidRDefault="00160114" w:rsidP="00160114">
      <w:pPr>
        <w:pStyle w:val="Code"/>
      </w:pPr>
    </w:p>
    <w:p w14:paraId="29D3B901" w14:textId="77777777" w:rsidR="00160114" w:rsidRPr="00EC76D5" w:rsidRDefault="00160114" w:rsidP="00160114">
      <w:pPr>
        <w:pStyle w:val="Code"/>
      </w:pPr>
      <w:r w:rsidRPr="00EC76D5">
        <w:t xml:space="preserve">  public Symbol generateLogicalToIntegralExpression(SyntaxTree tree) {</w:t>
      </w:r>
    </w:p>
    <w:p w14:paraId="3A6D25B1" w14:textId="77777777" w:rsidR="00160114" w:rsidRPr="00EC76D5" w:rsidRDefault="00160114" w:rsidP="00160114">
      <w:pPr>
        <w:pStyle w:val="Code"/>
      </w:pPr>
      <w:r w:rsidRPr="00EC76D5">
        <w:t xml:space="preserve">    Symbol symbol = generateExpression(tree.getChild(0));</w:t>
      </w:r>
    </w:p>
    <w:p w14:paraId="084BD856" w14:textId="77777777" w:rsidR="00160114" w:rsidRPr="00EC76D5" w:rsidRDefault="00160114" w:rsidP="00160114">
      <w:pPr>
        <w:pStyle w:val="Code"/>
      </w:pPr>
      <w:r w:rsidRPr="00EC76D5">
        <w:t xml:space="preserve">    Symbol resultSymbol = Symbol.createSolidSymbol(tree.getType());</w:t>
      </w:r>
    </w:p>
    <w:p w14:paraId="60B71755" w14:textId="77777777" w:rsidR="00160114" w:rsidRPr="00EC76D5" w:rsidRDefault="00160114" w:rsidP="00160114">
      <w:pPr>
        <w:pStyle w:val="Code"/>
      </w:pPr>
      <w:r w:rsidRPr="00EC76D5">
        <w:t xml:space="preserve">    //resultSymbol.addToSymbolTable();</w:t>
      </w:r>
    </w:p>
    <w:p w14:paraId="6B070BA4" w14:textId="77777777" w:rsidR="00160114" w:rsidRPr="00EC76D5" w:rsidRDefault="00160114" w:rsidP="00160114">
      <w:pPr>
        <w:pStyle w:val="Code"/>
      </w:pPr>
      <w:r w:rsidRPr="00EC76D5">
        <w:t xml:space="preserve">    Main.CurrentTable.addSymbol(resultSymbol);</w:t>
      </w:r>
    </w:p>
    <w:p w14:paraId="085684C6" w14:textId="77777777" w:rsidR="00160114" w:rsidRPr="00EC76D5" w:rsidRDefault="00160114" w:rsidP="00160114">
      <w:pPr>
        <w:pStyle w:val="Code"/>
      </w:pPr>
    </w:p>
    <w:p w14:paraId="7A304C82" w14:textId="77777777" w:rsidR="00160114" w:rsidRPr="00EC76D5" w:rsidRDefault="00160114" w:rsidP="00160114">
      <w:pPr>
        <w:pStyle w:val="Code"/>
      </w:pPr>
      <w:r w:rsidRPr="00EC76D5">
        <w:t xml:space="preserve">    backpatch(symbol.getType().getTrueSet());</w:t>
      </w:r>
    </w:p>
    <w:p w14:paraId="29F41A5A" w14:textId="77777777" w:rsidR="00160114" w:rsidRPr="00EC76D5" w:rsidRDefault="00160114" w:rsidP="00160114">
      <w:pPr>
        <w:pStyle w:val="Code"/>
      </w:pPr>
      <w:r w:rsidRPr="00EC76D5">
        <w:t xml:space="preserve">    addMiddleCode(MiddleOperator.Assign, null, resultSymbol, OneIntegerSymbol);</w:t>
      </w:r>
    </w:p>
    <w:p w14:paraId="14A3C3BE" w14:textId="77777777" w:rsidR="00160114" w:rsidRPr="00EC76D5" w:rsidRDefault="00160114" w:rsidP="00160114">
      <w:pPr>
        <w:pStyle w:val="Code"/>
      </w:pPr>
      <w:r w:rsidRPr="00EC76D5">
        <w:t xml:space="preserve">    addMiddleCode(MiddleOperator.Goto, m_middleCodeList.size() + 2, null,null);</w:t>
      </w:r>
    </w:p>
    <w:p w14:paraId="699909B7" w14:textId="77777777" w:rsidR="00160114" w:rsidRPr="00EC76D5" w:rsidRDefault="00160114" w:rsidP="00160114">
      <w:pPr>
        <w:pStyle w:val="Code"/>
      </w:pPr>
      <w:r w:rsidRPr="00EC76D5">
        <w:t xml:space="preserve">    backpatch(symbol.getType().getFalseSet());</w:t>
      </w:r>
    </w:p>
    <w:p w14:paraId="2F16AC70" w14:textId="77777777" w:rsidR="00160114" w:rsidRPr="00EC76D5" w:rsidRDefault="00160114" w:rsidP="00160114">
      <w:pPr>
        <w:pStyle w:val="Code"/>
      </w:pPr>
      <w:r w:rsidRPr="00EC76D5">
        <w:t xml:space="preserve">    addMiddleCode(MiddleOperator.Assign, null, resultSymbol,ZeroIntegerSymbol);</w:t>
      </w:r>
    </w:p>
    <w:p w14:paraId="13E2214D" w14:textId="77777777" w:rsidR="00160114" w:rsidRPr="00EC76D5" w:rsidRDefault="00160114" w:rsidP="00160114">
      <w:pPr>
        <w:pStyle w:val="Code"/>
      </w:pPr>
      <w:r w:rsidRPr="00EC76D5">
        <w:t xml:space="preserve">    </w:t>
      </w:r>
    </w:p>
    <w:p w14:paraId="65244DEE" w14:textId="77777777" w:rsidR="00160114" w:rsidRPr="00EC76D5" w:rsidRDefault="00160114" w:rsidP="00160114">
      <w:pPr>
        <w:pStyle w:val="Code"/>
      </w:pPr>
      <w:r w:rsidRPr="00EC76D5">
        <w:t xml:space="preserve">    return resultSymbol;</w:t>
      </w:r>
    </w:p>
    <w:p w14:paraId="3CCE7DD3" w14:textId="77777777" w:rsidR="00160114" w:rsidRPr="00EC76D5" w:rsidRDefault="00160114" w:rsidP="00160114">
      <w:pPr>
        <w:pStyle w:val="Code"/>
      </w:pPr>
      <w:r w:rsidRPr="00EC76D5">
        <w:t xml:space="preserve">  }</w:t>
      </w:r>
    </w:p>
    <w:p w14:paraId="58BDE3BD" w14:textId="77777777" w:rsidR="00160114" w:rsidRPr="00EC76D5" w:rsidRDefault="00160114" w:rsidP="00160114">
      <w:pPr>
        <w:pStyle w:val="Code"/>
      </w:pPr>
    </w:p>
    <w:p w14:paraId="07D6AC92" w14:textId="77777777" w:rsidR="00160114" w:rsidRPr="00EC76D5" w:rsidRDefault="00160114" w:rsidP="00160114">
      <w:pPr>
        <w:pStyle w:val="Code"/>
      </w:pPr>
      <w:r w:rsidRPr="00EC76D5">
        <w:t xml:space="preserve">  public Symbol generateArithmeticToLogicalExpression(SyntaxTree tree) {</w:t>
      </w:r>
    </w:p>
    <w:p w14:paraId="51A70786" w14:textId="77777777" w:rsidR="00160114" w:rsidRPr="00EC76D5" w:rsidRDefault="00160114" w:rsidP="00160114">
      <w:pPr>
        <w:pStyle w:val="Code"/>
      </w:pPr>
      <w:r w:rsidRPr="00EC76D5">
        <w:t xml:space="preserve">    Symbol symbol = generateExpression(tree.getChild(0));</w:t>
      </w:r>
    </w:p>
    <w:p w14:paraId="0FD87926" w14:textId="77777777" w:rsidR="00160114" w:rsidRPr="00EC76D5" w:rsidRDefault="00160114" w:rsidP="00160114">
      <w:pPr>
        <w:pStyle w:val="Code"/>
      </w:pPr>
      <w:r w:rsidRPr="00EC76D5">
        <w:lastRenderedPageBreak/>
        <w:t xml:space="preserve">    Set&lt;Integer&gt; trueSet = new ListSet(m_middleCodeList.size());</w:t>
      </w:r>
    </w:p>
    <w:p w14:paraId="7EAC55A2" w14:textId="77777777" w:rsidR="00160114" w:rsidRPr="00EC76D5" w:rsidRDefault="00160114" w:rsidP="00160114">
      <w:pPr>
        <w:pStyle w:val="Code"/>
      </w:pPr>
      <w:r w:rsidRPr="00EC76D5">
        <w:t xml:space="preserve">    </w:t>
      </w:r>
    </w:p>
    <w:p w14:paraId="345E15D9" w14:textId="77777777" w:rsidR="00160114" w:rsidRPr="00EC76D5" w:rsidRDefault="00160114" w:rsidP="00160114">
      <w:pPr>
        <w:pStyle w:val="Code"/>
      </w:pPr>
      <w:r w:rsidRPr="00EC76D5">
        <w:t xml:space="preserve">    Symbol zeroSymbol = symbol.getType().isIntegralOrPointer() ?</w:t>
      </w:r>
    </w:p>
    <w:p w14:paraId="1878F230" w14:textId="77777777" w:rsidR="00160114" w:rsidRPr="00EC76D5" w:rsidRDefault="00160114" w:rsidP="00160114">
      <w:pPr>
        <w:pStyle w:val="Code"/>
      </w:pPr>
      <w:r w:rsidRPr="00EC76D5">
        <w:t xml:space="preserve">                        ZeroIntegerSymbol : ZeroDoubleSymbol;</w:t>
      </w:r>
    </w:p>
    <w:p w14:paraId="72EFD26F" w14:textId="77777777" w:rsidR="00160114" w:rsidRPr="00EC76D5" w:rsidRDefault="00160114" w:rsidP="00160114">
      <w:pPr>
        <w:pStyle w:val="Code"/>
      </w:pPr>
      <w:r w:rsidRPr="00EC76D5">
        <w:t xml:space="preserve">    addMiddleCode(MiddleOperator.NotEqual, null, symbol, zeroSymbol);</w:t>
      </w:r>
    </w:p>
    <w:p w14:paraId="7568D299" w14:textId="77777777" w:rsidR="00160114" w:rsidRPr="00EC76D5" w:rsidRDefault="00160114" w:rsidP="00160114">
      <w:pPr>
        <w:pStyle w:val="Code"/>
      </w:pPr>
    </w:p>
    <w:p w14:paraId="51643589" w14:textId="77777777" w:rsidR="00160114" w:rsidRPr="00EC76D5" w:rsidRDefault="00160114" w:rsidP="00160114">
      <w:pPr>
        <w:pStyle w:val="Code"/>
      </w:pPr>
      <w:r w:rsidRPr="00EC76D5">
        <w:t xml:space="preserve">    Set&lt;Integer&gt; falseSet = new ListSet(m_middleCodeList.size());</w:t>
      </w:r>
    </w:p>
    <w:p w14:paraId="0C66AFA6" w14:textId="77777777" w:rsidR="00160114" w:rsidRPr="00EC76D5" w:rsidRDefault="00160114" w:rsidP="00160114">
      <w:pPr>
        <w:pStyle w:val="Code"/>
      </w:pPr>
      <w:r w:rsidRPr="00EC76D5">
        <w:t xml:space="preserve">    addMiddleCode(MiddleOperator.Goto);</w:t>
      </w:r>
    </w:p>
    <w:p w14:paraId="5A6D35D7" w14:textId="77777777" w:rsidR="00160114" w:rsidRPr="00EC76D5" w:rsidRDefault="00160114" w:rsidP="00160114">
      <w:pPr>
        <w:pStyle w:val="Code"/>
      </w:pPr>
    </w:p>
    <w:p w14:paraId="2AB75E56" w14:textId="77777777" w:rsidR="00160114" w:rsidRPr="00EC76D5" w:rsidRDefault="00160114" w:rsidP="00160114">
      <w:pPr>
        <w:pStyle w:val="Code"/>
      </w:pPr>
      <w:r w:rsidRPr="00EC76D5">
        <w:t xml:space="preserve">    return Symbol.createLogicalSymbol(trueSet, falseSet);</w:t>
      </w:r>
    </w:p>
    <w:p w14:paraId="57AACBED" w14:textId="77777777" w:rsidR="00160114" w:rsidRPr="00EC76D5" w:rsidRDefault="00160114" w:rsidP="00160114">
      <w:pPr>
        <w:pStyle w:val="Code"/>
      </w:pPr>
      <w:r w:rsidRPr="00EC76D5">
        <w:t xml:space="preserve">  }</w:t>
      </w:r>
    </w:p>
    <w:p w14:paraId="4E5E3643" w14:textId="77777777" w:rsidR="00160114" w:rsidRPr="00EC76D5" w:rsidRDefault="00160114" w:rsidP="00160114">
      <w:pPr>
        <w:pStyle w:val="Code"/>
      </w:pPr>
    </w:p>
    <w:p w14:paraId="0F548927" w14:textId="77777777" w:rsidR="00160114" w:rsidRPr="00EC76D5" w:rsidRDefault="00160114" w:rsidP="00160114">
      <w:pPr>
        <w:pStyle w:val="Code"/>
      </w:pPr>
      <w:r w:rsidRPr="00EC76D5">
        <w:t xml:space="preserve">  public Symbol generateFunctionToPointerExpression(SyntaxTree tree) {</w:t>
      </w:r>
    </w:p>
    <w:p w14:paraId="391E445B" w14:textId="77777777" w:rsidR="00160114" w:rsidRPr="00EC76D5" w:rsidRDefault="00160114" w:rsidP="00160114">
      <w:pPr>
        <w:pStyle w:val="Code"/>
      </w:pPr>
      <w:r w:rsidRPr="00EC76D5">
        <w:t xml:space="preserve">    Symbol symbol = generateExpression(tree.getChild(0));</w:t>
      </w:r>
    </w:p>
    <w:p w14:paraId="593130D2" w14:textId="77777777" w:rsidR="00160114" w:rsidRPr="00EC76D5" w:rsidRDefault="00160114" w:rsidP="00160114">
      <w:pPr>
        <w:pStyle w:val="Code"/>
      </w:pPr>
      <w:r w:rsidRPr="00EC76D5">
        <w:t xml:space="preserve">    return symbol;</w:t>
      </w:r>
    </w:p>
    <w:p w14:paraId="4F2AD95B" w14:textId="77777777" w:rsidR="00160114" w:rsidRPr="00EC76D5" w:rsidRDefault="00160114" w:rsidP="00160114">
      <w:pPr>
        <w:pStyle w:val="Code"/>
      </w:pPr>
      <w:r w:rsidRPr="00EC76D5">
        <w:t xml:space="preserve">  }</w:t>
      </w:r>
    </w:p>
    <w:p w14:paraId="39E15592" w14:textId="77777777" w:rsidR="00160114" w:rsidRPr="00EC76D5" w:rsidRDefault="00160114" w:rsidP="00160114">
      <w:pPr>
        <w:pStyle w:val="Code"/>
      </w:pPr>
    </w:p>
    <w:p w14:paraId="149C8FE4" w14:textId="77777777" w:rsidR="00160114" w:rsidRPr="00EC76D5" w:rsidRDefault="00160114" w:rsidP="00160114">
      <w:pPr>
        <w:pStyle w:val="Code"/>
      </w:pPr>
      <w:r w:rsidRPr="00EC76D5">
        <w:t xml:space="preserve">  public Symbol generateArrayToPointerExpression(SyntaxTree tree) {</w:t>
      </w:r>
    </w:p>
    <w:p w14:paraId="5548ED1A" w14:textId="77777777" w:rsidR="00160114" w:rsidRPr="00EC76D5" w:rsidRDefault="00160114" w:rsidP="00160114">
      <w:pPr>
        <w:pStyle w:val="Code"/>
      </w:pPr>
      <w:r w:rsidRPr="00EC76D5">
        <w:t xml:space="preserve">    Symbol symbol = generateExpression(tree.getChild(0));</w:t>
      </w:r>
    </w:p>
    <w:p w14:paraId="69BCDF07" w14:textId="77777777" w:rsidR="00160114" w:rsidRPr="00EC76D5" w:rsidRDefault="00160114" w:rsidP="00160114">
      <w:pPr>
        <w:pStyle w:val="Code"/>
      </w:pPr>
      <w:r w:rsidRPr="00EC76D5">
        <w:t xml:space="preserve">    return symbol;</w:t>
      </w:r>
    </w:p>
    <w:p w14:paraId="0DC4EE8E" w14:textId="77777777" w:rsidR="00160114" w:rsidRPr="00EC76D5" w:rsidRDefault="00160114" w:rsidP="00160114">
      <w:pPr>
        <w:pStyle w:val="Code"/>
      </w:pPr>
      <w:r w:rsidRPr="00EC76D5">
        <w:t xml:space="preserve">  }</w:t>
      </w:r>
    </w:p>
    <w:p w14:paraId="57007D59" w14:textId="77777777" w:rsidR="00160114" w:rsidRPr="00EC76D5" w:rsidRDefault="00160114" w:rsidP="00160114">
      <w:pPr>
        <w:pStyle w:val="Code"/>
      </w:pPr>
      <w:r w:rsidRPr="00EC76D5">
        <w:t xml:space="preserve">  </w:t>
      </w:r>
    </w:p>
    <w:p w14:paraId="48D5AF46" w14:textId="77777777" w:rsidR="00160114" w:rsidRPr="00EC76D5" w:rsidRDefault="00160114" w:rsidP="00160114">
      <w:pPr>
        <w:pStyle w:val="Code"/>
      </w:pPr>
      <w:r w:rsidRPr="00EC76D5">
        <w:t xml:space="preserve">  public Symbol generateStringToPointerExpression(SyntaxTree tree) {</w:t>
      </w:r>
    </w:p>
    <w:p w14:paraId="48B1F881" w14:textId="77777777" w:rsidR="00160114" w:rsidRPr="00EC76D5" w:rsidRDefault="00160114" w:rsidP="00160114">
      <w:pPr>
        <w:pStyle w:val="Code"/>
      </w:pPr>
      <w:r w:rsidRPr="00EC76D5">
        <w:t xml:space="preserve">    Symbol symbol = generateExpression(tree.getChild(0));</w:t>
      </w:r>
    </w:p>
    <w:p w14:paraId="6E97522A" w14:textId="77777777" w:rsidR="00160114" w:rsidRPr="00EC76D5" w:rsidRDefault="00160114" w:rsidP="00160114">
      <w:pPr>
        <w:pStyle w:val="Code"/>
      </w:pPr>
      <w:r w:rsidRPr="00EC76D5">
        <w:t xml:space="preserve">    return symbol;</w:t>
      </w:r>
    </w:p>
    <w:p w14:paraId="3E380547" w14:textId="77777777" w:rsidR="00160114" w:rsidRPr="00EC76D5" w:rsidRDefault="00160114" w:rsidP="00160114">
      <w:pPr>
        <w:pStyle w:val="Code"/>
      </w:pPr>
      <w:r w:rsidRPr="00EC76D5">
        <w:t xml:space="preserve">  }</w:t>
      </w:r>
    </w:p>
    <w:p w14:paraId="062F3D8D" w14:textId="77777777" w:rsidR="00160114" w:rsidRPr="00EC76D5" w:rsidRDefault="00160114" w:rsidP="00160114">
      <w:pPr>
        <w:pStyle w:val="Code"/>
      </w:pPr>
    </w:p>
    <w:p w14:paraId="5D590C02" w14:textId="77777777" w:rsidR="00160114" w:rsidRPr="00EC76D5" w:rsidRDefault="00160114" w:rsidP="00160114">
      <w:pPr>
        <w:pStyle w:val="Code"/>
      </w:pPr>
      <w:r w:rsidRPr="00EC76D5">
        <w:t xml:space="preserve">  public Symbol generateConditionalExpression(SyntaxTree tree) {</w:t>
      </w:r>
    </w:p>
    <w:p w14:paraId="3C2E9500" w14:textId="77777777" w:rsidR="00160114" w:rsidRPr="00EC76D5" w:rsidRDefault="00160114" w:rsidP="00160114">
      <w:pPr>
        <w:pStyle w:val="Code"/>
      </w:pPr>
      <w:r w:rsidRPr="00EC76D5">
        <w:t xml:space="preserve">    Symbol testSymbol = generateExpression(tree.getChild(0));</w:t>
      </w:r>
    </w:p>
    <w:p w14:paraId="6216E688" w14:textId="77777777" w:rsidR="00160114" w:rsidRPr="00EC76D5" w:rsidRDefault="00160114" w:rsidP="00160114">
      <w:pPr>
        <w:pStyle w:val="Code"/>
      </w:pPr>
      <w:r w:rsidRPr="00EC76D5">
        <w:t xml:space="preserve">    backpatch(testSymbol.getType().getTrueSet());</w:t>
      </w:r>
    </w:p>
    <w:p w14:paraId="2396DED4" w14:textId="77777777" w:rsidR="00160114" w:rsidRPr="00EC76D5" w:rsidRDefault="00160114" w:rsidP="00160114">
      <w:pPr>
        <w:pStyle w:val="Code"/>
      </w:pPr>
    </w:p>
    <w:p w14:paraId="6DEF224F" w14:textId="77777777" w:rsidR="00160114" w:rsidRPr="00EC76D5" w:rsidRDefault="00160114" w:rsidP="00160114">
      <w:pPr>
        <w:pStyle w:val="Code"/>
      </w:pPr>
      <w:r w:rsidRPr="00EC76D5">
        <w:t xml:space="preserve">    boolean pop = !useResult(tree);</w:t>
      </w:r>
    </w:p>
    <w:p w14:paraId="0A0432DA" w14:textId="77777777" w:rsidR="00160114" w:rsidRPr="00EC76D5" w:rsidRDefault="00160114" w:rsidP="00160114">
      <w:pPr>
        <w:pStyle w:val="Code"/>
      </w:pPr>
      <w:r w:rsidRPr="00EC76D5">
        <w:t xml:space="preserve">    Symbol trueSymbol = generateExpression(tree.getChild(1));</w:t>
      </w:r>
    </w:p>
    <w:p w14:paraId="5E1F9C4D" w14:textId="77777777" w:rsidR="00160114" w:rsidRPr="00EC76D5" w:rsidRDefault="00160114" w:rsidP="00160114">
      <w:pPr>
        <w:pStyle w:val="Code"/>
      </w:pPr>
      <w:r w:rsidRPr="00EC76D5">
        <w:t xml:space="preserve">    Symbol resultSymbol = Symbol.createSolidSymbol(tree.getType());</w:t>
      </w:r>
    </w:p>
    <w:p w14:paraId="7DBC1E45" w14:textId="77777777" w:rsidR="00160114" w:rsidRPr="00EC76D5" w:rsidRDefault="00160114" w:rsidP="00160114">
      <w:pPr>
        <w:pStyle w:val="Code"/>
      </w:pPr>
      <w:r w:rsidRPr="00EC76D5">
        <w:t xml:space="preserve">    //resultSymbol.addToSymbolTable();</w:t>
      </w:r>
    </w:p>
    <w:p w14:paraId="34E23747" w14:textId="77777777" w:rsidR="00160114" w:rsidRPr="00EC76D5" w:rsidRDefault="00160114" w:rsidP="00160114">
      <w:pPr>
        <w:pStyle w:val="Code"/>
      </w:pPr>
      <w:r w:rsidRPr="00EC76D5">
        <w:t xml:space="preserve">    Main.CurrentTable.addSymbol(resultSymbol);</w:t>
      </w:r>
    </w:p>
    <w:p w14:paraId="656F5C28" w14:textId="77777777" w:rsidR="00160114" w:rsidRPr="00EC76D5" w:rsidRDefault="00160114" w:rsidP="00160114">
      <w:pPr>
        <w:pStyle w:val="Code"/>
      </w:pPr>
      <w:r w:rsidRPr="00EC76D5">
        <w:t xml:space="preserve">    </w:t>
      </w:r>
    </w:p>
    <w:p w14:paraId="7C2F61AA" w14:textId="77777777" w:rsidR="00160114" w:rsidRPr="00EC76D5" w:rsidRDefault="00160114" w:rsidP="00160114">
      <w:pPr>
        <w:pStyle w:val="Code"/>
      </w:pPr>
      <w:r w:rsidRPr="00EC76D5">
        <w:t xml:space="preserve">    if (!resultSymbol.getType().isFloating()) {</w:t>
      </w:r>
    </w:p>
    <w:p w14:paraId="40C2AF9E" w14:textId="77777777" w:rsidR="00160114" w:rsidRPr="00EC76D5" w:rsidRDefault="00160114" w:rsidP="00160114">
      <w:pPr>
        <w:pStyle w:val="Code"/>
      </w:pPr>
      <w:r w:rsidRPr="00EC76D5">
        <w:t xml:space="preserve">      addMiddleCode(MiddleOperator.Assign, pop, resultSymbol, trueSymbol);</w:t>
      </w:r>
    </w:p>
    <w:p w14:paraId="07D819CB" w14:textId="77777777" w:rsidR="00160114" w:rsidRPr="00EC76D5" w:rsidRDefault="00160114" w:rsidP="00160114">
      <w:pPr>
        <w:pStyle w:val="Code"/>
      </w:pPr>
      <w:r w:rsidRPr="00EC76D5">
        <w:t xml:space="preserve">    }</w:t>
      </w:r>
    </w:p>
    <w:p w14:paraId="0862289D" w14:textId="77777777" w:rsidR="00160114" w:rsidRPr="00EC76D5" w:rsidRDefault="00160114" w:rsidP="00160114">
      <w:pPr>
        <w:pStyle w:val="Code"/>
      </w:pPr>
      <w:r w:rsidRPr="00EC76D5">
        <w:t xml:space="preserve">    </w:t>
      </w:r>
    </w:p>
    <w:p w14:paraId="38BCB46D" w14:textId="77777777" w:rsidR="00160114" w:rsidRPr="00EC76D5" w:rsidRDefault="00160114" w:rsidP="00160114">
      <w:pPr>
        <w:pStyle w:val="Code"/>
      </w:pPr>
      <w:r w:rsidRPr="00EC76D5">
        <w:t xml:space="preserve">    int gotoLineNo = m_middleCodeList.size();</w:t>
      </w:r>
    </w:p>
    <w:p w14:paraId="3A628593" w14:textId="77777777" w:rsidR="00160114" w:rsidRPr="00EC76D5" w:rsidRDefault="00160114" w:rsidP="00160114">
      <w:pPr>
        <w:pStyle w:val="Code"/>
      </w:pPr>
      <w:r w:rsidRPr="00EC76D5">
        <w:t xml:space="preserve">    addMiddleCode(MiddleOperator.Goto);</w:t>
      </w:r>
    </w:p>
    <w:p w14:paraId="70AB3948" w14:textId="77777777" w:rsidR="00160114" w:rsidRPr="00EC76D5" w:rsidRDefault="00160114" w:rsidP="00160114">
      <w:pPr>
        <w:pStyle w:val="Code"/>
      </w:pPr>
      <w:r w:rsidRPr="00EC76D5">
        <w:t xml:space="preserve">    </w:t>
      </w:r>
    </w:p>
    <w:p w14:paraId="73C17A09" w14:textId="77777777" w:rsidR="00160114" w:rsidRPr="00EC76D5" w:rsidRDefault="00160114" w:rsidP="00160114">
      <w:pPr>
        <w:pStyle w:val="Code"/>
      </w:pPr>
      <w:r w:rsidRPr="00EC76D5">
        <w:t xml:space="preserve">    backpatch(testSymbol.getType().getFalseSet());</w:t>
      </w:r>
    </w:p>
    <w:p w14:paraId="6073A746" w14:textId="77777777" w:rsidR="00160114" w:rsidRPr="00EC76D5" w:rsidRDefault="00160114" w:rsidP="00160114">
      <w:pPr>
        <w:pStyle w:val="Code"/>
      </w:pPr>
      <w:r w:rsidRPr="00EC76D5">
        <w:t xml:space="preserve">    Symbol falseSymbol = generateExpression(tree.getChild(2));</w:t>
      </w:r>
    </w:p>
    <w:p w14:paraId="4FE519F2" w14:textId="77777777" w:rsidR="00160114" w:rsidRPr="00EC76D5" w:rsidRDefault="00160114" w:rsidP="00160114">
      <w:pPr>
        <w:pStyle w:val="Code"/>
      </w:pPr>
    </w:p>
    <w:p w14:paraId="232139E0" w14:textId="77777777" w:rsidR="00160114" w:rsidRPr="00EC76D5" w:rsidRDefault="00160114" w:rsidP="00160114">
      <w:pPr>
        <w:pStyle w:val="Code"/>
      </w:pPr>
      <w:r w:rsidRPr="00EC76D5">
        <w:t xml:space="preserve">    if (!resultSymbol.getType().isFloating()) {</w:t>
      </w:r>
    </w:p>
    <w:p w14:paraId="4CB5FB80" w14:textId="77777777" w:rsidR="00160114" w:rsidRPr="00EC76D5" w:rsidRDefault="00160114" w:rsidP="00160114">
      <w:pPr>
        <w:pStyle w:val="Code"/>
      </w:pPr>
      <w:r w:rsidRPr="00EC76D5">
        <w:t xml:space="preserve">      addMiddleCode(MiddleOperator.Assign, pop, resultSymbol, falseSymbol);</w:t>
      </w:r>
    </w:p>
    <w:p w14:paraId="7C7E2F05" w14:textId="77777777" w:rsidR="00160114" w:rsidRPr="00EC76D5" w:rsidRDefault="00160114" w:rsidP="00160114">
      <w:pPr>
        <w:pStyle w:val="Code"/>
      </w:pPr>
      <w:r w:rsidRPr="00EC76D5">
        <w:t xml:space="preserve">    }</w:t>
      </w:r>
    </w:p>
    <w:p w14:paraId="0FDEC4A3" w14:textId="77777777" w:rsidR="00160114" w:rsidRPr="00EC76D5" w:rsidRDefault="00160114" w:rsidP="00160114">
      <w:pPr>
        <w:pStyle w:val="Code"/>
      </w:pPr>
    </w:p>
    <w:p w14:paraId="702A5164" w14:textId="77777777" w:rsidR="00160114" w:rsidRPr="00EC76D5" w:rsidRDefault="00160114" w:rsidP="00160114">
      <w:pPr>
        <w:pStyle w:val="Code"/>
      </w:pPr>
      <w:r w:rsidRPr="00EC76D5">
        <w:t xml:space="preserve">    backpatch(gotoLineNo);</w:t>
      </w:r>
    </w:p>
    <w:p w14:paraId="228161AA" w14:textId="77777777" w:rsidR="00160114" w:rsidRPr="00EC76D5" w:rsidRDefault="00160114" w:rsidP="00160114">
      <w:pPr>
        <w:pStyle w:val="Code"/>
      </w:pPr>
      <w:r w:rsidRPr="00EC76D5">
        <w:t xml:space="preserve">    return resultSymbol;</w:t>
      </w:r>
    </w:p>
    <w:p w14:paraId="588C85CE" w14:textId="77777777" w:rsidR="00160114" w:rsidRPr="00EC76D5" w:rsidRDefault="00160114" w:rsidP="00160114">
      <w:pPr>
        <w:pStyle w:val="Code"/>
      </w:pPr>
      <w:r w:rsidRPr="00EC76D5">
        <w:t xml:space="preserve">  }</w:t>
      </w:r>
    </w:p>
    <w:p w14:paraId="21F621E1" w14:textId="77777777" w:rsidR="00160114" w:rsidRPr="00EC76D5" w:rsidRDefault="00160114" w:rsidP="00160114">
      <w:pPr>
        <w:pStyle w:val="Code"/>
      </w:pPr>
      <w:r w:rsidRPr="00EC76D5">
        <w:t xml:space="preserve">  </w:t>
      </w:r>
    </w:p>
    <w:p w14:paraId="7A7E79BE" w14:textId="77777777" w:rsidR="00160114" w:rsidRPr="00EC76D5" w:rsidRDefault="00160114" w:rsidP="00160114">
      <w:pPr>
        <w:pStyle w:val="Code"/>
      </w:pPr>
      <w:r w:rsidRPr="00EC76D5">
        <w:t xml:space="preserve">  public Symbol generateLogicalAndExpression(SyntaxTree tree) {</w:t>
      </w:r>
    </w:p>
    <w:p w14:paraId="61117963" w14:textId="77777777" w:rsidR="00160114" w:rsidRPr="00EC76D5" w:rsidRDefault="00160114" w:rsidP="00160114">
      <w:pPr>
        <w:pStyle w:val="Code"/>
      </w:pPr>
      <w:r w:rsidRPr="00EC76D5">
        <w:t xml:space="preserve">    Symbol leftSymbol = generateExpression(tree.getChild(0));</w:t>
      </w:r>
    </w:p>
    <w:p w14:paraId="766AC578" w14:textId="77777777" w:rsidR="00160114" w:rsidRPr="00EC76D5" w:rsidRDefault="00160114" w:rsidP="00160114">
      <w:pPr>
        <w:pStyle w:val="Code"/>
      </w:pPr>
      <w:r w:rsidRPr="00EC76D5">
        <w:lastRenderedPageBreak/>
        <w:t xml:space="preserve">    backpatch(leftSymbol.getType().getTrueSet());</w:t>
      </w:r>
    </w:p>
    <w:p w14:paraId="79268C1E" w14:textId="77777777" w:rsidR="00160114" w:rsidRPr="00EC76D5" w:rsidRDefault="00160114" w:rsidP="00160114">
      <w:pPr>
        <w:pStyle w:val="Code"/>
      </w:pPr>
      <w:r w:rsidRPr="00EC76D5">
        <w:t xml:space="preserve">    </w:t>
      </w:r>
    </w:p>
    <w:p w14:paraId="56DA6118" w14:textId="77777777" w:rsidR="00160114" w:rsidRPr="00EC76D5" w:rsidRDefault="00160114" w:rsidP="00160114">
      <w:pPr>
        <w:pStyle w:val="Code"/>
      </w:pPr>
      <w:r w:rsidRPr="00EC76D5">
        <w:t xml:space="preserve">    Symbol rightSymbol = generateExpression(tree.getChild(1));</w:t>
      </w:r>
    </w:p>
    <w:p w14:paraId="12CBBBD9" w14:textId="77777777" w:rsidR="00160114" w:rsidRPr="00EC76D5" w:rsidRDefault="00160114" w:rsidP="00160114">
      <w:pPr>
        <w:pStyle w:val="Code"/>
      </w:pPr>
      <w:r w:rsidRPr="00EC76D5">
        <w:t xml:space="preserve">    Set&lt;Integer&gt; falseSet = leftSymbol.getType().getFalseSet();    </w:t>
      </w:r>
    </w:p>
    <w:p w14:paraId="2CF23D6A" w14:textId="77777777" w:rsidR="00160114" w:rsidRPr="00EC76D5" w:rsidRDefault="00160114" w:rsidP="00160114">
      <w:pPr>
        <w:pStyle w:val="Code"/>
      </w:pPr>
      <w:r w:rsidRPr="00EC76D5">
        <w:t xml:space="preserve">    falseSet.addAll(rightSymbol.getType().getFalseSet());</w:t>
      </w:r>
    </w:p>
    <w:p w14:paraId="642ACD38" w14:textId="77777777" w:rsidR="00160114" w:rsidRPr="00EC76D5" w:rsidRDefault="00160114" w:rsidP="00160114">
      <w:pPr>
        <w:pStyle w:val="Code"/>
      </w:pPr>
      <w:r w:rsidRPr="00EC76D5">
        <w:t xml:space="preserve">    </w:t>
      </w:r>
    </w:p>
    <w:p w14:paraId="590FC2A5" w14:textId="77777777" w:rsidR="00160114" w:rsidRPr="00EC76D5" w:rsidRDefault="00160114" w:rsidP="00160114">
      <w:pPr>
        <w:pStyle w:val="Code"/>
      </w:pPr>
      <w:r w:rsidRPr="00EC76D5">
        <w:t xml:space="preserve">    return Symbol.createLogicalSymbol(rightSymbol.getType().getTrueSet(),</w:t>
      </w:r>
    </w:p>
    <w:p w14:paraId="4CAB23F5" w14:textId="77777777" w:rsidR="00160114" w:rsidRPr="00EC76D5" w:rsidRDefault="00160114" w:rsidP="00160114">
      <w:pPr>
        <w:pStyle w:val="Code"/>
      </w:pPr>
      <w:r w:rsidRPr="00EC76D5">
        <w:t xml:space="preserve">                                      falseSet);</w:t>
      </w:r>
    </w:p>
    <w:p w14:paraId="5C8F5D0C" w14:textId="77777777" w:rsidR="00160114" w:rsidRPr="00EC76D5" w:rsidRDefault="00160114" w:rsidP="00160114">
      <w:pPr>
        <w:pStyle w:val="Code"/>
      </w:pPr>
      <w:r w:rsidRPr="00EC76D5">
        <w:t xml:space="preserve">  }</w:t>
      </w:r>
    </w:p>
    <w:p w14:paraId="02F1768C" w14:textId="77777777" w:rsidR="00160114" w:rsidRPr="00EC76D5" w:rsidRDefault="00160114" w:rsidP="00160114">
      <w:pPr>
        <w:pStyle w:val="Code"/>
      </w:pPr>
      <w:r w:rsidRPr="00EC76D5">
        <w:t xml:space="preserve">  </w:t>
      </w:r>
    </w:p>
    <w:p w14:paraId="045D7C87" w14:textId="77777777" w:rsidR="00160114" w:rsidRPr="00EC76D5" w:rsidRDefault="00160114" w:rsidP="00160114">
      <w:pPr>
        <w:pStyle w:val="Code"/>
      </w:pPr>
      <w:r w:rsidRPr="00EC76D5">
        <w:t xml:space="preserve">  public Symbol generateLogicalOrExpression(SyntaxTree tree) {</w:t>
      </w:r>
    </w:p>
    <w:p w14:paraId="117F0C35" w14:textId="77777777" w:rsidR="00160114" w:rsidRPr="00EC76D5" w:rsidRDefault="00160114" w:rsidP="00160114">
      <w:pPr>
        <w:pStyle w:val="Code"/>
      </w:pPr>
      <w:r w:rsidRPr="00EC76D5">
        <w:t xml:space="preserve">    Symbol leftSymbol = generateExpression(tree.getChild(0));</w:t>
      </w:r>
    </w:p>
    <w:p w14:paraId="52040A76" w14:textId="77777777" w:rsidR="00160114" w:rsidRPr="00EC76D5" w:rsidRDefault="00160114" w:rsidP="00160114">
      <w:pPr>
        <w:pStyle w:val="Code"/>
      </w:pPr>
      <w:r w:rsidRPr="00EC76D5">
        <w:t xml:space="preserve">    backpatch(leftSymbol.getType().getFalseSet());</w:t>
      </w:r>
    </w:p>
    <w:p w14:paraId="00122AD3" w14:textId="77777777" w:rsidR="00160114" w:rsidRPr="00EC76D5" w:rsidRDefault="00160114" w:rsidP="00160114">
      <w:pPr>
        <w:pStyle w:val="Code"/>
      </w:pPr>
      <w:r w:rsidRPr="00EC76D5">
        <w:t xml:space="preserve">    Symbol rightSymbol = generateExpression(tree.getChild(1));</w:t>
      </w:r>
    </w:p>
    <w:p w14:paraId="54018345" w14:textId="77777777" w:rsidR="00160114" w:rsidRPr="00EC76D5" w:rsidRDefault="00160114" w:rsidP="00160114">
      <w:pPr>
        <w:pStyle w:val="Code"/>
      </w:pPr>
      <w:r w:rsidRPr="00EC76D5">
        <w:t xml:space="preserve">    </w:t>
      </w:r>
    </w:p>
    <w:p w14:paraId="5915C4C2" w14:textId="77777777" w:rsidR="00160114" w:rsidRPr="00EC76D5" w:rsidRDefault="00160114" w:rsidP="00160114">
      <w:pPr>
        <w:pStyle w:val="Code"/>
      </w:pPr>
      <w:r w:rsidRPr="00EC76D5">
        <w:t xml:space="preserve">    Set&lt;Integer&gt; trueSet = leftSymbol.getType().getTrueSet();</w:t>
      </w:r>
    </w:p>
    <w:p w14:paraId="332A3406" w14:textId="77777777" w:rsidR="00160114" w:rsidRPr="00EC76D5" w:rsidRDefault="00160114" w:rsidP="00160114">
      <w:pPr>
        <w:pStyle w:val="Code"/>
      </w:pPr>
      <w:r w:rsidRPr="00EC76D5">
        <w:t xml:space="preserve">    trueSet.addAll(rightSymbol.getType().getTrueSet());</w:t>
      </w:r>
    </w:p>
    <w:p w14:paraId="751A9315" w14:textId="77777777" w:rsidR="00160114" w:rsidRPr="00EC76D5" w:rsidRDefault="00160114" w:rsidP="00160114">
      <w:pPr>
        <w:pStyle w:val="Code"/>
      </w:pPr>
      <w:r w:rsidRPr="00EC76D5">
        <w:t xml:space="preserve">    return Symbol.createLogicalSymbol(trueSet,</w:t>
      </w:r>
    </w:p>
    <w:p w14:paraId="178982B8" w14:textId="77777777" w:rsidR="00160114" w:rsidRPr="00EC76D5" w:rsidRDefault="00160114" w:rsidP="00160114">
      <w:pPr>
        <w:pStyle w:val="Code"/>
      </w:pPr>
      <w:r w:rsidRPr="00EC76D5">
        <w:t xml:space="preserve">                                      rightSymbol.getType().getFalseSet());</w:t>
      </w:r>
    </w:p>
    <w:p w14:paraId="11688A83" w14:textId="77777777" w:rsidR="00160114" w:rsidRPr="00EC76D5" w:rsidRDefault="00160114" w:rsidP="00160114">
      <w:pPr>
        <w:pStyle w:val="Code"/>
      </w:pPr>
      <w:r w:rsidRPr="00EC76D5">
        <w:t xml:space="preserve">  }</w:t>
      </w:r>
    </w:p>
    <w:p w14:paraId="729689DF" w14:textId="77777777" w:rsidR="00160114" w:rsidRPr="00EC76D5" w:rsidRDefault="00160114" w:rsidP="00160114">
      <w:pPr>
        <w:pStyle w:val="Code"/>
      </w:pPr>
    </w:p>
    <w:p w14:paraId="14341864" w14:textId="77777777" w:rsidR="00160114" w:rsidRPr="00EC76D5" w:rsidRDefault="00160114" w:rsidP="00160114">
      <w:pPr>
        <w:pStyle w:val="Code"/>
      </w:pPr>
      <w:r w:rsidRPr="00EC76D5">
        <w:t xml:space="preserve">  public Symbol generateLogicalNotExpression(SyntaxTree tree) {</w:t>
      </w:r>
    </w:p>
    <w:p w14:paraId="2D9868DB" w14:textId="77777777" w:rsidR="00160114" w:rsidRPr="00EC76D5" w:rsidRDefault="00160114" w:rsidP="00160114">
      <w:pPr>
        <w:pStyle w:val="Code"/>
      </w:pPr>
      <w:r w:rsidRPr="00EC76D5">
        <w:t xml:space="preserve">    Symbol symbol = generateExpression(tree.getChild(0));</w:t>
      </w:r>
    </w:p>
    <w:p w14:paraId="4AFB59B2" w14:textId="77777777" w:rsidR="00160114" w:rsidRPr="00EC76D5" w:rsidRDefault="00160114" w:rsidP="00160114">
      <w:pPr>
        <w:pStyle w:val="Code"/>
      </w:pPr>
      <w:r w:rsidRPr="00EC76D5">
        <w:t xml:space="preserve">    return Symbol.createLogicalSymbol(symbol.getType().getFalseSet(),</w:t>
      </w:r>
    </w:p>
    <w:p w14:paraId="27ACEE16" w14:textId="77777777" w:rsidR="00160114" w:rsidRPr="00EC76D5" w:rsidRDefault="00160114" w:rsidP="00160114">
      <w:pPr>
        <w:pStyle w:val="Code"/>
      </w:pPr>
      <w:r w:rsidRPr="00EC76D5">
        <w:t xml:space="preserve">                                      symbol.getType().getTrueSet());</w:t>
      </w:r>
    </w:p>
    <w:p w14:paraId="30369577" w14:textId="77777777" w:rsidR="00160114" w:rsidRPr="00EC76D5" w:rsidRDefault="00160114" w:rsidP="00160114">
      <w:pPr>
        <w:pStyle w:val="Code"/>
      </w:pPr>
      <w:r w:rsidRPr="00EC76D5">
        <w:t xml:space="preserve">  }</w:t>
      </w:r>
    </w:p>
    <w:p w14:paraId="3910B70B" w14:textId="77777777" w:rsidR="00160114" w:rsidRPr="00EC76D5" w:rsidRDefault="00160114" w:rsidP="00160114">
      <w:pPr>
        <w:pStyle w:val="Code"/>
      </w:pPr>
    </w:p>
    <w:p w14:paraId="514AFF68" w14:textId="77777777" w:rsidR="00160114" w:rsidRPr="00EC76D5" w:rsidRDefault="00160114" w:rsidP="00160114">
      <w:pPr>
        <w:pStyle w:val="Code"/>
      </w:pPr>
      <w:r w:rsidRPr="00EC76D5">
        <w:t xml:space="preserve">  public Symbol generateRelationalExpression(SyntaxTree tree) {</w:t>
      </w:r>
    </w:p>
    <w:p w14:paraId="45350D86" w14:textId="77777777" w:rsidR="00160114" w:rsidRPr="00EC76D5" w:rsidRDefault="00160114" w:rsidP="00160114">
      <w:pPr>
        <w:pStyle w:val="Code"/>
      </w:pPr>
      <w:r w:rsidRPr="00EC76D5">
        <w:t xml:space="preserve">    Symbol leftSymbol = generateExpression(tree.getChild(0));</w:t>
      </w:r>
    </w:p>
    <w:p w14:paraId="1F54B83B" w14:textId="77777777" w:rsidR="00160114" w:rsidRPr="00EC76D5" w:rsidRDefault="00160114" w:rsidP="00160114">
      <w:pPr>
        <w:pStyle w:val="Code"/>
      </w:pPr>
      <w:r w:rsidRPr="00EC76D5">
        <w:t xml:space="preserve">    Symbol rightSymbol = generateExpression(tree.getChild(1));</w:t>
      </w:r>
    </w:p>
    <w:p w14:paraId="102C6E27" w14:textId="77777777" w:rsidR="00160114" w:rsidRPr="00EC76D5" w:rsidRDefault="00160114" w:rsidP="00160114">
      <w:pPr>
        <w:pStyle w:val="Code"/>
      </w:pPr>
      <w:r w:rsidRPr="00EC76D5">
        <w:t xml:space="preserve">    </w:t>
      </w:r>
    </w:p>
    <w:p w14:paraId="138A82EC" w14:textId="77777777" w:rsidR="00160114" w:rsidRPr="00EC76D5" w:rsidRDefault="00160114" w:rsidP="00160114">
      <w:pPr>
        <w:pStyle w:val="Code"/>
      </w:pPr>
      <w:r w:rsidRPr="00EC76D5">
        <w:t xml:space="preserve">    Set&lt;Integer&gt; trueSet = new ListSet(m_middleCodeList.size());</w:t>
      </w:r>
    </w:p>
    <w:p w14:paraId="43CD466A" w14:textId="77777777" w:rsidR="00160114" w:rsidRPr="00EC76D5" w:rsidRDefault="00160114" w:rsidP="00160114">
      <w:pPr>
        <w:pStyle w:val="Code"/>
      </w:pPr>
      <w:r w:rsidRPr="00EC76D5">
        <w:t xml:space="preserve">    addMiddleCode(tree.getOperator(), null, leftSymbol, rightSymbol);</w:t>
      </w:r>
    </w:p>
    <w:p w14:paraId="35133091" w14:textId="77777777" w:rsidR="00160114" w:rsidRPr="00EC76D5" w:rsidRDefault="00160114" w:rsidP="00160114">
      <w:pPr>
        <w:pStyle w:val="Code"/>
      </w:pPr>
    </w:p>
    <w:p w14:paraId="3C3AFF45" w14:textId="77777777" w:rsidR="00160114" w:rsidRPr="00EC76D5" w:rsidRDefault="00160114" w:rsidP="00160114">
      <w:pPr>
        <w:pStyle w:val="Code"/>
      </w:pPr>
      <w:r w:rsidRPr="00EC76D5">
        <w:t xml:space="preserve">    Set&lt;Integer&gt; falseSet = new ListSet(m_middleCodeList.size());</w:t>
      </w:r>
    </w:p>
    <w:p w14:paraId="3E5FD6AE" w14:textId="77777777" w:rsidR="00160114" w:rsidRPr="00EC76D5" w:rsidRDefault="00160114" w:rsidP="00160114">
      <w:pPr>
        <w:pStyle w:val="Code"/>
      </w:pPr>
      <w:r w:rsidRPr="00EC76D5">
        <w:t xml:space="preserve">    addMiddleCode(MiddleOperator.Goto);</w:t>
      </w:r>
    </w:p>
    <w:p w14:paraId="7DBB982A" w14:textId="77777777" w:rsidR="00160114" w:rsidRPr="00EC76D5" w:rsidRDefault="00160114" w:rsidP="00160114">
      <w:pPr>
        <w:pStyle w:val="Code"/>
      </w:pPr>
    </w:p>
    <w:p w14:paraId="20C983FD" w14:textId="77777777" w:rsidR="00160114" w:rsidRPr="00EC76D5" w:rsidRDefault="00160114" w:rsidP="00160114">
      <w:pPr>
        <w:pStyle w:val="Code"/>
      </w:pPr>
      <w:r w:rsidRPr="00EC76D5">
        <w:t xml:space="preserve">    return Symbol.createLogicalSymbol(trueSet, falseSet);</w:t>
      </w:r>
    </w:p>
    <w:p w14:paraId="6DD936C8" w14:textId="77777777" w:rsidR="00160114" w:rsidRPr="00EC76D5" w:rsidRDefault="00160114" w:rsidP="00160114">
      <w:pPr>
        <w:pStyle w:val="Code"/>
      </w:pPr>
      <w:r w:rsidRPr="00EC76D5">
        <w:t xml:space="preserve">  }</w:t>
      </w:r>
    </w:p>
    <w:p w14:paraId="41178780" w14:textId="77777777" w:rsidR="00160114" w:rsidRPr="00EC76D5" w:rsidRDefault="00160114" w:rsidP="00160114">
      <w:pPr>
        <w:pStyle w:val="Code"/>
      </w:pPr>
      <w:r w:rsidRPr="00EC76D5">
        <w:t xml:space="preserve">  </w:t>
      </w:r>
    </w:p>
    <w:p w14:paraId="3EB60241" w14:textId="77777777" w:rsidR="00160114" w:rsidRPr="00EC76D5" w:rsidRDefault="00160114" w:rsidP="00160114">
      <w:pPr>
        <w:pStyle w:val="Code"/>
      </w:pPr>
      <w:r w:rsidRPr="00EC76D5">
        <w:t xml:space="preserve">  public Symbol generateArithmeticExpression(SyntaxTree tree) {</w:t>
      </w:r>
    </w:p>
    <w:p w14:paraId="67815FC3" w14:textId="77777777" w:rsidR="00160114" w:rsidRPr="00EC76D5" w:rsidRDefault="00160114" w:rsidP="00160114">
      <w:pPr>
        <w:pStyle w:val="Code"/>
      </w:pPr>
      <w:r w:rsidRPr="00EC76D5">
        <w:t xml:space="preserve">    Symbol leftSymbol = generateExpression(tree.getChild(0)),</w:t>
      </w:r>
    </w:p>
    <w:p w14:paraId="6943A81C" w14:textId="77777777" w:rsidR="00160114" w:rsidRPr="00EC76D5" w:rsidRDefault="00160114" w:rsidP="00160114">
      <w:pPr>
        <w:pStyle w:val="Code"/>
      </w:pPr>
      <w:r w:rsidRPr="00EC76D5">
        <w:t xml:space="preserve">           rightSymbol = generateExpression(tree.getChild(1));</w:t>
      </w:r>
    </w:p>
    <w:p w14:paraId="63952611" w14:textId="77777777" w:rsidR="00160114" w:rsidRPr="00EC76D5" w:rsidRDefault="00160114" w:rsidP="00160114">
      <w:pPr>
        <w:pStyle w:val="Code"/>
      </w:pPr>
      <w:r w:rsidRPr="00EC76D5">
        <w:t xml:space="preserve">    Type leftType = leftSymbol.getType(), rightType = rightSymbol.getType();</w:t>
      </w:r>
    </w:p>
    <w:p w14:paraId="6BE24997" w14:textId="77777777" w:rsidR="00160114" w:rsidRPr="00EC76D5" w:rsidRDefault="00160114" w:rsidP="00160114">
      <w:pPr>
        <w:pStyle w:val="Code"/>
      </w:pPr>
      <w:r w:rsidRPr="00EC76D5">
        <w:t xml:space="preserve">    </w:t>
      </w:r>
    </w:p>
    <w:p w14:paraId="632E29E1" w14:textId="77777777" w:rsidR="00160114" w:rsidRPr="00EC76D5" w:rsidRDefault="00160114" w:rsidP="00160114">
      <w:pPr>
        <w:pStyle w:val="Code"/>
      </w:pPr>
      <w:r w:rsidRPr="00EC76D5">
        <w:t xml:space="preserve">    if (leftType.isPointerOrArray() &amp;&amp; rightType.isPointerOrArray() &amp;&amp;</w:t>
      </w:r>
    </w:p>
    <w:p w14:paraId="7D0978AC" w14:textId="77777777" w:rsidR="00160114" w:rsidRPr="00EC76D5" w:rsidRDefault="00160114" w:rsidP="00160114">
      <w:pPr>
        <w:pStyle w:val="Code"/>
      </w:pPr>
      <w:r w:rsidRPr="00EC76D5">
        <w:t xml:space="preserve">        (leftType.getPointerOrArrayType().getSize() &gt; 1)) {</w:t>
      </w:r>
    </w:p>
    <w:p w14:paraId="6F6759D0" w14:textId="77777777" w:rsidR="00160114" w:rsidRPr="00EC76D5" w:rsidRDefault="00160114" w:rsidP="00160114">
      <w:pPr>
        <w:pStyle w:val="Code"/>
      </w:pPr>
      <w:r w:rsidRPr="00EC76D5">
        <w:t xml:space="preserve">      Type pointerType = Type.createPointerType(leftType.getPointerOrArrayType());</w:t>
      </w:r>
    </w:p>
    <w:p w14:paraId="6AED802A" w14:textId="77777777" w:rsidR="00160114" w:rsidRPr="00EC76D5" w:rsidRDefault="00160114" w:rsidP="00160114">
      <w:pPr>
        <w:pStyle w:val="Code"/>
      </w:pPr>
      <w:r w:rsidRPr="00EC76D5">
        <w:t xml:space="preserve">      Symbol tempSymbol = Symbol.createTemporarySymbol(pointerType);</w:t>
      </w:r>
    </w:p>
    <w:p w14:paraId="345AB1FC" w14:textId="77777777" w:rsidR="00160114" w:rsidRPr="00EC76D5" w:rsidRDefault="00160114" w:rsidP="00160114">
      <w:pPr>
        <w:pStyle w:val="Code"/>
      </w:pPr>
      <w:r w:rsidRPr="00EC76D5">
        <w:t xml:space="preserve">      addMiddleCode(tree.getOperator(), tempSymbol, leftSymbol, rightSymbol);</w:t>
      </w:r>
    </w:p>
    <w:p w14:paraId="166AEB96" w14:textId="77777777" w:rsidR="00160114" w:rsidRPr="00EC76D5" w:rsidRDefault="00160114" w:rsidP="00160114">
      <w:pPr>
        <w:pStyle w:val="Code"/>
      </w:pPr>
      <w:r w:rsidRPr="00EC76D5">
        <w:t xml:space="preserve">      int typeSize = leftType.getPointerOrArrayType().getSize();</w:t>
      </w:r>
    </w:p>
    <w:p w14:paraId="1EDCA792" w14:textId="77777777" w:rsidR="00160114" w:rsidRPr="00EC76D5" w:rsidRDefault="00160114" w:rsidP="00160114">
      <w:pPr>
        <w:pStyle w:val="Code"/>
      </w:pPr>
      <w:r w:rsidRPr="00EC76D5">
        <w:t xml:space="preserve">      Symbol sizeSymbol = Symbol.createValueSymbol(Type.SignedIntegerType,</w:t>
      </w:r>
    </w:p>
    <w:p w14:paraId="121549DC" w14:textId="77777777" w:rsidR="00160114" w:rsidRPr="00EC76D5" w:rsidRDefault="00160114" w:rsidP="00160114">
      <w:pPr>
        <w:pStyle w:val="Code"/>
      </w:pPr>
      <w:r w:rsidRPr="00EC76D5">
        <w:t xml:space="preserve">                                            BigInteger.valueOf(typeSize));</w:t>
      </w:r>
    </w:p>
    <w:p w14:paraId="55BF2AC7" w14:textId="77777777" w:rsidR="00160114" w:rsidRPr="00EC76D5" w:rsidRDefault="00160114" w:rsidP="00160114">
      <w:pPr>
        <w:pStyle w:val="Code"/>
      </w:pPr>
      <w:r w:rsidRPr="00EC76D5">
        <w:t xml:space="preserve">      Symbol resultSymbol = Symbol.createTemporarySymbol(pointerType);</w:t>
      </w:r>
    </w:p>
    <w:p w14:paraId="21D8F46E" w14:textId="77777777" w:rsidR="00160114" w:rsidRPr="00EC76D5" w:rsidRDefault="00160114" w:rsidP="00160114">
      <w:pPr>
        <w:pStyle w:val="Code"/>
      </w:pPr>
      <w:r w:rsidRPr="00EC76D5">
        <w:t xml:space="preserve">      addMiddleCode(MiddleOperator.Divide, resultSymbol,</w:t>
      </w:r>
    </w:p>
    <w:p w14:paraId="1B25D52A" w14:textId="77777777" w:rsidR="00160114" w:rsidRPr="00EC76D5" w:rsidRDefault="00160114" w:rsidP="00160114">
      <w:pPr>
        <w:pStyle w:val="Code"/>
      </w:pPr>
      <w:r w:rsidRPr="00EC76D5">
        <w:t xml:space="preserve">                    tempSymbol, sizeSymbol);</w:t>
      </w:r>
    </w:p>
    <w:p w14:paraId="156F5E63" w14:textId="77777777" w:rsidR="00160114" w:rsidRPr="00EC76D5" w:rsidRDefault="00160114" w:rsidP="00160114">
      <w:pPr>
        <w:pStyle w:val="Code"/>
      </w:pPr>
      <w:r w:rsidRPr="00EC76D5">
        <w:lastRenderedPageBreak/>
        <w:t xml:space="preserve">      return resultSymbol;</w:t>
      </w:r>
    </w:p>
    <w:p w14:paraId="6C84C34B" w14:textId="77777777" w:rsidR="00160114" w:rsidRPr="00EC76D5" w:rsidRDefault="00160114" w:rsidP="00160114">
      <w:pPr>
        <w:pStyle w:val="Code"/>
      </w:pPr>
      <w:r w:rsidRPr="00EC76D5">
        <w:t xml:space="preserve">    }</w:t>
      </w:r>
    </w:p>
    <w:p w14:paraId="3C451174" w14:textId="77777777" w:rsidR="00160114" w:rsidRPr="00EC76D5" w:rsidRDefault="00160114" w:rsidP="00160114">
      <w:pPr>
        <w:pStyle w:val="Code"/>
      </w:pPr>
      <w:r w:rsidRPr="00EC76D5">
        <w:t xml:space="preserve">    else if (leftType.isPointerOrArray() &amp;&amp; rightType.isIntegral() &amp;&amp;</w:t>
      </w:r>
    </w:p>
    <w:p w14:paraId="40BB56B3" w14:textId="77777777" w:rsidR="00160114" w:rsidRPr="00EC76D5" w:rsidRDefault="00160114" w:rsidP="00160114">
      <w:pPr>
        <w:pStyle w:val="Code"/>
      </w:pPr>
      <w:r w:rsidRPr="00EC76D5">
        <w:t xml:space="preserve">             (leftType.getPointerOrArrayType().getSize() &gt; 1)) {</w:t>
      </w:r>
    </w:p>
    <w:p w14:paraId="6DF9D669" w14:textId="77777777" w:rsidR="00160114" w:rsidRPr="00EC76D5" w:rsidRDefault="00160114" w:rsidP="00160114">
      <w:pPr>
        <w:pStyle w:val="Code"/>
      </w:pPr>
      <w:r w:rsidRPr="00EC76D5">
        <w:t xml:space="preserve">      Type pointerType =</w:t>
      </w:r>
    </w:p>
    <w:p w14:paraId="24A35BA1" w14:textId="77777777" w:rsidR="00160114" w:rsidRPr="00EC76D5" w:rsidRDefault="00160114" w:rsidP="00160114">
      <w:pPr>
        <w:pStyle w:val="Code"/>
      </w:pPr>
      <w:r w:rsidRPr="00EC76D5">
        <w:t xml:space="preserve">        Type.createPointerType(leftType.getPointerOrArrayType());</w:t>
      </w:r>
    </w:p>
    <w:p w14:paraId="29FEEF1B" w14:textId="77777777" w:rsidR="00160114" w:rsidRPr="00EC76D5" w:rsidRDefault="00160114" w:rsidP="00160114">
      <w:pPr>
        <w:pStyle w:val="Code"/>
      </w:pPr>
      <w:r w:rsidRPr="00EC76D5">
        <w:t xml:space="preserve">      Symbol tempSymbol = Symbol.createTemporarySymbol(pointerType);</w:t>
      </w:r>
    </w:p>
    <w:p w14:paraId="34279A74" w14:textId="77777777" w:rsidR="00160114" w:rsidRPr="00EC76D5" w:rsidRDefault="00160114" w:rsidP="00160114">
      <w:pPr>
        <w:pStyle w:val="Code"/>
      </w:pPr>
      <w:r w:rsidRPr="00EC76D5">
        <w:t xml:space="preserve">      int typeSize = leftType.getPointerOrArrayType().getSize();</w:t>
      </w:r>
    </w:p>
    <w:p w14:paraId="6E5D1E18" w14:textId="77777777" w:rsidR="00160114" w:rsidRPr="00EC76D5" w:rsidRDefault="00160114" w:rsidP="00160114">
      <w:pPr>
        <w:pStyle w:val="Code"/>
      </w:pPr>
      <w:r w:rsidRPr="00EC76D5">
        <w:t xml:space="preserve">      Symbol sizeSymbol = Symbol.createValueSymbol(Type.SignedIntegerType,</w:t>
      </w:r>
    </w:p>
    <w:p w14:paraId="05586347" w14:textId="77777777" w:rsidR="00160114" w:rsidRPr="00EC76D5" w:rsidRDefault="00160114" w:rsidP="00160114">
      <w:pPr>
        <w:pStyle w:val="Code"/>
      </w:pPr>
      <w:r w:rsidRPr="00EC76D5">
        <w:t xml:space="preserve">                                            BigInteger.valueOf(typeSize));</w:t>
      </w:r>
    </w:p>
    <w:p w14:paraId="2AE54547" w14:textId="77777777" w:rsidR="00160114" w:rsidRPr="00EC76D5" w:rsidRDefault="00160114" w:rsidP="00160114">
      <w:pPr>
        <w:pStyle w:val="Code"/>
      </w:pPr>
      <w:r w:rsidRPr="00EC76D5">
        <w:t xml:space="preserve">      addMiddleCode(MiddleOperator.Multiply, tempSymbol,</w:t>
      </w:r>
    </w:p>
    <w:p w14:paraId="389F8E42" w14:textId="77777777" w:rsidR="00160114" w:rsidRPr="00EC76D5" w:rsidRDefault="00160114" w:rsidP="00160114">
      <w:pPr>
        <w:pStyle w:val="Code"/>
      </w:pPr>
      <w:r w:rsidRPr="00EC76D5">
        <w:t xml:space="preserve">                    rightSymbol, sizeSymbol);</w:t>
      </w:r>
    </w:p>
    <w:p w14:paraId="5C214F2B" w14:textId="77777777" w:rsidR="00160114" w:rsidRPr="00EC76D5" w:rsidRDefault="00160114" w:rsidP="00160114">
      <w:pPr>
        <w:pStyle w:val="Code"/>
      </w:pPr>
      <w:r w:rsidRPr="00EC76D5">
        <w:t xml:space="preserve">      Symbol resultSymbol = Symbol.createTemporarySymbol(pointerType);</w:t>
      </w:r>
    </w:p>
    <w:p w14:paraId="04E7129F" w14:textId="77777777" w:rsidR="00160114" w:rsidRPr="00EC76D5" w:rsidRDefault="00160114" w:rsidP="00160114">
      <w:pPr>
        <w:pStyle w:val="Code"/>
      </w:pPr>
      <w:r w:rsidRPr="00EC76D5">
        <w:t xml:space="preserve">      addMiddleCode(tree.getOperator(), resultSymbol, leftSymbol, tempSymbol);</w:t>
      </w:r>
    </w:p>
    <w:p w14:paraId="2FC203C0" w14:textId="77777777" w:rsidR="00160114" w:rsidRPr="00EC76D5" w:rsidRDefault="00160114" w:rsidP="00160114">
      <w:pPr>
        <w:pStyle w:val="Code"/>
      </w:pPr>
      <w:r w:rsidRPr="00EC76D5">
        <w:t xml:space="preserve">      return resultSymbol;</w:t>
      </w:r>
    </w:p>
    <w:p w14:paraId="4116BA1C" w14:textId="77777777" w:rsidR="00160114" w:rsidRPr="00EC76D5" w:rsidRDefault="00160114" w:rsidP="00160114">
      <w:pPr>
        <w:pStyle w:val="Code"/>
      </w:pPr>
      <w:r w:rsidRPr="00EC76D5">
        <w:t xml:space="preserve">    }</w:t>
      </w:r>
    </w:p>
    <w:p w14:paraId="1FEEAA74" w14:textId="77777777" w:rsidR="00160114" w:rsidRPr="00EC76D5" w:rsidRDefault="00160114" w:rsidP="00160114">
      <w:pPr>
        <w:pStyle w:val="Code"/>
      </w:pPr>
      <w:r w:rsidRPr="00EC76D5">
        <w:t xml:space="preserve">    else if (leftType.isIntegral() &amp;&amp; rightType.isPointerOrArray() &amp;&amp;</w:t>
      </w:r>
    </w:p>
    <w:p w14:paraId="220DD54C" w14:textId="77777777" w:rsidR="00160114" w:rsidRPr="00EC76D5" w:rsidRDefault="00160114" w:rsidP="00160114">
      <w:pPr>
        <w:pStyle w:val="Code"/>
      </w:pPr>
      <w:r w:rsidRPr="00EC76D5">
        <w:t xml:space="preserve">             (rightType.getPointerOrArrayType().getSize() &gt; 1)) {</w:t>
      </w:r>
    </w:p>
    <w:p w14:paraId="07BC7E15" w14:textId="77777777" w:rsidR="00160114" w:rsidRPr="00EC76D5" w:rsidRDefault="00160114" w:rsidP="00160114">
      <w:pPr>
        <w:pStyle w:val="Code"/>
      </w:pPr>
      <w:r w:rsidRPr="00EC76D5">
        <w:t xml:space="preserve">      Type pointerType =</w:t>
      </w:r>
    </w:p>
    <w:p w14:paraId="653DAB51" w14:textId="77777777" w:rsidR="00160114" w:rsidRPr="00EC76D5" w:rsidRDefault="00160114" w:rsidP="00160114">
      <w:pPr>
        <w:pStyle w:val="Code"/>
      </w:pPr>
      <w:r w:rsidRPr="00EC76D5">
        <w:t xml:space="preserve">        Type.createPointerType(leftType.getPointerOrArrayType());</w:t>
      </w:r>
    </w:p>
    <w:p w14:paraId="09E22B67" w14:textId="77777777" w:rsidR="00160114" w:rsidRPr="00EC76D5" w:rsidRDefault="00160114" w:rsidP="00160114">
      <w:pPr>
        <w:pStyle w:val="Code"/>
      </w:pPr>
      <w:r w:rsidRPr="00EC76D5">
        <w:t xml:space="preserve">      Symbol tempSymbol = Symbol.createTemporarySymbol(pointerType);</w:t>
      </w:r>
    </w:p>
    <w:p w14:paraId="44A7D440" w14:textId="77777777" w:rsidR="00160114" w:rsidRPr="00EC76D5" w:rsidRDefault="00160114" w:rsidP="00160114">
      <w:pPr>
        <w:pStyle w:val="Code"/>
      </w:pPr>
      <w:r w:rsidRPr="00EC76D5">
        <w:t xml:space="preserve">      int typeSize = rightType.getPointerType().getSize();</w:t>
      </w:r>
    </w:p>
    <w:p w14:paraId="7586802D" w14:textId="77777777" w:rsidR="00160114" w:rsidRPr="00EC76D5" w:rsidRDefault="00160114" w:rsidP="00160114">
      <w:pPr>
        <w:pStyle w:val="Code"/>
      </w:pPr>
      <w:r w:rsidRPr="00EC76D5">
        <w:t xml:space="preserve">      Symbol sizeSymbol = Symbol.createValueSymbol(Type.SignedIntegerType,</w:t>
      </w:r>
    </w:p>
    <w:p w14:paraId="43F031E3" w14:textId="77777777" w:rsidR="00160114" w:rsidRPr="00EC76D5" w:rsidRDefault="00160114" w:rsidP="00160114">
      <w:pPr>
        <w:pStyle w:val="Code"/>
      </w:pPr>
      <w:r w:rsidRPr="00EC76D5">
        <w:t xml:space="preserve">                                            BigInteger.valueOf(typeSize));</w:t>
      </w:r>
    </w:p>
    <w:p w14:paraId="70B6AEE6" w14:textId="77777777" w:rsidR="00160114" w:rsidRPr="00EC76D5" w:rsidRDefault="00160114" w:rsidP="00160114">
      <w:pPr>
        <w:pStyle w:val="Code"/>
      </w:pPr>
      <w:r w:rsidRPr="00EC76D5">
        <w:t xml:space="preserve">      addMiddleCode(MiddleOperator.Multiply, tempSymbol,</w:t>
      </w:r>
    </w:p>
    <w:p w14:paraId="2B609ACD" w14:textId="77777777" w:rsidR="00160114" w:rsidRPr="00EC76D5" w:rsidRDefault="00160114" w:rsidP="00160114">
      <w:pPr>
        <w:pStyle w:val="Code"/>
      </w:pPr>
      <w:r w:rsidRPr="00EC76D5">
        <w:t xml:space="preserve">                    leftSymbol, sizeSymbol);</w:t>
      </w:r>
    </w:p>
    <w:p w14:paraId="341F7E05" w14:textId="77777777" w:rsidR="00160114" w:rsidRPr="00EC76D5" w:rsidRDefault="00160114" w:rsidP="00160114">
      <w:pPr>
        <w:pStyle w:val="Code"/>
      </w:pPr>
      <w:r w:rsidRPr="00EC76D5">
        <w:t xml:space="preserve">      Symbol resultSymbol = Symbol.createTemporarySymbol(pointerType);</w:t>
      </w:r>
    </w:p>
    <w:p w14:paraId="37324D99" w14:textId="77777777" w:rsidR="00160114" w:rsidRPr="00EC76D5" w:rsidRDefault="00160114" w:rsidP="00160114">
      <w:pPr>
        <w:pStyle w:val="Code"/>
      </w:pPr>
      <w:r w:rsidRPr="00EC76D5">
        <w:t xml:space="preserve">      addMiddleCode(tree.getOperator(), resultSymbol, tempSymbol, rightSymbol);</w:t>
      </w:r>
    </w:p>
    <w:p w14:paraId="1FD7C0DF" w14:textId="77777777" w:rsidR="00160114" w:rsidRPr="00EC76D5" w:rsidRDefault="00160114" w:rsidP="00160114">
      <w:pPr>
        <w:pStyle w:val="Code"/>
      </w:pPr>
      <w:r w:rsidRPr="00EC76D5">
        <w:t xml:space="preserve">      return resultSymbol;</w:t>
      </w:r>
    </w:p>
    <w:p w14:paraId="330F0022" w14:textId="77777777" w:rsidR="00160114" w:rsidRPr="00EC76D5" w:rsidRDefault="00160114" w:rsidP="00160114">
      <w:pPr>
        <w:pStyle w:val="Code"/>
      </w:pPr>
      <w:r w:rsidRPr="00EC76D5">
        <w:t xml:space="preserve">    }</w:t>
      </w:r>
    </w:p>
    <w:p w14:paraId="6184D903" w14:textId="77777777" w:rsidR="00160114" w:rsidRPr="00EC76D5" w:rsidRDefault="00160114" w:rsidP="00160114">
      <w:pPr>
        <w:pStyle w:val="Code"/>
      </w:pPr>
      <w:r w:rsidRPr="00EC76D5">
        <w:t xml:space="preserve">    else {</w:t>
      </w:r>
    </w:p>
    <w:p w14:paraId="40863EED" w14:textId="77777777" w:rsidR="00160114" w:rsidRPr="00EC76D5" w:rsidRDefault="00160114" w:rsidP="00160114">
      <w:pPr>
        <w:pStyle w:val="Code"/>
      </w:pPr>
      <w:r w:rsidRPr="00EC76D5">
        <w:t xml:space="preserve">      Symbol resultSymbol = Symbol.createTemporarySymbol(tree.getType());</w:t>
      </w:r>
    </w:p>
    <w:p w14:paraId="7928E715" w14:textId="77777777" w:rsidR="00160114" w:rsidRPr="00EC76D5" w:rsidRDefault="00160114" w:rsidP="00160114">
      <w:pPr>
        <w:pStyle w:val="Code"/>
      </w:pPr>
      <w:r w:rsidRPr="00EC76D5">
        <w:t xml:space="preserve">      addMiddleCode(tree.getOperator(), resultSymbol, leftSymbol, rightSymbol);</w:t>
      </w:r>
    </w:p>
    <w:p w14:paraId="3135FA6E" w14:textId="77777777" w:rsidR="00160114" w:rsidRPr="00EC76D5" w:rsidRDefault="00160114" w:rsidP="00160114">
      <w:pPr>
        <w:pStyle w:val="Code"/>
      </w:pPr>
      <w:r w:rsidRPr="00EC76D5">
        <w:t xml:space="preserve">      return resultSymbol;</w:t>
      </w:r>
    </w:p>
    <w:p w14:paraId="7ED513B7" w14:textId="77777777" w:rsidR="00160114" w:rsidRPr="00EC76D5" w:rsidRDefault="00160114" w:rsidP="00160114">
      <w:pPr>
        <w:pStyle w:val="Code"/>
      </w:pPr>
      <w:r w:rsidRPr="00EC76D5">
        <w:t xml:space="preserve">    }    </w:t>
      </w:r>
    </w:p>
    <w:p w14:paraId="4F6257CE" w14:textId="77777777" w:rsidR="00160114" w:rsidRPr="00EC76D5" w:rsidRDefault="00160114" w:rsidP="00160114">
      <w:pPr>
        <w:pStyle w:val="Code"/>
      </w:pPr>
      <w:r w:rsidRPr="00EC76D5">
        <w:t xml:space="preserve">  }</w:t>
      </w:r>
    </w:p>
    <w:p w14:paraId="0ACF4B49" w14:textId="77777777" w:rsidR="00160114" w:rsidRPr="00EC76D5" w:rsidRDefault="00160114" w:rsidP="00160114">
      <w:pPr>
        <w:pStyle w:val="Code"/>
      </w:pPr>
    </w:p>
    <w:p w14:paraId="4D87F401" w14:textId="77777777" w:rsidR="00160114" w:rsidRPr="00EC76D5" w:rsidRDefault="00160114" w:rsidP="00160114">
      <w:pPr>
        <w:pStyle w:val="Code"/>
      </w:pPr>
      <w:r w:rsidRPr="00EC76D5">
        <w:t xml:space="preserve">  // ------------------------------------------------------------------------</w:t>
      </w:r>
    </w:p>
    <w:p w14:paraId="73A8A4F3" w14:textId="77777777" w:rsidR="00160114" w:rsidRPr="00EC76D5" w:rsidRDefault="00160114" w:rsidP="00160114">
      <w:pPr>
        <w:pStyle w:val="Code"/>
      </w:pPr>
      <w:r w:rsidRPr="00EC76D5">
        <w:t xml:space="preserve">  </w:t>
      </w:r>
    </w:p>
    <w:p w14:paraId="27CCEF45" w14:textId="77777777" w:rsidR="00160114" w:rsidRPr="00EC76D5" w:rsidRDefault="00160114" w:rsidP="00160114">
      <w:pPr>
        <w:pStyle w:val="Code"/>
      </w:pPr>
      <w:r w:rsidRPr="00EC76D5">
        <w:t xml:space="preserve">  public Symbol generateUnaryExpression(SyntaxTree tree){</w:t>
      </w:r>
    </w:p>
    <w:p w14:paraId="7C04009B" w14:textId="77777777" w:rsidR="00160114" w:rsidRPr="00EC76D5" w:rsidRDefault="00160114" w:rsidP="00160114">
      <w:pPr>
        <w:pStyle w:val="Code"/>
      </w:pPr>
      <w:r w:rsidRPr="00EC76D5">
        <w:t xml:space="preserve">    Symbol unarySymbol = generateExpression(tree.getChild(0));</w:t>
      </w:r>
    </w:p>
    <w:p w14:paraId="409832A5" w14:textId="77777777" w:rsidR="00160114" w:rsidRPr="00EC76D5" w:rsidRDefault="00160114" w:rsidP="00160114">
      <w:pPr>
        <w:pStyle w:val="Code"/>
      </w:pPr>
      <w:r w:rsidRPr="00EC76D5">
        <w:t xml:space="preserve">    Assert.error(unarySymbol.getStorage() != Storage.Register,</w:t>
      </w:r>
    </w:p>
    <w:p w14:paraId="29DBB2FE" w14:textId="77777777" w:rsidR="00160114" w:rsidRPr="00EC76D5" w:rsidRDefault="00160114" w:rsidP="00160114">
      <w:pPr>
        <w:pStyle w:val="Code"/>
      </w:pPr>
      <w:r w:rsidRPr="00EC76D5">
        <w:t xml:space="preserve">                 unarySymbol, "address of register storage not allowed");</w:t>
      </w:r>
    </w:p>
    <w:p w14:paraId="6C6E85F3" w14:textId="77777777" w:rsidR="00160114" w:rsidRPr="00EC76D5" w:rsidRDefault="00160114" w:rsidP="00160114">
      <w:pPr>
        <w:pStyle w:val="Code"/>
      </w:pPr>
      <w:r w:rsidRPr="00EC76D5">
        <w:t xml:space="preserve">    Symbol resultSymbol = Symbol.createTemporarySymbol(tree.getType());</w:t>
      </w:r>
    </w:p>
    <w:p w14:paraId="6715A6A6" w14:textId="77777777" w:rsidR="00160114" w:rsidRPr="00EC76D5" w:rsidRDefault="00160114" w:rsidP="00160114">
      <w:pPr>
        <w:pStyle w:val="Code"/>
      </w:pPr>
      <w:r w:rsidRPr="00EC76D5">
        <w:t xml:space="preserve">    addMiddleCode(tree.getOperator(), resultSymbol, unarySymbol);</w:t>
      </w:r>
    </w:p>
    <w:p w14:paraId="44A71362" w14:textId="77777777" w:rsidR="00160114" w:rsidRPr="00EC76D5" w:rsidRDefault="00160114" w:rsidP="00160114">
      <w:pPr>
        <w:pStyle w:val="Code"/>
      </w:pPr>
      <w:r w:rsidRPr="00EC76D5">
        <w:t xml:space="preserve">    return resultSymbol;</w:t>
      </w:r>
    </w:p>
    <w:p w14:paraId="589F71B7" w14:textId="77777777" w:rsidR="00160114" w:rsidRPr="00EC76D5" w:rsidRDefault="00160114" w:rsidP="00160114">
      <w:pPr>
        <w:pStyle w:val="Code"/>
      </w:pPr>
      <w:r w:rsidRPr="00EC76D5">
        <w:t xml:space="preserve">  }</w:t>
      </w:r>
    </w:p>
    <w:p w14:paraId="77DA4E85" w14:textId="77777777" w:rsidR="00160114" w:rsidRPr="00EC76D5" w:rsidRDefault="00160114" w:rsidP="00160114">
      <w:pPr>
        <w:pStyle w:val="Code"/>
      </w:pPr>
    </w:p>
    <w:p w14:paraId="0D034ABE" w14:textId="77777777" w:rsidR="00160114" w:rsidRPr="00EC76D5" w:rsidRDefault="00160114" w:rsidP="00160114">
      <w:pPr>
        <w:pStyle w:val="Code"/>
      </w:pPr>
      <w:r w:rsidRPr="00EC76D5">
        <w:t xml:space="preserve">  // x-&gt;y</w:t>
      </w:r>
    </w:p>
    <w:p w14:paraId="52570967" w14:textId="77777777" w:rsidR="00160114" w:rsidRPr="00EC76D5" w:rsidRDefault="00160114" w:rsidP="00160114">
      <w:pPr>
        <w:pStyle w:val="Code"/>
      </w:pPr>
      <w:r w:rsidRPr="00EC76D5">
        <w:t xml:space="preserve">  // (*x).y</w:t>
      </w:r>
    </w:p>
    <w:p w14:paraId="70109EF7" w14:textId="77777777" w:rsidR="00160114" w:rsidRPr="00EC76D5" w:rsidRDefault="00160114" w:rsidP="00160114">
      <w:pPr>
        <w:pStyle w:val="Code"/>
      </w:pPr>
      <w:r w:rsidRPr="00EC76D5">
        <w:t xml:space="preserve">  </w:t>
      </w:r>
    </w:p>
    <w:p w14:paraId="48AF4ECF" w14:textId="77777777" w:rsidR="00160114" w:rsidRPr="00EC76D5" w:rsidRDefault="00160114" w:rsidP="00160114">
      <w:pPr>
        <w:pStyle w:val="Code"/>
      </w:pPr>
      <w:r w:rsidRPr="00EC76D5">
        <w:t xml:space="preserve">  public Symbol generateDerefExpression(SyntaxTree tree) {</w:t>
      </w:r>
    </w:p>
    <w:p w14:paraId="086F3664" w14:textId="77777777" w:rsidR="00160114" w:rsidRPr="00EC76D5" w:rsidRDefault="00160114" w:rsidP="00160114">
      <w:pPr>
        <w:pStyle w:val="Code"/>
      </w:pPr>
      <w:r w:rsidRPr="00EC76D5">
        <w:t xml:space="preserve">    Symbol derefSymbol = generateExpression(tree.getChild(0));</w:t>
      </w:r>
    </w:p>
    <w:p w14:paraId="2D864FFA" w14:textId="77777777" w:rsidR="00160114" w:rsidRPr="00EC76D5" w:rsidRDefault="00160114" w:rsidP="00160114">
      <w:pPr>
        <w:pStyle w:val="Code"/>
      </w:pPr>
      <w:r w:rsidRPr="00EC76D5">
        <w:t xml:space="preserve">    Type baseType = derefSymbol.getType().getPointerOrArrayType();</w:t>
      </w:r>
    </w:p>
    <w:p w14:paraId="14B705C3" w14:textId="77777777" w:rsidR="00160114" w:rsidRPr="00EC76D5" w:rsidRDefault="00160114" w:rsidP="00160114">
      <w:pPr>
        <w:pStyle w:val="Code"/>
      </w:pPr>
      <w:r w:rsidRPr="00EC76D5">
        <w:t xml:space="preserve">    Symbol resultSymbol = Symbol.createTemporarySymbol(baseType);</w:t>
      </w:r>
    </w:p>
    <w:p w14:paraId="4C64B872" w14:textId="77777777" w:rsidR="00160114" w:rsidRPr="00EC76D5" w:rsidRDefault="00160114" w:rsidP="00160114">
      <w:pPr>
        <w:pStyle w:val="Code"/>
      </w:pPr>
      <w:r w:rsidRPr="00EC76D5">
        <w:lastRenderedPageBreak/>
        <w:t xml:space="preserve">    resultSymbol.setAddressSymbol(derefSymbol);</w:t>
      </w:r>
    </w:p>
    <w:p w14:paraId="4F04C681" w14:textId="77777777" w:rsidR="00160114" w:rsidRPr="00EC76D5" w:rsidRDefault="00160114" w:rsidP="00160114">
      <w:pPr>
        <w:pStyle w:val="Code"/>
      </w:pPr>
      <w:r w:rsidRPr="00EC76D5">
        <w:t xml:space="preserve">    resultSymbol.setAddressOffset(0);</w:t>
      </w:r>
    </w:p>
    <w:p w14:paraId="05401B95" w14:textId="77777777" w:rsidR="00160114" w:rsidRPr="00EC76D5" w:rsidRDefault="00160114" w:rsidP="00160114">
      <w:pPr>
        <w:pStyle w:val="Code"/>
      </w:pPr>
      <w:r w:rsidRPr="00EC76D5">
        <w:t xml:space="preserve">    MiddleCode derefCode = </w:t>
      </w:r>
    </w:p>
    <w:p w14:paraId="076ED902" w14:textId="77777777" w:rsidR="00160114" w:rsidRPr="00EC76D5" w:rsidRDefault="00160114" w:rsidP="00160114">
      <w:pPr>
        <w:pStyle w:val="Code"/>
      </w:pPr>
      <w:r w:rsidRPr="00EC76D5">
        <w:t xml:space="preserve">      addMiddleCode(MiddleOperator.Deref, 0, resultSymbol, derefSymbol);</w:t>
      </w:r>
    </w:p>
    <w:p w14:paraId="4287C5D8" w14:textId="77777777" w:rsidR="00160114" w:rsidRPr="00EC76D5" w:rsidRDefault="00160114" w:rsidP="00160114">
      <w:pPr>
        <w:pStyle w:val="Code"/>
      </w:pPr>
      <w:r w:rsidRPr="00EC76D5">
        <w:t xml:space="preserve">    derefCode.setRightValue(tree.isRightValue());</w:t>
      </w:r>
    </w:p>
    <w:p w14:paraId="6DBDB812" w14:textId="77777777" w:rsidR="00160114" w:rsidRPr="00EC76D5" w:rsidRDefault="00160114" w:rsidP="00160114">
      <w:pPr>
        <w:pStyle w:val="Code"/>
      </w:pPr>
      <w:r w:rsidRPr="00EC76D5">
        <w:t xml:space="preserve">    return resultSymbol;</w:t>
      </w:r>
    </w:p>
    <w:p w14:paraId="224B8B1E" w14:textId="77777777" w:rsidR="00160114" w:rsidRPr="00EC76D5" w:rsidRDefault="00160114" w:rsidP="00160114">
      <w:pPr>
        <w:pStyle w:val="Code"/>
      </w:pPr>
      <w:r w:rsidRPr="00EC76D5">
        <w:t xml:space="preserve">  }</w:t>
      </w:r>
    </w:p>
    <w:p w14:paraId="4724CC0C" w14:textId="77777777" w:rsidR="00160114" w:rsidRPr="00EC76D5" w:rsidRDefault="00160114" w:rsidP="00160114">
      <w:pPr>
        <w:pStyle w:val="Code"/>
      </w:pPr>
      <w:r w:rsidRPr="00EC76D5">
        <w:t xml:space="preserve">  </w:t>
      </w:r>
    </w:p>
    <w:p w14:paraId="69B4D381" w14:textId="77777777" w:rsidR="00160114" w:rsidRPr="00EC76D5" w:rsidRDefault="00160114" w:rsidP="00160114">
      <w:pPr>
        <w:pStyle w:val="Code"/>
      </w:pPr>
      <w:r w:rsidRPr="00EC76D5">
        <w:t xml:space="preserve">  public Symbol generateArrowExpression(SyntaxTree tree) {</w:t>
      </w:r>
    </w:p>
    <w:p w14:paraId="5922F253" w14:textId="77777777" w:rsidR="00160114" w:rsidRPr="00EC76D5" w:rsidRDefault="00160114" w:rsidP="00160114">
      <w:pPr>
        <w:pStyle w:val="Code"/>
      </w:pPr>
      <w:r w:rsidRPr="00EC76D5">
        <w:t xml:space="preserve">    Symbol pointerSymbol = generateExpression(tree.getChild(0));</w:t>
      </w:r>
    </w:p>
    <w:p w14:paraId="2CB73AA9" w14:textId="77777777" w:rsidR="00160114" w:rsidRPr="00EC76D5" w:rsidRDefault="00160114" w:rsidP="00160114">
      <w:pPr>
        <w:pStyle w:val="Code"/>
      </w:pPr>
      <w:r w:rsidRPr="00EC76D5">
        <w:t xml:space="preserve">    Symbol memberSymbol = generateExpression(tree.getChild(1));</w:t>
      </w:r>
    </w:p>
    <w:p w14:paraId="0C523D70" w14:textId="77777777" w:rsidR="00160114" w:rsidRPr="00EC76D5" w:rsidRDefault="00160114" w:rsidP="00160114">
      <w:pPr>
        <w:pStyle w:val="Code"/>
      </w:pPr>
      <w:r w:rsidRPr="00EC76D5">
        <w:t xml:space="preserve">    Symbol resultSymbol = Symbol.createTemporarySymbol(tree.getType());</w:t>
      </w:r>
    </w:p>
    <w:p w14:paraId="4A0BB592" w14:textId="77777777" w:rsidR="00160114" w:rsidRPr="00EC76D5" w:rsidRDefault="00160114" w:rsidP="00160114">
      <w:pPr>
        <w:pStyle w:val="Code"/>
      </w:pPr>
      <w:r w:rsidRPr="00EC76D5">
        <w:t xml:space="preserve">    resultSymbol.setAddressSymbol(pointerSymbol);</w:t>
      </w:r>
    </w:p>
    <w:p w14:paraId="3E41919C" w14:textId="77777777" w:rsidR="00160114" w:rsidRPr="00EC76D5" w:rsidRDefault="00160114" w:rsidP="00160114">
      <w:pPr>
        <w:pStyle w:val="Code"/>
      </w:pPr>
      <w:r w:rsidRPr="00EC76D5">
        <w:t xml:space="preserve">    int memberOffset = memberSymbol.getOffset();</w:t>
      </w:r>
    </w:p>
    <w:p w14:paraId="747BD2E7" w14:textId="77777777" w:rsidR="00160114" w:rsidRPr="00EC76D5" w:rsidRDefault="00160114" w:rsidP="00160114">
      <w:pPr>
        <w:pStyle w:val="Code"/>
      </w:pPr>
      <w:r w:rsidRPr="00EC76D5">
        <w:t xml:space="preserve">    resultSymbol.setAddressOffset(memberOffset);</w:t>
      </w:r>
    </w:p>
    <w:p w14:paraId="4D56E1D3" w14:textId="77777777" w:rsidR="00160114" w:rsidRPr="00EC76D5" w:rsidRDefault="00160114" w:rsidP="00160114">
      <w:pPr>
        <w:pStyle w:val="Code"/>
      </w:pPr>
      <w:r w:rsidRPr="00EC76D5">
        <w:t xml:space="preserve">    resultSymbol.setAddressSymbol(pointerSymbol);</w:t>
      </w:r>
    </w:p>
    <w:p w14:paraId="192249E0" w14:textId="77777777" w:rsidR="00160114" w:rsidRPr="00EC76D5" w:rsidRDefault="00160114" w:rsidP="00160114">
      <w:pPr>
        <w:pStyle w:val="Code"/>
      </w:pPr>
      <w:r w:rsidRPr="00EC76D5">
        <w:t xml:space="preserve">    MiddleCode arrowCode =</w:t>
      </w:r>
    </w:p>
    <w:p w14:paraId="5378D145" w14:textId="77777777" w:rsidR="00160114" w:rsidRPr="00EC76D5" w:rsidRDefault="00160114" w:rsidP="00160114">
      <w:pPr>
        <w:pStyle w:val="Code"/>
      </w:pPr>
      <w:r w:rsidRPr="00EC76D5">
        <w:t xml:space="preserve">      addMiddleCode(MiddleOperator.Arrow, memberOffset, resultSymbol, pointerSymbol);</w:t>
      </w:r>
    </w:p>
    <w:p w14:paraId="5D011510" w14:textId="77777777" w:rsidR="00160114" w:rsidRPr="00EC76D5" w:rsidRDefault="00160114" w:rsidP="00160114">
      <w:pPr>
        <w:pStyle w:val="Code"/>
      </w:pPr>
      <w:r w:rsidRPr="00EC76D5">
        <w:t xml:space="preserve">    arrowCode.setRightValue(tree.isRightValue());</w:t>
      </w:r>
    </w:p>
    <w:p w14:paraId="0D91EE38" w14:textId="77777777" w:rsidR="00160114" w:rsidRPr="00EC76D5" w:rsidRDefault="00160114" w:rsidP="00160114">
      <w:pPr>
        <w:pStyle w:val="Code"/>
      </w:pPr>
      <w:r w:rsidRPr="00EC76D5">
        <w:t xml:space="preserve">    return resultSymbol;</w:t>
      </w:r>
    </w:p>
    <w:p w14:paraId="326C80EF" w14:textId="77777777" w:rsidR="00160114" w:rsidRPr="00EC76D5" w:rsidRDefault="00160114" w:rsidP="00160114">
      <w:pPr>
        <w:pStyle w:val="Code"/>
      </w:pPr>
      <w:r w:rsidRPr="00EC76D5">
        <w:t xml:space="preserve">  }</w:t>
      </w:r>
    </w:p>
    <w:p w14:paraId="079B1935" w14:textId="77777777" w:rsidR="00160114" w:rsidRPr="00EC76D5" w:rsidRDefault="00160114" w:rsidP="00160114">
      <w:pPr>
        <w:pStyle w:val="Code"/>
      </w:pPr>
      <w:r w:rsidRPr="00EC76D5">
        <w:t xml:space="preserve">  </w:t>
      </w:r>
    </w:p>
    <w:p w14:paraId="37647259" w14:textId="77777777" w:rsidR="00333814" w:rsidRPr="00EC76D5" w:rsidRDefault="00333814" w:rsidP="00333814">
      <w:pPr>
        <w:pStyle w:val="Code"/>
      </w:pPr>
      <w:r w:rsidRPr="00EC76D5">
        <w:t xml:space="preserve">  public Symbol generatePrefixIncrementExpression(SyntaxTree tree) {</w:t>
      </w:r>
    </w:p>
    <w:p w14:paraId="2383A2B7" w14:textId="77777777" w:rsidR="00333814" w:rsidRPr="00EC76D5" w:rsidRDefault="00333814" w:rsidP="00333814">
      <w:pPr>
        <w:pStyle w:val="Code"/>
      </w:pPr>
      <w:r w:rsidRPr="00EC76D5">
        <w:t xml:space="preserve">    Symbol incSymbol = generateExpression(tree.getChild(0));</w:t>
      </w:r>
    </w:p>
    <w:p w14:paraId="0C060CEB" w14:textId="77777777" w:rsidR="00333814" w:rsidRPr="00EC76D5" w:rsidRDefault="00333814" w:rsidP="00333814">
      <w:pPr>
        <w:pStyle w:val="Code"/>
      </w:pPr>
      <w:r w:rsidRPr="00EC76D5">
        <w:t xml:space="preserve">    boolean use = useResult(tree);</w:t>
      </w:r>
    </w:p>
    <w:p w14:paraId="5F2A3CF4" w14:textId="77777777" w:rsidR="00333814" w:rsidRPr="00EC76D5" w:rsidRDefault="00333814" w:rsidP="00333814">
      <w:pPr>
        <w:pStyle w:val="Code"/>
      </w:pPr>
      <w:r w:rsidRPr="00EC76D5">
        <w:t xml:space="preserve">    addMiddleCode(tree.getOperator(), !use, null, incSymbol);</w:t>
      </w:r>
    </w:p>
    <w:p w14:paraId="050DF212" w14:textId="77777777" w:rsidR="006449CD" w:rsidRPr="00EC76D5" w:rsidRDefault="006449CD" w:rsidP="006449CD">
      <w:pPr>
        <w:pStyle w:val="Code"/>
      </w:pPr>
      <w:r w:rsidRPr="00EC76D5">
        <w:t xml:space="preserve">    BigInteger bitFieldMask = incSymbol.getType().getBitfieldMask();          </w:t>
      </w:r>
    </w:p>
    <w:p w14:paraId="030C4CA6" w14:textId="77777777" w:rsidR="006449CD" w:rsidRPr="00EC76D5" w:rsidRDefault="006449CD" w:rsidP="006449CD">
      <w:pPr>
        <w:pStyle w:val="Code"/>
      </w:pPr>
    </w:p>
    <w:p w14:paraId="14D7F378" w14:textId="77777777" w:rsidR="00E729F2" w:rsidRPr="00EC76D5" w:rsidRDefault="00E729F2" w:rsidP="00E729F2">
      <w:pPr>
        <w:pStyle w:val="Code"/>
      </w:pPr>
      <w:r w:rsidRPr="00EC76D5">
        <w:t xml:space="preserve">    if (bitFieldMask != null) {</w:t>
      </w:r>
    </w:p>
    <w:p w14:paraId="3BA3EDE7" w14:textId="77777777" w:rsidR="00E729F2" w:rsidRPr="00EC76D5" w:rsidRDefault="00E729F2" w:rsidP="00E729F2">
      <w:pPr>
        <w:pStyle w:val="Code"/>
      </w:pPr>
      <w:r w:rsidRPr="00EC76D5">
        <w:t xml:space="preserve">      Symbol maskSymbol =</w:t>
      </w:r>
    </w:p>
    <w:p w14:paraId="1AEA904F" w14:textId="77777777" w:rsidR="00E729F2" w:rsidRPr="00EC76D5" w:rsidRDefault="00E729F2" w:rsidP="00E729F2">
      <w:pPr>
        <w:pStyle w:val="Code"/>
      </w:pPr>
      <w:r w:rsidRPr="00EC76D5">
        <w:t xml:space="preserve">             Symbol.createValueSymbol(incSymbol.getType(), bitFieldMask);</w:t>
      </w:r>
    </w:p>
    <w:p w14:paraId="33AEF4ED" w14:textId="77777777" w:rsidR="00E729F2" w:rsidRPr="00EC76D5" w:rsidRDefault="00E729F2" w:rsidP="00E729F2">
      <w:pPr>
        <w:pStyle w:val="Code"/>
      </w:pPr>
      <w:r w:rsidRPr="00EC76D5">
        <w:t xml:space="preserve">      addMiddleCode(MiddleOperator.BitwiseAnd, incSymbol,</w:t>
      </w:r>
    </w:p>
    <w:p w14:paraId="59F6F3D9" w14:textId="77777777" w:rsidR="00E729F2" w:rsidRPr="00EC76D5" w:rsidRDefault="00E729F2" w:rsidP="00E729F2">
      <w:pPr>
        <w:pStyle w:val="Code"/>
      </w:pPr>
      <w:r w:rsidRPr="00EC76D5">
        <w:t xml:space="preserve">                   incSymbol, maskSymbol);</w:t>
      </w:r>
    </w:p>
    <w:p w14:paraId="71F5BE2B" w14:textId="77777777" w:rsidR="00E729F2" w:rsidRPr="00EC76D5" w:rsidRDefault="00E729F2" w:rsidP="00E729F2">
      <w:pPr>
        <w:pStyle w:val="Code"/>
      </w:pPr>
      <w:r w:rsidRPr="00EC76D5">
        <w:t xml:space="preserve">    }</w:t>
      </w:r>
    </w:p>
    <w:p w14:paraId="53891FE8" w14:textId="77777777" w:rsidR="00333814" w:rsidRPr="00EC76D5" w:rsidRDefault="00333814" w:rsidP="00333814">
      <w:pPr>
        <w:pStyle w:val="Code"/>
      </w:pPr>
      <w:r w:rsidRPr="00EC76D5">
        <w:t xml:space="preserve">    </w:t>
      </w:r>
    </w:p>
    <w:p w14:paraId="4E99D7AE" w14:textId="77777777" w:rsidR="00333814" w:rsidRPr="00EC76D5" w:rsidRDefault="00333814" w:rsidP="00333814">
      <w:pPr>
        <w:pStyle w:val="Code"/>
      </w:pPr>
      <w:r w:rsidRPr="00EC76D5">
        <w:t xml:space="preserve">    return incSymbol;</w:t>
      </w:r>
    </w:p>
    <w:p w14:paraId="7EF4043A" w14:textId="77777777" w:rsidR="00333814" w:rsidRPr="00EC76D5" w:rsidRDefault="00333814" w:rsidP="00333814">
      <w:pPr>
        <w:pStyle w:val="Code"/>
      </w:pPr>
      <w:r w:rsidRPr="00EC76D5">
        <w:t xml:space="preserve">  }</w:t>
      </w:r>
    </w:p>
    <w:p w14:paraId="725312FD" w14:textId="77777777" w:rsidR="00333814" w:rsidRPr="00EC76D5" w:rsidRDefault="00333814" w:rsidP="00333814">
      <w:pPr>
        <w:pStyle w:val="Code"/>
      </w:pPr>
      <w:r w:rsidRPr="00EC76D5">
        <w:t xml:space="preserve">  </w:t>
      </w:r>
    </w:p>
    <w:p w14:paraId="780C5FBB" w14:textId="77777777" w:rsidR="00333814" w:rsidRPr="00EC76D5" w:rsidRDefault="00333814" w:rsidP="00333814">
      <w:pPr>
        <w:pStyle w:val="Code"/>
      </w:pPr>
      <w:r w:rsidRPr="00EC76D5">
        <w:t xml:space="preserve">  public Symbol generatePostfixIncrementExpression(SyntaxTree tree) {</w:t>
      </w:r>
    </w:p>
    <w:p w14:paraId="0DC17176" w14:textId="77777777" w:rsidR="00333814" w:rsidRPr="00EC76D5" w:rsidRDefault="00333814" w:rsidP="00333814">
      <w:pPr>
        <w:pStyle w:val="Code"/>
      </w:pPr>
      <w:r w:rsidRPr="00EC76D5">
        <w:t xml:space="preserve">    Symbol incSymbol = generateExpression(tree.getChild(0)),</w:t>
      </w:r>
    </w:p>
    <w:p w14:paraId="512A7E54" w14:textId="77777777" w:rsidR="00333814" w:rsidRPr="00EC76D5" w:rsidRDefault="00333814" w:rsidP="00333814">
      <w:pPr>
        <w:pStyle w:val="Code"/>
      </w:pPr>
      <w:r w:rsidRPr="00EC76D5">
        <w:t xml:space="preserve">           resultSymbol;    </w:t>
      </w:r>
    </w:p>
    <w:p w14:paraId="663D3AC6" w14:textId="77777777" w:rsidR="00333814" w:rsidRPr="00EC76D5" w:rsidRDefault="00333814" w:rsidP="00333814">
      <w:pPr>
        <w:pStyle w:val="Code"/>
      </w:pPr>
      <w:r w:rsidRPr="00EC76D5">
        <w:t xml:space="preserve">    </w:t>
      </w:r>
    </w:p>
    <w:p w14:paraId="5604AB19" w14:textId="77777777" w:rsidR="00333814" w:rsidRPr="00EC76D5" w:rsidRDefault="00333814" w:rsidP="00333814">
      <w:pPr>
        <w:pStyle w:val="Code"/>
      </w:pPr>
      <w:r w:rsidRPr="00EC76D5">
        <w:t xml:space="preserve">    if (useResult(tree)) {</w:t>
      </w:r>
    </w:p>
    <w:p w14:paraId="0C24D0E0" w14:textId="77777777" w:rsidR="00333814" w:rsidRPr="00EC76D5" w:rsidRDefault="00333814" w:rsidP="00333814">
      <w:pPr>
        <w:pStyle w:val="Code"/>
      </w:pPr>
      <w:r w:rsidRPr="00EC76D5">
        <w:t xml:space="preserve">      if (incSymbol.getType().isFloating()) {</w:t>
      </w:r>
    </w:p>
    <w:p w14:paraId="7B6DDF56" w14:textId="77777777" w:rsidR="00333814" w:rsidRPr="00EC76D5" w:rsidRDefault="00333814" w:rsidP="00333814">
      <w:pPr>
        <w:pStyle w:val="Code"/>
      </w:pPr>
      <w:r w:rsidRPr="00EC76D5">
        <w:t xml:space="preserve">        resultSymbol = Symbol.createSolidSymbol(incSymbol.getType());</w:t>
      </w:r>
    </w:p>
    <w:p w14:paraId="411DEEC3" w14:textId="77777777" w:rsidR="00333814" w:rsidRPr="00EC76D5" w:rsidRDefault="00333814" w:rsidP="00333814">
      <w:pPr>
        <w:pStyle w:val="Code"/>
      </w:pPr>
      <w:r w:rsidRPr="00EC76D5">
        <w:t xml:space="preserve">        //resultSymbol.addToSymbolTable();</w:t>
      </w:r>
    </w:p>
    <w:p w14:paraId="345D86E2" w14:textId="77777777" w:rsidR="00333814" w:rsidRPr="00EC76D5" w:rsidRDefault="00333814" w:rsidP="00333814">
      <w:pPr>
        <w:pStyle w:val="Code"/>
      </w:pPr>
      <w:r w:rsidRPr="00EC76D5">
        <w:t xml:space="preserve">        Main.CurrentTable.addSymbol(resultSymbol);</w:t>
      </w:r>
    </w:p>
    <w:p w14:paraId="030C4FFE" w14:textId="77777777" w:rsidR="00333814" w:rsidRPr="00EC76D5" w:rsidRDefault="00333814" w:rsidP="00333814">
      <w:pPr>
        <w:pStyle w:val="Code"/>
      </w:pPr>
      <w:r w:rsidRPr="00EC76D5">
        <w:t xml:space="preserve">        addMiddleCode(tree.getOperator(), false, resultSymbol, incSymbol);</w:t>
      </w:r>
    </w:p>
    <w:p w14:paraId="0A65661E" w14:textId="77777777" w:rsidR="00333814" w:rsidRPr="00EC76D5" w:rsidRDefault="00333814" w:rsidP="00333814">
      <w:pPr>
        <w:pStyle w:val="Code"/>
      </w:pPr>
      <w:r w:rsidRPr="00EC76D5">
        <w:t xml:space="preserve">      }</w:t>
      </w:r>
    </w:p>
    <w:p w14:paraId="6F0B5222" w14:textId="77777777" w:rsidR="00333814" w:rsidRPr="00EC76D5" w:rsidRDefault="00333814" w:rsidP="00333814">
      <w:pPr>
        <w:pStyle w:val="Code"/>
      </w:pPr>
      <w:r w:rsidRPr="00EC76D5">
        <w:t xml:space="preserve">      else {</w:t>
      </w:r>
    </w:p>
    <w:p w14:paraId="205ACCE4" w14:textId="77777777" w:rsidR="00333814" w:rsidRPr="00EC76D5" w:rsidRDefault="00333814" w:rsidP="00333814">
      <w:pPr>
        <w:pStyle w:val="Code"/>
      </w:pPr>
      <w:r w:rsidRPr="00EC76D5">
        <w:t xml:space="preserve">        resultSymbol = Symbol.createTemporarySymbol(incSymbol.getType());</w:t>
      </w:r>
    </w:p>
    <w:p w14:paraId="56731CC5" w14:textId="77777777" w:rsidR="00333814" w:rsidRPr="00EC76D5" w:rsidRDefault="00333814" w:rsidP="00333814">
      <w:pPr>
        <w:pStyle w:val="Code"/>
      </w:pPr>
      <w:r w:rsidRPr="00EC76D5">
        <w:t xml:space="preserve">        addMiddleCode(tree.getOperator(), false, resultSymbol, incSymbol);</w:t>
      </w:r>
    </w:p>
    <w:p w14:paraId="19239885" w14:textId="77777777" w:rsidR="00333814" w:rsidRPr="00EC76D5" w:rsidRDefault="00333814" w:rsidP="00333814">
      <w:pPr>
        <w:pStyle w:val="Code"/>
      </w:pPr>
      <w:r w:rsidRPr="00EC76D5">
        <w:t xml:space="preserve">      }</w:t>
      </w:r>
    </w:p>
    <w:p w14:paraId="059EEFD3" w14:textId="77777777" w:rsidR="00333814" w:rsidRPr="00EC76D5" w:rsidRDefault="00333814" w:rsidP="00333814">
      <w:pPr>
        <w:pStyle w:val="Code"/>
      </w:pPr>
      <w:r w:rsidRPr="00EC76D5">
        <w:t xml:space="preserve">    }</w:t>
      </w:r>
    </w:p>
    <w:p w14:paraId="3D632C66" w14:textId="77777777" w:rsidR="00333814" w:rsidRPr="00EC76D5" w:rsidRDefault="00333814" w:rsidP="00333814">
      <w:pPr>
        <w:pStyle w:val="Code"/>
      </w:pPr>
      <w:r w:rsidRPr="00EC76D5">
        <w:t xml:space="preserve">    else {</w:t>
      </w:r>
    </w:p>
    <w:p w14:paraId="20AB081E" w14:textId="77777777" w:rsidR="00333814" w:rsidRPr="00EC76D5" w:rsidRDefault="00333814" w:rsidP="00333814">
      <w:pPr>
        <w:pStyle w:val="Code"/>
      </w:pPr>
      <w:r w:rsidRPr="00EC76D5">
        <w:t xml:space="preserve">      resultSymbol = null;</w:t>
      </w:r>
    </w:p>
    <w:p w14:paraId="5C63302D" w14:textId="77777777" w:rsidR="00333814" w:rsidRPr="00EC76D5" w:rsidRDefault="00333814" w:rsidP="00333814">
      <w:pPr>
        <w:pStyle w:val="Code"/>
      </w:pPr>
      <w:r w:rsidRPr="00EC76D5">
        <w:lastRenderedPageBreak/>
        <w:t xml:space="preserve">      MiddleOperator operator = MiddleOperator.valueOf</w:t>
      </w:r>
    </w:p>
    <w:p w14:paraId="643C20E9" w14:textId="77777777" w:rsidR="00333814" w:rsidRPr="00EC76D5" w:rsidRDefault="00333814" w:rsidP="00333814">
      <w:pPr>
        <w:pStyle w:val="Code"/>
      </w:pPr>
      <w:r w:rsidRPr="00EC76D5">
        <w:t xml:space="preserve">                     (tree.getOperator().name().replace("Postfix", "Prefix"));</w:t>
      </w:r>
    </w:p>
    <w:p w14:paraId="71C7806E" w14:textId="77777777" w:rsidR="00333814" w:rsidRPr="00EC76D5" w:rsidRDefault="00333814" w:rsidP="00333814">
      <w:pPr>
        <w:pStyle w:val="Code"/>
      </w:pPr>
      <w:r w:rsidRPr="00EC76D5">
        <w:t xml:space="preserve">      addMiddleCode(operator, true, incSymbol, incSymbol);</w:t>
      </w:r>
    </w:p>
    <w:p w14:paraId="0D96EA7C" w14:textId="77777777" w:rsidR="00333814" w:rsidRPr="00EC76D5" w:rsidRDefault="00333814" w:rsidP="00333814">
      <w:pPr>
        <w:pStyle w:val="Code"/>
      </w:pPr>
      <w:r w:rsidRPr="00EC76D5">
        <w:t xml:space="preserve">    }</w:t>
      </w:r>
    </w:p>
    <w:p w14:paraId="71AE4786" w14:textId="77777777" w:rsidR="00333814" w:rsidRPr="00EC76D5" w:rsidRDefault="00333814" w:rsidP="00333814">
      <w:pPr>
        <w:pStyle w:val="Code"/>
      </w:pPr>
    </w:p>
    <w:p w14:paraId="45FACD86" w14:textId="77777777" w:rsidR="00333814" w:rsidRPr="00EC76D5" w:rsidRDefault="00333814" w:rsidP="00333814">
      <w:pPr>
        <w:pStyle w:val="Code"/>
      </w:pPr>
      <w:r w:rsidRPr="00EC76D5">
        <w:t xml:space="preserve">    BigInteger bitFieldMask = incSymbol.getType().getBitfieldMask();          </w:t>
      </w:r>
    </w:p>
    <w:p w14:paraId="41AB729C" w14:textId="77777777" w:rsidR="00333814" w:rsidRPr="00EC76D5" w:rsidRDefault="00333814" w:rsidP="00333814">
      <w:pPr>
        <w:pStyle w:val="Code"/>
      </w:pPr>
    </w:p>
    <w:p w14:paraId="695897D9" w14:textId="77777777" w:rsidR="00333814" w:rsidRPr="00EC76D5" w:rsidRDefault="00333814" w:rsidP="00333814">
      <w:pPr>
        <w:pStyle w:val="Code"/>
      </w:pPr>
      <w:r w:rsidRPr="00EC76D5">
        <w:t xml:space="preserve">    if (bitFieldMask != null) {</w:t>
      </w:r>
    </w:p>
    <w:p w14:paraId="7756C259" w14:textId="77777777" w:rsidR="00B83710" w:rsidRPr="00EC76D5" w:rsidRDefault="00333814" w:rsidP="00333814">
      <w:pPr>
        <w:pStyle w:val="Code"/>
      </w:pPr>
      <w:r w:rsidRPr="00EC76D5">
        <w:t xml:space="preserve">      Symbol maskSymbol =</w:t>
      </w:r>
    </w:p>
    <w:p w14:paraId="06C63D1F" w14:textId="3874398E" w:rsidR="00333814" w:rsidRPr="00EC76D5" w:rsidRDefault="00B83710" w:rsidP="00333814">
      <w:pPr>
        <w:pStyle w:val="Code"/>
      </w:pPr>
      <w:r w:rsidRPr="00EC76D5">
        <w:t xml:space="preserve">            </w:t>
      </w:r>
      <w:r w:rsidR="00333814" w:rsidRPr="00EC76D5">
        <w:t xml:space="preserve"> Symbol.createValueSymbol(incSymbol.getType(), bitFieldMask);</w:t>
      </w:r>
    </w:p>
    <w:p w14:paraId="2E8E32FB" w14:textId="77777777" w:rsidR="00B83710" w:rsidRPr="00EC76D5" w:rsidRDefault="00333814" w:rsidP="00333814">
      <w:pPr>
        <w:pStyle w:val="Code"/>
      </w:pPr>
      <w:r w:rsidRPr="00EC76D5">
        <w:t xml:space="preserve">      addMiddleCode(MiddleOperator.BitwiseAnd, incSymbol,</w:t>
      </w:r>
    </w:p>
    <w:p w14:paraId="7E238734" w14:textId="59592605" w:rsidR="00333814" w:rsidRPr="00EC76D5" w:rsidRDefault="00B83710" w:rsidP="00333814">
      <w:pPr>
        <w:pStyle w:val="Code"/>
      </w:pPr>
      <w:r w:rsidRPr="00EC76D5">
        <w:t xml:space="preserve">                  </w:t>
      </w:r>
      <w:r w:rsidR="00333814" w:rsidRPr="00EC76D5">
        <w:t xml:space="preserve"> incSymbol, maskSymbol);</w:t>
      </w:r>
    </w:p>
    <w:p w14:paraId="3406D7E4" w14:textId="77777777" w:rsidR="00333814" w:rsidRPr="00EC76D5" w:rsidRDefault="00333814" w:rsidP="00333814">
      <w:pPr>
        <w:pStyle w:val="Code"/>
      </w:pPr>
      <w:r w:rsidRPr="00EC76D5">
        <w:t xml:space="preserve">    }</w:t>
      </w:r>
    </w:p>
    <w:p w14:paraId="0595255E" w14:textId="77777777" w:rsidR="00333814" w:rsidRPr="00EC76D5" w:rsidRDefault="00333814" w:rsidP="00333814">
      <w:pPr>
        <w:pStyle w:val="Code"/>
      </w:pPr>
    </w:p>
    <w:p w14:paraId="45C72AF7" w14:textId="77777777" w:rsidR="00333814" w:rsidRPr="00EC76D5" w:rsidRDefault="00333814" w:rsidP="00333814">
      <w:pPr>
        <w:pStyle w:val="Code"/>
      </w:pPr>
      <w:r w:rsidRPr="00EC76D5">
        <w:t xml:space="preserve">    return resultSymbol;</w:t>
      </w:r>
    </w:p>
    <w:p w14:paraId="162F8F7A" w14:textId="0B6D415B" w:rsidR="00160114" w:rsidRPr="00EC76D5" w:rsidRDefault="00333814" w:rsidP="00333814">
      <w:pPr>
        <w:pStyle w:val="Code"/>
      </w:pPr>
      <w:r w:rsidRPr="00EC76D5">
        <w:t xml:space="preserve">  }</w:t>
      </w:r>
    </w:p>
    <w:p w14:paraId="7970E658" w14:textId="77777777" w:rsidR="00333814" w:rsidRPr="00EC76D5" w:rsidRDefault="00333814" w:rsidP="00333814">
      <w:pPr>
        <w:pStyle w:val="Code"/>
      </w:pPr>
    </w:p>
    <w:p w14:paraId="399FFD08" w14:textId="77777777" w:rsidR="00160114" w:rsidRPr="00EC76D5" w:rsidRDefault="00160114" w:rsidP="00160114">
      <w:pPr>
        <w:pStyle w:val="Code"/>
      </w:pPr>
      <w:r w:rsidRPr="00EC76D5">
        <w:t xml:space="preserve">  // push pop =&gt; nothing</w:t>
      </w:r>
    </w:p>
    <w:p w14:paraId="49BB0136" w14:textId="77777777" w:rsidR="00160114" w:rsidRPr="00EC76D5" w:rsidRDefault="00160114" w:rsidP="00160114">
      <w:pPr>
        <w:pStyle w:val="Code"/>
      </w:pPr>
      <w:r w:rsidRPr="00EC76D5">
        <w:t xml:space="preserve">  // pop push =&gt; top</w:t>
      </w:r>
    </w:p>
    <w:p w14:paraId="262A3E46" w14:textId="77777777" w:rsidR="00160114" w:rsidRPr="00EC76D5" w:rsidRDefault="00160114" w:rsidP="00160114">
      <w:pPr>
        <w:pStyle w:val="Code"/>
      </w:pPr>
    </w:p>
    <w:p w14:paraId="2B718E33" w14:textId="77777777" w:rsidR="006449CD" w:rsidRPr="00EC76D5" w:rsidRDefault="006449CD" w:rsidP="006449CD">
      <w:pPr>
        <w:pStyle w:val="Code"/>
      </w:pPr>
      <w:r w:rsidRPr="00EC76D5">
        <w:t xml:space="preserve">  public Symbol generateSimpleAssignExpression(SyntaxTree tree) {</w:t>
      </w:r>
    </w:p>
    <w:p w14:paraId="3E6906E1" w14:textId="77777777" w:rsidR="006449CD" w:rsidRPr="00EC76D5" w:rsidRDefault="006449CD" w:rsidP="006449CD">
      <w:pPr>
        <w:pStyle w:val="Code"/>
      </w:pPr>
      <w:r w:rsidRPr="00EC76D5">
        <w:t xml:space="preserve">    boolean pop = !useResult(tree);</w:t>
      </w:r>
    </w:p>
    <w:p w14:paraId="5E39C319" w14:textId="6E6BE401" w:rsidR="006449CD" w:rsidRPr="00EC76D5" w:rsidRDefault="006449CD" w:rsidP="006449CD">
      <w:pPr>
        <w:pStyle w:val="Code"/>
      </w:pPr>
      <w:r w:rsidRPr="00EC76D5">
        <w:t xml:space="preserve">    SyntaxTree left</w:t>
      </w:r>
      <w:r w:rsidR="0038687E">
        <w:t xml:space="preserve">Expression </w:t>
      </w:r>
      <w:r w:rsidRPr="00EC76D5">
        <w:t>= tree.getChild(0),</w:t>
      </w:r>
    </w:p>
    <w:p w14:paraId="68FE7C5B" w14:textId="58B41D21" w:rsidR="006449CD" w:rsidRPr="00EC76D5" w:rsidRDefault="006449CD" w:rsidP="006449CD">
      <w:pPr>
        <w:pStyle w:val="Code"/>
      </w:pPr>
      <w:r w:rsidRPr="00EC76D5">
        <w:t xml:space="preserve">               right</w:t>
      </w:r>
      <w:r w:rsidR="0038687E">
        <w:t xml:space="preserve">Expression </w:t>
      </w:r>
      <w:r w:rsidRPr="00EC76D5">
        <w:t>= tree.getChild(1);</w:t>
      </w:r>
    </w:p>
    <w:p w14:paraId="05F5ACF1" w14:textId="15906672" w:rsidR="006449CD" w:rsidRPr="00EC76D5" w:rsidRDefault="006449CD" w:rsidP="006449CD">
      <w:pPr>
        <w:pStyle w:val="Code"/>
      </w:pPr>
      <w:r w:rsidRPr="00EC76D5">
        <w:t xml:space="preserve">    Symbol leftSymbol = generateExpression(left</w:t>
      </w:r>
      <w:r w:rsidR="0038687E">
        <w:t>Expression)</w:t>
      </w:r>
      <w:r w:rsidRPr="00EC76D5">
        <w:t>;</w:t>
      </w:r>
    </w:p>
    <w:p w14:paraId="3CF85305" w14:textId="77777777" w:rsidR="006449CD" w:rsidRPr="00EC76D5" w:rsidRDefault="006449CD" w:rsidP="006449CD">
      <w:pPr>
        <w:pStyle w:val="Code"/>
      </w:pPr>
    </w:p>
    <w:p w14:paraId="1D95CCDF" w14:textId="38B47554" w:rsidR="006449CD" w:rsidRPr="00EC76D5" w:rsidRDefault="006449CD" w:rsidP="006449CD">
      <w:pPr>
        <w:pStyle w:val="Code"/>
      </w:pPr>
      <w:r w:rsidRPr="00EC76D5">
        <w:t xml:space="preserve">   if (right</w:t>
      </w:r>
      <w:r w:rsidR="0038687E">
        <w:t>Expression.</w:t>
      </w:r>
      <w:r w:rsidRPr="00EC76D5">
        <w:t>getOperator() == MiddleOperator.FloatingToIntegral) {</w:t>
      </w:r>
    </w:p>
    <w:p w14:paraId="16E149A0" w14:textId="4131EDF6" w:rsidR="006449CD" w:rsidRPr="00EC76D5" w:rsidRDefault="006449CD" w:rsidP="006449CD">
      <w:pPr>
        <w:pStyle w:val="Code"/>
      </w:pPr>
      <w:r w:rsidRPr="00EC76D5">
        <w:t xml:space="preserve">      SyntaxTree floating</w:t>
      </w:r>
      <w:r w:rsidR="0038687E">
        <w:t xml:space="preserve">Expression </w:t>
      </w:r>
      <w:r w:rsidRPr="00EC76D5">
        <w:t>= right</w:t>
      </w:r>
      <w:r w:rsidR="0038687E">
        <w:t>Expression.</w:t>
      </w:r>
      <w:r w:rsidRPr="00EC76D5">
        <w:t>getChild(0);</w:t>
      </w:r>
    </w:p>
    <w:p w14:paraId="5BD244F5" w14:textId="055BAF20" w:rsidR="006449CD" w:rsidRPr="00EC76D5" w:rsidRDefault="006449CD" w:rsidP="006449CD">
      <w:pPr>
        <w:pStyle w:val="Code"/>
      </w:pPr>
      <w:r w:rsidRPr="00EC76D5">
        <w:t xml:space="preserve">      generateExpression(floating</w:t>
      </w:r>
      <w:r w:rsidR="0038687E">
        <w:t>Expression)</w:t>
      </w:r>
      <w:r w:rsidRPr="00EC76D5">
        <w:t>;</w:t>
      </w:r>
    </w:p>
    <w:p w14:paraId="2CAC4FEF" w14:textId="77777777" w:rsidR="006449CD" w:rsidRPr="00EC76D5" w:rsidRDefault="006449CD" w:rsidP="006449CD">
      <w:pPr>
        <w:pStyle w:val="Code"/>
      </w:pPr>
      <w:r w:rsidRPr="00EC76D5">
        <w:t xml:space="preserve">      addMiddleCode(MiddleOperator.FloatingToIntegral, pop, leftSymbol, null);</w:t>
      </w:r>
    </w:p>
    <w:p w14:paraId="69835100" w14:textId="77777777" w:rsidR="006449CD" w:rsidRPr="00EC76D5" w:rsidRDefault="006449CD" w:rsidP="006449CD">
      <w:pPr>
        <w:pStyle w:val="Code"/>
      </w:pPr>
      <w:r w:rsidRPr="00EC76D5">
        <w:t xml:space="preserve">    }</w:t>
      </w:r>
    </w:p>
    <w:p w14:paraId="6DC74A49" w14:textId="77777777" w:rsidR="006449CD" w:rsidRPr="00EC76D5" w:rsidRDefault="006449CD" w:rsidP="006449CD">
      <w:pPr>
        <w:pStyle w:val="Code"/>
      </w:pPr>
      <w:r w:rsidRPr="00EC76D5">
        <w:t xml:space="preserve">    else {</w:t>
      </w:r>
    </w:p>
    <w:p w14:paraId="1179B1D5" w14:textId="7CC91FE5" w:rsidR="006449CD" w:rsidRPr="00EC76D5" w:rsidRDefault="006449CD" w:rsidP="006449CD">
      <w:pPr>
        <w:pStyle w:val="Code"/>
      </w:pPr>
      <w:r w:rsidRPr="00EC76D5">
        <w:t xml:space="preserve">      Symbol rightSymbol = generateExpression(right</w:t>
      </w:r>
      <w:r w:rsidR="0038687E">
        <w:t>Expression)</w:t>
      </w:r>
      <w:r w:rsidRPr="00EC76D5">
        <w:t>;</w:t>
      </w:r>
    </w:p>
    <w:p w14:paraId="04A7EDA8" w14:textId="77777777" w:rsidR="006449CD" w:rsidRPr="00EC76D5" w:rsidRDefault="006449CD" w:rsidP="006449CD">
      <w:pPr>
        <w:pStyle w:val="Code"/>
      </w:pPr>
      <w:r w:rsidRPr="00EC76D5">
        <w:t xml:space="preserve">      addMiddleCode(MiddleOperator.Assign, pop, leftSymbol, rightSymbol);</w:t>
      </w:r>
    </w:p>
    <w:p w14:paraId="3954FF21" w14:textId="77777777" w:rsidR="006449CD" w:rsidRPr="00EC76D5" w:rsidRDefault="006449CD" w:rsidP="006449CD">
      <w:pPr>
        <w:pStyle w:val="Code"/>
      </w:pPr>
      <w:r w:rsidRPr="00EC76D5">
        <w:t xml:space="preserve">      </w:t>
      </w:r>
    </w:p>
    <w:p w14:paraId="0CCC5834" w14:textId="77777777" w:rsidR="006449CD" w:rsidRPr="00EC76D5" w:rsidRDefault="006449CD" w:rsidP="006449CD">
      <w:pPr>
        <w:pStyle w:val="Code"/>
      </w:pPr>
      <w:r w:rsidRPr="00EC76D5">
        <w:t xml:space="preserve">      BigInteger bitFieldMask = leftSymbol.getType().getBitfieldMask();          </w:t>
      </w:r>
    </w:p>
    <w:p w14:paraId="166073BF" w14:textId="77777777" w:rsidR="006449CD" w:rsidRPr="00EC76D5" w:rsidRDefault="006449CD" w:rsidP="006449CD">
      <w:pPr>
        <w:pStyle w:val="Code"/>
      </w:pPr>
      <w:r w:rsidRPr="00EC76D5">
        <w:t xml:space="preserve">      if (bitFieldMask != null) {</w:t>
      </w:r>
    </w:p>
    <w:p w14:paraId="6C528CBB" w14:textId="77777777" w:rsidR="00564E28" w:rsidRPr="00EC76D5" w:rsidRDefault="006449CD" w:rsidP="006449CD">
      <w:pPr>
        <w:pStyle w:val="Code"/>
      </w:pPr>
      <w:r w:rsidRPr="00EC76D5">
        <w:t xml:space="preserve">        Symbol maskSymbol =</w:t>
      </w:r>
    </w:p>
    <w:p w14:paraId="0D452A5A" w14:textId="494FB7E8" w:rsidR="006449CD" w:rsidRPr="00EC76D5" w:rsidRDefault="00564E28" w:rsidP="006449CD">
      <w:pPr>
        <w:pStyle w:val="Code"/>
      </w:pPr>
      <w:r w:rsidRPr="00EC76D5">
        <w:t xml:space="preserve">              </w:t>
      </w:r>
      <w:r w:rsidR="006449CD" w:rsidRPr="00EC76D5">
        <w:t xml:space="preserve"> Symbol.createValueSymbol(leftSymbol.getType(), bitFieldMask);</w:t>
      </w:r>
    </w:p>
    <w:p w14:paraId="7EF3D265" w14:textId="77777777" w:rsidR="00564E28" w:rsidRPr="00EC76D5" w:rsidRDefault="006449CD" w:rsidP="006449CD">
      <w:pPr>
        <w:pStyle w:val="Code"/>
      </w:pPr>
      <w:r w:rsidRPr="00EC76D5">
        <w:t xml:space="preserve">        addMiddleCode(MiddleOperator.BitwiseAnd, leftSymbol,</w:t>
      </w:r>
    </w:p>
    <w:p w14:paraId="31766882" w14:textId="152789D0" w:rsidR="006449CD" w:rsidRPr="00EC76D5" w:rsidRDefault="00564E28" w:rsidP="006449CD">
      <w:pPr>
        <w:pStyle w:val="Code"/>
      </w:pPr>
      <w:r w:rsidRPr="00EC76D5">
        <w:t xml:space="preserve">                     </w:t>
      </w:r>
      <w:r w:rsidR="006449CD" w:rsidRPr="00EC76D5">
        <w:t xml:space="preserve"> leftSymbol, maskSymbol);</w:t>
      </w:r>
    </w:p>
    <w:p w14:paraId="26940457" w14:textId="77777777" w:rsidR="006449CD" w:rsidRPr="00EC76D5" w:rsidRDefault="006449CD" w:rsidP="006449CD">
      <w:pPr>
        <w:pStyle w:val="Code"/>
      </w:pPr>
      <w:r w:rsidRPr="00EC76D5">
        <w:t xml:space="preserve">      }</w:t>
      </w:r>
    </w:p>
    <w:p w14:paraId="17775187" w14:textId="77777777" w:rsidR="006449CD" w:rsidRPr="00EC76D5" w:rsidRDefault="006449CD" w:rsidP="006449CD">
      <w:pPr>
        <w:pStyle w:val="Code"/>
      </w:pPr>
      <w:r w:rsidRPr="00EC76D5">
        <w:t xml:space="preserve">    }</w:t>
      </w:r>
    </w:p>
    <w:p w14:paraId="577F6C4D" w14:textId="77777777" w:rsidR="006449CD" w:rsidRPr="00EC76D5" w:rsidRDefault="006449CD" w:rsidP="006449CD">
      <w:pPr>
        <w:pStyle w:val="Code"/>
      </w:pPr>
    </w:p>
    <w:p w14:paraId="4E6AB205" w14:textId="77777777" w:rsidR="006449CD" w:rsidRPr="00EC76D5" w:rsidRDefault="006449CD" w:rsidP="006449CD">
      <w:pPr>
        <w:pStyle w:val="Code"/>
      </w:pPr>
      <w:r w:rsidRPr="00EC76D5">
        <w:t xml:space="preserve">    return leftSymbol;</w:t>
      </w:r>
    </w:p>
    <w:p w14:paraId="04A11FF8" w14:textId="188F1A9F" w:rsidR="00E37C59" w:rsidRPr="00EC76D5" w:rsidRDefault="006449CD" w:rsidP="006449CD">
      <w:pPr>
        <w:pStyle w:val="Code"/>
      </w:pPr>
      <w:r w:rsidRPr="00EC76D5">
        <w:t xml:space="preserve">  }</w:t>
      </w:r>
    </w:p>
    <w:p w14:paraId="44FCFBEF" w14:textId="77777777" w:rsidR="006449CD" w:rsidRPr="00EC76D5" w:rsidRDefault="006449CD" w:rsidP="006449CD">
      <w:pPr>
        <w:pStyle w:val="Code"/>
      </w:pPr>
    </w:p>
    <w:p w14:paraId="515F38C6" w14:textId="77777777" w:rsidR="00186744" w:rsidRPr="00EC76D5" w:rsidRDefault="00160114" w:rsidP="00160114">
      <w:pPr>
        <w:pStyle w:val="Code"/>
      </w:pPr>
      <w:r w:rsidRPr="00EC76D5">
        <w:t xml:space="preserve">  private final Map&lt;MiddleOperator,MiddleOperator&gt; m_compoundMap =</w:t>
      </w:r>
    </w:p>
    <w:p w14:paraId="739D9FBC" w14:textId="6BD44066" w:rsidR="00160114" w:rsidRPr="00EC76D5" w:rsidRDefault="00186744" w:rsidP="00160114">
      <w:pPr>
        <w:pStyle w:val="Code"/>
      </w:pPr>
      <w:r w:rsidRPr="00EC76D5">
        <w:t xml:space="preserve">   </w:t>
      </w:r>
      <w:r w:rsidR="00160114" w:rsidRPr="00EC76D5">
        <w:t xml:space="preserve"> new ListMap&lt;&gt;();</w:t>
      </w:r>
    </w:p>
    <w:p w14:paraId="0105E457" w14:textId="77777777" w:rsidR="00160114" w:rsidRPr="00EC76D5" w:rsidRDefault="00160114" w:rsidP="00160114">
      <w:pPr>
        <w:pStyle w:val="Code"/>
      </w:pPr>
      <w:r w:rsidRPr="00EC76D5">
        <w:t xml:space="preserve">  </w:t>
      </w:r>
    </w:p>
    <w:p w14:paraId="2F444F18" w14:textId="237CD0F6" w:rsidR="00C851C3" w:rsidRPr="00EC76D5" w:rsidRDefault="00160114" w:rsidP="008B5C17">
      <w:pPr>
        <w:pStyle w:val="Code"/>
      </w:pPr>
      <w:r w:rsidRPr="00EC76D5">
        <w:t xml:space="preserve">  { m_compoundMap.put(MiddleOperator.BinaryAddAssign,</w:t>
      </w:r>
    </w:p>
    <w:p w14:paraId="06D93669" w14:textId="147E87E5" w:rsidR="00160114" w:rsidRPr="00EC76D5" w:rsidRDefault="00C851C3" w:rsidP="00160114">
      <w:pPr>
        <w:pStyle w:val="Code"/>
      </w:pPr>
      <w:r w:rsidRPr="00EC76D5">
        <w:t xml:space="preserve">                      </w:t>
      </w:r>
      <w:r w:rsidR="00160114" w:rsidRPr="00EC76D5">
        <w:t>MiddleOperator.BinaryAdd);</w:t>
      </w:r>
    </w:p>
    <w:p w14:paraId="1DBB110C" w14:textId="77777777" w:rsidR="00C851C3" w:rsidRPr="00EC76D5" w:rsidRDefault="00160114" w:rsidP="00160114">
      <w:pPr>
        <w:pStyle w:val="Code"/>
      </w:pPr>
      <w:r w:rsidRPr="00EC76D5">
        <w:t xml:space="preserve">    m_compoundMap.put(MiddleOperator.BinarySubtractAssign,</w:t>
      </w:r>
    </w:p>
    <w:p w14:paraId="56091A22" w14:textId="1347D392" w:rsidR="00160114" w:rsidRPr="00EC76D5" w:rsidRDefault="00C851C3" w:rsidP="00160114">
      <w:pPr>
        <w:pStyle w:val="Code"/>
      </w:pPr>
      <w:r w:rsidRPr="00EC76D5">
        <w:t xml:space="preserve">                      </w:t>
      </w:r>
      <w:r w:rsidR="00160114" w:rsidRPr="00EC76D5">
        <w:t>MiddleOperator.BinarySubtract);</w:t>
      </w:r>
    </w:p>
    <w:p w14:paraId="363C68D6" w14:textId="77777777" w:rsidR="00160114" w:rsidRPr="00EC76D5" w:rsidRDefault="00160114" w:rsidP="00160114">
      <w:pPr>
        <w:pStyle w:val="Code"/>
      </w:pPr>
      <w:r w:rsidRPr="00EC76D5">
        <w:t xml:space="preserve">    m_compoundMap.put(MiddleOperator.MultiplyAssign, MiddleOperator.Multiply);</w:t>
      </w:r>
    </w:p>
    <w:p w14:paraId="468EB574" w14:textId="77777777" w:rsidR="00160114" w:rsidRPr="00EC76D5" w:rsidRDefault="00160114" w:rsidP="00160114">
      <w:pPr>
        <w:pStyle w:val="Code"/>
      </w:pPr>
      <w:r w:rsidRPr="00EC76D5">
        <w:t xml:space="preserve">    m_compoundMap.put(MiddleOperator.DivideAssign, MiddleOperator.Divide);</w:t>
      </w:r>
    </w:p>
    <w:p w14:paraId="6BD40991" w14:textId="77777777" w:rsidR="00160114" w:rsidRPr="00EC76D5" w:rsidRDefault="00160114" w:rsidP="00160114">
      <w:pPr>
        <w:pStyle w:val="Code"/>
      </w:pPr>
      <w:r w:rsidRPr="00EC76D5">
        <w:t xml:space="preserve">    m_compoundMap.put(MiddleOperator.ModuloAssign, MiddleOperator.Modulo);</w:t>
      </w:r>
    </w:p>
    <w:p w14:paraId="068DFFB6" w14:textId="77777777" w:rsidR="00105916" w:rsidRPr="00EC76D5" w:rsidRDefault="00160114" w:rsidP="00160114">
      <w:pPr>
        <w:pStyle w:val="Code"/>
      </w:pPr>
      <w:r w:rsidRPr="00EC76D5">
        <w:lastRenderedPageBreak/>
        <w:t xml:space="preserve">    m_compoundMap.put(MiddleOperator.BitwiseAndAssign,</w:t>
      </w:r>
    </w:p>
    <w:p w14:paraId="407FE521" w14:textId="4A6E137E" w:rsidR="00160114" w:rsidRPr="00EC76D5" w:rsidRDefault="00105916" w:rsidP="00160114">
      <w:pPr>
        <w:pStyle w:val="Code"/>
      </w:pPr>
      <w:r w:rsidRPr="00EC76D5">
        <w:t xml:space="preserve">                     </w:t>
      </w:r>
      <w:r w:rsidR="00160114" w:rsidRPr="00EC76D5">
        <w:t xml:space="preserve"> MiddleOperator.BitwiseAnd);</w:t>
      </w:r>
    </w:p>
    <w:p w14:paraId="0E14C4DF" w14:textId="77777777" w:rsidR="00105916" w:rsidRPr="00EC76D5" w:rsidRDefault="00160114" w:rsidP="00160114">
      <w:pPr>
        <w:pStyle w:val="Code"/>
      </w:pPr>
      <w:r w:rsidRPr="00EC76D5">
        <w:t xml:space="preserve">    m_compoundMap.put(MiddleOperator.BitwiseIOrAssign,</w:t>
      </w:r>
    </w:p>
    <w:p w14:paraId="0585FABC" w14:textId="2E949741" w:rsidR="00160114" w:rsidRPr="00EC76D5" w:rsidRDefault="00105916" w:rsidP="00160114">
      <w:pPr>
        <w:pStyle w:val="Code"/>
      </w:pPr>
      <w:r w:rsidRPr="00EC76D5">
        <w:t xml:space="preserve">                     </w:t>
      </w:r>
      <w:r w:rsidR="00160114" w:rsidRPr="00EC76D5">
        <w:t xml:space="preserve"> MiddleOperator.BitwiseIOr);</w:t>
      </w:r>
    </w:p>
    <w:p w14:paraId="389583D6" w14:textId="77777777" w:rsidR="00105916" w:rsidRPr="00EC76D5" w:rsidRDefault="00160114" w:rsidP="00160114">
      <w:pPr>
        <w:pStyle w:val="Code"/>
      </w:pPr>
      <w:r w:rsidRPr="00EC76D5">
        <w:t xml:space="preserve">    m_compoundMap.put(MiddleOperator.BitwiseXOrAssign,</w:t>
      </w:r>
    </w:p>
    <w:p w14:paraId="7FF0A64E" w14:textId="0797C553" w:rsidR="00160114" w:rsidRPr="00EC76D5" w:rsidRDefault="00105916" w:rsidP="00160114">
      <w:pPr>
        <w:pStyle w:val="Code"/>
      </w:pPr>
      <w:r w:rsidRPr="00EC76D5">
        <w:t xml:space="preserve">                     </w:t>
      </w:r>
      <w:r w:rsidR="00160114" w:rsidRPr="00EC76D5">
        <w:t xml:space="preserve"> MiddleOperator.BitwiseXOr);</w:t>
      </w:r>
    </w:p>
    <w:p w14:paraId="2E6C1B22" w14:textId="77777777" w:rsidR="00105916" w:rsidRPr="00EC76D5" w:rsidRDefault="00160114" w:rsidP="00160114">
      <w:pPr>
        <w:pStyle w:val="Code"/>
      </w:pPr>
      <w:r w:rsidRPr="00EC76D5">
        <w:t xml:space="preserve">    m_compoundMap.put(MiddleOperator.LeftShiftAssign,</w:t>
      </w:r>
    </w:p>
    <w:p w14:paraId="4E28FE63" w14:textId="61748A55" w:rsidR="00160114" w:rsidRPr="00EC76D5" w:rsidRDefault="00105916" w:rsidP="00160114">
      <w:pPr>
        <w:pStyle w:val="Code"/>
      </w:pPr>
      <w:r w:rsidRPr="00EC76D5">
        <w:t xml:space="preserve">                     </w:t>
      </w:r>
      <w:r w:rsidR="00160114" w:rsidRPr="00EC76D5">
        <w:t xml:space="preserve"> MiddleOperator.LeftShift);</w:t>
      </w:r>
    </w:p>
    <w:p w14:paraId="447ED7FD" w14:textId="77777777" w:rsidR="00105916" w:rsidRPr="00EC76D5" w:rsidRDefault="00160114" w:rsidP="00160114">
      <w:pPr>
        <w:pStyle w:val="Code"/>
      </w:pPr>
      <w:r w:rsidRPr="00EC76D5">
        <w:t xml:space="preserve">    m_compoundMap.put(MiddleOperator.RightShiftAssign,</w:t>
      </w:r>
    </w:p>
    <w:p w14:paraId="15B40624" w14:textId="01BF1A51" w:rsidR="00160114" w:rsidRPr="00EC76D5" w:rsidRDefault="00105916" w:rsidP="00160114">
      <w:pPr>
        <w:pStyle w:val="Code"/>
      </w:pPr>
      <w:r w:rsidRPr="00EC76D5">
        <w:t xml:space="preserve">                     </w:t>
      </w:r>
      <w:r w:rsidR="00160114" w:rsidRPr="00EC76D5">
        <w:t xml:space="preserve"> MiddleOperator.RightShift);</w:t>
      </w:r>
    </w:p>
    <w:p w14:paraId="365C5551" w14:textId="77777777" w:rsidR="00160114" w:rsidRPr="00EC76D5" w:rsidRDefault="00160114" w:rsidP="00160114">
      <w:pPr>
        <w:pStyle w:val="Code"/>
      </w:pPr>
      <w:r w:rsidRPr="00EC76D5">
        <w:t xml:space="preserve">  }</w:t>
      </w:r>
    </w:p>
    <w:p w14:paraId="0F41CDC9" w14:textId="77777777" w:rsidR="00160114" w:rsidRPr="00EC76D5" w:rsidRDefault="00160114" w:rsidP="00160114">
      <w:pPr>
        <w:pStyle w:val="Code"/>
      </w:pPr>
      <w:r w:rsidRPr="00EC76D5">
        <w:t xml:space="preserve">  </w:t>
      </w:r>
    </w:p>
    <w:p w14:paraId="387D1464" w14:textId="77777777" w:rsidR="003D793A" w:rsidRPr="00EC76D5" w:rsidRDefault="003D793A" w:rsidP="003D793A">
      <w:pPr>
        <w:pStyle w:val="Code"/>
      </w:pPr>
      <w:r w:rsidRPr="00EC76D5">
        <w:t xml:space="preserve">  public Symbol generateCompoundAssignExpression(SyntaxTree tree) {</w:t>
      </w:r>
    </w:p>
    <w:p w14:paraId="31840484" w14:textId="77777777" w:rsidR="003D793A" w:rsidRPr="00EC76D5" w:rsidRDefault="003D793A" w:rsidP="003D793A">
      <w:pPr>
        <w:pStyle w:val="Code"/>
      </w:pPr>
      <w:r w:rsidRPr="00EC76D5">
        <w:t xml:space="preserve">    Symbol leftSymbol = generateExpression(tree.getChild(0));</w:t>
      </w:r>
    </w:p>
    <w:p w14:paraId="30AE11AC" w14:textId="77777777" w:rsidR="003D793A" w:rsidRPr="00EC76D5" w:rsidRDefault="003D793A" w:rsidP="003D793A">
      <w:pPr>
        <w:pStyle w:val="Code"/>
      </w:pPr>
      <w:r w:rsidRPr="00EC76D5">
        <w:t xml:space="preserve">    Symbol rightSymbol = generateExpression(tree.getChild(1));</w:t>
      </w:r>
    </w:p>
    <w:p w14:paraId="20E8C588" w14:textId="77777777" w:rsidR="003D793A" w:rsidRPr="00EC76D5" w:rsidRDefault="003D793A" w:rsidP="003D793A">
      <w:pPr>
        <w:pStyle w:val="Code"/>
      </w:pPr>
      <w:r w:rsidRPr="00EC76D5">
        <w:t xml:space="preserve">    Symbol tempSymbol = Symbol.createTemporarySymbol(tree.getType());</w:t>
      </w:r>
    </w:p>
    <w:p w14:paraId="1CEEC847" w14:textId="77777777" w:rsidR="003D793A" w:rsidRPr="00EC76D5" w:rsidRDefault="003D793A" w:rsidP="003D793A">
      <w:pPr>
        <w:pStyle w:val="Code"/>
      </w:pPr>
      <w:r w:rsidRPr="00EC76D5">
        <w:t xml:space="preserve">    </w:t>
      </w:r>
    </w:p>
    <w:p w14:paraId="0F86056B" w14:textId="77777777" w:rsidR="003D793A" w:rsidRPr="00EC76D5" w:rsidRDefault="003D793A" w:rsidP="003D793A">
      <w:pPr>
        <w:pStyle w:val="Code"/>
      </w:pPr>
      <w:r w:rsidRPr="00EC76D5">
        <w:t xml:space="preserve">    String operatorName = tree.getOperator().name().replace("Assign", "");</w:t>
      </w:r>
    </w:p>
    <w:p w14:paraId="238A8123" w14:textId="77777777" w:rsidR="003D793A" w:rsidRPr="00EC76D5" w:rsidRDefault="003D793A" w:rsidP="003D793A">
      <w:pPr>
        <w:pStyle w:val="Code"/>
      </w:pPr>
      <w:r w:rsidRPr="00EC76D5">
        <w:t xml:space="preserve">    MiddleOperator operator = MiddleOperator.valueOf(operatorName);</w:t>
      </w:r>
    </w:p>
    <w:p w14:paraId="1388D616" w14:textId="77777777" w:rsidR="003D793A" w:rsidRPr="00EC76D5" w:rsidRDefault="003D793A" w:rsidP="003D793A">
      <w:pPr>
        <w:pStyle w:val="Code"/>
      </w:pPr>
      <w:r w:rsidRPr="00EC76D5">
        <w:t xml:space="preserve">    addMiddleCode(operator, tempSymbol, leftSymbol, rightSymbol);</w:t>
      </w:r>
    </w:p>
    <w:p w14:paraId="0389D094" w14:textId="77777777" w:rsidR="003D793A" w:rsidRPr="00EC76D5" w:rsidRDefault="003D793A" w:rsidP="003D793A">
      <w:pPr>
        <w:pStyle w:val="Code"/>
      </w:pPr>
    </w:p>
    <w:p w14:paraId="59137549" w14:textId="77777777" w:rsidR="003D793A" w:rsidRPr="00EC76D5" w:rsidRDefault="003D793A" w:rsidP="003D793A">
      <w:pPr>
        <w:pStyle w:val="Code"/>
      </w:pPr>
      <w:r w:rsidRPr="00EC76D5">
        <w:t xml:space="preserve">    boolean pop = !useResult(tree);</w:t>
      </w:r>
    </w:p>
    <w:p w14:paraId="5A876236" w14:textId="77777777" w:rsidR="003D793A" w:rsidRPr="00EC76D5" w:rsidRDefault="003D793A" w:rsidP="003D793A">
      <w:pPr>
        <w:pStyle w:val="Code"/>
      </w:pPr>
      <w:r w:rsidRPr="00EC76D5">
        <w:t xml:space="preserve">    addMiddleCode(MiddleOperator.Assign, pop, leftSymbol, tempSymbol);</w:t>
      </w:r>
    </w:p>
    <w:p w14:paraId="16CF92A7" w14:textId="77777777" w:rsidR="003D793A" w:rsidRPr="00EC76D5" w:rsidRDefault="003D793A" w:rsidP="003D793A">
      <w:pPr>
        <w:pStyle w:val="Code"/>
      </w:pPr>
      <w:r w:rsidRPr="00EC76D5">
        <w:t xml:space="preserve">    </w:t>
      </w:r>
    </w:p>
    <w:p w14:paraId="3439CCC3" w14:textId="77777777" w:rsidR="003D793A" w:rsidRPr="00EC76D5" w:rsidRDefault="003D793A" w:rsidP="003D793A">
      <w:pPr>
        <w:pStyle w:val="Code"/>
      </w:pPr>
      <w:r w:rsidRPr="00EC76D5">
        <w:t xml:space="preserve">    BigInteger bitFieldMask = leftSymbol.getType().getBitfieldMask();          </w:t>
      </w:r>
    </w:p>
    <w:p w14:paraId="2871223E" w14:textId="77777777" w:rsidR="003D793A" w:rsidRPr="00EC76D5" w:rsidRDefault="003D793A" w:rsidP="003D793A">
      <w:pPr>
        <w:pStyle w:val="Code"/>
      </w:pPr>
      <w:r w:rsidRPr="00EC76D5">
        <w:t xml:space="preserve">    if (bitFieldMask != null) {</w:t>
      </w:r>
    </w:p>
    <w:p w14:paraId="173B705B" w14:textId="77777777" w:rsidR="003D793A" w:rsidRPr="00EC76D5" w:rsidRDefault="003D793A" w:rsidP="003D793A">
      <w:pPr>
        <w:pStyle w:val="Code"/>
      </w:pPr>
      <w:r w:rsidRPr="00EC76D5">
        <w:t xml:space="preserve">      Symbol maskSymbol =</w:t>
      </w:r>
    </w:p>
    <w:p w14:paraId="5E51FFA4" w14:textId="77777777" w:rsidR="003D793A" w:rsidRPr="00EC76D5" w:rsidRDefault="003D793A" w:rsidP="003D793A">
      <w:pPr>
        <w:pStyle w:val="Code"/>
      </w:pPr>
      <w:r w:rsidRPr="00EC76D5">
        <w:t xml:space="preserve">             Symbol.createValueSymbol(leftSymbol.getType(), bitFieldMask);</w:t>
      </w:r>
    </w:p>
    <w:p w14:paraId="0AC91358" w14:textId="77777777" w:rsidR="003D793A" w:rsidRPr="00EC76D5" w:rsidRDefault="003D793A" w:rsidP="003D793A">
      <w:pPr>
        <w:pStyle w:val="Code"/>
      </w:pPr>
      <w:r w:rsidRPr="00EC76D5">
        <w:t xml:space="preserve">      addMiddleCode(MiddleOperator.BitwiseAnd, leftSymbol,</w:t>
      </w:r>
    </w:p>
    <w:p w14:paraId="5EF7C57F" w14:textId="77777777" w:rsidR="003D793A" w:rsidRPr="00EC76D5" w:rsidRDefault="003D793A" w:rsidP="003D793A">
      <w:pPr>
        <w:pStyle w:val="Code"/>
      </w:pPr>
      <w:r w:rsidRPr="00EC76D5">
        <w:t xml:space="preserve">                    leftSymbol, maskSymbol);</w:t>
      </w:r>
    </w:p>
    <w:p w14:paraId="6260919F" w14:textId="77777777" w:rsidR="003D793A" w:rsidRPr="00EC76D5" w:rsidRDefault="003D793A" w:rsidP="003D793A">
      <w:pPr>
        <w:pStyle w:val="Code"/>
      </w:pPr>
      <w:r w:rsidRPr="00EC76D5">
        <w:t xml:space="preserve">    }</w:t>
      </w:r>
    </w:p>
    <w:p w14:paraId="2DBF5D99" w14:textId="77777777" w:rsidR="003D793A" w:rsidRPr="00EC76D5" w:rsidRDefault="003D793A" w:rsidP="003D793A">
      <w:pPr>
        <w:pStyle w:val="Code"/>
      </w:pPr>
    </w:p>
    <w:p w14:paraId="21769272" w14:textId="77777777" w:rsidR="003D793A" w:rsidRPr="00EC76D5" w:rsidRDefault="003D793A" w:rsidP="003D793A">
      <w:pPr>
        <w:pStyle w:val="Code"/>
      </w:pPr>
      <w:r w:rsidRPr="00EC76D5">
        <w:t xml:space="preserve">    return leftSymbol;</w:t>
      </w:r>
    </w:p>
    <w:p w14:paraId="1062E330" w14:textId="77777777" w:rsidR="003D793A" w:rsidRPr="00EC76D5" w:rsidRDefault="003D793A" w:rsidP="003D793A">
      <w:pPr>
        <w:pStyle w:val="Code"/>
      </w:pPr>
      <w:r w:rsidRPr="00EC76D5">
        <w:t xml:space="preserve">  }</w:t>
      </w:r>
    </w:p>
    <w:p w14:paraId="22600777" w14:textId="77777777" w:rsidR="003D793A" w:rsidRPr="00EC76D5" w:rsidRDefault="003D793A" w:rsidP="003D793A">
      <w:pPr>
        <w:pStyle w:val="Code"/>
      </w:pPr>
    </w:p>
    <w:p w14:paraId="1FC51472" w14:textId="3CB261D5" w:rsidR="00160114" w:rsidRPr="00EC76D5" w:rsidRDefault="00160114" w:rsidP="003D793A">
      <w:pPr>
        <w:pStyle w:val="Code"/>
      </w:pPr>
      <w:r w:rsidRPr="00EC76D5">
        <w:t xml:space="preserve">  public Symbol generateDotExpression(SyntaxTree tree) {</w:t>
      </w:r>
    </w:p>
    <w:p w14:paraId="66AE2697" w14:textId="77777777" w:rsidR="00160114" w:rsidRPr="00EC76D5" w:rsidRDefault="00160114" w:rsidP="00160114">
      <w:pPr>
        <w:pStyle w:val="Code"/>
      </w:pPr>
      <w:r w:rsidRPr="00EC76D5">
        <w:t xml:space="preserve">    Symbol parentSymbol = generateExpression(tree.getChild(0));</w:t>
      </w:r>
    </w:p>
    <w:p w14:paraId="420B4C24" w14:textId="77777777" w:rsidR="00160114" w:rsidRPr="00EC76D5" w:rsidRDefault="00160114" w:rsidP="00160114">
      <w:pPr>
        <w:pStyle w:val="Code"/>
      </w:pPr>
      <w:r w:rsidRPr="00EC76D5">
        <w:t xml:space="preserve">    Symbol memberSymbol = generateExpression(tree.getChild(1)),</w:t>
      </w:r>
    </w:p>
    <w:p w14:paraId="4674E063" w14:textId="77777777" w:rsidR="00160114" w:rsidRPr="00EC76D5" w:rsidRDefault="00160114" w:rsidP="00160114">
      <w:pPr>
        <w:pStyle w:val="Code"/>
      </w:pPr>
      <w:r w:rsidRPr="00EC76D5">
        <w:t xml:space="preserve">           resultSymbol;</w:t>
      </w:r>
    </w:p>
    <w:p w14:paraId="0CD1119B" w14:textId="77777777" w:rsidR="00160114" w:rsidRPr="00EC76D5" w:rsidRDefault="00160114" w:rsidP="00160114">
      <w:pPr>
        <w:pStyle w:val="Code"/>
      </w:pPr>
    </w:p>
    <w:p w14:paraId="4B9D2067" w14:textId="77777777" w:rsidR="00160114" w:rsidRPr="00EC76D5" w:rsidRDefault="00160114" w:rsidP="00160114">
      <w:pPr>
        <w:pStyle w:val="Code"/>
      </w:pPr>
      <w:r w:rsidRPr="00EC76D5">
        <w:t xml:space="preserve">    if (parentSymbol.hasAddressSymbol()) {</w:t>
      </w:r>
    </w:p>
    <w:p w14:paraId="65F0F8FD" w14:textId="77777777" w:rsidR="00160114" w:rsidRPr="00EC76D5" w:rsidRDefault="00160114" w:rsidP="00160114">
      <w:pPr>
        <w:pStyle w:val="Code"/>
      </w:pPr>
      <w:r w:rsidRPr="00EC76D5">
        <w:t xml:space="preserve">      resultSymbol = Symbol.createMemorySymbol(parentSymbol, tree.getType(),</w:t>
      </w:r>
    </w:p>
    <w:p w14:paraId="688CFF7D" w14:textId="77777777" w:rsidR="00160114" w:rsidRPr="00EC76D5" w:rsidRDefault="00160114" w:rsidP="00160114">
      <w:pPr>
        <w:pStyle w:val="Code"/>
      </w:pPr>
      <w:r w:rsidRPr="00EC76D5">
        <w:t xml:space="preserve">                                               memberSymbol);</w:t>
      </w:r>
    </w:p>
    <w:p w14:paraId="043248BD" w14:textId="77777777" w:rsidR="00160114" w:rsidRPr="00EC76D5" w:rsidRDefault="00160114" w:rsidP="00160114">
      <w:pPr>
        <w:pStyle w:val="Code"/>
      </w:pPr>
      <w:r w:rsidRPr="00EC76D5">
        <w:t xml:space="preserve">    }</w:t>
      </w:r>
    </w:p>
    <w:p w14:paraId="181D2479" w14:textId="77777777" w:rsidR="00160114" w:rsidRPr="00EC76D5" w:rsidRDefault="00160114" w:rsidP="00160114">
      <w:pPr>
        <w:pStyle w:val="Code"/>
      </w:pPr>
      <w:r w:rsidRPr="00EC76D5">
        <w:t xml:space="preserve">    else {</w:t>
      </w:r>
    </w:p>
    <w:p w14:paraId="310CF712" w14:textId="77777777" w:rsidR="00160114" w:rsidRPr="00EC76D5" w:rsidRDefault="00160114" w:rsidP="00160114">
      <w:pPr>
        <w:pStyle w:val="Code"/>
      </w:pPr>
      <w:r w:rsidRPr="00EC76D5">
        <w:t xml:space="preserve">      resultSymbol = Symbol.createTemporarySymbol(tree.getType());</w:t>
      </w:r>
    </w:p>
    <w:p w14:paraId="596F4175" w14:textId="77777777" w:rsidR="00160114" w:rsidRPr="00EC76D5" w:rsidRDefault="00160114" w:rsidP="00160114">
      <w:pPr>
        <w:pStyle w:val="Code"/>
      </w:pPr>
      <w:r w:rsidRPr="00EC76D5">
        <w:t xml:space="preserve">      resultSymbol.setOffset(parentSymbol.getOffset() +</w:t>
      </w:r>
    </w:p>
    <w:p w14:paraId="1C2F1021" w14:textId="77777777" w:rsidR="00160114" w:rsidRPr="00EC76D5" w:rsidRDefault="00160114" w:rsidP="00160114">
      <w:pPr>
        <w:pStyle w:val="Code"/>
      </w:pPr>
      <w:r w:rsidRPr="00EC76D5">
        <w:t xml:space="preserve">                             memberSymbol.getOffset());</w:t>
      </w:r>
    </w:p>
    <w:p w14:paraId="548A87AC" w14:textId="77777777" w:rsidR="00160114" w:rsidRPr="00EC76D5" w:rsidRDefault="00160114" w:rsidP="00160114">
      <w:pPr>
        <w:pStyle w:val="Code"/>
      </w:pPr>
      <w:r w:rsidRPr="00EC76D5">
        <w:t xml:space="preserve">      //resultSymbol.setAddressSymbol(parentSymbol.getAddressSymbol());</w:t>
      </w:r>
    </w:p>
    <w:p w14:paraId="6183A879" w14:textId="77777777" w:rsidR="00160114" w:rsidRPr="00EC76D5" w:rsidRDefault="00160114" w:rsidP="00160114">
      <w:pPr>
        <w:pStyle w:val="Code"/>
      </w:pPr>
      <w:r w:rsidRPr="00EC76D5">
        <w:t xml:space="preserve">      //resultSymbol.setAddressOffset(parentSymbol.getAddressOffset() + memberSymbol.getOffset());</w:t>
      </w:r>
    </w:p>
    <w:p w14:paraId="12E325BE" w14:textId="77777777" w:rsidR="00160114" w:rsidRPr="00EC76D5" w:rsidRDefault="00160114" w:rsidP="00160114">
      <w:pPr>
        <w:pStyle w:val="Code"/>
      </w:pPr>
      <w:r w:rsidRPr="00EC76D5">
        <w:t xml:space="preserve">    }</w:t>
      </w:r>
    </w:p>
    <w:p w14:paraId="2F2BA033" w14:textId="77777777" w:rsidR="00160114" w:rsidRPr="00EC76D5" w:rsidRDefault="00160114" w:rsidP="00160114">
      <w:pPr>
        <w:pStyle w:val="Code"/>
      </w:pPr>
    </w:p>
    <w:p w14:paraId="37AD8484" w14:textId="77777777" w:rsidR="00160114" w:rsidRPr="00EC76D5" w:rsidRDefault="00160114" w:rsidP="00160114">
      <w:pPr>
        <w:pStyle w:val="Code"/>
      </w:pPr>
      <w:r w:rsidRPr="00EC76D5">
        <w:t xml:space="preserve">    resultSymbol.setParentSymbol(parentSymbol);</w:t>
      </w:r>
    </w:p>
    <w:p w14:paraId="16C19A71" w14:textId="77777777" w:rsidR="00160114" w:rsidRPr="00EC76D5" w:rsidRDefault="00160114" w:rsidP="00160114">
      <w:pPr>
        <w:pStyle w:val="Code"/>
      </w:pPr>
      <w:r w:rsidRPr="00EC76D5">
        <w:t xml:space="preserve">    parentSymbol.addChildSymbol(resultSymbol);</w:t>
      </w:r>
    </w:p>
    <w:p w14:paraId="1C4E9667" w14:textId="77777777" w:rsidR="00160114" w:rsidRPr="00EC76D5" w:rsidRDefault="00160114" w:rsidP="00160114">
      <w:pPr>
        <w:pStyle w:val="Code"/>
      </w:pPr>
      <w:r w:rsidRPr="00EC76D5">
        <w:t xml:space="preserve">    </w:t>
      </w:r>
    </w:p>
    <w:p w14:paraId="0DECAD7C" w14:textId="77777777" w:rsidR="00160114" w:rsidRPr="00EC76D5" w:rsidRDefault="00160114" w:rsidP="00160114">
      <w:pPr>
        <w:pStyle w:val="Code"/>
      </w:pPr>
      <w:r w:rsidRPr="00EC76D5">
        <w:t xml:space="preserve">    if (tree.isRightValue() &amp;&amp; resultSymbol.getType().isFloating()) {</w:t>
      </w:r>
    </w:p>
    <w:p w14:paraId="4BC82D23" w14:textId="77777777" w:rsidR="00160114" w:rsidRPr="00EC76D5" w:rsidRDefault="00160114" w:rsidP="00160114">
      <w:pPr>
        <w:pStyle w:val="Code"/>
      </w:pPr>
      <w:r w:rsidRPr="00EC76D5">
        <w:lastRenderedPageBreak/>
        <w:t xml:space="preserve">      if (resultSymbol.isTemporary() &amp;&amp; (resultSymbol.getOffset() == 0)) {</w:t>
      </w:r>
    </w:p>
    <w:p w14:paraId="59786F4E" w14:textId="77777777" w:rsidR="00160114" w:rsidRPr="00EC76D5" w:rsidRDefault="00160114" w:rsidP="00160114">
      <w:pPr>
        <w:pStyle w:val="Code"/>
      </w:pPr>
      <w:r w:rsidRPr="00EC76D5">
        <w:t xml:space="preserve">        //symbol.addToSymbolTable();</w:t>
      </w:r>
    </w:p>
    <w:p w14:paraId="7C52EA22" w14:textId="77777777" w:rsidR="00160114" w:rsidRPr="00EC76D5" w:rsidRDefault="00160114" w:rsidP="00160114">
      <w:pPr>
        <w:pStyle w:val="Code"/>
      </w:pPr>
      <w:r w:rsidRPr="00EC76D5">
        <w:t xml:space="preserve">        Main.CurrentTable.addSymbol(resultSymbol);</w:t>
      </w:r>
    </w:p>
    <w:p w14:paraId="13ED22A6" w14:textId="77777777" w:rsidR="00160114" w:rsidRPr="00EC76D5" w:rsidRDefault="00160114" w:rsidP="00160114">
      <w:pPr>
        <w:pStyle w:val="Code"/>
      </w:pPr>
      <w:r w:rsidRPr="00EC76D5">
        <w:t xml:space="preserve">      }</w:t>
      </w:r>
    </w:p>
    <w:p w14:paraId="0B56FD5E" w14:textId="77777777" w:rsidR="00160114" w:rsidRPr="00EC76D5" w:rsidRDefault="00160114" w:rsidP="00160114">
      <w:pPr>
        <w:pStyle w:val="Code"/>
      </w:pPr>
    </w:p>
    <w:p w14:paraId="2342C86E" w14:textId="77777777" w:rsidR="00160114" w:rsidRPr="00EC76D5" w:rsidRDefault="00160114" w:rsidP="00160114">
      <w:pPr>
        <w:pStyle w:val="Code"/>
      </w:pPr>
      <w:r w:rsidRPr="00EC76D5">
        <w:t xml:space="preserve">      addMiddleCode(MiddleOperator.PushFloat, resultSymbol);</w:t>
      </w:r>
    </w:p>
    <w:p w14:paraId="540FF02A" w14:textId="77777777" w:rsidR="00160114" w:rsidRPr="00EC76D5" w:rsidRDefault="00160114" w:rsidP="00160114">
      <w:pPr>
        <w:pStyle w:val="Code"/>
      </w:pPr>
      <w:r w:rsidRPr="00EC76D5">
        <w:t xml:space="preserve">    }</w:t>
      </w:r>
    </w:p>
    <w:p w14:paraId="027D4AB0" w14:textId="77777777" w:rsidR="00160114" w:rsidRPr="00EC76D5" w:rsidRDefault="00160114" w:rsidP="00160114">
      <w:pPr>
        <w:pStyle w:val="Code"/>
      </w:pPr>
      <w:r w:rsidRPr="00EC76D5">
        <w:t xml:space="preserve">      </w:t>
      </w:r>
    </w:p>
    <w:p w14:paraId="1BA6E3BC" w14:textId="77777777" w:rsidR="00160114" w:rsidRPr="00EC76D5" w:rsidRDefault="00160114" w:rsidP="00160114">
      <w:pPr>
        <w:pStyle w:val="Code"/>
      </w:pPr>
      <w:r w:rsidRPr="00EC76D5">
        <w:t xml:space="preserve">    return resultSymbol;</w:t>
      </w:r>
    </w:p>
    <w:p w14:paraId="6C7B53B3" w14:textId="77777777" w:rsidR="00160114" w:rsidRPr="00EC76D5" w:rsidRDefault="00160114" w:rsidP="00160114">
      <w:pPr>
        <w:pStyle w:val="Code"/>
      </w:pPr>
      <w:r w:rsidRPr="00EC76D5">
        <w:t xml:space="preserve">  }</w:t>
      </w:r>
    </w:p>
    <w:p w14:paraId="5246F7E8" w14:textId="77777777" w:rsidR="00160114" w:rsidRPr="00EC76D5" w:rsidRDefault="00160114" w:rsidP="00160114">
      <w:pPr>
        <w:pStyle w:val="Code"/>
      </w:pPr>
      <w:r w:rsidRPr="00EC76D5">
        <w:t xml:space="preserve">    </w:t>
      </w:r>
    </w:p>
    <w:p w14:paraId="07A15F1E" w14:textId="77777777" w:rsidR="00160114" w:rsidRPr="00EC76D5" w:rsidRDefault="00160114" w:rsidP="00160114">
      <w:pPr>
        <w:pStyle w:val="Code"/>
      </w:pPr>
      <w:r w:rsidRPr="00EC76D5">
        <w:t xml:space="preserve">  public Symbol generateIndexExpression(SyntaxTree tree) {</w:t>
      </w:r>
    </w:p>
    <w:p w14:paraId="54CAC196" w14:textId="77777777" w:rsidR="00160114" w:rsidRPr="00EC76D5" w:rsidRDefault="00160114" w:rsidP="00160114">
      <w:pPr>
        <w:pStyle w:val="Code"/>
      </w:pPr>
      <w:r w:rsidRPr="00EC76D5">
        <w:t xml:space="preserve">    Symbol pointerSymbol = generateExpression(tree.getChild(0));</w:t>
      </w:r>
    </w:p>
    <w:p w14:paraId="01718079" w14:textId="77777777" w:rsidR="00160114" w:rsidRPr="00EC76D5" w:rsidRDefault="00160114" w:rsidP="00160114">
      <w:pPr>
        <w:pStyle w:val="Code"/>
      </w:pPr>
      <w:r w:rsidRPr="00EC76D5">
        <w:t xml:space="preserve">    SyntaxTree indexTree = tree.getChild(1);</w:t>
      </w:r>
    </w:p>
    <w:p w14:paraId="7A5A416C" w14:textId="77777777" w:rsidR="00160114" w:rsidRPr="00EC76D5" w:rsidRDefault="00160114" w:rsidP="00160114">
      <w:pPr>
        <w:pStyle w:val="Code"/>
      </w:pPr>
      <w:r w:rsidRPr="00EC76D5">
        <w:t xml:space="preserve">    </w:t>
      </w:r>
    </w:p>
    <w:p w14:paraId="738CD786" w14:textId="77777777" w:rsidR="00160114" w:rsidRPr="00EC76D5" w:rsidRDefault="00160114" w:rsidP="00160114">
      <w:pPr>
        <w:pStyle w:val="Code"/>
      </w:pPr>
      <w:r w:rsidRPr="00EC76D5">
        <w:t xml:space="preserve">    Symbol indexSymbol = generateExpression(indexTree);</w:t>
      </w:r>
    </w:p>
    <w:p w14:paraId="7D352ED4" w14:textId="77777777" w:rsidR="00160114" w:rsidRPr="00EC76D5" w:rsidRDefault="00160114" w:rsidP="00160114">
      <w:pPr>
        <w:pStyle w:val="Code"/>
      </w:pPr>
      <w:r w:rsidRPr="00EC76D5">
        <w:t xml:space="preserve">    int indexSize = pointerSymbol.getType().getPointerOrArrayType().getSize();</w:t>
      </w:r>
    </w:p>
    <w:p w14:paraId="7C5284A8" w14:textId="77777777" w:rsidR="00160114" w:rsidRPr="00EC76D5" w:rsidRDefault="00160114" w:rsidP="00160114">
      <w:pPr>
        <w:pStyle w:val="Code"/>
      </w:pPr>
      <w:r w:rsidRPr="00EC76D5">
        <w:t xml:space="preserve">    Symbol resultSymbol;</w:t>
      </w:r>
    </w:p>
    <w:p w14:paraId="04B814CD" w14:textId="77777777" w:rsidR="00160114" w:rsidRPr="00EC76D5" w:rsidRDefault="00160114" w:rsidP="00160114">
      <w:pPr>
        <w:pStyle w:val="Code"/>
      </w:pPr>
      <w:r w:rsidRPr="00EC76D5">
        <w:t xml:space="preserve">    </w:t>
      </w:r>
    </w:p>
    <w:p w14:paraId="2502A204" w14:textId="77777777" w:rsidR="00160114" w:rsidRPr="00EC76D5" w:rsidRDefault="00160114" w:rsidP="00160114">
      <w:pPr>
        <w:pStyle w:val="Code"/>
      </w:pPr>
      <w:r w:rsidRPr="00EC76D5">
        <w:t xml:space="preserve">    if (indexTree.getOperator() == MiddleOperator.Value) {</w:t>
      </w:r>
    </w:p>
    <w:p w14:paraId="710E2700" w14:textId="77777777" w:rsidR="00160114" w:rsidRPr="00EC76D5" w:rsidRDefault="00160114" w:rsidP="00160114">
      <w:pPr>
        <w:pStyle w:val="Code"/>
      </w:pPr>
      <w:r w:rsidRPr="00EC76D5">
        <w:t xml:space="preserve">      resultSymbol = Symbol.createTemporarySymbol(tree.getType());</w:t>
      </w:r>
    </w:p>
    <w:p w14:paraId="46FB2A01" w14:textId="77777777" w:rsidR="00160114" w:rsidRPr="00EC76D5" w:rsidRDefault="00160114" w:rsidP="00160114">
      <w:pPr>
        <w:pStyle w:val="Code"/>
      </w:pPr>
      <w:r w:rsidRPr="00EC76D5">
        <w:t xml:space="preserve">      resultSymbol.setAddressSymbol(pointerSymbol);</w:t>
      </w:r>
    </w:p>
    <w:p w14:paraId="2C873DB5" w14:textId="77777777" w:rsidR="00160114" w:rsidRPr="00EC76D5" w:rsidRDefault="00160114" w:rsidP="00160114">
      <w:pPr>
        <w:pStyle w:val="Code"/>
      </w:pPr>
      <w:r w:rsidRPr="00EC76D5">
        <w:t xml:space="preserve">      resultSymbol.setParentSymbol(pointerSymbol);</w:t>
      </w:r>
    </w:p>
    <w:p w14:paraId="5B571E52" w14:textId="77777777" w:rsidR="00160114" w:rsidRPr="00EC76D5" w:rsidRDefault="00160114" w:rsidP="00160114">
      <w:pPr>
        <w:pStyle w:val="Code"/>
      </w:pPr>
      <w:r w:rsidRPr="00EC76D5">
        <w:t xml:space="preserve">      pointerSymbol.addChildSymbol(resultSymbol);</w:t>
      </w:r>
    </w:p>
    <w:p w14:paraId="38331A43" w14:textId="77777777" w:rsidR="00160114" w:rsidRPr="00EC76D5" w:rsidRDefault="00160114" w:rsidP="00160114">
      <w:pPr>
        <w:pStyle w:val="Code"/>
      </w:pPr>
      <w:r w:rsidRPr="00EC76D5">
        <w:t xml:space="preserve">      int indexValue =</w:t>
      </w:r>
    </w:p>
    <w:p w14:paraId="1B835A74" w14:textId="77777777" w:rsidR="00160114" w:rsidRPr="00EC76D5" w:rsidRDefault="00160114" w:rsidP="00160114">
      <w:pPr>
        <w:pStyle w:val="Code"/>
      </w:pPr>
      <w:r w:rsidRPr="00EC76D5">
        <w:t xml:space="preserve">        ((BigInteger) indexTree.getSymbol().getValue()).intValue();</w:t>
      </w:r>
    </w:p>
    <w:p w14:paraId="1931CD04" w14:textId="77777777" w:rsidR="00160114" w:rsidRPr="00EC76D5" w:rsidRDefault="00160114" w:rsidP="00160114">
      <w:pPr>
        <w:pStyle w:val="Code"/>
      </w:pPr>
      <w:r w:rsidRPr="00EC76D5">
        <w:t xml:space="preserve">      int memberOffset = indexValue * indexSize;</w:t>
      </w:r>
    </w:p>
    <w:p w14:paraId="2692C0C3" w14:textId="77777777" w:rsidR="00160114" w:rsidRPr="00EC76D5" w:rsidRDefault="00160114" w:rsidP="00160114">
      <w:pPr>
        <w:pStyle w:val="Code"/>
      </w:pPr>
      <w:r w:rsidRPr="00EC76D5">
        <w:t xml:space="preserve">      resultSymbol.setAddressOffset(memberOffset);</w:t>
      </w:r>
    </w:p>
    <w:p w14:paraId="66F9B60E" w14:textId="77777777" w:rsidR="00160114" w:rsidRPr="00EC76D5" w:rsidRDefault="00160114" w:rsidP="00160114">
      <w:pPr>
        <w:pStyle w:val="Code"/>
      </w:pPr>
      <w:r w:rsidRPr="00EC76D5">
        <w:t xml:space="preserve">      MiddleCode indexCode =</w:t>
      </w:r>
    </w:p>
    <w:p w14:paraId="14CA204A" w14:textId="77777777" w:rsidR="00160114" w:rsidRPr="00EC76D5" w:rsidRDefault="00160114" w:rsidP="00160114">
      <w:pPr>
        <w:pStyle w:val="Code"/>
      </w:pPr>
      <w:r w:rsidRPr="00EC76D5">
        <w:t xml:space="preserve">        addMiddleCode(MiddleOperator.Index, memberOffset, resultSymbol, pointerSymbol);</w:t>
      </w:r>
    </w:p>
    <w:p w14:paraId="29456B42" w14:textId="77777777" w:rsidR="00160114" w:rsidRPr="00EC76D5" w:rsidRDefault="00160114" w:rsidP="00160114">
      <w:pPr>
        <w:pStyle w:val="Code"/>
      </w:pPr>
      <w:r w:rsidRPr="00EC76D5">
        <w:t xml:space="preserve">      indexCode.setRightValue(tree.isRightValue());</w:t>
      </w:r>
    </w:p>
    <w:p w14:paraId="67309B8A" w14:textId="77777777" w:rsidR="00160114" w:rsidRPr="00EC76D5" w:rsidRDefault="00160114" w:rsidP="00160114">
      <w:pPr>
        <w:pStyle w:val="Code"/>
      </w:pPr>
      <w:r w:rsidRPr="00EC76D5">
        <w:t xml:space="preserve">    }</w:t>
      </w:r>
    </w:p>
    <w:p w14:paraId="4ECBF1CC" w14:textId="77777777" w:rsidR="00160114" w:rsidRPr="00EC76D5" w:rsidRDefault="00160114" w:rsidP="00160114">
      <w:pPr>
        <w:pStyle w:val="Code"/>
      </w:pPr>
      <w:r w:rsidRPr="00EC76D5">
        <w:t xml:space="preserve">    else if (indexSize == 1) {</w:t>
      </w:r>
    </w:p>
    <w:p w14:paraId="0107F1D6" w14:textId="77777777" w:rsidR="00160114" w:rsidRPr="00EC76D5" w:rsidRDefault="00160114" w:rsidP="00160114">
      <w:pPr>
        <w:pStyle w:val="Code"/>
      </w:pPr>
      <w:r w:rsidRPr="00EC76D5">
        <w:t xml:space="preserve">      Symbol addSymbol = Symbol.createTemporarySymbol(indexSymbol.getType());</w:t>
      </w:r>
    </w:p>
    <w:p w14:paraId="28D5403D" w14:textId="77777777" w:rsidR="00160114" w:rsidRPr="00EC76D5" w:rsidRDefault="00160114" w:rsidP="00160114">
      <w:pPr>
        <w:pStyle w:val="Code"/>
      </w:pPr>
      <w:r w:rsidRPr="00EC76D5">
        <w:t xml:space="preserve">      addMiddleCode(MiddleOperator.BinaryAdd, addSymbol,</w:t>
      </w:r>
    </w:p>
    <w:p w14:paraId="180E1F0F" w14:textId="77777777" w:rsidR="00160114" w:rsidRPr="00EC76D5" w:rsidRDefault="00160114" w:rsidP="00160114">
      <w:pPr>
        <w:pStyle w:val="Code"/>
      </w:pPr>
      <w:r w:rsidRPr="00EC76D5">
        <w:t xml:space="preserve">                    pointerSymbol, indexSymbol);</w:t>
      </w:r>
    </w:p>
    <w:p w14:paraId="70CA3895" w14:textId="77777777" w:rsidR="00160114" w:rsidRPr="00EC76D5" w:rsidRDefault="00160114" w:rsidP="00160114">
      <w:pPr>
        <w:pStyle w:val="Code"/>
      </w:pPr>
      <w:r w:rsidRPr="00EC76D5">
        <w:t xml:space="preserve">      resultSymbol = Symbol.createTemporarySymbol(pointerSymbol.getType().getPointerOrArrayType());</w:t>
      </w:r>
    </w:p>
    <w:p w14:paraId="18E9A22E" w14:textId="77777777" w:rsidR="00160114" w:rsidRPr="00EC76D5" w:rsidRDefault="00160114" w:rsidP="00160114">
      <w:pPr>
        <w:pStyle w:val="Code"/>
      </w:pPr>
      <w:r w:rsidRPr="00EC76D5">
        <w:t xml:space="preserve">      resultSymbol.setParentSymbol(pointerSymbol);</w:t>
      </w:r>
    </w:p>
    <w:p w14:paraId="55FF8C1C" w14:textId="77777777" w:rsidR="00160114" w:rsidRPr="00EC76D5" w:rsidRDefault="00160114" w:rsidP="00160114">
      <w:pPr>
        <w:pStyle w:val="Code"/>
      </w:pPr>
      <w:r w:rsidRPr="00EC76D5">
        <w:t xml:space="preserve">      pointerSymbol.addChildSymbol(resultSymbol);</w:t>
      </w:r>
    </w:p>
    <w:p w14:paraId="47AF005D" w14:textId="77777777" w:rsidR="00160114" w:rsidRPr="00EC76D5" w:rsidRDefault="00160114" w:rsidP="00160114">
      <w:pPr>
        <w:pStyle w:val="Code"/>
      </w:pPr>
      <w:r w:rsidRPr="00EC76D5">
        <w:t xml:space="preserve">      resultSymbol.setAddressSymbol(addSymbol);</w:t>
      </w:r>
    </w:p>
    <w:p w14:paraId="1FADC2BC" w14:textId="77777777" w:rsidR="00160114" w:rsidRPr="00EC76D5" w:rsidRDefault="00160114" w:rsidP="00160114">
      <w:pPr>
        <w:pStyle w:val="Code"/>
      </w:pPr>
      <w:r w:rsidRPr="00EC76D5">
        <w:t xml:space="preserve">      resultSymbol.setAddressOffset(0);</w:t>
      </w:r>
    </w:p>
    <w:p w14:paraId="68145CB1" w14:textId="77777777" w:rsidR="00160114" w:rsidRPr="00EC76D5" w:rsidRDefault="00160114" w:rsidP="00160114">
      <w:pPr>
        <w:pStyle w:val="Code"/>
      </w:pPr>
      <w:r w:rsidRPr="00EC76D5">
        <w:t xml:space="preserve">      </w:t>
      </w:r>
    </w:p>
    <w:p w14:paraId="7034ED8E" w14:textId="77777777" w:rsidR="00160114" w:rsidRPr="00EC76D5" w:rsidRDefault="00160114" w:rsidP="00160114">
      <w:pPr>
        <w:pStyle w:val="Code"/>
      </w:pPr>
      <w:r w:rsidRPr="00EC76D5">
        <w:t xml:space="preserve">      MiddleCode indexCode =</w:t>
      </w:r>
    </w:p>
    <w:p w14:paraId="398A5912" w14:textId="77777777" w:rsidR="00160114" w:rsidRPr="00EC76D5" w:rsidRDefault="00160114" w:rsidP="00160114">
      <w:pPr>
        <w:pStyle w:val="Code"/>
      </w:pPr>
      <w:r w:rsidRPr="00EC76D5">
        <w:t xml:space="preserve">        addMiddleCode(MiddleOperator.Index, 0, resultSymbol, addSymbol);</w:t>
      </w:r>
    </w:p>
    <w:p w14:paraId="0B87E461" w14:textId="77777777" w:rsidR="00160114" w:rsidRPr="00EC76D5" w:rsidRDefault="00160114" w:rsidP="00160114">
      <w:pPr>
        <w:pStyle w:val="Code"/>
      </w:pPr>
      <w:r w:rsidRPr="00EC76D5">
        <w:t xml:space="preserve">      indexCode.setRightValue(tree.isRightValue());</w:t>
      </w:r>
    </w:p>
    <w:p w14:paraId="775112BC" w14:textId="77777777" w:rsidR="00160114" w:rsidRPr="00EC76D5" w:rsidRDefault="00160114" w:rsidP="00160114">
      <w:pPr>
        <w:pStyle w:val="Code"/>
      </w:pPr>
      <w:r w:rsidRPr="00EC76D5">
        <w:t xml:space="preserve">    }</w:t>
      </w:r>
    </w:p>
    <w:p w14:paraId="7C48AAA8" w14:textId="77777777" w:rsidR="00160114" w:rsidRPr="00EC76D5" w:rsidRDefault="00160114" w:rsidP="00160114">
      <w:pPr>
        <w:pStyle w:val="Code"/>
      </w:pPr>
      <w:r w:rsidRPr="00EC76D5">
        <w:t xml:space="preserve">    else {</w:t>
      </w:r>
    </w:p>
    <w:p w14:paraId="0AC7F2AF" w14:textId="77777777" w:rsidR="00160114" w:rsidRPr="00EC76D5" w:rsidRDefault="00160114" w:rsidP="00160114">
      <w:pPr>
        <w:pStyle w:val="Code"/>
      </w:pPr>
      <w:r w:rsidRPr="00EC76D5">
        <w:t xml:space="preserve">      Symbol sizeSymbol = Symbol.createValueSymbol(indexSymbol.getType(), BigInteger.valueOf(indexSize));</w:t>
      </w:r>
    </w:p>
    <w:p w14:paraId="33B5DC99" w14:textId="77777777" w:rsidR="00160114" w:rsidRPr="00EC76D5" w:rsidRDefault="00160114" w:rsidP="00160114">
      <w:pPr>
        <w:pStyle w:val="Code"/>
      </w:pPr>
      <w:r w:rsidRPr="00EC76D5">
        <w:t xml:space="preserve">      Symbol mulSymbol = Symbol.createTemporarySymbol(indexSymbol.getType());</w:t>
      </w:r>
    </w:p>
    <w:p w14:paraId="62DC95D3" w14:textId="77777777" w:rsidR="00160114" w:rsidRPr="00EC76D5" w:rsidRDefault="00160114" w:rsidP="00160114">
      <w:pPr>
        <w:pStyle w:val="Code"/>
      </w:pPr>
      <w:r w:rsidRPr="00EC76D5">
        <w:t xml:space="preserve">      addMiddleCode(MiddleOperator.Multiply, mulSymbol, indexSymbol, sizeSymbol);</w:t>
      </w:r>
    </w:p>
    <w:p w14:paraId="436C9AFD" w14:textId="77777777" w:rsidR="00160114" w:rsidRPr="00EC76D5" w:rsidRDefault="00160114" w:rsidP="00160114">
      <w:pPr>
        <w:pStyle w:val="Code"/>
      </w:pPr>
      <w:r w:rsidRPr="00EC76D5">
        <w:t xml:space="preserve">      Symbol addSymbol = Symbol.createTemporarySymbol(indexSymbol.getType());</w:t>
      </w:r>
    </w:p>
    <w:p w14:paraId="3882C5DC" w14:textId="77777777" w:rsidR="00160114" w:rsidRPr="00EC76D5" w:rsidRDefault="00160114" w:rsidP="00160114">
      <w:pPr>
        <w:pStyle w:val="Code"/>
      </w:pPr>
      <w:r w:rsidRPr="00EC76D5">
        <w:lastRenderedPageBreak/>
        <w:t xml:space="preserve">      addMiddleCode(MiddleOperator.BinaryAdd, addSymbol, pointerSymbol, mulSymbol);</w:t>
      </w:r>
    </w:p>
    <w:p w14:paraId="0BED5C9F" w14:textId="77777777" w:rsidR="00160114" w:rsidRPr="00EC76D5" w:rsidRDefault="00160114" w:rsidP="00160114">
      <w:pPr>
        <w:pStyle w:val="Code"/>
      </w:pPr>
      <w:r w:rsidRPr="00EC76D5">
        <w:t xml:space="preserve">      resultSymbol = Symbol.createTemporarySymbol(pointerSymbol.getType().getPointerOrArrayType());</w:t>
      </w:r>
    </w:p>
    <w:p w14:paraId="2C06EF1E" w14:textId="77777777" w:rsidR="00160114" w:rsidRPr="00EC76D5" w:rsidRDefault="00160114" w:rsidP="00160114">
      <w:pPr>
        <w:pStyle w:val="Code"/>
      </w:pPr>
      <w:r w:rsidRPr="00EC76D5">
        <w:t xml:space="preserve">      resultSymbol.setParentSymbol(pointerSymbol);</w:t>
      </w:r>
    </w:p>
    <w:p w14:paraId="211023F2" w14:textId="77777777" w:rsidR="00160114" w:rsidRPr="00EC76D5" w:rsidRDefault="00160114" w:rsidP="00160114">
      <w:pPr>
        <w:pStyle w:val="Code"/>
      </w:pPr>
      <w:r w:rsidRPr="00EC76D5">
        <w:t xml:space="preserve">      pointerSymbol.addChildSymbol(resultSymbol);</w:t>
      </w:r>
    </w:p>
    <w:p w14:paraId="033FD0C9" w14:textId="77777777" w:rsidR="00160114" w:rsidRPr="00EC76D5" w:rsidRDefault="00160114" w:rsidP="00160114">
      <w:pPr>
        <w:pStyle w:val="Code"/>
      </w:pPr>
      <w:r w:rsidRPr="00EC76D5">
        <w:t xml:space="preserve">      resultSymbol.setAddressSymbol(addSymbol);</w:t>
      </w:r>
    </w:p>
    <w:p w14:paraId="423968A4" w14:textId="77777777" w:rsidR="00160114" w:rsidRPr="00EC76D5" w:rsidRDefault="00160114" w:rsidP="00160114">
      <w:pPr>
        <w:pStyle w:val="Code"/>
      </w:pPr>
      <w:r w:rsidRPr="00EC76D5">
        <w:t xml:space="preserve">      resultSymbol.setAddressOffset(0);</w:t>
      </w:r>
    </w:p>
    <w:p w14:paraId="2F702935" w14:textId="77777777" w:rsidR="00160114" w:rsidRPr="00EC76D5" w:rsidRDefault="00160114" w:rsidP="00160114">
      <w:pPr>
        <w:pStyle w:val="Code"/>
      </w:pPr>
      <w:r w:rsidRPr="00EC76D5">
        <w:t xml:space="preserve">      MiddleCode indexCode =</w:t>
      </w:r>
    </w:p>
    <w:p w14:paraId="7CE9A79F" w14:textId="77777777" w:rsidR="00160114" w:rsidRPr="00EC76D5" w:rsidRDefault="00160114" w:rsidP="00160114">
      <w:pPr>
        <w:pStyle w:val="Code"/>
      </w:pPr>
      <w:r w:rsidRPr="00EC76D5">
        <w:t xml:space="preserve">        addMiddleCode(MiddleOperator.Index, 0, resultSymbol, addSymbol);</w:t>
      </w:r>
    </w:p>
    <w:p w14:paraId="2AD08902" w14:textId="77777777" w:rsidR="00160114" w:rsidRPr="00EC76D5" w:rsidRDefault="00160114" w:rsidP="00160114">
      <w:pPr>
        <w:pStyle w:val="Code"/>
      </w:pPr>
      <w:r w:rsidRPr="00EC76D5">
        <w:t xml:space="preserve">      indexCode.setRightValue(tree.isRightValue());</w:t>
      </w:r>
    </w:p>
    <w:p w14:paraId="1D24CA26" w14:textId="77777777" w:rsidR="00160114" w:rsidRPr="00EC76D5" w:rsidRDefault="00160114" w:rsidP="00160114">
      <w:pPr>
        <w:pStyle w:val="Code"/>
      </w:pPr>
      <w:r w:rsidRPr="00EC76D5">
        <w:t xml:space="preserve">    }</w:t>
      </w:r>
    </w:p>
    <w:p w14:paraId="276BE507" w14:textId="77777777" w:rsidR="00160114" w:rsidRPr="00EC76D5" w:rsidRDefault="00160114" w:rsidP="00160114">
      <w:pPr>
        <w:pStyle w:val="Code"/>
      </w:pPr>
    </w:p>
    <w:p w14:paraId="713E137C" w14:textId="77777777" w:rsidR="00160114" w:rsidRPr="00EC76D5" w:rsidRDefault="00160114" w:rsidP="00160114">
      <w:pPr>
        <w:pStyle w:val="Code"/>
      </w:pPr>
      <w:r w:rsidRPr="00EC76D5">
        <w:t xml:space="preserve">    return resultSymbol;</w:t>
      </w:r>
    </w:p>
    <w:p w14:paraId="757E62FF" w14:textId="77777777" w:rsidR="00160114" w:rsidRPr="00EC76D5" w:rsidRDefault="00160114" w:rsidP="00160114">
      <w:pPr>
        <w:pStyle w:val="Code"/>
      </w:pPr>
      <w:r w:rsidRPr="00EC76D5">
        <w:t xml:space="preserve">  }</w:t>
      </w:r>
    </w:p>
    <w:p w14:paraId="0CA8C0A8" w14:textId="77777777" w:rsidR="00160114" w:rsidRPr="00EC76D5" w:rsidRDefault="00160114" w:rsidP="00160114">
      <w:pPr>
        <w:pStyle w:val="Code"/>
      </w:pPr>
    </w:p>
    <w:p w14:paraId="40F3B5C9" w14:textId="77777777" w:rsidR="00160114" w:rsidRPr="00EC76D5" w:rsidRDefault="00160114" w:rsidP="00160114">
      <w:pPr>
        <w:pStyle w:val="Code"/>
      </w:pPr>
      <w:r w:rsidRPr="00EC76D5">
        <w:t xml:space="preserve">  boolean useResult(SyntaxTree tree) {</w:t>
      </w:r>
    </w:p>
    <w:p w14:paraId="6091C82B" w14:textId="77777777" w:rsidR="00160114" w:rsidRPr="00EC76D5" w:rsidRDefault="00160114" w:rsidP="00160114">
      <w:pPr>
        <w:pStyle w:val="Code"/>
      </w:pPr>
      <w:r w:rsidRPr="00EC76D5">
        <w:t xml:space="preserve">    SyntaxTree parentTree = tree.getParent();</w:t>
      </w:r>
    </w:p>
    <w:p w14:paraId="53B905E4" w14:textId="77777777" w:rsidR="00160114" w:rsidRPr="00EC76D5" w:rsidRDefault="00160114" w:rsidP="00160114">
      <w:pPr>
        <w:pStyle w:val="Code"/>
      </w:pPr>
      <w:r w:rsidRPr="00EC76D5">
        <w:t xml:space="preserve">    </w:t>
      </w:r>
    </w:p>
    <w:p w14:paraId="7C23E7B9" w14:textId="77777777" w:rsidR="00160114" w:rsidRPr="00EC76D5" w:rsidRDefault="00160114" w:rsidP="00160114">
      <w:pPr>
        <w:pStyle w:val="Code"/>
      </w:pPr>
      <w:r w:rsidRPr="00EC76D5">
        <w:t xml:space="preserve">    if (parentTree == null) {</w:t>
      </w:r>
    </w:p>
    <w:p w14:paraId="087D93A1" w14:textId="77777777" w:rsidR="00160114" w:rsidRPr="00EC76D5" w:rsidRDefault="00160114" w:rsidP="00160114">
      <w:pPr>
        <w:pStyle w:val="Code"/>
      </w:pPr>
      <w:r w:rsidRPr="00EC76D5">
        <w:t xml:space="preserve">      return false;</w:t>
      </w:r>
    </w:p>
    <w:p w14:paraId="54953EDC" w14:textId="77777777" w:rsidR="00160114" w:rsidRPr="00EC76D5" w:rsidRDefault="00160114" w:rsidP="00160114">
      <w:pPr>
        <w:pStyle w:val="Code"/>
      </w:pPr>
      <w:r w:rsidRPr="00EC76D5">
        <w:t xml:space="preserve">    }</w:t>
      </w:r>
    </w:p>
    <w:p w14:paraId="7C9960AD" w14:textId="77777777" w:rsidR="00160114" w:rsidRPr="00EC76D5" w:rsidRDefault="00160114" w:rsidP="00160114">
      <w:pPr>
        <w:pStyle w:val="Code"/>
      </w:pPr>
      <w:r w:rsidRPr="00EC76D5">
        <w:t xml:space="preserve">    else {</w:t>
      </w:r>
    </w:p>
    <w:p w14:paraId="231EB620" w14:textId="77777777" w:rsidR="00160114" w:rsidRPr="00EC76D5" w:rsidRDefault="00160114" w:rsidP="00160114">
      <w:pPr>
        <w:pStyle w:val="Code"/>
      </w:pPr>
      <w:r w:rsidRPr="00EC76D5">
        <w:t xml:space="preserve">      switch (parentTree.getOperator()) {</w:t>
      </w:r>
    </w:p>
    <w:p w14:paraId="6C3DA50A" w14:textId="77777777" w:rsidR="00160114" w:rsidRPr="00EC76D5" w:rsidRDefault="00160114" w:rsidP="00160114">
      <w:pPr>
        <w:pStyle w:val="Code"/>
      </w:pPr>
      <w:r w:rsidRPr="00EC76D5">
        <w:t xml:space="preserve">        case For:</w:t>
      </w:r>
    </w:p>
    <w:p w14:paraId="13F17269" w14:textId="77777777" w:rsidR="00160114" w:rsidRPr="00EC76D5" w:rsidRDefault="00160114" w:rsidP="00160114">
      <w:pPr>
        <w:pStyle w:val="Code"/>
      </w:pPr>
      <w:r w:rsidRPr="00EC76D5">
        <w:t xml:space="preserve">          return (tree == parentTree.getChild(0)) ||</w:t>
      </w:r>
    </w:p>
    <w:p w14:paraId="30BEF0B3" w14:textId="77777777" w:rsidR="00160114" w:rsidRPr="00EC76D5" w:rsidRDefault="00160114" w:rsidP="00160114">
      <w:pPr>
        <w:pStyle w:val="Code"/>
      </w:pPr>
      <w:r w:rsidRPr="00EC76D5">
        <w:t xml:space="preserve">                 (tree == parentTree.getChild(2));</w:t>
      </w:r>
    </w:p>
    <w:p w14:paraId="2824D29A" w14:textId="77777777" w:rsidR="00160114" w:rsidRPr="00EC76D5" w:rsidRDefault="00160114" w:rsidP="00160114">
      <w:pPr>
        <w:pStyle w:val="Code"/>
      </w:pPr>
    </w:p>
    <w:p w14:paraId="27B0340A" w14:textId="77777777" w:rsidR="00160114" w:rsidRPr="00EC76D5" w:rsidRDefault="00160114" w:rsidP="00160114">
      <w:pPr>
        <w:pStyle w:val="Code"/>
      </w:pPr>
      <w:r w:rsidRPr="00EC76D5">
        <w:t xml:space="preserve">        case Expression:</w:t>
      </w:r>
    </w:p>
    <w:p w14:paraId="2DC93229" w14:textId="77777777" w:rsidR="00160114" w:rsidRPr="00EC76D5" w:rsidRDefault="00160114" w:rsidP="00160114">
      <w:pPr>
        <w:pStyle w:val="Code"/>
      </w:pPr>
      <w:r w:rsidRPr="00EC76D5">
        <w:t xml:space="preserve">        case Sequence:</w:t>
      </w:r>
    </w:p>
    <w:p w14:paraId="1A961029" w14:textId="77777777" w:rsidR="00160114" w:rsidRPr="00EC76D5" w:rsidRDefault="00160114" w:rsidP="00160114">
      <w:pPr>
        <w:pStyle w:val="Code"/>
      </w:pPr>
      <w:r w:rsidRPr="00EC76D5">
        <w:t xml:space="preserve">          return false;</w:t>
      </w:r>
    </w:p>
    <w:p w14:paraId="09F6B064" w14:textId="77777777" w:rsidR="00160114" w:rsidRPr="00EC76D5" w:rsidRDefault="00160114" w:rsidP="00160114">
      <w:pPr>
        <w:pStyle w:val="Code"/>
      </w:pPr>
    </w:p>
    <w:p w14:paraId="57D9A858" w14:textId="77777777" w:rsidR="00160114" w:rsidRPr="00EC76D5" w:rsidRDefault="00160114" w:rsidP="00160114">
      <w:pPr>
        <w:pStyle w:val="Code"/>
      </w:pPr>
      <w:r w:rsidRPr="00EC76D5">
        <w:t xml:space="preserve">        default:</w:t>
      </w:r>
    </w:p>
    <w:p w14:paraId="541C24C4" w14:textId="77777777" w:rsidR="00160114" w:rsidRPr="00EC76D5" w:rsidRDefault="00160114" w:rsidP="00160114">
      <w:pPr>
        <w:pStyle w:val="Code"/>
      </w:pPr>
      <w:r w:rsidRPr="00EC76D5">
        <w:t xml:space="preserve">          return true;</w:t>
      </w:r>
    </w:p>
    <w:p w14:paraId="56BB4327" w14:textId="77777777" w:rsidR="00160114" w:rsidRPr="00EC76D5" w:rsidRDefault="00160114" w:rsidP="00160114">
      <w:pPr>
        <w:pStyle w:val="Code"/>
      </w:pPr>
      <w:r w:rsidRPr="00EC76D5">
        <w:t xml:space="preserve">      }</w:t>
      </w:r>
    </w:p>
    <w:p w14:paraId="690C01BD" w14:textId="77777777" w:rsidR="00160114" w:rsidRPr="00EC76D5" w:rsidRDefault="00160114" w:rsidP="00160114">
      <w:pPr>
        <w:pStyle w:val="Code"/>
      </w:pPr>
      <w:r w:rsidRPr="00EC76D5">
        <w:t xml:space="preserve">    }</w:t>
      </w:r>
    </w:p>
    <w:p w14:paraId="0CAB8FF2" w14:textId="77777777" w:rsidR="00160114" w:rsidRPr="00EC76D5" w:rsidRDefault="00160114" w:rsidP="00160114">
      <w:pPr>
        <w:pStyle w:val="Code"/>
      </w:pPr>
      <w:r w:rsidRPr="00EC76D5">
        <w:t xml:space="preserve">  }</w:t>
      </w:r>
    </w:p>
    <w:p w14:paraId="2CBDFA0D" w14:textId="77777777" w:rsidR="00160114" w:rsidRPr="00EC76D5" w:rsidRDefault="00160114" w:rsidP="00160114">
      <w:pPr>
        <w:pStyle w:val="Code"/>
      </w:pPr>
    </w:p>
    <w:p w14:paraId="0F2E94F9" w14:textId="77777777" w:rsidR="00160114" w:rsidRPr="00EC76D5" w:rsidRDefault="00160114" w:rsidP="00160114">
      <w:pPr>
        <w:pStyle w:val="Code"/>
      </w:pPr>
      <w:r w:rsidRPr="00EC76D5">
        <w:t xml:space="preserve">  public Symbol generateFunctionCallExpression(SyntaxTree tree) {</w:t>
      </w:r>
    </w:p>
    <w:p w14:paraId="0915DC8B" w14:textId="77777777" w:rsidR="00160114" w:rsidRPr="00EC76D5" w:rsidRDefault="00160114" w:rsidP="00160114">
      <w:pPr>
        <w:pStyle w:val="Code"/>
      </w:pPr>
      <w:r w:rsidRPr="00EC76D5">
        <w:t xml:space="preserve">    Symbol calleeSymbol = generateExpression(tree.getChild(0));</w:t>
      </w:r>
    </w:p>
    <w:p w14:paraId="26BA69EF" w14:textId="77777777" w:rsidR="00160114" w:rsidRPr="00EC76D5" w:rsidRDefault="00160114" w:rsidP="00160114">
      <w:pPr>
        <w:pStyle w:val="Code"/>
      </w:pPr>
      <w:r w:rsidRPr="00EC76D5">
        <w:t xml:space="preserve">    Type returnType = calleeSymbol.getType().isFunction() ?</w:t>
      </w:r>
    </w:p>
    <w:p w14:paraId="587EBA75" w14:textId="77777777" w:rsidR="00160114" w:rsidRPr="00EC76D5" w:rsidRDefault="00160114" w:rsidP="00160114">
      <w:pPr>
        <w:pStyle w:val="Code"/>
      </w:pPr>
      <w:r w:rsidRPr="00EC76D5">
        <w:t xml:space="preserve">                      calleeSymbol.getType().getReturnType() :</w:t>
      </w:r>
    </w:p>
    <w:p w14:paraId="10C40308" w14:textId="77777777" w:rsidR="00160114" w:rsidRPr="00EC76D5" w:rsidRDefault="00160114" w:rsidP="00160114">
      <w:pPr>
        <w:pStyle w:val="Code"/>
      </w:pPr>
      <w:r w:rsidRPr="00EC76D5">
        <w:t xml:space="preserve">                      calleeSymbol.getType().getPointerType().getReturnType();</w:t>
      </w:r>
    </w:p>
    <w:p w14:paraId="4AB50C4B" w14:textId="77777777" w:rsidR="00160114" w:rsidRPr="00EC76D5" w:rsidRDefault="00160114" w:rsidP="00160114">
      <w:pPr>
        <w:pStyle w:val="Code"/>
      </w:pPr>
      <w:r w:rsidRPr="00EC76D5">
        <w:t xml:space="preserve">    int prevTotalOffset = Main.TotalParamOffset;    </w:t>
      </w:r>
    </w:p>
    <w:p w14:paraId="1EA5708A" w14:textId="77777777" w:rsidR="00160114" w:rsidRPr="00EC76D5" w:rsidRDefault="00160114" w:rsidP="00160114">
      <w:pPr>
        <w:pStyle w:val="Code"/>
      </w:pPr>
      <w:r w:rsidRPr="00EC76D5">
        <w:t xml:space="preserve">    int initSize = returnType.isFloating()?SymbolTable.FunctionFloatingInitSize</w:t>
      </w:r>
    </w:p>
    <w:p w14:paraId="4BDB2910" w14:textId="77777777" w:rsidR="00160114" w:rsidRPr="00EC76D5" w:rsidRDefault="00160114" w:rsidP="00160114">
      <w:pPr>
        <w:pStyle w:val="Code"/>
      </w:pPr>
      <w:r w:rsidRPr="00EC76D5">
        <w:t xml:space="preserve">                                          :SymbolTable.FunctionRegularInitSize;</w:t>
      </w:r>
    </w:p>
    <w:p w14:paraId="31C316DE" w14:textId="77777777" w:rsidR="00160114" w:rsidRPr="00EC76D5" w:rsidRDefault="00160114" w:rsidP="00160114">
      <w:pPr>
        <w:pStyle w:val="Code"/>
      </w:pPr>
      <w:r w:rsidRPr="00EC76D5">
        <w:t xml:space="preserve">    Main.TotalParamOffset += initSize;</w:t>
      </w:r>
    </w:p>
    <w:p w14:paraId="24510423" w14:textId="77777777" w:rsidR="00160114" w:rsidRPr="00EC76D5" w:rsidRDefault="00160114" w:rsidP="00160114">
      <w:pPr>
        <w:pStyle w:val="Code"/>
      </w:pPr>
    </w:p>
    <w:p w14:paraId="5318831D" w14:textId="77777777" w:rsidR="00160114" w:rsidRPr="00EC76D5" w:rsidRDefault="00160114" w:rsidP="00160114">
      <w:pPr>
        <w:pStyle w:val="Code"/>
      </w:pPr>
      <w:r w:rsidRPr="00EC76D5">
        <w:t xml:space="preserve">    for (int index = 1; index &lt; tree.getChildList().size(); ++index) {</w:t>
      </w:r>
    </w:p>
    <w:p w14:paraId="6E6AC58D" w14:textId="77777777" w:rsidR="00160114" w:rsidRPr="00EC76D5" w:rsidRDefault="00160114" w:rsidP="00160114">
      <w:pPr>
        <w:pStyle w:val="Code"/>
      </w:pPr>
      <w:r w:rsidRPr="00EC76D5">
        <w:t xml:space="preserve">      Symbol paramSymbol = generateExpression(tree.getChild(index));</w:t>
      </w:r>
    </w:p>
    <w:p w14:paraId="1129A025" w14:textId="77777777" w:rsidR="00160114" w:rsidRPr="00EC76D5" w:rsidRDefault="00160114" w:rsidP="00160114">
      <w:pPr>
        <w:pStyle w:val="Code"/>
      </w:pPr>
      <w:r w:rsidRPr="00EC76D5">
        <w:t xml:space="preserve">      addMiddleCode(MiddleOperator.Parameter, Main.TotalParamOffset,</w:t>
      </w:r>
    </w:p>
    <w:p w14:paraId="04F170E7" w14:textId="77777777" w:rsidR="00160114" w:rsidRPr="00EC76D5" w:rsidRDefault="00160114" w:rsidP="00160114">
      <w:pPr>
        <w:pStyle w:val="Code"/>
      </w:pPr>
      <w:r w:rsidRPr="00EC76D5">
        <w:t xml:space="preserve">                    paramSymbol, null);</w:t>
      </w:r>
    </w:p>
    <w:p w14:paraId="3D851001" w14:textId="77777777" w:rsidR="00160114" w:rsidRPr="00EC76D5" w:rsidRDefault="00160114" w:rsidP="00160114">
      <w:pPr>
        <w:pStyle w:val="Code"/>
      </w:pPr>
      <w:r w:rsidRPr="00EC76D5">
        <w:t xml:space="preserve">      int paramSize = paramSymbol.getType().isFunctionArrayOrString() ?</w:t>
      </w:r>
    </w:p>
    <w:p w14:paraId="34C3D825" w14:textId="77777777" w:rsidR="00160114" w:rsidRPr="00EC76D5" w:rsidRDefault="00160114" w:rsidP="00160114">
      <w:pPr>
        <w:pStyle w:val="Code"/>
      </w:pPr>
      <w:r w:rsidRPr="00EC76D5">
        <w:lastRenderedPageBreak/>
        <w:t xml:space="preserve">                      Type.PointerSize : paramSymbol.getType().getSize();</w:t>
      </w:r>
    </w:p>
    <w:p w14:paraId="5847DEDA" w14:textId="77777777" w:rsidR="00160114" w:rsidRPr="00EC76D5" w:rsidRDefault="00160114" w:rsidP="00160114">
      <w:pPr>
        <w:pStyle w:val="Code"/>
      </w:pPr>
      <w:r w:rsidRPr="00EC76D5">
        <w:t xml:space="preserve">      Main.TotalParamOffset += paramSize;</w:t>
      </w:r>
    </w:p>
    <w:p w14:paraId="583D421C" w14:textId="77777777" w:rsidR="00160114" w:rsidRPr="00EC76D5" w:rsidRDefault="00160114" w:rsidP="00160114">
      <w:pPr>
        <w:pStyle w:val="Code"/>
      </w:pPr>
      <w:r w:rsidRPr="00EC76D5">
        <w:t xml:space="preserve">    }</w:t>
      </w:r>
    </w:p>
    <w:p w14:paraId="411E221C" w14:textId="77777777" w:rsidR="00160114" w:rsidRPr="00EC76D5" w:rsidRDefault="00160114" w:rsidP="00160114">
      <w:pPr>
        <w:pStyle w:val="Code"/>
      </w:pPr>
      <w:r w:rsidRPr="00EC76D5">
        <w:t xml:space="preserve">    </w:t>
      </w:r>
    </w:p>
    <w:p w14:paraId="3C0F6244" w14:textId="77777777" w:rsidR="00160114" w:rsidRPr="00EC76D5" w:rsidRDefault="00160114" w:rsidP="00160114">
      <w:pPr>
        <w:pStyle w:val="Code"/>
      </w:pPr>
      <w:r w:rsidRPr="00EC76D5">
        <w:t xml:space="preserve">    Main.TotalParamOffset = prevTotalOffset;</w:t>
      </w:r>
    </w:p>
    <w:p w14:paraId="3539993B" w14:textId="77777777" w:rsidR="00160114" w:rsidRPr="00EC76D5" w:rsidRDefault="00160114" w:rsidP="00160114">
      <w:pPr>
        <w:pStyle w:val="Code"/>
      </w:pPr>
      <w:r w:rsidRPr="00EC76D5">
        <w:t xml:space="preserve">    int extra = (Integer) tree.getInfo();</w:t>
      </w:r>
    </w:p>
    <w:p w14:paraId="7DB82DB1" w14:textId="77777777" w:rsidR="00160114" w:rsidRPr="00EC76D5" w:rsidRDefault="00160114" w:rsidP="00160114">
      <w:pPr>
        <w:pStyle w:val="Code"/>
      </w:pPr>
      <w:r w:rsidRPr="00EC76D5">
        <w:t xml:space="preserve">    Pair&lt;Integer,Boolean&gt; pair = new Pair&lt;&gt;(extra, useResult(tree));    </w:t>
      </w:r>
    </w:p>
    <w:p w14:paraId="1DBDE786" w14:textId="77777777" w:rsidR="00160114" w:rsidRPr="00EC76D5" w:rsidRDefault="00160114" w:rsidP="00160114">
      <w:pPr>
        <w:pStyle w:val="Code"/>
      </w:pPr>
      <w:r w:rsidRPr="00EC76D5">
        <w:t xml:space="preserve">    addMiddleCode(MiddleOperator.Call, calleeSymbol,</w:t>
      </w:r>
    </w:p>
    <w:p w14:paraId="1967BBDA" w14:textId="77777777" w:rsidR="00160114" w:rsidRPr="00EC76D5" w:rsidRDefault="00160114" w:rsidP="00160114">
      <w:pPr>
        <w:pStyle w:val="Code"/>
      </w:pPr>
      <w:r w:rsidRPr="00EC76D5">
        <w:t xml:space="preserve">                  pair, Main.TotalParamOffset);</w:t>
      </w:r>
    </w:p>
    <w:p w14:paraId="3B9E4834" w14:textId="77777777" w:rsidR="00160114" w:rsidRPr="00EC76D5" w:rsidRDefault="00160114" w:rsidP="00160114">
      <w:pPr>
        <w:pStyle w:val="Code"/>
      </w:pPr>
      <w:r w:rsidRPr="00EC76D5">
        <w:t xml:space="preserve">    </w:t>
      </w:r>
    </w:p>
    <w:p w14:paraId="4244BA99" w14:textId="77777777" w:rsidR="00160114" w:rsidRPr="00EC76D5" w:rsidRDefault="00160114" w:rsidP="00160114">
      <w:pPr>
        <w:pStyle w:val="Code"/>
      </w:pPr>
      <w:r w:rsidRPr="00EC76D5">
        <w:t xml:space="preserve">    if (!returnType.isVoid()) {</w:t>
      </w:r>
    </w:p>
    <w:p w14:paraId="61B752E7" w14:textId="77777777" w:rsidR="00160114" w:rsidRPr="00EC76D5" w:rsidRDefault="00160114" w:rsidP="00160114">
      <w:pPr>
        <w:pStyle w:val="Code"/>
      </w:pPr>
      <w:r w:rsidRPr="00EC76D5">
        <w:t xml:space="preserve">      if (useResult(tree)) {</w:t>
      </w:r>
    </w:p>
    <w:p w14:paraId="50F44128" w14:textId="77777777" w:rsidR="00160114" w:rsidRPr="00EC76D5" w:rsidRDefault="00160114" w:rsidP="00160114">
      <w:pPr>
        <w:pStyle w:val="Code"/>
      </w:pPr>
      <w:r w:rsidRPr="00EC76D5">
        <w:t xml:space="preserve">        SyntaxTree returnTree = tree.getReturnTree();</w:t>
      </w:r>
    </w:p>
    <w:p w14:paraId="4574822F" w14:textId="77777777" w:rsidR="00160114" w:rsidRPr="00EC76D5" w:rsidRDefault="00160114" w:rsidP="00160114">
      <w:pPr>
        <w:pStyle w:val="Code"/>
      </w:pPr>
      <w:r w:rsidRPr="00EC76D5">
        <w:t xml:space="preserve">        </w:t>
      </w:r>
    </w:p>
    <w:p w14:paraId="21B31912" w14:textId="77777777" w:rsidR="00160114" w:rsidRPr="00EC76D5" w:rsidRDefault="00160114" w:rsidP="00160114">
      <w:pPr>
        <w:pStyle w:val="Code"/>
      </w:pPr>
      <w:r w:rsidRPr="00EC76D5">
        <w:t xml:space="preserve">        if (returnTree != null) {</w:t>
      </w:r>
    </w:p>
    <w:p w14:paraId="6ED592C4" w14:textId="77777777" w:rsidR="00160114" w:rsidRPr="00EC76D5" w:rsidRDefault="00160114" w:rsidP="00160114">
      <w:pPr>
        <w:pStyle w:val="Code"/>
      </w:pPr>
      <w:r w:rsidRPr="00EC76D5">
        <w:t xml:space="preserve">          Symbol returnSymbol = generateExpression(returnTree);</w:t>
      </w:r>
    </w:p>
    <w:p w14:paraId="126C5122" w14:textId="77777777" w:rsidR="00160114" w:rsidRPr="00EC76D5" w:rsidRDefault="00160114" w:rsidP="00160114">
      <w:pPr>
        <w:pStyle w:val="Code"/>
      </w:pPr>
      <w:r w:rsidRPr="00EC76D5">
        <w:t xml:space="preserve">          addMiddleCode(MiddleOperator.GetReturnValue,</w:t>
      </w:r>
    </w:p>
    <w:p w14:paraId="6071366E" w14:textId="77777777" w:rsidR="00160114" w:rsidRPr="00EC76D5" w:rsidRDefault="00160114" w:rsidP="00160114">
      <w:pPr>
        <w:pStyle w:val="Code"/>
      </w:pPr>
      <w:r w:rsidRPr="00EC76D5">
        <w:t xml:space="preserve">                        returnSymbol, null, null);</w:t>
      </w:r>
    </w:p>
    <w:p w14:paraId="7241F2D3" w14:textId="77777777" w:rsidR="00160114" w:rsidRPr="00EC76D5" w:rsidRDefault="00160114" w:rsidP="00160114">
      <w:pPr>
        <w:pStyle w:val="Code"/>
      </w:pPr>
      <w:r w:rsidRPr="00EC76D5">
        <w:t xml:space="preserve">          return returnSymbol;</w:t>
      </w:r>
    </w:p>
    <w:p w14:paraId="670D72D3" w14:textId="77777777" w:rsidR="00160114" w:rsidRPr="00EC76D5" w:rsidRDefault="00160114" w:rsidP="00160114">
      <w:pPr>
        <w:pStyle w:val="Code"/>
      </w:pPr>
      <w:r w:rsidRPr="00EC76D5">
        <w:t xml:space="preserve">        }</w:t>
      </w:r>
    </w:p>
    <w:p w14:paraId="09FAF155" w14:textId="77777777" w:rsidR="00160114" w:rsidRPr="00EC76D5" w:rsidRDefault="00160114" w:rsidP="00160114">
      <w:pPr>
        <w:pStyle w:val="Code"/>
      </w:pPr>
      <w:r w:rsidRPr="00EC76D5">
        <w:t xml:space="preserve">        else {</w:t>
      </w:r>
    </w:p>
    <w:p w14:paraId="7B08F3D6" w14:textId="77777777" w:rsidR="00160114" w:rsidRPr="00EC76D5" w:rsidRDefault="00160114" w:rsidP="00160114">
      <w:pPr>
        <w:pStyle w:val="Code"/>
      </w:pPr>
      <w:r w:rsidRPr="00EC76D5">
        <w:t xml:space="preserve">          Symbol returnSymbol = Symbol.createTemporarySymbol(tree.getType());</w:t>
      </w:r>
    </w:p>
    <w:p w14:paraId="217F4E28" w14:textId="77777777" w:rsidR="00160114" w:rsidRPr="00EC76D5" w:rsidRDefault="00160114" w:rsidP="00160114">
      <w:pPr>
        <w:pStyle w:val="Code"/>
      </w:pPr>
    </w:p>
    <w:p w14:paraId="2BE62049" w14:textId="77777777" w:rsidR="00160114" w:rsidRPr="00EC76D5" w:rsidRDefault="00160114" w:rsidP="00160114">
      <w:pPr>
        <w:pStyle w:val="Code"/>
      </w:pPr>
      <w:r w:rsidRPr="00EC76D5">
        <w:t xml:space="preserve">          if (tree.getType().isStructOrUnion()) {</w:t>
      </w:r>
    </w:p>
    <w:p w14:paraId="36715C7F" w14:textId="77777777" w:rsidR="00160114" w:rsidRPr="00EC76D5" w:rsidRDefault="00160114" w:rsidP="00160114">
      <w:pPr>
        <w:pStyle w:val="Code"/>
      </w:pPr>
      <w:r w:rsidRPr="00EC76D5">
        <w:t xml:space="preserve">            Main.CurrentTable.addSymbol(returnSymbol);</w:t>
      </w:r>
    </w:p>
    <w:p w14:paraId="35F65505" w14:textId="77777777" w:rsidR="00160114" w:rsidRPr="00EC76D5" w:rsidRDefault="00160114" w:rsidP="00160114">
      <w:pPr>
        <w:pStyle w:val="Code"/>
      </w:pPr>
      <w:r w:rsidRPr="00EC76D5">
        <w:t xml:space="preserve">          }</w:t>
      </w:r>
    </w:p>
    <w:p w14:paraId="46287556" w14:textId="77777777" w:rsidR="00160114" w:rsidRPr="00EC76D5" w:rsidRDefault="00160114" w:rsidP="00160114">
      <w:pPr>
        <w:pStyle w:val="Code"/>
      </w:pPr>
    </w:p>
    <w:p w14:paraId="192A39E3" w14:textId="77777777" w:rsidR="00160114" w:rsidRPr="00EC76D5" w:rsidRDefault="00160114" w:rsidP="00160114">
      <w:pPr>
        <w:pStyle w:val="Code"/>
      </w:pPr>
      <w:r w:rsidRPr="00EC76D5">
        <w:t xml:space="preserve">          addMiddleCode(MiddleOperator.GetReturnValue,</w:t>
      </w:r>
    </w:p>
    <w:p w14:paraId="03FB848C" w14:textId="77777777" w:rsidR="00160114" w:rsidRPr="00EC76D5" w:rsidRDefault="00160114" w:rsidP="00160114">
      <w:pPr>
        <w:pStyle w:val="Code"/>
      </w:pPr>
      <w:r w:rsidRPr="00EC76D5">
        <w:t xml:space="preserve">                        returnSymbol, null, null);</w:t>
      </w:r>
    </w:p>
    <w:p w14:paraId="6318A27C" w14:textId="77777777" w:rsidR="00160114" w:rsidRPr="00EC76D5" w:rsidRDefault="00160114" w:rsidP="00160114">
      <w:pPr>
        <w:pStyle w:val="Code"/>
      </w:pPr>
      <w:r w:rsidRPr="00EC76D5">
        <w:t xml:space="preserve">          return returnSymbol;</w:t>
      </w:r>
    </w:p>
    <w:p w14:paraId="431E4EA8" w14:textId="77777777" w:rsidR="00160114" w:rsidRPr="00EC76D5" w:rsidRDefault="00160114" w:rsidP="00160114">
      <w:pPr>
        <w:pStyle w:val="Code"/>
      </w:pPr>
      <w:r w:rsidRPr="00EC76D5">
        <w:t xml:space="preserve">        }</w:t>
      </w:r>
    </w:p>
    <w:p w14:paraId="7CBC542D" w14:textId="77777777" w:rsidR="00160114" w:rsidRPr="00EC76D5" w:rsidRDefault="00160114" w:rsidP="00160114">
      <w:pPr>
        <w:pStyle w:val="Code"/>
      </w:pPr>
      <w:r w:rsidRPr="00EC76D5">
        <w:t xml:space="preserve">      }</w:t>
      </w:r>
    </w:p>
    <w:p w14:paraId="5FF637AF" w14:textId="77777777" w:rsidR="00160114" w:rsidRPr="00EC76D5" w:rsidRDefault="00160114" w:rsidP="00160114">
      <w:pPr>
        <w:pStyle w:val="Code"/>
      </w:pPr>
      <w:r w:rsidRPr="00EC76D5">
        <w:t xml:space="preserve">    }</w:t>
      </w:r>
    </w:p>
    <w:p w14:paraId="03C31FCD" w14:textId="77777777" w:rsidR="00160114" w:rsidRPr="00EC76D5" w:rsidRDefault="00160114" w:rsidP="00160114">
      <w:pPr>
        <w:pStyle w:val="Code"/>
      </w:pPr>
    </w:p>
    <w:p w14:paraId="6FA7AC2C" w14:textId="77777777" w:rsidR="00160114" w:rsidRPr="00EC76D5" w:rsidRDefault="00160114" w:rsidP="00160114">
      <w:pPr>
        <w:pStyle w:val="Code"/>
      </w:pPr>
      <w:r w:rsidRPr="00EC76D5">
        <w:t xml:space="preserve">    return null;</w:t>
      </w:r>
    </w:p>
    <w:p w14:paraId="0E8516BD" w14:textId="77777777" w:rsidR="00160114" w:rsidRPr="00EC76D5" w:rsidRDefault="00160114" w:rsidP="00160114">
      <w:pPr>
        <w:pStyle w:val="Code"/>
      </w:pPr>
      <w:r w:rsidRPr="00EC76D5">
        <w:t xml:space="preserve">  }</w:t>
      </w:r>
    </w:p>
    <w:p w14:paraId="22C602CA" w14:textId="77777777" w:rsidR="00160114" w:rsidRPr="00EC76D5" w:rsidRDefault="00160114" w:rsidP="00160114">
      <w:pPr>
        <w:pStyle w:val="Code"/>
      </w:pPr>
      <w:r w:rsidRPr="00EC76D5">
        <w:t xml:space="preserve">  </w:t>
      </w:r>
    </w:p>
    <w:p w14:paraId="2165C6B7" w14:textId="77777777" w:rsidR="00160114" w:rsidRPr="00EC76D5" w:rsidRDefault="00160114" w:rsidP="00160114">
      <w:pPr>
        <w:pStyle w:val="Code"/>
      </w:pPr>
      <w:r w:rsidRPr="00EC76D5">
        <w:t xml:space="preserve">  public Symbol generateVariableExpression(SyntaxTree tree) {</w:t>
      </w:r>
    </w:p>
    <w:p w14:paraId="58853152" w14:textId="77777777" w:rsidR="00160114" w:rsidRPr="00EC76D5" w:rsidRDefault="00160114" w:rsidP="00160114">
      <w:pPr>
        <w:pStyle w:val="Code"/>
      </w:pPr>
      <w:r w:rsidRPr="00EC76D5">
        <w:t xml:space="preserve">    Symbol variableSymbol = tree.getSymbol();</w:t>
      </w:r>
    </w:p>
    <w:p w14:paraId="08C204A3" w14:textId="77777777" w:rsidR="00160114" w:rsidRPr="00EC76D5" w:rsidRDefault="00160114" w:rsidP="00160114">
      <w:pPr>
        <w:pStyle w:val="Code"/>
      </w:pPr>
      <w:r w:rsidRPr="00EC76D5">
        <w:t xml:space="preserve">    </w:t>
      </w:r>
    </w:p>
    <w:p w14:paraId="16389FA2" w14:textId="77777777" w:rsidR="00160114" w:rsidRPr="00EC76D5" w:rsidRDefault="00160114" w:rsidP="00160114">
      <w:pPr>
        <w:pStyle w:val="Code"/>
      </w:pPr>
      <w:r w:rsidRPr="00EC76D5">
        <w:t xml:space="preserve">    if (tree.isRightValue() &amp;&amp; variableSymbol.getType().isFloating()) {</w:t>
      </w:r>
    </w:p>
    <w:p w14:paraId="1550C918" w14:textId="77777777" w:rsidR="00160114" w:rsidRPr="00EC76D5" w:rsidRDefault="00160114" w:rsidP="00160114">
      <w:pPr>
        <w:pStyle w:val="Code"/>
      </w:pPr>
      <w:r w:rsidRPr="00EC76D5">
        <w:t xml:space="preserve">      if (variableSymbol.isTemporary() &amp;&amp; (variableSymbol.getOffset() == 0)) {</w:t>
      </w:r>
    </w:p>
    <w:p w14:paraId="573F5CE2" w14:textId="77777777" w:rsidR="00160114" w:rsidRPr="00EC76D5" w:rsidRDefault="00160114" w:rsidP="00160114">
      <w:pPr>
        <w:pStyle w:val="Code"/>
      </w:pPr>
      <w:r w:rsidRPr="00EC76D5">
        <w:t xml:space="preserve">        //symbol.addToSymbolTable();</w:t>
      </w:r>
    </w:p>
    <w:p w14:paraId="34DB28A9" w14:textId="77777777" w:rsidR="00160114" w:rsidRPr="00EC76D5" w:rsidRDefault="00160114" w:rsidP="00160114">
      <w:pPr>
        <w:pStyle w:val="Code"/>
      </w:pPr>
      <w:r w:rsidRPr="00EC76D5">
        <w:t xml:space="preserve">        Main.CurrentTable.addSymbol(variableSymbol);</w:t>
      </w:r>
    </w:p>
    <w:p w14:paraId="56B3BE13" w14:textId="77777777" w:rsidR="00160114" w:rsidRPr="00EC76D5" w:rsidRDefault="00160114" w:rsidP="00160114">
      <w:pPr>
        <w:pStyle w:val="Code"/>
      </w:pPr>
      <w:r w:rsidRPr="00EC76D5">
        <w:t xml:space="preserve">      }</w:t>
      </w:r>
    </w:p>
    <w:p w14:paraId="488FC135" w14:textId="77777777" w:rsidR="00160114" w:rsidRPr="00EC76D5" w:rsidRDefault="00160114" w:rsidP="00160114">
      <w:pPr>
        <w:pStyle w:val="Code"/>
      </w:pPr>
    </w:p>
    <w:p w14:paraId="4DF3F415" w14:textId="77777777" w:rsidR="00160114" w:rsidRPr="00EC76D5" w:rsidRDefault="00160114" w:rsidP="00160114">
      <w:pPr>
        <w:pStyle w:val="Code"/>
      </w:pPr>
      <w:r w:rsidRPr="00EC76D5">
        <w:t xml:space="preserve">      addMiddleCode(MiddleOperator.PushFloat, variableSymbol);</w:t>
      </w:r>
    </w:p>
    <w:p w14:paraId="22E79DB3" w14:textId="77777777" w:rsidR="00160114" w:rsidRPr="00EC76D5" w:rsidRDefault="00160114" w:rsidP="00160114">
      <w:pPr>
        <w:pStyle w:val="Code"/>
      </w:pPr>
      <w:r w:rsidRPr="00EC76D5">
        <w:t xml:space="preserve">    }</w:t>
      </w:r>
    </w:p>
    <w:p w14:paraId="2A99AE3A" w14:textId="77777777" w:rsidR="00160114" w:rsidRPr="00EC76D5" w:rsidRDefault="00160114" w:rsidP="00160114">
      <w:pPr>
        <w:pStyle w:val="Code"/>
      </w:pPr>
    </w:p>
    <w:p w14:paraId="64BDA482" w14:textId="77777777" w:rsidR="00160114" w:rsidRPr="00EC76D5" w:rsidRDefault="00160114" w:rsidP="00160114">
      <w:pPr>
        <w:pStyle w:val="Code"/>
      </w:pPr>
      <w:r w:rsidRPr="00EC76D5">
        <w:t xml:space="preserve">    return variableSymbol;</w:t>
      </w:r>
    </w:p>
    <w:p w14:paraId="5A5D0D54" w14:textId="77777777" w:rsidR="00160114" w:rsidRPr="00EC76D5" w:rsidRDefault="00160114" w:rsidP="00160114">
      <w:pPr>
        <w:pStyle w:val="Code"/>
      </w:pPr>
      <w:r w:rsidRPr="00EC76D5">
        <w:t xml:space="preserve">  }</w:t>
      </w:r>
    </w:p>
    <w:p w14:paraId="3ED54441" w14:textId="77777777" w:rsidR="00160114" w:rsidRPr="00EC76D5" w:rsidRDefault="00160114" w:rsidP="00160114">
      <w:pPr>
        <w:pStyle w:val="Code"/>
      </w:pPr>
    </w:p>
    <w:p w14:paraId="16A84B4E" w14:textId="77777777" w:rsidR="00160114" w:rsidRPr="00EC76D5" w:rsidRDefault="00160114" w:rsidP="00160114">
      <w:pPr>
        <w:pStyle w:val="Code"/>
      </w:pPr>
      <w:r w:rsidRPr="00EC76D5">
        <w:t xml:space="preserve">  public Symbol generateValueExpression(SyntaxTree tree) {</w:t>
      </w:r>
    </w:p>
    <w:p w14:paraId="515DB312" w14:textId="77777777" w:rsidR="00160114" w:rsidRPr="00EC76D5" w:rsidRDefault="00160114" w:rsidP="00160114">
      <w:pPr>
        <w:pStyle w:val="Code"/>
      </w:pPr>
      <w:r w:rsidRPr="00EC76D5">
        <w:t xml:space="preserve">    if (tree.getType().isFloating()) {</w:t>
      </w:r>
    </w:p>
    <w:p w14:paraId="12AB9B2C" w14:textId="77777777" w:rsidR="00160114" w:rsidRPr="00EC76D5" w:rsidRDefault="00160114" w:rsidP="00160114">
      <w:pPr>
        <w:pStyle w:val="Code"/>
      </w:pPr>
      <w:r w:rsidRPr="00EC76D5">
        <w:t xml:space="preserve">      Assert.error(tree.getSymbol().isStaticOrExtern());</w:t>
      </w:r>
    </w:p>
    <w:p w14:paraId="5C6CB475" w14:textId="77777777" w:rsidR="00160114" w:rsidRPr="00EC76D5" w:rsidRDefault="00160114" w:rsidP="00160114">
      <w:pPr>
        <w:pStyle w:val="Code"/>
      </w:pPr>
      <w:r w:rsidRPr="00EC76D5">
        <w:t xml:space="preserve">      //tree.getSymbol().addToSymbolTable();</w:t>
      </w:r>
    </w:p>
    <w:p w14:paraId="5153E5AA" w14:textId="77777777" w:rsidR="00160114" w:rsidRPr="00EC76D5" w:rsidRDefault="00160114" w:rsidP="00160114">
      <w:pPr>
        <w:pStyle w:val="Code"/>
      </w:pPr>
      <w:r w:rsidRPr="00EC76D5">
        <w:t xml:space="preserve">      Main.CurrentTable.addSymbol(tree.getSymbol());</w:t>
      </w:r>
    </w:p>
    <w:p w14:paraId="1A9E7996" w14:textId="77777777" w:rsidR="00160114" w:rsidRPr="00EC76D5" w:rsidRDefault="00160114" w:rsidP="00160114">
      <w:pPr>
        <w:pStyle w:val="Code"/>
      </w:pPr>
      <w:r w:rsidRPr="00EC76D5">
        <w:lastRenderedPageBreak/>
        <w:t xml:space="preserve">      addMiddleCode(MiddleOperator.PushFloat, tree.getSymbol());</w:t>
      </w:r>
    </w:p>
    <w:p w14:paraId="4CAB2644" w14:textId="77777777" w:rsidR="00160114" w:rsidRPr="00EC76D5" w:rsidRDefault="00160114" w:rsidP="00160114">
      <w:pPr>
        <w:pStyle w:val="Code"/>
      </w:pPr>
      <w:r w:rsidRPr="00EC76D5">
        <w:t xml:space="preserve">    }</w:t>
      </w:r>
    </w:p>
    <w:p w14:paraId="5CE7D013" w14:textId="77777777" w:rsidR="00160114" w:rsidRPr="00EC76D5" w:rsidRDefault="00160114" w:rsidP="00160114">
      <w:pPr>
        <w:pStyle w:val="Code"/>
      </w:pPr>
      <w:r w:rsidRPr="00EC76D5">
        <w:t xml:space="preserve">    </w:t>
      </w:r>
    </w:p>
    <w:p w14:paraId="44264CC8" w14:textId="77777777" w:rsidR="00160114" w:rsidRPr="00EC76D5" w:rsidRDefault="00160114" w:rsidP="00160114">
      <w:pPr>
        <w:pStyle w:val="Code"/>
      </w:pPr>
      <w:r w:rsidRPr="00EC76D5">
        <w:t xml:space="preserve">    return tree.getSymbol();</w:t>
      </w:r>
    </w:p>
    <w:p w14:paraId="0C5C735E" w14:textId="77777777" w:rsidR="00160114" w:rsidRPr="00EC76D5" w:rsidRDefault="00160114" w:rsidP="00160114">
      <w:pPr>
        <w:pStyle w:val="Code"/>
      </w:pPr>
      <w:r w:rsidRPr="00EC76D5">
        <w:t xml:space="preserve">  }</w:t>
      </w:r>
    </w:p>
    <w:p w14:paraId="4D241798" w14:textId="51C2A767" w:rsidR="006D7FD6" w:rsidRPr="00EC76D5" w:rsidRDefault="00160114" w:rsidP="00160114">
      <w:pPr>
        <w:pStyle w:val="Code"/>
      </w:pPr>
      <w:r w:rsidRPr="00EC76D5">
        <w:t>}</w:t>
      </w:r>
    </w:p>
    <w:p w14:paraId="454F5751" w14:textId="25C28EC4" w:rsidR="003141FA" w:rsidRPr="00EC76D5" w:rsidRDefault="003141FA" w:rsidP="003141FA">
      <w:pPr>
        <w:pStyle w:val="Rubrik1"/>
      </w:pPr>
      <w:bookmarkStart w:id="5623" w:name="_Toc481936414"/>
      <w:r w:rsidRPr="00EC76D5">
        <w:lastRenderedPageBreak/>
        <w:t>Initializer</w:t>
      </w:r>
      <w:bookmarkEnd w:id="5623"/>
    </w:p>
    <w:p w14:paraId="0FD5883C" w14:textId="77777777" w:rsidR="003141FA" w:rsidRPr="00EC76D5" w:rsidRDefault="003141FA" w:rsidP="003141FA">
      <w:r w:rsidRPr="00EC76D5">
        <w:t xml:space="preserve">In C, it is possible to initialize simple and compound variables. Therefore, we need </w:t>
      </w:r>
      <w:ins w:id="5624" w:author="Stefan Bjornander" w:date="2015-04-25T17:28:00Z">
        <w:r w:rsidRPr="00EC76D5">
          <w:t xml:space="preserve">to check that </w:t>
        </w:r>
      </w:ins>
      <w:del w:id="5625" w:author="Stefan Bjornander" w:date="2015-04-25T17:28:00Z">
        <w:r w:rsidRPr="00EC76D5" w:rsidDel="00A35C17">
          <w:delText>a way to make sure</w:delText>
        </w:r>
      </w:del>
      <w:ins w:id="5626" w:author="Stefan Bjornander" w:date="2015-04-25T17:27:00Z">
        <w:r w:rsidRPr="00EC76D5">
          <w:t xml:space="preserve">the </w:t>
        </w:r>
      </w:ins>
      <w:r w:rsidRPr="00EC76D5">
        <w:t xml:space="preserve">initialized </w:t>
      </w:r>
      <w:ins w:id="5627" w:author="Stefan Bjornander" w:date="2015-04-25T17:28:00Z">
        <w:r w:rsidRPr="00EC76D5">
          <w:t>value has the correct type</w:t>
        </w:r>
      </w:ins>
      <w:r w:rsidRPr="00EC76D5">
        <w:t>. Basically, there are two kinds of initialization: static and stack. Static initialization results in a block of bytes, and stack initialization results in a sequence of assignment middle code instructions.</w:t>
      </w:r>
    </w:p>
    <w:p w14:paraId="0DD8160E" w14:textId="1B097CFB" w:rsidR="003141FA" w:rsidRPr="00EC76D5" w:rsidRDefault="003141FA">
      <w:pPr>
        <w:pStyle w:val="Rubrik3"/>
        <w:rPr>
          <w:ins w:id="5628" w:author="Stefan Bjornander" w:date="2015-04-25T17:29:00Z"/>
        </w:rPr>
        <w:pPrChange w:id="5629" w:author="Stefan Bjornander" w:date="2015-04-25T17:29:00Z">
          <w:pPr>
            <w:pStyle w:val="Code"/>
          </w:pPr>
        </w:pPrChange>
      </w:pPr>
      <w:bookmarkStart w:id="5630" w:name="_Toc481936415"/>
      <w:ins w:id="5631" w:author="Stefan Bjornander" w:date="2015-04-25T17:28:00Z">
        <w:r w:rsidRPr="00EC76D5">
          <w:t>Static Initialization</w:t>
        </w:r>
      </w:ins>
      <w:bookmarkEnd w:id="5630"/>
    </w:p>
    <w:p w14:paraId="35D2C9AA" w14:textId="77777777" w:rsidR="003141FA" w:rsidRPr="00EC76D5" w:rsidRDefault="003141FA">
      <w:pPr>
        <w:pPrChange w:id="5632" w:author="Stefan Bjornander" w:date="2015-04-25T17:29:00Z">
          <w:pPr>
            <w:pStyle w:val="Rubrik3"/>
          </w:pPr>
        </w:pPrChange>
      </w:pPr>
      <w:ins w:id="5633" w:author="Stefan Bjornander" w:date="2015-04-25T17:29:00Z">
        <w:r w:rsidRPr="00EC76D5">
          <w:t xml:space="preserve">Static initialization occurs when a static variable </w:t>
        </w:r>
      </w:ins>
      <w:r w:rsidRPr="00EC76D5">
        <w:t>becomes</w:t>
      </w:r>
      <w:ins w:id="5634" w:author="Stefan Bjornander" w:date="2015-04-25T17:29:00Z">
        <w:r w:rsidRPr="00EC76D5">
          <w:t xml:space="preserve"> initializ</w:t>
        </w:r>
      </w:ins>
      <w:ins w:id="5635" w:author="Stefan Bjornander" w:date="2015-04-25T17:32:00Z">
        <w:r w:rsidRPr="00EC76D5">
          <w:t>ed</w:t>
        </w:r>
      </w:ins>
      <w:ins w:id="5636" w:author="Stefan Bjornander" w:date="2015-04-25T17:29:00Z">
        <w:r w:rsidRPr="00EC76D5">
          <w:t>.</w:t>
        </w:r>
      </w:ins>
      <w:ins w:id="5637" w:author="Stefan Bjornander" w:date="2015-04-25T17:32:00Z">
        <w:r w:rsidRPr="00EC76D5">
          <w:t xml:space="preserve"> The initialization value </w:t>
        </w:r>
        <w:proofErr w:type="gramStart"/>
        <w:r w:rsidRPr="00EC76D5">
          <w:t>has to</w:t>
        </w:r>
        <w:proofErr w:type="gramEnd"/>
        <w:r w:rsidRPr="00EC76D5">
          <w:t xml:space="preserve"> be constant and known at compile time. No code is generated, instead a m</w:t>
        </w:r>
      </w:ins>
      <w:r w:rsidRPr="00EC76D5">
        <w:t>e</w:t>
      </w:r>
      <w:ins w:id="563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7777777" w:rsidR="003141FA" w:rsidRPr="00EC76D5" w:rsidRDefault="003141FA" w:rsidP="00EA0615">
            <w:pPr>
              <w:rPr>
                <w:b/>
              </w:rPr>
            </w:pPr>
            <w:r w:rsidRPr="00EC76D5">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77777777" w:rsidR="003141FA" w:rsidRPr="00EC76D5" w:rsidRDefault="003141FA" w:rsidP="003141FA">
      <w:pPr>
        <w:pStyle w:val="CodeHeader"/>
      </w:pPr>
      <w:proofErr w:type="spellStart"/>
      <w:r w:rsidRPr="00EC76D5">
        <w:t>GenerateInitializer.java</w:t>
      </w:r>
      <w:proofErr w:type="spellEnd"/>
    </w:p>
    <w:p w14:paraId="629AA5E8" w14:textId="77777777" w:rsidR="003141FA" w:rsidRPr="00EC76D5" w:rsidRDefault="003141FA" w:rsidP="003141FA">
      <w:r w:rsidRPr="00EC76D5">
        <w:t>If the variable is a pointer and the initializer is an address we add its offset to the block and store the name of the address in the access map, the address value will later be looked up and added by the linker.</w:t>
      </w:r>
    </w:p>
    <w:p w14:paraId="61DB9E8E" w14:textId="77777777" w:rsidR="003141FA" w:rsidRPr="00EC76D5" w:rsidRDefault="003141FA" w:rsidP="003141FA">
      <w:r w:rsidRPr="00EC76D5">
        <w:t xml:space="preserve">If the variable type is a pointer (signed or unsigned) char and the </w:t>
      </w:r>
      <w:proofErr w:type="spellStart"/>
      <w:r w:rsidRPr="00EC76D5">
        <w:t>initializatior</w:t>
      </w:r>
      <w:proofErr w:type="spellEnd"/>
      <w:r w:rsidRPr="00EC76D5">
        <w:t xml:space="preserve"> is a string, the address is stored in the access map and a zero address is stored in the block, it will later be properly looked up  and set by the linker.</w:t>
      </w:r>
    </w:p>
    <w:p w14:paraId="415E8F4B" w14:textId="2EA78AE6" w:rsidR="003141FA" w:rsidRPr="00EC76D5" w:rsidRDefault="003141FA" w:rsidP="003141FA">
      <w:pPr>
        <w:pStyle w:val="CodeHeader"/>
      </w:pPr>
      <w:proofErr w:type="spellStart"/>
      <w:r w:rsidRPr="00EC76D5">
        <w:t>GenerateInitializer.java</w:t>
      </w:r>
      <w:proofErr w:type="spellEnd"/>
    </w:p>
    <w:p w14:paraId="7E93D16F" w14:textId="77777777" w:rsidR="00197B3C" w:rsidRPr="00EC76D5" w:rsidRDefault="00197B3C" w:rsidP="00197B3C">
      <w:pPr>
        <w:pStyle w:val="Code"/>
      </w:pPr>
      <w:r w:rsidRPr="00EC76D5">
        <w:t>package c_compiler;</w:t>
      </w:r>
    </w:p>
    <w:p w14:paraId="07D69586" w14:textId="77777777" w:rsidR="00197B3C" w:rsidRPr="00EC76D5" w:rsidRDefault="00197B3C" w:rsidP="00197B3C">
      <w:pPr>
        <w:pStyle w:val="Code"/>
      </w:pPr>
      <w:r w:rsidRPr="00EC76D5">
        <w:t>import java.nio.*;</w:t>
      </w:r>
    </w:p>
    <w:p w14:paraId="4E32F571" w14:textId="77777777" w:rsidR="00197B3C" w:rsidRPr="00EC76D5" w:rsidRDefault="00197B3C" w:rsidP="00197B3C">
      <w:pPr>
        <w:pStyle w:val="Code"/>
      </w:pPr>
      <w:r w:rsidRPr="00EC76D5">
        <w:t>import java.math.*;</w:t>
      </w:r>
    </w:p>
    <w:p w14:paraId="13FEDFFF" w14:textId="77777777" w:rsidR="00197B3C" w:rsidRPr="00EC76D5" w:rsidRDefault="00197B3C" w:rsidP="00197B3C">
      <w:pPr>
        <w:pStyle w:val="Code"/>
      </w:pPr>
      <w:r w:rsidRPr="00EC76D5">
        <w:t>import java.util.*;</w:t>
      </w:r>
    </w:p>
    <w:p w14:paraId="33E3FB5A" w14:textId="77777777" w:rsidR="00197B3C" w:rsidRPr="00EC76D5" w:rsidRDefault="00197B3C" w:rsidP="00197B3C">
      <w:pPr>
        <w:pStyle w:val="Code"/>
      </w:pPr>
    </w:p>
    <w:p w14:paraId="4C2E6AA2" w14:textId="77777777" w:rsidR="00197B3C" w:rsidRPr="00EC76D5" w:rsidRDefault="00197B3C" w:rsidP="00197B3C">
      <w:pPr>
        <w:pStyle w:val="Code"/>
      </w:pPr>
      <w:r w:rsidRPr="00EC76D5">
        <w:t>public class GenerateInitializerStatic {</w:t>
      </w:r>
    </w:p>
    <w:p w14:paraId="2BBDB8DF" w14:textId="77777777" w:rsidR="00197B3C" w:rsidRPr="00EC76D5" w:rsidRDefault="00197B3C" w:rsidP="00197B3C">
      <w:pPr>
        <w:pStyle w:val="Code"/>
      </w:pPr>
      <w:r w:rsidRPr="00EC76D5">
        <w:t xml:space="preserve">  public static Object generateValueExpression(Object init) {</w:t>
      </w:r>
    </w:p>
    <w:p w14:paraId="286A0BB2" w14:textId="77777777" w:rsidR="00197B3C" w:rsidRPr="00EC76D5" w:rsidRDefault="00197B3C" w:rsidP="00197B3C">
      <w:pPr>
        <w:pStyle w:val="Code"/>
      </w:pPr>
      <w:r w:rsidRPr="00EC76D5">
        <w:lastRenderedPageBreak/>
        <w:t xml:space="preserve">    if (init instanceof SyntaxTree) {</w:t>
      </w:r>
    </w:p>
    <w:p w14:paraId="074F667D" w14:textId="77777777" w:rsidR="00197B3C" w:rsidRPr="00EC76D5" w:rsidRDefault="00197B3C" w:rsidP="00197B3C">
      <w:pPr>
        <w:pStyle w:val="Code"/>
      </w:pPr>
      <w:r w:rsidRPr="00EC76D5">
        <w:t xml:space="preserve">      return SyntaxTreeOptimizer.optimizeExpression((SyntaxTree) init);</w:t>
      </w:r>
    </w:p>
    <w:p w14:paraId="0C1B6D14" w14:textId="77777777" w:rsidR="00197B3C" w:rsidRPr="00EC76D5" w:rsidRDefault="00197B3C" w:rsidP="00197B3C">
      <w:pPr>
        <w:pStyle w:val="Code"/>
      </w:pPr>
      <w:r w:rsidRPr="00EC76D5">
        <w:t xml:space="preserve">    }</w:t>
      </w:r>
    </w:p>
    <w:p w14:paraId="13345D6D" w14:textId="77777777" w:rsidR="00197B3C" w:rsidRPr="00EC76D5" w:rsidRDefault="00197B3C" w:rsidP="00197B3C">
      <w:pPr>
        <w:pStyle w:val="Code"/>
      </w:pPr>
      <w:r w:rsidRPr="00EC76D5">
        <w:t xml:space="preserve">    else {</w:t>
      </w:r>
    </w:p>
    <w:p w14:paraId="5AF0EB2C" w14:textId="77777777" w:rsidR="00197B3C" w:rsidRPr="00EC76D5" w:rsidRDefault="00197B3C" w:rsidP="00197B3C">
      <w:pPr>
        <w:pStyle w:val="Code"/>
      </w:pPr>
      <w:r w:rsidRPr="00EC76D5">
        <w:t xml:space="preserve">      List list = (List) init;</w:t>
      </w:r>
    </w:p>
    <w:p w14:paraId="677AE93F" w14:textId="77777777" w:rsidR="00197B3C" w:rsidRPr="00EC76D5" w:rsidRDefault="00197B3C" w:rsidP="00197B3C">
      <w:pPr>
        <w:pStyle w:val="Code"/>
      </w:pPr>
      <w:r w:rsidRPr="00EC76D5">
        <w:t xml:space="preserve">      </w:t>
      </w:r>
    </w:p>
    <w:p w14:paraId="71531629" w14:textId="77777777" w:rsidR="00197B3C" w:rsidRPr="00EC76D5" w:rsidRDefault="00197B3C" w:rsidP="00197B3C">
      <w:pPr>
        <w:pStyle w:val="Code"/>
      </w:pPr>
      <w:r w:rsidRPr="00EC76D5">
        <w:t xml:space="preserve">      for (int index = 0; index &lt; list.size(); ++index) {</w:t>
      </w:r>
    </w:p>
    <w:p w14:paraId="1B8621E7" w14:textId="77777777" w:rsidR="00197B3C" w:rsidRPr="00EC76D5" w:rsidRDefault="00197B3C" w:rsidP="00197B3C">
      <w:pPr>
        <w:pStyle w:val="Code"/>
      </w:pPr>
      <w:r w:rsidRPr="00EC76D5">
        <w:t xml:space="preserve">        list.set(index, generateValueExpression(list.get(index)));</w:t>
      </w:r>
    </w:p>
    <w:p w14:paraId="03CF49E7" w14:textId="77777777" w:rsidR="00197B3C" w:rsidRPr="00EC76D5" w:rsidRDefault="00197B3C" w:rsidP="00197B3C">
      <w:pPr>
        <w:pStyle w:val="Code"/>
      </w:pPr>
      <w:r w:rsidRPr="00EC76D5">
        <w:t xml:space="preserve">      }</w:t>
      </w:r>
    </w:p>
    <w:p w14:paraId="4252D21F" w14:textId="77777777" w:rsidR="00197B3C" w:rsidRPr="00EC76D5" w:rsidRDefault="00197B3C" w:rsidP="00197B3C">
      <w:pPr>
        <w:pStyle w:val="Code"/>
      </w:pPr>
      <w:r w:rsidRPr="00EC76D5">
        <w:t xml:space="preserve">      </w:t>
      </w:r>
    </w:p>
    <w:p w14:paraId="7E53D9BB" w14:textId="77777777" w:rsidR="00197B3C" w:rsidRPr="00EC76D5" w:rsidRDefault="00197B3C" w:rsidP="00197B3C">
      <w:pPr>
        <w:pStyle w:val="Code"/>
      </w:pPr>
      <w:r w:rsidRPr="00EC76D5">
        <w:t xml:space="preserve">      return list;</w:t>
      </w:r>
    </w:p>
    <w:p w14:paraId="71D4DF67" w14:textId="77777777" w:rsidR="00197B3C" w:rsidRPr="00EC76D5" w:rsidRDefault="00197B3C" w:rsidP="00197B3C">
      <w:pPr>
        <w:pStyle w:val="Code"/>
      </w:pPr>
      <w:r w:rsidRPr="00EC76D5">
        <w:t xml:space="preserve">    }</w:t>
      </w:r>
    </w:p>
    <w:p w14:paraId="0E8B7805" w14:textId="77777777" w:rsidR="00197B3C" w:rsidRPr="00EC76D5" w:rsidRDefault="00197B3C" w:rsidP="00197B3C">
      <w:pPr>
        <w:pStyle w:val="Code"/>
      </w:pPr>
      <w:r w:rsidRPr="00EC76D5">
        <w:t xml:space="preserve">  }</w:t>
      </w:r>
    </w:p>
    <w:p w14:paraId="17880633" w14:textId="77777777" w:rsidR="00197B3C" w:rsidRPr="00EC76D5" w:rsidRDefault="00197B3C" w:rsidP="00197B3C">
      <w:pPr>
        <w:pStyle w:val="Code"/>
      </w:pPr>
    </w:p>
    <w:p w14:paraId="586296B6" w14:textId="77777777" w:rsidR="00197B3C" w:rsidRPr="00EC76D5" w:rsidRDefault="00197B3C" w:rsidP="00197B3C">
      <w:pPr>
        <w:pStyle w:val="Code"/>
      </w:pPr>
      <w:r w:rsidRPr="00EC76D5">
        <w:t xml:space="preserve">  public static Object generateAddressExpression(Object init) {</w:t>
      </w:r>
    </w:p>
    <w:p w14:paraId="593CA932" w14:textId="77777777" w:rsidR="00197B3C" w:rsidRPr="00EC76D5" w:rsidRDefault="00197B3C" w:rsidP="00197B3C">
      <w:pPr>
        <w:pStyle w:val="Code"/>
      </w:pPr>
      <w:r w:rsidRPr="00EC76D5">
        <w:t xml:space="preserve">    if (init instanceof SyntaxTree) {</w:t>
      </w:r>
    </w:p>
    <w:p w14:paraId="0733BE48" w14:textId="77777777" w:rsidR="00197B3C" w:rsidRPr="00EC76D5" w:rsidRDefault="00197B3C" w:rsidP="00197B3C">
      <w:pPr>
        <w:pStyle w:val="Code"/>
      </w:pPr>
      <w:r w:rsidRPr="00EC76D5">
        <w:t xml:space="preserve">      SyntaxTree tree = (SyntaxTree) init;</w:t>
      </w:r>
    </w:p>
    <w:p w14:paraId="67177ED6" w14:textId="77777777" w:rsidR="00197B3C" w:rsidRPr="00EC76D5" w:rsidRDefault="00197B3C" w:rsidP="00197B3C">
      <w:pPr>
        <w:pStyle w:val="Code"/>
      </w:pPr>
      <w:r w:rsidRPr="00EC76D5">
        <w:t xml:space="preserve">      </w:t>
      </w:r>
    </w:p>
    <w:p w14:paraId="0B69B7CE" w14:textId="77777777" w:rsidR="00197B3C" w:rsidRPr="00EC76D5" w:rsidRDefault="00197B3C" w:rsidP="00197B3C">
      <w:pPr>
        <w:pStyle w:val="Code"/>
      </w:pPr>
      <w:r w:rsidRPr="00EC76D5">
        <w:t xml:space="preserve">      switch (tree.getOperator()) {</w:t>
      </w:r>
    </w:p>
    <w:p w14:paraId="71BD0810" w14:textId="77777777" w:rsidR="00197B3C" w:rsidRPr="00EC76D5" w:rsidRDefault="00197B3C" w:rsidP="00197B3C">
      <w:pPr>
        <w:pStyle w:val="Code"/>
      </w:pPr>
      <w:r w:rsidRPr="00EC76D5">
        <w:t xml:space="preserve">        case Address: {</w:t>
      </w:r>
    </w:p>
    <w:p w14:paraId="7BEB50C9" w14:textId="77777777" w:rsidR="00197B3C" w:rsidRPr="00EC76D5" w:rsidRDefault="00197B3C" w:rsidP="00197B3C">
      <w:pPr>
        <w:pStyle w:val="Code"/>
      </w:pPr>
      <w:r w:rsidRPr="00EC76D5">
        <w:t xml:space="preserve">            SyntaxTree childTree = tree.getChildList().get(0);</w:t>
      </w:r>
    </w:p>
    <w:p w14:paraId="0D871C58" w14:textId="77777777" w:rsidR="00197B3C" w:rsidRPr="00EC76D5" w:rsidRDefault="00197B3C" w:rsidP="00197B3C">
      <w:pPr>
        <w:pStyle w:val="Code"/>
      </w:pPr>
      <w:r w:rsidRPr="00EC76D5">
        <w:t xml:space="preserve">            </w:t>
      </w:r>
    </w:p>
    <w:p w14:paraId="1357100C" w14:textId="77777777" w:rsidR="00197B3C" w:rsidRPr="00EC76D5" w:rsidRDefault="00197B3C" w:rsidP="00197B3C">
      <w:pPr>
        <w:pStyle w:val="Code"/>
      </w:pPr>
      <w:r w:rsidRPr="00EC76D5">
        <w:t xml:space="preserve">            switch (childTree.getOperator()) {</w:t>
      </w:r>
    </w:p>
    <w:p w14:paraId="0E0F590E" w14:textId="77777777" w:rsidR="00197B3C" w:rsidRPr="00EC76D5" w:rsidRDefault="00197B3C" w:rsidP="00197B3C">
      <w:pPr>
        <w:pStyle w:val="Code"/>
      </w:pPr>
      <w:r w:rsidRPr="00EC76D5">
        <w:t xml:space="preserve">              case Variable:</w:t>
      </w:r>
    </w:p>
    <w:p w14:paraId="7DD82681" w14:textId="77777777" w:rsidR="00197B3C" w:rsidRPr="00EC76D5" w:rsidRDefault="00197B3C" w:rsidP="00197B3C">
      <w:pPr>
        <w:pStyle w:val="Code"/>
      </w:pPr>
      <w:r w:rsidRPr="00EC76D5">
        <w:t xml:space="preserve">                return (new SyntaxTree(MiddleOperator.AddressOffset,</w:t>
      </w:r>
    </w:p>
    <w:p w14:paraId="684A1A72" w14:textId="77777777" w:rsidR="00197B3C" w:rsidRPr="00EC76D5" w:rsidRDefault="00197B3C" w:rsidP="00197B3C">
      <w:pPr>
        <w:pStyle w:val="Code"/>
      </w:pPr>
      <w:r w:rsidRPr="00EC76D5">
        <w:t xml:space="preserve">                                  tree.getType(), childTree.getSymbol(), 0));</w:t>
      </w:r>
    </w:p>
    <w:p w14:paraId="7DE583B7" w14:textId="77777777" w:rsidR="00197B3C" w:rsidRPr="00EC76D5" w:rsidRDefault="00197B3C" w:rsidP="00197B3C">
      <w:pPr>
        <w:pStyle w:val="Code"/>
      </w:pPr>
      <w:r w:rsidRPr="00EC76D5">
        <w:t xml:space="preserve">                </w:t>
      </w:r>
    </w:p>
    <w:p w14:paraId="68FB10CB" w14:textId="77777777" w:rsidR="00197B3C" w:rsidRPr="00EC76D5" w:rsidRDefault="00197B3C" w:rsidP="00197B3C">
      <w:pPr>
        <w:pStyle w:val="Code"/>
      </w:pPr>
      <w:r w:rsidRPr="00EC76D5">
        <w:t xml:space="preserve">              case Index: {</w:t>
      </w:r>
    </w:p>
    <w:p w14:paraId="02C02BC5" w14:textId="77777777" w:rsidR="00197B3C" w:rsidRPr="00EC76D5" w:rsidRDefault="00197B3C" w:rsidP="00197B3C">
      <w:pPr>
        <w:pStyle w:val="Code"/>
      </w:pPr>
      <w:r w:rsidRPr="00EC76D5">
        <w:t xml:space="preserve">                  SyntaxTree arrayTree = childTree.getChildList().get(0),</w:t>
      </w:r>
    </w:p>
    <w:p w14:paraId="215BC6E3" w14:textId="77777777" w:rsidR="00197B3C" w:rsidRPr="00EC76D5" w:rsidRDefault="00197B3C" w:rsidP="00197B3C">
      <w:pPr>
        <w:pStyle w:val="Code"/>
      </w:pPr>
      <w:r w:rsidRPr="00EC76D5">
        <w:t xml:space="preserve">                             indexTree = childTree.getChildList().get(1);</w:t>
      </w:r>
    </w:p>
    <w:p w14:paraId="58E9AD49" w14:textId="77777777" w:rsidR="00197B3C" w:rsidRPr="00EC76D5" w:rsidRDefault="00197B3C" w:rsidP="00197B3C">
      <w:pPr>
        <w:pStyle w:val="Code"/>
      </w:pPr>
      <w:r w:rsidRPr="00EC76D5">
        <w:t xml:space="preserve">                </w:t>
      </w:r>
    </w:p>
    <w:p w14:paraId="17A9AA8E" w14:textId="77777777" w:rsidR="00197B3C" w:rsidRPr="00EC76D5" w:rsidRDefault="00197B3C" w:rsidP="00197B3C">
      <w:pPr>
        <w:pStyle w:val="Code"/>
      </w:pPr>
      <w:r w:rsidRPr="00EC76D5">
        <w:t xml:space="preserve">                  if ((arrayTree.getOperator() == MiddleOperator.Variable) &amp;&amp;</w:t>
      </w:r>
    </w:p>
    <w:p w14:paraId="6300C5AD" w14:textId="77777777" w:rsidR="00197B3C" w:rsidRPr="00EC76D5" w:rsidRDefault="00197B3C" w:rsidP="00197B3C">
      <w:pPr>
        <w:pStyle w:val="Code"/>
      </w:pPr>
      <w:r w:rsidRPr="00EC76D5">
        <w:t xml:space="preserve">                      (indexTree.getOperator() == MiddleOperator.Value)) {</w:t>
      </w:r>
    </w:p>
    <w:p w14:paraId="2FAC719D" w14:textId="77777777" w:rsidR="00197B3C" w:rsidRPr="00EC76D5" w:rsidRDefault="00197B3C" w:rsidP="00197B3C">
      <w:pPr>
        <w:pStyle w:val="Code"/>
      </w:pPr>
      <w:r w:rsidRPr="00EC76D5">
        <w:t xml:space="preserve">                    int index = ((BigInteger)</w:t>
      </w:r>
    </w:p>
    <w:p w14:paraId="058F5FDE" w14:textId="77777777" w:rsidR="00197B3C" w:rsidRPr="00EC76D5" w:rsidRDefault="00197B3C" w:rsidP="00197B3C">
      <w:pPr>
        <w:pStyle w:val="Code"/>
      </w:pPr>
      <w:r w:rsidRPr="00EC76D5">
        <w:t xml:space="preserve">                                 indexTree.getSymbol().getValue()).intValue(),</w:t>
      </w:r>
    </w:p>
    <w:p w14:paraId="685D743B" w14:textId="77777777" w:rsidR="00197B3C" w:rsidRPr="00EC76D5" w:rsidRDefault="00197B3C" w:rsidP="00197B3C">
      <w:pPr>
        <w:pStyle w:val="Code"/>
      </w:pPr>
      <w:r w:rsidRPr="00EC76D5">
        <w:t xml:space="preserve">                        indexSize =</w:t>
      </w:r>
    </w:p>
    <w:p w14:paraId="6440D831" w14:textId="77777777" w:rsidR="00197B3C" w:rsidRPr="00EC76D5" w:rsidRDefault="00197B3C" w:rsidP="00197B3C">
      <w:pPr>
        <w:pStyle w:val="Code"/>
      </w:pPr>
      <w:r w:rsidRPr="00EC76D5">
        <w:t xml:space="preserve">                          arrayTree.getType().getPointerOrArrayType().getSize();</w:t>
      </w:r>
    </w:p>
    <w:p w14:paraId="26B2CB0F" w14:textId="77777777" w:rsidR="00197B3C" w:rsidRPr="00EC76D5" w:rsidRDefault="00197B3C" w:rsidP="00197B3C">
      <w:pPr>
        <w:pStyle w:val="Code"/>
      </w:pPr>
      <w:r w:rsidRPr="00EC76D5">
        <w:t xml:space="preserve">                    int offset = index * indexSize;</w:t>
      </w:r>
    </w:p>
    <w:p w14:paraId="3424D092" w14:textId="77777777" w:rsidR="00197B3C" w:rsidRPr="00EC76D5" w:rsidRDefault="00197B3C" w:rsidP="00197B3C">
      <w:pPr>
        <w:pStyle w:val="Code"/>
      </w:pPr>
      <w:r w:rsidRPr="00EC76D5">
        <w:t xml:space="preserve">                    return (new SyntaxTree(MiddleOperator.AddressOffset,</w:t>
      </w:r>
    </w:p>
    <w:p w14:paraId="03624DE1" w14:textId="77777777" w:rsidR="00197B3C" w:rsidRPr="00EC76D5" w:rsidRDefault="00197B3C" w:rsidP="00197B3C">
      <w:pPr>
        <w:pStyle w:val="Code"/>
      </w:pPr>
      <w:r w:rsidRPr="00EC76D5">
        <w:t xml:space="preserve">                                tree.getType(), arrayTree.getSymbol(), offset));</w:t>
      </w:r>
    </w:p>
    <w:p w14:paraId="6D52663C" w14:textId="77777777" w:rsidR="00197B3C" w:rsidRPr="00EC76D5" w:rsidRDefault="00197B3C" w:rsidP="00197B3C">
      <w:pPr>
        <w:pStyle w:val="Code"/>
      </w:pPr>
      <w:r w:rsidRPr="00EC76D5">
        <w:t xml:space="preserve">                  }</w:t>
      </w:r>
    </w:p>
    <w:p w14:paraId="0D29002A" w14:textId="77777777" w:rsidR="00197B3C" w:rsidRPr="00EC76D5" w:rsidRDefault="00197B3C" w:rsidP="00197B3C">
      <w:pPr>
        <w:pStyle w:val="Code"/>
      </w:pPr>
      <w:r w:rsidRPr="00EC76D5">
        <w:t xml:space="preserve">                }</w:t>
      </w:r>
    </w:p>
    <w:p w14:paraId="78F8022D" w14:textId="77777777" w:rsidR="00197B3C" w:rsidRPr="00EC76D5" w:rsidRDefault="00197B3C" w:rsidP="00197B3C">
      <w:pPr>
        <w:pStyle w:val="Code"/>
      </w:pPr>
      <w:r w:rsidRPr="00EC76D5">
        <w:t xml:space="preserve">                break;</w:t>
      </w:r>
    </w:p>
    <w:p w14:paraId="5D787E05" w14:textId="77777777" w:rsidR="00197B3C" w:rsidRPr="00EC76D5" w:rsidRDefault="00197B3C" w:rsidP="00197B3C">
      <w:pPr>
        <w:pStyle w:val="Code"/>
      </w:pPr>
      <w:r w:rsidRPr="00EC76D5">
        <w:t xml:space="preserve">            }</w:t>
      </w:r>
    </w:p>
    <w:p w14:paraId="72876173" w14:textId="77777777" w:rsidR="00197B3C" w:rsidRPr="00EC76D5" w:rsidRDefault="00197B3C" w:rsidP="00197B3C">
      <w:pPr>
        <w:pStyle w:val="Code"/>
      </w:pPr>
      <w:r w:rsidRPr="00EC76D5">
        <w:t xml:space="preserve">          }</w:t>
      </w:r>
    </w:p>
    <w:p w14:paraId="4EB27E99" w14:textId="77777777" w:rsidR="00197B3C" w:rsidRPr="00EC76D5" w:rsidRDefault="00197B3C" w:rsidP="00197B3C">
      <w:pPr>
        <w:pStyle w:val="Code"/>
      </w:pPr>
      <w:r w:rsidRPr="00EC76D5">
        <w:t xml:space="preserve">          break;</w:t>
      </w:r>
    </w:p>
    <w:p w14:paraId="30AF9D4F" w14:textId="77777777" w:rsidR="00197B3C" w:rsidRPr="00EC76D5" w:rsidRDefault="00197B3C" w:rsidP="00197B3C">
      <w:pPr>
        <w:pStyle w:val="Code"/>
      </w:pPr>
      <w:r w:rsidRPr="00EC76D5">
        <w:t xml:space="preserve">      </w:t>
      </w:r>
    </w:p>
    <w:p w14:paraId="5C329E7D" w14:textId="77777777" w:rsidR="00197B3C" w:rsidRPr="00EC76D5" w:rsidRDefault="00197B3C" w:rsidP="00197B3C">
      <w:pPr>
        <w:pStyle w:val="Code"/>
      </w:pPr>
      <w:r w:rsidRPr="00EC76D5">
        <w:t xml:space="preserve">        case BinaryAdd: {</w:t>
      </w:r>
    </w:p>
    <w:p w14:paraId="1CF7037E" w14:textId="77777777" w:rsidR="00197B3C" w:rsidRPr="00EC76D5" w:rsidRDefault="00197B3C" w:rsidP="00197B3C">
      <w:pPr>
        <w:pStyle w:val="Code"/>
      </w:pPr>
      <w:r w:rsidRPr="00EC76D5">
        <w:t xml:space="preserve">            SyntaxTree leftTree = tree.getChildList().get(0),</w:t>
      </w:r>
    </w:p>
    <w:p w14:paraId="4B4DC9B2" w14:textId="77777777" w:rsidR="00197B3C" w:rsidRPr="00EC76D5" w:rsidRDefault="00197B3C" w:rsidP="00197B3C">
      <w:pPr>
        <w:pStyle w:val="Code"/>
      </w:pPr>
      <w:r w:rsidRPr="00EC76D5">
        <w:t xml:space="preserve">                       rightTree = tree.getChildList().get(1);</w:t>
      </w:r>
    </w:p>
    <w:p w14:paraId="023F921A" w14:textId="77777777" w:rsidR="00197B3C" w:rsidRPr="00EC76D5" w:rsidRDefault="00197B3C" w:rsidP="00197B3C">
      <w:pPr>
        <w:pStyle w:val="Code"/>
      </w:pPr>
      <w:r w:rsidRPr="00EC76D5">
        <w:t xml:space="preserve">            </w:t>
      </w:r>
    </w:p>
    <w:p w14:paraId="5BD49A27" w14:textId="77777777" w:rsidR="00197B3C" w:rsidRPr="00EC76D5" w:rsidRDefault="00197B3C" w:rsidP="00197B3C">
      <w:pPr>
        <w:pStyle w:val="Code"/>
      </w:pPr>
      <w:r w:rsidRPr="00EC76D5">
        <w:t xml:space="preserve">            if (leftTree.getType().isPointerOrArray() &amp;&amp;</w:t>
      </w:r>
    </w:p>
    <w:p w14:paraId="062AB88B" w14:textId="77777777" w:rsidR="00197B3C" w:rsidRPr="00EC76D5" w:rsidRDefault="00197B3C" w:rsidP="00197B3C">
      <w:pPr>
        <w:pStyle w:val="Code"/>
      </w:pPr>
      <w:r w:rsidRPr="00EC76D5">
        <w:t xml:space="preserve">                (leftTree.getOperator() == MiddleOperator.Variable) &amp;&amp;</w:t>
      </w:r>
    </w:p>
    <w:p w14:paraId="2FF665F8" w14:textId="77777777" w:rsidR="00197B3C" w:rsidRPr="00EC76D5" w:rsidRDefault="00197B3C" w:rsidP="00197B3C">
      <w:pPr>
        <w:pStyle w:val="Code"/>
      </w:pPr>
      <w:r w:rsidRPr="00EC76D5">
        <w:t xml:space="preserve">                (rightTree.getOperator() == MiddleOperator.Value)) {</w:t>
      </w:r>
    </w:p>
    <w:p w14:paraId="1AB29AC9" w14:textId="77777777" w:rsidR="00197B3C" w:rsidRPr="00EC76D5" w:rsidRDefault="00197B3C" w:rsidP="00197B3C">
      <w:pPr>
        <w:pStyle w:val="Code"/>
      </w:pPr>
      <w:r w:rsidRPr="00EC76D5">
        <w:lastRenderedPageBreak/>
        <w:t xml:space="preserve">              int arraySize =</w:t>
      </w:r>
    </w:p>
    <w:p w14:paraId="50E8D3A1" w14:textId="77777777" w:rsidR="00197B3C" w:rsidRPr="00EC76D5" w:rsidRDefault="00197B3C" w:rsidP="00197B3C">
      <w:pPr>
        <w:pStyle w:val="Code"/>
      </w:pPr>
      <w:r w:rsidRPr="00EC76D5">
        <w:t xml:space="preserve">                    leftTree.getType().getPointerOrArrayType().getSize();</w:t>
      </w:r>
    </w:p>
    <w:p w14:paraId="0F0BB3B0" w14:textId="77777777" w:rsidR="00197B3C" w:rsidRPr="00EC76D5" w:rsidRDefault="00197B3C" w:rsidP="00197B3C">
      <w:pPr>
        <w:pStyle w:val="Code"/>
      </w:pPr>
      <w:r w:rsidRPr="00EC76D5">
        <w:t xml:space="preserve">              int offset =</w:t>
      </w:r>
    </w:p>
    <w:p w14:paraId="4EF92581" w14:textId="77777777" w:rsidR="00197B3C" w:rsidRPr="00EC76D5" w:rsidRDefault="00197B3C" w:rsidP="00197B3C">
      <w:pPr>
        <w:pStyle w:val="Code"/>
      </w:pPr>
      <w:r w:rsidRPr="00EC76D5">
        <w:t xml:space="preserve">                    ((Integer) rightTree.getSymbol().getValue()) * arraySize;</w:t>
      </w:r>
    </w:p>
    <w:p w14:paraId="4720930A" w14:textId="77777777" w:rsidR="00197B3C" w:rsidRPr="00EC76D5" w:rsidRDefault="00197B3C" w:rsidP="00197B3C">
      <w:pPr>
        <w:pStyle w:val="Code"/>
      </w:pPr>
      <w:r w:rsidRPr="00EC76D5">
        <w:t xml:space="preserve">              MiddleOperator operator = leftTree.getType().isPointer() ?</w:t>
      </w:r>
    </w:p>
    <w:p w14:paraId="47B5C3EB" w14:textId="77777777" w:rsidR="00197B3C" w:rsidRPr="00EC76D5" w:rsidRDefault="00197B3C" w:rsidP="00197B3C">
      <w:pPr>
        <w:pStyle w:val="Code"/>
      </w:pPr>
      <w:r w:rsidRPr="00EC76D5">
        <w:t xml:space="preserve">                     MiddleOperator.ValueOffset : MiddleOperator.AddressOffset;</w:t>
      </w:r>
    </w:p>
    <w:p w14:paraId="2329EDAF" w14:textId="77777777" w:rsidR="00197B3C" w:rsidRPr="00EC76D5" w:rsidRDefault="00197B3C" w:rsidP="00197B3C">
      <w:pPr>
        <w:pStyle w:val="Code"/>
      </w:pPr>
      <w:r w:rsidRPr="00EC76D5">
        <w:t xml:space="preserve">              return (new SyntaxTree(operator, tree.getType(),</w:t>
      </w:r>
    </w:p>
    <w:p w14:paraId="1A9007DA" w14:textId="77777777" w:rsidR="00197B3C" w:rsidRPr="00EC76D5" w:rsidRDefault="00197B3C" w:rsidP="00197B3C">
      <w:pPr>
        <w:pStyle w:val="Code"/>
      </w:pPr>
      <w:r w:rsidRPr="00EC76D5">
        <w:t xml:space="preserve">                                     leftTree.getSymbol(), offset));</w:t>
      </w:r>
    </w:p>
    <w:p w14:paraId="2289EF4B" w14:textId="77777777" w:rsidR="00197B3C" w:rsidRPr="00EC76D5" w:rsidRDefault="00197B3C" w:rsidP="00197B3C">
      <w:pPr>
        <w:pStyle w:val="Code"/>
      </w:pPr>
      <w:r w:rsidRPr="00EC76D5">
        <w:t xml:space="preserve">            }</w:t>
      </w:r>
    </w:p>
    <w:p w14:paraId="20ADD376" w14:textId="77777777" w:rsidR="00197B3C" w:rsidRPr="00EC76D5" w:rsidRDefault="00197B3C" w:rsidP="00197B3C">
      <w:pPr>
        <w:pStyle w:val="Code"/>
      </w:pPr>
      <w:r w:rsidRPr="00EC76D5">
        <w:t xml:space="preserve">            else if ((leftTree.getOperator() == MiddleOperator.Value) &amp;&amp;</w:t>
      </w:r>
    </w:p>
    <w:p w14:paraId="479606B8" w14:textId="77777777" w:rsidR="00197B3C" w:rsidRPr="00EC76D5" w:rsidRDefault="00197B3C" w:rsidP="00197B3C">
      <w:pPr>
        <w:pStyle w:val="Code"/>
      </w:pPr>
      <w:r w:rsidRPr="00EC76D5">
        <w:t xml:space="preserve">                     rightTree.getType().isPointerOrArray() &amp;&amp;</w:t>
      </w:r>
    </w:p>
    <w:p w14:paraId="618CAB2A" w14:textId="77777777" w:rsidR="00197B3C" w:rsidRPr="00EC76D5" w:rsidRDefault="00197B3C" w:rsidP="00197B3C">
      <w:pPr>
        <w:pStyle w:val="Code"/>
      </w:pPr>
      <w:r w:rsidRPr="00EC76D5">
        <w:t xml:space="preserve">                     (rightTree.getOperator() == MiddleOperator.Variable)) {</w:t>
      </w:r>
    </w:p>
    <w:p w14:paraId="6C8F60CB" w14:textId="77777777" w:rsidR="00197B3C" w:rsidRPr="00EC76D5" w:rsidRDefault="00197B3C" w:rsidP="00197B3C">
      <w:pPr>
        <w:pStyle w:val="Code"/>
      </w:pPr>
      <w:r w:rsidRPr="00EC76D5">
        <w:t xml:space="preserve">              int arraySize =</w:t>
      </w:r>
    </w:p>
    <w:p w14:paraId="53813339" w14:textId="77777777" w:rsidR="00197B3C" w:rsidRPr="00EC76D5" w:rsidRDefault="00197B3C" w:rsidP="00197B3C">
      <w:pPr>
        <w:pStyle w:val="Code"/>
      </w:pPr>
      <w:r w:rsidRPr="00EC76D5">
        <w:t xml:space="preserve">                    rightTree.getType().getPointerOrArrayType().getSize();</w:t>
      </w:r>
    </w:p>
    <w:p w14:paraId="1E96E5B4" w14:textId="77777777" w:rsidR="00197B3C" w:rsidRPr="00EC76D5" w:rsidRDefault="00197B3C" w:rsidP="00197B3C">
      <w:pPr>
        <w:pStyle w:val="Code"/>
      </w:pPr>
      <w:r w:rsidRPr="00EC76D5">
        <w:t xml:space="preserve">              int offset = ((Integer)</w:t>
      </w:r>
    </w:p>
    <w:p w14:paraId="1DF6F59F" w14:textId="77777777" w:rsidR="00197B3C" w:rsidRPr="00EC76D5" w:rsidRDefault="00197B3C" w:rsidP="00197B3C">
      <w:pPr>
        <w:pStyle w:val="Code"/>
      </w:pPr>
      <w:r w:rsidRPr="00EC76D5">
        <w:t xml:space="preserve">                            leftTree.getSymbol().getValue()) * arraySize;</w:t>
      </w:r>
    </w:p>
    <w:p w14:paraId="26399653" w14:textId="77777777" w:rsidR="00197B3C" w:rsidRPr="00EC76D5" w:rsidRDefault="00197B3C" w:rsidP="00197B3C">
      <w:pPr>
        <w:pStyle w:val="Code"/>
      </w:pPr>
      <w:r w:rsidRPr="00EC76D5">
        <w:t xml:space="preserve">              MiddleOperator operator = rightTree.getType().isPointer() ?</w:t>
      </w:r>
    </w:p>
    <w:p w14:paraId="0A48C586" w14:textId="77777777" w:rsidR="00197B3C" w:rsidRPr="00EC76D5" w:rsidRDefault="00197B3C" w:rsidP="00197B3C">
      <w:pPr>
        <w:pStyle w:val="Code"/>
      </w:pPr>
      <w:r w:rsidRPr="00EC76D5">
        <w:t xml:space="preserve">                    MiddleOperator.ValueOffset : MiddleOperator.AddressOffset;</w:t>
      </w:r>
    </w:p>
    <w:p w14:paraId="24CE5137" w14:textId="77777777" w:rsidR="00197B3C" w:rsidRPr="00EC76D5" w:rsidRDefault="00197B3C" w:rsidP="00197B3C">
      <w:pPr>
        <w:pStyle w:val="Code"/>
      </w:pPr>
      <w:r w:rsidRPr="00EC76D5">
        <w:t xml:space="preserve">              return (new SyntaxTree(operator, tree.getType(),</w:t>
      </w:r>
    </w:p>
    <w:p w14:paraId="1A0E72EA" w14:textId="77777777" w:rsidR="00197B3C" w:rsidRPr="00EC76D5" w:rsidRDefault="00197B3C" w:rsidP="00197B3C">
      <w:pPr>
        <w:pStyle w:val="Code"/>
      </w:pPr>
      <w:r w:rsidRPr="00EC76D5">
        <w:t xml:space="preserve">                                     rightTree.getSymbol(), offset));</w:t>
      </w:r>
    </w:p>
    <w:p w14:paraId="375B3CDF" w14:textId="77777777" w:rsidR="00197B3C" w:rsidRPr="00EC76D5" w:rsidRDefault="00197B3C" w:rsidP="00197B3C">
      <w:pPr>
        <w:pStyle w:val="Code"/>
      </w:pPr>
      <w:r w:rsidRPr="00EC76D5">
        <w:t xml:space="preserve">            }</w:t>
      </w:r>
    </w:p>
    <w:p w14:paraId="423B03E3" w14:textId="77777777" w:rsidR="00197B3C" w:rsidRPr="00EC76D5" w:rsidRDefault="00197B3C" w:rsidP="00197B3C">
      <w:pPr>
        <w:pStyle w:val="Code"/>
      </w:pPr>
      <w:r w:rsidRPr="00EC76D5">
        <w:t xml:space="preserve">          }</w:t>
      </w:r>
    </w:p>
    <w:p w14:paraId="6D11033D" w14:textId="77777777" w:rsidR="00197B3C" w:rsidRPr="00EC76D5" w:rsidRDefault="00197B3C" w:rsidP="00197B3C">
      <w:pPr>
        <w:pStyle w:val="Code"/>
      </w:pPr>
      <w:r w:rsidRPr="00EC76D5">
        <w:t xml:space="preserve">          break;</w:t>
      </w:r>
    </w:p>
    <w:p w14:paraId="40B62AF4" w14:textId="77777777" w:rsidR="00197B3C" w:rsidRPr="00EC76D5" w:rsidRDefault="00197B3C" w:rsidP="00197B3C">
      <w:pPr>
        <w:pStyle w:val="Code"/>
      </w:pPr>
      <w:r w:rsidRPr="00EC76D5">
        <w:t xml:space="preserve">          </w:t>
      </w:r>
    </w:p>
    <w:p w14:paraId="279AACC8" w14:textId="77777777" w:rsidR="00197B3C" w:rsidRPr="00EC76D5" w:rsidRDefault="00197B3C" w:rsidP="00197B3C">
      <w:pPr>
        <w:pStyle w:val="Code"/>
      </w:pPr>
      <w:r w:rsidRPr="00EC76D5">
        <w:t xml:space="preserve">        case BinarySubtract: {</w:t>
      </w:r>
    </w:p>
    <w:p w14:paraId="73E33BD6" w14:textId="77777777" w:rsidR="00197B3C" w:rsidRPr="00EC76D5" w:rsidRDefault="00197B3C" w:rsidP="00197B3C">
      <w:pPr>
        <w:pStyle w:val="Code"/>
      </w:pPr>
      <w:r w:rsidRPr="00EC76D5">
        <w:t xml:space="preserve">            SyntaxTree leftTree = tree.getChildList().get(0),</w:t>
      </w:r>
    </w:p>
    <w:p w14:paraId="6F7B7002" w14:textId="77777777" w:rsidR="00197B3C" w:rsidRPr="00EC76D5" w:rsidRDefault="00197B3C" w:rsidP="00197B3C">
      <w:pPr>
        <w:pStyle w:val="Code"/>
      </w:pPr>
      <w:r w:rsidRPr="00EC76D5">
        <w:t xml:space="preserve">                       rightTree = tree.getChildList().get(1);</w:t>
      </w:r>
    </w:p>
    <w:p w14:paraId="6D84F2E3" w14:textId="77777777" w:rsidR="00197B3C" w:rsidRPr="00EC76D5" w:rsidRDefault="00197B3C" w:rsidP="00197B3C">
      <w:pPr>
        <w:pStyle w:val="Code"/>
      </w:pPr>
      <w:r w:rsidRPr="00EC76D5">
        <w:t xml:space="preserve">            </w:t>
      </w:r>
    </w:p>
    <w:p w14:paraId="2066D98A" w14:textId="77777777" w:rsidR="00197B3C" w:rsidRPr="00EC76D5" w:rsidRDefault="00197B3C" w:rsidP="00197B3C">
      <w:pPr>
        <w:pStyle w:val="Code"/>
      </w:pPr>
      <w:r w:rsidRPr="00EC76D5">
        <w:t xml:space="preserve">            if (leftTree.getType().isPointerOrArray() &amp;&amp;</w:t>
      </w:r>
    </w:p>
    <w:p w14:paraId="24B44C57" w14:textId="77777777" w:rsidR="00197B3C" w:rsidRPr="00EC76D5" w:rsidRDefault="00197B3C" w:rsidP="00197B3C">
      <w:pPr>
        <w:pStyle w:val="Code"/>
      </w:pPr>
      <w:r w:rsidRPr="00EC76D5">
        <w:t xml:space="preserve">                (leftTree.getOperator() == MiddleOperator.Variable) &amp;&amp;</w:t>
      </w:r>
    </w:p>
    <w:p w14:paraId="33E16AD7" w14:textId="77777777" w:rsidR="00197B3C" w:rsidRPr="00EC76D5" w:rsidRDefault="00197B3C" w:rsidP="00197B3C">
      <w:pPr>
        <w:pStyle w:val="Code"/>
      </w:pPr>
      <w:r w:rsidRPr="00EC76D5">
        <w:t xml:space="preserve">                (rightTree.getOperator() == MiddleOperator.Value)) {</w:t>
      </w:r>
    </w:p>
    <w:p w14:paraId="69CC8DA6" w14:textId="77777777" w:rsidR="00197B3C" w:rsidRPr="00EC76D5" w:rsidRDefault="00197B3C" w:rsidP="00197B3C">
      <w:pPr>
        <w:pStyle w:val="Code"/>
      </w:pPr>
      <w:r w:rsidRPr="00EC76D5">
        <w:t xml:space="preserve">              int arraySize = leftTree.getType().getPointerOrArrayType().getSize();</w:t>
      </w:r>
    </w:p>
    <w:p w14:paraId="67630772" w14:textId="77777777" w:rsidR="00197B3C" w:rsidRPr="00EC76D5" w:rsidRDefault="00197B3C" w:rsidP="00197B3C">
      <w:pPr>
        <w:pStyle w:val="Code"/>
      </w:pPr>
      <w:r w:rsidRPr="00EC76D5">
        <w:t xml:space="preserve">              int offset = ((Integer) rightTree.getSymbol().getValue()) * arraySize;</w:t>
      </w:r>
    </w:p>
    <w:p w14:paraId="5D21A111" w14:textId="77777777" w:rsidR="00197B3C" w:rsidRPr="00EC76D5" w:rsidRDefault="00197B3C" w:rsidP="00197B3C">
      <w:pPr>
        <w:pStyle w:val="Code"/>
      </w:pPr>
      <w:r w:rsidRPr="00EC76D5">
        <w:t xml:space="preserve">              MiddleOperator operator = leftTree.getType().isPointer() ?</w:t>
      </w:r>
    </w:p>
    <w:p w14:paraId="6E2CDE4B" w14:textId="77777777" w:rsidR="00197B3C" w:rsidRPr="00EC76D5" w:rsidRDefault="00197B3C" w:rsidP="00197B3C">
      <w:pPr>
        <w:pStyle w:val="Code"/>
      </w:pPr>
      <w:r w:rsidRPr="00EC76D5">
        <w:t xml:space="preserve">                    MiddleOperator.ValueOffset : MiddleOperator.AddressOffset;</w:t>
      </w:r>
    </w:p>
    <w:p w14:paraId="4A58CA46" w14:textId="77777777" w:rsidR="00197B3C" w:rsidRPr="00EC76D5" w:rsidRDefault="00197B3C" w:rsidP="00197B3C">
      <w:pPr>
        <w:pStyle w:val="Code"/>
      </w:pPr>
      <w:r w:rsidRPr="00EC76D5">
        <w:t xml:space="preserve">              return (new SyntaxTree(operator, tree.getType(),</w:t>
      </w:r>
    </w:p>
    <w:p w14:paraId="4B54AFFA" w14:textId="77777777" w:rsidR="00197B3C" w:rsidRPr="00EC76D5" w:rsidRDefault="00197B3C" w:rsidP="00197B3C">
      <w:pPr>
        <w:pStyle w:val="Code"/>
      </w:pPr>
      <w:r w:rsidRPr="00EC76D5">
        <w:t xml:space="preserve">                                     leftTree.getSymbol(), -offset));</w:t>
      </w:r>
    </w:p>
    <w:p w14:paraId="0AEFEDC7" w14:textId="77777777" w:rsidR="00197B3C" w:rsidRPr="00EC76D5" w:rsidRDefault="00197B3C" w:rsidP="00197B3C">
      <w:pPr>
        <w:pStyle w:val="Code"/>
      </w:pPr>
      <w:r w:rsidRPr="00EC76D5">
        <w:t xml:space="preserve">            }</w:t>
      </w:r>
    </w:p>
    <w:p w14:paraId="3181AA9C" w14:textId="77777777" w:rsidR="00197B3C" w:rsidRPr="00EC76D5" w:rsidRDefault="00197B3C" w:rsidP="00197B3C">
      <w:pPr>
        <w:pStyle w:val="Code"/>
      </w:pPr>
      <w:r w:rsidRPr="00EC76D5">
        <w:t xml:space="preserve">          }</w:t>
      </w:r>
    </w:p>
    <w:p w14:paraId="567AE8CE" w14:textId="77777777" w:rsidR="00197B3C" w:rsidRPr="00EC76D5" w:rsidRDefault="00197B3C" w:rsidP="00197B3C">
      <w:pPr>
        <w:pStyle w:val="Code"/>
      </w:pPr>
      <w:r w:rsidRPr="00EC76D5">
        <w:t xml:space="preserve">          break;</w:t>
      </w:r>
    </w:p>
    <w:p w14:paraId="44420146" w14:textId="77777777" w:rsidR="00197B3C" w:rsidRPr="00EC76D5" w:rsidRDefault="00197B3C" w:rsidP="00197B3C">
      <w:pPr>
        <w:pStyle w:val="Code"/>
      </w:pPr>
      <w:r w:rsidRPr="00EC76D5">
        <w:t xml:space="preserve">      }</w:t>
      </w:r>
    </w:p>
    <w:p w14:paraId="3337BD7C" w14:textId="77777777" w:rsidR="00197B3C" w:rsidRPr="00EC76D5" w:rsidRDefault="00197B3C" w:rsidP="00197B3C">
      <w:pPr>
        <w:pStyle w:val="Code"/>
      </w:pPr>
      <w:r w:rsidRPr="00EC76D5">
        <w:t xml:space="preserve">        </w:t>
      </w:r>
    </w:p>
    <w:p w14:paraId="7C6D1CD4" w14:textId="77777777" w:rsidR="00197B3C" w:rsidRPr="00EC76D5" w:rsidRDefault="00197B3C" w:rsidP="00197B3C">
      <w:pPr>
        <w:pStyle w:val="Code"/>
      </w:pPr>
      <w:r w:rsidRPr="00EC76D5">
        <w:t xml:space="preserve">      return tree;</w:t>
      </w:r>
    </w:p>
    <w:p w14:paraId="00F7E89B" w14:textId="77777777" w:rsidR="00197B3C" w:rsidRPr="00EC76D5" w:rsidRDefault="00197B3C" w:rsidP="00197B3C">
      <w:pPr>
        <w:pStyle w:val="Code"/>
      </w:pPr>
      <w:r w:rsidRPr="00EC76D5">
        <w:t xml:space="preserve">    }</w:t>
      </w:r>
    </w:p>
    <w:p w14:paraId="41A331E3" w14:textId="77777777" w:rsidR="00197B3C" w:rsidRPr="00EC76D5" w:rsidRDefault="00197B3C" w:rsidP="00197B3C">
      <w:pPr>
        <w:pStyle w:val="Code"/>
      </w:pPr>
      <w:r w:rsidRPr="00EC76D5">
        <w:t xml:space="preserve">    else {</w:t>
      </w:r>
    </w:p>
    <w:p w14:paraId="2CBDB86B" w14:textId="77777777" w:rsidR="00197B3C" w:rsidRPr="00EC76D5" w:rsidRDefault="00197B3C" w:rsidP="00197B3C">
      <w:pPr>
        <w:pStyle w:val="Code"/>
      </w:pPr>
      <w:r w:rsidRPr="00EC76D5">
        <w:t xml:space="preserve">      List list = (List) init;</w:t>
      </w:r>
    </w:p>
    <w:p w14:paraId="0558B5D8" w14:textId="77777777" w:rsidR="00197B3C" w:rsidRPr="00EC76D5" w:rsidRDefault="00197B3C" w:rsidP="00197B3C">
      <w:pPr>
        <w:pStyle w:val="Code"/>
      </w:pPr>
      <w:r w:rsidRPr="00EC76D5">
        <w:t xml:space="preserve">      </w:t>
      </w:r>
    </w:p>
    <w:p w14:paraId="3744D232" w14:textId="77777777" w:rsidR="00197B3C" w:rsidRPr="00EC76D5" w:rsidRDefault="00197B3C" w:rsidP="00197B3C">
      <w:pPr>
        <w:pStyle w:val="Code"/>
      </w:pPr>
      <w:r w:rsidRPr="00EC76D5">
        <w:t xml:space="preserve">      for (int index = 0; index &lt; list.size(); ++index) {</w:t>
      </w:r>
    </w:p>
    <w:p w14:paraId="6640A0E1" w14:textId="77777777" w:rsidR="00197B3C" w:rsidRPr="00EC76D5" w:rsidRDefault="00197B3C" w:rsidP="00197B3C">
      <w:pPr>
        <w:pStyle w:val="Code"/>
      </w:pPr>
      <w:r w:rsidRPr="00EC76D5">
        <w:t xml:space="preserve">        list.set(index, generateAddressExpression(list.get(index)));</w:t>
      </w:r>
    </w:p>
    <w:p w14:paraId="5868B3F9" w14:textId="77777777" w:rsidR="00197B3C" w:rsidRPr="00EC76D5" w:rsidRDefault="00197B3C" w:rsidP="00197B3C">
      <w:pPr>
        <w:pStyle w:val="Code"/>
      </w:pPr>
      <w:r w:rsidRPr="00EC76D5">
        <w:t xml:space="preserve">      }</w:t>
      </w:r>
    </w:p>
    <w:p w14:paraId="43CD484D" w14:textId="77777777" w:rsidR="00197B3C" w:rsidRPr="00EC76D5" w:rsidRDefault="00197B3C" w:rsidP="00197B3C">
      <w:pPr>
        <w:pStyle w:val="Code"/>
      </w:pPr>
      <w:r w:rsidRPr="00EC76D5">
        <w:t xml:space="preserve">      </w:t>
      </w:r>
    </w:p>
    <w:p w14:paraId="355B7A94" w14:textId="77777777" w:rsidR="00197B3C" w:rsidRPr="00EC76D5" w:rsidRDefault="00197B3C" w:rsidP="00197B3C">
      <w:pPr>
        <w:pStyle w:val="Code"/>
      </w:pPr>
      <w:r w:rsidRPr="00EC76D5">
        <w:t xml:space="preserve">      return list;</w:t>
      </w:r>
    </w:p>
    <w:p w14:paraId="117A59FC" w14:textId="77777777" w:rsidR="00197B3C" w:rsidRPr="00EC76D5" w:rsidRDefault="00197B3C" w:rsidP="00197B3C">
      <w:pPr>
        <w:pStyle w:val="Code"/>
      </w:pPr>
      <w:r w:rsidRPr="00EC76D5">
        <w:t xml:space="preserve">    }</w:t>
      </w:r>
    </w:p>
    <w:p w14:paraId="1DDAC056" w14:textId="77777777" w:rsidR="00197B3C" w:rsidRPr="00EC76D5" w:rsidRDefault="00197B3C" w:rsidP="00197B3C">
      <w:pPr>
        <w:pStyle w:val="Code"/>
      </w:pPr>
      <w:r w:rsidRPr="00EC76D5">
        <w:t xml:space="preserve">  }</w:t>
      </w:r>
    </w:p>
    <w:p w14:paraId="6C116806" w14:textId="77777777" w:rsidR="00197B3C" w:rsidRPr="00EC76D5" w:rsidRDefault="00197B3C" w:rsidP="00197B3C">
      <w:pPr>
        <w:pStyle w:val="Code"/>
      </w:pPr>
      <w:r w:rsidRPr="00EC76D5">
        <w:lastRenderedPageBreak/>
        <w:t xml:space="preserve">  </w:t>
      </w:r>
    </w:p>
    <w:p w14:paraId="72D0A4A3" w14:textId="77777777" w:rsidR="00197B3C" w:rsidRPr="00EC76D5" w:rsidRDefault="00197B3C" w:rsidP="00197B3C">
      <w:pPr>
        <w:pStyle w:val="Code"/>
      </w:pPr>
      <w:r w:rsidRPr="00EC76D5">
        <w:t xml:space="preserve">  public static void generateByteTextList(Type type, Object value,</w:t>
      </w:r>
    </w:p>
    <w:p w14:paraId="49490829" w14:textId="77777777" w:rsidR="00197B3C" w:rsidRPr="00EC76D5" w:rsidRDefault="00197B3C" w:rsidP="00197B3C">
      <w:pPr>
        <w:pStyle w:val="Code"/>
      </w:pPr>
      <w:r w:rsidRPr="00EC76D5">
        <w:t xml:space="preserve">                             List&lt;Byte&gt; byteList,Map&lt;Integer,String&gt; accessMap,</w:t>
      </w:r>
    </w:p>
    <w:p w14:paraId="11CAEBFB" w14:textId="77777777" w:rsidR="00197B3C" w:rsidRPr="00EC76D5" w:rsidRDefault="00197B3C" w:rsidP="00197B3C">
      <w:pPr>
        <w:pStyle w:val="Code"/>
      </w:pPr>
      <w:r w:rsidRPr="00EC76D5">
        <w:t xml:space="preserve">                             List&lt;String&gt; textList) {</w:t>
      </w:r>
    </w:p>
    <w:p w14:paraId="30CBC2EB" w14:textId="77777777" w:rsidR="00197B3C" w:rsidRPr="00EC76D5" w:rsidRDefault="00197B3C" w:rsidP="00197B3C">
      <w:pPr>
        <w:pStyle w:val="Code"/>
      </w:pPr>
      <w:r w:rsidRPr="00EC76D5">
        <w:t xml:space="preserve">    if (value instanceof String) {</w:t>
      </w:r>
    </w:p>
    <w:p w14:paraId="140176D5" w14:textId="77777777" w:rsidR="00197B3C" w:rsidRPr="00EC76D5" w:rsidRDefault="00197B3C" w:rsidP="00197B3C">
      <w:pPr>
        <w:pStyle w:val="Code"/>
      </w:pPr>
      <w:r w:rsidRPr="00EC76D5">
        <w:t xml:space="preserve">      String text = (String) value;</w:t>
      </w:r>
    </w:p>
    <w:p w14:paraId="17388B78" w14:textId="77777777" w:rsidR="00197B3C" w:rsidRPr="00EC76D5" w:rsidRDefault="00197B3C" w:rsidP="00197B3C">
      <w:pPr>
        <w:pStyle w:val="Code"/>
      </w:pPr>
      <w:r w:rsidRPr="00EC76D5">
        <w:t xml:space="preserve">      StringBuilder buffer = new StringBuilder();</w:t>
      </w:r>
    </w:p>
    <w:p w14:paraId="6F4B3602" w14:textId="77777777" w:rsidR="00197B3C" w:rsidRPr="00EC76D5" w:rsidRDefault="00197B3C" w:rsidP="00197B3C">
      <w:pPr>
        <w:pStyle w:val="Code"/>
      </w:pPr>
    </w:p>
    <w:p w14:paraId="3363EC81" w14:textId="77777777" w:rsidR="00197B3C" w:rsidRPr="00EC76D5" w:rsidRDefault="00197B3C" w:rsidP="00197B3C">
      <w:pPr>
        <w:pStyle w:val="Code"/>
      </w:pPr>
      <w:r w:rsidRPr="00EC76D5">
        <w:t xml:space="preserve">      boolean isText = false;</w:t>
      </w:r>
    </w:p>
    <w:p w14:paraId="1B74DB6B" w14:textId="77777777" w:rsidR="00197B3C" w:rsidRPr="00EC76D5" w:rsidRDefault="00197B3C" w:rsidP="00197B3C">
      <w:pPr>
        <w:pStyle w:val="Code"/>
      </w:pPr>
      <w:r w:rsidRPr="00EC76D5">
        <w:t xml:space="preserve">      for (int index = 0; index &lt; text.length(); ++index) {</w:t>
      </w:r>
    </w:p>
    <w:p w14:paraId="6D126771" w14:textId="77777777" w:rsidR="00197B3C" w:rsidRPr="00EC76D5" w:rsidRDefault="00197B3C" w:rsidP="00197B3C">
      <w:pPr>
        <w:pStyle w:val="Code"/>
      </w:pPr>
      <w:r w:rsidRPr="00EC76D5">
        <w:t xml:space="preserve">        char c = text.charAt(index);</w:t>
      </w:r>
    </w:p>
    <w:p w14:paraId="76175681" w14:textId="77777777" w:rsidR="00197B3C" w:rsidRPr="00EC76D5" w:rsidRDefault="00197B3C" w:rsidP="00197B3C">
      <w:pPr>
        <w:pStyle w:val="Code"/>
      </w:pPr>
      <w:r w:rsidRPr="00EC76D5">
        <w:t xml:space="preserve">        int asciiValue = (int) c;</w:t>
      </w:r>
    </w:p>
    <w:p w14:paraId="785E87D3" w14:textId="77777777" w:rsidR="00197B3C" w:rsidRPr="00EC76D5" w:rsidRDefault="00197B3C" w:rsidP="00197B3C">
      <w:pPr>
        <w:pStyle w:val="Code"/>
      </w:pPr>
      <w:r w:rsidRPr="00EC76D5">
        <w:t xml:space="preserve">        byteList.add((byte) asciiValue);</w:t>
      </w:r>
    </w:p>
    <w:p w14:paraId="5D8D9852" w14:textId="77777777" w:rsidR="00197B3C" w:rsidRPr="00EC76D5" w:rsidRDefault="00197B3C" w:rsidP="00197B3C">
      <w:pPr>
        <w:pStyle w:val="Code"/>
      </w:pPr>
    </w:p>
    <w:p w14:paraId="1C196692" w14:textId="77777777" w:rsidR="00197B3C" w:rsidRPr="00EC76D5" w:rsidRDefault="00197B3C" w:rsidP="00197B3C">
      <w:pPr>
        <w:pStyle w:val="Code"/>
      </w:pPr>
      <w:r w:rsidRPr="00EC76D5">
        <w:t xml:space="preserve">        if ((c != '\"') &amp;&amp; (c != '\'') &amp;&amp;</w:t>
      </w:r>
    </w:p>
    <w:p w14:paraId="1580AE48" w14:textId="77777777" w:rsidR="00197B3C" w:rsidRPr="00EC76D5" w:rsidRDefault="00197B3C" w:rsidP="00197B3C">
      <w:pPr>
        <w:pStyle w:val="Code"/>
      </w:pPr>
      <w:r w:rsidRPr="00EC76D5">
        <w:t xml:space="preserve">            (asciiValue &gt;= 32) &amp;&amp; (asciiValue &lt;= 126)) {</w:t>
      </w:r>
    </w:p>
    <w:p w14:paraId="04AABF53" w14:textId="77777777" w:rsidR="00197B3C" w:rsidRPr="00EC76D5" w:rsidRDefault="00197B3C" w:rsidP="00197B3C">
      <w:pPr>
        <w:pStyle w:val="Code"/>
      </w:pPr>
      <w:r w:rsidRPr="00EC76D5">
        <w:t xml:space="preserve">          buffer.append((!isText ? ((((index == 0) ? "" : ", ")) + "\"") : "")+</w:t>
      </w:r>
    </w:p>
    <w:p w14:paraId="257A8B5A" w14:textId="77777777" w:rsidR="00197B3C" w:rsidRPr="00EC76D5" w:rsidRDefault="00197B3C" w:rsidP="00197B3C">
      <w:pPr>
        <w:pStyle w:val="Code"/>
      </w:pPr>
      <w:r w:rsidRPr="00EC76D5">
        <w:t xml:space="preserve">                         ((char) asciiValue));</w:t>
      </w:r>
    </w:p>
    <w:p w14:paraId="6940B803" w14:textId="77777777" w:rsidR="00197B3C" w:rsidRPr="00EC76D5" w:rsidRDefault="00197B3C" w:rsidP="00197B3C">
      <w:pPr>
        <w:pStyle w:val="Code"/>
      </w:pPr>
      <w:r w:rsidRPr="00EC76D5">
        <w:t xml:space="preserve">          isText = true;</w:t>
      </w:r>
    </w:p>
    <w:p w14:paraId="72E02D65" w14:textId="77777777" w:rsidR="00197B3C" w:rsidRPr="00EC76D5" w:rsidRDefault="00197B3C" w:rsidP="00197B3C">
      <w:pPr>
        <w:pStyle w:val="Code"/>
      </w:pPr>
      <w:r w:rsidRPr="00EC76D5">
        <w:t xml:space="preserve">        }</w:t>
      </w:r>
    </w:p>
    <w:p w14:paraId="1D3A6185" w14:textId="77777777" w:rsidR="00197B3C" w:rsidRPr="00EC76D5" w:rsidRDefault="00197B3C" w:rsidP="00197B3C">
      <w:pPr>
        <w:pStyle w:val="Code"/>
      </w:pPr>
      <w:r w:rsidRPr="00EC76D5">
        <w:t xml:space="preserve">        else {</w:t>
      </w:r>
    </w:p>
    <w:p w14:paraId="63BBFF76" w14:textId="77777777" w:rsidR="00197B3C" w:rsidRPr="00EC76D5" w:rsidRDefault="00197B3C" w:rsidP="00197B3C">
      <w:pPr>
        <w:pStyle w:val="Code"/>
      </w:pPr>
      <w:r w:rsidRPr="00EC76D5">
        <w:t xml:space="preserve">          buffer.append((isText ? "\"" : "") + ((index == 0) ? "" : ", ") +</w:t>
      </w:r>
    </w:p>
    <w:p w14:paraId="3E442B08" w14:textId="77777777" w:rsidR="00197B3C" w:rsidRPr="00EC76D5" w:rsidRDefault="00197B3C" w:rsidP="00197B3C">
      <w:pPr>
        <w:pStyle w:val="Code"/>
      </w:pPr>
      <w:r w:rsidRPr="00EC76D5">
        <w:t xml:space="preserve">                         asciiValue);</w:t>
      </w:r>
    </w:p>
    <w:p w14:paraId="5833B197" w14:textId="77777777" w:rsidR="00197B3C" w:rsidRPr="00EC76D5" w:rsidRDefault="00197B3C" w:rsidP="00197B3C">
      <w:pPr>
        <w:pStyle w:val="Code"/>
      </w:pPr>
      <w:r w:rsidRPr="00EC76D5">
        <w:t xml:space="preserve">          isText = false;</w:t>
      </w:r>
    </w:p>
    <w:p w14:paraId="5230C5F8" w14:textId="77777777" w:rsidR="00197B3C" w:rsidRPr="00EC76D5" w:rsidRDefault="00197B3C" w:rsidP="00197B3C">
      <w:pPr>
        <w:pStyle w:val="Code"/>
      </w:pPr>
      <w:r w:rsidRPr="00EC76D5">
        <w:t xml:space="preserve">        }</w:t>
      </w:r>
    </w:p>
    <w:p w14:paraId="3427AC50" w14:textId="77777777" w:rsidR="00197B3C" w:rsidRPr="00EC76D5" w:rsidRDefault="00197B3C" w:rsidP="00197B3C">
      <w:pPr>
        <w:pStyle w:val="Code"/>
      </w:pPr>
      <w:r w:rsidRPr="00EC76D5">
        <w:t xml:space="preserve">      }</w:t>
      </w:r>
    </w:p>
    <w:p w14:paraId="710A3E25" w14:textId="77777777" w:rsidR="00197B3C" w:rsidRPr="00EC76D5" w:rsidRDefault="00197B3C" w:rsidP="00197B3C">
      <w:pPr>
        <w:pStyle w:val="Code"/>
      </w:pPr>
    </w:p>
    <w:p w14:paraId="30FEFD6A" w14:textId="77777777" w:rsidR="00197B3C" w:rsidRPr="00EC76D5" w:rsidRDefault="00197B3C" w:rsidP="00197B3C">
      <w:pPr>
        <w:pStyle w:val="Code"/>
      </w:pPr>
      <w:r w:rsidRPr="00EC76D5">
        <w:t xml:space="preserve">      byteList.add((byte) 0);</w:t>
      </w:r>
    </w:p>
    <w:p w14:paraId="414C9B9B" w14:textId="77777777" w:rsidR="00197B3C" w:rsidRPr="00EC76D5" w:rsidRDefault="00197B3C" w:rsidP="00197B3C">
      <w:pPr>
        <w:pStyle w:val="Code"/>
      </w:pPr>
      <w:r w:rsidRPr="00EC76D5">
        <w:t xml:space="preserve">      buffer.append((isText ? "\"" : "") + (!text.isEmpty() ? ", 0" : "0"));</w:t>
      </w:r>
    </w:p>
    <w:p w14:paraId="32FA69D1" w14:textId="77777777" w:rsidR="00197B3C" w:rsidRPr="00EC76D5" w:rsidRDefault="00197B3C" w:rsidP="00197B3C">
      <w:pPr>
        <w:pStyle w:val="Code"/>
      </w:pPr>
      <w:r w:rsidRPr="00EC76D5">
        <w:t xml:space="preserve">      textList.add("\tdb " + buffer.toString() + "\t; " + (text.length() + 1));</w:t>
      </w:r>
    </w:p>
    <w:p w14:paraId="4BBA4EF7" w14:textId="77777777" w:rsidR="00197B3C" w:rsidRPr="00EC76D5" w:rsidRDefault="00197B3C" w:rsidP="00197B3C">
      <w:pPr>
        <w:pStyle w:val="Code"/>
      </w:pPr>
      <w:r w:rsidRPr="00EC76D5">
        <w:t xml:space="preserve">    }</w:t>
      </w:r>
    </w:p>
    <w:p w14:paraId="457443FB" w14:textId="77777777" w:rsidR="00197B3C" w:rsidRPr="00EC76D5" w:rsidRDefault="00197B3C" w:rsidP="00197B3C">
      <w:pPr>
        <w:pStyle w:val="Code"/>
      </w:pPr>
      <w:r w:rsidRPr="00EC76D5">
        <w:t xml:space="preserve">    else {</w:t>
      </w:r>
    </w:p>
    <w:p w14:paraId="1860BD64" w14:textId="77777777" w:rsidR="00197B3C" w:rsidRPr="00EC76D5" w:rsidRDefault="00197B3C" w:rsidP="00197B3C">
      <w:pPr>
        <w:pStyle w:val="Code"/>
      </w:pPr>
      <w:r w:rsidRPr="00EC76D5">
        <w:t xml:space="preserve">      switch (type.getSort()) {</w:t>
      </w:r>
    </w:p>
    <w:p w14:paraId="524E6A90" w14:textId="77777777" w:rsidR="00197B3C" w:rsidRPr="00EC76D5" w:rsidRDefault="00197B3C" w:rsidP="00197B3C">
      <w:pPr>
        <w:pStyle w:val="Code"/>
      </w:pPr>
      <w:r w:rsidRPr="00EC76D5">
        <w:t xml:space="preserve">        case Signed_Short_Int:</w:t>
      </w:r>
    </w:p>
    <w:p w14:paraId="255AE9DC" w14:textId="77777777" w:rsidR="00197B3C" w:rsidRPr="00EC76D5" w:rsidRDefault="00197B3C" w:rsidP="00197B3C">
      <w:pPr>
        <w:pStyle w:val="Code"/>
      </w:pPr>
      <w:r w:rsidRPr="00EC76D5">
        <w:t xml:space="preserve">        case Unsigned_Short_Int: {</w:t>
      </w:r>
    </w:p>
    <w:p w14:paraId="2BCA64B4" w14:textId="77777777" w:rsidR="00197B3C" w:rsidRPr="00EC76D5" w:rsidRDefault="00197B3C" w:rsidP="00197B3C">
      <w:pPr>
        <w:pStyle w:val="Code"/>
      </w:pPr>
      <w:r w:rsidRPr="00EC76D5">
        <w:t xml:space="preserve">            byte byteValue = ((BigInteger) value).byteValue();</w:t>
      </w:r>
    </w:p>
    <w:p w14:paraId="0E8627AF" w14:textId="77777777" w:rsidR="00197B3C" w:rsidRPr="00EC76D5" w:rsidRDefault="00197B3C" w:rsidP="00197B3C">
      <w:pPr>
        <w:pStyle w:val="Code"/>
      </w:pPr>
      <w:r w:rsidRPr="00EC76D5">
        <w:t xml:space="preserve">            byteList.add(byteValue);</w:t>
      </w:r>
    </w:p>
    <w:p w14:paraId="4BAD1354" w14:textId="77777777" w:rsidR="00197B3C" w:rsidRPr="00EC76D5" w:rsidRDefault="00197B3C" w:rsidP="00197B3C">
      <w:pPr>
        <w:pStyle w:val="Code"/>
      </w:pPr>
      <w:r w:rsidRPr="00EC76D5">
        <w:t xml:space="preserve">            textList.add("\tdb " + byteValue + "\t; " + type.getSize());</w:t>
      </w:r>
    </w:p>
    <w:p w14:paraId="49CB648B" w14:textId="77777777" w:rsidR="00197B3C" w:rsidRPr="00EC76D5" w:rsidRDefault="00197B3C" w:rsidP="00197B3C">
      <w:pPr>
        <w:pStyle w:val="Code"/>
      </w:pPr>
      <w:r w:rsidRPr="00EC76D5">
        <w:t xml:space="preserve">          }</w:t>
      </w:r>
    </w:p>
    <w:p w14:paraId="1ADCF8F9" w14:textId="77777777" w:rsidR="00197B3C" w:rsidRPr="00EC76D5" w:rsidRDefault="00197B3C" w:rsidP="00197B3C">
      <w:pPr>
        <w:pStyle w:val="Code"/>
      </w:pPr>
      <w:r w:rsidRPr="00EC76D5">
        <w:t xml:space="preserve">          break;</w:t>
      </w:r>
    </w:p>
    <w:p w14:paraId="2A481F15" w14:textId="77777777" w:rsidR="00197B3C" w:rsidRPr="00EC76D5" w:rsidRDefault="00197B3C" w:rsidP="00197B3C">
      <w:pPr>
        <w:pStyle w:val="Code"/>
      </w:pPr>
    </w:p>
    <w:p w14:paraId="2BDD2C11" w14:textId="77777777" w:rsidR="00197B3C" w:rsidRPr="00EC76D5" w:rsidRDefault="00197B3C" w:rsidP="00197B3C">
      <w:pPr>
        <w:pStyle w:val="Code"/>
      </w:pPr>
      <w:r w:rsidRPr="00EC76D5">
        <w:t xml:space="preserve">        case Signed_Char:</w:t>
      </w:r>
    </w:p>
    <w:p w14:paraId="5EF04DEF" w14:textId="77777777" w:rsidR="00197B3C" w:rsidRPr="00EC76D5" w:rsidRDefault="00197B3C" w:rsidP="00197B3C">
      <w:pPr>
        <w:pStyle w:val="Code"/>
      </w:pPr>
      <w:r w:rsidRPr="00EC76D5">
        <w:t xml:space="preserve">        case Unsigned_Char: {</w:t>
      </w:r>
    </w:p>
    <w:p w14:paraId="43EAA7C9" w14:textId="77777777" w:rsidR="00197B3C" w:rsidRPr="00EC76D5" w:rsidRDefault="00197B3C" w:rsidP="00197B3C">
      <w:pPr>
        <w:pStyle w:val="Code"/>
      </w:pPr>
      <w:r w:rsidRPr="00EC76D5">
        <w:t xml:space="preserve">            int asciiValue = (int) ((BigInteger) value).byteValue();</w:t>
      </w:r>
    </w:p>
    <w:p w14:paraId="1C339B52" w14:textId="77777777" w:rsidR="00197B3C" w:rsidRPr="00EC76D5" w:rsidRDefault="00197B3C" w:rsidP="00197B3C">
      <w:pPr>
        <w:pStyle w:val="Code"/>
      </w:pPr>
      <w:r w:rsidRPr="00EC76D5">
        <w:t xml:space="preserve">            byteList.add((byte) asciiValue);</w:t>
      </w:r>
    </w:p>
    <w:p w14:paraId="02DA4F57" w14:textId="77777777" w:rsidR="00197B3C" w:rsidRPr="00EC76D5" w:rsidRDefault="00197B3C" w:rsidP="00197B3C">
      <w:pPr>
        <w:pStyle w:val="Code"/>
      </w:pPr>
      <w:r w:rsidRPr="00EC76D5">
        <w:t xml:space="preserve">            </w:t>
      </w:r>
    </w:p>
    <w:p w14:paraId="0C227913" w14:textId="77777777" w:rsidR="00197B3C" w:rsidRPr="00EC76D5" w:rsidRDefault="00197B3C" w:rsidP="00197B3C">
      <w:pPr>
        <w:pStyle w:val="Code"/>
      </w:pPr>
      <w:r w:rsidRPr="00EC76D5">
        <w:t xml:space="preserve">            if ((asciiValue &gt;= 32) &amp;&amp; (asciiValue &lt;= 126)) {</w:t>
      </w:r>
    </w:p>
    <w:p w14:paraId="218B97C9" w14:textId="77777777" w:rsidR="00197B3C" w:rsidRPr="00EC76D5" w:rsidRDefault="00197B3C" w:rsidP="00197B3C">
      <w:pPr>
        <w:pStyle w:val="Code"/>
      </w:pPr>
      <w:r w:rsidRPr="00EC76D5">
        <w:t xml:space="preserve">              textList.add("\tdb '" + ((char) asciiValue) +</w:t>
      </w:r>
    </w:p>
    <w:p w14:paraId="034AC83D" w14:textId="77777777" w:rsidR="00197B3C" w:rsidRPr="00EC76D5" w:rsidRDefault="00197B3C" w:rsidP="00197B3C">
      <w:pPr>
        <w:pStyle w:val="Code"/>
      </w:pPr>
      <w:r w:rsidRPr="00EC76D5">
        <w:t xml:space="preserve">                           "'\t; " + type.getSize());</w:t>
      </w:r>
    </w:p>
    <w:p w14:paraId="66F088AA" w14:textId="77777777" w:rsidR="00197B3C" w:rsidRPr="00EC76D5" w:rsidRDefault="00197B3C" w:rsidP="00197B3C">
      <w:pPr>
        <w:pStyle w:val="Code"/>
      </w:pPr>
      <w:r w:rsidRPr="00EC76D5">
        <w:t xml:space="preserve">            }</w:t>
      </w:r>
    </w:p>
    <w:p w14:paraId="34B7C24E" w14:textId="77777777" w:rsidR="00197B3C" w:rsidRPr="00EC76D5" w:rsidRDefault="00197B3C" w:rsidP="00197B3C">
      <w:pPr>
        <w:pStyle w:val="Code"/>
      </w:pPr>
      <w:r w:rsidRPr="00EC76D5">
        <w:t xml:space="preserve">            else {</w:t>
      </w:r>
    </w:p>
    <w:p w14:paraId="08A609A6" w14:textId="77777777" w:rsidR="00197B3C" w:rsidRPr="00EC76D5" w:rsidRDefault="00197B3C" w:rsidP="00197B3C">
      <w:pPr>
        <w:pStyle w:val="Code"/>
      </w:pPr>
      <w:r w:rsidRPr="00EC76D5">
        <w:t xml:space="preserve">              textList.add("\tdb " + asciiValue + "\t; " + type.getSize());</w:t>
      </w:r>
    </w:p>
    <w:p w14:paraId="64CCDA94" w14:textId="77777777" w:rsidR="00197B3C" w:rsidRPr="00EC76D5" w:rsidRDefault="00197B3C" w:rsidP="00197B3C">
      <w:pPr>
        <w:pStyle w:val="Code"/>
      </w:pPr>
      <w:r w:rsidRPr="00EC76D5">
        <w:t xml:space="preserve">            }</w:t>
      </w:r>
    </w:p>
    <w:p w14:paraId="21EA3F3A" w14:textId="77777777" w:rsidR="00197B3C" w:rsidRPr="00EC76D5" w:rsidRDefault="00197B3C" w:rsidP="00197B3C">
      <w:pPr>
        <w:pStyle w:val="Code"/>
      </w:pPr>
      <w:r w:rsidRPr="00EC76D5">
        <w:t xml:space="preserve">          }</w:t>
      </w:r>
    </w:p>
    <w:p w14:paraId="32885748" w14:textId="77777777" w:rsidR="00197B3C" w:rsidRPr="00EC76D5" w:rsidRDefault="00197B3C" w:rsidP="00197B3C">
      <w:pPr>
        <w:pStyle w:val="Code"/>
      </w:pPr>
      <w:r w:rsidRPr="00EC76D5">
        <w:t xml:space="preserve">          break;</w:t>
      </w:r>
    </w:p>
    <w:p w14:paraId="33893C60" w14:textId="77777777" w:rsidR="00197B3C" w:rsidRPr="00EC76D5" w:rsidRDefault="00197B3C" w:rsidP="00197B3C">
      <w:pPr>
        <w:pStyle w:val="Code"/>
      </w:pPr>
    </w:p>
    <w:p w14:paraId="32DDF2D6" w14:textId="77777777" w:rsidR="00197B3C" w:rsidRPr="00EC76D5" w:rsidRDefault="00197B3C" w:rsidP="00197B3C">
      <w:pPr>
        <w:pStyle w:val="Code"/>
      </w:pPr>
      <w:r w:rsidRPr="00EC76D5">
        <w:lastRenderedPageBreak/>
        <w:t xml:space="preserve">        case Signed_Int:</w:t>
      </w:r>
    </w:p>
    <w:p w14:paraId="07B9CBEB" w14:textId="77777777" w:rsidR="00197B3C" w:rsidRPr="00EC76D5" w:rsidRDefault="00197B3C" w:rsidP="00197B3C">
      <w:pPr>
        <w:pStyle w:val="Code"/>
      </w:pPr>
      <w:r w:rsidRPr="00EC76D5">
        <w:t xml:space="preserve">        case Unsigned_Int:</w:t>
      </w:r>
    </w:p>
    <w:p w14:paraId="7DD0B77B" w14:textId="77777777" w:rsidR="00197B3C" w:rsidRPr="00EC76D5" w:rsidRDefault="00197B3C" w:rsidP="00197B3C">
      <w:pPr>
        <w:pStyle w:val="Code"/>
      </w:pPr>
      <w:r w:rsidRPr="00EC76D5">
        <w:t xml:space="preserve">        case Pointer: {</w:t>
      </w:r>
    </w:p>
    <w:p w14:paraId="4B1BE3F7" w14:textId="77777777" w:rsidR="00197B3C" w:rsidRPr="00EC76D5" w:rsidRDefault="00197B3C" w:rsidP="00197B3C">
      <w:pPr>
        <w:pStyle w:val="Code"/>
      </w:pPr>
      <w:r w:rsidRPr="00EC76D5">
        <w:t xml:space="preserve">            Assert.error(value instanceof BigInteger, "value");</w:t>
      </w:r>
    </w:p>
    <w:p w14:paraId="0805655B" w14:textId="77777777" w:rsidR="00197B3C" w:rsidRPr="00EC76D5" w:rsidRDefault="00197B3C" w:rsidP="00197B3C">
      <w:pPr>
        <w:pStyle w:val="Code"/>
      </w:pPr>
      <w:r w:rsidRPr="00EC76D5">
        <w:t xml:space="preserve">            int intValue = ((BigInteger) value).intValue();</w:t>
      </w:r>
    </w:p>
    <w:p w14:paraId="520E19BE" w14:textId="77777777" w:rsidR="00197B3C" w:rsidRPr="00EC76D5" w:rsidRDefault="00197B3C" w:rsidP="00197B3C">
      <w:pPr>
        <w:pStyle w:val="Code"/>
      </w:pPr>
      <w:r w:rsidRPr="00EC76D5">
        <w:t xml:space="preserve">            byteList.add((byte) ((short) intValue));</w:t>
      </w:r>
    </w:p>
    <w:p w14:paraId="01FE6505" w14:textId="77777777" w:rsidR="00197B3C" w:rsidRPr="00EC76D5" w:rsidRDefault="00197B3C" w:rsidP="00197B3C">
      <w:pPr>
        <w:pStyle w:val="Code"/>
      </w:pPr>
      <w:r w:rsidRPr="00EC76D5">
        <w:t xml:space="preserve">            byteList.add((byte) (((short) intValue) &gt;&gt; 8));</w:t>
      </w:r>
    </w:p>
    <w:p w14:paraId="17761FE0" w14:textId="77777777" w:rsidR="00197B3C" w:rsidRPr="00EC76D5" w:rsidRDefault="00197B3C" w:rsidP="00197B3C">
      <w:pPr>
        <w:pStyle w:val="Code"/>
      </w:pPr>
      <w:r w:rsidRPr="00EC76D5">
        <w:t xml:space="preserve">            textList.add("\tdw " + intValue + "\t; " + type.getSize());</w:t>
      </w:r>
    </w:p>
    <w:p w14:paraId="29B18A8D" w14:textId="77777777" w:rsidR="00197B3C" w:rsidRPr="00EC76D5" w:rsidRDefault="00197B3C" w:rsidP="00197B3C">
      <w:pPr>
        <w:pStyle w:val="Code"/>
      </w:pPr>
      <w:r w:rsidRPr="00EC76D5">
        <w:t xml:space="preserve">          }</w:t>
      </w:r>
    </w:p>
    <w:p w14:paraId="1B1D1A38" w14:textId="77777777" w:rsidR="00197B3C" w:rsidRPr="00EC76D5" w:rsidRDefault="00197B3C" w:rsidP="00197B3C">
      <w:pPr>
        <w:pStyle w:val="Code"/>
      </w:pPr>
      <w:r w:rsidRPr="00EC76D5">
        <w:t xml:space="preserve">          break;</w:t>
      </w:r>
    </w:p>
    <w:p w14:paraId="46838566" w14:textId="77777777" w:rsidR="00197B3C" w:rsidRPr="00EC76D5" w:rsidRDefault="00197B3C" w:rsidP="00197B3C">
      <w:pPr>
        <w:pStyle w:val="Code"/>
      </w:pPr>
    </w:p>
    <w:p w14:paraId="3EA17697" w14:textId="77777777" w:rsidR="00197B3C" w:rsidRPr="00EC76D5" w:rsidRDefault="00197B3C" w:rsidP="00197B3C">
      <w:pPr>
        <w:pStyle w:val="Code"/>
      </w:pPr>
      <w:r w:rsidRPr="00EC76D5">
        <w:t xml:space="preserve">        case Signed_Long_Int:</w:t>
      </w:r>
    </w:p>
    <w:p w14:paraId="534F6535" w14:textId="77777777" w:rsidR="00197B3C" w:rsidRPr="00EC76D5" w:rsidRDefault="00197B3C" w:rsidP="00197B3C">
      <w:pPr>
        <w:pStyle w:val="Code"/>
      </w:pPr>
      <w:r w:rsidRPr="00EC76D5">
        <w:t xml:space="preserve">        case Unsigned_Long_Int: {</w:t>
      </w:r>
    </w:p>
    <w:p w14:paraId="27EA80BE" w14:textId="77777777" w:rsidR="00197B3C" w:rsidRPr="00EC76D5" w:rsidRDefault="00197B3C" w:rsidP="00197B3C">
      <w:pPr>
        <w:pStyle w:val="Code"/>
      </w:pPr>
      <w:r w:rsidRPr="00EC76D5">
        <w:t xml:space="preserve">            int intValue = ((BigInteger) value).intValue();</w:t>
      </w:r>
    </w:p>
    <w:p w14:paraId="6A59AE5F" w14:textId="77777777" w:rsidR="00197B3C" w:rsidRPr="00EC76D5" w:rsidRDefault="00197B3C" w:rsidP="00197B3C">
      <w:pPr>
        <w:pStyle w:val="Code"/>
      </w:pPr>
      <w:r w:rsidRPr="00EC76D5">
        <w:t xml:space="preserve">            byteList.add((byte) intValue);</w:t>
      </w:r>
    </w:p>
    <w:p w14:paraId="0D8358F1" w14:textId="77777777" w:rsidR="00197B3C" w:rsidRPr="00EC76D5" w:rsidRDefault="00197B3C" w:rsidP="00197B3C">
      <w:pPr>
        <w:pStyle w:val="Code"/>
      </w:pPr>
      <w:r w:rsidRPr="00EC76D5">
        <w:t xml:space="preserve">            byteList.add((byte) (intValue &gt;&gt; 8));</w:t>
      </w:r>
    </w:p>
    <w:p w14:paraId="02F7D4A5" w14:textId="77777777" w:rsidR="00197B3C" w:rsidRPr="00EC76D5" w:rsidRDefault="00197B3C" w:rsidP="00197B3C">
      <w:pPr>
        <w:pStyle w:val="Code"/>
      </w:pPr>
      <w:r w:rsidRPr="00EC76D5">
        <w:t xml:space="preserve">            byteList.add((byte) (intValue &gt;&gt; 16));</w:t>
      </w:r>
    </w:p>
    <w:p w14:paraId="78A56F2B" w14:textId="77777777" w:rsidR="00197B3C" w:rsidRPr="00EC76D5" w:rsidRDefault="00197B3C" w:rsidP="00197B3C">
      <w:pPr>
        <w:pStyle w:val="Code"/>
      </w:pPr>
      <w:r w:rsidRPr="00EC76D5">
        <w:t xml:space="preserve">            byteList.add((byte) (intValue &gt;&gt; 24));</w:t>
      </w:r>
    </w:p>
    <w:p w14:paraId="7DA6AB6C" w14:textId="77777777" w:rsidR="00197B3C" w:rsidRPr="00EC76D5" w:rsidRDefault="00197B3C" w:rsidP="00197B3C">
      <w:pPr>
        <w:pStyle w:val="Code"/>
      </w:pPr>
      <w:r w:rsidRPr="00EC76D5">
        <w:t xml:space="preserve">            textList.add("\tdd " + intValue + "\t; " + type.getSize());</w:t>
      </w:r>
    </w:p>
    <w:p w14:paraId="7E0B473D" w14:textId="77777777" w:rsidR="00197B3C" w:rsidRPr="00EC76D5" w:rsidRDefault="00197B3C" w:rsidP="00197B3C">
      <w:pPr>
        <w:pStyle w:val="Code"/>
      </w:pPr>
      <w:r w:rsidRPr="00EC76D5">
        <w:t xml:space="preserve">          }</w:t>
      </w:r>
    </w:p>
    <w:p w14:paraId="11B8FCDA" w14:textId="77777777" w:rsidR="00197B3C" w:rsidRPr="00EC76D5" w:rsidRDefault="00197B3C" w:rsidP="00197B3C">
      <w:pPr>
        <w:pStyle w:val="Code"/>
      </w:pPr>
      <w:r w:rsidRPr="00EC76D5">
        <w:t xml:space="preserve">          break;</w:t>
      </w:r>
    </w:p>
    <w:p w14:paraId="00C8FD42" w14:textId="77777777" w:rsidR="00197B3C" w:rsidRPr="00EC76D5" w:rsidRDefault="00197B3C" w:rsidP="00197B3C">
      <w:pPr>
        <w:pStyle w:val="Code"/>
      </w:pPr>
    </w:p>
    <w:p w14:paraId="39A87A16" w14:textId="77777777" w:rsidR="00197B3C" w:rsidRPr="00EC76D5" w:rsidRDefault="00197B3C" w:rsidP="00197B3C">
      <w:pPr>
        <w:pStyle w:val="Code"/>
      </w:pPr>
      <w:r w:rsidRPr="00EC76D5">
        <w:t xml:space="preserve">        case Float: {</w:t>
      </w:r>
    </w:p>
    <w:p w14:paraId="0F605ECF" w14:textId="77777777" w:rsidR="00197B3C" w:rsidRPr="00EC76D5" w:rsidRDefault="00197B3C" w:rsidP="00197B3C">
      <w:pPr>
        <w:pStyle w:val="Code"/>
      </w:pPr>
      <w:r w:rsidRPr="00EC76D5">
        <w:t xml:space="preserve">            ByteBuffer byteBuffer = ByteBuffer.allocate(type.getSize());</w:t>
      </w:r>
    </w:p>
    <w:p w14:paraId="7F21EEB5" w14:textId="77777777" w:rsidR="00197B3C" w:rsidRPr="00EC76D5" w:rsidRDefault="00197B3C" w:rsidP="00197B3C">
      <w:pPr>
        <w:pStyle w:val="Code"/>
      </w:pPr>
      <w:r w:rsidRPr="00EC76D5">
        <w:t xml:space="preserve">            float floatValue = ((BigDecimal) value).floatValue();</w:t>
      </w:r>
    </w:p>
    <w:p w14:paraId="53CF88D8" w14:textId="77777777" w:rsidR="00197B3C" w:rsidRPr="00EC76D5" w:rsidRDefault="00197B3C" w:rsidP="00197B3C">
      <w:pPr>
        <w:pStyle w:val="Code"/>
      </w:pPr>
      <w:r w:rsidRPr="00EC76D5">
        <w:t xml:space="preserve">            byteBuffer.putFloat(floatValue); // 4 bytes</w:t>
      </w:r>
    </w:p>
    <w:p w14:paraId="5BC1A04E" w14:textId="77777777" w:rsidR="00197B3C" w:rsidRPr="00EC76D5" w:rsidRDefault="00197B3C" w:rsidP="00197B3C">
      <w:pPr>
        <w:pStyle w:val="Code"/>
      </w:pPr>
    </w:p>
    <w:p w14:paraId="2E2FC85F" w14:textId="77777777" w:rsidR="00197B3C" w:rsidRPr="00EC76D5" w:rsidRDefault="00197B3C" w:rsidP="00197B3C">
      <w:pPr>
        <w:pStyle w:val="Code"/>
      </w:pPr>
      <w:r w:rsidRPr="00EC76D5">
        <w:t xml:space="preserve">            byte[] byteArray = byteBuffer.array();</w:t>
      </w:r>
    </w:p>
    <w:p w14:paraId="7A26BDE6" w14:textId="77777777" w:rsidR="00197B3C" w:rsidRPr="00EC76D5" w:rsidRDefault="00197B3C" w:rsidP="00197B3C">
      <w:pPr>
        <w:pStyle w:val="Code"/>
      </w:pPr>
      <w:r w:rsidRPr="00EC76D5">
        <w:t xml:space="preserve">            for (int index = (byteArray.length - 1); index &gt;= 0; --index) {</w:t>
      </w:r>
    </w:p>
    <w:p w14:paraId="3B501525" w14:textId="77777777" w:rsidR="00197B3C" w:rsidRPr="00EC76D5" w:rsidRDefault="00197B3C" w:rsidP="00197B3C">
      <w:pPr>
        <w:pStyle w:val="Code"/>
      </w:pPr>
      <w:r w:rsidRPr="00EC76D5">
        <w:t xml:space="preserve">              byteList.add(byteArray[index]);</w:t>
      </w:r>
    </w:p>
    <w:p w14:paraId="0A47F833" w14:textId="77777777" w:rsidR="00197B3C" w:rsidRPr="00EC76D5" w:rsidRDefault="00197B3C" w:rsidP="00197B3C">
      <w:pPr>
        <w:pStyle w:val="Code"/>
      </w:pPr>
      <w:r w:rsidRPr="00EC76D5">
        <w:t xml:space="preserve">            }</w:t>
      </w:r>
    </w:p>
    <w:p w14:paraId="06096225" w14:textId="77777777" w:rsidR="00197B3C" w:rsidRPr="00EC76D5" w:rsidRDefault="00197B3C" w:rsidP="00197B3C">
      <w:pPr>
        <w:pStyle w:val="Code"/>
      </w:pPr>
    </w:p>
    <w:p w14:paraId="3106DFF6" w14:textId="77777777" w:rsidR="00197B3C" w:rsidRPr="00EC76D5" w:rsidRDefault="00197B3C" w:rsidP="00197B3C">
      <w:pPr>
        <w:pStyle w:val="Code"/>
      </w:pPr>
      <w:r w:rsidRPr="00EC76D5">
        <w:t xml:space="preserve">            String text = ((BigDecimal) value).toPlainString();</w:t>
      </w:r>
    </w:p>
    <w:p w14:paraId="6FCAB4E2" w14:textId="77777777" w:rsidR="00197B3C" w:rsidRPr="00EC76D5" w:rsidRDefault="00197B3C" w:rsidP="00197B3C">
      <w:pPr>
        <w:pStyle w:val="Code"/>
      </w:pPr>
      <w:r w:rsidRPr="00EC76D5">
        <w:t xml:space="preserve">            String suffix = text.contains(".") ? "" : ".0";</w:t>
      </w:r>
    </w:p>
    <w:p w14:paraId="4E8A3E1B" w14:textId="77777777" w:rsidR="00197B3C" w:rsidRPr="00EC76D5" w:rsidRDefault="00197B3C" w:rsidP="00197B3C">
      <w:pPr>
        <w:pStyle w:val="Code"/>
      </w:pPr>
      <w:r w:rsidRPr="00EC76D5">
        <w:t xml:space="preserve">            textList.add("\tdd " + text + suffix + "\t; " + type.getSize());</w:t>
      </w:r>
    </w:p>
    <w:p w14:paraId="287D8354" w14:textId="77777777" w:rsidR="00197B3C" w:rsidRPr="00EC76D5" w:rsidRDefault="00197B3C" w:rsidP="00197B3C">
      <w:pPr>
        <w:pStyle w:val="Code"/>
      </w:pPr>
      <w:r w:rsidRPr="00EC76D5">
        <w:t xml:space="preserve">          }</w:t>
      </w:r>
    </w:p>
    <w:p w14:paraId="7223E81B" w14:textId="77777777" w:rsidR="00197B3C" w:rsidRPr="00EC76D5" w:rsidRDefault="00197B3C" w:rsidP="00197B3C">
      <w:pPr>
        <w:pStyle w:val="Code"/>
      </w:pPr>
      <w:r w:rsidRPr="00EC76D5">
        <w:t xml:space="preserve">          break;</w:t>
      </w:r>
    </w:p>
    <w:p w14:paraId="668C55A8" w14:textId="77777777" w:rsidR="00197B3C" w:rsidRPr="00EC76D5" w:rsidRDefault="00197B3C" w:rsidP="00197B3C">
      <w:pPr>
        <w:pStyle w:val="Code"/>
      </w:pPr>
    </w:p>
    <w:p w14:paraId="30BF05FE" w14:textId="77777777" w:rsidR="00197B3C" w:rsidRPr="00EC76D5" w:rsidRDefault="00197B3C" w:rsidP="00197B3C">
      <w:pPr>
        <w:pStyle w:val="Code"/>
      </w:pPr>
      <w:r w:rsidRPr="00EC76D5">
        <w:t xml:space="preserve">        case Double:</w:t>
      </w:r>
    </w:p>
    <w:p w14:paraId="2B55B3B2" w14:textId="77777777" w:rsidR="00197B3C" w:rsidRPr="00EC76D5" w:rsidRDefault="00197B3C" w:rsidP="00197B3C">
      <w:pPr>
        <w:pStyle w:val="Code"/>
      </w:pPr>
      <w:r w:rsidRPr="00EC76D5">
        <w:t xml:space="preserve">        case Long_Double: {</w:t>
      </w:r>
    </w:p>
    <w:p w14:paraId="11DB8603" w14:textId="77777777" w:rsidR="00197B3C" w:rsidRPr="00EC76D5" w:rsidRDefault="00197B3C" w:rsidP="00197B3C">
      <w:pPr>
        <w:pStyle w:val="Code"/>
      </w:pPr>
      <w:r w:rsidRPr="00EC76D5">
        <w:t xml:space="preserve">            ByteBuffer byteBuffer = ByteBuffer.allocate(type.getSize());</w:t>
      </w:r>
    </w:p>
    <w:p w14:paraId="2DB0EC78" w14:textId="77777777" w:rsidR="00197B3C" w:rsidRPr="00EC76D5" w:rsidRDefault="00197B3C" w:rsidP="00197B3C">
      <w:pPr>
        <w:pStyle w:val="Code"/>
      </w:pPr>
      <w:r w:rsidRPr="00EC76D5">
        <w:t xml:space="preserve">            double doubleValue = ((BigDecimal) value).doubleValue();</w:t>
      </w:r>
    </w:p>
    <w:p w14:paraId="776C8717" w14:textId="77777777" w:rsidR="00197B3C" w:rsidRPr="00EC76D5" w:rsidRDefault="00197B3C" w:rsidP="00197B3C">
      <w:pPr>
        <w:pStyle w:val="Code"/>
      </w:pPr>
      <w:r w:rsidRPr="00EC76D5">
        <w:t xml:space="preserve">            byteBuffer.putDouble(doubleValue); // 8 bytes</w:t>
      </w:r>
    </w:p>
    <w:p w14:paraId="198772D8" w14:textId="77777777" w:rsidR="00197B3C" w:rsidRPr="00EC76D5" w:rsidRDefault="00197B3C" w:rsidP="00197B3C">
      <w:pPr>
        <w:pStyle w:val="Code"/>
      </w:pPr>
    </w:p>
    <w:p w14:paraId="7C4D9B1C" w14:textId="77777777" w:rsidR="00197B3C" w:rsidRPr="00EC76D5" w:rsidRDefault="00197B3C" w:rsidP="00197B3C">
      <w:pPr>
        <w:pStyle w:val="Code"/>
      </w:pPr>
      <w:r w:rsidRPr="00EC76D5">
        <w:t xml:space="preserve">            byte[] byteArray = byteBuffer.array();</w:t>
      </w:r>
    </w:p>
    <w:p w14:paraId="48448EC9" w14:textId="77777777" w:rsidR="00197B3C" w:rsidRPr="00EC76D5" w:rsidRDefault="00197B3C" w:rsidP="00197B3C">
      <w:pPr>
        <w:pStyle w:val="Code"/>
      </w:pPr>
      <w:r w:rsidRPr="00EC76D5">
        <w:t xml:space="preserve">            for (int index = (byteArray.length - 1); index &gt;= 0; --index) {</w:t>
      </w:r>
    </w:p>
    <w:p w14:paraId="09269A8D" w14:textId="77777777" w:rsidR="00197B3C" w:rsidRPr="00EC76D5" w:rsidRDefault="00197B3C" w:rsidP="00197B3C">
      <w:pPr>
        <w:pStyle w:val="Code"/>
      </w:pPr>
      <w:r w:rsidRPr="00EC76D5">
        <w:t xml:space="preserve">              byteList.add(byteArray[index]);</w:t>
      </w:r>
    </w:p>
    <w:p w14:paraId="2903CB6C" w14:textId="77777777" w:rsidR="00197B3C" w:rsidRPr="00EC76D5" w:rsidRDefault="00197B3C" w:rsidP="00197B3C">
      <w:pPr>
        <w:pStyle w:val="Code"/>
      </w:pPr>
      <w:r w:rsidRPr="00EC76D5">
        <w:t xml:space="preserve">            }</w:t>
      </w:r>
    </w:p>
    <w:p w14:paraId="119FAA8E" w14:textId="77777777" w:rsidR="00197B3C" w:rsidRPr="00EC76D5" w:rsidRDefault="00197B3C" w:rsidP="00197B3C">
      <w:pPr>
        <w:pStyle w:val="Code"/>
      </w:pPr>
    </w:p>
    <w:p w14:paraId="355EC588" w14:textId="77777777" w:rsidR="00197B3C" w:rsidRPr="00EC76D5" w:rsidRDefault="00197B3C" w:rsidP="00197B3C">
      <w:pPr>
        <w:pStyle w:val="Code"/>
      </w:pPr>
      <w:r w:rsidRPr="00EC76D5">
        <w:t xml:space="preserve">            String text = ((BigDecimal) value).toPlainString();</w:t>
      </w:r>
    </w:p>
    <w:p w14:paraId="0FCCB1E0" w14:textId="77777777" w:rsidR="00197B3C" w:rsidRPr="00EC76D5" w:rsidRDefault="00197B3C" w:rsidP="00197B3C">
      <w:pPr>
        <w:pStyle w:val="Code"/>
      </w:pPr>
      <w:r w:rsidRPr="00EC76D5">
        <w:t xml:space="preserve">            String suffix = text.contains(".") ? "" : ".0";</w:t>
      </w:r>
    </w:p>
    <w:p w14:paraId="3AD08C15" w14:textId="77777777" w:rsidR="00197B3C" w:rsidRPr="00EC76D5" w:rsidRDefault="00197B3C" w:rsidP="00197B3C">
      <w:pPr>
        <w:pStyle w:val="Code"/>
      </w:pPr>
      <w:r w:rsidRPr="00EC76D5">
        <w:t xml:space="preserve">            textList.add("\tdq " + text + suffix+ "\t; " + type.getSize());</w:t>
      </w:r>
    </w:p>
    <w:p w14:paraId="6D9AD3D3" w14:textId="77777777" w:rsidR="00197B3C" w:rsidRPr="00EC76D5" w:rsidRDefault="00197B3C" w:rsidP="00197B3C">
      <w:pPr>
        <w:pStyle w:val="Code"/>
      </w:pPr>
      <w:r w:rsidRPr="00EC76D5">
        <w:t xml:space="preserve">          }</w:t>
      </w:r>
    </w:p>
    <w:p w14:paraId="67BD2974" w14:textId="77777777" w:rsidR="00197B3C" w:rsidRPr="00EC76D5" w:rsidRDefault="00197B3C" w:rsidP="00197B3C">
      <w:pPr>
        <w:pStyle w:val="Code"/>
      </w:pPr>
      <w:r w:rsidRPr="00EC76D5">
        <w:t xml:space="preserve">          break;        </w:t>
      </w:r>
    </w:p>
    <w:p w14:paraId="5EEC453E" w14:textId="77777777" w:rsidR="00197B3C" w:rsidRPr="00EC76D5" w:rsidRDefault="00197B3C" w:rsidP="00197B3C">
      <w:pPr>
        <w:pStyle w:val="Code"/>
      </w:pPr>
      <w:r w:rsidRPr="00EC76D5">
        <w:t xml:space="preserve">      }</w:t>
      </w:r>
    </w:p>
    <w:p w14:paraId="29295043" w14:textId="77777777" w:rsidR="00197B3C" w:rsidRPr="00EC76D5" w:rsidRDefault="00197B3C" w:rsidP="00197B3C">
      <w:pPr>
        <w:pStyle w:val="Code"/>
      </w:pPr>
      <w:r w:rsidRPr="00EC76D5">
        <w:t xml:space="preserve">    }</w:t>
      </w:r>
    </w:p>
    <w:p w14:paraId="30F8F408" w14:textId="77777777" w:rsidR="00197B3C" w:rsidRPr="00EC76D5" w:rsidRDefault="00197B3C" w:rsidP="00197B3C">
      <w:pPr>
        <w:pStyle w:val="Code"/>
      </w:pPr>
      <w:r w:rsidRPr="00EC76D5">
        <w:t xml:space="preserve">  }</w:t>
      </w:r>
    </w:p>
    <w:p w14:paraId="59B69AA4" w14:textId="77777777" w:rsidR="00197B3C" w:rsidRPr="00EC76D5" w:rsidRDefault="00197B3C" w:rsidP="00197B3C">
      <w:pPr>
        <w:pStyle w:val="Code"/>
      </w:pPr>
    </w:p>
    <w:p w14:paraId="4D576736" w14:textId="77777777" w:rsidR="00197B3C" w:rsidRPr="00EC76D5" w:rsidRDefault="00197B3C" w:rsidP="00197B3C">
      <w:pPr>
        <w:pStyle w:val="Code"/>
      </w:pPr>
      <w:r w:rsidRPr="00EC76D5">
        <w:t xml:space="preserve">  public static void generateZeroByteTextList(int size, List&lt;Byte&gt; byteList,</w:t>
      </w:r>
    </w:p>
    <w:p w14:paraId="2D1F5018" w14:textId="77777777" w:rsidR="00197B3C" w:rsidRPr="00EC76D5" w:rsidRDefault="00197B3C" w:rsidP="00197B3C">
      <w:pPr>
        <w:pStyle w:val="Code"/>
      </w:pPr>
      <w:r w:rsidRPr="00EC76D5">
        <w:t xml:space="preserve">                                              List&lt;String&gt; textList) {</w:t>
      </w:r>
    </w:p>
    <w:p w14:paraId="25507B84" w14:textId="77777777" w:rsidR="00197B3C" w:rsidRPr="00EC76D5" w:rsidRDefault="00197B3C" w:rsidP="00197B3C">
      <w:pPr>
        <w:pStyle w:val="Code"/>
      </w:pPr>
      <w:r w:rsidRPr="00EC76D5">
        <w:t xml:space="preserve">    if (size &gt; 0) {</w:t>
      </w:r>
    </w:p>
    <w:p w14:paraId="1B9F45C8" w14:textId="77777777" w:rsidR="00197B3C" w:rsidRPr="00EC76D5" w:rsidRDefault="00197B3C" w:rsidP="00197B3C">
      <w:pPr>
        <w:pStyle w:val="Code"/>
      </w:pPr>
      <w:r w:rsidRPr="00EC76D5">
        <w:t xml:space="preserve">      StringBuilder buffer = new StringBuilder();</w:t>
      </w:r>
    </w:p>
    <w:p w14:paraId="4844C06E" w14:textId="77777777" w:rsidR="00197B3C" w:rsidRPr="00EC76D5" w:rsidRDefault="00197B3C" w:rsidP="00197B3C">
      <w:pPr>
        <w:pStyle w:val="Code"/>
      </w:pPr>
    </w:p>
    <w:p w14:paraId="10970D56" w14:textId="77777777" w:rsidR="00197B3C" w:rsidRPr="00EC76D5" w:rsidRDefault="00197B3C" w:rsidP="00197B3C">
      <w:pPr>
        <w:pStyle w:val="Code"/>
      </w:pPr>
      <w:r w:rsidRPr="00EC76D5">
        <w:t xml:space="preserve">      for (int index = 0; index &lt; size; ++index) {</w:t>
      </w:r>
    </w:p>
    <w:p w14:paraId="0DE759C3" w14:textId="77777777" w:rsidR="00197B3C" w:rsidRPr="00EC76D5" w:rsidRDefault="00197B3C" w:rsidP="00197B3C">
      <w:pPr>
        <w:pStyle w:val="Code"/>
      </w:pPr>
      <w:r w:rsidRPr="00EC76D5">
        <w:t xml:space="preserve">        byteList.add((byte) 0);</w:t>
      </w:r>
    </w:p>
    <w:p w14:paraId="7F6B462F" w14:textId="77777777" w:rsidR="00197B3C" w:rsidRPr="00EC76D5" w:rsidRDefault="00197B3C" w:rsidP="00197B3C">
      <w:pPr>
        <w:pStyle w:val="Code"/>
      </w:pPr>
      <w:r w:rsidRPr="00EC76D5">
        <w:t xml:space="preserve">        buffer.append((index == 0) ? "0" : ", 0");</w:t>
      </w:r>
    </w:p>
    <w:p w14:paraId="517069B1" w14:textId="77777777" w:rsidR="00197B3C" w:rsidRPr="00EC76D5" w:rsidRDefault="00197B3C" w:rsidP="00197B3C">
      <w:pPr>
        <w:pStyle w:val="Code"/>
      </w:pPr>
      <w:r w:rsidRPr="00EC76D5">
        <w:t xml:space="preserve">      }</w:t>
      </w:r>
    </w:p>
    <w:p w14:paraId="60938570" w14:textId="77777777" w:rsidR="00197B3C" w:rsidRPr="00EC76D5" w:rsidRDefault="00197B3C" w:rsidP="00197B3C">
      <w:pPr>
        <w:pStyle w:val="Code"/>
      </w:pPr>
    </w:p>
    <w:p w14:paraId="1673073C" w14:textId="77777777" w:rsidR="00197B3C" w:rsidRPr="00EC76D5" w:rsidRDefault="00197B3C" w:rsidP="00197B3C">
      <w:pPr>
        <w:pStyle w:val="Code"/>
      </w:pPr>
      <w:r w:rsidRPr="00EC76D5">
        <w:t xml:space="preserve">      textList.add("\tdb " + buffer.toString() + "\t; " + size);</w:t>
      </w:r>
    </w:p>
    <w:p w14:paraId="55E951B3" w14:textId="77777777" w:rsidR="00197B3C" w:rsidRPr="00EC76D5" w:rsidRDefault="00197B3C" w:rsidP="00197B3C">
      <w:pPr>
        <w:pStyle w:val="Code"/>
      </w:pPr>
      <w:r w:rsidRPr="00EC76D5">
        <w:t xml:space="preserve">    }</w:t>
      </w:r>
    </w:p>
    <w:p w14:paraId="72F0361D" w14:textId="77777777" w:rsidR="00197B3C" w:rsidRPr="00EC76D5" w:rsidRDefault="00197B3C" w:rsidP="00197B3C">
      <w:pPr>
        <w:pStyle w:val="Code"/>
      </w:pPr>
      <w:r w:rsidRPr="00EC76D5">
        <w:t xml:space="preserve">  }</w:t>
      </w:r>
    </w:p>
    <w:p w14:paraId="0458DA92" w14:textId="77777777" w:rsidR="00197B3C" w:rsidRPr="00EC76D5" w:rsidRDefault="00197B3C" w:rsidP="00197B3C">
      <w:pPr>
        <w:pStyle w:val="Code"/>
      </w:pPr>
    </w:p>
    <w:p w14:paraId="5FC5B308" w14:textId="77777777" w:rsidR="00197B3C" w:rsidRPr="00EC76D5" w:rsidRDefault="00197B3C" w:rsidP="00197B3C">
      <w:pPr>
        <w:pStyle w:val="Code"/>
      </w:pPr>
      <w:r w:rsidRPr="00EC76D5">
        <w:t xml:space="preserve">  public static String generateValueName(Type type, Object value) {</w:t>
      </w:r>
    </w:p>
    <w:p w14:paraId="3E722940" w14:textId="77777777" w:rsidR="00197B3C" w:rsidRPr="00EC76D5" w:rsidRDefault="00197B3C" w:rsidP="00197B3C">
      <w:pPr>
        <w:pStyle w:val="Code"/>
      </w:pPr>
      <w:r w:rsidRPr="00EC76D5">
        <w:t xml:space="preserve">    if (value instanceof String) {</w:t>
      </w:r>
    </w:p>
    <w:p w14:paraId="3CA552F1" w14:textId="77777777" w:rsidR="00197B3C" w:rsidRPr="00EC76D5" w:rsidRDefault="00197B3C" w:rsidP="00197B3C">
      <w:pPr>
        <w:pStyle w:val="Code"/>
      </w:pPr>
      <w:r w:rsidRPr="00EC76D5">
        <w:t xml:space="preserve">      String text = (String) value;</w:t>
      </w:r>
    </w:p>
    <w:p w14:paraId="2D6BC776" w14:textId="77777777" w:rsidR="00197B3C" w:rsidRPr="00EC76D5" w:rsidRDefault="00197B3C" w:rsidP="00197B3C">
      <w:pPr>
        <w:pStyle w:val="Code"/>
      </w:pPr>
      <w:r w:rsidRPr="00EC76D5">
        <w:t xml:space="preserve">      StringBuilder buffer = new StringBuilder();</w:t>
      </w:r>
    </w:p>
    <w:p w14:paraId="1ACFC087" w14:textId="77777777" w:rsidR="00197B3C" w:rsidRPr="00EC76D5" w:rsidRDefault="00197B3C" w:rsidP="00197B3C">
      <w:pPr>
        <w:pStyle w:val="Code"/>
      </w:pPr>
    </w:p>
    <w:p w14:paraId="2F19B989" w14:textId="77777777" w:rsidR="00197B3C" w:rsidRPr="00EC76D5" w:rsidRDefault="00197B3C" w:rsidP="00197B3C">
      <w:pPr>
        <w:pStyle w:val="Code"/>
      </w:pPr>
      <w:r w:rsidRPr="00EC76D5">
        <w:t xml:space="preserve">      for (int index = 0; index &lt; text.length(); ++index) {</w:t>
      </w:r>
    </w:p>
    <w:p w14:paraId="08EF82FB" w14:textId="77777777" w:rsidR="00197B3C" w:rsidRPr="00EC76D5" w:rsidRDefault="00197B3C" w:rsidP="00197B3C">
      <w:pPr>
        <w:pStyle w:val="Code"/>
      </w:pPr>
      <w:r w:rsidRPr="00EC76D5">
        <w:t xml:space="preserve">        if (Character.isLetterOrDigit(text.charAt(index)) ||</w:t>
      </w:r>
    </w:p>
    <w:p w14:paraId="6780923A" w14:textId="77777777" w:rsidR="00197B3C" w:rsidRPr="00EC76D5" w:rsidRDefault="00197B3C" w:rsidP="00197B3C">
      <w:pPr>
        <w:pStyle w:val="Code"/>
      </w:pPr>
      <w:r w:rsidRPr="00EC76D5">
        <w:t xml:space="preserve">            (text.charAt(index) == '_')) {</w:t>
      </w:r>
    </w:p>
    <w:p w14:paraId="4A769A01" w14:textId="77777777" w:rsidR="00197B3C" w:rsidRPr="00EC76D5" w:rsidRDefault="00197B3C" w:rsidP="00197B3C">
      <w:pPr>
        <w:pStyle w:val="Code"/>
      </w:pPr>
      <w:r w:rsidRPr="00EC76D5">
        <w:t xml:space="preserve">          buffer.append(text.charAt(index));</w:t>
      </w:r>
    </w:p>
    <w:p w14:paraId="42FEF786" w14:textId="77777777" w:rsidR="00197B3C" w:rsidRPr="00EC76D5" w:rsidRDefault="00197B3C" w:rsidP="00197B3C">
      <w:pPr>
        <w:pStyle w:val="Code"/>
      </w:pPr>
      <w:r w:rsidRPr="00EC76D5">
        <w:t xml:space="preserve">        }</w:t>
      </w:r>
    </w:p>
    <w:p w14:paraId="4A6A9D61" w14:textId="77777777" w:rsidR="00197B3C" w:rsidRPr="00EC76D5" w:rsidRDefault="00197B3C" w:rsidP="00197B3C">
      <w:pPr>
        <w:pStyle w:val="Code"/>
      </w:pPr>
      <w:r w:rsidRPr="00EC76D5">
        <w:t xml:space="preserve">        else if (text.charAt(index) != '\0') {</w:t>
      </w:r>
    </w:p>
    <w:p w14:paraId="772479F0" w14:textId="77777777" w:rsidR="00197B3C" w:rsidRPr="00EC76D5" w:rsidRDefault="00197B3C" w:rsidP="00197B3C">
      <w:pPr>
        <w:pStyle w:val="Code"/>
      </w:pPr>
      <w:r w:rsidRPr="00EC76D5">
        <w:t xml:space="preserve">          int asciiValue = (int) text.charAt(index);</w:t>
      </w:r>
    </w:p>
    <w:p w14:paraId="4D66D503" w14:textId="77777777" w:rsidR="00197B3C" w:rsidRPr="00EC76D5" w:rsidRDefault="00197B3C" w:rsidP="00197B3C">
      <w:pPr>
        <w:pStyle w:val="Code"/>
      </w:pPr>
      <w:r w:rsidRPr="00EC76D5">
        <w:t xml:space="preserve">          char hex1 = "0123456789ABCDEF".charAt(asciiValue / 16),</w:t>
      </w:r>
    </w:p>
    <w:p w14:paraId="7D06B26C" w14:textId="77777777" w:rsidR="00197B3C" w:rsidRPr="00EC76D5" w:rsidRDefault="00197B3C" w:rsidP="00197B3C">
      <w:pPr>
        <w:pStyle w:val="Code"/>
      </w:pPr>
      <w:r w:rsidRPr="00EC76D5">
        <w:t xml:space="preserve">               hex2 = "0123456789ABCDEF".charAt(asciiValue % 16);</w:t>
      </w:r>
    </w:p>
    <w:p w14:paraId="04F7CD61" w14:textId="77777777" w:rsidR="00197B3C" w:rsidRPr="00EC76D5" w:rsidRDefault="00197B3C" w:rsidP="00197B3C">
      <w:pPr>
        <w:pStyle w:val="Code"/>
      </w:pPr>
      <w:r w:rsidRPr="00EC76D5">
        <w:t xml:space="preserve">          buffer.append(String.valueOf(hex1) + String.valueOf(hex2));</w:t>
      </w:r>
    </w:p>
    <w:p w14:paraId="318EA455" w14:textId="77777777" w:rsidR="00197B3C" w:rsidRPr="00EC76D5" w:rsidRDefault="00197B3C" w:rsidP="00197B3C">
      <w:pPr>
        <w:pStyle w:val="Code"/>
      </w:pPr>
      <w:r w:rsidRPr="00EC76D5">
        <w:t xml:space="preserve">        }</w:t>
      </w:r>
    </w:p>
    <w:p w14:paraId="48431D28" w14:textId="77777777" w:rsidR="00197B3C" w:rsidRPr="00EC76D5" w:rsidRDefault="00197B3C" w:rsidP="00197B3C">
      <w:pPr>
        <w:pStyle w:val="Code"/>
      </w:pPr>
      <w:r w:rsidRPr="00EC76D5">
        <w:t xml:space="preserve">      }</w:t>
      </w:r>
    </w:p>
    <w:p w14:paraId="51C25DEC" w14:textId="77777777" w:rsidR="00197B3C" w:rsidRPr="00EC76D5" w:rsidRDefault="00197B3C" w:rsidP="00197B3C">
      <w:pPr>
        <w:pStyle w:val="Code"/>
      </w:pPr>
      <w:r w:rsidRPr="00EC76D5">
        <w:t xml:space="preserve">      </w:t>
      </w:r>
    </w:p>
    <w:p w14:paraId="289A1122" w14:textId="77777777" w:rsidR="00197B3C" w:rsidRPr="00EC76D5" w:rsidRDefault="00197B3C" w:rsidP="00197B3C">
      <w:pPr>
        <w:pStyle w:val="Code"/>
      </w:pPr>
      <w:r w:rsidRPr="00EC76D5">
        <w:t xml:space="preserve">      return Sort.String.name() + "_" + buffer.toString() + Main.NumberId;</w:t>
      </w:r>
    </w:p>
    <w:p w14:paraId="39901C7E" w14:textId="77777777" w:rsidR="00197B3C" w:rsidRPr="00EC76D5" w:rsidRDefault="00197B3C" w:rsidP="00197B3C">
      <w:pPr>
        <w:pStyle w:val="Code"/>
      </w:pPr>
      <w:r w:rsidRPr="00EC76D5">
        <w:t xml:space="preserve">    }</w:t>
      </w:r>
    </w:p>
    <w:p w14:paraId="68A1F120" w14:textId="77777777" w:rsidR="00197B3C" w:rsidRPr="00EC76D5" w:rsidRDefault="00197B3C" w:rsidP="00197B3C">
      <w:pPr>
        <w:pStyle w:val="Code"/>
      </w:pPr>
      <w:r w:rsidRPr="00EC76D5">
        <w:t xml:space="preserve">    else {</w:t>
      </w:r>
    </w:p>
    <w:p w14:paraId="27AC5349" w14:textId="77777777" w:rsidR="00197B3C" w:rsidRPr="00EC76D5" w:rsidRDefault="00197B3C" w:rsidP="00197B3C">
      <w:pPr>
        <w:pStyle w:val="Code"/>
      </w:pPr>
      <w:r w:rsidRPr="00EC76D5">
        <w:t xml:space="preserve">      String text = value.toString().replace("-", "minus");</w:t>
      </w:r>
    </w:p>
    <w:p w14:paraId="1903D843" w14:textId="77777777" w:rsidR="00197B3C" w:rsidRPr="00EC76D5" w:rsidRDefault="00197B3C" w:rsidP="00197B3C">
      <w:pPr>
        <w:pStyle w:val="Code"/>
      </w:pPr>
    </w:p>
    <w:p w14:paraId="438C336B" w14:textId="77777777" w:rsidR="00197B3C" w:rsidRPr="00EC76D5" w:rsidRDefault="00197B3C" w:rsidP="00197B3C">
      <w:pPr>
        <w:pStyle w:val="Code"/>
      </w:pPr>
      <w:r w:rsidRPr="00EC76D5">
        <w:t xml:space="preserve">      switch (type.getSize()) {</w:t>
      </w:r>
    </w:p>
    <w:p w14:paraId="749D68BC" w14:textId="77777777" w:rsidR="00197B3C" w:rsidRPr="00EC76D5" w:rsidRDefault="00197B3C" w:rsidP="00197B3C">
      <w:pPr>
        <w:pStyle w:val="Code"/>
      </w:pPr>
      <w:r w:rsidRPr="00EC76D5">
        <w:t xml:space="preserve">        case 1:</w:t>
      </w:r>
    </w:p>
    <w:p w14:paraId="55C7DE78" w14:textId="77777777" w:rsidR="00197B3C" w:rsidRPr="00EC76D5" w:rsidRDefault="00197B3C" w:rsidP="00197B3C">
      <w:pPr>
        <w:pStyle w:val="Code"/>
      </w:pPr>
      <w:r w:rsidRPr="00EC76D5">
        <w:t xml:space="preserve">          return "Byte_" + text + Main.NumberId;</w:t>
      </w:r>
    </w:p>
    <w:p w14:paraId="6FAE8A44" w14:textId="77777777" w:rsidR="00197B3C" w:rsidRPr="00EC76D5" w:rsidRDefault="00197B3C" w:rsidP="00197B3C">
      <w:pPr>
        <w:pStyle w:val="Code"/>
      </w:pPr>
      <w:r w:rsidRPr="00EC76D5">
        <w:t xml:space="preserve">          </w:t>
      </w:r>
    </w:p>
    <w:p w14:paraId="15FB4964" w14:textId="77777777" w:rsidR="00197B3C" w:rsidRPr="00EC76D5" w:rsidRDefault="00197B3C" w:rsidP="00197B3C">
      <w:pPr>
        <w:pStyle w:val="Code"/>
      </w:pPr>
      <w:r w:rsidRPr="00EC76D5">
        <w:t xml:space="preserve">        case 2:</w:t>
      </w:r>
    </w:p>
    <w:p w14:paraId="643B5060" w14:textId="77777777" w:rsidR="00197B3C" w:rsidRPr="00EC76D5" w:rsidRDefault="00197B3C" w:rsidP="00197B3C">
      <w:pPr>
        <w:pStyle w:val="Code"/>
      </w:pPr>
      <w:r w:rsidRPr="00EC76D5">
        <w:t xml:space="preserve">          return "Word_" + text + Main.NumberId;</w:t>
      </w:r>
    </w:p>
    <w:p w14:paraId="528764EA" w14:textId="77777777" w:rsidR="00197B3C" w:rsidRPr="00EC76D5" w:rsidRDefault="00197B3C" w:rsidP="00197B3C">
      <w:pPr>
        <w:pStyle w:val="Code"/>
      </w:pPr>
      <w:r w:rsidRPr="00EC76D5">
        <w:t xml:space="preserve">          </w:t>
      </w:r>
    </w:p>
    <w:p w14:paraId="2F375062" w14:textId="77777777" w:rsidR="00197B3C" w:rsidRPr="00EC76D5" w:rsidRDefault="00197B3C" w:rsidP="00197B3C">
      <w:pPr>
        <w:pStyle w:val="Code"/>
      </w:pPr>
      <w:r w:rsidRPr="00EC76D5">
        <w:t xml:space="preserve">        case 4:</w:t>
      </w:r>
    </w:p>
    <w:p w14:paraId="78137E3D" w14:textId="77777777" w:rsidR="00197B3C" w:rsidRPr="00EC76D5" w:rsidRDefault="00197B3C" w:rsidP="00197B3C">
      <w:pPr>
        <w:pStyle w:val="Code"/>
      </w:pPr>
      <w:r w:rsidRPr="00EC76D5">
        <w:t xml:space="preserve">          return "DWord_" + text + Main.NumberId;</w:t>
      </w:r>
    </w:p>
    <w:p w14:paraId="1EDEE4AC" w14:textId="77777777" w:rsidR="00197B3C" w:rsidRPr="00EC76D5" w:rsidRDefault="00197B3C" w:rsidP="00197B3C">
      <w:pPr>
        <w:pStyle w:val="Code"/>
      </w:pPr>
      <w:r w:rsidRPr="00EC76D5">
        <w:t xml:space="preserve">          </w:t>
      </w:r>
    </w:p>
    <w:p w14:paraId="67F74D5C" w14:textId="77777777" w:rsidR="00197B3C" w:rsidRPr="00EC76D5" w:rsidRDefault="00197B3C" w:rsidP="00197B3C">
      <w:pPr>
        <w:pStyle w:val="Code"/>
      </w:pPr>
      <w:r w:rsidRPr="00EC76D5">
        <w:t xml:space="preserve">        case 8:</w:t>
      </w:r>
    </w:p>
    <w:p w14:paraId="155FA914" w14:textId="77777777" w:rsidR="00197B3C" w:rsidRPr="00EC76D5" w:rsidRDefault="00197B3C" w:rsidP="00197B3C">
      <w:pPr>
        <w:pStyle w:val="Code"/>
      </w:pPr>
      <w:r w:rsidRPr="00EC76D5">
        <w:t xml:space="preserve">          return "QWord_" + text + Main.NumberId;</w:t>
      </w:r>
    </w:p>
    <w:p w14:paraId="11E611E6" w14:textId="77777777" w:rsidR="00197B3C" w:rsidRPr="00EC76D5" w:rsidRDefault="00197B3C" w:rsidP="00197B3C">
      <w:pPr>
        <w:pStyle w:val="Code"/>
      </w:pPr>
      <w:r w:rsidRPr="00EC76D5">
        <w:t xml:space="preserve">          </w:t>
      </w:r>
    </w:p>
    <w:p w14:paraId="42496FC8" w14:textId="77777777" w:rsidR="00197B3C" w:rsidRPr="00EC76D5" w:rsidRDefault="00197B3C" w:rsidP="00197B3C">
      <w:pPr>
        <w:pStyle w:val="Code"/>
      </w:pPr>
      <w:r w:rsidRPr="00EC76D5">
        <w:t xml:space="preserve">        default:</w:t>
      </w:r>
    </w:p>
    <w:p w14:paraId="16523396" w14:textId="77777777" w:rsidR="00197B3C" w:rsidRPr="00EC76D5" w:rsidRDefault="00197B3C" w:rsidP="00197B3C">
      <w:pPr>
        <w:pStyle w:val="Code"/>
      </w:pPr>
      <w:r w:rsidRPr="00EC76D5">
        <w:t xml:space="preserve">          Assert.error("");</w:t>
      </w:r>
    </w:p>
    <w:p w14:paraId="6A91B27E" w14:textId="77777777" w:rsidR="00197B3C" w:rsidRPr="00EC76D5" w:rsidRDefault="00197B3C" w:rsidP="00197B3C">
      <w:pPr>
        <w:pStyle w:val="Code"/>
      </w:pPr>
      <w:r w:rsidRPr="00EC76D5">
        <w:t xml:space="preserve">          return null;</w:t>
      </w:r>
    </w:p>
    <w:p w14:paraId="72798408" w14:textId="77777777" w:rsidR="00197B3C" w:rsidRPr="00EC76D5" w:rsidRDefault="00197B3C" w:rsidP="00197B3C">
      <w:pPr>
        <w:pStyle w:val="Code"/>
      </w:pPr>
      <w:r w:rsidRPr="00EC76D5">
        <w:t xml:space="preserve">      }</w:t>
      </w:r>
    </w:p>
    <w:p w14:paraId="3ACB1534" w14:textId="77777777" w:rsidR="00197B3C" w:rsidRPr="00EC76D5" w:rsidRDefault="00197B3C" w:rsidP="00197B3C">
      <w:pPr>
        <w:pStyle w:val="Code"/>
      </w:pPr>
      <w:r w:rsidRPr="00EC76D5">
        <w:t xml:space="preserve">    }</w:t>
      </w:r>
    </w:p>
    <w:p w14:paraId="1BF92DC1" w14:textId="77777777" w:rsidR="00197B3C" w:rsidRPr="00EC76D5" w:rsidRDefault="00197B3C" w:rsidP="00197B3C">
      <w:pPr>
        <w:pStyle w:val="Code"/>
      </w:pPr>
      <w:r w:rsidRPr="00EC76D5">
        <w:t xml:space="preserve">  }</w:t>
      </w:r>
    </w:p>
    <w:p w14:paraId="415D11FD" w14:textId="77777777" w:rsidR="00197B3C" w:rsidRPr="00EC76D5" w:rsidRDefault="00197B3C" w:rsidP="00197B3C">
      <w:pPr>
        <w:pStyle w:val="Code"/>
      </w:pPr>
      <w:r w:rsidRPr="00EC76D5">
        <w:lastRenderedPageBreak/>
        <w:t xml:space="preserve">  </w:t>
      </w:r>
    </w:p>
    <w:p w14:paraId="2A87FEB0" w14:textId="77777777" w:rsidR="00197B3C" w:rsidRPr="00EC76D5" w:rsidRDefault="00197B3C" w:rsidP="00197B3C">
      <w:pPr>
        <w:pStyle w:val="Code"/>
      </w:pPr>
      <w:r w:rsidRPr="00EC76D5">
        <w:t xml:space="preserve">  private static String addOffset(int offset) {</w:t>
      </w:r>
    </w:p>
    <w:p w14:paraId="3E426F5E" w14:textId="77777777" w:rsidR="00197B3C" w:rsidRPr="00EC76D5" w:rsidRDefault="00197B3C" w:rsidP="00197B3C">
      <w:pPr>
        <w:pStyle w:val="Code"/>
      </w:pPr>
      <w:r w:rsidRPr="00EC76D5">
        <w:t xml:space="preserve">    if (offset &gt; 0) {</w:t>
      </w:r>
    </w:p>
    <w:p w14:paraId="15B7434A" w14:textId="77777777" w:rsidR="00197B3C" w:rsidRPr="00EC76D5" w:rsidRDefault="00197B3C" w:rsidP="00197B3C">
      <w:pPr>
        <w:pStyle w:val="Code"/>
      </w:pPr>
      <w:r w:rsidRPr="00EC76D5">
        <w:t xml:space="preserve">      return " + " + offset;</w:t>
      </w:r>
    </w:p>
    <w:p w14:paraId="329D3511" w14:textId="77777777" w:rsidR="00197B3C" w:rsidRPr="00EC76D5" w:rsidRDefault="00197B3C" w:rsidP="00197B3C">
      <w:pPr>
        <w:pStyle w:val="Code"/>
      </w:pPr>
      <w:r w:rsidRPr="00EC76D5">
        <w:t xml:space="preserve">    }</w:t>
      </w:r>
    </w:p>
    <w:p w14:paraId="54099615" w14:textId="77777777" w:rsidR="00197B3C" w:rsidRPr="00EC76D5" w:rsidRDefault="00197B3C" w:rsidP="00197B3C">
      <w:pPr>
        <w:pStyle w:val="Code"/>
      </w:pPr>
      <w:r w:rsidRPr="00EC76D5">
        <w:t xml:space="preserve">    else if (offset &lt; 0) {</w:t>
      </w:r>
    </w:p>
    <w:p w14:paraId="0ECF735B" w14:textId="77777777" w:rsidR="00197B3C" w:rsidRPr="00EC76D5" w:rsidRDefault="00197B3C" w:rsidP="00197B3C">
      <w:pPr>
        <w:pStyle w:val="Code"/>
      </w:pPr>
      <w:r w:rsidRPr="00EC76D5">
        <w:t xml:space="preserve">      return " - " + (-offset);</w:t>
      </w:r>
    </w:p>
    <w:p w14:paraId="478927B9" w14:textId="77777777" w:rsidR="00197B3C" w:rsidRPr="00EC76D5" w:rsidRDefault="00197B3C" w:rsidP="00197B3C">
      <w:pPr>
        <w:pStyle w:val="Code"/>
      </w:pPr>
      <w:r w:rsidRPr="00EC76D5">
        <w:t xml:space="preserve">    }</w:t>
      </w:r>
    </w:p>
    <w:p w14:paraId="73C5D0DA" w14:textId="77777777" w:rsidR="00197B3C" w:rsidRPr="00EC76D5" w:rsidRDefault="00197B3C" w:rsidP="00197B3C">
      <w:pPr>
        <w:pStyle w:val="Code"/>
      </w:pPr>
      <w:r w:rsidRPr="00EC76D5">
        <w:t xml:space="preserve">    else {</w:t>
      </w:r>
    </w:p>
    <w:p w14:paraId="06EA2393" w14:textId="77777777" w:rsidR="00197B3C" w:rsidRPr="00EC76D5" w:rsidRDefault="00197B3C" w:rsidP="00197B3C">
      <w:pPr>
        <w:pStyle w:val="Code"/>
      </w:pPr>
      <w:r w:rsidRPr="00EC76D5">
        <w:t xml:space="preserve">      return "";</w:t>
      </w:r>
    </w:p>
    <w:p w14:paraId="5F6372ED" w14:textId="77777777" w:rsidR="00197B3C" w:rsidRPr="00EC76D5" w:rsidRDefault="00197B3C" w:rsidP="00197B3C">
      <w:pPr>
        <w:pStyle w:val="Code"/>
      </w:pPr>
      <w:r w:rsidRPr="00EC76D5">
        <w:t xml:space="preserve">    }</w:t>
      </w:r>
    </w:p>
    <w:p w14:paraId="053CD49A" w14:textId="77777777" w:rsidR="00197B3C" w:rsidRPr="00EC76D5" w:rsidRDefault="00197B3C" w:rsidP="00197B3C">
      <w:pPr>
        <w:pStyle w:val="Code"/>
      </w:pPr>
      <w:r w:rsidRPr="00EC76D5">
        <w:t xml:space="preserve">  }</w:t>
      </w:r>
    </w:p>
    <w:p w14:paraId="09B4DE02" w14:textId="77777777" w:rsidR="00197B3C" w:rsidRPr="00EC76D5" w:rsidRDefault="00197B3C" w:rsidP="00197B3C">
      <w:pPr>
        <w:pStyle w:val="Code"/>
      </w:pPr>
    </w:p>
    <w:p w14:paraId="7AB59FD5" w14:textId="77777777" w:rsidR="00197B3C" w:rsidRPr="00EC76D5" w:rsidRDefault="00197B3C" w:rsidP="00197B3C">
      <w:pPr>
        <w:pStyle w:val="Code"/>
      </w:pPr>
      <w:r w:rsidRPr="00EC76D5">
        <w:t xml:space="preserve">  private static String replaceOffset(String text, int oldOffset,</w:t>
      </w:r>
    </w:p>
    <w:p w14:paraId="24C1958F" w14:textId="77777777" w:rsidR="00197B3C" w:rsidRPr="00EC76D5" w:rsidRDefault="00197B3C" w:rsidP="00197B3C">
      <w:pPr>
        <w:pStyle w:val="Code"/>
      </w:pPr>
      <w:r w:rsidRPr="00EC76D5">
        <w:t xml:space="preserve">                                      int newOffset) {</w:t>
      </w:r>
    </w:p>
    <w:p w14:paraId="31934712" w14:textId="77777777" w:rsidR="00197B3C" w:rsidRPr="00EC76D5" w:rsidRDefault="00197B3C" w:rsidP="00197B3C">
      <w:pPr>
        <w:pStyle w:val="Code"/>
      </w:pPr>
      <w:r w:rsidRPr="00EC76D5">
        <w:t xml:space="preserve">    String oldText = (oldOffset == 0) ? "" : ((oldOffset &gt; 0) ?</w:t>
      </w:r>
    </w:p>
    <w:p w14:paraId="7A1A5940" w14:textId="77777777" w:rsidR="00197B3C" w:rsidRPr="00EC76D5" w:rsidRDefault="00197B3C" w:rsidP="00197B3C">
      <w:pPr>
        <w:pStyle w:val="Code"/>
      </w:pPr>
      <w:r w:rsidRPr="00EC76D5">
        <w:t xml:space="preserve">                     (" + " + oldOffset) : (" - " + (-oldOffset)));</w:t>
      </w:r>
    </w:p>
    <w:p w14:paraId="5FDED2AD" w14:textId="77777777" w:rsidR="00197B3C" w:rsidRPr="00EC76D5" w:rsidRDefault="00197B3C" w:rsidP="00197B3C">
      <w:pPr>
        <w:pStyle w:val="Code"/>
      </w:pPr>
      <w:r w:rsidRPr="00EC76D5">
        <w:t xml:space="preserve">    String newText = (newOffset == 0) ? "" : ((newOffset &gt; 0) ?</w:t>
      </w:r>
    </w:p>
    <w:p w14:paraId="02451C61" w14:textId="77777777" w:rsidR="00197B3C" w:rsidRPr="00EC76D5" w:rsidRDefault="00197B3C" w:rsidP="00197B3C">
      <w:pPr>
        <w:pStyle w:val="Code"/>
      </w:pPr>
      <w:r w:rsidRPr="00EC76D5">
        <w:t xml:space="preserve">                     (" + " + newOffset) : (" - " + (-newOffset)));</w:t>
      </w:r>
    </w:p>
    <w:p w14:paraId="305E6D70" w14:textId="77777777" w:rsidR="00197B3C" w:rsidRPr="00EC76D5" w:rsidRDefault="00197B3C" w:rsidP="00197B3C">
      <w:pPr>
        <w:pStyle w:val="Code"/>
      </w:pPr>
      <w:r w:rsidRPr="00EC76D5">
        <w:t xml:space="preserve">    return text.replace(oldText, newText);</w:t>
      </w:r>
    </w:p>
    <w:p w14:paraId="31991E02" w14:textId="77777777" w:rsidR="00197B3C" w:rsidRPr="00EC76D5" w:rsidRDefault="00197B3C" w:rsidP="00197B3C">
      <w:pPr>
        <w:pStyle w:val="Code"/>
      </w:pPr>
      <w:r w:rsidRPr="00EC76D5">
        <w:t xml:space="preserve">  }</w:t>
      </w:r>
    </w:p>
    <w:p w14:paraId="5A2105AC" w14:textId="77777777" w:rsidR="00197B3C" w:rsidRPr="00EC76D5" w:rsidRDefault="00197B3C" w:rsidP="00197B3C">
      <w:pPr>
        <w:pStyle w:val="Code"/>
      </w:pPr>
    </w:p>
    <w:p w14:paraId="3FE3743F" w14:textId="77777777" w:rsidR="00197B3C" w:rsidRPr="00EC76D5" w:rsidRDefault="00197B3C" w:rsidP="00197B3C">
      <w:pPr>
        <w:pStyle w:val="Code"/>
      </w:pPr>
      <w:r w:rsidRPr="00EC76D5">
        <w:t xml:space="preserve">  public static Object staticConvert(Type toType, Object fromInit) {</w:t>
      </w:r>
    </w:p>
    <w:p w14:paraId="13EF69C9" w14:textId="77777777" w:rsidR="00197B3C" w:rsidRPr="00EC76D5" w:rsidRDefault="00197B3C" w:rsidP="00197B3C">
      <w:pPr>
        <w:pStyle w:val="Code"/>
      </w:pPr>
      <w:r w:rsidRPr="00EC76D5">
        <w:t xml:space="preserve">    if (toType.isStructOrUnion()) {</w:t>
      </w:r>
    </w:p>
    <w:p w14:paraId="2754F664" w14:textId="77777777" w:rsidR="009D4116" w:rsidRPr="00EC76D5" w:rsidRDefault="00197B3C" w:rsidP="00197B3C">
      <w:pPr>
        <w:pStyle w:val="Code"/>
      </w:pPr>
      <w:r w:rsidRPr="00EC76D5">
        <w:t xml:space="preserve">      Assert.error(toType.isComplete(), toType,</w:t>
      </w:r>
    </w:p>
    <w:p w14:paraId="62B9EFC7" w14:textId="42DA6BE3" w:rsidR="00197B3C" w:rsidRPr="00EC76D5" w:rsidRDefault="009D4116" w:rsidP="00197B3C">
      <w:pPr>
        <w:pStyle w:val="Code"/>
      </w:pPr>
      <w:r w:rsidRPr="00EC76D5">
        <w:t xml:space="preserve">                  </w:t>
      </w:r>
      <w:r w:rsidR="00197B3C" w:rsidRPr="00EC76D5">
        <w:t xml:space="preserve"> "assigment of incomplete type");</w:t>
      </w:r>
    </w:p>
    <w:p w14:paraId="12308222" w14:textId="77777777" w:rsidR="00197B3C" w:rsidRPr="00EC76D5" w:rsidRDefault="00197B3C" w:rsidP="00197B3C">
      <w:pPr>
        <w:pStyle w:val="Code"/>
      </w:pPr>
      <w:r w:rsidRPr="00EC76D5">
        <w:t xml:space="preserve">    }</w:t>
      </w:r>
    </w:p>
    <w:p w14:paraId="69FD07D9" w14:textId="77777777" w:rsidR="00197B3C" w:rsidRPr="00EC76D5" w:rsidRDefault="00197B3C" w:rsidP="00197B3C">
      <w:pPr>
        <w:pStyle w:val="Code"/>
      </w:pPr>
      <w:r w:rsidRPr="00EC76D5">
        <w:t xml:space="preserve">    </w:t>
      </w:r>
    </w:p>
    <w:p w14:paraId="2B230432" w14:textId="77777777" w:rsidR="00197B3C" w:rsidRPr="00EC76D5" w:rsidRDefault="00197B3C" w:rsidP="00197B3C">
      <w:pPr>
        <w:pStyle w:val="Code"/>
      </w:pPr>
      <w:r w:rsidRPr="00EC76D5">
        <w:t xml:space="preserve">    if (fromInit instanceof SyntaxTree) {</w:t>
      </w:r>
    </w:p>
    <w:p w14:paraId="7964CF5F" w14:textId="77777777" w:rsidR="00197B3C" w:rsidRPr="00EC76D5" w:rsidRDefault="00197B3C" w:rsidP="00197B3C">
      <w:pPr>
        <w:pStyle w:val="Code"/>
      </w:pPr>
      <w:r w:rsidRPr="00EC76D5">
        <w:t xml:space="preserve">      SyntaxTree fromTree = (SyntaxTree) fromInit;</w:t>
      </w:r>
    </w:p>
    <w:p w14:paraId="2B746E38" w14:textId="77777777" w:rsidR="00197B3C" w:rsidRPr="00EC76D5" w:rsidRDefault="00197B3C" w:rsidP="00197B3C">
      <w:pPr>
        <w:pStyle w:val="Code"/>
      </w:pPr>
      <w:r w:rsidRPr="00EC76D5">
        <w:t xml:space="preserve">      Type fromType = fromTree.getType();</w:t>
      </w:r>
    </w:p>
    <w:p w14:paraId="2CB513D1" w14:textId="77777777" w:rsidR="00197B3C" w:rsidRPr="00EC76D5" w:rsidRDefault="00197B3C" w:rsidP="00197B3C">
      <w:pPr>
        <w:pStyle w:val="Code"/>
      </w:pPr>
    </w:p>
    <w:p w14:paraId="39C5F89E" w14:textId="77777777" w:rsidR="00197B3C" w:rsidRPr="00EC76D5" w:rsidRDefault="00197B3C" w:rsidP="00197B3C">
      <w:pPr>
        <w:pStyle w:val="Code"/>
      </w:pPr>
      <w:r w:rsidRPr="00EC76D5">
        <w:t xml:space="preserve">      if (fromType.isString()) {</w:t>
      </w:r>
    </w:p>
    <w:p w14:paraId="7ADF8802" w14:textId="77777777" w:rsidR="00197B3C" w:rsidRPr="00EC76D5" w:rsidRDefault="00197B3C" w:rsidP="00197B3C">
      <w:pPr>
        <w:pStyle w:val="Code"/>
      </w:pPr>
      <w:r w:rsidRPr="00EC76D5">
        <w:t xml:space="preserve">        Assert.error(toType.isPointerOrArray() &amp;&amp;</w:t>
      </w:r>
    </w:p>
    <w:p w14:paraId="6C71A0EC" w14:textId="77777777" w:rsidR="00197B3C" w:rsidRPr="00EC76D5" w:rsidRDefault="00197B3C" w:rsidP="00197B3C">
      <w:pPr>
        <w:pStyle w:val="Code"/>
      </w:pPr>
      <w:r w:rsidRPr="00EC76D5">
        <w:t xml:space="preserve">                     toType.getPointerOrArrayType().isChar(),</w:t>
      </w:r>
    </w:p>
    <w:p w14:paraId="5E3762A9" w14:textId="77777777" w:rsidR="00197B3C" w:rsidRPr="00EC76D5" w:rsidRDefault="00197B3C" w:rsidP="00197B3C">
      <w:pPr>
        <w:pStyle w:val="Code"/>
      </w:pPr>
      <w:r w:rsidRPr="00EC76D5">
        <w:t xml:space="preserve">                     toType, "cannot be initalized by a string");</w:t>
      </w:r>
    </w:p>
    <w:p w14:paraId="0DD0E103" w14:textId="77777777" w:rsidR="00197B3C" w:rsidRPr="00EC76D5" w:rsidRDefault="00197B3C" w:rsidP="00197B3C">
      <w:pPr>
        <w:pStyle w:val="Code"/>
      </w:pPr>
    </w:p>
    <w:p w14:paraId="2154EDFC" w14:textId="77777777" w:rsidR="00197B3C" w:rsidRPr="00EC76D5" w:rsidRDefault="00197B3C" w:rsidP="00197B3C">
      <w:pPr>
        <w:pStyle w:val="Code"/>
      </w:pPr>
      <w:r w:rsidRPr="00EC76D5">
        <w:t xml:space="preserve">        </w:t>
      </w:r>
    </w:p>
    <w:p w14:paraId="523A915F" w14:textId="77777777" w:rsidR="00197B3C" w:rsidRPr="00EC76D5" w:rsidRDefault="00197B3C" w:rsidP="00197B3C">
      <w:pPr>
        <w:pStyle w:val="Code"/>
      </w:pPr>
      <w:r w:rsidRPr="00EC76D5">
        <w:t xml:space="preserve">        if (toType.isArray()) {</w:t>
      </w:r>
    </w:p>
    <w:p w14:paraId="2BE7C586" w14:textId="77777777" w:rsidR="00197B3C" w:rsidRPr="00EC76D5" w:rsidRDefault="00197B3C" w:rsidP="00197B3C">
      <w:pPr>
        <w:pStyle w:val="Code"/>
      </w:pPr>
      <w:r w:rsidRPr="00EC76D5">
        <w:t xml:space="preserve">          String text = (String) fromTree.getSymbol().getValue();</w:t>
      </w:r>
    </w:p>
    <w:p w14:paraId="7591819D" w14:textId="77777777" w:rsidR="00197B3C" w:rsidRPr="00EC76D5" w:rsidRDefault="00197B3C" w:rsidP="00197B3C">
      <w:pPr>
        <w:pStyle w:val="Code"/>
      </w:pPr>
    </w:p>
    <w:p w14:paraId="6A265F5D" w14:textId="77777777" w:rsidR="00197B3C" w:rsidRPr="00EC76D5" w:rsidRDefault="00197B3C" w:rsidP="00197B3C">
      <w:pPr>
        <w:pStyle w:val="Code"/>
      </w:pPr>
      <w:r w:rsidRPr="00EC76D5">
        <w:t xml:space="preserve">          if (toType.getArraySize() == 0) {</w:t>
      </w:r>
    </w:p>
    <w:p w14:paraId="5D257263" w14:textId="77777777" w:rsidR="00197B3C" w:rsidRPr="00EC76D5" w:rsidRDefault="00197B3C" w:rsidP="00197B3C">
      <w:pPr>
        <w:pStyle w:val="Code"/>
      </w:pPr>
      <w:r w:rsidRPr="00EC76D5">
        <w:t xml:space="preserve">            toType.setArraySize(text.length() + 1);</w:t>
      </w:r>
    </w:p>
    <w:p w14:paraId="00A2269F" w14:textId="77777777" w:rsidR="00197B3C" w:rsidRPr="00EC76D5" w:rsidRDefault="00197B3C" w:rsidP="00197B3C">
      <w:pPr>
        <w:pStyle w:val="Code"/>
      </w:pPr>
      <w:r w:rsidRPr="00EC76D5">
        <w:t xml:space="preserve">          }</w:t>
      </w:r>
    </w:p>
    <w:p w14:paraId="67B04F64" w14:textId="77777777" w:rsidR="00197B3C" w:rsidRPr="00EC76D5" w:rsidRDefault="00197B3C" w:rsidP="00197B3C">
      <w:pPr>
        <w:pStyle w:val="Code"/>
      </w:pPr>
    </w:p>
    <w:p w14:paraId="71E2A0EB" w14:textId="77777777" w:rsidR="00197B3C" w:rsidRPr="00EC76D5" w:rsidRDefault="00197B3C" w:rsidP="00197B3C">
      <w:pPr>
        <w:pStyle w:val="Code"/>
      </w:pPr>
      <w:r w:rsidRPr="00EC76D5">
        <w:t xml:space="preserve">          Assert.error((text.length() + 1) &lt;= toType.getArraySize(),</w:t>
      </w:r>
    </w:p>
    <w:p w14:paraId="1E444AC3" w14:textId="77777777" w:rsidR="00197B3C" w:rsidRPr="00EC76D5" w:rsidRDefault="00197B3C" w:rsidP="00197B3C">
      <w:pPr>
        <w:pStyle w:val="Code"/>
      </w:pPr>
      <w:r w:rsidRPr="00EC76D5">
        <w:t xml:space="preserve">                       toType, "to many initializers");</w:t>
      </w:r>
    </w:p>
    <w:p w14:paraId="3CF4EA30" w14:textId="77777777" w:rsidR="00197B3C" w:rsidRPr="00EC76D5" w:rsidRDefault="00197B3C" w:rsidP="00197B3C">
      <w:pPr>
        <w:pStyle w:val="Code"/>
      </w:pPr>
      <w:r w:rsidRPr="00EC76D5">
        <w:t xml:space="preserve">          Assert.warning((text.length() + 1) == toType.getArraySize(),</w:t>
      </w:r>
    </w:p>
    <w:p w14:paraId="1AC91AFE" w14:textId="77777777" w:rsidR="00197B3C" w:rsidRPr="00EC76D5" w:rsidRDefault="00197B3C" w:rsidP="00197B3C">
      <w:pPr>
        <w:pStyle w:val="Code"/>
      </w:pPr>
      <w:r w:rsidRPr="00EC76D5">
        <w:t xml:space="preserve">                         toType, "to few initializers");</w:t>
      </w:r>
    </w:p>
    <w:p w14:paraId="301D36CD" w14:textId="77777777" w:rsidR="00197B3C" w:rsidRPr="00EC76D5" w:rsidRDefault="00197B3C" w:rsidP="00197B3C">
      <w:pPr>
        <w:pStyle w:val="Code"/>
      </w:pPr>
      <w:r w:rsidRPr="00EC76D5">
        <w:t xml:space="preserve">        }</w:t>
      </w:r>
    </w:p>
    <w:p w14:paraId="6BCC169C" w14:textId="77777777" w:rsidR="00197B3C" w:rsidRPr="00EC76D5" w:rsidRDefault="00197B3C" w:rsidP="00197B3C">
      <w:pPr>
        <w:pStyle w:val="Code"/>
      </w:pPr>
      <w:r w:rsidRPr="00EC76D5">
        <w:t xml:space="preserve">      }</w:t>
      </w:r>
    </w:p>
    <w:p w14:paraId="0F8C4B19" w14:textId="77777777" w:rsidR="00197B3C" w:rsidRPr="00EC76D5" w:rsidRDefault="00197B3C" w:rsidP="00197B3C">
      <w:pPr>
        <w:pStyle w:val="Code"/>
      </w:pPr>
      <w:r w:rsidRPr="00EC76D5">
        <w:t xml:space="preserve">      else if (fromType.isPointer() &amp;&amp; toType.isPointer()) {</w:t>
      </w:r>
    </w:p>
    <w:p w14:paraId="1429AB44" w14:textId="77777777" w:rsidR="00197B3C" w:rsidRPr="00EC76D5" w:rsidRDefault="00197B3C" w:rsidP="00197B3C">
      <w:pPr>
        <w:pStyle w:val="Code"/>
      </w:pPr>
      <w:r w:rsidRPr="00EC76D5">
        <w:t xml:space="preserve">        Assert.error(fromType.getPointerType().isVoid() ||</w:t>
      </w:r>
    </w:p>
    <w:p w14:paraId="1D9C177D" w14:textId="77777777" w:rsidR="00197B3C" w:rsidRPr="00EC76D5" w:rsidRDefault="00197B3C" w:rsidP="00197B3C">
      <w:pPr>
        <w:pStyle w:val="Code"/>
      </w:pPr>
      <w:r w:rsidRPr="00EC76D5">
        <w:t xml:space="preserve">                     toType.getPointerType().isVoid() ||</w:t>
      </w:r>
    </w:p>
    <w:p w14:paraId="083DCA57" w14:textId="77777777" w:rsidR="00197B3C" w:rsidRPr="00EC76D5" w:rsidRDefault="00197B3C" w:rsidP="00197B3C">
      <w:pPr>
        <w:pStyle w:val="Code"/>
      </w:pPr>
      <w:r w:rsidRPr="00EC76D5">
        <w:t xml:space="preserve">                     fromType.getPointerType().equals(toType.getPointerType()),</w:t>
      </w:r>
    </w:p>
    <w:p w14:paraId="45881A5C" w14:textId="77777777" w:rsidR="00197B3C" w:rsidRPr="00EC76D5" w:rsidRDefault="00197B3C" w:rsidP="00197B3C">
      <w:pPr>
        <w:pStyle w:val="Code"/>
      </w:pPr>
      <w:r w:rsidRPr="00EC76D5">
        <w:t xml:space="preserve">                     fromType, "cannot be converted to " + toType);</w:t>
      </w:r>
    </w:p>
    <w:p w14:paraId="11682274" w14:textId="77777777" w:rsidR="00197B3C" w:rsidRPr="00EC76D5" w:rsidRDefault="00197B3C" w:rsidP="00197B3C">
      <w:pPr>
        <w:pStyle w:val="Code"/>
      </w:pPr>
      <w:r w:rsidRPr="00EC76D5">
        <w:lastRenderedPageBreak/>
        <w:t xml:space="preserve">      }</w:t>
      </w:r>
    </w:p>
    <w:p w14:paraId="62FE6640" w14:textId="77777777" w:rsidR="00197B3C" w:rsidRPr="00EC76D5" w:rsidRDefault="00197B3C" w:rsidP="00197B3C">
      <w:pPr>
        <w:pStyle w:val="Code"/>
      </w:pPr>
      <w:r w:rsidRPr="00EC76D5">
        <w:t xml:space="preserve">      else if (fromType.isArray() &amp;&amp; toType.isPointer()) {</w:t>
      </w:r>
    </w:p>
    <w:p w14:paraId="54A5823C" w14:textId="77777777" w:rsidR="00197B3C" w:rsidRPr="00EC76D5" w:rsidRDefault="00197B3C" w:rsidP="00197B3C">
      <w:pPr>
        <w:pStyle w:val="Code"/>
      </w:pPr>
      <w:r w:rsidRPr="00EC76D5">
        <w:t xml:space="preserve">        Assert.error(fromType.getArrayType().isVoid() ||</w:t>
      </w:r>
    </w:p>
    <w:p w14:paraId="6C822198" w14:textId="77777777" w:rsidR="00197B3C" w:rsidRPr="00EC76D5" w:rsidRDefault="00197B3C" w:rsidP="00197B3C">
      <w:pPr>
        <w:pStyle w:val="Code"/>
      </w:pPr>
      <w:r w:rsidRPr="00EC76D5">
        <w:t xml:space="preserve">                     toType.getPointerType().isVoid() ||</w:t>
      </w:r>
    </w:p>
    <w:p w14:paraId="574FB057" w14:textId="77777777" w:rsidR="00197B3C" w:rsidRPr="00EC76D5" w:rsidRDefault="00197B3C" w:rsidP="00197B3C">
      <w:pPr>
        <w:pStyle w:val="Code"/>
      </w:pPr>
      <w:r w:rsidRPr="00EC76D5">
        <w:t xml:space="preserve">                     fromType.getArrayType().equals(toType.getPointerType()),</w:t>
      </w:r>
    </w:p>
    <w:p w14:paraId="272CD7A4" w14:textId="77777777" w:rsidR="00197B3C" w:rsidRPr="00EC76D5" w:rsidRDefault="00197B3C" w:rsidP="00197B3C">
      <w:pPr>
        <w:pStyle w:val="Code"/>
      </w:pPr>
      <w:r w:rsidRPr="00EC76D5">
        <w:t xml:space="preserve">                     fromType, "cannot be converted to " + toType);</w:t>
      </w:r>
    </w:p>
    <w:p w14:paraId="7E5986D7" w14:textId="77777777" w:rsidR="00197B3C" w:rsidRPr="00EC76D5" w:rsidRDefault="00197B3C" w:rsidP="00197B3C">
      <w:pPr>
        <w:pStyle w:val="Code"/>
      </w:pPr>
      <w:r w:rsidRPr="00EC76D5">
        <w:t xml:space="preserve">      }</w:t>
      </w:r>
    </w:p>
    <w:p w14:paraId="4B96E542" w14:textId="77777777" w:rsidR="00197B3C" w:rsidRPr="00EC76D5" w:rsidRDefault="00197B3C" w:rsidP="00197B3C">
      <w:pPr>
        <w:pStyle w:val="Code"/>
      </w:pPr>
      <w:r w:rsidRPr="00EC76D5">
        <w:t xml:space="preserve">      else if (fromType.isPointer() &amp;&amp; toType.isArray()) {</w:t>
      </w:r>
    </w:p>
    <w:p w14:paraId="76E5F841" w14:textId="77777777" w:rsidR="00197B3C" w:rsidRPr="00EC76D5" w:rsidRDefault="00197B3C" w:rsidP="00197B3C">
      <w:pPr>
        <w:pStyle w:val="Code"/>
      </w:pPr>
      <w:r w:rsidRPr="00EC76D5">
        <w:t xml:space="preserve">        Assert.error(toType, "an array cannot be initialized by a pointer");</w:t>
      </w:r>
    </w:p>
    <w:p w14:paraId="6F71C94D" w14:textId="77777777" w:rsidR="00197B3C" w:rsidRPr="00EC76D5" w:rsidRDefault="00197B3C" w:rsidP="00197B3C">
      <w:pPr>
        <w:pStyle w:val="Code"/>
      </w:pPr>
      <w:r w:rsidRPr="00EC76D5">
        <w:t xml:space="preserve">      }</w:t>
      </w:r>
    </w:p>
    <w:p w14:paraId="7B447A31" w14:textId="77777777" w:rsidR="00197B3C" w:rsidRPr="00EC76D5" w:rsidRDefault="00197B3C" w:rsidP="00197B3C">
      <w:pPr>
        <w:pStyle w:val="Code"/>
      </w:pPr>
      <w:r w:rsidRPr="00EC76D5">
        <w:t xml:space="preserve">      else if (fromType.isArray() &amp;&amp; toType.isArray()) {</w:t>
      </w:r>
    </w:p>
    <w:p w14:paraId="0D10A74F" w14:textId="77777777" w:rsidR="00197B3C" w:rsidRPr="00EC76D5" w:rsidRDefault="00197B3C" w:rsidP="00197B3C">
      <w:pPr>
        <w:pStyle w:val="Code"/>
      </w:pPr>
      <w:r w:rsidRPr="00EC76D5">
        <w:t xml:space="preserve">        Assert.error(fromType.getArrayType().equals(toType.getArrayType()),</w:t>
      </w:r>
    </w:p>
    <w:p w14:paraId="52EF3EC4" w14:textId="77777777" w:rsidR="00197B3C" w:rsidRPr="00EC76D5" w:rsidRDefault="00197B3C" w:rsidP="00197B3C">
      <w:pPr>
        <w:pStyle w:val="Code"/>
      </w:pPr>
      <w:r w:rsidRPr="00EC76D5">
        <w:t xml:space="preserve">                     fromType, "cannot be converted to " + toType);</w:t>
      </w:r>
    </w:p>
    <w:p w14:paraId="3F47C077" w14:textId="77777777" w:rsidR="00197B3C" w:rsidRPr="00EC76D5" w:rsidRDefault="00197B3C" w:rsidP="00197B3C">
      <w:pPr>
        <w:pStyle w:val="Code"/>
      </w:pPr>
    </w:p>
    <w:p w14:paraId="3EAF7836" w14:textId="77777777" w:rsidR="00197B3C" w:rsidRPr="00EC76D5" w:rsidRDefault="00197B3C" w:rsidP="00197B3C">
      <w:pPr>
        <w:pStyle w:val="Code"/>
      </w:pPr>
      <w:r w:rsidRPr="00EC76D5">
        <w:t xml:space="preserve">        if (toType.getArraySize() == 0) {</w:t>
      </w:r>
    </w:p>
    <w:p w14:paraId="6CA3876E" w14:textId="77777777" w:rsidR="00197B3C" w:rsidRPr="00EC76D5" w:rsidRDefault="00197B3C" w:rsidP="00197B3C">
      <w:pPr>
        <w:pStyle w:val="Code"/>
      </w:pPr>
      <w:r w:rsidRPr="00EC76D5">
        <w:t xml:space="preserve">          toType.setArraySize(fromType.getArraySize());</w:t>
      </w:r>
    </w:p>
    <w:p w14:paraId="588F82AB" w14:textId="77777777" w:rsidR="00197B3C" w:rsidRPr="00EC76D5" w:rsidRDefault="00197B3C" w:rsidP="00197B3C">
      <w:pPr>
        <w:pStyle w:val="Code"/>
      </w:pPr>
      <w:r w:rsidRPr="00EC76D5">
        <w:t xml:space="preserve">        }</w:t>
      </w:r>
    </w:p>
    <w:p w14:paraId="1494AFC4" w14:textId="77777777" w:rsidR="00197B3C" w:rsidRPr="00EC76D5" w:rsidRDefault="00197B3C" w:rsidP="00197B3C">
      <w:pPr>
        <w:pStyle w:val="Code"/>
      </w:pPr>
    </w:p>
    <w:p w14:paraId="2727BD48" w14:textId="77777777" w:rsidR="00197B3C" w:rsidRPr="00EC76D5" w:rsidRDefault="00197B3C" w:rsidP="00197B3C">
      <w:pPr>
        <w:pStyle w:val="Code"/>
      </w:pPr>
      <w:r w:rsidRPr="00EC76D5">
        <w:t xml:space="preserve">        Assert.error(toType.getArraySize() == toType.getArraySize(),</w:t>
      </w:r>
    </w:p>
    <w:p w14:paraId="3A954D25" w14:textId="77777777" w:rsidR="00197B3C" w:rsidRPr="00EC76D5" w:rsidRDefault="00197B3C" w:rsidP="00197B3C">
      <w:pPr>
        <w:pStyle w:val="Code"/>
      </w:pPr>
      <w:r w:rsidRPr="00EC76D5">
        <w:t xml:space="preserve">                     fromType, "different array sizes");</w:t>
      </w:r>
    </w:p>
    <w:p w14:paraId="0CBD640E" w14:textId="77777777" w:rsidR="00197B3C" w:rsidRPr="00EC76D5" w:rsidRDefault="00197B3C" w:rsidP="00197B3C">
      <w:pPr>
        <w:pStyle w:val="Code"/>
      </w:pPr>
      <w:r w:rsidRPr="00EC76D5">
        <w:t xml:space="preserve">      }</w:t>
      </w:r>
    </w:p>
    <w:p w14:paraId="58B417DE" w14:textId="77777777" w:rsidR="00197B3C" w:rsidRPr="00EC76D5" w:rsidRDefault="00197B3C" w:rsidP="00197B3C">
      <w:pPr>
        <w:pStyle w:val="Code"/>
      </w:pPr>
      <w:r w:rsidRPr="00EC76D5">
        <w:t xml:space="preserve">      else if (fromType.isFunction() &amp;&amp; toType.isPointer() &amp;&amp;</w:t>
      </w:r>
    </w:p>
    <w:p w14:paraId="100494FD" w14:textId="77777777" w:rsidR="00197B3C" w:rsidRPr="00EC76D5" w:rsidRDefault="00197B3C" w:rsidP="00197B3C">
      <w:pPr>
        <w:pStyle w:val="Code"/>
      </w:pPr>
      <w:r w:rsidRPr="00EC76D5">
        <w:t xml:space="preserve">               toType.getPointerType().equals(fromType)) {</w:t>
      </w:r>
    </w:p>
    <w:p w14:paraId="1AD4729F" w14:textId="77777777" w:rsidR="00197B3C" w:rsidRPr="00EC76D5" w:rsidRDefault="00197B3C" w:rsidP="00197B3C">
      <w:pPr>
        <w:pStyle w:val="Code"/>
      </w:pPr>
      <w:r w:rsidRPr="00EC76D5">
        <w:t xml:space="preserve">        // Empty.</w:t>
      </w:r>
    </w:p>
    <w:p w14:paraId="633E06E4" w14:textId="77777777" w:rsidR="00197B3C" w:rsidRPr="00EC76D5" w:rsidRDefault="00197B3C" w:rsidP="00197B3C">
      <w:pPr>
        <w:pStyle w:val="Code"/>
      </w:pPr>
      <w:r w:rsidRPr="00EC76D5">
        <w:t xml:space="preserve">      }</w:t>
      </w:r>
    </w:p>
    <w:p w14:paraId="5D9B3D75" w14:textId="77777777" w:rsidR="00197B3C" w:rsidRPr="00EC76D5" w:rsidRDefault="00197B3C" w:rsidP="00197B3C">
      <w:pPr>
        <w:pStyle w:val="Code"/>
      </w:pPr>
      <w:r w:rsidRPr="00EC76D5">
        <w:t xml:space="preserve">      else if ((fromType.isLogical() || fromType.isArithmeticOrPointer()) &amp;&amp;</w:t>
      </w:r>
    </w:p>
    <w:p w14:paraId="2791892C" w14:textId="77777777" w:rsidR="00197B3C" w:rsidRPr="00EC76D5" w:rsidRDefault="00197B3C" w:rsidP="00197B3C">
      <w:pPr>
        <w:pStyle w:val="Code"/>
      </w:pPr>
      <w:r w:rsidRPr="00EC76D5">
        <w:t xml:space="preserve">               (toType.isArithmeticOrPointer())) {</w:t>
      </w:r>
    </w:p>
    <w:p w14:paraId="15482465" w14:textId="77777777" w:rsidR="00197B3C" w:rsidRPr="00EC76D5" w:rsidRDefault="00197B3C" w:rsidP="00197B3C">
      <w:pPr>
        <w:pStyle w:val="Code"/>
      </w:pPr>
      <w:r w:rsidRPr="00EC76D5">
        <w:t xml:space="preserve">        Object fromValue = fromTree.getSymbol().getValue();</w:t>
      </w:r>
    </w:p>
    <w:p w14:paraId="0BA8EE24" w14:textId="77777777" w:rsidR="00197B3C" w:rsidRPr="00EC76D5" w:rsidRDefault="00197B3C" w:rsidP="00197B3C">
      <w:pPr>
        <w:pStyle w:val="Code"/>
      </w:pPr>
      <w:r w:rsidRPr="00EC76D5">
        <w:t xml:space="preserve">        Object toValue = staticCast(fromValue, toType);</w:t>
      </w:r>
    </w:p>
    <w:p w14:paraId="6AC49E70" w14:textId="77777777" w:rsidR="00197B3C" w:rsidRPr="00EC76D5" w:rsidRDefault="00197B3C" w:rsidP="00197B3C">
      <w:pPr>
        <w:pStyle w:val="Code"/>
      </w:pPr>
      <w:r w:rsidRPr="00EC76D5">
        <w:t xml:space="preserve">        Symbol toSymbol = Symbol.createValueSymbol(toType, toValue);</w:t>
      </w:r>
    </w:p>
    <w:p w14:paraId="13FF13D8" w14:textId="77777777" w:rsidR="00197B3C" w:rsidRPr="00EC76D5" w:rsidRDefault="00197B3C" w:rsidP="00197B3C">
      <w:pPr>
        <w:pStyle w:val="Code"/>
      </w:pPr>
      <w:r w:rsidRPr="00EC76D5">
        <w:t xml:space="preserve">        fromInit = SyntaxTreeGenerator.generateValueTree(toSymbol);</w:t>
      </w:r>
    </w:p>
    <w:p w14:paraId="3BA90130" w14:textId="77777777" w:rsidR="00197B3C" w:rsidRPr="00EC76D5" w:rsidRDefault="00197B3C" w:rsidP="00197B3C">
      <w:pPr>
        <w:pStyle w:val="Code"/>
      </w:pPr>
      <w:r w:rsidRPr="00EC76D5">
        <w:t xml:space="preserve">      }</w:t>
      </w:r>
    </w:p>
    <w:p w14:paraId="5D9F5F5C" w14:textId="77777777" w:rsidR="00197B3C" w:rsidRPr="00EC76D5" w:rsidRDefault="00197B3C" w:rsidP="00197B3C">
      <w:pPr>
        <w:pStyle w:val="Code"/>
      </w:pPr>
      <w:r w:rsidRPr="00EC76D5">
        <w:t xml:space="preserve">      else {</w:t>
      </w:r>
    </w:p>
    <w:p w14:paraId="461A2CDB" w14:textId="77777777" w:rsidR="00197B3C" w:rsidRPr="00EC76D5" w:rsidRDefault="00197B3C" w:rsidP="00197B3C">
      <w:pPr>
        <w:pStyle w:val="Code"/>
      </w:pPr>
      <w:r w:rsidRPr="00EC76D5">
        <w:t xml:space="preserve">        Assert.error(fromType.equals(toType), "invalid type");</w:t>
      </w:r>
    </w:p>
    <w:p w14:paraId="75379EA1" w14:textId="77777777" w:rsidR="00197B3C" w:rsidRPr="00EC76D5" w:rsidRDefault="00197B3C" w:rsidP="00197B3C">
      <w:pPr>
        <w:pStyle w:val="Code"/>
      </w:pPr>
      <w:r w:rsidRPr="00EC76D5">
        <w:t xml:space="preserve">      }</w:t>
      </w:r>
    </w:p>
    <w:p w14:paraId="71CD74DB" w14:textId="77777777" w:rsidR="00197B3C" w:rsidRPr="00EC76D5" w:rsidRDefault="00197B3C" w:rsidP="00197B3C">
      <w:pPr>
        <w:pStyle w:val="Code"/>
      </w:pPr>
      <w:r w:rsidRPr="00EC76D5">
        <w:t xml:space="preserve">    }</w:t>
      </w:r>
    </w:p>
    <w:p w14:paraId="7208E4D3" w14:textId="77777777" w:rsidR="00197B3C" w:rsidRPr="00EC76D5" w:rsidRDefault="00197B3C" w:rsidP="00197B3C">
      <w:pPr>
        <w:pStyle w:val="Code"/>
      </w:pPr>
      <w:r w:rsidRPr="00EC76D5">
        <w:t xml:space="preserve">    else {</w:t>
      </w:r>
    </w:p>
    <w:p w14:paraId="5A3F68D0" w14:textId="77777777" w:rsidR="00197B3C" w:rsidRPr="00EC76D5" w:rsidRDefault="00197B3C" w:rsidP="00197B3C">
      <w:pPr>
        <w:pStyle w:val="Code"/>
      </w:pPr>
      <w:r w:rsidRPr="00EC76D5">
        <w:t xml:space="preserve">      List&lt;Object&gt; fromList = (List) fromInit;</w:t>
      </w:r>
    </w:p>
    <w:p w14:paraId="4DA4DEA2" w14:textId="77777777" w:rsidR="00197B3C" w:rsidRPr="00EC76D5" w:rsidRDefault="00197B3C" w:rsidP="00197B3C">
      <w:pPr>
        <w:pStyle w:val="Code"/>
      </w:pPr>
      <w:r w:rsidRPr="00EC76D5">
        <w:t xml:space="preserve">      </w:t>
      </w:r>
    </w:p>
    <w:p w14:paraId="48FDDC58" w14:textId="77777777" w:rsidR="00197B3C" w:rsidRPr="00EC76D5" w:rsidRDefault="00197B3C" w:rsidP="00197B3C">
      <w:pPr>
        <w:pStyle w:val="Code"/>
      </w:pPr>
      <w:r w:rsidRPr="00EC76D5">
        <w:t xml:space="preserve">      switch (toType.getSort()) {</w:t>
      </w:r>
    </w:p>
    <w:p w14:paraId="4DFB0099" w14:textId="77777777" w:rsidR="00197B3C" w:rsidRPr="00EC76D5" w:rsidRDefault="00197B3C" w:rsidP="00197B3C">
      <w:pPr>
        <w:pStyle w:val="Code"/>
      </w:pPr>
      <w:r w:rsidRPr="00EC76D5">
        <w:t xml:space="preserve">        case Pointer: {</w:t>
      </w:r>
    </w:p>
    <w:p w14:paraId="3152C540" w14:textId="77777777" w:rsidR="00197B3C" w:rsidRPr="00EC76D5" w:rsidRDefault="00197B3C" w:rsidP="00197B3C">
      <w:pPr>
        <w:pStyle w:val="Code"/>
      </w:pPr>
      <w:r w:rsidRPr="00EC76D5">
        <w:t xml:space="preserve">            Type subType = toType.getPointerType();</w:t>
      </w:r>
    </w:p>
    <w:p w14:paraId="4F65EFA8" w14:textId="77777777" w:rsidR="00197B3C" w:rsidRPr="00EC76D5" w:rsidRDefault="00197B3C" w:rsidP="00197B3C">
      <w:pPr>
        <w:pStyle w:val="Code"/>
      </w:pPr>
      <w:r w:rsidRPr="00EC76D5">
        <w:t xml:space="preserve">            for (int index = 0; index &lt; fromList.size(); ++index) {</w:t>
      </w:r>
    </w:p>
    <w:p w14:paraId="14A7DDD8" w14:textId="77777777" w:rsidR="00197B3C" w:rsidRPr="00EC76D5" w:rsidRDefault="00197B3C" w:rsidP="00197B3C">
      <w:pPr>
        <w:pStyle w:val="Code"/>
      </w:pPr>
      <w:r w:rsidRPr="00EC76D5">
        <w:t xml:space="preserve">              fromList.set(index, staticConvert(subType, fromList.get(index)));</w:t>
      </w:r>
    </w:p>
    <w:p w14:paraId="06F66AD5" w14:textId="77777777" w:rsidR="00197B3C" w:rsidRPr="00EC76D5" w:rsidRDefault="00197B3C" w:rsidP="00197B3C">
      <w:pPr>
        <w:pStyle w:val="Code"/>
      </w:pPr>
      <w:r w:rsidRPr="00EC76D5">
        <w:t xml:space="preserve">            }</w:t>
      </w:r>
    </w:p>
    <w:p w14:paraId="366D2C2B" w14:textId="77777777" w:rsidR="00197B3C" w:rsidRPr="00EC76D5" w:rsidRDefault="00197B3C" w:rsidP="00197B3C">
      <w:pPr>
        <w:pStyle w:val="Code"/>
      </w:pPr>
      <w:r w:rsidRPr="00EC76D5">
        <w:t xml:space="preserve">          }</w:t>
      </w:r>
    </w:p>
    <w:p w14:paraId="15444FB5" w14:textId="77777777" w:rsidR="00197B3C" w:rsidRPr="00EC76D5" w:rsidRDefault="00197B3C" w:rsidP="00197B3C">
      <w:pPr>
        <w:pStyle w:val="Code"/>
      </w:pPr>
      <w:r w:rsidRPr="00EC76D5">
        <w:t xml:space="preserve">          break;</w:t>
      </w:r>
    </w:p>
    <w:p w14:paraId="78B27D4F" w14:textId="77777777" w:rsidR="00197B3C" w:rsidRPr="00EC76D5" w:rsidRDefault="00197B3C" w:rsidP="00197B3C">
      <w:pPr>
        <w:pStyle w:val="Code"/>
      </w:pPr>
      <w:r w:rsidRPr="00EC76D5">
        <w:t xml:space="preserve">            </w:t>
      </w:r>
    </w:p>
    <w:p w14:paraId="727E467E" w14:textId="77777777" w:rsidR="00197B3C" w:rsidRPr="00EC76D5" w:rsidRDefault="00197B3C" w:rsidP="00197B3C">
      <w:pPr>
        <w:pStyle w:val="Code"/>
      </w:pPr>
      <w:r w:rsidRPr="00EC76D5">
        <w:t xml:space="preserve">        case Array: {</w:t>
      </w:r>
    </w:p>
    <w:p w14:paraId="71634748" w14:textId="77777777" w:rsidR="00197B3C" w:rsidRPr="00EC76D5" w:rsidRDefault="00197B3C" w:rsidP="00197B3C">
      <w:pPr>
        <w:pStyle w:val="Code"/>
      </w:pPr>
      <w:r w:rsidRPr="00EC76D5">
        <w:t xml:space="preserve">            if (toType.getArraySize() == 0) {</w:t>
      </w:r>
    </w:p>
    <w:p w14:paraId="08B28A93" w14:textId="77777777" w:rsidR="00197B3C" w:rsidRPr="00EC76D5" w:rsidRDefault="00197B3C" w:rsidP="00197B3C">
      <w:pPr>
        <w:pStyle w:val="Code"/>
      </w:pPr>
      <w:r w:rsidRPr="00EC76D5">
        <w:t xml:space="preserve">              toType.setArraySize(fromList.size());</w:t>
      </w:r>
    </w:p>
    <w:p w14:paraId="447ACECB" w14:textId="77777777" w:rsidR="00197B3C" w:rsidRPr="00EC76D5" w:rsidRDefault="00197B3C" w:rsidP="00197B3C">
      <w:pPr>
        <w:pStyle w:val="Code"/>
      </w:pPr>
      <w:r w:rsidRPr="00EC76D5">
        <w:t xml:space="preserve">            }</w:t>
      </w:r>
    </w:p>
    <w:p w14:paraId="365C0DB9" w14:textId="77777777" w:rsidR="00197B3C" w:rsidRPr="00EC76D5" w:rsidRDefault="00197B3C" w:rsidP="00197B3C">
      <w:pPr>
        <w:pStyle w:val="Code"/>
      </w:pPr>
    </w:p>
    <w:p w14:paraId="04875318" w14:textId="77777777" w:rsidR="00197B3C" w:rsidRPr="00EC76D5" w:rsidRDefault="00197B3C" w:rsidP="00197B3C">
      <w:pPr>
        <w:pStyle w:val="Code"/>
      </w:pPr>
      <w:r w:rsidRPr="00EC76D5">
        <w:t xml:space="preserve">            Assert.error(fromList.size() &lt;= toType.getArraySize(),</w:t>
      </w:r>
    </w:p>
    <w:p w14:paraId="568B6DE0" w14:textId="77777777" w:rsidR="00197B3C" w:rsidRPr="00EC76D5" w:rsidRDefault="00197B3C" w:rsidP="00197B3C">
      <w:pPr>
        <w:pStyle w:val="Code"/>
      </w:pPr>
      <w:r w:rsidRPr="00EC76D5">
        <w:t xml:space="preserve">                         toType, "to many initializers");</w:t>
      </w:r>
    </w:p>
    <w:p w14:paraId="3E030005" w14:textId="77777777" w:rsidR="00197B3C" w:rsidRPr="00EC76D5" w:rsidRDefault="00197B3C" w:rsidP="00197B3C">
      <w:pPr>
        <w:pStyle w:val="Code"/>
      </w:pPr>
      <w:r w:rsidRPr="00EC76D5">
        <w:t xml:space="preserve">            Assert.warning(fromList.size() == toType.getArraySize(),</w:t>
      </w:r>
    </w:p>
    <w:p w14:paraId="14248AE6" w14:textId="77777777" w:rsidR="00197B3C" w:rsidRPr="00EC76D5" w:rsidRDefault="00197B3C" w:rsidP="00197B3C">
      <w:pPr>
        <w:pStyle w:val="Code"/>
      </w:pPr>
      <w:r w:rsidRPr="00EC76D5">
        <w:lastRenderedPageBreak/>
        <w:t xml:space="preserve">                           toType, "to few initializers");</w:t>
      </w:r>
    </w:p>
    <w:p w14:paraId="58F14D2E" w14:textId="77777777" w:rsidR="00197B3C" w:rsidRPr="00EC76D5" w:rsidRDefault="00197B3C" w:rsidP="00197B3C">
      <w:pPr>
        <w:pStyle w:val="Code"/>
      </w:pPr>
    </w:p>
    <w:p w14:paraId="3C2ABD52" w14:textId="77777777" w:rsidR="00197B3C" w:rsidRPr="00EC76D5" w:rsidRDefault="00197B3C" w:rsidP="00197B3C">
      <w:pPr>
        <w:pStyle w:val="Code"/>
      </w:pPr>
      <w:r w:rsidRPr="00EC76D5">
        <w:t xml:space="preserve">            Type subType = toType.getArrayType();            </w:t>
      </w:r>
    </w:p>
    <w:p w14:paraId="4EADC3F0" w14:textId="77777777" w:rsidR="00197B3C" w:rsidRPr="00EC76D5" w:rsidRDefault="00197B3C" w:rsidP="00197B3C">
      <w:pPr>
        <w:pStyle w:val="Code"/>
      </w:pPr>
      <w:r w:rsidRPr="00EC76D5">
        <w:t xml:space="preserve">            for (int index = 0; index &lt; fromList.size(); ++index) {</w:t>
      </w:r>
    </w:p>
    <w:p w14:paraId="7B429D29" w14:textId="77777777" w:rsidR="00197B3C" w:rsidRPr="00EC76D5" w:rsidRDefault="00197B3C" w:rsidP="00197B3C">
      <w:pPr>
        <w:pStyle w:val="Code"/>
      </w:pPr>
      <w:r w:rsidRPr="00EC76D5">
        <w:t xml:space="preserve">              fromList.set(index, staticConvert(subType, fromList.get(index)));</w:t>
      </w:r>
    </w:p>
    <w:p w14:paraId="459418F8" w14:textId="77777777" w:rsidR="00197B3C" w:rsidRPr="00EC76D5" w:rsidRDefault="00197B3C" w:rsidP="00197B3C">
      <w:pPr>
        <w:pStyle w:val="Code"/>
      </w:pPr>
      <w:r w:rsidRPr="00EC76D5">
        <w:t xml:space="preserve">            }</w:t>
      </w:r>
    </w:p>
    <w:p w14:paraId="5D8EAB4C" w14:textId="77777777" w:rsidR="00197B3C" w:rsidRPr="00EC76D5" w:rsidRDefault="00197B3C" w:rsidP="00197B3C">
      <w:pPr>
        <w:pStyle w:val="Code"/>
      </w:pPr>
      <w:r w:rsidRPr="00EC76D5">
        <w:t xml:space="preserve">          }</w:t>
      </w:r>
    </w:p>
    <w:p w14:paraId="454E6E35" w14:textId="77777777" w:rsidR="00197B3C" w:rsidRPr="00EC76D5" w:rsidRDefault="00197B3C" w:rsidP="00197B3C">
      <w:pPr>
        <w:pStyle w:val="Code"/>
      </w:pPr>
      <w:r w:rsidRPr="00EC76D5">
        <w:t xml:space="preserve">          break;</w:t>
      </w:r>
    </w:p>
    <w:p w14:paraId="6CE6BACC" w14:textId="77777777" w:rsidR="00197B3C" w:rsidRPr="00EC76D5" w:rsidRDefault="00197B3C" w:rsidP="00197B3C">
      <w:pPr>
        <w:pStyle w:val="Code"/>
      </w:pPr>
    </w:p>
    <w:p w14:paraId="6A991240" w14:textId="77777777" w:rsidR="00197B3C" w:rsidRPr="00EC76D5" w:rsidRDefault="00197B3C" w:rsidP="00197B3C">
      <w:pPr>
        <w:pStyle w:val="Code"/>
      </w:pPr>
      <w:r w:rsidRPr="00EC76D5">
        <w:t xml:space="preserve">        case Struct: {</w:t>
      </w:r>
    </w:p>
    <w:p w14:paraId="0D5E220E" w14:textId="77777777" w:rsidR="00197B3C" w:rsidRPr="00EC76D5" w:rsidRDefault="00197B3C" w:rsidP="00197B3C">
      <w:pPr>
        <w:pStyle w:val="Code"/>
      </w:pPr>
      <w:r w:rsidRPr="00EC76D5">
        <w:t xml:space="preserve">            Map&lt;String,Symbol&gt; memberMap = toType.getMemberMap();</w:t>
      </w:r>
    </w:p>
    <w:p w14:paraId="6F4D2FC6" w14:textId="77777777" w:rsidR="00197B3C" w:rsidRPr="00EC76D5" w:rsidRDefault="00197B3C" w:rsidP="00197B3C">
      <w:pPr>
        <w:pStyle w:val="Code"/>
      </w:pPr>
      <w:r w:rsidRPr="00EC76D5">
        <w:t xml:space="preserve">            </w:t>
      </w:r>
    </w:p>
    <w:p w14:paraId="7F2EC413" w14:textId="77777777" w:rsidR="00197B3C" w:rsidRPr="00EC76D5" w:rsidRDefault="00197B3C" w:rsidP="00197B3C">
      <w:pPr>
        <w:pStyle w:val="Code"/>
      </w:pPr>
      <w:r w:rsidRPr="00EC76D5">
        <w:t xml:space="preserve">            Assert.error(fromList.size() &lt;= memberMap.size(),</w:t>
      </w:r>
    </w:p>
    <w:p w14:paraId="40250490" w14:textId="77777777" w:rsidR="00197B3C" w:rsidRPr="00EC76D5" w:rsidRDefault="00197B3C" w:rsidP="00197B3C">
      <w:pPr>
        <w:pStyle w:val="Code"/>
      </w:pPr>
      <w:r w:rsidRPr="00EC76D5">
        <w:t xml:space="preserve">                         toType, "to many initializers");</w:t>
      </w:r>
    </w:p>
    <w:p w14:paraId="672CE54C" w14:textId="77777777" w:rsidR="00197B3C" w:rsidRPr="00EC76D5" w:rsidRDefault="00197B3C" w:rsidP="00197B3C">
      <w:pPr>
        <w:pStyle w:val="Code"/>
      </w:pPr>
      <w:r w:rsidRPr="00EC76D5">
        <w:t xml:space="preserve">            Assert.warning(fromList.size() == memberMap.size(),</w:t>
      </w:r>
    </w:p>
    <w:p w14:paraId="40657E69" w14:textId="77777777" w:rsidR="00197B3C" w:rsidRPr="00EC76D5" w:rsidRDefault="00197B3C" w:rsidP="00197B3C">
      <w:pPr>
        <w:pStyle w:val="Code"/>
      </w:pPr>
      <w:r w:rsidRPr="00EC76D5">
        <w:t xml:space="preserve">                           toType, "to few initializers");</w:t>
      </w:r>
    </w:p>
    <w:p w14:paraId="10AF47E8" w14:textId="77777777" w:rsidR="00197B3C" w:rsidRPr="00EC76D5" w:rsidRDefault="00197B3C" w:rsidP="00197B3C">
      <w:pPr>
        <w:pStyle w:val="Code"/>
      </w:pPr>
      <w:r w:rsidRPr="00EC76D5">
        <w:t xml:space="preserve">            </w:t>
      </w:r>
    </w:p>
    <w:p w14:paraId="2F6646E1" w14:textId="77777777" w:rsidR="00197B3C" w:rsidRPr="00EC76D5" w:rsidRDefault="00197B3C" w:rsidP="00197B3C">
      <w:pPr>
        <w:pStyle w:val="Code"/>
      </w:pPr>
      <w:r w:rsidRPr="00EC76D5">
        <w:t xml:space="preserve">            int index = 0;</w:t>
      </w:r>
    </w:p>
    <w:p w14:paraId="01B9F70A" w14:textId="77777777" w:rsidR="00197B3C" w:rsidRPr="00EC76D5" w:rsidRDefault="00197B3C" w:rsidP="00197B3C">
      <w:pPr>
        <w:pStyle w:val="Code"/>
      </w:pPr>
      <w:r w:rsidRPr="00EC76D5">
        <w:t xml:space="preserve">            for (Symbol memberSymbol : memberMap.values()) {</w:t>
      </w:r>
    </w:p>
    <w:p w14:paraId="5646F12E" w14:textId="77777777" w:rsidR="00197B3C" w:rsidRPr="00EC76D5" w:rsidRDefault="00197B3C" w:rsidP="00197B3C">
      <w:pPr>
        <w:pStyle w:val="Code"/>
      </w:pPr>
      <w:r w:rsidRPr="00EC76D5">
        <w:t xml:space="preserve">              if (index &lt; fromList.size()) {</w:t>
      </w:r>
    </w:p>
    <w:p w14:paraId="7A9F548A" w14:textId="77777777" w:rsidR="00197B3C" w:rsidRPr="00EC76D5" w:rsidRDefault="00197B3C" w:rsidP="00197B3C">
      <w:pPr>
        <w:pStyle w:val="Code"/>
      </w:pPr>
      <w:r w:rsidRPr="00EC76D5">
        <w:t xml:space="preserve">                fromList.set(index, staticConvert(memberSymbol.getType(),</w:t>
      </w:r>
    </w:p>
    <w:p w14:paraId="4D7B3961" w14:textId="77777777" w:rsidR="00197B3C" w:rsidRPr="00EC76D5" w:rsidRDefault="00197B3C" w:rsidP="00197B3C">
      <w:pPr>
        <w:pStyle w:val="Code"/>
      </w:pPr>
      <w:r w:rsidRPr="00EC76D5">
        <w:t xml:space="preserve">                                                  fromList.get(index++)));</w:t>
      </w:r>
    </w:p>
    <w:p w14:paraId="0B5512D6" w14:textId="77777777" w:rsidR="00197B3C" w:rsidRPr="00EC76D5" w:rsidRDefault="00197B3C" w:rsidP="00197B3C">
      <w:pPr>
        <w:pStyle w:val="Code"/>
      </w:pPr>
      <w:r w:rsidRPr="00EC76D5">
        <w:t xml:space="preserve">              }</w:t>
      </w:r>
    </w:p>
    <w:p w14:paraId="59C051FD" w14:textId="77777777" w:rsidR="00197B3C" w:rsidRPr="00EC76D5" w:rsidRDefault="00197B3C" w:rsidP="00197B3C">
      <w:pPr>
        <w:pStyle w:val="Code"/>
      </w:pPr>
      <w:r w:rsidRPr="00EC76D5">
        <w:t xml:space="preserve">            }</w:t>
      </w:r>
    </w:p>
    <w:p w14:paraId="4216443B" w14:textId="77777777" w:rsidR="00197B3C" w:rsidRPr="00EC76D5" w:rsidRDefault="00197B3C" w:rsidP="00197B3C">
      <w:pPr>
        <w:pStyle w:val="Code"/>
      </w:pPr>
      <w:r w:rsidRPr="00EC76D5">
        <w:t xml:space="preserve">          }</w:t>
      </w:r>
    </w:p>
    <w:p w14:paraId="6B4465CB" w14:textId="77777777" w:rsidR="00197B3C" w:rsidRPr="00EC76D5" w:rsidRDefault="00197B3C" w:rsidP="00197B3C">
      <w:pPr>
        <w:pStyle w:val="Code"/>
      </w:pPr>
      <w:r w:rsidRPr="00EC76D5">
        <w:t xml:space="preserve">          break;</w:t>
      </w:r>
    </w:p>
    <w:p w14:paraId="3A021F32" w14:textId="77777777" w:rsidR="00197B3C" w:rsidRPr="00EC76D5" w:rsidRDefault="00197B3C" w:rsidP="00197B3C">
      <w:pPr>
        <w:pStyle w:val="Code"/>
      </w:pPr>
    </w:p>
    <w:p w14:paraId="7E73A424" w14:textId="77777777" w:rsidR="00197B3C" w:rsidRPr="00EC76D5" w:rsidRDefault="00197B3C" w:rsidP="00197B3C">
      <w:pPr>
        <w:pStyle w:val="Code"/>
      </w:pPr>
      <w:r w:rsidRPr="00EC76D5">
        <w:t xml:space="preserve">        case Union: {</w:t>
      </w:r>
    </w:p>
    <w:p w14:paraId="356CF742" w14:textId="77777777" w:rsidR="00197B3C" w:rsidRPr="00EC76D5" w:rsidRDefault="00197B3C" w:rsidP="00197B3C">
      <w:pPr>
        <w:pStyle w:val="Code"/>
      </w:pPr>
      <w:r w:rsidRPr="00EC76D5">
        <w:t xml:space="preserve">            Assert.error(fromList.size() == 1, toType,</w:t>
      </w:r>
    </w:p>
    <w:p w14:paraId="30567452" w14:textId="77777777" w:rsidR="00197B3C" w:rsidRPr="00EC76D5" w:rsidRDefault="00197B3C" w:rsidP="00197B3C">
      <w:pPr>
        <w:pStyle w:val="Code"/>
      </w:pPr>
      <w:r w:rsidRPr="00EC76D5">
        <w:t xml:space="preserve">                         "a union can pnly be initalized by one value");</w:t>
      </w:r>
    </w:p>
    <w:p w14:paraId="7FB9435B" w14:textId="77777777" w:rsidR="00197B3C" w:rsidRPr="00EC76D5" w:rsidRDefault="00197B3C" w:rsidP="00197B3C">
      <w:pPr>
        <w:pStyle w:val="Code"/>
      </w:pPr>
      <w:r w:rsidRPr="00EC76D5">
        <w:t xml:space="preserve">            Map&lt;String,Symbol&gt; memberMap = toType.getMemberMap();</w:t>
      </w:r>
    </w:p>
    <w:p w14:paraId="0159E489" w14:textId="77777777" w:rsidR="00197B3C" w:rsidRPr="00EC76D5" w:rsidRDefault="00197B3C" w:rsidP="00197B3C">
      <w:pPr>
        <w:pStyle w:val="Code"/>
      </w:pPr>
      <w:r w:rsidRPr="00EC76D5">
        <w:t xml:space="preserve">            Type firstType = memberMap.values().iterator().next().getType();</w:t>
      </w:r>
    </w:p>
    <w:p w14:paraId="70A11397" w14:textId="77777777" w:rsidR="00197B3C" w:rsidRPr="00EC76D5" w:rsidRDefault="00197B3C" w:rsidP="00197B3C">
      <w:pPr>
        <w:pStyle w:val="Code"/>
      </w:pPr>
      <w:r w:rsidRPr="00EC76D5">
        <w:t xml:space="preserve">            fromList.set(0, staticConvert(firstType, fromList.get(0)));</w:t>
      </w:r>
    </w:p>
    <w:p w14:paraId="6E796E0E" w14:textId="77777777" w:rsidR="00197B3C" w:rsidRPr="00EC76D5" w:rsidRDefault="00197B3C" w:rsidP="00197B3C">
      <w:pPr>
        <w:pStyle w:val="Code"/>
      </w:pPr>
      <w:r w:rsidRPr="00EC76D5">
        <w:t xml:space="preserve">          }</w:t>
      </w:r>
    </w:p>
    <w:p w14:paraId="43801189" w14:textId="77777777" w:rsidR="00197B3C" w:rsidRPr="00EC76D5" w:rsidRDefault="00197B3C" w:rsidP="00197B3C">
      <w:pPr>
        <w:pStyle w:val="Code"/>
      </w:pPr>
      <w:r w:rsidRPr="00EC76D5">
        <w:t xml:space="preserve">          break;</w:t>
      </w:r>
    </w:p>
    <w:p w14:paraId="232D97C0" w14:textId="77777777" w:rsidR="00197B3C" w:rsidRPr="00EC76D5" w:rsidRDefault="00197B3C" w:rsidP="00197B3C">
      <w:pPr>
        <w:pStyle w:val="Code"/>
      </w:pPr>
    </w:p>
    <w:p w14:paraId="27237891" w14:textId="77777777" w:rsidR="00197B3C" w:rsidRPr="00EC76D5" w:rsidRDefault="00197B3C" w:rsidP="00197B3C">
      <w:pPr>
        <w:pStyle w:val="Code"/>
      </w:pPr>
      <w:r w:rsidRPr="00EC76D5">
        <w:t xml:space="preserve">        default:</w:t>
      </w:r>
    </w:p>
    <w:p w14:paraId="16D52806" w14:textId="77777777" w:rsidR="00197B3C" w:rsidRPr="00EC76D5" w:rsidRDefault="00197B3C" w:rsidP="00197B3C">
      <w:pPr>
        <w:pStyle w:val="Code"/>
      </w:pPr>
      <w:r w:rsidRPr="00EC76D5">
        <w:t xml:space="preserve">          Assert.error(toType, "cannot be initialized by a list");</w:t>
      </w:r>
    </w:p>
    <w:p w14:paraId="0A6D1D63" w14:textId="77777777" w:rsidR="00197B3C" w:rsidRPr="00EC76D5" w:rsidRDefault="00197B3C" w:rsidP="00197B3C">
      <w:pPr>
        <w:pStyle w:val="Code"/>
      </w:pPr>
      <w:r w:rsidRPr="00EC76D5">
        <w:t xml:space="preserve">          break;</w:t>
      </w:r>
    </w:p>
    <w:p w14:paraId="170D2314" w14:textId="77777777" w:rsidR="00197B3C" w:rsidRPr="00EC76D5" w:rsidRDefault="00197B3C" w:rsidP="00197B3C">
      <w:pPr>
        <w:pStyle w:val="Code"/>
      </w:pPr>
      <w:r w:rsidRPr="00EC76D5">
        <w:t xml:space="preserve">      }</w:t>
      </w:r>
    </w:p>
    <w:p w14:paraId="6E076E03" w14:textId="77777777" w:rsidR="00197B3C" w:rsidRPr="00EC76D5" w:rsidRDefault="00197B3C" w:rsidP="00197B3C">
      <w:pPr>
        <w:pStyle w:val="Code"/>
      </w:pPr>
      <w:r w:rsidRPr="00EC76D5">
        <w:t xml:space="preserve">    }</w:t>
      </w:r>
    </w:p>
    <w:p w14:paraId="2E144853" w14:textId="77777777" w:rsidR="00197B3C" w:rsidRPr="00EC76D5" w:rsidRDefault="00197B3C" w:rsidP="00197B3C">
      <w:pPr>
        <w:pStyle w:val="Code"/>
      </w:pPr>
      <w:r w:rsidRPr="00EC76D5">
        <w:t xml:space="preserve">    </w:t>
      </w:r>
    </w:p>
    <w:p w14:paraId="5B276CE5" w14:textId="77777777" w:rsidR="00197B3C" w:rsidRPr="00EC76D5" w:rsidRDefault="00197B3C" w:rsidP="00197B3C">
      <w:pPr>
        <w:pStyle w:val="Code"/>
      </w:pPr>
      <w:r w:rsidRPr="00EC76D5">
        <w:t xml:space="preserve">    return fromInit;</w:t>
      </w:r>
    </w:p>
    <w:p w14:paraId="128977BE" w14:textId="77777777" w:rsidR="00197B3C" w:rsidRPr="00EC76D5" w:rsidRDefault="00197B3C" w:rsidP="00197B3C">
      <w:pPr>
        <w:pStyle w:val="Code"/>
      </w:pPr>
      <w:r w:rsidRPr="00EC76D5">
        <w:t xml:space="preserve">  }</w:t>
      </w:r>
    </w:p>
    <w:p w14:paraId="3EC372BD" w14:textId="77777777" w:rsidR="00197B3C" w:rsidRPr="00EC76D5" w:rsidRDefault="00197B3C" w:rsidP="00197B3C">
      <w:pPr>
        <w:pStyle w:val="Code"/>
      </w:pPr>
      <w:r w:rsidRPr="00EC76D5">
        <w:t xml:space="preserve">  </w:t>
      </w:r>
    </w:p>
    <w:p w14:paraId="6B1597C5" w14:textId="77777777" w:rsidR="00197B3C" w:rsidRPr="00EC76D5" w:rsidRDefault="00197B3C" w:rsidP="00197B3C">
      <w:pPr>
        <w:pStyle w:val="Code"/>
      </w:pPr>
      <w:r w:rsidRPr="00EC76D5">
        <w:t xml:space="preserve">  public static Object staticCast(Object fromValue, Type toType) {</w:t>
      </w:r>
    </w:p>
    <w:p w14:paraId="366C5BF9" w14:textId="77777777" w:rsidR="00197B3C" w:rsidRPr="00EC76D5" w:rsidRDefault="00197B3C" w:rsidP="00197B3C">
      <w:pPr>
        <w:pStyle w:val="Code"/>
      </w:pPr>
      <w:r w:rsidRPr="00EC76D5">
        <w:t xml:space="preserve">    if ((fromValue instanceof Boolean) &amp;&amp; toType.isIntegralOrPointer()) {</w:t>
      </w:r>
    </w:p>
    <w:p w14:paraId="76113F96" w14:textId="77777777" w:rsidR="00197B3C" w:rsidRPr="00EC76D5" w:rsidRDefault="00197B3C" w:rsidP="00197B3C">
      <w:pPr>
        <w:pStyle w:val="Code"/>
      </w:pPr>
      <w:r w:rsidRPr="00EC76D5">
        <w:t xml:space="preserve">      return (((Boolean) fromValue) ? BigInteger.ONE : BigInteger.ZERO);</w:t>
      </w:r>
    </w:p>
    <w:p w14:paraId="0EC15F6C" w14:textId="77777777" w:rsidR="00197B3C" w:rsidRPr="00EC76D5" w:rsidRDefault="00197B3C" w:rsidP="00197B3C">
      <w:pPr>
        <w:pStyle w:val="Code"/>
      </w:pPr>
      <w:r w:rsidRPr="00EC76D5">
        <w:t xml:space="preserve">    }</w:t>
      </w:r>
    </w:p>
    <w:p w14:paraId="2B766483" w14:textId="77777777" w:rsidR="00197B3C" w:rsidRPr="00EC76D5" w:rsidRDefault="00197B3C" w:rsidP="00197B3C">
      <w:pPr>
        <w:pStyle w:val="Code"/>
      </w:pPr>
      <w:r w:rsidRPr="00EC76D5">
        <w:t xml:space="preserve">    else if ((fromValue instanceof Boolean) &amp;&amp; toType.isFloating()) {</w:t>
      </w:r>
    </w:p>
    <w:p w14:paraId="77FACADB" w14:textId="77777777" w:rsidR="00197B3C" w:rsidRPr="00EC76D5" w:rsidRDefault="00197B3C" w:rsidP="00197B3C">
      <w:pPr>
        <w:pStyle w:val="Code"/>
      </w:pPr>
      <w:r w:rsidRPr="00EC76D5">
        <w:t xml:space="preserve">      return (((Boolean) fromValue) ? BigDecimal.ONE : BigDecimal.ZERO);</w:t>
      </w:r>
    </w:p>
    <w:p w14:paraId="6B452885" w14:textId="77777777" w:rsidR="00197B3C" w:rsidRPr="00EC76D5" w:rsidRDefault="00197B3C" w:rsidP="00197B3C">
      <w:pPr>
        <w:pStyle w:val="Code"/>
      </w:pPr>
      <w:r w:rsidRPr="00EC76D5">
        <w:t xml:space="preserve">    }</w:t>
      </w:r>
    </w:p>
    <w:p w14:paraId="573064FC" w14:textId="77777777" w:rsidR="00197B3C" w:rsidRPr="00EC76D5" w:rsidRDefault="00197B3C" w:rsidP="00197B3C">
      <w:pPr>
        <w:pStyle w:val="Code"/>
      </w:pPr>
      <w:r w:rsidRPr="00EC76D5">
        <w:t xml:space="preserve">    if ((fromValue instanceof BigInteger) &amp;&amp; toType.isFloating()) {</w:t>
      </w:r>
    </w:p>
    <w:p w14:paraId="769EFC53" w14:textId="77777777" w:rsidR="00197B3C" w:rsidRPr="00EC76D5" w:rsidRDefault="00197B3C" w:rsidP="00197B3C">
      <w:pPr>
        <w:pStyle w:val="Code"/>
      </w:pPr>
      <w:r w:rsidRPr="00EC76D5">
        <w:t xml:space="preserve">      return (new BigDecimal((BigInteger) fromValue));</w:t>
      </w:r>
    </w:p>
    <w:p w14:paraId="4C42E1C1" w14:textId="77777777" w:rsidR="00197B3C" w:rsidRPr="00EC76D5" w:rsidRDefault="00197B3C" w:rsidP="00197B3C">
      <w:pPr>
        <w:pStyle w:val="Code"/>
      </w:pPr>
      <w:r w:rsidRPr="00EC76D5">
        <w:t xml:space="preserve">    }</w:t>
      </w:r>
    </w:p>
    <w:p w14:paraId="3CDB8EA4" w14:textId="77777777" w:rsidR="00197B3C" w:rsidRPr="00EC76D5" w:rsidRDefault="00197B3C" w:rsidP="00197B3C">
      <w:pPr>
        <w:pStyle w:val="Code"/>
      </w:pPr>
      <w:r w:rsidRPr="00EC76D5">
        <w:lastRenderedPageBreak/>
        <w:t xml:space="preserve">    else if ((fromValue instanceof BigDecimal) &amp;&amp; toType.isIntegralOrPointer()) {</w:t>
      </w:r>
    </w:p>
    <w:p w14:paraId="4DFC0823" w14:textId="77777777" w:rsidR="00197B3C" w:rsidRPr="00EC76D5" w:rsidRDefault="00197B3C" w:rsidP="00197B3C">
      <w:pPr>
        <w:pStyle w:val="Code"/>
      </w:pPr>
      <w:r w:rsidRPr="00EC76D5">
        <w:t xml:space="preserve">      Assert.warning(fromValue, "implicit conversion from " + fromValue +</w:t>
      </w:r>
    </w:p>
    <w:p w14:paraId="58D10965" w14:textId="77777777" w:rsidR="00197B3C" w:rsidRPr="00EC76D5" w:rsidRDefault="00197B3C" w:rsidP="00197B3C">
      <w:pPr>
        <w:pStyle w:val="Code"/>
      </w:pPr>
      <w:r w:rsidRPr="00EC76D5">
        <w:t xml:space="preserve">                                " to " + toType);</w:t>
      </w:r>
    </w:p>
    <w:p w14:paraId="666249FF" w14:textId="77777777" w:rsidR="00197B3C" w:rsidRPr="00EC76D5" w:rsidRDefault="00197B3C" w:rsidP="00197B3C">
      <w:pPr>
        <w:pStyle w:val="Code"/>
      </w:pPr>
      <w:r w:rsidRPr="00EC76D5">
        <w:t xml:space="preserve">      return ((BigDecimal) fromValue).toBigInteger();</w:t>
      </w:r>
    </w:p>
    <w:p w14:paraId="63BDA176" w14:textId="77777777" w:rsidR="00197B3C" w:rsidRPr="00EC76D5" w:rsidRDefault="00197B3C" w:rsidP="00197B3C">
      <w:pPr>
        <w:pStyle w:val="Code"/>
      </w:pPr>
      <w:r w:rsidRPr="00EC76D5">
        <w:t xml:space="preserve">    }</w:t>
      </w:r>
    </w:p>
    <w:p w14:paraId="7CE8264C" w14:textId="77777777" w:rsidR="00197B3C" w:rsidRPr="00EC76D5" w:rsidRDefault="00197B3C" w:rsidP="00197B3C">
      <w:pPr>
        <w:pStyle w:val="Code"/>
      </w:pPr>
      <w:r w:rsidRPr="00EC76D5">
        <w:t xml:space="preserve">    else {</w:t>
      </w:r>
    </w:p>
    <w:p w14:paraId="71122A2B" w14:textId="77777777" w:rsidR="00197B3C" w:rsidRPr="00EC76D5" w:rsidRDefault="00197B3C" w:rsidP="00197B3C">
      <w:pPr>
        <w:pStyle w:val="Code"/>
      </w:pPr>
      <w:r w:rsidRPr="00EC76D5">
        <w:t xml:space="preserve">      return fromValue;</w:t>
      </w:r>
    </w:p>
    <w:p w14:paraId="60E89780" w14:textId="77777777" w:rsidR="00197B3C" w:rsidRPr="00EC76D5" w:rsidRDefault="00197B3C" w:rsidP="00197B3C">
      <w:pPr>
        <w:pStyle w:val="Code"/>
      </w:pPr>
      <w:r w:rsidRPr="00EC76D5">
        <w:t xml:space="preserve">    }</w:t>
      </w:r>
    </w:p>
    <w:p w14:paraId="5608E849" w14:textId="77777777" w:rsidR="00197B3C" w:rsidRPr="00EC76D5" w:rsidRDefault="00197B3C" w:rsidP="00197B3C">
      <w:pPr>
        <w:pStyle w:val="Code"/>
      </w:pPr>
      <w:r w:rsidRPr="00EC76D5">
        <w:t xml:space="preserve">  }</w:t>
      </w:r>
    </w:p>
    <w:p w14:paraId="2EC409BE" w14:textId="77777777" w:rsidR="00197B3C" w:rsidRPr="00EC76D5" w:rsidRDefault="00197B3C" w:rsidP="00197B3C">
      <w:pPr>
        <w:pStyle w:val="Code"/>
      </w:pPr>
    </w:p>
    <w:p w14:paraId="31B693F8" w14:textId="77777777" w:rsidR="00197B3C" w:rsidRPr="00EC76D5" w:rsidRDefault="00197B3C" w:rsidP="00197B3C">
      <w:pPr>
        <w:pStyle w:val="Code"/>
      </w:pPr>
      <w:r w:rsidRPr="00EC76D5">
        <w:t xml:space="preserve">  public static void generateStatic(Type type, Object init, List&lt;Byte&gt; byteList,</w:t>
      </w:r>
    </w:p>
    <w:p w14:paraId="445751AF" w14:textId="77777777" w:rsidR="00197B3C" w:rsidRPr="00EC76D5" w:rsidRDefault="00197B3C" w:rsidP="00197B3C">
      <w:pPr>
        <w:pStyle w:val="Code"/>
      </w:pPr>
      <w:r w:rsidRPr="00EC76D5">
        <w:t xml:space="preserve">                       Map&lt;Integer,String&gt; accessMap, List&lt;String&gt; textList) {</w:t>
      </w:r>
    </w:p>
    <w:p w14:paraId="64E57014" w14:textId="77777777" w:rsidR="00197B3C" w:rsidRPr="00EC76D5" w:rsidRDefault="00197B3C" w:rsidP="00197B3C">
      <w:pPr>
        <w:pStyle w:val="Code"/>
      </w:pPr>
      <w:r w:rsidRPr="00EC76D5">
        <w:t xml:space="preserve">    if (type.isPointer()) {</w:t>
      </w:r>
    </w:p>
    <w:p w14:paraId="5109905F" w14:textId="77777777" w:rsidR="00197B3C" w:rsidRPr="00EC76D5" w:rsidRDefault="00197B3C" w:rsidP="00197B3C">
      <w:pPr>
        <w:pStyle w:val="Code"/>
      </w:pPr>
      <w:r w:rsidRPr="00EC76D5">
        <w:t xml:space="preserve">      if (init instanceof SyntaxTree) {</w:t>
      </w:r>
    </w:p>
    <w:p w14:paraId="76F475EF" w14:textId="77777777" w:rsidR="00197B3C" w:rsidRPr="00EC76D5" w:rsidRDefault="00197B3C" w:rsidP="00197B3C">
      <w:pPr>
        <w:pStyle w:val="Code"/>
      </w:pPr>
      <w:r w:rsidRPr="00EC76D5">
        <w:t xml:space="preserve">        SyntaxTree tree =</w:t>
      </w:r>
    </w:p>
    <w:p w14:paraId="1B5D4178" w14:textId="77777777" w:rsidR="00197B3C" w:rsidRPr="00EC76D5" w:rsidRDefault="00197B3C" w:rsidP="00197B3C">
      <w:pPr>
        <w:pStyle w:val="Code"/>
      </w:pPr>
      <w:r w:rsidRPr="00EC76D5">
        <w:t xml:space="preserve">          SyntaxTreeOptimizer.optimizeExpression((SyntaxTree) init);</w:t>
      </w:r>
    </w:p>
    <w:p w14:paraId="63A564F2" w14:textId="77777777" w:rsidR="00197B3C" w:rsidRPr="00EC76D5" w:rsidRDefault="00197B3C" w:rsidP="00197B3C">
      <w:pPr>
        <w:pStyle w:val="Code"/>
      </w:pPr>
    </w:p>
    <w:p w14:paraId="5B1E7546" w14:textId="77777777" w:rsidR="00197B3C" w:rsidRPr="00EC76D5" w:rsidRDefault="00197B3C" w:rsidP="00197B3C">
      <w:pPr>
        <w:pStyle w:val="Code"/>
      </w:pPr>
      <w:r w:rsidRPr="00EC76D5">
        <w:t xml:space="preserve">        switch (tree.getOperator()) {</w:t>
      </w:r>
    </w:p>
    <w:p w14:paraId="3A85E4B5" w14:textId="77777777" w:rsidR="00197B3C" w:rsidRPr="00EC76D5" w:rsidRDefault="00197B3C" w:rsidP="00197B3C">
      <w:pPr>
        <w:pStyle w:val="Code"/>
      </w:pPr>
      <w:r w:rsidRPr="00EC76D5">
        <w:t xml:space="preserve">          case Value:</w:t>
      </w:r>
    </w:p>
    <w:p w14:paraId="3DA3CB45" w14:textId="77777777" w:rsidR="00197B3C" w:rsidRPr="00EC76D5" w:rsidRDefault="00197B3C" w:rsidP="00197B3C">
      <w:pPr>
        <w:pStyle w:val="Code"/>
      </w:pPr>
      <w:r w:rsidRPr="00EC76D5">
        <w:t xml:space="preserve">            if (tree.getType().isString()) {</w:t>
      </w:r>
    </w:p>
    <w:p w14:paraId="4FB9F5E6" w14:textId="77777777" w:rsidR="00197B3C" w:rsidRPr="00EC76D5" w:rsidRDefault="00197B3C" w:rsidP="00197B3C">
      <w:pPr>
        <w:pStyle w:val="Code"/>
      </w:pPr>
      <w:r w:rsidRPr="00EC76D5">
        <w:t xml:space="preserve">              String uniqueName =</w:t>
      </w:r>
    </w:p>
    <w:p w14:paraId="2C1B5E9C" w14:textId="77777777" w:rsidR="00197B3C" w:rsidRPr="00EC76D5" w:rsidRDefault="00197B3C" w:rsidP="00197B3C">
      <w:pPr>
        <w:pStyle w:val="Code"/>
      </w:pPr>
      <w:r w:rsidRPr="00EC76D5">
        <w:t xml:space="preserve">                generateValueName(tree.getType(), tree.getSymbol().getValue());</w:t>
      </w:r>
    </w:p>
    <w:p w14:paraId="31094949" w14:textId="77777777" w:rsidR="00197B3C" w:rsidRPr="00EC76D5" w:rsidRDefault="00197B3C" w:rsidP="00197B3C">
      <w:pPr>
        <w:pStyle w:val="Code"/>
      </w:pPr>
      <w:r w:rsidRPr="00EC76D5">
        <w:t xml:space="preserve">              accessMap.put(byteList.size(), uniqueName);</w:t>
      </w:r>
    </w:p>
    <w:p w14:paraId="4C4D3B5A" w14:textId="77777777" w:rsidR="00197B3C" w:rsidRPr="00EC76D5" w:rsidRDefault="00197B3C" w:rsidP="00197B3C">
      <w:pPr>
        <w:pStyle w:val="Code"/>
      </w:pPr>
      <w:r w:rsidRPr="00EC76D5">
        <w:t xml:space="preserve">              byteList.add((byte) 0);</w:t>
      </w:r>
    </w:p>
    <w:p w14:paraId="49EAD0A0" w14:textId="77777777" w:rsidR="00197B3C" w:rsidRPr="00EC76D5" w:rsidRDefault="00197B3C" w:rsidP="00197B3C">
      <w:pPr>
        <w:pStyle w:val="Code"/>
      </w:pPr>
      <w:r w:rsidRPr="00EC76D5">
        <w:t xml:space="preserve">              byteList.add((byte) 0);</w:t>
      </w:r>
    </w:p>
    <w:p w14:paraId="5052574D" w14:textId="77777777" w:rsidR="00197B3C" w:rsidRPr="00EC76D5" w:rsidRDefault="00197B3C" w:rsidP="00197B3C">
      <w:pPr>
        <w:pStyle w:val="Code"/>
      </w:pPr>
      <w:r w:rsidRPr="00EC76D5">
        <w:t xml:space="preserve">              textList.add("\tdw " + uniqueName + "\t; " + Type.PointerSize);</w:t>
      </w:r>
    </w:p>
    <w:p w14:paraId="01EC0243" w14:textId="77777777" w:rsidR="00197B3C" w:rsidRPr="00EC76D5" w:rsidRDefault="00197B3C" w:rsidP="00197B3C">
      <w:pPr>
        <w:pStyle w:val="Code"/>
      </w:pPr>
      <w:r w:rsidRPr="00EC76D5">
        <w:t xml:space="preserve">            }</w:t>
      </w:r>
    </w:p>
    <w:p w14:paraId="561F7D49" w14:textId="77777777" w:rsidR="00197B3C" w:rsidRPr="00EC76D5" w:rsidRDefault="00197B3C" w:rsidP="00197B3C">
      <w:pPr>
        <w:pStyle w:val="Code"/>
      </w:pPr>
      <w:r w:rsidRPr="00EC76D5">
        <w:t xml:space="preserve">            else {</w:t>
      </w:r>
    </w:p>
    <w:p w14:paraId="1116352A" w14:textId="77777777" w:rsidR="00197B3C" w:rsidRPr="00EC76D5" w:rsidRDefault="00197B3C" w:rsidP="00197B3C">
      <w:pPr>
        <w:pStyle w:val="Code"/>
      </w:pPr>
      <w:r w:rsidRPr="00EC76D5">
        <w:t xml:space="preserve">              Object value = tree.getSymbol().getValue();</w:t>
      </w:r>
    </w:p>
    <w:p w14:paraId="1C0235FF" w14:textId="77777777" w:rsidR="00197B3C" w:rsidRPr="00EC76D5" w:rsidRDefault="00197B3C" w:rsidP="00197B3C">
      <w:pPr>
        <w:pStyle w:val="Code"/>
      </w:pPr>
      <w:r w:rsidRPr="00EC76D5">
        <w:t xml:space="preserve">              generateByteTextList(type, value, byteList, accessMap, textList);</w:t>
      </w:r>
    </w:p>
    <w:p w14:paraId="1BDE31C9" w14:textId="77777777" w:rsidR="00197B3C" w:rsidRPr="00EC76D5" w:rsidRDefault="00197B3C" w:rsidP="00197B3C">
      <w:pPr>
        <w:pStyle w:val="Code"/>
      </w:pPr>
      <w:r w:rsidRPr="00EC76D5">
        <w:t xml:space="preserve">            }</w:t>
      </w:r>
    </w:p>
    <w:p w14:paraId="36289DB3" w14:textId="77777777" w:rsidR="00197B3C" w:rsidRPr="00EC76D5" w:rsidRDefault="00197B3C" w:rsidP="00197B3C">
      <w:pPr>
        <w:pStyle w:val="Code"/>
      </w:pPr>
      <w:r w:rsidRPr="00EC76D5">
        <w:t xml:space="preserve">            break;</w:t>
      </w:r>
    </w:p>
    <w:p w14:paraId="4F369FE9" w14:textId="77777777" w:rsidR="00197B3C" w:rsidRPr="00EC76D5" w:rsidRDefault="00197B3C" w:rsidP="00197B3C">
      <w:pPr>
        <w:pStyle w:val="Code"/>
      </w:pPr>
    </w:p>
    <w:p w14:paraId="7DA19D36" w14:textId="77777777" w:rsidR="00197B3C" w:rsidRPr="00EC76D5" w:rsidRDefault="00197B3C" w:rsidP="00197B3C">
      <w:pPr>
        <w:pStyle w:val="Code"/>
      </w:pPr>
      <w:r w:rsidRPr="00EC76D5">
        <w:t xml:space="preserve">          case Variable:</w:t>
      </w:r>
    </w:p>
    <w:p w14:paraId="3C190C37" w14:textId="77777777" w:rsidR="00197B3C" w:rsidRPr="00EC76D5" w:rsidRDefault="00197B3C" w:rsidP="00197B3C">
      <w:pPr>
        <w:pStyle w:val="Code"/>
      </w:pPr>
      <w:r w:rsidRPr="00EC76D5">
        <w:t xml:space="preserve">            if (tree.getType().isFunctionOrArray()) {</w:t>
      </w:r>
    </w:p>
    <w:p w14:paraId="27F66D87" w14:textId="77777777" w:rsidR="00197B3C" w:rsidRPr="00EC76D5" w:rsidRDefault="00197B3C" w:rsidP="00197B3C">
      <w:pPr>
        <w:pStyle w:val="Code"/>
      </w:pPr>
      <w:r w:rsidRPr="00EC76D5">
        <w:t xml:space="preserve">              accessMap.put(byteList.size(), tree.getSymbol().getUniqueName());</w:t>
      </w:r>
    </w:p>
    <w:p w14:paraId="33D49BD3" w14:textId="77777777" w:rsidR="00197B3C" w:rsidRPr="00EC76D5" w:rsidRDefault="00197B3C" w:rsidP="00197B3C">
      <w:pPr>
        <w:pStyle w:val="Code"/>
      </w:pPr>
      <w:r w:rsidRPr="00EC76D5">
        <w:t xml:space="preserve">              byteList.add((byte) 0);</w:t>
      </w:r>
    </w:p>
    <w:p w14:paraId="7E6AC7F0" w14:textId="77777777" w:rsidR="00197B3C" w:rsidRPr="00EC76D5" w:rsidRDefault="00197B3C" w:rsidP="00197B3C">
      <w:pPr>
        <w:pStyle w:val="Code"/>
      </w:pPr>
      <w:r w:rsidRPr="00EC76D5">
        <w:t xml:space="preserve">              byteList.add((byte) 0);</w:t>
      </w:r>
    </w:p>
    <w:p w14:paraId="61853DAB" w14:textId="77777777" w:rsidR="00197B3C" w:rsidRPr="00EC76D5" w:rsidRDefault="00197B3C" w:rsidP="00197B3C">
      <w:pPr>
        <w:pStyle w:val="Code"/>
      </w:pPr>
      <w:r w:rsidRPr="00EC76D5">
        <w:t xml:space="preserve">              textList.add("\tdw " + tree.getSymbol().getUniqueName() +</w:t>
      </w:r>
    </w:p>
    <w:p w14:paraId="4F9BB026" w14:textId="77777777" w:rsidR="00197B3C" w:rsidRPr="00EC76D5" w:rsidRDefault="00197B3C" w:rsidP="00197B3C">
      <w:pPr>
        <w:pStyle w:val="Code"/>
      </w:pPr>
      <w:r w:rsidRPr="00EC76D5">
        <w:t xml:space="preserve">                           "\t; " + Type.PointerSize);</w:t>
      </w:r>
    </w:p>
    <w:p w14:paraId="22C17248" w14:textId="77777777" w:rsidR="00197B3C" w:rsidRPr="00EC76D5" w:rsidRDefault="00197B3C" w:rsidP="00197B3C">
      <w:pPr>
        <w:pStyle w:val="Code"/>
      </w:pPr>
      <w:r w:rsidRPr="00EC76D5">
        <w:t xml:space="preserve">            }</w:t>
      </w:r>
    </w:p>
    <w:p w14:paraId="7249EAC7" w14:textId="77777777" w:rsidR="00197B3C" w:rsidRPr="00EC76D5" w:rsidRDefault="00197B3C" w:rsidP="00197B3C">
      <w:pPr>
        <w:pStyle w:val="Code"/>
      </w:pPr>
      <w:r w:rsidRPr="00EC76D5">
        <w:t xml:space="preserve">            else {</w:t>
      </w:r>
    </w:p>
    <w:p w14:paraId="18C0BE18" w14:textId="77777777" w:rsidR="00197B3C" w:rsidRPr="00EC76D5" w:rsidRDefault="00197B3C" w:rsidP="00197B3C">
      <w:pPr>
        <w:pStyle w:val="Code"/>
      </w:pPr>
      <w:r w:rsidRPr="00EC76D5">
        <w:t xml:space="preserve">              Assert.error(tree.getSymbol().isStatic(), tree.getSymbol().getName(),</w:t>
      </w:r>
    </w:p>
    <w:p w14:paraId="3549647A" w14:textId="77777777" w:rsidR="00197B3C" w:rsidRPr="00EC76D5" w:rsidRDefault="00197B3C" w:rsidP="00197B3C">
      <w:pPr>
        <w:pStyle w:val="Code"/>
      </w:pPr>
      <w:r w:rsidRPr="00EC76D5">
        <w:t xml:space="preserve">                           "a static variable can only be initalized by a static value");</w:t>
      </w:r>
    </w:p>
    <w:p w14:paraId="5BA07A47" w14:textId="77777777" w:rsidR="00197B3C" w:rsidRPr="00EC76D5" w:rsidRDefault="00197B3C" w:rsidP="00197B3C">
      <w:pPr>
        <w:pStyle w:val="Code"/>
      </w:pPr>
      <w:r w:rsidRPr="00EC76D5">
        <w:t xml:space="preserve">              </w:t>
      </w:r>
    </w:p>
    <w:p w14:paraId="367FED74" w14:textId="77777777" w:rsidR="00197B3C" w:rsidRPr="00EC76D5" w:rsidRDefault="00197B3C" w:rsidP="00197B3C">
      <w:pPr>
        <w:pStyle w:val="Code"/>
      </w:pPr>
      <w:r w:rsidRPr="00EC76D5">
        <w:t xml:space="preserve">              for (Map.Entry&lt;Integer,String&gt; entry : tree.getSymbol().getAccessMap().entrySet()) {</w:t>
      </w:r>
    </w:p>
    <w:p w14:paraId="64C5580D" w14:textId="77777777" w:rsidR="00197B3C" w:rsidRPr="00EC76D5" w:rsidRDefault="00197B3C" w:rsidP="00197B3C">
      <w:pPr>
        <w:pStyle w:val="Code"/>
      </w:pPr>
      <w:r w:rsidRPr="00EC76D5">
        <w:t xml:space="preserve">                accessMap.put(byteList.size() + entry.getKey(), entry.getValue());</w:t>
      </w:r>
    </w:p>
    <w:p w14:paraId="01CFCD8F" w14:textId="77777777" w:rsidR="00197B3C" w:rsidRPr="00EC76D5" w:rsidRDefault="00197B3C" w:rsidP="00197B3C">
      <w:pPr>
        <w:pStyle w:val="Code"/>
      </w:pPr>
      <w:r w:rsidRPr="00EC76D5">
        <w:t xml:space="preserve">              }</w:t>
      </w:r>
    </w:p>
    <w:p w14:paraId="1C0D8A78" w14:textId="77777777" w:rsidR="00197B3C" w:rsidRPr="00EC76D5" w:rsidRDefault="00197B3C" w:rsidP="00197B3C">
      <w:pPr>
        <w:pStyle w:val="Code"/>
      </w:pPr>
    </w:p>
    <w:p w14:paraId="4E85D4D1" w14:textId="77777777" w:rsidR="00197B3C" w:rsidRPr="00EC76D5" w:rsidRDefault="00197B3C" w:rsidP="00197B3C">
      <w:pPr>
        <w:pStyle w:val="Code"/>
      </w:pPr>
      <w:r w:rsidRPr="00EC76D5">
        <w:t xml:space="preserve">              byteList.addAll(tree.getSymbol().getByteList());</w:t>
      </w:r>
    </w:p>
    <w:p w14:paraId="7F4241BE" w14:textId="77777777" w:rsidR="00197B3C" w:rsidRPr="00EC76D5" w:rsidRDefault="00197B3C" w:rsidP="00197B3C">
      <w:pPr>
        <w:pStyle w:val="Code"/>
      </w:pPr>
      <w:r w:rsidRPr="00EC76D5">
        <w:t xml:space="preserve">              textList.addAll(remove_labels(tree.getSymbol().getTextList()));</w:t>
      </w:r>
    </w:p>
    <w:p w14:paraId="2BE124D7" w14:textId="77777777" w:rsidR="00197B3C" w:rsidRPr="00EC76D5" w:rsidRDefault="00197B3C" w:rsidP="00197B3C">
      <w:pPr>
        <w:pStyle w:val="Code"/>
      </w:pPr>
      <w:r w:rsidRPr="00EC76D5">
        <w:t xml:space="preserve">            }</w:t>
      </w:r>
    </w:p>
    <w:p w14:paraId="774F07AC" w14:textId="77777777" w:rsidR="00197B3C" w:rsidRPr="00EC76D5" w:rsidRDefault="00197B3C" w:rsidP="00197B3C">
      <w:pPr>
        <w:pStyle w:val="Code"/>
      </w:pPr>
      <w:r w:rsidRPr="00EC76D5">
        <w:t xml:space="preserve">            break;</w:t>
      </w:r>
    </w:p>
    <w:p w14:paraId="2DE63AD6" w14:textId="77777777" w:rsidR="00197B3C" w:rsidRPr="00EC76D5" w:rsidRDefault="00197B3C" w:rsidP="00197B3C">
      <w:pPr>
        <w:pStyle w:val="Code"/>
      </w:pPr>
    </w:p>
    <w:p w14:paraId="746BE633" w14:textId="77777777" w:rsidR="00197B3C" w:rsidRPr="00EC76D5" w:rsidRDefault="00197B3C" w:rsidP="00197B3C">
      <w:pPr>
        <w:pStyle w:val="Code"/>
      </w:pPr>
      <w:r w:rsidRPr="00EC76D5">
        <w:t xml:space="preserve">          case AddressOffset: { // array</w:t>
      </w:r>
    </w:p>
    <w:p w14:paraId="6A6B3726" w14:textId="77777777" w:rsidR="00197B3C" w:rsidRPr="00EC76D5" w:rsidRDefault="00197B3C" w:rsidP="00197B3C">
      <w:pPr>
        <w:pStyle w:val="Code"/>
      </w:pPr>
      <w:r w:rsidRPr="00EC76D5">
        <w:t xml:space="preserve">              accessMap.put(byteList.size(), tree.getSymbol().getUniqueName());</w:t>
      </w:r>
    </w:p>
    <w:p w14:paraId="2E2F9A20" w14:textId="77777777" w:rsidR="00197B3C" w:rsidRPr="00EC76D5" w:rsidRDefault="00197B3C" w:rsidP="00197B3C">
      <w:pPr>
        <w:pStyle w:val="Code"/>
      </w:pPr>
      <w:r w:rsidRPr="00EC76D5">
        <w:t xml:space="preserve">              int offset = (Integer) tree.getInfo();</w:t>
      </w:r>
    </w:p>
    <w:p w14:paraId="733897FC" w14:textId="77777777" w:rsidR="00197B3C" w:rsidRPr="00EC76D5" w:rsidRDefault="00197B3C" w:rsidP="00197B3C">
      <w:pPr>
        <w:pStyle w:val="Code"/>
      </w:pPr>
      <w:r w:rsidRPr="00EC76D5">
        <w:t xml:space="preserve">              byteList.add((byte) offset);</w:t>
      </w:r>
    </w:p>
    <w:p w14:paraId="5D2BA0FF" w14:textId="77777777" w:rsidR="00197B3C" w:rsidRPr="00EC76D5" w:rsidRDefault="00197B3C" w:rsidP="00197B3C">
      <w:pPr>
        <w:pStyle w:val="Code"/>
      </w:pPr>
      <w:r w:rsidRPr="00EC76D5">
        <w:t xml:space="preserve">              byteList.add((byte) (offset &lt;&lt; 8));</w:t>
      </w:r>
    </w:p>
    <w:p w14:paraId="6DCC399D" w14:textId="77777777" w:rsidR="00197B3C" w:rsidRPr="00EC76D5" w:rsidRDefault="00197B3C" w:rsidP="00197B3C">
      <w:pPr>
        <w:pStyle w:val="Code"/>
      </w:pPr>
      <w:r w:rsidRPr="00EC76D5">
        <w:t xml:space="preserve">              textList.add("\tdw " + tree.getSymbol().getUniqueName() +</w:t>
      </w:r>
    </w:p>
    <w:p w14:paraId="4ECB3A37" w14:textId="77777777" w:rsidR="00197B3C" w:rsidRPr="00EC76D5" w:rsidRDefault="00197B3C" w:rsidP="00197B3C">
      <w:pPr>
        <w:pStyle w:val="Code"/>
      </w:pPr>
      <w:r w:rsidRPr="00EC76D5">
        <w:t xml:space="preserve">                           addOffset(offset) + "\t; " + Type.PointerSize);</w:t>
      </w:r>
    </w:p>
    <w:p w14:paraId="65852552" w14:textId="77777777" w:rsidR="00197B3C" w:rsidRPr="00EC76D5" w:rsidRDefault="00197B3C" w:rsidP="00197B3C">
      <w:pPr>
        <w:pStyle w:val="Code"/>
      </w:pPr>
      <w:r w:rsidRPr="00EC76D5">
        <w:t xml:space="preserve">            }</w:t>
      </w:r>
    </w:p>
    <w:p w14:paraId="3FF5B6B9" w14:textId="77777777" w:rsidR="00197B3C" w:rsidRPr="00EC76D5" w:rsidRDefault="00197B3C" w:rsidP="00197B3C">
      <w:pPr>
        <w:pStyle w:val="Code"/>
      </w:pPr>
      <w:r w:rsidRPr="00EC76D5">
        <w:t xml:space="preserve">            break;</w:t>
      </w:r>
    </w:p>
    <w:p w14:paraId="506F9B51" w14:textId="77777777" w:rsidR="00197B3C" w:rsidRPr="00EC76D5" w:rsidRDefault="00197B3C" w:rsidP="00197B3C">
      <w:pPr>
        <w:pStyle w:val="Code"/>
      </w:pPr>
    </w:p>
    <w:p w14:paraId="64A65089" w14:textId="77777777" w:rsidR="00197B3C" w:rsidRPr="00EC76D5" w:rsidRDefault="00197B3C" w:rsidP="00197B3C">
      <w:pPr>
        <w:pStyle w:val="Code"/>
      </w:pPr>
      <w:r w:rsidRPr="00EC76D5">
        <w:t xml:space="preserve">          case ValueOffset: { // pointer</w:t>
      </w:r>
    </w:p>
    <w:p w14:paraId="5B6C7701" w14:textId="77777777" w:rsidR="00197B3C" w:rsidRPr="00EC76D5" w:rsidRDefault="00197B3C" w:rsidP="00197B3C">
      <w:pPr>
        <w:pStyle w:val="Code"/>
      </w:pPr>
      <w:r w:rsidRPr="00EC76D5">
        <w:t xml:space="preserve">              for (Map.Entry&lt;Integer,String&gt; entry : tree.getSymbol().getAccessMap().entrySet()) {</w:t>
      </w:r>
    </w:p>
    <w:p w14:paraId="6B1E3608" w14:textId="77777777" w:rsidR="00197B3C" w:rsidRPr="00EC76D5" w:rsidRDefault="00197B3C" w:rsidP="00197B3C">
      <w:pPr>
        <w:pStyle w:val="Code"/>
      </w:pPr>
      <w:r w:rsidRPr="00EC76D5">
        <w:t xml:space="preserve">                accessMap.put(byteList.size() + entry.getKey(), entry.getValue());</w:t>
      </w:r>
    </w:p>
    <w:p w14:paraId="010BB47D" w14:textId="77777777" w:rsidR="00197B3C" w:rsidRPr="00EC76D5" w:rsidRDefault="00197B3C" w:rsidP="00197B3C">
      <w:pPr>
        <w:pStyle w:val="Code"/>
      </w:pPr>
      <w:r w:rsidRPr="00EC76D5">
        <w:t xml:space="preserve">              }</w:t>
      </w:r>
    </w:p>
    <w:p w14:paraId="3917E252" w14:textId="77777777" w:rsidR="00197B3C" w:rsidRPr="00EC76D5" w:rsidRDefault="00197B3C" w:rsidP="00197B3C">
      <w:pPr>
        <w:pStyle w:val="Code"/>
      </w:pPr>
    </w:p>
    <w:p w14:paraId="6452457F" w14:textId="77777777" w:rsidR="00197B3C" w:rsidRPr="00EC76D5" w:rsidRDefault="00197B3C" w:rsidP="00197B3C">
      <w:pPr>
        <w:pStyle w:val="Code"/>
      </w:pPr>
      <w:r w:rsidRPr="00EC76D5">
        <w:t xml:space="preserve">              List&lt;Byte&gt; oldByteList = tree.getSymbol().getByteList();</w:t>
      </w:r>
    </w:p>
    <w:p w14:paraId="4340F90C" w14:textId="77777777" w:rsidR="00197B3C" w:rsidRPr="00EC76D5" w:rsidRDefault="00197B3C" w:rsidP="00197B3C">
      <w:pPr>
        <w:pStyle w:val="Code"/>
      </w:pPr>
      <w:r w:rsidRPr="00EC76D5">
        <w:t xml:space="preserve">              int oldOffset = oldByteList.get(0) + (oldByteList.get(1) &gt;&gt; 8);</w:t>
      </w:r>
    </w:p>
    <w:p w14:paraId="2E9F0805" w14:textId="77777777" w:rsidR="00197B3C" w:rsidRPr="00EC76D5" w:rsidRDefault="00197B3C" w:rsidP="00197B3C">
      <w:pPr>
        <w:pStyle w:val="Code"/>
      </w:pPr>
      <w:r w:rsidRPr="00EC76D5">
        <w:t xml:space="preserve">              int newOffset = (Integer) tree.getSymbol().getValue();</w:t>
      </w:r>
    </w:p>
    <w:p w14:paraId="2603664F" w14:textId="77777777" w:rsidR="00197B3C" w:rsidRPr="00EC76D5" w:rsidRDefault="00197B3C" w:rsidP="00197B3C">
      <w:pPr>
        <w:pStyle w:val="Code"/>
      </w:pPr>
      <w:r w:rsidRPr="00EC76D5">
        <w:t xml:space="preserve">              int newValue = oldOffset + newOffset;</w:t>
      </w:r>
    </w:p>
    <w:p w14:paraId="6B78AAE8" w14:textId="77777777" w:rsidR="00197B3C" w:rsidRPr="00EC76D5" w:rsidRDefault="00197B3C" w:rsidP="00197B3C">
      <w:pPr>
        <w:pStyle w:val="Code"/>
      </w:pPr>
      <w:r w:rsidRPr="00EC76D5">
        <w:t xml:space="preserve">              byteList.add((byte) (newValue &lt;&lt; 8));</w:t>
      </w:r>
    </w:p>
    <w:p w14:paraId="0F4167B1" w14:textId="77777777" w:rsidR="00197B3C" w:rsidRPr="00EC76D5" w:rsidRDefault="00197B3C" w:rsidP="00197B3C">
      <w:pPr>
        <w:pStyle w:val="Code"/>
      </w:pPr>
      <w:r w:rsidRPr="00EC76D5">
        <w:t xml:space="preserve">              byteList.add((byte) newValue);</w:t>
      </w:r>
    </w:p>
    <w:p w14:paraId="5B33A9DF" w14:textId="77777777" w:rsidR="00197B3C" w:rsidRPr="00EC76D5" w:rsidRDefault="00197B3C" w:rsidP="00197B3C">
      <w:pPr>
        <w:pStyle w:val="Code"/>
      </w:pPr>
      <w:r w:rsidRPr="00EC76D5">
        <w:t xml:space="preserve">              textList.add(replaceOffset(tree.getSymbol().getTextList().get(0),</w:t>
      </w:r>
    </w:p>
    <w:p w14:paraId="6808AF2B" w14:textId="77777777" w:rsidR="00197B3C" w:rsidRPr="00EC76D5" w:rsidRDefault="00197B3C" w:rsidP="00197B3C">
      <w:pPr>
        <w:pStyle w:val="Code"/>
      </w:pPr>
      <w:r w:rsidRPr="00EC76D5">
        <w:t xml:space="preserve">                                         oldOffset, newValue));</w:t>
      </w:r>
    </w:p>
    <w:p w14:paraId="3034F8B0" w14:textId="77777777" w:rsidR="00197B3C" w:rsidRPr="00EC76D5" w:rsidRDefault="00197B3C" w:rsidP="00197B3C">
      <w:pPr>
        <w:pStyle w:val="Code"/>
      </w:pPr>
      <w:r w:rsidRPr="00EC76D5">
        <w:t xml:space="preserve">            }</w:t>
      </w:r>
    </w:p>
    <w:p w14:paraId="7B353946" w14:textId="77777777" w:rsidR="00197B3C" w:rsidRPr="00EC76D5" w:rsidRDefault="00197B3C" w:rsidP="00197B3C">
      <w:pPr>
        <w:pStyle w:val="Code"/>
      </w:pPr>
      <w:r w:rsidRPr="00EC76D5">
        <w:t xml:space="preserve">            break;</w:t>
      </w:r>
    </w:p>
    <w:p w14:paraId="43E31B41" w14:textId="77777777" w:rsidR="00197B3C" w:rsidRPr="00EC76D5" w:rsidRDefault="00197B3C" w:rsidP="00197B3C">
      <w:pPr>
        <w:pStyle w:val="Code"/>
      </w:pPr>
    </w:p>
    <w:p w14:paraId="7A996AF2" w14:textId="77777777" w:rsidR="00197B3C" w:rsidRPr="00EC76D5" w:rsidRDefault="00197B3C" w:rsidP="00197B3C">
      <w:pPr>
        <w:pStyle w:val="Code"/>
      </w:pPr>
      <w:r w:rsidRPr="00EC76D5">
        <w:t xml:space="preserve">          default:</w:t>
      </w:r>
    </w:p>
    <w:p w14:paraId="6AA8BA0D" w14:textId="77777777" w:rsidR="00197B3C" w:rsidRPr="00EC76D5" w:rsidRDefault="00197B3C" w:rsidP="00197B3C">
      <w:pPr>
        <w:pStyle w:val="Code"/>
      </w:pPr>
      <w:r w:rsidRPr="00EC76D5">
        <w:t xml:space="preserve">            Assert.error("X");</w:t>
      </w:r>
    </w:p>
    <w:p w14:paraId="65F6738A" w14:textId="77777777" w:rsidR="00197B3C" w:rsidRPr="00EC76D5" w:rsidRDefault="00197B3C" w:rsidP="00197B3C">
      <w:pPr>
        <w:pStyle w:val="Code"/>
      </w:pPr>
      <w:r w:rsidRPr="00EC76D5">
        <w:t xml:space="preserve">            break;</w:t>
      </w:r>
    </w:p>
    <w:p w14:paraId="3ABB67C6" w14:textId="77777777" w:rsidR="00197B3C" w:rsidRPr="00EC76D5" w:rsidRDefault="00197B3C" w:rsidP="00197B3C">
      <w:pPr>
        <w:pStyle w:val="Code"/>
      </w:pPr>
      <w:r w:rsidRPr="00EC76D5">
        <w:t xml:space="preserve">        }</w:t>
      </w:r>
    </w:p>
    <w:p w14:paraId="4288ED52" w14:textId="77777777" w:rsidR="00197B3C" w:rsidRPr="00EC76D5" w:rsidRDefault="00197B3C" w:rsidP="00197B3C">
      <w:pPr>
        <w:pStyle w:val="Code"/>
      </w:pPr>
      <w:r w:rsidRPr="00EC76D5">
        <w:t xml:space="preserve">      }</w:t>
      </w:r>
    </w:p>
    <w:p w14:paraId="1A054D31" w14:textId="77777777" w:rsidR="00197B3C" w:rsidRPr="00EC76D5" w:rsidRDefault="00197B3C" w:rsidP="00197B3C">
      <w:pPr>
        <w:pStyle w:val="Code"/>
      </w:pPr>
      <w:r w:rsidRPr="00EC76D5">
        <w:t xml:space="preserve">      else {</w:t>
      </w:r>
    </w:p>
    <w:p w14:paraId="586F0194" w14:textId="77777777" w:rsidR="00197B3C" w:rsidRPr="00EC76D5" w:rsidRDefault="00197B3C" w:rsidP="00197B3C">
      <w:pPr>
        <w:pStyle w:val="Code"/>
      </w:pPr>
      <w:r w:rsidRPr="00EC76D5">
        <w:t xml:space="preserve">        List&lt;Byte&gt; ptrByteList = new LinkedList&lt;&gt;();</w:t>
      </w:r>
    </w:p>
    <w:p w14:paraId="359C6E1F" w14:textId="77777777" w:rsidR="00197B3C" w:rsidRPr="00EC76D5" w:rsidRDefault="00197B3C" w:rsidP="00197B3C">
      <w:pPr>
        <w:pStyle w:val="Code"/>
      </w:pPr>
      <w:r w:rsidRPr="00EC76D5">
        <w:t xml:space="preserve">        Map&lt;Integer,String&gt; ptrAccessMap = new ListMap&lt;&gt;();</w:t>
      </w:r>
    </w:p>
    <w:p w14:paraId="4D396F8E" w14:textId="77777777" w:rsidR="00197B3C" w:rsidRPr="00EC76D5" w:rsidRDefault="00197B3C" w:rsidP="00197B3C">
      <w:pPr>
        <w:pStyle w:val="Code"/>
      </w:pPr>
      <w:r w:rsidRPr="00EC76D5">
        <w:t xml:space="preserve">        List&lt;String&gt; ptrTextList = new LinkedList&lt;&gt;();</w:t>
      </w:r>
    </w:p>
    <w:p w14:paraId="2F7981B0" w14:textId="77777777" w:rsidR="00197B3C" w:rsidRPr="00EC76D5" w:rsidRDefault="00197B3C" w:rsidP="00197B3C">
      <w:pPr>
        <w:pStyle w:val="Code"/>
      </w:pPr>
      <w:r w:rsidRPr="00EC76D5">
        <w:t xml:space="preserve">        Type arrayType = Type.createArrayType(0, type.getPointerType());</w:t>
      </w:r>
    </w:p>
    <w:p w14:paraId="63711461" w14:textId="77777777" w:rsidR="00197B3C" w:rsidRPr="00EC76D5" w:rsidRDefault="00197B3C" w:rsidP="00197B3C">
      <w:pPr>
        <w:pStyle w:val="Code"/>
      </w:pPr>
      <w:r w:rsidRPr="00EC76D5">
        <w:t xml:space="preserve">        generateStatic(arrayType, init, ptrByteList, ptrAccessMap, ptrTextList);      </w:t>
      </w:r>
    </w:p>
    <w:p w14:paraId="0427A61B" w14:textId="77777777" w:rsidR="00197B3C" w:rsidRPr="00EC76D5" w:rsidRDefault="00197B3C" w:rsidP="00197B3C">
      <w:pPr>
        <w:pStyle w:val="Code"/>
      </w:pPr>
    </w:p>
    <w:p w14:paraId="001C1D9F" w14:textId="77777777" w:rsidR="00197B3C" w:rsidRPr="00EC76D5" w:rsidRDefault="00197B3C" w:rsidP="00197B3C">
      <w:pPr>
        <w:pStyle w:val="Code"/>
      </w:pPr>
      <w:r w:rsidRPr="00EC76D5">
        <w:t xml:space="preserve">        String uniqueName = Main.SeparatorId + "ListInit" +</w:t>
      </w:r>
    </w:p>
    <w:p w14:paraId="51A91EFF" w14:textId="77777777" w:rsidR="00197B3C" w:rsidRPr="00EC76D5" w:rsidRDefault="00197B3C" w:rsidP="00197B3C">
      <w:pPr>
        <w:pStyle w:val="Code"/>
      </w:pPr>
      <w:r w:rsidRPr="00EC76D5">
        <w:t xml:space="preserve">                            (Main.ListInitCount++) + Main.FileMarker;</w:t>
      </w:r>
    </w:p>
    <w:p w14:paraId="60170C5B" w14:textId="77777777" w:rsidR="00197B3C" w:rsidRPr="00EC76D5" w:rsidRDefault="00197B3C" w:rsidP="00197B3C">
      <w:pPr>
        <w:pStyle w:val="Code"/>
      </w:pPr>
      <w:r w:rsidRPr="00EC76D5">
        <w:t xml:space="preserve">        accessMap.put(byteList.size(), uniqueName);</w:t>
      </w:r>
    </w:p>
    <w:p w14:paraId="6F41E09D" w14:textId="77777777" w:rsidR="00197B3C" w:rsidRPr="00EC76D5" w:rsidRDefault="00197B3C" w:rsidP="00197B3C">
      <w:pPr>
        <w:pStyle w:val="Code"/>
      </w:pPr>
      <w:r w:rsidRPr="00EC76D5">
        <w:t xml:space="preserve">        byteList.add((byte) 0);</w:t>
      </w:r>
    </w:p>
    <w:p w14:paraId="4D52D3E8" w14:textId="77777777" w:rsidR="00197B3C" w:rsidRPr="00EC76D5" w:rsidRDefault="00197B3C" w:rsidP="00197B3C">
      <w:pPr>
        <w:pStyle w:val="Code"/>
      </w:pPr>
      <w:r w:rsidRPr="00EC76D5">
        <w:t xml:space="preserve">        byteList.add((byte) 0);</w:t>
      </w:r>
    </w:p>
    <w:p w14:paraId="7D984245" w14:textId="77777777" w:rsidR="00197B3C" w:rsidRPr="00EC76D5" w:rsidRDefault="00197B3C" w:rsidP="00197B3C">
      <w:pPr>
        <w:pStyle w:val="Code"/>
      </w:pPr>
      <w:r w:rsidRPr="00EC76D5">
        <w:t xml:space="preserve">        textList.add("\tdw " + uniqueName+ "\t; " + Type.PointerSize);</w:t>
      </w:r>
    </w:p>
    <w:p w14:paraId="55334CD9" w14:textId="77777777" w:rsidR="00197B3C" w:rsidRPr="00EC76D5" w:rsidRDefault="00197B3C" w:rsidP="00197B3C">
      <w:pPr>
        <w:pStyle w:val="Code"/>
      </w:pPr>
      <w:r w:rsidRPr="00EC76D5">
        <w:t xml:space="preserve">        </w:t>
      </w:r>
    </w:p>
    <w:p w14:paraId="2C17FD5F" w14:textId="77777777" w:rsidR="00197B3C" w:rsidRPr="00EC76D5" w:rsidRDefault="00197B3C" w:rsidP="00197B3C">
      <w:pPr>
        <w:pStyle w:val="Code"/>
      </w:pPr>
      <w:r w:rsidRPr="00EC76D5">
        <w:t xml:space="preserve">        Symbol symbol = Symbol.createStaticSymbol(uniqueName, ptrByteList,</w:t>
      </w:r>
    </w:p>
    <w:p w14:paraId="2F5FE580" w14:textId="77777777" w:rsidR="00197B3C" w:rsidRPr="00EC76D5" w:rsidRDefault="00197B3C" w:rsidP="00197B3C">
      <w:pPr>
        <w:pStyle w:val="Code"/>
      </w:pPr>
      <w:r w:rsidRPr="00EC76D5">
        <w:lastRenderedPageBreak/>
        <w:t xml:space="preserve">                                                  ptrAccessMap, ptrTextList);</w:t>
      </w:r>
    </w:p>
    <w:p w14:paraId="0CF43DFD" w14:textId="77777777" w:rsidR="00197B3C" w:rsidRPr="00EC76D5" w:rsidRDefault="00197B3C" w:rsidP="00197B3C">
      <w:pPr>
        <w:pStyle w:val="Code"/>
      </w:pPr>
      <w:r w:rsidRPr="00EC76D5">
        <w:t xml:space="preserve">        Main.GlobalSet.add(symbol);</w:t>
      </w:r>
    </w:p>
    <w:p w14:paraId="10FAC843" w14:textId="77777777" w:rsidR="00197B3C" w:rsidRPr="00EC76D5" w:rsidRDefault="00197B3C" w:rsidP="00197B3C">
      <w:pPr>
        <w:pStyle w:val="Code"/>
      </w:pPr>
      <w:r w:rsidRPr="00EC76D5">
        <w:t xml:space="preserve">      }</w:t>
      </w:r>
    </w:p>
    <w:p w14:paraId="7FE17266" w14:textId="77777777" w:rsidR="00197B3C" w:rsidRPr="00EC76D5" w:rsidRDefault="00197B3C" w:rsidP="00197B3C">
      <w:pPr>
        <w:pStyle w:val="Code"/>
      </w:pPr>
      <w:r w:rsidRPr="00EC76D5">
        <w:t xml:space="preserve">    }    </w:t>
      </w:r>
    </w:p>
    <w:p w14:paraId="06EEBEE0" w14:textId="77777777" w:rsidR="00197B3C" w:rsidRPr="00EC76D5" w:rsidRDefault="00197B3C" w:rsidP="00197B3C">
      <w:pPr>
        <w:pStyle w:val="Code"/>
      </w:pPr>
      <w:r w:rsidRPr="00EC76D5">
        <w:t xml:space="preserve">    else if (init instanceof SyntaxTree) {</w:t>
      </w:r>
    </w:p>
    <w:p w14:paraId="101D48C2" w14:textId="77777777" w:rsidR="00197B3C" w:rsidRPr="00EC76D5" w:rsidRDefault="00197B3C" w:rsidP="00197B3C">
      <w:pPr>
        <w:pStyle w:val="Code"/>
      </w:pPr>
      <w:r w:rsidRPr="00EC76D5">
        <w:t xml:space="preserve">      SyntaxTree tree =</w:t>
      </w:r>
    </w:p>
    <w:p w14:paraId="4E7CE27D" w14:textId="77777777" w:rsidR="00197B3C" w:rsidRPr="00EC76D5" w:rsidRDefault="00197B3C" w:rsidP="00197B3C">
      <w:pPr>
        <w:pStyle w:val="Code"/>
      </w:pPr>
      <w:r w:rsidRPr="00EC76D5">
        <w:t xml:space="preserve">        SyntaxTreeOptimizer.optimizeExpression((SyntaxTree) init);</w:t>
      </w:r>
    </w:p>
    <w:p w14:paraId="2809AF1A" w14:textId="77777777" w:rsidR="00197B3C" w:rsidRPr="00EC76D5" w:rsidRDefault="00197B3C" w:rsidP="00197B3C">
      <w:pPr>
        <w:pStyle w:val="Code"/>
      </w:pPr>
    </w:p>
    <w:p w14:paraId="168F3C2F" w14:textId="77777777" w:rsidR="00197B3C" w:rsidRPr="00EC76D5" w:rsidRDefault="00197B3C" w:rsidP="00197B3C">
      <w:pPr>
        <w:pStyle w:val="Code"/>
      </w:pPr>
      <w:r w:rsidRPr="00EC76D5">
        <w:t xml:space="preserve">      if ((tree.getOperator() == MiddleOperator.Value) &amp;&amp;</w:t>
      </w:r>
    </w:p>
    <w:p w14:paraId="10049259" w14:textId="77777777" w:rsidR="00197B3C" w:rsidRPr="00EC76D5" w:rsidRDefault="00197B3C" w:rsidP="00197B3C">
      <w:pPr>
        <w:pStyle w:val="Code"/>
      </w:pPr>
      <w:r w:rsidRPr="00EC76D5">
        <w:t xml:space="preserve">          tree.getType().isString()) {</w:t>
      </w:r>
    </w:p>
    <w:p w14:paraId="1A6F0772" w14:textId="77777777" w:rsidR="00197B3C" w:rsidRPr="00EC76D5" w:rsidRDefault="00197B3C" w:rsidP="00197B3C">
      <w:pPr>
        <w:pStyle w:val="Code"/>
      </w:pPr>
      <w:r w:rsidRPr="00EC76D5">
        <w:t xml:space="preserve">        int arraySize = type.getArraySize();</w:t>
      </w:r>
    </w:p>
    <w:p w14:paraId="307D7336" w14:textId="77777777" w:rsidR="00197B3C" w:rsidRPr="00EC76D5" w:rsidRDefault="00197B3C" w:rsidP="00197B3C">
      <w:pPr>
        <w:pStyle w:val="Code"/>
      </w:pPr>
      <w:r w:rsidRPr="00EC76D5">
        <w:t xml:space="preserve">        String text = (String) tree.getSymbol().getValue();</w:t>
      </w:r>
    </w:p>
    <w:p w14:paraId="57B9AD71" w14:textId="77777777" w:rsidR="00197B3C" w:rsidRPr="00EC76D5" w:rsidRDefault="00197B3C" w:rsidP="00197B3C">
      <w:pPr>
        <w:pStyle w:val="Code"/>
      </w:pPr>
      <w:r w:rsidRPr="00EC76D5">
        <w:t xml:space="preserve">        int stringSize = text.length() + 1;</w:t>
      </w:r>
    </w:p>
    <w:p w14:paraId="093FA531" w14:textId="77777777" w:rsidR="00197B3C" w:rsidRPr="00EC76D5" w:rsidRDefault="00197B3C" w:rsidP="00197B3C">
      <w:pPr>
        <w:pStyle w:val="Code"/>
      </w:pPr>
      <w:r w:rsidRPr="00EC76D5">
        <w:t xml:space="preserve">        </w:t>
      </w:r>
    </w:p>
    <w:p w14:paraId="69B0F3CF" w14:textId="77777777" w:rsidR="00197B3C" w:rsidRPr="00EC76D5" w:rsidRDefault="00197B3C" w:rsidP="00197B3C">
      <w:pPr>
        <w:pStyle w:val="Code"/>
      </w:pPr>
      <w:r w:rsidRPr="00EC76D5">
        <w:t xml:space="preserve">        generateByteTextList(tree.getType(), text, byteList,</w:t>
      </w:r>
    </w:p>
    <w:p w14:paraId="44863014" w14:textId="77777777" w:rsidR="00197B3C" w:rsidRPr="00EC76D5" w:rsidRDefault="00197B3C" w:rsidP="00197B3C">
      <w:pPr>
        <w:pStyle w:val="Code"/>
      </w:pPr>
      <w:r w:rsidRPr="00EC76D5">
        <w:t xml:space="preserve">                             accessMap, textList);</w:t>
      </w:r>
    </w:p>
    <w:p w14:paraId="6AEF4DF9" w14:textId="77777777" w:rsidR="00197B3C" w:rsidRPr="00EC76D5" w:rsidRDefault="00197B3C" w:rsidP="00197B3C">
      <w:pPr>
        <w:pStyle w:val="Code"/>
      </w:pPr>
      <w:r w:rsidRPr="00EC76D5">
        <w:t xml:space="preserve">        generateZeroByteTextList((stringSize - arraySize) * Type.CharSize,</w:t>
      </w:r>
    </w:p>
    <w:p w14:paraId="798F3A12" w14:textId="77777777" w:rsidR="00197B3C" w:rsidRPr="00EC76D5" w:rsidRDefault="00197B3C" w:rsidP="00197B3C">
      <w:pPr>
        <w:pStyle w:val="Code"/>
      </w:pPr>
      <w:r w:rsidRPr="00EC76D5">
        <w:t xml:space="preserve">                                 byteList, textList);</w:t>
      </w:r>
    </w:p>
    <w:p w14:paraId="06B3C50B" w14:textId="77777777" w:rsidR="00197B3C" w:rsidRPr="00EC76D5" w:rsidRDefault="00197B3C" w:rsidP="00197B3C">
      <w:pPr>
        <w:pStyle w:val="Code"/>
      </w:pPr>
      <w:r w:rsidRPr="00EC76D5">
        <w:t xml:space="preserve">      }</w:t>
      </w:r>
    </w:p>
    <w:p w14:paraId="399AFE41" w14:textId="77777777" w:rsidR="00197B3C" w:rsidRPr="00EC76D5" w:rsidRDefault="00197B3C" w:rsidP="00197B3C">
      <w:pPr>
        <w:pStyle w:val="Code"/>
      </w:pPr>
      <w:r w:rsidRPr="00EC76D5">
        <w:t xml:space="preserve">      else {</w:t>
      </w:r>
    </w:p>
    <w:p w14:paraId="0A18D37E" w14:textId="77777777" w:rsidR="00197B3C" w:rsidRPr="00EC76D5" w:rsidRDefault="00197B3C" w:rsidP="00197B3C">
      <w:pPr>
        <w:pStyle w:val="Code"/>
      </w:pPr>
      <w:r w:rsidRPr="00EC76D5">
        <w:t xml:space="preserve">        for (Map.Entry&lt;Integer,String&gt; entry : tree.getSymbol().getAccessMap().entrySet()) {</w:t>
      </w:r>
    </w:p>
    <w:p w14:paraId="75762E03" w14:textId="77777777" w:rsidR="00197B3C" w:rsidRPr="00EC76D5" w:rsidRDefault="00197B3C" w:rsidP="00197B3C">
      <w:pPr>
        <w:pStyle w:val="Code"/>
      </w:pPr>
      <w:r w:rsidRPr="00EC76D5">
        <w:t xml:space="preserve">          accessMap.put(byteList.size() + entry.getKey(), entry.getValue());</w:t>
      </w:r>
    </w:p>
    <w:p w14:paraId="51D00D7E" w14:textId="77777777" w:rsidR="00197B3C" w:rsidRPr="00EC76D5" w:rsidRDefault="00197B3C" w:rsidP="00197B3C">
      <w:pPr>
        <w:pStyle w:val="Code"/>
      </w:pPr>
      <w:r w:rsidRPr="00EC76D5">
        <w:t xml:space="preserve">        }</w:t>
      </w:r>
    </w:p>
    <w:p w14:paraId="35A283E6" w14:textId="77777777" w:rsidR="00197B3C" w:rsidRPr="00EC76D5" w:rsidRDefault="00197B3C" w:rsidP="00197B3C">
      <w:pPr>
        <w:pStyle w:val="Code"/>
      </w:pPr>
    </w:p>
    <w:p w14:paraId="36AAE253" w14:textId="77777777" w:rsidR="00197B3C" w:rsidRPr="00EC76D5" w:rsidRDefault="00197B3C" w:rsidP="00197B3C">
      <w:pPr>
        <w:pStyle w:val="Code"/>
      </w:pPr>
      <w:r w:rsidRPr="00EC76D5">
        <w:t xml:space="preserve">        byteList.addAll(tree.getSymbol().getByteList());</w:t>
      </w:r>
    </w:p>
    <w:p w14:paraId="54B966D6" w14:textId="77777777" w:rsidR="00197B3C" w:rsidRPr="00EC76D5" w:rsidRDefault="00197B3C" w:rsidP="00197B3C">
      <w:pPr>
        <w:pStyle w:val="Code"/>
      </w:pPr>
      <w:r w:rsidRPr="00EC76D5">
        <w:t xml:space="preserve">        textList.addAll(remove_labels(tree.getSymbol().getTextList()));</w:t>
      </w:r>
    </w:p>
    <w:p w14:paraId="67AB1407" w14:textId="77777777" w:rsidR="00197B3C" w:rsidRPr="00EC76D5" w:rsidRDefault="00197B3C" w:rsidP="00197B3C">
      <w:pPr>
        <w:pStyle w:val="Code"/>
      </w:pPr>
      <w:r w:rsidRPr="00EC76D5">
        <w:t xml:space="preserve">      }</w:t>
      </w:r>
    </w:p>
    <w:p w14:paraId="292C4D27" w14:textId="77777777" w:rsidR="00197B3C" w:rsidRPr="00EC76D5" w:rsidRDefault="00197B3C" w:rsidP="00197B3C">
      <w:pPr>
        <w:pStyle w:val="Code"/>
      </w:pPr>
      <w:r w:rsidRPr="00EC76D5">
        <w:t xml:space="preserve">    }</w:t>
      </w:r>
    </w:p>
    <w:p w14:paraId="23988745" w14:textId="77777777" w:rsidR="00197B3C" w:rsidRPr="00EC76D5" w:rsidRDefault="00197B3C" w:rsidP="00197B3C">
      <w:pPr>
        <w:pStyle w:val="Code"/>
      </w:pPr>
      <w:r w:rsidRPr="00EC76D5">
        <w:t xml:space="preserve">    else {</w:t>
      </w:r>
    </w:p>
    <w:p w14:paraId="2D8A1B17" w14:textId="77777777" w:rsidR="00197B3C" w:rsidRPr="00EC76D5" w:rsidRDefault="00197B3C" w:rsidP="00197B3C">
      <w:pPr>
        <w:pStyle w:val="Code"/>
      </w:pPr>
      <w:r w:rsidRPr="00EC76D5">
        <w:t xml:space="preserve">      List list = (List) init;</w:t>
      </w:r>
    </w:p>
    <w:p w14:paraId="263DFD9A" w14:textId="77777777" w:rsidR="00197B3C" w:rsidRPr="00EC76D5" w:rsidRDefault="00197B3C" w:rsidP="00197B3C">
      <w:pPr>
        <w:pStyle w:val="Code"/>
      </w:pPr>
      <w:r w:rsidRPr="00EC76D5">
        <w:t xml:space="preserve">      </w:t>
      </w:r>
    </w:p>
    <w:p w14:paraId="3336B1EC" w14:textId="77777777" w:rsidR="00197B3C" w:rsidRPr="00EC76D5" w:rsidRDefault="00197B3C" w:rsidP="00197B3C">
      <w:pPr>
        <w:pStyle w:val="Code"/>
      </w:pPr>
      <w:r w:rsidRPr="00EC76D5">
        <w:t xml:space="preserve">      switch (type.getSort()) {</w:t>
      </w:r>
    </w:p>
    <w:p w14:paraId="54546E52" w14:textId="77777777" w:rsidR="00197B3C" w:rsidRPr="00EC76D5" w:rsidRDefault="00197B3C" w:rsidP="00197B3C">
      <w:pPr>
        <w:pStyle w:val="Code"/>
      </w:pPr>
      <w:r w:rsidRPr="00EC76D5">
        <w:t xml:space="preserve">        case Array: {</w:t>
      </w:r>
    </w:p>
    <w:p w14:paraId="4619137C" w14:textId="77777777" w:rsidR="00197B3C" w:rsidRPr="00EC76D5" w:rsidRDefault="00197B3C" w:rsidP="00197B3C">
      <w:pPr>
        <w:pStyle w:val="Code"/>
      </w:pPr>
      <w:r w:rsidRPr="00EC76D5">
        <w:t xml:space="preserve">            Type subType = type.getArrayType();</w:t>
      </w:r>
    </w:p>
    <w:p w14:paraId="4B0D51C4" w14:textId="77777777" w:rsidR="00197B3C" w:rsidRPr="00EC76D5" w:rsidRDefault="00197B3C" w:rsidP="00197B3C">
      <w:pPr>
        <w:pStyle w:val="Code"/>
      </w:pPr>
      <w:r w:rsidRPr="00EC76D5">
        <w:t xml:space="preserve">            </w:t>
      </w:r>
    </w:p>
    <w:p w14:paraId="59069E40" w14:textId="77777777" w:rsidR="00197B3C" w:rsidRPr="00EC76D5" w:rsidRDefault="00197B3C" w:rsidP="00197B3C">
      <w:pPr>
        <w:pStyle w:val="Code"/>
      </w:pPr>
      <w:r w:rsidRPr="00EC76D5">
        <w:t xml:space="preserve">            for (int index = 0; index &lt; list.size(); ++index) {</w:t>
      </w:r>
    </w:p>
    <w:p w14:paraId="6DF1D31E" w14:textId="77777777" w:rsidR="00197B3C" w:rsidRPr="00EC76D5" w:rsidRDefault="00197B3C" w:rsidP="00197B3C">
      <w:pPr>
        <w:pStyle w:val="Code"/>
      </w:pPr>
      <w:r w:rsidRPr="00EC76D5">
        <w:t xml:space="preserve">              generateStatic(subType, list.get(index), byteList, accessMap, textList);</w:t>
      </w:r>
    </w:p>
    <w:p w14:paraId="713D05E1" w14:textId="77777777" w:rsidR="00197B3C" w:rsidRPr="00EC76D5" w:rsidRDefault="00197B3C" w:rsidP="00197B3C">
      <w:pPr>
        <w:pStyle w:val="Code"/>
      </w:pPr>
      <w:r w:rsidRPr="00EC76D5">
        <w:t xml:space="preserve">            }</w:t>
      </w:r>
    </w:p>
    <w:p w14:paraId="4D177CCD" w14:textId="77777777" w:rsidR="00197B3C" w:rsidRPr="00EC76D5" w:rsidRDefault="00197B3C" w:rsidP="00197B3C">
      <w:pPr>
        <w:pStyle w:val="Code"/>
      </w:pPr>
    </w:p>
    <w:p w14:paraId="191BAC40" w14:textId="77777777" w:rsidR="00197B3C" w:rsidRPr="00EC76D5" w:rsidRDefault="00197B3C" w:rsidP="00197B3C">
      <w:pPr>
        <w:pStyle w:val="Code"/>
      </w:pPr>
      <w:r w:rsidRPr="00EC76D5">
        <w:t xml:space="preserve">            int arraySize = type.getArraySize();</w:t>
      </w:r>
    </w:p>
    <w:p w14:paraId="55ABDCAE" w14:textId="77777777" w:rsidR="00197B3C" w:rsidRPr="00EC76D5" w:rsidRDefault="00197B3C" w:rsidP="00197B3C">
      <w:pPr>
        <w:pStyle w:val="Code"/>
      </w:pPr>
      <w:r w:rsidRPr="00EC76D5">
        <w:t xml:space="preserve">            generateZeroByteTextList((arraySize - list.size()) * subType.getSize(),</w:t>
      </w:r>
    </w:p>
    <w:p w14:paraId="3D3DD95A" w14:textId="77777777" w:rsidR="00197B3C" w:rsidRPr="00EC76D5" w:rsidRDefault="00197B3C" w:rsidP="00197B3C">
      <w:pPr>
        <w:pStyle w:val="Code"/>
      </w:pPr>
      <w:r w:rsidRPr="00EC76D5">
        <w:t xml:space="preserve">                                     byteList, textList);</w:t>
      </w:r>
    </w:p>
    <w:p w14:paraId="08C818E2" w14:textId="77777777" w:rsidR="00197B3C" w:rsidRPr="00EC76D5" w:rsidRDefault="00197B3C" w:rsidP="00197B3C">
      <w:pPr>
        <w:pStyle w:val="Code"/>
      </w:pPr>
      <w:r w:rsidRPr="00EC76D5">
        <w:t xml:space="preserve">          }</w:t>
      </w:r>
    </w:p>
    <w:p w14:paraId="7F6F38A4" w14:textId="77777777" w:rsidR="00197B3C" w:rsidRPr="00EC76D5" w:rsidRDefault="00197B3C" w:rsidP="00197B3C">
      <w:pPr>
        <w:pStyle w:val="Code"/>
      </w:pPr>
      <w:r w:rsidRPr="00EC76D5">
        <w:t xml:space="preserve">          break;</w:t>
      </w:r>
    </w:p>
    <w:p w14:paraId="68DCE1AA" w14:textId="77777777" w:rsidR="00197B3C" w:rsidRPr="00EC76D5" w:rsidRDefault="00197B3C" w:rsidP="00197B3C">
      <w:pPr>
        <w:pStyle w:val="Code"/>
      </w:pPr>
    </w:p>
    <w:p w14:paraId="7CCA1AC9" w14:textId="77777777" w:rsidR="00197B3C" w:rsidRPr="00EC76D5" w:rsidRDefault="00197B3C" w:rsidP="00197B3C">
      <w:pPr>
        <w:pStyle w:val="Code"/>
      </w:pPr>
      <w:r w:rsidRPr="00EC76D5">
        <w:t xml:space="preserve">        case Struct: {</w:t>
      </w:r>
    </w:p>
    <w:p w14:paraId="70727DAA" w14:textId="77777777" w:rsidR="00197B3C" w:rsidRPr="00EC76D5" w:rsidRDefault="00197B3C" w:rsidP="00197B3C">
      <w:pPr>
        <w:pStyle w:val="Code"/>
      </w:pPr>
      <w:r w:rsidRPr="00EC76D5">
        <w:t xml:space="preserve">            int index = 0, size = 0;</w:t>
      </w:r>
    </w:p>
    <w:p w14:paraId="734BCB48" w14:textId="77777777" w:rsidR="00197B3C" w:rsidRPr="00EC76D5" w:rsidRDefault="00197B3C" w:rsidP="00197B3C">
      <w:pPr>
        <w:pStyle w:val="Code"/>
      </w:pPr>
      <w:r w:rsidRPr="00EC76D5">
        <w:t xml:space="preserve">            for (Symbol memberSymbol : type.getMemberMap().values()) {</w:t>
      </w:r>
    </w:p>
    <w:p w14:paraId="3DC271FB" w14:textId="77777777" w:rsidR="00197B3C" w:rsidRPr="00EC76D5" w:rsidRDefault="00197B3C" w:rsidP="00197B3C">
      <w:pPr>
        <w:pStyle w:val="Code"/>
      </w:pPr>
      <w:r w:rsidRPr="00EC76D5">
        <w:t xml:space="preserve">              if (index &lt; list.size()) {</w:t>
      </w:r>
    </w:p>
    <w:p w14:paraId="679B8884" w14:textId="77777777" w:rsidR="00197B3C" w:rsidRPr="00EC76D5" w:rsidRDefault="00197B3C" w:rsidP="00197B3C">
      <w:pPr>
        <w:pStyle w:val="Code"/>
      </w:pPr>
      <w:r w:rsidRPr="00EC76D5">
        <w:t xml:space="preserve">                Type memberType = memberSymbol.getType();</w:t>
      </w:r>
    </w:p>
    <w:p w14:paraId="54D12417" w14:textId="77777777" w:rsidR="00197B3C" w:rsidRPr="00EC76D5" w:rsidRDefault="00197B3C" w:rsidP="00197B3C">
      <w:pPr>
        <w:pStyle w:val="Code"/>
      </w:pPr>
      <w:r w:rsidRPr="00EC76D5">
        <w:t xml:space="preserve">                generateStatic(memberType, list.get(index++),</w:t>
      </w:r>
    </w:p>
    <w:p w14:paraId="76627506" w14:textId="77777777" w:rsidR="00197B3C" w:rsidRPr="00EC76D5" w:rsidRDefault="00197B3C" w:rsidP="00197B3C">
      <w:pPr>
        <w:pStyle w:val="Code"/>
      </w:pPr>
      <w:r w:rsidRPr="00EC76D5">
        <w:t xml:space="preserve">                               byteList, accessMap, textList);</w:t>
      </w:r>
    </w:p>
    <w:p w14:paraId="3A304BE2" w14:textId="77777777" w:rsidR="00197B3C" w:rsidRPr="00EC76D5" w:rsidRDefault="00197B3C" w:rsidP="00197B3C">
      <w:pPr>
        <w:pStyle w:val="Code"/>
      </w:pPr>
      <w:r w:rsidRPr="00EC76D5">
        <w:t xml:space="preserve">                size += memberType.getSize();</w:t>
      </w:r>
    </w:p>
    <w:p w14:paraId="69DBFBBC" w14:textId="77777777" w:rsidR="00197B3C" w:rsidRPr="00EC76D5" w:rsidRDefault="00197B3C" w:rsidP="00197B3C">
      <w:pPr>
        <w:pStyle w:val="Code"/>
      </w:pPr>
      <w:r w:rsidRPr="00EC76D5">
        <w:t xml:space="preserve">              }</w:t>
      </w:r>
    </w:p>
    <w:p w14:paraId="375544F2" w14:textId="77777777" w:rsidR="00197B3C" w:rsidRPr="00EC76D5" w:rsidRDefault="00197B3C" w:rsidP="00197B3C">
      <w:pPr>
        <w:pStyle w:val="Code"/>
      </w:pPr>
      <w:r w:rsidRPr="00EC76D5">
        <w:lastRenderedPageBreak/>
        <w:t xml:space="preserve">            }</w:t>
      </w:r>
    </w:p>
    <w:p w14:paraId="5D42D619" w14:textId="77777777" w:rsidR="00197B3C" w:rsidRPr="00EC76D5" w:rsidRDefault="00197B3C" w:rsidP="00197B3C">
      <w:pPr>
        <w:pStyle w:val="Code"/>
      </w:pPr>
      <w:r w:rsidRPr="00EC76D5">
        <w:t xml:space="preserve">            </w:t>
      </w:r>
    </w:p>
    <w:p w14:paraId="681C6348" w14:textId="77777777" w:rsidR="00197B3C" w:rsidRPr="00EC76D5" w:rsidRDefault="00197B3C" w:rsidP="00197B3C">
      <w:pPr>
        <w:pStyle w:val="Code"/>
      </w:pPr>
      <w:r w:rsidRPr="00EC76D5">
        <w:t xml:space="preserve">            generateZeroByteTextList(type.getSize() - size, byteList,textList);</w:t>
      </w:r>
    </w:p>
    <w:p w14:paraId="2419B812" w14:textId="77777777" w:rsidR="00197B3C" w:rsidRPr="00EC76D5" w:rsidRDefault="00197B3C" w:rsidP="00197B3C">
      <w:pPr>
        <w:pStyle w:val="Code"/>
      </w:pPr>
      <w:r w:rsidRPr="00EC76D5">
        <w:t xml:space="preserve">          }</w:t>
      </w:r>
    </w:p>
    <w:p w14:paraId="09B74822" w14:textId="77777777" w:rsidR="00197B3C" w:rsidRPr="00EC76D5" w:rsidRDefault="00197B3C" w:rsidP="00197B3C">
      <w:pPr>
        <w:pStyle w:val="Code"/>
      </w:pPr>
      <w:r w:rsidRPr="00EC76D5">
        <w:t xml:space="preserve">          break;</w:t>
      </w:r>
    </w:p>
    <w:p w14:paraId="5756FFAA" w14:textId="77777777" w:rsidR="00197B3C" w:rsidRPr="00EC76D5" w:rsidRDefault="00197B3C" w:rsidP="00197B3C">
      <w:pPr>
        <w:pStyle w:val="Code"/>
      </w:pPr>
    </w:p>
    <w:p w14:paraId="3F9B0941" w14:textId="77777777" w:rsidR="00197B3C" w:rsidRPr="00EC76D5" w:rsidRDefault="00197B3C" w:rsidP="00197B3C">
      <w:pPr>
        <w:pStyle w:val="Code"/>
      </w:pPr>
      <w:r w:rsidRPr="00EC76D5">
        <w:t xml:space="preserve">        case Union: {</w:t>
      </w:r>
    </w:p>
    <w:p w14:paraId="39BEDD0D" w14:textId="77777777" w:rsidR="00197B3C" w:rsidRPr="00EC76D5" w:rsidRDefault="00197B3C" w:rsidP="00197B3C">
      <w:pPr>
        <w:pStyle w:val="Code"/>
      </w:pPr>
      <w:r w:rsidRPr="00EC76D5">
        <w:t xml:space="preserve">            Symbol firstSymbol =type.getMemberMap().values().iterator().next();</w:t>
      </w:r>
    </w:p>
    <w:p w14:paraId="6A331EC7" w14:textId="77777777" w:rsidR="00197B3C" w:rsidRPr="00EC76D5" w:rsidRDefault="00197B3C" w:rsidP="00197B3C">
      <w:pPr>
        <w:pStyle w:val="Code"/>
      </w:pPr>
      <w:r w:rsidRPr="00EC76D5">
        <w:t xml:space="preserve">            Assert.error(type.getSize() &gt;= firstSymbol.getType().getSize(),</w:t>
      </w:r>
    </w:p>
    <w:p w14:paraId="46309714" w14:textId="77777777" w:rsidR="00197B3C" w:rsidRPr="00EC76D5" w:rsidRDefault="00197B3C" w:rsidP="00197B3C">
      <w:pPr>
        <w:pStyle w:val="Code"/>
      </w:pPr>
      <w:r w:rsidRPr="00EC76D5">
        <w:t xml:space="preserve">                         firstSymbol, "to large value");</w:t>
      </w:r>
    </w:p>
    <w:p w14:paraId="5120AB7D" w14:textId="77777777" w:rsidR="00197B3C" w:rsidRPr="00EC76D5" w:rsidRDefault="00197B3C" w:rsidP="00197B3C">
      <w:pPr>
        <w:pStyle w:val="Code"/>
      </w:pPr>
      <w:r w:rsidRPr="00EC76D5">
        <w:t xml:space="preserve">            generateStatic(firstSymbol.getType(), list.get(0), byteList,</w:t>
      </w:r>
    </w:p>
    <w:p w14:paraId="6D5FB05A" w14:textId="77777777" w:rsidR="00197B3C" w:rsidRPr="00EC76D5" w:rsidRDefault="00197B3C" w:rsidP="00197B3C">
      <w:pPr>
        <w:pStyle w:val="Code"/>
      </w:pPr>
      <w:r w:rsidRPr="00EC76D5">
        <w:t xml:space="preserve">                           accessMap, textList);</w:t>
      </w:r>
    </w:p>
    <w:p w14:paraId="0AFD53A6" w14:textId="77777777" w:rsidR="00197B3C" w:rsidRPr="00EC76D5" w:rsidRDefault="00197B3C" w:rsidP="00197B3C">
      <w:pPr>
        <w:pStyle w:val="Code"/>
      </w:pPr>
      <w:r w:rsidRPr="00EC76D5">
        <w:t xml:space="preserve">            generateZeroByteTextList</w:t>
      </w:r>
    </w:p>
    <w:p w14:paraId="337ED0F6" w14:textId="77777777" w:rsidR="00197B3C" w:rsidRPr="00EC76D5" w:rsidRDefault="00197B3C" w:rsidP="00197B3C">
      <w:pPr>
        <w:pStyle w:val="Code"/>
      </w:pPr>
      <w:r w:rsidRPr="00EC76D5">
        <w:t xml:space="preserve">                            (type.getSize() - firstSymbol.getType().getSize(),</w:t>
      </w:r>
    </w:p>
    <w:p w14:paraId="2323360D" w14:textId="77777777" w:rsidR="00197B3C" w:rsidRPr="00EC76D5" w:rsidRDefault="00197B3C" w:rsidP="00197B3C">
      <w:pPr>
        <w:pStyle w:val="Code"/>
      </w:pPr>
      <w:r w:rsidRPr="00EC76D5">
        <w:t xml:space="preserve">                             byteList, textList);</w:t>
      </w:r>
    </w:p>
    <w:p w14:paraId="18DD4B8B" w14:textId="77777777" w:rsidR="00197B3C" w:rsidRPr="00EC76D5" w:rsidRDefault="00197B3C" w:rsidP="00197B3C">
      <w:pPr>
        <w:pStyle w:val="Code"/>
      </w:pPr>
      <w:r w:rsidRPr="00EC76D5">
        <w:t xml:space="preserve">          }</w:t>
      </w:r>
    </w:p>
    <w:p w14:paraId="7CA7DD86" w14:textId="77777777" w:rsidR="00197B3C" w:rsidRPr="00EC76D5" w:rsidRDefault="00197B3C" w:rsidP="00197B3C">
      <w:pPr>
        <w:pStyle w:val="Code"/>
      </w:pPr>
      <w:r w:rsidRPr="00EC76D5">
        <w:t xml:space="preserve">          break;</w:t>
      </w:r>
    </w:p>
    <w:p w14:paraId="4EEA4934" w14:textId="77777777" w:rsidR="00197B3C" w:rsidRPr="00EC76D5" w:rsidRDefault="00197B3C" w:rsidP="00197B3C">
      <w:pPr>
        <w:pStyle w:val="Code"/>
      </w:pPr>
      <w:r w:rsidRPr="00EC76D5">
        <w:t xml:space="preserve">          </w:t>
      </w:r>
    </w:p>
    <w:p w14:paraId="0D071C8C" w14:textId="77777777" w:rsidR="00197B3C" w:rsidRPr="00EC76D5" w:rsidRDefault="00197B3C" w:rsidP="00197B3C">
      <w:pPr>
        <w:pStyle w:val="Code"/>
      </w:pPr>
      <w:r w:rsidRPr="00EC76D5">
        <w:t xml:space="preserve">        default:</w:t>
      </w:r>
    </w:p>
    <w:p w14:paraId="64DED35D" w14:textId="77777777" w:rsidR="00197B3C" w:rsidRPr="00EC76D5" w:rsidRDefault="00197B3C" w:rsidP="00197B3C">
      <w:pPr>
        <w:pStyle w:val="Code"/>
      </w:pPr>
      <w:r w:rsidRPr="00EC76D5">
        <w:t xml:space="preserve">          Assert.error("Y");</w:t>
      </w:r>
    </w:p>
    <w:p w14:paraId="535F92F1" w14:textId="77777777" w:rsidR="00197B3C" w:rsidRPr="00EC76D5" w:rsidRDefault="00197B3C" w:rsidP="00197B3C">
      <w:pPr>
        <w:pStyle w:val="Code"/>
      </w:pPr>
      <w:r w:rsidRPr="00EC76D5">
        <w:t xml:space="preserve">          break;</w:t>
      </w:r>
    </w:p>
    <w:p w14:paraId="14950092" w14:textId="77777777" w:rsidR="00197B3C" w:rsidRPr="00EC76D5" w:rsidRDefault="00197B3C" w:rsidP="00197B3C">
      <w:pPr>
        <w:pStyle w:val="Code"/>
      </w:pPr>
      <w:r w:rsidRPr="00EC76D5">
        <w:t xml:space="preserve">      }</w:t>
      </w:r>
    </w:p>
    <w:p w14:paraId="33438C6C" w14:textId="77777777" w:rsidR="00197B3C" w:rsidRPr="00EC76D5" w:rsidRDefault="00197B3C" w:rsidP="00197B3C">
      <w:pPr>
        <w:pStyle w:val="Code"/>
      </w:pPr>
      <w:r w:rsidRPr="00EC76D5">
        <w:t xml:space="preserve">    }</w:t>
      </w:r>
    </w:p>
    <w:p w14:paraId="416EEB98" w14:textId="77777777" w:rsidR="00197B3C" w:rsidRPr="00EC76D5" w:rsidRDefault="00197B3C" w:rsidP="00197B3C">
      <w:pPr>
        <w:pStyle w:val="Code"/>
      </w:pPr>
      <w:r w:rsidRPr="00EC76D5">
        <w:t xml:space="preserve">  }</w:t>
      </w:r>
    </w:p>
    <w:p w14:paraId="5750F052" w14:textId="77777777" w:rsidR="00197B3C" w:rsidRPr="00EC76D5" w:rsidRDefault="00197B3C" w:rsidP="00197B3C">
      <w:pPr>
        <w:pStyle w:val="Code"/>
      </w:pPr>
      <w:r w:rsidRPr="00EC76D5">
        <w:t xml:space="preserve">  </w:t>
      </w:r>
    </w:p>
    <w:p w14:paraId="57206C47" w14:textId="77777777" w:rsidR="00197B3C" w:rsidRPr="00EC76D5" w:rsidRDefault="00197B3C" w:rsidP="00197B3C">
      <w:pPr>
        <w:pStyle w:val="Code"/>
      </w:pPr>
      <w:r w:rsidRPr="00EC76D5">
        <w:t xml:space="preserve">  private static List&lt;String&gt; remove_labels(List&lt;String&gt; textList) {</w:t>
      </w:r>
    </w:p>
    <w:p w14:paraId="11E6CE9D" w14:textId="77777777" w:rsidR="00197B3C" w:rsidRPr="00EC76D5" w:rsidRDefault="00197B3C" w:rsidP="00197B3C">
      <w:pPr>
        <w:pStyle w:val="Code"/>
      </w:pPr>
      <w:r w:rsidRPr="00EC76D5">
        <w:t xml:space="preserve">    List&lt;String&gt; resultList = new LinkedList&lt;&gt;();</w:t>
      </w:r>
    </w:p>
    <w:p w14:paraId="5E912950" w14:textId="77777777" w:rsidR="00197B3C" w:rsidRPr="00EC76D5" w:rsidRDefault="00197B3C" w:rsidP="00197B3C">
      <w:pPr>
        <w:pStyle w:val="Code"/>
      </w:pPr>
      <w:r w:rsidRPr="00EC76D5">
        <w:t xml:space="preserve">    </w:t>
      </w:r>
    </w:p>
    <w:p w14:paraId="01EAB875" w14:textId="77777777" w:rsidR="00197B3C" w:rsidRPr="00EC76D5" w:rsidRDefault="00197B3C" w:rsidP="00197B3C">
      <w:pPr>
        <w:pStyle w:val="Code"/>
      </w:pPr>
      <w:r w:rsidRPr="00EC76D5">
        <w:t xml:space="preserve">    for (String text : textList) {</w:t>
      </w:r>
    </w:p>
    <w:p w14:paraId="24B3248A" w14:textId="77777777" w:rsidR="00197B3C" w:rsidRPr="00EC76D5" w:rsidRDefault="00197B3C" w:rsidP="00197B3C">
      <w:pPr>
        <w:pStyle w:val="Code"/>
      </w:pPr>
      <w:r w:rsidRPr="00EC76D5">
        <w:t xml:space="preserve">      if (!text.endsWith(":")) {</w:t>
      </w:r>
    </w:p>
    <w:p w14:paraId="078D9948" w14:textId="77777777" w:rsidR="00197B3C" w:rsidRPr="00EC76D5" w:rsidRDefault="00197B3C" w:rsidP="00197B3C">
      <w:pPr>
        <w:pStyle w:val="Code"/>
      </w:pPr>
      <w:r w:rsidRPr="00EC76D5">
        <w:t xml:space="preserve">        resultList.add(text);</w:t>
      </w:r>
    </w:p>
    <w:p w14:paraId="5E3E0CC9" w14:textId="77777777" w:rsidR="00197B3C" w:rsidRPr="00EC76D5" w:rsidRDefault="00197B3C" w:rsidP="00197B3C">
      <w:pPr>
        <w:pStyle w:val="Code"/>
      </w:pPr>
      <w:r w:rsidRPr="00EC76D5">
        <w:t xml:space="preserve">      }</w:t>
      </w:r>
    </w:p>
    <w:p w14:paraId="0D7D6C9D" w14:textId="77777777" w:rsidR="00197B3C" w:rsidRPr="00EC76D5" w:rsidRDefault="00197B3C" w:rsidP="00197B3C">
      <w:pPr>
        <w:pStyle w:val="Code"/>
      </w:pPr>
      <w:r w:rsidRPr="00EC76D5">
        <w:t xml:space="preserve">    }</w:t>
      </w:r>
    </w:p>
    <w:p w14:paraId="1FBC849A" w14:textId="77777777" w:rsidR="00197B3C" w:rsidRPr="00EC76D5" w:rsidRDefault="00197B3C" w:rsidP="00197B3C">
      <w:pPr>
        <w:pStyle w:val="Code"/>
      </w:pPr>
      <w:r w:rsidRPr="00EC76D5">
        <w:t xml:space="preserve">    </w:t>
      </w:r>
    </w:p>
    <w:p w14:paraId="1E37B8F3" w14:textId="77777777" w:rsidR="00197B3C" w:rsidRPr="00EC76D5" w:rsidRDefault="00197B3C" w:rsidP="00197B3C">
      <w:pPr>
        <w:pStyle w:val="Code"/>
      </w:pPr>
      <w:r w:rsidRPr="00EC76D5">
        <w:t xml:space="preserve">    return resultList;</w:t>
      </w:r>
    </w:p>
    <w:p w14:paraId="5ABF142C" w14:textId="77777777" w:rsidR="00197B3C" w:rsidRPr="00EC76D5" w:rsidRDefault="00197B3C" w:rsidP="00197B3C">
      <w:pPr>
        <w:pStyle w:val="Code"/>
      </w:pPr>
      <w:r w:rsidRPr="00EC76D5">
        <w:t xml:space="preserve">  }</w:t>
      </w:r>
    </w:p>
    <w:p w14:paraId="6C886070" w14:textId="6F75CA47" w:rsidR="00197B3C" w:rsidRPr="00EC76D5" w:rsidRDefault="00197B3C" w:rsidP="00197B3C">
      <w:pPr>
        <w:pStyle w:val="Code"/>
      </w:pPr>
      <w:r w:rsidRPr="00EC76D5">
        <w:t>}</w:t>
      </w:r>
    </w:p>
    <w:p w14:paraId="14D3803F" w14:textId="2EB3B96B" w:rsidR="003141FA" w:rsidRPr="00EC76D5" w:rsidRDefault="003141FA" w:rsidP="003141FA">
      <w:pPr>
        <w:pStyle w:val="Code"/>
      </w:pPr>
    </w:p>
    <w:p w14:paraId="10EBA903" w14:textId="74D6826C" w:rsidR="003141FA" w:rsidRPr="00EC76D5" w:rsidRDefault="003141FA">
      <w:pPr>
        <w:pStyle w:val="Rubrik3"/>
        <w:rPr>
          <w:ins w:id="5639" w:author="Stefan Bjornander" w:date="2015-04-25T17:33:00Z"/>
        </w:rPr>
        <w:pPrChange w:id="5640" w:author="Stefan Bjornander" w:date="2015-04-25T17:33:00Z">
          <w:pPr>
            <w:pStyle w:val="Code"/>
          </w:pPr>
        </w:pPrChange>
      </w:pPr>
      <w:bookmarkStart w:id="5641" w:name="_Toc481936416"/>
      <w:ins w:id="5642" w:author="Stefan Bjornander" w:date="2015-04-25T17:33:00Z">
        <w:r w:rsidRPr="00EC76D5">
          <w:t>Stack Initialization</w:t>
        </w:r>
        <w:bookmarkEnd w:id="5641"/>
      </w:ins>
    </w:p>
    <w:p w14:paraId="3BBF8D70" w14:textId="54382485" w:rsidR="003141FA" w:rsidRPr="00EC76D5" w:rsidRDefault="003141FA">
      <w:pPr>
        <w:pPrChange w:id="5643" w:author="Stefan Bjornander" w:date="2015-04-25T17:33:00Z">
          <w:pPr>
            <w:pStyle w:val="Code"/>
          </w:pPr>
        </w:pPrChange>
      </w:pPr>
      <w:ins w:id="5644" w:author="Stefan Bjornander" w:date="2015-04-25T17:33:00Z">
        <w:r w:rsidRPr="00EC76D5">
          <w:t>Stack initialization</w:t>
        </w:r>
      </w:ins>
      <w:del w:id="5645" w:author="Stefan Bjornander" w:date="2015-04-25T17:33:00Z">
        <w:r w:rsidRPr="00EC76D5" w:rsidDel="004F1667">
          <w:delText xml:space="preserve">  </w:delText>
        </w:r>
      </w:del>
      <w:ins w:id="5646" w:author="Stefan Bjornander" w:date="2015-04-25T17:33:00Z">
        <w:r w:rsidRPr="00EC76D5">
          <w:t xml:space="preserve"> occurs when an auto or register </w:t>
        </w:r>
      </w:ins>
      <w:ins w:id="5647" w:author="Stefan Bjornander" w:date="2015-04-25T17:34:00Z">
        <w:r w:rsidRPr="00EC76D5">
          <w:t xml:space="preserve">variable becomes </w:t>
        </w:r>
      </w:ins>
      <w:ins w:id="5648" w:author="Stefan Bjornander" w:date="2015-04-25T17:46:00Z">
        <w:r w:rsidRPr="00EC76D5">
          <w:t>initialized</w:t>
        </w:r>
      </w:ins>
      <w:ins w:id="5649" w:author="Stefan Bjornander" w:date="2015-04-25T17:34:00Z">
        <w:r w:rsidRPr="00EC76D5">
          <w:t>. Since the initialization value can be non-</w:t>
        </w:r>
      </w:ins>
      <w:ins w:id="5650" w:author="Stefan Bjornander" w:date="2015-04-25T17:46:00Z">
        <w:r w:rsidRPr="00EC76D5">
          <w:t>constant</w:t>
        </w:r>
      </w:ins>
      <w:ins w:id="5651" w:author="Stefan Bjornander" w:date="2015-04-25T17:34:00Z">
        <w:r w:rsidRPr="00EC76D5">
          <w:t xml:space="preserve">, no memory block is created. Instead, </w:t>
        </w:r>
      </w:ins>
      <w:ins w:id="5652" w:author="Stefan Bjornander" w:date="2015-04-25T17:46:00Z">
        <w:r w:rsidRPr="00EC76D5">
          <w:t>a se</w:t>
        </w:r>
      </w:ins>
      <w:r w:rsidRPr="00EC76D5">
        <w:t>quence</w:t>
      </w:r>
      <w:ins w:id="5653" w:author="Stefan Bjornander" w:date="2015-04-25T17:46:00Z">
        <w:r w:rsidRPr="00EC76D5">
          <w:t xml:space="preserve"> of assign</w:t>
        </w:r>
      </w:ins>
      <w:r w:rsidRPr="00EC76D5">
        <w:t>ment</w:t>
      </w:r>
      <w:ins w:id="5654" w:author="Stefan Bjornander" w:date="2015-04-25T17:46:00Z">
        <w:r w:rsidRPr="00EC76D5">
          <w:t xml:space="preserve"> instruction</w:t>
        </w:r>
      </w:ins>
      <w:ins w:id="5655" w:author="Stefan Bjornander" w:date="2015-04-25T18:25:00Z">
        <w:r w:rsidRPr="00EC76D5">
          <w:t>s</w:t>
        </w:r>
      </w:ins>
      <w:ins w:id="5656" w:author="Stefan Bjornander" w:date="2015-04-25T17:46:00Z">
        <w:r w:rsidRPr="00EC76D5">
          <w:t xml:space="preserve"> is added</w:t>
        </w:r>
      </w:ins>
      <w:r w:rsidRPr="00EC76D5">
        <w:t xml:space="preserve"> to the </w:t>
      </w:r>
      <w:ins w:id="5657" w:author="Stefan Bjornander" w:date="2015-04-25T17:46:00Z">
        <w:r w:rsidRPr="00EC76D5">
          <w:t>mid</w:t>
        </w:r>
      </w:ins>
      <w:ins w:id="5658" w:author="Stefan Bjornander" w:date="2015-04-25T18:25:00Z">
        <w:r w:rsidRPr="00EC76D5">
          <w:t>dle</w:t>
        </w:r>
      </w:ins>
      <w:ins w:id="5659" w:author="Stefan Bjornander" w:date="2015-04-25T17:46:00Z">
        <w:r w:rsidRPr="00EC76D5">
          <w:t xml:space="preserve"> code.</w:t>
        </w:r>
      </w:ins>
    </w:p>
    <w:p w14:paraId="08DDF7A8" w14:textId="38F3F60C" w:rsidR="009E04D0" w:rsidRPr="00EC76D5" w:rsidRDefault="009E04D0" w:rsidP="009E04D0">
      <w:pPr>
        <w:pStyle w:val="CodeListing"/>
      </w:pPr>
      <w:proofErr w:type="spellStart"/>
      <w:r w:rsidRPr="00EC76D5">
        <w:t>GenerateInitializerAuto.java</w:t>
      </w:r>
      <w:proofErr w:type="spellEnd"/>
    </w:p>
    <w:p w14:paraId="32994A15" w14:textId="77777777" w:rsidR="009E04D0" w:rsidRPr="00EC76D5" w:rsidRDefault="009E04D0" w:rsidP="009E04D0">
      <w:pPr>
        <w:pStyle w:val="Code"/>
      </w:pPr>
      <w:r w:rsidRPr="00EC76D5">
        <w:t>package c_compiler;</w:t>
      </w:r>
    </w:p>
    <w:p w14:paraId="3DBBCA9E" w14:textId="77777777" w:rsidR="009E04D0" w:rsidRPr="00EC76D5" w:rsidRDefault="009E04D0" w:rsidP="009E04D0">
      <w:pPr>
        <w:pStyle w:val="Code"/>
      </w:pPr>
      <w:r w:rsidRPr="00EC76D5">
        <w:t>import java.math.*;</w:t>
      </w:r>
    </w:p>
    <w:p w14:paraId="6858D1B5" w14:textId="77777777" w:rsidR="009E04D0" w:rsidRPr="00EC76D5" w:rsidRDefault="009E04D0" w:rsidP="009E04D0">
      <w:pPr>
        <w:pStyle w:val="Code"/>
      </w:pPr>
      <w:r w:rsidRPr="00EC76D5">
        <w:t>import java.util.*;</w:t>
      </w:r>
    </w:p>
    <w:p w14:paraId="32720371" w14:textId="77777777" w:rsidR="009E04D0" w:rsidRPr="00EC76D5" w:rsidRDefault="009E04D0" w:rsidP="009E04D0">
      <w:pPr>
        <w:pStyle w:val="Code"/>
      </w:pPr>
    </w:p>
    <w:p w14:paraId="5AFAD519" w14:textId="77777777" w:rsidR="009E04D0" w:rsidRPr="00EC76D5" w:rsidRDefault="009E04D0" w:rsidP="009E04D0">
      <w:pPr>
        <w:pStyle w:val="Code"/>
      </w:pPr>
      <w:r w:rsidRPr="00EC76D5">
        <w:t>public class GenerateInitializerAuto {</w:t>
      </w:r>
    </w:p>
    <w:p w14:paraId="63CE121F" w14:textId="77777777" w:rsidR="009E04D0" w:rsidRPr="00EC76D5" w:rsidRDefault="009E04D0" w:rsidP="009E04D0">
      <w:pPr>
        <w:pStyle w:val="Code"/>
      </w:pPr>
      <w:r w:rsidRPr="00EC76D5">
        <w:t xml:space="preserve">  private static List&lt;Object&gt; fixList(int size, Type subType,</w:t>
      </w:r>
    </w:p>
    <w:p w14:paraId="739A1AA2" w14:textId="77777777" w:rsidR="009E04D0" w:rsidRPr="00EC76D5" w:rsidRDefault="009E04D0" w:rsidP="009E04D0">
      <w:pPr>
        <w:pStyle w:val="Code"/>
      </w:pPr>
      <w:r w:rsidRPr="00EC76D5">
        <w:t xml:space="preserve">                                      List&lt;Object&gt; list) {</w:t>
      </w:r>
    </w:p>
    <w:p w14:paraId="79FC9DDA" w14:textId="77777777" w:rsidR="009E04D0" w:rsidRPr="00EC76D5" w:rsidRDefault="009E04D0" w:rsidP="009E04D0">
      <w:pPr>
        <w:pStyle w:val="Code"/>
      </w:pPr>
      <w:r w:rsidRPr="00EC76D5">
        <w:t xml:space="preserve">    Assert.error(subType.isArray(), "to many initializer");</w:t>
      </w:r>
    </w:p>
    <w:p w14:paraId="6B40AEB3" w14:textId="77777777" w:rsidR="009E04D0" w:rsidRPr="00EC76D5" w:rsidRDefault="009E04D0" w:rsidP="009E04D0">
      <w:pPr>
        <w:pStyle w:val="Code"/>
      </w:pPr>
      <w:r w:rsidRPr="00EC76D5">
        <w:t xml:space="preserve">    int subSize = subType.getArraySize();</w:t>
      </w:r>
    </w:p>
    <w:p w14:paraId="2B7B08A2" w14:textId="77777777" w:rsidR="009E04D0" w:rsidRPr="00EC76D5" w:rsidRDefault="009E04D0" w:rsidP="009E04D0">
      <w:pPr>
        <w:pStyle w:val="Code"/>
      </w:pPr>
      <w:r w:rsidRPr="00EC76D5">
        <w:lastRenderedPageBreak/>
        <w:t xml:space="preserve">    </w:t>
      </w:r>
    </w:p>
    <w:p w14:paraId="2A06EF37" w14:textId="77777777" w:rsidR="009E04D0" w:rsidRPr="00EC76D5" w:rsidRDefault="009E04D0" w:rsidP="009E04D0">
      <w:pPr>
        <w:pStyle w:val="Code"/>
      </w:pPr>
      <w:r w:rsidRPr="00EC76D5">
        <w:t xml:space="preserve">    if ((size * subSize) &lt; list.size()) {</w:t>
      </w:r>
    </w:p>
    <w:p w14:paraId="6713EBF1" w14:textId="77777777" w:rsidR="009E04D0" w:rsidRPr="00EC76D5" w:rsidRDefault="009E04D0" w:rsidP="009E04D0">
      <w:pPr>
        <w:pStyle w:val="Code"/>
      </w:pPr>
      <w:r w:rsidRPr="00EC76D5">
        <w:t xml:space="preserve">      list = fixList(size * subSize, subType.getArrayType(), list);</w:t>
      </w:r>
    </w:p>
    <w:p w14:paraId="024F6A06" w14:textId="77777777" w:rsidR="009E04D0" w:rsidRPr="00EC76D5" w:rsidRDefault="009E04D0" w:rsidP="009E04D0">
      <w:pPr>
        <w:pStyle w:val="Code"/>
      </w:pPr>
      <w:r w:rsidRPr="00EC76D5">
        <w:t xml:space="preserve">    }</w:t>
      </w:r>
    </w:p>
    <w:p w14:paraId="3BA32A1E" w14:textId="77777777" w:rsidR="009E04D0" w:rsidRPr="00EC76D5" w:rsidRDefault="009E04D0" w:rsidP="009E04D0">
      <w:pPr>
        <w:pStyle w:val="Code"/>
      </w:pPr>
    </w:p>
    <w:p w14:paraId="7D9394BE" w14:textId="77777777" w:rsidR="009E04D0" w:rsidRPr="00EC76D5" w:rsidRDefault="009E04D0" w:rsidP="009E04D0">
      <w:pPr>
        <w:pStyle w:val="Code"/>
      </w:pPr>
      <w:r w:rsidRPr="00EC76D5">
        <w:t xml:space="preserve">    List&lt;Object&gt; newList = new LinkedList&lt;&gt;();</w:t>
      </w:r>
    </w:p>
    <w:p w14:paraId="21BE37AF" w14:textId="77777777" w:rsidR="009E04D0" w:rsidRPr="00EC76D5" w:rsidRDefault="009E04D0" w:rsidP="009E04D0">
      <w:pPr>
        <w:pStyle w:val="Code"/>
      </w:pPr>
      <w:r w:rsidRPr="00EC76D5">
        <w:t xml:space="preserve">    List&lt;Object&gt; subList = new LinkedList&lt;&gt;();</w:t>
      </w:r>
    </w:p>
    <w:p w14:paraId="196AF564" w14:textId="77777777" w:rsidR="009E04D0" w:rsidRPr="00EC76D5" w:rsidRDefault="009E04D0" w:rsidP="009E04D0">
      <w:pPr>
        <w:pStyle w:val="Code"/>
      </w:pPr>
      <w:r w:rsidRPr="00EC76D5">
        <w:t xml:space="preserve">    </w:t>
      </w:r>
    </w:p>
    <w:p w14:paraId="3754B560" w14:textId="77777777" w:rsidR="009E04D0" w:rsidRPr="00EC76D5" w:rsidRDefault="009E04D0" w:rsidP="009E04D0">
      <w:pPr>
        <w:pStyle w:val="Code"/>
      </w:pPr>
      <w:r w:rsidRPr="00EC76D5">
        <w:t xml:space="preserve">    for (int index = 0; index &lt; list.size();) {</w:t>
      </w:r>
    </w:p>
    <w:p w14:paraId="47BEF89E" w14:textId="77777777" w:rsidR="009E04D0" w:rsidRPr="00EC76D5" w:rsidRDefault="009E04D0" w:rsidP="009E04D0">
      <w:pPr>
        <w:pStyle w:val="Code"/>
      </w:pPr>
      <w:r w:rsidRPr="00EC76D5">
        <w:t xml:space="preserve">      subList.add(list.get(index++));</w:t>
      </w:r>
    </w:p>
    <w:p w14:paraId="0454AFF3" w14:textId="77777777" w:rsidR="009E04D0" w:rsidRPr="00EC76D5" w:rsidRDefault="009E04D0" w:rsidP="009E04D0">
      <w:pPr>
        <w:pStyle w:val="Code"/>
      </w:pPr>
      <w:r w:rsidRPr="00EC76D5">
        <w:t xml:space="preserve">      </w:t>
      </w:r>
    </w:p>
    <w:p w14:paraId="3FEEBBFE" w14:textId="77777777" w:rsidR="009E04D0" w:rsidRPr="00EC76D5" w:rsidRDefault="009E04D0" w:rsidP="009E04D0">
      <w:pPr>
        <w:pStyle w:val="Code"/>
      </w:pPr>
      <w:r w:rsidRPr="00EC76D5">
        <w:t xml:space="preserve">      if ((index % subSize) == 0) {</w:t>
      </w:r>
    </w:p>
    <w:p w14:paraId="44AEDA63" w14:textId="77777777" w:rsidR="009E04D0" w:rsidRPr="00EC76D5" w:rsidRDefault="009E04D0" w:rsidP="009E04D0">
      <w:pPr>
        <w:pStyle w:val="Code"/>
      </w:pPr>
      <w:r w:rsidRPr="00EC76D5">
        <w:t xml:space="preserve">        newList.add(subList);</w:t>
      </w:r>
    </w:p>
    <w:p w14:paraId="02FCDD03" w14:textId="77777777" w:rsidR="009E04D0" w:rsidRPr="00EC76D5" w:rsidRDefault="009E04D0" w:rsidP="009E04D0">
      <w:pPr>
        <w:pStyle w:val="Code"/>
      </w:pPr>
      <w:r w:rsidRPr="00EC76D5">
        <w:t xml:space="preserve">        subList = new LinkedList&lt;&gt;();</w:t>
      </w:r>
    </w:p>
    <w:p w14:paraId="39B775C9" w14:textId="77777777" w:rsidR="009E04D0" w:rsidRPr="00EC76D5" w:rsidRDefault="009E04D0" w:rsidP="009E04D0">
      <w:pPr>
        <w:pStyle w:val="Code"/>
      </w:pPr>
      <w:r w:rsidRPr="00EC76D5">
        <w:t xml:space="preserve">      }</w:t>
      </w:r>
    </w:p>
    <w:p w14:paraId="4E2E749E" w14:textId="77777777" w:rsidR="009E04D0" w:rsidRPr="00EC76D5" w:rsidRDefault="009E04D0" w:rsidP="009E04D0">
      <w:pPr>
        <w:pStyle w:val="Code"/>
      </w:pPr>
      <w:r w:rsidRPr="00EC76D5">
        <w:t xml:space="preserve">    }</w:t>
      </w:r>
    </w:p>
    <w:p w14:paraId="673C9EA6" w14:textId="77777777" w:rsidR="009E04D0" w:rsidRPr="00EC76D5" w:rsidRDefault="009E04D0" w:rsidP="009E04D0">
      <w:pPr>
        <w:pStyle w:val="Code"/>
      </w:pPr>
      <w:r w:rsidRPr="00EC76D5">
        <w:t xml:space="preserve">    </w:t>
      </w:r>
    </w:p>
    <w:p w14:paraId="1B9F2A90" w14:textId="77777777" w:rsidR="009E04D0" w:rsidRPr="00EC76D5" w:rsidRDefault="009E04D0" w:rsidP="009E04D0">
      <w:pPr>
        <w:pStyle w:val="Code"/>
      </w:pPr>
      <w:r w:rsidRPr="00EC76D5">
        <w:t xml:space="preserve">    if (!subList.isEmpty()) {</w:t>
      </w:r>
    </w:p>
    <w:p w14:paraId="44308B23" w14:textId="77777777" w:rsidR="009E04D0" w:rsidRPr="00EC76D5" w:rsidRDefault="009E04D0" w:rsidP="009E04D0">
      <w:pPr>
        <w:pStyle w:val="Code"/>
      </w:pPr>
      <w:r w:rsidRPr="00EC76D5">
        <w:t xml:space="preserve">      newList.add(subList);</w:t>
      </w:r>
    </w:p>
    <w:p w14:paraId="155699BB" w14:textId="77777777" w:rsidR="009E04D0" w:rsidRPr="00EC76D5" w:rsidRDefault="009E04D0" w:rsidP="009E04D0">
      <w:pPr>
        <w:pStyle w:val="Code"/>
      </w:pPr>
      <w:r w:rsidRPr="00EC76D5">
        <w:t xml:space="preserve">    }</w:t>
      </w:r>
    </w:p>
    <w:p w14:paraId="36545082" w14:textId="77777777" w:rsidR="009E04D0" w:rsidRPr="00EC76D5" w:rsidRDefault="009E04D0" w:rsidP="009E04D0">
      <w:pPr>
        <w:pStyle w:val="Code"/>
      </w:pPr>
      <w:r w:rsidRPr="00EC76D5">
        <w:t xml:space="preserve">    </w:t>
      </w:r>
    </w:p>
    <w:p w14:paraId="5BA16032" w14:textId="77777777" w:rsidR="009E04D0" w:rsidRPr="00EC76D5" w:rsidRDefault="009E04D0" w:rsidP="009E04D0">
      <w:pPr>
        <w:pStyle w:val="Code"/>
      </w:pPr>
      <w:r w:rsidRPr="00EC76D5">
        <w:t xml:space="preserve">    return newList;</w:t>
      </w:r>
    </w:p>
    <w:p w14:paraId="58F43741" w14:textId="77777777" w:rsidR="009E04D0" w:rsidRPr="00EC76D5" w:rsidRDefault="009E04D0" w:rsidP="009E04D0">
      <w:pPr>
        <w:pStyle w:val="Code"/>
      </w:pPr>
      <w:r w:rsidRPr="00EC76D5">
        <w:t xml:space="preserve">  }</w:t>
      </w:r>
    </w:p>
    <w:p w14:paraId="2BF89154" w14:textId="77777777" w:rsidR="009E04D0" w:rsidRPr="00EC76D5" w:rsidRDefault="009E04D0" w:rsidP="009E04D0">
      <w:pPr>
        <w:pStyle w:val="Code"/>
      </w:pPr>
      <w:r w:rsidRPr="00EC76D5">
        <w:t xml:space="preserve">  </w:t>
      </w:r>
    </w:p>
    <w:p w14:paraId="79EC1FC0" w14:textId="77777777" w:rsidR="009E04D0" w:rsidRPr="00EC76D5" w:rsidRDefault="009E04D0" w:rsidP="009E04D0">
      <w:pPr>
        <w:pStyle w:val="Code"/>
      </w:pPr>
      <w:r w:rsidRPr="00EC76D5">
        <w:t xml:space="preserve">  public static Object match(Type type, Object init) {</w:t>
      </w:r>
    </w:p>
    <w:p w14:paraId="728AF997" w14:textId="77777777" w:rsidR="009E04D0" w:rsidRPr="00EC76D5" w:rsidRDefault="009E04D0" w:rsidP="009E04D0">
      <w:pPr>
        <w:pStyle w:val="Code"/>
      </w:pPr>
      <w:r w:rsidRPr="00EC76D5">
        <w:t xml:space="preserve">    if (init instanceof SyntaxTree) {</w:t>
      </w:r>
    </w:p>
    <w:p w14:paraId="589604F9" w14:textId="77777777" w:rsidR="009E04D0" w:rsidRPr="00EC76D5" w:rsidRDefault="009E04D0" w:rsidP="009E04D0">
      <w:pPr>
        <w:pStyle w:val="Code"/>
      </w:pPr>
      <w:r w:rsidRPr="00EC76D5">
        <w:t xml:space="preserve">      SyntaxTree tree = (SyntaxTree) init;</w:t>
      </w:r>
    </w:p>
    <w:p w14:paraId="0E49ACB0" w14:textId="77777777" w:rsidR="009E04D0" w:rsidRPr="00EC76D5" w:rsidRDefault="009E04D0" w:rsidP="009E04D0">
      <w:pPr>
        <w:pStyle w:val="Code"/>
      </w:pPr>
    </w:p>
    <w:p w14:paraId="3B728274" w14:textId="77777777" w:rsidR="009E04D0" w:rsidRPr="00EC76D5" w:rsidRDefault="009E04D0" w:rsidP="009E04D0">
      <w:pPr>
        <w:pStyle w:val="Code"/>
      </w:pPr>
      <w:r w:rsidRPr="00EC76D5">
        <w:t xml:space="preserve">      if (type.isArray() &amp;&amp; type.getArrayType().isChar() &amp;&amp;</w:t>
      </w:r>
    </w:p>
    <w:p w14:paraId="33035D8E" w14:textId="77777777" w:rsidR="009E04D0" w:rsidRPr="00EC76D5" w:rsidRDefault="009E04D0" w:rsidP="009E04D0">
      <w:pPr>
        <w:pStyle w:val="Code"/>
      </w:pPr>
      <w:r w:rsidRPr="00EC76D5">
        <w:t xml:space="preserve">          (tree.getOperator() == MiddleOperator.Value) &amp;&amp;</w:t>
      </w:r>
    </w:p>
    <w:p w14:paraId="2328DA05" w14:textId="77777777" w:rsidR="009E04D0" w:rsidRPr="00EC76D5" w:rsidRDefault="009E04D0" w:rsidP="009E04D0">
      <w:pPr>
        <w:pStyle w:val="Code"/>
      </w:pPr>
      <w:r w:rsidRPr="00EC76D5">
        <w:t xml:space="preserve">           (tree.getType().getSort() == Sort.String)) {</w:t>
      </w:r>
    </w:p>
    <w:p w14:paraId="7140A597" w14:textId="77777777" w:rsidR="009E04D0" w:rsidRPr="00EC76D5" w:rsidRDefault="009E04D0" w:rsidP="009E04D0">
      <w:pPr>
        <w:pStyle w:val="Code"/>
      </w:pPr>
      <w:r w:rsidRPr="00EC76D5">
        <w:t xml:space="preserve">        List&lt;SyntaxTree&gt; list = new LinkedList&lt;&gt;();</w:t>
      </w:r>
    </w:p>
    <w:p w14:paraId="581D7F66" w14:textId="77777777" w:rsidR="009E04D0" w:rsidRPr="00EC76D5" w:rsidRDefault="009E04D0" w:rsidP="009E04D0">
      <w:pPr>
        <w:pStyle w:val="Code"/>
      </w:pPr>
      <w:r w:rsidRPr="00EC76D5">
        <w:t xml:space="preserve">        </w:t>
      </w:r>
    </w:p>
    <w:p w14:paraId="7EAD5B78" w14:textId="77777777" w:rsidR="009E04D0" w:rsidRPr="00EC76D5" w:rsidRDefault="009E04D0" w:rsidP="009E04D0">
      <w:pPr>
        <w:pStyle w:val="Code"/>
      </w:pPr>
      <w:r w:rsidRPr="00EC76D5">
        <w:t xml:space="preserve">        String text = (String) tree.getSymbol().getValue();</w:t>
      </w:r>
    </w:p>
    <w:p w14:paraId="5B9B0E9E" w14:textId="77777777" w:rsidR="009E04D0" w:rsidRPr="00EC76D5" w:rsidRDefault="009E04D0" w:rsidP="009E04D0">
      <w:pPr>
        <w:pStyle w:val="Code"/>
      </w:pPr>
      <w:r w:rsidRPr="00EC76D5">
        <w:t xml:space="preserve">        for (Character c : text.toCharArray()) {</w:t>
      </w:r>
    </w:p>
    <w:p w14:paraId="668C9F55" w14:textId="77777777" w:rsidR="009E04D0" w:rsidRPr="00EC76D5" w:rsidRDefault="009E04D0" w:rsidP="009E04D0">
      <w:pPr>
        <w:pStyle w:val="Code"/>
      </w:pPr>
      <w:r w:rsidRPr="00EC76D5">
        <w:t xml:space="preserve">          Symbol charSymbol =</w:t>
      </w:r>
    </w:p>
    <w:p w14:paraId="3BC97B36" w14:textId="77777777" w:rsidR="009E04D0" w:rsidRPr="00EC76D5" w:rsidRDefault="009E04D0" w:rsidP="009E04D0">
      <w:pPr>
        <w:pStyle w:val="Code"/>
      </w:pPr>
      <w:r w:rsidRPr="00EC76D5">
        <w:t xml:space="preserve">            Symbol.createValueSymbol(Type.SignedCharType, BigInteger.valueOf(c));</w:t>
      </w:r>
    </w:p>
    <w:p w14:paraId="3B889FB5" w14:textId="77777777" w:rsidR="009E04D0" w:rsidRPr="00EC76D5" w:rsidRDefault="009E04D0" w:rsidP="009E04D0">
      <w:pPr>
        <w:pStyle w:val="Code"/>
      </w:pPr>
      <w:r w:rsidRPr="00EC76D5">
        <w:t xml:space="preserve">          list.add(new SyntaxTree(MiddleOperator.Value, charSymbol));</w:t>
      </w:r>
    </w:p>
    <w:p w14:paraId="0363BB79" w14:textId="77777777" w:rsidR="009E04D0" w:rsidRPr="00EC76D5" w:rsidRDefault="009E04D0" w:rsidP="009E04D0">
      <w:pPr>
        <w:pStyle w:val="Code"/>
      </w:pPr>
      <w:r w:rsidRPr="00EC76D5">
        <w:t xml:space="preserve">        }</w:t>
      </w:r>
    </w:p>
    <w:p w14:paraId="241BC6D5" w14:textId="77777777" w:rsidR="009E04D0" w:rsidRPr="00EC76D5" w:rsidRDefault="009E04D0" w:rsidP="009E04D0">
      <w:pPr>
        <w:pStyle w:val="Code"/>
      </w:pPr>
      <w:r w:rsidRPr="00EC76D5">
        <w:t xml:space="preserve">        </w:t>
      </w:r>
    </w:p>
    <w:p w14:paraId="58A7A3DB" w14:textId="77777777" w:rsidR="009E04D0" w:rsidRPr="00EC76D5" w:rsidRDefault="009E04D0" w:rsidP="009E04D0">
      <w:pPr>
        <w:pStyle w:val="Code"/>
      </w:pPr>
      <w:r w:rsidRPr="00EC76D5">
        <w:t xml:space="preserve">        Symbol charSymbol =</w:t>
      </w:r>
    </w:p>
    <w:p w14:paraId="3245F787" w14:textId="77777777" w:rsidR="009E04D0" w:rsidRPr="00EC76D5" w:rsidRDefault="009E04D0" w:rsidP="009E04D0">
      <w:pPr>
        <w:pStyle w:val="Code"/>
      </w:pPr>
      <w:r w:rsidRPr="00EC76D5">
        <w:t xml:space="preserve">          Symbol.createValueSymbol(Type.SignedCharType, BigInteger.valueOf('\0'));</w:t>
      </w:r>
    </w:p>
    <w:p w14:paraId="4135D042" w14:textId="77777777" w:rsidR="009E04D0" w:rsidRPr="00EC76D5" w:rsidRDefault="009E04D0" w:rsidP="009E04D0">
      <w:pPr>
        <w:pStyle w:val="Code"/>
      </w:pPr>
      <w:r w:rsidRPr="00EC76D5">
        <w:t xml:space="preserve">        list.add(new SyntaxTree(MiddleOperator.Value, charSymbol));</w:t>
      </w:r>
    </w:p>
    <w:p w14:paraId="48834220" w14:textId="77777777" w:rsidR="009E04D0" w:rsidRPr="00EC76D5" w:rsidRDefault="009E04D0" w:rsidP="009E04D0">
      <w:pPr>
        <w:pStyle w:val="Code"/>
      </w:pPr>
      <w:r w:rsidRPr="00EC76D5">
        <w:t xml:space="preserve">        return list;</w:t>
      </w:r>
    </w:p>
    <w:p w14:paraId="6E8CB0C5" w14:textId="77777777" w:rsidR="009E04D0" w:rsidRPr="00EC76D5" w:rsidRDefault="009E04D0" w:rsidP="009E04D0">
      <w:pPr>
        <w:pStyle w:val="Code"/>
      </w:pPr>
      <w:r w:rsidRPr="00EC76D5">
        <w:t xml:space="preserve">      }</w:t>
      </w:r>
    </w:p>
    <w:p w14:paraId="26666C08" w14:textId="77777777" w:rsidR="009E04D0" w:rsidRPr="00EC76D5" w:rsidRDefault="009E04D0" w:rsidP="009E04D0">
      <w:pPr>
        <w:pStyle w:val="Code"/>
      </w:pPr>
      <w:r w:rsidRPr="00EC76D5">
        <w:t xml:space="preserve">      else {</w:t>
      </w:r>
    </w:p>
    <w:p w14:paraId="424B2920" w14:textId="77777777" w:rsidR="009E04D0" w:rsidRPr="00EC76D5" w:rsidRDefault="009E04D0" w:rsidP="009E04D0">
      <w:pPr>
        <w:pStyle w:val="Code"/>
      </w:pPr>
      <w:r w:rsidRPr="00EC76D5">
        <w:t xml:space="preserve">        tree = SyntaxTreeGenerator.checkLogicalExpression(tree);</w:t>
      </w:r>
    </w:p>
    <w:p w14:paraId="58758FA2" w14:textId="77777777" w:rsidR="009E04D0" w:rsidRPr="00EC76D5" w:rsidRDefault="009E04D0" w:rsidP="009E04D0">
      <w:pPr>
        <w:pStyle w:val="Code"/>
      </w:pPr>
      <w:r w:rsidRPr="00EC76D5">
        <w:t xml:space="preserve">        return TypeCast.implicitCast(tree, type);</w:t>
      </w:r>
    </w:p>
    <w:p w14:paraId="31141FFB" w14:textId="77777777" w:rsidR="009E04D0" w:rsidRPr="00EC76D5" w:rsidRDefault="009E04D0" w:rsidP="009E04D0">
      <w:pPr>
        <w:pStyle w:val="Code"/>
      </w:pPr>
      <w:r w:rsidRPr="00EC76D5">
        <w:t xml:space="preserve">      }</w:t>
      </w:r>
    </w:p>
    <w:p w14:paraId="6C1BA9C3" w14:textId="77777777" w:rsidR="009E04D0" w:rsidRPr="00EC76D5" w:rsidRDefault="009E04D0" w:rsidP="009E04D0">
      <w:pPr>
        <w:pStyle w:val="Code"/>
      </w:pPr>
      <w:r w:rsidRPr="00EC76D5">
        <w:t xml:space="preserve">    }</w:t>
      </w:r>
    </w:p>
    <w:p w14:paraId="7C4C85E9" w14:textId="77777777" w:rsidR="009E04D0" w:rsidRPr="00EC76D5" w:rsidRDefault="009E04D0" w:rsidP="009E04D0">
      <w:pPr>
        <w:pStyle w:val="Code"/>
      </w:pPr>
      <w:r w:rsidRPr="00EC76D5">
        <w:t xml:space="preserve">    else {</w:t>
      </w:r>
    </w:p>
    <w:p w14:paraId="1EBA4763" w14:textId="77777777" w:rsidR="009E04D0" w:rsidRPr="00EC76D5" w:rsidRDefault="009E04D0" w:rsidP="009E04D0">
      <w:pPr>
        <w:pStyle w:val="Code"/>
      </w:pPr>
      <w:r w:rsidRPr="00EC76D5">
        <w:t xml:space="preserve">      List list = (List) init;</w:t>
      </w:r>
    </w:p>
    <w:p w14:paraId="6B5171A9" w14:textId="77777777" w:rsidR="009E04D0" w:rsidRPr="00EC76D5" w:rsidRDefault="009E04D0" w:rsidP="009E04D0">
      <w:pPr>
        <w:pStyle w:val="Code"/>
      </w:pPr>
      <w:r w:rsidRPr="00EC76D5">
        <w:t xml:space="preserve">      </w:t>
      </w:r>
    </w:p>
    <w:p w14:paraId="2E825249" w14:textId="77777777" w:rsidR="009E04D0" w:rsidRPr="00EC76D5" w:rsidRDefault="009E04D0" w:rsidP="009E04D0">
      <w:pPr>
        <w:pStyle w:val="Code"/>
      </w:pPr>
      <w:r w:rsidRPr="00EC76D5">
        <w:t xml:space="preserve">      switch (type.getSort()) {</w:t>
      </w:r>
    </w:p>
    <w:p w14:paraId="589B97F4" w14:textId="77777777" w:rsidR="009E04D0" w:rsidRPr="00EC76D5" w:rsidRDefault="009E04D0" w:rsidP="009E04D0">
      <w:pPr>
        <w:pStyle w:val="Code"/>
      </w:pPr>
      <w:r w:rsidRPr="00EC76D5">
        <w:t xml:space="preserve">        case Pointer: {</w:t>
      </w:r>
    </w:p>
    <w:p w14:paraId="642158E2" w14:textId="77777777" w:rsidR="009E04D0" w:rsidRPr="00EC76D5" w:rsidRDefault="009E04D0" w:rsidP="009E04D0">
      <w:pPr>
        <w:pStyle w:val="Code"/>
      </w:pPr>
      <w:r w:rsidRPr="00EC76D5">
        <w:lastRenderedPageBreak/>
        <w:t xml:space="preserve">            Type subType = type.getPointerType();</w:t>
      </w:r>
    </w:p>
    <w:p w14:paraId="6E5BCFDC" w14:textId="77777777" w:rsidR="009E04D0" w:rsidRPr="00EC76D5" w:rsidRDefault="009E04D0" w:rsidP="009E04D0">
      <w:pPr>
        <w:pStyle w:val="Code"/>
      </w:pPr>
    </w:p>
    <w:p w14:paraId="53420B21" w14:textId="77777777" w:rsidR="009E04D0" w:rsidRPr="00EC76D5" w:rsidRDefault="009E04D0" w:rsidP="009E04D0">
      <w:pPr>
        <w:pStyle w:val="Code"/>
      </w:pPr>
      <w:r w:rsidRPr="00EC76D5">
        <w:t xml:space="preserve">            for (int index = 0; index &lt; list.size(); ++index) {</w:t>
      </w:r>
    </w:p>
    <w:p w14:paraId="27B1D385" w14:textId="77777777" w:rsidR="009E04D0" w:rsidRPr="00EC76D5" w:rsidRDefault="009E04D0" w:rsidP="009E04D0">
      <w:pPr>
        <w:pStyle w:val="Code"/>
      </w:pPr>
      <w:r w:rsidRPr="00EC76D5">
        <w:t xml:space="preserve">              list.set(index, match(subType, list.get(index)));</w:t>
      </w:r>
    </w:p>
    <w:p w14:paraId="6C0C69AF" w14:textId="77777777" w:rsidR="009E04D0" w:rsidRPr="00EC76D5" w:rsidRDefault="009E04D0" w:rsidP="009E04D0">
      <w:pPr>
        <w:pStyle w:val="Code"/>
      </w:pPr>
      <w:r w:rsidRPr="00EC76D5">
        <w:t xml:space="preserve">            }</w:t>
      </w:r>
    </w:p>
    <w:p w14:paraId="333F4CA5" w14:textId="77777777" w:rsidR="009E04D0" w:rsidRPr="00EC76D5" w:rsidRDefault="009E04D0" w:rsidP="009E04D0">
      <w:pPr>
        <w:pStyle w:val="Code"/>
      </w:pPr>
    </w:p>
    <w:p w14:paraId="1E6C2957" w14:textId="77777777" w:rsidR="009E04D0" w:rsidRPr="00EC76D5" w:rsidRDefault="009E04D0" w:rsidP="009E04D0">
      <w:pPr>
        <w:pStyle w:val="Code"/>
      </w:pPr>
      <w:r w:rsidRPr="00EC76D5">
        <w:t xml:space="preserve">            return list;</w:t>
      </w:r>
    </w:p>
    <w:p w14:paraId="367AA873" w14:textId="77777777" w:rsidR="009E04D0" w:rsidRPr="00EC76D5" w:rsidRDefault="009E04D0" w:rsidP="009E04D0">
      <w:pPr>
        <w:pStyle w:val="Code"/>
      </w:pPr>
      <w:r w:rsidRPr="00EC76D5">
        <w:t xml:space="preserve">          }</w:t>
      </w:r>
    </w:p>
    <w:p w14:paraId="1A9D2650" w14:textId="77777777" w:rsidR="009E04D0" w:rsidRPr="00EC76D5" w:rsidRDefault="009E04D0" w:rsidP="009E04D0">
      <w:pPr>
        <w:pStyle w:val="Code"/>
      </w:pPr>
    </w:p>
    <w:p w14:paraId="19D37912" w14:textId="77777777" w:rsidR="009E04D0" w:rsidRPr="00EC76D5" w:rsidRDefault="009E04D0" w:rsidP="009E04D0">
      <w:pPr>
        <w:pStyle w:val="Code"/>
      </w:pPr>
      <w:r w:rsidRPr="00EC76D5">
        <w:t xml:space="preserve">        case Array: {</w:t>
      </w:r>
    </w:p>
    <w:p w14:paraId="60D86F3E" w14:textId="77777777" w:rsidR="009E04D0" w:rsidRPr="00EC76D5" w:rsidRDefault="009E04D0" w:rsidP="009E04D0">
      <w:pPr>
        <w:pStyle w:val="Code"/>
      </w:pPr>
      <w:r w:rsidRPr="00EC76D5">
        <w:t xml:space="preserve">            if (type.getArraySize() == 0) {</w:t>
      </w:r>
    </w:p>
    <w:p w14:paraId="6A309734" w14:textId="77777777" w:rsidR="009E04D0" w:rsidRPr="00EC76D5" w:rsidRDefault="009E04D0" w:rsidP="009E04D0">
      <w:pPr>
        <w:pStyle w:val="Code"/>
      </w:pPr>
      <w:r w:rsidRPr="00EC76D5">
        <w:t xml:space="preserve">              type.setArraySize(list.size());</w:t>
      </w:r>
    </w:p>
    <w:p w14:paraId="6525A57E" w14:textId="77777777" w:rsidR="009E04D0" w:rsidRPr="00EC76D5" w:rsidRDefault="009E04D0" w:rsidP="009E04D0">
      <w:pPr>
        <w:pStyle w:val="Code"/>
      </w:pPr>
      <w:r w:rsidRPr="00EC76D5">
        <w:t xml:space="preserve">            }</w:t>
      </w:r>
    </w:p>
    <w:p w14:paraId="704AB96C" w14:textId="77777777" w:rsidR="009E04D0" w:rsidRPr="00EC76D5" w:rsidRDefault="009E04D0" w:rsidP="009E04D0">
      <w:pPr>
        <w:pStyle w:val="Code"/>
      </w:pPr>
      <w:r w:rsidRPr="00EC76D5">
        <w:t xml:space="preserve">            else {</w:t>
      </w:r>
    </w:p>
    <w:p w14:paraId="7DB85E97" w14:textId="77777777" w:rsidR="009E04D0" w:rsidRPr="00EC76D5" w:rsidRDefault="009E04D0" w:rsidP="009E04D0">
      <w:pPr>
        <w:pStyle w:val="Code"/>
      </w:pPr>
      <w:r w:rsidRPr="00EC76D5">
        <w:t xml:space="preserve">              Assert.warning(type.getArraySize() &lt;= list.size(),</w:t>
      </w:r>
    </w:p>
    <w:p w14:paraId="2511B886" w14:textId="77777777" w:rsidR="009E04D0" w:rsidRPr="00EC76D5" w:rsidRDefault="009E04D0" w:rsidP="009E04D0">
      <w:pPr>
        <w:pStyle w:val="Code"/>
      </w:pPr>
      <w:r w:rsidRPr="00EC76D5">
        <w:t xml:space="preserve">                             type, "too few initializers");</w:t>
      </w:r>
    </w:p>
    <w:p w14:paraId="33E0B549" w14:textId="77777777" w:rsidR="009E04D0" w:rsidRPr="00EC76D5" w:rsidRDefault="009E04D0" w:rsidP="009E04D0">
      <w:pPr>
        <w:pStyle w:val="Code"/>
      </w:pPr>
    </w:p>
    <w:p w14:paraId="4E978BBC" w14:textId="77777777" w:rsidR="009E04D0" w:rsidRPr="00EC76D5" w:rsidRDefault="009E04D0" w:rsidP="009E04D0">
      <w:pPr>
        <w:pStyle w:val="Code"/>
      </w:pPr>
      <w:r w:rsidRPr="00EC76D5">
        <w:t xml:space="preserve">              if (type.getArraySize() &lt; list.size()) {</w:t>
      </w:r>
    </w:p>
    <w:p w14:paraId="26D87973" w14:textId="77777777" w:rsidR="009E04D0" w:rsidRPr="00EC76D5" w:rsidRDefault="009E04D0" w:rsidP="009E04D0">
      <w:pPr>
        <w:pStyle w:val="Code"/>
      </w:pPr>
      <w:r w:rsidRPr="00EC76D5">
        <w:t xml:space="preserve">                list = fixList(type.getArraySize(), type.getArrayType(), list); </w:t>
      </w:r>
    </w:p>
    <w:p w14:paraId="59B7F58F" w14:textId="77777777" w:rsidR="009E04D0" w:rsidRPr="00EC76D5" w:rsidRDefault="009E04D0" w:rsidP="009E04D0">
      <w:pPr>
        <w:pStyle w:val="Code"/>
      </w:pPr>
      <w:r w:rsidRPr="00EC76D5">
        <w:t xml:space="preserve">              }</w:t>
      </w:r>
    </w:p>
    <w:p w14:paraId="0154656A" w14:textId="77777777" w:rsidR="009E04D0" w:rsidRPr="00EC76D5" w:rsidRDefault="009E04D0" w:rsidP="009E04D0">
      <w:pPr>
        <w:pStyle w:val="Code"/>
      </w:pPr>
      <w:r w:rsidRPr="00EC76D5">
        <w:t xml:space="preserve">            }</w:t>
      </w:r>
    </w:p>
    <w:p w14:paraId="1DC34DA8" w14:textId="77777777" w:rsidR="009E04D0" w:rsidRPr="00EC76D5" w:rsidRDefault="009E04D0" w:rsidP="009E04D0">
      <w:pPr>
        <w:pStyle w:val="Code"/>
      </w:pPr>
    </w:p>
    <w:p w14:paraId="6886D7B5" w14:textId="77777777" w:rsidR="009E04D0" w:rsidRPr="00EC76D5" w:rsidRDefault="009E04D0" w:rsidP="009E04D0">
      <w:pPr>
        <w:pStyle w:val="Code"/>
      </w:pPr>
      <w:r w:rsidRPr="00EC76D5">
        <w:t xml:space="preserve">            Type subType = type.getArrayType();</w:t>
      </w:r>
    </w:p>
    <w:p w14:paraId="180E3082" w14:textId="77777777" w:rsidR="009E04D0" w:rsidRPr="00EC76D5" w:rsidRDefault="009E04D0" w:rsidP="009E04D0">
      <w:pPr>
        <w:pStyle w:val="Code"/>
      </w:pPr>
    </w:p>
    <w:p w14:paraId="73679CAD" w14:textId="77777777" w:rsidR="009E04D0" w:rsidRPr="00EC76D5" w:rsidRDefault="009E04D0" w:rsidP="009E04D0">
      <w:pPr>
        <w:pStyle w:val="Code"/>
      </w:pPr>
      <w:r w:rsidRPr="00EC76D5">
        <w:t xml:space="preserve">            for (int index = 0; index &lt; list.size(); ++index) {</w:t>
      </w:r>
    </w:p>
    <w:p w14:paraId="68F2948D" w14:textId="77777777" w:rsidR="009E04D0" w:rsidRPr="00EC76D5" w:rsidRDefault="009E04D0" w:rsidP="009E04D0">
      <w:pPr>
        <w:pStyle w:val="Code"/>
      </w:pPr>
      <w:r w:rsidRPr="00EC76D5">
        <w:t xml:space="preserve">              list.set(index, match(subType, list.get(index)));</w:t>
      </w:r>
    </w:p>
    <w:p w14:paraId="3D39E13B" w14:textId="77777777" w:rsidR="009E04D0" w:rsidRPr="00EC76D5" w:rsidRDefault="009E04D0" w:rsidP="009E04D0">
      <w:pPr>
        <w:pStyle w:val="Code"/>
      </w:pPr>
      <w:r w:rsidRPr="00EC76D5">
        <w:t xml:space="preserve">            }</w:t>
      </w:r>
    </w:p>
    <w:p w14:paraId="70825F82" w14:textId="77777777" w:rsidR="009E04D0" w:rsidRPr="00EC76D5" w:rsidRDefault="009E04D0" w:rsidP="009E04D0">
      <w:pPr>
        <w:pStyle w:val="Code"/>
      </w:pPr>
      <w:r w:rsidRPr="00EC76D5">
        <w:t xml:space="preserve">            </w:t>
      </w:r>
    </w:p>
    <w:p w14:paraId="5496FE94" w14:textId="77777777" w:rsidR="009E04D0" w:rsidRPr="00EC76D5" w:rsidRDefault="009E04D0" w:rsidP="009E04D0">
      <w:pPr>
        <w:pStyle w:val="Code"/>
      </w:pPr>
      <w:r w:rsidRPr="00EC76D5">
        <w:t xml:space="preserve">            return list;</w:t>
      </w:r>
    </w:p>
    <w:p w14:paraId="3FB15373" w14:textId="77777777" w:rsidR="009E04D0" w:rsidRPr="00EC76D5" w:rsidRDefault="009E04D0" w:rsidP="009E04D0">
      <w:pPr>
        <w:pStyle w:val="Code"/>
      </w:pPr>
      <w:r w:rsidRPr="00EC76D5">
        <w:t xml:space="preserve">          }</w:t>
      </w:r>
    </w:p>
    <w:p w14:paraId="10DB3AE5" w14:textId="77777777" w:rsidR="009E04D0" w:rsidRPr="00EC76D5" w:rsidRDefault="009E04D0" w:rsidP="009E04D0">
      <w:pPr>
        <w:pStyle w:val="Code"/>
      </w:pPr>
    </w:p>
    <w:p w14:paraId="456F2E0B" w14:textId="77777777" w:rsidR="009E04D0" w:rsidRPr="00EC76D5" w:rsidRDefault="009E04D0" w:rsidP="009E04D0">
      <w:pPr>
        <w:pStyle w:val="Code"/>
      </w:pPr>
      <w:r w:rsidRPr="00EC76D5">
        <w:t xml:space="preserve">        case Struct: {</w:t>
      </w:r>
    </w:p>
    <w:p w14:paraId="55464771" w14:textId="77777777" w:rsidR="009E04D0" w:rsidRPr="00EC76D5" w:rsidRDefault="009E04D0" w:rsidP="009E04D0">
      <w:pPr>
        <w:pStyle w:val="Code"/>
      </w:pPr>
      <w:r w:rsidRPr="00EC76D5">
        <w:t xml:space="preserve">            Assert.error(list.size() &lt;= type.getMemberMap().size(),</w:t>
      </w:r>
    </w:p>
    <w:p w14:paraId="042FA607" w14:textId="77777777" w:rsidR="009E04D0" w:rsidRPr="00EC76D5" w:rsidRDefault="009E04D0" w:rsidP="009E04D0">
      <w:pPr>
        <w:pStyle w:val="Code"/>
      </w:pPr>
      <w:r w:rsidRPr="00EC76D5">
        <w:t xml:space="preserve">                         type, "too many initializers");</w:t>
      </w:r>
    </w:p>
    <w:p w14:paraId="33010434" w14:textId="77777777" w:rsidR="009E04D0" w:rsidRPr="00EC76D5" w:rsidRDefault="009E04D0" w:rsidP="009E04D0">
      <w:pPr>
        <w:pStyle w:val="Code"/>
      </w:pPr>
      <w:r w:rsidRPr="00EC76D5">
        <w:t xml:space="preserve">            Assert.warning(list.size() == type.getMemberMap().size(),</w:t>
      </w:r>
    </w:p>
    <w:p w14:paraId="490B186E" w14:textId="77777777" w:rsidR="009E04D0" w:rsidRPr="00EC76D5" w:rsidRDefault="009E04D0" w:rsidP="009E04D0">
      <w:pPr>
        <w:pStyle w:val="Code"/>
      </w:pPr>
      <w:r w:rsidRPr="00EC76D5">
        <w:t xml:space="preserve">                           type, "too few initializers");</w:t>
      </w:r>
    </w:p>
    <w:p w14:paraId="49B5101F" w14:textId="77777777" w:rsidR="009E04D0" w:rsidRPr="00EC76D5" w:rsidRDefault="009E04D0" w:rsidP="009E04D0">
      <w:pPr>
        <w:pStyle w:val="Code"/>
      </w:pPr>
    </w:p>
    <w:p w14:paraId="42385F23" w14:textId="77777777" w:rsidR="009E04D0" w:rsidRPr="00EC76D5" w:rsidRDefault="009E04D0" w:rsidP="009E04D0">
      <w:pPr>
        <w:pStyle w:val="Code"/>
      </w:pPr>
      <w:r w:rsidRPr="00EC76D5">
        <w:t xml:space="preserve">            int index = 0;</w:t>
      </w:r>
    </w:p>
    <w:p w14:paraId="07A68E72" w14:textId="77777777" w:rsidR="009E04D0" w:rsidRPr="00EC76D5" w:rsidRDefault="009E04D0" w:rsidP="009E04D0">
      <w:pPr>
        <w:pStyle w:val="Code"/>
      </w:pPr>
      <w:r w:rsidRPr="00EC76D5">
        <w:t xml:space="preserve">            for (Symbol memberSymbol : type.getMemberMap().values()) {</w:t>
      </w:r>
    </w:p>
    <w:p w14:paraId="1BB35EE4" w14:textId="77777777" w:rsidR="009E04D0" w:rsidRPr="00EC76D5" w:rsidRDefault="009E04D0" w:rsidP="009E04D0">
      <w:pPr>
        <w:pStyle w:val="Code"/>
      </w:pPr>
      <w:r w:rsidRPr="00EC76D5">
        <w:t xml:space="preserve">              if (index &lt; list.size()) {</w:t>
      </w:r>
    </w:p>
    <w:p w14:paraId="4B4C2280" w14:textId="77777777" w:rsidR="009E04D0" w:rsidRPr="00EC76D5" w:rsidRDefault="009E04D0" w:rsidP="009E04D0">
      <w:pPr>
        <w:pStyle w:val="Code"/>
      </w:pPr>
      <w:r w:rsidRPr="00EC76D5">
        <w:t xml:space="preserve">                list.set(index,</w:t>
      </w:r>
    </w:p>
    <w:p w14:paraId="42D461E4" w14:textId="77777777" w:rsidR="009E04D0" w:rsidRPr="00EC76D5" w:rsidRDefault="009E04D0" w:rsidP="009E04D0">
      <w:pPr>
        <w:pStyle w:val="Code"/>
      </w:pPr>
      <w:r w:rsidRPr="00EC76D5">
        <w:t xml:space="preserve">                         match(memberSymbol.getType(), list.get(index++)));</w:t>
      </w:r>
    </w:p>
    <w:p w14:paraId="68BC360D" w14:textId="77777777" w:rsidR="009E04D0" w:rsidRPr="00EC76D5" w:rsidRDefault="009E04D0" w:rsidP="009E04D0">
      <w:pPr>
        <w:pStyle w:val="Code"/>
      </w:pPr>
      <w:r w:rsidRPr="00EC76D5">
        <w:t xml:space="preserve">              }</w:t>
      </w:r>
    </w:p>
    <w:p w14:paraId="177282D7" w14:textId="77777777" w:rsidR="009E04D0" w:rsidRPr="00EC76D5" w:rsidRDefault="009E04D0" w:rsidP="009E04D0">
      <w:pPr>
        <w:pStyle w:val="Code"/>
      </w:pPr>
      <w:r w:rsidRPr="00EC76D5">
        <w:t xml:space="preserve">            }</w:t>
      </w:r>
    </w:p>
    <w:p w14:paraId="1F123E16" w14:textId="77777777" w:rsidR="009E04D0" w:rsidRPr="00EC76D5" w:rsidRDefault="009E04D0" w:rsidP="009E04D0">
      <w:pPr>
        <w:pStyle w:val="Code"/>
      </w:pPr>
      <w:r w:rsidRPr="00EC76D5">
        <w:t xml:space="preserve">            </w:t>
      </w:r>
    </w:p>
    <w:p w14:paraId="19E48C84" w14:textId="77777777" w:rsidR="009E04D0" w:rsidRPr="00EC76D5" w:rsidRDefault="009E04D0" w:rsidP="009E04D0">
      <w:pPr>
        <w:pStyle w:val="Code"/>
      </w:pPr>
      <w:r w:rsidRPr="00EC76D5">
        <w:t xml:space="preserve">            return list;</w:t>
      </w:r>
    </w:p>
    <w:p w14:paraId="6FEF521B" w14:textId="77777777" w:rsidR="009E04D0" w:rsidRPr="00EC76D5" w:rsidRDefault="009E04D0" w:rsidP="009E04D0">
      <w:pPr>
        <w:pStyle w:val="Code"/>
      </w:pPr>
      <w:r w:rsidRPr="00EC76D5">
        <w:t xml:space="preserve">          }</w:t>
      </w:r>
    </w:p>
    <w:p w14:paraId="4B2DD1D1" w14:textId="77777777" w:rsidR="009E04D0" w:rsidRPr="00EC76D5" w:rsidRDefault="009E04D0" w:rsidP="009E04D0">
      <w:pPr>
        <w:pStyle w:val="Code"/>
      </w:pPr>
    </w:p>
    <w:p w14:paraId="37D70A14" w14:textId="77777777" w:rsidR="009E04D0" w:rsidRPr="00EC76D5" w:rsidRDefault="009E04D0" w:rsidP="009E04D0">
      <w:pPr>
        <w:pStyle w:val="Code"/>
      </w:pPr>
      <w:r w:rsidRPr="00EC76D5">
        <w:t xml:space="preserve">        case Union:</w:t>
      </w:r>
    </w:p>
    <w:p w14:paraId="4FAA8239" w14:textId="77777777" w:rsidR="009E04D0" w:rsidRPr="00EC76D5" w:rsidRDefault="009E04D0" w:rsidP="009E04D0">
      <w:pPr>
        <w:pStyle w:val="Code"/>
      </w:pPr>
      <w:r w:rsidRPr="00EC76D5">
        <w:t xml:space="preserve">          Assert.error(list.size() == 1, type, "cannot be initialized with a" +</w:t>
      </w:r>
    </w:p>
    <w:p w14:paraId="5B52A031" w14:textId="77777777" w:rsidR="009E04D0" w:rsidRPr="00EC76D5" w:rsidRDefault="009E04D0" w:rsidP="009E04D0">
      <w:pPr>
        <w:pStyle w:val="Code"/>
      </w:pPr>
      <w:r w:rsidRPr="00EC76D5">
        <w:t xml:space="preserve">                       " list of more than one member");</w:t>
      </w:r>
    </w:p>
    <w:p w14:paraId="0BD86FB1" w14:textId="77777777" w:rsidR="009E04D0" w:rsidRPr="00EC76D5" w:rsidRDefault="009E04D0" w:rsidP="009E04D0">
      <w:pPr>
        <w:pStyle w:val="Code"/>
      </w:pPr>
      <w:r w:rsidRPr="00EC76D5">
        <w:t xml:space="preserve">          Symbol firstMember = type.getMemberMap().values().iterator().next();</w:t>
      </w:r>
    </w:p>
    <w:p w14:paraId="09417E65" w14:textId="77777777" w:rsidR="009E04D0" w:rsidRPr="00EC76D5" w:rsidRDefault="009E04D0" w:rsidP="009E04D0">
      <w:pPr>
        <w:pStyle w:val="Code"/>
      </w:pPr>
      <w:r w:rsidRPr="00EC76D5">
        <w:t xml:space="preserve">          list.set(0, match(firstMember.getType(), list.get(0)));</w:t>
      </w:r>
    </w:p>
    <w:p w14:paraId="309A98CC" w14:textId="77777777" w:rsidR="009E04D0" w:rsidRPr="00EC76D5" w:rsidRDefault="009E04D0" w:rsidP="009E04D0">
      <w:pPr>
        <w:pStyle w:val="Code"/>
      </w:pPr>
      <w:r w:rsidRPr="00EC76D5">
        <w:t xml:space="preserve">          return list;</w:t>
      </w:r>
    </w:p>
    <w:p w14:paraId="35E4951D" w14:textId="77777777" w:rsidR="009E04D0" w:rsidRPr="00EC76D5" w:rsidRDefault="009E04D0" w:rsidP="009E04D0">
      <w:pPr>
        <w:pStyle w:val="Code"/>
      </w:pPr>
    </w:p>
    <w:p w14:paraId="1D394C8F" w14:textId="77777777" w:rsidR="009E04D0" w:rsidRPr="00EC76D5" w:rsidRDefault="009E04D0" w:rsidP="009E04D0">
      <w:pPr>
        <w:pStyle w:val="Code"/>
      </w:pPr>
      <w:r w:rsidRPr="00EC76D5">
        <w:lastRenderedPageBreak/>
        <w:t xml:space="preserve">        default:</w:t>
      </w:r>
    </w:p>
    <w:p w14:paraId="3A3AC751" w14:textId="77777777" w:rsidR="009E04D0" w:rsidRPr="00EC76D5" w:rsidRDefault="009E04D0" w:rsidP="009E04D0">
      <w:pPr>
        <w:pStyle w:val="Code"/>
      </w:pPr>
      <w:r w:rsidRPr="00EC76D5">
        <w:t xml:space="preserve">          Assert.error(type, "cannot be initialized with a list");</w:t>
      </w:r>
    </w:p>
    <w:p w14:paraId="7BFD3F32" w14:textId="77777777" w:rsidR="009E04D0" w:rsidRPr="00EC76D5" w:rsidRDefault="009E04D0" w:rsidP="009E04D0">
      <w:pPr>
        <w:pStyle w:val="Code"/>
      </w:pPr>
      <w:r w:rsidRPr="00EC76D5">
        <w:t xml:space="preserve">          return null;</w:t>
      </w:r>
    </w:p>
    <w:p w14:paraId="3D6E5A06" w14:textId="77777777" w:rsidR="009E04D0" w:rsidRPr="00EC76D5" w:rsidRDefault="009E04D0" w:rsidP="009E04D0">
      <w:pPr>
        <w:pStyle w:val="Code"/>
      </w:pPr>
      <w:r w:rsidRPr="00EC76D5">
        <w:t xml:space="preserve">      }</w:t>
      </w:r>
    </w:p>
    <w:p w14:paraId="4D807192" w14:textId="77777777" w:rsidR="009E04D0" w:rsidRPr="00EC76D5" w:rsidRDefault="009E04D0" w:rsidP="009E04D0">
      <w:pPr>
        <w:pStyle w:val="Code"/>
      </w:pPr>
      <w:r w:rsidRPr="00EC76D5">
        <w:t xml:space="preserve">    }</w:t>
      </w:r>
    </w:p>
    <w:p w14:paraId="5391BC43" w14:textId="77777777" w:rsidR="009E04D0" w:rsidRPr="00EC76D5" w:rsidRDefault="009E04D0" w:rsidP="009E04D0">
      <w:pPr>
        <w:pStyle w:val="Code"/>
      </w:pPr>
      <w:r w:rsidRPr="00EC76D5">
        <w:t xml:space="preserve">  }</w:t>
      </w:r>
    </w:p>
    <w:p w14:paraId="18F04875" w14:textId="77777777" w:rsidR="009E04D0" w:rsidRPr="00EC76D5" w:rsidRDefault="009E04D0" w:rsidP="009E04D0">
      <w:pPr>
        <w:pStyle w:val="Code"/>
      </w:pPr>
      <w:r w:rsidRPr="00EC76D5">
        <w:t xml:space="preserve">  </w:t>
      </w:r>
    </w:p>
    <w:p w14:paraId="55187C7B" w14:textId="77777777" w:rsidR="009E04D0" w:rsidRPr="00EC76D5" w:rsidRDefault="009E04D0" w:rsidP="009E04D0">
      <w:pPr>
        <w:pStyle w:val="Code"/>
      </w:pPr>
      <w:r w:rsidRPr="00EC76D5">
        <w:t xml:space="preserve">  public static Object generateAutoValueList(Object init) {</w:t>
      </w:r>
    </w:p>
    <w:p w14:paraId="276C5B91" w14:textId="77777777" w:rsidR="009E04D0" w:rsidRPr="00EC76D5" w:rsidRDefault="009E04D0" w:rsidP="009E04D0">
      <w:pPr>
        <w:pStyle w:val="Code"/>
      </w:pPr>
      <w:r w:rsidRPr="00EC76D5">
        <w:t xml:space="preserve">    if (init instanceof SyntaxTree) {</w:t>
      </w:r>
    </w:p>
    <w:p w14:paraId="03019E33" w14:textId="77777777" w:rsidR="009E04D0" w:rsidRPr="00EC76D5" w:rsidRDefault="009E04D0" w:rsidP="009E04D0">
      <w:pPr>
        <w:pStyle w:val="Code"/>
      </w:pPr>
      <w:r w:rsidRPr="00EC76D5">
        <w:t xml:space="preserve">      return SyntaxTreeOptimizer.optimizeExpression((SyntaxTree) init);</w:t>
      </w:r>
    </w:p>
    <w:p w14:paraId="701EB9CE" w14:textId="77777777" w:rsidR="009E04D0" w:rsidRPr="00EC76D5" w:rsidRDefault="009E04D0" w:rsidP="009E04D0">
      <w:pPr>
        <w:pStyle w:val="Code"/>
      </w:pPr>
      <w:r w:rsidRPr="00EC76D5">
        <w:t xml:space="preserve">    }</w:t>
      </w:r>
    </w:p>
    <w:p w14:paraId="65CB0547" w14:textId="77777777" w:rsidR="009E04D0" w:rsidRPr="00EC76D5" w:rsidRDefault="009E04D0" w:rsidP="009E04D0">
      <w:pPr>
        <w:pStyle w:val="Code"/>
      </w:pPr>
      <w:r w:rsidRPr="00EC76D5">
        <w:t xml:space="preserve">    else {</w:t>
      </w:r>
    </w:p>
    <w:p w14:paraId="389665DC" w14:textId="77777777" w:rsidR="009E04D0" w:rsidRPr="00EC76D5" w:rsidRDefault="009E04D0" w:rsidP="009E04D0">
      <w:pPr>
        <w:pStyle w:val="Code"/>
      </w:pPr>
      <w:r w:rsidRPr="00EC76D5">
        <w:t xml:space="preserve">      List list = (List) init;</w:t>
      </w:r>
    </w:p>
    <w:p w14:paraId="7CCE866E" w14:textId="77777777" w:rsidR="009E04D0" w:rsidRPr="00EC76D5" w:rsidRDefault="009E04D0" w:rsidP="009E04D0">
      <w:pPr>
        <w:pStyle w:val="Code"/>
      </w:pPr>
      <w:r w:rsidRPr="00EC76D5">
        <w:t xml:space="preserve">      for (int index = 0; index &lt; list.size(); ++index) {</w:t>
      </w:r>
    </w:p>
    <w:p w14:paraId="1A081E2D" w14:textId="77777777" w:rsidR="009E04D0" w:rsidRPr="00EC76D5" w:rsidRDefault="009E04D0" w:rsidP="009E04D0">
      <w:pPr>
        <w:pStyle w:val="Code"/>
      </w:pPr>
      <w:r w:rsidRPr="00EC76D5">
        <w:t xml:space="preserve">        list.set(index, generateAutoValueList(list.get(index)));</w:t>
      </w:r>
    </w:p>
    <w:p w14:paraId="447A73B2" w14:textId="77777777" w:rsidR="009E04D0" w:rsidRPr="00EC76D5" w:rsidRDefault="009E04D0" w:rsidP="009E04D0">
      <w:pPr>
        <w:pStyle w:val="Code"/>
      </w:pPr>
      <w:r w:rsidRPr="00EC76D5">
        <w:t xml:space="preserve">      }</w:t>
      </w:r>
    </w:p>
    <w:p w14:paraId="28B55B37" w14:textId="77777777" w:rsidR="009E04D0" w:rsidRPr="00EC76D5" w:rsidRDefault="009E04D0" w:rsidP="009E04D0">
      <w:pPr>
        <w:pStyle w:val="Code"/>
      </w:pPr>
      <w:r w:rsidRPr="00EC76D5">
        <w:t xml:space="preserve">      </w:t>
      </w:r>
    </w:p>
    <w:p w14:paraId="507927DE" w14:textId="77777777" w:rsidR="009E04D0" w:rsidRPr="00EC76D5" w:rsidRDefault="009E04D0" w:rsidP="009E04D0">
      <w:pPr>
        <w:pStyle w:val="Code"/>
      </w:pPr>
      <w:r w:rsidRPr="00EC76D5">
        <w:t xml:space="preserve">      return list;</w:t>
      </w:r>
    </w:p>
    <w:p w14:paraId="52FB5626" w14:textId="77777777" w:rsidR="009E04D0" w:rsidRPr="00EC76D5" w:rsidRDefault="009E04D0" w:rsidP="009E04D0">
      <w:pPr>
        <w:pStyle w:val="Code"/>
      </w:pPr>
      <w:r w:rsidRPr="00EC76D5">
        <w:t xml:space="preserve">    }</w:t>
      </w:r>
    </w:p>
    <w:p w14:paraId="0F24DC3B" w14:textId="77777777" w:rsidR="009E04D0" w:rsidRPr="00EC76D5" w:rsidRDefault="009E04D0" w:rsidP="009E04D0">
      <w:pPr>
        <w:pStyle w:val="Code"/>
      </w:pPr>
      <w:r w:rsidRPr="00EC76D5">
        <w:t xml:space="preserve">  }</w:t>
      </w:r>
    </w:p>
    <w:p w14:paraId="1421708B" w14:textId="77777777" w:rsidR="009E04D0" w:rsidRPr="00EC76D5" w:rsidRDefault="009E04D0" w:rsidP="009E04D0">
      <w:pPr>
        <w:pStyle w:val="Code"/>
      </w:pPr>
      <w:r w:rsidRPr="00EC76D5">
        <w:t xml:space="preserve">  </w:t>
      </w:r>
    </w:p>
    <w:p w14:paraId="61E7454F" w14:textId="77777777" w:rsidR="009E04D0" w:rsidRPr="00EC76D5" w:rsidRDefault="009E04D0" w:rsidP="009E04D0">
      <w:pPr>
        <w:pStyle w:val="Code"/>
      </w:pPr>
      <w:r w:rsidRPr="00EC76D5">
        <w:t xml:space="preserve">  public static void generateAuto(Symbol symbol, List&lt;MiddleCode&gt; middleCodeList,</w:t>
      </w:r>
    </w:p>
    <w:p w14:paraId="005AC61D" w14:textId="77777777" w:rsidR="009E04D0" w:rsidRPr="00EC76D5" w:rsidRDefault="009E04D0" w:rsidP="009E04D0">
      <w:pPr>
        <w:pStyle w:val="Code"/>
      </w:pPr>
      <w:r w:rsidRPr="00EC76D5">
        <w:t xml:space="preserve">                             Type type, Object init, String name, int offset) {</w:t>
      </w:r>
    </w:p>
    <w:p w14:paraId="356EF4EB" w14:textId="77777777" w:rsidR="009E04D0" w:rsidRPr="00EC76D5" w:rsidRDefault="009E04D0" w:rsidP="009E04D0">
      <w:pPr>
        <w:pStyle w:val="Code"/>
      </w:pPr>
      <w:r w:rsidRPr="00EC76D5">
        <w:t xml:space="preserve">    if (init instanceof SyntaxTree) {</w:t>
      </w:r>
    </w:p>
    <w:p w14:paraId="7CB69F8E" w14:textId="77777777" w:rsidR="009E04D0" w:rsidRPr="00EC76D5" w:rsidRDefault="009E04D0" w:rsidP="009E04D0">
      <w:pPr>
        <w:pStyle w:val="Code"/>
      </w:pPr>
      <w:r w:rsidRPr="00EC76D5">
        <w:t xml:space="preserve">      MiddleCodeGenerator generateCode =</w:t>
      </w:r>
    </w:p>
    <w:p w14:paraId="0513FE0E" w14:textId="77777777" w:rsidR="009E04D0" w:rsidRPr="00EC76D5" w:rsidRDefault="009E04D0" w:rsidP="009E04D0">
      <w:pPr>
        <w:pStyle w:val="Code"/>
      </w:pPr>
      <w:r w:rsidRPr="00EC76D5">
        <w:t xml:space="preserve">        new MiddleCodeGenerator(middleCodeList);</w:t>
      </w:r>
    </w:p>
    <w:p w14:paraId="6B060F1D" w14:textId="77777777" w:rsidR="009E04D0" w:rsidRPr="00EC76D5" w:rsidRDefault="009E04D0" w:rsidP="009E04D0">
      <w:pPr>
        <w:pStyle w:val="Code"/>
      </w:pPr>
      <w:r w:rsidRPr="00EC76D5">
        <w:t xml:space="preserve">      SyntaxTree tree = (SyntaxTree) init;</w:t>
      </w:r>
    </w:p>
    <w:p w14:paraId="627EB5EE" w14:textId="77777777" w:rsidR="009E04D0" w:rsidRPr="00EC76D5" w:rsidRDefault="009E04D0" w:rsidP="009E04D0">
      <w:pPr>
        <w:pStyle w:val="Code"/>
      </w:pPr>
      <w:r w:rsidRPr="00EC76D5">
        <w:t xml:space="preserve">      Symbol initSymbol = generateCode.generateExpression(tree);</w:t>
      </w:r>
    </w:p>
    <w:p w14:paraId="321668F8" w14:textId="77777777" w:rsidR="009E04D0" w:rsidRPr="00EC76D5" w:rsidRDefault="009E04D0" w:rsidP="009E04D0">
      <w:pPr>
        <w:pStyle w:val="Code"/>
      </w:pPr>
      <w:r w:rsidRPr="00EC76D5">
        <w:t xml:space="preserve">      </w:t>
      </w:r>
    </w:p>
    <w:p w14:paraId="20C5AF16" w14:textId="77777777" w:rsidR="009E04D0" w:rsidRPr="00EC76D5" w:rsidRDefault="009E04D0" w:rsidP="009E04D0">
      <w:pPr>
        <w:pStyle w:val="Code"/>
      </w:pPr>
      <w:r w:rsidRPr="00EC76D5">
        <w:t xml:space="preserve">      if (symbol == null) {</w:t>
      </w:r>
    </w:p>
    <w:p w14:paraId="5ADAB349" w14:textId="77777777" w:rsidR="009E04D0" w:rsidRPr="00EC76D5" w:rsidRDefault="009E04D0" w:rsidP="009E04D0">
      <w:pPr>
        <w:pStyle w:val="Code"/>
      </w:pPr>
      <w:r w:rsidRPr="00EC76D5">
        <w:t xml:space="preserve">        symbol = Symbol.createTemporarySymbol(type);</w:t>
      </w:r>
    </w:p>
    <w:p w14:paraId="131CDEA0" w14:textId="77777777" w:rsidR="009E04D0" w:rsidRPr="00EC76D5" w:rsidRDefault="009E04D0" w:rsidP="009E04D0">
      <w:pPr>
        <w:pStyle w:val="Code"/>
      </w:pPr>
      <w:r w:rsidRPr="00EC76D5">
        <w:t xml:space="preserve">        symbol.m_name = name;</w:t>
      </w:r>
    </w:p>
    <w:p w14:paraId="55955134" w14:textId="77777777" w:rsidR="009E04D0" w:rsidRPr="00EC76D5" w:rsidRDefault="009E04D0" w:rsidP="009E04D0">
      <w:pPr>
        <w:pStyle w:val="Code"/>
      </w:pPr>
      <w:r w:rsidRPr="00EC76D5">
        <w:t xml:space="preserve">        symbol.setOffset(offset);</w:t>
      </w:r>
    </w:p>
    <w:p w14:paraId="5C5910C1" w14:textId="77777777" w:rsidR="009E04D0" w:rsidRPr="00EC76D5" w:rsidRDefault="009E04D0" w:rsidP="009E04D0">
      <w:pPr>
        <w:pStyle w:val="Code"/>
      </w:pPr>
      <w:r w:rsidRPr="00EC76D5">
        <w:t xml:space="preserve">      }</w:t>
      </w:r>
    </w:p>
    <w:p w14:paraId="5FE4A649" w14:textId="77777777" w:rsidR="009E04D0" w:rsidRPr="00EC76D5" w:rsidRDefault="009E04D0" w:rsidP="009E04D0">
      <w:pPr>
        <w:pStyle w:val="Code"/>
      </w:pPr>
    </w:p>
    <w:p w14:paraId="61CC271E" w14:textId="77777777" w:rsidR="009E04D0" w:rsidRPr="00EC76D5" w:rsidRDefault="009E04D0" w:rsidP="009E04D0">
      <w:pPr>
        <w:pStyle w:val="Code"/>
      </w:pPr>
      <w:r w:rsidRPr="00EC76D5">
        <w:t xml:space="preserve">      generateCode.addMiddleCode(MiddleOperator.Assign,</w:t>
      </w:r>
    </w:p>
    <w:p w14:paraId="7005999D" w14:textId="77777777" w:rsidR="009E04D0" w:rsidRPr="00EC76D5" w:rsidRDefault="009E04D0" w:rsidP="009E04D0">
      <w:pPr>
        <w:pStyle w:val="Code"/>
      </w:pPr>
      <w:r w:rsidRPr="00EC76D5">
        <w:t xml:space="preserve">                                 true, symbol, initSymbol);</w:t>
      </w:r>
    </w:p>
    <w:p w14:paraId="21E31592" w14:textId="77777777" w:rsidR="009E04D0" w:rsidRPr="00EC76D5" w:rsidRDefault="009E04D0" w:rsidP="009E04D0">
      <w:pPr>
        <w:pStyle w:val="Code"/>
      </w:pPr>
      <w:r w:rsidRPr="00EC76D5">
        <w:t xml:space="preserve">    }</w:t>
      </w:r>
    </w:p>
    <w:p w14:paraId="1FBF4D7F" w14:textId="77777777" w:rsidR="009E04D0" w:rsidRPr="00EC76D5" w:rsidRDefault="009E04D0" w:rsidP="009E04D0">
      <w:pPr>
        <w:pStyle w:val="Code"/>
      </w:pPr>
      <w:r w:rsidRPr="00EC76D5">
        <w:t xml:space="preserve">    else {</w:t>
      </w:r>
    </w:p>
    <w:p w14:paraId="090CB13F" w14:textId="77777777" w:rsidR="009E04D0" w:rsidRPr="00EC76D5" w:rsidRDefault="009E04D0" w:rsidP="009E04D0">
      <w:pPr>
        <w:pStyle w:val="Code"/>
      </w:pPr>
      <w:r w:rsidRPr="00EC76D5">
        <w:t xml:space="preserve">      List list = (List) init;</w:t>
      </w:r>
    </w:p>
    <w:p w14:paraId="46F86287" w14:textId="77777777" w:rsidR="009E04D0" w:rsidRPr="00EC76D5" w:rsidRDefault="009E04D0" w:rsidP="009E04D0">
      <w:pPr>
        <w:pStyle w:val="Code"/>
      </w:pPr>
    </w:p>
    <w:p w14:paraId="41E8A810" w14:textId="77777777" w:rsidR="009E04D0" w:rsidRPr="00EC76D5" w:rsidRDefault="009E04D0" w:rsidP="009E04D0">
      <w:pPr>
        <w:pStyle w:val="Code"/>
      </w:pPr>
      <w:r w:rsidRPr="00EC76D5">
        <w:t xml:space="preserve">      switch (type.getSort()) {</w:t>
      </w:r>
    </w:p>
    <w:p w14:paraId="1584518C" w14:textId="77777777" w:rsidR="009E04D0" w:rsidRPr="00EC76D5" w:rsidRDefault="009E04D0" w:rsidP="009E04D0">
      <w:pPr>
        <w:pStyle w:val="Code"/>
      </w:pPr>
      <w:r w:rsidRPr="00EC76D5">
        <w:t xml:space="preserve">        case Pointer: {</w:t>
      </w:r>
    </w:p>
    <w:p w14:paraId="10391246" w14:textId="77777777" w:rsidR="009E04D0" w:rsidRPr="00EC76D5" w:rsidRDefault="009E04D0" w:rsidP="009E04D0">
      <w:pPr>
        <w:pStyle w:val="Code"/>
      </w:pPr>
      <w:r w:rsidRPr="00EC76D5">
        <w:t xml:space="preserve">            Type subType = type.getPointerType();</w:t>
      </w:r>
    </w:p>
    <w:p w14:paraId="787EB38F" w14:textId="77777777" w:rsidR="009E04D0" w:rsidRPr="00EC76D5" w:rsidRDefault="009E04D0" w:rsidP="009E04D0">
      <w:pPr>
        <w:pStyle w:val="Code"/>
      </w:pPr>
      <w:r w:rsidRPr="00EC76D5">
        <w:t xml:space="preserve">            Type arrayType = Type.createArrayType(list.size(), subType);</w:t>
      </w:r>
    </w:p>
    <w:p w14:paraId="2FBB74A1" w14:textId="77777777" w:rsidR="009E04D0" w:rsidRPr="00EC76D5" w:rsidRDefault="009E04D0" w:rsidP="009E04D0">
      <w:pPr>
        <w:pStyle w:val="Code"/>
      </w:pPr>
      <w:r w:rsidRPr="00EC76D5">
        <w:t xml:space="preserve">            List&lt;Byte&gt; subByteList = new LinkedList&lt;&gt;();</w:t>
      </w:r>
    </w:p>
    <w:p w14:paraId="45760BBF" w14:textId="77777777" w:rsidR="009E04D0" w:rsidRPr="00EC76D5" w:rsidRDefault="009E04D0" w:rsidP="009E04D0">
      <w:pPr>
        <w:pStyle w:val="Code"/>
      </w:pPr>
      <w:r w:rsidRPr="00EC76D5">
        <w:t xml:space="preserve">            Map&lt;Integer,String&gt; subAccessMap = new ListMap&lt;&gt;();</w:t>
      </w:r>
    </w:p>
    <w:p w14:paraId="5CAD6E42" w14:textId="77777777" w:rsidR="009E04D0" w:rsidRPr="00EC76D5" w:rsidRDefault="009E04D0" w:rsidP="009E04D0">
      <w:pPr>
        <w:pStyle w:val="Code"/>
      </w:pPr>
      <w:r w:rsidRPr="00EC76D5">
        <w:t xml:space="preserve">            List&lt;String&gt; subTextList = new LinkedList&lt;&gt;();</w:t>
      </w:r>
    </w:p>
    <w:p w14:paraId="046BCBF2" w14:textId="77777777" w:rsidR="009E04D0" w:rsidRPr="00EC76D5" w:rsidRDefault="009E04D0" w:rsidP="009E04D0">
      <w:pPr>
        <w:pStyle w:val="Code"/>
      </w:pPr>
      <w:r w:rsidRPr="00EC76D5">
        <w:t xml:space="preserve">            GenerateInitializerStatic.generateStatic</w:t>
      </w:r>
    </w:p>
    <w:p w14:paraId="367BC0F5" w14:textId="77777777" w:rsidR="009E04D0" w:rsidRPr="00EC76D5" w:rsidRDefault="009E04D0" w:rsidP="009E04D0">
      <w:pPr>
        <w:pStyle w:val="Code"/>
      </w:pPr>
      <w:r w:rsidRPr="00EC76D5">
        <w:t xml:space="preserve">              (arrayType, init, subByteList, subAccessMap, subTextList);</w:t>
      </w:r>
    </w:p>
    <w:p w14:paraId="44A639C4" w14:textId="77777777" w:rsidR="009E04D0" w:rsidRPr="00EC76D5" w:rsidRDefault="009E04D0" w:rsidP="009E04D0">
      <w:pPr>
        <w:pStyle w:val="Code"/>
      </w:pPr>
    </w:p>
    <w:p w14:paraId="3802E7F9" w14:textId="77777777" w:rsidR="009E04D0" w:rsidRPr="00EC76D5" w:rsidRDefault="009E04D0" w:rsidP="009E04D0">
      <w:pPr>
        <w:pStyle w:val="Code"/>
      </w:pPr>
      <w:r w:rsidRPr="00EC76D5">
        <w:t xml:space="preserve">            String uniqueName = Main.SeparatorId + "ListInit" +</w:t>
      </w:r>
    </w:p>
    <w:p w14:paraId="628A1824" w14:textId="77777777" w:rsidR="009E04D0" w:rsidRPr="00EC76D5" w:rsidRDefault="009E04D0" w:rsidP="009E04D0">
      <w:pPr>
        <w:pStyle w:val="Code"/>
      </w:pPr>
      <w:r w:rsidRPr="00EC76D5">
        <w:t xml:space="preserve">                                (Main.ListInitCount++) + Main.FileMarker;</w:t>
      </w:r>
    </w:p>
    <w:p w14:paraId="66CD115D" w14:textId="77777777" w:rsidR="009E04D0" w:rsidRPr="00EC76D5" w:rsidRDefault="009E04D0" w:rsidP="009E04D0">
      <w:pPr>
        <w:pStyle w:val="Code"/>
      </w:pPr>
      <w:r w:rsidRPr="00EC76D5">
        <w:t xml:space="preserve">            Symbol initSymbol =</w:t>
      </w:r>
    </w:p>
    <w:p w14:paraId="64201964" w14:textId="77777777" w:rsidR="009E04D0" w:rsidRPr="00EC76D5" w:rsidRDefault="009E04D0" w:rsidP="009E04D0">
      <w:pPr>
        <w:pStyle w:val="Code"/>
      </w:pPr>
      <w:r w:rsidRPr="00EC76D5">
        <w:t xml:space="preserve">              Symbol.createInitSymbol(uniqueName, false, Storage.Static,</w:t>
      </w:r>
    </w:p>
    <w:p w14:paraId="3E7AEDCA" w14:textId="77777777" w:rsidR="009E04D0" w:rsidRPr="00EC76D5" w:rsidRDefault="009E04D0" w:rsidP="009E04D0">
      <w:pPr>
        <w:pStyle w:val="Code"/>
      </w:pPr>
      <w:r w:rsidRPr="00EC76D5">
        <w:lastRenderedPageBreak/>
        <w:t xml:space="preserve">                           arrayType, subByteList, subAccessMap, subTextList);</w:t>
      </w:r>
    </w:p>
    <w:p w14:paraId="0D013DC5" w14:textId="77777777" w:rsidR="009E04D0" w:rsidRPr="00EC76D5" w:rsidRDefault="009E04D0" w:rsidP="009E04D0">
      <w:pPr>
        <w:pStyle w:val="Code"/>
      </w:pPr>
      <w:r w:rsidRPr="00EC76D5">
        <w:t xml:space="preserve">            Symbol tempSymbol = Symbol.createTemporarySymbol(type);</w:t>
      </w:r>
    </w:p>
    <w:p w14:paraId="03AB6AD0" w14:textId="77777777" w:rsidR="009E04D0" w:rsidRPr="00EC76D5" w:rsidRDefault="009E04D0" w:rsidP="009E04D0">
      <w:pPr>
        <w:pStyle w:val="Code"/>
      </w:pPr>
      <w:r w:rsidRPr="00EC76D5">
        <w:t xml:space="preserve">            tempSymbol.m_name = name;</w:t>
      </w:r>
    </w:p>
    <w:p w14:paraId="622D6289" w14:textId="77777777" w:rsidR="009E04D0" w:rsidRPr="00EC76D5" w:rsidRDefault="009E04D0" w:rsidP="009E04D0">
      <w:pPr>
        <w:pStyle w:val="Code"/>
      </w:pPr>
      <w:r w:rsidRPr="00EC76D5">
        <w:t xml:space="preserve">            tempSymbol.setOffset(offset);</w:t>
      </w:r>
    </w:p>
    <w:p w14:paraId="022A0BB9" w14:textId="77777777" w:rsidR="009E04D0" w:rsidRPr="00EC76D5" w:rsidRDefault="009E04D0" w:rsidP="009E04D0">
      <w:pPr>
        <w:pStyle w:val="Code"/>
      </w:pPr>
      <w:r w:rsidRPr="00EC76D5">
        <w:t xml:space="preserve">            (new MiddleCodeGenerator(middleCodeList)).addMiddleCode</w:t>
      </w:r>
    </w:p>
    <w:p w14:paraId="2210658A" w14:textId="77777777" w:rsidR="009E04D0" w:rsidRPr="00EC76D5" w:rsidRDefault="009E04D0" w:rsidP="009E04D0">
      <w:pPr>
        <w:pStyle w:val="Code"/>
      </w:pPr>
      <w:r w:rsidRPr="00EC76D5">
        <w:t xml:space="preserve">                       (MiddleOperator.Assign, null, tempSymbol, initSymbol);</w:t>
      </w:r>
    </w:p>
    <w:p w14:paraId="6A1434DA" w14:textId="77777777" w:rsidR="009E04D0" w:rsidRPr="00EC76D5" w:rsidRDefault="009E04D0" w:rsidP="009E04D0">
      <w:pPr>
        <w:pStyle w:val="Code"/>
      </w:pPr>
      <w:r w:rsidRPr="00EC76D5">
        <w:t xml:space="preserve">          }</w:t>
      </w:r>
    </w:p>
    <w:p w14:paraId="243C783F" w14:textId="77777777" w:rsidR="009E04D0" w:rsidRPr="00EC76D5" w:rsidRDefault="009E04D0" w:rsidP="009E04D0">
      <w:pPr>
        <w:pStyle w:val="Code"/>
      </w:pPr>
      <w:r w:rsidRPr="00EC76D5">
        <w:t xml:space="preserve">          break;</w:t>
      </w:r>
    </w:p>
    <w:p w14:paraId="3EDDD5B0" w14:textId="77777777" w:rsidR="009E04D0" w:rsidRPr="00EC76D5" w:rsidRDefault="009E04D0" w:rsidP="009E04D0">
      <w:pPr>
        <w:pStyle w:val="Code"/>
      </w:pPr>
    </w:p>
    <w:p w14:paraId="5F5BA1BE" w14:textId="77777777" w:rsidR="009E04D0" w:rsidRPr="00EC76D5" w:rsidRDefault="009E04D0" w:rsidP="009E04D0">
      <w:pPr>
        <w:pStyle w:val="Code"/>
      </w:pPr>
      <w:r w:rsidRPr="00EC76D5">
        <w:t xml:space="preserve">        case Array: {</w:t>
      </w:r>
    </w:p>
    <w:p w14:paraId="5958E9F0" w14:textId="77777777" w:rsidR="009E04D0" w:rsidRPr="00EC76D5" w:rsidRDefault="009E04D0" w:rsidP="009E04D0">
      <w:pPr>
        <w:pStyle w:val="Code"/>
      </w:pPr>
      <w:r w:rsidRPr="00EC76D5">
        <w:t xml:space="preserve">            Type subType = type.getArrayType();</w:t>
      </w:r>
    </w:p>
    <w:p w14:paraId="431375F4" w14:textId="77777777" w:rsidR="009E04D0" w:rsidRPr="00EC76D5" w:rsidRDefault="009E04D0" w:rsidP="009E04D0">
      <w:pPr>
        <w:pStyle w:val="Code"/>
      </w:pPr>
    </w:p>
    <w:p w14:paraId="5CA0DC58" w14:textId="77777777" w:rsidR="009E04D0" w:rsidRPr="00EC76D5" w:rsidRDefault="009E04D0" w:rsidP="009E04D0">
      <w:pPr>
        <w:pStyle w:val="Code"/>
      </w:pPr>
      <w:r w:rsidRPr="00EC76D5">
        <w:t xml:space="preserve">            if (type.getArraySize() == 0) {</w:t>
      </w:r>
    </w:p>
    <w:p w14:paraId="2231F97B" w14:textId="77777777" w:rsidR="009E04D0" w:rsidRPr="00EC76D5" w:rsidRDefault="009E04D0" w:rsidP="009E04D0">
      <w:pPr>
        <w:pStyle w:val="Code"/>
      </w:pPr>
      <w:r w:rsidRPr="00EC76D5">
        <w:t xml:space="preserve">              type.setArraySize(list.size());</w:t>
      </w:r>
    </w:p>
    <w:p w14:paraId="723CB188" w14:textId="77777777" w:rsidR="009E04D0" w:rsidRPr="00EC76D5" w:rsidRDefault="009E04D0" w:rsidP="009E04D0">
      <w:pPr>
        <w:pStyle w:val="Code"/>
      </w:pPr>
      <w:r w:rsidRPr="00EC76D5">
        <w:t xml:space="preserve">            }</w:t>
      </w:r>
    </w:p>
    <w:p w14:paraId="1D73A40C" w14:textId="77777777" w:rsidR="009E04D0" w:rsidRPr="00EC76D5" w:rsidRDefault="009E04D0" w:rsidP="009E04D0">
      <w:pPr>
        <w:pStyle w:val="Code"/>
      </w:pPr>
      <w:r w:rsidRPr="00EC76D5">
        <w:t xml:space="preserve">            </w:t>
      </w:r>
    </w:p>
    <w:p w14:paraId="78691ABA" w14:textId="77777777" w:rsidR="009E04D0" w:rsidRPr="00EC76D5" w:rsidRDefault="009E04D0" w:rsidP="009E04D0">
      <w:pPr>
        <w:pStyle w:val="Code"/>
      </w:pPr>
      <w:r w:rsidRPr="00EC76D5">
        <w:t xml:space="preserve">            for (int index = 0; index &lt; list.size(); ++index) {</w:t>
      </w:r>
    </w:p>
    <w:p w14:paraId="73333E83" w14:textId="77777777" w:rsidR="009E04D0" w:rsidRPr="00EC76D5" w:rsidRDefault="009E04D0" w:rsidP="009E04D0">
      <w:pPr>
        <w:pStyle w:val="Code"/>
      </w:pPr>
      <w:r w:rsidRPr="00EC76D5">
        <w:t xml:space="preserve">              generateAuto(null, middleCodeList, subType, list.get(index),</w:t>
      </w:r>
    </w:p>
    <w:p w14:paraId="0FF22BFE" w14:textId="77777777" w:rsidR="009E04D0" w:rsidRPr="00EC76D5" w:rsidRDefault="009E04D0" w:rsidP="009E04D0">
      <w:pPr>
        <w:pStyle w:val="Code"/>
      </w:pPr>
      <w:r w:rsidRPr="00EC76D5">
        <w:t xml:space="preserve">                           name + "[" + index + "]", offset);</w:t>
      </w:r>
    </w:p>
    <w:p w14:paraId="588E6140" w14:textId="77777777" w:rsidR="009E04D0" w:rsidRPr="00EC76D5" w:rsidRDefault="009E04D0" w:rsidP="009E04D0">
      <w:pPr>
        <w:pStyle w:val="Code"/>
      </w:pPr>
      <w:r w:rsidRPr="00EC76D5">
        <w:t xml:space="preserve">              offset += subType.getSize();</w:t>
      </w:r>
    </w:p>
    <w:p w14:paraId="6935B402" w14:textId="77777777" w:rsidR="009E04D0" w:rsidRPr="00EC76D5" w:rsidRDefault="009E04D0" w:rsidP="009E04D0">
      <w:pPr>
        <w:pStyle w:val="Code"/>
      </w:pPr>
      <w:r w:rsidRPr="00EC76D5">
        <w:t xml:space="preserve">            }</w:t>
      </w:r>
    </w:p>
    <w:p w14:paraId="4C478FCF" w14:textId="77777777" w:rsidR="009E04D0" w:rsidRPr="00EC76D5" w:rsidRDefault="009E04D0" w:rsidP="009E04D0">
      <w:pPr>
        <w:pStyle w:val="Code"/>
      </w:pPr>
      <w:r w:rsidRPr="00EC76D5">
        <w:t xml:space="preserve">          }</w:t>
      </w:r>
    </w:p>
    <w:p w14:paraId="7064E54B" w14:textId="77777777" w:rsidR="009E04D0" w:rsidRPr="00EC76D5" w:rsidRDefault="009E04D0" w:rsidP="009E04D0">
      <w:pPr>
        <w:pStyle w:val="Code"/>
      </w:pPr>
      <w:r w:rsidRPr="00EC76D5">
        <w:t xml:space="preserve">          break;</w:t>
      </w:r>
    </w:p>
    <w:p w14:paraId="69BD5A11" w14:textId="77777777" w:rsidR="009E04D0" w:rsidRPr="00EC76D5" w:rsidRDefault="009E04D0" w:rsidP="009E04D0">
      <w:pPr>
        <w:pStyle w:val="Code"/>
      </w:pPr>
    </w:p>
    <w:p w14:paraId="203526B4" w14:textId="77777777" w:rsidR="009E04D0" w:rsidRPr="00EC76D5" w:rsidRDefault="009E04D0" w:rsidP="009E04D0">
      <w:pPr>
        <w:pStyle w:val="Code"/>
      </w:pPr>
      <w:r w:rsidRPr="00EC76D5">
        <w:t xml:space="preserve">        case Struct: {</w:t>
      </w:r>
    </w:p>
    <w:p w14:paraId="321A89C7" w14:textId="77777777" w:rsidR="009E04D0" w:rsidRPr="00EC76D5" w:rsidRDefault="009E04D0" w:rsidP="009E04D0">
      <w:pPr>
        <w:pStyle w:val="Code"/>
      </w:pPr>
      <w:r w:rsidRPr="00EC76D5">
        <w:t xml:space="preserve">            int index = 0;</w:t>
      </w:r>
    </w:p>
    <w:p w14:paraId="3F246E96" w14:textId="77777777" w:rsidR="009E04D0" w:rsidRPr="00EC76D5" w:rsidRDefault="009E04D0" w:rsidP="009E04D0">
      <w:pPr>
        <w:pStyle w:val="Code"/>
      </w:pPr>
      <w:r w:rsidRPr="00EC76D5">
        <w:t xml:space="preserve">            for (Symbol memberSymbol : type.getMemberMap().values()) {</w:t>
      </w:r>
    </w:p>
    <w:p w14:paraId="73B33B6B" w14:textId="77777777" w:rsidR="009E04D0" w:rsidRPr="00EC76D5" w:rsidRDefault="009E04D0" w:rsidP="009E04D0">
      <w:pPr>
        <w:pStyle w:val="Code"/>
      </w:pPr>
      <w:r w:rsidRPr="00EC76D5">
        <w:t xml:space="preserve">              Type memberType = memberSymbol.getType();</w:t>
      </w:r>
    </w:p>
    <w:p w14:paraId="3DFB6A49" w14:textId="77777777" w:rsidR="009E04D0" w:rsidRPr="00EC76D5" w:rsidRDefault="009E04D0" w:rsidP="009E04D0">
      <w:pPr>
        <w:pStyle w:val="Code"/>
      </w:pPr>
      <w:r w:rsidRPr="00EC76D5">
        <w:t xml:space="preserve">              String memberName = memberSymbol.getName();</w:t>
      </w:r>
    </w:p>
    <w:p w14:paraId="71295A71" w14:textId="77777777" w:rsidR="009E04D0" w:rsidRPr="00EC76D5" w:rsidRDefault="009E04D0" w:rsidP="009E04D0">
      <w:pPr>
        <w:pStyle w:val="Code"/>
      </w:pPr>
      <w:r w:rsidRPr="00EC76D5">
        <w:t xml:space="preserve">              generateAuto(null, middleCodeList, memberType, list.get(index++),</w:t>
      </w:r>
    </w:p>
    <w:p w14:paraId="5A7F9EC7" w14:textId="77777777" w:rsidR="009E04D0" w:rsidRPr="00EC76D5" w:rsidRDefault="009E04D0" w:rsidP="009E04D0">
      <w:pPr>
        <w:pStyle w:val="Code"/>
      </w:pPr>
      <w:r w:rsidRPr="00EC76D5">
        <w:t xml:space="preserve">                           name + "." + memberName, offset);</w:t>
      </w:r>
    </w:p>
    <w:p w14:paraId="6CFB30B3" w14:textId="77777777" w:rsidR="009E04D0" w:rsidRPr="00EC76D5" w:rsidRDefault="009E04D0" w:rsidP="009E04D0">
      <w:pPr>
        <w:pStyle w:val="Code"/>
      </w:pPr>
      <w:r w:rsidRPr="00EC76D5">
        <w:t xml:space="preserve">              offset += memberType.getSize();</w:t>
      </w:r>
    </w:p>
    <w:p w14:paraId="7B883F41" w14:textId="77777777" w:rsidR="009E04D0" w:rsidRPr="00EC76D5" w:rsidRDefault="009E04D0" w:rsidP="009E04D0">
      <w:pPr>
        <w:pStyle w:val="Code"/>
      </w:pPr>
      <w:r w:rsidRPr="00EC76D5">
        <w:t xml:space="preserve">            }</w:t>
      </w:r>
    </w:p>
    <w:p w14:paraId="34EFA71C" w14:textId="77777777" w:rsidR="009E04D0" w:rsidRPr="00EC76D5" w:rsidRDefault="009E04D0" w:rsidP="009E04D0">
      <w:pPr>
        <w:pStyle w:val="Code"/>
      </w:pPr>
      <w:r w:rsidRPr="00EC76D5">
        <w:t xml:space="preserve">          }</w:t>
      </w:r>
    </w:p>
    <w:p w14:paraId="68EAB8CF" w14:textId="77777777" w:rsidR="009E04D0" w:rsidRPr="00EC76D5" w:rsidRDefault="009E04D0" w:rsidP="009E04D0">
      <w:pPr>
        <w:pStyle w:val="Code"/>
      </w:pPr>
      <w:r w:rsidRPr="00EC76D5">
        <w:t xml:space="preserve">          break;</w:t>
      </w:r>
    </w:p>
    <w:p w14:paraId="0FC0BCA9" w14:textId="77777777" w:rsidR="009E04D0" w:rsidRPr="00EC76D5" w:rsidRDefault="009E04D0" w:rsidP="009E04D0">
      <w:pPr>
        <w:pStyle w:val="Code"/>
      </w:pPr>
    </w:p>
    <w:p w14:paraId="7012629A" w14:textId="77777777" w:rsidR="009E04D0" w:rsidRPr="00EC76D5" w:rsidRDefault="009E04D0" w:rsidP="009E04D0">
      <w:pPr>
        <w:pStyle w:val="Code"/>
      </w:pPr>
      <w:r w:rsidRPr="00EC76D5">
        <w:t xml:space="preserve">        case Union: {</w:t>
      </w:r>
    </w:p>
    <w:p w14:paraId="0C5DAB87" w14:textId="77777777" w:rsidR="009E04D0" w:rsidRPr="00EC76D5" w:rsidRDefault="009E04D0" w:rsidP="009E04D0">
      <w:pPr>
        <w:pStyle w:val="Code"/>
      </w:pPr>
      <w:r w:rsidRPr="00EC76D5">
        <w:t xml:space="preserve">            Symbol firstSymbol =type.getMemberMap().values().iterator().next();</w:t>
      </w:r>
    </w:p>
    <w:p w14:paraId="008A1E02" w14:textId="77777777" w:rsidR="009E04D0" w:rsidRPr="00EC76D5" w:rsidRDefault="009E04D0" w:rsidP="009E04D0">
      <w:pPr>
        <w:pStyle w:val="Code"/>
      </w:pPr>
      <w:r w:rsidRPr="00EC76D5">
        <w:t xml:space="preserve">            Type firstType = firstSymbol.getType();</w:t>
      </w:r>
    </w:p>
    <w:p w14:paraId="4DADDC89" w14:textId="77777777" w:rsidR="009E04D0" w:rsidRPr="00EC76D5" w:rsidRDefault="009E04D0" w:rsidP="009E04D0">
      <w:pPr>
        <w:pStyle w:val="Code"/>
      </w:pPr>
      <w:r w:rsidRPr="00EC76D5">
        <w:t xml:space="preserve">            String firstName = firstSymbol.getName();</w:t>
      </w:r>
    </w:p>
    <w:p w14:paraId="21F25B40" w14:textId="77777777" w:rsidR="009E04D0" w:rsidRPr="00EC76D5" w:rsidRDefault="009E04D0" w:rsidP="009E04D0">
      <w:pPr>
        <w:pStyle w:val="Code"/>
      </w:pPr>
      <w:r w:rsidRPr="00EC76D5">
        <w:t xml:space="preserve">            generateAuto(null, middleCodeList, firstType, list.get(0),</w:t>
      </w:r>
    </w:p>
    <w:p w14:paraId="69A35F45" w14:textId="77777777" w:rsidR="009E04D0" w:rsidRPr="00EC76D5" w:rsidRDefault="009E04D0" w:rsidP="009E04D0">
      <w:pPr>
        <w:pStyle w:val="Code"/>
      </w:pPr>
      <w:r w:rsidRPr="00EC76D5">
        <w:t xml:space="preserve">                         name + "." + firstName, offset);</w:t>
      </w:r>
    </w:p>
    <w:p w14:paraId="3B8ABCAC" w14:textId="77777777" w:rsidR="009E04D0" w:rsidRPr="00EC76D5" w:rsidRDefault="009E04D0" w:rsidP="009E04D0">
      <w:pPr>
        <w:pStyle w:val="Code"/>
      </w:pPr>
      <w:r w:rsidRPr="00EC76D5">
        <w:t xml:space="preserve">          }</w:t>
      </w:r>
    </w:p>
    <w:p w14:paraId="5474EDD2" w14:textId="77777777" w:rsidR="009E04D0" w:rsidRPr="00EC76D5" w:rsidRDefault="009E04D0" w:rsidP="009E04D0">
      <w:pPr>
        <w:pStyle w:val="Code"/>
      </w:pPr>
      <w:r w:rsidRPr="00EC76D5">
        <w:t xml:space="preserve">          break;</w:t>
      </w:r>
    </w:p>
    <w:p w14:paraId="24D47B3D" w14:textId="77777777" w:rsidR="009E04D0" w:rsidRPr="00EC76D5" w:rsidRDefault="009E04D0" w:rsidP="009E04D0">
      <w:pPr>
        <w:pStyle w:val="Code"/>
      </w:pPr>
      <w:r w:rsidRPr="00EC76D5">
        <w:t xml:space="preserve">      }</w:t>
      </w:r>
    </w:p>
    <w:p w14:paraId="0688A6DC" w14:textId="77777777" w:rsidR="009E04D0" w:rsidRPr="00EC76D5" w:rsidRDefault="009E04D0" w:rsidP="009E04D0">
      <w:pPr>
        <w:pStyle w:val="Code"/>
      </w:pPr>
      <w:r w:rsidRPr="00EC76D5">
        <w:t xml:space="preserve">    }</w:t>
      </w:r>
    </w:p>
    <w:p w14:paraId="4375F547" w14:textId="77777777" w:rsidR="009E04D0" w:rsidRPr="00EC76D5" w:rsidRDefault="009E04D0" w:rsidP="009E04D0">
      <w:pPr>
        <w:pStyle w:val="Code"/>
      </w:pPr>
      <w:r w:rsidRPr="00EC76D5">
        <w:t xml:space="preserve">  }</w:t>
      </w:r>
    </w:p>
    <w:p w14:paraId="023307E0" w14:textId="1F4F76D7" w:rsidR="009E04D0" w:rsidRPr="00EC76D5" w:rsidRDefault="009E04D0" w:rsidP="009E04D0">
      <w:pPr>
        <w:pStyle w:val="Code"/>
      </w:pPr>
      <w:r w:rsidRPr="00EC76D5">
        <w:t>}</w:t>
      </w:r>
    </w:p>
    <w:p w14:paraId="13C13F22" w14:textId="52CE3EF9" w:rsidR="00AD7B52" w:rsidRPr="00EC76D5" w:rsidRDefault="00AD7B52" w:rsidP="006A31DF">
      <w:pPr>
        <w:pStyle w:val="Rubrik1"/>
      </w:pPr>
      <w:bookmarkStart w:id="5660" w:name="_Ref417813097"/>
      <w:bookmarkStart w:id="5661" w:name="_Toc481936417"/>
      <w:r w:rsidRPr="00EC76D5">
        <w:lastRenderedPageBreak/>
        <w:t>Middle Code Optimization</w:t>
      </w:r>
      <w:bookmarkEnd w:id="5660"/>
      <w:bookmarkEnd w:id="5661"/>
    </w:p>
    <w:p w14:paraId="779FB1F9" w14:textId="5E9C8FA3"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proofErr w:type="gramStart"/>
      <w:r w:rsidR="003801E7" w:rsidRPr="00EC76D5">
        <w:t>a number of</w:t>
      </w:r>
      <w:proofErr w:type="gramEnd"/>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proofErr w:type="spellStart"/>
      <w:r w:rsidR="00770371" w:rsidRPr="00EC76D5">
        <w:t>MiddleCodeOptimization</w:t>
      </w:r>
      <w:proofErr w:type="spellEnd"/>
      <w:r w:rsidR="00770371" w:rsidRPr="00EC76D5">
        <w:t xml:space="preserve"> class takes care of the optimization. Moreover, it does also generate base blocks and live sets, which are useful in the object code generation of Chapter </w:t>
      </w:r>
      <w:r w:rsidR="0068043D" w:rsidRPr="00EC76D5">
        <w:fldChar w:fldCharType="begin"/>
      </w:r>
      <w:r w:rsidR="0068043D" w:rsidRPr="00EC76D5">
        <w:instrText xml:space="preserve"> REF _Ref419653264 \r \h </w:instrText>
      </w:r>
      <w:r w:rsidR="0068043D" w:rsidRPr="00EC76D5">
        <w:fldChar w:fldCharType="separate"/>
      </w:r>
      <w:r w:rsidR="00545E00" w:rsidRPr="00EC76D5">
        <w:t>16.3</w:t>
      </w:r>
      <w:r w:rsidR="0068043D" w:rsidRPr="00EC76D5">
        <w:fldChar w:fldCharType="end"/>
      </w:r>
      <w:r w:rsidR="0068043D" w:rsidRPr="00EC76D5">
        <w:t>.</w:t>
      </w:r>
    </w:p>
    <w:p w14:paraId="447B9E42" w14:textId="1A7D49E6" w:rsidR="002B4A6D" w:rsidRPr="00EC76D5" w:rsidRDefault="002B4A6D" w:rsidP="002B4A6D">
      <w:pPr>
        <w:pStyle w:val="Rubrik2"/>
      </w:pPr>
      <w:bookmarkStart w:id="5662" w:name="_Toc481936418"/>
      <w:r w:rsidRPr="00EC76D5">
        <w:t>Optimization</w:t>
      </w:r>
      <w:bookmarkEnd w:id="5662"/>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w:t>
      </w:r>
      <w:proofErr w:type="gramStart"/>
      <w:r w:rsidRPr="00EC76D5">
        <w:t>statement</w:t>
      </w:r>
      <w:r w:rsidR="005B57BC" w:rsidRPr="00EC76D5">
        <w:t>s</w:t>
      </w:r>
      <w:r w:rsidR="000428CE" w:rsidRPr="00EC76D5">
        <w:t>:</w:t>
      </w:r>
      <w:proofErr w:type="gramEnd"/>
      <w:r w:rsidR="000428CE" w:rsidRPr="00EC76D5">
        <w:t xml:space="preserve">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w:t>
      </w:r>
      <w:proofErr w:type="gramStart"/>
      <w:r w:rsidR="002A41AC" w:rsidRPr="00EC76D5">
        <w:t>an</w:t>
      </w:r>
      <w:proofErr w:type="gramEnd"/>
      <w:r w:rsidR="002A41AC" w:rsidRPr="00EC76D5">
        <w:t xml:space="preserve">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proofErr w:type="gramStart"/>
      <w:r w:rsidR="00A61ED5" w:rsidRPr="00EC76D5">
        <w:t>opportunities</w:t>
      </w:r>
      <w:proofErr w:type="gramEnd"/>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77777777" w:rsidR="00B36BC0" w:rsidRPr="00EC76D5" w:rsidRDefault="001D1BEE" w:rsidP="001D1BEE">
      <w:pPr>
        <w:pStyle w:val="CodeHeader"/>
      </w:pPr>
      <w:proofErr w:type="spellStart"/>
      <w:r w:rsidRPr="00EC76D5">
        <w:t>MiddleCodeOptimizor.java</w:t>
      </w:r>
      <w:proofErr w:type="spellEnd"/>
    </w:p>
    <w:p w14:paraId="2DC59296" w14:textId="77777777" w:rsidR="00D37871" w:rsidRPr="00EC76D5" w:rsidRDefault="00D37871" w:rsidP="00D37871">
      <w:pPr>
        <w:pStyle w:val="Code"/>
      </w:pPr>
      <w:r w:rsidRPr="00EC76D5">
        <w:t>package c_compiler;</w:t>
      </w:r>
    </w:p>
    <w:p w14:paraId="0F955C89" w14:textId="77777777" w:rsidR="00D37871" w:rsidRPr="00EC76D5" w:rsidRDefault="00D37871" w:rsidP="00D37871">
      <w:pPr>
        <w:pStyle w:val="Code"/>
      </w:pPr>
      <w:r w:rsidRPr="00EC76D5">
        <w:t>import java.util.*;</w:t>
      </w:r>
    </w:p>
    <w:p w14:paraId="700BB7A7" w14:textId="77777777" w:rsidR="00D37871" w:rsidRPr="00EC76D5" w:rsidRDefault="00D37871" w:rsidP="00D37871">
      <w:pPr>
        <w:pStyle w:val="Code"/>
      </w:pPr>
    </w:p>
    <w:p w14:paraId="0C91713D" w14:textId="77777777" w:rsidR="00D37871" w:rsidRPr="00EC76D5" w:rsidRDefault="00D37871" w:rsidP="00D37871">
      <w:pPr>
        <w:pStyle w:val="Code"/>
      </w:pPr>
      <w:r w:rsidRPr="00EC76D5">
        <w:t>public class MiddleCodeOptimizer {</w:t>
      </w:r>
    </w:p>
    <w:p w14:paraId="42B1F678" w14:textId="77777777" w:rsidR="00D37871" w:rsidRPr="00EC76D5" w:rsidRDefault="00D37871" w:rsidP="00D37871">
      <w:pPr>
        <w:pStyle w:val="Code"/>
      </w:pPr>
      <w:r w:rsidRPr="00EC76D5">
        <w:t xml:space="preserve">  private boolean m_update;</w:t>
      </w:r>
    </w:p>
    <w:p w14:paraId="4049341C" w14:textId="77777777" w:rsidR="00D37871" w:rsidRPr="00EC76D5" w:rsidRDefault="00D37871" w:rsidP="00D37871">
      <w:pPr>
        <w:pStyle w:val="Code"/>
      </w:pPr>
      <w:r w:rsidRPr="00EC76D5">
        <w:t xml:space="preserve">  private DirectedGraph&lt;BaseBlock&gt; m_controlFlowGraph;</w:t>
      </w:r>
    </w:p>
    <w:p w14:paraId="5360D9D5" w14:textId="77777777" w:rsidR="00D37871" w:rsidRPr="00EC76D5" w:rsidRDefault="00D37871" w:rsidP="00D37871">
      <w:pPr>
        <w:pStyle w:val="Code"/>
      </w:pPr>
      <w:r w:rsidRPr="00EC76D5">
        <w:t xml:space="preserve">  private List&lt;MiddleCode&gt; m_middleCodeList;</w:t>
      </w:r>
    </w:p>
    <w:p w14:paraId="45919B0B" w14:textId="77777777" w:rsidR="00D37871" w:rsidRPr="00EC76D5" w:rsidRDefault="00D37871" w:rsidP="00D37871">
      <w:pPr>
        <w:pStyle w:val="Code"/>
      </w:pPr>
      <w:r w:rsidRPr="00EC76D5">
        <w:t xml:space="preserve">  </w:t>
      </w:r>
    </w:p>
    <w:p w14:paraId="7DF5C697" w14:textId="77777777" w:rsidR="00D37871" w:rsidRPr="00EC76D5" w:rsidRDefault="00D37871" w:rsidP="00D37871">
      <w:pPr>
        <w:pStyle w:val="Code"/>
      </w:pPr>
      <w:r w:rsidRPr="00EC76D5">
        <w:t xml:space="preserve">  public MiddleCodeOptimizer(List&lt;MiddleCode&gt; middleCodeList) {</w:t>
      </w:r>
    </w:p>
    <w:p w14:paraId="58D087A4" w14:textId="77777777" w:rsidR="00D37871" w:rsidRPr="00EC76D5" w:rsidRDefault="00D37871" w:rsidP="00D37871">
      <w:pPr>
        <w:pStyle w:val="Code"/>
      </w:pPr>
      <w:r w:rsidRPr="00EC76D5">
        <w:t xml:space="preserve">    m_middleCodeList = middleCodeList;</w:t>
      </w:r>
    </w:p>
    <w:p w14:paraId="52F070EC" w14:textId="77777777" w:rsidR="00D37871" w:rsidRPr="00EC76D5" w:rsidRDefault="00D37871" w:rsidP="00D37871">
      <w:pPr>
        <w:pStyle w:val="Code"/>
      </w:pPr>
      <w:r w:rsidRPr="00EC76D5">
        <w:t xml:space="preserve">  }</w:t>
      </w:r>
    </w:p>
    <w:p w14:paraId="6D28FF79" w14:textId="77777777" w:rsidR="00D37871" w:rsidRPr="00EC76D5" w:rsidRDefault="00D37871" w:rsidP="00D37871">
      <w:pPr>
        <w:pStyle w:val="Code"/>
      </w:pPr>
      <w:r w:rsidRPr="00EC76D5">
        <w:t xml:space="preserve">  </w:t>
      </w:r>
    </w:p>
    <w:p w14:paraId="58DDBAD1" w14:textId="77777777" w:rsidR="00D37871" w:rsidRPr="00EC76D5" w:rsidRDefault="00D37871" w:rsidP="00D37871">
      <w:pPr>
        <w:pStyle w:val="Code"/>
      </w:pPr>
      <w:r w:rsidRPr="00EC76D5">
        <w:t xml:space="preserve">  public void optimize() {</w:t>
      </w:r>
    </w:p>
    <w:p w14:paraId="4D54D97D" w14:textId="77777777" w:rsidR="00D37871" w:rsidRPr="00EC76D5" w:rsidRDefault="00D37871" w:rsidP="00D37871">
      <w:pPr>
        <w:pStyle w:val="Code"/>
      </w:pPr>
      <w:r w:rsidRPr="00EC76D5">
        <w:t xml:space="preserve">    m_update = true;</w:t>
      </w:r>
    </w:p>
    <w:p w14:paraId="4B286A06" w14:textId="77777777" w:rsidR="00D37871" w:rsidRPr="00EC76D5" w:rsidRDefault="00D37871" w:rsidP="00D37871">
      <w:pPr>
        <w:pStyle w:val="Code"/>
      </w:pPr>
    </w:p>
    <w:p w14:paraId="68784B4F" w14:textId="77777777" w:rsidR="00D37871" w:rsidRPr="00EC76D5" w:rsidRDefault="00D37871" w:rsidP="00D37871">
      <w:pPr>
        <w:pStyle w:val="Code"/>
      </w:pPr>
      <w:r w:rsidRPr="00EC76D5">
        <w:t xml:space="preserve">    while (m_update) {</w:t>
      </w:r>
    </w:p>
    <w:p w14:paraId="69EDFB73" w14:textId="77777777" w:rsidR="00D37871" w:rsidRPr="00EC76D5" w:rsidRDefault="00D37871" w:rsidP="00D37871">
      <w:pPr>
        <w:pStyle w:val="Code"/>
      </w:pPr>
      <w:r w:rsidRPr="00EC76D5">
        <w:t xml:space="preserve">      m_update = false;</w:t>
      </w:r>
    </w:p>
    <w:p w14:paraId="69D45E3D" w14:textId="77777777" w:rsidR="00D37871" w:rsidRPr="00EC76D5" w:rsidRDefault="00D37871" w:rsidP="00D37871">
      <w:pPr>
        <w:pStyle w:val="Code"/>
      </w:pPr>
      <w:r w:rsidRPr="00EC76D5">
        <w:t xml:space="preserve">      clearGotoNextStatements();</w:t>
      </w:r>
    </w:p>
    <w:p w14:paraId="133046D8" w14:textId="77777777" w:rsidR="00D37871" w:rsidRPr="00EC76D5" w:rsidRDefault="00D37871" w:rsidP="00D37871">
      <w:pPr>
        <w:pStyle w:val="Code"/>
      </w:pPr>
      <w:r w:rsidRPr="00EC76D5">
        <w:t xml:space="preserve">      clearDoubleRelationStatements();</w:t>
      </w:r>
    </w:p>
    <w:p w14:paraId="3E1A8989" w14:textId="77777777" w:rsidR="00D37871" w:rsidRPr="00EC76D5" w:rsidRDefault="00D37871" w:rsidP="00D37871">
      <w:pPr>
        <w:pStyle w:val="Code"/>
      </w:pPr>
      <w:r w:rsidRPr="00EC76D5">
        <w:t xml:space="preserve">      traceGotoChains();</w:t>
      </w:r>
    </w:p>
    <w:p w14:paraId="1B1B2809" w14:textId="77777777" w:rsidR="00D37871" w:rsidRPr="00EC76D5" w:rsidRDefault="00D37871" w:rsidP="00D37871">
      <w:pPr>
        <w:pStyle w:val="Code"/>
      </w:pPr>
      <w:r w:rsidRPr="00EC76D5">
        <w:t xml:space="preserve">      clearUnreachableCode();</w:t>
      </w:r>
    </w:p>
    <w:p w14:paraId="7BDB9DE2" w14:textId="77777777" w:rsidR="00D37871" w:rsidRPr="00EC76D5" w:rsidRDefault="00D37871" w:rsidP="00D37871">
      <w:pPr>
        <w:pStyle w:val="Code"/>
      </w:pPr>
      <w:r w:rsidRPr="00EC76D5">
        <w:t xml:space="preserve">      removeClearedCode();</w:t>
      </w:r>
    </w:p>
    <w:p w14:paraId="3344E548" w14:textId="77777777" w:rsidR="00D37871" w:rsidRPr="00EC76D5" w:rsidRDefault="00D37871" w:rsidP="00D37871">
      <w:pPr>
        <w:pStyle w:val="Code"/>
      </w:pPr>
      <w:r w:rsidRPr="00EC76D5">
        <w:t xml:space="preserve">      removePushPop();</w:t>
      </w:r>
    </w:p>
    <w:p w14:paraId="751CD07F" w14:textId="77777777" w:rsidR="00D37871" w:rsidRPr="00EC76D5" w:rsidRDefault="00D37871" w:rsidP="00D37871">
      <w:pPr>
        <w:pStyle w:val="Code"/>
      </w:pPr>
      <w:r w:rsidRPr="00EC76D5">
        <w:t xml:space="preserve">      mergePopPush();</w:t>
      </w:r>
    </w:p>
    <w:p w14:paraId="6D779411" w14:textId="77777777" w:rsidR="00D37871" w:rsidRPr="00EC76D5" w:rsidRDefault="00D37871" w:rsidP="00D37871">
      <w:pPr>
        <w:pStyle w:val="Code"/>
      </w:pPr>
      <w:r w:rsidRPr="00EC76D5">
        <w:t xml:space="preserve">    }</w:t>
      </w:r>
    </w:p>
    <w:p w14:paraId="28D81F2F" w14:textId="1F783ACD" w:rsidR="00E76D30" w:rsidRPr="00EC76D5" w:rsidRDefault="00D37871" w:rsidP="00D37871">
      <w:pPr>
        <w:pStyle w:val="Code"/>
      </w:pPr>
      <w:r w:rsidRPr="00EC76D5">
        <w:t xml:space="preserve">  }</w:t>
      </w:r>
    </w:p>
    <w:p w14:paraId="06310500" w14:textId="4474B998" w:rsidR="001D1BEE" w:rsidRPr="00EC76D5" w:rsidRDefault="00795872" w:rsidP="00795872">
      <w:pPr>
        <w:pStyle w:val="Rubrik3"/>
      </w:pPr>
      <w:bookmarkStart w:id="5663" w:name="_Toc481936419"/>
      <w:r w:rsidRPr="00EC76D5">
        <w:lastRenderedPageBreak/>
        <w:t xml:space="preserve">Next </w:t>
      </w:r>
      <w:proofErr w:type="spellStart"/>
      <w:r w:rsidRPr="00EC76D5">
        <w:t>Goto</w:t>
      </w:r>
      <w:proofErr w:type="spellEnd"/>
      <w:r w:rsidRPr="00EC76D5">
        <w:t xml:space="preserve"> Statements</w:t>
      </w:r>
      <w:bookmarkEnd w:id="5663"/>
    </w:p>
    <w:p w14:paraId="219989F3" w14:textId="64109321" w:rsidR="000428CE" w:rsidRPr="00EC76D5" w:rsidRDefault="000B244B" w:rsidP="000B244B">
      <w:r w:rsidRPr="00EC76D5">
        <w:t xml:space="preserve">It is </w:t>
      </w:r>
      <w:r w:rsidR="000428CE" w:rsidRPr="00EC76D5">
        <w:t xml:space="preserve">completely meaningless </w:t>
      </w:r>
      <w:r w:rsidR="00BD264F" w:rsidRPr="00EC76D5">
        <w:t xml:space="preserve">to keep statements </w:t>
      </w:r>
      <w:r w:rsidR="00086D1E" w:rsidRPr="00EC76D5">
        <w:t xml:space="preserve">that jumps to the next line, </w:t>
      </w:r>
      <w:r w:rsidR="00BD264F" w:rsidRPr="00EC76D5">
        <w:t xml:space="preserve">why we </w:t>
      </w:r>
      <w:r w:rsidR="00A76E7E" w:rsidRPr="00EC76D5">
        <w:t>remove</w:t>
      </w:r>
      <w:r w:rsidR="00BD264F" w:rsidRPr="00EC76D5">
        <w:t xml:space="preserve"> them.</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77777777" w:rsidR="00116D7F" w:rsidRPr="00EC76D5" w:rsidRDefault="00116D7F" w:rsidP="000B244B">
      <w:pPr>
        <w:pStyle w:val="Code"/>
      </w:pPr>
    </w:p>
    <w:p w14:paraId="5482C827" w14:textId="77777777" w:rsidR="00B64563" w:rsidRPr="00EC76D5" w:rsidRDefault="00B64563" w:rsidP="00B64563">
      <w:pPr>
        <w:pStyle w:val="Code"/>
      </w:pPr>
      <w:r w:rsidRPr="00EC76D5">
        <w:t xml:space="preserve">  private void clearGotoNextStatements() {</w:t>
      </w:r>
    </w:p>
    <w:p w14:paraId="38455CB5" w14:textId="77777777" w:rsidR="00B64563" w:rsidRPr="00EC76D5" w:rsidRDefault="00B64563" w:rsidP="00B64563">
      <w:pPr>
        <w:pStyle w:val="Code"/>
      </w:pPr>
      <w:r w:rsidRPr="00EC76D5">
        <w:t xml:space="preserve">    for (int index = 1; index &lt; (m_middleCodeList.size() - 1); ++index) {</w:t>
      </w:r>
    </w:p>
    <w:p w14:paraId="58024BBE" w14:textId="77777777" w:rsidR="00B64563" w:rsidRPr="00EC76D5" w:rsidRDefault="00B64563" w:rsidP="00B64563">
      <w:pPr>
        <w:pStyle w:val="Code"/>
      </w:pPr>
      <w:r w:rsidRPr="00EC76D5">
        <w:t xml:space="preserve">      MiddleCode middleCode = m_middleCodeList.get(index);</w:t>
      </w:r>
    </w:p>
    <w:p w14:paraId="6B209681" w14:textId="77777777" w:rsidR="00B64563" w:rsidRPr="00EC76D5" w:rsidRDefault="00B64563" w:rsidP="00B64563">
      <w:pPr>
        <w:pStyle w:val="Code"/>
      </w:pPr>
      <w:r w:rsidRPr="00EC76D5">
        <w:t xml:space="preserve">      </w:t>
      </w:r>
    </w:p>
    <w:p w14:paraId="5C3AD4F0" w14:textId="77777777" w:rsidR="00B64563" w:rsidRPr="00EC76D5" w:rsidRDefault="00B64563" w:rsidP="00B64563">
      <w:pPr>
        <w:pStyle w:val="Code"/>
      </w:pPr>
      <w:r w:rsidRPr="00EC76D5">
        <w:t xml:space="preserve">      if (middleCode.isRelationOrGoto()) {</w:t>
      </w:r>
    </w:p>
    <w:p w14:paraId="5807E19D" w14:textId="77777777" w:rsidR="00B64563" w:rsidRPr="00EC76D5" w:rsidRDefault="00B64563" w:rsidP="00B64563">
      <w:pPr>
        <w:pStyle w:val="Code"/>
      </w:pPr>
      <w:r w:rsidRPr="00EC76D5">
        <w:t xml:space="preserve">        Integer target = (Integer) middleCode.getOperand(1);</w:t>
      </w:r>
    </w:p>
    <w:p w14:paraId="4167297D" w14:textId="77777777" w:rsidR="00B64563" w:rsidRPr="00EC76D5" w:rsidRDefault="00B64563" w:rsidP="00B64563">
      <w:pPr>
        <w:pStyle w:val="Code"/>
      </w:pPr>
      <w:r w:rsidRPr="00EC76D5">
        <w:t xml:space="preserve">        </w:t>
      </w:r>
    </w:p>
    <w:p w14:paraId="2DAF7801" w14:textId="77777777" w:rsidR="00B64563" w:rsidRPr="00EC76D5" w:rsidRDefault="00B64563" w:rsidP="00B64563">
      <w:pPr>
        <w:pStyle w:val="Code"/>
      </w:pPr>
      <w:r w:rsidRPr="00EC76D5">
        <w:t xml:space="preserve">        if (target == (index + 1)) {</w:t>
      </w:r>
    </w:p>
    <w:p w14:paraId="3F9B7ECD" w14:textId="77777777" w:rsidR="00B64563" w:rsidRPr="00EC76D5" w:rsidRDefault="00B64563" w:rsidP="00B64563">
      <w:pPr>
        <w:pStyle w:val="Code"/>
      </w:pPr>
      <w:r w:rsidRPr="00EC76D5">
        <w:t xml:space="preserve">          middleCode.clear();</w:t>
      </w:r>
    </w:p>
    <w:p w14:paraId="4B5C6067" w14:textId="77777777" w:rsidR="00B64563" w:rsidRPr="00EC76D5" w:rsidRDefault="00B64563" w:rsidP="00B64563">
      <w:pPr>
        <w:pStyle w:val="Code"/>
      </w:pPr>
      <w:r w:rsidRPr="00EC76D5">
        <w:t xml:space="preserve">          m_update = true;</w:t>
      </w:r>
    </w:p>
    <w:p w14:paraId="31EB38C5" w14:textId="77777777" w:rsidR="00B64563" w:rsidRPr="00EC76D5" w:rsidRDefault="00B64563" w:rsidP="00B64563">
      <w:pPr>
        <w:pStyle w:val="Code"/>
      </w:pPr>
      <w:r w:rsidRPr="00EC76D5">
        <w:t xml:space="preserve">        }</w:t>
      </w:r>
    </w:p>
    <w:p w14:paraId="27ED9FE1" w14:textId="77777777" w:rsidR="00B64563" w:rsidRPr="00EC76D5" w:rsidRDefault="00B64563" w:rsidP="00B64563">
      <w:pPr>
        <w:pStyle w:val="Code"/>
      </w:pPr>
      <w:r w:rsidRPr="00EC76D5">
        <w:t xml:space="preserve">      }</w:t>
      </w:r>
    </w:p>
    <w:p w14:paraId="621B4B0F" w14:textId="77777777" w:rsidR="00B64563" w:rsidRPr="00EC76D5" w:rsidRDefault="00B64563" w:rsidP="00B64563">
      <w:pPr>
        <w:pStyle w:val="Code"/>
      </w:pPr>
      <w:r w:rsidRPr="00EC76D5">
        <w:t xml:space="preserve">    }</w:t>
      </w:r>
    </w:p>
    <w:p w14:paraId="2E7D1E4F" w14:textId="4C1B73DD" w:rsidR="00E76D30" w:rsidRPr="00EC76D5" w:rsidRDefault="00B64563" w:rsidP="00B64563">
      <w:pPr>
        <w:pStyle w:val="Code"/>
      </w:pPr>
      <w:r w:rsidRPr="00EC76D5">
        <w:t xml:space="preserve">  }</w:t>
      </w:r>
    </w:p>
    <w:p w14:paraId="11007EDD" w14:textId="6932B9D7" w:rsidR="001D1BEE" w:rsidRPr="00EC76D5" w:rsidRDefault="00223AD8" w:rsidP="00795872">
      <w:pPr>
        <w:pStyle w:val="Rubrik3"/>
      </w:pPr>
      <w:bookmarkStart w:id="5664" w:name="_Toc481936420"/>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5664"/>
    </w:p>
    <w:p w14:paraId="5B0FA6AC" w14:textId="77777777"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77777777" w:rsidR="005A0A21" w:rsidRPr="00EC76D5" w:rsidRDefault="005A0A21" w:rsidP="008616EC">
            <w:pPr>
              <w:pStyle w:val="Code"/>
            </w:pPr>
            <w:r w:rsidRPr="00EC76D5">
              <w:t xml:space="preserve">3. </w:t>
            </w:r>
            <w:r w:rsidR="00AB644E" w:rsidRPr="00EC76D5">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5BF665C6" w14:textId="77777777" w:rsidR="00E76D30" w:rsidRPr="00EC76D5" w:rsidRDefault="00E76D30" w:rsidP="008616EC">
      <w:pPr>
        <w:pStyle w:val="Code"/>
      </w:pPr>
      <w:r w:rsidRPr="00EC76D5">
        <w:t xml:space="preserve">  </w:t>
      </w:r>
    </w:p>
    <w:p w14:paraId="1079205D" w14:textId="77777777" w:rsidR="00223AD8" w:rsidRPr="00EC76D5" w:rsidRDefault="00223AD8" w:rsidP="00223AD8">
      <w:pPr>
        <w:pStyle w:val="Code"/>
      </w:pPr>
      <w:r w:rsidRPr="00EC76D5">
        <w:t xml:space="preserve">  private void clearDoubleRelationStatements() {</w:t>
      </w:r>
    </w:p>
    <w:p w14:paraId="11DB401E" w14:textId="77777777" w:rsidR="00223AD8" w:rsidRPr="00EC76D5" w:rsidRDefault="00223AD8" w:rsidP="00223AD8">
      <w:pPr>
        <w:pStyle w:val="Code"/>
      </w:pPr>
      <w:r w:rsidRPr="00EC76D5">
        <w:t xml:space="preserve">    for (int index = 1; index &lt; (m_middleCodeList.size() - 1); ++index) {</w:t>
      </w:r>
    </w:p>
    <w:p w14:paraId="23377872" w14:textId="77777777" w:rsidR="00223AD8" w:rsidRPr="00EC76D5" w:rsidRDefault="00223AD8" w:rsidP="00223AD8">
      <w:pPr>
        <w:pStyle w:val="Code"/>
      </w:pPr>
      <w:r w:rsidRPr="00EC76D5">
        <w:t xml:space="preserve">      MiddleCode thisCode = m_middleCodeList.get(index),</w:t>
      </w:r>
    </w:p>
    <w:p w14:paraId="22147413" w14:textId="77777777" w:rsidR="00223AD8" w:rsidRPr="00EC76D5" w:rsidRDefault="00223AD8" w:rsidP="00223AD8">
      <w:pPr>
        <w:pStyle w:val="Code"/>
      </w:pPr>
      <w:r w:rsidRPr="00EC76D5">
        <w:t xml:space="preserve">                 nextCode = m_middleCodeList.get(index + 1);</w:t>
      </w:r>
    </w:p>
    <w:p w14:paraId="05B5BB65" w14:textId="77777777" w:rsidR="00223AD8" w:rsidRPr="00EC76D5" w:rsidRDefault="00223AD8" w:rsidP="00223AD8">
      <w:pPr>
        <w:pStyle w:val="Code"/>
      </w:pPr>
    </w:p>
    <w:p w14:paraId="27E2D7E7" w14:textId="77777777" w:rsidR="00223AD8" w:rsidRPr="00EC76D5" w:rsidRDefault="00223AD8" w:rsidP="00223AD8">
      <w:pPr>
        <w:pStyle w:val="Code"/>
      </w:pPr>
      <w:r w:rsidRPr="00EC76D5">
        <w:t xml:space="preserve">      if (thisCode.isRelation() &amp;&amp; nextCode.isGoto()) {</w:t>
      </w:r>
    </w:p>
    <w:p w14:paraId="448173F6" w14:textId="77777777" w:rsidR="00223AD8" w:rsidRPr="00EC76D5" w:rsidRDefault="00223AD8" w:rsidP="00223AD8">
      <w:pPr>
        <w:pStyle w:val="Code"/>
      </w:pPr>
      <w:r w:rsidRPr="00EC76D5">
        <w:t xml:space="preserve">        int target1 = (Integer) thisCode.getOperand(1),</w:t>
      </w:r>
    </w:p>
    <w:p w14:paraId="354A834D" w14:textId="77777777" w:rsidR="00223AD8" w:rsidRPr="00EC76D5" w:rsidRDefault="00223AD8" w:rsidP="00223AD8">
      <w:pPr>
        <w:pStyle w:val="Code"/>
      </w:pPr>
      <w:r w:rsidRPr="00EC76D5">
        <w:t xml:space="preserve">            target2 = (Integer) nextCode.getOperand(1);</w:t>
      </w:r>
    </w:p>
    <w:p w14:paraId="069C0023" w14:textId="77777777" w:rsidR="00223AD8" w:rsidRPr="00EC76D5" w:rsidRDefault="00223AD8" w:rsidP="00223AD8">
      <w:pPr>
        <w:pStyle w:val="Code"/>
      </w:pPr>
    </w:p>
    <w:p w14:paraId="29BDE60E" w14:textId="77777777" w:rsidR="00223AD8" w:rsidRPr="00EC76D5" w:rsidRDefault="00223AD8" w:rsidP="00223AD8">
      <w:pPr>
        <w:pStyle w:val="Code"/>
      </w:pPr>
      <w:r w:rsidRPr="00EC76D5">
        <w:t xml:space="preserve">        if (target1 == (index + 2)) {</w:t>
      </w:r>
    </w:p>
    <w:p w14:paraId="752F686C" w14:textId="77777777" w:rsidR="00223AD8" w:rsidRPr="00EC76D5" w:rsidRDefault="00223AD8" w:rsidP="00223AD8">
      <w:pPr>
        <w:pStyle w:val="Code"/>
      </w:pPr>
      <w:r w:rsidRPr="00EC76D5">
        <w:t xml:space="preserve">          MiddleOperator operator1 = thisCode.getOperator();</w:t>
      </w:r>
    </w:p>
    <w:p w14:paraId="36C5E00F" w14:textId="77777777" w:rsidR="00223AD8" w:rsidRPr="00EC76D5" w:rsidRDefault="00223AD8" w:rsidP="00223AD8">
      <w:pPr>
        <w:pStyle w:val="Code"/>
      </w:pPr>
      <w:r w:rsidRPr="00EC76D5">
        <w:t xml:space="preserve">          thisCode.setOperator(MiddleCode.InverseMap.get(operator1));</w:t>
      </w:r>
    </w:p>
    <w:p w14:paraId="60317DC8" w14:textId="77777777" w:rsidR="00223AD8" w:rsidRPr="00EC76D5" w:rsidRDefault="00223AD8" w:rsidP="00223AD8">
      <w:pPr>
        <w:pStyle w:val="Code"/>
      </w:pPr>
      <w:r w:rsidRPr="00EC76D5">
        <w:t xml:space="preserve">          thisCode.setOperand(1, target2);</w:t>
      </w:r>
    </w:p>
    <w:p w14:paraId="65B355CB" w14:textId="77777777" w:rsidR="00223AD8" w:rsidRPr="00EC76D5" w:rsidRDefault="00223AD8" w:rsidP="00223AD8">
      <w:pPr>
        <w:pStyle w:val="Code"/>
      </w:pPr>
      <w:r w:rsidRPr="00EC76D5">
        <w:t xml:space="preserve">          nextCode.clear();</w:t>
      </w:r>
    </w:p>
    <w:p w14:paraId="2BEF3B6B" w14:textId="77777777" w:rsidR="00223AD8" w:rsidRPr="00EC76D5" w:rsidRDefault="00223AD8" w:rsidP="00223AD8">
      <w:pPr>
        <w:pStyle w:val="Code"/>
      </w:pPr>
      <w:r w:rsidRPr="00EC76D5">
        <w:t xml:space="preserve">          m_update = true;</w:t>
      </w:r>
    </w:p>
    <w:p w14:paraId="13C73637" w14:textId="77777777" w:rsidR="00223AD8" w:rsidRPr="00EC76D5" w:rsidRDefault="00223AD8" w:rsidP="00223AD8">
      <w:pPr>
        <w:pStyle w:val="Code"/>
      </w:pPr>
      <w:r w:rsidRPr="00EC76D5">
        <w:t xml:space="preserve">        }</w:t>
      </w:r>
    </w:p>
    <w:p w14:paraId="5C779440" w14:textId="77777777" w:rsidR="00223AD8" w:rsidRPr="00EC76D5" w:rsidRDefault="00223AD8" w:rsidP="00223AD8">
      <w:pPr>
        <w:pStyle w:val="Code"/>
      </w:pPr>
      <w:r w:rsidRPr="00EC76D5">
        <w:t xml:space="preserve">      }</w:t>
      </w:r>
    </w:p>
    <w:p w14:paraId="727F44E5" w14:textId="77777777" w:rsidR="00223AD8" w:rsidRPr="00EC76D5" w:rsidRDefault="00223AD8" w:rsidP="00223AD8">
      <w:pPr>
        <w:pStyle w:val="Code"/>
      </w:pPr>
      <w:r w:rsidRPr="00EC76D5">
        <w:t xml:space="preserve">    }</w:t>
      </w:r>
    </w:p>
    <w:p w14:paraId="6D748DAA" w14:textId="77777777" w:rsidR="00223AD8" w:rsidRPr="00EC76D5" w:rsidRDefault="00223AD8" w:rsidP="00223AD8">
      <w:pPr>
        <w:pStyle w:val="Code"/>
        <w:rPr>
          <w:rFonts w:ascii="Times New Roman" w:eastAsiaTheme="majorEastAsia" w:hAnsi="Times New Roman" w:cstheme="majorBidi"/>
          <w:b/>
          <w:noProof w:val="0"/>
          <w:sz w:val="32"/>
          <w:szCs w:val="24"/>
        </w:rPr>
      </w:pPr>
      <w:r w:rsidRPr="00EC76D5">
        <w:t xml:space="preserve">  }</w:t>
      </w:r>
    </w:p>
    <w:p w14:paraId="733D0F1D" w14:textId="4E8FAA84" w:rsidR="001D1BEE" w:rsidRPr="00EC76D5" w:rsidRDefault="00036C5E" w:rsidP="00223AD8">
      <w:pPr>
        <w:pStyle w:val="Rubrik3"/>
      </w:pPr>
      <w:bookmarkStart w:id="5665" w:name="_Toc481936421"/>
      <w:proofErr w:type="spellStart"/>
      <w:r w:rsidRPr="00EC76D5">
        <w:t>Goto</w:t>
      </w:r>
      <w:proofErr w:type="spellEnd"/>
      <w:r w:rsidRPr="00EC76D5">
        <w:t xml:space="preserve"> Chains</w:t>
      </w:r>
      <w:bookmarkEnd w:id="5665"/>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lastRenderedPageBreak/>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lastRenderedPageBreak/>
              <w:t>1. goto 7</w:t>
            </w:r>
          </w:p>
          <w:p w14:paraId="46508371" w14:textId="77777777" w:rsidR="00156521" w:rsidRPr="00EC76D5" w:rsidRDefault="00156521" w:rsidP="00156521">
            <w:pPr>
              <w:pStyle w:val="Code"/>
            </w:pPr>
            <w:r w:rsidRPr="00EC76D5">
              <w:lastRenderedPageBreak/>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6623CE16" w:rsidR="00F35889" w:rsidRPr="00EC76D5" w:rsidRDefault="00F35889" w:rsidP="00D112FD">
      <w:r w:rsidRPr="00EC76D5">
        <w:t>First</w:t>
      </w:r>
      <w:r w:rsidR="00E3282C" w:rsidRPr="00EC76D5">
        <w:t>,</w:t>
      </w:r>
      <w:r w:rsidRPr="00EC76D5">
        <w:t xml:space="preserve"> we trace all the </w:t>
      </w:r>
      <w:r w:rsidR="00DE34EE" w:rsidRPr="00EC76D5">
        <w:t>unconditional</w:t>
      </w:r>
      <w:r w:rsidRPr="00EC76D5">
        <w:t xml:space="preserve"> jump instructions by calling </w:t>
      </w:r>
      <w:proofErr w:type="spellStart"/>
      <w:r w:rsidRPr="00EC76D5">
        <w:rPr>
          <w:rStyle w:val="CodeInText"/>
        </w:rPr>
        <w:t>traceGotoChains</w:t>
      </w:r>
      <w:proofErr w:type="spellEnd"/>
      <w:r w:rsidR="00DE34EE" w:rsidRPr="00EC76D5">
        <w:t>, then we change all the jump targets.</w:t>
      </w:r>
    </w:p>
    <w:p w14:paraId="2162B41A" w14:textId="77777777" w:rsidR="00AB5B13" w:rsidRPr="00EC76D5" w:rsidRDefault="00AB5B13" w:rsidP="00AB5B13">
      <w:pPr>
        <w:pStyle w:val="Code"/>
      </w:pPr>
      <w:r w:rsidRPr="00EC76D5">
        <w:t xml:space="preserve">  private void traceGotoChains() {</w:t>
      </w:r>
    </w:p>
    <w:p w14:paraId="62A41E56" w14:textId="77777777" w:rsidR="00AB5B13" w:rsidRPr="00EC76D5" w:rsidRDefault="00AB5B13" w:rsidP="00AB5B13">
      <w:pPr>
        <w:pStyle w:val="Code"/>
      </w:pPr>
      <w:r w:rsidRPr="00EC76D5">
        <w:t xml:space="preserve">    for (int index = 1; index &lt; m_middleCodeList.size(); ++index) {</w:t>
      </w:r>
    </w:p>
    <w:p w14:paraId="4D2CC1BA" w14:textId="77777777" w:rsidR="00AB5B13" w:rsidRPr="00EC76D5" w:rsidRDefault="00AB5B13" w:rsidP="00AB5B13">
      <w:pPr>
        <w:pStyle w:val="Code"/>
      </w:pPr>
      <w:r w:rsidRPr="00EC76D5">
        <w:t xml:space="preserve">      MiddleCode middleCode = m_middleCodeList.get(index);</w:t>
      </w:r>
    </w:p>
    <w:p w14:paraId="4910D968" w14:textId="77777777" w:rsidR="00AB5B13" w:rsidRPr="00EC76D5" w:rsidRDefault="00AB5B13" w:rsidP="00AB5B13">
      <w:pPr>
        <w:pStyle w:val="Code"/>
      </w:pPr>
    </w:p>
    <w:p w14:paraId="267146A5" w14:textId="77777777" w:rsidR="00AB5B13" w:rsidRPr="00EC76D5" w:rsidRDefault="00AB5B13" w:rsidP="00AB5B13">
      <w:pPr>
        <w:pStyle w:val="Code"/>
      </w:pPr>
      <w:r w:rsidRPr="00EC76D5">
        <w:t xml:space="preserve">      if (middleCode.isRelationOrGoto()) {</w:t>
      </w:r>
    </w:p>
    <w:p w14:paraId="62AFF5F1" w14:textId="77777777" w:rsidR="00AB5B13" w:rsidRPr="00EC76D5" w:rsidRDefault="00AB5B13" w:rsidP="00AB5B13">
      <w:pPr>
        <w:pStyle w:val="Code"/>
      </w:pPr>
      <w:r w:rsidRPr="00EC76D5">
        <w:t xml:space="preserve">        Set&lt;Integer&gt; sourceSet = new ListSet&lt;&gt;();</w:t>
      </w:r>
    </w:p>
    <w:p w14:paraId="137AFBC4" w14:textId="77777777" w:rsidR="00AB5B13" w:rsidRPr="00EC76D5" w:rsidRDefault="00AB5B13" w:rsidP="00AB5B13">
      <w:pPr>
        <w:pStyle w:val="Code"/>
      </w:pPr>
      <w:r w:rsidRPr="00EC76D5">
        <w:t xml:space="preserve">        sourceSet.add(index);</w:t>
      </w:r>
    </w:p>
    <w:p w14:paraId="7019402D" w14:textId="77777777" w:rsidR="00AB5B13" w:rsidRPr="00EC76D5" w:rsidRDefault="00AB5B13" w:rsidP="00AB5B13">
      <w:pPr>
        <w:pStyle w:val="Code"/>
      </w:pPr>
      <w:r w:rsidRPr="00EC76D5">
        <w:t xml:space="preserve">        </w:t>
      </w:r>
    </w:p>
    <w:p w14:paraId="13C00479" w14:textId="77777777" w:rsidR="00AB5B13" w:rsidRPr="00EC76D5" w:rsidRDefault="00AB5B13" w:rsidP="00AB5B13">
      <w:pPr>
        <w:pStyle w:val="Code"/>
      </w:pPr>
      <w:r w:rsidRPr="00EC76D5">
        <w:t xml:space="preserve">        int firstTarget = (Integer) middleCode.getOperand(1);</w:t>
      </w:r>
    </w:p>
    <w:p w14:paraId="48784ED4" w14:textId="77777777" w:rsidR="00AB5B13" w:rsidRPr="00EC76D5" w:rsidRDefault="00AB5B13" w:rsidP="00AB5B13">
      <w:pPr>
        <w:pStyle w:val="Code"/>
      </w:pPr>
      <w:r w:rsidRPr="00EC76D5">
        <w:t xml:space="preserve">        int finalTarget = traceGoto(firstTarget, sourceSet);</w:t>
      </w:r>
    </w:p>
    <w:p w14:paraId="4A74EFAF" w14:textId="77777777" w:rsidR="00AB5B13" w:rsidRPr="00EC76D5" w:rsidRDefault="00AB5B13" w:rsidP="00AB5B13">
      <w:pPr>
        <w:pStyle w:val="Code"/>
      </w:pPr>
    </w:p>
    <w:p w14:paraId="031BF028" w14:textId="77777777" w:rsidR="00AB5B13" w:rsidRPr="00EC76D5" w:rsidRDefault="00AB5B13" w:rsidP="00AB5B13">
      <w:pPr>
        <w:pStyle w:val="Code"/>
      </w:pPr>
      <w:r w:rsidRPr="00EC76D5">
        <w:t xml:space="preserve">        if (firstTarget != finalTarget) {</w:t>
      </w:r>
    </w:p>
    <w:p w14:paraId="61D8F15E" w14:textId="77777777" w:rsidR="00AB5B13" w:rsidRPr="00EC76D5" w:rsidRDefault="00AB5B13" w:rsidP="00AB5B13">
      <w:pPr>
        <w:pStyle w:val="Code"/>
      </w:pPr>
      <w:r w:rsidRPr="00EC76D5">
        <w:t xml:space="preserve">          for (int source : sourceSet) {</w:t>
      </w:r>
    </w:p>
    <w:p w14:paraId="5AB07DE3" w14:textId="77777777" w:rsidR="00AB5B13" w:rsidRPr="00EC76D5" w:rsidRDefault="00AB5B13" w:rsidP="00AB5B13">
      <w:pPr>
        <w:pStyle w:val="Code"/>
      </w:pPr>
      <w:r w:rsidRPr="00EC76D5">
        <w:t xml:space="preserve">            MiddleCode sourceCode = m_middleCodeList.get(source);</w:t>
      </w:r>
    </w:p>
    <w:p w14:paraId="3FDA5D09" w14:textId="77777777" w:rsidR="00AB5B13" w:rsidRPr="00EC76D5" w:rsidRDefault="00AB5B13" w:rsidP="00AB5B13">
      <w:pPr>
        <w:pStyle w:val="Code"/>
      </w:pPr>
      <w:r w:rsidRPr="00EC76D5">
        <w:t xml:space="preserve">            sourceCode.setOperand(1, finalTarget);</w:t>
      </w:r>
    </w:p>
    <w:p w14:paraId="372FE781" w14:textId="77777777" w:rsidR="00AB5B13" w:rsidRPr="00EC76D5" w:rsidRDefault="00AB5B13" w:rsidP="00AB5B13">
      <w:pPr>
        <w:pStyle w:val="Code"/>
      </w:pPr>
      <w:r w:rsidRPr="00EC76D5">
        <w:t xml:space="preserve">          }</w:t>
      </w:r>
    </w:p>
    <w:p w14:paraId="43D11369" w14:textId="77777777" w:rsidR="00AB5B13" w:rsidRPr="00EC76D5" w:rsidRDefault="00AB5B13" w:rsidP="00AB5B13">
      <w:pPr>
        <w:pStyle w:val="Code"/>
      </w:pPr>
    </w:p>
    <w:p w14:paraId="46E26AED" w14:textId="77777777" w:rsidR="00AB5B13" w:rsidRPr="00EC76D5" w:rsidRDefault="00AB5B13" w:rsidP="00AB5B13">
      <w:pPr>
        <w:pStyle w:val="Code"/>
      </w:pPr>
      <w:r w:rsidRPr="00EC76D5">
        <w:t xml:space="preserve">          m_update = true;</w:t>
      </w:r>
    </w:p>
    <w:p w14:paraId="772CE062" w14:textId="77777777" w:rsidR="00AB5B13" w:rsidRPr="00EC76D5" w:rsidRDefault="00AB5B13" w:rsidP="00AB5B13">
      <w:pPr>
        <w:pStyle w:val="Code"/>
      </w:pPr>
      <w:r w:rsidRPr="00EC76D5">
        <w:t xml:space="preserve">        }</w:t>
      </w:r>
    </w:p>
    <w:p w14:paraId="0FA90B16" w14:textId="77777777" w:rsidR="00AB5B13" w:rsidRPr="00EC76D5" w:rsidRDefault="00AB5B13" w:rsidP="00AB5B13">
      <w:pPr>
        <w:pStyle w:val="Code"/>
      </w:pPr>
      <w:r w:rsidRPr="00EC76D5">
        <w:t xml:space="preserve">      }</w:t>
      </w:r>
    </w:p>
    <w:p w14:paraId="631B0BA7" w14:textId="77777777" w:rsidR="00AB5B13" w:rsidRPr="00EC76D5" w:rsidRDefault="00AB5B13" w:rsidP="00AB5B13">
      <w:pPr>
        <w:pStyle w:val="Code"/>
      </w:pPr>
      <w:r w:rsidRPr="00EC76D5">
        <w:t xml:space="preserve">    }</w:t>
      </w:r>
    </w:p>
    <w:p w14:paraId="1F9AFC82" w14:textId="77777777" w:rsidR="00AB5B13" w:rsidRPr="00EC76D5" w:rsidRDefault="00AB5B13" w:rsidP="00AB5B13">
      <w:pPr>
        <w:pStyle w:val="Code"/>
      </w:pPr>
      <w:r w:rsidRPr="00EC76D5">
        <w:t xml:space="preserve">  }</w:t>
      </w:r>
    </w:p>
    <w:p w14:paraId="17D5BDDA" w14:textId="77777777" w:rsidR="00AB5B13" w:rsidRPr="00EC76D5" w:rsidRDefault="00AB5B13" w:rsidP="00AB5B13">
      <w:pPr>
        <w:pStyle w:val="Code"/>
      </w:pPr>
    </w:p>
    <w:p w14:paraId="7DE117A1" w14:textId="77777777" w:rsidR="00AB5B13" w:rsidRPr="00EC76D5" w:rsidRDefault="00AB5B13" w:rsidP="00AB5B13">
      <w:pPr>
        <w:pStyle w:val="Code"/>
      </w:pPr>
      <w:r w:rsidRPr="00EC76D5">
        <w:t xml:space="preserve">  private int traceGoto(int target, Set&lt;Integer&gt; sourceSet) {</w:t>
      </w:r>
    </w:p>
    <w:p w14:paraId="3F54679C" w14:textId="77777777" w:rsidR="00AB5B13" w:rsidRPr="00EC76D5" w:rsidRDefault="00AB5B13" w:rsidP="00AB5B13">
      <w:pPr>
        <w:pStyle w:val="Code"/>
      </w:pPr>
      <w:r w:rsidRPr="00EC76D5">
        <w:t xml:space="preserve">    MiddleCode objectCode = m_middleCodeList.get(target);</w:t>
      </w:r>
    </w:p>
    <w:p w14:paraId="2417A9B5" w14:textId="77777777" w:rsidR="00AB5B13" w:rsidRPr="00EC76D5" w:rsidRDefault="00AB5B13" w:rsidP="00AB5B13">
      <w:pPr>
        <w:pStyle w:val="Code"/>
      </w:pPr>
      <w:r w:rsidRPr="00EC76D5">
        <w:t xml:space="preserve">    </w:t>
      </w:r>
    </w:p>
    <w:p w14:paraId="3AD65D05" w14:textId="77777777" w:rsidR="00AB5B13" w:rsidRPr="00EC76D5" w:rsidRDefault="00AB5B13" w:rsidP="00AB5B13">
      <w:pPr>
        <w:pStyle w:val="Code"/>
      </w:pPr>
      <w:r w:rsidRPr="00EC76D5">
        <w:t xml:space="preserve">    if (!sourceSet.contains(target) &amp;&amp; objectCode.isGoto()) {</w:t>
      </w:r>
    </w:p>
    <w:p w14:paraId="4CBB619B" w14:textId="77777777" w:rsidR="00AB5B13" w:rsidRPr="00EC76D5" w:rsidRDefault="00AB5B13" w:rsidP="00AB5B13">
      <w:pPr>
        <w:pStyle w:val="Code"/>
      </w:pPr>
      <w:r w:rsidRPr="00EC76D5">
        <w:t xml:space="preserve">      sourceSet.add(target);</w:t>
      </w:r>
    </w:p>
    <w:p w14:paraId="4B9C5A83" w14:textId="77777777" w:rsidR="00AB5B13" w:rsidRPr="00EC76D5" w:rsidRDefault="00AB5B13" w:rsidP="00AB5B13">
      <w:pPr>
        <w:pStyle w:val="Code"/>
      </w:pPr>
      <w:r w:rsidRPr="00EC76D5">
        <w:t xml:space="preserve">      int nextTarget = (Integer) objectCode.getOperand(1);</w:t>
      </w:r>
    </w:p>
    <w:p w14:paraId="48494050" w14:textId="77777777" w:rsidR="00AB5B13" w:rsidRPr="00EC76D5" w:rsidRDefault="00AB5B13" w:rsidP="00AB5B13">
      <w:pPr>
        <w:pStyle w:val="Code"/>
      </w:pPr>
      <w:r w:rsidRPr="00EC76D5">
        <w:t xml:space="preserve">      return traceGoto(nextTarget, sourceSet);</w:t>
      </w:r>
    </w:p>
    <w:p w14:paraId="3D35060B" w14:textId="77777777" w:rsidR="00AB5B13" w:rsidRPr="00EC76D5" w:rsidRDefault="00AB5B13" w:rsidP="00AB5B13">
      <w:pPr>
        <w:pStyle w:val="Code"/>
      </w:pPr>
      <w:r w:rsidRPr="00EC76D5">
        <w:t xml:space="preserve">    }</w:t>
      </w:r>
    </w:p>
    <w:p w14:paraId="3635AAB0" w14:textId="77777777" w:rsidR="00AB5B13" w:rsidRPr="00EC76D5" w:rsidRDefault="00AB5B13" w:rsidP="00AB5B13">
      <w:pPr>
        <w:pStyle w:val="Code"/>
      </w:pPr>
      <w:r w:rsidRPr="00EC76D5">
        <w:t xml:space="preserve">    else {</w:t>
      </w:r>
    </w:p>
    <w:p w14:paraId="43E201D9" w14:textId="77777777" w:rsidR="00AB5B13" w:rsidRPr="00EC76D5" w:rsidRDefault="00AB5B13" w:rsidP="00AB5B13">
      <w:pPr>
        <w:pStyle w:val="Code"/>
      </w:pPr>
      <w:r w:rsidRPr="00EC76D5">
        <w:t xml:space="preserve">      return target;</w:t>
      </w:r>
    </w:p>
    <w:p w14:paraId="506DA87D" w14:textId="77777777" w:rsidR="00AB5B13" w:rsidRPr="00EC76D5" w:rsidRDefault="00AB5B13" w:rsidP="00AB5B13">
      <w:pPr>
        <w:pStyle w:val="Code"/>
      </w:pPr>
      <w:r w:rsidRPr="00EC76D5">
        <w:t xml:space="preserve">    }</w:t>
      </w:r>
    </w:p>
    <w:p w14:paraId="112D77D2" w14:textId="19E5A844" w:rsidR="001D1BEE" w:rsidRPr="00EC76D5" w:rsidRDefault="00AB5B13" w:rsidP="00AB5B13">
      <w:pPr>
        <w:pStyle w:val="Code"/>
      </w:pPr>
      <w:r w:rsidRPr="00EC76D5">
        <w:t xml:space="preserve">  }</w:t>
      </w:r>
    </w:p>
    <w:p w14:paraId="185A6BF0" w14:textId="2176E01D" w:rsidR="001D1BEE" w:rsidRPr="00EC76D5" w:rsidRDefault="00036C5E" w:rsidP="00D1396E">
      <w:pPr>
        <w:pStyle w:val="Rubrik3"/>
      </w:pPr>
      <w:bookmarkStart w:id="5666" w:name="_Toc481936422"/>
      <w:r w:rsidRPr="00EC76D5">
        <w:t>Clear Unreachable Code</w:t>
      </w:r>
      <w:bookmarkEnd w:id="5666"/>
    </w:p>
    <w:p w14:paraId="5FEB95F3" w14:textId="77777777" w:rsidR="0085318F" w:rsidRPr="00EC76D5" w:rsidRDefault="0085318F" w:rsidP="0085318F">
      <w:r w:rsidRPr="00EC76D5">
        <w:t>Code that is not reachable from the first instruction of the function shall be cleared.</w:t>
      </w:r>
      <w:r w:rsidR="0081199B" w:rsidRPr="00EC76D5">
        <w:t xml:space="preserve"> We call </w:t>
      </w:r>
      <w:proofErr w:type="spellStart"/>
      <w:r w:rsidR="0081199B" w:rsidRPr="00EC76D5">
        <w:rPr>
          <w:rStyle w:val="CodeInText"/>
        </w:rPr>
        <w:t>searchReachableCode</w:t>
      </w:r>
      <w:proofErr w:type="spellEnd"/>
      <w:r w:rsidR="0081199B" w:rsidRPr="00EC76D5">
        <w:t xml:space="preserve"> that follows all conditional and </w:t>
      </w:r>
      <w:proofErr w:type="spellStart"/>
      <w:r w:rsidR="0081199B" w:rsidRPr="00EC76D5">
        <w:t>unconditial</w:t>
      </w:r>
      <w:proofErr w:type="spellEnd"/>
      <w:r w:rsidR="0081199B" w:rsidRPr="00EC76D5">
        <w:t xml:space="preserve"> jumps instructions and save their line numbers in </w:t>
      </w:r>
      <w:proofErr w:type="spellStart"/>
      <w:r w:rsidR="0081199B" w:rsidRPr="00EC76D5">
        <w:rPr>
          <w:rStyle w:val="CodeInText"/>
        </w:rPr>
        <w:t>visitedSet</w:t>
      </w:r>
      <w:proofErr w:type="spellEnd"/>
      <w:r w:rsidR="0081199B" w:rsidRPr="00EC76D5">
        <w:t>.</w:t>
      </w:r>
      <w:r w:rsidR="00075980" w:rsidRPr="00EC76D5">
        <w:t xml:space="preserve"> We also warn if we reach the last instruction of a function that do not returns </w:t>
      </w:r>
      <w:r w:rsidR="00075980" w:rsidRPr="00EC76D5">
        <w:rPr>
          <w:rStyle w:val="CodeInText"/>
        </w:rPr>
        <w:t>void</w:t>
      </w:r>
      <w:r w:rsidR="00075980" w:rsidRPr="00EC76D5">
        <w:t>.</w:t>
      </w:r>
    </w:p>
    <w:p w14:paraId="7153B915" w14:textId="77777777" w:rsidR="00E33231" w:rsidRPr="00EC76D5" w:rsidRDefault="00E33231" w:rsidP="00E33231">
      <w:pPr>
        <w:pStyle w:val="Code"/>
      </w:pPr>
      <w:r w:rsidRPr="00EC76D5">
        <w:t xml:space="preserve">  private void clearUnreachableCode() {</w:t>
      </w:r>
    </w:p>
    <w:p w14:paraId="33F04195" w14:textId="77777777" w:rsidR="00E33231" w:rsidRPr="00EC76D5" w:rsidRDefault="00E33231" w:rsidP="00E33231">
      <w:pPr>
        <w:pStyle w:val="Code"/>
      </w:pPr>
      <w:r w:rsidRPr="00EC76D5">
        <w:t xml:space="preserve">    Set&lt;Integer&gt; visitedSet = new ListSet&lt;&gt;();</w:t>
      </w:r>
    </w:p>
    <w:p w14:paraId="2310BAC9" w14:textId="77777777" w:rsidR="00E33231" w:rsidRPr="00EC76D5" w:rsidRDefault="00E33231" w:rsidP="00E33231">
      <w:pPr>
        <w:pStyle w:val="Code"/>
      </w:pPr>
      <w:r w:rsidRPr="00EC76D5">
        <w:t xml:space="preserve">    searchReachableCode(0, visitedSet);</w:t>
      </w:r>
    </w:p>
    <w:p w14:paraId="53DA79B3" w14:textId="77777777" w:rsidR="00E33231" w:rsidRPr="00EC76D5" w:rsidRDefault="00E33231" w:rsidP="00E33231">
      <w:pPr>
        <w:pStyle w:val="Code"/>
      </w:pPr>
    </w:p>
    <w:p w14:paraId="7F7BA935" w14:textId="77777777" w:rsidR="00E33231" w:rsidRPr="00EC76D5" w:rsidRDefault="00E33231" w:rsidP="00E33231">
      <w:pPr>
        <w:pStyle w:val="Code"/>
      </w:pPr>
      <w:r w:rsidRPr="00EC76D5">
        <w:t xml:space="preserve">    Assert.warning(!visitedSet.contains(m_middleCodeList.size() - 1),</w:t>
      </w:r>
    </w:p>
    <w:p w14:paraId="461746A5" w14:textId="77777777" w:rsidR="00E33231" w:rsidRPr="00EC76D5" w:rsidRDefault="00E33231" w:rsidP="00E33231">
      <w:pPr>
        <w:pStyle w:val="Code"/>
      </w:pPr>
      <w:r w:rsidRPr="00EC76D5">
        <w:lastRenderedPageBreak/>
        <w:t xml:space="preserve">                  Main.FuncSymbol.getName(),"reached end of non-void function");</w:t>
      </w:r>
    </w:p>
    <w:p w14:paraId="05FE1378" w14:textId="77777777" w:rsidR="00E33231" w:rsidRPr="00EC76D5" w:rsidRDefault="00E33231" w:rsidP="00E33231">
      <w:pPr>
        <w:pStyle w:val="Code"/>
      </w:pPr>
      <w:r w:rsidRPr="00EC76D5">
        <w:t xml:space="preserve">    </w:t>
      </w:r>
    </w:p>
    <w:p w14:paraId="7F3D88CE" w14:textId="77777777" w:rsidR="00E33231" w:rsidRPr="00EC76D5" w:rsidRDefault="00E33231" w:rsidP="00E33231">
      <w:pPr>
        <w:pStyle w:val="Code"/>
      </w:pPr>
      <w:r w:rsidRPr="00EC76D5">
        <w:t xml:space="preserve">    for (int index = 0; index &lt; (m_middleCodeList.size() - 1); ++index) {</w:t>
      </w:r>
    </w:p>
    <w:p w14:paraId="76B63919" w14:textId="77777777" w:rsidR="00E33231" w:rsidRPr="00EC76D5" w:rsidRDefault="00E33231" w:rsidP="00E33231">
      <w:pPr>
        <w:pStyle w:val="Code"/>
      </w:pPr>
      <w:r w:rsidRPr="00EC76D5">
        <w:t xml:space="preserve">      if (!visitedSet.contains(index)) {</w:t>
      </w:r>
    </w:p>
    <w:p w14:paraId="47B9746F" w14:textId="77777777" w:rsidR="00E33231" w:rsidRPr="00EC76D5" w:rsidRDefault="00E33231" w:rsidP="00E33231">
      <w:pPr>
        <w:pStyle w:val="Code"/>
      </w:pPr>
      <w:r w:rsidRPr="00EC76D5">
        <w:t xml:space="preserve">        m_middleCodeList.get(index).clear();</w:t>
      </w:r>
    </w:p>
    <w:p w14:paraId="30B4A602" w14:textId="77777777" w:rsidR="00E33231" w:rsidRPr="00EC76D5" w:rsidRDefault="00E33231" w:rsidP="00E33231">
      <w:pPr>
        <w:pStyle w:val="Code"/>
      </w:pPr>
      <w:r w:rsidRPr="00EC76D5">
        <w:t xml:space="preserve">        m_update = true;</w:t>
      </w:r>
    </w:p>
    <w:p w14:paraId="1D5172D8" w14:textId="77777777" w:rsidR="00E33231" w:rsidRPr="00EC76D5" w:rsidRDefault="00E33231" w:rsidP="00E33231">
      <w:pPr>
        <w:pStyle w:val="Code"/>
      </w:pPr>
      <w:r w:rsidRPr="00EC76D5">
        <w:t xml:space="preserve">      }</w:t>
      </w:r>
    </w:p>
    <w:p w14:paraId="58AF9352" w14:textId="77777777" w:rsidR="00E33231" w:rsidRPr="00EC76D5" w:rsidRDefault="00E33231" w:rsidP="00E33231">
      <w:pPr>
        <w:pStyle w:val="Code"/>
      </w:pPr>
      <w:r w:rsidRPr="00EC76D5">
        <w:t xml:space="preserve">    }</w:t>
      </w:r>
    </w:p>
    <w:p w14:paraId="62B39C3C" w14:textId="77777777" w:rsidR="00E33231" w:rsidRPr="00EC76D5" w:rsidRDefault="00E33231" w:rsidP="00E33231">
      <w:pPr>
        <w:pStyle w:val="Code"/>
      </w:pPr>
      <w:r w:rsidRPr="00EC76D5">
        <w:t xml:space="preserve">  }</w:t>
      </w:r>
    </w:p>
    <w:p w14:paraId="1F7D95C5" w14:textId="77777777" w:rsidR="00E33231" w:rsidRPr="00EC76D5" w:rsidRDefault="00E33231" w:rsidP="00E33231">
      <w:pPr>
        <w:pStyle w:val="Code"/>
      </w:pPr>
      <w:r w:rsidRPr="00EC76D5">
        <w:t xml:space="preserve">    </w:t>
      </w:r>
    </w:p>
    <w:p w14:paraId="2FE77697" w14:textId="77777777" w:rsidR="00E33231" w:rsidRPr="00EC76D5" w:rsidRDefault="00E33231" w:rsidP="00E33231">
      <w:pPr>
        <w:pStyle w:val="Code"/>
      </w:pPr>
      <w:r w:rsidRPr="00EC76D5">
        <w:t xml:space="preserve">  private void searchReachableCode(int index, Set visitedSet) {</w:t>
      </w:r>
    </w:p>
    <w:p w14:paraId="5DBD5865" w14:textId="77777777" w:rsidR="00E33231" w:rsidRPr="00EC76D5" w:rsidRDefault="00E33231" w:rsidP="00E33231">
      <w:pPr>
        <w:pStyle w:val="Code"/>
      </w:pPr>
      <w:r w:rsidRPr="00EC76D5">
        <w:t xml:space="preserve">    for (; index &lt; m_middleCodeList.size(); ++index) {</w:t>
      </w:r>
    </w:p>
    <w:p w14:paraId="43F4F6DA" w14:textId="77777777" w:rsidR="00E33231" w:rsidRPr="00EC76D5" w:rsidRDefault="00E33231" w:rsidP="00E33231">
      <w:pPr>
        <w:pStyle w:val="Code"/>
      </w:pPr>
      <w:r w:rsidRPr="00EC76D5">
        <w:t xml:space="preserve">      if (visitedSet.contains(index)) {</w:t>
      </w:r>
    </w:p>
    <w:p w14:paraId="27AEF312" w14:textId="77777777" w:rsidR="00E33231" w:rsidRPr="00EC76D5" w:rsidRDefault="00E33231" w:rsidP="00E33231">
      <w:pPr>
        <w:pStyle w:val="Code"/>
      </w:pPr>
      <w:r w:rsidRPr="00EC76D5">
        <w:t xml:space="preserve">        return;</w:t>
      </w:r>
    </w:p>
    <w:p w14:paraId="7DAFC643" w14:textId="77777777" w:rsidR="00E33231" w:rsidRPr="00EC76D5" w:rsidRDefault="00E33231" w:rsidP="00E33231">
      <w:pPr>
        <w:pStyle w:val="Code"/>
      </w:pPr>
      <w:r w:rsidRPr="00EC76D5">
        <w:t xml:space="preserve">      }</w:t>
      </w:r>
    </w:p>
    <w:p w14:paraId="5B55F88A" w14:textId="77777777" w:rsidR="00E33231" w:rsidRPr="00EC76D5" w:rsidRDefault="00E33231" w:rsidP="00E33231">
      <w:pPr>
        <w:pStyle w:val="Code"/>
      </w:pPr>
    </w:p>
    <w:p w14:paraId="0C2CBE3F" w14:textId="77777777" w:rsidR="00E33231" w:rsidRPr="00EC76D5" w:rsidRDefault="00E33231" w:rsidP="00E33231">
      <w:pPr>
        <w:pStyle w:val="Code"/>
      </w:pPr>
      <w:r w:rsidRPr="00EC76D5">
        <w:t xml:space="preserve">      visitedSet.add(index);</w:t>
      </w:r>
    </w:p>
    <w:p w14:paraId="2B8B30E2" w14:textId="77777777" w:rsidR="00E33231" w:rsidRPr="00EC76D5" w:rsidRDefault="00E33231" w:rsidP="00E33231">
      <w:pPr>
        <w:pStyle w:val="Code"/>
      </w:pPr>
      <w:r w:rsidRPr="00EC76D5">
        <w:t xml:space="preserve">      MiddleCode middleCode = m_middleCodeList.get(index);</w:t>
      </w:r>
    </w:p>
    <w:p w14:paraId="15DF1835" w14:textId="77777777" w:rsidR="00E33231" w:rsidRPr="00EC76D5" w:rsidRDefault="00E33231" w:rsidP="00E33231">
      <w:pPr>
        <w:pStyle w:val="Code"/>
      </w:pPr>
    </w:p>
    <w:p w14:paraId="2AB07562" w14:textId="77777777" w:rsidR="00E33231" w:rsidRPr="00EC76D5" w:rsidRDefault="00E33231" w:rsidP="00E33231">
      <w:pPr>
        <w:pStyle w:val="Code"/>
      </w:pPr>
      <w:r w:rsidRPr="00EC76D5">
        <w:t xml:space="preserve">      if (middleCode.isRelation()) {</w:t>
      </w:r>
    </w:p>
    <w:p w14:paraId="4E93F90F" w14:textId="77777777" w:rsidR="00E33231" w:rsidRPr="00EC76D5" w:rsidRDefault="00E33231" w:rsidP="00E33231">
      <w:pPr>
        <w:pStyle w:val="Code"/>
      </w:pPr>
      <w:r w:rsidRPr="00EC76D5">
        <w:t xml:space="preserve">        int target = (Integer) middleCode.getOperand(1);</w:t>
      </w:r>
    </w:p>
    <w:p w14:paraId="1DC680BB" w14:textId="77777777" w:rsidR="00E33231" w:rsidRPr="00EC76D5" w:rsidRDefault="00E33231" w:rsidP="00E33231">
      <w:pPr>
        <w:pStyle w:val="Code"/>
      </w:pPr>
      <w:r w:rsidRPr="00EC76D5">
        <w:t xml:space="preserve">        searchReachableCode(target, visitedSet);</w:t>
      </w:r>
    </w:p>
    <w:p w14:paraId="634535F6" w14:textId="77777777" w:rsidR="00E33231" w:rsidRPr="00EC76D5" w:rsidRDefault="00E33231" w:rsidP="00E33231">
      <w:pPr>
        <w:pStyle w:val="Code"/>
      </w:pPr>
      <w:r w:rsidRPr="00EC76D5">
        <w:t xml:space="preserve">      }</w:t>
      </w:r>
    </w:p>
    <w:p w14:paraId="713408C3" w14:textId="77777777" w:rsidR="00E33231" w:rsidRPr="00EC76D5" w:rsidRDefault="00E33231" w:rsidP="00E33231">
      <w:pPr>
        <w:pStyle w:val="Code"/>
      </w:pPr>
      <w:r w:rsidRPr="00EC76D5">
        <w:t xml:space="preserve">      else if (middleCode.isGoto()) {</w:t>
      </w:r>
    </w:p>
    <w:p w14:paraId="74411E58" w14:textId="77777777" w:rsidR="00E33231" w:rsidRPr="00EC76D5" w:rsidRDefault="00E33231" w:rsidP="00E33231">
      <w:pPr>
        <w:pStyle w:val="Code"/>
      </w:pPr>
      <w:r w:rsidRPr="00EC76D5">
        <w:t xml:space="preserve">        int target = (Integer) middleCode.getOperand(1);</w:t>
      </w:r>
    </w:p>
    <w:p w14:paraId="0135F967" w14:textId="77777777" w:rsidR="00E33231" w:rsidRPr="00EC76D5" w:rsidRDefault="00E33231" w:rsidP="00E33231">
      <w:pPr>
        <w:pStyle w:val="Code"/>
      </w:pPr>
      <w:r w:rsidRPr="00EC76D5">
        <w:t xml:space="preserve">        searchReachableCode(target, visitedSet);</w:t>
      </w:r>
    </w:p>
    <w:p w14:paraId="0EAD9965" w14:textId="77777777" w:rsidR="00E33231" w:rsidRPr="00EC76D5" w:rsidRDefault="00E33231" w:rsidP="00E33231">
      <w:pPr>
        <w:pStyle w:val="Code"/>
      </w:pPr>
      <w:r w:rsidRPr="00EC76D5">
        <w:t xml:space="preserve">        return;</w:t>
      </w:r>
    </w:p>
    <w:p w14:paraId="34E27B47" w14:textId="77777777" w:rsidR="00E33231" w:rsidRPr="00EC76D5" w:rsidRDefault="00E33231" w:rsidP="00E33231">
      <w:pPr>
        <w:pStyle w:val="Code"/>
      </w:pPr>
      <w:r w:rsidRPr="00EC76D5">
        <w:t xml:space="preserve">      }</w:t>
      </w:r>
    </w:p>
    <w:p w14:paraId="6FA031FD" w14:textId="77777777" w:rsidR="00E33231" w:rsidRPr="00EC76D5" w:rsidRDefault="00E33231" w:rsidP="00E33231">
      <w:pPr>
        <w:pStyle w:val="Code"/>
      </w:pPr>
      <w:r w:rsidRPr="00EC76D5">
        <w:t xml:space="preserve">      else if ((middleCode.getOperator() == MiddleOperator.Exit) ||</w:t>
      </w:r>
    </w:p>
    <w:p w14:paraId="6FAA9B46" w14:textId="77777777" w:rsidR="00E33231" w:rsidRPr="00EC76D5" w:rsidRDefault="00E33231" w:rsidP="00E33231">
      <w:pPr>
        <w:pStyle w:val="Code"/>
      </w:pPr>
      <w:r w:rsidRPr="00EC76D5">
        <w:t xml:space="preserve">               (middleCode.getOperator() == MiddleOperator.Return)) {</w:t>
      </w:r>
    </w:p>
    <w:p w14:paraId="7F13C549" w14:textId="77777777" w:rsidR="00E33231" w:rsidRPr="00EC76D5" w:rsidRDefault="00E33231" w:rsidP="00E33231">
      <w:pPr>
        <w:pStyle w:val="Code"/>
      </w:pPr>
      <w:r w:rsidRPr="00EC76D5">
        <w:t xml:space="preserve">        return;</w:t>
      </w:r>
    </w:p>
    <w:p w14:paraId="34848146" w14:textId="77777777" w:rsidR="00E33231" w:rsidRPr="00EC76D5" w:rsidRDefault="00E33231" w:rsidP="00E33231">
      <w:pPr>
        <w:pStyle w:val="Code"/>
      </w:pPr>
      <w:r w:rsidRPr="00EC76D5">
        <w:t xml:space="preserve">      }</w:t>
      </w:r>
    </w:p>
    <w:p w14:paraId="5A6028BA" w14:textId="77777777" w:rsidR="00E33231" w:rsidRPr="00EC76D5" w:rsidRDefault="00E33231" w:rsidP="00E33231">
      <w:pPr>
        <w:pStyle w:val="Code"/>
      </w:pPr>
      <w:r w:rsidRPr="00EC76D5">
        <w:t xml:space="preserve">      else if (middleCode.getOperator() == MiddleOperator.FunctionEnd) {</w:t>
      </w:r>
    </w:p>
    <w:p w14:paraId="360760A8" w14:textId="77777777" w:rsidR="00E33231" w:rsidRPr="00EC76D5" w:rsidRDefault="00E33231" w:rsidP="00E33231">
      <w:pPr>
        <w:pStyle w:val="Code"/>
      </w:pPr>
      <w:r w:rsidRPr="00EC76D5">
        <w:t xml:space="preserve">        Symbol funcSymbol = (Symbol) middleCode.getOperand(1);</w:t>
      </w:r>
    </w:p>
    <w:p w14:paraId="5413D4E3" w14:textId="77777777" w:rsidR="00E33231" w:rsidRPr="00EC76D5" w:rsidRDefault="00E33231" w:rsidP="00E33231">
      <w:pPr>
        <w:pStyle w:val="Code"/>
      </w:pPr>
      <w:r w:rsidRPr="00EC76D5">
        <w:t xml:space="preserve">        Assert.warning(!funcSymbol.getType().getReturnType().isVoid(),</w:t>
      </w:r>
    </w:p>
    <w:p w14:paraId="17DAE9B9" w14:textId="180E0654" w:rsidR="00E33231" w:rsidRPr="00EC76D5" w:rsidRDefault="00E33231" w:rsidP="00E33231">
      <w:pPr>
        <w:pStyle w:val="Code"/>
      </w:pPr>
      <w:r w:rsidRPr="00EC76D5">
        <w:t xml:space="preserve">               funcSymbol.getName(), "reached the end of a non-void function");</w:t>
      </w:r>
    </w:p>
    <w:p w14:paraId="44452F34" w14:textId="77777777" w:rsidR="00E33231" w:rsidRPr="00EC76D5" w:rsidRDefault="00E33231" w:rsidP="00E33231">
      <w:pPr>
        <w:pStyle w:val="Code"/>
      </w:pPr>
      <w:r w:rsidRPr="00EC76D5">
        <w:t xml:space="preserve">        return;</w:t>
      </w:r>
    </w:p>
    <w:p w14:paraId="2D30C54B" w14:textId="77777777" w:rsidR="00E33231" w:rsidRPr="00EC76D5" w:rsidRDefault="00E33231" w:rsidP="00E33231">
      <w:pPr>
        <w:pStyle w:val="Code"/>
      </w:pPr>
      <w:r w:rsidRPr="00EC76D5">
        <w:t xml:space="preserve">      }</w:t>
      </w:r>
    </w:p>
    <w:p w14:paraId="430D9B33" w14:textId="77777777" w:rsidR="00E33231" w:rsidRPr="00EC76D5" w:rsidRDefault="00E33231" w:rsidP="00E33231">
      <w:pPr>
        <w:pStyle w:val="Code"/>
      </w:pPr>
      <w:r w:rsidRPr="00EC76D5">
        <w:t xml:space="preserve">    }</w:t>
      </w:r>
    </w:p>
    <w:p w14:paraId="7649A2D4" w14:textId="7C07BBE8" w:rsidR="001D1BEE" w:rsidRPr="00EC76D5" w:rsidRDefault="00E33231" w:rsidP="00E33231">
      <w:pPr>
        <w:pStyle w:val="Code"/>
      </w:pPr>
      <w:r w:rsidRPr="00EC76D5">
        <w:t xml:space="preserve">  }</w:t>
      </w:r>
    </w:p>
    <w:p w14:paraId="01F89110" w14:textId="28794C35" w:rsidR="001D1BEE" w:rsidRPr="00EC76D5" w:rsidRDefault="00EF5A6C" w:rsidP="00BA6016">
      <w:pPr>
        <w:pStyle w:val="Rubrik3"/>
      </w:pPr>
      <w:bookmarkStart w:id="5667" w:name="_Toc481936423"/>
      <w:r w:rsidRPr="00EC76D5">
        <w:t xml:space="preserve">Remove </w:t>
      </w:r>
      <w:r w:rsidR="00F03A18" w:rsidRPr="00EC76D5">
        <w:t>Cleared</w:t>
      </w:r>
      <w:r w:rsidRPr="00EC76D5">
        <w:t xml:space="preserve"> Code</w:t>
      </w:r>
      <w:bookmarkEnd w:id="5667"/>
    </w:p>
    <w:p w14:paraId="37E1B19C" w14:textId="2FB2D159"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they will not generate object code. However, the optimization methods of this section are easier to write if we do so. </w:t>
      </w:r>
    </w:p>
    <w:p w14:paraId="5804CA2F" w14:textId="77777777" w:rsidR="00790797" w:rsidRPr="00EC76D5" w:rsidRDefault="00790797" w:rsidP="00790797">
      <w:pPr>
        <w:pStyle w:val="Code"/>
      </w:pPr>
      <w:r w:rsidRPr="00EC76D5">
        <w:t xml:space="preserve">  private void removeClearedCode() {</w:t>
      </w:r>
    </w:p>
    <w:p w14:paraId="4ACD46B0" w14:textId="77777777" w:rsidR="00790797" w:rsidRPr="00EC76D5" w:rsidRDefault="00790797" w:rsidP="00790797">
      <w:pPr>
        <w:pStyle w:val="Code"/>
      </w:pPr>
      <w:r w:rsidRPr="00EC76D5">
        <w:t xml:space="preserve">    for (int index1 = (m_middleCodeList.size() - 2); index1 &gt; 0;--index1){</w:t>
      </w:r>
    </w:p>
    <w:p w14:paraId="401DB111" w14:textId="77777777" w:rsidR="00790797" w:rsidRPr="00EC76D5" w:rsidRDefault="00790797" w:rsidP="00790797">
      <w:pPr>
        <w:pStyle w:val="Code"/>
      </w:pPr>
      <w:r w:rsidRPr="00EC76D5">
        <w:t xml:space="preserve">      if (m_middleCodeList.get(index1).getOperator() ==</w:t>
      </w:r>
    </w:p>
    <w:p w14:paraId="4E1EBEEE" w14:textId="77777777" w:rsidR="00790797" w:rsidRPr="00EC76D5" w:rsidRDefault="00790797" w:rsidP="00790797">
      <w:pPr>
        <w:pStyle w:val="Code"/>
      </w:pPr>
      <w:r w:rsidRPr="00EC76D5">
        <w:t xml:space="preserve">          MiddleOperator.Empty){</w:t>
      </w:r>
    </w:p>
    <w:p w14:paraId="0C8F7D91" w14:textId="77777777" w:rsidR="00790797" w:rsidRPr="00EC76D5" w:rsidRDefault="00790797" w:rsidP="00790797">
      <w:pPr>
        <w:pStyle w:val="Code"/>
      </w:pPr>
      <w:r w:rsidRPr="00EC76D5">
        <w:t xml:space="preserve">        for (int index2 = 0; index2 &lt; m_middleCodeList.size(); ++index2) {</w:t>
      </w:r>
    </w:p>
    <w:p w14:paraId="77D0D3A0" w14:textId="77777777" w:rsidR="00790797" w:rsidRPr="00EC76D5" w:rsidRDefault="00790797" w:rsidP="00790797">
      <w:pPr>
        <w:pStyle w:val="Code"/>
      </w:pPr>
      <w:r w:rsidRPr="00EC76D5">
        <w:t xml:space="preserve">          MiddleCode middleCode = m_middleCodeList.get(index2);</w:t>
      </w:r>
    </w:p>
    <w:p w14:paraId="2153AAEC" w14:textId="77777777" w:rsidR="00790797" w:rsidRPr="00EC76D5" w:rsidRDefault="00790797" w:rsidP="00790797">
      <w:pPr>
        <w:pStyle w:val="Code"/>
      </w:pPr>
      <w:r w:rsidRPr="00EC76D5">
        <w:t xml:space="preserve">          </w:t>
      </w:r>
    </w:p>
    <w:p w14:paraId="21D0D4B6" w14:textId="77777777" w:rsidR="00790797" w:rsidRPr="00EC76D5" w:rsidRDefault="00790797" w:rsidP="00790797">
      <w:pPr>
        <w:pStyle w:val="Code"/>
      </w:pPr>
      <w:r w:rsidRPr="00EC76D5">
        <w:t xml:space="preserve">          if (middleCode.isRelationOrGoto()) {</w:t>
      </w:r>
    </w:p>
    <w:p w14:paraId="637D0DB3" w14:textId="77777777" w:rsidR="00790797" w:rsidRPr="00EC76D5" w:rsidRDefault="00790797" w:rsidP="00790797">
      <w:pPr>
        <w:pStyle w:val="Code"/>
      </w:pPr>
      <w:r w:rsidRPr="00EC76D5">
        <w:t xml:space="preserve">            int target = (Integer) middleCode.getOperand(1);</w:t>
      </w:r>
    </w:p>
    <w:p w14:paraId="4F838616" w14:textId="77777777" w:rsidR="00790797" w:rsidRPr="00EC76D5" w:rsidRDefault="00790797" w:rsidP="00790797">
      <w:pPr>
        <w:pStyle w:val="Code"/>
      </w:pPr>
      <w:r w:rsidRPr="00EC76D5">
        <w:t xml:space="preserve">            </w:t>
      </w:r>
    </w:p>
    <w:p w14:paraId="03BBCFB7" w14:textId="77777777" w:rsidR="00790797" w:rsidRPr="00EC76D5" w:rsidRDefault="00790797" w:rsidP="00790797">
      <w:pPr>
        <w:pStyle w:val="Code"/>
      </w:pPr>
      <w:r w:rsidRPr="00EC76D5">
        <w:lastRenderedPageBreak/>
        <w:t xml:space="preserve">            if (target &gt; index1) {</w:t>
      </w:r>
    </w:p>
    <w:p w14:paraId="571C4B2A" w14:textId="77777777" w:rsidR="00790797" w:rsidRPr="00EC76D5" w:rsidRDefault="00790797" w:rsidP="00790797">
      <w:pPr>
        <w:pStyle w:val="Code"/>
      </w:pPr>
      <w:r w:rsidRPr="00EC76D5">
        <w:t xml:space="preserve">              middleCode.setOperand(1, target - 1);</w:t>
      </w:r>
    </w:p>
    <w:p w14:paraId="737C601F" w14:textId="77777777" w:rsidR="00790797" w:rsidRPr="00EC76D5" w:rsidRDefault="00790797" w:rsidP="00790797">
      <w:pPr>
        <w:pStyle w:val="Code"/>
      </w:pPr>
      <w:r w:rsidRPr="00EC76D5">
        <w:t xml:space="preserve">            }</w:t>
      </w:r>
    </w:p>
    <w:p w14:paraId="05808B9D" w14:textId="77777777" w:rsidR="00790797" w:rsidRPr="00EC76D5" w:rsidRDefault="00790797" w:rsidP="00790797">
      <w:pPr>
        <w:pStyle w:val="Code"/>
      </w:pPr>
      <w:r w:rsidRPr="00EC76D5">
        <w:t xml:space="preserve">          }</w:t>
      </w:r>
    </w:p>
    <w:p w14:paraId="2F78AD60" w14:textId="77777777" w:rsidR="00790797" w:rsidRPr="00EC76D5" w:rsidRDefault="00790797" w:rsidP="00790797">
      <w:pPr>
        <w:pStyle w:val="Code"/>
      </w:pPr>
      <w:r w:rsidRPr="00EC76D5">
        <w:t xml:space="preserve">        }</w:t>
      </w:r>
    </w:p>
    <w:p w14:paraId="439FFD36" w14:textId="77777777" w:rsidR="00790797" w:rsidRPr="00EC76D5" w:rsidRDefault="00790797" w:rsidP="00790797">
      <w:pPr>
        <w:pStyle w:val="Code"/>
      </w:pPr>
      <w:r w:rsidRPr="00EC76D5">
        <w:t xml:space="preserve">        </w:t>
      </w:r>
    </w:p>
    <w:p w14:paraId="6BC1E971" w14:textId="77777777" w:rsidR="00790797" w:rsidRPr="00EC76D5" w:rsidRDefault="00790797" w:rsidP="00790797">
      <w:pPr>
        <w:pStyle w:val="Code"/>
      </w:pPr>
      <w:r w:rsidRPr="00EC76D5">
        <w:t xml:space="preserve">        m_middleCodeList.remove(index1);</w:t>
      </w:r>
    </w:p>
    <w:p w14:paraId="09257250" w14:textId="77777777" w:rsidR="00790797" w:rsidRPr="00EC76D5" w:rsidRDefault="00790797" w:rsidP="00790797">
      <w:pPr>
        <w:pStyle w:val="Code"/>
      </w:pPr>
      <w:r w:rsidRPr="00EC76D5">
        <w:t xml:space="preserve">      }</w:t>
      </w:r>
    </w:p>
    <w:p w14:paraId="7C9F2E04" w14:textId="77777777" w:rsidR="00790797" w:rsidRPr="00EC76D5" w:rsidRDefault="00790797" w:rsidP="00790797">
      <w:pPr>
        <w:pStyle w:val="Code"/>
      </w:pPr>
      <w:r w:rsidRPr="00EC76D5">
        <w:t xml:space="preserve">    }</w:t>
      </w:r>
    </w:p>
    <w:p w14:paraId="61FD3229" w14:textId="01B5502F" w:rsidR="00BA6016" w:rsidRPr="00EC76D5" w:rsidRDefault="00790797" w:rsidP="00790797">
      <w:pPr>
        <w:pStyle w:val="Code"/>
      </w:pPr>
      <w:r w:rsidRPr="00EC76D5">
        <w:t xml:space="preserve">  }</w:t>
      </w:r>
    </w:p>
    <w:p w14:paraId="497A438F" w14:textId="2FDD4AFE" w:rsidR="00565A0A" w:rsidRPr="00EC76D5" w:rsidRDefault="00565A0A" w:rsidP="00565A0A">
      <w:pPr>
        <w:pStyle w:val="Rubrik2"/>
      </w:pPr>
      <w:bookmarkStart w:id="5668" w:name="_Toc481936424"/>
      <w:r w:rsidRPr="00EC76D5">
        <w:t>Generation</w:t>
      </w:r>
      <w:bookmarkEnd w:id="5668"/>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669" w:name="_Ref418278230"/>
      <w:bookmarkStart w:id="5670" w:name="_Toc481936425"/>
      <w:r w:rsidRPr="00EC76D5">
        <w:t>Base Blocks Generation</w:t>
      </w:r>
      <w:bookmarkEnd w:id="5669"/>
      <w:bookmarkEnd w:id="5670"/>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 xml:space="preserve">The idea is that we shall be able to trust that the registers hold the expected values </w:t>
      </w:r>
      <w:proofErr w:type="spellStart"/>
      <w:r w:rsidR="00A35B8D" w:rsidRPr="00EC76D5">
        <w:t>thorugh</w:t>
      </w:r>
      <w:proofErr w:type="spellEnd"/>
      <w:r w:rsidR="00A35B8D" w:rsidRPr="00EC76D5">
        <w:t xml:space="preserve"> the base block.</w:t>
      </w:r>
      <w:r w:rsidR="001E0C73" w:rsidRPr="00EC76D5">
        <w:t xml:space="preserve"> </w:t>
      </w:r>
      <w:r w:rsidRPr="00EC76D5">
        <w:t xml:space="preserve">In the first step, we </w:t>
      </w:r>
      <w:proofErr w:type="gramStart"/>
      <w:r w:rsidRPr="00EC76D5">
        <w:t>look into</w:t>
      </w:r>
      <w:proofErr w:type="gramEnd"/>
      <w:r w:rsidRPr="00EC76D5">
        <w:t xml:space="preserve">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w:t>
      </w:r>
      <w:r w:rsidR="001378AC" w:rsidRPr="00EC76D5">
        <w:lastRenderedPageBreak/>
        <w:t xml:space="preserve">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lastRenderedPageBreak/>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671" w:name="_Toc481936426"/>
      <w:r w:rsidRPr="00EC76D5">
        <w:t>Live Sets Generation</w:t>
      </w:r>
      <w:bookmarkEnd w:id="5671"/>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lastRenderedPageBreak/>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lastRenderedPageBreak/>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672" w:name="_Toc481936427"/>
      <w:r w:rsidRPr="00EC76D5">
        <w:t>Path Sets</w:t>
      </w:r>
      <w:bookmarkEnd w:id="5672"/>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lastRenderedPageBreak/>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673" w:name="_Toc481936428"/>
      <w:r w:rsidRPr="00EC76D5">
        <w:t xml:space="preserve">Removal of </w:t>
      </w:r>
      <w:r w:rsidR="00BA6016" w:rsidRPr="00EC76D5">
        <w:t>Unused Code</w:t>
      </w:r>
      <w:bookmarkEnd w:id="5673"/>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5674" w:name="_Toc481936429"/>
      <w:bookmarkStart w:id="5675" w:name="_Ref419628490"/>
      <w:r w:rsidRPr="00EC76D5">
        <w:lastRenderedPageBreak/>
        <w:t>Object Code Preparation</w:t>
      </w:r>
      <w:bookmarkEnd w:id="5674"/>
    </w:p>
    <w:p w14:paraId="754899A5" w14:textId="0065A2EE" w:rsidR="007E1080" w:rsidRPr="00EC76D5" w:rsidRDefault="001111A0" w:rsidP="00406266">
      <w:pPr>
        <w:pStyle w:val="Rubrik2"/>
      </w:pPr>
      <w:bookmarkStart w:id="5676" w:name="_Toc481936430"/>
      <w:r w:rsidRPr="00EC76D5">
        <w:t>Register</w:t>
      </w:r>
      <w:r w:rsidR="007E1080" w:rsidRPr="00EC76D5">
        <w:t xml:space="preserve"> Preparation</w:t>
      </w:r>
      <w:bookmarkEnd w:id="5676"/>
    </w:p>
    <w:p w14:paraId="5628298D" w14:textId="7AACA180" w:rsidR="00605CC1" w:rsidRPr="00EC76D5" w:rsidRDefault="00D215CA" w:rsidP="00661487">
      <w:pPr>
        <w:pStyle w:val="CodeListing"/>
      </w:pPr>
      <w:proofErr w:type="spellStart"/>
      <w:r w:rsidRPr="00EC76D5">
        <w:t>RegisterPreparator.java</w:t>
      </w:r>
      <w:proofErr w:type="spellEnd"/>
    </w:p>
    <w:p w14:paraId="30A306AF" w14:textId="77777777" w:rsidR="006929AD" w:rsidRPr="00EC76D5" w:rsidRDefault="006929AD" w:rsidP="006929AD">
      <w:pPr>
        <w:pStyle w:val="Code"/>
      </w:pPr>
      <w:r w:rsidRPr="00EC76D5">
        <w:t>package c_compiler;</w:t>
      </w:r>
    </w:p>
    <w:p w14:paraId="79442A68" w14:textId="77777777" w:rsidR="006929AD" w:rsidRPr="00EC76D5" w:rsidRDefault="006929AD" w:rsidP="006929AD">
      <w:pPr>
        <w:pStyle w:val="Code"/>
      </w:pPr>
      <w:r w:rsidRPr="00EC76D5">
        <w:t>import java.util.*;</w:t>
      </w:r>
    </w:p>
    <w:p w14:paraId="471BD8E2" w14:textId="77777777" w:rsidR="006929AD" w:rsidRPr="00EC76D5" w:rsidRDefault="006929AD" w:rsidP="006929AD">
      <w:pPr>
        <w:pStyle w:val="Code"/>
      </w:pPr>
    </w:p>
    <w:p w14:paraId="125C2EBF" w14:textId="77777777" w:rsidR="006929AD" w:rsidRPr="00EC76D5" w:rsidRDefault="006929AD" w:rsidP="006929AD">
      <w:pPr>
        <w:pStyle w:val="Code"/>
      </w:pPr>
      <w:r w:rsidRPr="00EC76D5">
        <w:t>public class RegisterPreparator {</w:t>
      </w:r>
    </w:p>
    <w:p w14:paraId="757A044A" w14:textId="77777777" w:rsidR="006929AD" w:rsidRPr="00EC76D5" w:rsidRDefault="006929AD" w:rsidP="006929AD">
      <w:pPr>
        <w:pStyle w:val="Code"/>
      </w:pPr>
      <w:r w:rsidRPr="00EC76D5">
        <w:t xml:space="preserve">  private List&lt;MiddleCode&gt; m_middleCodeList;</w:t>
      </w:r>
    </w:p>
    <w:p w14:paraId="65037FD8" w14:textId="77777777" w:rsidR="006929AD" w:rsidRPr="00EC76D5" w:rsidRDefault="006929AD" w:rsidP="006929AD">
      <w:pPr>
        <w:pStyle w:val="Code"/>
      </w:pPr>
      <w:r w:rsidRPr="00EC76D5">
        <w:t xml:space="preserve">  private int m_axLog = -1;</w:t>
      </w:r>
    </w:p>
    <w:p w14:paraId="524C7023" w14:textId="77777777" w:rsidR="006929AD" w:rsidRPr="00EC76D5" w:rsidRDefault="006929AD" w:rsidP="006929AD">
      <w:pPr>
        <w:pStyle w:val="Code"/>
      </w:pPr>
    </w:p>
    <w:p w14:paraId="5976D36B" w14:textId="77777777" w:rsidR="006929AD" w:rsidRPr="00EC76D5" w:rsidRDefault="006929AD" w:rsidP="006929AD">
      <w:pPr>
        <w:pStyle w:val="Code"/>
      </w:pPr>
      <w:r w:rsidRPr="00EC76D5">
        <w:t xml:space="preserve">  public RegisterPreparator(List&lt;MiddleCode&gt; middleCodeList,</w:t>
      </w:r>
    </w:p>
    <w:p w14:paraId="3E998E82" w14:textId="77777777" w:rsidR="006929AD" w:rsidRPr="00EC76D5" w:rsidRDefault="006929AD" w:rsidP="006929AD">
      <w:pPr>
        <w:pStyle w:val="Code"/>
      </w:pPr>
      <w:r w:rsidRPr="00EC76D5">
        <w:t xml:space="preserve">                            int firstIndex, int lastIndex,Set&lt;Track&gt; trackSet){</w:t>
      </w:r>
    </w:p>
    <w:p w14:paraId="23FCD484" w14:textId="77777777" w:rsidR="006929AD" w:rsidRPr="00EC76D5" w:rsidRDefault="006929AD" w:rsidP="006929AD">
      <w:pPr>
        <w:pStyle w:val="Code"/>
      </w:pPr>
      <w:r w:rsidRPr="00EC76D5">
        <w:t xml:space="preserve">    m_middleCodeList = middleCodeList;</w:t>
      </w:r>
    </w:p>
    <w:p w14:paraId="357183C7" w14:textId="77777777" w:rsidR="006929AD" w:rsidRPr="00EC76D5" w:rsidRDefault="006929AD" w:rsidP="006929AD">
      <w:pPr>
        <w:pStyle w:val="Code"/>
      </w:pPr>
      <w:r w:rsidRPr="00EC76D5">
        <w:t xml:space="preserve">    prepareRegister(firstIndex, lastIndex, trackSet);</w:t>
      </w:r>
    </w:p>
    <w:p w14:paraId="5ED92921" w14:textId="77777777" w:rsidR="006929AD" w:rsidRPr="00EC76D5" w:rsidRDefault="006929AD" w:rsidP="006929AD">
      <w:pPr>
        <w:pStyle w:val="Code"/>
      </w:pPr>
      <w:r w:rsidRPr="00EC76D5">
        <w:t xml:space="preserve">  }</w:t>
      </w:r>
    </w:p>
    <w:p w14:paraId="4C0BCDE6" w14:textId="77777777" w:rsidR="006929AD" w:rsidRPr="00EC76D5" w:rsidRDefault="006929AD" w:rsidP="006929AD">
      <w:pPr>
        <w:pStyle w:val="Code"/>
      </w:pPr>
    </w:p>
    <w:p w14:paraId="7BE6D481" w14:textId="77777777" w:rsidR="006929AD" w:rsidRPr="00EC76D5" w:rsidRDefault="006929AD" w:rsidP="006929AD">
      <w:pPr>
        <w:pStyle w:val="Code"/>
      </w:pPr>
      <w:r w:rsidRPr="00EC76D5">
        <w:t xml:space="preserve">  public static final Map&lt;Integer,Register&gt; LeftMultiplyMap = new ListMap&lt;&gt;(),</w:t>
      </w:r>
    </w:p>
    <w:p w14:paraId="617364E7" w14:textId="77777777" w:rsidR="006929AD" w:rsidRPr="00EC76D5" w:rsidRDefault="006929AD" w:rsidP="006929AD">
      <w:pPr>
        <w:pStyle w:val="Code"/>
      </w:pPr>
      <w:r w:rsidRPr="00EC76D5">
        <w:t xml:space="preserve">                                            ClearMultiplyMap = new ListMap&lt;&gt;();</w:t>
      </w:r>
    </w:p>
    <w:p w14:paraId="22F2DE7E" w14:textId="77777777" w:rsidR="006929AD" w:rsidRPr="00EC76D5" w:rsidRDefault="006929AD" w:rsidP="006929AD">
      <w:pPr>
        <w:pStyle w:val="Code"/>
      </w:pPr>
      <w:r w:rsidRPr="00EC76D5">
        <w:t xml:space="preserve">  public static final Map&lt;Pair&lt;MiddleOperator,Integer&gt;,Register&gt;</w:t>
      </w:r>
    </w:p>
    <w:p w14:paraId="5A4E42D1" w14:textId="77777777" w:rsidR="006929AD" w:rsidRPr="00EC76D5" w:rsidRDefault="006929AD" w:rsidP="006929AD">
      <w:pPr>
        <w:pStyle w:val="Code"/>
      </w:pPr>
      <w:r w:rsidRPr="00EC76D5">
        <w:t xml:space="preserve">                      ResultMultiplyMap = new ListMap&lt;&gt;();</w:t>
      </w:r>
    </w:p>
    <w:p w14:paraId="07662ADD" w14:textId="77777777" w:rsidR="006929AD" w:rsidRPr="00EC76D5" w:rsidRDefault="006929AD" w:rsidP="006929AD">
      <w:pPr>
        <w:pStyle w:val="Code"/>
      </w:pPr>
      <w:r w:rsidRPr="00EC76D5">
        <w:t xml:space="preserve">  </w:t>
      </w:r>
    </w:p>
    <w:p w14:paraId="75871914" w14:textId="77777777" w:rsidR="006929AD" w:rsidRPr="00EC76D5" w:rsidRDefault="006929AD" w:rsidP="006929AD">
      <w:pPr>
        <w:pStyle w:val="Code"/>
      </w:pPr>
      <w:r w:rsidRPr="00EC76D5">
        <w:t xml:space="preserve">  static {</w:t>
      </w:r>
    </w:p>
    <w:p w14:paraId="5ADA0854" w14:textId="77777777" w:rsidR="006929AD" w:rsidRPr="00EC76D5" w:rsidRDefault="006929AD" w:rsidP="006929AD">
      <w:pPr>
        <w:pStyle w:val="Code"/>
      </w:pPr>
      <w:r w:rsidRPr="00EC76D5">
        <w:t xml:space="preserve">    LeftMultiplyMap.put(Type.ShortSize, Register.al);</w:t>
      </w:r>
    </w:p>
    <w:p w14:paraId="797E664A" w14:textId="77777777" w:rsidR="006929AD" w:rsidRPr="00EC76D5" w:rsidRDefault="006929AD" w:rsidP="006929AD">
      <w:pPr>
        <w:pStyle w:val="Code"/>
      </w:pPr>
      <w:r w:rsidRPr="00EC76D5">
        <w:t xml:space="preserve">    LeftMultiplyMap.put(Type.IntegerSize, Register.ax);</w:t>
      </w:r>
    </w:p>
    <w:p w14:paraId="012714AE" w14:textId="77777777" w:rsidR="006929AD" w:rsidRPr="00EC76D5" w:rsidRDefault="006929AD" w:rsidP="006929AD">
      <w:pPr>
        <w:pStyle w:val="Code"/>
      </w:pPr>
      <w:r w:rsidRPr="00EC76D5">
        <w:t xml:space="preserve">    LeftMultiplyMap.put(Type.LongSize, Register.eax);</w:t>
      </w:r>
    </w:p>
    <w:p w14:paraId="53510AFC" w14:textId="77777777" w:rsidR="006929AD" w:rsidRPr="00EC76D5" w:rsidRDefault="006929AD" w:rsidP="006929AD">
      <w:pPr>
        <w:pStyle w:val="Code"/>
      </w:pPr>
    </w:p>
    <w:p w14:paraId="671F5317" w14:textId="77777777" w:rsidR="006929AD" w:rsidRPr="00EC76D5" w:rsidRDefault="006929AD" w:rsidP="006929AD">
      <w:pPr>
        <w:pStyle w:val="Code"/>
      </w:pPr>
      <w:r w:rsidRPr="00EC76D5">
        <w:t xml:space="preserve">    ClearMultiplyMap.put(Type.ShortSize,Register.ah);</w:t>
      </w:r>
    </w:p>
    <w:p w14:paraId="37C39417" w14:textId="77777777" w:rsidR="006929AD" w:rsidRPr="00EC76D5" w:rsidRDefault="006929AD" w:rsidP="006929AD">
      <w:pPr>
        <w:pStyle w:val="Code"/>
      </w:pPr>
      <w:r w:rsidRPr="00EC76D5">
        <w:t xml:space="preserve">    ClearMultiplyMap.put(Type.IntegerSize, Register.dx);</w:t>
      </w:r>
    </w:p>
    <w:p w14:paraId="6514FE0F" w14:textId="77777777" w:rsidR="006929AD" w:rsidRPr="00EC76D5" w:rsidRDefault="006929AD" w:rsidP="006929AD">
      <w:pPr>
        <w:pStyle w:val="Code"/>
      </w:pPr>
      <w:r w:rsidRPr="00EC76D5">
        <w:t xml:space="preserve">    ClearMultiplyMap.put(Type.LongSize, Register.edx);</w:t>
      </w:r>
    </w:p>
    <w:p w14:paraId="71637F21" w14:textId="77777777" w:rsidR="006929AD" w:rsidRPr="00EC76D5" w:rsidRDefault="006929AD" w:rsidP="006929AD">
      <w:pPr>
        <w:pStyle w:val="Code"/>
      </w:pPr>
    </w:p>
    <w:p w14:paraId="11111498" w14:textId="77777777" w:rsidR="006929AD" w:rsidRPr="00EC76D5" w:rsidRDefault="006929AD" w:rsidP="006929AD">
      <w:pPr>
        <w:pStyle w:val="Code"/>
      </w:pPr>
      <w:r w:rsidRPr="00EC76D5">
        <w:t xml:space="preserve">    ResultMultiplyMap.put(new Pair&lt;&gt;(MiddleOperator.Multiply, Type.ShortSize),</w:t>
      </w:r>
    </w:p>
    <w:p w14:paraId="574FCB95" w14:textId="77777777" w:rsidR="006929AD" w:rsidRPr="00EC76D5" w:rsidRDefault="006929AD" w:rsidP="006929AD">
      <w:pPr>
        <w:pStyle w:val="Code"/>
      </w:pPr>
      <w:r w:rsidRPr="00EC76D5">
        <w:t xml:space="preserve">                          Register.al);</w:t>
      </w:r>
    </w:p>
    <w:p w14:paraId="2B41EE18" w14:textId="77777777" w:rsidR="006929AD" w:rsidRPr="00EC76D5" w:rsidRDefault="006929AD" w:rsidP="006929AD">
      <w:pPr>
        <w:pStyle w:val="Code"/>
      </w:pPr>
      <w:r w:rsidRPr="00EC76D5">
        <w:t xml:space="preserve">    ResultMultiplyMap.put(new Pair&lt;&gt;(MiddleOperator.Multiply,Type.IntegerSize),</w:t>
      </w:r>
    </w:p>
    <w:p w14:paraId="1B57D5D4" w14:textId="77777777" w:rsidR="006929AD" w:rsidRPr="00EC76D5" w:rsidRDefault="006929AD" w:rsidP="006929AD">
      <w:pPr>
        <w:pStyle w:val="Code"/>
      </w:pPr>
      <w:r w:rsidRPr="00EC76D5">
        <w:t xml:space="preserve">                          Register.ax);</w:t>
      </w:r>
    </w:p>
    <w:p w14:paraId="13B2E7F5" w14:textId="77777777" w:rsidR="006929AD" w:rsidRPr="00EC76D5" w:rsidRDefault="006929AD" w:rsidP="006929AD">
      <w:pPr>
        <w:pStyle w:val="Code"/>
      </w:pPr>
      <w:r w:rsidRPr="00EC76D5">
        <w:t xml:space="preserve">    ResultMultiplyMap.put(new Pair&lt;&gt;(MiddleOperator.Multiply, Type.LongSize),</w:t>
      </w:r>
    </w:p>
    <w:p w14:paraId="51794F7C" w14:textId="77777777" w:rsidR="006929AD" w:rsidRPr="00EC76D5" w:rsidRDefault="006929AD" w:rsidP="006929AD">
      <w:pPr>
        <w:pStyle w:val="Code"/>
      </w:pPr>
      <w:r w:rsidRPr="00EC76D5">
        <w:t xml:space="preserve">                          Register.eax);</w:t>
      </w:r>
    </w:p>
    <w:p w14:paraId="35EB2BB4" w14:textId="77777777" w:rsidR="006929AD" w:rsidRPr="00EC76D5" w:rsidRDefault="006929AD" w:rsidP="006929AD">
      <w:pPr>
        <w:pStyle w:val="Code"/>
      </w:pPr>
    </w:p>
    <w:p w14:paraId="19F86233" w14:textId="77777777" w:rsidR="006929AD" w:rsidRPr="00EC76D5" w:rsidRDefault="006929AD" w:rsidP="006929AD">
      <w:pPr>
        <w:pStyle w:val="Code"/>
      </w:pPr>
      <w:r w:rsidRPr="00EC76D5">
        <w:t xml:space="preserve">    ResultMultiplyMap.put(new Pair&lt;&gt;(MiddleOperator.Divide, Type.ShortSize),</w:t>
      </w:r>
    </w:p>
    <w:p w14:paraId="68DBEEC7" w14:textId="77777777" w:rsidR="006929AD" w:rsidRPr="00EC76D5" w:rsidRDefault="006929AD" w:rsidP="006929AD">
      <w:pPr>
        <w:pStyle w:val="Code"/>
      </w:pPr>
      <w:r w:rsidRPr="00EC76D5">
        <w:t xml:space="preserve">                          Register.al);</w:t>
      </w:r>
    </w:p>
    <w:p w14:paraId="58644798" w14:textId="77777777" w:rsidR="006929AD" w:rsidRPr="00EC76D5" w:rsidRDefault="006929AD" w:rsidP="006929AD">
      <w:pPr>
        <w:pStyle w:val="Code"/>
      </w:pPr>
      <w:r w:rsidRPr="00EC76D5">
        <w:t xml:space="preserve">    ResultMultiplyMap.put(new Pair&lt;&gt;(MiddleOperator.Divide, Type.IntegerSize),</w:t>
      </w:r>
    </w:p>
    <w:p w14:paraId="1A1B835D" w14:textId="77777777" w:rsidR="006929AD" w:rsidRPr="00EC76D5" w:rsidRDefault="006929AD" w:rsidP="006929AD">
      <w:pPr>
        <w:pStyle w:val="Code"/>
      </w:pPr>
      <w:r w:rsidRPr="00EC76D5">
        <w:t xml:space="preserve">                          Register.ax);</w:t>
      </w:r>
    </w:p>
    <w:p w14:paraId="2C8B44E7" w14:textId="77777777" w:rsidR="006929AD" w:rsidRPr="00EC76D5" w:rsidRDefault="006929AD" w:rsidP="006929AD">
      <w:pPr>
        <w:pStyle w:val="Code"/>
      </w:pPr>
      <w:r w:rsidRPr="00EC76D5">
        <w:t xml:space="preserve">    ResultMultiplyMap.put(new Pair&lt;&gt;(MiddleOperator.Divide, Type.LongSize),</w:t>
      </w:r>
    </w:p>
    <w:p w14:paraId="75DF1BA5" w14:textId="77777777" w:rsidR="006929AD" w:rsidRPr="00EC76D5" w:rsidRDefault="006929AD" w:rsidP="006929AD">
      <w:pPr>
        <w:pStyle w:val="Code"/>
      </w:pPr>
      <w:r w:rsidRPr="00EC76D5">
        <w:t xml:space="preserve">                          Register.eax);</w:t>
      </w:r>
    </w:p>
    <w:p w14:paraId="0B347EF5" w14:textId="77777777" w:rsidR="006929AD" w:rsidRPr="00EC76D5" w:rsidRDefault="006929AD" w:rsidP="006929AD">
      <w:pPr>
        <w:pStyle w:val="Code"/>
      </w:pPr>
    </w:p>
    <w:p w14:paraId="77F733C6" w14:textId="77777777" w:rsidR="006929AD" w:rsidRPr="00EC76D5" w:rsidRDefault="006929AD" w:rsidP="006929AD">
      <w:pPr>
        <w:pStyle w:val="Code"/>
      </w:pPr>
      <w:r w:rsidRPr="00EC76D5">
        <w:t xml:space="preserve">    ResultMultiplyMap.put(new Pair&lt;&gt;(MiddleOperator.Modulo, Type.ShortSize),</w:t>
      </w:r>
    </w:p>
    <w:p w14:paraId="618A2AAA" w14:textId="77777777" w:rsidR="006929AD" w:rsidRPr="00EC76D5" w:rsidRDefault="006929AD" w:rsidP="006929AD">
      <w:pPr>
        <w:pStyle w:val="Code"/>
      </w:pPr>
      <w:r w:rsidRPr="00EC76D5">
        <w:t xml:space="preserve">                          Register.ah);</w:t>
      </w:r>
    </w:p>
    <w:p w14:paraId="0C939FCA" w14:textId="77777777" w:rsidR="006929AD" w:rsidRPr="00EC76D5" w:rsidRDefault="006929AD" w:rsidP="006929AD">
      <w:pPr>
        <w:pStyle w:val="Code"/>
      </w:pPr>
      <w:r w:rsidRPr="00EC76D5">
        <w:t xml:space="preserve">    ResultMultiplyMap.put(new Pair&lt;&gt;(MiddleOperator.Modulo, Type.IntegerSize),</w:t>
      </w:r>
    </w:p>
    <w:p w14:paraId="1665CEAB" w14:textId="77777777" w:rsidR="006929AD" w:rsidRPr="00EC76D5" w:rsidRDefault="006929AD" w:rsidP="006929AD">
      <w:pPr>
        <w:pStyle w:val="Code"/>
      </w:pPr>
      <w:r w:rsidRPr="00EC76D5">
        <w:t xml:space="preserve">                          Register.dx);</w:t>
      </w:r>
    </w:p>
    <w:p w14:paraId="5AB63822" w14:textId="77777777" w:rsidR="006929AD" w:rsidRPr="00EC76D5" w:rsidRDefault="006929AD" w:rsidP="006929AD">
      <w:pPr>
        <w:pStyle w:val="Code"/>
      </w:pPr>
      <w:r w:rsidRPr="00EC76D5">
        <w:t xml:space="preserve">    ResultMultiplyMap.put(new Pair&lt;&gt;(MiddleOperator.Modulo, Type.LongSize),</w:t>
      </w:r>
    </w:p>
    <w:p w14:paraId="1B944B2B" w14:textId="77777777" w:rsidR="006929AD" w:rsidRPr="00EC76D5" w:rsidRDefault="006929AD" w:rsidP="006929AD">
      <w:pPr>
        <w:pStyle w:val="Code"/>
      </w:pPr>
      <w:r w:rsidRPr="00EC76D5">
        <w:lastRenderedPageBreak/>
        <w:t xml:space="preserve">                          Register.edx);</w:t>
      </w:r>
    </w:p>
    <w:p w14:paraId="231469CB" w14:textId="77777777" w:rsidR="006929AD" w:rsidRPr="00EC76D5" w:rsidRDefault="006929AD" w:rsidP="006929AD">
      <w:pPr>
        <w:pStyle w:val="Code"/>
      </w:pPr>
      <w:r w:rsidRPr="00EC76D5">
        <w:t xml:space="preserve">  }</w:t>
      </w:r>
    </w:p>
    <w:p w14:paraId="612B5AEC" w14:textId="77777777" w:rsidR="006929AD" w:rsidRPr="00EC76D5" w:rsidRDefault="006929AD" w:rsidP="006929AD">
      <w:pPr>
        <w:pStyle w:val="Code"/>
      </w:pPr>
    </w:p>
    <w:p w14:paraId="574C0931" w14:textId="77777777" w:rsidR="006929AD" w:rsidRPr="00EC76D5" w:rsidRDefault="006929AD" w:rsidP="006929AD">
      <w:pPr>
        <w:pStyle w:val="Code"/>
      </w:pPr>
      <w:r w:rsidRPr="00EC76D5">
        <w:t xml:space="preserve">  private Track createTrack(Symbol symbol, Map&lt;Symbol,Track&gt; trackMap,</w:t>
      </w:r>
    </w:p>
    <w:p w14:paraId="1B098780" w14:textId="77777777" w:rsidR="006929AD" w:rsidRPr="00EC76D5" w:rsidRDefault="006929AD" w:rsidP="006929AD">
      <w:pPr>
        <w:pStyle w:val="Code"/>
      </w:pPr>
      <w:r w:rsidRPr="00EC76D5">
        <w:t xml:space="preserve">                            Set&lt;Track&gt; trackSet) {</w:t>
      </w:r>
    </w:p>
    <w:p w14:paraId="57A00627" w14:textId="77777777" w:rsidR="006929AD" w:rsidRPr="00EC76D5" w:rsidRDefault="006929AD" w:rsidP="006929AD">
      <w:pPr>
        <w:pStyle w:val="Code"/>
      </w:pPr>
      <w:r w:rsidRPr="00EC76D5">
        <w:t xml:space="preserve">    Track track = new Track(symbol);</w:t>
      </w:r>
    </w:p>
    <w:p w14:paraId="3118D90A" w14:textId="77777777" w:rsidR="006929AD" w:rsidRPr="00EC76D5" w:rsidRDefault="006929AD" w:rsidP="006929AD">
      <w:pPr>
        <w:pStyle w:val="Code"/>
      </w:pPr>
    </w:p>
    <w:p w14:paraId="214B2A6E" w14:textId="77777777" w:rsidR="006929AD" w:rsidRPr="00EC76D5" w:rsidRDefault="006929AD" w:rsidP="006929AD">
      <w:pPr>
        <w:pStyle w:val="Code"/>
      </w:pPr>
      <w:r w:rsidRPr="00EC76D5">
        <w:t xml:space="preserve">    if (!symbol.isSolid()) {</w:t>
      </w:r>
    </w:p>
    <w:p w14:paraId="5BA7709C" w14:textId="77777777" w:rsidR="006929AD" w:rsidRPr="00EC76D5" w:rsidRDefault="006929AD" w:rsidP="006929AD">
      <w:pPr>
        <w:pStyle w:val="Code"/>
      </w:pPr>
      <w:r w:rsidRPr="00EC76D5">
        <w:t xml:space="preserve">      trackMap.put(symbol, track);</w:t>
      </w:r>
    </w:p>
    <w:p w14:paraId="419808C8" w14:textId="77777777" w:rsidR="006929AD" w:rsidRPr="00EC76D5" w:rsidRDefault="006929AD" w:rsidP="006929AD">
      <w:pPr>
        <w:pStyle w:val="Code"/>
      </w:pPr>
      <w:r w:rsidRPr="00EC76D5">
        <w:t xml:space="preserve">    }</w:t>
      </w:r>
    </w:p>
    <w:p w14:paraId="0095C105" w14:textId="77777777" w:rsidR="006929AD" w:rsidRPr="00EC76D5" w:rsidRDefault="006929AD" w:rsidP="006929AD">
      <w:pPr>
        <w:pStyle w:val="Code"/>
      </w:pPr>
      <w:r w:rsidRPr="00EC76D5">
        <w:t xml:space="preserve">    </w:t>
      </w:r>
    </w:p>
    <w:p w14:paraId="0C1A8090" w14:textId="77777777" w:rsidR="006929AD" w:rsidRPr="00EC76D5" w:rsidRDefault="006929AD" w:rsidP="006929AD">
      <w:pPr>
        <w:pStyle w:val="Code"/>
      </w:pPr>
      <w:r w:rsidRPr="00EC76D5">
        <w:t xml:space="preserve">    trackSet.add(track);</w:t>
      </w:r>
    </w:p>
    <w:p w14:paraId="6FC2BA13" w14:textId="77777777" w:rsidR="006929AD" w:rsidRPr="00EC76D5" w:rsidRDefault="006929AD" w:rsidP="006929AD">
      <w:pPr>
        <w:pStyle w:val="Code"/>
      </w:pPr>
      <w:r w:rsidRPr="00EC76D5">
        <w:t xml:space="preserve">    return track;</w:t>
      </w:r>
    </w:p>
    <w:p w14:paraId="1C69653A" w14:textId="77777777" w:rsidR="006929AD" w:rsidRPr="00EC76D5" w:rsidRDefault="006929AD" w:rsidP="006929AD">
      <w:pPr>
        <w:pStyle w:val="Code"/>
      </w:pPr>
      <w:r w:rsidRPr="00EC76D5">
        <w:t xml:space="preserve">  }</w:t>
      </w:r>
    </w:p>
    <w:p w14:paraId="125D16BF" w14:textId="77777777" w:rsidR="006929AD" w:rsidRPr="00EC76D5" w:rsidRDefault="006929AD" w:rsidP="006929AD">
      <w:pPr>
        <w:pStyle w:val="Code"/>
      </w:pPr>
      <w:r w:rsidRPr="00EC76D5">
        <w:t xml:space="preserve">  </w:t>
      </w:r>
    </w:p>
    <w:p w14:paraId="183E6B77" w14:textId="77777777" w:rsidR="006929AD" w:rsidRPr="00EC76D5" w:rsidRDefault="006929AD" w:rsidP="006929AD">
      <w:pPr>
        <w:pStyle w:val="Code"/>
      </w:pPr>
      <w:r w:rsidRPr="00EC76D5">
        <w:t xml:space="preserve">  private Track createTrack(Type type, Set&lt;Track&gt; trackSet) {</w:t>
      </w:r>
    </w:p>
    <w:p w14:paraId="2DAD720C" w14:textId="77777777" w:rsidR="006929AD" w:rsidRPr="00EC76D5" w:rsidRDefault="006929AD" w:rsidP="006929AD">
      <w:pPr>
        <w:pStyle w:val="Code"/>
      </w:pPr>
      <w:r w:rsidRPr="00EC76D5">
        <w:t xml:space="preserve">    Track track = new Track(type);</w:t>
      </w:r>
    </w:p>
    <w:p w14:paraId="71FD0A93" w14:textId="77777777" w:rsidR="006929AD" w:rsidRPr="00EC76D5" w:rsidRDefault="006929AD" w:rsidP="006929AD">
      <w:pPr>
        <w:pStyle w:val="Code"/>
      </w:pPr>
      <w:r w:rsidRPr="00EC76D5">
        <w:t xml:space="preserve">    trackSet.add(track);</w:t>
      </w:r>
    </w:p>
    <w:p w14:paraId="138BAFE7" w14:textId="77777777" w:rsidR="006929AD" w:rsidRPr="00EC76D5" w:rsidRDefault="006929AD" w:rsidP="006929AD">
      <w:pPr>
        <w:pStyle w:val="Code"/>
      </w:pPr>
      <w:r w:rsidRPr="00EC76D5">
        <w:t xml:space="preserve">    return track;</w:t>
      </w:r>
    </w:p>
    <w:p w14:paraId="70E7E630" w14:textId="77777777" w:rsidR="006929AD" w:rsidRPr="00EC76D5" w:rsidRDefault="006929AD" w:rsidP="006929AD">
      <w:pPr>
        <w:pStyle w:val="Code"/>
      </w:pPr>
      <w:r w:rsidRPr="00EC76D5">
        <w:t xml:space="preserve">  }</w:t>
      </w:r>
    </w:p>
    <w:p w14:paraId="0B76C543" w14:textId="77777777" w:rsidR="006929AD" w:rsidRPr="00EC76D5" w:rsidRDefault="006929AD" w:rsidP="006929AD">
      <w:pPr>
        <w:pStyle w:val="Code"/>
      </w:pPr>
      <w:r w:rsidRPr="00EC76D5">
        <w:t xml:space="preserve">  </w:t>
      </w:r>
    </w:p>
    <w:p w14:paraId="667A5EB3" w14:textId="77777777" w:rsidR="006929AD" w:rsidRPr="00EC76D5" w:rsidRDefault="006929AD" w:rsidP="006929AD">
      <w:pPr>
        <w:pStyle w:val="Code"/>
      </w:pPr>
      <w:r w:rsidRPr="00EC76D5">
        <w:t xml:space="preserve">  /*private boolean mustLoadAddressRegister(int position, int index, Symbol symbol,</w:t>
      </w:r>
    </w:p>
    <w:p w14:paraId="7F8FDE2D" w14:textId="77777777" w:rsidR="006929AD" w:rsidRPr="00EC76D5" w:rsidRDefault="006929AD" w:rsidP="006929AD">
      <w:pPr>
        <w:pStyle w:val="Code"/>
      </w:pPr>
      <w:r w:rsidRPr="00EC76D5">
        <w:t xml:space="preserve">                                          Map&lt;Symbol,Track&gt;trackMap, Set&lt;Track&gt; trackSet) {</w:t>
      </w:r>
    </w:p>
    <w:p w14:paraId="4D4B6CCB" w14:textId="77777777" w:rsidR="006929AD" w:rsidRPr="00EC76D5" w:rsidRDefault="006929AD" w:rsidP="006929AD">
      <w:pPr>
        <w:pStyle w:val="Code"/>
      </w:pPr>
      <w:r w:rsidRPr="00EC76D5">
        <w:t xml:space="preserve">    Symbol getAddressSymbol = symbol.getAddressSymbol();</w:t>
      </w:r>
    </w:p>
    <w:p w14:paraId="619978BE" w14:textId="77777777" w:rsidR="006929AD" w:rsidRPr="00EC76D5" w:rsidRDefault="006929AD" w:rsidP="006929AD">
      <w:pPr>
        <w:pStyle w:val="Code"/>
      </w:pPr>
      <w:r w:rsidRPr="00EC76D5">
        <w:t xml:space="preserve">    boolean load = false;</w:t>
      </w:r>
    </w:p>
    <w:p w14:paraId="57B9F86C" w14:textId="77777777" w:rsidR="006929AD" w:rsidRPr="00EC76D5" w:rsidRDefault="006929AD" w:rsidP="006929AD">
      <w:pPr>
        <w:pStyle w:val="Code"/>
      </w:pPr>
      <w:r w:rsidRPr="00EC76D5">
        <w:t xml:space="preserve">    </w:t>
      </w:r>
    </w:p>
    <w:p w14:paraId="147C3A8D" w14:textId="77777777" w:rsidR="006929AD" w:rsidRPr="00EC76D5" w:rsidRDefault="006929AD" w:rsidP="006929AD">
      <w:pPr>
        <w:pStyle w:val="Code"/>
      </w:pPr>
      <w:r w:rsidRPr="00EC76D5">
        <w:t xml:space="preserve">    if (getAddressSymbol != null) {</w:t>
      </w:r>
    </w:p>
    <w:p w14:paraId="7CDEFB9A" w14:textId="77777777" w:rsidR="006929AD" w:rsidRPr="00EC76D5" w:rsidRDefault="006929AD" w:rsidP="006929AD">
      <w:pPr>
        <w:pStyle w:val="Code"/>
      </w:pPr>
      <w:r w:rsidRPr="00EC76D5">
        <w:t xml:space="preserve">      Track addressTrack = trackMap.get(getAddressSymbol);</w:t>
      </w:r>
    </w:p>
    <w:p w14:paraId="11672E9F" w14:textId="77777777" w:rsidR="006929AD" w:rsidRPr="00EC76D5" w:rsidRDefault="006929AD" w:rsidP="006929AD">
      <w:pPr>
        <w:pStyle w:val="Code"/>
      </w:pPr>
      <w:r w:rsidRPr="00EC76D5">
        <w:t xml:space="preserve">      </w:t>
      </w:r>
    </w:p>
    <w:p w14:paraId="3E743DFD" w14:textId="77777777" w:rsidR="006929AD" w:rsidRPr="00EC76D5" w:rsidRDefault="006929AD" w:rsidP="006929AD">
      <w:pPr>
        <w:pStyle w:val="Code"/>
      </w:pPr>
      <w:r w:rsidRPr="00EC76D5">
        <w:t xml:space="preserve">      if (addressTrack == null) {</w:t>
      </w:r>
    </w:p>
    <w:p w14:paraId="0C7ADD8B" w14:textId="77777777" w:rsidR="006929AD" w:rsidRPr="00EC76D5" w:rsidRDefault="006929AD" w:rsidP="006929AD">
      <w:pPr>
        <w:pStyle w:val="Code"/>
      </w:pPr>
      <w:r w:rsidRPr="00EC76D5">
        <w:t xml:space="preserve">        addressTrack = createTrack(getAddressSymbol, trackMap, trackSet);</w:t>
      </w:r>
    </w:p>
    <w:p w14:paraId="6091CDAC" w14:textId="77777777" w:rsidR="006929AD" w:rsidRPr="00EC76D5" w:rsidRDefault="006929AD" w:rsidP="006929AD">
      <w:pPr>
        <w:pStyle w:val="Code"/>
      </w:pPr>
      <w:r w:rsidRPr="00EC76D5">
        <w:t xml:space="preserve">        load = true;</w:t>
      </w:r>
    </w:p>
    <w:p w14:paraId="548C37D1" w14:textId="77777777" w:rsidR="006929AD" w:rsidRPr="00EC76D5" w:rsidRDefault="006929AD" w:rsidP="006929AD">
      <w:pPr>
        <w:pStyle w:val="Code"/>
      </w:pPr>
      <w:r w:rsidRPr="00EC76D5">
        <w:t xml:space="preserve">      }</w:t>
      </w:r>
    </w:p>
    <w:p w14:paraId="22464231" w14:textId="77777777" w:rsidR="006929AD" w:rsidRPr="00EC76D5" w:rsidRDefault="006929AD" w:rsidP="006929AD">
      <w:pPr>
        <w:pStyle w:val="Code"/>
      </w:pPr>
    </w:p>
    <w:p w14:paraId="7C660F8A" w14:textId="77777777" w:rsidR="006929AD" w:rsidRPr="00EC76D5" w:rsidRDefault="006929AD" w:rsidP="006929AD">
      <w:pPr>
        <w:pStyle w:val="Code"/>
      </w:pPr>
      <w:r w:rsidRPr="00EC76D5">
        <w:t xml:space="preserve">      addressTrack.addCode(position, index);</w:t>
      </w:r>
    </w:p>
    <w:p w14:paraId="726F14BF" w14:textId="77777777" w:rsidR="006929AD" w:rsidRPr="00EC76D5" w:rsidRDefault="006929AD" w:rsidP="006929AD">
      <w:pPr>
        <w:pStyle w:val="Code"/>
      </w:pPr>
      <w:r w:rsidRPr="00EC76D5">
        <w:t xml:space="preserve">      addressTrack.setPointer();</w:t>
      </w:r>
    </w:p>
    <w:p w14:paraId="2A7BC7B8" w14:textId="77777777" w:rsidR="006929AD" w:rsidRPr="00EC76D5" w:rsidRDefault="006929AD" w:rsidP="006929AD">
      <w:pPr>
        <w:pStyle w:val="Code"/>
      </w:pPr>
      <w:r w:rsidRPr="00EC76D5">
        <w:t xml:space="preserve">    }</w:t>
      </w:r>
    </w:p>
    <w:p w14:paraId="69A999B6" w14:textId="77777777" w:rsidR="006929AD" w:rsidRPr="00EC76D5" w:rsidRDefault="006929AD" w:rsidP="006929AD">
      <w:pPr>
        <w:pStyle w:val="Code"/>
      </w:pPr>
    </w:p>
    <w:p w14:paraId="2A7AB9FA" w14:textId="77777777" w:rsidR="006929AD" w:rsidRPr="00EC76D5" w:rsidRDefault="006929AD" w:rsidP="006929AD">
      <w:pPr>
        <w:pStyle w:val="Code"/>
      </w:pPr>
      <w:r w:rsidRPr="00EC76D5">
        <w:t xml:space="preserve">    return load;</w:t>
      </w:r>
    </w:p>
    <w:p w14:paraId="413D8403" w14:textId="77777777" w:rsidR="006929AD" w:rsidRPr="00EC76D5" w:rsidRDefault="006929AD" w:rsidP="006929AD">
      <w:pPr>
        <w:pStyle w:val="Code"/>
      </w:pPr>
      <w:r w:rsidRPr="00EC76D5">
        <w:t xml:space="preserve">  }*/</w:t>
      </w:r>
    </w:p>
    <w:p w14:paraId="6FFE38E9" w14:textId="77777777" w:rsidR="006929AD" w:rsidRPr="00EC76D5" w:rsidRDefault="006929AD" w:rsidP="006929AD">
      <w:pPr>
        <w:pStyle w:val="Code"/>
      </w:pPr>
      <w:r w:rsidRPr="00EC76D5">
        <w:t xml:space="preserve">  </w:t>
      </w:r>
    </w:p>
    <w:p w14:paraId="06DA29F9" w14:textId="77777777" w:rsidR="006929AD" w:rsidRPr="00EC76D5" w:rsidRDefault="006929AD" w:rsidP="006929AD">
      <w:pPr>
        <w:pStyle w:val="Code"/>
      </w:pPr>
      <w:r w:rsidRPr="00EC76D5">
        <w:t xml:space="preserve">  /*private Track mayLoadAddressRegister(int position, int index, Symbol symbol,</w:t>
      </w:r>
    </w:p>
    <w:p w14:paraId="7A88FB83" w14:textId="77777777" w:rsidR="006929AD" w:rsidRPr="00EC76D5" w:rsidRDefault="006929AD" w:rsidP="006929AD">
      <w:pPr>
        <w:pStyle w:val="Code"/>
      </w:pPr>
      <w:r w:rsidRPr="00EC76D5">
        <w:t xml:space="preserve">                              Map&lt;Symbol,Track&gt;trackMap, Set&lt;Track&gt; trackSet) {</w:t>
      </w:r>
    </w:p>
    <w:p w14:paraId="7425CA6C" w14:textId="77777777" w:rsidR="006929AD" w:rsidRPr="00EC76D5" w:rsidRDefault="006929AD" w:rsidP="006929AD">
      <w:pPr>
        <w:pStyle w:val="Code"/>
      </w:pPr>
      <w:r w:rsidRPr="00EC76D5">
        <w:t xml:space="preserve">    Symbol getAddressSymbol = symbol.getAddressSymbol();</w:t>
      </w:r>
    </w:p>
    <w:p w14:paraId="68D3788F" w14:textId="77777777" w:rsidR="006929AD" w:rsidRPr="00EC76D5" w:rsidRDefault="006929AD" w:rsidP="006929AD">
      <w:pPr>
        <w:pStyle w:val="Code"/>
      </w:pPr>
      <w:r w:rsidRPr="00EC76D5">
        <w:t xml:space="preserve">    </w:t>
      </w:r>
    </w:p>
    <w:p w14:paraId="13C4F260" w14:textId="77777777" w:rsidR="006929AD" w:rsidRPr="00EC76D5" w:rsidRDefault="006929AD" w:rsidP="006929AD">
      <w:pPr>
        <w:pStyle w:val="Code"/>
      </w:pPr>
      <w:r w:rsidRPr="00EC76D5">
        <w:t xml:space="preserve">    if (getAddressSymbol != null) {</w:t>
      </w:r>
    </w:p>
    <w:p w14:paraId="0592F9FC" w14:textId="77777777" w:rsidR="006929AD" w:rsidRPr="00EC76D5" w:rsidRDefault="006929AD" w:rsidP="006929AD">
      <w:pPr>
        <w:pStyle w:val="Code"/>
      </w:pPr>
      <w:r w:rsidRPr="00EC76D5">
        <w:t xml:space="preserve">      Track addressTrack = trackMap.get(getAddressSymbol);</w:t>
      </w:r>
    </w:p>
    <w:p w14:paraId="728CF95B" w14:textId="77777777" w:rsidR="006929AD" w:rsidRPr="00EC76D5" w:rsidRDefault="006929AD" w:rsidP="006929AD">
      <w:pPr>
        <w:pStyle w:val="Code"/>
      </w:pPr>
      <w:r w:rsidRPr="00EC76D5">
        <w:t xml:space="preserve">      </w:t>
      </w:r>
    </w:p>
    <w:p w14:paraId="25471CD5" w14:textId="77777777" w:rsidR="006929AD" w:rsidRPr="00EC76D5" w:rsidRDefault="006929AD" w:rsidP="006929AD">
      <w:pPr>
        <w:pStyle w:val="Code"/>
      </w:pPr>
      <w:r w:rsidRPr="00EC76D5">
        <w:t xml:space="preserve">      if (addressTrack != null) {</w:t>
      </w:r>
    </w:p>
    <w:p w14:paraId="3429EC20" w14:textId="77777777" w:rsidR="006929AD" w:rsidRPr="00EC76D5" w:rsidRDefault="006929AD" w:rsidP="006929AD">
      <w:pPr>
        <w:pStyle w:val="Code"/>
      </w:pPr>
      <w:r w:rsidRPr="00EC76D5">
        <w:t xml:space="preserve">        addressTrack.addCode(position, index);</w:t>
      </w:r>
    </w:p>
    <w:p w14:paraId="47544BCF" w14:textId="77777777" w:rsidR="006929AD" w:rsidRPr="00EC76D5" w:rsidRDefault="006929AD" w:rsidP="006929AD">
      <w:pPr>
        <w:pStyle w:val="Code"/>
      </w:pPr>
      <w:r w:rsidRPr="00EC76D5">
        <w:t xml:space="preserve">        addressTrack.setPointer();</w:t>
      </w:r>
    </w:p>
    <w:p w14:paraId="07ED2948" w14:textId="77777777" w:rsidR="006929AD" w:rsidRPr="00EC76D5" w:rsidRDefault="006929AD" w:rsidP="006929AD">
      <w:pPr>
        <w:pStyle w:val="Code"/>
      </w:pPr>
      <w:r w:rsidRPr="00EC76D5">
        <w:t xml:space="preserve">        return addressTrack;</w:t>
      </w:r>
    </w:p>
    <w:p w14:paraId="305563E8" w14:textId="77777777" w:rsidR="006929AD" w:rsidRPr="00EC76D5" w:rsidRDefault="006929AD" w:rsidP="006929AD">
      <w:pPr>
        <w:pStyle w:val="Code"/>
      </w:pPr>
      <w:r w:rsidRPr="00EC76D5">
        <w:t xml:space="preserve">      }</w:t>
      </w:r>
    </w:p>
    <w:p w14:paraId="56E69053" w14:textId="77777777" w:rsidR="006929AD" w:rsidRPr="00EC76D5" w:rsidRDefault="006929AD" w:rsidP="006929AD">
      <w:pPr>
        <w:pStyle w:val="Code"/>
      </w:pPr>
      <w:r w:rsidRPr="00EC76D5">
        <w:lastRenderedPageBreak/>
        <w:t xml:space="preserve">    }</w:t>
      </w:r>
    </w:p>
    <w:p w14:paraId="663BA035" w14:textId="77777777" w:rsidR="006929AD" w:rsidRPr="00EC76D5" w:rsidRDefault="006929AD" w:rsidP="006929AD">
      <w:pPr>
        <w:pStyle w:val="Code"/>
      </w:pPr>
      <w:r w:rsidRPr="00EC76D5">
        <w:t xml:space="preserve">    </w:t>
      </w:r>
    </w:p>
    <w:p w14:paraId="187E0C37" w14:textId="77777777" w:rsidR="006929AD" w:rsidRPr="00EC76D5" w:rsidRDefault="006929AD" w:rsidP="006929AD">
      <w:pPr>
        <w:pStyle w:val="Code"/>
      </w:pPr>
      <w:r w:rsidRPr="00EC76D5">
        <w:t xml:space="preserve">    return null;</w:t>
      </w:r>
    </w:p>
    <w:p w14:paraId="36A7503B" w14:textId="77777777" w:rsidR="006929AD" w:rsidRPr="00EC76D5" w:rsidRDefault="006929AD" w:rsidP="006929AD">
      <w:pPr>
        <w:pStyle w:val="Code"/>
      </w:pPr>
      <w:r w:rsidRPr="00EC76D5">
        <w:t xml:space="preserve">  }</w:t>
      </w:r>
    </w:p>
    <w:p w14:paraId="4BBDAE64" w14:textId="77777777" w:rsidR="006929AD" w:rsidRPr="00EC76D5" w:rsidRDefault="006929AD" w:rsidP="006929AD">
      <w:pPr>
        <w:pStyle w:val="Code"/>
      </w:pPr>
      <w:r w:rsidRPr="00EC76D5">
        <w:t xml:space="preserve">  </w:t>
      </w:r>
    </w:p>
    <w:p w14:paraId="46D80CB1" w14:textId="77777777" w:rsidR="006929AD" w:rsidRPr="00EC76D5" w:rsidRDefault="006929AD" w:rsidP="006929AD">
      <w:pPr>
        <w:pStyle w:val="Code"/>
      </w:pPr>
      <w:r w:rsidRPr="00EC76D5">
        <w:t xml:space="preserve">  private Symbol lookupRegister(Register register, Map&lt;Symbol,Track&gt; trackMap) {</w:t>
      </w:r>
    </w:p>
    <w:p w14:paraId="696BBE63" w14:textId="77777777" w:rsidR="006929AD" w:rsidRPr="00EC76D5" w:rsidRDefault="006929AD" w:rsidP="006929AD">
      <w:pPr>
        <w:pStyle w:val="Code"/>
      </w:pPr>
      <w:r w:rsidRPr="00EC76D5">
        <w:t xml:space="preserve">    for (Map.Entry&lt;Symbol,Track&gt; entry : trackMap.entrySet()) {</w:t>
      </w:r>
    </w:p>
    <w:p w14:paraId="6573BEDE" w14:textId="77777777" w:rsidR="006929AD" w:rsidRPr="00EC76D5" w:rsidRDefault="006929AD" w:rsidP="006929AD">
      <w:pPr>
        <w:pStyle w:val="Code"/>
      </w:pPr>
      <w:r w:rsidRPr="00EC76D5">
        <w:t xml:space="preserve">      Symbol symbol = entry.getKey();</w:t>
      </w:r>
    </w:p>
    <w:p w14:paraId="246E41DD" w14:textId="77777777" w:rsidR="006929AD" w:rsidRPr="00EC76D5" w:rsidRDefault="006929AD" w:rsidP="006929AD">
      <w:pPr>
        <w:pStyle w:val="Code"/>
      </w:pPr>
      <w:r w:rsidRPr="00EC76D5">
        <w:t xml:space="preserve">      Track track = entry.getValue();</w:t>
      </w:r>
    </w:p>
    <w:p w14:paraId="34E16E63" w14:textId="77777777" w:rsidR="006929AD" w:rsidRPr="00EC76D5" w:rsidRDefault="006929AD" w:rsidP="006929AD">
      <w:pPr>
        <w:pStyle w:val="Code"/>
      </w:pPr>
      <w:r w:rsidRPr="00EC76D5">
        <w:t xml:space="preserve">      </w:t>
      </w:r>
    </w:p>
    <w:p w14:paraId="4754A128" w14:textId="77777777" w:rsidR="006929AD" w:rsidRPr="00EC76D5" w:rsidRDefault="006929AD" w:rsidP="006929AD">
      <w:pPr>
        <w:pStyle w:val="Code"/>
      </w:pPr>
      <w:r w:rsidRPr="00EC76D5">
        <w:t xml:space="preserve">      if (ObjectCode.registerOverlap(register, track.getRegister())) {</w:t>
      </w:r>
    </w:p>
    <w:p w14:paraId="14B76987" w14:textId="77777777" w:rsidR="006929AD" w:rsidRPr="00EC76D5" w:rsidRDefault="006929AD" w:rsidP="006929AD">
      <w:pPr>
        <w:pStyle w:val="Code"/>
      </w:pPr>
      <w:r w:rsidRPr="00EC76D5">
        <w:t xml:space="preserve">        return symbol;</w:t>
      </w:r>
    </w:p>
    <w:p w14:paraId="5B582C65" w14:textId="77777777" w:rsidR="006929AD" w:rsidRPr="00EC76D5" w:rsidRDefault="006929AD" w:rsidP="006929AD">
      <w:pPr>
        <w:pStyle w:val="Code"/>
      </w:pPr>
      <w:r w:rsidRPr="00EC76D5">
        <w:t xml:space="preserve">      }</w:t>
      </w:r>
    </w:p>
    <w:p w14:paraId="60ABFC0D" w14:textId="77777777" w:rsidR="006929AD" w:rsidRPr="00EC76D5" w:rsidRDefault="006929AD" w:rsidP="006929AD">
      <w:pPr>
        <w:pStyle w:val="Code"/>
      </w:pPr>
      <w:r w:rsidRPr="00EC76D5">
        <w:t xml:space="preserve">    }</w:t>
      </w:r>
    </w:p>
    <w:p w14:paraId="40F16500" w14:textId="77777777" w:rsidR="006929AD" w:rsidRPr="00EC76D5" w:rsidRDefault="006929AD" w:rsidP="006929AD">
      <w:pPr>
        <w:pStyle w:val="Code"/>
      </w:pPr>
      <w:r w:rsidRPr="00EC76D5">
        <w:t xml:space="preserve">    </w:t>
      </w:r>
    </w:p>
    <w:p w14:paraId="07BC8885" w14:textId="77777777" w:rsidR="006929AD" w:rsidRPr="00EC76D5" w:rsidRDefault="006929AD" w:rsidP="006929AD">
      <w:pPr>
        <w:pStyle w:val="Code"/>
      </w:pPr>
      <w:r w:rsidRPr="00EC76D5">
        <w:t xml:space="preserve">    return null;</w:t>
      </w:r>
    </w:p>
    <w:p w14:paraId="66CE0FC9" w14:textId="77777777" w:rsidR="006929AD" w:rsidRPr="00EC76D5" w:rsidRDefault="006929AD" w:rsidP="006929AD">
      <w:pPr>
        <w:pStyle w:val="Code"/>
      </w:pPr>
      <w:r w:rsidRPr="00EC76D5">
        <w:t xml:space="preserve">  }*/</w:t>
      </w:r>
    </w:p>
    <w:p w14:paraId="0A407813" w14:textId="77777777" w:rsidR="006929AD" w:rsidRPr="00EC76D5" w:rsidRDefault="006929AD" w:rsidP="006929AD">
      <w:pPr>
        <w:pStyle w:val="Code"/>
      </w:pPr>
      <w:r w:rsidRPr="00EC76D5">
        <w:t xml:space="preserve">  </w:t>
      </w:r>
    </w:p>
    <w:p w14:paraId="664B3383" w14:textId="77777777" w:rsidR="006929AD" w:rsidRPr="00EC76D5" w:rsidRDefault="006929AD" w:rsidP="006929AD">
      <w:pPr>
        <w:pStyle w:val="Code"/>
      </w:pPr>
      <w:r w:rsidRPr="00EC76D5">
        <w:t xml:space="preserve">  public void prepareRegister(int firstLine, int lastLine,Set&lt;Track&gt; trackSet){</w:t>
      </w:r>
    </w:p>
    <w:p w14:paraId="6E0414C9" w14:textId="77777777" w:rsidR="006929AD" w:rsidRPr="00EC76D5" w:rsidRDefault="006929AD" w:rsidP="006929AD">
      <w:pPr>
        <w:pStyle w:val="Code"/>
      </w:pPr>
      <w:r w:rsidRPr="00EC76D5">
        <w:t xml:space="preserve">    Map&lt;Symbol,Track&gt; trackMap = new ListMap&lt;&gt;();</w:t>
      </w:r>
    </w:p>
    <w:p w14:paraId="2D9E47F3" w14:textId="77777777" w:rsidR="006929AD" w:rsidRPr="00EC76D5" w:rsidRDefault="006929AD" w:rsidP="006929AD">
      <w:pPr>
        <w:pStyle w:val="Code"/>
      </w:pPr>
    </w:p>
    <w:p w14:paraId="2C3B0288" w14:textId="77777777" w:rsidR="006929AD" w:rsidRPr="00EC76D5" w:rsidRDefault="006929AD" w:rsidP="006929AD">
      <w:pPr>
        <w:pStyle w:val="Code"/>
      </w:pPr>
      <w:r w:rsidRPr="00EC76D5">
        <w:t xml:space="preserve">    for (int line = firstLine; line &lt;= lastLine; ++line) {</w:t>
      </w:r>
    </w:p>
    <w:p w14:paraId="6EDCD94B" w14:textId="77777777" w:rsidR="006929AD" w:rsidRPr="00EC76D5" w:rsidRDefault="006929AD" w:rsidP="006929AD">
      <w:pPr>
        <w:pStyle w:val="Code"/>
      </w:pPr>
      <w:r w:rsidRPr="00EC76D5">
        <w:t xml:space="preserve">      MiddleCode middleCode = m_middleCodeList.get(line);</w:t>
      </w:r>
    </w:p>
    <w:p w14:paraId="298913CC" w14:textId="77777777" w:rsidR="006929AD" w:rsidRPr="00EC76D5" w:rsidRDefault="006929AD" w:rsidP="006929AD">
      <w:pPr>
        <w:pStyle w:val="Code"/>
      </w:pPr>
      <w:r w:rsidRPr="00EC76D5">
        <w:t xml:space="preserve">      MiddleOperator operator = middleCode.getOperator();</w:t>
      </w:r>
    </w:p>
    <w:p w14:paraId="0AC95533" w14:textId="77777777" w:rsidR="006929AD" w:rsidRPr="00EC76D5" w:rsidRDefault="006929AD" w:rsidP="006929AD">
      <w:pPr>
        <w:pStyle w:val="Code"/>
      </w:pPr>
    </w:p>
    <w:p w14:paraId="68D64211" w14:textId="77777777" w:rsidR="006929AD" w:rsidRPr="00EC76D5" w:rsidRDefault="006929AD" w:rsidP="006929AD">
      <w:pPr>
        <w:pStyle w:val="Code"/>
      </w:pPr>
      <w:r w:rsidRPr="00EC76D5">
        <w:t xml:space="preserve">      /*Set&lt;Symbol&gt; removeSet = new ListSet&lt;&gt;();</w:t>
      </w:r>
    </w:p>
    <w:p w14:paraId="7EB17D62" w14:textId="77777777" w:rsidR="006929AD" w:rsidRPr="00EC76D5" w:rsidRDefault="006929AD" w:rsidP="006929AD">
      <w:pPr>
        <w:pStyle w:val="Code"/>
      </w:pPr>
      <w:r w:rsidRPr="00EC76D5">
        <w:t xml:space="preserve">      for (Symbol symbol : trackMap.keySet()) {</w:t>
      </w:r>
    </w:p>
    <w:p w14:paraId="7A24186D" w14:textId="77777777" w:rsidR="006929AD" w:rsidRPr="00EC76D5" w:rsidRDefault="006929AD" w:rsidP="006929AD">
      <w:pPr>
        <w:pStyle w:val="Code"/>
      </w:pPr>
      <w:r w:rsidRPr="00EC76D5">
        <w:t xml:space="preserve">        if (!middleCode.isLive(symbol)) {</w:t>
      </w:r>
    </w:p>
    <w:p w14:paraId="55CA094E" w14:textId="77777777" w:rsidR="006929AD" w:rsidRPr="00EC76D5" w:rsidRDefault="006929AD" w:rsidP="006929AD">
      <w:pPr>
        <w:pStyle w:val="Code"/>
      </w:pPr>
      <w:r w:rsidRPr="00EC76D5">
        <w:t xml:space="preserve">          removeSet.add(symbol);</w:t>
      </w:r>
    </w:p>
    <w:p w14:paraId="42D3CAFB" w14:textId="77777777" w:rsidR="006929AD" w:rsidRPr="00EC76D5" w:rsidRDefault="006929AD" w:rsidP="006929AD">
      <w:pPr>
        <w:pStyle w:val="Code"/>
      </w:pPr>
      <w:r w:rsidRPr="00EC76D5">
        <w:t xml:space="preserve">        }</w:t>
      </w:r>
    </w:p>
    <w:p w14:paraId="521ECA43" w14:textId="77777777" w:rsidR="006929AD" w:rsidRPr="00EC76D5" w:rsidRDefault="006929AD" w:rsidP="006929AD">
      <w:pPr>
        <w:pStyle w:val="Code"/>
      </w:pPr>
      <w:r w:rsidRPr="00EC76D5">
        <w:t xml:space="preserve">      }</w:t>
      </w:r>
    </w:p>
    <w:p w14:paraId="02424655" w14:textId="77777777" w:rsidR="006929AD" w:rsidRPr="00EC76D5" w:rsidRDefault="006929AD" w:rsidP="006929AD">
      <w:pPr>
        <w:pStyle w:val="Code"/>
      </w:pPr>
    </w:p>
    <w:p w14:paraId="4390E420" w14:textId="77777777" w:rsidR="006929AD" w:rsidRPr="00EC76D5" w:rsidRDefault="006929AD" w:rsidP="006929AD">
      <w:pPr>
        <w:pStyle w:val="Code"/>
      </w:pPr>
      <w:r w:rsidRPr="00EC76D5">
        <w:t xml:space="preserve">      for (Symbol symbol : removeSet) {</w:t>
      </w:r>
    </w:p>
    <w:p w14:paraId="288C70C7" w14:textId="77777777" w:rsidR="006929AD" w:rsidRPr="00EC76D5" w:rsidRDefault="006929AD" w:rsidP="006929AD">
      <w:pPr>
        <w:pStyle w:val="Code"/>
      </w:pPr>
      <w:r w:rsidRPr="00EC76D5">
        <w:t xml:space="preserve">        trackMap.remove(symbol);</w:t>
      </w:r>
    </w:p>
    <w:p w14:paraId="2ECF41E9" w14:textId="77777777" w:rsidR="006929AD" w:rsidRPr="00EC76D5" w:rsidRDefault="006929AD" w:rsidP="006929AD">
      <w:pPr>
        <w:pStyle w:val="Code"/>
      </w:pPr>
      <w:r w:rsidRPr="00EC76D5">
        <w:t xml:space="preserve">      }*/</w:t>
      </w:r>
    </w:p>
    <w:p w14:paraId="60204349" w14:textId="77777777" w:rsidR="006929AD" w:rsidRPr="00EC76D5" w:rsidRDefault="006929AD" w:rsidP="006929AD">
      <w:pPr>
        <w:pStyle w:val="Code"/>
      </w:pPr>
    </w:p>
    <w:p w14:paraId="50C237D6" w14:textId="77777777" w:rsidR="006929AD" w:rsidRPr="00EC76D5" w:rsidRDefault="006929AD" w:rsidP="006929AD">
      <w:pPr>
        <w:pStyle w:val="Code"/>
      </w:pPr>
      <w:r w:rsidRPr="00EC76D5">
        <w:t xml:space="preserve">      Object operand1 = middleCode.getOperand(1),</w:t>
      </w:r>
    </w:p>
    <w:p w14:paraId="45E4F14C" w14:textId="77777777" w:rsidR="006929AD" w:rsidRPr="00EC76D5" w:rsidRDefault="006929AD" w:rsidP="006929AD">
      <w:pPr>
        <w:pStyle w:val="Code"/>
      </w:pPr>
      <w:r w:rsidRPr="00EC76D5">
        <w:t xml:space="preserve">             operand2 = middleCode.getOperand(2),</w:t>
      </w:r>
    </w:p>
    <w:p w14:paraId="7B09C14E" w14:textId="77777777" w:rsidR="006929AD" w:rsidRPr="00EC76D5" w:rsidRDefault="006929AD" w:rsidP="006929AD">
      <w:pPr>
        <w:pStyle w:val="Code"/>
      </w:pPr>
      <w:r w:rsidRPr="00EC76D5">
        <w:t xml:space="preserve">             operand3 = middleCode.getOperand(3);</w:t>
      </w:r>
    </w:p>
    <w:p w14:paraId="4049BF3A" w14:textId="77777777" w:rsidR="006929AD" w:rsidRPr="00EC76D5" w:rsidRDefault="006929AD" w:rsidP="006929AD">
      <w:pPr>
        <w:pStyle w:val="Code"/>
      </w:pPr>
    </w:p>
    <w:p w14:paraId="6839F181" w14:textId="77777777" w:rsidR="006929AD" w:rsidRPr="00EC76D5" w:rsidRDefault="006929AD" w:rsidP="006929AD">
      <w:pPr>
        <w:pStyle w:val="Code"/>
      </w:pPr>
      <w:r w:rsidRPr="00EC76D5">
        <w:t xml:space="preserve">      switch (operator) {</w:t>
      </w:r>
    </w:p>
    <w:p w14:paraId="11F2CF1D" w14:textId="77777777" w:rsidR="006929AD" w:rsidRPr="00EC76D5" w:rsidRDefault="006929AD" w:rsidP="006929AD">
      <w:pPr>
        <w:pStyle w:val="Code"/>
      </w:pPr>
      <w:r w:rsidRPr="00EC76D5">
        <w:t xml:space="preserve">        case UnaryAdd:</w:t>
      </w:r>
    </w:p>
    <w:p w14:paraId="2B003892" w14:textId="77777777" w:rsidR="006929AD" w:rsidRPr="00EC76D5" w:rsidRDefault="006929AD" w:rsidP="006929AD">
      <w:pPr>
        <w:pStyle w:val="Code"/>
      </w:pPr>
      <w:r w:rsidRPr="00EC76D5">
        <w:t xml:space="preserve">        case UnarySubtract:</w:t>
      </w:r>
    </w:p>
    <w:p w14:paraId="4286F2E2" w14:textId="77777777" w:rsidR="006929AD" w:rsidRPr="00EC76D5" w:rsidRDefault="006929AD" w:rsidP="006929AD">
      <w:pPr>
        <w:pStyle w:val="Code"/>
      </w:pPr>
      <w:r w:rsidRPr="00EC76D5">
        <w:t xml:space="preserve">        case BitwiseNot: {</w:t>
      </w:r>
    </w:p>
    <w:p w14:paraId="4E20AAA2" w14:textId="77777777" w:rsidR="006929AD" w:rsidRPr="00EC76D5" w:rsidRDefault="006929AD" w:rsidP="006929AD">
      <w:pPr>
        <w:pStyle w:val="Code"/>
      </w:pPr>
      <w:r w:rsidRPr="00EC76D5">
        <w:t xml:space="preserve">            Symbol resultSymbol = (Symbol) operand1,</w:t>
      </w:r>
    </w:p>
    <w:p w14:paraId="563EDD38" w14:textId="77777777" w:rsidR="006929AD" w:rsidRPr="00EC76D5" w:rsidRDefault="006929AD" w:rsidP="006929AD">
      <w:pPr>
        <w:pStyle w:val="Code"/>
      </w:pPr>
      <w:r w:rsidRPr="00EC76D5">
        <w:t xml:space="preserve">                   unarySymbol = (Symbol) operand2;</w:t>
      </w:r>
    </w:p>
    <w:p w14:paraId="44B99B6A" w14:textId="77777777" w:rsidR="006929AD" w:rsidRPr="00EC76D5" w:rsidRDefault="006929AD" w:rsidP="006929AD">
      <w:pPr>
        <w:pStyle w:val="Code"/>
      </w:pPr>
    </w:p>
    <w:p w14:paraId="1F8C04D5" w14:textId="77777777" w:rsidR="006929AD" w:rsidRPr="00EC76D5" w:rsidRDefault="006929AD" w:rsidP="006929AD">
      <w:pPr>
        <w:pStyle w:val="Code"/>
      </w:pPr>
      <w:r w:rsidRPr="00EC76D5">
        <w:t xml:space="preserve">            if (resultSymbol.getType().isIntegralOrPointer()) {</w:t>
      </w:r>
    </w:p>
    <w:p w14:paraId="59A21241" w14:textId="77777777" w:rsidR="006929AD" w:rsidRPr="00EC76D5" w:rsidRDefault="006929AD" w:rsidP="006929AD">
      <w:pPr>
        <w:pStyle w:val="Code"/>
      </w:pPr>
      <w:r w:rsidRPr="00EC76D5">
        <w:t xml:space="preserve">              Track unaryTrack = trackMap.get(unarySymbol);</w:t>
      </w:r>
    </w:p>
    <w:p w14:paraId="39A32E44" w14:textId="77777777" w:rsidR="006929AD" w:rsidRPr="00EC76D5" w:rsidRDefault="006929AD" w:rsidP="006929AD">
      <w:pPr>
        <w:pStyle w:val="Code"/>
      </w:pPr>
    </w:p>
    <w:p w14:paraId="4432BAB3" w14:textId="77777777" w:rsidR="006929AD" w:rsidRPr="00EC76D5" w:rsidRDefault="006929AD" w:rsidP="006929AD">
      <w:pPr>
        <w:pStyle w:val="Code"/>
      </w:pPr>
      <w:r w:rsidRPr="00EC76D5">
        <w:t xml:space="preserve">              if (unaryTrack == null) {</w:t>
      </w:r>
    </w:p>
    <w:p w14:paraId="69313041" w14:textId="77777777" w:rsidR="006929AD" w:rsidRPr="00EC76D5" w:rsidRDefault="006929AD" w:rsidP="006929AD">
      <w:pPr>
        <w:pStyle w:val="Code"/>
      </w:pPr>
      <w:r w:rsidRPr="00EC76D5">
        <w:t xml:space="preserve">                middleCode.setLoad(Track.Left);</w:t>
      </w:r>
    </w:p>
    <w:p w14:paraId="1F15158B" w14:textId="77777777" w:rsidR="006929AD" w:rsidRPr="00EC76D5" w:rsidRDefault="006929AD" w:rsidP="006929AD">
      <w:pPr>
        <w:pStyle w:val="Code"/>
      </w:pPr>
      <w:r w:rsidRPr="00EC76D5">
        <w:t xml:space="preserve">                unaryTrack = createTrack(unarySymbol, trackMap, trackSet);</w:t>
      </w:r>
    </w:p>
    <w:p w14:paraId="06E82681" w14:textId="77777777" w:rsidR="006929AD" w:rsidRPr="00EC76D5" w:rsidRDefault="006929AD" w:rsidP="006929AD">
      <w:pPr>
        <w:pStyle w:val="Code"/>
      </w:pPr>
      <w:r w:rsidRPr="00EC76D5">
        <w:t xml:space="preserve">                tryLoadAddressSymbol(Track.LeftAddress, line,</w:t>
      </w:r>
    </w:p>
    <w:p w14:paraId="1319CE66" w14:textId="77777777" w:rsidR="006929AD" w:rsidRPr="00EC76D5" w:rsidRDefault="006929AD" w:rsidP="006929AD">
      <w:pPr>
        <w:pStyle w:val="Code"/>
      </w:pPr>
      <w:r w:rsidRPr="00EC76D5">
        <w:t xml:space="preserve">                                     unarySymbol, trackMap);</w:t>
      </w:r>
    </w:p>
    <w:p w14:paraId="600FE6FC" w14:textId="77777777" w:rsidR="006929AD" w:rsidRPr="00EC76D5" w:rsidRDefault="006929AD" w:rsidP="006929AD">
      <w:pPr>
        <w:pStyle w:val="Code"/>
      </w:pPr>
      <w:r w:rsidRPr="00EC76D5">
        <w:t xml:space="preserve">                </w:t>
      </w:r>
    </w:p>
    <w:p w14:paraId="5D1D39C5" w14:textId="77777777" w:rsidR="006929AD" w:rsidRPr="00EC76D5" w:rsidRDefault="006929AD" w:rsidP="006929AD">
      <w:pPr>
        <w:pStyle w:val="Code"/>
      </w:pPr>
      <w:r w:rsidRPr="00EC76D5">
        <w:lastRenderedPageBreak/>
        <w:t xml:space="preserve">                /*Symbol getAddressSymbol = unarySymbol.getAddressSymbol();</w:t>
      </w:r>
    </w:p>
    <w:p w14:paraId="453E2DCE" w14:textId="77777777" w:rsidR="006929AD" w:rsidRPr="00EC76D5" w:rsidRDefault="006929AD" w:rsidP="006929AD">
      <w:pPr>
        <w:pStyle w:val="Code"/>
      </w:pPr>
      <w:r w:rsidRPr="00EC76D5">
        <w:t xml:space="preserve">                if (getAddressSymbol != null) {</w:t>
      </w:r>
    </w:p>
    <w:p w14:paraId="7D701F9C" w14:textId="77777777" w:rsidR="006929AD" w:rsidRPr="00EC76D5" w:rsidRDefault="006929AD" w:rsidP="006929AD">
      <w:pPr>
        <w:pStyle w:val="Code"/>
      </w:pPr>
      <w:r w:rsidRPr="00EC76D5">
        <w:t xml:space="preserve">                  Track addressTrack = trackMap.get(getAddressSymbol);</w:t>
      </w:r>
    </w:p>
    <w:p w14:paraId="51799377" w14:textId="77777777" w:rsidR="006929AD" w:rsidRPr="00EC76D5" w:rsidRDefault="006929AD" w:rsidP="006929AD">
      <w:pPr>
        <w:pStyle w:val="Code"/>
      </w:pPr>
    </w:p>
    <w:p w14:paraId="401B165F" w14:textId="77777777" w:rsidR="006929AD" w:rsidRPr="00EC76D5" w:rsidRDefault="006929AD" w:rsidP="006929AD">
      <w:pPr>
        <w:pStyle w:val="Code"/>
      </w:pPr>
      <w:r w:rsidRPr="00EC76D5">
        <w:t xml:space="preserve">                  if (addressTrack != null) {</w:t>
      </w:r>
    </w:p>
    <w:p w14:paraId="6A3601B1" w14:textId="77777777" w:rsidR="006929AD" w:rsidRPr="00EC76D5" w:rsidRDefault="006929AD" w:rsidP="006929AD">
      <w:pPr>
        <w:pStyle w:val="Code"/>
      </w:pPr>
      <w:r w:rsidRPr="00EC76D5">
        <w:t xml:space="preserve">                    addressTrack.addCode(Track.LeftAddress, line, unarySymbol.getType());</w:t>
      </w:r>
    </w:p>
    <w:p w14:paraId="34EBD292" w14:textId="77777777" w:rsidR="006929AD" w:rsidRPr="00EC76D5" w:rsidRDefault="006929AD" w:rsidP="006929AD">
      <w:pPr>
        <w:pStyle w:val="Code"/>
      </w:pPr>
      <w:r w:rsidRPr="00EC76D5">
        <w:t xml:space="preserve">                  }</w:t>
      </w:r>
    </w:p>
    <w:p w14:paraId="55F9FAC3" w14:textId="77777777" w:rsidR="006929AD" w:rsidRPr="00EC76D5" w:rsidRDefault="006929AD" w:rsidP="006929AD">
      <w:pPr>
        <w:pStyle w:val="Code"/>
      </w:pPr>
      <w:r w:rsidRPr="00EC76D5">
        <w:t xml:space="preserve">                }*/</w:t>
      </w:r>
    </w:p>
    <w:p w14:paraId="7215EEDE" w14:textId="77777777" w:rsidR="006929AD" w:rsidRPr="00EC76D5" w:rsidRDefault="006929AD" w:rsidP="006929AD">
      <w:pPr>
        <w:pStyle w:val="Code"/>
      </w:pPr>
      <w:r w:rsidRPr="00EC76D5">
        <w:t xml:space="preserve">              }</w:t>
      </w:r>
    </w:p>
    <w:p w14:paraId="4E79A74B" w14:textId="77777777" w:rsidR="006929AD" w:rsidRPr="00EC76D5" w:rsidRDefault="006929AD" w:rsidP="006929AD">
      <w:pPr>
        <w:pStyle w:val="Code"/>
      </w:pPr>
      <w:r w:rsidRPr="00EC76D5">
        <w:t xml:space="preserve">              </w:t>
      </w:r>
    </w:p>
    <w:p w14:paraId="2C13D0C6" w14:textId="77777777" w:rsidR="006929AD" w:rsidRPr="00EC76D5" w:rsidRDefault="006929AD" w:rsidP="006929AD">
      <w:pPr>
        <w:pStyle w:val="Code"/>
      </w:pPr>
      <w:r w:rsidRPr="00EC76D5">
        <w:t xml:space="preserve">              trackMap.remove(unarySymbol);</w:t>
      </w:r>
    </w:p>
    <w:p w14:paraId="0F3CFE52" w14:textId="77777777" w:rsidR="006929AD" w:rsidRPr="00EC76D5" w:rsidRDefault="006929AD" w:rsidP="006929AD">
      <w:pPr>
        <w:pStyle w:val="Code"/>
      </w:pPr>
      <w:r w:rsidRPr="00EC76D5">
        <w:t xml:space="preserve">              trackMap.put(resultSymbol, unaryTrack);</w:t>
      </w:r>
    </w:p>
    <w:p w14:paraId="31F540B8" w14:textId="77777777" w:rsidR="006929AD" w:rsidRPr="00EC76D5" w:rsidRDefault="006929AD" w:rsidP="006929AD">
      <w:pPr>
        <w:pStyle w:val="Code"/>
      </w:pPr>
      <w:r w:rsidRPr="00EC76D5">
        <w:t xml:space="preserve">              unaryTrack.addCode(Track.Left, line, unarySymbol.getType());</w:t>
      </w:r>
    </w:p>
    <w:p w14:paraId="28C09DC6" w14:textId="77777777" w:rsidR="006929AD" w:rsidRPr="00EC76D5" w:rsidRDefault="006929AD" w:rsidP="006929AD">
      <w:pPr>
        <w:pStyle w:val="Code"/>
      </w:pPr>
      <w:r w:rsidRPr="00EC76D5">
        <w:t xml:space="preserve">            }</w:t>
      </w:r>
    </w:p>
    <w:p w14:paraId="007180FC" w14:textId="77777777" w:rsidR="006929AD" w:rsidRPr="00EC76D5" w:rsidRDefault="006929AD" w:rsidP="006929AD">
      <w:pPr>
        <w:pStyle w:val="Code"/>
      </w:pPr>
      <w:r w:rsidRPr="00EC76D5">
        <w:t xml:space="preserve">          }</w:t>
      </w:r>
    </w:p>
    <w:p w14:paraId="1D6E0509" w14:textId="77777777" w:rsidR="006929AD" w:rsidRPr="00EC76D5" w:rsidRDefault="006929AD" w:rsidP="006929AD">
      <w:pPr>
        <w:pStyle w:val="Code"/>
      </w:pPr>
      <w:r w:rsidRPr="00EC76D5">
        <w:t xml:space="preserve">          break;</w:t>
      </w:r>
    </w:p>
    <w:p w14:paraId="20C3FAAC" w14:textId="77777777" w:rsidR="006929AD" w:rsidRPr="00EC76D5" w:rsidRDefault="006929AD" w:rsidP="006929AD">
      <w:pPr>
        <w:pStyle w:val="Code"/>
      </w:pPr>
    </w:p>
    <w:p w14:paraId="197453A5" w14:textId="77777777" w:rsidR="006929AD" w:rsidRPr="00EC76D5" w:rsidRDefault="006929AD" w:rsidP="006929AD">
      <w:pPr>
        <w:pStyle w:val="Code"/>
      </w:pPr>
      <w:r w:rsidRPr="00EC76D5">
        <w:t>/*</w:t>
      </w:r>
    </w:p>
    <w:p w14:paraId="1EB990C9" w14:textId="77777777" w:rsidR="006929AD" w:rsidRPr="00EC76D5" w:rsidRDefault="006929AD" w:rsidP="006929AD">
      <w:pPr>
        <w:pStyle w:val="Code"/>
      </w:pPr>
      <w:r w:rsidRPr="00EC76D5">
        <w:t xml:space="preserve">        case UnaryAdd:</w:t>
      </w:r>
    </w:p>
    <w:p w14:paraId="4FF434D1" w14:textId="77777777" w:rsidR="006929AD" w:rsidRPr="00EC76D5" w:rsidRDefault="006929AD" w:rsidP="006929AD">
      <w:pPr>
        <w:pStyle w:val="Code"/>
      </w:pPr>
      <w:r w:rsidRPr="00EC76D5">
        <w:t xml:space="preserve">        case UnarySubtract:</w:t>
      </w:r>
    </w:p>
    <w:p w14:paraId="669B0430" w14:textId="77777777" w:rsidR="006929AD" w:rsidRPr="00EC76D5" w:rsidRDefault="006929AD" w:rsidP="006929AD">
      <w:pPr>
        <w:pStyle w:val="Code"/>
      </w:pPr>
      <w:r w:rsidRPr="00EC76D5">
        <w:t xml:space="preserve">        case BitwiseNot: {</w:t>
      </w:r>
    </w:p>
    <w:p w14:paraId="63FC87E4" w14:textId="77777777" w:rsidR="006929AD" w:rsidRPr="00EC76D5" w:rsidRDefault="006929AD" w:rsidP="006929AD">
      <w:pPr>
        <w:pStyle w:val="Code"/>
      </w:pPr>
      <w:r w:rsidRPr="00EC76D5">
        <w:t xml:space="preserve">            if (middleCode.toString().contains("UnarySubtract $temp141 count")) {</w:t>
      </w:r>
    </w:p>
    <w:p w14:paraId="69F62997" w14:textId="77777777" w:rsidR="006929AD" w:rsidRPr="00EC76D5" w:rsidRDefault="006929AD" w:rsidP="006929AD">
      <w:pPr>
        <w:pStyle w:val="Code"/>
      </w:pPr>
      <w:r w:rsidRPr="00EC76D5">
        <w:t xml:space="preserve">              int i = 1;</w:t>
      </w:r>
    </w:p>
    <w:p w14:paraId="23A6780C" w14:textId="77777777" w:rsidR="006929AD" w:rsidRPr="00EC76D5" w:rsidRDefault="006929AD" w:rsidP="006929AD">
      <w:pPr>
        <w:pStyle w:val="Code"/>
      </w:pPr>
      <w:r w:rsidRPr="00EC76D5">
        <w:t xml:space="preserve">            }</w:t>
      </w:r>
    </w:p>
    <w:p w14:paraId="4458374E" w14:textId="77777777" w:rsidR="006929AD" w:rsidRPr="00EC76D5" w:rsidRDefault="006929AD" w:rsidP="006929AD">
      <w:pPr>
        <w:pStyle w:val="Code"/>
      </w:pPr>
      <w:r w:rsidRPr="00EC76D5">
        <w:t xml:space="preserve">          </w:t>
      </w:r>
    </w:p>
    <w:p w14:paraId="074E881A" w14:textId="77777777" w:rsidR="006929AD" w:rsidRPr="00EC76D5" w:rsidRDefault="006929AD" w:rsidP="006929AD">
      <w:pPr>
        <w:pStyle w:val="Code"/>
      </w:pPr>
      <w:r w:rsidRPr="00EC76D5">
        <w:t xml:space="preserve">            Symbol resultSymbol = (Symbol) getOperand1,</w:t>
      </w:r>
    </w:p>
    <w:p w14:paraId="6AC7FBF9" w14:textId="77777777" w:rsidR="006929AD" w:rsidRPr="00EC76D5" w:rsidRDefault="006929AD" w:rsidP="006929AD">
      <w:pPr>
        <w:pStyle w:val="Code"/>
      </w:pPr>
      <w:r w:rsidRPr="00EC76D5">
        <w:t xml:space="preserve">                   unarySymbol = (Symbol) getOperand2;</w:t>
      </w:r>
    </w:p>
    <w:p w14:paraId="151A77F2" w14:textId="77777777" w:rsidR="006929AD" w:rsidRPr="00EC76D5" w:rsidRDefault="006929AD" w:rsidP="006929AD">
      <w:pPr>
        <w:pStyle w:val="Code"/>
      </w:pPr>
    </w:p>
    <w:p w14:paraId="33783563" w14:textId="77777777" w:rsidR="006929AD" w:rsidRPr="00EC76D5" w:rsidRDefault="006929AD" w:rsidP="006929AD">
      <w:pPr>
        <w:pStyle w:val="Code"/>
      </w:pPr>
      <w:r w:rsidRPr="00EC76D5">
        <w:t xml:space="preserve">            if (resultSymbol.getType().isIntegralOrPointer()) {</w:t>
      </w:r>
    </w:p>
    <w:p w14:paraId="25A4F2D4" w14:textId="77777777" w:rsidR="006929AD" w:rsidRPr="00EC76D5" w:rsidRDefault="006929AD" w:rsidP="006929AD">
      <w:pPr>
        <w:pStyle w:val="Code"/>
      </w:pPr>
      <w:r w:rsidRPr="00EC76D5">
        <w:t xml:space="preserve">              Track unaryTrack = trackMap.get(unarySymbol);</w:t>
      </w:r>
    </w:p>
    <w:p w14:paraId="44047D04" w14:textId="77777777" w:rsidR="006929AD" w:rsidRPr="00EC76D5" w:rsidRDefault="006929AD" w:rsidP="006929AD">
      <w:pPr>
        <w:pStyle w:val="Code"/>
      </w:pPr>
    </w:p>
    <w:p w14:paraId="7B3CDFA9" w14:textId="77777777" w:rsidR="006929AD" w:rsidRPr="00EC76D5" w:rsidRDefault="006929AD" w:rsidP="006929AD">
      <w:pPr>
        <w:pStyle w:val="Code"/>
      </w:pPr>
      <w:r w:rsidRPr="00EC76D5">
        <w:t xml:space="preserve">              if (unaryTrack != null) {</w:t>
      </w:r>
    </w:p>
    <w:p w14:paraId="695D5519" w14:textId="77777777" w:rsidR="006929AD" w:rsidRPr="00EC76D5" w:rsidRDefault="006929AD" w:rsidP="006929AD">
      <w:pPr>
        <w:pStyle w:val="Code"/>
      </w:pPr>
      <w:r w:rsidRPr="00EC76D5">
        <w:t xml:space="preserve">                unaryTrack.addCode(Track.Left, line, unarySymbol.getType());</w:t>
      </w:r>
    </w:p>
    <w:p w14:paraId="3C967FEA" w14:textId="77777777" w:rsidR="006929AD" w:rsidRPr="00EC76D5" w:rsidRDefault="006929AD" w:rsidP="006929AD">
      <w:pPr>
        <w:pStyle w:val="Code"/>
      </w:pPr>
      <w:r w:rsidRPr="00EC76D5">
        <w:t xml:space="preserve">                trackMap.remove(unarySymbol);</w:t>
      </w:r>
    </w:p>
    <w:p w14:paraId="74B61A0F" w14:textId="77777777" w:rsidR="006929AD" w:rsidRPr="00EC76D5" w:rsidRDefault="006929AD" w:rsidP="006929AD">
      <w:pPr>
        <w:pStyle w:val="Code"/>
      </w:pPr>
      <w:r w:rsidRPr="00EC76D5">
        <w:t xml:space="preserve">                trackMap.put(resultSymbol, unaryTrack);</w:t>
      </w:r>
    </w:p>
    <w:p w14:paraId="09129A6D" w14:textId="77777777" w:rsidR="006929AD" w:rsidRPr="00EC76D5" w:rsidRDefault="006929AD" w:rsidP="006929AD">
      <w:pPr>
        <w:pStyle w:val="Code"/>
      </w:pPr>
      <w:r w:rsidRPr="00EC76D5">
        <w:t xml:space="preserve">              }</w:t>
      </w:r>
    </w:p>
    <w:p w14:paraId="29BB0D82" w14:textId="77777777" w:rsidR="006929AD" w:rsidRPr="00EC76D5" w:rsidRDefault="006929AD" w:rsidP="006929AD">
      <w:pPr>
        <w:pStyle w:val="Code"/>
      </w:pPr>
      <w:r w:rsidRPr="00EC76D5">
        <w:t xml:space="preserve">              else if (middleCode.isLive(resultSymbol)) {</w:t>
      </w:r>
    </w:p>
    <w:p w14:paraId="0801F9C4" w14:textId="77777777" w:rsidR="006929AD" w:rsidRPr="00EC76D5" w:rsidRDefault="006929AD" w:rsidP="006929AD">
      <w:pPr>
        <w:pStyle w:val="Code"/>
      </w:pPr>
      <w:r w:rsidRPr="00EC76D5">
        <w:t xml:space="preserve">                middleCode.setLoad(Track.Left);</w:t>
      </w:r>
    </w:p>
    <w:p w14:paraId="4ED776E5" w14:textId="77777777" w:rsidR="006929AD" w:rsidRPr="00EC76D5" w:rsidRDefault="006929AD" w:rsidP="006929AD">
      <w:pPr>
        <w:pStyle w:val="Code"/>
      </w:pPr>
      <w:r w:rsidRPr="00EC76D5">
        <w:t xml:space="preserve">                unaryTrack = createTrack(unarySymbol, trackMap, trackSet);</w:t>
      </w:r>
    </w:p>
    <w:p w14:paraId="3AF90CDA" w14:textId="77777777" w:rsidR="006929AD" w:rsidRPr="00EC76D5" w:rsidRDefault="006929AD" w:rsidP="006929AD">
      <w:pPr>
        <w:pStyle w:val="Code"/>
      </w:pPr>
      <w:r w:rsidRPr="00EC76D5">
        <w:t xml:space="preserve">                unaryTrack.addCode(Track.Left, line, unarySymbol.getType());</w:t>
      </w:r>
    </w:p>
    <w:p w14:paraId="7F6EE2FB" w14:textId="77777777" w:rsidR="006929AD" w:rsidRPr="00EC76D5" w:rsidRDefault="006929AD" w:rsidP="006929AD">
      <w:pPr>
        <w:pStyle w:val="Code"/>
      </w:pPr>
      <w:r w:rsidRPr="00EC76D5">
        <w:t xml:space="preserve">                trackMap.put(resultSymbol, unaryTrack);</w:t>
      </w:r>
    </w:p>
    <w:p w14:paraId="5C06A494" w14:textId="77777777" w:rsidR="006929AD" w:rsidRPr="00EC76D5" w:rsidRDefault="006929AD" w:rsidP="006929AD">
      <w:pPr>
        <w:pStyle w:val="Code"/>
      </w:pPr>
      <w:r w:rsidRPr="00EC76D5">
        <w:t xml:space="preserve">              }</w:t>
      </w:r>
    </w:p>
    <w:p w14:paraId="05E4A31A" w14:textId="77777777" w:rsidR="006929AD" w:rsidRPr="00EC76D5" w:rsidRDefault="006929AD" w:rsidP="006929AD">
      <w:pPr>
        <w:pStyle w:val="Code"/>
      </w:pPr>
      <w:r w:rsidRPr="00EC76D5">
        <w:t xml:space="preserve">              </w:t>
      </w:r>
    </w:p>
    <w:p w14:paraId="2F51CE0D" w14:textId="77777777" w:rsidR="006929AD" w:rsidRPr="00EC76D5" w:rsidRDefault="006929AD" w:rsidP="006929AD">
      <w:pPr>
        <w:pStyle w:val="Code"/>
      </w:pPr>
      <w:r w:rsidRPr="00EC76D5">
        <w:t xml:space="preserve">              if (unaryTrack == null) {</w:t>
      </w:r>
    </w:p>
    <w:p w14:paraId="705A85A3" w14:textId="77777777" w:rsidR="006929AD" w:rsidRPr="00EC76D5" w:rsidRDefault="006929AD" w:rsidP="006929AD">
      <w:pPr>
        <w:pStyle w:val="Code"/>
      </w:pPr>
      <w:r w:rsidRPr="00EC76D5">
        <w:t xml:space="preserve">                mayLoadAddressRegister(Track.LeftAddress, line, unarySymbol, trackMap, trackSet);</w:t>
      </w:r>
    </w:p>
    <w:p w14:paraId="5BC5B1E7" w14:textId="77777777" w:rsidR="006929AD" w:rsidRPr="00EC76D5" w:rsidRDefault="006929AD" w:rsidP="006929AD">
      <w:pPr>
        <w:pStyle w:val="Code"/>
      </w:pPr>
      <w:r w:rsidRPr="00EC76D5">
        <w:t xml:space="preserve">              }</w:t>
      </w:r>
    </w:p>
    <w:p w14:paraId="4A46D624" w14:textId="77777777" w:rsidR="006929AD" w:rsidRPr="00EC76D5" w:rsidRDefault="006929AD" w:rsidP="006929AD">
      <w:pPr>
        <w:pStyle w:val="Code"/>
      </w:pPr>
      <w:r w:rsidRPr="00EC76D5">
        <w:t xml:space="preserve">            }</w:t>
      </w:r>
    </w:p>
    <w:p w14:paraId="1A91FA26" w14:textId="77777777" w:rsidR="006929AD" w:rsidRPr="00EC76D5" w:rsidRDefault="006929AD" w:rsidP="006929AD">
      <w:pPr>
        <w:pStyle w:val="Code"/>
      </w:pPr>
      <w:r w:rsidRPr="00EC76D5">
        <w:t xml:space="preserve">          }</w:t>
      </w:r>
    </w:p>
    <w:p w14:paraId="6D3639D3" w14:textId="77777777" w:rsidR="006929AD" w:rsidRPr="00EC76D5" w:rsidRDefault="006929AD" w:rsidP="006929AD">
      <w:pPr>
        <w:pStyle w:val="Code"/>
      </w:pPr>
      <w:r w:rsidRPr="00EC76D5">
        <w:t xml:space="preserve">          break;</w:t>
      </w:r>
    </w:p>
    <w:p w14:paraId="5455526E" w14:textId="77777777" w:rsidR="006929AD" w:rsidRPr="00EC76D5" w:rsidRDefault="006929AD" w:rsidP="006929AD">
      <w:pPr>
        <w:pStyle w:val="Code"/>
      </w:pPr>
      <w:r w:rsidRPr="00EC76D5">
        <w:t>*/</w:t>
      </w:r>
    </w:p>
    <w:p w14:paraId="68482CAF" w14:textId="77777777" w:rsidR="006929AD" w:rsidRPr="00EC76D5" w:rsidRDefault="006929AD" w:rsidP="006929AD">
      <w:pPr>
        <w:pStyle w:val="Code"/>
      </w:pPr>
    </w:p>
    <w:p w14:paraId="33E736E7" w14:textId="77777777" w:rsidR="006929AD" w:rsidRPr="00EC76D5" w:rsidRDefault="006929AD" w:rsidP="006929AD">
      <w:pPr>
        <w:pStyle w:val="Code"/>
      </w:pPr>
      <w:r w:rsidRPr="00EC76D5">
        <w:t xml:space="preserve">        case EqualZero: {</w:t>
      </w:r>
    </w:p>
    <w:p w14:paraId="48320306" w14:textId="77777777" w:rsidR="006929AD" w:rsidRPr="00EC76D5" w:rsidRDefault="006929AD" w:rsidP="006929AD">
      <w:pPr>
        <w:pStyle w:val="Code"/>
      </w:pPr>
      <w:r w:rsidRPr="00EC76D5">
        <w:t xml:space="preserve">            Symbol equalSymbol = (Symbol) operand2;</w:t>
      </w:r>
    </w:p>
    <w:p w14:paraId="41AAE57B" w14:textId="77777777" w:rsidR="006929AD" w:rsidRPr="00EC76D5" w:rsidRDefault="006929AD" w:rsidP="006929AD">
      <w:pPr>
        <w:pStyle w:val="Code"/>
      </w:pPr>
    </w:p>
    <w:p w14:paraId="54327387" w14:textId="77777777" w:rsidR="006929AD" w:rsidRPr="00EC76D5" w:rsidRDefault="006929AD" w:rsidP="006929AD">
      <w:pPr>
        <w:pStyle w:val="Code"/>
      </w:pPr>
      <w:r w:rsidRPr="00EC76D5">
        <w:lastRenderedPageBreak/>
        <w:t xml:space="preserve">            if (equalSymbol.getType().isIntegralOrPointer()) {</w:t>
      </w:r>
    </w:p>
    <w:p w14:paraId="2E86E5B3" w14:textId="77777777" w:rsidR="006929AD" w:rsidRPr="00EC76D5" w:rsidRDefault="006929AD" w:rsidP="006929AD">
      <w:pPr>
        <w:pStyle w:val="Code"/>
      </w:pPr>
      <w:r w:rsidRPr="00EC76D5">
        <w:t xml:space="preserve">              Track equalTrack = trackMap.get(equalSymbol);</w:t>
      </w:r>
    </w:p>
    <w:p w14:paraId="0826CDD6" w14:textId="77777777" w:rsidR="006929AD" w:rsidRPr="00EC76D5" w:rsidRDefault="006929AD" w:rsidP="006929AD">
      <w:pPr>
        <w:pStyle w:val="Code"/>
      </w:pPr>
    </w:p>
    <w:p w14:paraId="53B33AFF" w14:textId="77777777" w:rsidR="006929AD" w:rsidRPr="00EC76D5" w:rsidRDefault="006929AD" w:rsidP="006929AD">
      <w:pPr>
        <w:pStyle w:val="Code"/>
      </w:pPr>
      <w:r w:rsidRPr="00EC76D5">
        <w:t xml:space="preserve">              if (equalTrack != null) {</w:t>
      </w:r>
    </w:p>
    <w:p w14:paraId="1DEB2194" w14:textId="77777777" w:rsidR="006929AD" w:rsidRPr="00EC76D5" w:rsidRDefault="006929AD" w:rsidP="006929AD">
      <w:pPr>
        <w:pStyle w:val="Code"/>
      </w:pPr>
      <w:r w:rsidRPr="00EC76D5">
        <w:t xml:space="preserve">                equalTrack.addCode(Track.Left, line, equalSymbol.getType());</w:t>
      </w:r>
    </w:p>
    <w:p w14:paraId="6073F58B" w14:textId="77777777" w:rsidR="006929AD" w:rsidRPr="00EC76D5" w:rsidRDefault="006929AD" w:rsidP="006929AD">
      <w:pPr>
        <w:pStyle w:val="Code"/>
      </w:pPr>
      <w:r w:rsidRPr="00EC76D5">
        <w:t xml:space="preserve">              }</w:t>
      </w:r>
    </w:p>
    <w:p w14:paraId="5B9FB9F9" w14:textId="77777777" w:rsidR="006929AD" w:rsidRPr="00EC76D5" w:rsidRDefault="006929AD" w:rsidP="006929AD">
      <w:pPr>
        <w:pStyle w:val="Code"/>
      </w:pPr>
      <w:r w:rsidRPr="00EC76D5">
        <w:t xml:space="preserve">              else if (middleCode.isLive(equalSymbol)) {</w:t>
      </w:r>
    </w:p>
    <w:p w14:paraId="19AE758D" w14:textId="77777777" w:rsidR="006929AD" w:rsidRPr="00EC76D5" w:rsidRDefault="006929AD" w:rsidP="006929AD">
      <w:pPr>
        <w:pStyle w:val="Code"/>
      </w:pPr>
      <w:r w:rsidRPr="00EC76D5">
        <w:t xml:space="preserve">                middleCode.setLoad(Track.Left);</w:t>
      </w:r>
    </w:p>
    <w:p w14:paraId="54E071DF" w14:textId="77777777" w:rsidR="006929AD" w:rsidRPr="00EC76D5" w:rsidRDefault="006929AD" w:rsidP="006929AD">
      <w:pPr>
        <w:pStyle w:val="Code"/>
      </w:pPr>
      <w:r w:rsidRPr="00EC76D5">
        <w:t xml:space="preserve">                equalTrack = createTrack(equalSymbol, trackMap, trackSet);</w:t>
      </w:r>
    </w:p>
    <w:p w14:paraId="417D5513" w14:textId="77777777" w:rsidR="006929AD" w:rsidRPr="00EC76D5" w:rsidRDefault="006929AD" w:rsidP="006929AD">
      <w:pPr>
        <w:pStyle w:val="Code"/>
      </w:pPr>
      <w:r w:rsidRPr="00EC76D5">
        <w:t xml:space="preserve">                equalTrack.addCode(Track.Left, line, equalSymbol.getType());</w:t>
      </w:r>
    </w:p>
    <w:p w14:paraId="0035844F" w14:textId="77777777" w:rsidR="006929AD" w:rsidRPr="00EC76D5" w:rsidRDefault="006929AD" w:rsidP="006929AD">
      <w:pPr>
        <w:pStyle w:val="Code"/>
      </w:pPr>
      <w:r w:rsidRPr="00EC76D5">
        <w:t xml:space="preserve">                trackMap.put(equalSymbol, equalTrack);</w:t>
      </w:r>
    </w:p>
    <w:p w14:paraId="20218C57" w14:textId="77777777" w:rsidR="006929AD" w:rsidRPr="00EC76D5" w:rsidRDefault="006929AD" w:rsidP="006929AD">
      <w:pPr>
        <w:pStyle w:val="Code"/>
      </w:pPr>
      <w:r w:rsidRPr="00EC76D5">
        <w:t xml:space="preserve">              }</w:t>
      </w:r>
    </w:p>
    <w:p w14:paraId="42119D94" w14:textId="77777777" w:rsidR="006929AD" w:rsidRPr="00EC76D5" w:rsidRDefault="006929AD" w:rsidP="006929AD">
      <w:pPr>
        <w:pStyle w:val="Code"/>
      </w:pPr>
      <w:r w:rsidRPr="00EC76D5">
        <w:t xml:space="preserve">              </w:t>
      </w:r>
    </w:p>
    <w:p w14:paraId="38D712EE" w14:textId="77777777" w:rsidR="006929AD" w:rsidRPr="00EC76D5" w:rsidRDefault="006929AD" w:rsidP="006929AD">
      <w:pPr>
        <w:pStyle w:val="Code"/>
      </w:pPr>
      <w:r w:rsidRPr="00EC76D5">
        <w:t xml:space="preserve">              if (equalTrack == null) {</w:t>
      </w:r>
    </w:p>
    <w:p w14:paraId="2DFDF7F9" w14:textId="77777777" w:rsidR="006929AD" w:rsidRPr="00EC76D5" w:rsidRDefault="006929AD" w:rsidP="006929AD">
      <w:pPr>
        <w:pStyle w:val="Code"/>
      </w:pPr>
      <w:r w:rsidRPr="00EC76D5">
        <w:t xml:space="preserve">                tryLoadAddressSymbol(Track.LeftAddress, line,</w:t>
      </w:r>
    </w:p>
    <w:p w14:paraId="031ED830" w14:textId="77777777" w:rsidR="006929AD" w:rsidRPr="00EC76D5" w:rsidRDefault="006929AD" w:rsidP="006929AD">
      <w:pPr>
        <w:pStyle w:val="Code"/>
      </w:pPr>
      <w:r w:rsidRPr="00EC76D5">
        <w:t xml:space="preserve">                                     equalSymbol, trackMap);</w:t>
      </w:r>
    </w:p>
    <w:p w14:paraId="51585CEA" w14:textId="77777777" w:rsidR="006929AD" w:rsidRPr="00EC76D5" w:rsidRDefault="006929AD" w:rsidP="006929AD">
      <w:pPr>
        <w:pStyle w:val="Code"/>
      </w:pPr>
      <w:r w:rsidRPr="00EC76D5">
        <w:t xml:space="preserve">              }</w:t>
      </w:r>
    </w:p>
    <w:p w14:paraId="45F14EAF" w14:textId="77777777" w:rsidR="006929AD" w:rsidRPr="00EC76D5" w:rsidRDefault="006929AD" w:rsidP="006929AD">
      <w:pPr>
        <w:pStyle w:val="Code"/>
      </w:pPr>
      <w:r w:rsidRPr="00EC76D5">
        <w:t xml:space="preserve">            }</w:t>
      </w:r>
    </w:p>
    <w:p w14:paraId="5564599A" w14:textId="77777777" w:rsidR="006929AD" w:rsidRPr="00EC76D5" w:rsidRDefault="006929AD" w:rsidP="006929AD">
      <w:pPr>
        <w:pStyle w:val="Code"/>
      </w:pPr>
      <w:r w:rsidRPr="00EC76D5">
        <w:t xml:space="preserve">          }</w:t>
      </w:r>
    </w:p>
    <w:p w14:paraId="05CE5479" w14:textId="77777777" w:rsidR="006929AD" w:rsidRPr="00EC76D5" w:rsidRDefault="006929AD" w:rsidP="006929AD">
      <w:pPr>
        <w:pStyle w:val="Code"/>
      </w:pPr>
      <w:r w:rsidRPr="00EC76D5">
        <w:t xml:space="preserve">          break;</w:t>
      </w:r>
    </w:p>
    <w:p w14:paraId="578B4C2B" w14:textId="77777777" w:rsidR="006929AD" w:rsidRPr="00EC76D5" w:rsidRDefault="006929AD" w:rsidP="006929AD">
      <w:pPr>
        <w:pStyle w:val="Code"/>
      </w:pPr>
    </w:p>
    <w:p w14:paraId="15F5FFE4" w14:textId="77777777" w:rsidR="006929AD" w:rsidRPr="00EC76D5" w:rsidRDefault="006929AD" w:rsidP="006929AD">
      <w:pPr>
        <w:pStyle w:val="Code"/>
      </w:pPr>
      <w:r w:rsidRPr="00EC76D5">
        <w:t xml:space="preserve">        case Address: {</w:t>
      </w:r>
    </w:p>
    <w:p w14:paraId="19668162" w14:textId="77777777" w:rsidR="006929AD" w:rsidRPr="00EC76D5" w:rsidRDefault="006929AD" w:rsidP="006929AD">
      <w:pPr>
        <w:pStyle w:val="Code"/>
      </w:pPr>
      <w:r w:rsidRPr="00EC76D5">
        <w:t xml:space="preserve">            Symbol resultSymbol = (Symbol) operand1,</w:t>
      </w:r>
    </w:p>
    <w:p w14:paraId="0C7E3EE2" w14:textId="77777777" w:rsidR="006929AD" w:rsidRPr="00EC76D5" w:rsidRDefault="006929AD" w:rsidP="006929AD">
      <w:pPr>
        <w:pStyle w:val="Code"/>
      </w:pPr>
      <w:r w:rsidRPr="00EC76D5">
        <w:t xml:space="preserve">                   symbol = (Symbol) operand2;</w:t>
      </w:r>
    </w:p>
    <w:p w14:paraId="623F1301" w14:textId="77777777" w:rsidR="006929AD" w:rsidRPr="00EC76D5" w:rsidRDefault="006929AD" w:rsidP="006929AD">
      <w:pPr>
        <w:pStyle w:val="Code"/>
      </w:pPr>
      <w:r w:rsidRPr="00EC76D5">
        <w:t xml:space="preserve">            Symbol addressSymbol = symbol.getAddressSymbol();</w:t>
      </w:r>
    </w:p>
    <w:p w14:paraId="28C90254" w14:textId="77777777" w:rsidR="006929AD" w:rsidRPr="00EC76D5" w:rsidRDefault="006929AD" w:rsidP="006929AD">
      <w:pPr>
        <w:pStyle w:val="Code"/>
      </w:pPr>
      <w:r w:rsidRPr="00EC76D5">
        <w:t xml:space="preserve">            </w:t>
      </w:r>
    </w:p>
    <w:p w14:paraId="426B18BF" w14:textId="77777777" w:rsidR="006929AD" w:rsidRPr="00EC76D5" w:rsidRDefault="006929AD" w:rsidP="006929AD">
      <w:pPr>
        <w:pStyle w:val="Code"/>
      </w:pPr>
      <w:r w:rsidRPr="00EC76D5">
        <w:t xml:space="preserve">            // &amp;a[i]</w:t>
      </w:r>
    </w:p>
    <w:p w14:paraId="21A13520" w14:textId="77777777" w:rsidR="006929AD" w:rsidRPr="00EC76D5" w:rsidRDefault="006929AD" w:rsidP="006929AD">
      <w:pPr>
        <w:pStyle w:val="Code"/>
      </w:pPr>
      <w:r w:rsidRPr="00EC76D5">
        <w:t xml:space="preserve">            // &amp;p-&gt;m</w:t>
      </w:r>
    </w:p>
    <w:p w14:paraId="407FC904" w14:textId="77777777" w:rsidR="006929AD" w:rsidRPr="00EC76D5" w:rsidRDefault="006929AD" w:rsidP="006929AD">
      <w:pPr>
        <w:pStyle w:val="Code"/>
      </w:pPr>
      <w:r w:rsidRPr="00EC76D5">
        <w:t xml:space="preserve">            // &amp;s.m</w:t>
      </w:r>
    </w:p>
    <w:p w14:paraId="014F87BB" w14:textId="77777777" w:rsidR="006929AD" w:rsidRPr="00EC76D5" w:rsidRDefault="006929AD" w:rsidP="006929AD">
      <w:pPr>
        <w:pStyle w:val="Code"/>
      </w:pPr>
      <w:r w:rsidRPr="00EC76D5">
        <w:t xml:space="preserve">            </w:t>
      </w:r>
    </w:p>
    <w:p w14:paraId="6316CC46" w14:textId="77777777" w:rsidR="006929AD" w:rsidRPr="00EC76D5" w:rsidRDefault="006929AD" w:rsidP="006929AD">
      <w:pPr>
        <w:pStyle w:val="Code"/>
      </w:pPr>
      <w:r w:rsidRPr="00EC76D5">
        <w:t xml:space="preserve">            if (addressSymbol != null) {</w:t>
      </w:r>
    </w:p>
    <w:p w14:paraId="7CA7943C" w14:textId="77777777" w:rsidR="006929AD" w:rsidRPr="00EC76D5" w:rsidRDefault="006929AD" w:rsidP="006929AD">
      <w:pPr>
        <w:pStyle w:val="Code"/>
      </w:pPr>
      <w:r w:rsidRPr="00EC76D5">
        <w:t xml:space="preserve">              Track addressTrack = trackMap.get(addressSymbol);</w:t>
      </w:r>
    </w:p>
    <w:p w14:paraId="43EEC24D" w14:textId="77777777" w:rsidR="006929AD" w:rsidRPr="00EC76D5" w:rsidRDefault="006929AD" w:rsidP="006929AD">
      <w:pPr>
        <w:pStyle w:val="Code"/>
      </w:pPr>
      <w:r w:rsidRPr="00EC76D5">
        <w:t xml:space="preserve">              </w:t>
      </w:r>
    </w:p>
    <w:p w14:paraId="39A0CB3B" w14:textId="77777777" w:rsidR="006929AD" w:rsidRPr="00EC76D5" w:rsidRDefault="006929AD" w:rsidP="006929AD">
      <w:pPr>
        <w:pStyle w:val="Code"/>
      </w:pPr>
      <w:r w:rsidRPr="00EC76D5">
        <w:t xml:space="preserve">              if (addressTrack == null) {</w:t>
      </w:r>
    </w:p>
    <w:p w14:paraId="68A1664E" w14:textId="77777777" w:rsidR="006929AD" w:rsidRPr="00EC76D5" w:rsidRDefault="006929AD" w:rsidP="006929AD">
      <w:pPr>
        <w:pStyle w:val="Code"/>
      </w:pPr>
      <w:r w:rsidRPr="00EC76D5">
        <w:t xml:space="preserve">                middleCode.setLoad(Track.Right);</w:t>
      </w:r>
    </w:p>
    <w:p w14:paraId="12DEB04E" w14:textId="77777777" w:rsidR="006929AD" w:rsidRPr="00EC76D5" w:rsidRDefault="006929AD" w:rsidP="006929AD">
      <w:pPr>
        <w:pStyle w:val="Code"/>
      </w:pPr>
      <w:r w:rsidRPr="00EC76D5">
        <w:t xml:space="preserve">                addressTrack = createTrack(addressSymbol, trackMap, trackSet);</w:t>
      </w:r>
    </w:p>
    <w:p w14:paraId="041E5E61" w14:textId="77777777" w:rsidR="006929AD" w:rsidRPr="00EC76D5" w:rsidRDefault="006929AD" w:rsidP="006929AD">
      <w:pPr>
        <w:pStyle w:val="Code"/>
      </w:pPr>
      <w:r w:rsidRPr="00EC76D5">
        <w:t xml:space="preserve">              }</w:t>
      </w:r>
    </w:p>
    <w:p w14:paraId="1C177200" w14:textId="77777777" w:rsidR="006929AD" w:rsidRPr="00EC76D5" w:rsidRDefault="006929AD" w:rsidP="006929AD">
      <w:pPr>
        <w:pStyle w:val="Code"/>
      </w:pPr>
    </w:p>
    <w:p w14:paraId="4A7D3DC5" w14:textId="77777777" w:rsidR="006929AD" w:rsidRPr="00EC76D5" w:rsidRDefault="006929AD" w:rsidP="006929AD">
      <w:pPr>
        <w:pStyle w:val="Code"/>
      </w:pPr>
      <w:r w:rsidRPr="00EC76D5">
        <w:t xml:space="preserve">              addressTrack.addCode(Track.Right, line);</w:t>
      </w:r>
    </w:p>
    <w:p w14:paraId="41B78B41" w14:textId="77777777" w:rsidR="006929AD" w:rsidRPr="00EC76D5" w:rsidRDefault="006929AD" w:rsidP="006929AD">
      <w:pPr>
        <w:pStyle w:val="Code"/>
      </w:pPr>
      <w:r w:rsidRPr="00EC76D5">
        <w:t xml:space="preserve">              addressTrack.addCode(Track.Left, line);</w:t>
      </w:r>
    </w:p>
    <w:p w14:paraId="39660A8A" w14:textId="77777777" w:rsidR="006929AD" w:rsidRPr="00EC76D5" w:rsidRDefault="006929AD" w:rsidP="006929AD">
      <w:pPr>
        <w:pStyle w:val="Code"/>
      </w:pPr>
      <w:r w:rsidRPr="00EC76D5">
        <w:t xml:space="preserve">              trackMap.put(resultSymbol, addressTrack);</w:t>
      </w:r>
    </w:p>
    <w:p w14:paraId="1AAF2661" w14:textId="77777777" w:rsidR="006929AD" w:rsidRPr="00EC76D5" w:rsidRDefault="006929AD" w:rsidP="006929AD">
      <w:pPr>
        <w:pStyle w:val="Code"/>
      </w:pPr>
      <w:r w:rsidRPr="00EC76D5">
        <w:t xml:space="preserve">            }</w:t>
      </w:r>
    </w:p>
    <w:p w14:paraId="4C600D56" w14:textId="77777777" w:rsidR="006929AD" w:rsidRPr="00EC76D5" w:rsidRDefault="006929AD" w:rsidP="006929AD">
      <w:pPr>
        <w:pStyle w:val="Code"/>
      </w:pPr>
      <w:r w:rsidRPr="00EC76D5">
        <w:t xml:space="preserve">            else {</w:t>
      </w:r>
    </w:p>
    <w:p w14:paraId="1BEC7BA1" w14:textId="77777777" w:rsidR="006929AD" w:rsidRPr="00EC76D5" w:rsidRDefault="006929AD" w:rsidP="006929AD">
      <w:pPr>
        <w:pStyle w:val="Code"/>
      </w:pPr>
      <w:r w:rsidRPr="00EC76D5">
        <w:t xml:space="preserve">              Track resultTrack = createTrack(resultSymbol, trackMap,trackSet);</w:t>
      </w:r>
    </w:p>
    <w:p w14:paraId="5A4F8BBB" w14:textId="77777777" w:rsidR="006929AD" w:rsidRPr="00EC76D5" w:rsidRDefault="006929AD" w:rsidP="006929AD">
      <w:pPr>
        <w:pStyle w:val="Code"/>
      </w:pPr>
      <w:r w:rsidRPr="00EC76D5">
        <w:t xml:space="preserve">              resultTrack.addCode(Track.Left, line);</w:t>
      </w:r>
    </w:p>
    <w:p w14:paraId="38B06046" w14:textId="77777777" w:rsidR="006929AD" w:rsidRPr="00EC76D5" w:rsidRDefault="006929AD" w:rsidP="006929AD">
      <w:pPr>
        <w:pStyle w:val="Code"/>
      </w:pPr>
      <w:r w:rsidRPr="00EC76D5">
        <w:t xml:space="preserve">            }</w:t>
      </w:r>
    </w:p>
    <w:p w14:paraId="616A2103" w14:textId="77777777" w:rsidR="006929AD" w:rsidRPr="00EC76D5" w:rsidRDefault="006929AD" w:rsidP="006929AD">
      <w:pPr>
        <w:pStyle w:val="Code"/>
      </w:pPr>
      <w:r w:rsidRPr="00EC76D5">
        <w:t xml:space="preserve">          }</w:t>
      </w:r>
    </w:p>
    <w:p w14:paraId="3F816A26" w14:textId="77777777" w:rsidR="006929AD" w:rsidRPr="00EC76D5" w:rsidRDefault="006929AD" w:rsidP="006929AD">
      <w:pPr>
        <w:pStyle w:val="Code"/>
      </w:pPr>
      <w:r w:rsidRPr="00EC76D5">
        <w:t xml:space="preserve">          break;</w:t>
      </w:r>
    </w:p>
    <w:p w14:paraId="62D20985" w14:textId="77777777" w:rsidR="006929AD" w:rsidRPr="00EC76D5" w:rsidRDefault="006929AD" w:rsidP="006929AD">
      <w:pPr>
        <w:pStyle w:val="Code"/>
      </w:pPr>
    </w:p>
    <w:p w14:paraId="2EC42BBA" w14:textId="77777777" w:rsidR="006929AD" w:rsidRPr="00EC76D5" w:rsidRDefault="006929AD" w:rsidP="006929AD">
      <w:pPr>
        <w:pStyle w:val="Code"/>
      </w:pPr>
      <w:r w:rsidRPr="00EC76D5">
        <w:t xml:space="preserve">        case PrefixIncrement:</w:t>
      </w:r>
    </w:p>
    <w:p w14:paraId="36CE5470" w14:textId="77777777" w:rsidR="006929AD" w:rsidRPr="00EC76D5" w:rsidRDefault="006929AD" w:rsidP="006929AD">
      <w:pPr>
        <w:pStyle w:val="Code"/>
      </w:pPr>
      <w:r w:rsidRPr="00EC76D5">
        <w:t xml:space="preserve">        case PrefixDecrement: {</w:t>
      </w:r>
    </w:p>
    <w:p w14:paraId="248A2CAC" w14:textId="77777777" w:rsidR="006929AD" w:rsidRPr="00EC76D5" w:rsidRDefault="006929AD" w:rsidP="006929AD">
      <w:pPr>
        <w:pStyle w:val="Code"/>
      </w:pPr>
      <w:r w:rsidRPr="00EC76D5">
        <w:t xml:space="preserve">            Symbol incSymbol = (Symbol) operand3;</w:t>
      </w:r>
    </w:p>
    <w:p w14:paraId="63E0901C" w14:textId="77777777" w:rsidR="006929AD" w:rsidRPr="00EC76D5" w:rsidRDefault="006929AD" w:rsidP="006929AD">
      <w:pPr>
        <w:pStyle w:val="Code"/>
      </w:pPr>
    </w:p>
    <w:p w14:paraId="390562E8" w14:textId="77777777" w:rsidR="006929AD" w:rsidRPr="00EC76D5" w:rsidRDefault="006929AD" w:rsidP="006929AD">
      <w:pPr>
        <w:pStyle w:val="Code"/>
      </w:pPr>
      <w:r w:rsidRPr="00EC76D5">
        <w:t xml:space="preserve">            if (incSymbol.getType().isIntegralOrPointer()) {</w:t>
      </w:r>
    </w:p>
    <w:p w14:paraId="1EB024DE" w14:textId="77777777" w:rsidR="006929AD" w:rsidRPr="00EC76D5" w:rsidRDefault="006929AD" w:rsidP="006929AD">
      <w:pPr>
        <w:pStyle w:val="Code"/>
      </w:pPr>
      <w:r w:rsidRPr="00EC76D5">
        <w:t xml:space="preserve">              Track incTrack = trackMap.get(incSymbol);</w:t>
      </w:r>
    </w:p>
    <w:p w14:paraId="6683102B" w14:textId="77777777" w:rsidR="006929AD" w:rsidRPr="00EC76D5" w:rsidRDefault="006929AD" w:rsidP="006929AD">
      <w:pPr>
        <w:pStyle w:val="Code"/>
      </w:pPr>
    </w:p>
    <w:p w14:paraId="4D103250" w14:textId="77777777" w:rsidR="006929AD" w:rsidRPr="00EC76D5" w:rsidRDefault="006929AD" w:rsidP="006929AD">
      <w:pPr>
        <w:pStyle w:val="Code"/>
      </w:pPr>
      <w:r w:rsidRPr="00EC76D5">
        <w:lastRenderedPageBreak/>
        <w:t xml:space="preserve">              if (incTrack != null) {</w:t>
      </w:r>
    </w:p>
    <w:p w14:paraId="01670819" w14:textId="77777777" w:rsidR="006929AD" w:rsidRPr="00EC76D5" w:rsidRDefault="006929AD" w:rsidP="006929AD">
      <w:pPr>
        <w:pStyle w:val="Code"/>
      </w:pPr>
      <w:r w:rsidRPr="00EC76D5">
        <w:t xml:space="preserve">                incTrack.addCode(Track.Right, line, incSymbol.getType());</w:t>
      </w:r>
    </w:p>
    <w:p w14:paraId="68AE632C" w14:textId="77777777" w:rsidR="006929AD" w:rsidRPr="00EC76D5" w:rsidRDefault="006929AD" w:rsidP="006929AD">
      <w:pPr>
        <w:pStyle w:val="Code"/>
      </w:pPr>
      <w:r w:rsidRPr="00EC76D5">
        <w:t xml:space="preserve">                trackMap.put(incSymbol, incTrack);</w:t>
      </w:r>
    </w:p>
    <w:p w14:paraId="051F82C1" w14:textId="77777777" w:rsidR="006929AD" w:rsidRPr="00EC76D5" w:rsidRDefault="006929AD" w:rsidP="006929AD">
      <w:pPr>
        <w:pStyle w:val="Code"/>
      </w:pPr>
      <w:r w:rsidRPr="00EC76D5">
        <w:t xml:space="preserve">              }</w:t>
      </w:r>
    </w:p>
    <w:p w14:paraId="24E7D70B" w14:textId="77777777" w:rsidR="006929AD" w:rsidRPr="00EC76D5" w:rsidRDefault="006929AD" w:rsidP="006929AD">
      <w:pPr>
        <w:pStyle w:val="Code"/>
      </w:pPr>
      <w:r w:rsidRPr="00EC76D5">
        <w:t xml:space="preserve">              else {</w:t>
      </w:r>
    </w:p>
    <w:p w14:paraId="6D318BEC" w14:textId="77777777" w:rsidR="006929AD" w:rsidRPr="00EC76D5" w:rsidRDefault="006929AD" w:rsidP="006929AD">
      <w:pPr>
        <w:pStyle w:val="Code"/>
      </w:pPr>
      <w:r w:rsidRPr="00EC76D5">
        <w:t xml:space="preserve">                tryLoadAddressSymbol(Track.RightAddress, line,</w:t>
      </w:r>
    </w:p>
    <w:p w14:paraId="20D1CF27" w14:textId="77777777" w:rsidR="006929AD" w:rsidRPr="00EC76D5" w:rsidRDefault="006929AD" w:rsidP="006929AD">
      <w:pPr>
        <w:pStyle w:val="Code"/>
      </w:pPr>
      <w:r w:rsidRPr="00EC76D5">
        <w:t xml:space="preserve">                                     incSymbol, trackMap);</w:t>
      </w:r>
    </w:p>
    <w:p w14:paraId="2C04CCBB" w14:textId="77777777" w:rsidR="006929AD" w:rsidRPr="00EC76D5" w:rsidRDefault="006929AD" w:rsidP="006929AD">
      <w:pPr>
        <w:pStyle w:val="Code"/>
      </w:pPr>
    </w:p>
    <w:p w14:paraId="4F2EF94D" w14:textId="77777777" w:rsidR="006929AD" w:rsidRPr="00EC76D5" w:rsidRDefault="006929AD" w:rsidP="006929AD">
      <w:pPr>
        <w:pStyle w:val="Code"/>
      </w:pPr>
      <w:r w:rsidRPr="00EC76D5">
        <w:t xml:space="preserve">                if (middleCode.isLive(incSymbol)) {</w:t>
      </w:r>
    </w:p>
    <w:p w14:paraId="581ED0DE" w14:textId="77777777" w:rsidR="006929AD" w:rsidRPr="00EC76D5" w:rsidRDefault="006929AD" w:rsidP="006929AD">
      <w:pPr>
        <w:pStyle w:val="Code"/>
      </w:pPr>
      <w:r w:rsidRPr="00EC76D5">
        <w:t xml:space="preserve">                  middleCode.setLoad(Track.Right);</w:t>
      </w:r>
    </w:p>
    <w:p w14:paraId="313FC2F2" w14:textId="77777777" w:rsidR="006929AD" w:rsidRPr="00EC76D5" w:rsidRDefault="006929AD" w:rsidP="006929AD">
      <w:pPr>
        <w:pStyle w:val="Code"/>
      </w:pPr>
      <w:r w:rsidRPr="00EC76D5">
        <w:t xml:space="preserve">                  incTrack = createTrack(incSymbol, trackMap, trackSet);</w:t>
      </w:r>
    </w:p>
    <w:p w14:paraId="76267FC6" w14:textId="77777777" w:rsidR="006929AD" w:rsidRPr="00EC76D5" w:rsidRDefault="006929AD" w:rsidP="006929AD">
      <w:pPr>
        <w:pStyle w:val="Code"/>
      </w:pPr>
      <w:r w:rsidRPr="00EC76D5">
        <w:t xml:space="preserve">                  incTrack.addCode(Track.Right, line, incSymbol.getType());</w:t>
      </w:r>
    </w:p>
    <w:p w14:paraId="3E00C22B" w14:textId="77777777" w:rsidR="006929AD" w:rsidRPr="00EC76D5" w:rsidRDefault="006929AD" w:rsidP="006929AD">
      <w:pPr>
        <w:pStyle w:val="Code"/>
      </w:pPr>
      <w:r w:rsidRPr="00EC76D5">
        <w:t xml:space="preserve">                  trackMap.put(incSymbol, incTrack);                </w:t>
      </w:r>
    </w:p>
    <w:p w14:paraId="3E25D38C" w14:textId="77777777" w:rsidR="006929AD" w:rsidRPr="00EC76D5" w:rsidRDefault="006929AD" w:rsidP="006929AD">
      <w:pPr>
        <w:pStyle w:val="Code"/>
      </w:pPr>
      <w:r w:rsidRPr="00EC76D5">
        <w:t xml:space="preserve">                }</w:t>
      </w:r>
    </w:p>
    <w:p w14:paraId="4C31793A" w14:textId="77777777" w:rsidR="006929AD" w:rsidRPr="00EC76D5" w:rsidRDefault="006929AD" w:rsidP="006929AD">
      <w:pPr>
        <w:pStyle w:val="Code"/>
      </w:pPr>
      <w:r w:rsidRPr="00EC76D5">
        <w:t xml:space="preserve">              }</w:t>
      </w:r>
    </w:p>
    <w:p w14:paraId="210477F8" w14:textId="77777777" w:rsidR="006929AD" w:rsidRPr="00EC76D5" w:rsidRDefault="006929AD" w:rsidP="006929AD">
      <w:pPr>
        <w:pStyle w:val="Code"/>
      </w:pPr>
      <w:r w:rsidRPr="00EC76D5">
        <w:t xml:space="preserve">            }</w:t>
      </w:r>
    </w:p>
    <w:p w14:paraId="437B2D06" w14:textId="77777777" w:rsidR="006929AD" w:rsidRPr="00EC76D5" w:rsidRDefault="006929AD" w:rsidP="006929AD">
      <w:pPr>
        <w:pStyle w:val="Code"/>
      </w:pPr>
      <w:r w:rsidRPr="00EC76D5">
        <w:t xml:space="preserve">          }</w:t>
      </w:r>
    </w:p>
    <w:p w14:paraId="677B2767" w14:textId="77777777" w:rsidR="006929AD" w:rsidRPr="00EC76D5" w:rsidRDefault="006929AD" w:rsidP="006929AD">
      <w:pPr>
        <w:pStyle w:val="Code"/>
      </w:pPr>
      <w:r w:rsidRPr="00EC76D5">
        <w:t xml:space="preserve">          break;</w:t>
      </w:r>
    </w:p>
    <w:p w14:paraId="7AA38DA8" w14:textId="77777777" w:rsidR="006929AD" w:rsidRPr="00EC76D5" w:rsidRDefault="006929AD" w:rsidP="006929AD">
      <w:pPr>
        <w:pStyle w:val="Code"/>
      </w:pPr>
    </w:p>
    <w:p w14:paraId="6F7E4DCE" w14:textId="77777777" w:rsidR="006929AD" w:rsidRPr="00EC76D5" w:rsidRDefault="006929AD" w:rsidP="006929AD">
      <w:pPr>
        <w:pStyle w:val="Code"/>
      </w:pPr>
      <w:r w:rsidRPr="00EC76D5">
        <w:t xml:space="preserve">        case PostfixIncrement:</w:t>
      </w:r>
    </w:p>
    <w:p w14:paraId="5B7BC7B4" w14:textId="77777777" w:rsidR="006929AD" w:rsidRPr="00EC76D5" w:rsidRDefault="006929AD" w:rsidP="006929AD">
      <w:pPr>
        <w:pStyle w:val="Code"/>
      </w:pPr>
      <w:r w:rsidRPr="00EC76D5">
        <w:t xml:space="preserve">        case PostfixDecrement: {</w:t>
      </w:r>
    </w:p>
    <w:p w14:paraId="36A92593" w14:textId="77777777" w:rsidR="006929AD" w:rsidRPr="00EC76D5" w:rsidRDefault="006929AD" w:rsidP="006929AD">
      <w:pPr>
        <w:pStyle w:val="Code"/>
      </w:pPr>
      <w:r w:rsidRPr="00EC76D5">
        <w:t xml:space="preserve">            Symbol resultSymbol = (Symbol) operand2,</w:t>
      </w:r>
    </w:p>
    <w:p w14:paraId="1213426F" w14:textId="77777777" w:rsidR="006929AD" w:rsidRPr="00EC76D5" w:rsidRDefault="006929AD" w:rsidP="006929AD">
      <w:pPr>
        <w:pStyle w:val="Code"/>
      </w:pPr>
      <w:r w:rsidRPr="00EC76D5">
        <w:t xml:space="preserve">                   incSymbol = (Symbol) operand3;</w:t>
      </w:r>
    </w:p>
    <w:p w14:paraId="07E8617D" w14:textId="77777777" w:rsidR="006929AD" w:rsidRPr="00EC76D5" w:rsidRDefault="006929AD" w:rsidP="006929AD">
      <w:pPr>
        <w:pStyle w:val="Code"/>
      </w:pPr>
    </w:p>
    <w:p w14:paraId="78F09E9F" w14:textId="77777777" w:rsidR="006929AD" w:rsidRPr="00EC76D5" w:rsidRDefault="006929AD" w:rsidP="006929AD">
      <w:pPr>
        <w:pStyle w:val="Code"/>
      </w:pPr>
      <w:r w:rsidRPr="00EC76D5">
        <w:t xml:space="preserve">            if (incSymbol.getType().isIntegralOrPointer()) {</w:t>
      </w:r>
    </w:p>
    <w:p w14:paraId="42022C07" w14:textId="77777777" w:rsidR="006929AD" w:rsidRPr="00EC76D5" w:rsidRDefault="006929AD" w:rsidP="006929AD">
      <w:pPr>
        <w:pStyle w:val="Code"/>
      </w:pPr>
      <w:r w:rsidRPr="00EC76D5">
        <w:t xml:space="preserve">              Track incTrack = trackMap.get(incSymbol);</w:t>
      </w:r>
    </w:p>
    <w:p w14:paraId="685FE288" w14:textId="77777777" w:rsidR="006929AD" w:rsidRPr="00EC76D5" w:rsidRDefault="006929AD" w:rsidP="006929AD">
      <w:pPr>
        <w:pStyle w:val="Code"/>
      </w:pPr>
    </w:p>
    <w:p w14:paraId="41825B04" w14:textId="77777777" w:rsidR="006929AD" w:rsidRPr="00EC76D5" w:rsidRDefault="006929AD" w:rsidP="006929AD">
      <w:pPr>
        <w:pStyle w:val="Code"/>
      </w:pPr>
      <w:r w:rsidRPr="00EC76D5">
        <w:t xml:space="preserve">              if (incTrack != null) {</w:t>
      </w:r>
    </w:p>
    <w:p w14:paraId="40EA799A" w14:textId="77777777" w:rsidR="006929AD" w:rsidRPr="00EC76D5" w:rsidRDefault="006929AD" w:rsidP="006929AD">
      <w:pPr>
        <w:pStyle w:val="Code"/>
      </w:pPr>
      <w:r w:rsidRPr="00EC76D5">
        <w:t xml:space="preserve">                incTrack.addCode(Track.Right, line, incSymbol.getType());</w:t>
      </w:r>
    </w:p>
    <w:p w14:paraId="7E47D7EB" w14:textId="77777777" w:rsidR="006929AD" w:rsidRPr="00EC76D5" w:rsidRDefault="006929AD" w:rsidP="006929AD">
      <w:pPr>
        <w:pStyle w:val="Code"/>
      </w:pPr>
      <w:r w:rsidRPr="00EC76D5">
        <w:t xml:space="preserve">                trackMap.put(incSymbol, incTrack);</w:t>
      </w:r>
    </w:p>
    <w:p w14:paraId="25333D72" w14:textId="77777777" w:rsidR="006929AD" w:rsidRPr="00EC76D5" w:rsidRDefault="006929AD" w:rsidP="006929AD">
      <w:pPr>
        <w:pStyle w:val="Code"/>
      </w:pPr>
      <w:r w:rsidRPr="00EC76D5">
        <w:t xml:space="preserve">              }</w:t>
      </w:r>
    </w:p>
    <w:p w14:paraId="39C9079F" w14:textId="77777777" w:rsidR="006929AD" w:rsidRPr="00EC76D5" w:rsidRDefault="006929AD" w:rsidP="006929AD">
      <w:pPr>
        <w:pStyle w:val="Code"/>
      </w:pPr>
      <w:r w:rsidRPr="00EC76D5">
        <w:t xml:space="preserve">              else {</w:t>
      </w:r>
    </w:p>
    <w:p w14:paraId="703623FE" w14:textId="77777777" w:rsidR="006929AD" w:rsidRPr="00EC76D5" w:rsidRDefault="006929AD" w:rsidP="006929AD">
      <w:pPr>
        <w:pStyle w:val="Code"/>
      </w:pPr>
      <w:r w:rsidRPr="00EC76D5">
        <w:t xml:space="preserve">                tryLoadAddressSymbol(Track.RightAddress, line,</w:t>
      </w:r>
    </w:p>
    <w:p w14:paraId="680FC12E" w14:textId="77777777" w:rsidR="006929AD" w:rsidRPr="00EC76D5" w:rsidRDefault="006929AD" w:rsidP="006929AD">
      <w:pPr>
        <w:pStyle w:val="Code"/>
      </w:pPr>
      <w:r w:rsidRPr="00EC76D5">
        <w:t xml:space="preserve">                                     incSymbol, trackMap);</w:t>
      </w:r>
    </w:p>
    <w:p w14:paraId="3F72EFEE" w14:textId="77777777" w:rsidR="006929AD" w:rsidRPr="00EC76D5" w:rsidRDefault="006929AD" w:rsidP="006929AD">
      <w:pPr>
        <w:pStyle w:val="Code"/>
      </w:pPr>
    </w:p>
    <w:p w14:paraId="376B5EB8" w14:textId="77777777" w:rsidR="006929AD" w:rsidRPr="00EC76D5" w:rsidRDefault="006929AD" w:rsidP="006929AD">
      <w:pPr>
        <w:pStyle w:val="Code"/>
      </w:pPr>
      <w:r w:rsidRPr="00EC76D5">
        <w:t xml:space="preserve">                if (middleCode.isLive(incSymbol)) {</w:t>
      </w:r>
    </w:p>
    <w:p w14:paraId="2D1D89D8" w14:textId="77777777" w:rsidR="006929AD" w:rsidRPr="00EC76D5" w:rsidRDefault="006929AD" w:rsidP="006929AD">
      <w:pPr>
        <w:pStyle w:val="Code"/>
      </w:pPr>
      <w:r w:rsidRPr="00EC76D5">
        <w:t xml:space="preserve">                  middleCode.setLoad(Track.Right);</w:t>
      </w:r>
    </w:p>
    <w:p w14:paraId="613DE481" w14:textId="77777777" w:rsidR="006929AD" w:rsidRPr="00EC76D5" w:rsidRDefault="006929AD" w:rsidP="006929AD">
      <w:pPr>
        <w:pStyle w:val="Code"/>
      </w:pPr>
      <w:r w:rsidRPr="00EC76D5">
        <w:t xml:space="preserve">                  incTrack = createTrack(incSymbol, trackMap, trackSet);</w:t>
      </w:r>
    </w:p>
    <w:p w14:paraId="1E741C2E" w14:textId="77777777" w:rsidR="006929AD" w:rsidRPr="00EC76D5" w:rsidRDefault="006929AD" w:rsidP="006929AD">
      <w:pPr>
        <w:pStyle w:val="Code"/>
      </w:pPr>
      <w:r w:rsidRPr="00EC76D5">
        <w:t xml:space="preserve">                  incTrack.addCode(Track.Right, line, incSymbol.getType());</w:t>
      </w:r>
    </w:p>
    <w:p w14:paraId="6769D917" w14:textId="77777777" w:rsidR="006929AD" w:rsidRPr="00EC76D5" w:rsidRDefault="006929AD" w:rsidP="006929AD">
      <w:pPr>
        <w:pStyle w:val="Code"/>
      </w:pPr>
      <w:r w:rsidRPr="00EC76D5">
        <w:t xml:space="preserve">                  trackMap.put(incSymbol, incTrack);                </w:t>
      </w:r>
    </w:p>
    <w:p w14:paraId="62BA3307" w14:textId="77777777" w:rsidR="006929AD" w:rsidRPr="00EC76D5" w:rsidRDefault="006929AD" w:rsidP="006929AD">
      <w:pPr>
        <w:pStyle w:val="Code"/>
      </w:pPr>
      <w:r w:rsidRPr="00EC76D5">
        <w:t xml:space="preserve">                }</w:t>
      </w:r>
    </w:p>
    <w:p w14:paraId="1C446E0F" w14:textId="77777777" w:rsidR="006929AD" w:rsidRPr="00EC76D5" w:rsidRDefault="006929AD" w:rsidP="006929AD">
      <w:pPr>
        <w:pStyle w:val="Code"/>
      </w:pPr>
      <w:r w:rsidRPr="00EC76D5">
        <w:t xml:space="preserve">              }</w:t>
      </w:r>
    </w:p>
    <w:p w14:paraId="083EF91D" w14:textId="77777777" w:rsidR="006929AD" w:rsidRPr="00EC76D5" w:rsidRDefault="006929AD" w:rsidP="006929AD">
      <w:pPr>
        <w:pStyle w:val="Code"/>
      </w:pPr>
      <w:r w:rsidRPr="00EC76D5">
        <w:t xml:space="preserve">              </w:t>
      </w:r>
    </w:p>
    <w:p w14:paraId="72E781D5" w14:textId="77777777" w:rsidR="006929AD" w:rsidRPr="00EC76D5" w:rsidRDefault="006929AD" w:rsidP="006929AD">
      <w:pPr>
        <w:pStyle w:val="Code"/>
      </w:pPr>
      <w:r w:rsidRPr="00EC76D5">
        <w:t xml:space="preserve">              Track resultTrack = createTrack(resultSymbol, trackMap,trackSet);</w:t>
      </w:r>
    </w:p>
    <w:p w14:paraId="366CC057" w14:textId="77777777" w:rsidR="006929AD" w:rsidRPr="00EC76D5" w:rsidRDefault="006929AD" w:rsidP="006929AD">
      <w:pPr>
        <w:pStyle w:val="Code"/>
      </w:pPr>
      <w:r w:rsidRPr="00EC76D5">
        <w:t xml:space="preserve">              resultTrack.addCode(Track.Left, line, resultSymbol.getType());</w:t>
      </w:r>
    </w:p>
    <w:p w14:paraId="051B9C1B" w14:textId="77777777" w:rsidR="006929AD" w:rsidRPr="00EC76D5" w:rsidRDefault="006929AD" w:rsidP="006929AD">
      <w:pPr>
        <w:pStyle w:val="Code"/>
      </w:pPr>
      <w:r w:rsidRPr="00EC76D5">
        <w:t xml:space="preserve">              trackMap.put(resultSymbol, resultTrack);</w:t>
      </w:r>
    </w:p>
    <w:p w14:paraId="0F406AC3" w14:textId="77777777" w:rsidR="006929AD" w:rsidRPr="00EC76D5" w:rsidRDefault="006929AD" w:rsidP="006929AD">
      <w:pPr>
        <w:pStyle w:val="Code"/>
      </w:pPr>
      <w:r w:rsidRPr="00EC76D5">
        <w:t xml:space="preserve">            }</w:t>
      </w:r>
    </w:p>
    <w:p w14:paraId="354C8219" w14:textId="77777777" w:rsidR="006929AD" w:rsidRPr="00EC76D5" w:rsidRDefault="006929AD" w:rsidP="006929AD">
      <w:pPr>
        <w:pStyle w:val="Code"/>
      </w:pPr>
      <w:r w:rsidRPr="00EC76D5">
        <w:t xml:space="preserve">          }</w:t>
      </w:r>
    </w:p>
    <w:p w14:paraId="5327C8F4" w14:textId="77777777" w:rsidR="006929AD" w:rsidRPr="00EC76D5" w:rsidRDefault="006929AD" w:rsidP="006929AD">
      <w:pPr>
        <w:pStyle w:val="Code"/>
      </w:pPr>
      <w:r w:rsidRPr="00EC76D5">
        <w:t xml:space="preserve">          break;</w:t>
      </w:r>
    </w:p>
    <w:p w14:paraId="38552A9B" w14:textId="77777777" w:rsidR="006929AD" w:rsidRPr="00EC76D5" w:rsidRDefault="006929AD" w:rsidP="006929AD">
      <w:pPr>
        <w:pStyle w:val="Code"/>
      </w:pPr>
    </w:p>
    <w:p w14:paraId="365060B7" w14:textId="77777777" w:rsidR="006929AD" w:rsidRPr="00EC76D5" w:rsidRDefault="006929AD" w:rsidP="006929AD">
      <w:pPr>
        <w:pStyle w:val="Code"/>
      </w:pPr>
      <w:r w:rsidRPr="00EC76D5">
        <w:t xml:space="preserve">        case Return: {</w:t>
      </w:r>
    </w:p>
    <w:p w14:paraId="449B0F3E" w14:textId="77777777" w:rsidR="006929AD" w:rsidRPr="00EC76D5" w:rsidRDefault="006929AD" w:rsidP="006929AD">
      <w:pPr>
        <w:pStyle w:val="Code"/>
      </w:pPr>
      <w:r w:rsidRPr="00EC76D5">
        <w:t xml:space="preserve">            middleCode.setLoad(Track.Left);</w:t>
      </w:r>
    </w:p>
    <w:p w14:paraId="0BA4914C" w14:textId="77777777" w:rsidR="006929AD" w:rsidRPr="00EC76D5" w:rsidRDefault="006929AD" w:rsidP="006929AD">
      <w:pPr>
        <w:pStyle w:val="Code"/>
      </w:pPr>
      <w:r w:rsidRPr="00EC76D5">
        <w:t xml:space="preserve">            Track returnTrack = createTrack(Type.PointerType, trackSet);</w:t>
      </w:r>
    </w:p>
    <w:p w14:paraId="4366C6EF" w14:textId="77777777" w:rsidR="006929AD" w:rsidRPr="00EC76D5" w:rsidRDefault="006929AD" w:rsidP="006929AD">
      <w:pPr>
        <w:pStyle w:val="Code"/>
      </w:pPr>
      <w:r w:rsidRPr="00EC76D5">
        <w:t xml:space="preserve">            returnTrack.addCode(Track.Left, line);</w:t>
      </w:r>
    </w:p>
    <w:p w14:paraId="58EA8CC0" w14:textId="77777777" w:rsidR="006929AD" w:rsidRPr="00EC76D5" w:rsidRDefault="006929AD" w:rsidP="006929AD">
      <w:pPr>
        <w:pStyle w:val="Code"/>
      </w:pPr>
      <w:r w:rsidRPr="00EC76D5">
        <w:t xml:space="preserve">          }</w:t>
      </w:r>
    </w:p>
    <w:p w14:paraId="392677FE" w14:textId="77777777" w:rsidR="006929AD" w:rsidRPr="00EC76D5" w:rsidRDefault="006929AD" w:rsidP="006929AD">
      <w:pPr>
        <w:pStyle w:val="Code"/>
      </w:pPr>
      <w:r w:rsidRPr="00EC76D5">
        <w:t xml:space="preserve">          break;</w:t>
      </w:r>
    </w:p>
    <w:p w14:paraId="13D627BD" w14:textId="77777777" w:rsidR="006929AD" w:rsidRPr="00EC76D5" w:rsidRDefault="006929AD" w:rsidP="006929AD">
      <w:pPr>
        <w:pStyle w:val="Code"/>
      </w:pPr>
      <w:r w:rsidRPr="00EC76D5">
        <w:lastRenderedPageBreak/>
        <w:t xml:space="preserve">          </w:t>
      </w:r>
    </w:p>
    <w:p w14:paraId="19BF36AF" w14:textId="77777777" w:rsidR="006929AD" w:rsidRPr="00EC76D5" w:rsidRDefault="006929AD" w:rsidP="006929AD">
      <w:pPr>
        <w:pStyle w:val="Code"/>
      </w:pPr>
      <w:r w:rsidRPr="00EC76D5">
        <w:t xml:space="preserve">        case Parameter: { // mov [bp + 10], 123; mov [bp + 10], ax</w:t>
      </w:r>
    </w:p>
    <w:p w14:paraId="57A193D1" w14:textId="77777777" w:rsidR="006929AD" w:rsidRPr="00EC76D5" w:rsidRDefault="006929AD" w:rsidP="006929AD">
      <w:pPr>
        <w:pStyle w:val="Code"/>
      </w:pPr>
      <w:r w:rsidRPr="00EC76D5">
        <w:t xml:space="preserve">            Symbol paramSymbol = (Symbol) operand2;</w:t>
      </w:r>
    </w:p>
    <w:p w14:paraId="6CB09443" w14:textId="77777777" w:rsidR="006929AD" w:rsidRPr="00EC76D5" w:rsidRDefault="006929AD" w:rsidP="006929AD">
      <w:pPr>
        <w:pStyle w:val="Code"/>
      </w:pPr>
      <w:r w:rsidRPr="00EC76D5">
        <w:t xml:space="preserve">            </w:t>
      </w:r>
    </w:p>
    <w:p w14:paraId="4D34B84A" w14:textId="77777777" w:rsidR="006929AD" w:rsidRPr="00EC76D5" w:rsidRDefault="006929AD" w:rsidP="006929AD">
      <w:pPr>
        <w:pStyle w:val="Code"/>
      </w:pPr>
      <w:r w:rsidRPr="00EC76D5">
        <w:t xml:space="preserve">            if ((paramSymbol.getType().isIntegralOrPointer() ||</w:t>
      </w:r>
    </w:p>
    <w:p w14:paraId="7A8EC2B9" w14:textId="77777777" w:rsidR="006929AD" w:rsidRPr="00EC76D5" w:rsidRDefault="006929AD" w:rsidP="006929AD">
      <w:pPr>
        <w:pStyle w:val="Code"/>
      </w:pPr>
      <w:r w:rsidRPr="00EC76D5">
        <w:t xml:space="preserve">                 paramSymbol.getType().isFunctionOrArray()) &amp;&amp;</w:t>
      </w:r>
    </w:p>
    <w:p w14:paraId="51D13D39" w14:textId="77777777" w:rsidR="006929AD" w:rsidRPr="00EC76D5" w:rsidRDefault="006929AD" w:rsidP="006929AD">
      <w:pPr>
        <w:pStyle w:val="Code"/>
      </w:pPr>
      <w:r w:rsidRPr="00EC76D5">
        <w:t xml:space="preserve">                 !paramSymbol.hasValue()) {</w:t>
      </w:r>
    </w:p>
    <w:p w14:paraId="6326A406" w14:textId="77777777" w:rsidR="006929AD" w:rsidRPr="00EC76D5" w:rsidRDefault="006929AD" w:rsidP="006929AD">
      <w:pPr>
        <w:pStyle w:val="Code"/>
      </w:pPr>
      <w:r w:rsidRPr="00EC76D5">
        <w:t xml:space="preserve">              Track paramTrack = trackMap.get(paramSymbol);</w:t>
      </w:r>
    </w:p>
    <w:p w14:paraId="5C6F5EBB" w14:textId="77777777" w:rsidR="006929AD" w:rsidRPr="00EC76D5" w:rsidRDefault="006929AD" w:rsidP="006929AD">
      <w:pPr>
        <w:pStyle w:val="Code"/>
      </w:pPr>
    </w:p>
    <w:p w14:paraId="379222FF" w14:textId="77777777" w:rsidR="006929AD" w:rsidRPr="00EC76D5" w:rsidRDefault="006929AD" w:rsidP="006929AD">
      <w:pPr>
        <w:pStyle w:val="Code"/>
      </w:pPr>
      <w:r w:rsidRPr="00EC76D5">
        <w:t xml:space="preserve">              if (paramTrack == null) {</w:t>
      </w:r>
    </w:p>
    <w:p w14:paraId="7C555C29" w14:textId="77777777" w:rsidR="006929AD" w:rsidRPr="00EC76D5" w:rsidRDefault="006929AD" w:rsidP="006929AD">
      <w:pPr>
        <w:pStyle w:val="Code"/>
      </w:pPr>
      <w:r w:rsidRPr="00EC76D5">
        <w:t xml:space="preserve">                middleCode.setLoad(Track.Left);</w:t>
      </w:r>
    </w:p>
    <w:p w14:paraId="71BD94B1" w14:textId="77777777" w:rsidR="006929AD" w:rsidRPr="00EC76D5" w:rsidRDefault="006929AD" w:rsidP="006929AD">
      <w:pPr>
        <w:pStyle w:val="Code"/>
      </w:pPr>
      <w:r w:rsidRPr="00EC76D5">
        <w:t xml:space="preserve">                paramTrack = createTrack(paramSymbol, trackMap, trackSet);</w:t>
      </w:r>
    </w:p>
    <w:p w14:paraId="10FE37A0" w14:textId="77777777" w:rsidR="006929AD" w:rsidRPr="00EC76D5" w:rsidRDefault="006929AD" w:rsidP="006929AD">
      <w:pPr>
        <w:pStyle w:val="Code"/>
      </w:pPr>
      <w:r w:rsidRPr="00EC76D5">
        <w:t xml:space="preserve">                tryLoadAddressSymbol(Track.LeftAddress, line,</w:t>
      </w:r>
    </w:p>
    <w:p w14:paraId="03A8A934" w14:textId="77777777" w:rsidR="006929AD" w:rsidRPr="00EC76D5" w:rsidRDefault="006929AD" w:rsidP="006929AD">
      <w:pPr>
        <w:pStyle w:val="Code"/>
      </w:pPr>
      <w:r w:rsidRPr="00EC76D5">
        <w:t xml:space="preserve">                                     paramSymbol, trackMap);</w:t>
      </w:r>
    </w:p>
    <w:p w14:paraId="786FEC94" w14:textId="77777777" w:rsidR="006929AD" w:rsidRPr="00EC76D5" w:rsidRDefault="006929AD" w:rsidP="006929AD">
      <w:pPr>
        <w:pStyle w:val="Code"/>
      </w:pPr>
      <w:r w:rsidRPr="00EC76D5">
        <w:t xml:space="preserve">              }</w:t>
      </w:r>
    </w:p>
    <w:p w14:paraId="78D3EEE9" w14:textId="77777777" w:rsidR="006929AD" w:rsidRPr="00EC76D5" w:rsidRDefault="006929AD" w:rsidP="006929AD">
      <w:pPr>
        <w:pStyle w:val="Code"/>
      </w:pPr>
    </w:p>
    <w:p w14:paraId="7581584D" w14:textId="77777777" w:rsidR="006929AD" w:rsidRPr="00EC76D5" w:rsidRDefault="006929AD" w:rsidP="006929AD">
      <w:pPr>
        <w:pStyle w:val="Code"/>
      </w:pPr>
      <w:r w:rsidRPr="00EC76D5">
        <w:t xml:space="preserve">              paramTrack.addCode(Track.Left, line, paramSymbol.getType());</w:t>
      </w:r>
    </w:p>
    <w:p w14:paraId="7E258552" w14:textId="77777777" w:rsidR="006929AD" w:rsidRPr="00EC76D5" w:rsidRDefault="006929AD" w:rsidP="006929AD">
      <w:pPr>
        <w:pStyle w:val="Code"/>
      </w:pPr>
      <w:r w:rsidRPr="00EC76D5">
        <w:t xml:space="preserve">            }              </w:t>
      </w:r>
    </w:p>
    <w:p w14:paraId="007884AB" w14:textId="77777777" w:rsidR="006929AD" w:rsidRPr="00EC76D5" w:rsidRDefault="006929AD" w:rsidP="006929AD">
      <w:pPr>
        <w:pStyle w:val="Code"/>
      </w:pPr>
      <w:r w:rsidRPr="00EC76D5">
        <w:t xml:space="preserve">            else if (paramSymbol.getType().isStructOrUnion()) {</w:t>
      </w:r>
    </w:p>
    <w:p w14:paraId="2A863A90" w14:textId="77777777" w:rsidR="006929AD" w:rsidRPr="00EC76D5" w:rsidRDefault="006929AD" w:rsidP="006929AD">
      <w:pPr>
        <w:pStyle w:val="Code"/>
      </w:pPr>
      <w:r w:rsidRPr="00EC76D5">
        <w:t xml:space="preserve">              Symbol rightAddressSymbol = paramSymbol.getAddressSymbol();</w:t>
      </w:r>
    </w:p>
    <w:p w14:paraId="7A8160C1" w14:textId="77777777" w:rsidR="006929AD" w:rsidRPr="00EC76D5" w:rsidRDefault="006929AD" w:rsidP="006929AD">
      <w:pPr>
        <w:pStyle w:val="Code"/>
      </w:pPr>
      <w:r w:rsidRPr="00EC76D5">
        <w:t xml:space="preserve">              Track rightAddressTrack;</w:t>
      </w:r>
    </w:p>
    <w:p w14:paraId="5069CB87" w14:textId="77777777" w:rsidR="006929AD" w:rsidRPr="00EC76D5" w:rsidRDefault="006929AD" w:rsidP="006929AD">
      <w:pPr>
        <w:pStyle w:val="Code"/>
      </w:pPr>
    </w:p>
    <w:p w14:paraId="05B1E292" w14:textId="77777777" w:rsidR="006929AD" w:rsidRPr="00EC76D5" w:rsidRDefault="006929AD" w:rsidP="006929AD">
      <w:pPr>
        <w:pStyle w:val="Code"/>
      </w:pPr>
      <w:r w:rsidRPr="00EC76D5">
        <w:t xml:space="preserve">              if (rightAddressSymbol != null) {</w:t>
      </w:r>
    </w:p>
    <w:p w14:paraId="144DBD6E" w14:textId="77777777" w:rsidR="006929AD" w:rsidRPr="00EC76D5" w:rsidRDefault="006929AD" w:rsidP="006929AD">
      <w:pPr>
        <w:pStyle w:val="Code"/>
      </w:pPr>
      <w:r w:rsidRPr="00EC76D5">
        <w:t xml:space="preserve">                rightAddressTrack = trackMap.get(rightAddressSymbol);</w:t>
      </w:r>
    </w:p>
    <w:p w14:paraId="0568D5E5" w14:textId="77777777" w:rsidR="006929AD" w:rsidRPr="00EC76D5" w:rsidRDefault="006929AD" w:rsidP="006929AD">
      <w:pPr>
        <w:pStyle w:val="Code"/>
      </w:pPr>
    </w:p>
    <w:p w14:paraId="21E256C2" w14:textId="77777777" w:rsidR="006929AD" w:rsidRPr="00EC76D5" w:rsidRDefault="006929AD" w:rsidP="006929AD">
      <w:pPr>
        <w:pStyle w:val="Code"/>
      </w:pPr>
      <w:r w:rsidRPr="00EC76D5">
        <w:t xml:space="preserve">                if (rightAddressTrack == null) {</w:t>
      </w:r>
    </w:p>
    <w:p w14:paraId="03271C88" w14:textId="77777777" w:rsidR="006929AD" w:rsidRPr="00EC76D5" w:rsidRDefault="006929AD" w:rsidP="006929AD">
      <w:pPr>
        <w:pStyle w:val="Code"/>
      </w:pPr>
      <w:r w:rsidRPr="00EC76D5">
        <w:t xml:space="preserve">                  middleCode.setLoad(Track.Right);</w:t>
      </w:r>
    </w:p>
    <w:p w14:paraId="0E7E4EE6" w14:textId="77777777" w:rsidR="006929AD" w:rsidRPr="00EC76D5" w:rsidRDefault="006929AD" w:rsidP="006929AD">
      <w:pPr>
        <w:pStyle w:val="Code"/>
      </w:pPr>
      <w:r w:rsidRPr="00EC76D5">
        <w:t xml:space="preserve">                  rightAddressTrack = createTrack(rightAddressSymbol,</w:t>
      </w:r>
    </w:p>
    <w:p w14:paraId="1EA57798" w14:textId="77777777" w:rsidR="006929AD" w:rsidRPr="00EC76D5" w:rsidRDefault="006929AD" w:rsidP="006929AD">
      <w:pPr>
        <w:pStyle w:val="Code"/>
      </w:pPr>
      <w:r w:rsidRPr="00EC76D5">
        <w:t xml:space="preserve">                                                  trackMap, trackSet);</w:t>
      </w:r>
    </w:p>
    <w:p w14:paraId="4CE9C8E0" w14:textId="77777777" w:rsidR="006929AD" w:rsidRPr="00EC76D5" w:rsidRDefault="006929AD" w:rsidP="006929AD">
      <w:pPr>
        <w:pStyle w:val="Code"/>
      </w:pPr>
      <w:r w:rsidRPr="00EC76D5">
        <w:t xml:space="preserve">                }</w:t>
      </w:r>
    </w:p>
    <w:p w14:paraId="3FCC1E3B" w14:textId="77777777" w:rsidR="006929AD" w:rsidRPr="00EC76D5" w:rsidRDefault="006929AD" w:rsidP="006929AD">
      <w:pPr>
        <w:pStyle w:val="Code"/>
      </w:pPr>
      <w:r w:rsidRPr="00EC76D5">
        <w:t xml:space="preserve">              }</w:t>
      </w:r>
    </w:p>
    <w:p w14:paraId="14B083A5" w14:textId="77777777" w:rsidR="006929AD" w:rsidRPr="00EC76D5" w:rsidRDefault="006929AD" w:rsidP="006929AD">
      <w:pPr>
        <w:pStyle w:val="Code"/>
      </w:pPr>
      <w:r w:rsidRPr="00EC76D5">
        <w:t xml:space="preserve">              else {</w:t>
      </w:r>
    </w:p>
    <w:p w14:paraId="52B70BFC" w14:textId="77777777" w:rsidR="006929AD" w:rsidRPr="00EC76D5" w:rsidRDefault="006929AD" w:rsidP="006929AD">
      <w:pPr>
        <w:pStyle w:val="Code"/>
      </w:pPr>
      <w:r w:rsidRPr="00EC76D5">
        <w:t xml:space="preserve">                middleCode.setLoad(Track.Right);</w:t>
      </w:r>
    </w:p>
    <w:p w14:paraId="5353A17B" w14:textId="77777777" w:rsidR="006929AD" w:rsidRPr="00EC76D5" w:rsidRDefault="006929AD" w:rsidP="006929AD">
      <w:pPr>
        <w:pStyle w:val="Code"/>
      </w:pPr>
      <w:r w:rsidRPr="00EC76D5">
        <w:t xml:space="preserve">                rightAddressTrack = createTrack(Type.PointerType, trackSet);</w:t>
      </w:r>
    </w:p>
    <w:p w14:paraId="4A66CAD8" w14:textId="77777777" w:rsidR="006929AD" w:rsidRPr="00EC76D5" w:rsidRDefault="006929AD" w:rsidP="006929AD">
      <w:pPr>
        <w:pStyle w:val="Code"/>
      </w:pPr>
      <w:r w:rsidRPr="00EC76D5">
        <w:t xml:space="preserve">              }</w:t>
      </w:r>
    </w:p>
    <w:p w14:paraId="64808E2B" w14:textId="77777777" w:rsidR="006929AD" w:rsidRPr="00EC76D5" w:rsidRDefault="006929AD" w:rsidP="006929AD">
      <w:pPr>
        <w:pStyle w:val="Code"/>
      </w:pPr>
    </w:p>
    <w:p w14:paraId="32DAEF53" w14:textId="77777777" w:rsidR="006929AD" w:rsidRPr="00EC76D5" w:rsidRDefault="006929AD" w:rsidP="006929AD">
      <w:pPr>
        <w:pStyle w:val="Code"/>
      </w:pPr>
      <w:r w:rsidRPr="00EC76D5">
        <w:t xml:space="preserve">              rightAddressTrack.addCode(Track.RightAddress, line);</w:t>
      </w:r>
    </w:p>
    <w:p w14:paraId="141C059E" w14:textId="77777777" w:rsidR="006929AD" w:rsidRPr="00EC76D5" w:rsidRDefault="006929AD" w:rsidP="006929AD">
      <w:pPr>
        <w:pStyle w:val="Code"/>
      </w:pPr>
      <w:r w:rsidRPr="00EC76D5">
        <w:t xml:space="preserve">              rightAddressTrack.setPointer();</w:t>
      </w:r>
    </w:p>
    <w:p w14:paraId="1210364C" w14:textId="77777777" w:rsidR="006929AD" w:rsidRPr="00EC76D5" w:rsidRDefault="006929AD" w:rsidP="006929AD">
      <w:pPr>
        <w:pStyle w:val="Code"/>
      </w:pPr>
      <w:r w:rsidRPr="00EC76D5">
        <w:t xml:space="preserve">              trackMap.remove(rightAddressSymbol);</w:t>
      </w:r>
    </w:p>
    <w:p w14:paraId="12FFC86B" w14:textId="77777777" w:rsidR="006929AD" w:rsidRPr="00EC76D5" w:rsidRDefault="006929AD" w:rsidP="006929AD">
      <w:pPr>
        <w:pStyle w:val="Code"/>
      </w:pPr>
    </w:p>
    <w:p w14:paraId="79B87D4B" w14:textId="77777777" w:rsidR="006929AD" w:rsidRPr="00EC76D5" w:rsidRDefault="006929AD" w:rsidP="006929AD">
      <w:pPr>
        <w:pStyle w:val="Code"/>
      </w:pPr>
      <w:r w:rsidRPr="00EC76D5">
        <w:t xml:space="preserve">              middleCode.setLoad(Track.Left);</w:t>
      </w:r>
    </w:p>
    <w:p w14:paraId="35ABB0F0" w14:textId="77777777" w:rsidR="006929AD" w:rsidRPr="00EC76D5" w:rsidRDefault="006929AD" w:rsidP="006929AD">
      <w:pPr>
        <w:pStyle w:val="Code"/>
      </w:pPr>
      <w:r w:rsidRPr="00EC76D5">
        <w:t xml:space="preserve">              Track targetAddressTrack =</w:t>
      </w:r>
    </w:p>
    <w:p w14:paraId="16AFC96C" w14:textId="77777777" w:rsidR="006929AD" w:rsidRPr="00EC76D5" w:rsidRDefault="006929AD" w:rsidP="006929AD">
      <w:pPr>
        <w:pStyle w:val="Code"/>
      </w:pPr>
      <w:r w:rsidRPr="00EC76D5">
        <w:t xml:space="preserve">                createTrack(Type.PointerType, trackSet);</w:t>
      </w:r>
    </w:p>
    <w:p w14:paraId="70CEECBA" w14:textId="77777777" w:rsidR="006929AD" w:rsidRPr="00EC76D5" w:rsidRDefault="006929AD" w:rsidP="006929AD">
      <w:pPr>
        <w:pStyle w:val="Code"/>
      </w:pPr>
      <w:r w:rsidRPr="00EC76D5">
        <w:t xml:space="preserve">              targetAddressTrack.addCode(Track.LeftAddress, line);</w:t>
      </w:r>
    </w:p>
    <w:p w14:paraId="4D5C9A20" w14:textId="77777777" w:rsidR="006929AD" w:rsidRPr="00EC76D5" w:rsidRDefault="006929AD" w:rsidP="006929AD">
      <w:pPr>
        <w:pStyle w:val="Code"/>
      </w:pPr>
      <w:r w:rsidRPr="00EC76D5">
        <w:t xml:space="preserve">              targetAddressTrack.setPointer();</w:t>
      </w:r>
    </w:p>
    <w:p w14:paraId="74918F85" w14:textId="77777777" w:rsidR="006929AD" w:rsidRPr="00EC76D5" w:rsidRDefault="006929AD" w:rsidP="006929AD">
      <w:pPr>
        <w:pStyle w:val="Code"/>
      </w:pPr>
    </w:p>
    <w:p w14:paraId="0F3BCF9D" w14:textId="77777777" w:rsidR="006929AD" w:rsidRPr="00EC76D5" w:rsidRDefault="006929AD" w:rsidP="006929AD">
      <w:pPr>
        <w:pStyle w:val="Code"/>
      </w:pPr>
      <w:r w:rsidRPr="00EC76D5">
        <w:t xml:space="preserve">              Symbol valueSymbol =</w:t>
      </w:r>
    </w:p>
    <w:p w14:paraId="04987BE7" w14:textId="77777777" w:rsidR="006929AD" w:rsidRPr="00EC76D5" w:rsidRDefault="006929AD" w:rsidP="006929AD">
      <w:pPr>
        <w:pStyle w:val="Code"/>
      </w:pPr>
      <w:r w:rsidRPr="00EC76D5">
        <w:t xml:space="preserve">                Symbol.createTemporarySymbol(Type.SignedCharType);</w:t>
      </w:r>
    </w:p>
    <w:p w14:paraId="68D5F36E" w14:textId="77777777" w:rsidR="006929AD" w:rsidRPr="00EC76D5" w:rsidRDefault="006929AD" w:rsidP="006929AD">
      <w:pPr>
        <w:pStyle w:val="Code"/>
      </w:pPr>
      <w:r w:rsidRPr="00EC76D5">
        <w:t xml:space="preserve">              Track valueTrack = createTrack(valueSymbol, trackMap, trackSet);</w:t>
      </w:r>
    </w:p>
    <w:p w14:paraId="72E8AABC" w14:textId="77777777" w:rsidR="006929AD" w:rsidRPr="00EC76D5" w:rsidRDefault="006929AD" w:rsidP="006929AD">
      <w:pPr>
        <w:pStyle w:val="Code"/>
      </w:pPr>
      <w:r w:rsidRPr="00EC76D5">
        <w:t xml:space="preserve">              valueTrack.addCode(Track.Left, line);</w:t>
      </w:r>
    </w:p>
    <w:p w14:paraId="62EADE17" w14:textId="77777777" w:rsidR="006929AD" w:rsidRPr="00EC76D5" w:rsidRDefault="006929AD" w:rsidP="006929AD">
      <w:pPr>
        <w:pStyle w:val="Code"/>
      </w:pPr>
    </w:p>
    <w:p w14:paraId="6756F27E" w14:textId="77777777" w:rsidR="006929AD" w:rsidRPr="00EC76D5" w:rsidRDefault="006929AD" w:rsidP="006929AD">
      <w:pPr>
        <w:pStyle w:val="Code"/>
      </w:pPr>
      <w:r w:rsidRPr="00EC76D5">
        <w:t xml:space="preserve">              int typeSize = paramSymbol.getType().getSize();</w:t>
      </w:r>
    </w:p>
    <w:p w14:paraId="0DA1B952" w14:textId="77777777" w:rsidR="006929AD" w:rsidRPr="00EC76D5" w:rsidRDefault="006929AD" w:rsidP="006929AD">
      <w:pPr>
        <w:pStyle w:val="Code"/>
      </w:pPr>
      <w:r w:rsidRPr="00EC76D5">
        <w:t xml:space="preserve">              Type countType = (typeSize &lt; 256) ? Type.SignedCharType</w:t>
      </w:r>
    </w:p>
    <w:p w14:paraId="104F47B3" w14:textId="77777777" w:rsidR="006929AD" w:rsidRPr="00EC76D5" w:rsidRDefault="006929AD" w:rsidP="006929AD">
      <w:pPr>
        <w:pStyle w:val="Code"/>
      </w:pPr>
      <w:r w:rsidRPr="00EC76D5">
        <w:t xml:space="preserve">                                                : Type.SignedIntegerType;</w:t>
      </w:r>
    </w:p>
    <w:p w14:paraId="4C7E4763" w14:textId="77777777" w:rsidR="006929AD" w:rsidRPr="00EC76D5" w:rsidRDefault="006929AD" w:rsidP="006929AD">
      <w:pPr>
        <w:pStyle w:val="Code"/>
      </w:pPr>
      <w:r w:rsidRPr="00EC76D5">
        <w:t xml:space="preserve">              Symbol countSymbol = Symbol.createTemporarySymbol(countType);</w:t>
      </w:r>
    </w:p>
    <w:p w14:paraId="238584FF" w14:textId="77777777" w:rsidR="006929AD" w:rsidRPr="00EC76D5" w:rsidRDefault="006929AD" w:rsidP="006929AD">
      <w:pPr>
        <w:pStyle w:val="Code"/>
      </w:pPr>
      <w:r w:rsidRPr="00EC76D5">
        <w:t xml:space="preserve">              Track countTrack = createTrack(countSymbol, trackMap, trackSet);</w:t>
      </w:r>
    </w:p>
    <w:p w14:paraId="544BF0EB" w14:textId="77777777" w:rsidR="006929AD" w:rsidRPr="00EC76D5" w:rsidRDefault="006929AD" w:rsidP="006929AD">
      <w:pPr>
        <w:pStyle w:val="Code"/>
      </w:pPr>
      <w:r w:rsidRPr="00EC76D5">
        <w:t xml:space="preserve">              countTrack.addCode(Track.Right, line);</w:t>
      </w:r>
    </w:p>
    <w:p w14:paraId="00664FC0" w14:textId="77777777" w:rsidR="006929AD" w:rsidRPr="00EC76D5" w:rsidRDefault="006929AD" w:rsidP="006929AD">
      <w:pPr>
        <w:pStyle w:val="Code"/>
      </w:pPr>
      <w:r w:rsidRPr="00EC76D5">
        <w:lastRenderedPageBreak/>
        <w:t xml:space="preserve">            }</w:t>
      </w:r>
    </w:p>
    <w:p w14:paraId="700E2D32" w14:textId="77777777" w:rsidR="006929AD" w:rsidRPr="00EC76D5" w:rsidRDefault="006929AD" w:rsidP="006929AD">
      <w:pPr>
        <w:pStyle w:val="Code"/>
      </w:pPr>
      <w:r w:rsidRPr="00EC76D5">
        <w:t xml:space="preserve">          }</w:t>
      </w:r>
    </w:p>
    <w:p w14:paraId="6AE8DD0F" w14:textId="77777777" w:rsidR="006929AD" w:rsidRPr="00EC76D5" w:rsidRDefault="006929AD" w:rsidP="006929AD">
      <w:pPr>
        <w:pStyle w:val="Code"/>
      </w:pPr>
      <w:r w:rsidRPr="00EC76D5">
        <w:t xml:space="preserve">          break;</w:t>
      </w:r>
    </w:p>
    <w:p w14:paraId="02758775" w14:textId="77777777" w:rsidR="006929AD" w:rsidRPr="00EC76D5" w:rsidRDefault="006929AD" w:rsidP="006929AD">
      <w:pPr>
        <w:pStyle w:val="Code"/>
      </w:pPr>
      <w:r w:rsidRPr="00EC76D5">
        <w:t xml:space="preserve">          </w:t>
      </w:r>
    </w:p>
    <w:p w14:paraId="71DA427B" w14:textId="77777777" w:rsidR="006929AD" w:rsidRPr="00EC76D5" w:rsidRDefault="006929AD" w:rsidP="006929AD">
      <w:pPr>
        <w:pStyle w:val="Code"/>
      </w:pPr>
      <w:r w:rsidRPr="00EC76D5">
        <w:t xml:space="preserve">        case SetReturnValue: {</w:t>
      </w:r>
    </w:p>
    <w:p w14:paraId="5D35649E" w14:textId="77777777" w:rsidR="006929AD" w:rsidRPr="00EC76D5" w:rsidRDefault="006929AD" w:rsidP="006929AD">
      <w:pPr>
        <w:pStyle w:val="Code"/>
      </w:pPr>
      <w:r w:rsidRPr="00EC76D5">
        <w:t xml:space="preserve">            Symbol returnSymbol = (Symbol) operand2;</w:t>
      </w:r>
    </w:p>
    <w:p w14:paraId="6461DC96" w14:textId="77777777" w:rsidR="006929AD" w:rsidRPr="00EC76D5" w:rsidRDefault="006929AD" w:rsidP="006929AD">
      <w:pPr>
        <w:pStyle w:val="Code"/>
      </w:pPr>
    </w:p>
    <w:p w14:paraId="19584282" w14:textId="77777777" w:rsidR="006929AD" w:rsidRPr="00EC76D5" w:rsidRDefault="006929AD" w:rsidP="006929AD">
      <w:pPr>
        <w:pStyle w:val="Code"/>
      </w:pPr>
      <w:r w:rsidRPr="00EC76D5">
        <w:t xml:space="preserve">            if (returnSymbol.getType().isIntegralOrPointer() ||</w:t>
      </w:r>
    </w:p>
    <w:p w14:paraId="69FC2ACC" w14:textId="77777777" w:rsidR="006929AD" w:rsidRPr="00EC76D5" w:rsidRDefault="006929AD" w:rsidP="006929AD">
      <w:pPr>
        <w:pStyle w:val="Code"/>
      </w:pPr>
      <w:r w:rsidRPr="00EC76D5">
        <w:t xml:space="preserve">                     returnSymbol.getType().isFunctionArrayOrString()) {</w:t>
      </w:r>
    </w:p>
    <w:p w14:paraId="0A02CF72" w14:textId="77777777" w:rsidR="006929AD" w:rsidRPr="00EC76D5" w:rsidRDefault="006929AD" w:rsidP="006929AD">
      <w:pPr>
        <w:pStyle w:val="Code"/>
      </w:pPr>
      <w:r w:rsidRPr="00EC76D5">
        <w:t xml:space="preserve">              int typeSize = returnSymbol.getType().isFunctionArrayOrString() ?</w:t>
      </w:r>
    </w:p>
    <w:p w14:paraId="28DCFB24" w14:textId="77777777" w:rsidR="006929AD" w:rsidRPr="00EC76D5" w:rsidRDefault="006929AD" w:rsidP="006929AD">
      <w:pPr>
        <w:pStyle w:val="Code"/>
      </w:pPr>
      <w:r w:rsidRPr="00EC76D5">
        <w:t xml:space="preserve">                           Type.PointerSize : returnSymbol.getType().getSize();</w:t>
      </w:r>
    </w:p>
    <w:p w14:paraId="409B6CCB" w14:textId="77777777" w:rsidR="006929AD" w:rsidRPr="00EC76D5" w:rsidRDefault="006929AD" w:rsidP="006929AD">
      <w:pPr>
        <w:pStyle w:val="Code"/>
      </w:pPr>
      <w:r w:rsidRPr="00EC76D5">
        <w:t xml:space="preserve">              Register returnRegister =</w:t>
      </w:r>
    </w:p>
    <w:p w14:paraId="25A983FC" w14:textId="77777777" w:rsidR="006929AD" w:rsidRPr="00EC76D5" w:rsidRDefault="006929AD" w:rsidP="006929AD">
      <w:pPr>
        <w:pStyle w:val="Code"/>
      </w:pPr>
      <w:r w:rsidRPr="00EC76D5">
        <w:t xml:space="preserve">                ObjectCode.registerToSize(ObjectCode.ReturnValueRegister, typeSize);</w:t>
      </w:r>
    </w:p>
    <w:p w14:paraId="73392506" w14:textId="77777777" w:rsidR="006929AD" w:rsidRPr="00EC76D5" w:rsidRDefault="006929AD" w:rsidP="006929AD">
      <w:pPr>
        <w:pStyle w:val="Code"/>
      </w:pPr>
      <w:r w:rsidRPr="00EC76D5">
        <w:t xml:space="preserve">              Track returnTrack = trackMap.get(returnSymbol);</w:t>
      </w:r>
    </w:p>
    <w:p w14:paraId="724E4625" w14:textId="77777777" w:rsidR="006929AD" w:rsidRPr="00EC76D5" w:rsidRDefault="006929AD" w:rsidP="006929AD">
      <w:pPr>
        <w:pStyle w:val="Code"/>
      </w:pPr>
      <w:r w:rsidRPr="00EC76D5">
        <w:t xml:space="preserve">              </w:t>
      </w:r>
    </w:p>
    <w:p w14:paraId="3FE5FA18" w14:textId="77777777" w:rsidR="006929AD" w:rsidRPr="00EC76D5" w:rsidRDefault="006929AD" w:rsidP="006929AD">
      <w:pPr>
        <w:pStyle w:val="Code"/>
      </w:pPr>
      <w:r w:rsidRPr="00EC76D5">
        <w:t xml:space="preserve">              if (returnTrack != null) {</w:t>
      </w:r>
    </w:p>
    <w:p w14:paraId="74B83FE9" w14:textId="77777777" w:rsidR="006929AD" w:rsidRPr="00EC76D5" w:rsidRDefault="006929AD" w:rsidP="006929AD">
      <w:pPr>
        <w:pStyle w:val="Code"/>
      </w:pPr>
      <w:r w:rsidRPr="00EC76D5">
        <w:t xml:space="preserve">                if (returnTrack.getRegister() == null) {</w:t>
      </w:r>
    </w:p>
    <w:p w14:paraId="5B78BBA3" w14:textId="77777777" w:rsidR="006929AD" w:rsidRPr="00EC76D5" w:rsidRDefault="006929AD" w:rsidP="006929AD">
      <w:pPr>
        <w:pStyle w:val="Code"/>
      </w:pPr>
      <w:r w:rsidRPr="00EC76D5">
        <w:t xml:space="preserve">                  returnTrack.setRegister(returnRegister);</w:t>
      </w:r>
    </w:p>
    <w:p w14:paraId="41C34EEE" w14:textId="77777777" w:rsidR="006929AD" w:rsidRPr="00EC76D5" w:rsidRDefault="006929AD" w:rsidP="006929AD">
      <w:pPr>
        <w:pStyle w:val="Code"/>
      </w:pPr>
      <w:r w:rsidRPr="00EC76D5">
        <w:t xml:space="preserve">                }</w:t>
      </w:r>
    </w:p>
    <w:p w14:paraId="7CB7DDD1" w14:textId="77777777" w:rsidR="006929AD" w:rsidRPr="00EC76D5" w:rsidRDefault="006929AD" w:rsidP="006929AD">
      <w:pPr>
        <w:pStyle w:val="Code"/>
      </w:pPr>
      <w:r w:rsidRPr="00EC76D5">
        <w:t xml:space="preserve">              }</w:t>
      </w:r>
    </w:p>
    <w:p w14:paraId="34C5A791" w14:textId="77777777" w:rsidR="006929AD" w:rsidRPr="00EC76D5" w:rsidRDefault="006929AD" w:rsidP="006929AD">
      <w:pPr>
        <w:pStyle w:val="Code"/>
      </w:pPr>
      <w:r w:rsidRPr="00EC76D5">
        <w:t xml:space="preserve">              else {</w:t>
      </w:r>
    </w:p>
    <w:p w14:paraId="1DBA3D45" w14:textId="77777777" w:rsidR="006929AD" w:rsidRPr="00EC76D5" w:rsidRDefault="006929AD" w:rsidP="006929AD">
      <w:pPr>
        <w:pStyle w:val="Code"/>
      </w:pPr>
      <w:r w:rsidRPr="00EC76D5">
        <w:t xml:space="preserve">                middleCode.setLoad(Track.Left);</w:t>
      </w:r>
    </w:p>
    <w:p w14:paraId="0CCD4082" w14:textId="77777777" w:rsidR="006929AD" w:rsidRPr="00EC76D5" w:rsidRDefault="006929AD" w:rsidP="006929AD">
      <w:pPr>
        <w:pStyle w:val="Code"/>
      </w:pPr>
      <w:r w:rsidRPr="00EC76D5">
        <w:t xml:space="preserve">                returnTrack = createTrack(returnSymbol, trackMap, trackSet);</w:t>
      </w:r>
    </w:p>
    <w:p w14:paraId="393076CC" w14:textId="77777777" w:rsidR="006929AD" w:rsidRPr="00EC76D5" w:rsidRDefault="006929AD" w:rsidP="006929AD">
      <w:pPr>
        <w:pStyle w:val="Code"/>
      </w:pPr>
      <w:r w:rsidRPr="00EC76D5">
        <w:t xml:space="preserve">                returnTrack.setRegister(returnRegister);</w:t>
      </w:r>
    </w:p>
    <w:p w14:paraId="134A3319" w14:textId="77777777" w:rsidR="006929AD" w:rsidRPr="00EC76D5" w:rsidRDefault="006929AD" w:rsidP="006929AD">
      <w:pPr>
        <w:pStyle w:val="Code"/>
      </w:pPr>
      <w:r w:rsidRPr="00EC76D5">
        <w:t xml:space="preserve">                tryLoadAddressSymbol(Track.LeftAddress, line,</w:t>
      </w:r>
    </w:p>
    <w:p w14:paraId="20970865" w14:textId="77777777" w:rsidR="006929AD" w:rsidRPr="00EC76D5" w:rsidRDefault="006929AD" w:rsidP="006929AD">
      <w:pPr>
        <w:pStyle w:val="Code"/>
      </w:pPr>
      <w:r w:rsidRPr="00EC76D5">
        <w:t xml:space="preserve">                                     returnSymbol, trackMap);</w:t>
      </w:r>
    </w:p>
    <w:p w14:paraId="5D29DB03" w14:textId="77777777" w:rsidR="006929AD" w:rsidRPr="00EC76D5" w:rsidRDefault="006929AD" w:rsidP="006929AD">
      <w:pPr>
        <w:pStyle w:val="Code"/>
      </w:pPr>
      <w:r w:rsidRPr="00EC76D5">
        <w:t xml:space="preserve">              }</w:t>
      </w:r>
    </w:p>
    <w:p w14:paraId="29C3F781" w14:textId="77777777" w:rsidR="006929AD" w:rsidRPr="00EC76D5" w:rsidRDefault="006929AD" w:rsidP="006929AD">
      <w:pPr>
        <w:pStyle w:val="Code"/>
      </w:pPr>
      <w:r w:rsidRPr="00EC76D5">
        <w:t xml:space="preserve">              </w:t>
      </w:r>
    </w:p>
    <w:p w14:paraId="5DFADB8A" w14:textId="77777777" w:rsidR="006929AD" w:rsidRPr="00EC76D5" w:rsidRDefault="006929AD" w:rsidP="006929AD">
      <w:pPr>
        <w:pStyle w:val="Code"/>
      </w:pPr>
      <w:r w:rsidRPr="00EC76D5">
        <w:t xml:space="preserve">              returnTrack.addCode(Track.Left, line, returnSymbol.getType());</w:t>
      </w:r>
    </w:p>
    <w:p w14:paraId="7BC52880" w14:textId="77777777" w:rsidR="006929AD" w:rsidRPr="00EC76D5" w:rsidRDefault="006929AD" w:rsidP="006929AD">
      <w:pPr>
        <w:pStyle w:val="Code"/>
      </w:pPr>
      <w:r w:rsidRPr="00EC76D5">
        <w:t xml:space="preserve">            }</w:t>
      </w:r>
    </w:p>
    <w:p w14:paraId="55AFC1DE" w14:textId="77777777" w:rsidR="006929AD" w:rsidRPr="00EC76D5" w:rsidRDefault="006929AD" w:rsidP="006929AD">
      <w:pPr>
        <w:pStyle w:val="Code"/>
      </w:pPr>
      <w:r w:rsidRPr="00EC76D5">
        <w:t xml:space="preserve">            else if (returnSymbol.getType().isStructOrUnion()) {</w:t>
      </w:r>
    </w:p>
    <w:p w14:paraId="52AD35CB" w14:textId="77777777" w:rsidR="006929AD" w:rsidRPr="00EC76D5" w:rsidRDefault="006929AD" w:rsidP="006929AD">
      <w:pPr>
        <w:pStyle w:val="Code"/>
      </w:pPr>
      <w:r w:rsidRPr="00EC76D5">
        <w:t xml:space="preserve">              Symbol returnAddressSymbol = returnSymbol.getAddressSymbol();</w:t>
      </w:r>
    </w:p>
    <w:p w14:paraId="59F585E9" w14:textId="77777777" w:rsidR="006929AD" w:rsidRPr="00EC76D5" w:rsidRDefault="006929AD" w:rsidP="006929AD">
      <w:pPr>
        <w:pStyle w:val="Code"/>
      </w:pPr>
      <w:r w:rsidRPr="00EC76D5">
        <w:t xml:space="preserve">              Track returnAddressTrack;</w:t>
      </w:r>
    </w:p>
    <w:p w14:paraId="3B1F1B54" w14:textId="77777777" w:rsidR="006929AD" w:rsidRPr="00EC76D5" w:rsidRDefault="006929AD" w:rsidP="006929AD">
      <w:pPr>
        <w:pStyle w:val="Code"/>
      </w:pPr>
      <w:r w:rsidRPr="00EC76D5">
        <w:t xml:space="preserve">              </w:t>
      </w:r>
    </w:p>
    <w:p w14:paraId="33683DA2" w14:textId="77777777" w:rsidR="006929AD" w:rsidRPr="00EC76D5" w:rsidRDefault="006929AD" w:rsidP="006929AD">
      <w:pPr>
        <w:pStyle w:val="Code"/>
      </w:pPr>
      <w:r w:rsidRPr="00EC76D5">
        <w:t xml:space="preserve">              if (returnAddressSymbol != null) {</w:t>
      </w:r>
    </w:p>
    <w:p w14:paraId="41113AB5" w14:textId="77777777" w:rsidR="006929AD" w:rsidRPr="00EC76D5" w:rsidRDefault="006929AD" w:rsidP="006929AD">
      <w:pPr>
        <w:pStyle w:val="Code"/>
      </w:pPr>
      <w:r w:rsidRPr="00EC76D5">
        <w:t xml:space="preserve">                returnAddressTrack = trackMap.get(returnAddressSymbol);</w:t>
      </w:r>
    </w:p>
    <w:p w14:paraId="4D05F6D6" w14:textId="77777777" w:rsidR="006929AD" w:rsidRPr="00EC76D5" w:rsidRDefault="006929AD" w:rsidP="006929AD">
      <w:pPr>
        <w:pStyle w:val="Code"/>
      </w:pPr>
    </w:p>
    <w:p w14:paraId="78DB5BB6" w14:textId="77777777" w:rsidR="006929AD" w:rsidRPr="00EC76D5" w:rsidRDefault="006929AD" w:rsidP="006929AD">
      <w:pPr>
        <w:pStyle w:val="Code"/>
      </w:pPr>
      <w:r w:rsidRPr="00EC76D5">
        <w:t xml:space="preserve">                if (returnAddressTrack == null) {</w:t>
      </w:r>
    </w:p>
    <w:p w14:paraId="125A4B82" w14:textId="77777777" w:rsidR="006929AD" w:rsidRPr="00EC76D5" w:rsidRDefault="006929AD" w:rsidP="006929AD">
      <w:pPr>
        <w:pStyle w:val="Code"/>
      </w:pPr>
      <w:r w:rsidRPr="00EC76D5">
        <w:t xml:space="preserve">                  middleCode.setLoad(Track.Right);</w:t>
      </w:r>
    </w:p>
    <w:p w14:paraId="2D0F6D67" w14:textId="77777777" w:rsidR="006929AD" w:rsidRPr="00EC76D5" w:rsidRDefault="006929AD" w:rsidP="006929AD">
      <w:pPr>
        <w:pStyle w:val="Code"/>
      </w:pPr>
      <w:r w:rsidRPr="00EC76D5">
        <w:t xml:space="preserve">                  returnAddressTrack =</w:t>
      </w:r>
    </w:p>
    <w:p w14:paraId="43E4E494" w14:textId="77777777" w:rsidR="006929AD" w:rsidRPr="00EC76D5" w:rsidRDefault="006929AD" w:rsidP="006929AD">
      <w:pPr>
        <w:pStyle w:val="Code"/>
      </w:pPr>
      <w:r w:rsidRPr="00EC76D5">
        <w:t xml:space="preserve">                    createTrack(returnAddressSymbol, trackMap, trackSet);</w:t>
      </w:r>
    </w:p>
    <w:p w14:paraId="3F21EBA4" w14:textId="77777777" w:rsidR="006929AD" w:rsidRPr="00EC76D5" w:rsidRDefault="006929AD" w:rsidP="006929AD">
      <w:pPr>
        <w:pStyle w:val="Code"/>
      </w:pPr>
      <w:r w:rsidRPr="00EC76D5">
        <w:t xml:space="preserve">                }</w:t>
      </w:r>
    </w:p>
    <w:p w14:paraId="1359BF4F" w14:textId="77777777" w:rsidR="006929AD" w:rsidRPr="00EC76D5" w:rsidRDefault="006929AD" w:rsidP="006929AD">
      <w:pPr>
        <w:pStyle w:val="Code"/>
      </w:pPr>
      <w:r w:rsidRPr="00EC76D5">
        <w:t xml:space="preserve">              }</w:t>
      </w:r>
    </w:p>
    <w:p w14:paraId="750CED2C" w14:textId="77777777" w:rsidR="006929AD" w:rsidRPr="00EC76D5" w:rsidRDefault="006929AD" w:rsidP="006929AD">
      <w:pPr>
        <w:pStyle w:val="Code"/>
      </w:pPr>
      <w:r w:rsidRPr="00EC76D5">
        <w:t xml:space="preserve">              else {</w:t>
      </w:r>
    </w:p>
    <w:p w14:paraId="0BF3A906" w14:textId="77777777" w:rsidR="006929AD" w:rsidRPr="00EC76D5" w:rsidRDefault="006929AD" w:rsidP="006929AD">
      <w:pPr>
        <w:pStyle w:val="Code"/>
      </w:pPr>
      <w:r w:rsidRPr="00EC76D5">
        <w:t xml:space="preserve">                middleCode.setLoad(Track.Right);</w:t>
      </w:r>
    </w:p>
    <w:p w14:paraId="1DA7FE5C" w14:textId="77777777" w:rsidR="006929AD" w:rsidRPr="00EC76D5" w:rsidRDefault="006929AD" w:rsidP="006929AD">
      <w:pPr>
        <w:pStyle w:val="Code"/>
      </w:pPr>
      <w:r w:rsidRPr="00EC76D5">
        <w:t xml:space="preserve">                returnAddressTrack = createTrack(Type.PointerType, trackSet);</w:t>
      </w:r>
    </w:p>
    <w:p w14:paraId="50D5C538" w14:textId="77777777" w:rsidR="006929AD" w:rsidRPr="00EC76D5" w:rsidRDefault="006929AD" w:rsidP="006929AD">
      <w:pPr>
        <w:pStyle w:val="Code"/>
      </w:pPr>
      <w:r w:rsidRPr="00EC76D5">
        <w:t xml:space="preserve">              }</w:t>
      </w:r>
    </w:p>
    <w:p w14:paraId="33FBDF38" w14:textId="77777777" w:rsidR="006929AD" w:rsidRPr="00EC76D5" w:rsidRDefault="006929AD" w:rsidP="006929AD">
      <w:pPr>
        <w:pStyle w:val="Code"/>
      </w:pPr>
    </w:p>
    <w:p w14:paraId="60AF3412" w14:textId="77777777" w:rsidR="006929AD" w:rsidRPr="00EC76D5" w:rsidRDefault="006929AD" w:rsidP="006929AD">
      <w:pPr>
        <w:pStyle w:val="Code"/>
      </w:pPr>
      <w:r w:rsidRPr="00EC76D5">
        <w:t xml:space="preserve">              returnAddressTrack.addCode(Track.LeftAddress, line);</w:t>
      </w:r>
    </w:p>
    <w:p w14:paraId="3C6D7061" w14:textId="77777777" w:rsidR="006929AD" w:rsidRPr="00EC76D5" w:rsidRDefault="006929AD" w:rsidP="006929AD">
      <w:pPr>
        <w:pStyle w:val="Code"/>
      </w:pPr>
      <w:r w:rsidRPr="00EC76D5">
        <w:t xml:space="preserve">            }</w:t>
      </w:r>
    </w:p>
    <w:p w14:paraId="4D7D0AE9" w14:textId="77777777" w:rsidR="006929AD" w:rsidRPr="00EC76D5" w:rsidRDefault="006929AD" w:rsidP="006929AD">
      <w:pPr>
        <w:pStyle w:val="Code"/>
      </w:pPr>
      <w:r w:rsidRPr="00EC76D5">
        <w:t xml:space="preserve">          }</w:t>
      </w:r>
    </w:p>
    <w:p w14:paraId="51186609" w14:textId="77777777" w:rsidR="006929AD" w:rsidRPr="00EC76D5" w:rsidRDefault="006929AD" w:rsidP="006929AD">
      <w:pPr>
        <w:pStyle w:val="Code"/>
      </w:pPr>
      <w:r w:rsidRPr="00EC76D5">
        <w:t xml:space="preserve">          break;</w:t>
      </w:r>
    </w:p>
    <w:p w14:paraId="300F357F" w14:textId="77777777" w:rsidR="006929AD" w:rsidRPr="00EC76D5" w:rsidRDefault="006929AD" w:rsidP="006929AD">
      <w:pPr>
        <w:pStyle w:val="Code"/>
      </w:pPr>
      <w:r w:rsidRPr="00EC76D5">
        <w:t xml:space="preserve">          </w:t>
      </w:r>
    </w:p>
    <w:p w14:paraId="528414E3" w14:textId="77777777" w:rsidR="006929AD" w:rsidRPr="00EC76D5" w:rsidRDefault="006929AD" w:rsidP="006929AD">
      <w:pPr>
        <w:pStyle w:val="Code"/>
      </w:pPr>
      <w:r w:rsidRPr="00EC76D5">
        <w:t xml:space="preserve">        case GetReturnValue: {</w:t>
      </w:r>
    </w:p>
    <w:p w14:paraId="30223ACF" w14:textId="77777777" w:rsidR="006929AD" w:rsidRPr="00EC76D5" w:rsidRDefault="006929AD" w:rsidP="006929AD">
      <w:pPr>
        <w:pStyle w:val="Code"/>
      </w:pPr>
      <w:r w:rsidRPr="00EC76D5">
        <w:lastRenderedPageBreak/>
        <w:t xml:space="preserve">            Symbol returnSymbol = (Symbol) operand1;</w:t>
      </w:r>
    </w:p>
    <w:p w14:paraId="2C36D1B8" w14:textId="77777777" w:rsidR="006929AD" w:rsidRPr="00EC76D5" w:rsidRDefault="006929AD" w:rsidP="006929AD">
      <w:pPr>
        <w:pStyle w:val="Code"/>
      </w:pPr>
    </w:p>
    <w:p w14:paraId="4E18545D" w14:textId="77777777" w:rsidR="006929AD" w:rsidRPr="00EC76D5" w:rsidRDefault="006929AD" w:rsidP="006929AD">
      <w:pPr>
        <w:pStyle w:val="Code"/>
      </w:pPr>
      <w:r w:rsidRPr="00EC76D5">
        <w:t xml:space="preserve">            if (returnSymbol.getType().isIntegralOrPointer()) {</w:t>
      </w:r>
    </w:p>
    <w:p w14:paraId="1669496E" w14:textId="77777777" w:rsidR="006929AD" w:rsidRPr="00EC76D5" w:rsidRDefault="006929AD" w:rsidP="006929AD">
      <w:pPr>
        <w:pStyle w:val="Code"/>
      </w:pPr>
      <w:r w:rsidRPr="00EC76D5">
        <w:t xml:space="preserve">              Track returnTrack = createTrack(returnSymbol, trackMap, trackSet);</w:t>
      </w:r>
    </w:p>
    <w:p w14:paraId="6032CC0A" w14:textId="77777777" w:rsidR="006929AD" w:rsidRPr="00EC76D5" w:rsidRDefault="006929AD" w:rsidP="006929AD">
      <w:pPr>
        <w:pStyle w:val="Code"/>
      </w:pPr>
      <w:r w:rsidRPr="00EC76D5">
        <w:t xml:space="preserve">              returnTrack.addCode(Track.Left, line,</w:t>
      </w:r>
    </w:p>
    <w:p w14:paraId="17CA75A0" w14:textId="77777777" w:rsidR="006929AD" w:rsidRPr="00EC76D5" w:rsidRDefault="006929AD" w:rsidP="006929AD">
      <w:pPr>
        <w:pStyle w:val="Code"/>
      </w:pPr>
      <w:r w:rsidRPr="00EC76D5">
        <w:t xml:space="preserve">                                  ObjectCode.ReturnValueRegister);</w:t>
      </w:r>
    </w:p>
    <w:p w14:paraId="4D0F345F" w14:textId="77777777" w:rsidR="006929AD" w:rsidRPr="00EC76D5" w:rsidRDefault="006929AD" w:rsidP="006929AD">
      <w:pPr>
        <w:pStyle w:val="Code"/>
      </w:pPr>
      <w:r w:rsidRPr="00EC76D5">
        <w:t xml:space="preserve">              </w:t>
      </w:r>
    </w:p>
    <w:p w14:paraId="5B58F1A8" w14:textId="77777777" w:rsidR="006929AD" w:rsidRPr="00EC76D5" w:rsidRDefault="006929AD" w:rsidP="006929AD">
      <w:pPr>
        <w:pStyle w:val="Code"/>
      </w:pPr>
      <w:r w:rsidRPr="00EC76D5">
        <w:t xml:space="preserve">              if (!middleCode.isLive(returnSymbol)) {</w:t>
      </w:r>
    </w:p>
    <w:p w14:paraId="7E3BAF5E" w14:textId="77777777" w:rsidR="006929AD" w:rsidRPr="00EC76D5" w:rsidRDefault="006929AD" w:rsidP="006929AD">
      <w:pPr>
        <w:pStyle w:val="Code"/>
      </w:pPr>
      <w:r w:rsidRPr="00EC76D5">
        <w:t xml:space="preserve">                middleCode.setSave();</w:t>
      </w:r>
    </w:p>
    <w:p w14:paraId="52C39438" w14:textId="77777777" w:rsidR="006929AD" w:rsidRPr="00EC76D5" w:rsidRDefault="006929AD" w:rsidP="006929AD">
      <w:pPr>
        <w:pStyle w:val="Code"/>
      </w:pPr>
      <w:r w:rsidRPr="00EC76D5">
        <w:t xml:space="preserve">                Main.CurrentTable.addSymbol(returnSymbol);</w:t>
      </w:r>
    </w:p>
    <w:p w14:paraId="341A17EA" w14:textId="77777777" w:rsidR="006929AD" w:rsidRPr="00EC76D5" w:rsidRDefault="006929AD" w:rsidP="006929AD">
      <w:pPr>
        <w:pStyle w:val="Code"/>
      </w:pPr>
      <w:r w:rsidRPr="00EC76D5">
        <w:t xml:space="preserve">              }</w:t>
      </w:r>
    </w:p>
    <w:p w14:paraId="6814313D" w14:textId="77777777" w:rsidR="006929AD" w:rsidRPr="00EC76D5" w:rsidRDefault="006929AD" w:rsidP="006929AD">
      <w:pPr>
        <w:pStyle w:val="Code"/>
      </w:pPr>
      <w:r w:rsidRPr="00EC76D5">
        <w:t xml:space="preserve">            }</w:t>
      </w:r>
    </w:p>
    <w:p w14:paraId="69B1EB11" w14:textId="77777777" w:rsidR="006929AD" w:rsidRPr="00EC76D5" w:rsidRDefault="006929AD" w:rsidP="006929AD">
      <w:pPr>
        <w:pStyle w:val="Code"/>
      </w:pPr>
      <w:r w:rsidRPr="00EC76D5">
        <w:t xml:space="preserve">            else if (returnSymbol.getType().isFloating()) {</w:t>
      </w:r>
    </w:p>
    <w:p w14:paraId="6993D951" w14:textId="77777777" w:rsidR="006929AD" w:rsidRPr="00EC76D5" w:rsidRDefault="006929AD" w:rsidP="006929AD">
      <w:pPr>
        <w:pStyle w:val="Code"/>
      </w:pPr>
      <w:r w:rsidRPr="00EC76D5">
        <w:t xml:space="preserve">              // Empty.</w:t>
      </w:r>
    </w:p>
    <w:p w14:paraId="6804F913" w14:textId="77777777" w:rsidR="006929AD" w:rsidRPr="00EC76D5" w:rsidRDefault="006929AD" w:rsidP="006929AD">
      <w:pPr>
        <w:pStyle w:val="Code"/>
      </w:pPr>
      <w:r w:rsidRPr="00EC76D5">
        <w:t xml:space="preserve">            }</w:t>
      </w:r>
    </w:p>
    <w:p w14:paraId="21D44963" w14:textId="77777777" w:rsidR="006929AD" w:rsidRPr="00EC76D5" w:rsidRDefault="006929AD" w:rsidP="006929AD">
      <w:pPr>
        <w:pStyle w:val="Code"/>
      </w:pPr>
      <w:r w:rsidRPr="00EC76D5">
        <w:t xml:space="preserve">            else if (returnSymbol.getType().isStructOrUnion()) {</w:t>
      </w:r>
    </w:p>
    <w:p w14:paraId="68101BA0" w14:textId="77777777" w:rsidR="006929AD" w:rsidRPr="00EC76D5" w:rsidRDefault="006929AD" w:rsidP="006929AD">
      <w:pPr>
        <w:pStyle w:val="Code"/>
      </w:pPr>
      <w:r w:rsidRPr="00EC76D5">
        <w:t xml:space="preserve">              Symbol returnAddressSymbol = returnSymbol.getAddressSymbol();</w:t>
      </w:r>
    </w:p>
    <w:p w14:paraId="4D00BFF6" w14:textId="77777777" w:rsidR="006929AD" w:rsidRPr="00EC76D5" w:rsidRDefault="006929AD" w:rsidP="006929AD">
      <w:pPr>
        <w:pStyle w:val="Code"/>
      </w:pPr>
      <w:r w:rsidRPr="00EC76D5">
        <w:t xml:space="preserve">              Track returnAddressTrack;</w:t>
      </w:r>
    </w:p>
    <w:p w14:paraId="30D11D5B" w14:textId="77777777" w:rsidR="006929AD" w:rsidRPr="00EC76D5" w:rsidRDefault="006929AD" w:rsidP="006929AD">
      <w:pPr>
        <w:pStyle w:val="Code"/>
      </w:pPr>
    </w:p>
    <w:p w14:paraId="615FEF7E" w14:textId="77777777" w:rsidR="006929AD" w:rsidRPr="00EC76D5" w:rsidRDefault="006929AD" w:rsidP="006929AD">
      <w:pPr>
        <w:pStyle w:val="Code"/>
      </w:pPr>
      <w:r w:rsidRPr="00EC76D5">
        <w:t xml:space="preserve">              if (returnAddressSymbol != null) {</w:t>
      </w:r>
    </w:p>
    <w:p w14:paraId="3873A0E5" w14:textId="77777777" w:rsidR="006929AD" w:rsidRPr="00EC76D5" w:rsidRDefault="006929AD" w:rsidP="006929AD">
      <w:pPr>
        <w:pStyle w:val="Code"/>
      </w:pPr>
      <w:r w:rsidRPr="00EC76D5">
        <w:t xml:space="preserve">                returnAddressTrack = trackMap.get(returnAddressSymbol);</w:t>
      </w:r>
    </w:p>
    <w:p w14:paraId="46F04F27" w14:textId="77777777" w:rsidR="006929AD" w:rsidRPr="00EC76D5" w:rsidRDefault="006929AD" w:rsidP="006929AD">
      <w:pPr>
        <w:pStyle w:val="Code"/>
      </w:pPr>
    </w:p>
    <w:p w14:paraId="0C195C78" w14:textId="77777777" w:rsidR="006929AD" w:rsidRPr="00EC76D5" w:rsidRDefault="006929AD" w:rsidP="006929AD">
      <w:pPr>
        <w:pStyle w:val="Code"/>
      </w:pPr>
      <w:r w:rsidRPr="00EC76D5">
        <w:t xml:space="preserve">                if (returnAddressTrack == null) {</w:t>
      </w:r>
    </w:p>
    <w:p w14:paraId="43FD1E24" w14:textId="77777777" w:rsidR="006929AD" w:rsidRPr="00EC76D5" w:rsidRDefault="006929AD" w:rsidP="006929AD">
      <w:pPr>
        <w:pStyle w:val="Code"/>
      </w:pPr>
      <w:r w:rsidRPr="00EC76D5">
        <w:t xml:space="preserve">                  middleCode.setLoad(Track.Left);</w:t>
      </w:r>
    </w:p>
    <w:p w14:paraId="607A2DE8" w14:textId="77777777" w:rsidR="006929AD" w:rsidRPr="00EC76D5" w:rsidRDefault="006929AD" w:rsidP="006929AD">
      <w:pPr>
        <w:pStyle w:val="Code"/>
      </w:pPr>
      <w:r w:rsidRPr="00EC76D5">
        <w:t xml:space="preserve">                  returnAddressTrack =</w:t>
      </w:r>
    </w:p>
    <w:p w14:paraId="4A400D86" w14:textId="77777777" w:rsidR="006929AD" w:rsidRPr="00EC76D5" w:rsidRDefault="006929AD" w:rsidP="006929AD">
      <w:pPr>
        <w:pStyle w:val="Code"/>
      </w:pPr>
      <w:r w:rsidRPr="00EC76D5">
        <w:t xml:space="preserve">                    createTrack(returnAddressSymbol, trackMap, trackSet);</w:t>
      </w:r>
    </w:p>
    <w:p w14:paraId="1653AB45" w14:textId="77777777" w:rsidR="006929AD" w:rsidRPr="00EC76D5" w:rsidRDefault="006929AD" w:rsidP="006929AD">
      <w:pPr>
        <w:pStyle w:val="Code"/>
      </w:pPr>
      <w:r w:rsidRPr="00EC76D5">
        <w:t xml:space="preserve">                }</w:t>
      </w:r>
    </w:p>
    <w:p w14:paraId="22DE2486" w14:textId="77777777" w:rsidR="006929AD" w:rsidRPr="00EC76D5" w:rsidRDefault="006929AD" w:rsidP="006929AD">
      <w:pPr>
        <w:pStyle w:val="Code"/>
      </w:pPr>
      <w:r w:rsidRPr="00EC76D5">
        <w:t xml:space="preserve">              }</w:t>
      </w:r>
    </w:p>
    <w:p w14:paraId="3F2BF3D5" w14:textId="77777777" w:rsidR="006929AD" w:rsidRPr="00EC76D5" w:rsidRDefault="006929AD" w:rsidP="006929AD">
      <w:pPr>
        <w:pStyle w:val="Code"/>
      </w:pPr>
      <w:r w:rsidRPr="00EC76D5">
        <w:t xml:space="preserve">              else {</w:t>
      </w:r>
    </w:p>
    <w:p w14:paraId="14361357" w14:textId="77777777" w:rsidR="006929AD" w:rsidRPr="00EC76D5" w:rsidRDefault="006929AD" w:rsidP="006929AD">
      <w:pPr>
        <w:pStyle w:val="Code"/>
      </w:pPr>
      <w:r w:rsidRPr="00EC76D5">
        <w:t xml:space="preserve">                middleCode.setLoad(Track.Left);</w:t>
      </w:r>
    </w:p>
    <w:p w14:paraId="7990A5BA" w14:textId="77777777" w:rsidR="006929AD" w:rsidRPr="00EC76D5" w:rsidRDefault="006929AD" w:rsidP="006929AD">
      <w:pPr>
        <w:pStyle w:val="Code"/>
      </w:pPr>
      <w:r w:rsidRPr="00EC76D5">
        <w:t xml:space="preserve">                returnAddressTrack = createTrack(Type.PointerType, trackSet);</w:t>
      </w:r>
    </w:p>
    <w:p w14:paraId="3D32C875" w14:textId="77777777" w:rsidR="006929AD" w:rsidRPr="00EC76D5" w:rsidRDefault="006929AD" w:rsidP="006929AD">
      <w:pPr>
        <w:pStyle w:val="Code"/>
      </w:pPr>
      <w:r w:rsidRPr="00EC76D5">
        <w:t xml:space="preserve">              }</w:t>
      </w:r>
    </w:p>
    <w:p w14:paraId="6040FBF4" w14:textId="77777777" w:rsidR="006929AD" w:rsidRPr="00EC76D5" w:rsidRDefault="006929AD" w:rsidP="006929AD">
      <w:pPr>
        <w:pStyle w:val="Code"/>
      </w:pPr>
    </w:p>
    <w:p w14:paraId="380EBC79" w14:textId="77777777" w:rsidR="006929AD" w:rsidRPr="00EC76D5" w:rsidRDefault="006929AD" w:rsidP="006929AD">
      <w:pPr>
        <w:pStyle w:val="Code"/>
      </w:pPr>
      <w:r w:rsidRPr="00EC76D5">
        <w:t xml:space="preserve">              returnAddressTrack.addCode(Track.LeftAddress, line);</w:t>
      </w:r>
    </w:p>
    <w:p w14:paraId="286138F6" w14:textId="77777777" w:rsidR="006929AD" w:rsidRPr="00EC76D5" w:rsidRDefault="006929AD" w:rsidP="006929AD">
      <w:pPr>
        <w:pStyle w:val="Code"/>
      </w:pPr>
      <w:r w:rsidRPr="00EC76D5">
        <w:t xml:space="preserve">              returnAddressTrack.setPointer();</w:t>
      </w:r>
    </w:p>
    <w:p w14:paraId="34D30864" w14:textId="77777777" w:rsidR="006929AD" w:rsidRPr="00EC76D5" w:rsidRDefault="006929AD" w:rsidP="006929AD">
      <w:pPr>
        <w:pStyle w:val="Code"/>
      </w:pPr>
    </w:p>
    <w:p w14:paraId="1EF5A1B2" w14:textId="77777777" w:rsidR="006929AD" w:rsidRPr="00EC76D5" w:rsidRDefault="006929AD" w:rsidP="006929AD">
      <w:pPr>
        <w:pStyle w:val="Code"/>
      </w:pPr>
      <w:r w:rsidRPr="00EC76D5">
        <w:t xml:space="preserve">              Symbol valueSymbol =</w:t>
      </w:r>
    </w:p>
    <w:p w14:paraId="5048FA70" w14:textId="77777777" w:rsidR="006929AD" w:rsidRPr="00EC76D5" w:rsidRDefault="006929AD" w:rsidP="006929AD">
      <w:pPr>
        <w:pStyle w:val="Code"/>
      </w:pPr>
      <w:r w:rsidRPr="00EC76D5">
        <w:t xml:space="preserve">                Symbol.createTemporarySymbol(Type.SignedCharType);</w:t>
      </w:r>
    </w:p>
    <w:p w14:paraId="1ABC6D30" w14:textId="77777777" w:rsidR="006929AD" w:rsidRPr="00EC76D5" w:rsidRDefault="006929AD" w:rsidP="006929AD">
      <w:pPr>
        <w:pStyle w:val="Code"/>
      </w:pPr>
      <w:r w:rsidRPr="00EC76D5">
        <w:t xml:space="preserve">              Track valueTrack = createTrack(valueSymbol, trackMap, trackSet);</w:t>
      </w:r>
    </w:p>
    <w:p w14:paraId="49B57D63" w14:textId="77777777" w:rsidR="006929AD" w:rsidRPr="00EC76D5" w:rsidRDefault="006929AD" w:rsidP="006929AD">
      <w:pPr>
        <w:pStyle w:val="Code"/>
      </w:pPr>
      <w:r w:rsidRPr="00EC76D5">
        <w:t xml:space="preserve">              valueTrack.addCode(Track.Left, line);</w:t>
      </w:r>
    </w:p>
    <w:p w14:paraId="52982C96" w14:textId="77777777" w:rsidR="006929AD" w:rsidRPr="00EC76D5" w:rsidRDefault="006929AD" w:rsidP="006929AD">
      <w:pPr>
        <w:pStyle w:val="Code"/>
      </w:pPr>
    </w:p>
    <w:p w14:paraId="32F3465E" w14:textId="77777777" w:rsidR="006929AD" w:rsidRPr="00EC76D5" w:rsidRDefault="006929AD" w:rsidP="006929AD">
      <w:pPr>
        <w:pStyle w:val="Code"/>
      </w:pPr>
      <w:r w:rsidRPr="00EC76D5">
        <w:t xml:space="preserve">              int typeSize = returnSymbol.getType().getSize();</w:t>
      </w:r>
    </w:p>
    <w:p w14:paraId="39DF4FC0" w14:textId="77777777" w:rsidR="006929AD" w:rsidRPr="00EC76D5" w:rsidRDefault="006929AD" w:rsidP="006929AD">
      <w:pPr>
        <w:pStyle w:val="Code"/>
      </w:pPr>
      <w:r w:rsidRPr="00EC76D5">
        <w:t xml:space="preserve">              Type countType = (typeSize &lt; 256) ? Type.SignedCharType</w:t>
      </w:r>
    </w:p>
    <w:p w14:paraId="47035D27" w14:textId="77777777" w:rsidR="006929AD" w:rsidRPr="00EC76D5" w:rsidRDefault="006929AD" w:rsidP="006929AD">
      <w:pPr>
        <w:pStyle w:val="Code"/>
      </w:pPr>
      <w:r w:rsidRPr="00EC76D5">
        <w:t xml:space="preserve">                                                : Type.SignedIntegerType;</w:t>
      </w:r>
    </w:p>
    <w:p w14:paraId="67198A4A" w14:textId="77777777" w:rsidR="006929AD" w:rsidRPr="00EC76D5" w:rsidRDefault="006929AD" w:rsidP="006929AD">
      <w:pPr>
        <w:pStyle w:val="Code"/>
      </w:pPr>
      <w:r w:rsidRPr="00EC76D5">
        <w:t xml:space="preserve">              Symbol countSymbol = Symbol.createTemporarySymbol(countType);</w:t>
      </w:r>
    </w:p>
    <w:p w14:paraId="59DB3304" w14:textId="77777777" w:rsidR="006929AD" w:rsidRPr="00EC76D5" w:rsidRDefault="006929AD" w:rsidP="006929AD">
      <w:pPr>
        <w:pStyle w:val="Code"/>
      </w:pPr>
      <w:r w:rsidRPr="00EC76D5">
        <w:t xml:space="preserve">              Track countTrack = createTrack(countSymbol, trackMap, trackSet);</w:t>
      </w:r>
    </w:p>
    <w:p w14:paraId="4940FD24" w14:textId="77777777" w:rsidR="006929AD" w:rsidRPr="00EC76D5" w:rsidRDefault="006929AD" w:rsidP="006929AD">
      <w:pPr>
        <w:pStyle w:val="Code"/>
      </w:pPr>
      <w:r w:rsidRPr="00EC76D5">
        <w:t xml:space="preserve">              countTrack.addCode(Track.Right, line);</w:t>
      </w:r>
    </w:p>
    <w:p w14:paraId="5D3C1C01" w14:textId="77777777" w:rsidR="006929AD" w:rsidRPr="00EC76D5" w:rsidRDefault="006929AD" w:rsidP="006929AD">
      <w:pPr>
        <w:pStyle w:val="Code"/>
      </w:pPr>
      <w:r w:rsidRPr="00EC76D5">
        <w:t xml:space="preserve">            }</w:t>
      </w:r>
    </w:p>
    <w:p w14:paraId="660B289B" w14:textId="77777777" w:rsidR="006929AD" w:rsidRPr="00EC76D5" w:rsidRDefault="006929AD" w:rsidP="006929AD">
      <w:pPr>
        <w:pStyle w:val="Code"/>
      </w:pPr>
      <w:r w:rsidRPr="00EC76D5">
        <w:t xml:space="preserve">          }</w:t>
      </w:r>
    </w:p>
    <w:p w14:paraId="55219EC5" w14:textId="77777777" w:rsidR="006929AD" w:rsidRPr="00EC76D5" w:rsidRDefault="006929AD" w:rsidP="006929AD">
      <w:pPr>
        <w:pStyle w:val="Code"/>
      </w:pPr>
      <w:r w:rsidRPr="00EC76D5">
        <w:t xml:space="preserve">          break;</w:t>
      </w:r>
    </w:p>
    <w:p w14:paraId="05D4CAF4" w14:textId="77777777" w:rsidR="006929AD" w:rsidRPr="00EC76D5" w:rsidRDefault="006929AD" w:rsidP="006929AD">
      <w:pPr>
        <w:pStyle w:val="Code"/>
      </w:pPr>
    </w:p>
    <w:p w14:paraId="4F7AAEE2" w14:textId="77777777" w:rsidR="006929AD" w:rsidRPr="00EC76D5" w:rsidRDefault="006929AD" w:rsidP="006929AD">
      <w:pPr>
        <w:pStyle w:val="Code"/>
      </w:pPr>
      <w:r w:rsidRPr="00EC76D5">
        <w:t xml:space="preserve">        case Exit:</w:t>
      </w:r>
    </w:p>
    <w:p w14:paraId="3093EF71" w14:textId="77777777" w:rsidR="006929AD" w:rsidRPr="00EC76D5" w:rsidRDefault="006929AD" w:rsidP="006929AD">
      <w:pPr>
        <w:pStyle w:val="Code"/>
      </w:pPr>
      <w:r w:rsidRPr="00EC76D5">
        <w:t xml:space="preserve">          if (operand2 != null) {</w:t>
      </w:r>
    </w:p>
    <w:p w14:paraId="365585A3" w14:textId="77777777" w:rsidR="006929AD" w:rsidRPr="00EC76D5" w:rsidRDefault="006929AD" w:rsidP="006929AD">
      <w:pPr>
        <w:pStyle w:val="Code"/>
      </w:pPr>
      <w:r w:rsidRPr="00EC76D5">
        <w:t xml:space="preserve">            Symbol exitSymbol = (Symbol) operand2;</w:t>
      </w:r>
    </w:p>
    <w:p w14:paraId="09F491EA" w14:textId="77777777" w:rsidR="006929AD" w:rsidRPr="00EC76D5" w:rsidRDefault="006929AD" w:rsidP="006929AD">
      <w:pPr>
        <w:pStyle w:val="Code"/>
      </w:pPr>
    </w:p>
    <w:p w14:paraId="068E6D5E" w14:textId="77777777" w:rsidR="006929AD" w:rsidRPr="00EC76D5" w:rsidRDefault="006929AD" w:rsidP="006929AD">
      <w:pPr>
        <w:pStyle w:val="Code"/>
      </w:pPr>
      <w:r w:rsidRPr="00EC76D5">
        <w:t xml:space="preserve">            if (exitSymbol.getType().isIntegralOrPointer()) {</w:t>
      </w:r>
    </w:p>
    <w:p w14:paraId="21065AD5" w14:textId="77777777" w:rsidR="006929AD" w:rsidRPr="00EC76D5" w:rsidRDefault="006929AD" w:rsidP="006929AD">
      <w:pPr>
        <w:pStyle w:val="Code"/>
      </w:pPr>
      <w:r w:rsidRPr="00EC76D5">
        <w:lastRenderedPageBreak/>
        <w:t xml:space="preserve">              Track exitTrack = trackMap.get(exitSymbol);</w:t>
      </w:r>
    </w:p>
    <w:p w14:paraId="0BD77340" w14:textId="77777777" w:rsidR="006929AD" w:rsidRPr="00EC76D5" w:rsidRDefault="006929AD" w:rsidP="006929AD">
      <w:pPr>
        <w:pStyle w:val="Code"/>
      </w:pPr>
    </w:p>
    <w:p w14:paraId="636D17DE" w14:textId="77777777" w:rsidR="006929AD" w:rsidRPr="00EC76D5" w:rsidRDefault="006929AD" w:rsidP="006929AD">
      <w:pPr>
        <w:pStyle w:val="Code"/>
      </w:pPr>
      <w:r w:rsidRPr="00EC76D5">
        <w:t xml:space="preserve">              if (exitTrack != null) {</w:t>
      </w:r>
    </w:p>
    <w:p w14:paraId="6B3993A3" w14:textId="77777777" w:rsidR="006929AD" w:rsidRPr="00EC76D5" w:rsidRDefault="006929AD" w:rsidP="006929AD">
      <w:pPr>
        <w:pStyle w:val="Code"/>
      </w:pPr>
      <w:r w:rsidRPr="00EC76D5">
        <w:t xml:space="preserve">                if (exitTrack.getRegister() == null) {</w:t>
      </w:r>
    </w:p>
    <w:p w14:paraId="1AE1B4F3" w14:textId="77777777" w:rsidR="006929AD" w:rsidRPr="00EC76D5" w:rsidRDefault="006929AD" w:rsidP="006929AD">
      <w:pPr>
        <w:pStyle w:val="Code"/>
      </w:pPr>
      <w:r w:rsidRPr="00EC76D5">
        <w:t xml:space="preserve">                  exitTrack.setRegister(Register.dl);</w:t>
      </w:r>
    </w:p>
    <w:p w14:paraId="5FE794EF" w14:textId="77777777" w:rsidR="006929AD" w:rsidRPr="00EC76D5" w:rsidRDefault="006929AD" w:rsidP="006929AD">
      <w:pPr>
        <w:pStyle w:val="Code"/>
      </w:pPr>
      <w:r w:rsidRPr="00EC76D5">
        <w:t xml:space="preserve">                }</w:t>
      </w:r>
    </w:p>
    <w:p w14:paraId="524979AD" w14:textId="77777777" w:rsidR="006929AD" w:rsidRPr="00EC76D5" w:rsidRDefault="006929AD" w:rsidP="006929AD">
      <w:pPr>
        <w:pStyle w:val="Code"/>
      </w:pPr>
      <w:r w:rsidRPr="00EC76D5">
        <w:t xml:space="preserve">              }</w:t>
      </w:r>
    </w:p>
    <w:p w14:paraId="67CDCE6B" w14:textId="77777777" w:rsidR="006929AD" w:rsidRPr="00EC76D5" w:rsidRDefault="006929AD" w:rsidP="006929AD">
      <w:pPr>
        <w:pStyle w:val="Code"/>
      </w:pPr>
      <w:r w:rsidRPr="00EC76D5">
        <w:t xml:space="preserve">              else {</w:t>
      </w:r>
    </w:p>
    <w:p w14:paraId="5D74C047" w14:textId="77777777" w:rsidR="006929AD" w:rsidRPr="00EC76D5" w:rsidRDefault="006929AD" w:rsidP="006929AD">
      <w:pPr>
        <w:pStyle w:val="Code"/>
      </w:pPr>
      <w:r w:rsidRPr="00EC76D5">
        <w:t xml:space="preserve">                middleCode.setLoad(Track.Left);</w:t>
      </w:r>
    </w:p>
    <w:p w14:paraId="630142BA" w14:textId="77777777" w:rsidR="006929AD" w:rsidRPr="00EC76D5" w:rsidRDefault="006929AD" w:rsidP="006929AD">
      <w:pPr>
        <w:pStyle w:val="Code"/>
      </w:pPr>
      <w:r w:rsidRPr="00EC76D5">
        <w:t xml:space="preserve">                exitTrack = createTrack(exitSymbol, trackMap, trackSet);</w:t>
      </w:r>
    </w:p>
    <w:p w14:paraId="4269B8BB" w14:textId="77777777" w:rsidR="006929AD" w:rsidRPr="00EC76D5" w:rsidRDefault="006929AD" w:rsidP="006929AD">
      <w:pPr>
        <w:pStyle w:val="Code"/>
      </w:pPr>
      <w:r w:rsidRPr="00EC76D5">
        <w:t xml:space="preserve">                tryLoadAddressSymbol(Track.LeftAddress, line,</w:t>
      </w:r>
    </w:p>
    <w:p w14:paraId="6CE0ABA2" w14:textId="77777777" w:rsidR="006929AD" w:rsidRPr="00EC76D5" w:rsidRDefault="006929AD" w:rsidP="006929AD">
      <w:pPr>
        <w:pStyle w:val="Code"/>
      </w:pPr>
      <w:r w:rsidRPr="00EC76D5">
        <w:t xml:space="preserve">                                     exitSymbol, trackMap);</w:t>
      </w:r>
    </w:p>
    <w:p w14:paraId="02254D8E" w14:textId="77777777" w:rsidR="006929AD" w:rsidRPr="00EC76D5" w:rsidRDefault="006929AD" w:rsidP="006929AD">
      <w:pPr>
        <w:pStyle w:val="Code"/>
      </w:pPr>
      <w:r w:rsidRPr="00EC76D5">
        <w:t xml:space="preserve">              }</w:t>
      </w:r>
    </w:p>
    <w:p w14:paraId="6C1D030C" w14:textId="77777777" w:rsidR="006929AD" w:rsidRPr="00EC76D5" w:rsidRDefault="006929AD" w:rsidP="006929AD">
      <w:pPr>
        <w:pStyle w:val="Code"/>
      </w:pPr>
    </w:p>
    <w:p w14:paraId="300AC19F" w14:textId="77777777" w:rsidR="006929AD" w:rsidRPr="00EC76D5" w:rsidRDefault="006929AD" w:rsidP="006929AD">
      <w:pPr>
        <w:pStyle w:val="Code"/>
      </w:pPr>
      <w:r w:rsidRPr="00EC76D5">
        <w:t xml:space="preserve">              exitTrack.addCode(Track.Left, line, Register.dl);</w:t>
      </w:r>
    </w:p>
    <w:p w14:paraId="27B2CEA6" w14:textId="77777777" w:rsidR="006929AD" w:rsidRPr="00EC76D5" w:rsidRDefault="006929AD" w:rsidP="006929AD">
      <w:pPr>
        <w:pStyle w:val="Code"/>
      </w:pPr>
      <w:r w:rsidRPr="00EC76D5">
        <w:t xml:space="preserve">            }</w:t>
      </w:r>
    </w:p>
    <w:p w14:paraId="11AE80A3" w14:textId="77777777" w:rsidR="006929AD" w:rsidRPr="00EC76D5" w:rsidRDefault="006929AD" w:rsidP="006929AD">
      <w:pPr>
        <w:pStyle w:val="Code"/>
      </w:pPr>
      <w:r w:rsidRPr="00EC76D5">
        <w:t xml:space="preserve">          }</w:t>
      </w:r>
    </w:p>
    <w:p w14:paraId="6E89A7E2" w14:textId="77777777" w:rsidR="006929AD" w:rsidRPr="00EC76D5" w:rsidRDefault="006929AD" w:rsidP="006929AD">
      <w:pPr>
        <w:pStyle w:val="Code"/>
      </w:pPr>
      <w:r w:rsidRPr="00EC76D5">
        <w:t xml:space="preserve">          break;</w:t>
      </w:r>
    </w:p>
    <w:p w14:paraId="31FA6B8F" w14:textId="77777777" w:rsidR="006929AD" w:rsidRPr="00EC76D5" w:rsidRDefault="006929AD" w:rsidP="006929AD">
      <w:pPr>
        <w:pStyle w:val="Code"/>
      </w:pPr>
      <w:r w:rsidRPr="00EC76D5">
        <w:t xml:space="preserve">          </w:t>
      </w:r>
    </w:p>
    <w:p w14:paraId="6EFD1A7F" w14:textId="77777777" w:rsidR="006929AD" w:rsidRPr="00EC76D5" w:rsidRDefault="006929AD" w:rsidP="006929AD">
      <w:pPr>
        <w:pStyle w:val="Code"/>
      </w:pPr>
      <w:r w:rsidRPr="00EC76D5">
        <w:t xml:space="preserve">        case Call: {</w:t>
      </w:r>
    </w:p>
    <w:p w14:paraId="7EEE7A43" w14:textId="77777777" w:rsidR="006929AD" w:rsidRPr="00EC76D5" w:rsidRDefault="006929AD" w:rsidP="006929AD">
      <w:pPr>
        <w:pStyle w:val="Code"/>
      </w:pPr>
      <w:r w:rsidRPr="00EC76D5">
        <w:t xml:space="preserve">            Symbol calleeSymbol = (Symbol) operand1;</w:t>
      </w:r>
    </w:p>
    <w:p w14:paraId="1DD54D8F" w14:textId="77777777" w:rsidR="006929AD" w:rsidRPr="00EC76D5" w:rsidRDefault="006929AD" w:rsidP="006929AD">
      <w:pPr>
        <w:pStyle w:val="Code"/>
      </w:pPr>
    </w:p>
    <w:p w14:paraId="1B0D2C1C" w14:textId="77777777" w:rsidR="006929AD" w:rsidRPr="00EC76D5" w:rsidRDefault="006929AD" w:rsidP="006929AD">
      <w:pPr>
        <w:pStyle w:val="Code"/>
      </w:pPr>
      <w:r w:rsidRPr="00EC76D5">
        <w:t xml:space="preserve">            if (calleeSymbol.getType().isPointer()) {</w:t>
      </w:r>
    </w:p>
    <w:p w14:paraId="6361FABF" w14:textId="77777777" w:rsidR="006929AD" w:rsidRPr="00EC76D5" w:rsidRDefault="006929AD" w:rsidP="006929AD">
      <w:pPr>
        <w:pStyle w:val="Code"/>
      </w:pPr>
      <w:r w:rsidRPr="00EC76D5">
        <w:t xml:space="preserve">              Track calleeTrack = trackMap.get(calleeSymbol);</w:t>
      </w:r>
    </w:p>
    <w:p w14:paraId="40DD63A7" w14:textId="77777777" w:rsidR="006929AD" w:rsidRPr="00EC76D5" w:rsidRDefault="006929AD" w:rsidP="006929AD">
      <w:pPr>
        <w:pStyle w:val="Code"/>
      </w:pPr>
    </w:p>
    <w:p w14:paraId="0844D796" w14:textId="77777777" w:rsidR="006929AD" w:rsidRPr="00EC76D5" w:rsidRDefault="006929AD" w:rsidP="006929AD">
      <w:pPr>
        <w:pStyle w:val="Code"/>
      </w:pPr>
      <w:r w:rsidRPr="00EC76D5">
        <w:t xml:space="preserve">              if (calleeTrack != null) {</w:t>
      </w:r>
    </w:p>
    <w:p w14:paraId="540F47C5" w14:textId="77777777" w:rsidR="006929AD" w:rsidRPr="00EC76D5" w:rsidRDefault="006929AD" w:rsidP="006929AD">
      <w:pPr>
        <w:pStyle w:val="Code"/>
      </w:pPr>
      <w:r w:rsidRPr="00EC76D5">
        <w:t xml:space="preserve">                calleeTrack.addCode(Track.Left, line, calleeSymbol.getType());</w:t>
      </w:r>
    </w:p>
    <w:p w14:paraId="694125D5" w14:textId="77777777" w:rsidR="006929AD" w:rsidRPr="00EC76D5" w:rsidRDefault="006929AD" w:rsidP="006929AD">
      <w:pPr>
        <w:pStyle w:val="Code"/>
      </w:pPr>
      <w:r w:rsidRPr="00EC76D5">
        <w:t xml:space="preserve">              }</w:t>
      </w:r>
    </w:p>
    <w:p w14:paraId="03555159" w14:textId="77777777" w:rsidR="006929AD" w:rsidRPr="00EC76D5" w:rsidRDefault="006929AD" w:rsidP="006929AD">
      <w:pPr>
        <w:pStyle w:val="Code"/>
      </w:pPr>
      <w:r w:rsidRPr="00EC76D5">
        <w:t xml:space="preserve">              else {</w:t>
      </w:r>
    </w:p>
    <w:p w14:paraId="7B1E6532" w14:textId="77777777" w:rsidR="006929AD" w:rsidRPr="00EC76D5" w:rsidRDefault="006929AD" w:rsidP="006929AD">
      <w:pPr>
        <w:pStyle w:val="Code"/>
      </w:pPr>
      <w:r w:rsidRPr="00EC76D5">
        <w:t xml:space="preserve">                tryLoadAddressSymbol(Track.LeftAddress, line, calleeSymbol, trackMap);</w:t>
      </w:r>
    </w:p>
    <w:p w14:paraId="581D3344" w14:textId="77777777" w:rsidR="006929AD" w:rsidRPr="00EC76D5" w:rsidRDefault="006929AD" w:rsidP="006929AD">
      <w:pPr>
        <w:pStyle w:val="Code"/>
      </w:pPr>
      <w:r w:rsidRPr="00EC76D5">
        <w:t xml:space="preserve">              }</w:t>
      </w:r>
    </w:p>
    <w:p w14:paraId="73448B18" w14:textId="77777777" w:rsidR="006929AD" w:rsidRPr="00EC76D5" w:rsidRDefault="006929AD" w:rsidP="006929AD">
      <w:pPr>
        <w:pStyle w:val="Code"/>
      </w:pPr>
      <w:r w:rsidRPr="00EC76D5">
        <w:t xml:space="preserve">            }</w:t>
      </w:r>
    </w:p>
    <w:p w14:paraId="27991E4B" w14:textId="77777777" w:rsidR="006929AD" w:rsidRPr="00EC76D5" w:rsidRDefault="006929AD" w:rsidP="006929AD">
      <w:pPr>
        <w:pStyle w:val="Code"/>
      </w:pPr>
      <w:r w:rsidRPr="00EC76D5">
        <w:t xml:space="preserve">          }</w:t>
      </w:r>
    </w:p>
    <w:p w14:paraId="382BDF6A" w14:textId="77777777" w:rsidR="006929AD" w:rsidRPr="00EC76D5" w:rsidRDefault="006929AD" w:rsidP="006929AD">
      <w:pPr>
        <w:pStyle w:val="Code"/>
      </w:pPr>
      <w:r w:rsidRPr="00EC76D5">
        <w:t xml:space="preserve">          break;</w:t>
      </w:r>
    </w:p>
    <w:p w14:paraId="0626B9E2" w14:textId="77777777" w:rsidR="006929AD" w:rsidRPr="00EC76D5" w:rsidRDefault="006929AD" w:rsidP="006929AD">
      <w:pPr>
        <w:pStyle w:val="Code"/>
      </w:pPr>
      <w:r w:rsidRPr="00EC76D5">
        <w:t xml:space="preserve">          </w:t>
      </w:r>
    </w:p>
    <w:p w14:paraId="16B5B473" w14:textId="77777777" w:rsidR="006929AD" w:rsidRPr="00EC76D5" w:rsidRDefault="006929AD" w:rsidP="006929AD">
      <w:pPr>
        <w:pStyle w:val="Code"/>
      </w:pPr>
      <w:r w:rsidRPr="00EC76D5">
        <w:t xml:space="preserve">        case Deref:</w:t>
      </w:r>
    </w:p>
    <w:p w14:paraId="53D84CBC" w14:textId="77777777" w:rsidR="006929AD" w:rsidRPr="00EC76D5" w:rsidRDefault="006929AD" w:rsidP="006929AD">
      <w:pPr>
        <w:pStyle w:val="Code"/>
      </w:pPr>
      <w:r w:rsidRPr="00EC76D5">
        <w:t xml:space="preserve">        case Arrow:</w:t>
      </w:r>
    </w:p>
    <w:p w14:paraId="2C04A18A" w14:textId="77777777" w:rsidR="006929AD" w:rsidRPr="00EC76D5" w:rsidRDefault="006929AD" w:rsidP="006929AD">
      <w:pPr>
        <w:pStyle w:val="Code"/>
      </w:pPr>
      <w:r w:rsidRPr="00EC76D5">
        <w:t xml:space="preserve">        case Index: {</w:t>
      </w:r>
    </w:p>
    <w:p w14:paraId="48B5EB6C" w14:textId="77777777" w:rsidR="006929AD" w:rsidRPr="00EC76D5" w:rsidRDefault="006929AD" w:rsidP="006929AD">
      <w:pPr>
        <w:pStyle w:val="Code"/>
      </w:pPr>
      <w:r w:rsidRPr="00EC76D5">
        <w:t xml:space="preserve">            Symbol leftSymbol = (Symbol) operand2,</w:t>
      </w:r>
    </w:p>
    <w:p w14:paraId="0615623C" w14:textId="77777777" w:rsidR="006929AD" w:rsidRPr="00EC76D5" w:rsidRDefault="006929AD" w:rsidP="006929AD">
      <w:pPr>
        <w:pStyle w:val="Code"/>
      </w:pPr>
      <w:r w:rsidRPr="00EC76D5">
        <w:t xml:space="preserve">                   rightSymbol = (Symbol) operand3;</w:t>
      </w:r>
    </w:p>
    <w:p w14:paraId="7D663CA8" w14:textId="77777777" w:rsidR="006929AD" w:rsidRPr="00EC76D5" w:rsidRDefault="006929AD" w:rsidP="006929AD">
      <w:pPr>
        <w:pStyle w:val="Code"/>
      </w:pPr>
      <w:r w:rsidRPr="00EC76D5">
        <w:t xml:space="preserve">            Track rightTrack = trackMap.get(rightSymbol);</w:t>
      </w:r>
    </w:p>
    <w:p w14:paraId="56320752" w14:textId="77777777" w:rsidR="006929AD" w:rsidRPr="00EC76D5" w:rsidRDefault="006929AD" w:rsidP="006929AD">
      <w:pPr>
        <w:pStyle w:val="Code"/>
      </w:pPr>
    </w:p>
    <w:p w14:paraId="584FAC3B" w14:textId="77777777" w:rsidR="006929AD" w:rsidRPr="00EC76D5" w:rsidRDefault="006929AD" w:rsidP="006929AD">
      <w:pPr>
        <w:pStyle w:val="Code"/>
      </w:pPr>
      <w:r w:rsidRPr="00EC76D5">
        <w:t xml:space="preserve">            if (rightTrack == null) {</w:t>
      </w:r>
    </w:p>
    <w:p w14:paraId="038F2C4D" w14:textId="77777777" w:rsidR="006929AD" w:rsidRPr="00EC76D5" w:rsidRDefault="006929AD" w:rsidP="006929AD">
      <w:pPr>
        <w:pStyle w:val="Code"/>
      </w:pPr>
      <w:r w:rsidRPr="00EC76D5">
        <w:t xml:space="preserve">              middleCode.setLoad(Track.Right);</w:t>
      </w:r>
    </w:p>
    <w:p w14:paraId="26A349C9" w14:textId="77777777" w:rsidR="006929AD" w:rsidRPr="00EC76D5" w:rsidRDefault="006929AD" w:rsidP="006929AD">
      <w:pPr>
        <w:pStyle w:val="Code"/>
      </w:pPr>
      <w:r w:rsidRPr="00EC76D5">
        <w:t xml:space="preserve">              rightTrack = createTrack(rightSymbol, trackMap, trackSet);</w:t>
      </w:r>
    </w:p>
    <w:p w14:paraId="61526641" w14:textId="77777777" w:rsidR="006929AD" w:rsidRPr="00EC76D5" w:rsidRDefault="006929AD" w:rsidP="006929AD">
      <w:pPr>
        <w:pStyle w:val="Code"/>
      </w:pPr>
      <w:r w:rsidRPr="00EC76D5">
        <w:t xml:space="preserve">              tryLoadAddressSymbol(Track.RightAddress, line,</w:t>
      </w:r>
    </w:p>
    <w:p w14:paraId="3129BB55" w14:textId="77777777" w:rsidR="006929AD" w:rsidRPr="00EC76D5" w:rsidRDefault="006929AD" w:rsidP="006929AD">
      <w:pPr>
        <w:pStyle w:val="Code"/>
      </w:pPr>
      <w:r w:rsidRPr="00EC76D5">
        <w:t xml:space="preserve">                                   rightSymbol, trackMap);</w:t>
      </w:r>
    </w:p>
    <w:p w14:paraId="29047F0D" w14:textId="77777777" w:rsidR="006929AD" w:rsidRPr="00EC76D5" w:rsidRDefault="006929AD" w:rsidP="006929AD">
      <w:pPr>
        <w:pStyle w:val="Code"/>
      </w:pPr>
      <w:r w:rsidRPr="00EC76D5">
        <w:t xml:space="preserve">            }</w:t>
      </w:r>
    </w:p>
    <w:p w14:paraId="2C8AE107" w14:textId="77777777" w:rsidR="006929AD" w:rsidRPr="00EC76D5" w:rsidRDefault="006929AD" w:rsidP="006929AD">
      <w:pPr>
        <w:pStyle w:val="Code"/>
      </w:pPr>
    </w:p>
    <w:p w14:paraId="66E79212" w14:textId="77777777" w:rsidR="006929AD" w:rsidRPr="00EC76D5" w:rsidRDefault="006929AD" w:rsidP="006929AD">
      <w:pPr>
        <w:pStyle w:val="Code"/>
      </w:pPr>
      <w:r w:rsidRPr="00EC76D5">
        <w:t xml:space="preserve">            rightTrack.addCode(Track.Right, line);</w:t>
      </w:r>
    </w:p>
    <w:p w14:paraId="5CDBB625" w14:textId="77777777" w:rsidR="006929AD" w:rsidRPr="00EC76D5" w:rsidRDefault="006929AD" w:rsidP="006929AD">
      <w:pPr>
        <w:pStyle w:val="Code"/>
      </w:pPr>
      <w:r w:rsidRPr="00EC76D5">
        <w:t xml:space="preserve">            rightTrack.addCode(Track.LeftAddress, line);</w:t>
      </w:r>
    </w:p>
    <w:p w14:paraId="73E7A213" w14:textId="77777777" w:rsidR="006929AD" w:rsidRPr="00EC76D5" w:rsidRDefault="006929AD" w:rsidP="006929AD">
      <w:pPr>
        <w:pStyle w:val="Code"/>
      </w:pPr>
      <w:r w:rsidRPr="00EC76D5">
        <w:t xml:space="preserve">            rightTrack.setPointer();</w:t>
      </w:r>
    </w:p>
    <w:p w14:paraId="18419DAE" w14:textId="77777777" w:rsidR="006929AD" w:rsidRPr="00EC76D5" w:rsidRDefault="006929AD" w:rsidP="006929AD">
      <w:pPr>
        <w:pStyle w:val="Code"/>
      </w:pPr>
    </w:p>
    <w:p w14:paraId="284AC98B" w14:textId="77777777" w:rsidR="006929AD" w:rsidRPr="00EC76D5" w:rsidRDefault="006929AD" w:rsidP="006929AD">
      <w:pPr>
        <w:pStyle w:val="Code"/>
      </w:pPr>
      <w:r w:rsidRPr="00EC76D5">
        <w:t xml:space="preserve">            if (leftSymbol.getType().isIntegralOrPointer()) {</w:t>
      </w:r>
    </w:p>
    <w:p w14:paraId="5822AF37" w14:textId="77777777" w:rsidR="006929AD" w:rsidRPr="00EC76D5" w:rsidRDefault="006929AD" w:rsidP="006929AD">
      <w:pPr>
        <w:pStyle w:val="Code"/>
      </w:pPr>
      <w:r w:rsidRPr="00EC76D5">
        <w:t xml:space="preserve">              if (!leftSymbol.isTemporary()) { // XXX</w:t>
      </w:r>
    </w:p>
    <w:p w14:paraId="45A8A307" w14:textId="77777777" w:rsidR="006929AD" w:rsidRPr="00EC76D5" w:rsidRDefault="006929AD" w:rsidP="006929AD">
      <w:pPr>
        <w:pStyle w:val="Code"/>
      </w:pPr>
      <w:r w:rsidRPr="00EC76D5">
        <w:t xml:space="preserve">                Track leftTrack = createTrack(leftSymbol, trackMap, trackSet);</w:t>
      </w:r>
    </w:p>
    <w:p w14:paraId="71831968" w14:textId="77777777" w:rsidR="006929AD" w:rsidRPr="00EC76D5" w:rsidRDefault="006929AD" w:rsidP="006929AD">
      <w:pPr>
        <w:pStyle w:val="Code"/>
      </w:pPr>
      <w:r w:rsidRPr="00EC76D5">
        <w:lastRenderedPageBreak/>
        <w:t xml:space="preserve">                leftTrack.addCode(Track.Left, line, leftSymbol.getType());</w:t>
      </w:r>
    </w:p>
    <w:p w14:paraId="4D72B121" w14:textId="77777777" w:rsidR="006929AD" w:rsidRPr="00EC76D5" w:rsidRDefault="006929AD" w:rsidP="006929AD">
      <w:pPr>
        <w:pStyle w:val="Code"/>
      </w:pPr>
      <w:r w:rsidRPr="00EC76D5">
        <w:t xml:space="preserve">                middleCode.setSave();</w:t>
      </w:r>
    </w:p>
    <w:p w14:paraId="44020CB0" w14:textId="77777777" w:rsidR="006929AD" w:rsidRPr="00EC76D5" w:rsidRDefault="006929AD" w:rsidP="006929AD">
      <w:pPr>
        <w:pStyle w:val="Code"/>
      </w:pPr>
      <w:r w:rsidRPr="00EC76D5">
        <w:t xml:space="preserve">              }</w:t>
      </w:r>
    </w:p>
    <w:p w14:paraId="1DADA3A4" w14:textId="77777777" w:rsidR="006929AD" w:rsidRPr="00EC76D5" w:rsidRDefault="006929AD" w:rsidP="006929AD">
      <w:pPr>
        <w:pStyle w:val="Code"/>
      </w:pPr>
      <w:r w:rsidRPr="00EC76D5">
        <w:t xml:space="preserve">            }</w:t>
      </w:r>
    </w:p>
    <w:p w14:paraId="296B8D0B" w14:textId="77777777" w:rsidR="006929AD" w:rsidRPr="00EC76D5" w:rsidRDefault="006929AD" w:rsidP="006929AD">
      <w:pPr>
        <w:pStyle w:val="Code"/>
      </w:pPr>
      <w:r w:rsidRPr="00EC76D5">
        <w:t xml:space="preserve">          }</w:t>
      </w:r>
    </w:p>
    <w:p w14:paraId="1E0E96E5" w14:textId="77777777" w:rsidR="006929AD" w:rsidRPr="00EC76D5" w:rsidRDefault="006929AD" w:rsidP="006929AD">
      <w:pPr>
        <w:pStyle w:val="Code"/>
      </w:pPr>
      <w:r w:rsidRPr="00EC76D5">
        <w:t xml:space="preserve">          break;</w:t>
      </w:r>
    </w:p>
    <w:p w14:paraId="30BF9600" w14:textId="77777777" w:rsidR="006929AD" w:rsidRPr="00EC76D5" w:rsidRDefault="006929AD" w:rsidP="006929AD">
      <w:pPr>
        <w:pStyle w:val="Code"/>
      </w:pPr>
    </w:p>
    <w:p w14:paraId="40EA4A6D" w14:textId="77777777" w:rsidR="006929AD" w:rsidRPr="00EC76D5" w:rsidRDefault="006929AD" w:rsidP="006929AD">
      <w:pPr>
        <w:pStyle w:val="Code"/>
      </w:pPr>
      <w:r w:rsidRPr="00EC76D5">
        <w:t xml:space="preserve">        case PushFloat: {</w:t>
      </w:r>
    </w:p>
    <w:p w14:paraId="77361BEC" w14:textId="77777777" w:rsidR="006929AD" w:rsidRPr="00EC76D5" w:rsidRDefault="006929AD" w:rsidP="006929AD">
      <w:pPr>
        <w:pStyle w:val="Code"/>
      </w:pPr>
      <w:r w:rsidRPr="00EC76D5">
        <w:t xml:space="preserve">              Symbol pushSymbol = (Symbol) middleCode.getOperand(1);</w:t>
      </w:r>
    </w:p>
    <w:p w14:paraId="71DA3540" w14:textId="77777777" w:rsidR="006929AD" w:rsidRPr="00EC76D5" w:rsidRDefault="006929AD" w:rsidP="006929AD">
      <w:pPr>
        <w:pStyle w:val="Code"/>
      </w:pPr>
      <w:r w:rsidRPr="00EC76D5">
        <w:t xml:space="preserve">              </w:t>
      </w:r>
    </w:p>
    <w:p w14:paraId="5B39D6A7" w14:textId="77777777" w:rsidR="006929AD" w:rsidRPr="00EC76D5" w:rsidRDefault="006929AD" w:rsidP="006929AD">
      <w:pPr>
        <w:pStyle w:val="Code"/>
      </w:pPr>
      <w:r w:rsidRPr="00EC76D5">
        <w:t xml:space="preserve">              if (pushSymbol.getType().isIntegralOrPointer()) {</w:t>
      </w:r>
    </w:p>
    <w:p w14:paraId="54ECAEFE" w14:textId="77777777" w:rsidR="006929AD" w:rsidRPr="00EC76D5" w:rsidRDefault="006929AD" w:rsidP="006929AD">
      <w:pPr>
        <w:pStyle w:val="Code"/>
      </w:pPr>
      <w:r w:rsidRPr="00EC76D5">
        <w:t xml:space="preserve">                Track pushTrack = trackMap.get(pushSymbol);</w:t>
      </w:r>
    </w:p>
    <w:p w14:paraId="17021673" w14:textId="77777777" w:rsidR="006929AD" w:rsidRPr="00EC76D5" w:rsidRDefault="006929AD" w:rsidP="006929AD">
      <w:pPr>
        <w:pStyle w:val="Code"/>
      </w:pPr>
    </w:p>
    <w:p w14:paraId="4623FAE4" w14:textId="77777777" w:rsidR="006929AD" w:rsidRPr="00EC76D5" w:rsidRDefault="006929AD" w:rsidP="006929AD">
      <w:pPr>
        <w:pStyle w:val="Code"/>
      </w:pPr>
      <w:r w:rsidRPr="00EC76D5">
        <w:t xml:space="preserve">                if (pushTrack != null) {</w:t>
      </w:r>
    </w:p>
    <w:p w14:paraId="6D5CD0BF" w14:textId="77777777" w:rsidR="006929AD" w:rsidRPr="00EC76D5" w:rsidRDefault="006929AD" w:rsidP="006929AD">
      <w:pPr>
        <w:pStyle w:val="Code"/>
      </w:pPr>
      <w:r w:rsidRPr="00EC76D5">
        <w:t xml:space="preserve">                  pushTrack.addCode(Track.Left, line);</w:t>
      </w:r>
    </w:p>
    <w:p w14:paraId="1CC11A03" w14:textId="77777777" w:rsidR="006929AD" w:rsidRPr="00EC76D5" w:rsidRDefault="006929AD" w:rsidP="006929AD">
      <w:pPr>
        <w:pStyle w:val="Code"/>
      </w:pPr>
      <w:r w:rsidRPr="00EC76D5">
        <w:t xml:space="preserve">                }</w:t>
      </w:r>
    </w:p>
    <w:p w14:paraId="370FAAD9" w14:textId="77777777" w:rsidR="006929AD" w:rsidRPr="00EC76D5" w:rsidRDefault="006929AD" w:rsidP="006929AD">
      <w:pPr>
        <w:pStyle w:val="Code"/>
      </w:pPr>
      <w:r w:rsidRPr="00EC76D5">
        <w:t xml:space="preserve">                else {</w:t>
      </w:r>
    </w:p>
    <w:p w14:paraId="6F1A24CA" w14:textId="77777777" w:rsidR="006929AD" w:rsidRPr="00EC76D5" w:rsidRDefault="006929AD" w:rsidP="006929AD">
      <w:pPr>
        <w:pStyle w:val="Code"/>
      </w:pPr>
      <w:r w:rsidRPr="00EC76D5">
        <w:t xml:space="preserve">                  tryLoadAddressSymbol(Track.LeftAddress, line,</w:t>
      </w:r>
    </w:p>
    <w:p w14:paraId="5902510B" w14:textId="77777777" w:rsidR="006929AD" w:rsidRPr="00EC76D5" w:rsidRDefault="006929AD" w:rsidP="006929AD">
      <w:pPr>
        <w:pStyle w:val="Code"/>
      </w:pPr>
      <w:r w:rsidRPr="00EC76D5">
        <w:t xml:space="preserve">                                       pushSymbol, trackMap);</w:t>
      </w:r>
    </w:p>
    <w:p w14:paraId="48EBEFFB" w14:textId="77777777" w:rsidR="006929AD" w:rsidRPr="00EC76D5" w:rsidRDefault="006929AD" w:rsidP="006929AD">
      <w:pPr>
        <w:pStyle w:val="Code"/>
      </w:pPr>
      <w:r w:rsidRPr="00EC76D5">
        <w:t xml:space="preserve">                }</w:t>
      </w:r>
    </w:p>
    <w:p w14:paraId="1E6259FC" w14:textId="77777777" w:rsidR="006929AD" w:rsidRPr="00EC76D5" w:rsidRDefault="006929AD" w:rsidP="006929AD">
      <w:pPr>
        <w:pStyle w:val="Code"/>
      </w:pPr>
      <w:r w:rsidRPr="00EC76D5">
        <w:t xml:space="preserve">              }</w:t>
      </w:r>
    </w:p>
    <w:p w14:paraId="3E22DE4E" w14:textId="77777777" w:rsidR="006929AD" w:rsidRPr="00EC76D5" w:rsidRDefault="006929AD" w:rsidP="006929AD">
      <w:pPr>
        <w:pStyle w:val="Code"/>
      </w:pPr>
      <w:r w:rsidRPr="00EC76D5">
        <w:t xml:space="preserve">            }</w:t>
      </w:r>
    </w:p>
    <w:p w14:paraId="5AB7344B" w14:textId="77777777" w:rsidR="006929AD" w:rsidRPr="00EC76D5" w:rsidRDefault="006929AD" w:rsidP="006929AD">
      <w:pPr>
        <w:pStyle w:val="Code"/>
      </w:pPr>
      <w:r w:rsidRPr="00EC76D5">
        <w:t xml:space="preserve">            break;</w:t>
      </w:r>
    </w:p>
    <w:p w14:paraId="415E18E8" w14:textId="77777777" w:rsidR="006929AD" w:rsidRPr="00EC76D5" w:rsidRDefault="006929AD" w:rsidP="006929AD">
      <w:pPr>
        <w:pStyle w:val="Code"/>
      </w:pPr>
      <w:r w:rsidRPr="00EC76D5">
        <w:t xml:space="preserve">          </w:t>
      </w:r>
    </w:p>
    <w:p w14:paraId="51EE5931" w14:textId="77777777" w:rsidR="006929AD" w:rsidRPr="00EC76D5" w:rsidRDefault="006929AD" w:rsidP="006929AD">
      <w:pPr>
        <w:pStyle w:val="Code"/>
      </w:pPr>
      <w:r w:rsidRPr="00EC76D5">
        <w:t xml:space="preserve">        case Assign: {</w:t>
      </w:r>
    </w:p>
    <w:p w14:paraId="3FE08FA2" w14:textId="77777777" w:rsidR="006929AD" w:rsidRPr="00EC76D5" w:rsidRDefault="006929AD" w:rsidP="006929AD">
      <w:pPr>
        <w:pStyle w:val="Code"/>
      </w:pPr>
      <w:r w:rsidRPr="00EC76D5">
        <w:t xml:space="preserve">            Symbol leftSymbol = (Symbol) operand2,</w:t>
      </w:r>
    </w:p>
    <w:p w14:paraId="24F303BC" w14:textId="77777777" w:rsidR="006929AD" w:rsidRPr="00EC76D5" w:rsidRDefault="006929AD" w:rsidP="006929AD">
      <w:pPr>
        <w:pStyle w:val="Code"/>
      </w:pPr>
      <w:r w:rsidRPr="00EC76D5">
        <w:t xml:space="preserve">                   rightSymbol = (Symbol) operand3;</w:t>
      </w:r>
    </w:p>
    <w:p w14:paraId="19E2FA86" w14:textId="77777777" w:rsidR="006929AD" w:rsidRPr="00EC76D5" w:rsidRDefault="006929AD" w:rsidP="006929AD">
      <w:pPr>
        <w:pStyle w:val="Code"/>
      </w:pPr>
      <w:r w:rsidRPr="00EC76D5">
        <w:t xml:space="preserve">            </w:t>
      </w:r>
    </w:p>
    <w:p w14:paraId="33B19523" w14:textId="77777777" w:rsidR="006929AD" w:rsidRPr="00EC76D5" w:rsidRDefault="006929AD" w:rsidP="006929AD">
      <w:pPr>
        <w:pStyle w:val="Code"/>
      </w:pPr>
      <w:r w:rsidRPr="00EC76D5">
        <w:t xml:space="preserve">            tryLoadAddressSymbol(Track.LeftAddress, line, leftSymbol,trackMap);</w:t>
      </w:r>
    </w:p>
    <w:p w14:paraId="3EB32ADE" w14:textId="77777777" w:rsidR="006929AD" w:rsidRPr="00EC76D5" w:rsidRDefault="006929AD" w:rsidP="006929AD">
      <w:pPr>
        <w:pStyle w:val="Code"/>
      </w:pPr>
      <w:r w:rsidRPr="00EC76D5">
        <w:t xml:space="preserve">            tryLoadAddressSymbol(Track.RightAddress,line,rightSymbol,trackMap);</w:t>
      </w:r>
    </w:p>
    <w:p w14:paraId="7A80679A" w14:textId="77777777" w:rsidR="006929AD" w:rsidRPr="00EC76D5" w:rsidRDefault="006929AD" w:rsidP="006929AD">
      <w:pPr>
        <w:pStyle w:val="Code"/>
      </w:pPr>
    </w:p>
    <w:p w14:paraId="2B1380CC" w14:textId="77777777" w:rsidR="006929AD" w:rsidRPr="00EC76D5" w:rsidRDefault="006929AD" w:rsidP="006929AD">
      <w:pPr>
        <w:pStyle w:val="Code"/>
      </w:pPr>
      <w:r w:rsidRPr="00EC76D5">
        <w:t xml:space="preserve">            if (leftSymbol.getType().isIntegralOrPointer()) {</w:t>
      </w:r>
    </w:p>
    <w:p w14:paraId="2640E3B5" w14:textId="77777777" w:rsidR="006929AD" w:rsidRPr="00EC76D5" w:rsidRDefault="006929AD" w:rsidP="006929AD">
      <w:pPr>
        <w:pStyle w:val="Code"/>
      </w:pPr>
      <w:r w:rsidRPr="00EC76D5">
        <w:t xml:space="preserve">              if (rightSymbol.hasValue()) {</w:t>
      </w:r>
    </w:p>
    <w:p w14:paraId="226C692D" w14:textId="77777777" w:rsidR="006929AD" w:rsidRPr="00EC76D5" w:rsidRDefault="006929AD" w:rsidP="006929AD">
      <w:pPr>
        <w:pStyle w:val="Code"/>
      </w:pPr>
      <w:r w:rsidRPr="00EC76D5">
        <w:t xml:space="preserve">                if (middleCode.isLive(leftSymbol)) {</w:t>
      </w:r>
    </w:p>
    <w:p w14:paraId="340BB5B2" w14:textId="77777777" w:rsidR="006929AD" w:rsidRPr="00EC76D5" w:rsidRDefault="006929AD" w:rsidP="006929AD">
      <w:pPr>
        <w:pStyle w:val="Code"/>
      </w:pPr>
      <w:r w:rsidRPr="00EC76D5">
        <w:t xml:space="preserve">                  Track leftTrack = createTrack(leftSymbol, trackMap,trackSet);</w:t>
      </w:r>
    </w:p>
    <w:p w14:paraId="4046390B" w14:textId="77777777" w:rsidR="006929AD" w:rsidRPr="00EC76D5" w:rsidRDefault="006929AD" w:rsidP="006929AD">
      <w:pPr>
        <w:pStyle w:val="Code"/>
      </w:pPr>
      <w:r w:rsidRPr="00EC76D5">
        <w:t xml:space="preserve">                  leftTrack.addCode(Track.Left, line, leftSymbol.getType());</w:t>
      </w:r>
    </w:p>
    <w:p w14:paraId="61072A7E" w14:textId="77777777" w:rsidR="006929AD" w:rsidRPr="00EC76D5" w:rsidRDefault="006929AD" w:rsidP="006929AD">
      <w:pPr>
        <w:pStyle w:val="Code"/>
      </w:pPr>
      <w:r w:rsidRPr="00EC76D5">
        <w:t xml:space="preserve">                  trackMap.put(leftSymbol, leftTrack);</w:t>
      </w:r>
    </w:p>
    <w:p w14:paraId="6AF61942" w14:textId="77777777" w:rsidR="006929AD" w:rsidRPr="00EC76D5" w:rsidRDefault="006929AD" w:rsidP="006929AD">
      <w:pPr>
        <w:pStyle w:val="Code"/>
      </w:pPr>
      <w:r w:rsidRPr="00EC76D5">
        <w:t xml:space="preserve">                }</w:t>
      </w:r>
    </w:p>
    <w:p w14:paraId="7E33F1FB" w14:textId="77777777" w:rsidR="006929AD" w:rsidRPr="00EC76D5" w:rsidRDefault="006929AD" w:rsidP="006929AD">
      <w:pPr>
        <w:pStyle w:val="Code"/>
      </w:pPr>
      <w:r w:rsidRPr="00EC76D5">
        <w:t xml:space="preserve">              }</w:t>
      </w:r>
    </w:p>
    <w:p w14:paraId="29D737E0" w14:textId="77777777" w:rsidR="006929AD" w:rsidRPr="00EC76D5" w:rsidRDefault="006929AD" w:rsidP="006929AD">
      <w:pPr>
        <w:pStyle w:val="Code"/>
      </w:pPr>
      <w:r w:rsidRPr="00EC76D5">
        <w:t xml:space="preserve">              else {</w:t>
      </w:r>
    </w:p>
    <w:p w14:paraId="4087526F" w14:textId="77777777" w:rsidR="006929AD" w:rsidRPr="00EC76D5" w:rsidRDefault="006929AD" w:rsidP="006929AD">
      <w:pPr>
        <w:pStyle w:val="Code"/>
      </w:pPr>
      <w:r w:rsidRPr="00EC76D5">
        <w:t xml:space="preserve">                Track rightTrack = trackMap.get(rightSymbol);</w:t>
      </w:r>
    </w:p>
    <w:p w14:paraId="22723FCC" w14:textId="77777777" w:rsidR="006929AD" w:rsidRPr="00EC76D5" w:rsidRDefault="006929AD" w:rsidP="006929AD">
      <w:pPr>
        <w:pStyle w:val="Code"/>
      </w:pPr>
    </w:p>
    <w:p w14:paraId="140635ED" w14:textId="77777777" w:rsidR="006929AD" w:rsidRPr="00EC76D5" w:rsidRDefault="006929AD" w:rsidP="006929AD">
      <w:pPr>
        <w:pStyle w:val="Code"/>
      </w:pPr>
      <w:r w:rsidRPr="00EC76D5">
        <w:t xml:space="preserve">                if (rightTrack == null) {</w:t>
      </w:r>
    </w:p>
    <w:p w14:paraId="4D4F7D25" w14:textId="77777777" w:rsidR="006929AD" w:rsidRPr="00EC76D5" w:rsidRDefault="006929AD" w:rsidP="006929AD">
      <w:pPr>
        <w:pStyle w:val="Code"/>
      </w:pPr>
      <w:r w:rsidRPr="00EC76D5">
        <w:t xml:space="preserve">                  middleCode.setLoad(Track.Right);</w:t>
      </w:r>
    </w:p>
    <w:p w14:paraId="7D80C92F" w14:textId="77777777" w:rsidR="006929AD" w:rsidRPr="00EC76D5" w:rsidRDefault="006929AD" w:rsidP="006929AD">
      <w:pPr>
        <w:pStyle w:val="Code"/>
      </w:pPr>
      <w:r w:rsidRPr="00EC76D5">
        <w:t xml:space="preserve">                  rightTrack = createTrack(rightSymbol, trackMap, trackSet);</w:t>
      </w:r>
    </w:p>
    <w:p w14:paraId="50B2FA9F" w14:textId="77777777" w:rsidR="006929AD" w:rsidRPr="00EC76D5" w:rsidRDefault="006929AD" w:rsidP="006929AD">
      <w:pPr>
        <w:pStyle w:val="Code"/>
      </w:pPr>
      <w:r w:rsidRPr="00EC76D5">
        <w:t xml:space="preserve">                  tryLoadAddressSymbol(Track.RightAddress, line,</w:t>
      </w:r>
    </w:p>
    <w:p w14:paraId="7D458AFD" w14:textId="77777777" w:rsidR="006929AD" w:rsidRPr="00EC76D5" w:rsidRDefault="006929AD" w:rsidP="006929AD">
      <w:pPr>
        <w:pStyle w:val="Code"/>
      </w:pPr>
      <w:r w:rsidRPr="00EC76D5">
        <w:t xml:space="preserve">                                       rightSymbol, trackMap);</w:t>
      </w:r>
    </w:p>
    <w:p w14:paraId="6FF1F4F5" w14:textId="77777777" w:rsidR="006929AD" w:rsidRPr="00EC76D5" w:rsidRDefault="006929AD" w:rsidP="006929AD">
      <w:pPr>
        <w:pStyle w:val="Code"/>
      </w:pPr>
      <w:r w:rsidRPr="00EC76D5">
        <w:t xml:space="preserve">                  trackMap.put(rightSymbol, rightTrack);</w:t>
      </w:r>
    </w:p>
    <w:p w14:paraId="304F4E52" w14:textId="77777777" w:rsidR="006929AD" w:rsidRPr="00EC76D5" w:rsidRDefault="006929AD" w:rsidP="006929AD">
      <w:pPr>
        <w:pStyle w:val="Code"/>
      </w:pPr>
      <w:r w:rsidRPr="00EC76D5">
        <w:t xml:space="preserve">                }                  </w:t>
      </w:r>
    </w:p>
    <w:p w14:paraId="6D7C683E" w14:textId="77777777" w:rsidR="006929AD" w:rsidRPr="00EC76D5" w:rsidRDefault="006929AD" w:rsidP="006929AD">
      <w:pPr>
        <w:pStyle w:val="Code"/>
      </w:pPr>
    </w:p>
    <w:p w14:paraId="58B8052A" w14:textId="77777777" w:rsidR="006929AD" w:rsidRPr="00EC76D5" w:rsidRDefault="006929AD" w:rsidP="006929AD">
      <w:pPr>
        <w:pStyle w:val="Code"/>
      </w:pPr>
      <w:r w:rsidRPr="00EC76D5">
        <w:t xml:space="preserve">                rightTrack.addCode(Track.Left, line, leftSymbol.getType());</w:t>
      </w:r>
    </w:p>
    <w:p w14:paraId="26AAF2CD" w14:textId="77777777" w:rsidR="006929AD" w:rsidRPr="00EC76D5" w:rsidRDefault="006929AD" w:rsidP="006929AD">
      <w:pPr>
        <w:pStyle w:val="Code"/>
      </w:pPr>
      <w:r w:rsidRPr="00EC76D5">
        <w:t xml:space="preserve">                rightTrack.addCode(Track.Right, line, rightSymbol.getType());</w:t>
      </w:r>
    </w:p>
    <w:p w14:paraId="07317473" w14:textId="77777777" w:rsidR="006929AD" w:rsidRPr="00EC76D5" w:rsidRDefault="006929AD" w:rsidP="006929AD">
      <w:pPr>
        <w:pStyle w:val="Code"/>
      </w:pPr>
      <w:r w:rsidRPr="00EC76D5">
        <w:t xml:space="preserve">                trackMap.put(leftSymbol, rightTrack);</w:t>
      </w:r>
    </w:p>
    <w:p w14:paraId="0F4D0851" w14:textId="77777777" w:rsidR="006929AD" w:rsidRPr="00EC76D5" w:rsidRDefault="006929AD" w:rsidP="006929AD">
      <w:pPr>
        <w:pStyle w:val="Code"/>
      </w:pPr>
      <w:r w:rsidRPr="00EC76D5">
        <w:t xml:space="preserve">              }</w:t>
      </w:r>
    </w:p>
    <w:p w14:paraId="1944C92B" w14:textId="77777777" w:rsidR="006929AD" w:rsidRPr="00EC76D5" w:rsidRDefault="006929AD" w:rsidP="006929AD">
      <w:pPr>
        <w:pStyle w:val="Code"/>
      </w:pPr>
    </w:p>
    <w:p w14:paraId="7EE643DE" w14:textId="77777777" w:rsidR="006929AD" w:rsidRPr="00EC76D5" w:rsidRDefault="006929AD" w:rsidP="006929AD">
      <w:pPr>
        <w:pStyle w:val="Code"/>
      </w:pPr>
      <w:r w:rsidRPr="00EC76D5">
        <w:t xml:space="preserve">              mustLoadAddressSymbol(Track.LeftAddress, line, leftSymbol,</w:t>
      </w:r>
    </w:p>
    <w:p w14:paraId="62C6A644" w14:textId="77777777" w:rsidR="006929AD" w:rsidRPr="00EC76D5" w:rsidRDefault="006929AD" w:rsidP="006929AD">
      <w:pPr>
        <w:pStyle w:val="Code"/>
      </w:pPr>
      <w:r w:rsidRPr="00EC76D5">
        <w:t xml:space="preserve">                                    middleCode, trackMap, trackSet);</w:t>
      </w:r>
    </w:p>
    <w:p w14:paraId="79E55A0A" w14:textId="77777777" w:rsidR="006929AD" w:rsidRPr="00EC76D5" w:rsidRDefault="006929AD" w:rsidP="006929AD">
      <w:pPr>
        <w:pStyle w:val="Code"/>
      </w:pPr>
      <w:r w:rsidRPr="00EC76D5">
        <w:t xml:space="preserve">              middleCode.setSave();</w:t>
      </w:r>
    </w:p>
    <w:p w14:paraId="6EBC1B94" w14:textId="77777777" w:rsidR="006929AD" w:rsidRPr="00EC76D5" w:rsidRDefault="006929AD" w:rsidP="006929AD">
      <w:pPr>
        <w:pStyle w:val="Code"/>
      </w:pPr>
      <w:r w:rsidRPr="00EC76D5">
        <w:t xml:space="preserve">            }</w:t>
      </w:r>
    </w:p>
    <w:p w14:paraId="417AF6F9" w14:textId="77777777" w:rsidR="006929AD" w:rsidRPr="00EC76D5" w:rsidRDefault="006929AD" w:rsidP="006929AD">
      <w:pPr>
        <w:pStyle w:val="Code"/>
      </w:pPr>
      <w:r w:rsidRPr="00EC76D5">
        <w:t xml:space="preserve">            else if (leftSymbol.getType().isFloating()) {</w:t>
      </w:r>
    </w:p>
    <w:p w14:paraId="25619230" w14:textId="77777777" w:rsidR="006929AD" w:rsidRPr="00EC76D5" w:rsidRDefault="006929AD" w:rsidP="006929AD">
      <w:pPr>
        <w:pStyle w:val="Code"/>
      </w:pPr>
      <w:r w:rsidRPr="00EC76D5">
        <w:t xml:space="preserve">              mustLoadAddressSymbol(Track.LeftAddress, line, leftSymbol,</w:t>
      </w:r>
    </w:p>
    <w:p w14:paraId="2B320C36" w14:textId="77777777" w:rsidR="006929AD" w:rsidRPr="00EC76D5" w:rsidRDefault="006929AD" w:rsidP="006929AD">
      <w:pPr>
        <w:pStyle w:val="Code"/>
      </w:pPr>
      <w:r w:rsidRPr="00EC76D5">
        <w:t xml:space="preserve">                                    middleCode, trackMap, trackSet);</w:t>
      </w:r>
    </w:p>
    <w:p w14:paraId="3A0B461D" w14:textId="77777777" w:rsidR="006929AD" w:rsidRPr="00EC76D5" w:rsidRDefault="006929AD" w:rsidP="006929AD">
      <w:pPr>
        <w:pStyle w:val="Code"/>
      </w:pPr>
      <w:r w:rsidRPr="00EC76D5">
        <w:t xml:space="preserve">            }</w:t>
      </w:r>
    </w:p>
    <w:p w14:paraId="5D8D9FD9" w14:textId="77777777" w:rsidR="006929AD" w:rsidRPr="00EC76D5" w:rsidRDefault="006929AD" w:rsidP="006929AD">
      <w:pPr>
        <w:pStyle w:val="Code"/>
      </w:pPr>
      <w:r w:rsidRPr="00EC76D5">
        <w:t xml:space="preserve">            else if (leftSymbol.getType().isStructOrUnion()) {</w:t>
      </w:r>
    </w:p>
    <w:p w14:paraId="1D3A3574" w14:textId="77777777" w:rsidR="006929AD" w:rsidRPr="00EC76D5" w:rsidRDefault="006929AD" w:rsidP="006929AD">
      <w:pPr>
        <w:pStyle w:val="Code"/>
      </w:pPr>
      <w:r w:rsidRPr="00EC76D5">
        <w:t xml:space="preserve">              Symbol leftAddressSymbol = leftSymbol.getAddressSymbol(),</w:t>
      </w:r>
    </w:p>
    <w:p w14:paraId="5D217303" w14:textId="77777777" w:rsidR="006929AD" w:rsidRPr="00EC76D5" w:rsidRDefault="006929AD" w:rsidP="006929AD">
      <w:pPr>
        <w:pStyle w:val="Code"/>
      </w:pPr>
      <w:r w:rsidRPr="00EC76D5">
        <w:t xml:space="preserve">                     rightAddressSymbol = rightSymbol.getAddressSymbol();</w:t>
      </w:r>
    </w:p>
    <w:p w14:paraId="67462C0E" w14:textId="77777777" w:rsidR="006929AD" w:rsidRPr="00EC76D5" w:rsidRDefault="006929AD" w:rsidP="006929AD">
      <w:pPr>
        <w:pStyle w:val="Code"/>
      </w:pPr>
      <w:r w:rsidRPr="00EC76D5">
        <w:t xml:space="preserve">              Track leftAddressTrack, rightAddressTrack;</w:t>
      </w:r>
    </w:p>
    <w:p w14:paraId="0A14F97E" w14:textId="77777777" w:rsidR="006929AD" w:rsidRPr="00EC76D5" w:rsidRDefault="006929AD" w:rsidP="006929AD">
      <w:pPr>
        <w:pStyle w:val="Code"/>
      </w:pPr>
    </w:p>
    <w:p w14:paraId="61B41988" w14:textId="77777777" w:rsidR="006929AD" w:rsidRPr="00EC76D5" w:rsidRDefault="006929AD" w:rsidP="006929AD">
      <w:pPr>
        <w:pStyle w:val="Code"/>
      </w:pPr>
      <w:r w:rsidRPr="00EC76D5">
        <w:t xml:space="preserve">              if (leftAddressSymbol != null) {</w:t>
      </w:r>
    </w:p>
    <w:p w14:paraId="5544708A" w14:textId="77777777" w:rsidR="006929AD" w:rsidRPr="00EC76D5" w:rsidRDefault="006929AD" w:rsidP="006929AD">
      <w:pPr>
        <w:pStyle w:val="Code"/>
      </w:pPr>
      <w:r w:rsidRPr="00EC76D5">
        <w:t xml:space="preserve">                leftAddressTrack = trackMap.get(leftAddressSymbol);</w:t>
      </w:r>
    </w:p>
    <w:p w14:paraId="3D9E3AD2" w14:textId="77777777" w:rsidR="006929AD" w:rsidRPr="00EC76D5" w:rsidRDefault="006929AD" w:rsidP="006929AD">
      <w:pPr>
        <w:pStyle w:val="Code"/>
      </w:pPr>
    </w:p>
    <w:p w14:paraId="7A435836" w14:textId="77777777" w:rsidR="006929AD" w:rsidRPr="00EC76D5" w:rsidRDefault="006929AD" w:rsidP="006929AD">
      <w:pPr>
        <w:pStyle w:val="Code"/>
      </w:pPr>
      <w:r w:rsidRPr="00EC76D5">
        <w:t xml:space="preserve">                if (leftAddressTrack == null) {</w:t>
      </w:r>
    </w:p>
    <w:p w14:paraId="049C0C3A" w14:textId="77777777" w:rsidR="006929AD" w:rsidRPr="00EC76D5" w:rsidRDefault="006929AD" w:rsidP="006929AD">
      <w:pPr>
        <w:pStyle w:val="Code"/>
      </w:pPr>
      <w:r w:rsidRPr="00EC76D5">
        <w:t xml:space="preserve">                  middleCode.setLoad(Track.Left);</w:t>
      </w:r>
    </w:p>
    <w:p w14:paraId="718DC33E" w14:textId="77777777" w:rsidR="006929AD" w:rsidRPr="00EC76D5" w:rsidRDefault="006929AD" w:rsidP="006929AD">
      <w:pPr>
        <w:pStyle w:val="Code"/>
      </w:pPr>
      <w:r w:rsidRPr="00EC76D5">
        <w:t xml:space="preserve">                  leftAddressTrack =</w:t>
      </w:r>
    </w:p>
    <w:p w14:paraId="668807E0" w14:textId="77777777" w:rsidR="006929AD" w:rsidRPr="00EC76D5" w:rsidRDefault="006929AD" w:rsidP="006929AD">
      <w:pPr>
        <w:pStyle w:val="Code"/>
      </w:pPr>
      <w:r w:rsidRPr="00EC76D5">
        <w:t xml:space="preserve">                    createTrack(leftAddressSymbol, trackMap, trackSet);</w:t>
      </w:r>
    </w:p>
    <w:p w14:paraId="0BA2FB03" w14:textId="77777777" w:rsidR="006929AD" w:rsidRPr="00EC76D5" w:rsidRDefault="006929AD" w:rsidP="006929AD">
      <w:pPr>
        <w:pStyle w:val="Code"/>
      </w:pPr>
      <w:r w:rsidRPr="00EC76D5">
        <w:t xml:space="preserve">                }</w:t>
      </w:r>
    </w:p>
    <w:p w14:paraId="06846561" w14:textId="77777777" w:rsidR="006929AD" w:rsidRPr="00EC76D5" w:rsidRDefault="006929AD" w:rsidP="006929AD">
      <w:pPr>
        <w:pStyle w:val="Code"/>
      </w:pPr>
      <w:r w:rsidRPr="00EC76D5">
        <w:t xml:space="preserve">              }</w:t>
      </w:r>
    </w:p>
    <w:p w14:paraId="2031F210" w14:textId="77777777" w:rsidR="006929AD" w:rsidRPr="00EC76D5" w:rsidRDefault="006929AD" w:rsidP="006929AD">
      <w:pPr>
        <w:pStyle w:val="Code"/>
      </w:pPr>
      <w:r w:rsidRPr="00EC76D5">
        <w:t xml:space="preserve">              else {</w:t>
      </w:r>
    </w:p>
    <w:p w14:paraId="37200FA7" w14:textId="77777777" w:rsidR="006929AD" w:rsidRPr="00EC76D5" w:rsidRDefault="006929AD" w:rsidP="006929AD">
      <w:pPr>
        <w:pStyle w:val="Code"/>
      </w:pPr>
      <w:r w:rsidRPr="00EC76D5">
        <w:t xml:space="preserve">                middleCode.setLoad(Track.Left);</w:t>
      </w:r>
    </w:p>
    <w:p w14:paraId="64054A37" w14:textId="77777777" w:rsidR="006929AD" w:rsidRPr="00EC76D5" w:rsidRDefault="006929AD" w:rsidP="006929AD">
      <w:pPr>
        <w:pStyle w:val="Code"/>
      </w:pPr>
      <w:r w:rsidRPr="00EC76D5">
        <w:t xml:space="preserve">                leftAddressTrack = createTrack(Type.PointerType, trackSet);</w:t>
      </w:r>
    </w:p>
    <w:p w14:paraId="39FD03EF" w14:textId="77777777" w:rsidR="006929AD" w:rsidRPr="00EC76D5" w:rsidRDefault="006929AD" w:rsidP="006929AD">
      <w:pPr>
        <w:pStyle w:val="Code"/>
      </w:pPr>
      <w:r w:rsidRPr="00EC76D5">
        <w:t xml:space="preserve">              }</w:t>
      </w:r>
    </w:p>
    <w:p w14:paraId="3A8CCD81" w14:textId="77777777" w:rsidR="006929AD" w:rsidRPr="00EC76D5" w:rsidRDefault="006929AD" w:rsidP="006929AD">
      <w:pPr>
        <w:pStyle w:val="Code"/>
      </w:pPr>
    </w:p>
    <w:p w14:paraId="46B493FF" w14:textId="77777777" w:rsidR="006929AD" w:rsidRPr="00EC76D5" w:rsidRDefault="006929AD" w:rsidP="006929AD">
      <w:pPr>
        <w:pStyle w:val="Code"/>
      </w:pPr>
      <w:r w:rsidRPr="00EC76D5">
        <w:t xml:space="preserve">              leftAddressTrack.addCode(Track.LeftAddress, line);</w:t>
      </w:r>
    </w:p>
    <w:p w14:paraId="189E7814" w14:textId="77777777" w:rsidR="006929AD" w:rsidRPr="00EC76D5" w:rsidRDefault="006929AD" w:rsidP="006929AD">
      <w:pPr>
        <w:pStyle w:val="Code"/>
      </w:pPr>
      <w:r w:rsidRPr="00EC76D5">
        <w:t xml:space="preserve">              leftAddressTrack.setPointer();</w:t>
      </w:r>
    </w:p>
    <w:p w14:paraId="127153F6" w14:textId="77777777" w:rsidR="006929AD" w:rsidRPr="00EC76D5" w:rsidRDefault="006929AD" w:rsidP="006929AD">
      <w:pPr>
        <w:pStyle w:val="Code"/>
      </w:pPr>
      <w:r w:rsidRPr="00EC76D5">
        <w:t xml:space="preserve">              trackMap.remove(leftAddressSymbol);</w:t>
      </w:r>
    </w:p>
    <w:p w14:paraId="20AEBCCA" w14:textId="77777777" w:rsidR="006929AD" w:rsidRPr="00EC76D5" w:rsidRDefault="006929AD" w:rsidP="006929AD">
      <w:pPr>
        <w:pStyle w:val="Code"/>
      </w:pPr>
    </w:p>
    <w:p w14:paraId="6A8D629A" w14:textId="77777777" w:rsidR="006929AD" w:rsidRPr="00EC76D5" w:rsidRDefault="006929AD" w:rsidP="006929AD">
      <w:pPr>
        <w:pStyle w:val="Code"/>
      </w:pPr>
      <w:r w:rsidRPr="00EC76D5">
        <w:t xml:space="preserve">              if (rightAddressSymbol != null) {</w:t>
      </w:r>
    </w:p>
    <w:p w14:paraId="4D0CAA40" w14:textId="77777777" w:rsidR="006929AD" w:rsidRPr="00EC76D5" w:rsidRDefault="006929AD" w:rsidP="006929AD">
      <w:pPr>
        <w:pStyle w:val="Code"/>
      </w:pPr>
      <w:r w:rsidRPr="00EC76D5">
        <w:t xml:space="preserve">                rightAddressTrack = trackMap.get(rightAddressSymbol);</w:t>
      </w:r>
    </w:p>
    <w:p w14:paraId="79EC4033" w14:textId="77777777" w:rsidR="006929AD" w:rsidRPr="00EC76D5" w:rsidRDefault="006929AD" w:rsidP="006929AD">
      <w:pPr>
        <w:pStyle w:val="Code"/>
      </w:pPr>
    </w:p>
    <w:p w14:paraId="7767D464" w14:textId="77777777" w:rsidR="006929AD" w:rsidRPr="00EC76D5" w:rsidRDefault="006929AD" w:rsidP="006929AD">
      <w:pPr>
        <w:pStyle w:val="Code"/>
      </w:pPr>
      <w:r w:rsidRPr="00EC76D5">
        <w:t xml:space="preserve">                if (rightAddressTrack == null) {</w:t>
      </w:r>
    </w:p>
    <w:p w14:paraId="654C07DF" w14:textId="77777777" w:rsidR="006929AD" w:rsidRPr="00EC76D5" w:rsidRDefault="006929AD" w:rsidP="006929AD">
      <w:pPr>
        <w:pStyle w:val="Code"/>
      </w:pPr>
      <w:r w:rsidRPr="00EC76D5">
        <w:t xml:space="preserve">                  middleCode.setLoad(Track.Right);</w:t>
      </w:r>
    </w:p>
    <w:p w14:paraId="30D6E67B" w14:textId="77777777" w:rsidR="006929AD" w:rsidRPr="00EC76D5" w:rsidRDefault="006929AD" w:rsidP="006929AD">
      <w:pPr>
        <w:pStyle w:val="Code"/>
      </w:pPr>
      <w:r w:rsidRPr="00EC76D5">
        <w:t xml:space="preserve">                  rightAddressTrack =</w:t>
      </w:r>
    </w:p>
    <w:p w14:paraId="3F54C8D0" w14:textId="77777777" w:rsidR="006929AD" w:rsidRPr="00EC76D5" w:rsidRDefault="006929AD" w:rsidP="006929AD">
      <w:pPr>
        <w:pStyle w:val="Code"/>
      </w:pPr>
      <w:r w:rsidRPr="00EC76D5">
        <w:t xml:space="preserve">                    createTrack(rightAddressSymbol, trackMap, trackSet);</w:t>
      </w:r>
    </w:p>
    <w:p w14:paraId="32A89C05" w14:textId="77777777" w:rsidR="006929AD" w:rsidRPr="00EC76D5" w:rsidRDefault="006929AD" w:rsidP="006929AD">
      <w:pPr>
        <w:pStyle w:val="Code"/>
      </w:pPr>
      <w:r w:rsidRPr="00EC76D5">
        <w:t xml:space="preserve">                }</w:t>
      </w:r>
    </w:p>
    <w:p w14:paraId="09763819" w14:textId="77777777" w:rsidR="006929AD" w:rsidRPr="00EC76D5" w:rsidRDefault="006929AD" w:rsidP="006929AD">
      <w:pPr>
        <w:pStyle w:val="Code"/>
      </w:pPr>
      <w:r w:rsidRPr="00EC76D5">
        <w:t xml:space="preserve">              }</w:t>
      </w:r>
    </w:p>
    <w:p w14:paraId="1752C71D" w14:textId="77777777" w:rsidR="006929AD" w:rsidRPr="00EC76D5" w:rsidRDefault="006929AD" w:rsidP="006929AD">
      <w:pPr>
        <w:pStyle w:val="Code"/>
      </w:pPr>
      <w:r w:rsidRPr="00EC76D5">
        <w:t xml:space="preserve">              else {</w:t>
      </w:r>
    </w:p>
    <w:p w14:paraId="5DAD6792" w14:textId="77777777" w:rsidR="006929AD" w:rsidRPr="00EC76D5" w:rsidRDefault="006929AD" w:rsidP="006929AD">
      <w:pPr>
        <w:pStyle w:val="Code"/>
      </w:pPr>
      <w:r w:rsidRPr="00EC76D5">
        <w:t xml:space="preserve">                middleCode.setLoad(Track.Right);</w:t>
      </w:r>
    </w:p>
    <w:p w14:paraId="606B232E" w14:textId="77777777" w:rsidR="006929AD" w:rsidRPr="00EC76D5" w:rsidRDefault="006929AD" w:rsidP="006929AD">
      <w:pPr>
        <w:pStyle w:val="Code"/>
      </w:pPr>
      <w:r w:rsidRPr="00EC76D5">
        <w:t xml:space="preserve">                rightAddressTrack = createTrack(Type.PointerType, trackSet);</w:t>
      </w:r>
    </w:p>
    <w:p w14:paraId="09317F12" w14:textId="77777777" w:rsidR="006929AD" w:rsidRPr="00EC76D5" w:rsidRDefault="006929AD" w:rsidP="006929AD">
      <w:pPr>
        <w:pStyle w:val="Code"/>
      </w:pPr>
      <w:r w:rsidRPr="00EC76D5">
        <w:t xml:space="preserve">              }</w:t>
      </w:r>
    </w:p>
    <w:p w14:paraId="4AE48378" w14:textId="77777777" w:rsidR="006929AD" w:rsidRPr="00EC76D5" w:rsidRDefault="006929AD" w:rsidP="006929AD">
      <w:pPr>
        <w:pStyle w:val="Code"/>
      </w:pPr>
    </w:p>
    <w:p w14:paraId="3B9479B2" w14:textId="77777777" w:rsidR="006929AD" w:rsidRPr="00EC76D5" w:rsidRDefault="006929AD" w:rsidP="006929AD">
      <w:pPr>
        <w:pStyle w:val="Code"/>
      </w:pPr>
      <w:r w:rsidRPr="00EC76D5">
        <w:t xml:space="preserve">              rightAddressTrack.addCode(Track.RightAddress, line);</w:t>
      </w:r>
    </w:p>
    <w:p w14:paraId="4A0D791B" w14:textId="77777777" w:rsidR="006929AD" w:rsidRPr="00EC76D5" w:rsidRDefault="006929AD" w:rsidP="006929AD">
      <w:pPr>
        <w:pStyle w:val="Code"/>
      </w:pPr>
      <w:r w:rsidRPr="00EC76D5">
        <w:t xml:space="preserve">              rightAddressTrack.setPointer();</w:t>
      </w:r>
    </w:p>
    <w:p w14:paraId="01EBD9AD" w14:textId="77777777" w:rsidR="006929AD" w:rsidRPr="00EC76D5" w:rsidRDefault="006929AD" w:rsidP="006929AD">
      <w:pPr>
        <w:pStyle w:val="Code"/>
      </w:pPr>
      <w:r w:rsidRPr="00EC76D5">
        <w:t xml:space="preserve">              trackMap.remove(rightAddressSymbol);</w:t>
      </w:r>
    </w:p>
    <w:p w14:paraId="500A85A8" w14:textId="77777777" w:rsidR="006929AD" w:rsidRPr="00EC76D5" w:rsidRDefault="006929AD" w:rsidP="006929AD">
      <w:pPr>
        <w:pStyle w:val="Code"/>
      </w:pPr>
    </w:p>
    <w:p w14:paraId="3EB666A2" w14:textId="77777777" w:rsidR="006929AD" w:rsidRPr="00EC76D5" w:rsidRDefault="006929AD" w:rsidP="006929AD">
      <w:pPr>
        <w:pStyle w:val="Code"/>
      </w:pPr>
      <w:r w:rsidRPr="00EC76D5">
        <w:t xml:space="preserve">              Symbol valueSymbol =</w:t>
      </w:r>
    </w:p>
    <w:p w14:paraId="768C3535" w14:textId="77777777" w:rsidR="006929AD" w:rsidRPr="00EC76D5" w:rsidRDefault="006929AD" w:rsidP="006929AD">
      <w:pPr>
        <w:pStyle w:val="Code"/>
      </w:pPr>
      <w:r w:rsidRPr="00EC76D5">
        <w:t xml:space="preserve">                Symbol.createTemporarySymbol(Type.SignedCharType);</w:t>
      </w:r>
    </w:p>
    <w:p w14:paraId="7BE222B8" w14:textId="77777777" w:rsidR="006929AD" w:rsidRPr="00EC76D5" w:rsidRDefault="006929AD" w:rsidP="006929AD">
      <w:pPr>
        <w:pStyle w:val="Code"/>
      </w:pPr>
      <w:r w:rsidRPr="00EC76D5">
        <w:t xml:space="preserve">              Track valueTrack = createTrack(valueSymbol, trackMap, trackSet);</w:t>
      </w:r>
    </w:p>
    <w:p w14:paraId="2D5ADF69" w14:textId="77777777" w:rsidR="006929AD" w:rsidRPr="00EC76D5" w:rsidRDefault="006929AD" w:rsidP="006929AD">
      <w:pPr>
        <w:pStyle w:val="Code"/>
      </w:pPr>
      <w:r w:rsidRPr="00EC76D5">
        <w:t xml:space="preserve">              valueTrack.addCode(Track.Left, line);</w:t>
      </w:r>
    </w:p>
    <w:p w14:paraId="12398EA6" w14:textId="77777777" w:rsidR="006929AD" w:rsidRPr="00EC76D5" w:rsidRDefault="006929AD" w:rsidP="006929AD">
      <w:pPr>
        <w:pStyle w:val="Code"/>
      </w:pPr>
    </w:p>
    <w:p w14:paraId="45221F11" w14:textId="77777777" w:rsidR="006929AD" w:rsidRPr="00EC76D5" w:rsidRDefault="006929AD" w:rsidP="006929AD">
      <w:pPr>
        <w:pStyle w:val="Code"/>
      </w:pPr>
      <w:r w:rsidRPr="00EC76D5">
        <w:t xml:space="preserve">              int typeSize = leftSymbol.getType().getSize();</w:t>
      </w:r>
    </w:p>
    <w:p w14:paraId="490EA1D2" w14:textId="77777777" w:rsidR="006929AD" w:rsidRPr="00EC76D5" w:rsidRDefault="006929AD" w:rsidP="006929AD">
      <w:pPr>
        <w:pStyle w:val="Code"/>
      </w:pPr>
      <w:r w:rsidRPr="00EC76D5">
        <w:t xml:space="preserve">              Type countType = (typeSize &lt; 256) ? Type.SignedCharType</w:t>
      </w:r>
    </w:p>
    <w:p w14:paraId="5162DC8A" w14:textId="77777777" w:rsidR="006929AD" w:rsidRPr="00EC76D5" w:rsidRDefault="006929AD" w:rsidP="006929AD">
      <w:pPr>
        <w:pStyle w:val="Code"/>
      </w:pPr>
      <w:r w:rsidRPr="00EC76D5">
        <w:lastRenderedPageBreak/>
        <w:t xml:space="preserve">                                                : Type.SignedIntegerType;</w:t>
      </w:r>
    </w:p>
    <w:p w14:paraId="58B37F82" w14:textId="77777777" w:rsidR="006929AD" w:rsidRPr="00EC76D5" w:rsidRDefault="006929AD" w:rsidP="006929AD">
      <w:pPr>
        <w:pStyle w:val="Code"/>
      </w:pPr>
      <w:r w:rsidRPr="00EC76D5">
        <w:t xml:space="preserve">              Symbol countSymbol = Symbol.createTemporarySymbol(countType);</w:t>
      </w:r>
    </w:p>
    <w:p w14:paraId="792F9536" w14:textId="77777777" w:rsidR="006929AD" w:rsidRPr="00EC76D5" w:rsidRDefault="006929AD" w:rsidP="006929AD">
      <w:pPr>
        <w:pStyle w:val="Code"/>
      </w:pPr>
      <w:r w:rsidRPr="00EC76D5">
        <w:t xml:space="preserve">              Track countTrack = createTrack(countSymbol, trackMap, trackSet);</w:t>
      </w:r>
    </w:p>
    <w:p w14:paraId="317C238B" w14:textId="77777777" w:rsidR="006929AD" w:rsidRPr="00EC76D5" w:rsidRDefault="006929AD" w:rsidP="006929AD">
      <w:pPr>
        <w:pStyle w:val="Code"/>
      </w:pPr>
      <w:r w:rsidRPr="00EC76D5">
        <w:t xml:space="preserve">              countTrack.addCode(Track.Right, line);</w:t>
      </w:r>
    </w:p>
    <w:p w14:paraId="026C46C5" w14:textId="77777777" w:rsidR="006929AD" w:rsidRPr="00EC76D5" w:rsidRDefault="006929AD" w:rsidP="006929AD">
      <w:pPr>
        <w:pStyle w:val="Code"/>
      </w:pPr>
      <w:r w:rsidRPr="00EC76D5">
        <w:t xml:space="preserve">            }</w:t>
      </w:r>
    </w:p>
    <w:p w14:paraId="0EE39AAF" w14:textId="77777777" w:rsidR="006929AD" w:rsidRPr="00EC76D5" w:rsidRDefault="006929AD" w:rsidP="006929AD">
      <w:pPr>
        <w:pStyle w:val="Code"/>
      </w:pPr>
      <w:r w:rsidRPr="00EC76D5">
        <w:t xml:space="preserve">          }</w:t>
      </w:r>
    </w:p>
    <w:p w14:paraId="4CB1D802" w14:textId="77777777" w:rsidR="006929AD" w:rsidRPr="00EC76D5" w:rsidRDefault="006929AD" w:rsidP="006929AD">
      <w:pPr>
        <w:pStyle w:val="Code"/>
      </w:pPr>
      <w:r w:rsidRPr="00EC76D5">
        <w:t xml:space="preserve">          break;</w:t>
      </w:r>
    </w:p>
    <w:p w14:paraId="5DB8AA8D" w14:textId="77777777" w:rsidR="006929AD" w:rsidRPr="00EC76D5" w:rsidRDefault="006929AD" w:rsidP="006929AD">
      <w:pPr>
        <w:pStyle w:val="Code"/>
      </w:pPr>
    </w:p>
    <w:p w14:paraId="1073DDA9" w14:textId="77777777" w:rsidR="006929AD" w:rsidRPr="00EC76D5" w:rsidRDefault="006929AD" w:rsidP="006929AD">
      <w:pPr>
        <w:pStyle w:val="Code"/>
      </w:pPr>
      <w:r w:rsidRPr="00EC76D5">
        <w:t xml:space="preserve">        case Equal:</w:t>
      </w:r>
    </w:p>
    <w:p w14:paraId="480B483A" w14:textId="77777777" w:rsidR="006929AD" w:rsidRPr="00EC76D5" w:rsidRDefault="006929AD" w:rsidP="006929AD">
      <w:pPr>
        <w:pStyle w:val="Code"/>
      </w:pPr>
      <w:r w:rsidRPr="00EC76D5">
        <w:t xml:space="preserve">        case NotEqual:</w:t>
      </w:r>
    </w:p>
    <w:p w14:paraId="73DEBCDF" w14:textId="77777777" w:rsidR="006929AD" w:rsidRPr="00EC76D5" w:rsidRDefault="006929AD" w:rsidP="006929AD">
      <w:pPr>
        <w:pStyle w:val="Code"/>
      </w:pPr>
      <w:r w:rsidRPr="00EC76D5">
        <w:t xml:space="preserve">        case LessThan:</w:t>
      </w:r>
    </w:p>
    <w:p w14:paraId="4300B51E" w14:textId="77777777" w:rsidR="006929AD" w:rsidRPr="00EC76D5" w:rsidRDefault="006929AD" w:rsidP="006929AD">
      <w:pPr>
        <w:pStyle w:val="Code"/>
      </w:pPr>
      <w:r w:rsidRPr="00EC76D5">
        <w:t xml:space="preserve">        case LessThanEqual:</w:t>
      </w:r>
    </w:p>
    <w:p w14:paraId="0D310E5A" w14:textId="77777777" w:rsidR="006929AD" w:rsidRPr="00EC76D5" w:rsidRDefault="006929AD" w:rsidP="006929AD">
      <w:pPr>
        <w:pStyle w:val="Code"/>
      </w:pPr>
      <w:r w:rsidRPr="00EC76D5">
        <w:t xml:space="preserve">        case GreaterThan:</w:t>
      </w:r>
    </w:p>
    <w:p w14:paraId="2E004CFE" w14:textId="77777777" w:rsidR="006929AD" w:rsidRPr="00EC76D5" w:rsidRDefault="006929AD" w:rsidP="006929AD">
      <w:pPr>
        <w:pStyle w:val="Code"/>
      </w:pPr>
      <w:r w:rsidRPr="00EC76D5">
        <w:t xml:space="preserve">        case GreaterThanEqual: {</w:t>
      </w:r>
    </w:p>
    <w:p w14:paraId="5C966BE3" w14:textId="77777777" w:rsidR="006929AD" w:rsidRPr="00EC76D5" w:rsidRDefault="006929AD" w:rsidP="006929AD">
      <w:pPr>
        <w:pStyle w:val="Code"/>
      </w:pPr>
      <w:r w:rsidRPr="00EC76D5">
        <w:t xml:space="preserve">            Symbol leftSymbol = (Symbol) operand2,</w:t>
      </w:r>
    </w:p>
    <w:p w14:paraId="11B5C579" w14:textId="77777777" w:rsidR="006929AD" w:rsidRPr="00EC76D5" w:rsidRDefault="006929AD" w:rsidP="006929AD">
      <w:pPr>
        <w:pStyle w:val="Code"/>
      </w:pPr>
      <w:r w:rsidRPr="00EC76D5">
        <w:t xml:space="preserve">                   rightSymbol = (Symbol) operand3;</w:t>
      </w:r>
    </w:p>
    <w:p w14:paraId="05657CEA" w14:textId="77777777" w:rsidR="006929AD" w:rsidRPr="00EC76D5" w:rsidRDefault="006929AD" w:rsidP="006929AD">
      <w:pPr>
        <w:pStyle w:val="Code"/>
      </w:pPr>
      <w:r w:rsidRPr="00EC76D5">
        <w:t xml:space="preserve">            </w:t>
      </w:r>
    </w:p>
    <w:p w14:paraId="2175DB33" w14:textId="77777777" w:rsidR="006929AD" w:rsidRPr="00EC76D5" w:rsidRDefault="006929AD" w:rsidP="006929AD">
      <w:pPr>
        <w:pStyle w:val="Code"/>
      </w:pPr>
      <w:r w:rsidRPr="00EC76D5">
        <w:t xml:space="preserve">            tryLoadAddressSymbol(Track.LeftAddress, line,leftSymbol, trackMap);</w:t>
      </w:r>
    </w:p>
    <w:p w14:paraId="4167043A" w14:textId="77777777" w:rsidR="006929AD" w:rsidRPr="00EC76D5" w:rsidRDefault="006929AD" w:rsidP="006929AD">
      <w:pPr>
        <w:pStyle w:val="Code"/>
      </w:pPr>
      <w:r w:rsidRPr="00EC76D5">
        <w:t xml:space="preserve">            tryLoadAddressSymbol(Track.RightAddress,line,rightSymbol,trackMap);</w:t>
      </w:r>
    </w:p>
    <w:p w14:paraId="2819F09A" w14:textId="77777777" w:rsidR="006929AD" w:rsidRPr="00EC76D5" w:rsidRDefault="006929AD" w:rsidP="006929AD">
      <w:pPr>
        <w:pStyle w:val="Code"/>
      </w:pPr>
    </w:p>
    <w:p w14:paraId="062FFB05" w14:textId="77777777" w:rsidR="006929AD" w:rsidRPr="00EC76D5" w:rsidRDefault="006929AD" w:rsidP="006929AD">
      <w:pPr>
        <w:pStyle w:val="Code"/>
      </w:pPr>
      <w:r w:rsidRPr="00EC76D5">
        <w:t xml:space="preserve">            if (leftSymbol.getType().isIntegralOrPointer()) {</w:t>
      </w:r>
    </w:p>
    <w:p w14:paraId="79BDB5B2" w14:textId="77777777" w:rsidR="006929AD" w:rsidRPr="00EC76D5" w:rsidRDefault="006929AD" w:rsidP="006929AD">
      <w:pPr>
        <w:pStyle w:val="Code"/>
      </w:pPr>
      <w:r w:rsidRPr="00EC76D5">
        <w:t xml:space="preserve">              if (leftSymbol.hasValue()) {</w:t>
      </w:r>
    </w:p>
    <w:p w14:paraId="7DF0676B" w14:textId="77777777" w:rsidR="006929AD" w:rsidRPr="00EC76D5" w:rsidRDefault="006929AD" w:rsidP="006929AD">
      <w:pPr>
        <w:pStyle w:val="Code"/>
      </w:pPr>
      <w:r w:rsidRPr="00EC76D5">
        <w:t xml:space="preserve">                Track rightTrack = trackMap.get(rightSymbol);</w:t>
      </w:r>
    </w:p>
    <w:p w14:paraId="0ABC7A85" w14:textId="77777777" w:rsidR="006929AD" w:rsidRPr="00EC76D5" w:rsidRDefault="006929AD" w:rsidP="006929AD">
      <w:pPr>
        <w:pStyle w:val="Code"/>
      </w:pPr>
      <w:r w:rsidRPr="00EC76D5">
        <w:t xml:space="preserve">                </w:t>
      </w:r>
    </w:p>
    <w:p w14:paraId="7BB50386" w14:textId="77777777" w:rsidR="006929AD" w:rsidRPr="00EC76D5" w:rsidRDefault="006929AD" w:rsidP="006929AD">
      <w:pPr>
        <w:pStyle w:val="Code"/>
      </w:pPr>
      <w:r w:rsidRPr="00EC76D5">
        <w:t xml:space="preserve">                if ((rightTrack != null) &amp;&amp; rightSymbol.hasValue()) {</w:t>
      </w:r>
    </w:p>
    <w:p w14:paraId="6A552942" w14:textId="77777777" w:rsidR="006929AD" w:rsidRPr="00EC76D5" w:rsidRDefault="006929AD" w:rsidP="006929AD">
      <w:pPr>
        <w:pStyle w:val="Code"/>
      </w:pPr>
      <w:r w:rsidRPr="00EC76D5">
        <w:t xml:space="preserve">                  rightTrack.addCode(Track.Right, line, rightSymbol.getType());</w:t>
      </w:r>
    </w:p>
    <w:p w14:paraId="601CB34C" w14:textId="77777777" w:rsidR="006929AD" w:rsidRPr="00EC76D5" w:rsidRDefault="006929AD" w:rsidP="006929AD">
      <w:pPr>
        <w:pStyle w:val="Code"/>
      </w:pPr>
      <w:r w:rsidRPr="00EC76D5">
        <w:t xml:space="preserve">                }</w:t>
      </w:r>
    </w:p>
    <w:p w14:paraId="48176125" w14:textId="77777777" w:rsidR="006929AD" w:rsidRPr="00EC76D5" w:rsidRDefault="006929AD" w:rsidP="006929AD">
      <w:pPr>
        <w:pStyle w:val="Code"/>
      </w:pPr>
      <w:r w:rsidRPr="00EC76D5">
        <w:t xml:space="preserve">                else if (middleCode.isLive(rightSymbol) &amp;&amp; rightSymbol.hasValue()) {</w:t>
      </w:r>
    </w:p>
    <w:p w14:paraId="43F6AFEB" w14:textId="77777777" w:rsidR="006929AD" w:rsidRPr="00EC76D5" w:rsidRDefault="006929AD" w:rsidP="006929AD">
      <w:pPr>
        <w:pStyle w:val="Code"/>
      </w:pPr>
      <w:r w:rsidRPr="00EC76D5">
        <w:t xml:space="preserve">                  middleCode.setLoad(Track.Right);</w:t>
      </w:r>
    </w:p>
    <w:p w14:paraId="69C79E4A" w14:textId="77777777" w:rsidR="006929AD" w:rsidRPr="00EC76D5" w:rsidRDefault="006929AD" w:rsidP="006929AD">
      <w:pPr>
        <w:pStyle w:val="Code"/>
      </w:pPr>
      <w:r w:rsidRPr="00EC76D5">
        <w:t xml:space="preserve">                  rightTrack = createTrack(rightSymbol, trackMap, trackSet);</w:t>
      </w:r>
    </w:p>
    <w:p w14:paraId="2A106782" w14:textId="77777777" w:rsidR="006929AD" w:rsidRPr="00EC76D5" w:rsidRDefault="006929AD" w:rsidP="006929AD">
      <w:pPr>
        <w:pStyle w:val="Code"/>
      </w:pPr>
      <w:r w:rsidRPr="00EC76D5">
        <w:t xml:space="preserve">                  rightTrack.addCode(Track.Right, line, rightSymbol.getType());</w:t>
      </w:r>
    </w:p>
    <w:p w14:paraId="525FABE9" w14:textId="77777777" w:rsidR="006929AD" w:rsidRPr="00EC76D5" w:rsidRDefault="006929AD" w:rsidP="006929AD">
      <w:pPr>
        <w:pStyle w:val="Code"/>
      </w:pPr>
      <w:r w:rsidRPr="00EC76D5">
        <w:t xml:space="preserve">                }</w:t>
      </w:r>
    </w:p>
    <w:p w14:paraId="3B52E0A3" w14:textId="77777777" w:rsidR="006929AD" w:rsidRPr="00EC76D5" w:rsidRDefault="006929AD" w:rsidP="006929AD">
      <w:pPr>
        <w:pStyle w:val="Code"/>
      </w:pPr>
      <w:r w:rsidRPr="00EC76D5">
        <w:t xml:space="preserve">              }</w:t>
      </w:r>
    </w:p>
    <w:p w14:paraId="7580A2A1" w14:textId="77777777" w:rsidR="006929AD" w:rsidRPr="00EC76D5" w:rsidRDefault="006929AD" w:rsidP="006929AD">
      <w:pPr>
        <w:pStyle w:val="Code"/>
      </w:pPr>
      <w:r w:rsidRPr="00EC76D5">
        <w:t xml:space="preserve">              else if (rightSymbol.hasValue()) {</w:t>
      </w:r>
    </w:p>
    <w:p w14:paraId="62EBFD63" w14:textId="77777777" w:rsidR="006929AD" w:rsidRPr="00EC76D5" w:rsidRDefault="006929AD" w:rsidP="006929AD">
      <w:pPr>
        <w:pStyle w:val="Code"/>
      </w:pPr>
      <w:r w:rsidRPr="00EC76D5">
        <w:t xml:space="preserve">                Track leftTrack = trackMap.get(leftSymbol);</w:t>
      </w:r>
    </w:p>
    <w:p w14:paraId="1264A565" w14:textId="77777777" w:rsidR="006929AD" w:rsidRPr="00EC76D5" w:rsidRDefault="006929AD" w:rsidP="006929AD">
      <w:pPr>
        <w:pStyle w:val="Code"/>
      </w:pPr>
      <w:r w:rsidRPr="00EC76D5">
        <w:t xml:space="preserve">                </w:t>
      </w:r>
    </w:p>
    <w:p w14:paraId="3A29D2C8" w14:textId="77777777" w:rsidR="006929AD" w:rsidRPr="00EC76D5" w:rsidRDefault="006929AD" w:rsidP="006929AD">
      <w:pPr>
        <w:pStyle w:val="Code"/>
      </w:pPr>
      <w:r w:rsidRPr="00EC76D5">
        <w:t xml:space="preserve">                if ((leftTrack != null) &amp;&amp; rightSymbol.hasValue()) {</w:t>
      </w:r>
    </w:p>
    <w:p w14:paraId="71881A3F" w14:textId="77777777" w:rsidR="006929AD" w:rsidRPr="00EC76D5" w:rsidRDefault="006929AD" w:rsidP="006929AD">
      <w:pPr>
        <w:pStyle w:val="Code"/>
      </w:pPr>
      <w:r w:rsidRPr="00EC76D5">
        <w:t xml:space="preserve">                  leftTrack.addCode(Track.Left, line, leftSymbol.getType());</w:t>
      </w:r>
    </w:p>
    <w:p w14:paraId="0D63C9B1" w14:textId="77777777" w:rsidR="006929AD" w:rsidRPr="00EC76D5" w:rsidRDefault="006929AD" w:rsidP="006929AD">
      <w:pPr>
        <w:pStyle w:val="Code"/>
      </w:pPr>
      <w:r w:rsidRPr="00EC76D5">
        <w:t xml:space="preserve">                }</w:t>
      </w:r>
    </w:p>
    <w:p w14:paraId="483D46DE" w14:textId="77777777" w:rsidR="006929AD" w:rsidRPr="00EC76D5" w:rsidRDefault="006929AD" w:rsidP="006929AD">
      <w:pPr>
        <w:pStyle w:val="Code"/>
      </w:pPr>
      <w:r w:rsidRPr="00EC76D5">
        <w:t xml:space="preserve">                else if (middleCode.isLive(leftSymbol) &amp;&amp; rightSymbol.hasValue()) {</w:t>
      </w:r>
    </w:p>
    <w:p w14:paraId="71D49BFF" w14:textId="77777777" w:rsidR="006929AD" w:rsidRPr="00EC76D5" w:rsidRDefault="006929AD" w:rsidP="006929AD">
      <w:pPr>
        <w:pStyle w:val="Code"/>
      </w:pPr>
      <w:r w:rsidRPr="00EC76D5">
        <w:t xml:space="preserve">                  middleCode.setLoad(Track.Left);</w:t>
      </w:r>
    </w:p>
    <w:p w14:paraId="04716E51" w14:textId="77777777" w:rsidR="006929AD" w:rsidRPr="00EC76D5" w:rsidRDefault="006929AD" w:rsidP="006929AD">
      <w:pPr>
        <w:pStyle w:val="Code"/>
      </w:pPr>
      <w:r w:rsidRPr="00EC76D5">
        <w:t xml:space="preserve">                  leftTrack = createTrack(leftSymbol, trackMap, trackSet);</w:t>
      </w:r>
    </w:p>
    <w:p w14:paraId="0EA1C377" w14:textId="77777777" w:rsidR="006929AD" w:rsidRPr="00EC76D5" w:rsidRDefault="006929AD" w:rsidP="006929AD">
      <w:pPr>
        <w:pStyle w:val="Code"/>
      </w:pPr>
      <w:r w:rsidRPr="00EC76D5">
        <w:t xml:space="preserve">                  leftTrack.addCode(Track.Left, line, leftSymbol.getType());</w:t>
      </w:r>
    </w:p>
    <w:p w14:paraId="6ED45BE2" w14:textId="77777777" w:rsidR="006929AD" w:rsidRPr="00EC76D5" w:rsidRDefault="006929AD" w:rsidP="006929AD">
      <w:pPr>
        <w:pStyle w:val="Code"/>
      </w:pPr>
      <w:r w:rsidRPr="00EC76D5">
        <w:t xml:space="preserve">                }</w:t>
      </w:r>
    </w:p>
    <w:p w14:paraId="63D5DB05" w14:textId="77777777" w:rsidR="006929AD" w:rsidRPr="00EC76D5" w:rsidRDefault="006929AD" w:rsidP="006929AD">
      <w:pPr>
        <w:pStyle w:val="Code"/>
      </w:pPr>
      <w:r w:rsidRPr="00EC76D5">
        <w:t xml:space="preserve">              }</w:t>
      </w:r>
    </w:p>
    <w:p w14:paraId="1E403AA4" w14:textId="77777777" w:rsidR="006929AD" w:rsidRPr="00EC76D5" w:rsidRDefault="006929AD" w:rsidP="006929AD">
      <w:pPr>
        <w:pStyle w:val="Code"/>
      </w:pPr>
      <w:r w:rsidRPr="00EC76D5">
        <w:t xml:space="preserve">              else {</w:t>
      </w:r>
    </w:p>
    <w:p w14:paraId="211667AB" w14:textId="77777777" w:rsidR="006929AD" w:rsidRPr="00EC76D5" w:rsidRDefault="006929AD" w:rsidP="006929AD">
      <w:pPr>
        <w:pStyle w:val="Code"/>
      </w:pPr>
      <w:r w:rsidRPr="00EC76D5">
        <w:t xml:space="preserve">                Track leftTrack = trackMap.get(leftSymbol),</w:t>
      </w:r>
    </w:p>
    <w:p w14:paraId="7393C689" w14:textId="77777777" w:rsidR="006929AD" w:rsidRPr="00EC76D5" w:rsidRDefault="006929AD" w:rsidP="006929AD">
      <w:pPr>
        <w:pStyle w:val="Code"/>
      </w:pPr>
      <w:r w:rsidRPr="00EC76D5">
        <w:t xml:space="preserve">                      rightTrack = trackMap.get(rightSymbol);</w:t>
      </w:r>
    </w:p>
    <w:p w14:paraId="0734778D" w14:textId="77777777" w:rsidR="006929AD" w:rsidRPr="00EC76D5" w:rsidRDefault="006929AD" w:rsidP="006929AD">
      <w:pPr>
        <w:pStyle w:val="Code"/>
      </w:pPr>
      <w:r w:rsidRPr="00EC76D5">
        <w:t xml:space="preserve">                        </w:t>
      </w:r>
    </w:p>
    <w:p w14:paraId="02DB006B" w14:textId="77777777" w:rsidR="006929AD" w:rsidRPr="00EC76D5" w:rsidRDefault="006929AD" w:rsidP="006929AD">
      <w:pPr>
        <w:pStyle w:val="Code"/>
      </w:pPr>
      <w:r w:rsidRPr="00EC76D5">
        <w:t xml:space="preserve">                if ((leftTrack == null) &amp;&amp; middleCode.isLive(leftSymbol)) {</w:t>
      </w:r>
    </w:p>
    <w:p w14:paraId="26ABB215" w14:textId="77777777" w:rsidR="006929AD" w:rsidRPr="00EC76D5" w:rsidRDefault="006929AD" w:rsidP="006929AD">
      <w:pPr>
        <w:pStyle w:val="Code"/>
      </w:pPr>
      <w:r w:rsidRPr="00EC76D5">
        <w:t xml:space="preserve">                  middleCode.setLoad(Track.Left);</w:t>
      </w:r>
    </w:p>
    <w:p w14:paraId="23DBA5BA" w14:textId="77777777" w:rsidR="006929AD" w:rsidRPr="00EC76D5" w:rsidRDefault="006929AD" w:rsidP="006929AD">
      <w:pPr>
        <w:pStyle w:val="Code"/>
      </w:pPr>
      <w:r w:rsidRPr="00EC76D5">
        <w:lastRenderedPageBreak/>
        <w:t xml:space="preserve">                  leftTrack = createTrack(leftSymbol, trackMap, trackSet);</w:t>
      </w:r>
    </w:p>
    <w:p w14:paraId="3C718FBC" w14:textId="77777777" w:rsidR="006929AD" w:rsidRPr="00EC76D5" w:rsidRDefault="006929AD" w:rsidP="006929AD">
      <w:pPr>
        <w:pStyle w:val="Code"/>
      </w:pPr>
      <w:r w:rsidRPr="00EC76D5">
        <w:t xml:space="preserve">                }</w:t>
      </w:r>
    </w:p>
    <w:p w14:paraId="6BA3FDDB" w14:textId="77777777" w:rsidR="006929AD" w:rsidRPr="00EC76D5" w:rsidRDefault="006929AD" w:rsidP="006929AD">
      <w:pPr>
        <w:pStyle w:val="Code"/>
      </w:pPr>
    </w:p>
    <w:p w14:paraId="0D4E9D3E" w14:textId="77777777" w:rsidR="006929AD" w:rsidRPr="00EC76D5" w:rsidRDefault="006929AD" w:rsidP="006929AD">
      <w:pPr>
        <w:pStyle w:val="Code"/>
      </w:pPr>
      <w:r w:rsidRPr="00EC76D5">
        <w:t xml:space="preserve">                if ((rightTrack == null) &amp;&amp; middleCode.isLive(rightSymbol)) {</w:t>
      </w:r>
    </w:p>
    <w:p w14:paraId="1BF30F8B" w14:textId="77777777" w:rsidR="006929AD" w:rsidRPr="00EC76D5" w:rsidRDefault="006929AD" w:rsidP="006929AD">
      <w:pPr>
        <w:pStyle w:val="Code"/>
      </w:pPr>
      <w:r w:rsidRPr="00EC76D5">
        <w:t xml:space="preserve">                  middleCode.setLoad(Track.Right);</w:t>
      </w:r>
    </w:p>
    <w:p w14:paraId="56A80DED" w14:textId="77777777" w:rsidR="006929AD" w:rsidRPr="00EC76D5" w:rsidRDefault="006929AD" w:rsidP="006929AD">
      <w:pPr>
        <w:pStyle w:val="Code"/>
      </w:pPr>
      <w:r w:rsidRPr="00EC76D5">
        <w:t xml:space="preserve">                  rightTrack = createTrack(rightSymbol, trackMap, trackSet);</w:t>
      </w:r>
    </w:p>
    <w:p w14:paraId="082B336A" w14:textId="77777777" w:rsidR="006929AD" w:rsidRPr="00EC76D5" w:rsidRDefault="006929AD" w:rsidP="006929AD">
      <w:pPr>
        <w:pStyle w:val="Code"/>
      </w:pPr>
      <w:r w:rsidRPr="00EC76D5">
        <w:t xml:space="preserve">                }</w:t>
      </w:r>
    </w:p>
    <w:p w14:paraId="7C6015B6" w14:textId="77777777" w:rsidR="006929AD" w:rsidRPr="00EC76D5" w:rsidRDefault="006929AD" w:rsidP="006929AD">
      <w:pPr>
        <w:pStyle w:val="Code"/>
      </w:pPr>
    </w:p>
    <w:p w14:paraId="0D2DEDC4" w14:textId="77777777" w:rsidR="006929AD" w:rsidRPr="00EC76D5" w:rsidRDefault="006929AD" w:rsidP="006929AD">
      <w:pPr>
        <w:pStyle w:val="Code"/>
      </w:pPr>
      <w:r w:rsidRPr="00EC76D5">
        <w:t xml:space="preserve">                if (leftTrack != null) {</w:t>
      </w:r>
    </w:p>
    <w:p w14:paraId="36073B6A" w14:textId="77777777" w:rsidR="006929AD" w:rsidRPr="00EC76D5" w:rsidRDefault="006929AD" w:rsidP="006929AD">
      <w:pPr>
        <w:pStyle w:val="Code"/>
      </w:pPr>
      <w:r w:rsidRPr="00EC76D5">
        <w:t xml:space="preserve">                  leftTrack.addCode(Track.Left, line, leftSymbol.getType());</w:t>
      </w:r>
    </w:p>
    <w:p w14:paraId="4E7F28B9" w14:textId="77777777" w:rsidR="006929AD" w:rsidRPr="00EC76D5" w:rsidRDefault="006929AD" w:rsidP="006929AD">
      <w:pPr>
        <w:pStyle w:val="Code"/>
      </w:pPr>
      <w:r w:rsidRPr="00EC76D5">
        <w:t xml:space="preserve">                }</w:t>
      </w:r>
    </w:p>
    <w:p w14:paraId="7F4A2B87" w14:textId="77777777" w:rsidR="006929AD" w:rsidRPr="00EC76D5" w:rsidRDefault="006929AD" w:rsidP="006929AD">
      <w:pPr>
        <w:pStyle w:val="Code"/>
      </w:pPr>
    </w:p>
    <w:p w14:paraId="5B74D094" w14:textId="77777777" w:rsidR="006929AD" w:rsidRPr="00EC76D5" w:rsidRDefault="006929AD" w:rsidP="006929AD">
      <w:pPr>
        <w:pStyle w:val="Code"/>
      </w:pPr>
      <w:r w:rsidRPr="00EC76D5">
        <w:t xml:space="preserve">                if (rightTrack != null) {</w:t>
      </w:r>
    </w:p>
    <w:p w14:paraId="2B72A565" w14:textId="77777777" w:rsidR="006929AD" w:rsidRPr="00EC76D5" w:rsidRDefault="006929AD" w:rsidP="006929AD">
      <w:pPr>
        <w:pStyle w:val="Code"/>
      </w:pPr>
      <w:r w:rsidRPr="00EC76D5">
        <w:t xml:space="preserve">                  rightTrack.addCode(Track.Right, line, rightSymbol.getType());</w:t>
      </w:r>
    </w:p>
    <w:p w14:paraId="683FCF2F" w14:textId="77777777" w:rsidR="006929AD" w:rsidRPr="00EC76D5" w:rsidRDefault="006929AD" w:rsidP="006929AD">
      <w:pPr>
        <w:pStyle w:val="Code"/>
      </w:pPr>
      <w:r w:rsidRPr="00EC76D5">
        <w:t xml:space="preserve">                }</w:t>
      </w:r>
    </w:p>
    <w:p w14:paraId="72FC2074" w14:textId="77777777" w:rsidR="006929AD" w:rsidRPr="00EC76D5" w:rsidRDefault="006929AD" w:rsidP="006929AD">
      <w:pPr>
        <w:pStyle w:val="Code"/>
      </w:pPr>
    </w:p>
    <w:p w14:paraId="4D75EEF0" w14:textId="77777777" w:rsidR="006929AD" w:rsidRPr="00EC76D5" w:rsidRDefault="006929AD" w:rsidP="006929AD">
      <w:pPr>
        <w:pStyle w:val="Code"/>
      </w:pPr>
      <w:r w:rsidRPr="00EC76D5">
        <w:t xml:space="preserve">                if ((leftTrack == null) &amp;&amp; (rightTrack == null)) {</w:t>
      </w:r>
    </w:p>
    <w:p w14:paraId="405C3D23" w14:textId="77777777" w:rsidR="006929AD" w:rsidRPr="00EC76D5" w:rsidRDefault="006929AD" w:rsidP="006929AD">
      <w:pPr>
        <w:pStyle w:val="Code"/>
      </w:pPr>
      <w:r w:rsidRPr="00EC76D5">
        <w:t xml:space="preserve">                  int leftCount = middleCode.getCount(leftSymbol),</w:t>
      </w:r>
    </w:p>
    <w:p w14:paraId="2DA23A4A" w14:textId="77777777" w:rsidR="006929AD" w:rsidRPr="00EC76D5" w:rsidRDefault="006929AD" w:rsidP="006929AD">
      <w:pPr>
        <w:pStyle w:val="Code"/>
      </w:pPr>
      <w:r w:rsidRPr="00EC76D5">
        <w:t xml:space="preserve">                      rightCount = middleCode.getCount(leftSymbol);</w:t>
      </w:r>
    </w:p>
    <w:p w14:paraId="43A2E2CD" w14:textId="77777777" w:rsidR="006929AD" w:rsidRPr="00EC76D5" w:rsidRDefault="006929AD" w:rsidP="006929AD">
      <w:pPr>
        <w:pStyle w:val="Code"/>
      </w:pPr>
    </w:p>
    <w:p w14:paraId="5AE3BBF8" w14:textId="77777777" w:rsidR="006929AD" w:rsidRPr="00EC76D5" w:rsidRDefault="006929AD" w:rsidP="006929AD">
      <w:pPr>
        <w:pStyle w:val="Code"/>
      </w:pPr>
      <w:r w:rsidRPr="00EC76D5">
        <w:t xml:space="preserve">                  if (leftCount &gt;= rightCount) {</w:t>
      </w:r>
    </w:p>
    <w:p w14:paraId="6DAF0FB4" w14:textId="77777777" w:rsidR="006929AD" w:rsidRPr="00EC76D5" w:rsidRDefault="006929AD" w:rsidP="006929AD">
      <w:pPr>
        <w:pStyle w:val="Code"/>
      </w:pPr>
      <w:r w:rsidRPr="00EC76D5">
        <w:t xml:space="preserve">                    middleCode.setLoad(Track.Left);</w:t>
      </w:r>
    </w:p>
    <w:p w14:paraId="6FFA5AD5" w14:textId="77777777" w:rsidR="006929AD" w:rsidRPr="00EC76D5" w:rsidRDefault="006929AD" w:rsidP="006929AD">
      <w:pPr>
        <w:pStyle w:val="Code"/>
      </w:pPr>
      <w:r w:rsidRPr="00EC76D5">
        <w:t xml:space="preserve">                    leftTrack = createTrack(leftSymbol, trackMap, trackSet);</w:t>
      </w:r>
    </w:p>
    <w:p w14:paraId="727B93B0" w14:textId="77777777" w:rsidR="006929AD" w:rsidRPr="00EC76D5" w:rsidRDefault="006929AD" w:rsidP="006929AD">
      <w:pPr>
        <w:pStyle w:val="Code"/>
      </w:pPr>
      <w:r w:rsidRPr="00EC76D5">
        <w:t xml:space="preserve">                    leftTrack.addCode(Track.Left, line, leftSymbol.getType());</w:t>
      </w:r>
    </w:p>
    <w:p w14:paraId="09DDBFF3" w14:textId="77777777" w:rsidR="006929AD" w:rsidRPr="00EC76D5" w:rsidRDefault="006929AD" w:rsidP="006929AD">
      <w:pPr>
        <w:pStyle w:val="Code"/>
      </w:pPr>
      <w:r w:rsidRPr="00EC76D5">
        <w:t xml:space="preserve">                  }</w:t>
      </w:r>
    </w:p>
    <w:p w14:paraId="1B198E3E" w14:textId="77777777" w:rsidR="006929AD" w:rsidRPr="00EC76D5" w:rsidRDefault="006929AD" w:rsidP="006929AD">
      <w:pPr>
        <w:pStyle w:val="Code"/>
      </w:pPr>
      <w:r w:rsidRPr="00EC76D5">
        <w:t xml:space="preserve">                  else {</w:t>
      </w:r>
    </w:p>
    <w:p w14:paraId="3E72A682" w14:textId="77777777" w:rsidR="006929AD" w:rsidRPr="00EC76D5" w:rsidRDefault="006929AD" w:rsidP="006929AD">
      <w:pPr>
        <w:pStyle w:val="Code"/>
      </w:pPr>
      <w:r w:rsidRPr="00EC76D5">
        <w:t xml:space="preserve">                    middleCode.setLoad(Track.Right);</w:t>
      </w:r>
    </w:p>
    <w:p w14:paraId="4F6A95BA" w14:textId="77777777" w:rsidR="006929AD" w:rsidRPr="00EC76D5" w:rsidRDefault="006929AD" w:rsidP="006929AD">
      <w:pPr>
        <w:pStyle w:val="Code"/>
      </w:pPr>
      <w:r w:rsidRPr="00EC76D5">
        <w:t xml:space="preserve">                    rightTrack = createTrack(rightSymbol, trackMap, trackSet);</w:t>
      </w:r>
    </w:p>
    <w:p w14:paraId="46FEEBDE" w14:textId="77777777" w:rsidR="006929AD" w:rsidRPr="00EC76D5" w:rsidRDefault="006929AD" w:rsidP="006929AD">
      <w:pPr>
        <w:pStyle w:val="Code"/>
      </w:pPr>
      <w:r w:rsidRPr="00EC76D5">
        <w:t xml:space="preserve">                    rightTrack.addCode(Track.Right,line,rightSymbol.getType());</w:t>
      </w:r>
    </w:p>
    <w:p w14:paraId="3CAB81AF" w14:textId="77777777" w:rsidR="006929AD" w:rsidRPr="00EC76D5" w:rsidRDefault="006929AD" w:rsidP="006929AD">
      <w:pPr>
        <w:pStyle w:val="Code"/>
      </w:pPr>
      <w:r w:rsidRPr="00EC76D5">
        <w:t xml:space="preserve">                  }</w:t>
      </w:r>
    </w:p>
    <w:p w14:paraId="1A9AEED8" w14:textId="77777777" w:rsidR="006929AD" w:rsidRPr="00EC76D5" w:rsidRDefault="006929AD" w:rsidP="006929AD">
      <w:pPr>
        <w:pStyle w:val="Code"/>
      </w:pPr>
      <w:r w:rsidRPr="00EC76D5">
        <w:t xml:space="preserve">                }</w:t>
      </w:r>
    </w:p>
    <w:p w14:paraId="44C986E5" w14:textId="77777777" w:rsidR="006929AD" w:rsidRPr="00EC76D5" w:rsidRDefault="006929AD" w:rsidP="006929AD">
      <w:pPr>
        <w:pStyle w:val="Code"/>
      </w:pPr>
      <w:r w:rsidRPr="00EC76D5">
        <w:t xml:space="preserve">              }</w:t>
      </w:r>
    </w:p>
    <w:p w14:paraId="0248E267" w14:textId="77777777" w:rsidR="006929AD" w:rsidRPr="00EC76D5" w:rsidRDefault="006929AD" w:rsidP="006929AD">
      <w:pPr>
        <w:pStyle w:val="Code"/>
      </w:pPr>
      <w:r w:rsidRPr="00EC76D5">
        <w:t xml:space="preserve">            }</w:t>
      </w:r>
    </w:p>
    <w:p w14:paraId="4122296A" w14:textId="77777777" w:rsidR="006929AD" w:rsidRPr="00EC76D5" w:rsidRDefault="006929AD" w:rsidP="006929AD">
      <w:pPr>
        <w:pStyle w:val="Code"/>
      </w:pPr>
      <w:r w:rsidRPr="00EC76D5">
        <w:t xml:space="preserve">          }</w:t>
      </w:r>
    </w:p>
    <w:p w14:paraId="569B907D" w14:textId="77777777" w:rsidR="006929AD" w:rsidRPr="00EC76D5" w:rsidRDefault="006929AD" w:rsidP="006929AD">
      <w:pPr>
        <w:pStyle w:val="Code"/>
      </w:pPr>
      <w:r w:rsidRPr="00EC76D5">
        <w:t xml:space="preserve">          break;</w:t>
      </w:r>
    </w:p>
    <w:p w14:paraId="2902F91B" w14:textId="77777777" w:rsidR="006929AD" w:rsidRPr="00EC76D5" w:rsidRDefault="006929AD" w:rsidP="006929AD">
      <w:pPr>
        <w:pStyle w:val="Code"/>
      </w:pPr>
    </w:p>
    <w:p w14:paraId="721B57A6" w14:textId="77777777" w:rsidR="006929AD" w:rsidRPr="00EC76D5" w:rsidRDefault="006929AD" w:rsidP="006929AD">
      <w:pPr>
        <w:pStyle w:val="Code"/>
      </w:pPr>
      <w:r w:rsidRPr="00EC76D5">
        <w:t xml:space="preserve">        case BinaryAdd:</w:t>
      </w:r>
    </w:p>
    <w:p w14:paraId="1DFE6927" w14:textId="77777777" w:rsidR="006929AD" w:rsidRPr="00EC76D5" w:rsidRDefault="006929AD" w:rsidP="006929AD">
      <w:pPr>
        <w:pStyle w:val="Code"/>
      </w:pPr>
      <w:r w:rsidRPr="00EC76D5">
        <w:t xml:space="preserve">        case BinarySubtract:</w:t>
      </w:r>
    </w:p>
    <w:p w14:paraId="4414BBBC" w14:textId="77777777" w:rsidR="006929AD" w:rsidRPr="00EC76D5" w:rsidRDefault="006929AD" w:rsidP="006929AD">
      <w:pPr>
        <w:pStyle w:val="Code"/>
      </w:pPr>
      <w:r w:rsidRPr="00EC76D5">
        <w:t xml:space="preserve">        case BitwiseIOr:</w:t>
      </w:r>
    </w:p>
    <w:p w14:paraId="6A72E879" w14:textId="77777777" w:rsidR="006929AD" w:rsidRPr="00EC76D5" w:rsidRDefault="006929AD" w:rsidP="006929AD">
      <w:pPr>
        <w:pStyle w:val="Code"/>
      </w:pPr>
      <w:r w:rsidRPr="00EC76D5">
        <w:t xml:space="preserve">        case BitwiseXOr:</w:t>
      </w:r>
    </w:p>
    <w:p w14:paraId="554D473E" w14:textId="77777777" w:rsidR="006929AD" w:rsidRPr="00EC76D5" w:rsidRDefault="006929AD" w:rsidP="006929AD">
      <w:pPr>
        <w:pStyle w:val="Code"/>
      </w:pPr>
      <w:r w:rsidRPr="00EC76D5">
        <w:t xml:space="preserve">        case BitwiseAnd: {</w:t>
      </w:r>
    </w:p>
    <w:p w14:paraId="10B2F4D6" w14:textId="77777777" w:rsidR="006929AD" w:rsidRPr="00EC76D5" w:rsidRDefault="006929AD" w:rsidP="006929AD">
      <w:pPr>
        <w:pStyle w:val="Code"/>
      </w:pPr>
      <w:r w:rsidRPr="00EC76D5">
        <w:t xml:space="preserve">            Symbol resultSymbol = (Symbol) operand1,</w:t>
      </w:r>
    </w:p>
    <w:p w14:paraId="3C676B04" w14:textId="77777777" w:rsidR="006929AD" w:rsidRPr="00EC76D5" w:rsidRDefault="006929AD" w:rsidP="006929AD">
      <w:pPr>
        <w:pStyle w:val="Code"/>
      </w:pPr>
      <w:r w:rsidRPr="00EC76D5">
        <w:t xml:space="preserve">                   leftSymbol = (Symbol) operand2,</w:t>
      </w:r>
    </w:p>
    <w:p w14:paraId="668157E9" w14:textId="77777777" w:rsidR="006929AD" w:rsidRPr="00EC76D5" w:rsidRDefault="006929AD" w:rsidP="006929AD">
      <w:pPr>
        <w:pStyle w:val="Code"/>
      </w:pPr>
      <w:r w:rsidRPr="00EC76D5">
        <w:t xml:space="preserve">                   rightSymbol = (Symbol) operand3;</w:t>
      </w:r>
    </w:p>
    <w:p w14:paraId="0B166F39" w14:textId="77777777" w:rsidR="006929AD" w:rsidRPr="00EC76D5" w:rsidRDefault="006929AD" w:rsidP="006929AD">
      <w:pPr>
        <w:pStyle w:val="Code"/>
      </w:pPr>
      <w:r w:rsidRPr="00EC76D5">
        <w:t xml:space="preserve">            </w:t>
      </w:r>
    </w:p>
    <w:p w14:paraId="76B58E8F" w14:textId="77777777" w:rsidR="006929AD" w:rsidRPr="00EC76D5" w:rsidRDefault="006929AD" w:rsidP="006929AD">
      <w:pPr>
        <w:pStyle w:val="Code"/>
      </w:pPr>
      <w:r w:rsidRPr="00EC76D5">
        <w:t xml:space="preserve">            if (resultSymbol.getType().isIntegralOrPointer()) {</w:t>
      </w:r>
    </w:p>
    <w:p w14:paraId="2E2AEE46" w14:textId="77777777" w:rsidR="006929AD" w:rsidRPr="00EC76D5" w:rsidRDefault="006929AD" w:rsidP="006929AD">
      <w:pPr>
        <w:pStyle w:val="Code"/>
      </w:pPr>
      <w:r w:rsidRPr="00EC76D5">
        <w:t xml:space="preserve">              Track leftTrack = trackMap.get(leftSymbol);</w:t>
      </w:r>
    </w:p>
    <w:p w14:paraId="4003C3AE" w14:textId="77777777" w:rsidR="006929AD" w:rsidRPr="00EC76D5" w:rsidRDefault="006929AD" w:rsidP="006929AD">
      <w:pPr>
        <w:pStyle w:val="Code"/>
      </w:pPr>
    </w:p>
    <w:p w14:paraId="6B76B24A" w14:textId="77777777" w:rsidR="006929AD" w:rsidRPr="00EC76D5" w:rsidRDefault="006929AD" w:rsidP="006929AD">
      <w:pPr>
        <w:pStyle w:val="Code"/>
      </w:pPr>
      <w:r w:rsidRPr="00EC76D5">
        <w:t xml:space="preserve">              if (leftTrack == null) {</w:t>
      </w:r>
    </w:p>
    <w:p w14:paraId="43A2B70B" w14:textId="77777777" w:rsidR="006929AD" w:rsidRPr="00EC76D5" w:rsidRDefault="006929AD" w:rsidP="006929AD">
      <w:pPr>
        <w:pStyle w:val="Code"/>
      </w:pPr>
      <w:r w:rsidRPr="00EC76D5">
        <w:t xml:space="preserve">                middleCode.setLoad(Track.Left);</w:t>
      </w:r>
    </w:p>
    <w:p w14:paraId="54550C11" w14:textId="77777777" w:rsidR="006929AD" w:rsidRPr="00EC76D5" w:rsidRDefault="006929AD" w:rsidP="006929AD">
      <w:pPr>
        <w:pStyle w:val="Code"/>
      </w:pPr>
      <w:r w:rsidRPr="00EC76D5">
        <w:t xml:space="preserve">                leftTrack = createTrack(leftSymbol, trackMap, trackSet);</w:t>
      </w:r>
    </w:p>
    <w:p w14:paraId="5DBCD7AB" w14:textId="77777777" w:rsidR="006929AD" w:rsidRPr="00EC76D5" w:rsidRDefault="006929AD" w:rsidP="006929AD">
      <w:pPr>
        <w:pStyle w:val="Code"/>
      </w:pPr>
      <w:r w:rsidRPr="00EC76D5">
        <w:t xml:space="preserve">                tryLoadAddressSymbol(Track.LeftAddress, line,</w:t>
      </w:r>
    </w:p>
    <w:p w14:paraId="30AA9FC0" w14:textId="77777777" w:rsidR="006929AD" w:rsidRPr="00EC76D5" w:rsidRDefault="006929AD" w:rsidP="006929AD">
      <w:pPr>
        <w:pStyle w:val="Code"/>
      </w:pPr>
      <w:r w:rsidRPr="00EC76D5">
        <w:t xml:space="preserve">                                     leftSymbol, trackMap);</w:t>
      </w:r>
    </w:p>
    <w:p w14:paraId="1CBF606B" w14:textId="77777777" w:rsidR="006929AD" w:rsidRPr="00EC76D5" w:rsidRDefault="006929AD" w:rsidP="006929AD">
      <w:pPr>
        <w:pStyle w:val="Code"/>
      </w:pPr>
      <w:r w:rsidRPr="00EC76D5">
        <w:t xml:space="preserve">              }</w:t>
      </w:r>
    </w:p>
    <w:p w14:paraId="74E2B046" w14:textId="77777777" w:rsidR="006929AD" w:rsidRPr="00EC76D5" w:rsidRDefault="006929AD" w:rsidP="006929AD">
      <w:pPr>
        <w:pStyle w:val="Code"/>
      </w:pPr>
    </w:p>
    <w:p w14:paraId="3791719B" w14:textId="77777777" w:rsidR="006929AD" w:rsidRPr="00EC76D5" w:rsidRDefault="006929AD" w:rsidP="006929AD">
      <w:pPr>
        <w:pStyle w:val="Code"/>
      </w:pPr>
      <w:r w:rsidRPr="00EC76D5">
        <w:lastRenderedPageBreak/>
        <w:t xml:space="preserve">              leftTrack.addCode(Track.Left, line, leftSymbol.getType());</w:t>
      </w:r>
    </w:p>
    <w:p w14:paraId="61C00AAB" w14:textId="77777777" w:rsidR="006929AD" w:rsidRPr="00EC76D5" w:rsidRDefault="006929AD" w:rsidP="006929AD">
      <w:pPr>
        <w:pStyle w:val="Code"/>
      </w:pPr>
    </w:p>
    <w:p w14:paraId="1F662747" w14:textId="77777777" w:rsidR="006929AD" w:rsidRPr="00EC76D5" w:rsidRDefault="006929AD" w:rsidP="006929AD">
      <w:pPr>
        <w:pStyle w:val="Code"/>
      </w:pPr>
      <w:r w:rsidRPr="00EC76D5">
        <w:t xml:space="preserve">              if (!rightSymbol.hasValue()) {</w:t>
      </w:r>
    </w:p>
    <w:p w14:paraId="2CFD8A83" w14:textId="77777777" w:rsidR="006929AD" w:rsidRPr="00EC76D5" w:rsidRDefault="006929AD" w:rsidP="006929AD">
      <w:pPr>
        <w:pStyle w:val="Code"/>
      </w:pPr>
      <w:r w:rsidRPr="00EC76D5">
        <w:t xml:space="preserve">                Track rightTrack = trackMap.get(rightSymbol);</w:t>
      </w:r>
    </w:p>
    <w:p w14:paraId="15B79484" w14:textId="77777777" w:rsidR="006929AD" w:rsidRPr="00EC76D5" w:rsidRDefault="006929AD" w:rsidP="006929AD">
      <w:pPr>
        <w:pStyle w:val="Code"/>
      </w:pPr>
    </w:p>
    <w:p w14:paraId="3EC94606" w14:textId="77777777" w:rsidR="006929AD" w:rsidRPr="00EC76D5" w:rsidRDefault="006929AD" w:rsidP="006929AD">
      <w:pPr>
        <w:pStyle w:val="Code"/>
      </w:pPr>
      <w:r w:rsidRPr="00EC76D5">
        <w:t xml:space="preserve">                if (rightTrack != null) {</w:t>
      </w:r>
    </w:p>
    <w:p w14:paraId="4A902540" w14:textId="77777777" w:rsidR="006929AD" w:rsidRPr="00EC76D5" w:rsidRDefault="006929AD" w:rsidP="006929AD">
      <w:pPr>
        <w:pStyle w:val="Code"/>
      </w:pPr>
      <w:r w:rsidRPr="00EC76D5">
        <w:t xml:space="preserve">                  rightTrack.addCode(Track.Right, line, rightSymbol.getType());              </w:t>
      </w:r>
    </w:p>
    <w:p w14:paraId="16F1F69F" w14:textId="77777777" w:rsidR="006929AD" w:rsidRPr="00EC76D5" w:rsidRDefault="006929AD" w:rsidP="006929AD">
      <w:pPr>
        <w:pStyle w:val="Code"/>
      </w:pPr>
      <w:r w:rsidRPr="00EC76D5">
        <w:t xml:space="preserve">                }</w:t>
      </w:r>
    </w:p>
    <w:p w14:paraId="5B8EFA97" w14:textId="77777777" w:rsidR="006929AD" w:rsidRPr="00EC76D5" w:rsidRDefault="006929AD" w:rsidP="006929AD">
      <w:pPr>
        <w:pStyle w:val="Code"/>
      </w:pPr>
      <w:r w:rsidRPr="00EC76D5">
        <w:t xml:space="preserve">                else {</w:t>
      </w:r>
    </w:p>
    <w:p w14:paraId="173061FA" w14:textId="77777777" w:rsidR="006929AD" w:rsidRPr="00EC76D5" w:rsidRDefault="006929AD" w:rsidP="006929AD">
      <w:pPr>
        <w:pStyle w:val="Code"/>
      </w:pPr>
      <w:r w:rsidRPr="00EC76D5">
        <w:t xml:space="preserve">                  if (middleCode.isLive(rightSymbol)) {</w:t>
      </w:r>
    </w:p>
    <w:p w14:paraId="362B759C" w14:textId="77777777" w:rsidR="006929AD" w:rsidRPr="00EC76D5" w:rsidRDefault="006929AD" w:rsidP="006929AD">
      <w:pPr>
        <w:pStyle w:val="Code"/>
      </w:pPr>
      <w:r w:rsidRPr="00EC76D5">
        <w:t xml:space="preserve">                    middleCode.setLoad(Track.Right);</w:t>
      </w:r>
    </w:p>
    <w:p w14:paraId="3C4BA795" w14:textId="77777777" w:rsidR="006929AD" w:rsidRPr="00EC76D5" w:rsidRDefault="006929AD" w:rsidP="006929AD">
      <w:pPr>
        <w:pStyle w:val="Code"/>
      </w:pPr>
      <w:r w:rsidRPr="00EC76D5">
        <w:t xml:space="preserve">                    rightTrack = createTrack(rightSymbol, trackMap, trackSet);</w:t>
      </w:r>
    </w:p>
    <w:p w14:paraId="3D68C4AA" w14:textId="77777777" w:rsidR="006929AD" w:rsidRPr="00EC76D5" w:rsidRDefault="006929AD" w:rsidP="006929AD">
      <w:pPr>
        <w:pStyle w:val="Code"/>
      </w:pPr>
      <w:r w:rsidRPr="00EC76D5">
        <w:t xml:space="preserve">                    rightTrack.addCode(Track.Right,line,rightSymbol.getType());</w:t>
      </w:r>
    </w:p>
    <w:p w14:paraId="774D76CF" w14:textId="77777777" w:rsidR="006929AD" w:rsidRPr="00EC76D5" w:rsidRDefault="006929AD" w:rsidP="006929AD">
      <w:pPr>
        <w:pStyle w:val="Code"/>
      </w:pPr>
      <w:r w:rsidRPr="00EC76D5">
        <w:t xml:space="preserve">                  }</w:t>
      </w:r>
    </w:p>
    <w:p w14:paraId="71D3E738" w14:textId="77777777" w:rsidR="006929AD" w:rsidRPr="00EC76D5" w:rsidRDefault="006929AD" w:rsidP="006929AD">
      <w:pPr>
        <w:pStyle w:val="Code"/>
      </w:pPr>
    </w:p>
    <w:p w14:paraId="695A51A4" w14:textId="77777777" w:rsidR="006929AD" w:rsidRPr="00EC76D5" w:rsidRDefault="006929AD" w:rsidP="006929AD">
      <w:pPr>
        <w:pStyle w:val="Code"/>
      </w:pPr>
      <w:r w:rsidRPr="00EC76D5">
        <w:t xml:space="preserve">                  tryLoadAddressSymbol(Track.RightAddress, line,</w:t>
      </w:r>
    </w:p>
    <w:p w14:paraId="48FAFBFC" w14:textId="77777777" w:rsidR="006929AD" w:rsidRPr="00EC76D5" w:rsidRDefault="006929AD" w:rsidP="006929AD">
      <w:pPr>
        <w:pStyle w:val="Code"/>
      </w:pPr>
      <w:r w:rsidRPr="00EC76D5">
        <w:t xml:space="preserve">                                       rightSymbol, trackMap);</w:t>
      </w:r>
    </w:p>
    <w:p w14:paraId="5FA1D29A" w14:textId="77777777" w:rsidR="006929AD" w:rsidRPr="00EC76D5" w:rsidRDefault="006929AD" w:rsidP="006929AD">
      <w:pPr>
        <w:pStyle w:val="Code"/>
      </w:pPr>
      <w:r w:rsidRPr="00EC76D5">
        <w:t xml:space="preserve">                }</w:t>
      </w:r>
    </w:p>
    <w:p w14:paraId="5E1958E7" w14:textId="77777777" w:rsidR="006929AD" w:rsidRPr="00EC76D5" w:rsidRDefault="006929AD" w:rsidP="006929AD">
      <w:pPr>
        <w:pStyle w:val="Code"/>
      </w:pPr>
      <w:r w:rsidRPr="00EC76D5">
        <w:t xml:space="preserve">              }</w:t>
      </w:r>
    </w:p>
    <w:p w14:paraId="0D747288" w14:textId="77777777" w:rsidR="006929AD" w:rsidRPr="00EC76D5" w:rsidRDefault="006929AD" w:rsidP="006929AD">
      <w:pPr>
        <w:pStyle w:val="Code"/>
      </w:pPr>
    </w:p>
    <w:p w14:paraId="475A925D" w14:textId="77777777" w:rsidR="006929AD" w:rsidRPr="00EC76D5" w:rsidRDefault="006929AD" w:rsidP="006929AD">
      <w:pPr>
        <w:pStyle w:val="Code"/>
      </w:pPr>
      <w:r w:rsidRPr="00EC76D5">
        <w:t xml:space="preserve">              trackMap.remove(leftSymbol);</w:t>
      </w:r>
    </w:p>
    <w:p w14:paraId="78ADD425" w14:textId="77777777" w:rsidR="006929AD" w:rsidRPr="00EC76D5" w:rsidRDefault="006929AD" w:rsidP="006929AD">
      <w:pPr>
        <w:pStyle w:val="Code"/>
      </w:pPr>
      <w:r w:rsidRPr="00EC76D5">
        <w:t xml:space="preserve">              Symbol rightAddressSymbol = rightSymbol.getAddressSymbol();</w:t>
      </w:r>
    </w:p>
    <w:p w14:paraId="3FB091E4" w14:textId="77777777" w:rsidR="006929AD" w:rsidRPr="00EC76D5" w:rsidRDefault="006929AD" w:rsidP="006929AD">
      <w:pPr>
        <w:pStyle w:val="Code"/>
      </w:pPr>
      <w:r w:rsidRPr="00EC76D5">
        <w:t xml:space="preserve">              </w:t>
      </w:r>
    </w:p>
    <w:p w14:paraId="73D9BACE" w14:textId="77777777" w:rsidR="006929AD" w:rsidRPr="00EC76D5" w:rsidRDefault="006929AD" w:rsidP="006929AD">
      <w:pPr>
        <w:pStyle w:val="Code"/>
      </w:pPr>
      <w:r w:rsidRPr="00EC76D5">
        <w:t xml:space="preserve">              if ((rightAddressSymbol != null) &amp;&amp;</w:t>
      </w:r>
    </w:p>
    <w:p w14:paraId="02E06F05" w14:textId="77777777" w:rsidR="006929AD" w:rsidRPr="00EC76D5" w:rsidRDefault="006929AD" w:rsidP="006929AD">
      <w:pPr>
        <w:pStyle w:val="Code"/>
      </w:pPr>
      <w:r w:rsidRPr="00EC76D5">
        <w:t xml:space="preserve">                  leftTrack == trackMap.get(rightAddressSymbol)) {</w:t>
      </w:r>
    </w:p>
    <w:p w14:paraId="770FC1CB" w14:textId="77777777" w:rsidR="006929AD" w:rsidRPr="00EC76D5" w:rsidRDefault="006929AD" w:rsidP="006929AD">
      <w:pPr>
        <w:pStyle w:val="Code"/>
      </w:pPr>
      <w:r w:rsidRPr="00EC76D5">
        <w:t xml:space="preserve">                trackMap.remove(rightAddressSymbol);</w:t>
      </w:r>
    </w:p>
    <w:p w14:paraId="328A84AE" w14:textId="77777777" w:rsidR="006929AD" w:rsidRPr="00EC76D5" w:rsidRDefault="006929AD" w:rsidP="006929AD">
      <w:pPr>
        <w:pStyle w:val="Code"/>
      </w:pPr>
      <w:r w:rsidRPr="00EC76D5">
        <w:t xml:space="preserve">              }</w:t>
      </w:r>
    </w:p>
    <w:p w14:paraId="0710E267" w14:textId="77777777" w:rsidR="006929AD" w:rsidRPr="00EC76D5" w:rsidRDefault="006929AD" w:rsidP="006929AD">
      <w:pPr>
        <w:pStyle w:val="Code"/>
      </w:pPr>
    </w:p>
    <w:p w14:paraId="2DCA3F11" w14:textId="77777777" w:rsidR="006929AD" w:rsidRPr="00EC76D5" w:rsidRDefault="006929AD" w:rsidP="006929AD">
      <w:pPr>
        <w:pStyle w:val="Code"/>
      </w:pPr>
      <w:r w:rsidRPr="00EC76D5">
        <w:t xml:space="preserve">              trackMap.put(resultSymbol, leftTrack);</w:t>
      </w:r>
    </w:p>
    <w:p w14:paraId="42E24B1D" w14:textId="77777777" w:rsidR="006929AD" w:rsidRPr="00EC76D5" w:rsidRDefault="006929AD" w:rsidP="006929AD">
      <w:pPr>
        <w:pStyle w:val="Code"/>
      </w:pPr>
      <w:r w:rsidRPr="00EC76D5">
        <w:t xml:space="preserve">            }</w:t>
      </w:r>
    </w:p>
    <w:p w14:paraId="7E686C80" w14:textId="77777777" w:rsidR="006929AD" w:rsidRPr="00EC76D5" w:rsidRDefault="006929AD" w:rsidP="006929AD">
      <w:pPr>
        <w:pStyle w:val="Code"/>
      </w:pPr>
      <w:r w:rsidRPr="00EC76D5">
        <w:t xml:space="preserve">          }</w:t>
      </w:r>
    </w:p>
    <w:p w14:paraId="071769F5" w14:textId="77777777" w:rsidR="006929AD" w:rsidRPr="00EC76D5" w:rsidRDefault="006929AD" w:rsidP="006929AD">
      <w:pPr>
        <w:pStyle w:val="Code"/>
      </w:pPr>
      <w:r w:rsidRPr="00EC76D5">
        <w:t xml:space="preserve">          break;</w:t>
      </w:r>
    </w:p>
    <w:p w14:paraId="28488E6F" w14:textId="77777777" w:rsidR="006929AD" w:rsidRPr="00EC76D5" w:rsidRDefault="006929AD" w:rsidP="006929AD">
      <w:pPr>
        <w:pStyle w:val="Code"/>
      </w:pPr>
    </w:p>
    <w:p w14:paraId="028CF52C" w14:textId="77777777" w:rsidR="006929AD" w:rsidRPr="00EC76D5" w:rsidRDefault="006929AD" w:rsidP="006929AD">
      <w:pPr>
        <w:pStyle w:val="Code"/>
      </w:pPr>
      <w:r w:rsidRPr="00EC76D5">
        <w:t xml:space="preserve">        case LeftShift:</w:t>
      </w:r>
    </w:p>
    <w:p w14:paraId="74A638FA" w14:textId="77777777" w:rsidR="006929AD" w:rsidRPr="00EC76D5" w:rsidRDefault="006929AD" w:rsidP="006929AD">
      <w:pPr>
        <w:pStyle w:val="Code"/>
      </w:pPr>
      <w:r w:rsidRPr="00EC76D5">
        <w:t xml:space="preserve">        case RightShift: {</w:t>
      </w:r>
    </w:p>
    <w:p w14:paraId="27E4BE2B" w14:textId="77777777" w:rsidR="006929AD" w:rsidRPr="00EC76D5" w:rsidRDefault="006929AD" w:rsidP="006929AD">
      <w:pPr>
        <w:pStyle w:val="Code"/>
      </w:pPr>
      <w:r w:rsidRPr="00EC76D5">
        <w:t xml:space="preserve">            Symbol resultSymbol = (Symbol) operand1,</w:t>
      </w:r>
    </w:p>
    <w:p w14:paraId="0D603F08" w14:textId="77777777" w:rsidR="006929AD" w:rsidRPr="00EC76D5" w:rsidRDefault="006929AD" w:rsidP="006929AD">
      <w:pPr>
        <w:pStyle w:val="Code"/>
      </w:pPr>
      <w:r w:rsidRPr="00EC76D5">
        <w:t xml:space="preserve">                   leftSymbol = (Symbol) operand2,</w:t>
      </w:r>
    </w:p>
    <w:p w14:paraId="405ECD5A" w14:textId="77777777" w:rsidR="006929AD" w:rsidRPr="00EC76D5" w:rsidRDefault="006929AD" w:rsidP="006929AD">
      <w:pPr>
        <w:pStyle w:val="Code"/>
      </w:pPr>
      <w:r w:rsidRPr="00EC76D5">
        <w:t xml:space="preserve">                   rightSymbol = (Symbol) operand3;</w:t>
      </w:r>
    </w:p>
    <w:p w14:paraId="0FF8DF6C" w14:textId="77777777" w:rsidR="006929AD" w:rsidRPr="00EC76D5" w:rsidRDefault="006929AD" w:rsidP="006929AD">
      <w:pPr>
        <w:pStyle w:val="Code"/>
      </w:pPr>
    </w:p>
    <w:p w14:paraId="599FF106" w14:textId="77777777" w:rsidR="006929AD" w:rsidRPr="00EC76D5" w:rsidRDefault="006929AD" w:rsidP="006929AD">
      <w:pPr>
        <w:pStyle w:val="Code"/>
      </w:pPr>
      <w:r w:rsidRPr="00EC76D5">
        <w:t xml:space="preserve">            Track leftTrack = trackMap.get(leftSymbol),</w:t>
      </w:r>
    </w:p>
    <w:p w14:paraId="67EE5542" w14:textId="77777777" w:rsidR="006929AD" w:rsidRPr="00EC76D5" w:rsidRDefault="006929AD" w:rsidP="006929AD">
      <w:pPr>
        <w:pStyle w:val="Code"/>
      </w:pPr>
      <w:r w:rsidRPr="00EC76D5">
        <w:t xml:space="preserve">                  rightTrack = trackMap.get(rightSymbol);</w:t>
      </w:r>
    </w:p>
    <w:p w14:paraId="3D49BC43" w14:textId="77777777" w:rsidR="006929AD" w:rsidRPr="00EC76D5" w:rsidRDefault="006929AD" w:rsidP="006929AD">
      <w:pPr>
        <w:pStyle w:val="Code"/>
      </w:pPr>
    </w:p>
    <w:p w14:paraId="50C836C6" w14:textId="77777777" w:rsidR="006929AD" w:rsidRPr="00EC76D5" w:rsidRDefault="006929AD" w:rsidP="006929AD">
      <w:pPr>
        <w:pStyle w:val="Code"/>
      </w:pPr>
      <w:r w:rsidRPr="00EC76D5">
        <w:t xml:space="preserve">            if (leftTrack == null) {</w:t>
      </w:r>
    </w:p>
    <w:p w14:paraId="2BEA1B01" w14:textId="77777777" w:rsidR="006929AD" w:rsidRPr="00EC76D5" w:rsidRDefault="006929AD" w:rsidP="006929AD">
      <w:pPr>
        <w:pStyle w:val="Code"/>
      </w:pPr>
      <w:r w:rsidRPr="00EC76D5">
        <w:t xml:space="preserve">              middleCode.setLoad(Track.Left);</w:t>
      </w:r>
    </w:p>
    <w:p w14:paraId="4F1ABD5E" w14:textId="77777777" w:rsidR="006929AD" w:rsidRPr="00EC76D5" w:rsidRDefault="006929AD" w:rsidP="006929AD">
      <w:pPr>
        <w:pStyle w:val="Code"/>
      </w:pPr>
      <w:r w:rsidRPr="00EC76D5">
        <w:t xml:space="preserve">              leftTrack = createTrack(leftSymbol, trackMap, trackSet);</w:t>
      </w:r>
    </w:p>
    <w:p w14:paraId="4FDFAE57" w14:textId="77777777" w:rsidR="006929AD" w:rsidRPr="00EC76D5" w:rsidRDefault="006929AD" w:rsidP="006929AD">
      <w:pPr>
        <w:pStyle w:val="Code"/>
      </w:pPr>
      <w:r w:rsidRPr="00EC76D5">
        <w:t xml:space="preserve">              tryLoadAddressSymbol(Track.LeftAddress,line,leftSymbol,trackMap);</w:t>
      </w:r>
    </w:p>
    <w:p w14:paraId="53302EB9" w14:textId="77777777" w:rsidR="006929AD" w:rsidRPr="00EC76D5" w:rsidRDefault="006929AD" w:rsidP="006929AD">
      <w:pPr>
        <w:pStyle w:val="Code"/>
      </w:pPr>
      <w:r w:rsidRPr="00EC76D5">
        <w:t xml:space="preserve">            }</w:t>
      </w:r>
    </w:p>
    <w:p w14:paraId="7A7D575B" w14:textId="77777777" w:rsidR="006929AD" w:rsidRPr="00EC76D5" w:rsidRDefault="006929AD" w:rsidP="006929AD">
      <w:pPr>
        <w:pStyle w:val="Code"/>
      </w:pPr>
    </w:p>
    <w:p w14:paraId="358D2A55" w14:textId="77777777" w:rsidR="006929AD" w:rsidRPr="00EC76D5" w:rsidRDefault="006929AD" w:rsidP="006929AD">
      <w:pPr>
        <w:pStyle w:val="Code"/>
      </w:pPr>
      <w:r w:rsidRPr="00EC76D5">
        <w:t xml:space="preserve">            leftTrack.addCode(Track.Left, line, leftSymbol.getType());</w:t>
      </w:r>
    </w:p>
    <w:p w14:paraId="039DC47E" w14:textId="77777777" w:rsidR="006929AD" w:rsidRPr="00EC76D5" w:rsidRDefault="006929AD" w:rsidP="006929AD">
      <w:pPr>
        <w:pStyle w:val="Code"/>
      </w:pPr>
      <w:r w:rsidRPr="00EC76D5">
        <w:t xml:space="preserve">            trackMap.remove(leftSymbol);</w:t>
      </w:r>
    </w:p>
    <w:p w14:paraId="5687BF6F" w14:textId="77777777" w:rsidR="006929AD" w:rsidRPr="00EC76D5" w:rsidRDefault="006929AD" w:rsidP="006929AD">
      <w:pPr>
        <w:pStyle w:val="Code"/>
      </w:pPr>
      <w:r w:rsidRPr="00EC76D5">
        <w:t xml:space="preserve">            trackMap.put(resultSymbol, leftTrack);</w:t>
      </w:r>
    </w:p>
    <w:p w14:paraId="30C7DEDD" w14:textId="77777777" w:rsidR="006929AD" w:rsidRPr="00EC76D5" w:rsidRDefault="006929AD" w:rsidP="006929AD">
      <w:pPr>
        <w:pStyle w:val="Code"/>
      </w:pPr>
    </w:p>
    <w:p w14:paraId="7EBDA072" w14:textId="77777777" w:rsidR="006929AD" w:rsidRPr="00EC76D5" w:rsidRDefault="006929AD" w:rsidP="006929AD">
      <w:pPr>
        <w:pStyle w:val="Code"/>
      </w:pPr>
      <w:r w:rsidRPr="00EC76D5">
        <w:t xml:space="preserve">            if (!rightSymbol.hasValue()) {            </w:t>
      </w:r>
    </w:p>
    <w:p w14:paraId="4BC11F4A" w14:textId="77777777" w:rsidR="006929AD" w:rsidRPr="00EC76D5" w:rsidRDefault="006929AD" w:rsidP="006929AD">
      <w:pPr>
        <w:pStyle w:val="Code"/>
      </w:pPr>
      <w:r w:rsidRPr="00EC76D5">
        <w:t xml:space="preserve">              leftTrack.setNotCL(true);              </w:t>
      </w:r>
    </w:p>
    <w:p w14:paraId="4ADA26AF" w14:textId="77777777" w:rsidR="006929AD" w:rsidRPr="00EC76D5" w:rsidRDefault="006929AD" w:rsidP="006929AD">
      <w:pPr>
        <w:pStyle w:val="Code"/>
      </w:pPr>
      <w:r w:rsidRPr="00EC76D5">
        <w:lastRenderedPageBreak/>
        <w:t xml:space="preserve">              saveTemporarySymbol(middleCode,rightSymbol,Register.dl,trackMap); // XXX</w:t>
      </w:r>
    </w:p>
    <w:p w14:paraId="2E0AE862" w14:textId="77777777" w:rsidR="006929AD" w:rsidRPr="00EC76D5" w:rsidRDefault="006929AD" w:rsidP="006929AD">
      <w:pPr>
        <w:pStyle w:val="Code"/>
      </w:pPr>
      <w:r w:rsidRPr="00EC76D5">
        <w:t xml:space="preserve">              </w:t>
      </w:r>
    </w:p>
    <w:p w14:paraId="7381C526" w14:textId="77777777" w:rsidR="006929AD" w:rsidRPr="00EC76D5" w:rsidRDefault="006929AD" w:rsidP="006929AD">
      <w:pPr>
        <w:pStyle w:val="Code"/>
      </w:pPr>
      <w:r w:rsidRPr="00EC76D5">
        <w:t xml:space="preserve">              if (rightTrack != null) {</w:t>
      </w:r>
    </w:p>
    <w:p w14:paraId="547542EE" w14:textId="77777777" w:rsidR="006929AD" w:rsidRPr="00EC76D5" w:rsidRDefault="006929AD" w:rsidP="006929AD">
      <w:pPr>
        <w:pStyle w:val="Code"/>
      </w:pPr>
      <w:r w:rsidRPr="00EC76D5">
        <w:t xml:space="preserve">                if (rightTrack.getRegister() == null) {</w:t>
      </w:r>
    </w:p>
    <w:p w14:paraId="319595AE" w14:textId="77777777" w:rsidR="006929AD" w:rsidRPr="00EC76D5" w:rsidRDefault="006929AD" w:rsidP="006929AD">
      <w:pPr>
        <w:pStyle w:val="Code"/>
      </w:pPr>
      <w:r w:rsidRPr="00EC76D5">
        <w:t xml:space="preserve">                  rightTrack.setRegister(Register.cl);</w:t>
      </w:r>
    </w:p>
    <w:p w14:paraId="529BF94B" w14:textId="77777777" w:rsidR="006929AD" w:rsidRPr="00EC76D5" w:rsidRDefault="006929AD" w:rsidP="006929AD">
      <w:pPr>
        <w:pStyle w:val="Code"/>
      </w:pPr>
      <w:r w:rsidRPr="00EC76D5">
        <w:t xml:space="preserve">                }</w:t>
      </w:r>
    </w:p>
    <w:p w14:paraId="44B79E38" w14:textId="77777777" w:rsidR="006929AD" w:rsidRPr="00EC76D5" w:rsidRDefault="006929AD" w:rsidP="006929AD">
      <w:pPr>
        <w:pStyle w:val="Code"/>
      </w:pPr>
    </w:p>
    <w:p w14:paraId="533D9A5E" w14:textId="77777777" w:rsidR="006929AD" w:rsidRPr="00EC76D5" w:rsidRDefault="006929AD" w:rsidP="006929AD">
      <w:pPr>
        <w:pStyle w:val="Code"/>
      </w:pPr>
      <w:r w:rsidRPr="00EC76D5">
        <w:t xml:space="preserve">                rightTrack.addCode(Track.Right, line, rightSymbol.getType());</w:t>
      </w:r>
    </w:p>
    <w:p w14:paraId="7D57E1AF" w14:textId="77777777" w:rsidR="006929AD" w:rsidRPr="00EC76D5" w:rsidRDefault="006929AD" w:rsidP="006929AD">
      <w:pPr>
        <w:pStyle w:val="Code"/>
      </w:pPr>
      <w:r w:rsidRPr="00EC76D5">
        <w:t xml:space="preserve">              }</w:t>
      </w:r>
    </w:p>
    <w:p w14:paraId="2F79F91A" w14:textId="77777777" w:rsidR="006929AD" w:rsidRPr="00EC76D5" w:rsidRDefault="006929AD" w:rsidP="006929AD">
      <w:pPr>
        <w:pStyle w:val="Code"/>
      </w:pPr>
      <w:r w:rsidRPr="00EC76D5">
        <w:t xml:space="preserve">              else {</w:t>
      </w:r>
    </w:p>
    <w:p w14:paraId="75561E1A" w14:textId="77777777" w:rsidR="006929AD" w:rsidRPr="00EC76D5" w:rsidRDefault="006929AD" w:rsidP="006929AD">
      <w:pPr>
        <w:pStyle w:val="Code"/>
      </w:pPr>
      <w:r w:rsidRPr="00EC76D5">
        <w:t xml:space="preserve">                if (middleCode.isLive(rightSymbol)) {</w:t>
      </w:r>
    </w:p>
    <w:p w14:paraId="03CDCC7A" w14:textId="77777777" w:rsidR="006929AD" w:rsidRPr="00EC76D5" w:rsidRDefault="006929AD" w:rsidP="006929AD">
      <w:pPr>
        <w:pStyle w:val="Code"/>
      </w:pPr>
      <w:r w:rsidRPr="00EC76D5">
        <w:t xml:space="preserve">                  middleCode.setLoad(Track.Right);</w:t>
      </w:r>
    </w:p>
    <w:p w14:paraId="092A0FB5" w14:textId="77777777" w:rsidR="006929AD" w:rsidRPr="00EC76D5" w:rsidRDefault="006929AD" w:rsidP="006929AD">
      <w:pPr>
        <w:pStyle w:val="Code"/>
      </w:pPr>
      <w:r w:rsidRPr="00EC76D5">
        <w:t xml:space="preserve">                  rightTrack = createTrack(rightSymbol, trackMap, trackSet);</w:t>
      </w:r>
    </w:p>
    <w:p w14:paraId="2DA94CC0" w14:textId="77777777" w:rsidR="006929AD" w:rsidRPr="00EC76D5" w:rsidRDefault="006929AD" w:rsidP="006929AD">
      <w:pPr>
        <w:pStyle w:val="Code"/>
      </w:pPr>
      <w:r w:rsidRPr="00EC76D5">
        <w:t xml:space="preserve">                  rightTrack.addCode(Track.Right, line, rightSymbol.getType());</w:t>
      </w:r>
    </w:p>
    <w:p w14:paraId="52F22BDA" w14:textId="77777777" w:rsidR="006929AD" w:rsidRPr="00EC76D5" w:rsidRDefault="006929AD" w:rsidP="006929AD">
      <w:pPr>
        <w:pStyle w:val="Code"/>
      </w:pPr>
      <w:r w:rsidRPr="00EC76D5">
        <w:t xml:space="preserve">                }</w:t>
      </w:r>
    </w:p>
    <w:p w14:paraId="2F893CB0" w14:textId="77777777" w:rsidR="006929AD" w:rsidRPr="00EC76D5" w:rsidRDefault="006929AD" w:rsidP="006929AD">
      <w:pPr>
        <w:pStyle w:val="Code"/>
      </w:pPr>
    </w:p>
    <w:p w14:paraId="3EE9F465" w14:textId="77777777" w:rsidR="006929AD" w:rsidRPr="00EC76D5" w:rsidRDefault="006929AD" w:rsidP="006929AD">
      <w:pPr>
        <w:pStyle w:val="Code"/>
      </w:pPr>
      <w:r w:rsidRPr="00EC76D5">
        <w:t xml:space="preserve">                tryLoadAddressSymbol(Track.RightAddress, line,</w:t>
      </w:r>
    </w:p>
    <w:p w14:paraId="305192F8" w14:textId="77777777" w:rsidR="006929AD" w:rsidRPr="00EC76D5" w:rsidRDefault="006929AD" w:rsidP="006929AD">
      <w:pPr>
        <w:pStyle w:val="Code"/>
      </w:pPr>
      <w:r w:rsidRPr="00EC76D5">
        <w:t xml:space="preserve">                                     rightSymbol, trackMap);</w:t>
      </w:r>
    </w:p>
    <w:p w14:paraId="44800A7C" w14:textId="77777777" w:rsidR="006929AD" w:rsidRPr="00EC76D5" w:rsidRDefault="006929AD" w:rsidP="006929AD">
      <w:pPr>
        <w:pStyle w:val="Code"/>
      </w:pPr>
      <w:r w:rsidRPr="00EC76D5">
        <w:t xml:space="preserve">              }</w:t>
      </w:r>
    </w:p>
    <w:p w14:paraId="7F1F2171" w14:textId="77777777" w:rsidR="006929AD" w:rsidRPr="00EC76D5" w:rsidRDefault="006929AD" w:rsidP="006929AD">
      <w:pPr>
        <w:pStyle w:val="Code"/>
      </w:pPr>
      <w:r w:rsidRPr="00EC76D5">
        <w:t xml:space="preserve">            }</w:t>
      </w:r>
    </w:p>
    <w:p w14:paraId="6852E98E" w14:textId="77777777" w:rsidR="006929AD" w:rsidRPr="00EC76D5" w:rsidRDefault="006929AD" w:rsidP="006929AD">
      <w:pPr>
        <w:pStyle w:val="Code"/>
      </w:pPr>
      <w:r w:rsidRPr="00EC76D5">
        <w:t xml:space="preserve">          }</w:t>
      </w:r>
    </w:p>
    <w:p w14:paraId="4FD6D004" w14:textId="77777777" w:rsidR="006929AD" w:rsidRPr="00EC76D5" w:rsidRDefault="006929AD" w:rsidP="006929AD">
      <w:pPr>
        <w:pStyle w:val="Code"/>
      </w:pPr>
      <w:r w:rsidRPr="00EC76D5">
        <w:t xml:space="preserve">          break;</w:t>
      </w:r>
    </w:p>
    <w:p w14:paraId="7EF704B6" w14:textId="77777777" w:rsidR="006929AD" w:rsidRPr="00EC76D5" w:rsidRDefault="006929AD" w:rsidP="006929AD">
      <w:pPr>
        <w:pStyle w:val="Code"/>
      </w:pPr>
    </w:p>
    <w:p w14:paraId="657CC375" w14:textId="77777777" w:rsidR="006929AD" w:rsidRPr="00EC76D5" w:rsidRDefault="006929AD" w:rsidP="006929AD">
      <w:pPr>
        <w:pStyle w:val="Code"/>
      </w:pPr>
      <w:r w:rsidRPr="00EC76D5">
        <w:t xml:space="preserve">        case Multiply:</w:t>
      </w:r>
    </w:p>
    <w:p w14:paraId="7E635DC1" w14:textId="77777777" w:rsidR="006929AD" w:rsidRPr="00EC76D5" w:rsidRDefault="006929AD" w:rsidP="006929AD">
      <w:pPr>
        <w:pStyle w:val="Code"/>
      </w:pPr>
      <w:r w:rsidRPr="00EC76D5">
        <w:t xml:space="preserve">        case Divide:</w:t>
      </w:r>
    </w:p>
    <w:p w14:paraId="4510B7CA" w14:textId="77777777" w:rsidR="006929AD" w:rsidRPr="00EC76D5" w:rsidRDefault="006929AD" w:rsidP="006929AD">
      <w:pPr>
        <w:pStyle w:val="Code"/>
      </w:pPr>
      <w:r w:rsidRPr="00EC76D5">
        <w:t xml:space="preserve">        case Modulo: {</w:t>
      </w:r>
    </w:p>
    <w:p w14:paraId="2D6791D5" w14:textId="77777777" w:rsidR="006929AD" w:rsidRPr="00EC76D5" w:rsidRDefault="006929AD" w:rsidP="006929AD">
      <w:pPr>
        <w:pStyle w:val="Code"/>
      </w:pPr>
      <w:r w:rsidRPr="00EC76D5">
        <w:t xml:space="preserve">            Symbol resultSymbol = (Symbol) operand1,</w:t>
      </w:r>
    </w:p>
    <w:p w14:paraId="79525CDC" w14:textId="77777777" w:rsidR="006929AD" w:rsidRPr="00EC76D5" w:rsidRDefault="006929AD" w:rsidP="006929AD">
      <w:pPr>
        <w:pStyle w:val="Code"/>
      </w:pPr>
      <w:r w:rsidRPr="00EC76D5">
        <w:t xml:space="preserve">                   leftSymbol = (Symbol) operand2,</w:t>
      </w:r>
    </w:p>
    <w:p w14:paraId="67C164DF" w14:textId="77777777" w:rsidR="006929AD" w:rsidRPr="00EC76D5" w:rsidRDefault="006929AD" w:rsidP="006929AD">
      <w:pPr>
        <w:pStyle w:val="Code"/>
      </w:pPr>
      <w:r w:rsidRPr="00EC76D5">
        <w:t xml:space="preserve">                   rightSymbol = (Symbol) operand3;</w:t>
      </w:r>
    </w:p>
    <w:p w14:paraId="0147B015" w14:textId="77777777" w:rsidR="006929AD" w:rsidRPr="00EC76D5" w:rsidRDefault="006929AD" w:rsidP="006929AD">
      <w:pPr>
        <w:pStyle w:val="Code"/>
      </w:pPr>
    </w:p>
    <w:p w14:paraId="363ACCC7" w14:textId="77777777" w:rsidR="006929AD" w:rsidRPr="00EC76D5" w:rsidRDefault="006929AD" w:rsidP="006929AD">
      <w:pPr>
        <w:pStyle w:val="Code"/>
      </w:pPr>
      <w:r w:rsidRPr="00EC76D5">
        <w:t xml:space="preserve">            if (resultSymbol.getType().isIntegralOrPointer()) {</w:t>
      </w:r>
    </w:p>
    <w:p w14:paraId="08CEBC26" w14:textId="77777777" w:rsidR="006929AD" w:rsidRPr="00EC76D5" w:rsidRDefault="006929AD" w:rsidP="006929AD">
      <w:pPr>
        <w:pStyle w:val="Code"/>
      </w:pPr>
      <w:r w:rsidRPr="00EC76D5">
        <w:t xml:space="preserve">              int typeSize = leftSymbol.getType().getSize();</w:t>
      </w:r>
    </w:p>
    <w:p w14:paraId="7E14B22D" w14:textId="77777777" w:rsidR="006929AD" w:rsidRPr="00EC76D5" w:rsidRDefault="006929AD" w:rsidP="006929AD">
      <w:pPr>
        <w:pStyle w:val="Code"/>
      </w:pPr>
      <w:r w:rsidRPr="00EC76D5">
        <w:t xml:space="preserve">              Register axRegister = LeftMultiplyMap.get(typeSize);</w:t>
      </w:r>
    </w:p>
    <w:p w14:paraId="7B046746" w14:textId="77777777" w:rsidR="006929AD" w:rsidRPr="00EC76D5" w:rsidRDefault="006929AD" w:rsidP="006929AD">
      <w:pPr>
        <w:pStyle w:val="Code"/>
      </w:pPr>
      <w:r w:rsidRPr="00EC76D5">
        <w:t xml:space="preserve">              saveTemporarySymbol(middleCode, leftSymbol, axRegister,trackMap);</w:t>
      </w:r>
    </w:p>
    <w:p w14:paraId="72FADD3D" w14:textId="77777777" w:rsidR="006929AD" w:rsidRPr="00EC76D5" w:rsidRDefault="006929AD" w:rsidP="006929AD">
      <w:pPr>
        <w:pStyle w:val="Code"/>
      </w:pPr>
      <w:r w:rsidRPr="00EC76D5">
        <w:t xml:space="preserve">              Track leftTrack = trackMap.get(leftSymbol);</w:t>
      </w:r>
    </w:p>
    <w:p w14:paraId="1D067442" w14:textId="77777777" w:rsidR="006929AD" w:rsidRPr="00EC76D5" w:rsidRDefault="006929AD" w:rsidP="006929AD">
      <w:pPr>
        <w:pStyle w:val="Code"/>
      </w:pPr>
    </w:p>
    <w:p w14:paraId="1BA6CEA3" w14:textId="77777777" w:rsidR="006929AD" w:rsidRPr="00EC76D5" w:rsidRDefault="006929AD" w:rsidP="006929AD">
      <w:pPr>
        <w:pStyle w:val="Code"/>
      </w:pPr>
      <w:r w:rsidRPr="00EC76D5">
        <w:t xml:space="preserve">              if (leftTrack != null) {</w:t>
      </w:r>
    </w:p>
    <w:p w14:paraId="695201B4" w14:textId="77777777" w:rsidR="006929AD" w:rsidRPr="00EC76D5" w:rsidRDefault="006929AD" w:rsidP="006929AD">
      <w:pPr>
        <w:pStyle w:val="Code"/>
      </w:pPr>
      <w:r w:rsidRPr="00EC76D5">
        <w:t xml:space="preserve">                if (!leftTrack.isEmpty()) {</w:t>
      </w:r>
    </w:p>
    <w:p w14:paraId="0A1842F7" w14:textId="77777777" w:rsidR="006929AD" w:rsidRPr="00EC76D5" w:rsidRDefault="006929AD" w:rsidP="006929AD">
      <w:pPr>
        <w:pStyle w:val="Code"/>
      </w:pPr>
      <w:r w:rsidRPr="00EC76D5">
        <w:t xml:space="preserve">                  int lastTrackLine = leftTrack.getLastLine();</w:t>
      </w:r>
    </w:p>
    <w:p w14:paraId="5FCDB8C6" w14:textId="77777777" w:rsidR="006929AD" w:rsidRPr="00EC76D5" w:rsidRDefault="006929AD" w:rsidP="006929AD">
      <w:pPr>
        <w:pStyle w:val="Code"/>
      </w:pPr>
    </w:p>
    <w:p w14:paraId="723662DC" w14:textId="77777777" w:rsidR="006929AD" w:rsidRPr="00EC76D5" w:rsidRDefault="006929AD" w:rsidP="006929AD">
      <w:pPr>
        <w:pStyle w:val="Code"/>
      </w:pPr>
      <w:r w:rsidRPr="00EC76D5">
        <w:t xml:space="preserve">                  if (lastTrackLine &lt;= m_axLog) {</w:t>
      </w:r>
    </w:p>
    <w:p w14:paraId="2B7B9772" w14:textId="77777777" w:rsidR="006929AD" w:rsidRPr="00EC76D5" w:rsidRDefault="006929AD" w:rsidP="006929AD">
      <w:pPr>
        <w:pStyle w:val="Code"/>
      </w:pPr>
      <w:r w:rsidRPr="00EC76D5">
        <w:t xml:space="preserve">                    middleCode.setLoad(Track.Left);</w:t>
      </w:r>
    </w:p>
    <w:p w14:paraId="3F6DBE44" w14:textId="77777777" w:rsidR="006929AD" w:rsidRPr="00EC76D5" w:rsidRDefault="006929AD" w:rsidP="006929AD">
      <w:pPr>
        <w:pStyle w:val="Code"/>
      </w:pPr>
      <w:r w:rsidRPr="00EC76D5">
        <w:t xml:space="preserve">                    leftTrack = createTrack(leftSymbol, trackMap, trackSet);</w:t>
      </w:r>
    </w:p>
    <w:p w14:paraId="702905FA" w14:textId="77777777" w:rsidR="006929AD" w:rsidRPr="00EC76D5" w:rsidRDefault="006929AD" w:rsidP="006929AD">
      <w:pPr>
        <w:pStyle w:val="Code"/>
      </w:pPr>
      <w:r w:rsidRPr="00EC76D5">
        <w:t xml:space="preserve">                    m_middleCodeList.get(lastTrackLine).setSave();</w:t>
      </w:r>
    </w:p>
    <w:p w14:paraId="70D72866" w14:textId="77777777" w:rsidR="006929AD" w:rsidRPr="00EC76D5" w:rsidRDefault="006929AD" w:rsidP="006929AD">
      <w:pPr>
        <w:pStyle w:val="Code"/>
      </w:pPr>
      <w:r w:rsidRPr="00EC76D5">
        <w:t xml:space="preserve">                  }</w:t>
      </w:r>
    </w:p>
    <w:p w14:paraId="0935D681" w14:textId="77777777" w:rsidR="006929AD" w:rsidRPr="00EC76D5" w:rsidRDefault="006929AD" w:rsidP="006929AD">
      <w:pPr>
        <w:pStyle w:val="Code"/>
      </w:pPr>
      <w:r w:rsidRPr="00EC76D5">
        <w:t xml:space="preserve">                }</w:t>
      </w:r>
    </w:p>
    <w:p w14:paraId="7172D9AB" w14:textId="77777777" w:rsidR="006929AD" w:rsidRPr="00EC76D5" w:rsidRDefault="006929AD" w:rsidP="006929AD">
      <w:pPr>
        <w:pStyle w:val="Code"/>
      </w:pPr>
    </w:p>
    <w:p w14:paraId="5E1567E9" w14:textId="77777777" w:rsidR="006929AD" w:rsidRPr="00EC76D5" w:rsidRDefault="006929AD" w:rsidP="006929AD">
      <w:pPr>
        <w:pStyle w:val="Code"/>
      </w:pPr>
      <w:r w:rsidRPr="00EC76D5">
        <w:t xml:space="preserve">                Register trackRegister = leftTrack.getRegister();</w:t>
      </w:r>
    </w:p>
    <w:p w14:paraId="764039F8" w14:textId="77777777" w:rsidR="006929AD" w:rsidRPr="00EC76D5" w:rsidRDefault="006929AD" w:rsidP="006929AD">
      <w:pPr>
        <w:pStyle w:val="Code"/>
      </w:pPr>
      <w:r w:rsidRPr="00EC76D5">
        <w:t xml:space="preserve">                </w:t>
      </w:r>
    </w:p>
    <w:p w14:paraId="18FCE79E" w14:textId="77777777" w:rsidR="006929AD" w:rsidRPr="00EC76D5" w:rsidRDefault="006929AD" w:rsidP="006929AD">
      <w:pPr>
        <w:pStyle w:val="Code"/>
      </w:pPr>
      <w:r w:rsidRPr="00EC76D5">
        <w:t xml:space="preserve">                if (trackRegister == null) {</w:t>
      </w:r>
    </w:p>
    <w:p w14:paraId="394E4A14" w14:textId="77777777" w:rsidR="006929AD" w:rsidRPr="00EC76D5" w:rsidRDefault="006929AD" w:rsidP="006929AD">
      <w:pPr>
        <w:pStyle w:val="Code"/>
      </w:pPr>
      <w:r w:rsidRPr="00EC76D5">
        <w:t xml:space="preserve">                  leftTrack.setRegister(axRegister);</w:t>
      </w:r>
    </w:p>
    <w:p w14:paraId="0B7CA527" w14:textId="77777777" w:rsidR="006929AD" w:rsidRPr="00EC76D5" w:rsidRDefault="006929AD" w:rsidP="006929AD">
      <w:pPr>
        <w:pStyle w:val="Code"/>
      </w:pPr>
      <w:r w:rsidRPr="00EC76D5">
        <w:t xml:space="preserve">                  leftTrack.addCode(Track.Left, line, axRegister);</w:t>
      </w:r>
    </w:p>
    <w:p w14:paraId="47D8925F" w14:textId="77777777" w:rsidR="006929AD" w:rsidRPr="00EC76D5" w:rsidRDefault="006929AD" w:rsidP="006929AD">
      <w:pPr>
        <w:pStyle w:val="Code"/>
      </w:pPr>
      <w:r w:rsidRPr="00EC76D5">
        <w:t xml:space="preserve">                }</w:t>
      </w:r>
    </w:p>
    <w:p w14:paraId="5A74321C" w14:textId="77777777" w:rsidR="006929AD" w:rsidRPr="00EC76D5" w:rsidRDefault="006929AD" w:rsidP="006929AD">
      <w:pPr>
        <w:pStyle w:val="Code"/>
      </w:pPr>
      <w:r w:rsidRPr="00EC76D5">
        <w:t xml:space="preserve">                else {</w:t>
      </w:r>
    </w:p>
    <w:p w14:paraId="36B32FB8" w14:textId="77777777" w:rsidR="006929AD" w:rsidRPr="00EC76D5" w:rsidRDefault="006929AD" w:rsidP="006929AD">
      <w:pPr>
        <w:pStyle w:val="Code"/>
      </w:pPr>
      <w:r w:rsidRPr="00EC76D5">
        <w:lastRenderedPageBreak/>
        <w:t xml:space="preserve">                  leftTrack.addCode(Track.Left, line, trackRegister);</w:t>
      </w:r>
    </w:p>
    <w:p w14:paraId="133A6DA1" w14:textId="77777777" w:rsidR="006929AD" w:rsidRPr="00EC76D5" w:rsidRDefault="006929AD" w:rsidP="006929AD">
      <w:pPr>
        <w:pStyle w:val="Code"/>
      </w:pPr>
      <w:r w:rsidRPr="00EC76D5">
        <w:t xml:space="preserve">                }</w:t>
      </w:r>
    </w:p>
    <w:p w14:paraId="438C6D6A" w14:textId="77777777" w:rsidR="006929AD" w:rsidRPr="00EC76D5" w:rsidRDefault="006929AD" w:rsidP="006929AD">
      <w:pPr>
        <w:pStyle w:val="Code"/>
      </w:pPr>
      <w:r w:rsidRPr="00EC76D5">
        <w:t xml:space="preserve">              }</w:t>
      </w:r>
    </w:p>
    <w:p w14:paraId="7D4E509F" w14:textId="77777777" w:rsidR="006929AD" w:rsidRPr="00EC76D5" w:rsidRDefault="006929AD" w:rsidP="006929AD">
      <w:pPr>
        <w:pStyle w:val="Code"/>
      </w:pPr>
      <w:r w:rsidRPr="00EC76D5">
        <w:t xml:space="preserve">              else {</w:t>
      </w:r>
    </w:p>
    <w:p w14:paraId="4077F127" w14:textId="77777777" w:rsidR="006929AD" w:rsidRPr="00EC76D5" w:rsidRDefault="006929AD" w:rsidP="006929AD">
      <w:pPr>
        <w:pStyle w:val="Code"/>
      </w:pPr>
      <w:r w:rsidRPr="00EC76D5">
        <w:t xml:space="preserve">                middleCode.setLoad(Track.Left);</w:t>
      </w:r>
    </w:p>
    <w:p w14:paraId="546B35B7" w14:textId="77777777" w:rsidR="006929AD" w:rsidRPr="00EC76D5" w:rsidRDefault="006929AD" w:rsidP="006929AD">
      <w:pPr>
        <w:pStyle w:val="Code"/>
      </w:pPr>
      <w:r w:rsidRPr="00EC76D5">
        <w:t xml:space="preserve">                leftTrack = createTrack(leftSymbol, trackMap, trackSet);</w:t>
      </w:r>
    </w:p>
    <w:p w14:paraId="2FF89170" w14:textId="77777777" w:rsidR="006929AD" w:rsidRPr="00EC76D5" w:rsidRDefault="006929AD" w:rsidP="006929AD">
      <w:pPr>
        <w:pStyle w:val="Code"/>
      </w:pPr>
      <w:r w:rsidRPr="00EC76D5">
        <w:t xml:space="preserve">                tryLoadAddressSymbol(Track.LeftAddress, line,</w:t>
      </w:r>
    </w:p>
    <w:p w14:paraId="6DF03500" w14:textId="77777777" w:rsidR="006929AD" w:rsidRPr="00EC76D5" w:rsidRDefault="006929AD" w:rsidP="006929AD">
      <w:pPr>
        <w:pStyle w:val="Code"/>
      </w:pPr>
      <w:r w:rsidRPr="00EC76D5">
        <w:t xml:space="preserve">                                     leftSymbol, trackMap);</w:t>
      </w:r>
    </w:p>
    <w:p w14:paraId="332E2D7F" w14:textId="77777777" w:rsidR="006929AD" w:rsidRPr="00EC76D5" w:rsidRDefault="006929AD" w:rsidP="006929AD">
      <w:pPr>
        <w:pStyle w:val="Code"/>
      </w:pPr>
      <w:r w:rsidRPr="00EC76D5">
        <w:t xml:space="preserve">                leftTrack.addCode(Track.Left, line, axRegister);</w:t>
      </w:r>
    </w:p>
    <w:p w14:paraId="0D943B94" w14:textId="77777777" w:rsidR="006929AD" w:rsidRPr="00EC76D5" w:rsidRDefault="006929AD" w:rsidP="006929AD">
      <w:pPr>
        <w:pStyle w:val="Code"/>
      </w:pPr>
      <w:r w:rsidRPr="00EC76D5">
        <w:t xml:space="preserve">              }</w:t>
      </w:r>
    </w:p>
    <w:p w14:paraId="0ABE5976" w14:textId="77777777" w:rsidR="006929AD" w:rsidRPr="00EC76D5" w:rsidRDefault="006929AD" w:rsidP="006929AD">
      <w:pPr>
        <w:pStyle w:val="Code"/>
      </w:pPr>
    </w:p>
    <w:p w14:paraId="437ABC4A" w14:textId="77777777" w:rsidR="006929AD" w:rsidRPr="00EC76D5" w:rsidRDefault="006929AD" w:rsidP="006929AD">
      <w:pPr>
        <w:pStyle w:val="Code"/>
      </w:pPr>
      <w:r w:rsidRPr="00EC76D5">
        <w:t xml:space="preserve">              trackMap.remove(leftSymbol);</w:t>
      </w:r>
    </w:p>
    <w:p w14:paraId="5696341B" w14:textId="77777777" w:rsidR="006929AD" w:rsidRPr="00EC76D5" w:rsidRDefault="006929AD" w:rsidP="006929AD">
      <w:pPr>
        <w:pStyle w:val="Code"/>
      </w:pPr>
      <w:r w:rsidRPr="00EC76D5">
        <w:t xml:space="preserve">              Track rightTrack = trackMap.get(rightSymbol);</w:t>
      </w:r>
    </w:p>
    <w:p w14:paraId="5B59C5C0" w14:textId="77777777" w:rsidR="006929AD" w:rsidRPr="00EC76D5" w:rsidRDefault="006929AD" w:rsidP="006929AD">
      <w:pPr>
        <w:pStyle w:val="Code"/>
      </w:pPr>
      <w:r w:rsidRPr="00EC76D5">
        <w:t xml:space="preserve">              </w:t>
      </w:r>
    </w:p>
    <w:p w14:paraId="1E043DB4" w14:textId="77777777" w:rsidR="006929AD" w:rsidRPr="00EC76D5" w:rsidRDefault="006929AD" w:rsidP="006929AD">
      <w:pPr>
        <w:pStyle w:val="Code"/>
      </w:pPr>
      <w:r w:rsidRPr="00EC76D5">
        <w:t xml:space="preserve">              if (rightTrack != null) {</w:t>
      </w:r>
    </w:p>
    <w:p w14:paraId="23BFEBE6" w14:textId="77777777" w:rsidR="006929AD" w:rsidRPr="00EC76D5" w:rsidRDefault="006929AD" w:rsidP="006929AD">
      <w:pPr>
        <w:pStyle w:val="Code"/>
      </w:pPr>
      <w:r w:rsidRPr="00EC76D5">
        <w:t xml:space="preserve">                rightTrack.addCode(Track.Right, line, rightSymbol.getType());</w:t>
      </w:r>
    </w:p>
    <w:p w14:paraId="14C9914D" w14:textId="77777777" w:rsidR="006929AD" w:rsidRPr="00EC76D5" w:rsidRDefault="006929AD" w:rsidP="006929AD">
      <w:pPr>
        <w:pStyle w:val="Code"/>
      </w:pPr>
      <w:r w:rsidRPr="00EC76D5">
        <w:t xml:space="preserve">              }</w:t>
      </w:r>
    </w:p>
    <w:p w14:paraId="13D7FA09" w14:textId="77777777" w:rsidR="006929AD" w:rsidRPr="00EC76D5" w:rsidRDefault="006929AD" w:rsidP="006929AD">
      <w:pPr>
        <w:pStyle w:val="Code"/>
      </w:pPr>
      <w:r w:rsidRPr="00EC76D5">
        <w:t xml:space="preserve">              else {</w:t>
      </w:r>
    </w:p>
    <w:p w14:paraId="5F9FF48C" w14:textId="77777777" w:rsidR="006929AD" w:rsidRPr="00EC76D5" w:rsidRDefault="006929AD" w:rsidP="006929AD">
      <w:pPr>
        <w:pStyle w:val="Code"/>
      </w:pPr>
      <w:r w:rsidRPr="00EC76D5">
        <w:t xml:space="preserve">                tryLoadAddressSymbol(Track.RightAddress, line,</w:t>
      </w:r>
    </w:p>
    <w:p w14:paraId="1675916D" w14:textId="77777777" w:rsidR="006929AD" w:rsidRPr="00EC76D5" w:rsidRDefault="006929AD" w:rsidP="006929AD">
      <w:pPr>
        <w:pStyle w:val="Code"/>
      </w:pPr>
      <w:r w:rsidRPr="00EC76D5">
        <w:t xml:space="preserve">                                     rightSymbol, trackMap);</w:t>
      </w:r>
    </w:p>
    <w:p w14:paraId="3758D206" w14:textId="77777777" w:rsidR="006929AD" w:rsidRPr="00EC76D5" w:rsidRDefault="006929AD" w:rsidP="006929AD">
      <w:pPr>
        <w:pStyle w:val="Code"/>
      </w:pPr>
      <w:r w:rsidRPr="00EC76D5">
        <w:t xml:space="preserve">              }</w:t>
      </w:r>
    </w:p>
    <w:p w14:paraId="657DF855" w14:textId="77777777" w:rsidR="006929AD" w:rsidRPr="00EC76D5" w:rsidRDefault="006929AD" w:rsidP="006929AD">
      <w:pPr>
        <w:pStyle w:val="Code"/>
      </w:pPr>
    </w:p>
    <w:p w14:paraId="2CACD203" w14:textId="77777777" w:rsidR="006929AD" w:rsidRPr="00EC76D5" w:rsidRDefault="006929AD" w:rsidP="006929AD">
      <w:pPr>
        <w:pStyle w:val="Code"/>
      </w:pPr>
      <w:r w:rsidRPr="00EC76D5">
        <w:t xml:space="preserve">              Register dxRegister = ClearMultiplyMap.get(typeSize);</w:t>
      </w:r>
    </w:p>
    <w:p w14:paraId="7D017D9A" w14:textId="77777777" w:rsidR="006929AD" w:rsidRPr="00EC76D5" w:rsidRDefault="006929AD" w:rsidP="006929AD">
      <w:pPr>
        <w:pStyle w:val="Code"/>
      </w:pPr>
    </w:p>
    <w:p w14:paraId="3D3C65D8" w14:textId="77777777" w:rsidR="006929AD" w:rsidRPr="00EC76D5" w:rsidRDefault="006929AD" w:rsidP="006929AD">
      <w:pPr>
        <w:pStyle w:val="Code"/>
      </w:pPr>
      <w:r w:rsidRPr="00EC76D5">
        <w:t xml:space="preserve">              if (!((leftTrack != null) &amp;&amp;</w:t>
      </w:r>
    </w:p>
    <w:p w14:paraId="511BF4B2" w14:textId="77777777" w:rsidR="006929AD" w:rsidRPr="00EC76D5" w:rsidRDefault="006929AD" w:rsidP="006929AD">
      <w:pPr>
        <w:pStyle w:val="Code"/>
      </w:pPr>
      <w:r w:rsidRPr="00EC76D5">
        <w:t xml:space="preserve">                   ObjectCode.registerOverlap(dxRegister, leftTrack.getRegister())) &amp;&amp;</w:t>
      </w:r>
    </w:p>
    <w:p w14:paraId="388739B7" w14:textId="77777777" w:rsidR="006929AD" w:rsidRPr="00EC76D5" w:rsidRDefault="006929AD" w:rsidP="006929AD">
      <w:pPr>
        <w:pStyle w:val="Code"/>
      </w:pPr>
      <w:r w:rsidRPr="00EC76D5">
        <w:t xml:space="preserve">                  !((rightTrack != null) &amp;&amp;</w:t>
      </w:r>
    </w:p>
    <w:p w14:paraId="36BDEE48" w14:textId="77777777" w:rsidR="006929AD" w:rsidRPr="00EC76D5" w:rsidRDefault="006929AD" w:rsidP="006929AD">
      <w:pPr>
        <w:pStyle w:val="Code"/>
      </w:pPr>
      <w:r w:rsidRPr="00EC76D5">
        <w:t xml:space="preserve">                   ObjectCode.registerOverlap(dxRegister, rightTrack.getRegister()))) {</w:t>
      </w:r>
    </w:p>
    <w:p w14:paraId="2F6B20F7" w14:textId="77777777" w:rsidR="006929AD" w:rsidRPr="00EC76D5" w:rsidRDefault="006929AD" w:rsidP="006929AD">
      <w:pPr>
        <w:pStyle w:val="Code"/>
      </w:pPr>
      <w:r w:rsidRPr="00EC76D5">
        <w:t xml:space="preserve">                saveTemporarySymbol(middleCode, null, dxRegister, trackMap);</w:t>
      </w:r>
    </w:p>
    <w:p w14:paraId="3BDC7148" w14:textId="77777777" w:rsidR="006929AD" w:rsidRPr="00EC76D5" w:rsidRDefault="006929AD" w:rsidP="006929AD">
      <w:pPr>
        <w:pStyle w:val="Code"/>
      </w:pPr>
      <w:r w:rsidRPr="00EC76D5">
        <w:t xml:space="preserve">                Track clearTrack = new Track(leftSymbol.getType());</w:t>
      </w:r>
    </w:p>
    <w:p w14:paraId="12F2B0EC" w14:textId="77777777" w:rsidR="006929AD" w:rsidRPr="00EC76D5" w:rsidRDefault="006929AD" w:rsidP="006929AD">
      <w:pPr>
        <w:pStyle w:val="Code"/>
      </w:pPr>
      <w:r w:rsidRPr="00EC76D5">
        <w:t xml:space="preserve">                trackSet.add(clearTrack);</w:t>
      </w:r>
    </w:p>
    <w:p w14:paraId="037A1871" w14:textId="77777777" w:rsidR="006929AD" w:rsidRPr="00EC76D5" w:rsidRDefault="006929AD" w:rsidP="006929AD">
      <w:pPr>
        <w:pStyle w:val="Code"/>
      </w:pPr>
      <w:r w:rsidRPr="00EC76D5">
        <w:t xml:space="preserve">                clearTrack.addCode(Track.Clear, line, dxRegister);</w:t>
      </w:r>
    </w:p>
    <w:p w14:paraId="7E085E32" w14:textId="77777777" w:rsidR="006929AD" w:rsidRPr="00EC76D5" w:rsidRDefault="006929AD" w:rsidP="006929AD">
      <w:pPr>
        <w:pStyle w:val="Code"/>
      </w:pPr>
      <w:r w:rsidRPr="00EC76D5">
        <w:t xml:space="preserve">              }</w:t>
      </w:r>
    </w:p>
    <w:p w14:paraId="22129861" w14:textId="77777777" w:rsidR="006929AD" w:rsidRPr="00EC76D5" w:rsidRDefault="006929AD" w:rsidP="006929AD">
      <w:pPr>
        <w:pStyle w:val="Code"/>
      </w:pPr>
    </w:p>
    <w:p w14:paraId="3E6C9096" w14:textId="77777777" w:rsidR="006929AD" w:rsidRPr="00EC76D5" w:rsidRDefault="006929AD" w:rsidP="006929AD">
      <w:pPr>
        <w:pStyle w:val="Code"/>
      </w:pPr>
      <w:r w:rsidRPr="00EC76D5">
        <w:t xml:space="preserve">              Track resultTrack = createTrack(resultSymbol, trackMap, trackSet);</w:t>
      </w:r>
    </w:p>
    <w:p w14:paraId="65F3B20B" w14:textId="77777777" w:rsidR="006929AD" w:rsidRPr="00EC76D5" w:rsidRDefault="006929AD" w:rsidP="006929AD">
      <w:pPr>
        <w:pStyle w:val="Code"/>
      </w:pPr>
      <w:r w:rsidRPr="00EC76D5">
        <w:t xml:space="preserve">              Register resultRegister =</w:t>
      </w:r>
    </w:p>
    <w:p w14:paraId="51022AE2" w14:textId="77777777" w:rsidR="006929AD" w:rsidRPr="00EC76D5" w:rsidRDefault="006929AD" w:rsidP="006929AD">
      <w:pPr>
        <w:pStyle w:val="Code"/>
      </w:pPr>
      <w:r w:rsidRPr="00EC76D5">
        <w:t xml:space="preserve">                ResultMultiplyMap.get(new Pair&lt;&gt;(operator, typeSize));</w:t>
      </w:r>
    </w:p>
    <w:p w14:paraId="5B34069A" w14:textId="77777777" w:rsidR="006929AD" w:rsidRPr="00EC76D5" w:rsidRDefault="006929AD" w:rsidP="006929AD">
      <w:pPr>
        <w:pStyle w:val="Code"/>
      </w:pPr>
      <w:r w:rsidRPr="00EC76D5">
        <w:t xml:space="preserve">              resultTrack.setRegister(resultRegister);</w:t>
      </w:r>
    </w:p>
    <w:p w14:paraId="75EE2E5D" w14:textId="77777777" w:rsidR="006929AD" w:rsidRPr="00EC76D5" w:rsidRDefault="006929AD" w:rsidP="006929AD">
      <w:pPr>
        <w:pStyle w:val="Code"/>
      </w:pPr>
      <w:r w:rsidRPr="00EC76D5">
        <w:t xml:space="preserve">              trackMap.put(resultSymbol, resultTrack);</w:t>
      </w:r>
    </w:p>
    <w:p w14:paraId="4D759F9E" w14:textId="77777777" w:rsidR="006929AD" w:rsidRPr="00EC76D5" w:rsidRDefault="006929AD" w:rsidP="006929AD">
      <w:pPr>
        <w:pStyle w:val="Code"/>
      </w:pPr>
      <w:r w:rsidRPr="00EC76D5">
        <w:t xml:space="preserve">            }</w:t>
      </w:r>
    </w:p>
    <w:p w14:paraId="347957BA" w14:textId="77777777" w:rsidR="006929AD" w:rsidRPr="00EC76D5" w:rsidRDefault="006929AD" w:rsidP="006929AD">
      <w:pPr>
        <w:pStyle w:val="Code"/>
      </w:pPr>
      <w:r w:rsidRPr="00EC76D5">
        <w:t xml:space="preserve">            </w:t>
      </w:r>
    </w:p>
    <w:p w14:paraId="2E27408E" w14:textId="77777777" w:rsidR="006929AD" w:rsidRPr="00EC76D5" w:rsidRDefault="006929AD" w:rsidP="006929AD">
      <w:pPr>
        <w:pStyle w:val="Code"/>
      </w:pPr>
      <w:r w:rsidRPr="00EC76D5">
        <w:t xml:space="preserve">            m_axLog = line;</w:t>
      </w:r>
    </w:p>
    <w:p w14:paraId="32E45417" w14:textId="77777777" w:rsidR="006929AD" w:rsidRPr="00EC76D5" w:rsidRDefault="006929AD" w:rsidP="006929AD">
      <w:pPr>
        <w:pStyle w:val="Code"/>
      </w:pPr>
      <w:r w:rsidRPr="00EC76D5">
        <w:t xml:space="preserve">            // left ax, clear dx, right bx</w:t>
      </w:r>
    </w:p>
    <w:p w14:paraId="7C7ABB49" w14:textId="77777777" w:rsidR="006929AD" w:rsidRPr="00EC76D5" w:rsidRDefault="006929AD" w:rsidP="006929AD">
      <w:pPr>
        <w:pStyle w:val="Code"/>
      </w:pPr>
      <w:r w:rsidRPr="00EC76D5">
        <w:t xml:space="preserve">            // mul bx</w:t>
      </w:r>
    </w:p>
    <w:p w14:paraId="0B6FE3EC" w14:textId="77777777" w:rsidR="006929AD" w:rsidRPr="00EC76D5" w:rsidRDefault="006929AD" w:rsidP="006929AD">
      <w:pPr>
        <w:pStyle w:val="Code"/>
      </w:pPr>
      <w:r w:rsidRPr="00EC76D5">
        <w:t xml:space="preserve">          }</w:t>
      </w:r>
    </w:p>
    <w:p w14:paraId="5E8786B6" w14:textId="77777777" w:rsidR="006929AD" w:rsidRPr="00EC76D5" w:rsidRDefault="006929AD" w:rsidP="006929AD">
      <w:pPr>
        <w:pStyle w:val="Code"/>
      </w:pPr>
      <w:r w:rsidRPr="00EC76D5">
        <w:t xml:space="preserve">          break;</w:t>
      </w:r>
    </w:p>
    <w:p w14:paraId="1047D3E1" w14:textId="77777777" w:rsidR="006929AD" w:rsidRPr="00EC76D5" w:rsidRDefault="006929AD" w:rsidP="006929AD">
      <w:pPr>
        <w:pStyle w:val="Code"/>
      </w:pPr>
    </w:p>
    <w:p w14:paraId="2E981776" w14:textId="77777777" w:rsidR="006929AD" w:rsidRPr="00EC76D5" w:rsidRDefault="006929AD" w:rsidP="006929AD">
      <w:pPr>
        <w:pStyle w:val="Code"/>
      </w:pPr>
      <w:r w:rsidRPr="00EC76D5">
        <w:t xml:space="preserve">        case LoadToRegister: { // load_register(bx, a * b);</w:t>
      </w:r>
    </w:p>
    <w:p w14:paraId="1BC8D09A" w14:textId="77777777" w:rsidR="006929AD" w:rsidRPr="00EC76D5" w:rsidRDefault="006929AD" w:rsidP="006929AD">
      <w:pPr>
        <w:pStyle w:val="Code"/>
      </w:pPr>
      <w:r w:rsidRPr="00EC76D5">
        <w:t xml:space="preserve">            Symbol symbol = (Symbol) operand2;</w:t>
      </w:r>
    </w:p>
    <w:p w14:paraId="01F76968" w14:textId="77777777" w:rsidR="006929AD" w:rsidRPr="00EC76D5" w:rsidRDefault="006929AD" w:rsidP="006929AD">
      <w:pPr>
        <w:pStyle w:val="Code"/>
      </w:pPr>
      <w:r w:rsidRPr="00EC76D5">
        <w:t xml:space="preserve">            </w:t>
      </w:r>
    </w:p>
    <w:p w14:paraId="0B937CDF" w14:textId="77777777" w:rsidR="006929AD" w:rsidRPr="00EC76D5" w:rsidRDefault="006929AD" w:rsidP="006929AD">
      <w:pPr>
        <w:pStyle w:val="Code"/>
      </w:pPr>
      <w:r w:rsidRPr="00EC76D5">
        <w:t xml:space="preserve">            if (!symbol.hasValue()) {</w:t>
      </w:r>
    </w:p>
    <w:p w14:paraId="342A326F" w14:textId="77777777" w:rsidR="006929AD" w:rsidRPr="00EC76D5" w:rsidRDefault="006929AD" w:rsidP="006929AD">
      <w:pPr>
        <w:pStyle w:val="Code"/>
      </w:pPr>
      <w:r w:rsidRPr="00EC76D5">
        <w:t xml:space="preserve">              Register register = (Register) operand1;</w:t>
      </w:r>
    </w:p>
    <w:p w14:paraId="51DD985E" w14:textId="77777777" w:rsidR="006929AD" w:rsidRPr="00EC76D5" w:rsidRDefault="006929AD" w:rsidP="006929AD">
      <w:pPr>
        <w:pStyle w:val="Code"/>
      </w:pPr>
      <w:r w:rsidRPr="00EC76D5">
        <w:t xml:space="preserve">              middleCode.setRegister(Track.Left, register);</w:t>
      </w:r>
    </w:p>
    <w:p w14:paraId="3D2B26C0" w14:textId="77777777" w:rsidR="006929AD" w:rsidRPr="00EC76D5" w:rsidRDefault="006929AD" w:rsidP="006929AD">
      <w:pPr>
        <w:pStyle w:val="Code"/>
      </w:pPr>
      <w:r w:rsidRPr="00EC76D5">
        <w:t xml:space="preserve">              Track track = trackMap.get(symbol);</w:t>
      </w:r>
    </w:p>
    <w:p w14:paraId="3B7A78C1" w14:textId="77777777" w:rsidR="006929AD" w:rsidRPr="00EC76D5" w:rsidRDefault="006929AD" w:rsidP="006929AD">
      <w:pPr>
        <w:pStyle w:val="Code"/>
      </w:pPr>
    </w:p>
    <w:p w14:paraId="64775841" w14:textId="77777777" w:rsidR="006929AD" w:rsidRPr="00EC76D5" w:rsidRDefault="006929AD" w:rsidP="006929AD">
      <w:pPr>
        <w:pStyle w:val="Code"/>
      </w:pPr>
      <w:r w:rsidRPr="00EC76D5">
        <w:t xml:space="preserve">              if (track != null) {</w:t>
      </w:r>
    </w:p>
    <w:p w14:paraId="5181B524" w14:textId="77777777" w:rsidR="006929AD" w:rsidRPr="00EC76D5" w:rsidRDefault="006929AD" w:rsidP="006929AD">
      <w:pPr>
        <w:pStyle w:val="Code"/>
      </w:pPr>
      <w:r w:rsidRPr="00EC76D5">
        <w:t xml:space="preserve">                if (track.getRegister() == null) {</w:t>
      </w:r>
    </w:p>
    <w:p w14:paraId="780F05C2" w14:textId="77777777" w:rsidR="006929AD" w:rsidRPr="00EC76D5" w:rsidRDefault="006929AD" w:rsidP="006929AD">
      <w:pPr>
        <w:pStyle w:val="Code"/>
      </w:pPr>
      <w:r w:rsidRPr="00EC76D5">
        <w:t xml:space="preserve">                  track.addCode(Track.Left, line, register);</w:t>
      </w:r>
    </w:p>
    <w:p w14:paraId="735CE1F4" w14:textId="77777777" w:rsidR="006929AD" w:rsidRPr="00EC76D5" w:rsidRDefault="006929AD" w:rsidP="006929AD">
      <w:pPr>
        <w:pStyle w:val="Code"/>
      </w:pPr>
      <w:r w:rsidRPr="00EC76D5">
        <w:t xml:space="preserve">                }</w:t>
      </w:r>
    </w:p>
    <w:p w14:paraId="4D553EDB" w14:textId="77777777" w:rsidR="006929AD" w:rsidRPr="00EC76D5" w:rsidRDefault="006929AD" w:rsidP="006929AD">
      <w:pPr>
        <w:pStyle w:val="Code"/>
      </w:pPr>
      <w:r w:rsidRPr="00EC76D5">
        <w:t xml:space="preserve">                else {</w:t>
      </w:r>
    </w:p>
    <w:p w14:paraId="5A594314" w14:textId="77777777" w:rsidR="006929AD" w:rsidRPr="00EC76D5" w:rsidRDefault="006929AD" w:rsidP="006929AD">
      <w:pPr>
        <w:pStyle w:val="Code"/>
      </w:pPr>
      <w:r w:rsidRPr="00EC76D5">
        <w:t xml:space="preserve">                  track.addCode(Track.Left, line, symbol.getType());</w:t>
      </w:r>
    </w:p>
    <w:p w14:paraId="2D6F4935" w14:textId="77777777" w:rsidR="006929AD" w:rsidRPr="00EC76D5" w:rsidRDefault="006929AD" w:rsidP="006929AD">
      <w:pPr>
        <w:pStyle w:val="Code"/>
      </w:pPr>
      <w:r w:rsidRPr="00EC76D5">
        <w:t xml:space="preserve">                }</w:t>
      </w:r>
    </w:p>
    <w:p w14:paraId="21584229" w14:textId="77777777" w:rsidR="006929AD" w:rsidRPr="00EC76D5" w:rsidRDefault="006929AD" w:rsidP="006929AD">
      <w:pPr>
        <w:pStyle w:val="Code"/>
      </w:pPr>
      <w:r w:rsidRPr="00EC76D5">
        <w:t xml:space="preserve">              }</w:t>
      </w:r>
    </w:p>
    <w:p w14:paraId="51EED272" w14:textId="77777777" w:rsidR="006929AD" w:rsidRPr="00EC76D5" w:rsidRDefault="006929AD" w:rsidP="006929AD">
      <w:pPr>
        <w:pStyle w:val="Code"/>
      </w:pPr>
      <w:r w:rsidRPr="00EC76D5">
        <w:t xml:space="preserve">              else {</w:t>
      </w:r>
    </w:p>
    <w:p w14:paraId="520C380E" w14:textId="77777777" w:rsidR="006929AD" w:rsidRPr="00EC76D5" w:rsidRDefault="006929AD" w:rsidP="006929AD">
      <w:pPr>
        <w:pStyle w:val="Code"/>
      </w:pPr>
      <w:r w:rsidRPr="00EC76D5">
        <w:t xml:space="preserve">                middleCode.setLoad(Track.Left);</w:t>
      </w:r>
    </w:p>
    <w:p w14:paraId="39CF465B" w14:textId="77777777" w:rsidR="006929AD" w:rsidRPr="00EC76D5" w:rsidRDefault="006929AD" w:rsidP="006929AD">
      <w:pPr>
        <w:pStyle w:val="Code"/>
      </w:pPr>
      <w:r w:rsidRPr="00EC76D5">
        <w:t xml:space="preserve">                track = createTrack(symbol, trackMap, trackSet);</w:t>
      </w:r>
    </w:p>
    <w:p w14:paraId="5FCADFA8" w14:textId="77777777" w:rsidR="006929AD" w:rsidRPr="00EC76D5" w:rsidRDefault="006929AD" w:rsidP="006929AD">
      <w:pPr>
        <w:pStyle w:val="Code"/>
      </w:pPr>
      <w:r w:rsidRPr="00EC76D5">
        <w:t xml:space="preserve">                track.addCode(Track.Left, line, register);</w:t>
      </w:r>
    </w:p>
    <w:p w14:paraId="04F31EA1" w14:textId="77777777" w:rsidR="006929AD" w:rsidRPr="00EC76D5" w:rsidRDefault="006929AD" w:rsidP="006929AD">
      <w:pPr>
        <w:pStyle w:val="Code"/>
      </w:pPr>
      <w:r w:rsidRPr="00EC76D5">
        <w:t xml:space="preserve">                tryLoadAddressSymbol(Track.LeftAddress, line, symbol, trackMap);</w:t>
      </w:r>
    </w:p>
    <w:p w14:paraId="7DEABDDB" w14:textId="77777777" w:rsidR="006929AD" w:rsidRPr="00EC76D5" w:rsidRDefault="006929AD" w:rsidP="006929AD">
      <w:pPr>
        <w:pStyle w:val="Code"/>
      </w:pPr>
      <w:r w:rsidRPr="00EC76D5">
        <w:t xml:space="preserve">              }</w:t>
      </w:r>
    </w:p>
    <w:p w14:paraId="318283AE" w14:textId="77777777" w:rsidR="006929AD" w:rsidRPr="00EC76D5" w:rsidRDefault="006929AD" w:rsidP="006929AD">
      <w:pPr>
        <w:pStyle w:val="Code"/>
      </w:pPr>
      <w:r w:rsidRPr="00EC76D5">
        <w:t xml:space="preserve">            }</w:t>
      </w:r>
    </w:p>
    <w:p w14:paraId="77026D45" w14:textId="77777777" w:rsidR="006929AD" w:rsidRPr="00EC76D5" w:rsidRDefault="006929AD" w:rsidP="006929AD">
      <w:pPr>
        <w:pStyle w:val="Code"/>
      </w:pPr>
      <w:r w:rsidRPr="00EC76D5">
        <w:t xml:space="preserve">          }</w:t>
      </w:r>
    </w:p>
    <w:p w14:paraId="3326DFB6" w14:textId="77777777" w:rsidR="006929AD" w:rsidRPr="00EC76D5" w:rsidRDefault="006929AD" w:rsidP="006929AD">
      <w:pPr>
        <w:pStyle w:val="Code"/>
      </w:pPr>
      <w:r w:rsidRPr="00EC76D5">
        <w:t xml:space="preserve">          break;</w:t>
      </w:r>
    </w:p>
    <w:p w14:paraId="75611577" w14:textId="77777777" w:rsidR="006929AD" w:rsidRPr="00EC76D5" w:rsidRDefault="006929AD" w:rsidP="006929AD">
      <w:pPr>
        <w:pStyle w:val="Code"/>
      </w:pPr>
    </w:p>
    <w:p w14:paraId="288179F5" w14:textId="77777777" w:rsidR="006929AD" w:rsidRPr="00EC76D5" w:rsidRDefault="006929AD" w:rsidP="006929AD">
      <w:pPr>
        <w:pStyle w:val="Code"/>
      </w:pPr>
      <w:r w:rsidRPr="00EC76D5">
        <w:t xml:space="preserve">        case SaveFromRegister: {              </w:t>
      </w:r>
    </w:p>
    <w:p w14:paraId="0A306C12" w14:textId="77777777" w:rsidR="006929AD" w:rsidRPr="00EC76D5" w:rsidRDefault="006929AD" w:rsidP="006929AD">
      <w:pPr>
        <w:pStyle w:val="Code"/>
      </w:pPr>
      <w:r w:rsidRPr="00EC76D5">
        <w:t xml:space="preserve">            Symbol symbol = (Symbol) operand1;</w:t>
      </w:r>
    </w:p>
    <w:p w14:paraId="7EAEADA0" w14:textId="77777777" w:rsidR="006929AD" w:rsidRPr="00EC76D5" w:rsidRDefault="006929AD" w:rsidP="006929AD">
      <w:pPr>
        <w:pStyle w:val="Code"/>
      </w:pPr>
      <w:r w:rsidRPr="00EC76D5">
        <w:t xml:space="preserve">            trackMap.remove(symbol);</w:t>
      </w:r>
    </w:p>
    <w:p w14:paraId="0E47D115" w14:textId="77777777" w:rsidR="006929AD" w:rsidRPr="00EC76D5" w:rsidRDefault="006929AD" w:rsidP="006929AD">
      <w:pPr>
        <w:pStyle w:val="Code"/>
      </w:pPr>
    </w:p>
    <w:p w14:paraId="742CD324" w14:textId="77777777" w:rsidR="006929AD" w:rsidRPr="00EC76D5" w:rsidRDefault="006929AD" w:rsidP="006929AD">
      <w:pPr>
        <w:pStyle w:val="Code"/>
      </w:pPr>
      <w:r w:rsidRPr="00EC76D5">
        <w:t xml:space="preserve">            Track track = createTrack(symbol, trackMap, trackSet);</w:t>
      </w:r>
    </w:p>
    <w:p w14:paraId="76ACF4FA" w14:textId="77777777" w:rsidR="006929AD" w:rsidRPr="00EC76D5" w:rsidRDefault="006929AD" w:rsidP="006929AD">
      <w:pPr>
        <w:pStyle w:val="Code"/>
      </w:pPr>
      <w:r w:rsidRPr="00EC76D5">
        <w:t xml:space="preserve">            Register register = (Register) operand2;</w:t>
      </w:r>
    </w:p>
    <w:p w14:paraId="643F000C" w14:textId="77777777" w:rsidR="006929AD" w:rsidRPr="00EC76D5" w:rsidRDefault="006929AD" w:rsidP="006929AD">
      <w:pPr>
        <w:pStyle w:val="Code"/>
      </w:pPr>
      <w:r w:rsidRPr="00EC76D5">
        <w:t xml:space="preserve">            track.addCode(Track.Left, line, register);</w:t>
      </w:r>
    </w:p>
    <w:p w14:paraId="5FF1B57B" w14:textId="77777777" w:rsidR="006929AD" w:rsidRPr="00EC76D5" w:rsidRDefault="006929AD" w:rsidP="006929AD">
      <w:pPr>
        <w:pStyle w:val="Code"/>
      </w:pPr>
      <w:r w:rsidRPr="00EC76D5">
        <w:t xml:space="preserve">          }</w:t>
      </w:r>
    </w:p>
    <w:p w14:paraId="56CC29D1" w14:textId="77777777" w:rsidR="006929AD" w:rsidRPr="00EC76D5" w:rsidRDefault="006929AD" w:rsidP="006929AD">
      <w:pPr>
        <w:pStyle w:val="Code"/>
      </w:pPr>
      <w:r w:rsidRPr="00EC76D5">
        <w:t xml:space="preserve">          break;</w:t>
      </w:r>
    </w:p>
    <w:p w14:paraId="716D139C" w14:textId="77777777" w:rsidR="006929AD" w:rsidRPr="00EC76D5" w:rsidRDefault="006929AD" w:rsidP="006929AD">
      <w:pPr>
        <w:pStyle w:val="Code"/>
      </w:pPr>
    </w:p>
    <w:p w14:paraId="00963BF7" w14:textId="77777777" w:rsidR="006929AD" w:rsidRPr="00EC76D5" w:rsidRDefault="006929AD" w:rsidP="006929AD">
      <w:pPr>
        <w:pStyle w:val="Code"/>
      </w:pPr>
      <w:r w:rsidRPr="00EC76D5">
        <w:t xml:space="preserve">        case ClearRegisters: {</w:t>
      </w:r>
    </w:p>
    <w:p w14:paraId="1E87229D" w14:textId="77777777" w:rsidR="006929AD" w:rsidRPr="00EC76D5" w:rsidRDefault="006929AD" w:rsidP="006929AD">
      <w:pPr>
        <w:pStyle w:val="Code"/>
      </w:pPr>
      <w:r w:rsidRPr="00EC76D5">
        <w:t xml:space="preserve">            trackMap.clear();</w:t>
      </w:r>
    </w:p>
    <w:p w14:paraId="41479723" w14:textId="77777777" w:rsidR="006929AD" w:rsidRPr="00EC76D5" w:rsidRDefault="006929AD" w:rsidP="006929AD">
      <w:pPr>
        <w:pStyle w:val="Code"/>
      </w:pPr>
      <w:r w:rsidRPr="00EC76D5">
        <w:t xml:space="preserve">          }</w:t>
      </w:r>
    </w:p>
    <w:p w14:paraId="727DDE3C" w14:textId="77777777" w:rsidR="006929AD" w:rsidRPr="00EC76D5" w:rsidRDefault="006929AD" w:rsidP="006929AD">
      <w:pPr>
        <w:pStyle w:val="Code"/>
      </w:pPr>
      <w:r w:rsidRPr="00EC76D5">
        <w:t xml:space="preserve">          break;</w:t>
      </w:r>
    </w:p>
    <w:p w14:paraId="61C39516" w14:textId="77777777" w:rsidR="006929AD" w:rsidRPr="00EC76D5" w:rsidRDefault="006929AD" w:rsidP="006929AD">
      <w:pPr>
        <w:pStyle w:val="Code"/>
      </w:pPr>
    </w:p>
    <w:p w14:paraId="273B5F69" w14:textId="77777777" w:rsidR="006929AD" w:rsidRPr="00EC76D5" w:rsidRDefault="006929AD" w:rsidP="006929AD">
      <w:pPr>
        <w:pStyle w:val="Code"/>
      </w:pPr>
      <w:r w:rsidRPr="00EC76D5">
        <w:t xml:space="preserve">        case LoadStatusByte:</w:t>
      </w:r>
    </w:p>
    <w:p w14:paraId="2BC800A2" w14:textId="77777777" w:rsidR="006929AD" w:rsidRPr="00EC76D5" w:rsidRDefault="006929AD" w:rsidP="006929AD">
      <w:pPr>
        <w:pStyle w:val="Code"/>
      </w:pPr>
      <w:r w:rsidRPr="00EC76D5">
        <w:t xml:space="preserve">          break;</w:t>
      </w:r>
    </w:p>
    <w:p w14:paraId="32CD1740" w14:textId="77777777" w:rsidR="006929AD" w:rsidRPr="00EC76D5" w:rsidRDefault="006929AD" w:rsidP="006929AD">
      <w:pPr>
        <w:pStyle w:val="Code"/>
      </w:pPr>
    </w:p>
    <w:p w14:paraId="0101C846" w14:textId="77777777" w:rsidR="006929AD" w:rsidRPr="00EC76D5" w:rsidRDefault="006929AD" w:rsidP="006929AD">
      <w:pPr>
        <w:pStyle w:val="Code"/>
      </w:pPr>
      <w:r w:rsidRPr="00EC76D5">
        <w:t xml:space="preserve">        case SaveFromFlagByte: {</w:t>
      </w:r>
    </w:p>
    <w:p w14:paraId="3C6CC6A0" w14:textId="77777777" w:rsidR="006929AD" w:rsidRPr="00EC76D5" w:rsidRDefault="006929AD" w:rsidP="006929AD">
      <w:pPr>
        <w:pStyle w:val="Code"/>
      </w:pPr>
      <w:r w:rsidRPr="00EC76D5">
        <w:t xml:space="preserve">            Symbol symbol = (Symbol) operand1;</w:t>
      </w:r>
    </w:p>
    <w:p w14:paraId="340CAD83" w14:textId="77777777" w:rsidR="006929AD" w:rsidRPr="00EC76D5" w:rsidRDefault="006929AD" w:rsidP="006929AD">
      <w:pPr>
        <w:pStyle w:val="Code"/>
      </w:pPr>
      <w:r w:rsidRPr="00EC76D5">
        <w:t xml:space="preserve">            saveTemporarySymbol(middleCode, null, Register.ax, trackMap);</w:t>
      </w:r>
    </w:p>
    <w:p w14:paraId="6569412C" w14:textId="77777777" w:rsidR="006929AD" w:rsidRPr="00EC76D5" w:rsidRDefault="006929AD" w:rsidP="006929AD">
      <w:pPr>
        <w:pStyle w:val="Code"/>
      </w:pPr>
      <w:r w:rsidRPr="00EC76D5">
        <w:t xml:space="preserve">            Track track = createTrack(symbol, trackMap, trackSet);</w:t>
      </w:r>
    </w:p>
    <w:p w14:paraId="11F612DF" w14:textId="77777777" w:rsidR="006929AD" w:rsidRPr="00EC76D5" w:rsidRDefault="006929AD" w:rsidP="006929AD">
      <w:pPr>
        <w:pStyle w:val="Code"/>
      </w:pPr>
      <w:r w:rsidRPr="00EC76D5">
        <w:t xml:space="preserve">            track.addCode(Track.Left, line, Register.al);</w:t>
      </w:r>
    </w:p>
    <w:p w14:paraId="283EBF58" w14:textId="77777777" w:rsidR="006929AD" w:rsidRPr="00EC76D5" w:rsidRDefault="006929AD" w:rsidP="006929AD">
      <w:pPr>
        <w:pStyle w:val="Code"/>
      </w:pPr>
      <w:r w:rsidRPr="00EC76D5">
        <w:t xml:space="preserve">            middleCode.setSave();</w:t>
      </w:r>
    </w:p>
    <w:p w14:paraId="0A3F4DA4" w14:textId="77777777" w:rsidR="006929AD" w:rsidRPr="00EC76D5" w:rsidRDefault="006929AD" w:rsidP="006929AD">
      <w:pPr>
        <w:pStyle w:val="Code"/>
      </w:pPr>
      <w:r w:rsidRPr="00EC76D5">
        <w:t xml:space="preserve">          }</w:t>
      </w:r>
    </w:p>
    <w:p w14:paraId="399248AC" w14:textId="77777777" w:rsidR="006929AD" w:rsidRPr="00EC76D5" w:rsidRDefault="006929AD" w:rsidP="006929AD">
      <w:pPr>
        <w:pStyle w:val="Code"/>
      </w:pPr>
      <w:r w:rsidRPr="00EC76D5">
        <w:t xml:space="preserve">          break;</w:t>
      </w:r>
    </w:p>
    <w:p w14:paraId="3BFABBE3" w14:textId="77777777" w:rsidR="006929AD" w:rsidRPr="00EC76D5" w:rsidRDefault="006929AD" w:rsidP="006929AD">
      <w:pPr>
        <w:pStyle w:val="Code"/>
      </w:pPr>
    </w:p>
    <w:p w14:paraId="1D06BF4B" w14:textId="77777777" w:rsidR="006929AD" w:rsidRPr="00EC76D5" w:rsidRDefault="006929AD" w:rsidP="006929AD">
      <w:pPr>
        <w:pStyle w:val="Code"/>
      </w:pPr>
      <w:r w:rsidRPr="00EC76D5">
        <w:t xml:space="preserve">        case IntegralToIntegral: {</w:t>
      </w:r>
    </w:p>
    <w:p w14:paraId="26E57332" w14:textId="77777777" w:rsidR="006929AD" w:rsidRPr="00EC76D5" w:rsidRDefault="006929AD" w:rsidP="006929AD">
      <w:pPr>
        <w:pStyle w:val="Code"/>
      </w:pPr>
      <w:r w:rsidRPr="00EC76D5">
        <w:t xml:space="preserve">            Symbol leftSymbol = (Symbol) operand2,</w:t>
      </w:r>
    </w:p>
    <w:p w14:paraId="4B80FB90" w14:textId="77777777" w:rsidR="006929AD" w:rsidRPr="00EC76D5" w:rsidRDefault="006929AD" w:rsidP="006929AD">
      <w:pPr>
        <w:pStyle w:val="Code"/>
      </w:pPr>
      <w:r w:rsidRPr="00EC76D5">
        <w:t xml:space="preserve">                   rightSymbol = (Symbol) operand3;</w:t>
      </w:r>
    </w:p>
    <w:p w14:paraId="2E3F9835" w14:textId="77777777" w:rsidR="006929AD" w:rsidRPr="00EC76D5" w:rsidRDefault="006929AD" w:rsidP="006929AD">
      <w:pPr>
        <w:pStyle w:val="Code"/>
      </w:pPr>
      <w:r w:rsidRPr="00EC76D5">
        <w:t xml:space="preserve">            </w:t>
      </w:r>
    </w:p>
    <w:p w14:paraId="58BEFB60" w14:textId="77777777" w:rsidR="006929AD" w:rsidRPr="00EC76D5" w:rsidRDefault="006929AD" w:rsidP="006929AD">
      <w:pPr>
        <w:pStyle w:val="Code"/>
      </w:pPr>
      <w:r w:rsidRPr="00EC76D5">
        <w:t xml:space="preserve">            Track fromTrack = trackMap.get(rightSymbol);</w:t>
      </w:r>
    </w:p>
    <w:p w14:paraId="31BE6EB6" w14:textId="77777777" w:rsidR="006929AD" w:rsidRPr="00EC76D5" w:rsidRDefault="006929AD" w:rsidP="006929AD">
      <w:pPr>
        <w:pStyle w:val="Code"/>
      </w:pPr>
      <w:r w:rsidRPr="00EC76D5">
        <w:t xml:space="preserve">            boolean set = false;</w:t>
      </w:r>
    </w:p>
    <w:p w14:paraId="71AA17FA" w14:textId="77777777" w:rsidR="006929AD" w:rsidRPr="00EC76D5" w:rsidRDefault="006929AD" w:rsidP="006929AD">
      <w:pPr>
        <w:pStyle w:val="Code"/>
      </w:pPr>
    </w:p>
    <w:p w14:paraId="2566C630" w14:textId="77777777" w:rsidR="006929AD" w:rsidRPr="00EC76D5" w:rsidRDefault="006929AD" w:rsidP="006929AD">
      <w:pPr>
        <w:pStyle w:val="Code"/>
      </w:pPr>
      <w:r w:rsidRPr="00EC76D5">
        <w:t xml:space="preserve">            tryLoadAddressSymbol(Track.RightAddress, line, rightSymbol, trackMap);</w:t>
      </w:r>
    </w:p>
    <w:p w14:paraId="72CDD65B" w14:textId="77777777" w:rsidR="006929AD" w:rsidRPr="00EC76D5" w:rsidRDefault="006929AD" w:rsidP="006929AD">
      <w:pPr>
        <w:pStyle w:val="Code"/>
      </w:pPr>
    </w:p>
    <w:p w14:paraId="5DA566BB" w14:textId="77777777" w:rsidR="006929AD" w:rsidRPr="00EC76D5" w:rsidRDefault="006929AD" w:rsidP="006929AD">
      <w:pPr>
        <w:pStyle w:val="Code"/>
      </w:pPr>
      <w:r w:rsidRPr="00EC76D5">
        <w:lastRenderedPageBreak/>
        <w:t xml:space="preserve">            if (fromTrack == null) {</w:t>
      </w:r>
    </w:p>
    <w:p w14:paraId="2D62EF93" w14:textId="77777777" w:rsidR="006929AD" w:rsidRPr="00EC76D5" w:rsidRDefault="006929AD" w:rsidP="006929AD">
      <w:pPr>
        <w:pStyle w:val="Code"/>
      </w:pPr>
      <w:r w:rsidRPr="00EC76D5">
        <w:t xml:space="preserve">              middleCode.setLoad(Track.Right);</w:t>
      </w:r>
    </w:p>
    <w:p w14:paraId="478D937F" w14:textId="77777777" w:rsidR="006929AD" w:rsidRPr="00EC76D5" w:rsidRDefault="006929AD" w:rsidP="006929AD">
      <w:pPr>
        <w:pStyle w:val="Code"/>
      </w:pPr>
      <w:r w:rsidRPr="00EC76D5">
        <w:t xml:space="preserve">              fromTrack = createTrack(rightSymbol, trackMap, trackSet);</w:t>
      </w:r>
    </w:p>
    <w:p w14:paraId="1D6058B7" w14:textId="77777777" w:rsidR="006929AD" w:rsidRPr="00EC76D5" w:rsidRDefault="006929AD" w:rsidP="006929AD">
      <w:pPr>
        <w:pStyle w:val="Code"/>
      </w:pPr>
      <w:r w:rsidRPr="00EC76D5">
        <w:t xml:space="preserve">              fromTrack.addCode(Track.Right, line, rightSymbol.getType());</w:t>
      </w:r>
    </w:p>
    <w:p w14:paraId="14381556" w14:textId="77777777" w:rsidR="006929AD" w:rsidRPr="00EC76D5" w:rsidRDefault="006929AD" w:rsidP="006929AD">
      <w:pPr>
        <w:pStyle w:val="Code"/>
      </w:pPr>
      <w:r w:rsidRPr="00EC76D5">
        <w:t xml:space="preserve">              set = true;</w:t>
      </w:r>
    </w:p>
    <w:p w14:paraId="46974834" w14:textId="77777777" w:rsidR="006929AD" w:rsidRPr="00EC76D5" w:rsidRDefault="006929AD" w:rsidP="006929AD">
      <w:pPr>
        <w:pStyle w:val="Code"/>
      </w:pPr>
      <w:r w:rsidRPr="00EC76D5">
        <w:t xml:space="preserve">            }</w:t>
      </w:r>
    </w:p>
    <w:p w14:paraId="34B9C311" w14:textId="77777777" w:rsidR="006929AD" w:rsidRPr="00EC76D5" w:rsidRDefault="006929AD" w:rsidP="006929AD">
      <w:pPr>
        <w:pStyle w:val="Code"/>
      </w:pPr>
    </w:p>
    <w:p w14:paraId="557D244A" w14:textId="77777777" w:rsidR="006929AD" w:rsidRPr="00EC76D5" w:rsidRDefault="006929AD" w:rsidP="006929AD">
      <w:pPr>
        <w:pStyle w:val="Code"/>
      </w:pPr>
      <w:r w:rsidRPr="00EC76D5">
        <w:t xml:space="preserve">            if (leftSymbol.getType().getSize() != rightSymbol.getType().getSize()) {</w:t>
      </w:r>
    </w:p>
    <w:p w14:paraId="3CE5FECE" w14:textId="77777777" w:rsidR="006929AD" w:rsidRPr="00EC76D5" w:rsidRDefault="006929AD" w:rsidP="006929AD">
      <w:pPr>
        <w:pStyle w:val="Code"/>
      </w:pPr>
      <w:r w:rsidRPr="00EC76D5">
        <w:t xml:space="preserve">              fromTrack.addCode(Track.Left, line, leftSymbol.getType());</w:t>
      </w:r>
    </w:p>
    <w:p w14:paraId="5E6CE918" w14:textId="77777777" w:rsidR="006929AD" w:rsidRPr="00EC76D5" w:rsidRDefault="006929AD" w:rsidP="006929AD">
      <w:pPr>
        <w:pStyle w:val="Code"/>
      </w:pPr>
      <w:r w:rsidRPr="00EC76D5">
        <w:t xml:space="preserve">              </w:t>
      </w:r>
    </w:p>
    <w:p w14:paraId="133729C5" w14:textId="77777777" w:rsidR="006929AD" w:rsidRPr="00EC76D5" w:rsidRDefault="006929AD" w:rsidP="006929AD">
      <w:pPr>
        <w:pStyle w:val="Code"/>
      </w:pPr>
      <w:r w:rsidRPr="00EC76D5">
        <w:t xml:space="preserve">              if (!set) {</w:t>
      </w:r>
    </w:p>
    <w:p w14:paraId="464A1B32" w14:textId="77777777" w:rsidR="006929AD" w:rsidRPr="00EC76D5" w:rsidRDefault="006929AD" w:rsidP="006929AD">
      <w:pPr>
        <w:pStyle w:val="Code"/>
      </w:pPr>
      <w:r w:rsidRPr="00EC76D5">
        <w:t xml:space="preserve">                fromTrack.addCode(Track.Right, line, rightSymbol.getType());</w:t>
      </w:r>
    </w:p>
    <w:p w14:paraId="24022296" w14:textId="77777777" w:rsidR="006929AD" w:rsidRPr="00EC76D5" w:rsidRDefault="006929AD" w:rsidP="006929AD">
      <w:pPr>
        <w:pStyle w:val="Code"/>
      </w:pPr>
      <w:r w:rsidRPr="00EC76D5">
        <w:t xml:space="preserve">              }</w:t>
      </w:r>
    </w:p>
    <w:p w14:paraId="00F58AAB" w14:textId="77777777" w:rsidR="006929AD" w:rsidRPr="00EC76D5" w:rsidRDefault="006929AD" w:rsidP="006929AD">
      <w:pPr>
        <w:pStyle w:val="Code"/>
      </w:pPr>
      <w:r w:rsidRPr="00EC76D5">
        <w:t xml:space="preserve">            }</w:t>
      </w:r>
    </w:p>
    <w:p w14:paraId="66D5821C" w14:textId="77777777" w:rsidR="006929AD" w:rsidRPr="00EC76D5" w:rsidRDefault="006929AD" w:rsidP="006929AD">
      <w:pPr>
        <w:pStyle w:val="Code"/>
      </w:pPr>
      <w:r w:rsidRPr="00EC76D5">
        <w:t xml:space="preserve">            </w:t>
      </w:r>
    </w:p>
    <w:p w14:paraId="27ED4AA9" w14:textId="77777777" w:rsidR="006929AD" w:rsidRPr="00EC76D5" w:rsidRDefault="006929AD" w:rsidP="006929AD">
      <w:pPr>
        <w:pStyle w:val="Code"/>
      </w:pPr>
      <w:r w:rsidRPr="00EC76D5">
        <w:t xml:space="preserve">            trackMap.put(leftSymbol, fromTrack);</w:t>
      </w:r>
    </w:p>
    <w:p w14:paraId="5555F635" w14:textId="77777777" w:rsidR="006929AD" w:rsidRPr="00EC76D5" w:rsidRDefault="006929AD" w:rsidP="006929AD">
      <w:pPr>
        <w:pStyle w:val="Code"/>
      </w:pPr>
      <w:r w:rsidRPr="00EC76D5">
        <w:t xml:space="preserve">          }</w:t>
      </w:r>
    </w:p>
    <w:p w14:paraId="5DD32DA9" w14:textId="77777777" w:rsidR="006929AD" w:rsidRPr="00EC76D5" w:rsidRDefault="006929AD" w:rsidP="006929AD">
      <w:pPr>
        <w:pStyle w:val="Code"/>
      </w:pPr>
      <w:r w:rsidRPr="00EC76D5">
        <w:t xml:space="preserve">          break;</w:t>
      </w:r>
    </w:p>
    <w:p w14:paraId="098BA781" w14:textId="77777777" w:rsidR="006929AD" w:rsidRPr="00EC76D5" w:rsidRDefault="006929AD" w:rsidP="006929AD">
      <w:pPr>
        <w:pStyle w:val="Code"/>
      </w:pPr>
    </w:p>
    <w:p w14:paraId="4DA5C40C" w14:textId="77777777" w:rsidR="006929AD" w:rsidRPr="00EC76D5" w:rsidRDefault="006929AD" w:rsidP="006929AD">
      <w:pPr>
        <w:pStyle w:val="Code"/>
      </w:pPr>
      <w:r w:rsidRPr="00EC76D5">
        <w:t xml:space="preserve">        case IntegralToFloating: {</w:t>
      </w:r>
    </w:p>
    <w:p w14:paraId="6B5EE56F" w14:textId="77777777" w:rsidR="006929AD" w:rsidRPr="00EC76D5" w:rsidRDefault="006929AD" w:rsidP="006929AD">
      <w:pPr>
        <w:pStyle w:val="Code"/>
      </w:pPr>
      <w:r w:rsidRPr="00EC76D5">
        <w:t xml:space="preserve">            Symbol fromSymbol = (Symbol) operand3;</w:t>
      </w:r>
    </w:p>
    <w:p w14:paraId="3294D4CD" w14:textId="77777777" w:rsidR="006929AD" w:rsidRPr="00EC76D5" w:rsidRDefault="006929AD" w:rsidP="006929AD">
      <w:pPr>
        <w:pStyle w:val="Code"/>
      </w:pPr>
      <w:r w:rsidRPr="00EC76D5">
        <w:t xml:space="preserve">            Track fromTrack = trackMap.get(fromSymbol);</w:t>
      </w:r>
    </w:p>
    <w:p w14:paraId="12B49185" w14:textId="77777777" w:rsidR="006929AD" w:rsidRPr="00EC76D5" w:rsidRDefault="006929AD" w:rsidP="006929AD">
      <w:pPr>
        <w:pStyle w:val="Code"/>
      </w:pPr>
    </w:p>
    <w:p w14:paraId="343F5503" w14:textId="77777777" w:rsidR="006929AD" w:rsidRPr="00EC76D5" w:rsidRDefault="006929AD" w:rsidP="006929AD">
      <w:pPr>
        <w:pStyle w:val="Code"/>
      </w:pPr>
      <w:r w:rsidRPr="00EC76D5">
        <w:t xml:space="preserve">            if (fromTrack != null) {</w:t>
      </w:r>
    </w:p>
    <w:p w14:paraId="7CAD28AE" w14:textId="77777777" w:rsidR="006929AD" w:rsidRPr="00EC76D5" w:rsidRDefault="006929AD" w:rsidP="006929AD">
      <w:pPr>
        <w:pStyle w:val="Code"/>
      </w:pPr>
      <w:r w:rsidRPr="00EC76D5">
        <w:t xml:space="preserve">              fromTrack.addCode(Track.Right, line);</w:t>
      </w:r>
    </w:p>
    <w:p w14:paraId="19FE9E30" w14:textId="77777777" w:rsidR="006929AD" w:rsidRPr="00EC76D5" w:rsidRDefault="006929AD" w:rsidP="006929AD">
      <w:pPr>
        <w:pStyle w:val="Code"/>
      </w:pPr>
      <w:r w:rsidRPr="00EC76D5">
        <w:t xml:space="preserve">            }</w:t>
      </w:r>
    </w:p>
    <w:p w14:paraId="58075E65" w14:textId="77777777" w:rsidR="006929AD" w:rsidRPr="00EC76D5" w:rsidRDefault="006929AD" w:rsidP="006929AD">
      <w:pPr>
        <w:pStyle w:val="Code"/>
      </w:pPr>
      <w:r w:rsidRPr="00EC76D5">
        <w:t xml:space="preserve">          }</w:t>
      </w:r>
    </w:p>
    <w:p w14:paraId="2DBD230E" w14:textId="77777777" w:rsidR="006929AD" w:rsidRPr="00EC76D5" w:rsidRDefault="006929AD" w:rsidP="006929AD">
      <w:pPr>
        <w:pStyle w:val="Code"/>
      </w:pPr>
      <w:r w:rsidRPr="00EC76D5">
        <w:t xml:space="preserve">          break;</w:t>
      </w:r>
    </w:p>
    <w:p w14:paraId="4BF6AC2C" w14:textId="77777777" w:rsidR="006929AD" w:rsidRPr="00EC76D5" w:rsidRDefault="006929AD" w:rsidP="006929AD">
      <w:pPr>
        <w:pStyle w:val="Code"/>
      </w:pPr>
    </w:p>
    <w:p w14:paraId="5137F6E4" w14:textId="77777777" w:rsidR="006929AD" w:rsidRPr="00EC76D5" w:rsidRDefault="006929AD" w:rsidP="006929AD">
      <w:pPr>
        <w:pStyle w:val="Code"/>
      </w:pPr>
      <w:r w:rsidRPr="00EC76D5">
        <w:t xml:space="preserve">        case FloatingToIntegral:</w:t>
      </w:r>
    </w:p>
    <w:p w14:paraId="6B0759AC" w14:textId="77777777" w:rsidR="006929AD" w:rsidRPr="00EC76D5" w:rsidRDefault="006929AD" w:rsidP="006929AD">
      <w:pPr>
        <w:pStyle w:val="Code"/>
      </w:pPr>
      <w:r w:rsidRPr="00EC76D5">
        <w:t xml:space="preserve">          break;</w:t>
      </w:r>
    </w:p>
    <w:p w14:paraId="14081B51" w14:textId="77777777" w:rsidR="006929AD" w:rsidRPr="00EC76D5" w:rsidRDefault="006929AD" w:rsidP="006929AD">
      <w:pPr>
        <w:pStyle w:val="Code"/>
      </w:pPr>
      <w:r w:rsidRPr="00EC76D5">
        <w:t xml:space="preserve">      }</w:t>
      </w:r>
    </w:p>
    <w:p w14:paraId="160CA169" w14:textId="77777777" w:rsidR="006929AD" w:rsidRPr="00EC76D5" w:rsidRDefault="006929AD" w:rsidP="006929AD">
      <w:pPr>
        <w:pStyle w:val="Code"/>
      </w:pPr>
      <w:r w:rsidRPr="00EC76D5">
        <w:t xml:space="preserve">    }</w:t>
      </w:r>
    </w:p>
    <w:p w14:paraId="7D98E859" w14:textId="77777777" w:rsidR="006929AD" w:rsidRPr="00EC76D5" w:rsidRDefault="006929AD" w:rsidP="006929AD">
      <w:pPr>
        <w:pStyle w:val="Code"/>
      </w:pPr>
      <w:r w:rsidRPr="00EC76D5">
        <w:t xml:space="preserve">  }</w:t>
      </w:r>
    </w:p>
    <w:p w14:paraId="6E1688CD" w14:textId="77777777" w:rsidR="006929AD" w:rsidRPr="00EC76D5" w:rsidRDefault="006929AD" w:rsidP="006929AD">
      <w:pPr>
        <w:pStyle w:val="Code"/>
      </w:pPr>
      <w:r w:rsidRPr="00EC76D5">
        <w:t xml:space="preserve">  </w:t>
      </w:r>
    </w:p>
    <w:p w14:paraId="718B2505" w14:textId="77777777" w:rsidR="006929AD" w:rsidRPr="00EC76D5" w:rsidRDefault="006929AD" w:rsidP="006929AD">
      <w:pPr>
        <w:pStyle w:val="Code"/>
      </w:pPr>
      <w:r w:rsidRPr="00EC76D5">
        <w:t xml:space="preserve">  private void tryLoadAddressSymbol(int position, int line, Symbol symbol,</w:t>
      </w:r>
    </w:p>
    <w:p w14:paraId="02181719" w14:textId="77777777" w:rsidR="006929AD" w:rsidRPr="00EC76D5" w:rsidRDefault="006929AD" w:rsidP="006929AD">
      <w:pPr>
        <w:pStyle w:val="Code"/>
      </w:pPr>
      <w:r w:rsidRPr="00EC76D5">
        <w:t xml:space="preserve">                                    Map&lt;Symbol,Track&gt; trackMap) {</w:t>
      </w:r>
    </w:p>
    <w:p w14:paraId="713ACB4F" w14:textId="77777777" w:rsidR="006929AD" w:rsidRPr="00EC76D5" w:rsidRDefault="006929AD" w:rsidP="006929AD">
      <w:pPr>
        <w:pStyle w:val="Code"/>
      </w:pPr>
      <w:r w:rsidRPr="00EC76D5">
        <w:t xml:space="preserve">    Symbol addressSymbol = symbol.getAddressSymbol();</w:t>
      </w:r>
    </w:p>
    <w:p w14:paraId="77967C80" w14:textId="77777777" w:rsidR="006929AD" w:rsidRPr="00EC76D5" w:rsidRDefault="006929AD" w:rsidP="006929AD">
      <w:pPr>
        <w:pStyle w:val="Code"/>
      </w:pPr>
    </w:p>
    <w:p w14:paraId="63333382" w14:textId="77777777" w:rsidR="006929AD" w:rsidRPr="00EC76D5" w:rsidRDefault="006929AD" w:rsidP="006929AD">
      <w:pPr>
        <w:pStyle w:val="Code"/>
      </w:pPr>
      <w:r w:rsidRPr="00EC76D5">
        <w:t xml:space="preserve">    if (addressSymbol != null) {</w:t>
      </w:r>
    </w:p>
    <w:p w14:paraId="3E4BE98E" w14:textId="77777777" w:rsidR="006929AD" w:rsidRPr="00EC76D5" w:rsidRDefault="006929AD" w:rsidP="006929AD">
      <w:pPr>
        <w:pStyle w:val="Code"/>
      </w:pPr>
      <w:r w:rsidRPr="00EC76D5">
        <w:t xml:space="preserve">      Track addressTrack = trackMap.get(addressSymbol);</w:t>
      </w:r>
    </w:p>
    <w:p w14:paraId="014BB293" w14:textId="77777777" w:rsidR="006929AD" w:rsidRPr="00EC76D5" w:rsidRDefault="006929AD" w:rsidP="006929AD">
      <w:pPr>
        <w:pStyle w:val="Code"/>
      </w:pPr>
    </w:p>
    <w:p w14:paraId="500E578A" w14:textId="77777777" w:rsidR="006929AD" w:rsidRPr="00EC76D5" w:rsidRDefault="006929AD" w:rsidP="006929AD">
      <w:pPr>
        <w:pStyle w:val="Code"/>
      </w:pPr>
      <w:r w:rsidRPr="00EC76D5">
        <w:t xml:space="preserve">      if (addressTrack != null) {</w:t>
      </w:r>
    </w:p>
    <w:p w14:paraId="5141346E" w14:textId="77777777" w:rsidR="006929AD" w:rsidRPr="00EC76D5" w:rsidRDefault="006929AD" w:rsidP="006929AD">
      <w:pPr>
        <w:pStyle w:val="Code"/>
      </w:pPr>
      <w:r w:rsidRPr="00EC76D5">
        <w:t xml:space="preserve">        addressTrack.addCode(position, line);</w:t>
      </w:r>
    </w:p>
    <w:p w14:paraId="4D854976" w14:textId="77777777" w:rsidR="006929AD" w:rsidRPr="00EC76D5" w:rsidRDefault="006929AD" w:rsidP="006929AD">
      <w:pPr>
        <w:pStyle w:val="Code"/>
      </w:pPr>
      <w:r w:rsidRPr="00EC76D5">
        <w:t xml:space="preserve">        m_middleCodeList.get(line).setAddressOffset(position, symbol.getAddressOffset());</w:t>
      </w:r>
    </w:p>
    <w:p w14:paraId="0D60041E" w14:textId="77777777" w:rsidR="006929AD" w:rsidRPr="00EC76D5" w:rsidRDefault="006929AD" w:rsidP="006929AD">
      <w:pPr>
        <w:pStyle w:val="Code"/>
      </w:pPr>
      <w:r w:rsidRPr="00EC76D5">
        <w:t xml:space="preserve">      }</w:t>
      </w:r>
    </w:p>
    <w:p w14:paraId="378ABAFB" w14:textId="77777777" w:rsidR="006929AD" w:rsidRPr="00EC76D5" w:rsidRDefault="006929AD" w:rsidP="006929AD">
      <w:pPr>
        <w:pStyle w:val="Code"/>
      </w:pPr>
      <w:r w:rsidRPr="00EC76D5">
        <w:t xml:space="preserve">    }</w:t>
      </w:r>
    </w:p>
    <w:p w14:paraId="6033FEFB" w14:textId="77777777" w:rsidR="006929AD" w:rsidRPr="00EC76D5" w:rsidRDefault="006929AD" w:rsidP="006929AD">
      <w:pPr>
        <w:pStyle w:val="Code"/>
      </w:pPr>
      <w:r w:rsidRPr="00EC76D5">
        <w:t xml:space="preserve">  }</w:t>
      </w:r>
    </w:p>
    <w:p w14:paraId="45C9CE2E" w14:textId="77777777" w:rsidR="006929AD" w:rsidRPr="00EC76D5" w:rsidRDefault="006929AD" w:rsidP="006929AD">
      <w:pPr>
        <w:pStyle w:val="Code"/>
      </w:pPr>
    </w:p>
    <w:p w14:paraId="69F7A33C" w14:textId="77777777" w:rsidR="006929AD" w:rsidRPr="00EC76D5" w:rsidRDefault="006929AD" w:rsidP="006929AD">
      <w:pPr>
        <w:pStyle w:val="Code"/>
      </w:pPr>
      <w:r w:rsidRPr="00EC76D5">
        <w:t xml:space="preserve">  private void mustLoadAddressSymbol(int position, int line, Symbol symbol, MiddleCode middleCode,</w:t>
      </w:r>
    </w:p>
    <w:p w14:paraId="5C3E1D8C" w14:textId="77777777" w:rsidR="006929AD" w:rsidRPr="00EC76D5" w:rsidRDefault="006929AD" w:rsidP="006929AD">
      <w:pPr>
        <w:pStyle w:val="Code"/>
      </w:pPr>
      <w:r w:rsidRPr="00EC76D5">
        <w:t xml:space="preserve">                                     Map&lt;Symbol,Track&gt; trackMap, Set&lt;Track&gt; trackSet) {</w:t>
      </w:r>
    </w:p>
    <w:p w14:paraId="56005B26" w14:textId="77777777" w:rsidR="006929AD" w:rsidRPr="00EC76D5" w:rsidRDefault="006929AD" w:rsidP="006929AD">
      <w:pPr>
        <w:pStyle w:val="Code"/>
      </w:pPr>
      <w:r w:rsidRPr="00EC76D5">
        <w:t xml:space="preserve">    Symbol addressSymbol = symbol.getAddressSymbol();</w:t>
      </w:r>
    </w:p>
    <w:p w14:paraId="66B5B218" w14:textId="77777777" w:rsidR="006929AD" w:rsidRPr="00EC76D5" w:rsidRDefault="006929AD" w:rsidP="006929AD">
      <w:pPr>
        <w:pStyle w:val="Code"/>
      </w:pPr>
    </w:p>
    <w:p w14:paraId="637E3522" w14:textId="77777777" w:rsidR="006929AD" w:rsidRPr="00EC76D5" w:rsidRDefault="006929AD" w:rsidP="006929AD">
      <w:pPr>
        <w:pStyle w:val="Code"/>
      </w:pPr>
      <w:r w:rsidRPr="00EC76D5">
        <w:lastRenderedPageBreak/>
        <w:t xml:space="preserve">    if (addressSymbol != null) {</w:t>
      </w:r>
    </w:p>
    <w:p w14:paraId="7BC94133" w14:textId="77777777" w:rsidR="006929AD" w:rsidRPr="00EC76D5" w:rsidRDefault="006929AD" w:rsidP="006929AD">
      <w:pPr>
        <w:pStyle w:val="Code"/>
      </w:pPr>
      <w:r w:rsidRPr="00EC76D5">
        <w:t xml:space="preserve">      Track addressTrack = trackMap.get(addressSymbol);</w:t>
      </w:r>
    </w:p>
    <w:p w14:paraId="72D73849" w14:textId="77777777" w:rsidR="006929AD" w:rsidRPr="00EC76D5" w:rsidRDefault="006929AD" w:rsidP="006929AD">
      <w:pPr>
        <w:pStyle w:val="Code"/>
      </w:pPr>
    </w:p>
    <w:p w14:paraId="459744FA" w14:textId="77777777" w:rsidR="006929AD" w:rsidRPr="00EC76D5" w:rsidRDefault="006929AD" w:rsidP="006929AD">
      <w:pPr>
        <w:pStyle w:val="Code"/>
      </w:pPr>
      <w:r w:rsidRPr="00EC76D5">
        <w:t xml:space="preserve">      if (addressTrack == null) {</w:t>
      </w:r>
    </w:p>
    <w:p w14:paraId="573DF96B" w14:textId="77777777" w:rsidR="006929AD" w:rsidRPr="00EC76D5" w:rsidRDefault="006929AD" w:rsidP="006929AD">
      <w:pPr>
        <w:pStyle w:val="Code"/>
      </w:pPr>
      <w:r w:rsidRPr="00EC76D5">
        <w:t xml:space="preserve">        middleCode.setLoad(position);</w:t>
      </w:r>
    </w:p>
    <w:p w14:paraId="7F966C76" w14:textId="77777777" w:rsidR="006929AD" w:rsidRPr="00EC76D5" w:rsidRDefault="006929AD" w:rsidP="006929AD">
      <w:pPr>
        <w:pStyle w:val="Code"/>
      </w:pPr>
      <w:r w:rsidRPr="00EC76D5">
        <w:t xml:space="preserve">        addressTrack = createTrack(addressSymbol, trackMap, trackSet);</w:t>
      </w:r>
    </w:p>
    <w:p w14:paraId="48CBEEF7" w14:textId="77777777" w:rsidR="006929AD" w:rsidRPr="00EC76D5" w:rsidRDefault="006929AD" w:rsidP="006929AD">
      <w:pPr>
        <w:pStyle w:val="Code"/>
      </w:pPr>
      <w:r w:rsidRPr="00EC76D5">
        <w:t xml:space="preserve">      }</w:t>
      </w:r>
    </w:p>
    <w:p w14:paraId="529B5C8F" w14:textId="77777777" w:rsidR="006929AD" w:rsidRPr="00EC76D5" w:rsidRDefault="006929AD" w:rsidP="006929AD">
      <w:pPr>
        <w:pStyle w:val="Code"/>
      </w:pPr>
    </w:p>
    <w:p w14:paraId="2D3ACA31" w14:textId="77777777" w:rsidR="006929AD" w:rsidRPr="00EC76D5" w:rsidRDefault="006929AD" w:rsidP="006929AD">
      <w:pPr>
        <w:pStyle w:val="Code"/>
      </w:pPr>
      <w:r w:rsidRPr="00EC76D5">
        <w:t xml:space="preserve">      middleCode.setAddressOffset(position, symbol.getAddressOffset());</w:t>
      </w:r>
    </w:p>
    <w:p w14:paraId="436B9763" w14:textId="77777777" w:rsidR="006929AD" w:rsidRPr="00EC76D5" w:rsidRDefault="006929AD" w:rsidP="006929AD">
      <w:pPr>
        <w:pStyle w:val="Code"/>
      </w:pPr>
      <w:r w:rsidRPr="00EC76D5">
        <w:t xml:space="preserve">      addressTrack.addCode(position, line);</w:t>
      </w:r>
    </w:p>
    <w:p w14:paraId="119B85C9" w14:textId="77777777" w:rsidR="006929AD" w:rsidRPr="00EC76D5" w:rsidRDefault="006929AD" w:rsidP="006929AD">
      <w:pPr>
        <w:pStyle w:val="Code"/>
      </w:pPr>
      <w:r w:rsidRPr="00EC76D5">
        <w:t xml:space="preserve">      addressTrack.setPointer();</w:t>
      </w:r>
    </w:p>
    <w:p w14:paraId="16683B2D" w14:textId="77777777" w:rsidR="006929AD" w:rsidRPr="00EC76D5" w:rsidRDefault="006929AD" w:rsidP="006929AD">
      <w:pPr>
        <w:pStyle w:val="Code"/>
      </w:pPr>
      <w:r w:rsidRPr="00EC76D5">
        <w:t xml:space="preserve">    }</w:t>
      </w:r>
    </w:p>
    <w:p w14:paraId="37B2E7F1" w14:textId="77777777" w:rsidR="006929AD" w:rsidRPr="00EC76D5" w:rsidRDefault="006929AD" w:rsidP="006929AD">
      <w:pPr>
        <w:pStyle w:val="Code"/>
      </w:pPr>
      <w:r w:rsidRPr="00EC76D5">
        <w:t xml:space="preserve">  }          </w:t>
      </w:r>
    </w:p>
    <w:p w14:paraId="6578E409" w14:textId="77777777" w:rsidR="006929AD" w:rsidRPr="00EC76D5" w:rsidRDefault="006929AD" w:rsidP="006929AD">
      <w:pPr>
        <w:pStyle w:val="Code"/>
      </w:pPr>
      <w:r w:rsidRPr="00EC76D5">
        <w:t xml:space="preserve">  </w:t>
      </w:r>
    </w:p>
    <w:p w14:paraId="69D12527" w14:textId="77777777" w:rsidR="006929AD" w:rsidRPr="00EC76D5" w:rsidRDefault="006929AD" w:rsidP="006929AD">
      <w:pPr>
        <w:pStyle w:val="Code"/>
      </w:pPr>
      <w:r w:rsidRPr="00EC76D5">
        <w:t xml:space="preserve">  private void saveTemporarySymbol(MiddleCode middleCode, Symbol saveSymbol,</w:t>
      </w:r>
    </w:p>
    <w:p w14:paraId="178B3AFD" w14:textId="77777777" w:rsidR="006929AD" w:rsidRPr="00EC76D5" w:rsidRDefault="006929AD" w:rsidP="006929AD">
      <w:pPr>
        <w:pStyle w:val="Code"/>
      </w:pPr>
      <w:r w:rsidRPr="00EC76D5">
        <w:t xml:space="preserve">                            Register register, Map&lt;Symbol,Track&gt; trackMap) {</w:t>
      </w:r>
    </w:p>
    <w:p w14:paraId="5362AC03" w14:textId="77777777" w:rsidR="006929AD" w:rsidRPr="00EC76D5" w:rsidRDefault="006929AD" w:rsidP="006929AD">
      <w:pPr>
        <w:pStyle w:val="Code"/>
      </w:pPr>
      <w:r w:rsidRPr="00EC76D5">
        <w:t xml:space="preserve">    Set&lt;Pair&lt;Symbol,Register&gt;&gt; axPairSet =</w:t>
      </w:r>
    </w:p>
    <w:p w14:paraId="0B6DE076" w14:textId="77777777" w:rsidR="006929AD" w:rsidRPr="00EC76D5" w:rsidRDefault="006929AD" w:rsidP="006929AD">
      <w:pPr>
        <w:pStyle w:val="Code"/>
      </w:pPr>
      <w:r w:rsidRPr="00EC76D5">
        <w:t xml:space="preserve">      extractSymbolSet(register, trackMap);</w:t>
      </w:r>
    </w:p>
    <w:p w14:paraId="1148BB87" w14:textId="77777777" w:rsidR="006929AD" w:rsidRPr="00EC76D5" w:rsidRDefault="006929AD" w:rsidP="006929AD">
      <w:pPr>
        <w:pStyle w:val="Code"/>
      </w:pPr>
      <w:r w:rsidRPr="00EC76D5">
        <w:t xml:space="preserve">    </w:t>
      </w:r>
    </w:p>
    <w:p w14:paraId="2E4EE769" w14:textId="77777777" w:rsidR="006929AD" w:rsidRPr="00EC76D5" w:rsidRDefault="006929AD" w:rsidP="006929AD">
      <w:pPr>
        <w:pStyle w:val="Code"/>
      </w:pPr>
      <w:r w:rsidRPr="00EC76D5">
        <w:t xml:space="preserve">    for (Pair&lt;Symbol,Register&gt; pair : axPairSet) {</w:t>
      </w:r>
    </w:p>
    <w:p w14:paraId="241077EB" w14:textId="77777777" w:rsidR="006929AD" w:rsidRPr="00EC76D5" w:rsidRDefault="006929AD" w:rsidP="006929AD">
      <w:pPr>
        <w:pStyle w:val="Code"/>
      </w:pPr>
      <w:r w:rsidRPr="00EC76D5">
        <w:t xml:space="preserve">      Symbol symbol = pair.getFirst();</w:t>
      </w:r>
    </w:p>
    <w:p w14:paraId="26D544DE" w14:textId="77777777" w:rsidR="006929AD" w:rsidRPr="00EC76D5" w:rsidRDefault="006929AD" w:rsidP="006929AD">
      <w:pPr>
        <w:pStyle w:val="Code"/>
      </w:pPr>
    </w:p>
    <w:p w14:paraId="5EBFD1F6" w14:textId="77777777" w:rsidR="006929AD" w:rsidRPr="00EC76D5" w:rsidRDefault="006929AD" w:rsidP="006929AD">
      <w:pPr>
        <w:pStyle w:val="Code"/>
      </w:pPr>
      <w:r w:rsidRPr="00EC76D5">
        <w:t xml:space="preserve">      if (symbol.isTemporary() &amp;&amp; middleCode.isLive(symbol)) {</w:t>
      </w:r>
    </w:p>
    <w:p w14:paraId="7FE6B7FC" w14:textId="77777777" w:rsidR="006929AD" w:rsidRPr="00EC76D5" w:rsidRDefault="006929AD" w:rsidP="006929AD">
      <w:pPr>
        <w:pStyle w:val="Code"/>
      </w:pPr>
      <w:r w:rsidRPr="00EC76D5">
        <w:t xml:space="preserve">        Assert.error(middleCode.axPair() == null);</w:t>
      </w:r>
    </w:p>
    <w:p w14:paraId="512D34C8" w14:textId="77777777" w:rsidR="006929AD" w:rsidRPr="00EC76D5" w:rsidRDefault="006929AD" w:rsidP="006929AD">
      <w:pPr>
        <w:pStyle w:val="Code"/>
      </w:pPr>
      <w:r w:rsidRPr="00EC76D5">
        <w:t xml:space="preserve">        middleCode.axSetPair(pair);</w:t>
      </w:r>
    </w:p>
    <w:p w14:paraId="4E4ECEC6" w14:textId="77777777" w:rsidR="006929AD" w:rsidRPr="00EC76D5" w:rsidRDefault="006929AD" w:rsidP="006929AD">
      <w:pPr>
        <w:pStyle w:val="Code"/>
      </w:pPr>
    </w:p>
    <w:p w14:paraId="405F4DE8" w14:textId="77777777" w:rsidR="006929AD" w:rsidRPr="00EC76D5" w:rsidRDefault="006929AD" w:rsidP="006929AD">
      <w:pPr>
        <w:pStyle w:val="Code"/>
      </w:pPr>
      <w:r w:rsidRPr="00EC76D5">
        <w:t xml:space="preserve">        if (symbol.getOffset() == 0) {</w:t>
      </w:r>
    </w:p>
    <w:p w14:paraId="233C9E2A" w14:textId="77777777" w:rsidR="006929AD" w:rsidRPr="00EC76D5" w:rsidRDefault="006929AD" w:rsidP="006929AD">
      <w:pPr>
        <w:pStyle w:val="Code"/>
      </w:pPr>
      <w:r w:rsidRPr="00EC76D5">
        <w:t xml:space="preserve">          //symbol.addToSymbolTable();</w:t>
      </w:r>
    </w:p>
    <w:p w14:paraId="678C85C6" w14:textId="77777777" w:rsidR="006929AD" w:rsidRPr="00EC76D5" w:rsidRDefault="006929AD" w:rsidP="006929AD">
      <w:pPr>
        <w:pStyle w:val="Code"/>
      </w:pPr>
      <w:r w:rsidRPr="00EC76D5">
        <w:t xml:space="preserve">          Main.CurrentTable.addSymbol(symbol);</w:t>
      </w:r>
    </w:p>
    <w:p w14:paraId="14F4F8F0" w14:textId="77777777" w:rsidR="006929AD" w:rsidRPr="00EC76D5" w:rsidRDefault="006929AD" w:rsidP="006929AD">
      <w:pPr>
        <w:pStyle w:val="Code"/>
      </w:pPr>
      <w:r w:rsidRPr="00EC76D5">
        <w:t xml:space="preserve">        }</w:t>
      </w:r>
    </w:p>
    <w:p w14:paraId="14FEDA45" w14:textId="77777777" w:rsidR="006929AD" w:rsidRPr="00EC76D5" w:rsidRDefault="006929AD" w:rsidP="006929AD">
      <w:pPr>
        <w:pStyle w:val="Code"/>
      </w:pPr>
      <w:r w:rsidRPr="00EC76D5">
        <w:t xml:space="preserve">      }</w:t>
      </w:r>
    </w:p>
    <w:p w14:paraId="10083CB2" w14:textId="77777777" w:rsidR="006929AD" w:rsidRPr="00EC76D5" w:rsidRDefault="006929AD" w:rsidP="006929AD">
      <w:pPr>
        <w:pStyle w:val="Code"/>
      </w:pPr>
    </w:p>
    <w:p w14:paraId="270D31E9" w14:textId="77777777" w:rsidR="006929AD" w:rsidRPr="00EC76D5" w:rsidRDefault="006929AD" w:rsidP="006929AD">
      <w:pPr>
        <w:pStyle w:val="Code"/>
      </w:pPr>
      <w:r w:rsidRPr="00EC76D5">
        <w:t xml:space="preserve">      if (!symbol.equals(saveSymbol)) {</w:t>
      </w:r>
    </w:p>
    <w:p w14:paraId="404088CB" w14:textId="77777777" w:rsidR="006929AD" w:rsidRPr="00EC76D5" w:rsidRDefault="006929AD" w:rsidP="006929AD">
      <w:pPr>
        <w:pStyle w:val="Code"/>
      </w:pPr>
      <w:r w:rsidRPr="00EC76D5">
        <w:t xml:space="preserve">        trackMap.remove(symbol);</w:t>
      </w:r>
    </w:p>
    <w:p w14:paraId="06CCA2B9" w14:textId="77777777" w:rsidR="006929AD" w:rsidRPr="00EC76D5" w:rsidRDefault="006929AD" w:rsidP="006929AD">
      <w:pPr>
        <w:pStyle w:val="Code"/>
      </w:pPr>
      <w:r w:rsidRPr="00EC76D5">
        <w:t xml:space="preserve">      }</w:t>
      </w:r>
    </w:p>
    <w:p w14:paraId="738B57EA" w14:textId="77777777" w:rsidR="006929AD" w:rsidRPr="00EC76D5" w:rsidRDefault="006929AD" w:rsidP="006929AD">
      <w:pPr>
        <w:pStyle w:val="Code"/>
      </w:pPr>
      <w:r w:rsidRPr="00EC76D5">
        <w:t xml:space="preserve">    }</w:t>
      </w:r>
    </w:p>
    <w:p w14:paraId="43B89B80" w14:textId="77777777" w:rsidR="006929AD" w:rsidRPr="00EC76D5" w:rsidRDefault="006929AD" w:rsidP="006929AD">
      <w:pPr>
        <w:pStyle w:val="Code"/>
      </w:pPr>
      <w:r w:rsidRPr="00EC76D5">
        <w:t xml:space="preserve">  }</w:t>
      </w:r>
    </w:p>
    <w:p w14:paraId="1C326222" w14:textId="77777777" w:rsidR="006929AD" w:rsidRPr="00EC76D5" w:rsidRDefault="006929AD" w:rsidP="006929AD">
      <w:pPr>
        <w:pStyle w:val="Code"/>
      </w:pPr>
      <w:r w:rsidRPr="00EC76D5">
        <w:t xml:space="preserve">  </w:t>
      </w:r>
    </w:p>
    <w:p w14:paraId="53EB63A7" w14:textId="77777777" w:rsidR="006929AD" w:rsidRPr="00EC76D5" w:rsidRDefault="006929AD" w:rsidP="006929AD">
      <w:pPr>
        <w:pStyle w:val="Code"/>
      </w:pPr>
      <w:r w:rsidRPr="00EC76D5">
        <w:t xml:space="preserve">  private Set&lt;Pair&lt;Symbol,Register&gt;&gt; extractSymbolSet(Register register,</w:t>
      </w:r>
    </w:p>
    <w:p w14:paraId="085AEB71" w14:textId="6F3B21B2" w:rsidR="006929AD" w:rsidRPr="00EC76D5" w:rsidRDefault="006929AD" w:rsidP="006929AD">
      <w:pPr>
        <w:pStyle w:val="Code"/>
      </w:pPr>
      <w:r w:rsidRPr="00EC76D5">
        <w:t xml:space="preserve">                                                  Map&lt;Symbol,Track&gt; trackMap){</w:t>
      </w:r>
    </w:p>
    <w:p w14:paraId="23070580" w14:textId="77777777" w:rsidR="006929AD" w:rsidRPr="00EC76D5" w:rsidRDefault="006929AD" w:rsidP="006929AD">
      <w:pPr>
        <w:pStyle w:val="Code"/>
      </w:pPr>
      <w:r w:rsidRPr="00EC76D5">
        <w:t xml:space="preserve">    Set&lt;Pair&lt;Symbol,Register&gt;&gt; resultSet = new ListSet&lt;&gt;();</w:t>
      </w:r>
    </w:p>
    <w:p w14:paraId="5F6AC2DC" w14:textId="77777777" w:rsidR="006929AD" w:rsidRPr="00EC76D5" w:rsidRDefault="006929AD" w:rsidP="006929AD">
      <w:pPr>
        <w:pStyle w:val="Code"/>
      </w:pPr>
      <w:r w:rsidRPr="00EC76D5">
        <w:t xml:space="preserve">  </w:t>
      </w:r>
    </w:p>
    <w:p w14:paraId="1DC25714" w14:textId="77777777" w:rsidR="006929AD" w:rsidRPr="00EC76D5" w:rsidRDefault="006929AD" w:rsidP="006929AD">
      <w:pPr>
        <w:pStyle w:val="Code"/>
      </w:pPr>
      <w:r w:rsidRPr="00EC76D5">
        <w:t xml:space="preserve">    for (Map.Entry&lt;Symbol,Track&gt; entry : trackMap.entrySet()) {</w:t>
      </w:r>
    </w:p>
    <w:p w14:paraId="439355FC" w14:textId="77777777" w:rsidR="006929AD" w:rsidRPr="00EC76D5" w:rsidRDefault="006929AD" w:rsidP="006929AD">
      <w:pPr>
        <w:pStyle w:val="Code"/>
      </w:pPr>
      <w:r w:rsidRPr="00EC76D5">
        <w:t xml:space="preserve">      Symbol symbol = entry.getKey();</w:t>
      </w:r>
    </w:p>
    <w:p w14:paraId="06567579" w14:textId="77777777" w:rsidR="006929AD" w:rsidRPr="00EC76D5" w:rsidRDefault="006929AD" w:rsidP="006929AD">
      <w:pPr>
        <w:pStyle w:val="Code"/>
      </w:pPr>
      <w:r w:rsidRPr="00EC76D5">
        <w:t xml:space="preserve">      Track track = entry.getValue();</w:t>
      </w:r>
    </w:p>
    <w:p w14:paraId="3DE55D07" w14:textId="77777777" w:rsidR="006929AD" w:rsidRPr="00EC76D5" w:rsidRDefault="006929AD" w:rsidP="006929AD">
      <w:pPr>
        <w:pStyle w:val="Code"/>
      </w:pPr>
      <w:r w:rsidRPr="00EC76D5">
        <w:t xml:space="preserve">      Register trackRegister = track.getRegister();</w:t>
      </w:r>
    </w:p>
    <w:p w14:paraId="232EA69E" w14:textId="77777777" w:rsidR="006929AD" w:rsidRPr="00EC76D5" w:rsidRDefault="006929AD" w:rsidP="006929AD">
      <w:pPr>
        <w:pStyle w:val="Code"/>
      </w:pPr>
    </w:p>
    <w:p w14:paraId="4FBAC367" w14:textId="77777777" w:rsidR="006929AD" w:rsidRPr="00EC76D5" w:rsidRDefault="006929AD" w:rsidP="006929AD">
      <w:pPr>
        <w:pStyle w:val="Code"/>
      </w:pPr>
      <w:r w:rsidRPr="00EC76D5">
        <w:t xml:space="preserve">      if (ObjectCode.registerOverlap(register, trackRegister)) {</w:t>
      </w:r>
    </w:p>
    <w:p w14:paraId="4AE7359C" w14:textId="77777777" w:rsidR="006929AD" w:rsidRPr="00EC76D5" w:rsidRDefault="006929AD" w:rsidP="006929AD">
      <w:pPr>
        <w:pStyle w:val="Code"/>
      </w:pPr>
      <w:r w:rsidRPr="00EC76D5">
        <w:t xml:space="preserve">        resultSet.add(new Pair&lt;&gt;(symbol, trackRegister));</w:t>
      </w:r>
    </w:p>
    <w:p w14:paraId="230090CB" w14:textId="77777777" w:rsidR="006929AD" w:rsidRPr="00EC76D5" w:rsidRDefault="006929AD" w:rsidP="006929AD">
      <w:pPr>
        <w:pStyle w:val="Code"/>
      </w:pPr>
      <w:r w:rsidRPr="00EC76D5">
        <w:t xml:space="preserve">      }</w:t>
      </w:r>
    </w:p>
    <w:p w14:paraId="67BF7D88" w14:textId="77777777" w:rsidR="006929AD" w:rsidRPr="00EC76D5" w:rsidRDefault="006929AD" w:rsidP="006929AD">
      <w:pPr>
        <w:pStyle w:val="Code"/>
      </w:pPr>
      <w:r w:rsidRPr="00EC76D5">
        <w:t xml:space="preserve">    }</w:t>
      </w:r>
    </w:p>
    <w:p w14:paraId="383FB6AE" w14:textId="77777777" w:rsidR="006929AD" w:rsidRPr="00EC76D5" w:rsidRDefault="006929AD" w:rsidP="006929AD">
      <w:pPr>
        <w:pStyle w:val="Code"/>
      </w:pPr>
      <w:r w:rsidRPr="00EC76D5">
        <w:t xml:space="preserve">    </w:t>
      </w:r>
    </w:p>
    <w:p w14:paraId="7F4FF6BE" w14:textId="77777777" w:rsidR="006929AD" w:rsidRPr="00EC76D5" w:rsidRDefault="006929AD" w:rsidP="006929AD">
      <w:pPr>
        <w:pStyle w:val="Code"/>
      </w:pPr>
      <w:r w:rsidRPr="00EC76D5">
        <w:t xml:space="preserve">    return resultSet;</w:t>
      </w:r>
    </w:p>
    <w:p w14:paraId="39B9C671" w14:textId="77777777" w:rsidR="006929AD" w:rsidRPr="00EC76D5" w:rsidRDefault="006929AD" w:rsidP="006929AD">
      <w:pPr>
        <w:pStyle w:val="Code"/>
      </w:pPr>
      <w:r w:rsidRPr="00EC76D5">
        <w:t xml:space="preserve">  }  </w:t>
      </w:r>
    </w:p>
    <w:p w14:paraId="4BBCB644" w14:textId="26FEBACA" w:rsidR="00661487" w:rsidRPr="00EC76D5" w:rsidRDefault="006929AD" w:rsidP="006929AD">
      <w:pPr>
        <w:pStyle w:val="Code"/>
      </w:pPr>
      <w:r w:rsidRPr="00EC76D5">
        <w:t>}</w:t>
      </w:r>
    </w:p>
    <w:p w14:paraId="1703935C" w14:textId="77777777" w:rsidR="00AA2921" w:rsidRPr="00EC76D5" w:rsidRDefault="00AA2921" w:rsidP="00AA2921">
      <w:pPr>
        <w:pStyle w:val="Rubrik2"/>
      </w:pPr>
      <w:bookmarkStart w:id="5677" w:name="_Toc481936431"/>
      <w:r w:rsidRPr="00EC76D5">
        <w:lastRenderedPageBreak/>
        <w:t>Register Allocation</w:t>
      </w:r>
      <w:bookmarkEnd w:id="5677"/>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xml:space="preserve">, where we sort the vertices into a list and for each </w:t>
      </w:r>
      <w:proofErr w:type="gramStart"/>
      <w:r w:rsidRPr="00EC76D5">
        <w:t>vertices</w:t>
      </w:r>
      <w:proofErr w:type="gramEnd"/>
      <w:r w:rsidRPr="00EC76D5">
        <w:t xml:space="preserve"> try to found a register not already allocated by any of its neighbors. If we cannot find such </w:t>
      </w:r>
      <w:proofErr w:type="gramStart"/>
      <w:r w:rsidRPr="00EC76D5">
        <w:t>register</w:t>
      </w:r>
      <w:proofErr w:type="gramEnd"/>
      <w:r w:rsidRPr="00EC76D5">
        <w:t xml:space="preserve">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 xml:space="preserve">If the deep search does not </w:t>
      </w:r>
      <w:proofErr w:type="gramStart"/>
      <w:r w:rsidRPr="00EC76D5">
        <w:t>found</w:t>
      </w:r>
      <w:proofErr w:type="gramEnd"/>
      <w:r w:rsidRPr="00EC76D5">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EC76D5">
        <w:t>have to</w:t>
      </w:r>
      <w:proofErr w:type="gramEnd"/>
      <w:r w:rsidRPr="00EC76D5">
        <w:t xml:space="preserve"> share we one register and that we have to add store and load instruction for the code to work. When we need to remove an </w:t>
      </w:r>
      <w:proofErr w:type="gramStart"/>
      <w:r w:rsidRPr="00EC76D5">
        <w:t>edge</w:t>
      </w:r>
      <w:proofErr w:type="gramEnd"/>
      <w:r w:rsidRPr="00EC76D5">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69A1400D" w14:textId="77777777" w:rsidR="00AA2921" w:rsidRPr="00EC76D5" w:rsidRDefault="00AA2921" w:rsidP="00AA2921">
      <w:pPr>
        <w:pStyle w:val="CodeHeader"/>
      </w:pPr>
      <w:proofErr w:type="spellStart"/>
      <w:r w:rsidRPr="00EC76D5">
        <w:t>RegisterAllocator.java</w:t>
      </w:r>
      <w:proofErr w:type="spellEnd"/>
    </w:p>
    <w:p w14:paraId="6A231746" w14:textId="77777777" w:rsidR="00AA2921" w:rsidRPr="00EC76D5" w:rsidRDefault="00AA2921" w:rsidP="00AA2921">
      <w:pPr>
        <w:pStyle w:val="Code"/>
      </w:pPr>
      <w:r w:rsidRPr="00EC76D5">
        <w:t>package c_compiler;</w:t>
      </w:r>
    </w:p>
    <w:p w14:paraId="5F40CF7D" w14:textId="77777777" w:rsidR="00AA2921" w:rsidRPr="00EC76D5" w:rsidRDefault="00AA2921" w:rsidP="00AA2921">
      <w:pPr>
        <w:pStyle w:val="Code"/>
      </w:pPr>
      <w:r w:rsidRPr="00EC76D5">
        <w:t>import java.util.*;</w:t>
      </w:r>
    </w:p>
    <w:p w14:paraId="5464E04D" w14:textId="77777777" w:rsidR="00AA2921" w:rsidRPr="00EC76D5" w:rsidRDefault="00AA2921" w:rsidP="00AA2921">
      <w:pPr>
        <w:pStyle w:val="Code"/>
      </w:pPr>
    </w:p>
    <w:p w14:paraId="3CFDC769" w14:textId="77777777" w:rsidR="00AA2921" w:rsidRPr="00EC76D5" w:rsidRDefault="00AA2921" w:rsidP="00AA2921">
      <w:pPr>
        <w:pStyle w:val="Code"/>
      </w:pPr>
      <w:r w:rsidRPr="00EC76D5">
        <w:t>public class RegisterAllocator {</w:t>
      </w:r>
    </w:p>
    <w:p w14:paraId="6ED7CE06" w14:textId="77777777" w:rsidR="00AA2921" w:rsidRPr="00EC76D5" w:rsidRDefault="00AA2921" w:rsidP="00AA2921">
      <w:pPr>
        <w:pStyle w:val="Code"/>
      </w:pPr>
      <w:r w:rsidRPr="00EC76D5">
        <w:t xml:space="preserve">  public RegisterAllocator(List&lt;MiddleCode&gt; middleCodeList,</w:t>
      </w:r>
    </w:p>
    <w:p w14:paraId="6807B5F0" w14:textId="77777777" w:rsidR="00AA2921" w:rsidRPr="00EC76D5" w:rsidRDefault="00AA2921" w:rsidP="00AA2921">
      <w:pPr>
        <w:pStyle w:val="Code"/>
      </w:pPr>
      <w:r w:rsidRPr="00EC76D5">
        <w:t xml:space="preserve">                           Set&lt;Track&gt; trackSet) {</w:t>
      </w:r>
    </w:p>
    <w:p w14:paraId="0ADB9879" w14:textId="77777777" w:rsidR="00AA2921" w:rsidRPr="00EC76D5" w:rsidRDefault="00AA2921" w:rsidP="00AA2921">
      <w:pPr>
        <w:pStyle w:val="Code"/>
      </w:pPr>
      <w:r w:rsidRPr="00EC76D5">
        <w:t xml:space="preserve">    Graph&lt;Track&gt; totalTrackGraph = new Graph&lt;Track&gt;(trackSet);</w:t>
      </w:r>
    </w:p>
    <w:p w14:paraId="25751D18" w14:textId="77777777" w:rsidR="00AA2921" w:rsidRPr="00EC76D5" w:rsidRDefault="00AA2921" w:rsidP="00AA2921">
      <w:pPr>
        <w:pStyle w:val="Code"/>
      </w:pPr>
      <w:r w:rsidRPr="00EC76D5">
        <w:t xml:space="preserve">    generateEdgeSet(totalTrackGraph);</w:t>
      </w:r>
    </w:p>
    <w:p w14:paraId="18E9F1F8" w14:textId="77777777" w:rsidR="00AA2921" w:rsidRPr="00EC76D5" w:rsidRDefault="00AA2921" w:rsidP="00AA2921">
      <w:pPr>
        <w:pStyle w:val="Code"/>
      </w:pPr>
      <w:r w:rsidRPr="00EC76D5">
        <w:t xml:space="preserve">    Set&lt;Graph&lt;Track&gt;&gt; trackGraphSet = totalTrackGraph.partitionate();</w:t>
      </w:r>
    </w:p>
    <w:p w14:paraId="61F47F2C" w14:textId="77777777" w:rsidR="00AA2921" w:rsidRPr="00EC76D5" w:rsidRDefault="00AA2921" w:rsidP="00AA2921">
      <w:pPr>
        <w:pStyle w:val="Code"/>
      </w:pPr>
    </w:p>
    <w:p w14:paraId="7BBFB125" w14:textId="77777777" w:rsidR="00AA2921" w:rsidRPr="00EC76D5" w:rsidRDefault="00AA2921" w:rsidP="00AA2921">
      <w:pPr>
        <w:pStyle w:val="Code"/>
      </w:pPr>
      <w:r w:rsidRPr="00EC76D5">
        <w:t xml:space="preserve">    for (Graph&lt;Track&gt; trackGraph : trackGraphSet) {</w:t>
      </w:r>
    </w:p>
    <w:p w14:paraId="03FBC371" w14:textId="77777777" w:rsidR="00AA2921" w:rsidRPr="00EC76D5" w:rsidRDefault="00AA2921" w:rsidP="00AA2921">
      <w:pPr>
        <w:pStyle w:val="Code"/>
      </w:pPr>
      <w:r w:rsidRPr="00EC76D5">
        <w:t xml:space="preserve">      checkColorEdge(trackGraph);</w:t>
      </w:r>
    </w:p>
    <w:p w14:paraId="6C858836" w14:textId="77777777" w:rsidR="00AA2921" w:rsidRPr="00EC76D5" w:rsidRDefault="00AA2921" w:rsidP="00AA2921">
      <w:pPr>
        <w:pStyle w:val="Code"/>
      </w:pPr>
      <w:r w:rsidRPr="00EC76D5">
        <w:t xml:space="preserve">      generateMatch(middleCodeList, trackGraph);</w:t>
      </w:r>
    </w:p>
    <w:p w14:paraId="59C7685E" w14:textId="77777777" w:rsidR="00AA2921" w:rsidRPr="00EC76D5" w:rsidRDefault="00AA2921" w:rsidP="00AA2921">
      <w:pPr>
        <w:pStyle w:val="Code"/>
      </w:pPr>
      <w:r w:rsidRPr="00EC76D5">
        <w:t xml:space="preserve">    }</w:t>
      </w:r>
    </w:p>
    <w:p w14:paraId="51FBB597" w14:textId="77777777" w:rsidR="00AA2921" w:rsidRPr="00EC76D5" w:rsidRDefault="00AA2921" w:rsidP="00AA2921">
      <w:pPr>
        <w:pStyle w:val="Code"/>
      </w:pPr>
      <w:r w:rsidRPr="00EC76D5">
        <w:t xml:space="preserve">  }</w:t>
      </w:r>
    </w:p>
    <w:p w14:paraId="40723AB9" w14:textId="77777777" w:rsidR="00AA2921" w:rsidRPr="00EC76D5" w:rsidRDefault="00AA2921" w:rsidP="00AA2921">
      <w:pPr>
        <w:pStyle w:val="Code"/>
      </w:pPr>
      <w:r w:rsidRPr="00EC76D5">
        <w:t xml:space="preserve">  </w:t>
      </w:r>
    </w:p>
    <w:p w14:paraId="02CDD851" w14:textId="77777777" w:rsidR="00B25242" w:rsidRPr="00EC76D5" w:rsidRDefault="00B25242" w:rsidP="00B25242">
      <w:pPr>
        <w:pStyle w:val="Code"/>
      </w:pPr>
      <w:r w:rsidRPr="00EC76D5">
        <w:t xml:space="preserve">  private void checkColorEdge(Graph&lt;Track&gt; trackGraph) {</w:t>
      </w:r>
    </w:p>
    <w:p w14:paraId="2DF05F63" w14:textId="77777777" w:rsidR="00B25242" w:rsidRPr="00EC76D5" w:rsidRDefault="00B25242" w:rsidP="00B25242">
      <w:pPr>
        <w:pStyle w:val="Code"/>
      </w:pPr>
      <w:r w:rsidRPr="00EC76D5">
        <w:t xml:space="preserve">    for (UnorderedPair&lt;Track,Track&gt; pair : trackGraph.getEdgeSet()) {</w:t>
      </w:r>
    </w:p>
    <w:p w14:paraId="79882923" w14:textId="77777777" w:rsidR="00B25242" w:rsidRPr="00EC76D5" w:rsidRDefault="00B25242" w:rsidP="00B25242">
      <w:pPr>
        <w:pStyle w:val="Code"/>
      </w:pPr>
      <w:r w:rsidRPr="00EC76D5">
        <w:t xml:space="preserve">      Track track1 = pair.getFirst(), track2 = pair.getSecond();</w:t>
      </w:r>
    </w:p>
    <w:p w14:paraId="779F2231" w14:textId="77777777" w:rsidR="00B25242" w:rsidRPr="00EC76D5" w:rsidRDefault="00B25242" w:rsidP="00B25242">
      <w:pPr>
        <w:pStyle w:val="Code"/>
      </w:pPr>
      <w:r w:rsidRPr="00EC76D5">
        <w:t xml:space="preserve">      Assert.error(!ObjectCode.registerOverlap(track1.getRegister(),</w:t>
      </w:r>
    </w:p>
    <w:p w14:paraId="2EEFA305" w14:textId="77777777" w:rsidR="00B25242" w:rsidRPr="00EC76D5" w:rsidRDefault="00B25242" w:rsidP="00B25242">
      <w:pPr>
        <w:pStyle w:val="Code"/>
      </w:pPr>
      <w:r w:rsidRPr="00EC76D5">
        <w:t xml:space="preserve">                                               track2.getRegister()),</w:t>
      </w:r>
    </w:p>
    <w:p w14:paraId="3A4DBBFA" w14:textId="77777777" w:rsidR="00B25242" w:rsidRPr="00EC76D5" w:rsidRDefault="00B25242" w:rsidP="00B25242">
      <w:pPr>
        <w:pStyle w:val="Code"/>
      </w:pPr>
      <w:r w:rsidRPr="00EC76D5">
        <w:t xml:space="preserve">                   "register overlap " + track1.getRegister() +</w:t>
      </w:r>
    </w:p>
    <w:p w14:paraId="53313265" w14:textId="77777777" w:rsidR="00B25242" w:rsidRPr="00EC76D5" w:rsidRDefault="00B25242" w:rsidP="00B25242">
      <w:pPr>
        <w:pStyle w:val="Code"/>
      </w:pPr>
      <w:r w:rsidRPr="00EC76D5">
        <w:t xml:space="preserve">                   " " + track2.getRegister());</w:t>
      </w:r>
    </w:p>
    <w:p w14:paraId="21673EF6" w14:textId="77777777" w:rsidR="00B25242" w:rsidRPr="00EC76D5" w:rsidRDefault="00B25242" w:rsidP="00B25242">
      <w:pPr>
        <w:pStyle w:val="Code"/>
      </w:pPr>
      <w:r w:rsidRPr="00EC76D5">
        <w:t xml:space="preserve">    }</w:t>
      </w:r>
    </w:p>
    <w:p w14:paraId="2B42854B" w14:textId="0C670E04" w:rsidR="00AA2921" w:rsidRPr="00EC76D5" w:rsidRDefault="00B25242" w:rsidP="00B25242">
      <w:pPr>
        <w:pStyle w:val="Code"/>
      </w:pPr>
      <w:r w:rsidRPr="00EC76D5">
        <w:t xml:space="preserve">  }</w:t>
      </w:r>
    </w:p>
    <w:p w14:paraId="68915E5B" w14:textId="77777777" w:rsidR="00B25242" w:rsidRPr="00EC76D5" w:rsidRDefault="00B25242" w:rsidP="00B25242">
      <w:pPr>
        <w:pStyle w:val="Code"/>
      </w:pPr>
    </w:p>
    <w:p w14:paraId="32006457" w14:textId="77777777" w:rsidR="00AA2921" w:rsidRPr="00EC76D5" w:rsidRDefault="00AA2921" w:rsidP="00AA2921">
      <w:pPr>
        <w:pStyle w:val="Code"/>
      </w:pPr>
      <w:r w:rsidRPr="00EC76D5">
        <w:t xml:space="preserve">  private void generateEdgeSet(Graph&lt;Track&gt; trackGraph) {</w:t>
      </w:r>
    </w:p>
    <w:p w14:paraId="54162C21" w14:textId="77777777" w:rsidR="00AA2921" w:rsidRPr="00EC76D5" w:rsidRDefault="00AA2921" w:rsidP="00AA2921">
      <w:pPr>
        <w:pStyle w:val="Code"/>
      </w:pPr>
      <w:r w:rsidRPr="00EC76D5">
        <w:t xml:space="preserve">    Set&lt;Track&gt; trackSet = trackGraph.getVertexSet();</w:t>
      </w:r>
    </w:p>
    <w:p w14:paraId="71A7D59D" w14:textId="77777777" w:rsidR="00AA2921" w:rsidRPr="00EC76D5" w:rsidRDefault="00AA2921" w:rsidP="00AA2921">
      <w:pPr>
        <w:pStyle w:val="Code"/>
      </w:pPr>
    </w:p>
    <w:p w14:paraId="4EBAC9E4" w14:textId="77777777" w:rsidR="00AA2921" w:rsidRPr="00EC76D5" w:rsidRDefault="00AA2921" w:rsidP="00AA2921">
      <w:pPr>
        <w:pStyle w:val="Code"/>
      </w:pPr>
      <w:r w:rsidRPr="00EC76D5">
        <w:t xml:space="preserve">    for (Track track1 : trackSet) {</w:t>
      </w:r>
    </w:p>
    <w:p w14:paraId="6EE0125B" w14:textId="77777777" w:rsidR="00AA2921" w:rsidRPr="00EC76D5" w:rsidRDefault="00AA2921" w:rsidP="00AA2921">
      <w:pPr>
        <w:pStyle w:val="Code"/>
      </w:pPr>
      <w:r w:rsidRPr="00EC76D5">
        <w:t xml:space="preserve">      for (Track track2 : trackSet) {</w:t>
      </w:r>
    </w:p>
    <w:p w14:paraId="252D27CB" w14:textId="77777777" w:rsidR="00AA2921" w:rsidRPr="00EC76D5" w:rsidRDefault="00AA2921" w:rsidP="00AA2921">
      <w:pPr>
        <w:pStyle w:val="Code"/>
      </w:pPr>
      <w:r w:rsidRPr="00EC76D5">
        <w:t xml:space="preserve">        if (!track1.equals(track2) &amp;&amp; track1.doesOverlap(track2)) {</w:t>
      </w:r>
    </w:p>
    <w:p w14:paraId="505C5E9A" w14:textId="77777777" w:rsidR="00AA2921" w:rsidRPr="00EC76D5" w:rsidRDefault="00AA2921" w:rsidP="00AA2921">
      <w:pPr>
        <w:pStyle w:val="Code"/>
      </w:pPr>
      <w:r w:rsidRPr="00EC76D5">
        <w:t xml:space="preserve">          trackGraph.addEdge(track1, track2);</w:t>
      </w:r>
    </w:p>
    <w:p w14:paraId="02A61B35" w14:textId="77777777" w:rsidR="00AA2921" w:rsidRPr="00EC76D5" w:rsidRDefault="00AA2921" w:rsidP="00AA2921">
      <w:pPr>
        <w:pStyle w:val="Code"/>
      </w:pPr>
      <w:r w:rsidRPr="00EC76D5">
        <w:t xml:space="preserve">        }</w:t>
      </w:r>
    </w:p>
    <w:p w14:paraId="396E6AE4" w14:textId="77777777" w:rsidR="00AA2921" w:rsidRPr="00EC76D5" w:rsidRDefault="00AA2921" w:rsidP="00AA2921">
      <w:pPr>
        <w:pStyle w:val="Code"/>
      </w:pPr>
      <w:r w:rsidRPr="00EC76D5">
        <w:lastRenderedPageBreak/>
        <w:t xml:space="preserve">      }</w:t>
      </w:r>
    </w:p>
    <w:p w14:paraId="5C076DDE" w14:textId="77777777" w:rsidR="00AA2921" w:rsidRPr="00EC76D5" w:rsidRDefault="00AA2921" w:rsidP="00AA2921">
      <w:pPr>
        <w:pStyle w:val="Code"/>
      </w:pPr>
      <w:r w:rsidRPr="00EC76D5">
        <w:t xml:space="preserve">    }</w:t>
      </w:r>
    </w:p>
    <w:p w14:paraId="240EC19B" w14:textId="77777777" w:rsidR="00AA2921" w:rsidRPr="00EC76D5" w:rsidRDefault="00AA2921" w:rsidP="00AA2921">
      <w:pPr>
        <w:pStyle w:val="Code"/>
      </w:pPr>
      <w:r w:rsidRPr="00EC76D5">
        <w:t xml:space="preserve">  }</w:t>
      </w:r>
    </w:p>
    <w:p w14:paraId="6526169F" w14:textId="77777777" w:rsidR="00AA2921" w:rsidRPr="00EC76D5" w:rsidRDefault="00AA2921" w:rsidP="00AA2921">
      <w:pPr>
        <w:pStyle w:val="Code"/>
      </w:pPr>
    </w:p>
    <w:p w14:paraId="013EBE43" w14:textId="77777777" w:rsidR="00AA2921" w:rsidRPr="00EC76D5" w:rsidRDefault="00AA2921" w:rsidP="00AA2921">
      <w:pPr>
        <w:pStyle w:val="Code"/>
      </w:pPr>
      <w:r w:rsidRPr="00EC76D5">
        <w:t xml:space="preserve">  //Track x;</w:t>
      </w:r>
    </w:p>
    <w:p w14:paraId="5F15C46A" w14:textId="77777777" w:rsidR="00AA2921" w:rsidRPr="00EC76D5" w:rsidRDefault="00AA2921" w:rsidP="00AA2921">
      <w:pPr>
        <w:pStyle w:val="Code"/>
      </w:pPr>
      <w:r w:rsidRPr="00EC76D5">
        <w:t xml:space="preserve">  </w:t>
      </w:r>
    </w:p>
    <w:p w14:paraId="611CF990" w14:textId="77777777" w:rsidR="00AA2921" w:rsidRPr="00EC76D5" w:rsidRDefault="00AA2921" w:rsidP="00AA2921">
      <w:pPr>
        <w:pStyle w:val="Code"/>
      </w:pPr>
      <w:r w:rsidRPr="00EC76D5">
        <w:t xml:space="preserve">  private void generateMatch(List&lt;MiddleCode&gt; middleCodeList,</w:t>
      </w:r>
    </w:p>
    <w:p w14:paraId="2F9EF390" w14:textId="77777777" w:rsidR="00AA2921" w:rsidRPr="00EC76D5" w:rsidRDefault="00AA2921" w:rsidP="00AA2921">
      <w:pPr>
        <w:pStyle w:val="Code"/>
      </w:pPr>
      <w:r w:rsidRPr="00EC76D5">
        <w:t xml:space="preserve">                             Graph&lt;Track&gt; trackGraph) {</w:t>
      </w:r>
    </w:p>
    <w:p w14:paraId="7FF2A484" w14:textId="77777777" w:rsidR="00AA2921" w:rsidRPr="00EC76D5" w:rsidRDefault="00AA2921" w:rsidP="00AA2921">
      <w:pPr>
        <w:pStyle w:val="Code"/>
      </w:pPr>
      <w:r w:rsidRPr="00EC76D5">
        <w:t xml:space="preserve">    List&lt;Track&gt; trackList = new LinkedList&lt;&gt;(trackGraph.getVertexSet());</w:t>
      </w:r>
    </w:p>
    <w:p w14:paraId="1A9E478E" w14:textId="77777777" w:rsidR="00AA2921" w:rsidRPr="00EC76D5" w:rsidRDefault="00AA2921" w:rsidP="00AA2921">
      <w:pPr>
        <w:pStyle w:val="Code"/>
      </w:pPr>
    </w:p>
    <w:p w14:paraId="452BBFC5" w14:textId="77777777" w:rsidR="00AA2921" w:rsidRPr="00EC76D5" w:rsidRDefault="00AA2921" w:rsidP="00AA2921">
      <w:pPr>
        <w:pStyle w:val="Code"/>
      </w:pPr>
      <w:r w:rsidRPr="00EC76D5">
        <w:t xml:space="preserve">    for (Pair&lt;Track,Track&gt; edge : trackGraph.getEdgeSet()) {</w:t>
      </w:r>
    </w:p>
    <w:p w14:paraId="3A68B059" w14:textId="77777777" w:rsidR="00AA2921" w:rsidRPr="00EC76D5" w:rsidRDefault="00AA2921" w:rsidP="00AA2921">
      <w:pPr>
        <w:pStyle w:val="Code"/>
      </w:pPr>
      <w:r w:rsidRPr="00EC76D5">
        <w:t xml:space="preserve">      Assert.error(((edge.getFirst().getRegister() == null) &amp;&amp;</w:t>
      </w:r>
    </w:p>
    <w:p w14:paraId="5D42209F" w14:textId="77777777" w:rsidR="00AA2921" w:rsidRPr="00EC76D5" w:rsidRDefault="00AA2921" w:rsidP="00AA2921">
      <w:pPr>
        <w:pStyle w:val="Code"/>
      </w:pPr>
      <w:r w:rsidRPr="00EC76D5">
        <w:t xml:space="preserve">                    (edge.getFirst().getRegister() == null)) ||</w:t>
      </w:r>
    </w:p>
    <w:p w14:paraId="4CEA48E1" w14:textId="77777777" w:rsidR="00AA2921" w:rsidRPr="00EC76D5" w:rsidRDefault="00AA2921" w:rsidP="00AA2921">
      <w:pPr>
        <w:pStyle w:val="Code"/>
      </w:pPr>
      <w:r w:rsidRPr="00EC76D5">
        <w:t xml:space="preserve">                   (edge.getFirst().getRegister() !=</w:t>
      </w:r>
    </w:p>
    <w:p w14:paraId="52FAC6C4" w14:textId="77777777" w:rsidR="00AA2921" w:rsidRPr="00EC76D5" w:rsidRDefault="00AA2921" w:rsidP="00AA2921">
      <w:pPr>
        <w:pStyle w:val="Code"/>
      </w:pPr>
      <w:r w:rsidRPr="00EC76D5">
        <w:t xml:space="preserve">                    edge.getSecond().getRegister()));</w:t>
      </w:r>
    </w:p>
    <w:p w14:paraId="79A81DAC" w14:textId="77777777" w:rsidR="00AA2921" w:rsidRPr="00EC76D5" w:rsidRDefault="00AA2921" w:rsidP="00AA2921">
      <w:pPr>
        <w:pStyle w:val="Code"/>
      </w:pPr>
      <w:r w:rsidRPr="00EC76D5">
        <w:t xml:space="preserve">    }</w:t>
      </w:r>
    </w:p>
    <w:p w14:paraId="418752D5" w14:textId="77777777" w:rsidR="00AA2921" w:rsidRPr="00EC76D5" w:rsidRDefault="00AA2921" w:rsidP="00AA2921">
      <w:pPr>
        <w:pStyle w:val="Code"/>
      </w:pPr>
    </w:p>
    <w:p w14:paraId="7F819F40" w14:textId="77777777" w:rsidR="00AA2921" w:rsidRPr="00EC76D5" w:rsidRDefault="00AA2921" w:rsidP="00AA2921">
      <w:pPr>
        <w:pStyle w:val="Code"/>
      </w:pPr>
      <w:r w:rsidRPr="00EC76D5">
        <w:t xml:space="preserve">    try {</w:t>
      </w:r>
    </w:p>
    <w:p w14:paraId="2AC74D57" w14:textId="77777777" w:rsidR="00AA2921" w:rsidRPr="00EC76D5" w:rsidRDefault="00AA2921" w:rsidP="00AA2921">
      <w:pPr>
        <w:pStyle w:val="Code"/>
      </w:pPr>
      <w:r w:rsidRPr="00EC76D5">
        <w:t xml:space="preserve">      listSearch(trackList, trackGraph);</w:t>
      </w:r>
    </w:p>
    <w:p w14:paraId="3AEEDC72" w14:textId="77777777" w:rsidR="00AA2921" w:rsidRPr="00EC76D5" w:rsidRDefault="00AA2921" w:rsidP="00AA2921">
      <w:pPr>
        <w:pStyle w:val="Code"/>
      </w:pPr>
      <w:r w:rsidRPr="00EC76D5">
        <w:t xml:space="preserve">      Assert.error("Out of registers");</w:t>
      </w:r>
    </w:p>
    <w:p w14:paraId="788BD315" w14:textId="77777777" w:rsidR="00AA2921" w:rsidRPr="00EC76D5" w:rsidRDefault="00AA2921" w:rsidP="00AA2921">
      <w:pPr>
        <w:pStyle w:val="Code"/>
      </w:pPr>
      <w:r w:rsidRPr="00EC76D5">
        <w:t xml:space="preserve">    }</w:t>
      </w:r>
    </w:p>
    <w:p w14:paraId="272DCC62" w14:textId="77777777" w:rsidR="00AA2921" w:rsidRPr="00EC76D5" w:rsidRDefault="00AA2921" w:rsidP="00AA2921">
      <w:pPr>
        <w:pStyle w:val="Code"/>
      </w:pPr>
      <w:r w:rsidRPr="00EC76D5">
        <w:t xml:space="preserve">    catch (FoundColorMatchException exception) {</w:t>
      </w:r>
    </w:p>
    <w:p w14:paraId="230699E7" w14:textId="77777777" w:rsidR="00AA2921" w:rsidRPr="00EC76D5" w:rsidRDefault="00AA2921" w:rsidP="00AA2921">
      <w:pPr>
        <w:pStyle w:val="Code"/>
      </w:pPr>
      <w:r w:rsidRPr="00EC76D5">
        <w:t xml:space="preserve">      for (Track track : trackGraph.getVertexSet()) {</w:t>
      </w:r>
    </w:p>
    <w:p w14:paraId="4F4B05A3" w14:textId="77777777" w:rsidR="00AA2921" w:rsidRPr="00EC76D5" w:rsidRDefault="00AA2921" w:rsidP="00AA2921">
      <w:pPr>
        <w:pStyle w:val="Code"/>
      </w:pPr>
      <w:r w:rsidRPr="00EC76D5">
        <w:t xml:space="preserve">        Assert.error(track.getRegister() != null);</w:t>
      </w:r>
    </w:p>
    <w:p w14:paraId="0C242C70" w14:textId="77777777" w:rsidR="00AA2921" w:rsidRPr="00EC76D5" w:rsidRDefault="00AA2921" w:rsidP="00AA2921">
      <w:pPr>
        <w:pStyle w:val="Code"/>
      </w:pPr>
      <w:r w:rsidRPr="00EC76D5">
        <w:t xml:space="preserve">      }</w:t>
      </w:r>
    </w:p>
    <w:p w14:paraId="62C97F94" w14:textId="77777777" w:rsidR="00AA2921" w:rsidRPr="00EC76D5" w:rsidRDefault="00AA2921" w:rsidP="00AA2921">
      <w:pPr>
        <w:pStyle w:val="Code"/>
      </w:pPr>
    </w:p>
    <w:p w14:paraId="67304820" w14:textId="77777777" w:rsidR="00AA2921" w:rsidRPr="00EC76D5" w:rsidRDefault="00AA2921" w:rsidP="00AA2921">
      <w:pPr>
        <w:pStyle w:val="Code"/>
      </w:pPr>
      <w:r w:rsidRPr="00EC76D5">
        <w:t xml:space="preserve">      for (Pair&lt;Track,Track&gt; edge : trackGraph.getEdgeSet()) {</w:t>
      </w:r>
    </w:p>
    <w:p w14:paraId="424BDB07" w14:textId="77777777" w:rsidR="00AA2921" w:rsidRPr="00EC76D5" w:rsidRDefault="00AA2921" w:rsidP="00AA2921">
      <w:pPr>
        <w:pStyle w:val="Code"/>
      </w:pPr>
      <w:r w:rsidRPr="00EC76D5">
        <w:t xml:space="preserve">        Assert.error(edge.getFirst().getRegister() != edge.getSecond().getRegister());</w:t>
      </w:r>
    </w:p>
    <w:p w14:paraId="731E687E" w14:textId="77777777" w:rsidR="00AA2921" w:rsidRPr="00EC76D5" w:rsidRDefault="00AA2921" w:rsidP="00AA2921">
      <w:pPr>
        <w:pStyle w:val="Code"/>
      </w:pPr>
      <w:r w:rsidRPr="00EC76D5">
        <w:t xml:space="preserve">      }</w:t>
      </w:r>
    </w:p>
    <w:p w14:paraId="709B9884" w14:textId="77777777" w:rsidR="00AA2921" w:rsidRPr="00EC76D5" w:rsidRDefault="00AA2921" w:rsidP="00AA2921">
      <w:pPr>
        <w:pStyle w:val="Code"/>
      </w:pPr>
      <w:r w:rsidRPr="00EC76D5">
        <w:t xml:space="preserve">    }</w:t>
      </w:r>
    </w:p>
    <w:p w14:paraId="1C36EBC7" w14:textId="77777777" w:rsidR="00AA2921" w:rsidRPr="00EC76D5" w:rsidRDefault="00AA2921" w:rsidP="00AA2921">
      <w:pPr>
        <w:pStyle w:val="Code"/>
      </w:pPr>
      <w:r w:rsidRPr="00EC76D5">
        <w:t xml:space="preserve">    </w:t>
      </w:r>
    </w:p>
    <w:p w14:paraId="01FFF375" w14:textId="77777777" w:rsidR="00AA2921" w:rsidRPr="00EC76D5" w:rsidRDefault="00AA2921" w:rsidP="00AA2921">
      <w:pPr>
        <w:pStyle w:val="Code"/>
      </w:pPr>
      <w:r w:rsidRPr="00EC76D5">
        <w:t xml:space="preserve">    for (Track track : trackGraph.getVertexSet()) {</w:t>
      </w:r>
    </w:p>
    <w:p w14:paraId="532B91E4" w14:textId="77777777" w:rsidR="00AA2921" w:rsidRPr="00EC76D5" w:rsidRDefault="00AA2921" w:rsidP="00AA2921">
      <w:pPr>
        <w:pStyle w:val="Code"/>
      </w:pPr>
      <w:r w:rsidRPr="00EC76D5">
        <w:t xml:space="preserve">      track.generate(middleCodeList, track.getRegister());</w:t>
      </w:r>
    </w:p>
    <w:p w14:paraId="4988AF1F" w14:textId="77777777" w:rsidR="00AA2921" w:rsidRPr="00EC76D5" w:rsidRDefault="00AA2921" w:rsidP="00AA2921">
      <w:pPr>
        <w:pStyle w:val="Code"/>
      </w:pPr>
      <w:r w:rsidRPr="00EC76D5">
        <w:t xml:space="preserve">    }</w:t>
      </w:r>
    </w:p>
    <w:p w14:paraId="1BB31A32" w14:textId="77777777" w:rsidR="00AA2921" w:rsidRPr="00EC76D5" w:rsidRDefault="00AA2921" w:rsidP="00AA2921">
      <w:pPr>
        <w:pStyle w:val="Code"/>
      </w:pPr>
      <w:r w:rsidRPr="00EC76D5">
        <w:t xml:space="preserve">  }</w:t>
      </w:r>
    </w:p>
    <w:p w14:paraId="4100B326" w14:textId="77777777" w:rsidR="00AA2921" w:rsidRPr="00EC76D5" w:rsidRDefault="00AA2921" w:rsidP="00AA2921">
      <w:pPr>
        <w:pStyle w:val="Code"/>
      </w:pPr>
      <w:r w:rsidRPr="00EC76D5">
        <w:t xml:space="preserve">    </w:t>
      </w:r>
    </w:p>
    <w:p w14:paraId="52E5A17B" w14:textId="77777777" w:rsidR="00AA2921" w:rsidRPr="00EC76D5" w:rsidRDefault="00AA2921" w:rsidP="00AA2921">
      <w:pPr>
        <w:pStyle w:val="Code"/>
      </w:pPr>
      <w:r w:rsidRPr="00EC76D5">
        <w:t xml:space="preserve">  private  void listSearch(List&lt;Track&gt; trackList, Graph&lt;Track&gt; trackGraph)</w:t>
      </w:r>
    </w:p>
    <w:p w14:paraId="4E70BC02" w14:textId="77777777" w:rsidR="00AA2921" w:rsidRPr="00EC76D5" w:rsidRDefault="00AA2921" w:rsidP="00AA2921">
      <w:pPr>
        <w:pStyle w:val="Code"/>
      </w:pPr>
      <w:r w:rsidRPr="00EC76D5">
        <w:t xml:space="preserve">                          throws FoundColorMatchException {</w:t>
      </w:r>
    </w:p>
    <w:p w14:paraId="55E967C6" w14:textId="77777777" w:rsidR="00AA2921" w:rsidRPr="00EC76D5" w:rsidRDefault="00AA2921" w:rsidP="00AA2921">
      <w:pPr>
        <w:pStyle w:val="Code"/>
      </w:pPr>
      <w:r w:rsidRPr="00EC76D5">
        <w:t xml:space="preserve">    if (trackList.isEmpty()) {</w:t>
      </w:r>
    </w:p>
    <w:p w14:paraId="763F08F8" w14:textId="77777777" w:rsidR="00AA2921" w:rsidRPr="00EC76D5" w:rsidRDefault="00AA2921" w:rsidP="00AA2921">
      <w:pPr>
        <w:pStyle w:val="Code"/>
      </w:pPr>
      <w:r w:rsidRPr="00EC76D5">
        <w:t xml:space="preserve">      throw (new FoundColorMatchException());</w:t>
      </w:r>
    </w:p>
    <w:p w14:paraId="6B47FD77" w14:textId="77777777" w:rsidR="00AA2921" w:rsidRPr="00EC76D5" w:rsidRDefault="00AA2921" w:rsidP="00AA2921">
      <w:pPr>
        <w:pStyle w:val="Code"/>
      </w:pPr>
      <w:r w:rsidRPr="00EC76D5">
        <w:t xml:space="preserve">    }</w:t>
      </w:r>
    </w:p>
    <w:p w14:paraId="43D3A34F" w14:textId="77777777" w:rsidR="00AA2921" w:rsidRPr="00EC76D5" w:rsidRDefault="00AA2921" w:rsidP="00AA2921">
      <w:pPr>
        <w:pStyle w:val="Code"/>
      </w:pPr>
      <w:r w:rsidRPr="00EC76D5">
        <w:t xml:space="preserve">    else {</w:t>
      </w:r>
    </w:p>
    <w:p w14:paraId="292CE8E3" w14:textId="77777777" w:rsidR="00AA2921" w:rsidRPr="00EC76D5" w:rsidRDefault="00AA2921" w:rsidP="00AA2921">
      <w:pPr>
        <w:pStyle w:val="Code"/>
      </w:pPr>
      <w:r w:rsidRPr="00EC76D5">
        <w:t xml:space="preserve">      Track track = trackList.remove(0);</w:t>
      </w:r>
    </w:p>
    <w:p w14:paraId="3AEF287A" w14:textId="77777777" w:rsidR="00AA2921" w:rsidRPr="00EC76D5" w:rsidRDefault="00AA2921" w:rsidP="00AA2921">
      <w:pPr>
        <w:pStyle w:val="Code"/>
      </w:pPr>
    </w:p>
    <w:p w14:paraId="03F0AC43" w14:textId="77777777" w:rsidR="00AA2921" w:rsidRPr="00EC76D5" w:rsidRDefault="00AA2921" w:rsidP="00AA2921">
      <w:pPr>
        <w:pStyle w:val="Code"/>
      </w:pPr>
      <w:r w:rsidRPr="00EC76D5">
        <w:t xml:space="preserve">      if (track.getRegister() != null) {</w:t>
      </w:r>
    </w:p>
    <w:p w14:paraId="430D34F2" w14:textId="77777777" w:rsidR="00AA2921" w:rsidRPr="00EC76D5" w:rsidRDefault="00AA2921" w:rsidP="00AA2921">
      <w:pPr>
        <w:pStyle w:val="Code"/>
      </w:pPr>
      <w:r w:rsidRPr="00EC76D5">
        <w:t xml:space="preserve">        listSearch(trackList, trackGraph);</w:t>
      </w:r>
    </w:p>
    <w:p w14:paraId="6CB50100" w14:textId="77777777" w:rsidR="00AA2921" w:rsidRPr="00EC76D5" w:rsidRDefault="00AA2921" w:rsidP="00AA2921">
      <w:pPr>
        <w:pStyle w:val="Code"/>
      </w:pPr>
      <w:r w:rsidRPr="00EC76D5">
        <w:t xml:space="preserve">      }</w:t>
      </w:r>
    </w:p>
    <w:p w14:paraId="76F45C13" w14:textId="77777777" w:rsidR="00AA2921" w:rsidRPr="00EC76D5" w:rsidRDefault="00AA2921" w:rsidP="00AA2921">
      <w:pPr>
        <w:pStyle w:val="Code"/>
      </w:pPr>
      <w:r w:rsidRPr="00EC76D5">
        <w:t xml:space="preserve">      else {</w:t>
      </w:r>
    </w:p>
    <w:p w14:paraId="177D4781" w14:textId="77777777" w:rsidR="00AA2921" w:rsidRPr="00EC76D5" w:rsidRDefault="00AA2921" w:rsidP="00AA2921">
      <w:pPr>
        <w:pStyle w:val="Code"/>
      </w:pPr>
      <w:r w:rsidRPr="00EC76D5">
        <w:t xml:space="preserve">        Set&lt;Register&gt; possibleSet = getPossibleSet(track, track.getNotCL());</w:t>
      </w:r>
    </w:p>
    <w:p w14:paraId="3C2CEA6B" w14:textId="77777777" w:rsidR="00AA2921" w:rsidRPr="00EC76D5" w:rsidRDefault="00AA2921" w:rsidP="00AA2921">
      <w:pPr>
        <w:pStyle w:val="Code"/>
      </w:pPr>
      <w:r w:rsidRPr="00EC76D5">
        <w:t xml:space="preserve">        Set&lt;Track&gt; neighbourSet = trackGraph.getNeighbourSet(track);</w:t>
      </w:r>
    </w:p>
    <w:p w14:paraId="2229DA72" w14:textId="77777777" w:rsidR="00AA2921" w:rsidRPr="00EC76D5" w:rsidRDefault="00AA2921" w:rsidP="00AA2921">
      <w:pPr>
        <w:pStyle w:val="Code"/>
      </w:pPr>
    </w:p>
    <w:p w14:paraId="3AAE1D82" w14:textId="77777777" w:rsidR="00AA2921" w:rsidRPr="00EC76D5" w:rsidRDefault="00AA2921" w:rsidP="00AA2921">
      <w:pPr>
        <w:pStyle w:val="Code"/>
      </w:pPr>
      <w:r w:rsidRPr="00EC76D5">
        <w:t xml:space="preserve">        for (Register possibleRegister : possibleSet) {</w:t>
      </w:r>
    </w:p>
    <w:p w14:paraId="44AED2C0" w14:textId="77777777" w:rsidR="00AA2921" w:rsidRPr="00EC76D5" w:rsidRDefault="00AA2921" w:rsidP="00AA2921">
      <w:pPr>
        <w:pStyle w:val="Code"/>
      </w:pPr>
      <w:r w:rsidRPr="00EC76D5">
        <w:t xml:space="preserve">          boolean match = true;</w:t>
      </w:r>
    </w:p>
    <w:p w14:paraId="01D7F761" w14:textId="77777777" w:rsidR="00AA2921" w:rsidRPr="00EC76D5" w:rsidRDefault="00AA2921" w:rsidP="00AA2921">
      <w:pPr>
        <w:pStyle w:val="Code"/>
      </w:pPr>
    </w:p>
    <w:p w14:paraId="5539FFBB" w14:textId="77777777" w:rsidR="00AA2921" w:rsidRPr="00EC76D5" w:rsidRDefault="00AA2921" w:rsidP="00AA2921">
      <w:pPr>
        <w:pStyle w:val="Code"/>
      </w:pPr>
      <w:r w:rsidRPr="00EC76D5">
        <w:t xml:space="preserve">          for (Track neighbourTrack : neighbourSet) {</w:t>
      </w:r>
    </w:p>
    <w:p w14:paraId="2D148B51" w14:textId="77777777" w:rsidR="00AA2921" w:rsidRPr="00EC76D5" w:rsidRDefault="00AA2921" w:rsidP="00AA2921">
      <w:pPr>
        <w:pStyle w:val="Code"/>
      </w:pPr>
      <w:r w:rsidRPr="00EC76D5">
        <w:t xml:space="preserve">            Register neighbourRegister = neighbourTrack.getRegister();</w:t>
      </w:r>
    </w:p>
    <w:p w14:paraId="08317FDD" w14:textId="77777777" w:rsidR="00AA2921" w:rsidRPr="00EC76D5" w:rsidRDefault="00AA2921" w:rsidP="00AA2921">
      <w:pPr>
        <w:pStyle w:val="Code"/>
      </w:pPr>
      <w:r w:rsidRPr="00EC76D5">
        <w:lastRenderedPageBreak/>
        <w:t xml:space="preserve">            </w:t>
      </w:r>
    </w:p>
    <w:p w14:paraId="6E03082A" w14:textId="77777777" w:rsidR="00AA2921" w:rsidRPr="00EC76D5" w:rsidRDefault="00AA2921" w:rsidP="00AA2921">
      <w:pPr>
        <w:pStyle w:val="Code"/>
      </w:pPr>
      <w:r w:rsidRPr="00EC76D5">
        <w:t xml:space="preserve">            if (ObjectCode.registerOverlap(possibleRegister, neighbourRegister)) {</w:t>
      </w:r>
    </w:p>
    <w:p w14:paraId="055D2D05" w14:textId="77777777" w:rsidR="00AA2921" w:rsidRPr="00EC76D5" w:rsidRDefault="00AA2921" w:rsidP="00AA2921">
      <w:pPr>
        <w:pStyle w:val="Code"/>
      </w:pPr>
      <w:r w:rsidRPr="00EC76D5">
        <w:t xml:space="preserve">              match = false;</w:t>
      </w:r>
    </w:p>
    <w:p w14:paraId="6294D2BC" w14:textId="77777777" w:rsidR="00AA2921" w:rsidRPr="00EC76D5" w:rsidRDefault="00AA2921" w:rsidP="00AA2921">
      <w:pPr>
        <w:pStyle w:val="Code"/>
      </w:pPr>
      <w:r w:rsidRPr="00EC76D5">
        <w:t xml:space="preserve">              break;</w:t>
      </w:r>
    </w:p>
    <w:p w14:paraId="02655FCD" w14:textId="77777777" w:rsidR="00AA2921" w:rsidRPr="00EC76D5" w:rsidRDefault="00AA2921" w:rsidP="00AA2921">
      <w:pPr>
        <w:pStyle w:val="Code"/>
      </w:pPr>
      <w:r w:rsidRPr="00EC76D5">
        <w:t xml:space="preserve">            }</w:t>
      </w:r>
    </w:p>
    <w:p w14:paraId="0618E55D" w14:textId="77777777" w:rsidR="00AA2921" w:rsidRPr="00EC76D5" w:rsidRDefault="00AA2921" w:rsidP="00AA2921">
      <w:pPr>
        <w:pStyle w:val="Code"/>
      </w:pPr>
      <w:r w:rsidRPr="00EC76D5">
        <w:t xml:space="preserve">          }</w:t>
      </w:r>
    </w:p>
    <w:p w14:paraId="0423C282" w14:textId="77777777" w:rsidR="00AA2921" w:rsidRPr="00EC76D5" w:rsidRDefault="00AA2921" w:rsidP="00AA2921">
      <w:pPr>
        <w:pStyle w:val="Code"/>
      </w:pPr>
    </w:p>
    <w:p w14:paraId="6AE9B5A7" w14:textId="77777777" w:rsidR="00AA2921" w:rsidRPr="00EC76D5" w:rsidRDefault="00AA2921" w:rsidP="00AA2921">
      <w:pPr>
        <w:pStyle w:val="Code"/>
      </w:pPr>
      <w:r w:rsidRPr="00EC76D5">
        <w:t xml:space="preserve">          if (match) {</w:t>
      </w:r>
    </w:p>
    <w:p w14:paraId="22EAC0B5" w14:textId="77777777" w:rsidR="00AA2921" w:rsidRPr="00EC76D5" w:rsidRDefault="00AA2921" w:rsidP="00AA2921">
      <w:pPr>
        <w:pStyle w:val="Code"/>
      </w:pPr>
      <w:r w:rsidRPr="00EC76D5">
        <w:t xml:space="preserve">            //System.out.println(indent + "match\n\n");</w:t>
      </w:r>
    </w:p>
    <w:p w14:paraId="22EFA810" w14:textId="77777777" w:rsidR="00AA2921" w:rsidRPr="00EC76D5" w:rsidRDefault="00AA2921" w:rsidP="00AA2921">
      <w:pPr>
        <w:pStyle w:val="Code"/>
      </w:pPr>
      <w:r w:rsidRPr="00EC76D5">
        <w:t xml:space="preserve">            track.setRegister(possibleRegister);</w:t>
      </w:r>
    </w:p>
    <w:p w14:paraId="5F0F2C27" w14:textId="77777777" w:rsidR="00AA2921" w:rsidRPr="00EC76D5" w:rsidRDefault="00AA2921" w:rsidP="00AA2921">
      <w:pPr>
        <w:pStyle w:val="Code"/>
      </w:pPr>
      <w:r w:rsidRPr="00EC76D5">
        <w:t xml:space="preserve">            listSearch(trackList, trackGraph);</w:t>
      </w:r>
    </w:p>
    <w:p w14:paraId="641DB2CD" w14:textId="77777777" w:rsidR="00AA2921" w:rsidRPr="00EC76D5" w:rsidRDefault="00AA2921" w:rsidP="00AA2921">
      <w:pPr>
        <w:pStyle w:val="Code"/>
      </w:pPr>
      <w:r w:rsidRPr="00EC76D5">
        <w:t xml:space="preserve">          }</w:t>
      </w:r>
    </w:p>
    <w:p w14:paraId="62614C1F" w14:textId="77777777" w:rsidR="00AA2921" w:rsidRPr="00EC76D5" w:rsidRDefault="00AA2921" w:rsidP="00AA2921">
      <w:pPr>
        <w:pStyle w:val="Code"/>
      </w:pPr>
      <w:r w:rsidRPr="00EC76D5">
        <w:t xml:space="preserve">        }</w:t>
      </w:r>
    </w:p>
    <w:p w14:paraId="49B21F72" w14:textId="77777777" w:rsidR="00AA2921" w:rsidRPr="00EC76D5" w:rsidRDefault="00AA2921" w:rsidP="00AA2921">
      <w:pPr>
        <w:pStyle w:val="Code"/>
      </w:pPr>
      <w:r w:rsidRPr="00EC76D5">
        <w:t xml:space="preserve">        </w:t>
      </w:r>
    </w:p>
    <w:p w14:paraId="516D3E9E" w14:textId="77777777" w:rsidR="00AA2921" w:rsidRPr="00EC76D5" w:rsidRDefault="00AA2921" w:rsidP="00AA2921">
      <w:pPr>
        <w:pStyle w:val="Code"/>
      </w:pPr>
      <w:r w:rsidRPr="00EC76D5">
        <w:t xml:space="preserve">        //System.out.println();        </w:t>
      </w:r>
    </w:p>
    <w:p w14:paraId="670803F2" w14:textId="77777777" w:rsidR="00AA2921" w:rsidRPr="00EC76D5" w:rsidRDefault="00AA2921" w:rsidP="00AA2921">
      <w:pPr>
        <w:pStyle w:val="Code"/>
      </w:pPr>
      <w:r w:rsidRPr="00EC76D5">
        <w:t xml:space="preserve">        track.setRegister(null);</w:t>
      </w:r>
    </w:p>
    <w:p w14:paraId="398C3EDE" w14:textId="77777777" w:rsidR="00AA2921" w:rsidRPr="00EC76D5" w:rsidRDefault="00AA2921" w:rsidP="00AA2921">
      <w:pPr>
        <w:pStyle w:val="Code"/>
      </w:pPr>
      <w:r w:rsidRPr="00EC76D5">
        <w:t xml:space="preserve">      }</w:t>
      </w:r>
    </w:p>
    <w:p w14:paraId="5454B053" w14:textId="77777777" w:rsidR="00AA2921" w:rsidRPr="00EC76D5" w:rsidRDefault="00AA2921" w:rsidP="00AA2921">
      <w:pPr>
        <w:pStyle w:val="Code"/>
      </w:pPr>
      <w:r w:rsidRPr="00EC76D5">
        <w:t xml:space="preserve">      </w:t>
      </w:r>
    </w:p>
    <w:p w14:paraId="4FFD4CA6" w14:textId="77777777" w:rsidR="00AA2921" w:rsidRPr="00EC76D5" w:rsidRDefault="00AA2921" w:rsidP="00AA2921">
      <w:pPr>
        <w:pStyle w:val="Code"/>
      </w:pPr>
      <w:r w:rsidRPr="00EC76D5">
        <w:t xml:space="preserve">      trackList.add(0, track);</w:t>
      </w:r>
    </w:p>
    <w:p w14:paraId="437256BE" w14:textId="77777777" w:rsidR="00AA2921" w:rsidRPr="00EC76D5" w:rsidRDefault="00AA2921" w:rsidP="00AA2921">
      <w:pPr>
        <w:pStyle w:val="Code"/>
      </w:pPr>
      <w:r w:rsidRPr="00EC76D5">
        <w:t xml:space="preserve">    }</w:t>
      </w:r>
    </w:p>
    <w:p w14:paraId="14769A15" w14:textId="77777777" w:rsidR="00AA2921" w:rsidRPr="00EC76D5" w:rsidRDefault="00AA2921" w:rsidP="00AA2921">
      <w:pPr>
        <w:pStyle w:val="Code"/>
      </w:pPr>
      <w:r w:rsidRPr="00EC76D5">
        <w:t xml:space="preserve">  }</w:t>
      </w:r>
    </w:p>
    <w:p w14:paraId="2501D00D" w14:textId="77777777" w:rsidR="00AA2921" w:rsidRPr="00EC76D5" w:rsidRDefault="00AA2921" w:rsidP="00AA2921">
      <w:pPr>
        <w:pStyle w:val="Code"/>
      </w:pPr>
    </w:p>
    <w:p w14:paraId="519753F2" w14:textId="77777777" w:rsidR="00AA2921" w:rsidRPr="00EC76D5" w:rsidRDefault="00AA2921" w:rsidP="00AA2921">
      <w:pPr>
        <w:pStyle w:val="Code"/>
      </w:pPr>
      <w:r w:rsidRPr="00EC76D5">
        <w:t xml:space="preserve">  /*private boolean matchNeighbourSet(Register register,</w:t>
      </w:r>
    </w:p>
    <w:p w14:paraId="357C40DC" w14:textId="77777777" w:rsidR="00AA2921" w:rsidRPr="00EC76D5" w:rsidRDefault="00AA2921" w:rsidP="00AA2921">
      <w:pPr>
        <w:pStyle w:val="Code"/>
      </w:pPr>
      <w:r w:rsidRPr="00EC76D5">
        <w:t xml:space="preserve">                                    Set&lt;Track&gt; neighbourSet) {</w:t>
      </w:r>
    </w:p>
    <w:p w14:paraId="7AD0F882" w14:textId="77777777" w:rsidR="00AA2921" w:rsidRPr="00EC76D5" w:rsidRDefault="00AA2921" w:rsidP="00AA2921">
      <w:pPr>
        <w:pStyle w:val="Code"/>
      </w:pPr>
      <w:r w:rsidRPr="00EC76D5">
        <w:t xml:space="preserve">    for (Track neighbourTrack : neighbourSet) {</w:t>
      </w:r>
    </w:p>
    <w:p w14:paraId="3DDA8318" w14:textId="77777777" w:rsidR="00AA2921" w:rsidRPr="00EC76D5" w:rsidRDefault="00AA2921" w:rsidP="00AA2921">
      <w:pPr>
        <w:pStyle w:val="Code"/>
      </w:pPr>
      <w:r w:rsidRPr="00EC76D5">
        <w:t xml:space="preserve">      if (ObjectCode.registerOverlap(register, neighbourTrack.getRegister())){</w:t>
      </w:r>
    </w:p>
    <w:p w14:paraId="02E410E8" w14:textId="77777777" w:rsidR="00AA2921" w:rsidRPr="00EC76D5" w:rsidRDefault="00AA2921" w:rsidP="00AA2921">
      <w:pPr>
        <w:pStyle w:val="Code"/>
      </w:pPr>
      <w:r w:rsidRPr="00EC76D5">
        <w:t xml:space="preserve">        return false;</w:t>
      </w:r>
    </w:p>
    <w:p w14:paraId="026937F4" w14:textId="77777777" w:rsidR="00AA2921" w:rsidRPr="00EC76D5" w:rsidRDefault="00AA2921" w:rsidP="00AA2921">
      <w:pPr>
        <w:pStyle w:val="Code"/>
      </w:pPr>
      <w:r w:rsidRPr="00EC76D5">
        <w:t xml:space="preserve">      }</w:t>
      </w:r>
    </w:p>
    <w:p w14:paraId="19942A71" w14:textId="77777777" w:rsidR="00AA2921" w:rsidRPr="00EC76D5" w:rsidRDefault="00AA2921" w:rsidP="00AA2921">
      <w:pPr>
        <w:pStyle w:val="Code"/>
      </w:pPr>
      <w:r w:rsidRPr="00EC76D5">
        <w:t xml:space="preserve">    }</w:t>
      </w:r>
    </w:p>
    <w:p w14:paraId="642CEE43" w14:textId="77777777" w:rsidR="00AA2921" w:rsidRPr="00EC76D5" w:rsidRDefault="00AA2921" w:rsidP="00AA2921">
      <w:pPr>
        <w:pStyle w:val="Code"/>
      </w:pPr>
      <w:r w:rsidRPr="00EC76D5">
        <w:t xml:space="preserve">    </w:t>
      </w:r>
    </w:p>
    <w:p w14:paraId="2ABD61EB" w14:textId="77777777" w:rsidR="00AA2921" w:rsidRPr="00EC76D5" w:rsidRDefault="00AA2921" w:rsidP="00AA2921">
      <w:pPr>
        <w:pStyle w:val="Code"/>
      </w:pPr>
      <w:r w:rsidRPr="00EC76D5">
        <w:t xml:space="preserve">    return true;</w:t>
      </w:r>
    </w:p>
    <w:p w14:paraId="3E623303" w14:textId="77777777" w:rsidR="00AA2921" w:rsidRPr="00EC76D5" w:rsidRDefault="00AA2921" w:rsidP="00AA2921">
      <w:pPr>
        <w:pStyle w:val="Code"/>
      </w:pPr>
      <w:r w:rsidRPr="00EC76D5">
        <w:t xml:space="preserve">  }*/</w:t>
      </w:r>
    </w:p>
    <w:p w14:paraId="584BCE3C" w14:textId="77777777" w:rsidR="00AA2921" w:rsidRPr="00EC76D5" w:rsidRDefault="00AA2921" w:rsidP="00AA2921">
      <w:pPr>
        <w:pStyle w:val="Code"/>
      </w:pPr>
    </w:p>
    <w:p w14:paraId="6F33ACF6" w14:textId="77777777" w:rsidR="00AA2921" w:rsidRPr="00EC76D5" w:rsidRDefault="00AA2921" w:rsidP="00AA2921">
      <w:pPr>
        <w:pStyle w:val="Code"/>
      </w:pPr>
      <w:r w:rsidRPr="00EC76D5">
        <w:t xml:space="preserve">  public static Set&lt;Register&gt; m_pointerRegisterSet =</w:t>
      </w:r>
    </w:p>
    <w:p w14:paraId="2C7F390D" w14:textId="77777777" w:rsidR="00AA2921" w:rsidRPr="00EC76D5" w:rsidRDefault="00AA2921" w:rsidP="00AA2921">
      <w:pPr>
        <w:pStyle w:val="Code"/>
      </w:pPr>
      <w:r w:rsidRPr="00EC76D5">
        <w:t xml:space="preserve">    new ListSet&lt;&gt;(Arrays.asList(Register.si, Register.di, Register.bx));</w:t>
      </w:r>
    </w:p>
    <w:p w14:paraId="27BC7FEA" w14:textId="77777777" w:rsidR="00AA2921" w:rsidRPr="00EC76D5" w:rsidRDefault="00AA2921" w:rsidP="00AA2921">
      <w:pPr>
        <w:pStyle w:val="Code"/>
      </w:pPr>
    </w:p>
    <w:p w14:paraId="058405D5" w14:textId="77777777" w:rsidR="00AA2921" w:rsidRPr="00EC76D5" w:rsidRDefault="00AA2921" w:rsidP="00AA2921">
      <w:pPr>
        <w:pStyle w:val="Code"/>
      </w:pPr>
      <w:r w:rsidRPr="00EC76D5">
        <w:t xml:space="preserve">  private static Set&lt;Register&gt; m_shortRegisterSet =</w:t>
      </w:r>
    </w:p>
    <w:p w14:paraId="34E07D58" w14:textId="77777777" w:rsidR="00AA2921" w:rsidRPr="00EC76D5" w:rsidRDefault="00AA2921" w:rsidP="00AA2921">
      <w:pPr>
        <w:pStyle w:val="Code"/>
      </w:pPr>
      <w:r w:rsidRPr="00EC76D5">
        <w:t xml:space="preserve">    new ListSet&lt;&gt;(Arrays.asList(Register.al, Register.ah, Register.bl,</w:t>
      </w:r>
    </w:p>
    <w:p w14:paraId="23355EF4" w14:textId="77777777" w:rsidR="00AA2921" w:rsidRPr="00EC76D5" w:rsidRDefault="00AA2921" w:rsidP="00AA2921">
      <w:pPr>
        <w:pStyle w:val="Code"/>
      </w:pPr>
      <w:r w:rsidRPr="00EC76D5">
        <w:t xml:space="preserve">                              Register.bh, Register.cl, Register.ch,</w:t>
      </w:r>
    </w:p>
    <w:p w14:paraId="51888324" w14:textId="77777777" w:rsidR="00AA2921" w:rsidRPr="00EC76D5" w:rsidRDefault="00AA2921" w:rsidP="00AA2921">
      <w:pPr>
        <w:pStyle w:val="Code"/>
      </w:pPr>
      <w:r w:rsidRPr="00EC76D5">
        <w:t xml:space="preserve">                              Register.dl, Register.dh)),</w:t>
      </w:r>
    </w:p>
    <w:p w14:paraId="7D1BE75F" w14:textId="77777777" w:rsidR="00AA2921" w:rsidRPr="00EC76D5" w:rsidRDefault="00AA2921" w:rsidP="00AA2921">
      <w:pPr>
        <w:pStyle w:val="Code"/>
      </w:pPr>
      <w:r w:rsidRPr="00EC76D5">
        <w:t xml:space="preserve">                               m_normalRegisterSet =</w:t>
      </w:r>
    </w:p>
    <w:p w14:paraId="32882BE9" w14:textId="77777777" w:rsidR="00AA2921" w:rsidRPr="00EC76D5" w:rsidRDefault="00AA2921" w:rsidP="00AA2921">
      <w:pPr>
        <w:pStyle w:val="Code"/>
      </w:pPr>
      <w:r w:rsidRPr="00EC76D5">
        <w:t xml:space="preserve">    new ListSet&lt;&gt;(Arrays.asList(Register.ax, Register.bx,</w:t>
      </w:r>
    </w:p>
    <w:p w14:paraId="2D0961FD" w14:textId="77777777" w:rsidR="00AA2921" w:rsidRPr="00EC76D5" w:rsidRDefault="00AA2921" w:rsidP="00AA2921">
      <w:pPr>
        <w:pStyle w:val="Code"/>
      </w:pPr>
      <w:r w:rsidRPr="00EC76D5">
        <w:t xml:space="preserve">                                Register.cx, Register.dx));</w:t>
      </w:r>
    </w:p>
    <w:p w14:paraId="5C00E04E" w14:textId="77777777" w:rsidR="00AA2921" w:rsidRPr="00EC76D5" w:rsidRDefault="00AA2921" w:rsidP="00AA2921">
      <w:pPr>
        <w:pStyle w:val="Code"/>
      </w:pPr>
    </w:p>
    <w:p w14:paraId="28A9EF6C" w14:textId="77777777" w:rsidR="00AA2921" w:rsidRPr="00EC76D5" w:rsidRDefault="00AA2921" w:rsidP="00AA2921">
      <w:pPr>
        <w:pStyle w:val="Code"/>
      </w:pPr>
      <w:r w:rsidRPr="00EC76D5">
        <w:t xml:space="preserve">  private static Set&lt;Register&gt; getPossibleSet(Track track, boolean notDL) {</w:t>
      </w:r>
    </w:p>
    <w:p w14:paraId="1A52C8F8" w14:textId="77777777" w:rsidR="00AA2921" w:rsidRPr="00EC76D5" w:rsidRDefault="00AA2921" w:rsidP="00AA2921">
      <w:pPr>
        <w:pStyle w:val="Code"/>
      </w:pPr>
      <w:r w:rsidRPr="00EC76D5">
        <w:t xml:space="preserve">    Set&lt;Register&gt; possibleSet = new ListSet&lt;&gt;();</w:t>
      </w:r>
    </w:p>
    <w:p w14:paraId="74F4978D" w14:textId="77777777" w:rsidR="00AA2921" w:rsidRPr="00EC76D5" w:rsidRDefault="00AA2921" w:rsidP="00AA2921">
      <w:pPr>
        <w:pStyle w:val="Code"/>
      </w:pPr>
      <w:r w:rsidRPr="00EC76D5">
        <w:t xml:space="preserve">    </w:t>
      </w:r>
    </w:p>
    <w:p w14:paraId="6666E4AC" w14:textId="77777777" w:rsidR="00AA2921" w:rsidRPr="00EC76D5" w:rsidRDefault="00AA2921" w:rsidP="00AA2921">
      <w:pPr>
        <w:pStyle w:val="Code"/>
      </w:pPr>
      <w:r w:rsidRPr="00EC76D5">
        <w:t xml:space="preserve">    if (track.isPointer()) {</w:t>
      </w:r>
    </w:p>
    <w:p w14:paraId="145F7C6B" w14:textId="77777777" w:rsidR="00AA2921" w:rsidRPr="00EC76D5" w:rsidRDefault="00AA2921" w:rsidP="00AA2921">
      <w:pPr>
        <w:pStyle w:val="Code"/>
      </w:pPr>
      <w:r w:rsidRPr="00EC76D5">
        <w:t xml:space="preserve">      possibleSet.addAll(m_pointerRegisterSet);</w:t>
      </w:r>
    </w:p>
    <w:p w14:paraId="2E34D7DC" w14:textId="77777777" w:rsidR="00AA2921" w:rsidRPr="00EC76D5" w:rsidRDefault="00AA2921" w:rsidP="00AA2921">
      <w:pPr>
        <w:pStyle w:val="Code"/>
      </w:pPr>
      <w:r w:rsidRPr="00EC76D5">
        <w:t xml:space="preserve">      </w:t>
      </w:r>
    </w:p>
    <w:p w14:paraId="3C49D53C" w14:textId="77777777" w:rsidR="00AA2921" w:rsidRPr="00EC76D5" w:rsidRDefault="00AA2921" w:rsidP="00AA2921">
      <w:pPr>
        <w:pStyle w:val="Code"/>
      </w:pPr>
      <w:r w:rsidRPr="00EC76D5">
        <w:t xml:space="preserve">      if (Main.FuncSymbol.getType().isEllipse()) {</w:t>
      </w:r>
    </w:p>
    <w:p w14:paraId="77862F1E" w14:textId="77777777" w:rsidR="00AA2921" w:rsidRPr="00EC76D5" w:rsidRDefault="00AA2921" w:rsidP="00AA2921">
      <w:pPr>
        <w:pStyle w:val="Code"/>
      </w:pPr>
      <w:r w:rsidRPr="00EC76D5">
        <w:t xml:space="preserve">        possibleSet.remove(ObjectCode.EllipseRegister);</w:t>
      </w:r>
    </w:p>
    <w:p w14:paraId="71CA874F" w14:textId="77777777" w:rsidR="00AA2921" w:rsidRPr="00EC76D5" w:rsidRDefault="00AA2921" w:rsidP="00AA2921">
      <w:pPr>
        <w:pStyle w:val="Code"/>
      </w:pPr>
      <w:r w:rsidRPr="00EC76D5">
        <w:t xml:space="preserve">      }</w:t>
      </w:r>
    </w:p>
    <w:p w14:paraId="01B5D3D2" w14:textId="77777777" w:rsidR="00AA2921" w:rsidRPr="00EC76D5" w:rsidRDefault="00AA2921" w:rsidP="00AA2921">
      <w:pPr>
        <w:pStyle w:val="Code"/>
      </w:pPr>
      <w:r w:rsidRPr="00EC76D5">
        <w:t xml:space="preserve">    }</w:t>
      </w:r>
    </w:p>
    <w:p w14:paraId="378BC4FB" w14:textId="77777777" w:rsidR="00AA2921" w:rsidRPr="00EC76D5" w:rsidRDefault="00AA2921" w:rsidP="00AA2921">
      <w:pPr>
        <w:pStyle w:val="Code"/>
      </w:pPr>
      <w:r w:rsidRPr="00EC76D5">
        <w:t xml:space="preserve">    else if (track.getMaxSize() == Type.ShortSize) {</w:t>
      </w:r>
    </w:p>
    <w:p w14:paraId="081092AD" w14:textId="77777777" w:rsidR="00AA2921" w:rsidRPr="00EC76D5" w:rsidRDefault="00AA2921" w:rsidP="00AA2921">
      <w:pPr>
        <w:pStyle w:val="Code"/>
      </w:pPr>
      <w:r w:rsidRPr="00EC76D5">
        <w:t xml:space="preserve">      possibleSet.addAll(m_shortRegisterSet);</w:t>
      </w:r>
    </w:p>
    <w:p w14:paraId="7ED7B7E2" w14:textId="77777777" w:rsidR="00AA2921" w:rsidRPr="00EC76D5" w:rsidRDefault="00AA2921" w:rsidP="00AA2921">
      <w:pPr>
        <w:pStyle w:val="Code"/>
      </w:pPr>
      <w:r w:rsidRPr="00EC76D5">
        <w:lastRenderedPageBreak/>
        <w:t xml:space="preserve">      </w:t>
      </w:r>
    </w:p>
    <w:p w14:paraId="34B64C6B" w14:textId="77777777" w:rsidR="00AA2921" w:rsidRPr="00EC76D5" w:rsidRDefault="00AA2921" w:rsidP="00AA2921">
      <w:pPr>
        <w:pStyle w:val="Code"/>
      </w:pPr>
      <w:r w:rsidRPr="00EC76D5">
        <w:t xml:space="preserve">      if (notDL) {</w:t>
      </w:r>
    </w:p>
    <w:p w14:paraId="509E6D53" w14:textId="77777777" w:rsidR="00AA2921" w:rsidRPr="00EC76D5" w:rsidRDefault="00AA2921" w:rsidP="00AA2921">
      <w:pPr>
        <w:pStyle w:val="Code"/>
      </w:pPr>
      <w:r w:rsidRPr="00EC76D5">
        <w:t xml:space="preserve">        possibleSet.remove(Register.dl);</w:t>
      </w:r>
    </w:p>
    <w:p w14:paraId="68D4FBCA" w14:textId="77777777" w:rsidR="00AA2921" w:rsidRPr="00EC76D5" w:rsidRDefault="00AA2921" w:rsidP="00AA2921">
      <w:pPr>
        <w:pStyle w:val="Code"/>
      </w:pPr>
      <w:r w:rsidRPr="00EC76D5">
        <w:t xml:space="preserve">      }</w:t>
      </w:r>
    </w:p>
    <w:p w14:paraId="4DCC7123" w14:textId="77777777" w:rsidR="00AA2921" w:rsidRPr="00EC76D5" w:rsidRDefault="00AA2921" w:rsidP="00AA2921">
      <w:pPr>
        <w:pStyle w:val="Code"/>
      </w:pPr>
      <w:r w:rsidRPr="00EC76D5">
        <w:t xml:space="preserve">    }</w:t>
      </w:r>
    </w:p>
    <w:p w14:paraId="371D361D" w14:textId="77777777" w:rsidR="00AA2921" w:rsidRPr="00EC76D5" w:rsidRDefault="00AA2921" w:rsidP="00AA2921">
      <w:pPr>
        <w:pStyle w:val="Code"/>
      </w:pPr>
      <w:r w:rsidRPr="00EC76D5">
        <w:t xml:space="preserve">    else {</w:t>
      </w:r>
    </w:p>
    <w:p w14:paraId="76B1CDAC" w14:textId="77777777" w:rsidR="00AA2921" w:rsidRPr="00EC76D5" w:rsidRDefault="00AA2921" w:rsidP="00AA2921">
      <w:pPr>
        <w:pStyle w:val="Code"/>
      </w:pPr>
      <w:r w:rsidRPr="00EC76D5">
        <w:t xml:space="preserve">      possibleSet.addAll(m_normalRegisterSet);</w:t>
      </w:r>
    </w:p>
    <w:p w14:paraId="1E2C4934" w14:textId="77777777" w:rsidR="00AA2921" w:rsidRPr="00EC76D5" w:rsidRDefault="00AA2921" w:rsidP="00AA2921">
      <w:pPr>
        <w:pStyle w:val="Code"/>
      </w:pPr>
    </w:p>
    <w:p w14:paraId="24012456" w14:textId="77777777" w:rsidR="00AA2921" w:rsidRPr="00EC76D5" w:rsidRDefault="00AA2921" w:rsidP="00AA2921">
      <w:pPr>
        <w:pStyle w:val="Code"/>
      </w:pPr>
      <w:r w:rsidRPr="00EC76D5">
        <w:t xml:space="preserve">      if (notDL) {</w:t>
      </w:r>
    </w:p>
    <w:p w14:paraId="5ADBC5EA" w14:textId="77777777" w:rsidR="00AA2921" w:rsidRPr="00EC76D5" w:rsidRDefault="00AA2921" w:rsidP="00AA2921">
      <w:pPr>
        <w:pStyle w:val="Code"/>
      </w:pPr>
      <w:r w:rsidRPr="00EC76D5">
        <w:t xml:space="preserve">        possibleSet.remove(Register.dx);</w:t>
      </w:r>
    </w:p>
    <w:p w14:paraId="3C449792" w14:textId="77777777" w:rsidR="00AA2921" w:rsidRPr="00EC76D5" w:rsidRDefault="00AA2921" w:rsidP="00AA2921">
      <w:pPr>
        <w:pStyle w:val="Code"/>
      </w:pPr>
      <w:r w:rsidRPr="00EC76D5">
        <w:t xml:space="preserve">      }</w:t>
      </w:r>
    </w:p>
    <w:p w14:paraId="2E7795A8" w14:textId="77777777" w:rsidR="00AA2921" w:rsidRPr="00EC76D5" w:rsidRDefault="00AA2921" w:rsidP="00AA2921">
      <w:pPr>
        <w:pStyle w:val="Code"/>
      </w:pPr>
      <w:r w:rsidRPr="00EC76D5">
        <w:t xml:space="preserve">    }</w:t>
      </w:r>
    </w:p>
    <w:p w14:paraId="3CB50ACC" w14:textId="77777777" w:rsidR="00AA2921" w:rsidRPr="00EC76D5" w:rsidRDefault="00AA2921" w:rsidP="00AA2921">
      <w:pPr>
        <w:pStyle w:val="Code"/>
      </w:pPr>
    </w:p>
    <w:p w14:paraId="086C19DE" w14:textId="77777777" w:rsidR="00AA2921" w:rsidRPr="00EC76D5" w:rsidRDefault="00AA2921" w:rsidP="00AA2921">
      <w:pPr>
        <w:pStyle w:val="Code"/>
      </w:pPr>
      <w:r w:rsidRPr="00EC76D5">
        <w:t xml:space="preserve">    return possibleSet;</w:t>
      </w:r>
    </w:p>
    <w:p w14:paraId="36290063" w14:textId="77777777" w:rsidR="00AA2921" w:rsidRPr="00EC76D5" w:rsidRDefault="00AA2921" w:rsidP="00AA2921">
      <w:pPr>
        <w:pStyle w:val="Code"/>
      </w:pPr>
      <w:r w:rsidRPr="00EC76D5">
        <w:t xml:space="preserve">  }</w:t>
      </w:r>
    </w:p>
    <w:p w14:paraId="14DDAB5C" w14:textId="5E00AC48" w:rsidR="00AA2921" w:rsidRPr="00EC76D5" w:rsidRDefault="00AA2921" w:rsidP="00AA2921">
      <w:pPr>
        <w:pStyle w:val="Code"/>
      </w:pPr>
      <w:r w:rsidRPr="00EC76D5">
        <w:t>}</w:t>
      </w:r>
    </w:p>
    <w:p w14:paraId="333C53B3" w14:textId="58357F87" w:rsidR="00AD7B52" w:rsidRPr="00EC76D5" w:rsidRDefault="00526593" w:rsidP="006A31DF">
      <w:pPr>
        <w:pStyle w:val="Rubrik1"/>
      </w:pPr>
      <w:bookmarkStart w:id="5678" w:name="_Toc481936432"/>
      <w:r w:rsidRPr="00EC76D5">
        <w:lastRenderedPageBreak/>
        <w:t>Object</w:t>
      </w:r>
      <w:r w:rsidR="00AD7B52" w:rsidRPr="00EC76D5">
        <w:t xml:space="preserve"> Code Generation</w:t>
      </w:r>
      <w:bookmarkEnd w:id="5675"/>
      <w:bookmarkEnd w:id="5678"/>
    </w:p>
    <w:p w14:paraId="2C63DB5C" w14:textId="60DF0CFB" w:rsidR="008A39BB" w:rsidRPr="00EC76D5" w:rsidRDefault="008A39BB" w:rsidP="008A39BB">
      <w:r w:rsidRPr="00EC76D5">
        <w:t>The object code generation</w:t>
      </w:r>
      <w:r w:rsidRPr="00EC76D5">
        <w:rPr>
          <w:rStyle w:val="Fotnotsreferens"/>
        </w:rPr>
        <w:footnoteReference w:id="9"/>
      </w:r>
      <w:r w:rsidR="00644F00" w:rsidRPr="00EC76D5">
        <w:t xml:space="preserve"> is the …</w:t>
      </w:r>
    </w:p>
    <w:p w14:paraId="0DE33064" w14:textId="06D09017" w:rsidR="00730572" w:rsidRPr="00EC76D5" w:rsidRDefault="00730572" w:rsidP="00730572">
      <w:pPr>
        <w:pStyle w:val="Rubrik2"/>
      </w:pPr>
      <w:bookmarkStart w:id="5679" w:name="_Toc481936433"/>
      <w:r w:rsidRPr="00EC76D5">
        <w:t xml:space="preserve">The </w:t>
      </w:r>
      <w:r w:rsidR="00C339AA" w:rsidRPr="00EC76D5">
        <w:t>Object</w:t>
      </w:r>
      <w:r w:rsidRPr="00EC76D5">
        <w:t xml:space="preserve"> Operator</w:t>
      </w:r>
      <w:bookmarkEnd w:id="5679"/>
    </w:p>
    <w:p w14:paraId="5FC4293E" w14:textId="1F67F37F" w:rsidR="00090F04" w:rsidRPr="00EC76D5" w:rsidRDefault="00946DC7" w:rsidP="00201C51">
      <w:pPr>
        <w:pStyle w:val="CodeHeader"/>
      </w:pPr>
      <w:proofErr w:type="spellStart"/>
      <w:r w:rsidRPr="00EC76D5">
        <w:t>Object</w:t>
      </w:r>
      <w:r w:rsidR="00090F04" w:rsidRPr="00EC76D5">
        <w:t>Operator.java</w:t>
      </w:r>
      <w:proofErr w:type="spellEnd"/>
    </w:p>
    <w:p w14:paraId="13B402D0" w14:textId="77777777" w:rsidR="00EB2C40" w:rsidRPr="00EC76D5" w:rsidRDefault="00EB2C40" w:rsidP="00EB2C40">
      <w:pPr>
        <w:pStyle w:val="Code"/>
      </w:pPr>
      <w:r w:rsidRPr="00EC76D5">
        <w:t>package c_compiler;</w:t>
      </w:r>
    </w:p>
    <w:p w14:paraId="7BDC9510" w14:textId="77777777" w:rsidR="00EB2C40" w:rsidRPr="00EC76D5" w:rsidRDefault="00EB2C40" w:rsidP="00EB2C40">
      <w:pPr>
        <w:pStyle w:val="Code"/>
      </w:pPr>
    </w:p>
    <w:p w14:paraId="584F8D28" w14:textId="77777777" w:rsidR="00EB2C40" w:rsidRPr="00EC76D5" w:rsidRDefault="00EB2C40" w:rsidP="00EB2C40">
      <w:pPr>
        <w:pStyle w:val="Code"/>
      </w:pPr>
      <w:r w:rsidRPr="00EC76D5">
        <w:t>public enum ObjectOperator {add, add_byte, add_dword, add_word,</w:t>
      </w:r>
    </w:p>
    <w:p w14:paraId="7EE72B97" w14:textId="77777777" w:rsidR="00EB2C40" w:rsidRPr="00EC76D5" w:rsidRDefault="00EB2C40" w:rsidP="00EB2C40">
      <w:pPr>
        <w:pStyle w:val="Code"/>
      </w:pPr>
      <w:r w:rsidRPr="00EC76D5">
        <w:t xml:space="preserve">                            and, and_byte, and_dword, and_word,</w:t>
      </w:r>
    </w:p>
    <w:p w14:paraId="05804DEC" w14:textId="77777777" w:rsidR="00EB2C40" w:rsidRPr="00EC76D5" w:rsidRDefault="00EB2C40" w:rsidP="00EB2C40">
      <w:pPr>
        <w:pStyle w:val="Code"/>
      </w:pPr>
      <w:r w:rsidRPr="00EC76D5">
        <w:t xml:space="preserve">                            cmp, cmp_byte, cmp_dword, cmp_word,</w:t>
      </w:r>
    </w:p>
    <w:p w14:paraId="263A1933" w14:textId="77777777" w:rsidR="00EB2C40" w:rsidRPr="00EC76D5" w:rsidRDefault="00EB2C40" w:rsidP="00EB2C40">
      <w:pPr>
        <w:pStyle w:val="Code"/>
      </w:pPr>
      <w:r w:rsidRPr="00EC76D5">
        <w:t xml:space="preserve">                            dec, dec_byte, dec_dword, dec_word,</w:t>
      </w:r>
    </w:p>
    <w:p w14:paraId="1DE5716D" w14:textId="77777777" w:rsidR="00EB2C40" w:rsidRPr="00EC76D5" w:rsidRDefault="00EB2C40" w:rsidP="00EB2C40">
      <w:pPr>
        <w:pStyle w:val="Code"/>
      </w:pPr>
      <w:r w:rsidRPr="00EC76D5">
        <w:t xml:space="preserve">                            div, div_byte, div_dword, div_word,</w:t>
      </w:r>
    </w:p>
    <w:p w14:paraId="063D2969" w14:textId="77777777" w:rsidR="00EB2C40" w:rsidRPr="00EC76D5" w:rsidRDefault="00EB2C40" w:rsidP="00EB2C40">
      <w:pPr>
        <w:pStyle w:val="Code"/>
      </w:pPr>
      <w:r w:rsidRPr="00EC76D5">
        <w:t xml:space="preserve">                            fabs, faddp, fadd, fchs, fcompp,</w:t>
      </w:r>
    </w:p>
    <w:p w14:paraId="736A4735" w14:textId="77777777" w:rsidR="00EB2C40" w:rsidRPr="00EC76D5" w:rsidRDefault="00EB2C40" w:rsidP="00EB2C40">
      <w:pPr>
        <w:pStyle w:val="Code"/>
      </w:pPr>
      <w:r w:rsidRPr="00EC76D5">
        <w:t xml:space="preserve">                            fdivp, fdivrp, fdivr, fdiv,</w:t>
      </w:r>
    </w:p>
    <w:p w14:paraId="4F3AA095" w14:textId="77777777" w:rsidR="00EB2C40" w:rsidRPr="00EC76D5" w:rsidRDefault="00EB2C40" w:rsidP="00EB2C40">
      <w:pPr>
        <w:pStyle w:val="Code"/>
      </w:pPr>
      <w:r w:rsidRPr="00EC76D5">
        <w:t xml:space="preserve">                            fild_dword, fild_word, finit,</w:t>
      </w:r>
    </w:p>
    <w:p w14:paraId="172F565D" w14:textId="77777777" w:rsidR="00EB2C40" w:rsidRPr="00EC76D5" w:rsidRDefault="00EB2C40" w:rsidP="00EB2C40">
      <w:pPr>
        <w:pStyle w:val="Code"/>
      </w:pPr>
      <w:r w:rsidRPr="00EC76D5">
        <w:t xml:space="preserve">                            fistp_dword, fistp_word, fist_dword,</w:t>
      </w:r>
    </w:p>
    <w:p w14:paraId="0E10E649" w14:textId="77777777" w:rsidR="00EB2C40" w:rsidRPr="00EC76D5" w:rsidRDefault="00EB2C40" w:rsidP="00EB2C40">
      <w:pPr>
        <w:pStyle w:val="Code"/>
      </w:pPr>
      <w:r w:rsidRPr="00EC76D5">
        <w:t xml:space="preserve">                            fist_word, fld1, fldcw, fldz,</w:t>
      </w:r>
    </w:p>
    <w:p w14:paraId="395F3059" w14:textId="77777777" w:rsidR="00EB2C40" w:rsidRPr="00EC76D5" w:rsidRDefault="00EB2C40" w:rsidP="00EB2C40">
      <w:pPr>
        <w:pStyle w:val="Code"/>
      </w:pPr>
      <w:r w:rsidRPr="00EC76D5">
        <w:t xml:space="preserve">                            fld_dword, fld_qword, fmulp, fmul,</w:t>
      </w:r>
    </w:p>
    <w:p w14:paraId="13CE9828" w14:textId="77777777" w:rsidR="00EB2C40" w:rsidRPr="00EC76D5" w:rsidRDefault="00EB2C40" w:rsidP="00EB2C40">
      <w:pPr>
        <w:pStyle w:val="Code"/>
      </w:pPr>
      <w:r w:rsidRPr="00EC76D5">
        <w:t xml:space="preserve">                            fstcw, fstp_dword, fstp_qword, </w:t>
      </w:r>
    </w:p>
    <w:p w14:paraId="77AFF77E" w14:textId="77777777" w:rsidR="00EB2C40" w:rsidRPr="00EC76D5" w:rsidRDefault="00EB2C40" w:rsidP="00EB2C40">
      <w:pPr>
        <w:pStyle w:val="Code"/>
      </w:pPr>
      <w:r w:rsidRPr="00EC76D5">
        <w:t xml:space="preserve">                            fstsw, fst_dword, fst_qword, fsubp,</w:t>
      </w:r>
    </w:p>
    <w:p w14:paraId="34B6891F" w14:textId="77777777" w:rsidR="00EB2C40" w:rsidRPr="00EC76D5" w:rsidRDefault="00EB2C40" w:rsidP="00EB2C40">
      <w:pPr>
        <w:pStyle w:val="Code"/>
      </w:pPr>
      <w:r w:rsidRPr="00EC76D5">
        <w:t xml:space="preserve">                            fsubrp, fsubr, fsub, ftst, fwait,</w:t>
      </w:r>
    </w:p>
    <w:p w14:paraId="59B736EA" w14:textId="77777777" w:rsidR="00EB2C40" w:rsidRPr="00EC76D5" w:rsidRDefault="00EB2C40" w:rsidP="00EB2C40">
      <w:pPr>
        <w:pStyle w:val="Code"/>
      </w:pPr>
      <w:r w:rsidRPr="00EC76D5">
        <w:t xml:space="preserve">                            idiv, idiv_byte, idiv_dword,</w:t>
      </w:r>
    </w:p>
    <w:p w14:paraId="64C281E0" w14:textId="77777777" w:rsidR="00EB2C40" w:rsidRPr="00EC76D5" w:rsidRDefault="00EB2C40" w:rsidP="00EB2C40">
      <w:pPr>
        <w:pStyle w:val="Code"/>
      </w:pPr>
      <w:r w:rsidRPr="00EC76D5">
        <w:t xml:space="preserve">                            idiv_word, imul, imul_byte,</w:t>
      </w:r>
    </w:p>
    <w:p w14:paraId="14FD6A89" w14:textId="77777777" w:rsidR="00EB2C40" w:rsidRPr="00EC76D5" w:rsidRDefault="00EB2C40" w:rsidP="00EB2C40">
      <w:pPr>
        <w:pStyle w:val="Code"/>
      </w:pPr>
      <w:r w:rsidRPr="00EC76D5">
        <w:t xml:space="preserve">                            imul_dword, imul_word, inc,</w:t>
      </w:r>
    </w:p>
    <w:p w14:paraId="58ECBC6B" w14:textId="77777777" w:rsidR="00EB2C40" w:rsidRPr="00EC76D5" w:rsidRDefault="00EB2C40" w:rsidP="00EB2C40">
      <w:pPr>
        <w:pStyle w:val="Code"/>
      </w:pPr>
      <w:r w:rsidRPr="00EC76D5">
        <w:t xml:space="preserve">                            inc_byte, inc_dword, inc_word,</w:t>
      </w:r>
    </w:p>
    <w:p w14:paraId="0D054CFC" w14:textId="77777777" w:rsidR="00EB2C40" w:rsidRPr="00EC76D5" w:rsidRDefault="00EB2C40" w:rsidP="00EB2C40">
      <w:pPr>
        <w:pStyle w:val="Code"/>
      </w:pPr>
      <w:r w:rsidRPr="00EC76D5">
        <w:t xml:space="preserve">                            interrupt, jae, ja, jbe, jb, jc, je,</w:t>
      </w:r>
    </w:p>
    <w:p w14:paraId="1F67198B" w14:textId="77777777" w:rsidR="00EB2C40" w:rsidRPr="00EC76D5" w:rsidRDefault="00EB2C40" w:rsidP="00EB2C40">
      <w:pPr>
        <w:pStyle w:val="Code"/>
      </w:pPr>
      <w:r w:rsidRPr="00EC76D5">
        <w:t xml:space="preserve">                            jge, jg, jle, jl, jmp, short_jmp,</w:t>
      </w:r>
    </w:p>
    <w:p w14:paraId="514BB399" w14:textId="77777777" w:rsidR="00EB2C40" w:rsidRPr="00EC76D5" w:rsidRDefault="00EB2C40" w:rsidP="00EB2C40">
      <w:pPr>
        <w:pStyle w:val="Code"/>
      </w:pPr>
      <w:r w:rsidRPr="00EC76D5">
        <w:t xml:space="preserve">                            long_jmp, jnc, jne, jnz, jz, lahf, </w:t>
      </w:r>
    </w:p>
    <w:p w14:paraId="6035E712" w14:textId="77777777" w:rsidR="00EB2C40" w:rsidRPr="00EC76D5" w:rsidRDefault="00EB2C40" w:rsidP="00EB2C40">
      <w:pPr>
        <w:pStyle w:val="Code"/>
      </w:pPr>
      <w:r w:rsidRPr="00EC76D5">
        <w:t xml:space="preserve">                            mov, mov_byte, mov_dword, mov_word,</w:t>
      </w:r>
    </w:p>
    <w:p w14:paraId="0EEE8C5C" w14:textId="77777777" w:rsidR="00EB2C40" w:rsidRPr="00EC76D5" w:rsidRDefault="00EB2C40" w:rsidP="00EB2C40">
      <w:pPr>
        <w:pStyle w:val="Code"/>
      </w:pPr>
      <w:r w:rsidRPr="00EC76D5">
        <w:t xml:space="preserve">                            mul, mul_byte, mul_dword, mul_word,</w:t>
      </w:r>
    </w:p>
    <w:p w14:paraId="708B71B2" w14:textId="77777777" w:rsidR="00EB2C40" w:rsidRPr="00EC76D5" w:rsidRDefault="00EB2C40" w:rsidP="00EB2C40">
      <w:pPr>
        <w:pStyle w:val="Code"/>
      </w:pPr>
      <w:r w:rsidRPr="00EC76D5">
        <w:t xml:space="preserve">                            neg, neg_byte, neg_dword, neg_word,</w:t>
      </w:r>
    </w:p>
    <w:p w14:paraId="3095B66C" w14:textId="77777777" w:rsidR="00EB2C40" w:rsidRPr="00EC76D5" w:rsidRDefault="00EB2C40" w:rsidP="00EB2C40">
      <w:pPr>
        <w:pStyle w:val="Code"/>
      </w:pPr>
      <w:r w:rsidRPr="00EC76D5">
        <w:t xml:space="preserve">                            nop, not, not_byte, not_dword,</w:t>
      </w:r>
    </w:p>
    <w:p w14:paraId="7A841157" w14:textId="77777777" w:rsidR="00EB2C40" w:rsidRPr="00EC76D5" w:rsidRDefault="00EB2C40" w:rsidP="00EB2C40">
      <w:pPr>
        <w:pStyle w:val="Code"/>
      </w:pPr>
      <w:r w:rsidRPr="00EC76D5">
        <w:t xml:space="preserve">                            not_word, or, or_byte, or_dword,</w:t>
      </w:r>
    </w:p>
    <w:p w14:paraId="379A3B14" w14:textId="77777777" w:rsidR="00EB2C40" w:rsidRPr="00EC76D5" w:rsidRDefault="00EB2C40" w:rsidP="00EB2C40">
      <w:pPr>
        <w:pStyle w:val="Code"/>
      </w:pPr>
      <w:r w:rsidRPr="00EC76D5">
        <w:t xml:space="preserve">                            or_word, sahf, shl, shr, sub,</w:t>
      </w:r>
    </w:p>
    <w:p w14:paraId="32D94D80" w14:textId="77777777" w:rsidR="00EB2C40" w:rsidRPr="00EC76D5" w:rsidRDefault="00EB2C40" w:rsidP="00EB2C40">
      <w:pPr>
        <w:pStyle w:val="Code"/>
      </w:pPr>
      <w:r w:rsidRPr="00EC76D5">
        <w:t xml:space="preserve">                            sub_byte, sub_dword, sub_word, xor,</w:t>
      </w:r>
    </w:p>
    <w:p w14:paraId="557EFC2B" w14:textId="77777777" w:rsidR="00EB2C40" w:rsidRPr="00EC76D5" w:rsidRDefault="00EB2C40" w:rsidP="00EB2C40">
      <w:pPr>
        <w:pStyle w:val="Code"/>
      </w:pPr>
      <w:r w:rsidRPr="00EC76D5">
        <w:t xml:space="preserve">                            xor_byte, xor_dword, xor_word, call,</w:t>
      </w:r>
    </w:p>
    <w:p w14:paraId="5ED4C50E" w14:textId="77777777" w:rsidR="00EB2C40" w:rsidRPr="00EC76D5" w:rsidRDefault="00EB2C40" w:rsidP="00EB2C40">
      <w:pPr>
        <w:pStyle w:val="Code"/>
        <w:rPr>
          <w:rFonts w:ascii="Times New Roman" w:eastAsiaTheme="majorEastAsia" w:hAnsi="Times New Roman" w:cstheme="majorBidi"/>
          <w:b/>
          <w:sz w:val="40"/>
          <w:szCs w:val="26"/>
        </w:rPr>
      </w:pPr>
      <w:r w:rsidRPr="00EC76D5">
        <w:t xml:space="preserve">                            empty, label, label2, comment};</w:t>
      </w:r>
    </w:p>
    <w:p w14:paraId="59A6B9D7" w14:textId="2FB65A6F" w:rsidR="00201DB0" w:rsidRPr="00EC76D5" w:rsidRDefault="00201DB0" w:rsidP="00EB2C40">
      <w:pPr>
        <w:pStyle w:val="Rubrik2"/>
      </w:pPr>
      <w:bookmarkStart w:id="5680" w:name="_Toc481936434"/>
      <w:r w:rsidRPr="00EC76D5">
        <w:t xml:space="preserve">The </w:t>
      </w:r>
      <w:r w:rsidR="00CA4231" w:rsidRPr="00EC76D5">
        <w:t>Object</w:t>
      </w:r>
      <w:r w:rsidRPr="00EC76D5">
        <w:t xml:space="preserve"> Code</w:t>
      </w:r>
      <w:bookmarkEnd w:id="5680"/>
    </w:p>
    <w:p w14:paraId="6C34442B" w14:textId="191902C7" w:rsidR="00201C51" w:rsidRPr="00EC76D5" w:rsidRDefault="00162AA9" w:rsidP="00201C51">
      <w:pPr>
        <w:pStyle w:val="CodeHeader"/>
      </w:pPr>
      <w:proofErr w:type="spellStart"/>
      <w:r w:rsidRPr="00EC76D5">
        <w:t>ObjectCode</w:t>
      </w:r>
      <w:r w:rsidR="00201C51" w:rsidRPr="00EC76D5">
        <w:t>.java</w:t>
      </w:r>
      <w:proofErr w:type="spellEnd"/>
    </w:p>
    <w:p w14:paraId="475F5B5C" w14:textId="77777777" w:rsidR="009B66F3" w:rsidRPr="00EC76D5" w:rsidRDefault="009B66F3" w:rsidP="009B66F3">
      <w:pPr>
        <w:pStyle w:val="Code"/>
      </w:pPr>
      <w:r w:rsidRPr="00EC76D5">
        <w:t>package c_compiler;</w:t>
      </w:r>
    </w:p>
    <w:p w14:paraId="3040AFB7" w14:textId="77777777" w:rsidR="009B66F3" w:rsidRPr="00EC76D5" w:rsidRDefault="009B66F3" w:rsidP="009B66F3">
      <w:pPr>
        <w:pStyle w:val="Code"/>
      </w:pPr>
      <w:r w:rsidRPr="00EC76D5">
        <w:t>import java.util.*;</w:t>
      </w:r>
    </w:p>
    <w:p w14:paraId="3CA1CA69" w14:textId="77777777" w:rsidR="009B66F3" w:rsidRPr="00EC76D5" w:rsidRDefault="009B66F3" w:rsidP="009B66F3">
      <w:pPr>
        <w:pStyle w:val="Code"/>
      </w:pPr>
      <w:r w:rsidRPr="00EC76D5">
        <w:t>import java.lang.reflect.*;</w:t>
      </w:r>
    </w:p>
    <w:p w14:paraId="25DEEA33" w14:textId="77777777" w:rsidR="009B66F3" w:rsidRPr="00EC76D5" w:rsidRDefault="009B66F3" w:rsidP="009B66F3">
      <w:pPr>
        <w:pStyle w:val="Code"/>
      </w:pPr>
    </w:p>
    <w:p w14:paraId="73CB6803" w14:textId="77777777" w:rsidR="009B66F3" w:rsidRPr="00EC76D5" w:rsidRDefault="009B66F3" w:rsidP="009B66F3">
      <w:pPr>
        <w:pStyle w:val="Code"/>
      </w:pPr>
      <w:r w:rsidRPr="00EC76D5">
        <w:t>public class ObjectCode {</w:t>
      </w:r>
    </w:p>
    <w:p w14:paraId="5D6231DA" w14:textId="77777777" w:rsidR="009B66F3" w:rsidRPr="00EC76D5" w:rsidRDefault="009B66F3" w:rsidP="009B66F3">
      <w:pPr>
        <w:pStyle w:val="Code"/>
      </w:pPr>
      <w:r w:rsidRPr="00EC76D5">
        <w:t xml:space="preserve">  public static final int CallSize = 3;</w:t>
      </w:r>
    </w:p>
    <w:p w14:paraId="1B1F4E4A" w14:textId="77777777" w:rsidR="009B66F3" w:rsidRPr="00EC76D5" w:rsidRDefault="009B66F3" w:rsidP="009B66F3">
      <w:pPr>
        <w:pStyle w:val="Code"/>
      </w:pPr>
      <w:r w:rsidRPr="00EC76D5">
        <w:lastRenderedPageBreak/>
        <w:t xml:space="preserve">  public static final int RelationSize = 2;</w:t>
      </w:r>
    </w:p>
    <w:p w14:paraId="1B0B3B69" w14:textId="77777777" w:rsidR="009B66F3" w:rsidRPr="00EC76D5" w:rsidRDefault="009B66F3" w:rsidP="009B66F3">
      <w:pPr>
        <w:pStyle w:val="Code"/>
      </w:pPr>
      <w:r w:rsidRPr="00EC76D5">
        <w:t xml:space="preserve">  public static final int LongJumpSize = 3;</w:t>
      </w:r>
    </w:p>
    <w:p w14:paraId="18F2EC69" w14:textId="77777777" w:rsidR="009B66F3" w:rsidRPr="00EC76D5" w:rsidRDefault="009B66F3" w:rsidP="009B66F3">
      <w:pPr>
        <w:pStyle w:val="Code"/>
      </w:pPr>
      <w:r w:rsidRPr="00EC76D5">
        <w:t xml:space="preserve">  public static final int ShortJumpSize = 2;</w:t>
      </w:r>
    </w:p>
    <w:p w14:paraId="3A6433A3" w14:textId="77777777" w:rsidR="009B66F3" w:rsidRPr="00EC76D5" w:rsidRDefault="009B66F3" w:rsidP="009B66F3">
      <w:pPr>
        <w:pStyle w:val="Code"/>
      </w:pPr>
      <w:r w:rsidRPr="00EC76D5">
        <w:t xml:space="preserve">  public static final int JumpDifference = LongJumpSize - ShortJumpSize;</w:t>
      </w:r>
    </w:p>
    <w:p w14:paraId="311DD699" w14:textId="77777777" w:rsidR="009B66F3" w:rsidRPr="00EC76D5" w:rsidRDefault="009B66F3" w:rsidP="009B66F3">
      <w:pPr>
        <w:pStyle w:val="Code"/>
      </w:pPr>
      <w:r w:rsidRPr="00EC76D5">
        <w:t xml:space="preserve">  </w:t>
      </w:r>
    </w:p>
    <w:p w14:paraId="60BE7203" w14:textId="77777777" w:rsidR="009B66F3" w:rsidRPr="00EC76D5" w:rsidRDefault="009B66F3" w:rsidP="009B66F3">
      <w:pPr>
        <w:pStyle w:val="Code"/>
      </w:pPr>
      <w:r w:rsidRPr="00EC76D5">
        <w:t xml:space="preserve">  public static final byte NopOperator = -112;</w:t>
      </w:r>
    </w:p>
    <w:p w14:paraId="0528D368" w14:textId="77777777" w:rsidR="009B66F3" w:rsidRPr="00EC76D5" w:rsidRDefault="009B66F3" w:rsidP="009B66F3">
      <w:pPr>
        <w:pStyle w:val="Code"/>
      </w:pPr>
      <w:r w:rsidRPr="00EC76D5">
        <w:t xml:space="preserve">  public static final byte ShortJumpOperator = -21;</w:t>
      </w:r>
    </w:p>
    <w:p w14:paraId="0A42E8FE" w14:textId="77777777" w:rsidR="009B66F3" w:rsidRPr="00EC76D5" w:rsidRDefault="009B66F3" w:rsidP="009B66F3">
      <w:pPr>
        <w:pStyle w:val="Code"/>
      </w:pPr>
      <w:r w:rsidRPr="00EC76D5">
        <w:t xml:space="preserve">  public static final byte LongJumpOperator = -23;</w:t>
      </w:r>
    </w:p>
    <w:p w14:paraId="43F11231" w14:textId="77777777" w:rsidR="009B66F3" w:rsidRPr="00EC76D5" w:rsidRDefault="009B66F3" w:rsidP="009B66F3">
      <w:pPr>
        <w:pStyle w:val="Code"/>
      </w:pPr>
    </w:p>
    <w:p w14:paraId="1253CB4E" w14:textId="77777777" w:rsidR="009B66F3" w:rsidRPr="00EC76D5" w:rsidRDefault="009B66F3" w:rsidP="009B66F3">
      <w:pPr>
        <w:pStyle w:val="Code"/>
      </w:pPr>
      <w:r w:rsidRPr="00EC76D5">
        <w:t xml:space="preserve">  public static final int MainInitSize = 31;</w:t>
      </w:r>
    </w:p>
    <w:p w14:paraId="33AB1939" w14:textId="77777777" w:rsidR="009B66F3" w:rsidRPr="00EC76D5" w:rsidRDefault="009B66F3" w:rsidP="009B66F3">
      <w:pPr>
        <w:pStyle w:val="Code"/>
      </w:pPr>
      <w:r w:rsidRPr="00EC76D5">
        <w:t xml:space="preserve">  public static final int MainInitArgsSize = 74;</w:t>
      </w:r>
    </w:p>
    <w:p w14:paraId="45F367CA" w14:textId="77777777" w:rsidR="009B66F3" w:rsidRPr="00EC76D5" w:rsidRDefault="009B66F3" w:rsidP="009B66F3">
      <w:pPr>
        <w:pStyle w:val="Code"/>
      </w:pPr>
    </w:p>
    <w:p w14:paraId="25E1802F" w14:textId="77777777" w:rsidR="009B66F3" w:rsidRPr="00EC76D5" w:rsidRDefault="009B66F3" w:rsidP="009B66F3">
      <w:pPr>
        <w:pStyle w:val="Code"/>
      </w:pPr>
      <w:r w:rsidRPr="00EC76D5">
        <w:t xml:space="preserve">  public static final Register CallRegister = Register.ax;</w:t>
      </w:r>
    </w:p>
    <w:p w14:paraId="56FF4FB5" w14:textId="77777777" w:rsidR="009B66F3" w:rsidRPr="00EC76D5" w:rsidRDefault="009B66F3" w:rsidP="009B66F3">
      <w:pPr>
        <w:pStyle w:val="Code"/>
      </w:pPr>
      <w:r w:rsidRPr="00EC76D5">
        <w:t xml:space="preserve">  public static final Register FrameRegister = Register.bp;</w:t>
      </w:r>
    </w:p>
    <w:p w14:paraId="1BA1BB48" w14:textId="77777777" w:rsidR="009B66F3" w:rsidRPr="00EC76D5" w:rsidRDefault="009B66F3" w:rsidP="009B66F3">
      <w:pPr>
        <w:pStyle w:val="Code"/>
      </w:pPr>
      <w:r w:rsidRPr="00EC76D5">
        <w:t xml:space="preserve">  public static final Register EllipseRegister = Register.di;</w:t>
      </w:r>
    </w:p>
    <w:p w14:paraId="269A7B8B" w14:textId="77777777" w:rsidR="009B66F3" w:rsidRPr="00EC76D5" w:rsidRDefault="009B66F3" w:rsidP="009B66F3">
      <w:pPr>
        <w:pStyle w:val="Code"/>
      </w:pPr>
      <w:r w:rsidRPr="00EC76D5">
        <w:t xml:space="preserve">  public static final Register ReturnValueRegister = Register.bx;</w:t>
      </w:r>
    </w:p>
    <w:p w14:paraId="0F825ACA" w14:textId="77777777" w:rsidR="009B66F3" w:rsidRPr="00EC76D5" w:rsidRDefault="009B66F3" w:rsidP="009B66F3">
      <w:pPr>
        <w:pStyle w:val="Code"/>
      </w:pPr>
      <w:r w:rsidRPr="00EC76D5">
        <w:t xml:space="preserve">  public static final Register ReturnPointerRegister = Register.bx;</w:t>
      </w:r>
    </w:p>
    <w:p w14:paraId="16E1C250" w14:textId="77777777" w:rsidR="009B66F3" w:rsidRPr="00EC76D5" w:rsidRDefault="009B66F3" w:rsidP="009B66F3">
      <w:pPr>
        <w:pStyle w:val="Code"/>
      </w:pPr>
      <w:r w:rsidRPr="00EC76D5">
        <w:t xml:space="preserve">  public static final Register ExitValueRegister = Register.al;</w:t>
      </w:r>
    </w:p>
    <w:p w14:paraId="6DE8431D" w14:textId="77777777" w:rsidR="009B66F3" w:rsidRPr="00EC76D5" w:rsidRDefault="009B66F3" w:rsidP="009B66F3">
      <w:pPr>
        <w:pStyle w:val="Code"/>
      </w:pPr>
    </w:p>
    <w:p w14:paraId="02639764" w14:textId="77777777" w:rsidR="009B66F3" w:rsidRPr="00EC76D5" w:rsidRDefault="009B66F3" w:rsidP="009B66F3">
      <w:pPr>
        <w:pStyle w:val="Code"/>
      </w:pPr>
      <w:r w:rsidRPr="00EC76D5">
        <w:t xml:space="preserve">  public static final Register ShiftRegister = Register.cl;</w:t>
      </w:r>
    </w:p>
    <w:p w14:paraId="41B38183" w14:textId="77777777" w:rsidR="009B66F3" w:rsidRPr="00EC76D5" w:rsidRDefault="009B66F3" w:rsidP="009B66F3">
      <w:pPr>
        <w:pStyle w:val="Code"/>
      </w:pPr>
      <w:r w:rsidRPr="00EC76D5">
        <w:t xml:space="preserve">  public static final Register MultiplyRegister = Register.ax;</w:t>
      </w:r>
    </w:p>
    <w:p w14:paraId="1E7C628D" w14:textId="77777777" w:rsidR="009B66F3" w:rsidRPr="00EC76D5" w:rsidRDefault="009B66F3" w:rsidP="009B66F3">
      <w:pPr>
        <w:pStyle w:val="Code"/>
      </w:pPr>
      <w:r w:rsidRPr="00EC76D5">
        <w:t xml:space="preserve">  public static final Register MultiplyResult = Register.ax;</w:t>
      </w:r>
    </w:p>
    <w:p w14:paraId="24DD6B2E" w14:textId="77777777" w:rsidR="009B66F3" w:rsidRPr="00EC76D5" w:rsidRDefault="009B66F3" w:rsidP="009B66F3">
      <w:pPr>
        <w:pStyle w:val="Code"/>
      </w:pPr>
      <w:r w:rsidRPr="00EC76D5">
        <w:t xml:space="preserve">  public static final Register DivideResult = Register.ah;</w:t>
      </w:r>
    </w:p>
    <w:p w14:paraId="5D6580C7" w14:textId="77777777" w:rsidR="009B66F3" w:rsidRPr="00EC76D5" w:rsidRDefault="009B66F3" w:rsidP="009B66F3">
      <w:pPr>
        <w:pStyle w:val="Code"/>
      </w:pPr>
      <w:r w:rsidRPr="00EC76D5">
        <w:t xml:space="preserve">  public static final Register ModuloResult = Register.al;</w:t>
      </w:r>
    </w:p>
    <w:p w14:paraId="1A0A2D8F" w14:textId="77777777" w:rsidR="009B66F3" w:rsidRPr="00EC76D5" w:rsidRDefault="009B66F3" w:rsidP="009B66F3">
      <w:pPr>
        <w:pStyle w:val="Code"/>
      </w:pPr>
      <w:r w:rsidRPr="00EC76D5">
        <w:t xml:space="preserve">  </w:t>
      </w:r>
    </w:p>
    <w:p w14:paraId="13828392" w14:textId="77777777" w:rsidR="009B66F3" w:rsidRPr="00EC76D5" w:rsidRDefault="009B66F3" w:rsidP="009B66F3">
      <w:pPr>
        <w:pStyle w:val="Code"/>
      </w:pPr>
      <w:r w:rsidRPr="00EC76D5">
        <w:t xml:space="preserve">  public static final Register SourceRegister = Register.dx;</w:t>
      </w:r>
    </w:p>
    <w:p w14:paraId="10FE297F" w14:textId="77777777" w:rsidR="009B66F3" w:rsidRPr="00EC76D5" w:rsidRDefault="009B66F3" w:rsidP="009B66F3">
      <w:pPr>
        <w:pStyle w:val="Code"/>
      </w:pPr>
      <w:r w:rsidRPr="00EC76D5">
        <w:t xml:space="preserve">  public static final Register TargetRegister = Register.dx;</w:t>
      </w:r>
    </w:p>
    <w:p w14:paraId="018A9C1F" w14:textId="77777777" w:rsidR="009B66F3" w:rsidRPr="00EC76D5" w:rsidRDefault="009B66F3" w:rsidP="009B66F3">
      <w:pPr>
        <w:pStyle w:val="Code"/>
      </w:pPr>
      <w:r w:rsidRPr="00EC76D5">
        <w:t xml:space="preserve">  public static final Register MemoryCount = Register.ax;</w:t>
      </w:r>
    </w:p>
    <w:p w14:paraId="3D940078" w14:textId="77777777" w:rsidR="009B66F3" w:rsidRPr="00EC76D5" w:rsidRDefault="009B66F3" w:rsidP="009B66F3">
      <w:pPr>
        <w:pStyle w:val="Code"/>
      </w:pPr>
      <w:r w:rsidRPr="00EC76D5">
        <w:t xml:space="preserve">  public static final Register MemoryValue = Register.bl;</w:t>
      </w:r>
    </w:p>
    <w:p w14:paraId="71E2BFB4" w14:textId="77777777" w:rsidR="009B66F3" w:rsidRPr="00EC76D5" w:rsidRDefault="009B66F3" w:rsidP="009B66F3">
      <w:pPr>
        <w:pStyle w:val="Code"/>
      </w:pPr>
      <w:r w:rsidRPr="00EC76D5">
        <w:t xml:space="preserve">    </w:t>
      </w:r>
    </w:p>
    <w:p w14:paraId="22E145F7" w14:textId="77777777" w:rsidR="009B66F3" w:rsidRPr="00EC76D5" w:rsidRDefault="009B66F3" w:rsidP="009B66F3">
      <w:pPr>
        <w:pStyle w:val="Code"/>
      </w:pPr>
      <w:r w:rsidRPr="00EC76D5">
        <w:t xml:space="preserve">  private ObjectOperator m_operator;</w:t>
      </w:r>
    </w:p>
    <w:p w14:paraId="3745EC06" w14:textId="77777777" w:rsidR="009B66F3" w:rsidRPr="00EC76D5" w:rsidRDefault="009B66F3" w:rsidP="009B66F3">
      <w:pPr>
        <w:pStyle w:val="Code"/>
      </w:pPr>
      <w:r w:rsidRPr="00EC76D5">
        <w:t xml:space="preserve">  private Object m_operandArray[] = new Object[3];</w:t>
      </w:r>
    </w:p>
    <w:p w14:paraId="107C6D1C" w14:textId="77777777" w:rsidR="009B66F3" w:rsidRPr="00EC76D5" w:rsidRDefault="009B66F3" w:rsidP="009B66F3">
      <w:pPr>
        <w:pStyle w:val="Code"/>
      </w:pPr>
      <w:r w:rsidRPr="00EC76D5">
        <w:t xml:space="preserve">  //private Object m_operandArray[0], m_operandArray[1], m_operandArray[2];</w:t>
      </w:r>
    </w:p>
    <w:p w14:paraId="1072973A" w14:textId="77777777" w:rsidR="009B66F3" w:rsidRPr="00EC76D5" w:rsidRDefault="009B66F3" w:rsidP="009B66F3">
      <w:pPr>
        <w:pStyle w:val="Code"/>
      </w:pPr>
      <w:r w:rsidRPr="00EC76D5">
        <w:t xml:space="preserve">  private String m_returnLabel;</w:t>
      </w:r>
    </w:p>
    <w:p w14:paraId="17204D8F" w14:textId="77777777" w:rsidR="009B66F3" w:rsidRPr="00EC76D5" w:rsidRDefault="009B66F3" w:rsidP="009B66F3">
      <w:pPr>
        <w:pStyle w:val="Code"/>
      </w:pPr>
      <w:r w:rsidRPr="00EC76D5">
        <w:t xml:space="preserve">  private boolean m_longToShort = false;</w:t>
      </w:r>
    </w:p>
    <w:p w14:paraId="4D4C3759" w14:textId="77777777" w:rsidR="009B66F3" w:rsidRPr="00EC76D5" w:rsidRDefault="009B66F3" w:rsidP="009B66F3">
      <w:pPr>
        <w:pStyle w:val="Code"/>
      </w:pPr>
      <w:r w:rsidRPr="00EC76D5">
        <w:t xml:space="preserve">  </w:t>
      </w:r>
    </w:p>
    <w:p w14:paraId="7FF42759" w14:textId="77777777" w:rsidR="009B66F3" w:rsidRPr="00EC76D5" w:rsidRDefault="009B66F3" w:rsidP="009B66F3">
      <w:pPr>
        <w:pStyle w:val="Code"/>
      </w:pPr>
      <w:r w:rsidRPr="00EC76D5">
        <w:t xml:space="preserve">  public boolean isLongToShort() {</w:t>
      </w:r>
    </w:p>
    <w:p w14:paraId="54966F40" w14:textId="77777777" w:rsidR="009B66F3" w:rsidRPr="00EC76D5" w:rsidRDefault="009B66F3" w:rsidP="009B66F3">
      <w:pPr>
        <w:pStyle w:val="Code"/>
      </w:pPr>
      <w:r w:rsidRPr="00EC76D5">
        <w:t xml:space="preserve">    return m_longToShort;</w:t>
      </w:r>
    </w:p>
    <w:p w14:paraId="2A36D613" w14:textId="77777777" w:rsidR="009B66F3" w:rsidRPr="00EC76D5" w:rsidRDefault="009B66F3" w:rsidP="009B66F3">
      <w:pPr>
        <w:pStyle w:val="Code"/>
      </w:pPr>
      <w:r w:rsidRPr="00EC76D5">
        <w:t xml:space="preserve">  }</w:t>
      </w:r>
    </w:p>
    <w:p w14:paraId="14BF58FE" w14:textId="77777777" w:rsidR="009B66F3" w:rsidRPr="00EC76D5" w:rsidRDefault="009B66F3" w:rsidP="009B66F3">
      <w:pPr>
        <w:pStyle w:val="Code"/>
      </w:pPr>
      <w:r w:rsidRPr="00EC76D5">
        <w:t xml:space="preserve">  </w:t>
      </w:r>
    </w:p>
    <w:p w14:paraId="0BC5C3B2" w14:textId="77777777" w:rsidR="009B66F3" w:rsidRPr="00EC76D5" w:rsidRDefault="009B66F3" w:rsidP="009B66F3">
      <w:pPr>
        <w:pStyle w:val="Code"/>
      </w:pPr>
      <w:r w:rsidRPr="00EC76D5">
        <w:t xml:space="preserve">  public void setLongToShort() {</w:t>
      </w:r>
    </w:p>
    <w:p w14:paraId="3CF138B7" w14:textId="77777777" w:rsidR="009B66F3" w:rsidRPr="00EC76D5" w:rsidRDefault="009B66F3" w:rsidP="009B66F3">
      <w:pPr>
        <w:pStyle w:val="Code"/>
      </w:pPr>
      <w:r w:rsidRPr="00EC76D5">
        <w:t xml:space="preserve">    m_longToShort = true;</w:t>
      </w:r>
    </w:p>
    <w:p w14:paraId="0D198F0A" w14:textId="77777777" w:rsidR="009B66F3" w:rsidRPr="00EC76D5" w:rsidRDefault="009B66F3" w:rsidP="009B66F3">
      <w:pPr>
        <w:pStyle w:val="Code"/>
      </w:pPr>
      <w:r w:rsidRPr="00EC76D5">
        <w:t xml:space="preserve">  }</w:t>
      </w:r>
    </w:p>
    <w:p w14:paraId="28911BD8" w14:textId="77777777" w:rsidR="009B66F3" w:rsidRPr="00EC76D5" w:rsidRDefault="009B66F3" w:rsidP="009B66F3">
      <w:pPr>
        <w:pStyle w:val="Code"/>
      </w:pPr>
      <w:r w:rsidRPr="00EC76D5">
        <w:t xml:space="preserve">  </w:t>
      </w:r>
    </w:p>
    <w:p w14:paraId="61E6038F" w14:textId="77777777" w:rsidR="009B66F3" w:rsidRPr="00EC76D5" w:rsidRDefault="009B66F3" w:rsidP="009B66F3">
      <w:pPr>
        <w:pStyle w:val="Code"/>
      </w:pPr>
      <w:r w:rsidRPr="00EC76D5">
        <w:t xml:space="preserve">  public ObjectCode(ObjectOperator operator, Object operand1,</w:t>
      </w:r>
    </w:p>
    <w:p w14:paraId="502379D6" w14:textId="77777777" w:rsidR="009B66F3" w:rsidRPr="00EC76D5" w:rsidRDefault="009B66F3" w:rsidP="009B66F3">
      <w:pPr>
        <w:pStyle w:val="Code"/>
      </w:pPr>
      <w:r w:rsidRPr="00EC76D5">
        <w:t xml:space="preserve">                    Object operand2, Object operand3) {</w:t>
      </w:r>
    </w:p>
    <w:p w14:paraId="7C05EE5D" w14:textId="77777777" w:rsidR="009B66F3" w:rsidRPr="00EC76D5" w:rsidRDefault="009B66F3" w:rsidP="009B66F3">
      <w:pPr>
        <w:pStyle w:val="Code"/>
      </w:pPr>
      <w:r w:rsidRPr="00EC76D5">
        <w:t xml:space="preserve">    this(operator, operand1, operand2, operand3, null);</w:t>
      </w:r>
    </w:p>
    <w:p w14:paraId="0A966E02" w14:textId="77777777" w:rsidR="009B66F3" w:rsidRPr="00EC76D5" w:rsidRDefault="009B66F3" w:rsidP="009B66F3">
      <w:pPr>
        <w:pStyle w:val="Code"/>
      </w:pPr>
      <w:r w:rsidRPr="00EC76D5">
        <w:t xml:space="preserve">  }</w:t>
      </w:r>
    </w:p>
    <w:p w14:paraId="4806FEE5" w14:textId="77777777" w:rsidR="009B66F3" w:rsidRPr="00EC76D5" w:rsidRDefault="009B66F3" w:rsidP="009B66F3">
      <w:pPr>
        <w:pStyle w:val="Code"/>
      </w:pPr>
      <w:r w:rsidRPr="00EC76D5">
        <w:t xml:space="preserve">  </w:t>
      </w:r>
    </w:p>
    <w:p w14:paraId="4F6D6B8F" w14:textId="77777777" w:rsidR="009B66F3" w:rsidRPr="00EC76D5" w:rsidRDefault="009B66F3" w:rsidP="009B66F3">
      <w:pPr>
        <w:pStyle w:val="Code"/>
      </w:pPr>
      <w:r w:rsidRPr="00EC76D5">
        <w:t xml:space="preserve">  public ObjectCode(ObjectOperator operator, Object operand1,</w:t>
      </w:r>
    </w:p>
    <w:p w14:paraId="33C43B05" w14:textId="77777777" w:rsidR="009B66F3" w:rsidRPr="00EC76D5" w:rsidRDefault="009B66F3" w:rsidP="009B66F3">
      <w:pPr>
        <w:pStyle w:val="Code"/>
      </w:pPr>
      <w:r w:rsidRPr="00EC76D5">
        <w:t xml:space="preserve">                    Object operand2, Object operand3, String returnLabel) {</w:t>
      </w:r>
    </w:p>
    <w:p w14:paraId="0A190224" w14:textId="77777777" w:rsidR="009B66F3" w:rsidRPr="00EC76D5" w:rsidRDefault="009B66F3" w:rsidP="009B66F3">
      <w:pPr>
        <w:pStyle w:val="Code"/>
      </w:pPr>
      <w:r w:rsidRPr="00EC76D5">
        <w:t xml:space="preserve">    m_operator = operator;</w:t>
      </w:r>
    </w:p>
    <w:p w14:paraId="7C73D1F3" w14:textId="77777777" w:rsidR="009B66F3" w:rsidRPr="00EC76D5" w:rsidRDefault="009B66F3" w:rsidP="009B66F3">
      <w:pPr>
        <w:pStyle w:val="Code"/>
      </w:pPr>
      <w:r w:rsidRPr="00EC76D5">
        <w:t xml:space="preserve">    m_operandArray[0] = operand1;</w:t>
      </w:r>
    </w:p>
    <w:p w14:paraId="024A644C" w14:textId="77777777" w:rsidR="009B66F3" w:rsidRPr="00EC76D5" w:rsidRDefault="009B66F3" w:rsidP="009B66F3">
      <w:pPr>
        <w:pStyle w:val="Code"/>
      </w:pPr>
      <w:r w:rsidRPr="00EC76D5">
        <w:t xml:space="preserve">    m_operandArray[1] = operand2;</w:t>
      </w:r>
    </w:p>
    <w:p w14:paraId="7AF66563" w14:textId="77777777" w:rsidR="009B66F3" w:rsidRPr="00EC76D5" w:rsidRDefault="009B66F3" w:rsidP="009B66F3">
      <w:pPr>
        <w:pStyle w:val="Code"/>
      </w:pPr>
      <w:r w:rsidRPr="00EC76D5">
        <w:t xml:space="preserve">    m_operandArray[2] = operand3;</w:t>
      </w:r>
    </w:p>
    <w:p w14:paraId="599C867E" w14:textId="77777777" w:rsidR="009B66F3" w:rsidRPr="00EC76D5" w:rsidRDefault="009B66F3" w:rsidP="009B66F3">
      <w:pPr>
        <w:pStyle w:val="Code"/>
      </w:pPr>
      <w:r w:rsidRPr="00EC76D5">
        <w:t xml:space="preserve">    m_returnLabel = returnLabel;</w:t>
      </w:r>
    </w:p>
    <w:p w14:paraId="64E08688" w14:textId="77777777" w:rsidR="009B66F3" w:rsidRPr="00EC76D5" w:rsidRDefault="009B66F3" w:rsidP="009B66F3">
      <w:pPr>
        <w:pStyle w:val="Code"/>
      </w:pPr>
      <w:r w:rsidRPr="00EC76D5">
        <w:t xml:space="preserve">    optimizeIncrement();</w:t>
      </w:r>
    </w:p>
    <w:p w14:paraId="686FE6EC" w14:textId="77777777" w:rsidR="009B66F3" w:rsidRPr="00EC76D5" w:rsidRDefault="009B66F3" w:rsidP="009B66F3">
      <w:pPr>
        <w:pStyle w:val="Code"/>
      </w:pPr>
      <w:r w:rsidRPr="00EC76D5">
        <w:lastRenderedPageBreak/>
        <w:t xml:space="preserve">  }</w:t>
      </w:r>
    </w:p>
    <w:p w14:paraId="27FADA55" w14:textId="77777777" w:rsidR="009B66F3" w:rsidRPr="00EC76D5" w:rsidRDefault="009B66F3" w:rsidP="009B66F3">
      <w:pPr>
        <w:pStyle w:val="Code"/>
      </w:pPr>
    </w:p>
    <w:p w14:paraId="5D96A640" w14:textId="77777777" w:rsidR="009B66F3" w:rsidRPr="00EC76D5" w:rsidRDefault="009B66F3" w:rsidP="009B66F3">
      <w:pPr>
        <w:pStyle w:val="Code"/>
      </w:pPr>
      <w:r w:rsidRPr="00EC76D5">
        <w:t xml:space="preserve">  public static final Map&lt;Pair&lt;ObjectOperator,Integer&gt;,ObjectOperator&gt;</w:t>
      </w:r>
    </w:p>
    <w:p w14:paraId="7774C801" w14:textId="77777777" w:rsidR="009B66F3" w:rsidRPr="00EC76D5" w:rsidRDefault="009B66F3" w:rsidP="009B66F3">
      <w:pPr>
        <w:pStyle w:val="Code"/>
      </w:pPr>
      <w:r w:rsidRPr="00EC76D5">
        <w:t xml:space="preserve">                      m_incrementMap = new ListMap&lt;&gt;();</w:t>
      </w:r>
    </w:p>
    <w:p w14:paraId="5629B7A3" w14:textId="77777777" w:rsidR="009B66F3" w:rsidRPr="00EC76D5" w:rsidRDefault="009B66F3" w:rsidP="009B66F3">
      <w:pPr>
        <w:pStyle w:val="Code"/>
      </w:pPr>
    </w:p>
    <w:p w14:paraId="1976CA00" w14:textId="77777777" w:rsidR="009B66F3" w:rsidRPr="00EC76D5" w:rsidRDefault="009B66F3" w:rsidP="009B66F3">
      <w:pPr>
        <w:pStyle w:val="Code"/>
      </w:pPr>
      <w:r w:rsidRPr="00EC76D5">
        <w:t xml:space="preserve">  static {</w:t>
      </w:r>
    </w:p>
    <w:p w14:paraId="3973E659" w14:textId="77777777" w:rsidR="00C654DC" w:rsidRPr="00EC76D5" w:rsidRDefault="009B66F3" w:rsidP="009B66F3">
      <w:pPr>
        <w:pStyle w:val="Code"/>
      </w:pPr>
      <w:r w:rsidRPr="00EC76D5">
        <w:t xml:space="preserve">    m_incrementMap.put(new Pair&lt;&gt;(ObjectOperator.add,  1),</w:t>
      </w:r>
    </w:p>
    <w:p w14:paraId="7D30170C" w14:textId="570E229E" w:rsidR="009B66F3" w:rsidRPr="00EC76D5" w:rsidRDefault="00C654DC" w:rsidP="009B66F3">
      <w:pPr>
        <w:pStyle w:val="Code"/>
      </w:pPr>
      <w:r w:rsidRPr="00EC76D5">
        <w:t xml:space="preserve">                      </w:t>
      </w:r>
      <w:r w:rsidR="009B66F3" w:rsidRPr="00EC76D5">
        <w:t xml:space="preserve"> ObjectOperator.inc);</w:t>
      </w:r>
    </w:p>
    <w:p w14:paraId="0A2797E1" w14:textId="77777777" w:rsidR="00C654DC" w:rsidRPr="00EC76D5" w:rsidRDefault="009B66F3" w:rsidP="009B66F3">
      <w:pPr>
        <w:pStyle w:val="Code"/>
      </w:pPr>
      <w:r w:rsidRPr="00EC76D5">
        <w:t xml:space="preserve">    m_incrementMap.put(new Pair&lt;&gt;(ObjectOperator.add, -1),</w:t>
      </w:r>
    </w:p>
    <w:p w14:paraId="38F11847" w14:textId="59B01CE8" w:rsidR="009B66F3" w:rsidRPr="00EC76D5" w:rsidRDefault="00C654DC" w:rsidP="009B66F3">
      <w:pPr>
        <w:pStyle w:val="Code"/>
      </w:pPr>
      <w:r w:rsidRPr="00EC76D5">
        <w:t xml:space="preserve">                      </w:t>
      </w:r>
      <w:r w:rsidR="009B66F3" w:rsidRPr="00EC76D5">
        <w:t xml:space="preserve"> ObjectOperator.dec);</w:t>
      </w:r>
    </w:p>
    <w:p w14:paraId="143D2B72" w14:textId="77777777" w:rsidR="009B66F3" w:rsidRPr="00EC76D5" w:rsidRDefault="009B66F3" w:rsidP="009B66F3">
      <w:pPr>
        <w:pStyle w:val="Code"/>
      </w:pPr>
      <w:r w:rsidRPr="00EC76D5">
        <w:t xml:space="preserve">    m_incrementMap.put(new Pair&lt;&gt;(ObjectOperator.sub, 1), ObjectOperator.dec);</w:t>
      </w:r>
    </w:p>
    <w:p w14:paraId="604DFE3C" w14:textId="77777777" w:rsidR="00C654DC" w:rsidRPr="00EC76D5" w:rsidRDefault="009B66F3" w:rsidP="009B66F3">
      <w:pPr>
        <w:pStyle w:val="Code"/>
      </w:pPr>
      <w:r w:rsidRPr="00EC76D5">
        <w:t xml:space="preserve">    m_incrementMap.put(new Pair&lt;&gt;(ObjectOperator.sub, -1),</w:t>
      </w:r>
    </w:p>
    <w:p w14:paraId="09B86B1E" w14:textId="5C9F607F" w:rsidR="009B66F3" w:rsidRPr="00EC76D5" w:rsidRDefault="00C654DC" w:rsidP="009B66F3">
      <w:pPr>
        <w:pStyle w:val="Code"/>
      </w:pPr>
      <w:r w:rsidRPr="00EC76D5">
        <w:t xml:space="preserve">                      </w:t>
      </w:r>
      <w:r w:rsidR="009B66F3" w:rsidRPr="00EC76D5">
        <w:t xml:space="preserve"> ObjectOperator.inc);</w:t>
      </w:r>
    </w:p>
    <w:p w14:paraId="02F201F1" w14:textId="77777777" w:rsidR="009B66F3" w:rsidRPr="00EC76D5" w:rsidRDefault="009B66F3" w:rsidP="009B66F3">
      <w:pPr>
        <w:pStyle w:val="Code"/>
      </w:pPr>
      <w:r w:rsidRPr="00EC76D5">
        <w:t xml:space="preserve">  }  </w:t>
      </w:r>
    </w:p>
    <w:p w14:paraId="19413C31" w14:textId="77777777" w:rsidR="009B66F3" w:rsidRPr="00EC76D5" w:rsidRDefault="009B66F3" w:rsidP="009B66F3">
      <w:pPr>
        <w:pStyle w:val="Code"/>
      </w:pPr>
      <w:r w:rsidRPr="00EC76D5">
        <w:t xml:space="preserve">  </w:t>
      </w:r>
    </w:p>
    <w:p w14:paraId="76AEDBC6" w14:textId="77777777" w:rsidR="009B66F3" w:rsidRPr="00EC76D5" w:rsidRDefault="009B66F3" w:rsidP="009B66F3">
      <w:pPr>
        <w:pStyle w:val="Code"/>
      </w:pPr>
      <w:r w:rsidRPr="00EC76D5">
        <w:t xml:space="preserve">  private void optimizeIncrement() {</w:t>
      </w:r>
    </w:p>
    <w:p w14:paraId="2D321FB6" w14:textId="77777777" w:rsidR="009B66F3" w:rsidRPr="00EC76D5" w:rsidRDefault="009B66F3" w:rsidP="009B66F3">
      <w:pPr>
        <w:pStyle w:val="Code"/>
      </w:pPr>
      <w:r w:rsidRPr="00EC76D5">
        <w:t xml:space="preserve">    if ((m_operator == ObjectOperator.add) ||</w:t>
      </w:r>
    </w:p>
    <w:p w14:paraId="76F7486E" w14:textId="77777777" w:rsidR="009B66F3" w:rsidRPr="00EC76D5" w:rsidRDefault="009B66F3" w:rsidP="009B66F3">
      <w:pPr>
        <w:pStyle w:val="Code"/>
      </w:pPr>
      <w:r w:rsidRPr="00EC76D5">
        <w:t xml:space="preserve">        (m_operator == ObjectOperator.sub)) {</w:t>
      </w:r>
    </w:p>
    <w:p w14:paraId="07A29076" w14:textId="77777777" w:rsidR="009B66F3" w:rsidRPr="00EC76D5" w:rsidRDefault="009B66F3" w:rsidP="009B66F3">
      <w:pPr>
        <w:pStyle w:val="Code"/>
      </w:pPr>
      <w:r w:rsidRPr="00EC76D5">
        <w:t xml:space="preserve">      if ((m_operandArray[0] instanceof Register) &amp;&amp;</w:t>
      </w:r>
    </w:p>
    <w:p w14:paraId="028CB2F2" w14:textId="77777777" w:rsidR="009B66F3" w:rsidRPr="00EC76D5" w:rsidRDefault="009B66F3" w:rsidP="009B66F3">
      <w:pPr>
        <w:pStyle w:val="Code"/>
      </w:pPr>
      <w:r w:rsidRPr="00EC76D5">
        <w:t xml:space="preserve">          ((m_operandArray[1] != null) &amp;&amp;</w:t>
      </w:r>
    </w:p>
    <w:p w14:paraId="6AB9AA9B" w14:textId="77777777" w:rsidR="009B66F3" w:rsidRPr="00EC76D5" w:rsidRDefault="009B66F3" w:rsidP="009B66F3">
      <w:pPr>
        <w:pStyle w:val="Code"/>
      </w:pPr>
      <w:r w:rsidRPr="00EC76D5">
        <w:t xml:space="preserve">           (m_operandArray[1].equals(1) || m_operandArray[1].equals(-1))) &amp;&amp;</w:t>
      </w:r>
    </w:p>
    <w:p w14:paraId="6FD2DB18" w14:textId="77777777" w:rsidR="009B66F3" w:rsidRPr="00EC76D5" w:rsidRDefault="009B66F3" w:rsidP="009B66F3">
      <w:pPr>
        <w:pStyle w:val="Code"/>
      </w:pPr>
      <w:r w:rsidRPr="00EC76D5">
        <w:t xml:space="preserve">          (m_operandArray[2] == null)) {</w:t>
      </w:r>
    </w:p>
    <w:p w14:paraId="072C0FF3" w14:textId="77777777" w:rsidR="009B66F3" w:rsidRPr="00EC76D5" w:rsidRDefault="009B66F3" w:rsidP="009B66F3">
      <w:pPr>
        <w:pStyle w:val="Code"/>
      </w:pPr>
      <w:r w:rsidRPr="00EC76D5">
        <w:t xml:space="preserve">        m_operator =</w:t>
      </w:r>
    </w:p>
    <w:p w14:paraId="406C83DE" w14:textId="77777777" w:rsidR="009B66F3" w:rsidRPr="00EC76D5" w:rsidRDefault="009B66F3" w:rsidP="009B66F3">
      <w:pPr>
        <w:pStyle w:val="Code"/>
      </w:pPr>
      <w:r w:rsidRPr="00EC76D5">
        <w:t xml:space="preserve">          m_incrementMap.get(new Pair&lt;&gt;(m_operator, m_operandArray[1]));</w:t>
      </w:r>
    </w:p>
    <w:p w14:paraId="1E0BA408" w14:textId="77777777" w:rsidR="009B66F3" w:rsidRPr="00EC76D5" w:rsidRDefault="009B66F3" w:rsidP="009B66F3">
      <w:pPr>
        <w:pStyle w:val="Code"/>
      </w:pPr>
      <w:r w:rsidRPr="00EC76D5">
        <w:t xml:space="preserve">        m_operandArray[1] = null;</w:t>
      </w:r>
    </w:p>
    <w:p w14:paraId="3FA08C37" w14:textId="77777777" w:rsidR="009B66F3" w:rsidRPr="00EC76D5" w:rsidRDefault="009B66F3" w:rsidP="009B66F3">
      <w:pPr>
        <w:pStyle w:val="Code"/>
      </w:pPr>
      <w:r w:rsidRPr="00EC76D5">
        <w:t xml:space="preserve">      }</w:t>
      </w:r>
    </w:p>
    <w:p w14:paraId="0D2FF47F" w14:textId="77777777" w:rsidR="009B66F3" w:rsidRPr="00EC76D5" w:rsidRDefault="009B66F3" w:rsidP="009B66F3">
      <w:pPr>
        <w:pStyle w:val="Code"/>
      </w:pPr>
      <w:r w:rsidRPr="00EC76D5">
        <w:t xml:space="preserve">      else if ((m_operandArray[0] instanceof Register) &amp;&amp;</w:t>
      </w:r>
    </w:p>
    <w:p w14:paraId="03C36FCD" w14:textId="77777777" w:rsidR="009B66F3" w:rsidRPr="00EC76D5" w:rsidRDefault="009B66F3" w:rsidP="009B66F3">
      <w:pPr>
        <w:pStyle w:val="Code"/>
      </w:pPr>
      <w:r w:rsidRPr="00EC76D5">
        <w:t xml:space="preserve">               (m_operandArray[1] instanceof Integer) &amp;&amp;</w:t>
      </w:r>
    </w:p>
    <w:p w14:paraId="7BA4BFC5" w14:textId="77777777" w:rsidR="009B66F3" w:rsidRPr="00EC76D5" w:rsidRDefault="009B66F3" w:rsidP="009B66F3">
      <w:pPr>
        <w:pStyle w:val="Code"/>
      </w:pPr>
      <w:r w:rsidRPr="00EC76D5">
        <w:t xml:space="preserve">               ((m_operandArray[2] != null) &amp;&amp;</w:t>
      </w:r>
    </w:p>
    <w:p w14:paraId="65C86E14" w14:textId="77777777" w:rsidR="00215429" w:rsidRPr="00EC76D5" w:rsidRDefault="009B66F3" w:rsidP="009B66F3">
      <w:pPr>
        <w:pStyle w:val="Code"/>
      </w:pPr>
      <w:r w:rsidRPr="00EC76D5">
        <w:t xml:space="preserve">                (m_operandArray[2].equals(1)</w:t>
      </w:r>
      <w:r w:rsidR="00215429" w:rsidRPr="00EC76D5">
        <w:t xml:space="preserve"> </w:t>
      </w:r>
      <w:r w:rsidRPr="00EC76D5">
        <w:t>||</w:t>
      </w:r>
    </w:p>
    <w:p w14:paraId="7A5DE086" w14:textId="16DDE094" w:rsidR="009B66F3" w:rsidRPr="00EC76D5" w:rsidRDefault="00215429" w:rsidP="009B66F3">
      <w:pPr>
        <w:pStyle w:val="Code"/>
      </w:pPr>
      <w:r w:rsidRPr="00EC76D5">
        <w:t xml:space="preserve">                 </w:t>
      </w:r>
      <w:r w:rsidR="009B66F3" w:rsidRPr="00EC76D5">
        <w:t>m_operandArray[2].equals(-1)))) {</w:t>
      </w:r>
    </w:p>
    <w:p w14:paraId="7E7B6D89" w14:textId="77777777" w:rsidR="009B66F3" w:rsidRPr="00EC76D5" w:rsidRDefault="009B66F3" w:rsidP="009B66F3">
      <w:pPr>
        <w:pStyle w:val="Code"/>
      </w:pPr>
      <w:r w:rsidRPr="00EC76D5">
        <w:t xml:space="preserve">        m_operator =</w:t>
      </w:r>
    </w:p>
    <w:p w14:paraId="60262085" w14:textId="77777777" w:rsidR="009B66F3" w:rsidRPr="00EC76D5" w:rsidRDefault="009B66F3" w:rsidP="009B66F3">
      <w:pPr>
        <w:pStyle w:val="Code"/>
      </w:pPr>
      <w:r w:rsidRPr="00EC76D5">
        <w:t xml:space="preserve">          m_incrementMap.get(new Pair&lt;&gt;(m_operator, m_operandArray[2]));</w:t>
      </w:r>
    </w:p>
    <w:p w14:paraId="31BA82FB" w14:textId="77777777" w:rsidR="009B66F3" w:rsidRPr="00EC76D5" w:rsidRDefault="009B66F3" w:rsidP="009B66F3">
      <w:pPr>
        <w:pStyle w:val="Code"/>
      </w:pPr>
      <w:r w:rsidRPr="00EC76D5">
        <w:t xml:space="preserve">        m_operandArray[2] = null;</w:t>
      </w:r>
    </w:p>
    <w:p w14:paraId="5B3FA9E7" w14:textId="77777777" w:rsidR="009B66F3" w:rsidRPr="00EC76D5" w:rsidRDefault="009B66F3" w:rsidP="009B66F3">
      <w:pPr>
        <w:pStyle w:val="Code"/>
      </w:pPr>
      <w:r w:rsidRPr="00EC76D5">
        <w:t xml:space="preserve">      }</w:t>
      </w:r>
    </w:p>
    <w:p w14:paraId="3465F123" w14:textId="77777777" w:rsidR="009B66F3" w:rsidRPr="00EC76D5" w:rsidRDefault="009B66F3" w:rsidP="009B66F3">
      <w:pPr>
        <w:pStyle w:val="Code"/>
      </w:pPr>
      <w:r w:rsidRPr="00EC76D5">
        <w:t xml:space="preserve">    }</w:t>
      </w:r>
    </w:p>
    <w:p w14:paraId="45E0ACF9" w14:textId="77777777" w:rsidR="009B66F3" w:rsidRPr="00EC76D5" w:rsidRDefault="009B66F3" w:rsidP="009B66F3">
      <w:pPr>
        <w:pStyle w:val="Code"/>
      </w:pPr>
      <w:r w:rsidRPr="00EC76D5">
        <w:t xml:space="preserve">  }</w:t>
      </w:r>
    </w:p>
    <w:p w14:paraId="57589D74" w14:textId="77777777" w:rsidR="009B66F3" w:rsidRPr="00EC76D5" w:rsidRDefault="009B66F3" w:rsidP="009B66F3">
      <w:pPr>
        <w:pStyle w:val="Code"/>
      </w:pPr>
      <w:r w:rsidRPr="00EC76D5">
        <w:t xml:space="preserve">  </w:t>
      </w:r>
    </w:p>
    <w:p w14:paraId="7D9D528A" w14:textId="77777777" w:rsidR="009B66F3" w:rsidRPr="00EC76D5" w:rsidRDefault="009B66F3" w:rsidP="009B66F3">
      <w:pPr>
        <w:pStyle w:val="Code"/>
      </w:pPr>
      <w:r w:rsidRPr="00EC76D5">
        <w:t xml:space="preserve">  public String getReturnLabel() {</w:t>
      </w:r>
    </w:p>
    <w:p w14:paraId="17746B73" w14:textId="77777777" w:rsidR="009B66F3" w:rsidRPr="00EC76D5" w:rsidRDefault="009B66F3" w:rsidP="009B66F3">
      <w:pPr>
        <w:pStyle w:val="Code"/>
      </w:pPr>
      <w:r w:rsidRPr="00EC76D5">
        <w:t xml:space="preserve">    return m_returnLabel;</w:t>
      </w:r>
    </w:p>
    <w:p w14:paraId="684AE33B" w14:textId="77777777" w:rsidR="009B66F3" w:rsidRPr="00EC76D5" w:rsidRDefault="009B66F3" w:rsidP="009B66F3">
      <w:pPr>
        <w:pStyle w:val="Code"/>
      </w:pPr>
      <w:r w:rsidRPr="00EC76D5">
        <w:t xml:space="preserve">  }</w:t>
      </w:r>
    </w:p>
    <w:p w14:paraId="1BFC4114" w14:textId="77777777" w:rsidR="009B66F3" w:rsidRPr="00EC76D5" w:rsidRDefault="009B66F3" w:rsidP="009B66F3">
      <w:pPr>
        <w:pStyle w:val="Code"/>
      </w:pPr>
      <w:r w:rsidRPr="00EC76D5">
        <w:t xml:space="preserve">  </w:t>
      </w:r>
    </w:p>
    <w:p w14:paraId="37594C4C" w14:textId="77777777" w:rsidR="009B66F3" w:rsidRPr="00EC76D5" w:rsidRDefault="009B66F3" w:rsidP="009B66F3">
      <w:pPr>
        <w:pStyle w:val="Code"/>
      </w:pPr>
      <w:r w:rsidRPr="00EC76D5">
        <w:t xml:space="preserve">  public ObjectOperator getOperator() {</w:t>
      </w:r>
    </w:p>
    <w:p w14:paraId="77D0C3A4" w14:textId="77777777" w:rsidR="009B66F3" w:rsidRPr="00EC76D5" w:rsidRDefault="009B66F3" w:rsidP="009B66F3">
      <w:pPr>
        <w:pStyle w:val="Code"/>
      </w:pPr>
      <w:r w:rsidRPr="00EC76D5">
        <w:t xml:space="preserve">    return m_operator;</w:t>
      </w:r>
    </w:p>
    <w:p w14:paraId="1EEE6816" w14:textId="77777777" w:rsidR="009B66F3" w:rsidRPr="00EC76D5" w:rsidRDefault="009B66F3" w:rsidP="009B66F3">
      <w:pPr>
        <w:pStyle w:val="Code"/>
      </w:pPr>
      <w:r w:rsidRPr="00EC76D5">
        <w:t xml:space="preserve">  }</w:t>
      </w:r>
    </w:p>
    <w:p w14:paraId="3B1BD10F" w14:textId="77777777" w:rsidR="009B66F3" w:rsidRPr="00EC76D5" w:rsidRDefault="009B66F3" w:rsidP="009B66F3">
      <w:pPr>
        <w:pStyle w:val="Code"/>
      </w:pPr>
      <w:r w:rsidRPr="00EC76D5">
        <w:t xml:space="preserve">  </w:t>
      </w:r>
    </w:p>
    <w:p w14:paraId="353007B6" w14:textId="77777777" w:rsidR="009B66F3" w:rsidRPr="00EC76D5" w:rsidRDefault="009B66F3" w:rsidP="009B66F3">
      <w:pPr>
        <w:pStyle w:val="Code"/>
      </w:pPr>
      <w:r w:rsidRPr="00EC76D5">
        <w:t xml:space="preserve">  public void setOperator(ObjectOperator operator) {</w:t>
      </w:r>
    </w:p>
    <w:p w14:paraId="0EA4B41A" w14:textId="77777777" w:rsidR="009B66F3" w:rsidRPr="00EC76D5" w:rsidRDefault="009B66F3" w:rsidP="009B66F3">
      <w:pPr>
        <w:pStyle w:val="Code"/>
      </w:pPr>
      <w:r w:rsidRPr="00EC76D5">
        <w:t xml:space="preserve">    m_operator = operator;</w:t>
      </w:r>
    </w:p>
    <w:p w14:paraId="5F9DFAE5" w14:textId="77777777" w:rsidR="009B66F3" w:rsidRPr="00EC76D5" w:rsidRDefault="009B66F3" w:rsidP="009B66F3">
      <w:pPr>
        <w:pStyle w:val="Code"/>
      </w:pPr>
      <w:r w:rsidRPr="00EC76D5">
        <w:t xml:space="preserve">  }</w:t>
      </w:r>
    </w:p>
    <w:p w14:paraId="4AAF1EE6" w14:textId="77777777" w:rsidR="009B66F3" w:rsidRPr="00EC76D5" w:rsidRDefault="009B66F3" w:rsidP="009B66F3">
      <w:pPr>
        <w:pStyle w:val="Code"/>
      </w:pPr>
    </w:p>
    <w:p w14:paraId="3B413320" w14:textId="77777777" w:rsidR="009B66F3" w:rsidRPr="00EC76D5" w:rsidRDefault="009B66F3" w:rsidP="009B66F3">
      <w:pPr>
        <w:pStyle w:val="Code"/>
      </w:pPr>
      <w:r w:rsidRPr="00EC76D5">
        <w:t xml:space="preserve">  public Object getOperand(int index) {</w:t>
      </w:r>
    </w:p>
    <w:p w14:paraId="4F5316BC" w14:textId="77777777" w:rsidR="009B66F3" w:rsidRPr="00EC76D5" w:rsidRDefault="009B66F3" w:rsidP="009B66F3">
      <w:pPr>
        <w:pStyle w:val="Code"/>
      </w:pPr>
      <w:r w:rsidRPr="00EC76D5">
        <w:t xml:space="preserve">    return m_operandArray[index - 1];</w:t>
      </w:r>
    </w:p>
    <w:p w14:paraId="419C0868" w14:textId="77777777" w:rsidR="009B66F3" w:rsidRPr="00EC76D5" w:rsidRDefault="009B66F3" w:rsidP="009B66F3">
      <w:pPr>
        <w:pStyle w:val="Code"/>
      </w:pPr>
      <w:r w:rsidRPr="00EC76D5">
        <w:t xml:space="preserve">  }</w:t>
      </w:r>
    </w:p>
    <w:p w14:paraId="19FB5D05" w14:textId="77777777" w:rsidR="009B66F3" w:rsidRPr="00EC76D5" w:rsidRDefault="009B66F3" w:rsidP="009B66F3">
      <w:pPr>
        <w:pStyle w:val="Code"/>
      </w:pPr>
      <w:r w:rsidRPr="00EC76D5">
        <w:t xml:space="preserve">  </w:t>
      </w:r>
    </w:p>
    <w:p w14:paraId="5B2C371F" w14:textId="77777777" w:rsidR="009B66F3" w:rsidRPr="00EC76D5" w:rsidRDefault="009B66F3" w:rsidP="009B66F3">
      <w:pPr>
        <w:pStyle w:val="Code"/>
      </w:pPr>
      <w:r w:rsidRPr="00EC76D5">
        <w:t xml:space="preserve">  public void setOperand(int index, Object operand) {</w:t>
      </w:r>
    </w:p>
    <w:p w14:paraId="4A4B83D7" w14:textId="77777777" w:rsidR="009B66F3" w:rsidRPr="00EC76D5" w:rsidRDefault="009B66F3" w:rsidP="009B66F3">
      <w:pPr>
        <w:pStyle w:val="Code"/>
      </w:pPr>
      <w:r w:rsidRPr="00EC76D5">
        <w:t xml:space="preserve">    m_operandArray[index - 1] = operand;</w:t>
      </w:r>
    </w:p>
    <w:p w14:paraId="4E0DB84E" w14:textId="77777777" w:rsidR="009B66F3" w:rsidRPr="00EC76D5" w:rsidRDefault="009B66F3" w:rsidP="009B66F3">
      <w:pPr>
        <w:pStyle w:val="Code"/>
      </w:pPr>
      <w:r w:rsidRPr="00EC76D5">
        <w:t xml:space="preserve">  }</w:t>
      </w:r>
    </w:p>
    <w:p w14:paraId="2F8DC6A4" w14:textId="77777777" w:rsidR="005571E8" w:rsidRPr="00EC76D5" w:rsidRDefault="005571E8" w:rsidP="009B66F3">
      <w:pPr>
        <w:pStyle w:val="Code"/>
      </w:pPr>
    </w:p>
    <w:p w14:paraId="6E86D0A7" w14:textId="1F021FE1" w:rsidR="009B66F3" w:rsidRPr="00EC76D5" w:rsidRDefault="009B66F3" w:rsidP="009B66F3">
      <w:pPr>
        <w:pStyle w:val="Code"/>
      </w:pPr>
      <w:r w:rsidRPr="00EC76D5">
        <w:t xml:space="preserve">  public boolean isRelation() {</w:t>
      </w:r>
    </w:p>
    <w:p w14:paraId="44FF7CA5" w14:textId="77777777" w:rsidR="009B66F3" w:rsidRPr="00EC76D5" w:rsidRDefault="009B66F3" w:rsidP="009B66F3">
      <w:pPr>
        <w:pStyle w:val="Code"/>
      </w:pPr>
      <w:r w:rsidRPr="00EC76D5">
        <w:t xml:space="preserve">    switch (m_operator) {</w:t>
      </w:r>
    </w:p>
    <w:p w14:paraId="185DA806" w14:textId="77777777" w:rsidR="009B66F3" w:rsidRPr="00EC76D5" w:rsidRDefault="009B66F3" w:rsidP="009B66F3">
      <w:pPr>
        <w:pStyle w:val="Code"/>
      </w:pPr>
      <w:r w:rsidRPr="00EC76D5">
        <w:t xml:space="preserve">      case je:</w:t>
      </w:r>
    </w:p>
    <w:p w14:paraId="5C03BF1A" w14:textId="77777777" w:rsidR="009B66F3" w:rsidRPr="00EC76D5" w:rsidRDefault="009B66F3" w:rsidP="009B66F3">
      <w:pPr>
        <w:pStyle w:val="Code"/>
      </w:pPr>
      <w:r w:rsidRPr="00EC76D5">
        <w:t xml:space="preserve">      case jne:</w:t>
      </w:r>
    </w:p>
    <w:p w14:paraId="16C728E2" w14:textId="77777777" w:rsidR="009B66F3" w:rsidRPr="00EC76D5" w:rsidRDefault="009B66F3" w:rsidP="009B66F3">
      <w:pPr>
        <w:pStyle w:val="Code"/>
      </w:pPr>
      <w:r w:rsidRPr="00EC76D5">
        <w:t xml:space="preserve">      case jl:</w:t>
      </w:r>
    </w:p>
    <w:p w14:paraId="717810CF" w14:textId="77777777" w:rsidR="009B66F3" w:rsidRPr="00EC76D5" w:rsidRDefault="009B66F3" w:rsidP="009B66F3">
      <w:pPr>
        <w:pStyle w:val="Code"/>
      </w:pPr>
      <w:r w:rsidRPr="00EC76D5">
        <w:t xml:space="preserve">      case jle:</w:t>
      </w:r>
    </w:p>
    <w:p w14:paraId="2629C392" w14:textId="77777777" w:rsidR="009B66F3" w:rsidRPr="00EC76D5" w:rsidRDefault="009B66F3" w:rsidP="009B66F3">
      <w:pPr>
        <w:pStyle w:val="Code"/>
      </w:pPr>
      <w:r w:rsidRPr="00EC76D5">
        <w:t xml:space="preserve">      case jg:</w:t>
      </w:r>
    </w:p>
    <w:p w14:paraId="2B4080F2" w14:textId="77777777" w:rsidR="009B66F3" w:rsidRPr="00EC76D5" w:rsidRDefault="009B66F3" w:rsidP="009B66F3">
      <w:pPr>
        <w:pStyle w:val="Code"/>
      </w:pPr>
      <w:r w:rsidRPr="00EC76D5">
        <w:t xml:space="preserve">      case jge:</w:t>
      </w:r>
    </w:p>
    <w:p w14:paraId="649F93A3" w14:textId="77777777" w:rsidR="009B66F3" w:rsidRPr="00EC76D5" w:rsidRDefault="009B66F3" w:rsidP="009B66F3">
      <w:pPr>
        <w:pStyle w:val="Code"/>
      </w:pPr>
      <w:r w:rsidRPr="00EC76D5">
        <w:t xml:space="preserve">      case jb:</w:t>
      </w:r>
    </w:p>
    <w:p w14:paraId="58EFB83E" w14:textId="77777777" w:rsidR="009B66F3" w:rsidRPr="00EC76D5" w:rsidRDefault="009B66F3" w:rsidP="009B66F3">
      <w:pPr>
        <w:pStyle w:val="Code"/>
      </w:pPr>
      <w:r w:rsidRPr="00EC76D5">
        <w:t xml:space="preserve">      case jbe:</w:t>
      </w:r>
    </w:p>
    <w:p w14:paraId="7F7C0F2A" w14:textId="77777777" w:rsidR="009B66F3" w:rsidRPr="00EC76D5" w:rsidRDefault="009B66F3" w:rsidP="009B66F3">
      <w:pPr>
        <w:pStyle w:val="Code"/>
      </w:pPr>
      <w:r w:rsidRPr="00EC76D5">
        <w:t xml:space="preserve">      case ja:</w:t>
      </w:r>
    </w:p>
    <w:p w14:paraId="555ECCFF" w14:textId="77777777" w:rsidR="009B66F3" w:rsidRPr="00EC76D5" w:rsidRDefault="009B66F3" w:rsidP="009B66F3">
      <w:pPr>
        <w:pStyle w:val="Code"/>
      </w:pPr>
      <w:r w:rsidRPr="00EC76D5">
        <w:t xml:space="preserve">      case jae:</w:t>
      </w:r>
    </w:p>
    <w:p w14:paraId="30EB2D87" w14:textId="77777777" w:rsidR="009B66F3" w:rsidRPr="00EC76D5" w:rsidRDefault="009B66F3" w:rsidP="009B66F3">
      <w:pPr>
        <w:pStyle w:val="Code"/>
      </w:pPr>
      <w:r w:rsidRPr="00EC76D5">
        <w:t xml:space="preserve">      case jc:</w:t>
      </w:r>
    </w:p>
    <w:p w14:paraId="493E542E" w14:textId="77777777" w:rsidR="009B66F3" w:rsidRPr="00EC76D5" w:rsidRDefault="009B66F3" w:rsidP="009B66F3">
      <w:pPr>
        <w:pStyle w:val="Code"/>
      </w:pPr>
      <w:r w:rsidRPr="00EC76D5">
        <w:t xml:space="preserve">      case jnc:</w:t>
      </w:r>
    </w:p>
    <w:p w14:paraId="77305521" w14:textId="77777777" w:rsidR="009B66F3" w:rsidRPr="00EC76D5" w:rsidRDefault="009B66F3" w:rsidP="009B66F3">
      <w:pPr>
        <w:pStyle w:val="Code"/>
      </w:pPr>
      <w:r w:rsidRPr="00EC76D5">
        <w:t xml:space="preserve">        return true;</w:t>
      </w:r>
    </w:p>
    <w:p w14:paraId="143ECCD3" w14:textId="77777777" w:rsidR="009B66F3" w:rsidRPr="00EC76D5" w:rsidRDefault="009B66F3" w:rsidP="009B66F3">
      <w:pPr>
        <w:pStyle w:val="Code"/>
      </w:pPr>
      <w:r w:rsidRPr="00EC76D5">
        <w:t xml:space="preserve">        </w:t>
      </w:r>
    </w:p>
    <w:p w14:paraId="48447B9D" w14:textId="77777777" w:rsidR="009B66F3" w:rsidRPr="00EC76D5" w:rsidRDefault="009B66F3" w:rsidP="009B66F3">
      <w:pPr>
        <w:pStyle w:val="Code"/>
      </w:pPr>
      <w:r w:rsidRPr="00EC76D5">
        <w:t xml:space="preserve">      default:</w:t>
      </w:r>
    </w:p>
    <w:p w14:paraId="06472263" w14:textId="77777777" w:rsidR="009B66F3" w:rsidRPr="00EC76D5" w:rsidRDefault="009B66F3" w:rsidP="009B66F3">
      <w:pPr>
        <w:pStyle w:val="Code"/>
      </w:pPr>
      <w:r w:rsidRPr="00EC76D5">
        <w:t xml:space="preserve">        return false;        </w:t>
      </w:r>
    </w:p>
    <w:p w14:paraId="71FED61A" w14:textId="77777777" w:rsidR="009B66F3" w:rsidRPr="00EC76D5" w:rsidRDefault="009B66F3" w:rsidP="009B66F3">
      <w:pPr>
        <w:pStyle w:val="Code"/>
      </w:pPr>
      <w:r w:rsidRPr="00EC76D5">
        <w:t xml:space="preserve">    }</w:t>
      </w:r>
    </w:p>
    <w:p w14:paraId="58688EBE" w14:textId="77777777" w:rsidR="009B66F3" w:rsidRPr="00EC76D5" w:rsidRDefault="009B66F3" w:rsidP="009B66F3">
      <w:pPr>
        <w:pStyle w:val="Code"/>
      </w:pPr>
      <w:r w:rsidRPr="00EC76D5">
        <w:t xml:space="preserve">  }</w:t>
      </w:r>
    </w:p>
    <w:p w14:paraId="3E38ED0F" w14:textId="77777777" w:rsidR="009B66F3" w:rsidRPr="00EC76D5" w:rsidRDefault="009B66F3" w:rsidP="009B66F3">
      <w:pPr>
        <w:pStyle w:val="Code"/>
      </w:pPr>
      <w:r w:rsidRPr="00EC76D5">
        <w:t xml:space="preserve">  </w:t>
      </w:r>
    </w:p>
    <w:p w14:paraId="28EB30B7" w14:textId="77777777" w:rsidR="009B66F3" w:rsidRPr="00EC76D5" w:rsidRDefault="009B66F3" w:rsidP="009B66F3">
      <w:pPr>
        <w:pStyle w:val="Code"/>
      </w:pPr>
      <w:r w:rsidRPr="00EC76D5">
        <w:t xml:space="preserve">  public boolean isJump() {</w:t>
      </w:r>
    </w:p>
    <w:p w14:paraId="61B8B545" w14:textId="77777777" w:rsidR="009B66F3" w:rsidRPr="00EC76D5" w:rsidRDefault="009B66F3" w:rsidP="009B66F3">
      <w:pPr>
        <w:pStyle w:val="Code"/>
      </w:pPr>
      <w:r w:rsidRPr="00EC76D5">
        <w:t xml:space="preserve">    return isJump(m_operator);</w:t>
      </w:r>
    </w:p>
    <w:p w14:paraId="060EFB46" w14:textId="77777777" w:rsidR="009B66F3" w:rsidRPr="00EC76D5" w:rsidRDefault="009B66F3" w:rsidP="009B66F3">
      <w:pPr>
        <w:pStyle w:val="Code"/>
      </w:pPr>
      <w:r w:rsidRPr="00EC76D5">
        <w:t xml:space="preserve">  }</w:t>
      </w:r>
    </w:p>
    <w:p w14:paraId="07CA72CB" w14:textId="77777777" w:rsidR="009B66F3" w:rsidRPr="00EC76D5" w:rsidRDefault="009B66F3" w:rsidP="009B66F3">
      <w:pPr>
        <w:pStyle w:val="Code"/>
      </w:pPr>
    </w:p>
    <w:p w14:paraId="7CA2785C" w14:textId="77777777" w:rsidR="009B66F3" w:rsidRPr="00EC76D5" w:rsidRDefault="009B66F3" w:rsidP="009B66F3">
      <w:pPr>
        <w:pStyle w:val="Code"/>
      </w:pPr>
      <w:r w:rsidRPr="00EC76D5">
        <w:t xml:space="preserve">  public boolean isCallRegular() {</w:t>
      </w:r>
    </w:p>
    <w:p w14:paraId="7FF05E79" w14:textId="77777777" w:rsidR="009B66F3" w:rsidRPr="00EC76D5" w:rsidRDefault="009B66F3" w:rsidP="009B66F3">
      <w:pPr>
        <w:pStyle w:val="Code"/>
      </w:pPr>
      <w:r w:rsidRPr="00EC76D5">
        <w:t xml:space="preserve">    return isCallRegular(m_operator);</w:t>
      </w:r>
    </w:p>
    <w:p w14:paraId="43654E4E" w14:textId="77777777" w:rsidR="009B66F3" w:rsidRPr="00EC76D5" w:rsidRDefault="009B66F3" w:rsidP="009B66F3">
      <w:pPr>
        <w:pStyle w:val="Code"/>
      </w:pPr>
      <w:r w:rsidRPr="00EC76D5">
        <w:t xml:space="preserve">  }</w:t>
      </w:r>
    </w:p>
    <w:p w14:paraId="2079D40A" w14:textId="77777777" w:rsidR="009B66F3" w:rsidRPr="00EC76D5" w:rsidRDefault="009B66F3" w:rsidP="009B66F3">
      <w:pPr>
        <w:pStyle w:val="Code"/>
      </w:pPr>
    </w:p>
    <w:p w14:paraId="7CC844F8" w14:textId="77777777" w:rsidR="009B66F3" w:rsidRPr="00EC76D5" w:rsidRDefault="009B66F3" w:rsidP="009B66F3">
      <w:pPr>
        <w:pStyle w:val="Code"/>
      </w:pPr>
      <w:r w:rsidRPr="00EC76D5">
        <w:t xml:space="preserve">  public boolean isCallRegister() {</w:t>
      </w:r>
    </w:p>
    <w:p w14:paraId="2A0AC6EC" w14:textId="77777777" w:rsidR="009B66F3" w:rsidRPr="00EC76D5" w:rsidRDefault="009B66F3" w:rsidP="009B66F3">
      <w:pPr>
        <w:pStyle w:val="Code"/>
      </w:pPr>
      <w:r w:rsidRPr="00EC76D5">
        <w:t xml:space="preserve">    return isCallRegister(m_operator);</w:t>
      </w:r>
    </w:p>
    <w:p w14:paraId="7A7E03B4" w14:textId="77777777" w:rsidR="009B66F3" w:rsidRPr="00EC76D5" w:rsidRDefault="009B66F3" w:rsidP="009B66F3">
      <w:pPr>
        <w:pStyle w:val="Code"/>
      </w:pPr>
      <w:r w:rsidRPr="00EC76D5">
        <w:t xml:space="preserve">  }</w:t>
      </w:r>
    </w:p>
    <w:p w14:paraId="4F610487" w14:textId="77777777" w:rsidR="009B66F3" w:rsidRPr="00EC76D5" w:rsidRDefault="009B66F3" w:rsidP="009B66F3">
      <w:pPr>
        <w:pStyle w:val="Code"/>
      </w:pPr>
    </w:p>
    <w:p w14:paraId="57F79DDC" w14:textId="77777777" w:rsidR="009B66F3" w:rsidRPr="00EC76D5" w:rsidRDefault="009B66F3" w:rsidP="009B66F3">
      <w:pPr>
        <w:pStyle w:val="Code"/>
      </w:pPr>
      <w:r w:rsidRPr="00EC76D5">
        <w:t xml:space="preserve">  public boolean isCallMemory() {</w:t>
      </w:r>
    </w:p>
    <w:p w14:paraId="516FF390" w14:textId="77777777" w:rsidR="009B66F3" w:rsidRPr="00EC76D5" w:rsidRDefault="009B66F3" w:rsidP="009B66F3">
      <w:pPr>
        <w:pStyle w:val="Code"/>
      </w:pPr>
      <w:r w:rsidRPr="00EC76D5">
        <w:t xml:space="preserve">    return isCallMemory(m_operator);</w:t>
      </w:r>
    </w:p>
    <w:p w14:paraId="4EDFB1B4" w14:textId="77777777" w:rsidR="009B66F3" w:rsidRPr="00EC76D5" w:rsidRDefault="009B66F3" w:rsidP="009B66F3">
      <w:pPr>
        <w:pStyle w:val="Code"/>
      </w:pPr>
      <w:r w:rsidRPr="00EC76D5">
        <w:t xml:space="preserve">  }</w:t>
      </w:r>
    </w:p>
    <w:p w14:paraId="76B130C9" w14:textId="77777777" w:rsidR="009B66F3" w:rsidRPr="00EC76D5" w:rsidRDefault="009B66F3" w:rsidP="009B66F3">
      <w:pPr>
        <w:pStyle w:val="Code"/>
      </w:pPr>
    </w:p>
    <w:p w14:paraId="06A98C87" w14:textId="77777777" w:rsidR="009B66F3" w:rsidRPr="00EC76D5" w:rsidRDefault="009B66F3" w:rsidP="009B66F3">
      <w:pPr>
        <w:pStyle w:val="Code"/>
      </w:pPr>
      <w:r w:rsidRPr="00EC76D5">
        <w:t xml:space="preserve">  public boolean isCallAuto() {</w:t>
      </w:r>
    </w:p>
    <w:p w14:paraId="3180D41C" w14:textId="77777777" w:rsidR="009B66F3" w:rsidRPr="00EC76D5" w:rsidRDefault="009B66F3" w:rsidP="009B66F3">
      <w:pPr>
        <w:pStyle w:val="Code"/>
      </w:pPr>
      <w:r w:rsidRPr="00EC76D5">
        <w:t xml:space="preserve">    return isCallAuto(m_operator);</w:t>
      </w:r>
    </w:p>
    <w:p w14:paraId="3656116F" w14:textId="77777777" w:rsidR="009B66F3" w:rsidRPr="00EC76D5" w:rsidRDefault="009B66F3" w:rsidP="009B66F3">
      <w:pPr>
        <w:pStyle w:val="Code"/>
      </w:pPr>
      <w:r w:rsidRPr="00EC76D5">
        <w:t xml:space="preserve">  }</w:t>
      </w:r>
    </w:p>
    <w:p w14:paraId="1EE7B24F" w14:textId="77777777" w:rsidR="009B66F3" w:rsidRPr="00EC76D5" w:rsidRDefault="009B66F3" w:rsidP="009B66F3">
      <w:pPr>
        <w:pStyle w:val="Code"/>
      </w:pPr>
    </w:p>
    <w:p w14:paraId="39B03227" w14:textId="77777777" w:rsidR="009B66F3" w:rsidRPr="00EC76D5" w:rsidRDefault="009B66F3" w:rsidP="009B66F3">
      <w:pPr>
        <w:pStyle w:val="Code"/>
      </w:pPr>
      <w:r w:rsidRPr="00EC76D5">
        <w:t xml:space="preserve">  public boolean isCallStatic() {</w:t>
      </w:r>
    </w:p>
    <w:p w14:paraId="3780D783" w14:textId="77777777" w:rsidR="009B66F3" w:rsidRPr="00EC76D5" w:rsidRDefault="009B66F3" w:rsidP="009B66F3">
      <w:pPr>
        <w:pStyle w:val="Code"/>
      </w:pPr>
      <w:r w:rsidRPr="00EC76D5">
        <w:t xml:space="preserve">    return isCallStatic(m_operator);</w:t>
      </w:r>
    </w:p>
    <w:p w14:paraId="64D89228" w14:textId="77777777" w:rsidR="009B66F3" w:rsidRPr="00EC76D5" w:rsidRDefault="009B66F3" w:rsidP="009B66F3">
      <w:pPr>
        <w:pStyle w:val="Code"/>
      </w:pPr>
      <w:r w:rsidRPr="00EC76D5">
        <w:t xml:space="preserve">  }</w:t>
      </w:r>
    </w:p>
    <w:p w14:paraId="636BF301" w14:textId="77777777" w:rsidR="009B66F3" w:rsidRPr="00EC76D5" w:rsidRDefault="009B66F3" w:rsidP="009B66F3">
      <w:pPr>
        <w:pStyle w:val="Code"/>
      </w:pPr>
    </w:p>
    <w:p w14:paraId="3F564B79" w14:textId="77777777" w:rsidR="009B66F3" w:rsidRPr="00EC76D5" w:rsidRDefault="009B66F3" w:rsidP="009B66F3">
      <w:pPr>
        <w:pStyle w:val="Code"/>
      </w:pPr>
      <w:r w:rsidRPr="00EC76D5">
        <w:t xml:space="preserve">  public boolean isJump(ObjectOperator operator) {</w:t>
      </w:r>
    </w:p>
    <w:p w14:paraId="6C9A4030" w14:textId="77777777" w:rsidR="009B66F3" w:rsidRPr="00EC76D5" w:rsidRDefault="009B66F3" w:rsidP="009B66F3">
      <w:pPr>
        <w:pStyle w:val="Code"/>
      </w:pPr>
      <w:r w:rsidRPr="00EC76D5">
        <w:t xml:space="preserve">    return ((m_operator == ObjectOperator.short_jmp) ||</w:t>
      </w:r>
    </w:p>
    <w:p w14:paraId="749D6C78" w14:textId="77777777" w:rsidR="009B66F3" w:rsidRPr="00EC76D5" w:rsidRDefault="009B66F3" w:rsidP="009B66F3">
      <w:pPr>
        <w:pStyle w:val="Code"/>
      </w:pPr>
      <w:r w:rsidRPr="00EC76D5">
        <w:t xml:space="preserve">            (m_operator == ObjectOperator.long_jmp)) &amp;&amp;</w:t>
      </w:r>
    </w:p>
    <w:p w14:paraId="56571B53" w14:textId="77777777" w:rsidR="009B66F3" w:rsidRPr="00EC76D5" w:rsidRDefault="009B66F3" w:rsidP="009B66F3">
      <w:pPr>
        <w:pStyle w:val="Code"/>
      </w:pPr>
      <w:r w:rsidRPr="00EC76D5">
        <w:t xml:space="preserve">           !(m_operandArray[0] instanceof Register);</w:t>
      </w:r>
    </w:p>
    <w:p w14:paraId="66C00FFF" w14:textId="77777777" w:rsidR="009B66F3" w:rsidRPr="00EC76D5" w:rsidRDefault="009B66F3" w:rsidP="009B66F3">
      <w:pPr>
        <w:pStyle w:val="Code"/>
      </w:pPr>
      <w:r w:rsidRPr="00EC76D5">
        <w:t xml:space="preserve">  }</w:t>
      </w:r>
    </w:p>
    <w:p w14:paraId="7132A976" w14:textId="77777777" w:rsidR="009B66F3" w:rsidRPr="00EC76D5" w:rsidRDefault="009B66F3" w:rsidP="009B66F3">
      <w:pPr>
        <w:pStyle w:val="Code"/>
      </w:pPr>
    </w:p>
    <w:p w14:paraId="3F9C0F6D" w14:textId="77777777" w:rsidR="009B66F3" w:rsidRPr="00EC76D5" w:rsidRDefault="009B66F3" w:rsidP="009B66F3">
      <w:pPr>
        <w:pStyle w:val="Code"/>
      </w:pPr>
      <w:r w:rsidRPr="00EC76D5">
        <w:t xml:space="preserve">  // call test      Integer null null</w:t>
      </w:r>
    </w:p>
    <w:p w14:paraId="6108904D" w14:textId="77777777" w:rsidR="009B66F3" w:rsidRPr="00EC76D5" w:rsidRDefault="009B66F3" w:rsidP="009B66F3">
      <w:pPr>
        <w:pStyle w:val="Code"/>
      </w:pPr>
      <w:r w:rsidRPr="00EC76D5">
        <w:t xml:space="preserve">  public boolean isCallRegular(ObjectOperator operator) {</w:t>
      </w:r>
    </w:p>
    <w:p w14:paraId="2094D3A9" w14:textId="77777777" w:rsidR="009B66F3" w:rsidRPr="00EC76D5" w:rsidRDefault="009B66F3" w:rsidP="009B66F3">
      <w:pPr>
        <w:pStyle w:val="Code"/>
      </w:pPr>
      <w:r w:rsidRPr="00EC76D5">
        <w:t xml:space="preserve">    return (m_operator == ObjectOperator.call) &amp;&amp;</w:t>
      </w:r>
    </w:p>
    <w:p w14:paraId="0888AD46" w14:textId="77777777" w:rsidR="009B66F3" w:rsidRPr="00EC76D5" w:rsidRDefault="009B66F3" w:rsidP="009B66F3">
      <w:pPr>
        <w:pStyle w:val="Code"/>
      </w:pPr>
      <w:r w:rsidRPr="00EC76D5">
        <w:t xml:space="preserve">           (m_operandArray[0] instanceof String) &amp;&amp; </w:t>
      </w:r>
    </w:p>
    <w:p w14:paraId="7E6C16B7" w14:textId="77777777" w:rsidR="009B66F3" w:rsidRPr="00EC76D5" w:rsidRDefault="009B66F3" w:rsidP="009B66F3">
      <w:pPr>
        <w:pStyle w:val="Code"/>
      </w:pPr>
      <w:r w:rsidRPr="00EC76D5">
        <w:t xml:space="preserve">           (m_operandArray[1] == null) &amp;&amp;</w:t>
      </w:r>
    </w:p>
    <w:p w14:paraId="13B064D7" w14:textId="77777777" w:rsidR="009B66F3" w:rsidRPr="00EC76D5" w:rsidRDefault="009B66F3" w:rsidP="009B66F3">
      <w:pPr>
        <w:pStyle w:val="Code"/>
      </w:pPr>
      <w:r w:rsidRPr="00EC76D5">
        <w:lastRenderedPageBreak/>
        <w:t xml:space="preserve">           (m_operandArray[2] == null);</w:t>
      </w:r>
    </w:p>
    <w:p w14:paraId="71195768" w14:textId="77777777" w:rsidR="009B66F3" w:rsidRPr="00EC76D5" w:rsidRDefault="009B66F3" w:rsidP="009B66F3">
      <w:pPr>
        <w:pStyle w:val="Code"/>
      </w:pPr>
      <w:r w:rsidRPr="00EC76D5">
        <w:t xml:space="preserve">  }</w:t>
      </w:r>
    </w:p>
    <w:p w14:paraId="743B1FAC" w14:textId="77777777" w:rsidR="009B66F3" w:rsidRPr="00EC76D5" w:rsidRDefault="009B66F3" w:rsidP="009B66F3">
      <w:pPr>
        <w:pStyle w:val="Code"/>
      </w:pPr>
    </w:p>
    <w:p w14:paraId="1B3B0318" w14:textId="77777777" w:rsidR="009B66F3" w:rsidRPr="00EC76D5" w:rsidRDefault="009B66F3" w:rsidP="009B66F3">
      <w:pPr>
        <w:pStyle w:val="Code"/>
      </w:pPr>
      <w:r w:rsidRPr="00EC76D5">
        <w:t xml:space="preserve">  // call ax        Register null null</w:t>
      </w:r>
    </w:p>
    <w:p w14:paraId="41F28211" w14:textId="77777777" w:rsidR="009B66F3" w:rsidRPr="00EC76D5" w:rsidRDefault="009B66F3" w:rsidP="009B66F3">
      <w:pPr>
        <w:pStyle w:val="Code"/>
      </w:pPr>
      <w:r w:rsidRPr="00EC76D5">
        <w:t xml:space="preserve">  public boolean isCallRegister(ObjectOperator operator) {</w:t>
      </w:r>
    </w:p>
    <w:p w14:paraId="0F74918F" w14:textId="77777777" w:rsidR="009B66F3" w:rsidRPr="00EC76D5" w:rsidRDefault="009B66F3" w:rsidP="009B66F3">
      <w:pPr>
        <w:pStyle w:val="Code"/>
      </w:pPr>
      <w:r w:rsidRPr="00EC76D5">
        <w:t xml:space="preserve">    return (m_operator == ObjectOperator.call) &amp;&amp;</w:t>
      </w:r>
    </w:p>
    <w:p w14:paraId="0600C417" w14:textId="77777777" w:rsidR="009B66F3" w:rsidRPr="00EC76D5" w:rsidRDefault="009B66F3" w:rsidP="009B66F3">
      <w:pPr>
        <w:pStyle w:val="Code"/>
      </w:pPr>
      <w:r w:rsidRPr="00EC76D5">
        <w:t xml:space="preserve">           (m_operandArray[0] instanceof Register) &amp;&amp; </w:t>
      </w:r>
    </w:p>
    <w:p w14:paraId="666F4F1D" w14:textId="77777777" w:rsidR="009B66F3" w:rsidRPr="00EC76D5" w:rsidRDefault="009B66F3" w:rsidP="009B66F3">
      <w:pPr>
        <w:pStyle w:val="Code"/>
      </w:pPr>
      <w:r w:rsidRPr="00EC76D5">
        <w:t xml:space="preserve">           (m_operandArray[1] == null) &amp;&amp;</w:t>
      </w:r>
    </w:p>
    <w:p w14:paraId="573B048B" w14:textId="77777777" w:rsidR="009B66F3" w:rsidRPr="00EC76D5" w:rsidRDefault="009B66F3" w:rsidP="009B66F3">
      <w:pPr>
        <w:pStyle w:val="Code"/>
      </w:pPr>
      <w:r w:rsidRPr="00EC76D5">
        <w:t xml:space="preserve">           (m_operandArray[2] == null);</w:t>
      </w:r>
    </w:p>
    <w:p w14:paraId="0E2A2FC0" w14:textId="77777777" w:rsidR="009B66F3" w:rsidRPr="00EC76D5" w:rsidRDefault="009B66F3" w:rsidP="009B66F3">
      <w:pPr>
        <w:pStyle w:val="Code"/>
      </w:pPr>
      <w:r w:rsidRPr="00EC76D5">
        <w:t xml:space="preserve">  }</w:t>
      </w:r>
    </w:p>
    <w:p w14:paraId="037697C5" w14:textId="77777777" w:rsidR="009B66F3" w:rsidRPr="00EC76D5" w:rsidRDefault="009B66F3" w:rsidP="009B66F3">
      <w:pPr>
        <w:pStyle w:val="Code"/>
      </w:pPr>
    </w:p>
    <w:p w14:paraId="77A90AD3" w14:textId="77777777" w:rsidR="009B66F3" w:rsidRPr="00EC76D5" w:rsidRDefault="009B66F3" w:rsidP="009B66F3">
      <w:pPr>
        <w:pStyle w:val="Code"/>
      </w:pPr>
      <w:r w:rsidRPr="00EC76D5">
        <w:t xml:space="preserve">  public boolean isCallMemory(ObjectOperator operator) {</w:t>
      </w:r>
    </w:p>
    <w:p w14:paraId="2B112B94" w14:textId="77777777" w:rsidR="009B66F3" w:rsidRPr="00EC76D5" w:rsidRDefault="009B66F3" w:rsidP="009B66F3">
      <w:pPr>
        <w:pStyle w:val="Code"/>
      </w:pPr>
      <w:r w:rsidRPr="00EC76D5">
        <w:t xml:space="preserve">    return isCallAuto(operator) || isCallStatic(operator);</w:t>
      </w:r>
    </w:p>
    <w:p w14:paraId="4CC18809" w14:textId="77777777" w:rsidR="009B66F3" w:rsidRPr="00EC76D5" w:rsidRDefault="009B66F3" w:rsidP="009B66F3">
      <w:pPr>
        <w:pStyle w:val="Code"/>
      </w:pPr>
      <w:r w:rsidRPr="00EC76D5">
        <w:t xml:space="preserve">  }</w:t>
      </w:r>
    </w:p>
    <w:p w14:paraId="378C8EBF" w14:textId="77777777" w:rsidR="009B66F3" w:rsidRPr="00EC76D5" w:rsidRDefault="009B66F3" w:rsidP="009B66F3">
      <w:pPr>
        <w:pStyle w:val="Code"/>
      </w:pPr>
      <w:r w:rsidRPr="00EC76D5">
        <w:t xml:space="preserve">  </w:t>
      </w:r>
    </w:p>
    <w:p w14:paraId="264D082F" w14:textId="77777777" w:rsidR="009B66F3" w:rsidRPr="00EC76D5" w:rsidRDefault="009B66F3" w:rsidP="009B66F3">
      <w:pPr>
        <w:pStyle w:val="Code"/>
      </w:pPr>
      <w:r w:rsidRPr="00EC76D5">
        <w:t xml:space="preserve">  // call [bp + 10] Register Integer null</w:t>
      </w:r>
    </w:p>
    <w:p w14:paraId="743FC1E5" w14:textId="77777777" w:rsidR="009B66F3" w:rsidRPr="00EC76D5" w:rsidRDefault="009B66F3" w:rsidP="009B66F3">
      <w:pPr>
        <w:pStyle w:val="Code"/>
      </w:pPr>
      <w:r w:rsidRPr="00EC76D5">
        <w:t xml:space="preserve">  public boolean isCallAuto(ObjectOperator operator) {</w:t>
      </w:r>
    </w:p>
    <w:p w14:paraId="4CFE71B1" w14:textId="77777777" w:rsidR="009B66F3" w:rsidRPr="00EC76D5" w:rsidRDefault="009B66F3" w:rsidP="009B66F3">
      <w:pPr>
        <w:pStyle w:val="Code"/>
      </w:pPr>
      <w:r w:rsidRPr="00EC76D5">
        <w:t xml:space="preserve">    return (m_operator == ObjectOperator.call) &amp;&amp;</w:t>
      </w:r>
    </w:p>
    <w:p w14:paraId="585C64BF" w14:textId="77777777" w:rsidR="009B66F3" w:rsidRPr="00EC76D5" w:rsidRDefault="009B66F3" w:rsidP="009B66F3">
      <w:pPr>
        <w:pStyle w:val="Code"/>
      </w:pPr>
      <w:r w:rsidRPr="00EC76D5">
        <w:t xml:space="preserve">           (m_operandArray[0] instanceof Register) &amp;&amp;</w:t>
      </w:r>
    </w:p>
    <w:p w14:paraId="6B91DE3B" w14:textId="77777777" w:rsidR="009B66F3" w:rsidRPr="00EC76D5" w:rsidRDefault="009B66F3" w:rsidP="009B66F3">
      <w:pPr>
        <w:pStyle w:val="Code"/>
      </w:pPr>
      <w:r w:rsidRPr="00EC76D5">
        <w:t xml:space="preserve">           (m_operandArray[1] instanceof Integer) &amp;&amp;</w:t>
      </w:r>
    </w:p>
    <w:p w14:paraId="56077E62" w14:textId="77777777" w:rsidR="009B66F3" w:rsidRPr="00EC76D5" w:rsidRDefault="009B66F3" w:rsidP="009B66F3">
      <w:pPr>
        <w:pStyle w:val="Code"/>
      </w:pPr>
      <w:r w:rsidRPr="00EC76D5">
        <w:t xml:space="preserve">           (m_operandArray[2] == null);</w:t>
      </w:r>
    </w:p>
    <w:p w14:paraId="788866AA" w14:textId="77777777" w:rsidR="009B66F3" w:rsidRPr="00EC76D5" w:rsidRDefault="009B66F3" w:rsidP="009B66F3">
      <w:pPr>
        <w:pStyle w:val="Code"/>
      </w:pPr>
      <w:r w:rsidRPr="00EC76D5">
        <w:t xml:space="preserve">  }</w:t>
      </w:r>
    </w:p>
    <w:p w14:paraId="23D78BA2" w14:textId="77777777" w:rsidR="009B66F3" w:rsidRPr="00EC76D5" w:rsidRDefault="009B66F3" w:rsidP="009B66F3">
      <w:pPr>
        <w:pStyle w:val="Code"/>
      </w:pPr>
    </w:p>
    <w:p w14:paraId="1F1493B4" w14:textId="77777777" w:rsidR="009B66F3" w:rsidRPr="00EC76D5" w:rsidRDefault="009B66F3" w:rsidP="009B66F3">
      <w:pPr>
        <w:pStyle w:val="Code"/>
      </w:pPr>
      <w:r w:rsidRPr="00EC76D5">
        <w:t xml:space="preserve">  // call [1000]   null Integer null</w:t>
      </w:r>
    </w:p>
    <w:p w14:paraId="73732FA9" w14:textId="77777777" w:rsidR="009B66F3" w:rsidRPr="00EC76D5" w:rsidRDefault="009B66F3" w:rsidP="009B66F3">
      <w:pPr>
        <w:pStyle w:val="Code"/>
      </w:pPr>
      <w:r w:rsidRPr="00EC76D5">
        <w:t xml:space="preserve">  public boolean isCallStatic(ObjectOperator operator) {</w:t>
      </w:r>
    </w:p>
    <w:p w14:paraId="24F86D58" w14:textId="77777777" w:rsidR="009B66F3" w:rsidRPr="00EC76D5" w:rsidRDefault="009B66F3" w:rsidP="009B66F3">
      <w:pPr>
        <w:pStyle w:val="Code"/>
      </w:pPr>
      <w:r w:rsidRPr="00EC76D5">
        <w:t xml:space="preserve">    return (m_operator == ObjectOperator.call) &amp;&amp;</w:t>
      </w:r>
    </w:p>
    <w:p w14:paraId="698781B0" w14:textId="77777777" w:rsidR="009B66F3" w:rsidRPr="00EC76D5" w:rsidRDefault="009B66F3" w:rsidP="009B66F3">
      <w:pPr>
        <w:pStyle w:val="Code"/>
      </w:pPr>
      <w:r w:rsidRPr="00EC76D5">
        <w:t xml:space="preserve">           (m_operandArray[0] == null) &amp;&amp;</w:t>
      </w:r>
    </w:p>
    <w:p w14:paraId="0E872A09" w14:textId="77777777" w:rsidR="009B66F3" w:rsidRPr="00EC76D5" w:rsidRDefault="009B66F3" w:rsidP="009B66F3">
      <w:pPr>
        <w:pStyle w:val="Code"/>
      </w:pPr>
      <w:r w:rsidRPr="00EC76D5">
        <w:t xml:space="preserve">           (m_operandArray[1] instanceof Pair) &amp;&amp;</w:t>
      </w:r>
    </w:p>
    <w:p w14:paraId="726460BA" w14:textId="77777777" w:rsidR="009B66F3" w:rsidRPr="00EC76D5" w:rsidRDefault="009B66F3" w:rsidP="009B66F3">
      <w:pPr>
        <w:pStyle w:val="Code"/>
      </w:pPr>
      <w:r w:rsidRPr="00EC76D5">
        <w:t xml:space="preserve">           (m_operandArray[2] == null);</w:t>
      </w:r>
    </w:p>
    <w:p w14:paraId="0FDFA806" w14:textId="77777777" w:rsidR="009B66F3" w:rsidRPr="00EC76D5" w:rsidRDefault="009B66F3" w:rsidP="009B66F3">
      <w:pPr>
        <w:pStyle w:val="Code"/>
      </w:pPr>
      <w:r w:rsidRPr="00EC76D5">
        <w:t xml:space="preserve">  }</w:t>
      </w:r>
    </w:p>
    <w:p w14:paraId="123DA9C0" w14:textId="77777777" w:rsidR="009B66F3" w:rsidRPr="00EC76D5" w:rsidRDefault="009B66F3" w:rsidP="009B66F3">
      <w:pPr>
        <w:pStyle w:val="Code"/>
      </w:pPr>
    </w:p>
    <w:p w14:paraId="62A5EDBC" w14:textId="77777777" w:rsidR="009B66F3" w:rsidRPr="00EC76D5" w:rsidRDefault="009B66F3" w:rsidP="009B66F3">
      <w:pPr>
        <w:pStyle w:val="Code"/>
      </w:pPr>
      <w:r w:rsidRPr="00EC76D5">
        <w:t xml:space="preserve">  public boolean isRegisterLoad(int position) {</w:t>
      </w:r>
    </w:p>
    <w:p w14:paraId="129E2DFA" w14:textId="77777777" w:rsidR="009B66F3" w:rsidRPr="00EC76D5" w:rsidRDefault="009B66F3" w:rsidP="009B66F3">
      <w:pPr>
        <w:pStyle w:val="Code"/>
      </w:pPr>
      <w:r w:rsidRPr="00EC76D5">
        <w:t xml:space="preserve">    return ((position == 1) &amp;&amp; (m_operandArray[0] instanceof Register) &amp;&amp;</w:t>
      </w:r>
    </w:p>
    <w:p w14:paraId="595679C7" w14:textId="77777777" w:rsidR="009B66F3" w:rsidRPr="00EC76D5" w:rsidRDefault="009B66F3" w:rsidP="009B66F3">
      <w:pPr>
        <w:pStyle w:val="Code"/>
      </w:pPr>
      <w:r w:rsidRPr="00EC76D5">
        <w:t xml:space="preserve">            ((m_operandArray[1] instanceof Register) ||</w:t>
      </w:r>
    </w:p>
    <w:p w14:paraId="658ABCB4" w14:textId="77777777" w:rsidR="009B66F3" w:rsidRPr="00EC76D5" w:rsidRDefault="009B66F3" w:rsidP="009B66F3">
      <w:pPr>
        <w:pStyle w:val="Code"/>
      </w:pPr>
      <w:r w:rsidRPr="00EC76D5">
        <w:t xml:space="preserve">             (m_operandArray[1] instanceof Integer)));</w:t>
      </w:r>
    </w:p>
    <w:p w14:paraId="1676376F" w14:textId="77777777" w:rsidR="009B66F3" w:rsidRPr="00EC76D5" w:rsidRDefault="009B66F3" w:rsidP="009B66F3">
      <w:pPr>
        <w:pStyle w:val="Code"/>
      </w:pPr>
      <w:r w:rsidRPr="00EC76D5">
        <w:t xml:space="preserve">  }</w:t>
      </w:r>
    </w:p>
    <w:p w14:paraId="50396255" w14:textId="77777777" w:rsidR="009B66F3" w:rsidRPr="00EC76D5" w:rsidRDefault="009B66F3" w:rsidP="009B66F3">
      <w:pPr>
        <w:pStyle w:val="Code"/>
      </w:pPr>
      <w:r w:rsidRPr="00EC76D5">
        <w:t xml:space="preserve">  </w:t>
      </w:r>
    </w:p>
    <w:p w14:paraId="447E3BE2" w14:textId="77777777" w:rsidR="009B66F3" w:rsidRPr="00EC76D5" w:rsidRDefault="009B66F3" w:rsidP="009B66F3">
      <w:pPr>
        <w:pStyle w:val="Code"/>
      </w:pPr>
      <w:r w:rsidRPr="00EC76D5">
        <w:t xml:space="preserve">  public boolean isRegisterSave(int position) {</w:t>
      </w:r>
    </w:p>
    <w:p w14:paraId="39CC213F" w14:textId="77777777" w:rsidR="009B66F3" w:rsidRPr="00EC76D5" w:rsidRDefault="009B66F3" w:rsidP="009B66F3">
      <w:pPr>
        <w:pStyle w:val="Code"/>
      </w:pPr>
      <w:r w:rsidRPr="00EC76D5">
        <w:t xml:space="preserve">    return ((position == 3) &amp;&amp; (m_operandArray[2] instanceof Register));</w:t>
      </w:r>
    </w:p>
    <w:p w14:paraId="6724470D" w14:textId="77777777" w:rsidR="009B66F3" w:rsidRPr="00EC76D5" w:rsidRDefault="009B66F3" w:rsidP="009B66F3">
      <w:pPr>
        <w:pStyle w:val="Code"/>
      </w:pPr>
      <w:r w:rsidRPr="00EC76D5">
        <w:t xml:space="preserve">  }</w:t>
      </w:r>
    </w:p>
    <w:p w14:paraId="75C69D67" w14:textId="77777777" w:rsidR="009B66F3" w:rsidRPr="00EC76D5" w:rsidRDefault="009B66F3" w:rsidP="009B66F3">
      <w:pPr>
        <w:pStyle w:val="Code"/>
      </w:pPr>
      <w:r w:rsidRPr="00EC76D5">
        <w:t xml:space="preserve">  </w:t>
      </w:r>
    </w:p>
    <w:p w14:paraId="7667213A" w14:textId="77777777" w:rsidR="009B66F3" w:rsidRPr="00EC76D5" w:rsidRDefault="009B66F3" w:rsidP="009B66F3">
      <w:pPr>
        <w:pStyle w:val="Code"/>
      </w:pPr>
      <w:r w:rsidRPr="00EC76D5">
        <w:t xml:space="preserve">  public static boolean registerOverlap(Register register1,</w:t>
      </w:r>
    </w:p>
    <w:p w14:paraId="6D729A0A" w14:textId="77777777" w:rsidR="009B66F3" w:rsidRPr="00EC76D5" w:rsidRDefault="009B66F3" w:rsidP="009B66F3">
      <w:pPr>
        <w:pStyle w:val="Code"/>
      </w:pPr>
      <w:r w:rsidRPr="00EC76D5">
        <w:t xml:space="preserve">                                        Register register2) {</w:t>
      </w:r>
    </w:p>
    <w:p w14:paraId="608C6818" w14:textId="77777777" w:rsidR="009B66F3" w:rsidRPr="00EC76D5" w:rsidRDefault="009B66F3" w:rsidP="009B66F3">
      <w:pPr>
        <w:pStyle w:val="Code"/>
      </w:pPr>
      <w:r w:rsidRPr="00EC76D5">
        <w:t xml:space="preserve">    if ((register1 == null) || (register2 == null)) {</w:t>
      </w:r>
    </w:p>
    <w:p w14:paraId="0582414E" w14:textId="77777777" w:rsidR="009B66F3" w:rsidRPr="00EC76D5" w:rsidRDefault="009B66F3" w:rsidP="009B66F3">
      <w:pPr>
        <w:pStyle w:val="Code"/>
      </w:pPr>
      <w:r w:rsidRPr="00EC76D5">
        <w:t xml:space="preserve">      return false;</w:t>
      </w:r>
    </w:p>
    <w:p w14:paraId="711005FB" w14:textId="77777777" w:rsidR="009B66F3" w:rsidRPr="00EC76D5" w:rsidRDefault="009B66F3" w:rsidP="009B66F3">
      <w:pPr>
        <w:pStyle w:val="Code"/>
      </w:pPr>
      <w:r w:rsidRPr="00EC76D5">
        <w:t xml:space="preserve">    }</w:t>
      </w:r>
    </w:p>
    <w:p w14:paraId="0EC25450" w14:textId="77777777" w:rsidR="009B66F3" w:rsidRPr="00EC76D5" w:rsidRDefault="009B66F3" w:rsidP="009B66F3">
      <w:pPr>
        <w:pStyle w:val="Code"/>
      </w:pPr>
      <w:r w:rsidRPr="00EC76D5">
        <w:t xml:space="preserve">    </w:t>
      </w:r>
    </w:p>
    <w:p w14:paraId="50294AB7" w14:textId="77777777" w:rsidR="009B66F3" w:rsidRPr="00EC76D5" w:rsidRDefault="009B66F3" w:rsidP="009B66F3">
      <w:pPr>
        <w:pStyle w:val="Code"/>
      </w:pPr>
      <w:r w:rsidRPr="00EC76D5">
        <w:t xml:space="preserve">    if (register1.equals(register2)) {</w:t>
      </w:r>
    </w:p>
    <w:p w14:paraId="5B243D86" w14:textId="77777777" w:rsidR="009B66F3" w:rsidRPr="00EC76D5" w:rsidRDefault="009B66F3" w:rsidP="009B66F3">
      <w:pPr>
        <w:pStyle w:val="Code"/>
      </w:pPr>
      <w:r w:rsidRPr="00EC76D5">
        <w:t xml:space="preserve">      return true;</w:t>
      </w:r>
    </w:p>
    <w:p w14:paraId="18591EDD" w14:textId="77777777" w:rsidR="009B66F3" w:rsidRPr="00EC76D5" w:rsidRDefault="009B66F3" w:rsidP="009B66F3">
      <w:pPr>
        <w:pStyle w:val="Code"/>
      </w:pPr>
      <w:r w:rsidRPr="00EC76D5">
        <w:t xml:space="preserve">    }</w:t>
      </w:r>
    </w:p>
    <w:p w14:paraId="2E01CE51" w14:textId="77777777" w:rsidR="009B66F3" w:rsidRPr="00EC76D5" w:rsidRDefault="009B66F3" w:rsidP="009B66F3">
      <w:pPr>
        <w:pStyle w:val="Code"/>
      </w:pPr>
    </w:p>
    <w:p w14:paraId="1654BE96" w14:textId="77777777" w:rsidR="009B66F3" w:rsidRPr="00EC76D5" w:rsidRDefault="009B66F3" w:rsidP="009B66F3">
      <w:pPr>
        <w:pStyle w:val="Code"/>
      </w:pPr>
      <w:r w:rsidRPr="00EC76D5">
        <w:t xml:space="preserve">    String name1 = register1.name(), name2 = register2.name();</w:t>
      </w:r>
    </w:p>
    <w:p w14:paraId="4C204D12" w14:textId="77777777" w:rsidR="009B66F3" w:rsidRPr="00EC76D5" w:rsidRDefault="009B66F3" w:rsidP="009B66F3">
      <w:pPr>
        <w:pStyle w:val="Code"/>
      </w:pPr>
    </w:p>
    <w:p w14:paraId="0E397772" w14:textId="77777777" w:rsidR="009B66F3" w:rsidRPr="00EC76D5" w:rsidRDefault="009B66F3" w:rsidP="009B66F3">
      <w:pPr>
        <w:pStyle w:val="Code"/>
      </w:pPr>
      <w:r w:rsidRPr="00EC76D5">
        <w:t xml:space="preserve">    name1 = (name1.length() == 3) ? name1.substring(1) : name1;</w:t>
      </w:r>
    </w:p>
    <w:p w14:paraId="4DA803F7" w14:textId="77777777" w:rsidR="009B66F3" w:rsidRPr="00EC76D5" w:rsidRDefault="009B66F3" w:rsidP="009B66F3">
      <w:pPr>
        <w:pStyle w:val="Code"/>
      </w:pPr>
      <w:r w:rsidRPr="00EC76D5">
        <w:t xml:space="preserve">    name2 = (name2.length() == 3) ? name2.substring(1) : name2;</w:t>
      </w:r>
    </w:p>
    <w:p w14:paraId="41ACF35F" w14:textId="77777777" w:rsidR="009B66F3" w:rsidRPr="00EC76D5" w:rsidRDefault="009B66F3" w:rsidP="009B66F3">
      <w:pPr>
        <w:pStyle w:val="Code"/>
      </w:pPr>
    </w:p>
    <w:p w14:paraId="230158C8" w14:textId="77777777" w:rsidR="009B66F3" w:rsidRPr="00EC76D5" w:rsidRDefault="009B66F3" w:rsidP="009B66F3">
      <w:pPr>
        <w:pStyle w:val="Code"/>
      </w:pPr>
      <w:r w:rsidRPr="00EC76D5">
        <w:t xml:space="preserve">    if ((name1.contains("h") &amp;&amp; name2.contains("l")) ||</w:t>
      </w:r>
    </w:p>
    <w:p w14:paraId="05B7BF43" w14:textId="77777777" w:rsidR="009B66F3" w:rsidRPr="00EC76D5" w:rsidRDefault="009B66F3" w:rsidP="009B66F3">
      <w:pPr>
        <w:pStyle w:val="Code"/>
      </w:pPr>
      <w:r w:rsidRPr="00EC76D5">
        <w:lastRenderedPageBreak/>
        <w:t xml:space="preserve">        (name1.contains("l") &amp;&amp; name2.contains("h"))) {</w:t>
      </w:r>
    </w:p>
    <w:p w14:paraId="75310F34" w14:textId="77777777" w:rsidR="009B66F3" w:rsidRPr="00EC76D5" w:rsidRDefault="009B66F3" w:rsidP="009B66F3">
      <w:pPr>
        <w:pStyle w:val="Code"/>
      </w:pPr>
      <w:r w:rsidRPr="00EC76D5">
        <w:t xml:space="preserve">      return false;</w:t>
      </w:r>
    </w:p>
    <w:p w14:paraId="762141FC" w14:textId="77777777" w:rsidR="009B66F3" w:rsidRPr="00EC76D5" w:rsidRDefault="009B66F3" w:rsidP="009B66F3">
      <w:pPr>
        <w:pStyle w:val="Code"/>
      </w:pPr>
      <w:r w:rsidRPr="00EC76D5">
        <w:t xml:space="preserve">    }</w:t>
      </w:r>
    </w:p>
    <w:p w14:paraId="74ED69BD" w14:textId="77777777" w:rsidR="009B66F3" w:rsidRPr="00EC76D5" w:rsidRDefault="009B66F3" w:rsidP="009B66F3">
      <w:pPr>
        <w:pStyle w:val="Code"/>
      </w:pPr>
      <w:r w:rsidRPr="00EC76D5">
        <w:t xml:space="preserve">    </w:t>
      </w:r>
    </w:p>
    <w:p w14:paraId="52FE67FA" w14:textId="77777777" w:rsidR="009B66F3" w:rsidRPr="00EC76D5" w:rsidRDefault="009B66F3" w:rsidP="009B66F3">
      <w:pPr>
        <w:pStyle w:val="Code"/>
      </w:pPr>
      <w:r w:rsidRPr="00EC76D5">
        <w:t xml:space="preserve">    name1 = (name1.contains("h") || name1.contains("l") ||</w:t>
      </w:r>
    </w:p>
    <w:p w14:paraId="04E7C674" w14:textId="77777777" w:rsidR="009B66F3" w:rsidRPr="00EC76D5" w:rsidRDefault="009B66F3" w:rsidP="009B66F3">
      <w:pPr>
        <w:pStyle w:val="Code"/>
      </w:pPr>
      <w:r w:rsidRPr="00EC76D5">
        <w:t xml:space="preserve">             name1.contains("x")) ? name1.substring(0, 1) : name1;</w:t>
      </w:r>
    </w:p>
    <w:p w14:paraId="4AB50171" w14:textId="77777777" w:rsidR="009B66F3" w:rsidRPr="00EC76D5" w:rsidRDefault="009B66F3" w:rsidP="009B66F3">
      <w:pPr>
        <w:pStyle w:val="Code"/>
      </w:pPr>
      <w:r w:rsidRPr="00EC76D5">
        <w:t xml:space="preserve">    name2 = (name2.contains("h") || name2.contains("l") ||</w:t>
      </w:r>
    </w:p>
    <w:p w14:paraId="1D0539D3" w14:textId="77777777" w:rsidR="009B66F3" w:rsidRPr="00EC76D5" w:rsidRDefault="009B66F3" w:rsidP="009B66F3">
      <w:pPr>
        <w:pStyle w:val="Code"/>
      </w:pPr>
      <w:r w:rsidRPr="00EC76D5">
        <w:t xml:space="preserve">             name2.contains("x")) ? name2.substring(0, 1) : name2;</w:t>
      </w:r>
    </w:p>
    <w:p w14:paraId="6C880B19" w14:textId="77777777" w:rsidR="009B66F3" w:rsidRPr="00EC76D5" w:rsidRDefault="009B66F3" w:rsidP="009B66F3">
      <w:pPr>
        <w:pStyle w:val="Code"/>
      </w:pPr>
    </w:p>
    <w:p w14:paraId="3A1EA7CE" w14:textId="77777777" w:rsidR="009B66F3" w:rsidRPr="00EC76D5" w:rsidRDefault="009B66F3" w:rsidP="009B66F3">
      <w:pPr>
        <w:pStyle w:val="Code"/>
      </w:pPr>
      <w:r w:rsidRPr="00EC76D5">
        <w:t xml:space="preserve">    return name1.equals(name2);</w:t>
      </w:r>
    </w:p>
    <w:p w14:paraId="45186F10" w14:textId="77777777" w:rsidR="009B66F3" w:rsidRPr="00EC76D5" w:rsidRDefault="009B66F3" w:rsidP="009B66F3">
      <w:pPr>
        <w:pStyle w:val="Code"/>
      </w:pPr>
      <w:r w:rsidRPr="00EC76D5">
        <w:t xml:space="preserve">  }</w:t>
      </w:r>
    </w:p>
    <w:p w14:paraId="5569A1DC" w14:textId="77777777" w:rsidR="009B66F3" w:rsidRPr="00EC76D5" w:rsidRDefault="009B66F3" w:rsidP="009B66F3">
      <w:pPr>
        <w:pStyle w:val="Code"/>
      </w:pPr>
      <w:r w:rsidRPr="00EC76D5">
        <w:t xml:space="preserve">  </w:t>
      </w:r>
    </w:p>
    <w:p w14:paraId="50736816" w14:textId="77777777" w:rsidR="009B66F3" w:rsidRPr="00EC76D5" w:rsidRDefault="009B66F3" w:rsidP="009B66F3">
      <w:pPr>
        <w:pStyle w:val="Code"/>
      </w:pPr>
      <w:r w:rsidRPr="00EC76D5">
        <w:t xml:space="preserve">  public static Register registerToSize(Register register, int size) {</w:t>
      </w:r>
    </w:p>
    <w:p w14:paraId="766CF4CC" w14:textId="77777777" w:rsidR="009B66F3" w:rsidRPr="00EC76D5" w:rsidRDefault="009B66F3" w:rsidP="009B66F3">
      <w:pPr>
        <w:pStyle w:val="Code"/>
      </w:pPr>
      <w:r w:rsidRPr="00EC76D5">
        <w:t xml:space="preserve">    switch (size) {</w:t>
      </w:r>
    </w:p>
    <w:p w14:paraId="4CF82A06" w14:textId="77777777" w:rsidR="009B66F3" w:rsidRPr="00EC76D5" w:rsidRDefault="009B66F3" w:rsidP="009B66F3">
      <w:pPr>
        <w:pStyle w:val="Code"/>
      </w:pPr>
      <w:r w:rsidRPr="00EC76D5">
        <w:t xml:space="preserve">      case Type.ShortSize:</w:t>
      </w:r>
    </w:p>
    <w:p w14:paraId="67710204" w14:textId="77777777" w:rsidR="009B66F3" w:rsidRPr="00EC76D5" w:rsidRDefault="009B66F3" w:rsidP="009B66F3">
      <w:pPr>
        <w:pStyle w:val="Code"/>
      </w:pPr>
      <w:r w:rsidRPr="00EC76D5">
        <w:t xml:space="preserve">        return Register.valueOf(register.name().replace("x", "l").</w:t>
      </w:r>
    </w:p>
    <w:p w14:paraId="75674B7C" w14:textId="77777777" w:rsidR="009B66F3" w:rsidRPr="00EC76D5" w:rsidRDefault="009B66F3" w:rsidP="009B66F3">
      <w:pPr>
        <w:pStyle w:val="Code"/>
      </w:pPr>
      <w:r w:rsidRPr="00EC76D5">
        <w:t xml:space="preserve">                                                replace("e", ""));</w:t>
      </w:r>
    </w:p>
    <w:p w14:paraId="16C7D3CD" w14:textId="77777777" w:rsidR="009B66F3" w:rsidRPr="00EC76D5" w:rsidRDefault="009B66F3" w:rsidP="009B66F3">
      <w:pPr>
        <w:pStyle w:val="Code"/>
      </w:pPr>
    </w:p>
    <w:p w14:paraId="0B152DC7" w14:textId="77777777" w:rsidR="009B66F3" w:rsidRPr="00EC76D5" w:rsidRDefault="009B66F3" w:rsidP="009B66F3">
      <w:pPr>
        <w:pStyle w:val="Code"/>
      </w:pPr>
      <w:r w:rsidRPr="00EC76D5">
        <w:t xml:space="preserve">      case Type.IntegerSize:</w:t>
      </w:r>
    </w:p>
    <w:p w14:paraId="4689D7A7" w14:textId="77777777" w:rsidR="009B66F3" w:rsidRPr="00EC76D5" w:rsidRDefault="009B66F3" w:rsidP="009B66F3">
      <w:pPr>
        <w:pStyle w:val="Code"/>
      </w:pPr>
      <w:r w:rsidRPr="00EC76D5">
        <w:t xml:space="preserve">        return Register.valueOf(register.name().replace("h", "x").</w:t>
      </w:r>
    </w:p>
    <w:p w14:paraId="3122E987" w14:textId="77777777" w:rsidR="009B66F3" w:rsidRPr="00EC76D5" w:rsidRDefault="009B66F3" w:rsidP="009B66F3">
      <w:pPr>
        <w:pStyle w:val="Code"/>
      </w:pPr>
      <w:r w:rsidRPr="00EC76D5">
        <w:t xml:space="preserve">                                replace("l", "x").replace("e", ""));</w:t>
      </w:r>
    </w:p>
    <w:p w14:paraId="23659AF0" w14:textId="77777777" w:rsidR="009B66F3" w:rsidRPr="00EC76D5" w:rsidRDefault="009B66F3" w:rsidP="009B66F3">
      <w:pPr>
        <w:pStyle w:val="Code"/>
      </w:pPr>
    </w:p>
    <w:p w14:paraId="0BF5BA30" w14:textId="77777777" w:rsidR="009B66F3" w:rsidRPr="00EC76D5" w:rsidRDefault="009B66F3" w:rsidP="009B66F3">
      <w:pPr>
        <w:pStyle w:val="Code"/>
      </w:pPr>
      <w:r w:rsidRPr="00EC76D5">
        <w:t xml:space="preserve">      case Type.LongSize:</w:t>
      </w:r>
    </w:p>
    <w:p w14:paraId="6CF48479" w14:textId="77777777" w:rsidR="009B66F3" w:rsidRPr="00EC76D5" w:rsidRDefault="009B66F3" w:rsidP="009B66F3">
      <w:pPr>
        <w:pStyle w:val="Code"/>
      </w:pPr>
      <w:r w:rsidRPr="00EC76D5">
        <w:t xml:space="preserve">        return Register.valueOf("e" + register.name().replace("l", "x").</w:t>
      </w:r>
    </w:p>
    <w:p w14:paraId="7B8B0945" w14:textId="77777777" w:rsidR="009B66F3" w:rsidRPr="00EC76D5" w:rsidRDefault="009B66F3" w:rsidP="009B66F3">
      <w:pPr>
        <w:pStyle w:val="Code"/>
      </w:pPr>
      <w:r w:rsidRPr="00EC76D5">
        <w:t xml:space="preserve">                                                      replace("e", ""));</w:t>
      </w:r>
    </w:p>
    <w:p w14:paraId="1FEF8AE3" w14:textId="77777777" w:rsidR="009B66F3" w:rsidRPr="00EC76D5" w:rsidRDefault="009B66F3" w:rsidP="009B66F3">
      <w:pPr>
        <w:pStyle w:val="Code"/>
      </w:pPr>
      <w:r w:rsidRPr="00EC76D5">
        <w:t xml:space="preserve">    }</w:t>
      </w:r>
    </w:p>
    <w:p w14:paraId="43AFF2D1" w14:textId="77777777" w:rsidR="009B66F3" w:rsidRPr="00EC76D5" w:rsidRDefault="009B66F3" w:rsidP="009B66F3">
      <w:pPr>
        <w:pStyle w:val="Code"/>
      </w:pPr>
      <w:r w:rsidRPr="00EC76D5">
        <w:t xml:space="preserve">    </w:t>
      </w:r>
    </w:p>
    <w:p w14:paraId="50031949" w14:textId="77777777" w:rsidR="009B66F3" w:rsidRPr="00EC76D5" w:rsidRDefault="009B66F3" w:rsidP="009B66F3">
      <w:pPr>
        <w:pStyle w:val="Code"/>
      </w:pPr>
      <w:r w:rsidRPr="00EC76D5">
        <w:t xml:space="preserve">    return null;</w:t>
      </w:r>
    </w:p>
    <w:p w14:paraId="21EDEBCC" w14:textId="77777777" w:rsidR="009B66F3" w:rsidRPr="00EC76D5" w:rsidRDefault="009B66F3" w:rsidP="009B66F3">
      <w:pPr>
        <w:pStyle w:val="Code"/>
      </w:pPr>
      <w:r w:rsidRPr="00EC76D5">
        <w:t xml:space="preserve">  }</w:t>
      </w:r>
    </w:p>
    <w:p w14:paraId="3F7BC8A0" w14:textId="77777777" w:rsidR="009B66F3" w:rsidRPr="00EC76D5" w:rsidRDefault="009B66F3" w:rsidP="009B66F3">
      <w:pPr>
        <w:pStyle w:val="Code"/>
      </w:pPr>
      <w:r w:rsidRPr="00EC76D5">
        <w:t xml:space="preserve">  </w:t>
      </w:r>
    </w:p>
    <w:p w14:paraId="0ACC81F6" w14:textId="77777777" w:rsidR="009B66F3" w:rsidRPr="00EC76D5" w:rsidRDefault="009B66F3" w:rsidP="009B66F3">
      <w:pPr>
        <w:pStyle w:val="Code"/>
      </w:pPr>
      <w:r w:rsidRPr="00EC76D5">
        <w:t xml:space="preserve">  public static int registerSize(Register register) {</w:t>
      </w:r>
    </w:p>
    <w:p w14:paraId="62A27A0E" w14:textId="77777777" w:rsidR="009B66F3" w:rsidRPr="00EC76D5" w:rsidRDefault="009B66F3" w:rsidP="009B66F3">
      <w:pPr>
        <w:pStyle w:val="Code"/>
      </w:pPr>
      <w:r w:rsidRPr="00EC76D5">
        <w:t xml:space="preserve">    String name = register.name();</w:t>
      </w:r>
    </w:p>
    <w:p w14:paraId="0E315410" w14:textId="77777777" w:rsidR="009B66F3" w:rsidRPr="00EC76D5" w:rsidRDefault="009B66F3" w:rsidP="009B66F3">
      <w:pPr>
        <w:pStyle w:val="Code"/>
      </w:pPr>
      <w:r w:rsidRPr="00EC76D5">
        <w:t xml:space="preserve">    </w:t>
      </w:r>
    </w:p>
    <w:p w14:paraId="1572AFA6" w14:textId="77777777" w:rsidR="009B66F3" w:rsidRPr="00EC76D5" w:rsidRDefault="009B66F3" w:rsidP="009B66F3">
      <w:pPr>
        <w:pStyle w:val="Code"/>
      </w:pPr>
      <w:r w:rsidRPr="00EC76D5">
        <w:t xml:space="preserve">    if (name.contains("e")) {</w:t>
      </w:r>
    </w:p>
    <w:p w14:paraId="6BC931DE" w14:textId="77777777" w:rsidR="009B66F3" w:rsidRPr="00EC76D5" w:rsidRDefault="009B66F3" w:rsidP="009B66F3">
      <w:pPr>
        <w:pStyle w:val="Code"/>
      </w:pPr>
      <w:r w:rsidRPr="00EC76D5">
        <w:t xml:space="preserve">      return c_compiler.Type.LongSize;</w:t>
      </w:r>
    </w:p>
    <w:p w14:paraId="208B0531" w14:textId="77777777" w:rsidR="009B66F3" w:rsidRPr="00EC76D5" w:rsidRDefault="009B66F3" w:rsidP="009B66F3">
      <w:pPr>
        <w:pStyle w:val="Code"/>
      </w:pPr>
      <w:r w:rsidRPr="00EC76D5">
        <w:t xml:space="preserve">    }</w:t>
      </w:r>
    </w:p>
    <w:p w14:paraId="1052DFE0" w14:textId="77777777" w:rsidR="009B66F3" w:rsidRPr="00EC76D5" w:rsidRDefault="009B66F3" w:rsidP="009B66F3">
      <w:pPr>
        <w:pStyle w:val="Code"/>
      </w:pPr>
      <w:r w:rsidRPr="00EC76D5">
        <w:t xml:space="preserve">    else if (name.contains("l") || name.contains("h")) {</w:t>
      </w:r>
    </w:p>
    <w:p w14:paraId="56635B42" w14:textId="77777777" w:rsidR="009B66F3" w:rsidRPr="00EC76D5" w:rsidRDefault="009B66F3" w:rsidP="009B66F3">
      <w:pPr>
        <w:pStyle w:val="Code"/>
      </w:pPr>
      <w:r w:rsidRPr="00EC76D5">
        <w:t xml:space="preserve">      return c_compiler.Type.ShortSize;</w:t>
      </w:r>
    </w:p>
    <w:p w14:paraId="3CB0C65F" w14:textId="77777777" w:rsidR="009B66F3" w:rsidRPr="00EC76D5" w:rsidRDefault="009B66F3" w:rsidP="009B66F3">
      <w:pPr>
        <w:pStyle w:val="Code"/>
      </w:pPr>
      <w:r w:rsidRPr="00EC76D5">
        <w:t xml:space="preserve">    }</w:t>
      </w:r>
    </w:p>
    <w:p w14:paraId="64B70AB8" w14:textId="77777777" w:rsidR="009B66F3" w:rsidRPr="00EC76D5" w:rsidRDefault="009B66F3" w:rsidP="009B66F3">
      <w:pPr>
        <w:pStyle w:val="Code"/>
      </w:pPr>
      <w:r w:rsidRPr="00EC76D5">
        <w:t xml:space="preserve">    else {</w:t>
      </w:r>
    </w:p>
    <w:p w14:paraId="5D23175F" w14:textId="77777777" w:rsidR="009B66F3" w:rsidRPr="00EC76D5" w:rsidRDefault="009B66F3" w:rsidP="009B66F3">
      <w:pPr>
        <w:pStyle w:val="Code"/>
      </w:pPr>
      <w:r w:rsidRPr="00EC76D5">
        <w:t xml:space="preserve">      return c_compiler.Type.IntegerSize;</w:t>
      </w:r>
    </w:p>
    <w:p w14:paraId="2644923F" w14:textId="77777777" w:rsidR="009B66F3" w:rsidRPr="00EC76D5" w:rsidRDefault="009B66F3" w:rsidP="009B66F3">
      <w:pPr>
        <w:pStyle w:val="Code"/>
      </w:pPr>
      <w:r w:rsidRPr="00EC76D5">
        <w:t xml:space="preserve">    }</w:t>
      </w:r>
    </w:p>
    <w:p w14:paraId="2FAB4298" w14:textId="77777777" w:rsidR="009B66F3" w:rsidRPr="00EC76D5" w:rsidRDefault="009B66F3" w:rsidP="009B66F3">
      <w:pPr>
        <w:pStyle w:val="Code"/>
      </w:pPr>
      <w:r w:rsidRPr="00EC76D5">
        <w:t xml:space="preserve">  }</w:t>
      </w:r>
    </w:p>
    <w:p w14:paraId="5826948A" w14:textId="77777777" w:rsidR="009B66F3" w:rsidRPr="00EC76D5" w:rsidRDefault="009B66F3" w:rsidP="009B66F3">
      <w:pPr>
        <w:pStyle w:val="Code"/>
      </w:pPr>
    </w:p>
    <w:p w14:paraId="5B1D4B5F" w14:textId="77777777" w:rsidR="009B66F3" w:rsidRPr="00EC76D5" w:rsidRDefault="009B66F3" w:rsidP="009B66F3">
      <w:pPr>
        <w:pStyle w:val="Code"/>
      </w:pPr>
      <w:r w:rsidRPr="00EC76D5">
        <w:t xml:space="preserve">  public static int operatorSize(ObjectOperator operator) {    </w:t>
      </w:r>
    </w:p>
    <w:p w14:paraId="0DE1622B" w14:textId="77777777" w:rsidR="009B66F3" w:rsidRPr="00EC76D5" w:rsidRDefault="009B66F3" w:rsidP="009B66F3">
      <w:pPr>
        <w:pStyle w:val="Code"/>
      </w:pPr>
      <w:r w:rsidRPr="00EC76D5">
        <w:t xml:space="preserve">    if (operator.name().contains("_byte")) {</w:t>
      </w:r>
    </w:p>
    <w:p w14:paraId="1A7FB941" w14:textId="77777777" w:rsidR="009B66F3" w:rsidRPr="00EC76D5" w:rsidRDefault="009B66F3" w:rsidP="009B66F3">
      <w:pPr>
        <w:pStyle w:val="Code"/>
      </w:pPr>
      <w:r w:rsidRPr="00EC76D5">
        <w:t xml:space="preserve">      return Type.CharSize;</w:t>
      </w:r>
    </w:p>
    <w:p w14:paraId="30F2BDD8" w14:textId="77777777" w:rsidR="009B66F3" w:rsidRPr="00EC76D5" w:rsidRDefault="009B66F3" w:rsidP="009B66F3">
      <w:pPr>
        <w:pStyle w:val="Code"/>
      </w:pPr>
      <w:r w:rsidRPr="00EC76D5">
        <w:t xml:space="preserve">    }</w:t>
      </w:r>
    </w:p>
    <w:p w14:paraId="6B69C907" w14:textId="77777777" w:rsidR="009B66F3" w:rsidRPr="00EC76D5" w:rsidRDefault="009B66F3" w:rsidP="009B66F3">
      <w:pPr>
        <w:pStyle w:val="Code"/>
      </w:pPr>
      <w:r w:rsidRPr="00EC76D5">
        <w:t xml:space="preserve">    else if (operator.name().contains("_word")) {</w:t>
      </w:r>
    </w:p>
    <w:p w14:paraId="54520F46" w14:textId="77777777" w:rsidR="009B66F3" w:rsidRPr="00EC76D5" w:rsidRDefault="009B66F3" w:rsidP="009B66F3">
      <w:pPr>
        <w:pStyle w:val="Code"/>
      </w:pPr>
      <w:r w:rsidRPr="00EC76D5">
        <w:t xml:space="preserve">      return Type.IntegerSize;</w:t>
      </w:r>
    </w:p>
    <w:p w14:paraId="6B20C279" w14:textId="77777777" w:rsidR="009B66F3" w:rsidRPr="00EC76D5" w:rsidRDefault="009B66F3" w:rsidP="009B66F3">
      <w:pPr>
        <w:pStyle w:val="Code"/>
      </w:pPr>
      <w:r w:rsidRPr="00EC76D5">
        <w:t xml:space="preserve">    }</w:t>
      </w:r>
    </w:p>
    <w:p w14:paraId="62D19830" w14:textId="77777777" w:rsidR="009B66F3" w:rsidRPr="00EC76D5" w:rsidRDefault="009B66F3" w:rsidP="009B66F3">
      <w:pPr>
        <w:pStyle w:val="Code"/>
      </w:pPr>
      <w:r w:rsidRPr="00EC76D5">
        <w:t xml:space="preserve">    else if (operator.name().contains("_dword")) {</w:t>
      </w:r>
    </w:p>
    <w:p w14:paraId="1DC84993" w14:textId="77777777" w:rsidR="009B66F3" w:rsidRPr="00EC76D5" w:rsidRDefault="009B66F3" w:rsidP="009B66F3">
      <w:pPr>
        <w:pStyle w:val="Code"/>
      </w:pPr>
      <w:r w:rsidRPr="00EC76D5">
        <w:t xml:space="preserve">      return Type.LongSize;</w:t>
      </w:r>
    </w:p>
    <w:p w14:paraId="27BB419A" w14:textId="77777777" w:rsidR="009B66F3" w:rsidRPr="00EC76D5" w:rsidRDefault="009B66F3" w:rsidP="009B66F3">
      <w:pPr>
        <w:pStyle w:val="Code"/>
      </w:pPr>
      <w:r w:rsidRPr="00EC76D5">
        <w:t xml:space="preserve">    }</w:t>
      </w:r>
    </w:p>
    <w:p w14:paraId="55D0896F" w14:textId="77777777" w:rsidR="009B66F3" w:rsidRPr="00EC76D5" w:rsidRDefault="009B66F3" w:rsidP="009B66F3">
      <w:pPr>
        <w:pStyle w:val="Code"/>
      </w:pPr>
    </w:p>
    <w:p w14:paraId="3C355505" w14:textId="77777777" w:rsidR="009B66F3" w:rsidRPr="00EC76D5" w:rsidRDefault="009B66F3" w:rsidP="009B66F3">
      <w:pPr>
        <w:pStyle w:val="Code"/>
      </w:pPr>
      <w:r w:rsidRPr="00EC76D5">
        <w:t xml:space="preserve">    Assert.error("operator size");</w:t>
      </w:r>
    </w:p>
    <w:p w14:paraId="650B77A8" w14:textId="77777777" w:rsidR="009B66F3" w:rsidRPr="00EC76D5" w:rsidRDefault="009B66F3" w:rsidP="009B66F3">
      <w:pPr>
        <w:pStyle w:val="Code"/>
      </w:pPr>
      <w:r w:rsidRPr="00EC76D5">
        <w:t xml:space="preserve">    return 0;</w:t>
      </w:r>
    </w:p>
    <w:p w14:paraId="03FA55E1" w14:textId="77777777" w:rsidR="009B66F3" w:rsidRPr="00EC76D5" w:rsidRDefault="009B66F3" w:rsidP="009B66F3">
      <w:pPr>
        <w:pStyle w:val="Code"/>
      </w:pPr>
      <w:r w:rsidRPr="00EC76D5">
        <w:lastRenderedPageBreak/>
        <w:t xml:space="preserve">  }</w:t>
      </w:r>
    </w:p>
    <w:p w14:paraId="35BD5728" w14:textId="77777777" w:rsidR="009B66F3" w:rsidRPr="00EC76D5" w:rsidRDefault="009B66F3" w:rsidP="009B66F3">
      <w:pPr>
        <w:pStyle w:val="Code"/>
      </w:pPr>
      <w:r w:rsidRPr="00EC76D5">
        <w:t xml:space="preserve">  </w:t>
      </w:r>
    </w:p>
    <w:p w14:paraId="3BC558C5" w14:textId="77777777" w:rsidR="009B66F3" w:rsidRPr="00EC76D5" w:rsidRDefault="009B66F3" w:rsidP="009B66F3">
      <w:pPr>
        <w:pStyle w:val="Code"/>
      </w:pPr>
      <w:r w:rsidRPr="00EC76D5">
        <w:t xml:space="preserve">  public static ObjectOperator operatorSize(ObjectOperator operator,</w:t>
      </w:r>
    </w:p>
    <w:p w14:paraId="1CEB6319" w14:textId="77777777" w:rsidR="009B66F3" w:rsidRPr="00EC76D5" w:rsidRDefault="009B66F3" w:rsidP="009B66F3">
      <w:pPr>
        <w:pStyle w:val="Code"/>
      </w:pPr>
      <w:r w:rsidRPr="00EC76D5">
        <w:t xml:space="preserve">                                            int size) {</w:t>
      </w:r>
    </w:p>
    <w:p w14:paraId="0D456E48" w14:textId="77777777" w:rsidR="009B66F3" w:rsidRPr="00EC76D5" w:rsidRDefault="009B66F3" w:rsidP="009B66F3">
      <w:pPr>
        <w:pStyle w:val="Code"/>
      </w:pPr>
      <w:r w:rsidRPr="00EC76D5">
        <w:t xml:space="preserve">    if (operator == ObjectOperator.interrupt) {</w:t>
      </w:r>
    </w:p>
    <w:p w14:paraId="3BA47C79" w14:textId="77777777" w:rsidR="009B66F3" w:rsidRPr="00EC76D5" w:rsidRDefault="009B66F3" w:rsidP="009B66F3">
      <w:pPr>
        <w:pStyle w:val="Code"/>
      </w:pPr>
      <w:r w:rsidRPr="00EC76D5">
        <w:t xml:space="preserve">      return ObjectOperator.interrupt;</w:t>
      </w:r>
    </w:p>
    <w:p w14:paraId="30481044" w14:textId="77777777" w:rsidR="009B66F3" w:rsidRPr="00EC76D5" w:rsidRDefault="009B66F3" w:rsidP="009B66F3">
      <w:pPr>
        <w:pStyle w:val="Code"/>
      </w:pPr>
      <w:r w:rsidRPr="00EC76D5">
        <w:t xml:space="preserve">    }</w:t>
      </w:r>
    </w:p>
    <w:p w14:paraId="57A4C02B" w14:textId="77777777" w:rsidR="009B66F3" w:rsidRPr="00EC76D5" w:rsidRDefault="009B66F3" w:rsidP="009B66F3">
      <w:pPr>
        <w:pStyle w:val="Code"/>
      </w:pPr>
      <w:r w:rsidRPr="00EC76D5">
        <w:t xml:space="preserve">    </w:t>
      </w:r>
    </w:p>
    <w:p w14:paraId="666D05B0" w14:textId="77777777" w:rsidR="009B66F3" w:rsidRPr="00EC76D5" w:rsidRDefault="009B66F3" w:rsidP="009B66F3">
      <w:pPr>
        <w:pStyle w:val="Code"/>
      </w:pPr>
      <w:r w:rsidRPr="00EC76D5">
        <w:t xml:space="preserve">    switch (size) {</w:t>
      </w:r>
    </w:p>
    <w:p w14:paraId="7F80297E" w14:textId="77777777" w:rsidR="009B66F3" w:rsidRPr="00EC76D5" w:rsidRDefault="009B66F3" w:rsidP="009B66F3">
      <w:pPr>
        <w:pStyle w:val="Code"/>
      </w:pPr>
      <w:r w:rsidRPr="00EC76D5">
        <w:t xml:space="preserve">      case Type.CharSize:</w:t>
      </w:r>
    </w:p>
    <w:p w14:paraId="72C4D0F0" w14:textId="77777777" w:rsidR="009B66F3" w:rsidRPr="00EC76D5" w:rsidRDefault="009B66F3" w:rsidP="009B66F3">
      <w:pPr>
        <w:pStyle w:val="Code"/>
      </w:pPr>
      <w:r w:rsidRPr="00EC76D5">
        <w:t xml:space="preserve">        return ObjectOperator.valueOf(operator.name() + "_byte");</w:t>
      </w:r>
    </w:p>
    <w:p w14:paraId="0390854C" w14:textId="77777777" w:rsidR="009B66F3" w:rsidRPr="00EC76D5" w:rsidRDefault="009B66F3" w:rsidP="009B66F3">
      <w:pPr>
        <w:pStyle w:val="Code"/>
      </w:pPr>
      <w:r w:rsidRPr="00EC76D5">
        <w:t xml:space="preserve">        </w:t>
      </w:r>
    </w:p>
    <w:p w14:paraId="5A565CB2" w14:textId="77777777" w:rsidR="009B66F3" w:rsidRPr="00EC76D5" w:rsidRDefault="009B66F3" w:rsidP="009B66F3">
      <w:pPr>
        <w:pStyle w:val="Code"/>
      </w:pPr>
      <w:r w:rsidRPr="00EC76D5">
        <w:t xml:space="preserve">      case Type.IntegerSize:</w:t>
      </w:r>
    </w:p>
    <w:p w14:paraId="3E2EF952" w14:textId="77777777" w:rsidR="009B66F3" w:rsidRPr="00EC76D5" w:rsidRDefault="009B66F3" w:rsidP="009B66F3">
      <w:pPr>
        <w:pStyle w:val="Code"/>
      </w:pPr>
      <w:r w:rsidRPr="00EC76D5">
        <w:t xml:space="preserve">        return ObjectOperator.valueOf(operator.name() + "_word");</w:t>
      </w:r>
    </w:p>
    <w:p w14:paraId="2B1FA4C5" w14:textId="77777777" w:rsidR="009B66F3" w:rsidRPr="00EC76D5" w:rsidRDefault="009B66F3" w:rsidP="009B66F3">
      <w:pPr>
        <w:pStyle w:val="Code"/>
      </w:pPr>
      <w:r w:rsidRPr="00EC76D5">
        <w:t xml:space="preserve">        </w:t>
      </w:r>
    </w:p>
    <w:p w14:paraId="7800D535" w14:textId="77777777" w:rsidR="009B66F3" w:rsidRPr="00EC76D5" w:rsidRDefault="009B66F3" w:rsidP="009B66F3">
      <w:pPr>
        <w:pStyle w:val="Code"/>
      </w:pPr>
      <w:r w:rsidRPr="00EC76D5">
        <w:t xml:space="preserve">      case Type.LongSize:</w:t>
      </w:r>
    </w:p>
    <w:p w14:paraId="53004292" w14:textId="77777777" w:rsidR="009B66F3" w:rsidRPr="00EC76D5" w:rsidRDefault="009B66F3" w:rsidP="009B66F3">
      <w:pPr>
        <w:pStyle w:val="Code"/>
      </w:pPr>
      <w:r w:rsidRPr="00EC76D5">
        <w:t xml:space="preserve">        return ObjectOperator.valueOf(operator.name() + "_dword");</w:t>
      </w:r>
    </w:p>
    <w:p w14:paraId="4C06BFAB" w14:textId="77777777" w:rsidR="009B66F3" w:rsidRPr="00EC76D5" w:rsidRDefault="009B66F3" w:rsidP="009B66F3">
      <w:pPr>
        <w:pStyle w:val="Code"/>
      </w:pPr>
      <w:r w:rsidRPr="00EC76D5">
        <w:t xml:space="preserve">        </w:t>
      </w:r>
    </w:p>
    <w:p w14:paraId="39F3DACA" w14:textId="77777777" w:rsidR="009B66F3" w:rsidRPr="00EC76D5" w:rsidRDefault="009B66F3" w:rsidP="009B66F3">
      <w:pPr>
        <w:pStyle w:val="Code"/>
      </w:pPr>
      <w:r w:rsidRPr="00EC76D5">
        <w:t xml:space="preserve">      default:</w:t>
      </w:r>
    </w:p>
    <w:p w14:paraId="5B1D3ECA" w14:textId="77777777" w:rsidR="009B66F3" w:rsidRPr="00EC76D5" w:rsidRDefault="009B66F3" w:rsidP="009B66F3">
      <w:pPr>
        <w:pStyle w:val="Code"/>
      </w:pPr>
      <w:r w:rsidRPr="00EC76D5">
        <w:t xml:space="preserve">        return null;</w:t>
      </w:r>
    </w:p>
    <w:p w14:paraId="0BFEA932" w14:textId="77777777" w:rsidR="009B66F3" w:rsidRPr="00EC76D5" w:rsidRDefault="009B66F3" w:rsidP="009B66F3">
      <w:pPr>
        <w:pStyle w:val="Code"/>
      </w:pPr>
      <w:r w:rsidRPr="00EC76D5">
        <w:t xml:space="preserve">    }</w:t>
      </w:r>
    </w:p>
    <w:p w14:paraId="43ADA686" w14:textId="77777777" w:rsidR="009B66F3" w:rsidRPr="00EC76D5" w:rsidRDefault="009B66F3" w:rsidP="009B66F3">
      <w:pPr>
        <w:pStyle w:val="Code"/>
      </w:pPr>
      <w:r w:rsidRPr="00EC76D5">
        <w:t xml:space="preserve">  }</w:t>
      </w:r>
    </w:p>
    <w:p w14:paraId="2EB14804" w14:textId="77777777" w:rsidR="00BD029F" w:rsidRPr="00EC76D5" w:rsidRDefault="00BD029F" w:rsidP="009B66F3">
      <w:pPr>
        <w:pStyle w:val="Code"/>
      </w:pPr>
    </w:p>
    <w:p w14:paraId="641CAA73" w14:textId="40483F4D" w:rsidR="009B66F3" w:rsidRPr="00EC76D5" w:rsidRDefault="009B66F3" w:rsidP="009B66F3">
      <w:pPr>
        <w:pStyle w:val="Code"/>
      </w:pPr>
      <w:r w:rsidRPr="00EC76D5">
        <w:t xml:space="preserve">  public static int operandSize(Object operand) {</w:t>
      </w:r>
    </w:p>
    <w:p w14:paraId="3AC3E82D" w14:textId="77777777" w:rsidR="009B66F3" w:rsidRPr="00EC76D5" w:rsidRDefault="009B66F3" w:rsidP="009B66F3">
      <w:pPr>
        <w:pStyle w:val="Code"/>
      </w:pPr>
      <w:r w:rsidRPr="00EC76D5">
        <w:t xml:space="preserve">    if (operand instanceof Pair) {</w:t>
      </w:r>
    </w:p>
    <w:p w14:paraId="08AEDD7E" w14:textId="77777777" w:rsidR="009B66F3" w:rsidRPr="00EC76D5" w:rsidRDefault="009B66F3" w:rsidP="009B66F3">
      <w:pPr>
        <w:pStyle w:val="Code"/>
      </w:pPr>
      <w:r w:rsidRPr="00EC76D5">
        <w:t xml:space="preserve">      return Type.PointerSize;</w:t>
      </w:r>
    </w:p>
    <w:p w14:paraId="3773E7C4" w14:textId="77777777" w:rsidR="009B66F3" w:rsidRPr="00EC76D5" w:rsidRDefault="009B66F3" w:rsidP="009B66F3">
      <w:pPr>
        <w:pStyle w:val="Code"/>
      </w:pPr>
      <w:r w:rsidRPr="00EC76D5">
        <w:t xml:space="preserve">    }</w:t>
      </w:r>
    </w:p>
    <w:p w14:paraId="748F1E7F" w14:textId="77777777" w:rsidR="009B66F3" w:rsidRPr="00EC76D5" w:rsidRDefault="009B66F3" w:rsidP="009B66F3">
      <w:pPr>
        <w:pStyle w:val="Code"/>
      </w:pPr>
      <w:r w:rsidRPr="00EC76D5">
        <w:t xml:space="preserve">    else if (operand instanceof Integer) {</w:t>
      </w:r>
    </w:p>
    <w:p w14:paraId="3191D53D" w14:textId="77777777" w:rsidR="009B66F3" w:rsidRPr="00EC76D5" w:rsidRDefault="009B66F3" w:rsidP="009B66F3">
      <w:pPr>
        <w:pStyle w:val="Code"/>
      </w:pPr>
      <w:r w:rsidRPr="00EC76D5">
        <w:t xml:space="preserve">      int value = (int) operand;</w:t>
      </w:r>
    </w:p>
    <w:p w14:paraId="42AE5C9A" w14:textId="77777777" w:rsidR="009B66F3" w:rsidRPr="00EC76D5" w:rsidRDefault="009B66F3" w:rsidP="009B66F3">
      <w:pPr>
        <w:pStyle w:val="Code"/>
      </w:pPr>
      <w:r w:rsidRPr="00EC76D5">
        <w:t xml:space="preserve">      return (value == 0) ? 0 : ((value &lt; 128) ? 1 : 2);</w:t>
      </w:r>
    </w:p>
    <w:p w14:paraId="362358D0" w14:textId="77777777" w:rsidR="009B66F3" w:rsidRPr="00EC76D5" w:rsidRDefault="009B66F3" w:rsidP="009B66F3">
      <w:pPr>
        <w:pStyle w:val="Code"/>
      </w:pPr>
      <w:r w:rsidRPr="00EC76D5">
        <w:t xml:space="preserve">    }</w:t>
      </w:r>
    </w:p>
    <w:p w14:paraId="0512E760" w14:textId="77777777" w:rsidR="009B66F3" w:rsidRPr="00EC76D5" w:rsidRDefault="009B66F3" w:rsidP="009B66F3">
      <w:pPr>
        <w:pStyle w:val="Code"/>
      </w:pPr>
    </w:p>
    <w:p w14:paraId="4143101D" w14:textId="77777777" w:rsidR="009B66F3" w:rsidRPr="00EC76D5" w:rsidRDefault="009B66F3" w:rsidP="009B66F3">
      <w:pPr>
        <w:pStyle w:val="Code"/>
      </w:pPr>
      <w:r w:rsidRPr="00EC76D5">
        <w:t xml:space="preserve">    return 0;</w:t>
      </w:r>
    </w:p>
    <w:p w14:paraId="44CDF1E4" w14:textId="77777777" w:rsidR="009B66F3" w:rsidRPr="00EC76D5" w:rsidRDefault="009B66F3" w:rsidP="009B66F3">
      <w:pPr>
        <w:pStyle w:val="Code"/>
      </w:pPr>
      <w:r w:rsidRPr="00EC76D5">
        <w:t xml:space="preserve">  }</w:t>
      </w:r>
    </w:p>
    <w:p w14:paraId="2BC58B00" w14:textId="77777777" w:rsidR="009B66F3" w:rsidRPr="00EC76D5" w:rsidRDefault="009B66F3" w:rsidP="009B66F3">
      <w:pPr>
        <w:pStyle w:val="Code"/>
      </w:pPr>
    </w:p>
    <w:p w14:paraId="54724A4D" w14:textId="77777777" w:rsidR="009B66F3" w:rsidRPr="00EC76D5" w:rsidRDefault="009B66F3" w:rsidP="009B66F3">
      <w:pPr>
        <w:pStyle w:val="Code"/>
      </w:pPr>
      <w:r w:rsidRPr="00EC76D5">
        <w:t xml:space="preserve">  public static int valueSize(int value) {</w:t>
      </w:r>
    </w:p>
    <w:p w14:paraId="3F995ADE" w14:textId="77777777" w:rsidR="009B66F3" w:rsidRPr="00EC76D5" w:rsidRDefault="009B66F3" w:rsidP="009B66F3">
      <w:pPr>
        <w:pStyle w:val="Code"/>
      </w:pPr>
      <w:r w:rsidRPr="00EC76D5">
        <w:t xml:space="preserve">    if (value == 0) {</w:t>
      </w:r>
    </w:p>
    <w:p w14:paraId="793FC9E4" w14:textId="77777777" w:rsidR="009B66F3" w:rsidRPr="00EC76D5" w:rsidRDefault="009B66F3" w:rsidP="009B66F3">
      <w:pPr>
        <w:pStyle w:val="Code"/>
      </w:pPr>
      <w:r w:rsidRPr="00EC76D5">
        <w:t xml:space="preserve">      return 0;</w:t>
      </w:r>
    </w:p>
    <w:p w14:paraId="1F312877" w14:textId="77777777" w:rsidR="009B66F3" w:rsidRPr="00EC76D5" w:rsidRDefault="009B66F3" w:rsidP="009B66F3">
      <w:pPr>
        <w:pStyle w:val="Code"/>
      </w:pPr>
      <w:r w:rsidRPr="00EC76D5">
        <w:t xml:space="preserve">    }</w:t>
      </w:r>
    </w:p>
    <w:p w14:paraId="3BEA21CA" w14:textId="77777777" w:rsidR="009B66F3" w:rsidRPr="00EC76D5" w:rsidRDefault="009B66F3" w:rsidP="009B66F3">
      <w:pPr>
        <w:pStyle w:val="Code"/>
      </w:pPr>
      <w:r w:rsidRPr="00EC76D5">
        <w:t xml:space="preserve">    else if (value &lt; 256) {</w:t>
      </w:r>
    </w:p>
    <w:p w14:paraId="201F23F1" w14:textId="77777777" w:rsidR="009B66F3" w:rsidRPr="00EC76D5" w:rsidRDefault="009B66F3" w:rsidP="009B66F3">
      <w:pPr>
        <w:pStyle w:val="Code"/>
      </w:pPr>
      <w:r w:rsidRPr="00EC76D5">
        <w:t xml:space="preserve">      return 1;</w:t>
      </w:r>
    </w:p>
    <w:p w14:paraId="65B29B0E" w14:textId="77777777" w:rsidR="009B66F3" w:rsidRPr="00EC76D5" w:rsidRDefault="009B66F3" w:rsidP="009B66F3">
      <w:pPr>
        <w:pStyle w:val="Code"/>
      </w:pPr>
      <w:r w:rsidRPr="00EC76D5">
        <w:t xml:space="preserve">    }</w:t>
      </w:r>
    </w:p>
    <w:p w14:paraId="0FF3655F" w14:textId="77777777" w:rsidR="009B66F3" w:rsidRPr="00EC76D5" w:rsidRDefault="009B66F3" w:rsidP="009B66F3">
      <w:pPr>
        <w:pStyle w:val="Code"/>
      </w:pPr>
      <w:r w:rsidRPr="00EC76D5">
        <w:t xml:space="preserve">    else if (value &lt; 65536) {</w:t>
      </w:r>
    </w:p>
    <w:p w14:paraId="0784959A" w14:textId="77777777" w:rsidR="009B66F3" w:rsidRPr="00EC76D5" w:rsidRDefault="009B66F3" w:rsidP="009B66F3">
      <w:pPr>
        <w:pStyle w:val="Code"/>
      </w:pPr>
      <w:r w:rsidRPr="00EC76D5">
        <w:t xml:space="preserve">      return 2;</w:t>
      </w:r>
    </w:p>
    <w:p w14:paraId="046BEF3E" w14:textId="77777777" w:rsidR="009B66F3" w:rsidRPr="00EC76D5" w:rsidRDefault="009B66F3" w:rsidP="009B66F3">
      <w:pPr>
        <w:pStyle w:val="Code"/>
      </w:pPr>
      <w:r w:rsidRPr="00EC76D5">
        <w:t xml:space="preserve">    }</w:t>
      </w:r>
    </w:p>
    <w:p w14:paraId="3BC5DD23" w14:textId="77777777" w:rsidR="009B66F3" w:rsidRPr="00EC76D5" w:rsidRDefault="009B66F3" w:rsidP="009B66F3">
      <w:pPr>
        <w:pStyle w:val="Code"/>
      </w:pPr>
      <w:r w:rsidRPr="00EC76D5">
        <w:t xml:space="preserve">    else {</w:t>
      </w:r>
    </w:p>
    <w:p w14:paraId="30C169B9" w14:textId="77777777" w:rsidR="009B66F3" w:rsidRPr="00EC76D5" w:rsidRDefault="009B66F3" w:rsidP="009B66F3">
      <w:pPr>
        <w:pStyle w:val="Code"/>
      </w:pPr>
      <w:r w:rsidRPr="00EC76D5">
        <w:t xml:space="preserve">      return 4;</w:t>
      </w:r>
    </w:p>
    <w:p w14:paraId="0701A82A" w14:textId="77777777" w:rsidR="009B66F3" w:rsidRPr="00EC76D5" w:rsidRDefault="009B66F3" w:rsidP="009B66F3">
      <w:pPr>
        <w:pStyle w:val="Code"/>
      </w:pPr>
      <w:r w:rsidRPr="00EC76D5">
        <w:t xml:space="preserve">    }</w:t>
      </w:r>
    </w:p>
    <w:p w14:paraId="659D1172" w14:textId="77777777" w:rsidR="009B66F3" w:rsidRPr="00EC76D5" w:rsidRDefault="009B66F3" w:rsidP="009B66F3">
      <w:pPr>
        <w:pStyle w:val="Code"/>
      </w:pPr>
      <w:r w:rsidRPr="00EC76D5">
        <w:t xml:space="preserve">  }</w:t>
      </w:r>
    </w:p>
    <w:p w14:paraId="55B33979" w14:textId="77777777" w:rsidR="009B66F3" w:rsidRPr="00EC76D5" w:rsidRDefault="009B66F3" w:rsidP="009B66F3">
      <w:pPr>
        <w:pStyle w:val="Code"/>
      </w:pPr>
      <w:r w:rsidRPr="00EC76D5">
        <w:t xml:space="preserve">  </w:t>
      </w:r>
    </w:p>
    <w:p w14:paraId="57B0C8D9" w14:textId="77777777" w:rsidR="009B66F3" w:rsidRPr="00EC76D5" w:rsidRDefault="009B66F3" w:rsidP="009B66F3">
      <w:pPr>
        <w:pStyle w:val="Code"/>
      </w:pPr>
      <w:r w:rsidRPr="00EC76D5">
        <w:t xml:space="preserve">  public int byteSizeCompare(int registerSize, int value, boolean signed) {</w:t>
      </w:r>
    </w:p>
    <w:p w14:paraId="34160A45" w14:textId="77777777" w:rsidR="009B66F3" w:rsidRPr="00EC76D5" w:rsidRDefault="009B66F3" w:rsidP="009B66F3">
      <w:pPr>
        <w:pStyle w:val="Code"/>
      </w:pPr>
      <w:r w:rsidRPr="00EC76D5">
        <w:t xml:space="preserve">    switch (registerSize) {</w:t>
      </w:r>
    </w:p>
    <w:p w14:paraId="4C94BFF3" w14:textId="77777777" w:rsidR="009B66F3" w:rsidRPr="00EC76D5" w:rsidRDefault="009B66F3" w:rsidP="009B66F3">
      <w:pPr>
        <w:pStyle w:val="Code"/>
      </w:pPr>
      <w:r w:rsidRPr="00EC76D5">
        <w:t xml:space="preserve">      case 1:</w:t>
      </w:r>
    </w:p>
    <w:p w14:paraId="0194A0AD" w14:textId="77777777" w:rsidR="009B66F3" w:rsidRPr="00EC76D5" w:rsidRDefault="009B66F3" w:rsidP="009B66F3">
      <w:pPr>
        <w:pStyle w:val="Code"/>
      </w:pPr>
      <w:r w:rsidRPr="00EC76D5">
        <w:t xml:space="preserve">        if ((value &gt;= 128) &amp;&amp; (value &lt;= 255)) {</w:t>
      </w:r>
    </w:p>
    <w:p w14:paraId="3DE4C6B1" w14:textId="77777777" w:rsidR="009B66F3" w:rsidRPr="00EC76D5" w:rsidRDefault="009B66F3" w:rsidP="009B66F3">
      <w:pPr>
        <w:pStyle w:val="Code"/>
      </w:pPr>
      <w:r w:rsidRPr="00EC76D5">
        <w:t xml:space="preserve">          value -= 256;</w:t>
      </w:r>
    </w:p>
    <w:p w14:paraId="0CA756D6" w14:textId="77777777" w:rsidR="009B66F3" w:rsidRPr="00EC76D5" w:rsidRDefault="009B66F3" w:rsidP="009B66F3">
      <w:pPr>
        <w:pStyle w:val="Code"/>
      </w:pPr>
      <w:r w:rsidRPr="00EC76D5">
        <w:t xml:space="preserve">        }</w:t>
      </w:r>
    </w:p>
    <w:p w14:paraId="0ABB0937" w14:textId="77777777" w:rsidR="009B66F3" w:rsidRPr="00EC76D5" w:rsidRDefault="009B66F3" w:rsidP="009B66F3">
      <w:pPr>
        <w:pStyle w:val="Code"/>
      </w:pPr>
      <w:r w:rsidRPr="00EC76D5">
        <w:t xml:space="preserve">        break;</w:t>
      </w:r>
    </w:p>
    <w:p w14:paraId="445D42AB" w14:textId="77777777" w:rsidR="009B66F3" w:rsidRPr="00EC76D5" w:rsidRDefault="009B66F3" w:rsidP="009B66F3">
      <w:pPr>
        <w:pStyle w:val="Code"/>
      </w:pPr>
    </w:p>
    <w:p w14:paraId="48D38318" w14:textId="77777777" w:rsidR="009B66F3" w:rsidRPr="00EC76D5" w:rsidRDefault="009B66F3" w:rsidP="009B66F3">
      <w:pPr>
        <w:pStyle w:val="Code"/>
      </w:pPr>
      <w:r w:rsidRPr="00EC76D5">
        <w:t xml:space="preserve">      case 2:</w:t>
      </w:r>
    </w:p>
    <w:p w14:paraId="75591BEA" w14:textId="77777777" w:rsidR="009B66F3" w:rsidRPr="00EC76D5" w:rsidRDefault="009B66F3" w:rsidP="009B66F3">
      <w:pPr>
        <w:pStyle w:val="Code"/>
      </w:pPr>
      <w:r w:rsidRPr="00EC76D5">
        <w:t xml:space="preserve">        if ((value &gt;= 32768) &amp;&amp; (value &lt;= 65535)) {</w:t>
      </w:r>
    </w:p>
    <w:p w14:paraId="7690C4EF" w14:textId="77777777" w:rsidR="009B66F3" w:rsidRPr="00EC76D5" w:rsidRDefault="009B66F3" w:rsidP="009B66F3">
      <w:pPr>
        <w:pStyle w:val="Code"/>
      </w:pPr>
      <w:r w:rsidRPr="00EC76D5">
        <w:t xml:space="preserve">          value -= 65536;</w:t>
      </w:r>
    </w:p>
    <w:p w14:paraId="2ADFF871" w14:textId="77777777" w:rsidR="009B66F3" w:rsidRPr="00EC76D5" w:rsidRDefault="009B66F3" w:rsidP="009B66F3">
      <w:pPr>
        <w:pStyle w:val="Code"/>
      </w:pPr>
      <w:r w:rsidRPr="00EC76D5">
        <w:t xml:space="preserve">        }</w:t>
      </w:r>
    </w:p>
    <w:p w14:paraId="6D4AC504" w14:textId="77777777" w:rsidR="009B66F3" w:rsidRPr="00EC76D5" w:rsidRDefault="009B66F3" w:rsidP="009B66F3">
      <w:pPr>
        <w:pStyle w:val="Code"/>
      </w:pPr>
      <w:r w:rsidRPr="00EC76D5">
        <w:t xml:space="preserve">        break;</w:t>
      </w:r>
    </w:p>
    <w:p w14:paraId="68750C9B" w14:textId="77777777" w:rsidR="009B66F3" w:rsidRPr="00EC76D5" w:rsidRDefault="009B66F3" w:rsidP="009B66F3">
      <w:pPr>
        <w:pStyle w:val="Code"/>
      </w:pPr>
      <w:r w:rsidRPr="00EC76D5">
        <w:t xml:space="preserve">    }      </w:t>
      </w:r>
    </w:p>
    <w:p w14:paraId="6D7194B6" w14:textId="77777777" w:rsidR="009B66F3" w:rsidRPr="00EC76D5" w:rsidRDefault="009B66F3" w:rsidP="009B66F3">
      <w:pPr>
        <w:pStyle w:val="Code"/>
      </w:pPr>
    </w:p>
    <w:p w14:paraId="3962F45E" w14:textId="77777777" w:rsidR="009B66F3" w:rsidRPr="00EC76D5" w:rsidRDefault="009B66F3" w:rsidP="009B66F3">
      <w:pPr>
        <w:pStyle w:val="Code"/>
      </w:pPr>
      <w:r w:rsidRPr="00EC76D5">
        <w:t xml:space="preserve">    int size;</w:t>
      </w:r>
    </w:p>
    <w:p w14:paraId="24458381" w14:textId="77777777" w:rsidR="009B66F3" w:rsidRPr="00EC76D5" w:rsidRDefault="009B66F3" w:rsidP="009B66F3">
      <w:pPr>
        <w:pStyle w:val="Code"/>
      </w:pPr>
    </w:p>
    <w:p w14:paraId="19D2BF09" w14:textId="77777777" w:rsidR="009B66F3" w:rsidRPr="00EC76D5" w:rsidRDefault="009B66F3" w:rsidP="009B66F3">
      <w:pPr>
        <w:pStyle w:val="Code"/>
      </w:pPr>
      <w:r w:rsidRPr="00EC76D5">
        <w:t xml:space="preserve">    if (value == 0) {</w:t>
      </w:r>
    </w:p>
    <w:p w14:paraId="44F78793" w14:textId="77777777" w:rsidR="009B66F3" w:rsidRPr="00EC76D5" w:rsidRDefault="009B66F3" w:rsidP="009B66F3">
      <w:pPr>
        <w:pStyle w:val="Code"/>
      </w:pPr>
      <w:r w:rsidRPr="00EC76D5">
        <w:t xml:space="preserve">      size = 0;</w:t>
      </w:r>
    </w:p>
    <w:p w14:paraId="6718DAEE" w14:textId="77777777" w:rsidR="009B66F3" w:rsidRPr="00EC76D5" w:rsidRDefault="009B66F3" w:rsidP="009B66F3">
      <w:pPr>
        <w:pStyle w:val="Code"/>
      </w:pPr>
      <w:r w:rsidRPr="00EC76D5">
        <w:t xml:space="preserve">    }</w:t>
      </w:r>
    </w:p>
    <w:p w14:paraId="3F93D612" w14:textId="77777777" w:rsidR="009B66F3" w:rsidRPr="00EC76D5" w:rsidRDefault="009B66F3" w:rsidP="009B66F3">
      <w:pPr>
        <w:pStyle w:val="Code"/>
      </w:pPr>
      <w:r w:rsidRPr="00EC76D5">
        <w:t xml:space="preserve">    else if ((value &gt;= -128) &amp;&amp; (value &lt;= 127)) {</w:t>
      </w:r>
    </w:p>
    <w:p w14:paraId="258842D0" w14:textId="77777777" w:rsidR="009B66F3" w:rsidRPr="00EC76D5" w:rsidRDefault="009B66F3" w:rsidP="009B66F3">
      <w:pPr>
        <w:pStyle w:val="Code"/>
      </w:pPr>
      <w:r w:rsidRPr="00EC76D5">
        <w:t xml:space="preserve">      size = 1;</w:t>
      </w:r>
    </w:p>
    <w:p w14:paraId="7777E9F8" w14:textId="77777777" w:rsidR="009B66F3" w:rsidRPr="00EC76D5" w:rsidRDefault="009B66F3" w:rsidP="009B66F3">
      <w:pPr>
        <w:pStyle w:val="Code"/>
      </w:pPr>
      <w:r w:rsidRPr="00EC76D5">
        <w:t xml:space="preserve">    }</w:t>
      </w:r>
    </w:p>
    <w:p w14:paraId="4E57C914" w14:textId="77777777" w:rsidR="009B66F3" w:rsidRPr="00EC76D5" w:rsidRDefault="009B66F3" w:rsidP="009B66F3">
      <w:pPr>
        <w:pStyle w:val="Code"/>
      </w:pPr>
      <w:r w:rsidRPr="00EC76D5">
        <w:t xml:space="preserve">    else if ((value &gt;= -32768) &amp;&amp; (value &lt;= 32767)) {</w:t>
      </w:r>
    </w:p>
    <w:p w14:paraId="18C9D305" w14:textId="77777777" w:rsidR="009B66F3" w:rsidRPr="00EC76D5" w:rsidRDefault="009B66F3" w:rsidP="009B66F3">
      <w:pPr>
        <w:pStyle w:val="Code"/>
      </w:pPr>
      <w:r w:rsidRPr="00EC76D5">
        <w:t xml:space="preserve">      size = 2;</w:t>
      </w:r>
    </w:p>
    <w:p w14:paraId="11B116A0" w14:textId="77777777" w:rsidR="009B66F3" w:rsidRPr="00EC76D5" w:rsidRDefault="009B66F3" w:rsidP="009B66F3">
      <w:pPr>
        <w:pStyle w:val="Code"/>
      </w:pPr>
      <w:r w:rsidRPr="00EC76D5">
        <w:t xml:space="preserve">    }</w:t>
      </w:r>
    </w:p>
    <w:p w14:paraId="51BDA741" w14:textId="77777777" w:rsidR="009B66F3" w:rsidRPr="00EC76D5" w:rsidRDefault="009B66F3" w:rsidP="009B66F3">
      <w:pPr>
        <w:pStyle w:val="Code"/>
      </w:pPr>
      <w:r w:rsidRPr="00EC76D5">
        <w:t xml:space="preserve">    else {</w:t>
      </w:r>
    </w:p>
    <w:p w14:paraId="73C64C1D" w14:textId="77777777" w:rsidR="009B66F3" w:rsidRPr="00EC76D5" w:rsidRDefault="009B66F3" w:rsidP="009B66F3">
      <w:pPr>
        <w:pStyle w:val="Code"/>
      </w:pPr>
      <w:r w:rsidRPr="00EC76D5">
        <w:t xml:space="preserve">      size = 4;</w:t>
      </w:r>
    </w:p>
    <w:p w14:paraId="1962FD22" w14:textId="77777777" w:rsidR="009B66F3" w:rsidRPr="00EC76D5" w:rsidRDefault="009B66F3" w:rsidP="009B66F3">
      <w:pPr>
        <w:pStyle w:val="Code"/>
      </w:pPr>
      <w:r w:rsidRPr="00EC76D5">
        <w:t xml:space="preserve">    }</w:t>
      </w:r>
    </w:p>
    <w:p w14:paraId="0595B9ED" w14:textId="77777777" w:rsidR="009B66F3" w:rsidRPr="00EC76D5" w:rsidRDefault="009B66F3" w:rsidP="009B66F3">
      <w:pPr>
        <w:pStyle w:val="Code"/>
      </w:pPr>
      <w:r w:rsidRPr="00EC76D5">
        <w:t xml:space="preserve">    </w:t>
      </w:r>
    </w:p>
    <w:p w14:paraId="5C0A71E4" w14:textId="77777777" w:rsidR="009B66F3" w:rsidRPr="00EC76D5" w:rsidRDefault="009B66F3" w:rsidP="009B66F3">
      <w:pPr>
        <w:pStyle w:val="Code"/>
      </w:pPr>
      <w:r w:rsidRPr="00EC76D5">
        <w:t xml:space="preserve">    return Math.min(size, valueSize());</w:t>
      </w:r>
    </w:p>
    <w:p w14:paraId="17C02BE5" w14:textId="77777777" w:rsidR="009B66F3" w:rsidRPr="00EC76D5" w:rsidRDefault="009B66F3" w:rsidP="009B66F3">
      <w:pPr>
        <w:pStyle w:val="Code"/>
      </w:pPr>
      <w:r w:rsidRPr="00EC76D5">
        <w:t xml:space="preserve">  }</w:t>
      </w:r>
    </w:p>
    <w:p w14:paraId="331E72AA" w14:textId="77777777" w:rsidR="00BD029F" w:rsidRPr="00EC76D5" w:rsidRDefault="00BD029F" w:rsidP="009B66F3">
      <w:pPr>
        <w:pStyle w:val="Code"/>
      </w:pPr>
    </w:p>
    <w:p w14:paraId="3B313306" w14:textId="4F9C1D57" w:rsidR="009B66F3" w:rsidRPr="00EC76D5" w:rsidRDefault="009B66F3" w:rsidP="009B66F3">
      <w:pPr>
        <w:pStyle w:val="Code"/>
      </w:pPr>
      <w:r w:rsidRPr="00EC76D5">
        <w:t xml:space="preserve">  public int valueSize() {</w:t>
      </w:r>
    </w:p>
    <w:p w14:paraId="697F4B10" w14:textId="77777777" w:rsidR="009B66F3" w:rsidRPr="00EC76D5" w:rsidRDefault="009B66F3" w:rsidP="009B66F3">
      <w:pPr>
        <w:pStyle w:val="Code"/>
      </w:pPr>
      <w:r w:rsidRPr="00EC76D5">
        <w:t xml:space="preserve">    if (m_operator == ObjectOperator.long_jmp) {</w:t>
      </w:r>
    </w:p>
    <w:p w14:paraId="536F9581" w14:textId="77777777" w:rsidR="009B66F3" w:rsidRPr="00EC76D5" w:rsidRDefault="009B66F3" w:rsidP="009B66F3">
      <w:pPr>
        <w:pStyle w:val="Code"/>
      </w:pPr>
      <w:r w:rsidRPr="00EC76D5">
        <w:t xml:space="preserve">      return c_compiler.Type.PointerSize;</w:t>
      </w:r>
    </w:p>
    <w:p w14:paraId="7AC756E4" w14:textId="77777777" w:rsidR="009B66F3" w:rsidRPr="00EC76D5" w:rsidRDefault="009B66F3" w:rsidP="009B66F3">
      <w:pPr>
        <w:pStyle w:val="Code"/>
      </w:pPr>
      <w:r w:rsidRPr="00EC76D5">
        <w:t xml:space="preserve">    }</w:t>
      </w:r>
    </w:p>
    <w:p w14:paraId="4C5D71A6" w14:textId="77777777" w:rsidR="009B66F3" w:rsidRPr="00EC76D5" w:rsidRDefault="009B66F3" w:rsidP="009B66F3">
      <w:pPr>
        <w:pStyle w:val="Code"/>
      </w:pPr>
      <w:r w:rsidRPr="00EC76D5">
        <w:t xml:space="preserve">    else if (isRelation()) {</w:t>
      </w:r>
    </w:p>
    <w:p w14:paraId="37DDBADB" w14:textId="77777777" w:rsidR="009B66F3" w:rsidRPr="00EC76D5" w:rsidRDefault="009B66F3" w:rsidP="009B66F3">
      <w:pPr>
        <w:pStyle w:val="Code"/>
      </w:pPr>
      <w:r w:rsidRPr="00EC76D5">
        <w:t xml:space="preserve">      int address = (Integer) m_operandArray[0];</w:t>
      </w:r>
    </w:p>
    <w:p w14:paraId="50563D52" w14:textId="77777777" w:rsidR="009B66F3" w:rsidRPr="00EC76D5" w:rsidRDefault="009B66F3" w:rsidP="009B66F3">
      <w:pPr>
        <w:pStyle w:val="Code"/>
      </w:pPr>
      <w:r w:rsidRPr="00EC76D5">
        <w:t xml:space="preserve">      return ((address &gt;= -128) &amp;&amp; (address &lt;= 127)) ? 1 : 2;</w:t>
      </w:r>
    </w:p>
    <w:p w14:paraId="177B63DC" w14:textId="77777777" w:rsidR="009B66F3" w:rsidRPr="00EC76D5" w:rsidRDefault="009B66F3" w:rsidP="009B66F3">
      <w:pPr>
        <w:pStyle w:val="Code"/>
      </w:pPr>
      <w:r w:rsidRPr="00EC76D5">
        <w:t xml:space="preserve">    }</w:t>
      </w:r>
    </w:p>
    <w:p w14:paraId="73B2A611" w14:textId="77777777" w:rsidR="009B66F3" w:rsidRPr="00EC76D5" w:rsidRDefault="009B66F3" w:rsidP="009B66F3">
      <w:pPr>
        <w:pStyle w:val="Code"/>
      </w:pPr>
      <w:r w:rsidRPr="00EC76D5">
        <w:t xml:space="preserve">    else if (m_operator == ObjectOperator.interrupt) {</w:t>
      </w:r>
    </w:p>
    <w:p w14:paraId="2799CE64" w14:textId="77777777" w:rsidR="009B66F3" w:rsidRPr="00EC76D5" w:rsidRDefault="009B66F3" w:rsidP="009B66F3">
      <w:pPr>
        <w:pStyle w:val="Code"/>
      </w:pPr>
      <w:r w:rsidRPr="00EC76D5">
        <w:t xml:space="preserve">      return c_compiler.Type.ShortSize;</w:t>
      </w:r>
    </w:p>
    <w:p w14:paraId="528FA1AD" w14:textId="77777777" w:rsidR="009B66F3" w:rsidRPr="00EC76D5" w:rsidRDefault="009B66F3" w:rsidP="009B66F3">
      <w:pPr>
        <w:pStyle w:val="Code"/>
      </w:pPr>
      <w:r w:rsidRPr="00EC76D5">
        <w:t xml:space="preserve">    }    </w:t>
      </w:r>
    </w:p>
    <w:p w14:paraId="6B3A5165" w14:textId="77777777" w:rsidR="009B66F3" w:rsidRPr="00EC76D5" w:rsidRDefault="009B66F3" w:rsidP="009B66F3">
      <w:pPr>
        <w:pStyle w:val="Code"/>
      </w:pPr>
      <w:r w:rsidRPr="00EC76D5">
        <w:t xml:space="preserve">    else if (m_operator.name().contains("byte")) {</w:t>
      </w:r>
    </w:p>
    <w:p w14:paraId="375190F2" w14:textId="77777777" w:rsidR="009B66F3" w:rsidRPr="00EC76D5" w:rsidRDefault="009B66F3" w:rsidP="009B66F3">
      <w:pPr>
        <w:pStyle w:val="Code"/>
      </w:pPr>
      <w:r w:rsidRPr="00EC76D5">
        <w:t xml:space="preserve">      return c_compiler.Type.ShortSize;</w:t>
      </w:r>
    </w:p>
    <w:p w14:paraId="4F325421" w14:textId="77777777" w:rsidR="009B66F3" w:rsidRPr="00EC76D5" w:rsidRDefault="009B66F3" w:rsidP="009B66F3">
      <w:pPr>
        <w:pStyle w:val="Code"/>
      </w:pPr>
      <w:r w:rsidRPr="00EC76D5">
        <w:t xml:space="preserve">    }</w:t>
      </w:r>
    </w:p>
    <w:p w14:paraId="58D24303" w14:textId="77777777" w:rsidR="009B66F3" w:rsidRPr="00EC76D5" w:rsidRDefault="009B66F3" w:rsidP="009B66F3">
      <w:pPr>
        <w:pStyle w:val="Code"/>
      </w:pPr>
      <w:r w:rsidRPr="00EC76D5">
        <w:t xml:space="preserve">    else if (m_operator.name().contains("dword")) {</w:t>
      </w:r>
    </w:p>
    <w:p w14:paraId="1561BFCE" w14:textId="77777777" w:rsidR="009B66F3" w:rsidRPr="00EC76D5" w:rsidRDefault="009B66F3" w:rsidP="009B66F3">
      <w:pPr>
        <w:pStyle w:val="Code"/>
      </w:pPr>
      <w:r w:rsidRPr="00EC76D5">
        <w:t xml:space="preserve">      return c_compiler.Type.LongSize;</w:t>
      </w:r>
    </w:p>
    <w:p w14:paraId="62080306" w14:textId="77777777" w:rsidR="009B66F3" w:rsidRPr="00EC76D5" w:rsidRDefault="009B66F3" w:rsidP="009B66F3">
      <w:pPr>
        <w:pStyle w:val="Code"/>
      </w:pPr>
      <w:r w:rsidRPr="00EC76D5">
        <w:t xml:space="preserve">    }</w:t>
      </w:r>
    </w:p>
    <w:p w14:paraId="6868D811" w14:textId="77777777" w:rsidR="009B66F3" w:rsidRPr="00EC76D5" w:rsidRDefault="009B66F3" w:rsidP="009B66F3">
      <w:pPr>
        <w:pStyle w:val="Code"/>
      </w:pPr>
      <w:r w:rsidRPr="00EC76D5">
        <w:t xml:space="preserve">    else if (m_operator.name().contains("word")) {</w:t>
      </w:r>
    </w:p>
    <w:p w14:paraId="1935EAAE" w14:textId="77777777" w:rsidR="009B66F3" w:rsidRPr="00EC76D5" w:rsidRDefault="009B66F3" w:rsidP="009B66F3">
      <w:pPr>
        <w:pStyle w:val="Code"/>
      </w:pPr>
      <w:r w:rsidRPr="00EC76D5">
        <w:t xml:space="preserve">      return c_compiler.Type.IntegerSize;</w:t>
      </w:r>
    </w:p>
    <w:p w14:paraId="4478DB45" w14:textId="77777777" w:rsidR="009B66F3" w:rsidRPr="00EC76D5" w:rsidRDefault="009B66F3" w:rsidP="009B66F3">
      <w:pPr>
        <w:pStyle w:val="Code"/>
      </w:pPr>
      <w:r w:rsidRPr="00EC76D5">
        <w:t xml:space="preserve">    }</w:t>
      </w:r>
    </w:p>
    <w:p w14:paraId="6B80B989" w14:textId="77777777" w:rsidR="009B66F3" w:rsidRPr="00EC76D5" w:rsidRDefault="009B66F3" w:rsidP="009B66F3">
      <w:pPr>
        <w:pStyle w:val="Code"/>
      </w:pPr>
      <w:r w:rsidRPr="00EC76D5">
        <w:t xml:space="preserve">    else {</w:t>
      </w:r>
    </w:p>
    <w:p w14:paraId="445AA3F2" w14:textId="77777777" w:rsidR="009B66F3" w:rsidRPr="00EC76D5" w:rsidRDefault="009B66F3" w:rsidP="009B66F3">
      <w:pPr>
        <w:pStyle w:val="Code"/>
      </w:pPr>
      <w:r w:rsidRPr="00EC76D5">
        <w:t xml:space="preserve">      return registerSize((Register) m_operandArray[0]);</w:t>
      </w:r>
    </w:p>
    <w:p w14:paraId="64505966" w14:textId="77777777" w:rsidR="009B66F3" w:rsidRPr="00EC76D5" w:rsidRDefault="009B66F3" w:rsidP="009B66F3">
      <w:pPr>
        <w:pStyle w:val="Code"/>
      </w:pPr>
      <w:r w:rsidRPr="00EC76D5">
        <w:t xml:space="preserve">    }</w:t>
      </w:r>
    </w:p>
    <w:p w14:paraId="798279C4" w14:textId="77777777" w:rsidR="009B66F3" w:rsidRPr="00EC76D5" w:rsidRDefault="009B66F3" w:rsidP="009B66F3">
      <w:pPr>
        <w:pStyle w:val="Code"/>
      </w:pPr>
      <w:r w:rsidRPr="00EC76D5">
        <w:t xml:space="preserve">  }</w:t>
      </w:r>
    </w:p>
    <w:p w14:paraId="1D863AA2" w14:textId="77777777" w:rsidR="009B66F3" w:rsidRPr="00EC76D5" w:rsidRDefault="009B66F3" w:rsidP="009B66F3">
      <w:pPr>
        <w:pStyle w:val="Code"/>
      </w:pPr>
    </w:p>
    <w:p w14:paraId="41841804" w14:textId="77777777" w:rsidR="009B66F3" w:rsidRPr="00EC76D5" w:rsidRDefault="009B66F3" w:rsidP="009B66F3">
      <w:pPr>
        <w:pStyle w:val="Code"/>
      </w:pPr>
      <w:r w:rsidRPr="00EC76D5">
        <w:t xml:space="preserve">  // ------------------------------------------------------------------------</w:t>
      </w:r>
    </w:p>
    <w:p w14:paraId="039A3004" w14:textId="77777777" w:rsidR="009B66F3" w:rsidRPr="00EC76D5" w:rsidRDefault="009B66F3" w:rsidP="009B66F3">
      <w:pPr>
        <w:pStyle w:val="Code"/>
      </w:pPr>
      <w:r w:rsidRPr="00EC76D5">
        <w:t xml:space="preserve">  </w:t>
      </w:r>
    </w:p>
    <w:p w14:paraId="4D30C5C5" w14:textId="77777777" w:rsidR="009B66F3" w:rsidRPr="00EC76D5" w:rsidRDefault="009B66F3" w:rsidP="009B66F3">
      <w:pPr>
        <w:pStyle w:val="Code"/>
      </w:pPr>
      <w:r w:rsidRPr="00EC76D5">
        <w:t xml:space="preserve">  // mov [global1}, global2</w:t>
      </w:r>
    </w:p>
    <w:p w14:paraId="5C9B68D6" w14:textId="77777777" w:rsidR="009B66F3" w:rsidRPr="00EC76D5" w:rsidRDefault="009B66F3" w:rsidP="009B66F3">
      <w:pPr>
        <w:pStyle w:val="Code"/>
      </w:pPr>
      <w:r w:rsidRPr="00EC76D5">
        <w:t xml:space="preserve">  public List&lt;Byte&gt; byteList() {</w:t>
      </w:r>
    </w:p>
    <w:p w14:paraId="5111D42D" w14:textId="77777777" w:rsidR="009B66F3" w:rsidRPr="00EC76D5" w:rsidRDefault="009B66F3" w:rsidP="009B66F3">
      <w:pPr>
        <w:pStyle w:val="Code"/>
      </w:pPr>
      <w:r w:rsidRPr="00EC76D5">
        <w:t xml:space="preserve">    ObjectOperator operator = m_operator;</w:t>
      </w:r>
    </w:p>
    <w:p w14:paraId="3405948C" w14:textId="77777777" w:rsidR="009B66F3" w:rsidRPr="00EC76D5" w:rsidRDefault="009B66F3" w:rsidP="009B66F3">
      <w:pPr>
        <w:pStyle w:val="Code"/>
      </w:pPr>
      <w:r w:rsidRPr="00EC76D5">
        <w:t xml:space="preserve">    </w:t>
      </w:r>
    </w:p>
    <w:p w14:paraId="55207C4D" w14:textId="77777777" w:rsidR="009B66F3" w:rsidRPr="00EC76D5" w:rsidRDefault="009B66F3" w:rsidP="009B66F3">
      <w:pPr>
        <w:pStyle w:val="Code"/>
      </w:pPr>
      <w:r w:rsidRPr="00EC76D5">
        <w:lastRenderedPageBreak/>
        <w:t xml:space="preserve">    if ((operator == ObjectOperator.empty) ||</w:t>
      </w:r>
    </w:p>
    <w:p w14:paraId="5A4D6DB6" w14:textId="77777777" w:rsidR="009B66F3" w:rsidRPr="00EC76D5" w:rsidRDefault="009B66F3" w:rsidP="009B66F3">
      <w:pPr>
        <w:pStyle w:val="Code"/>
      </w:pPr>
      <w:r w:rsidRPr="00EC76D5">
        <w:t xml:space="preserve">        (operator == ObjectOperator.label) ||</w:t>
      </w:r>
    </w:p>
    <w:p w14:paraId="6776D3DA" w14:textId="77777777" w:rsidR="009B66F3" w:rsidRPr="00EC76D5" w:rsidRDefault="009B66F3" w:rsidP="009B66F3">
      <w:pPr>
        <w:pStyle w:val="Code"/>
      </w:pPr>
      <w:r w:rsidRPr="00EC76D5">
        <w:t xml:space="preserve">        (operator == ObjectOperator.comment)) {</w:t>
      </w:r>
    </w:p>
    <w:p w14:paraId="54AA523F" w14:textId="77777777" w:rsidR="009B66F3" w:rsidRPr="00EC76D5" w:rsidRDefault="009B66F3" w:rsidP="009B66F3">
      <w:pPr>
        <w:pStyle w:val="Code"/>
      </w:pPr>
      <w:r w:rsidRPr="00EC76D5">
        <w:t xml:space="preserve">      return (new LinkedList&lt;&gt;());</w:t>
      </w:r>
    </w:p>
    <w:p w14:paraId="252224FD" w14:textId="77777777" w:rsidR="009B66F3" w:rsidRPr="00EC76D5" w:rsidRDefault="009B66F3" w:rsidP="009B66F3">
      <w:pPr>
        <w:pStyle w:val="Code"/>
      </w:pPr>
      <w:r w:rsidRPr="00EC76D5">
        <w:t xml:space="preserve">    }</w:t>
      </w:r>
    </w:p>
    <w:p w14:paraId="29F1B92E" w14:textId="77777777" w:rsidR="009B66F3" w:rsidRPr="00EC76D5" w:rsidRDefault="009B66F3" w:rsidP="009B66F3">
      <w:pPr>
        <w:pStyle w:val="Code"/>
      </w:pPr>
      <w:r w:rsidRPr="00EC76D5">
        <w:t xml:space="preserve">    else if (isCallRegular()) {</w:t>
      </w:r>
    </w:p>
    <w:p w14:paraId="3959E730" w14:textId="77777777" w:rsidR="009B66F3" w:rsidRPr="00EC76D5" w:rsidRDefault="009B66F3" w:rsidP="009B66F3">
      <w:pPr>
        <w:pStyle w:val="Code"/>
      </w:pPr>
      <w:r w:rsidRPr="00EC76D5">
        <w:t xml:space="preserve">      return lookupByteArray(ObjectOperator.jmp, c_compiler.Type.PointerSize,</w:t>
      </w:r>
    </w:p>
    <w:p w14:paraId="4906EF3C" w14:textId="77777777" w:rsidR="009B66F3" w:rsidRPr="00EC76D5" w:rsidRDefault="009B66F3" w:rsidP="009B66F3">
      <w:pPr>
        <w:pStyle w:val="Code"/>
      </w:pPr>
      <w:r w:rsidRPr="00EC76D5">
        <w:t xml:space="preserve">                             null, null);</w:t>
      </w:r>
    </w:p>
    <w:p w14:paraId="2A149FA0" w14:textId="77777777" w:rsidR="009B66F3" w:rsidRPr="00EC76D5" w:rsidRDefault="009B66F3" w:rsidP="009B66F3">
      <w:pPr>
        <w:pStyle w:val="Code"/>
      </w:pPr>
      <w:r w:rsidRPr="00EC76D5">
        <w:t xml:space="preserve">    }</w:t>
      </w:r>
    </w:p>
    <w:p w14:paraId="743C73E5" w14:textId="77777777" w:rsidR="009B66F3" w:rsidRPr="00EC76D5" w:rsidRDefault="009B66F3" w:rsidP="009B66F3">
      <w:pPr>
        <w:pStyle w:val="Code"/>
      </w:pPr>
      <w:r w:rsidRPr="00EC76D5">
        <w:t xml:space="preserve">    else if (isCallRegister()) {</w:t>
      </w:r>
    </w:p>
    <w:p w14:paraId="4E370FED" w14:textId="77777777" w:rsidR="009B66F3" w:rsidRPr="00EC76D5" w:rsidRDefault="009B66F3" w:rsidP="009B66F3">
      <w:pPr>
        <w:pStyle w:val="Code"/>
      </w:pPr>
      <w:r w:rsidRPr="00EC76D5">
        <w:t xml:space="preserve">      Register register = (Register) m_operandArray[0];</w:t>
      </w:r>
    </w:p>
    <w:p w14:paraId="316ADB21" w14:textId="77777777" w:rsidR="009B66F3" w:rsidRPr="00EC76D5" w:rsidRDefault="009B66F3" w:rsidP="009B66F3">
      <w:pPr>
        <w:pStyle w:val="Code"/>
      </w:pPr>
      <w:r w:rsidRPr="00EC76D5">
        <w:t xml:space="preserve">      return lookupByteArray(ObjectOperator.jmp, register, null, null);</w:t>
      </w:r>
    </w:p>
    <w:p w14:paraId="6B654745" w14:textId="77777777" w:rsidR="009B66F3" w:rsidRPr="00EC76D5" w:rsidRDefault="009B66F3" w:rsidP="009B66F3">
      <w:pPr>
        <w:pStyle w:val="Code"/>
      </w:pPr>
      <w:r w:rsidRPr="00EC76D5">
        <w:t xml:space="preserve">    }</w:t>
      </w:r>
    </w:p>
    <w:p w14:paraId="276C0A71" w14:textId="77777777" w:rsidR="009B66F3" w:rsidRPr="00EC76D5" w:rsidRDefault="009B66F3" w:rsidP="009B66F3">
      <w:pPr>
        <w:pStyle w:val="Code"/>
      </w:pPr>
      <w:r w:rsidRPr="00EC76D5">
        <w:t xml:space="preserve">    else {</w:t>
      </w:r>
    </w:p>
    <w:p w14:paraId="76D96BF0" w14:textId="77777777" w:rsidR="009B66F3" w:rsidRPr="00EC76D5" w:rsidRDefault="009B66F3" w:rsidP="009B66F3">
      <w:pPr>
        <w:pStyle w:val="Code"/>
      </w:pPr>
      <w:r w:rsidRPr="00EC76D5">
        <w:t xml:space="preserve">      if (isCallMemory()) {</w:t>
      </w:r>
    </w:p>
    <w:p w14:paraId="0E0EBCB1" w14:textId="77777777" w:rsidR="009B66F3" w:rsidRPr="00EC76D5" w:rsidRDefault="009B66F3" w:rsidP="009B66F3">
      <w:pPr>
        <w:pStyle w:val="Code"/>
      </w:pPr>
      <w:r w:rsidRPr="00EC76D5">
        <w:t xml:space="preserve">        operator = ObjectOperator.jmp;</w:t>
      </w:r>
    </w:p>
    <w:p w14:paraId="6669985B" w14:textId="77777777" w:rsidR="009B66F3" w:rsidRPr="00EC76D5" w:rsidRDefault="009B66F3" w:rsidP="009B66F3">
      <w:pPr>
        <w:pStyle w:val="Code"/>
      </w:pPr>
      <w:r w:rsidRPr="00EC76D5">
        <w:t xml:space="preserve">      }</w:t>
      </w:r>
    </w:p>
    <w:p w14:paraId="7C06D4E3" w14:textId="77777777" w:rsidR="009B66F3" w:rsidRPr="00EC76D5" w:rsidRDefault="009B66F3" w:rsidP="009B66F3">
      <w:pPr>
        <w:pStyle w:val="Code"/>
      </w:pPr>
      <w:r w:rsidRPr="00EC76D5">
        <w:t xml:space="preserve">      </w:t>
      </w:r>
    </w:p>
    <w:p w14:paraId="2D221602" w14:textId="77777777" w:rsidR="009B66F3" w:rsidRPr="00EC76D5" w:rsidRDefault="009B66F3" w:rsidP="009B66F3">
      <w:pPr>
        <w:pStyle w:val="Code"/>
      </w:pPr>
      <w:r w:rsidRPr="00EC76D5">
        <w:t xml:space="preserve">      Object fillParam1 = (m_operandArray[0] instanceof Pair) ?</w:t>
      </w:r>
    </w:p>
    <w:p w14:paraId="0FB302DA" w14:textId="77777777" w:rsidR="009B66F3" w:rsidRPr="00EC76D5" w:rsidRDefault="009B66F3" w:rsidP="009B66F3">
      <w:pPr>
        <w:pStyle w:val="Code"/>
      </w:pPr>
      <w:r w:rsidRPr="00EC76D5">
        <w:t xml:space="preserve">                 ((Pair) m_operandArray[0]).getSecond() : m_operandArray[0],</w:t>
      </w:r>
    </w:p>
    <w:p w14:paraId="61811A8B" w14:textId="77777777" w:rsidR="009B66F3" w:rsidRPr="00EC76D5" w:rsidRDefault="009B66F3" w:rsidP="009B66F3">
      <w:pPr>
        <w:pStyle w:val="Code"/>
      </w:pPr>
      <w:r w:rsidRPr="00EC76D5">
        <w:t xml:space="preserve">             fillParam2 = (m_operandArray[1] instanceof Pair) ?</w:t>
      </w:r>
    </w:p>
    <w:p w14:paraId="30E42CED" w14:textId="77777777" w:rsidR="009B66F3" w:rsidRPr="00EC76D5" w:rsidRDefault="009B66F3" w:rsidP="009B66F3">
      <w:pPr>
        <w:pStyle w:val="Code"/>
      </w:pPr>
      <w:r w:rsidRPr="00EC76D5">
        <w:t xml:space="preserve">                 ((Pair) m_operandArray[1]).getSecond() : m_operandArray[1],</w:t>
      </w:r>
    </w:p>
    <w:p w14:paraId="3C9C3F30" w14:textId="77777777" w:rsidR="009B66F3" w:rsidRPr="00EC76D5" w:rsidRDefault="009B66F3" w:rsidP="009B66F3">
      <w:pPr>
        <w:pStyle w:val="Code"/>
      </w:pPr>
      <w:r w:rsidRPr="00EC76D5">
        <w:t xml:space="preserve">             fillParam3 = (m_operandArray[2] instanceof Pair) ?</w:t>
      </w:r>
    </w:p>
    <w:p w14:paraId="5130EC07" w14:textId="77777777" w:rsidR="009B66F3" w:rsidRPr="00EC76D5" w:rsidRDefault="009B66F3" w:rsidP="009B66F3">
      <w:pPr>
        <w:pStyle w:val="Code"/>
      </w:pPr>
      <w:r w:rsidRPr="00EC76D5">
        <w:t xml:space="preserve">                 ((Pair) m_operandArray[2]).getSecond() : m_operandArray[2];</w:t>
      </w:r>
    </w:p>
    <w:p w14:paraId="5CDBAF58" w14:textId="77777777" w:rsidR="009B66F3" w:rsidRPr="00EC76D5" w:rsidRDefault="009B66F3" w:rsidP="009B66F3">
      <w:pPr>
        <w:pStyle w:val="Code"/>
      </w:pPr>
    </w:p>
    <w:p w14:paraId="72E2A4E6" w14:textId="77777777" w:rsidR="009B66F3" w:rsidRPr="00EC76D5" w:rsidRDefault="009B66F3" w:rsidP="009B66F3">
      <w:pPr>
        <w:pStyle w:val="Code"/>
      </w:pPr>
      <w:r w:rsidRPr="00EC76D5">
        <w:t xml:space="preserve">      int size1 = (m_operandArray[0] instanceof Pair) ?</w:t>
      </w:r>
    </w:p>
    <w:p w14:paraId="7BDCF4E7" w14:textId="77777777" w:rsidR="009B66F3" w:rsidRPr="00EC76D5" w:rsidRDefault="009B66F3" w:rsidP="009B66F3">
      <w:pPr>
        <w:pStyle w:val="Code"/>
      </w:pPr>
      <w:r w:rsidRPr="00EC76D5">
        <w:t xml:space="preserve">                  Type.PointerSize : operandSize(m_operandArray[0]),</w:t>
      </w:r>
    </w:p>
    <w:p w14:paraId="66AC2ABE" w14:textId="77777777" w:rsidR="009B66F3" w:rsidRPr="00EC76D5" w:rsidRDefault="009B66F3" w:rsidP="009B66F3">
      <w:pPr>
        <w:pStyle w:val="Code"/>
      </w:pPr>
      <w:r w:rsidRPr="00EC76D5">
        <w:t xml:space="preserve">          size2 = (m_operandArray[1] instanceof Pair) ?</w:t>
      </w:r>
    </w:p>
    <w:p w14:paraId="75F0995B" w14:textId="77777777" w:rsidR="009B66F3" w:rsidRPr="00EC76D5" w:rsidRDefault="009B66F3" w:rsidP="009B66F3">
      <w:pPr>
        <w:pStyle w:val="Code"/>
      </w:pPr>
      <w:r w:rsidRPr="00EC76D5">
        <w:t xml:space="preserve">                  Type.PointerSize : operandSize(m_operandArray[1]),</w:t>
      </w:r>
    </w:p>
    <w:p w14:paraId="2A382C33" w14:textId="77777777" w:rsidR="009B66F3" w:rsidRPr="00EC76D5" w:rsidRDefault="009B66F3" w:rsidP="009B66F3">
      <w:pPr>
        <w:pStyle w:val="Code"/>
      </w:pPr>
      <w:r w:rsidRPr="00EC76D5">
        <w:t xml:space="preserve">          size3 = (m_operandArray[2] instanceof Pair) ?</w:t>
      </w:r>
    </w:p>
    <w:p w14:paraId="480468FC" w14:textId="77777777" w:rsidR="009B66F3" w:rsidRPr="00EC76D5" w:rsidRDefault="009B66F3" w:rsidP="009B66F3">
      <w:pPr>
        <w:pStyle w:val="Code"/>
      </w:pPr>
      <w:r w:rsidRPr="00EC76D5">
        <w:t xml:space="preserve">                  Type.PointerSize : operandSize(m_operandArray[2]);</w:t>
      </w:r>
    </w:p>
    <w:p w14:paraId="6C3C57D2" w14:textId="77777777" w:rsidR="009B66F3" w:rsidRPr="00EC76D5" w:rsidRDefault="009B66F3" w:rsidP="009B66F3">
      <w:pPr>
        <w:pStyle w:val="Code"/>
      </w:pPr>
      <w:r w:rsidRPr="00EC76D5">
        <w:t xml:space="preserve">          </w:t>
      </w:r>
    </w:p>
    <w:p w14:paraId="6202100B" w14:textId="77777777" w:rsidR="009B66F3" w:rsidRPr="00EC76D5" w:rsidRDefault="009B66F3" w:rsidP="009B66F3">
      <w:pPr>
        <w:pStyle w:val="Code"/>
      </w:pPr>
      <w:r w:rsidRPr="00EC76D5">
        <w:t xml:space="preserve">      if ((operator == ObjectOperator.inc_word) &amp;&amp; (m_operandArray[1] != null)</w:t>
      </w:r>
    </w:p>
    <w:p w14:paraId="042E6079" w14:textId="77777777" w:rsidR="009B66F3" w:rsidRPr="00EC76D5" w:rsidRDefault="009B66F3" w:rsidP="009B66F3">
      <w:pPr>
        <w:pStyle w:val="Code"/>
      </w:pPr>
      <w:r w:rsidRPr="00EC76D5">
        <w:t xml:space="preserve">          &amp;&amp; m_operandArray[1].toString().contains("g_outChars") &amp;&amp;</w:t>
      </w:r>
    </w:p>
    <w:p w14:paraId="0237B9B5" w14:textId="77777777" w:rsidR="009B66F3" w:rsidRPr="00EC76D5" w:rsidRDefault="009B66F3" w:rsidP="009B66F3">
      <w:pPr>
        <w:pStyle w:val="Code"/>
      </w:pPr>
      <w:r w:rsidRPr="00EC76D5">
        <w:t xml:space="preserve">          (m_operandArray[0] == null) &amp;&amp; (m_operandArray[2] == null)) {</w:t>
      </w:r>
    </w:p>
    <w:p w14:paraId="2EDC0DA0" w14:textId="77777777" w:rsidR="009B66F3" w:rsidRPr="00EC76D5" w:rsidRDefault="009B66F3" w:rsidP="009B66F3">
      <w:pPr>
        <w:pStyle w:val="Code"/>
      </w:pPr>
      <w:r w:rsidRPr="00EC76D5">
        <w:t xml:space="preserve">        size3 = 0;</w:t>
      </w:r>
    </w:p>
    <w:p w14:paraId="4B0387CC" w14:textId="77777777" w:rsidR="009B66F3" w:rsidRPr="00EC76D5" w:rsidRDefault="009B66F3" w:rsidP="009B66F3">
      <w:pPr>
        <w:pStyle w:val="Code"/>
      </w:pPr>
      <w:r w:rsidRPr="00EC76D5">
        <w:t xml:space="preserve">      }</w:t>
      </w:r>
    </w:p>
    <w:p w14:paraId="617D7154" w14:textId="77777777" w:rsidR="009B66F3" w:rsidRPr="00EC76D5" w:rsidRDefault="009B66F3" w:rsidP="009B66F3">
      <w:pPr>
        <w:pStyle w:val="Code"/>
      </w:pPr>
    </w:p>
    <w:p w14:paraId="247183A7" w14:textId="77777777" w:rsidR="009B66F3" w:rsidRPr="00EC76D5" w:rsidRDefault="009B66F3" w:rsidP="009B66F3">
      <w:pPr>
        <w:pStyle w:val="Code"/>
      </w:pPr>
      <w:r w:rsidRPr="00EC76D5">
        <w:t xml:space="preserve">      if (operator.name().startsWith("cmp_") &amp;&amp;</w:t>
      </w:r>
    </w:p>
    <w:p w14:paraId="31D452DE" w14:textId="77777777" w:rsidR="009B66F3" w:rsidRPr="00EC76D5" w:rsidRDefault="009B66F3" w:rsidP="009B66F3">
      <w:pPr>
        <w:pStyle w:val="Code"/>
      </w:pPr>
      <w:r w:rsidRPr="00EC76D5">
        <w:t xml:space="preserve">          (m_operandArray[1] instanceof Integer)) {</w:t>
      </w:r>
    </w:p>
    <w:p w14:paraId="397BE724" w14:textId="77777777" w:rsidR="009B66F3" w:rsidRPr="00EC76D5" w:rsidRDefault="009B66F3" w:rsidP="009B66F3">
      <w:pPr>
        <w:pStyle w:val="Code"/>
      </w:pPr>
      <w:r w:rsidRPr="00EC76D5">
        <w:t xml:space="preserve">        size3 = Math.max(1, size3);</w:t>
      </w:r>
    </w:p>
    <w:p w14:paraId="615F1768" w14:textId="77777777" w:rsidR="009B66F3" w:rsidRPr="00EC76D5" w:rsidRDefault="009B66F3" w:rsidP="009B66F3">
      <w:pPr>
        <w:pStyle w:val="Code"/>
      </w:pPr>
      <w:r w:rsidRPr="00EC76D5">
        <w:t xml:space="preserve">      }</w:t>
      </w:r>
    </w:p>
    <w:p w14:paraId="1811EDFD" w14:textId="77777777" w:rsidR="009B66F3" w:rsidRPr="00EC76D5" w:rsidRDefault="009B66F3" w:rsidP="009B66F3">
      <w:pPr>
        <w:pStyle w:val="Code"/>
      </w:pPr>
    </w:p>
    <w:p w14:paraId="02E3CA65" w14:textId="77777777" w:rsidR="009B66F3" w:rsidRPr="00EC76D5" w:rsidRDefault="009B66F3" w:rsidP="009B66F3">
      <w:pPr>
        <w:pStyle w:val="Code"/>
      </w:pPr>
      <w:r w:rsidRPr="00EC76D5">
        <w:t xml:space="preserve">      if (isJump()) {</w:t>
      </w:r>
    </w:p>
    <w:p w14:paraId="77D8431B" w14:textId="77777777" w:rsidR="009B66F3" w:rsidRPr="00EC76D5" w:rsidRDefault="009B66F3" w:rsidP="009B66F3">
      <w:pPr>
        <w:pStyle w:val="Code"/>
      </w:pPr>
      <w:r w:rsidRPr="00EC76D5">
        <w:t xml:space="preserve">        size1 = (operator == ObjectOperator.short_jmp) ?</w:t>
      </w:r>
    </w:p>
    <w:p w14:paraId="3E93486A" w14:textId="77777777" w:rsidR="009B66F3" w:rsidRPr="00EC76D5" w:rsidRDefault="009B66F3" w:rsidP="009B66F3">
      <w:pPr>
        <w:pStyle w:val="Code"/>
      </w:pPr>
      <w:r w:rsidRPr="00EC76D5">
        <w:t xml:space="preserve">                Type.CharSize : Type.PointerSize;</w:t>
      </w:r>
    </w:p>
    <w:p w14:paraId="334DE0C0" w14:textId="77777777" w:rsidR="009B66F3" w:rsidRPr="00EC76D5" w:rsidRDefault="009B66F3" w:rsidP="009B66F3">
      <w:pPr>
        <w:pStyle w:val="Code"/>
      </w:pPr>
      <w:r w:rsidRPr="00EC76D5">
        <w:t xml:space="preserve">        operator = ObjectOperator.jmp;</w:t>
      </w:r>
    </w:p>
    <w:p w14:paraId="4DB40236" w14:textId="77777777" w:rsidR="009B66F3" w:rsidRPr="00EC76D5" w:rsidRDefault="009B66F3" w:rsidP="009B66F3">
      <w:pPr>
        <w:pStyle w:val="Code"/>
      </w:pPr>
      <w:r w:rsidRPr="00EC76D5">
        <w:t xml:space="preserve">      }</w:t>
      </w:r>
    </w:p>
    <w:p w14:paraId="0DC5B101" w14:textId="77777777" w:rsidR="009B66F3" w:rsidRPr="00EC76D5" w:rsidRDefault="009B66F3" w:rsidP="009B66F3">
      <w:pPr>
        <w:pStyle w:val="Code"/>
      </w:pPr>
      <w:r w:rsidRPr="00EC76D5">
        <w:t xml:space="preserve">      </w:t>
      </w:r>
    </w:p>
    <w:p w14:paraId="74242F9A" w14:textId="77777777" w:rsidR="009B66F3" w:rsidRPr="00EC76D5" w:rsidRDefault="009B66F3" w:rsidP="009B66F3">
      <w:pPr>
        <w:pStyle w:val="Code"/>
      </w:pPr>
      <w:r w:rsidRPr="00EC76D5">
        <w:t xml:space="preserve">      if (isRelation()) {</w:t>
      </w:r>
    </w:p>
    <w:p w14:paraId="2B4328A6" w14:textId="77777777" w:rsidR="009B66F3" w:rsidRPr="00EC76D5" w:rsidRDefault="009B66F3" w:rsidP="009B66F3">
      <w:pPr>
        <w:pStyle w:val="Code"/>
      </w:pPr>
      <w:r w:rsidRPr="00EC76D5">
        <w:t xml:space="preserve">        size1 = Type.CharSize;</w:t>
      </w:r>
    </w:p>
    <w:p w14:paraId="4A7B2BF7" w14:textId="77777777" w:rsidR="009B66F3" w:rsidRPr="00EC76D5" w:rsidRDefault="009B66F3" w:rsidP="009B66F3">
      <w:pPr>
        <w:pStyle w:val="Code"/>
      </w:pPr>
      <w:r w:rsidRPr="00EC76D5">
        <w:t xml:space="preserve">      }</w:t>
      </w:r>
    </w:p>
    <w:p w14:paraId="72527D64" w14:textId="77777777" w:rsidR="009B66F3" w:rsidRPr="00EC76D5" w:rsidRDefault="009B66F3" w:rsidP="009B66F3">
      <w:pPr>
        <w:pStyle w:val="Code"/>
      </w:pPr>
    </w:p>
    <w:p w14:paraId="61A15D49" w14:textId="77777777" w:rsidR="009B66F3" w:rsidRPr="00EC76D5" w:rsidRDefault="009B66F3" w:rsidP="009B66F3">
      <w:pPr>
        <w:pStyle w:val="Code"/>
      </w:pPr>
      <w:r w:rsidRPr="00EC76D5">
        <w:t xml:space="preserve">      Object byteParam1 = (fillParam1 instanceof Integer) ? size1 : fillParam1,</w:t>
      </w:r>
    </w:p>
    <w:p w14:paraId="0684B262" w14:textId="77777777" w:rsidR="009B66F3" w:rsidRPr="00EC76D5" w:rsidRDefault="009B66F3" w:rsidP="009B66F3">
      <w:pPr>
        <w:pStyle w:val="Code"/>
      </w:pPr>
      <w:r w:rsidRPr="00EC76D5">
        <w:t xml:space="preserve">             byteParam2 = (fillParam2 instanceof Integer) ? size2 : fillParam2,</w:t>
      </w:r>
    </w:p>
    <w:p w14:paraId="2BBC0C8E" w14:textId="77777777" w:rsidR="009B66F3" w:rsidRPr="00EC76D5" w:rsidRDefault="009B66F3" w:rsidP="009B66F3">
      <w:pPr>
        <w:pStyle w:val="Code"/>
      </w:pPr>
      <w:r w:rsidRPr="00EC76D5">
        <w:t xml:space="preserve">             byteParam3 = (fillParam3 instanceof Integer) ? size3 : fillParam3;</w:t>
      </w:r>
    </w:p>
    <w:p w14:paraId="683A6AD7" w14:textId="77777777" w:rsidR="009B66F3" w:rsidRPr="00EC76D5" w:rsidRDefault="009B66F3" w:rsidP="009B66F3">
      <w:pPr>
        <w:pStyle w:val="Code"/>
      </w:pPr>
    </w:p>
    <w:p w14:paraId="2421B058" w14:textId="77777777" w:rsidR="009B66F3" w:rsidRPr="00EC76D5" w:rsidRDefault="009B66F3" w:rsidP="009B66F3">
      <w:pPr>
        <w:pStyle w:val="Code"/>
      </w:pPr>
      <w:r w:rsidRPr="00EC76D5">
        <w:lastRenderedPageBreak/>
        <w:t xml:space="preserve">      if ((operator == ObjectOperator.mov) &amp;&amp;</w:t>
      </w:r>
    </w:p>
    <w:p w14:paraId="3B76EB92" w14:textId="77777777" w:rsidR="009B66F3" w:rsidRPr="00EC76D5" w:rsidRDefault="009B66F3" w:rsidP="009B66F3">
      <w:pPr>
        <w:pStyle w:val="Code"/>
      </w:pPr>
      <w:r w:rsidRPr="00EC76D5">
        <w:t xml:space="preserve">          (m_operandArray[0] instanceof Register) &amp;&amp;</w:t>
      </w:r>
    </w:p>
    <w:p w14:paraId="5C382471" w14:textId="77777777" w:rsidR="009B66F3" w:rsidRPr="00EC76D5" w:rsidRDefault="009B66F3" w:rsidP="009B66F3">
      <w:pPr>
        <w:pStyle w:val="Code"/>
      </w:pPr>
      <w:r w:rsidRPr="00EC76D5">
        <w:t xml:space="preserve">          (m_operandArray[1] instanceof Integer) &amp;&amp;</w:t>
      </w:r>
    </w:p>
    <w:p w14:paraId="70DAEC2C" w14:textId="77777777" w:rsidR="009B66F3" w:rsidRPr="00EC76D5" w:rsidRDefault="009B66F3" w:rsidP="009B66F3">
      <w:pPr>
        <w:pStyle w:val="Code"/>
      </w:pPr>
      <w:r w:rsidRPr="00EC76D5">
        <w:t xml:space="preserve">          (m_operandArray[2] == null)) {</w:t>
      </w:r>
    </w:p>
    <w:p w14:paraId="19A34E1F" w14:textId="77777777" w:rsidR="009B66F3" w:rsidRPr="00EC76D5" w:rsidRDefault="009B66F3" w:rsidP="009B66F3">
      <w:pPr>
        <w:pStyle w:val="Code"/>
      </w:pPr>
      <w:r w:rsidRPr="00EC76D5">
        <w:t xml:space="preserve">        byteParam2 = size2 = registerSize((Register) m_operandArray[0]);</w:t>
      </w:r>
    </w:p>
    <w:p w14:paraId="28F8B1BC" w14:textId="77777777" w:rsidR="009B66F3" w:rsidRPr="00EC76D5" w:rsidRDefault="009B66F3" w:rsidP="009B66F3">
      <w:pPr>
        <w:pStyle w:val="Code"/>
      </w:pPr>
      <w:r w:rsidRPr="00EC76D5">
        <w:t xml:space="preserve">      }</w:t>
      </w:r>
    </w:p>
    <w:p w14:paraId="67C75528" w14:textId="77777777" w:rsidR="009B66F3" w:rsidRPr="00EC76D5" w:rsidRDefault="009B66F3" w:rsidP="009B66F3">
      <w:pPr>
        <w:pStyle w:val="Code"/>
      </w:pPr>
    </w:p>
    <w:p w14:paraId="651AD3E5" w14:textId="77777777" w:rsidR="009B66F3" w:rsidRPr="00EC76D5" w:rsidRDefault="009B66F3" w:rsidP="009B66F3">
      <w:pPr>
        <w:pStyle w:val="Code"/>
      </w:pPr>
      <w:r w:rsidRPr="00EC76D5">
        <w:t xml:space="preserve">      if ((operator == ObjectOperator.add) &amp;&amp;</w:t>
      </w:r>
    </w:p>
    <w:p w14:paraId="513FD567" w14:textId="77777777" w:rsidR="009B66F3" w:rsidRPr="00EC76D5" w:rsidRDefault="009B66F3" w:rsidP="009B66F3">
      <w:pPr>
        <w:pStyle w:val="Code"/>
      </w:pPr>
      <w:r w:rsidRPr="00EC76D5">
        <w:t xml:space="preserve">          (m_operandArray[0] == Register.eax) &amp;&amp;</w:t>
      </w:r>
    </w:p>
    <w:p w14:paraId="18EAA8C3" w14:textId="77777777" w:rsidR="009B66F3" w:rsidRPr="00EC76D5" w:rsidRDefault="009B66F3" w:rsidP="009B66F3">
      <w:pPr>
        <w:pStyle w:val="Code"/>
      </w:pPr>
      <w:r w:rsidRPr="00EC76D5">
        <w:t xml:space="preserve">          (m_operandArray[1] instanceof Integer) &amp;&amp;</w:t>
      </w:r>
    </w:p>
    <w:p w14:paraId="7D58FA3B" w14:textId="77777777" w:rsidR="009B66F3" w:rsidRPr="00EC76D5" w:rsidRDefault="009B66F3" w:rsidP="009B66F3">
      <w:pPr>
        <w:pStyle w:val="Code"/>
      </w:pPr>
      <w:r w:rsidRPr="00EC76D5">
        <w:t xml:space="preserve">          (m_operandArray[2] == null)) {</w:t>
      </w:r>
    </w:p>
    <w:p w14:paraId="5984AEE1" w14:textId="77777777" w:rsidR="009B66F3" w:rsidRPr="00EC76D5" w:rsidRDefault="009B66F3" w:rsidP="009B66F3">
      <w:pPr>
        <w:pStyle w:val="Code"/>
      </w:pPr>
      <w:r w:rsidRPr="00EC76D5">
        <w:t xml:space="preserve">        byteParam2 = size2 = registerSize((Register) m_operandArray[0]);</w:t>
      </w:r>
    </w:p>
    <w:p w14:paraId="5235DAE8" w14:textId="77777777" w:rsidR="009B66F3" w:rsidRPr="00EC76D5" w:rsidRDefault="009B66F3" w:rsidP="009B66F3">
      <w:pPr>
        <w:pStyle w:val="Code"/>
      </w:pPr>
      <w:r w:rsidRPr="00EC76D5">
        <w:t xml:space="preserve">      }</w:t>
      </w:r>
    </w:p>
    <w:p w14:paraId="771BE911" w14:textId="77777777" w:rsidR="009B66F3" w:rsidRPr="00EC76D5" w:rsidRDefault="009B66F3" w:rsidP="009B66F3">
      <w:pPr>
        <w:pStyle w:val="Code"/>
      </w:pPr>
    </w:p>
    <w:p w14:paraId="04C93BDF" w14:textId="77777777" w:rsidR="009B66F3" w:rsidRPr="00EC76D5" w:rsidRDefault="009B66F3" w:rsidP="009B66F3">
      <w:pPr>
        <w:pStyle w:val="Code"/>
      </w:pPr>
      <w:r w:rsidRPr="00EC76D5">
        <w:t xml:space="preserve">      if ((operator == ObjectOperator.and) &amp;&amp;</w:t>
      </w:r>
    </w:p>
    <w:p w14:paraId="370A95E1" w14:textId="77777777" w:rsidR="009B66F3" w:rsidRPr="00EC76D5" w:rsidRDefault="009B66F3" w:rsidP="009B66F3">
      <w:pPr>
        <w:pStyle w:val="Code"/>
      </w:pPr>
      <w:r w:rsidRPr="00EC76D5">
        <w:t xml:space="preserve">          (m_operandArray[0] instanceof Register) &amp;&amp;</w:t>
      </w:r>
    </w:p>
    <w:p w14:paraId="2C24B799" w14:textId="77777777" w:rsidR="009B66F3" w:rsidRPr="00EC76D5" w:rsidRDefault="009B66F3" w:rsidP="009B66F3">
      <w:pPr>
        <w:pStyle w:val="Code"/>
      </w:pPr>
      <w:r w:rsidRPr="00EC76D5">
        <w:t xml:space="preserve">          (m_operandArray[1] instanceof Integer) &amp;&amp;</w:t>
      </w:r>
    </w:p>
    <w:p w14:paraId="17A440C7" w14:textId="77777777" w:rsidR="009B66F3" w:rsidRPr="00EC76D5" w:rsidRDefault="009B66F3" w:rsidP="009B66F3">
      <w:pPr>
        <w:pStyle w:val="Code"/>
      </w:pPr>
      <w:r w:rsidRPr="00EC76D5">
        <w:t xml:space="preserve">          !m_operandArray[1].toString().equals("1") &amp;&amp;</w:t>
      </w:r>
    </w:p>
    <w:p w14:paraId="1355BDC1" w14:textId="77777777" w:rsidR="009B66F3" w:rsidRPr="00EC76D5" w:rsidRDefault="009B66F3" w:rsidP="009B66F3">
      <w:pPr>
        <w:pStyle w:val="Code"/>
      </w:pPr>
      <w:r w:rsidRPr="00EC76D5">
        <w:t xml:space="preserve">          (m_operandArray[2] == null)) {</w:t>
      </w:r>
    </w:p>
    <w:p w14:paraId="5B5D5613" w14:textId="77777777" w:rsidR="009B66F3" w:rsidRPr="00EC76D5" w:rsidRDefault="009B66F3" w:rsidP="009B66F3">
      <w:pPr>
        <w:pStyle w:val="Code"/>
      </w:pPr>
      <w:r w:rsidRPr="00EC76D5">
        <w:t xml:space="preserve">        byteParam2 = size2 = registerSize((Register) m_operandArray[0]);</w:t>
      </w:r>
    </w:p>
    <w:p w14:paraId="26BC0340" w14:textId="77777777" w:rsidR="009B66F3" w:rsidRPr="00EC76D5" w:rsidRDefault="009B66F3" w:rsidP="009B66F3">
      <w:pPr>
        <w:pStyle w:val="Code"/>
      </w:pPr>
      <w:r w:rsidRPr="00EC76D5">
        <w:t xml:space="preserve">      }</w:t>
      </w:r>
    </w:p>
    <w:p w14:paraId="15D57AC1" w14:textId="77777777" w:rsidR="009B66F3" w:rsidRPr="00EC76D5" w:rsidRDefault="009B66F3" w:rsidP="009B66F3">
      <w:pPr>
        <w:pStyle w:val="Code"/>
      </w:pPr>
    </w:p>
    <w:p w14:paraId="39D3030C" w14:textId="77777777" w:rsidR="009B66F3" w:rsidRPr="00EC76D5" w:rsidRDefault="009B66F3" w:rsidP="009B66F3">
      <w:pPr>
        <w:pStyle w:val="Code"/>
      </w:pPr>
      <w:r w:rsidRPr="00EC76D5">
        <w:t xml:space="preserve">      if ((m_operandArray[0] == null) &amp;&amp; // mov word [100], 1</w:t>
      </w:r>
    </w:p>
    <w:p w14:paraId="6F28C164" w14:textId="77777777" w:rsidR="009B66F3" w:rsidRPr="00EC76D5" w:rsidRDefault="009B66F3" w:rsidP="009B66F3">
      <w:pPr>
        <w:pStyle w:val="Code"/>
      </w:pPr>
      <w:r w:rsidRPr="00EC76D5">
        <w:t xml:space="preserve">          (m_operandArray[1] instanceof Integer) &amp;&amp;</w:t>
      </w:r>
    </w:p>
    <w:p w14:paraId="099017F6" w14:textId="77777777" w:rsidR="009B66F3" w:rsidRPr="00EC76D5" w:rsidRDefault="009B66F3" w:rsidP="009B66F3">
      <w:pPr>
        <w:pStyle w:val="Code"/>
      </w:pPr>
      <w:r w:rsidRPr="00EC76D5">
        <w:t xml:space="preserve">          (m_operandArray[2] == null)) {</w:t>
      </w:r>
    </w:p>
    <w:p w14:paraId="77F3EAF1" w14:textId="77777777" w:rsidR="009B66F3" w:rsidRPr="00EC76D5" w:rsidRDefault="009B66F3" w:rsidP="009B66F3">
      <w:pPr>
        <w:pStyle w:val="Code"/>
      </w:pPr>
      <w:r w:rsidRPr="00EC76D5">
        <w:t xml:space="preserve">        byteParam2 = Type.PointerSize;</w:t>
      </w:r>
    </w:p>
    <w:p w14:paraId="638910B1" w14:textId="77777777" w:rsidR="009B66F3" w:rsidRPr="00EC76D5" w:rsidRDefault="009B66F3" w:rsidP="009B66F3">
      <w:pPr>
        <w:pStyle w:val="Code"/>
      </w:pPr>
      <w:r w:rsidRPr="00EC76D5">
        <w:t xml:space="preserve">      }</w:t>
      </w:r>
    </w:p>
    <w:p w14:paraId="1C523AEF" w14:textId="77777777" w:rsidR="009B66F3" w:rsidRPr="00EC76D5" w:rsidRDefault="009B66F3" w:rsidP="009B66F3">
      <w:pPr>
        <w:pStyle w:val="Code"/>
      </w:pPr>
    </w:p>
    <w:p w14:paraId="19AB9421" w14:textId="77777777" w:rsidR="009B66F3" w:rsidRPr="00EC76D5" w:rsidRDefault="009B66F3" w:rsidP="009B66F3">
      <w:pPr>
        <w:pStyle w:val="Code"/>
      </w:pPr>
      <w:r w:rsidRPr="00EC76D5">
        <w:t xml:space="preserve">      if ((operator == ObjectOperator.add_word) &amp;&amp;</w:t>
      </w:r>
    </w:p>
    <w:p w14:paraId="665E7D65" w14:textId="77777777" w:rsidR="009B66F3" w:rsidRPr="00EC76D5" w:rsidRDefault="009B66F3" w:rsidP="009B66F3">
      <w:pPr>
        <w:pStyle w:val="Code"/>
      </w:pPr>
      <w:r w:rsidRPr="00EC76D5">
        <w:t xml:space="preserve">          (m_operandArray[0] == Register.bp) &amp;&amp;</w:t>
      </w:r>
    </w:p>
    <w:p w14:paraId="51FD6980" w14:textId="77777777" w:rsidR="009B66F3" w:rsidRPr="00EC76D5" w:rsidRDefault="009B66F3" w:rsidP="009B66F3">
      <w:pPr>
        <w:pStyle w:val="Code"/>
      </w:pPr>
      <w:r w:rsidRPr="00EC76D5">
        <w:t xml:space="preserve">          (m_operandArray[1] != null) &amp;&amp;</w:t>
      </w:r>
    </w:p>
    <w:p w14:paraId="01C53D3A" w14:textId="77777777" w:rsidR="009B66F3" w:rsidRPr="00EC76D5" w:rsidRDefault="009B66F3" w:rsidP="009B66F3">
      <w:pPr>
        <w:pStyle w:val="Code"/>
      </w:pPr>
      <w:r w:rsidRPr="00EC76D5">
        <w:t xml:space="preserve">          m_operandArray[1].toString().equals("20") &amp;&amp;</w:t>
      </w:r>
    </w:p>
    <w:p w14:paraId="06CA98DD" w14:textId="77777777" w:rsidR="009B66F3" w:rsidRPr="00EC76D5" w:rsidRDefault="009B66F3" w:rsidP="009B66F3">
      <w:pPr>
        <w:pStyle w:val="Code"/>
      </w:pPr>
      <w:r w:rsidRPr="00EC76D5">
        <w:t xml:space="preserve">          (m_operandArray[2] != null) &amp;&amp;</w:t>
      </w:r>
    </w:p>
    <w:p w14:paraId="25571202" w14:textId="77777777" w:rsidR="009B66F3" w:rsidRPr="00EC76D5" w:rsidRDefault="009B66F3" w:rsidP="009B66F3">
      <w:pPr>
        <w:pStyle w:val="Code"/>
      </w:pPr>
      <w:r w:rsidRPr="00EC76D5">
        <w:t xml:space="preserve">          m_operandArray[2].toString().equals("0")) {</w:t>
      </w:r>
    </w:p>
    <w:p w14:paraId="185A9848" w14:textId="77777777" w:rsidR="009B66F3" w:rsidRPr="00EC76D5" w:rsidRDefault="009B66F3" w:rsidP="009B66F3">
      <w:pPr>
        <w:pStyle w:val="Code"/>
      </w:pPr>
      <w:r w:rsidRPr="00EC76D5">
        <w:t xml:space="preserve">        size3 = Type.CharSize;</w:t>
      </w:r>
    </w:p>
    <w:p w14:paraId="6690CA46" w14:textId="77777777" w:rsidR="009B66F3" w:rsidRPr="00EC76D5" w:rsidRDefault="009B66F3" w:rsidP="009B66F3">
      <w:pPr>
        <w:pStyle w:val="Code"/>
      </w:pPr>
      <w:r w:rsidRPr="00EC76D5">
        <w:t xml:space="preserve">      }</w:t>
      </w:r>
    </w:p>
    <w:p w14:paraId="5BACC5E5" w14:textId="77777777" w:rsidR="009B66F3" w:rsidRPr="00EC76D5" w:rsidRDefault="009B66F3" w:rsidP="009B66F3">
      <w:pPr>
        <w:pStyle w:val="Code"/>
      </w:pPr>
    </w:p>
    <w:p w14:paraId="0E30B7EA" w14:textId="0677CF5F" w:rsidR="009B66F3" w:rsidRPr="00EC76D5" w:rsidRDefault="009B66F3" w:rsidP="009B66F3">
      <w:pPr>
        <w:pStyle w:val="Code"/>
      </w:pPr>
      <w:r w:rsidRPr="00EC76D5">
        <w:t xml:space="preserve">      if (operator.name().startsWith("mov_")) {</w:t>
      </w:r>
    </w:p>
    <w:p w14:paraId="7E0C37B0" w14:textId="77777777" w:rsidR="009B66F3" w:rsidRPr="00EC76D5" w:rsidRDefault="009B66F3" w:rsidP="009B66F3">
      <w:pPr>
        <w:pStyle w:val="Code"/>
      </w:pPr>
      <w:r w:rsidRPr="00EC76D5">
        <w:t xml:space="preserve">        byteParam3 = size3 = ObjectCode.operatorSize(operator);</w:t>
      </w:r>
    </w:p>
    <w:p w14:paraId="35C1572B" w14:textId="77777777" w:rsidR="009B66F3" w:rsidRPr="00EC76D5" w:rsidRDefault="009B66F3" w:rsidP="009B66F3">
      <w:pPr>
        <w:pStyle w:val="Code"/>
      </w:pPr>
      <w:r w:rsidRPr="00EC76D5">
        <w:t xml:space="preserve">      }</w:t>
      </w:r>
    </w:p>
    <w:p w14:paraId="5539ECC1" w14:textId="77777777" w:rsidR="009B66F3" w:rsidRPr="00EC76D5" w:rsidRDefault="009B66F3" w:rsidP="009B66F3">
      <w:pPr>
        <w:pStyle w:val="Code"/>
      </w:pPr>
    </w:p>
    <w:p w14:paraId="2A3C83AD" w14:textId="77777777" w:rsidR="009B66F3" w:rsidRPr="00EC76D5" w:rsidRDefault="009B66F3" w:rsidP="009B66F3">
      <w:pPr>
        <w:pStyle w:val="Code"/>
      </w:pPr>
      <w:r w:rsidRPr="00EC76D5">
        <w:t xml:space="preserve">      if (isRelation() || isJump()) {</w:t>
      </w:r>
    </w:p>
    <w:p w14:paraId="6E945C56" w14:textId="77777777" w:rsidR="009B66F3" w:rsidRPr="00EC76D5" w:rsidRDefault="009B66F3" w:rsidP="009B66F3">
      <w:pPr>
        <w:pStyle w:val="Code"/>
      </w:pPr>
      <w:r w:rsidRPr="00EC76D5">
        <w:t xml:space="preserve">        byteParam2 = byteParam3 = null;</w:t>
      </w:r>
    </w:p>
    <w:p w14:paraId="4CA73CF0" w14:textId="77777777" w:rsidR="009B66F3" w:rsidRPr="00EC76D5" w:rsidRDefault="009B66F3" w:rsidP="009B66F3">
      <w:pPr>
        <w:pStyle w:val="Code"/>
      </w:pPr>
      <w:r w:rsidRPr="00EC76D5">
        <w:t xml:space="preserve">        size2 = size3 = 0;</w:t>
      </w:r>
    </w:p>
    <w:p w14:paraId="46D99A08" w14:textId="77777777" w:rsidR="009B66F3" w:rsidRPr="00EC76D5" w:rsidRDefault="009B66F3" w:rsidP="009B66F3">
      <w:pPr>
        <w:pStyle w:val="Code"/>
      </w:pPr>
      <w:r w:rsidRPr="00EC76D5">
        <w:t xml:space="preserve">      }</w:t>
      </w:r>
    </w:p>
    <w:p w14:paraId="24F6EC64" w14:textId="77777777" w:rsidR="009B66F3" w:rsidRPr="00EC76D5" w:rsidRDefault="009B66F3" w:rsidP="009B66F3">
      <w:pPr>
        <w:pStyle w:val="Code"/>
      </w:pPr>
      <w:r w:rsidRPr="00EC76D5">
        <w:t xml:space="preserve">      </w:t>
      </w:r>
    </w:p>
    <w:p w14:paraId="2FD776BF" w14:textId="77777777" w:rsidR="009B66F3" w:rsidRPr="00EC76D5" w:rsidRDefault="009B66F3" w:rsidP="009B66F3">
      <w:pPr>
        <w:pStyle w:val="Code"/>
      </w:pPr>
      <w:r w:rsidRPr="00EC76D5">
        <w:t xml:space="preserve">      if ((m_operandArray[0] instanceof Integer) &amp;&amp;</w:t>
      </w:r>
    </w:p>
    <w:p w14:paraId="77F33CA0" w14:textId="77777777" w:rsidR="009B66F3" w:rsidRPr="00EC76D5" w:rsidRDefault="009B66F3" w:rsidP="009B66F3">
      <w:pPr>
        <w:pStyle w:val="Code"/>
      </w:pPr>
      <w:r w:rsidRPr="00EC76D5">
        <w:t xml:space="preserve">          (m_operandArray[1] instanceof Register) &amp;&amp;</w:t>
      </w:r>
    </w:p>
    <w:p w14:paraId="4969ABA7" w14:textId="77777777" w:rsidR="009B66F3" w:rsidRPr="00EC76D5" w:rsidRDefault="009B66F3" w:rsidP="009B66F3">
      <w:pPr>
        <w:pStyle w:val="Code"/>
      </w:pPr>
      <w:r w:rsidRPr="00EC76D5">
        <w:t xml:space="preserve">          (m_operandArray[2] == null)) {</w:t>
      </w:r>
    </w:p>
    <w:p w14:paraId="75EB044D" w14:textId="77777777" w:rsidR="009B66F3" w:rsidRPr="00EC76D5" w:rsidRDefault="009B66F3" w:rsidP="009B66F3">
      <w:pPr>
        <w:pStyle w:val="Code"/>
      </w:pPr>
      <w:r w:rsidRPr="00EC76D5">
        <w:t xml:space="preserve">        byteParam1 = ObjectCode.registerSize((Register) m_operandArray[1]);</w:t>
      </w:r>
    </w:p>
    <w:p w14:paraId="5410E79F" w14:textId="77777777" w:rsidR="009B66F3" w:rsidRPr="00EC76D5" w:rsidRDefault="009B66F3" w:rsidP="009B66F3">
      <w:pPr>
        <w:pStyle w:val="Code"/>
      </w:pPr>
      <w:r w:rsidRPr="00EC76D5">
        <w:t xml:space="preserve">      }</w:t>
      </w:r>
    </w:p>
    <w:p w14:paraId="27929D19" w14:textId="77777777" w:rsidR="009B66F3" w:rsidRPr="00EC76D5" w:rsidRDefault="009B66F3" w:rsidP="009B66F3">
      <w:pPr>
        <w:pStyle w:val="Code"/>
      </w:pPr>
      <w:r w:rsidRPr="00EC76D5">
        <w:t xml:space="preserve">      </w:t>
      </w:r>
    </w:p>
    <w:p w14:paraId="3EA195DC" w14:textId="77777777" w:rsidR="009B66F3" w:rsidRPr="00EC76D5" w:rsidRDefault="009B66F3" w:rsidP="009B66F3">
      <w:pPr>
        <w:pStyle w:val="Code"/>
      </w:pPr>
      <w:r w:rsidRPr="00EC76D5">
        <w:t xml:space="preserve">      if (operator.name().contains("mov_") &amp;&amp;</w:t>
      </w:r>
    </w:p>
    <w:p w14:paraId="57FEE13A" w14:textId="77777777" w:rsidR="009B66F3" w:rsidRPr="00EC76D5" w:rsidRDefault="009B66F3" w:rsidP="009B66F3">
      <w:pPr>
        <w:pStyle w:val="Code"/>
      </w:pPr>
      <w:r w:rsidRPr="00EC76D5">
        <w:t xml:space="preserve">          (m_operandArray[1] instanceof Integer) &amp;&amp;</w:t>
      </w:r>
    </w:p>
    <w:p w14:paraId="681352C6" w14:textId="77777777" w:rsidR="009B66F3" w:rsidRPr="00EC76D5" w:rsidRDefault="009B66F3" w:rsidP="009B66F3">
      <w:pPr>
        <w:pStyle w:val="Code"/>
      </w:pPr>
      <w:r w:rsidRPr="00EC76D5">
        <w:t xml:space="preserve">          (m_operandArray[2] instanceof Integer) &amp;&amp;</w:t>
      </w:r>
    </w:p>
    <w:p w14:paraId="485B5490" w14:textId="77777777" w:rsidR="009B66F3" w:rsidRPr="00EC76D5" w:rsidRDefault="009B66F3" w:rsidP="009B66F3">
      <w:pPr>
        <w:pStyle w:val="Code"/>
      </w:pPr>
      <w:r w:rsidRPr="00EC76D5">
        <w:t xml:space="preserve">          m_operandArray[2].toString().equals("0")) {</w:t>
      </w:r>
    </w:p>
    <w:p w14:paraId="72C801F5" w14:textId="77777777" w:rsidR="009B66F3" w:rsidRPr="00EC76D5" w:rsidRDefault="009B66F3" w:rsidP="009B66F3">
      <w:pPr>
        <w:pStyle w:val="Code"/>
      </w:pPr>
      <w:r w:rsidRPr="00EC76D5">
        <w:t xml:space="preserve">        size3 = operatorSize(operator);</w:t>
      </w:r>
    </w:p>
    <w:p w14:paraId="7E00188C" w14:textId="77777777" w:rsidR="009B66F3" w:rsidRPr="00EC76D5" w:rsidRDefault="009B66F3" w:rsidP="009B66F3">
      <w:pPr>
        <w:pStyle w:val="Code"/>
      </w:pPr>
      <w:r w:rsidRPr="00EC76D5">
        <w:lastRenderedPageBreak/>
        <w:t xml:space="preserve">      }</w:t>
      </w:r>
    </w:p>
    <w:p w14:paraId="64BABF7F" w14:textId="77777777" w:rsidR="009B66F3" w:rsidRPr="00EC76D5" w:rsidRDefault="009B66F3" w:rsidP="009B66F3">
      <w:pPr>
        <w:pStyle w:val="Code"/>
      </w:pPr>
    </w:p>
    <w:p w14:paraId="6B516917" w14:textId="77777777" w:rsidR="009B66F3" w:rsidRPr="00EC76D5" w:rsidRDefault="009B66F3" w:rsidP="009B66F3">
      <w:pPr>
        <w:pStyle w:val="Code"/>
      </w:pPr>
      <w:r w:rsidRPr="00EC76D5">
        <w:t xml:space="preserve">      if ((operator == ObjectOperator.jae) &amp;&amp;</w:t>
      </w:r>
    </w:p>
    <w:p w14:paraId="2D397E29" w14:textId="77777777" w:rsidR="009B66F3" w:rsidRPr="00EC76D5" w:rsidRDefault="009B66F3" w:rsidP="009B66F3">
      <w:pPr>
        <w:pStyle w:val="Code"/>
      </w:pPr>
      <w:r w:rsidRPr="00EC76D5">
        <w:t xml:space="preserve">          (m_operandArray[0] instanceof Integer) &amp;&amp;</w:t>
      </w:r>
    </w:p>
    <w:p w14:paraId="11A9A677" w14:textId="77777777" w:rsidR="009B66F3" w:rsidRPr="00EC76D5" w:rsidRDefault="009B66F3" w:rsidP="009B66F3">
      <w:pPr>
        <w:pStyle w:val="Code"/>
      </w:pPr>
      <w:r w:rsidRPr="00EC76D5">
        <w:t xml:space="preserve">          m_operandArray[0].toString().equals("127")) {</w:t>
      </w:r>
    </w:p>
    <w:p w14:paraId="3463E638" w14:textId="77777777" w:rsidR="009B66F3" w:rsidRPr="00EC76D5" w:rsidRDefault="009B66F3" w:rsidP="009B66F3">
      <w:pPr>
        <w:pStyle w:val="Code"/>
      </w:pPr>
      <w:r w:rsidRPr="00EC76D5">
        <w:t xml:space="preserve">        List&lt;Byte&gt; byteList = new LinkedList&lt;&gt;();</w:t>
      </w:r>
    </w:p>
    <w:p w14:paraId="7783B4A7" w14:textId="77777777" w:rsidR="009B66F3" w:rsidRPr="00EC76D5" w:rsidRDefault="009B66F3" w:rsidP="009B66F3">
      <w:pPr>
        <w:pStyle w:val="Code"/>
      </w:pPr>
      <w:r w:rsidRPr="00EC76D5">
        <w:t xml:space="preserve">        byteList.add((byte) 15);</w:t>
      </w:r>
    </w:p>
    <w:p w14:paraId="12B6615C" w14:textId="77777777" w:rsidR="009B66F3" w:rsidRPr="00EC76D5" w:rsidRDefault="009B66F3" w:rsidP="009B66F3">
      <w:pPr>
        <w:pStyle w:val="Code"/>
      </w:pPr>
      <w:r w:rsidRPr="00EC76D5">
        <w:t xml:space="preserve">        byteList.add((byte) -125);</w:t>
      </w:r>
    </w:p>
    <w:p w14:paraId="79C1AF1B" w14:textId="77777777" w:rsidR="009B66F3" w:rsidRPr="00EC76D5" w:rsidRDefault="009B66F3" w:rsidP="009B66F3">
      <w:pPr>
        <w:pStyle w:val="Code"/>
      </w:pPr>
      <w:r w:rsidRPr="00EC76D5">
        <w:t xml:space="preserve">        byteList.add((byte) 127);</w:t>
      </w:r>
    </w:p>
    <w:p w14:paraId="166790DA" w14:textId="77777777" w:rsidR="009B66F3" w:rsidRPr="00EC76D5" w:rsidRDefault="009B66F3" w:rsidP="009B66F3">
      <w:pPr>
        <w:pStyle w:val="Code"/>
      </w:pPr>
      <w:r w:rsidRPr="00EC76D5">
        <w:t xml:space="preserve">        byteList.add((byte) 0);</w:t>
      </w:r>
    </w:p>
    <w:p w14:paraId="1E2CC05B" w14:textId="77777777" w:rsidR="009B66F3" w:rsidRPr="00EC76D5" w:rsidRDefault="009B66F3" w:rsidP="009B66F3">
      <w:pPr>
        <w:pStyle w:val="Code"/>
      </w:pPr>
      <w:r w:rsidRPr="00EC76D5">
        <w:t xml:space="preserve">        return byteList;</w:t>
      </w:r>
    </w:p>
    <w:p w14:paraId="35DC2FA3" w14:textId="77777777" w:rsidR="009B66F3" w:rsidRPr="00EC76D5" w:rsidRDefault="009B66F3" w:rsidP="009B66F3">
      <w:pPr>
        <w:pStyle w:val="Code"/>
      </w:pPr>
      <w:r w:rsidRPr="00EC76D5">
        <w:t xml:space="preserve">      }</w:t>
      </w:r>
    </w:p>
    <w:p w14:paraId="5B1C4C1E" w14:textId="77777777" w:rsidR="009B66F3" w:rsidRPr="00EC76D5" w:rsidRDefault="009B66F3" w:rsidP="009B66F3">
      <w:pPr>
        <w:pStyle w:val="Code"/>
      </w:pPr>
      <w:r w:rsidRPr="00EC76D5">
        <w:t xml:space="preserve">      else if ((operator == ObjectOperator.je) &amp;&amp;</w:t>
      </w:r>
    </w:p>
    <w:p w14:paraId="67A0F4CF" w14:textId="77777777" w:rsidR="009B66F3" w:rsidRPr="00EC76D5" w:rsidRDefault="009B66F3" w:rsidP="009B66F3">
      <w:pPr>
        <w:pStyle w:val="Code"/>
      </w:pPr>
      <w:r w:rsidRPr="00EC76D5">
        <w:t xml:space="preserve">               (m_operandArray[0] instanceof Integer) &amp;&amp;</w:t>
      </w:r>
    </w:p>
    <w:p w14:paraId="24DCA834" w14:textId="77777777" w:rsidR="009B66F3" w:rsidRPr="00EC76D5" w:rsidRDefault="009B66F3" w:rsidP="009B66F3">
      <w:pPr>
        <w:pStyle w:val="Code"/>
      </w:pPr>
      <w:r w:rsidRPr="00EC76D5">
        <w:t xml:space="preserve">               m_operandArray[0].toString().equals("126")) {</w:t>
      </w:r>
    </w:p>
    <w:p w14:paraId="402DA829" w14:textId="77777777" w:rsidR="009B66F3" w:rsidRPr="00EC76D5" w:rsidRDefault="009B66F3" w:rsidP="009B66F3">
      <w:pPr>
        <w:pStyle w:val="Code"/>
      </w:pPr>
      <w:r w:rsidRPr="00EC76D5">
        <w:t xml:space="preserve">        List&lt;Byte&gt; byteList = new LinkedList&lt;&gt;();</w:t>
      </w:r>
    </w:p>
    <w:p w14:paraId="3298FB7F" w14:textId="77777777" w:rsidR="009B66F3" w:rsidRPr="00EC76D5" w:rsidRDefault="009B66F3" w:rsidP="009B66F3">
      <w:pPr>
        <w:pStyle w:val="Code"/>
      </w:pPr>
      <w:r w:rsidRPr="00EC76D5">
        <w:t xml:space="preserve">        byteList.add((byte) 15);</w:t>
      </w:r>
    </w:p>
    <w:p w14:paraId="31F4FF5E" w14:textId="77777777" w:rsidR="009B66F3" w:rsidRPr="00EC76D5" w:rsidRDefault="009B66F3" w:rsidP="009B66F3">
      <w:pPr>
        <w:pStyle w:val="Code"/>
      </w:pPr>
      <w:r w:rsidRPr="00EC76D5">
        <w:t xml:space="preserve">        byteList.add((byte) -124);</w:t>
      </w:r>
    </w:p>
    <w:p w14:paraId="1EF596E3" w14:textId="77777777" w:rsidR="009B66F3" w:rsidRPr="00EC76D5" w:rsidRDefault="009B66F3" w:rsidP="009B66F3">
      <w:pPr>
        <w:pStyle w:val="Code"/>
      </w:pPr>
      <w:r w:rsidRPr="00EC76D5">
        <w:t xml:space="preserve">        byteList.add((byte) 126);</w:t>
      </w:r>
    </w:p>
    <w:p w14:paraId="4EAA3EDB" w14:textId="77777777" w:rsidR="009B66F3" w:rsidRPr="00EC76D5" w:rsidRDefault="009B66F3" w:rsidP="009B66F3">
      <w:pPr>
        <w:pStyle w:val="Code"/>
      </w:pPr>
      <w:r w:rsidRPr="00EC76D5">
        <w:t xml:space="preserve">        byteList.add((byte) 0);</w:t>
      </w:r>
    </w:p>
    <w:p w14:paraId="743A40D4" w14:textId="77777777" w:rsidR="009B66F3" w:rsidRPr="00EC76D5" w:rsidRDefault="009B66F3" w:rsidP="009B66F3">
      <w:pPr>
        <w:pStyle w:val="Code"/>
      </w:pPr>
      <w:r w:rsidRPr="00EC76D5">
        <w:t xml:space="preserve">        return byteList;</w:t>
      </w:r>
    </w:p>
    <w:p w14:paraId="79D60D15" w14:textId="77777777" w:rsidR="009B66F3" w:rsidRPr="00EC76D5" w:rsidRDefault="009B66F3" w:rsidP="009B66F3">
      <w:pPr>
        <w:pStyle w:val="Code"/>
      </w:pPr>
      <w:r w:rsidRPr="00EC76D5">
        <w:t xml:space="preserve">      }</w:t>
      </w:r>
    </w:p>
    <w:p w14:paraId="23C0D970" w14:textId="77777777" w:rsidR="009B66F3" w:rsidRPr="00EC76D5" w:rsidRDefault="009B66F3" w:rsidP="009B66F3">
      <w:pPr>
        <w:pStyle w:val="Code"/>
      </w:pPr>
      <w:r w:rsidRPr="00EC76D5">
        <w:t xml:space="preserve">      else {</w:t>
      </w:r>
    </w:p>
    <w:p w14:paraId="38626C70" w14:textId="77777777" w:rsidR="009B66F3" w:rsidRPr="00EC76D5" w:rsidRDefault="009B66F3" w:rsidP="009B66F3">
      <w:pPr>
        <w:pStyle w:val="Code"/>
      </w:pPr>
      <w:r w:rsidRPr="00EC76D5">
        <w:t xml:space="preserve">        // shl ebx, [bp]</w:t>
      </w:r>
    </w:p>
    <w:p w14:paraId="32E6DADB" w14:textId="77777777" w:rsidR="009B66F3" w:rsidRPr="00EC76D5" w:rsidRDefault="009B66F3" w:rsidP="009B66F3">
      <w:pPr>
        <w:pStyle w:val="Code"/>
      </w:pPr>
      <w:r w:rsidRPr="00EC76D5">
        <w:t xml:space="preserve">        List&lt;Byte&gt; byteList =</w:t>
      </w:r>
    </w:p>
    <w:p w14:paraId="5D66D90D" w14:textId="77777777" w:rsidR="009B66F3" w:rsidRPr="00EC76D5" w:rsidRDefault="009B66F3" w:rsidP="009B66F3">
      <w:pPr>
        <w:pStyle w:val="Code"/>
      </w:pPr>
      <w:r w:rsidRPr="00EC76D5">
        <w:t xml:space="preserve">          lookupByteArray(operator, byteParam1, byteParam2, byteParam3);</w:t>
      </w:r>
    </w:p>
    <w:p w14:paraId="4DA1AB3A" w14:textId="77777777" w:rsidR="009B66F3" w:rsidRPr="00EC76D5" w:rsidRDefault="009B66F3" w:rsidP="009B66F3">
      <w:pPr>
        <w:pStyle w:val="Code"/>
      </w:pPr>
    </w:p>
    <w:p w14:paraId="4A0BFE3F" w14:textId="77777777" w:rsidR="009B66F3" w:rsidRPr="00EC76D5" w:rsidRDefault="009B66F3" w:rsidP="009B66F3">
      <w:pPr>
        <w:pStyle w:val="Code"/>
      </w:pPr>
      <w:r w:rsidRPr="00EC76D5">
        <w:t xml:space="preserve">        loadByteList(byteList, byteList.size() - (size1 + size2 + size3),</w:t>
      </w:r>
    </w:p>
    <w:p w14:paraId="4925A33C" w14:textId="77777777" w:rsidR="009B66F3" w:rsidRPr="00EC76D5" w:rsidRDefault="009B66F3" w:rsidP="009B66F3">
      <w:pPr>
        <w:pStyle w:val="Code"/>
      </w:pPr>
      <w:r w:rsidRPr="00EC76D5">
        <w:t xml:space="preserve">                     size1, fillParam1);</w:t>
      </w:r>
    </w:p>
    <w:p w14:paraId="43F4014C" w14:textId="77777777" w:rsidR="009B66F3" w:rsidRPr="00EC76D5" w:rsidRDefault="009B66F3" w:rsidP="009B66F3">
      <w:pPr>
        <w:pStyle w:val="Code"/>
      </w:pPr>
      <w:r w:rsidRPr="00EC76D5">
        <w:t xml:space="preserve">        loadByteList(byteList, byteList.size() - (size2 + size3), size2,</w:t>
      </w:r>
    </w:p>
    <w:p w14:paraId="02E2ABE9" w14:textId="77777777" w:rsidR="009B66F3" w:rsidRPr="00EC76D5" w:rsidRDefault="009B66F3" w:rsidP="009B66F3">
      <w:pPr>
        <w:pStyle w:val="Code"/>
      </w:pPr>
      <w:r w:rsidRPr="00EC76D5">
        <w:t xml:space="preserve">                     fillParam2);</w:t>
      </w:r>
    </w:p>
    <w:p w14:paraId="4CE9C151" w14:textId="77777777" w:rsidR="009B66F3" w:rsidRPr="00EC76D5" w:rsidRDefault="009B66F3" w:rsidP="009B66F3">
      <w:pPr>
        <w:pStyle w:val="Code"/>
      </w:pPr>
      <w:r w:rsidRPr="00EC76D5">
        <w:t xml:space="preserve">        loadByteList(byteList, byteList.size() - size3, size3, fillParam3);</w:t>
      </w:r>
    </w:p>
    <w:p w14:paraId="3EAA18B2" w14:textId="77777777" w:rsidR="009B66F3" w:rsidRPr="00EC76D5" w:rsidRDefault="009B66F3" w:rsidP="009B66F3">
      <w:pPr>
        <w:pStyle w:val="Code"/>
      </w:pPr>
      <w:r w:rsidRPr="00EC76D5">
        <w:t xml:space="preserve">        return byteList;</w:t>
      </w:r>
    </w:p>
    <w:p w14:paraId="1E822E19" w14:textId="77777777" w:rsidR="009B66F3" w:rsidRPr="00EC76D5" w:rsidRDefault="009B66F3" w:rsidP="009B66F3">
      <w:pPr>
        <w:pStyle w:val="Code"/>
      </w:pPr>
      <w:r w:rsidRPr="00EC76D5">
        <w:t xml:space="preserve">      }</w:t>
      </w:r>
    </w:p>
    <w:p w14:paraId="032F28DD" w14:textId="77777777" w:rsidR="009B66F3" w:rsidRPr="00EC76D5" w:rsidRDefault="009B66F3" w:rsidP="009B66F3">
      <w:pPr>
        <w:pStyle w:val="Code"/>
      </w:pPr>
      <w:r w:rsidRPr="00EC76D5">
        <w:t xml:space="preserve">    }</w:t>
      </w:r>
    </w:p>
    <w:p w14:paraId="433F471B" w14:textId="77777777" w:rsidR="009B66F3" w:rsidRPr="00EC76D5" w:rsidRDefault="009B66F3" w:rsidP="009B66F3">
      <w:pPr>
        <w:pStyle w:val="Code"/>
      </w:pPr>
      <w:r w:rsidRPr="00EC76D5">
        <w:t xml:space="preserve">  }</w:t>
      </w:r>
    </w:p>
    <w:p w14:paraId="6D979FB7" w14:textId="77777777" w:rsidR="009B66F3" w:rsidRPr="00EC76D5" w:rsidRDefault="009B66F3" w:rsidP="009B66F3">
      <w:pPr>
        <w:pStyle w:val="Code"/>
      </w:pPr>
    </w:p>
    <w:p w14:paraId="6CD71634" w14:textId="77777777" w:rsidR="009B66F3" w:rsidRPr="00EC76D5" w:rsidRDefault="009B66F3" w:rsidP="009B66F3">
      <w:pPr>
        <w:pStyle w:val="Code"/>
      </w:pPr>
      <w:r w:rsidRPr="00EC76D5">
        <w:t xml:space="preserve">  private void loadByteList(List&lt;Byte&gt; byteList, int index,</w:t>
      </w:r>
    </w:p>
    <w:p w14:paraId="127BCA4B" w14:textId="77777777" w:rsidR="009B66F3" w:rsidRPr="00EC76D5" w:rsidRDefault="009B66F3" w:rsidP="009B66F3">
      <w:pPr>
        <w:pStyle w:val="Code"/>
      </w:pPr>
      <w:r w:rsidRPr="00EC76D5">
        <w:t xml:space="preserve">                            int size, Object param) {</w:t>
      </w:r>
    </w:p>
    <w:p w14:paraId="320C6D66" w14:textId="77777777" w:rsidR="009B66F3" w:rsidRPr="00EC76D5" w:rsidRDefault="009B66F3" w:rsidP="009B66F3">
      <w:pPr>
        <w:pStyle w:val="Code"/>
      </w:pPr>
      <w:r w:rsidRPr="00EC76D5">
        <w:t xml:space="preserve">    if (size &gt; 0) {</w:t>
      </w:r>
    </w:p>
    <w:p w14:paraId="21CDA6D7" w14:textId="77777777" w:rsidR="009B66F3" w:rsidRPr="00EC76D5" w:rsidRDefault="009B66F3" w:rsidP="009B66F3">
      <w:pPr>
        <w:pStyle w:val="Code"/>
      </w:pPr>
      <w:r w:rsidRPr="00EC76D5">
        <w:t xml:space="preserve">      int value = (Integer) param;</w:t>
      </w:r>
    </w:p>
    <w:p w14:paraId="69865634" w14:textId="77777777" w:rsidR="009B66F3" w:rsidRPr="00EC76D5" w:rsidRDefault="009B66F3" w:rsidP="009B66F3">
      <w:pPr>
        <w:pStyle w:val="Code"/>
      </w:pPr>
      <w:r w:rsidRPr="00EC76D5">
        <w:t xml:space="preserve">      fillByteList(byteList, index, size, value);</w:t>
      </w:r>
    </w:p>
    <w:p w14:paraId="61A5E966" w14:textId="77777777" w:rsidR="009B66F3" w:rsidRPr="00EC76D5" w:rsidRDefault="009B66F3" w:rsidP="009B66F3">
      <w:pPr>
        <w:pStyle w:val="Code"/>
      </w:pPr>
      <w:r w:rsidRPr="00EC76D5">
        <w:t xml:space="preserve">    }</w:t>
      </w:r>
    </w:p>
    <w:p w14:paraId="34F7C619" w14:textId="77777777" w:rsidR="009B66F3" w:rsidRPr="00EC76D5" w:rsidRDefault="009B66F3" w:rsidP="009B66F3">
      <w:pPr>
        <w:pStyle w:val="Code"/>
      </w:pPr>
      <w:r w:rsidRPr="00EC76D5">
        <w:t xml:space="preserve">  }</w:t>
      </w:r>
    </w:p>
    <w:p w14:paraId="207770F8" w14:textId="77777777" w:rsidR="009B66F3" w:rsidRPr="00EC76D5" w:rsidRDefault="009B66F3" w:rsidP="009B66F3">
      <w:pPr>
        <w:pStyle w:val="Code"/>
      </w:pPr>
      <w:r w:rsidRPr="00EC76D5">
        <w:t xml:space="preserve">  </w:t>
      </w:r>
    </w:p>
    <w:p w14:paraId="2135A34D" w14:textId="77777777" w:rsidR="009B66F3" w:rsidRPr="00EC76D5" w:rsidRDefault="009B66F3" w:rsidP="009B66F3">
      <w:pPr>
        <w:pStyle w:val="Code"/>
      </w:pPr>
      <w:r w:rsidRPr="00EC76D5">
        <w:t xml:space="preserve">  public static void fillByteList(List&lt;Byte&gt; byteList, int index,</w:t>
      </w:r>
    </w:p>
    <w:p w14:paraId="21C68635" w14:textId="77777777" w:rsidR="009B66F3" w:rsidRPr="00EC76D5" w:rsidRDefault="009B66F3" w:rsidP="009B66F3">
      <w:pPr>
        <w:pStyle w:val="Code"/>
      </w:pPr>
      <w:r w:rsidRPr="00EC76D5">
        <w:t xml:space="preserve">                                  int size, int value) {</w:t>
      </w:r>
    </w:p>
    <w:p w14:paraId="581772CC" w14:textId="77777777" w:rsidR="009B66F3" w:rsidRPr="00EC76D5" w:rsidRDefault="009B66F3" w:rsidP="009B66F3">
      <w:pPr>
        <w:pStyle w:val="Code"/>
      </w:pPr>
      <w:r w:rsidRPr="00EC76D5">
        <w:t xml:space="preserve">    switch (size) {</w:t>
      </w:r>
    </w:p>
    <w:p w14:paraId="169BEA42" w14:textId="77777777" w:rsidR="009B66F3" w:rsidRPr="00EC76D5" w:rsidRDefault="009B66F3" w:rsidP="009B66F3">
      <w:pPr>
        <w:pStyle w:val="Code"/>
      </w:pPr>
      <w:r w:rsidRPr="00EC76D5">
        <w:t xml:space="preserve">      case 0:</w:t>
      </w:r>
    </w:p>
    <w:p w14:paraId="767699E6" w14:textId="77777777" w:rsidR="009B66F3" w:rsidRPr="00EC76D5" w:rsidRDefault="009B66F3" w:rsidP="009B66F3">
      <w:pPr>
        <w:pStyle w:val="Code"/>
      </w:pPr>
      <w:r w:rsidRPr="00EC76D5">
        <w:t xml:space="preserve">        break;</w:t>
      </w:r>
    </w:p>
    <w:p w14:paraId="3EFB0809" w14:textId="77777777" w:rsidR="009B66F3" w:rsidRPr="00EC76D5" w:rsidRDefault="009B66F3" w:rsidP="009B66F3">
      <w:pPr>
        <w:pStyle w:val="Code"/>
      </w:pPr>
      <w:r w:rsidRPr="00EC76D5">
        <w:t xml:space="preserve">        </w:t>
      </w:r>
    </w:p>
    <w:p w14:paraId="3F70284C" w14:textId="77777777" w:rsidR="009B66F3" w:rsidRPr="00EC76D5" w:rsidRDefault="009B66F3" w:rsidP="009B66F3">
      <w:pPr>
        <w:pStyle w:val="Code"/>
      </w:pPr>
      <w:r w:rsidRPr="00EC76D5">
        <w:t xml:space="preserve">      case Type.CharSize:</w:t>
      </w:r>
    </w:p>
    <w:p w14:paraId="4CC6BC15" w14:textId="77777777" w:rsidR="009B66F3" w:rsidRPr="00EC76D5" w:rsidRDefault="009B66F3" w:rsidP="009B66F3">
      <w:pPr>
        <w:pStyle w:val="Code"/>
      </w:pPr>
      <w:r w:rsidRPr="00EC76D5">
        <w:t xml:space="preserve">        byteList.set(index, (byte) value);</w:t>
      </w:r>
    </w:p>
    <w:p w14:paraId="7F2A4E9D" w14:textId="77777777" w:rsidR="009B66F3" w:rsidRPr="00EC76D5" w:rsidRDefault="009B66F3" w:rsidP="009B66F3">
      <w:pPr>
        <w:pStyle w:val="Code"/>
      </w:pPr>
      <w:r w:rsidRPr="00EC76D5">
        <w:t xml:space="preserve">        break;</w:t>
      </w:r>
    </w:p>
    <w:p w14:paraId="1516C6D6" w14:textId="77777777" w:rsidR="009B66F3" w:rsidRPr="00EC76D5" w:rsidRDefault="009B66F3" w:rsidP="009B66F3">
      <w:pPr>
        <w:pStyle w:val="Code"/>
      </w:pPr>
    </w:p>
    <w:p w14:paraId="25D6C581" w14:textId="77777777" w:rsidR="009B66F3" w:rsidRPr="00EC76D5" w:rsidRDefault="009B66F3" w:rsidP="009B66F3">
      <w:pPr>
        <w:pStyle w:val="Code"/>
      </w:pPr>
      <w:r w:rsidRPr="00EC76D5">
        <w:t xml:space="preserve">      case Type.IntegerSize:</w:t>
      </w:r>
    </w:p>
    <w:p w14:paraId="3B639D76" w14:textId="77777777" w:rsidR="009B66F3" w:rsidRPr="00EC76D5" w:rsidRDefault="009B66F3" w:rsidP="009B66F3">
      <w:pPr>
        <w:pStyle w:val="Code"/>
      </w:pPr>
      <w:r w:rsidRPr="00EC76D5">
        <w:t xml:space="preserve">        byteList.set(index, (byte) value);</w:t>
      </w:r>
    </w:p>
    <w:p w14:paraId="779C8929" w14:textId="77777777" w:rsidR="009B66F3" w:rsidRPr="00EC76D5" w:rsidRDefault="009B66F3" w:rsidP="009B66F3">
      <w:pPr>
        <w:pStyle w:val="Code"/>
      </w:pPr>
      <w:r w:rsidRPr="00EC76D5">
        <w:lastRenderedPageBreak/>
        <w:t xml:space="preserve">        byteList.set(index + 1, (byte) (value &gt;&gt; 8));</w:t>
      </w:r>
    </w:p>
    <w:p w14:paraId="4B46ED2B" w14:textId="77777777" w:rsidR="009B66F3" w:rsidRPr="00EC76D5" w:rsidRDefault="009B66F3" w:rsidP="009B66F3">
      <w:pPr>
        <w:pStyle w:val="Code"/>
      </w:pPr>
      <w:r w:rsidRPr="00EC76D5">
        <w:t xml:space="preserve">        break;</w:t>
      </w:r>
    </w:p>
    <w:p w14:paraId="7B056D73" w14:textId="77777777" w:rsidR="009B66F3" w:rsidRPr="00EC76D5" w:rsidRDefault="009B66F3" w:rsidP="009B66F3">
      <w:pPr>
        <w:pStyle w:val="Code"/>
      </w:pPr>
    </w:p>
    <w:p w14:paraId="1A44C506" w14:textId="77777777" w:rsidR="009B66F3" w:rsidRPr="00EC76D5" w:rsidRDefault="009B66F3" w:rsidP="009B66F3">
      <w:pPr>
        <w:pStyle w:val="Code"/>
      </w:pPr>
      <w:r w:rsidRPr="00EC76D5">
        <w:t xml:space="preserve">      case Type.LongSize:</w:t>
      </w:r>
    </w:p>
    <w:p w14:paraId="5B472E8D" w14:textId="77777777" w:rsidR="009B66F3" w:rsidRPr="00EC76D5" w:rsidRDefault="009B66F3" w:rsidP="009B66F3">
      <w:pPr>
        <w:pStyle w:val="Code"/>
      </w:pPr>
      <w:r w:rsidRPr="00EC76D5">
        <w:t xml:space="preserve">        byteList.set(index, (byte) value);</w:t>
      </w:r>
    </w:p>
    <w:p w14:paraId="54D1B9FA" w14:textId="77777777" w:rsidR="009B66F3" w:rsidRPr="00EC76D5" w:rsidRDefault="009B66F3" w:rsidP="009B66F3">
      <w:pPr>
        <w:pStyle w:val="Code"/>
      </w:pPr>
      <w:r w:rsidRPr="00EC76D5">
        <w:t xml:space="preserve">        byteList.set(index + 1, (byte) (value &gt;&gt; 8));</w:t>
      </w:r>
    </w:p>
    <w:p w14:paraId="0CD89519" w14:textId="77777777" w:rsidR="009B66F3" w:rsidRPr="00EC76D5" w:rsidRDefault="009B66F3" w:rsidP="009B66F3">
      <w:pPr>
        <w:pStyle w:val="Code"/>
      </w:pPr>
      <w:r w:rsidRPr="00EC76D5">
        <w:t xml:space="preserve">        byteList.set(index + 2, (byte) (value &gt;&gt; 16));</w:t>
      </w:r>
    </w:p>
    <w:p w14:paraId="6BDC9B6C" w14:textId="77777777" w:rsidR="009B66F3" w:rsidRPr="00EC76D5" w:rsidRDefault="009B66F3" w:rsidP="009B66F3">
      <w:pPr>
        <w:pStyle w:val="Code"/>
      </w:pPr>
      <w:r w:rsidRPr="00EC76D5">
        <w:t xml:space="preserve">        byteList.set(index + 3, (byte) (value &gt;&gt; 24));</w:t>
      </w:r>
    </w:p>
    <w:p w14:paraId="0943790C" w14:textId="77777777" w:rsidR="009B66F3" w:rsidRPr="00EC76D5" w:rsidRDefault="009B66F3" w:rsidP="009B66F3">
      <w:pPr>
        <w:pStyle w:val="Code"/>
      </w:pPr>
      <w:r w:rsidRPr="00EC76D5">
        <w:t xml:space="preserve">        break;</w:t>
      </w:r>
    </w:p>
    <w:p w14:paraId="7C8769BE" w14:textId="77777777" w:rsidR="009B66F3" w:rsidRPr="00EC76D5" w:rsidRDefault="009B66F3" w:rsidP="009B66F3">
      <w:pPr>
        <w:pStyle w:val="Code"/>
      </w:pPr>
      <w:r w:rsidRPr="00EC76D5">
        <w:t xml:space="preserve">    }</w:t>
      </w:r>
    </w:p>
    <w:p w14:paraId="71F09A8D" w14:textId="77777777" w:rsidR="009B66F3" w:rsidRPr="00EC76D5" w:rsidRDefault="009B66F3" w:rsidP="009B66F3">
      <w:pPr>
        <w:pStyle w:val="Code"/>
      </w:pPr>
      <w:r w:rsidRPr="00EC76D5">
        <w:t xml:space="preserve">  }</w:t>
      </w:r>
    </w:p>
    <w:p w14:paraId="36660F3B" w14:textId="77777777" w:rsidR="009B66F3" w:rsidRPr="00EC76D5" w:rsidRDefault="009B66F3" w:rsidP="009B66F3">
      <w:pPr>
        <w:pStyle w:val="Code"/>
      </w:pPr>
    </w:p>
    <w:p w14:paraId="04631597" w14:textId="77777777" w:rsidR="009B66F3" w:rsidRPr="00EC76D5" w:rsidRDefault="009B66F3" w:rsidP="009B66F3">
      <w:pPr>
        <w:pStyle w:val="Code"/>
      </w:pPr>
      <w:r w:rsidRPr="00EC76D5">
        <w:t xml:space="preserve">  public String toString() {</w:t>
      </w:r>
    </w:p>
    <w:p w14:paraId="683FFC73" w14:textId="77777777" w:rsidR="009B66F3" w:rsidRPr="00EC76D5" w:rsidRDefault="009B66F3" w:rsidP="009B66F3">
      <w:pPr>
        <w:pStyle w:val="Code"/>
      </w:pPr>
      <w:r w:rsidRPr="00EC76D5">
        <w:t xml:space="preserve">    if (m_operator == ObjectOperator.empty) {</w:t>
      </w:r>
    </w:p>
    <w:p w14:paraId="79C4A343" w14:textId="77777777" w:rsidR="009B66F3" w:rsidRPr="00EC76D5" w:rsidRDefault="009B66F3" w:rsidP="009B66F3">
      <w:pPr>
        <w:pStyle w:val="Code"/>
      </w:pPr>
      <w:r w:rsidRPr="00EC76D5">
        <w:t xml:space="preserve">      return "";</w:t>
      </w:r>
    </w:p>
    <w:p w14:paraId="07B8393B" w14:textId="77777777" w:rsidR="009B66F3" w:rsidRPr="00EC76D5" w:rsidRDefault="009B66F3" w:rsidP="009B66F3">
      <w:pPr>
        <w:pStyle w:val="Code"/>
      </w:pPr>
      <w:r w:rsidRPr="00EC76D5">
        <w:t xml:space="preserve">    }</w:t>
      </w:r>
    </w:p>
    <w:p w14:paraId="41783186" w14:textId="77777777" w:rsidR="009B66F3" w:rsidRPr="00EC76D5" w:rsidRDefault="009B66F3" w:rsidP="009B66F3">
      <w:pPr>
        <w:pStyle w:val="Code"/>
      </w:pPr>
      <w:r w:rsidRPr="00EC76D5">
        <w:t xml:space="preserve">    else if (m_operator == ObjectOperator.label) {</w:t>
      </w:r>
    </w:p>
    <w:p w14:paraId="3B10B826" w14:textId="77777777" w:rsidR="009B66F3" w:rsidRPr="00EC76D5" w:rsidRDefault="009B66F3" w:rsidP="009B66F3">
      <w:pPr>
        <w:pStyle w:val="Code"/>
      </w:pPr>
      <w:r w:rsidRPr="00EC76D5">
        <w:t xml:space="preserve">      return ("\n" + m_operandArray[0] + ":" +</w:t>
      </w:r>
    </w:p>
    <w:p w14:paraId="0B7554D0" w14:textId="77777777" w:rsidR="009B66F3" w:rsidRPr="00EC76D5" w:rsidRDefault="009B66F3" w:rsidP="009B66F3">
      <w:pPr>
        <w:pStyle w:val="Code"/>
      </w:pPr>
      <w:r w:rsidRPr="00EC76D5">
        <w:t xml:space="preserve">            ((m_operandArray[1] != null) ? ("\t; " + m_operandArray[1]) : ""));</w:t>
      </w:r>
    </w:p>
    <w:p w14:paraId="2F435C39" w14:textId="77777777" w:rsidR="009B66F3" w:rsidRPr="00EC76D5" w:rsidRDefault="009B66F3" w:rsidP="009B66F3">
      <w:pPr>
        <w:pStyle w:val="Code"/>
      </w:pPr>
      <w:r w:rsidRPr="00EC76D5">
        <w:t xml:space="preserve">    }</w:t>
      </w:r>
    </w:p>
    <w:p w14:paraId="4635B413" w14:textId="77777777" w:rsidR="009B66F3" w:rsidRPr="00EC76D5" w:rsidRDefault="009B66F3" w:rsidP="009B66F3">
      <w:pPr>
        <w:pStyle w:val="Code"/>
      </w:pPr>
      <w:r w:rsidRPr="00EC76D5">
        <w:t xml:space="preserve">    else if (m_operator == ObjectOperator.comment) {</w:t>
      </w:r>
    </w:p>
    <w:p w14:paraId="154A0DAE" w14:textId="77777777" w:rsidR="009B66F3" w:rsidRPr="00EC76D5" w:rsidRDefault="009B66F3" w:rsidP="009B66F3">
      <w:pPr>
        <w:pStyle w:val="Code"/>
      </w:pPr>
      <w:r w:rsidRPr="00EC76D5">
        <w:t xml:space="preserve">      return ("\n;\t" + m_operandArray[0]);</w:t>
      </w:r>
    </w:p>
    <w:p w14:paraId="54FB7858" w14:textId="77777777" w:rsidR="009B66F3" w:rsidRPr="00EC76D5" w:rsidRDefault="009B66F3" w:rsidP="009B66F3">
      <w:pPr>
        <w:pStyle w:val="Code"/>
      </w:pPr>
      <w:r w:rsidRPr="00EC76D5">
        <w:t xml:space="preserve">    }</w:t>
      </w:r>
    </w:p>
    <w:p w14:paraId="4E44A148" w14:textId="77777777" w:rsidR="009B66F3" w:rsidRPr="00EC76D5" w:rsidRDefault="009B66F3" w:rsidP="009B66F3">
      <w:pPr>
        <w:pStyle w:val="Code"/>
      </w:pPr>
    </w:p>
    <w:p w14:paraId="39EC34C7" w14:textId="77777777" w:rsidR="009B66F3" w:rsidRPr="00EC76D5" w:rsidRDefault="009B66F3" w:rsidP="009B66F3">
      <w:pPr>
        <w:pStyle w:val="Code"/>
      </w:pPr>
      <w:r w:rsidRPr="00EC76D5">
        <w:t xml:space="preserve">    String operatorName = (m_operator == ObjectOperator.call) ? "jmp" :</w:t>
      </w:r>
    </w:p>
    <w:p w14:paraId="35B1862B" w14:textId="77777777" w:rsidR="009B66F3" w:rsidRPr="00EC76D5" w:rsidRDefault="009B66F3" w:rsidP="009B66F3">
      <w:pPr>
        <w:pStyle w:val="Code"/>
      </w:pPr>
      <w:r w:rsidRPr="00EC76D5">
        <w:t xml:space="preserve">                           (m_operator.name().endsWith("jmp") ? "jmp" :</w:t>
      </w:r>
    </w:p>
    <w:p w14:paraId="7674EB39" w14:textId="77777777" w:rsidR="009B66F3" w:rsidRPr="00EC76D5" w:rsidRDefault="009B66F3" w:rsidP="009B66F3">
      <w:pPr>
        <w:pStyle w:val="Code"/>
      </w:pPr>
      <w:r w:rsidRPr="00EC76D5">
        <w:t xml:space="preserve">                            (m_operator == ObjectOperator.interrupt) ? "int" :</w:t>
      </w:r>
    </w:p>
    <w:p w14:paraId="7E70CE1C" w14:textId="77777777" w:rsidR="009B66F3" w:rsidRPr="00EC76D5" w:rsidRDefault="009B66F3" w:rsidP="009B66F3">
      <w:pPr>
        <w:pStyle w:val="Code"/>
      </w:pPr>
      <w:r w:rsidRPr="00EC76D5">
        <w:t xml:space="preserve">                             m_operator.name().replace("_", " "));</w:t>
      </w:r>
    </w:p>
    <w:p w14:paraId="489FF14C" w14:textId="77777777" w:rsidR="009B66F3" w:rsidRPr="00EC76D5" w:rsidRDefault="009B66F3" w:rsidP="009B66F3">
      <w:pPr>
        <w:pStyle w:val="Code"/>
      </w:pPr>
      <w:r w:rsidRPr="00EC76D5">
        <w:t xml:space="preserve">    StringBuilder buffer = new StringBuilder("\t" + operatorName);</w:t>
      </w:r>
    </w:p>
    <w:p w14:paraId="3AF8C474" w14:textId="77777777" w:rsidR="009B66F3" w:rsidRPr="00EC76D5" w:rsidRDefault="009B66F3" w:rsidP="009B66F3">
      <w:pPr>
        <w:pStyle w:val="Code"/>
      </w:pPr>
    </w:p>
    <w:p w14:paraId="749579CB" w14:textId="77777777" w:rsidR="009B66F3" w:rsidRPr="00EC76D5" w:rsidRDefault="009B66F3" w:rsidP="009B66F3">
      <w:pPr>
        <w:pStyle w:val="Code"/>
      </w:pPr>
      <w:r w:rsidRPr="00EC76D5">
        <w:t xml:space="preserve">    if (isCallRegular()) {</w:t>
      </w:r>
    </w:p>
    <w:p w14:paraId="256E50EA" w14:textId="77777777" w:rsidR="009B66F3" w:rsidRPr="00EC76D5" w:rsidRDefault="009B66F3" w:rsidP="009B66F3">
      <w:pPr>
        <w:pStyle w:val="Code"/>
      </w:pPr>
      <w:r w:rsidRPr="00EC76D5">
        <w:t xml:space="preserve">      buffer.append(" " + toString(m_operandArray[0]));</w:t>
      </w:r>
    </w:p>
    <w:p w14:paraId="1422F7B4" w14:textId="77777777" w:rsidR="009B66F3" w:rsidRPr="00EC76D5" w:rsidRDefault="009B66F3" w:rsidP="009B66F3">
      <w:pPr>
        <w:pStyle w:val="Code"/>
      </w:pPr>
      <w:r w:rsidRPr="00EC76D5">
        <w:t xml:space="preserve">    }</w:t>
      </w:r>
    </w:p>
    <w:p w14:paraId="1C856DF0" w14:textId="77777777" w:rsidR="009B66F3" w:rsidRPr="00EC76D5" w:rsidRDefault="009B66F3" w:rsidP="009B66F3">
      <w:pPr>
        <w:pStyle w:val="Code"/>
      </w:pPr>
      <w:r w:rsidRPr="00EC76D5">
        <w:t xml:space="preserve">    else if (isCallRegister()) {</w:t>
      </w:r>
    </w:p>
    <w:p w14:paraId="45D756D8" w14:textId="77777777" w:rsidR="009B66F3" w:rsidRPr="00EC76D5" w:rsidRDefault="009B66F3" w:rsidP="009B66F3">
      <w:pPr>
        <w:pStyle w:val="Code"/>
      </w:pPr>
      <w:r w:rsidRPr="00EC76D5">
        <w:t xml:space="preserve">      buffer.append(" " + m_operandArray[0]);</w:t>
      </w:r>
    </w:p>
    <w:p w14:paraId="712B8152" w14:textId="77777777" w:rsidR="009B66F3" w:rsidRPr="00EC76D5" w:rsidRDefault="009B66F3" w:rsidP="009B66F3">
      <w:pPr>
        <w:pStyle w:val="Code"/>
      </w:pPr>
      <w:r w:rsidRPr="00EC76D5">
        <w:t xml:space="preserve">    }</w:t>
      </w:r>
    </w:p>
    <w:p w14:paraId="2D0D135D" w14:textId="77777777" w:rsidR="009B66F3" w:rsidRPr="00EC76D5" w:rsidRDefault="009B66F3" w:rsidP="009B66F3">
      <w:pPr>
        <w:pStyle w:val="Code"/>
      </w:pPr>
      <w:r w:rsidRPr="00EC76D5">
        <w:t xml:space="preserve">    else if (isCallAuto()) {</w:t>
      </w:r>
    </w:p>
    <w:p w14:paraId="69AC91E7" w14:textId="77777777" w:rsidR="009B66F3" w:rsidRPr="00EC76D5" w:rsidRDefault="009B66F3" w:rsidP="009B66F3">
      <w:pPr>
        <w:pStyle w:val="Code"/>
      </w:pPr>
      <w:r w:rsidRPr="00EC76D5">
        <w:t xml:space="preserve">      buffer.append(" [" + toString(m_operandArray[0]) +</w:t>
      </w:r>
    </w:p>
    <w:p w14:paraId="1C6630D3" w14:textId="77777777" w:rsidR="009B66F3" w:rsidRPr="00EC76D5" w:rsidRDefault="009B66F3" w:rsidP="009B66F3">
      <w:pPr>
        <w:pStyle w:val="Code"/>
      </w:pPr>
      <w:r w:rsidRPr="00EC76D5">
        <w:t xml:space="preserve">                    withSign(m_operandArray[1]) + "]");</w:t>
      </w:r>
    </w:p>
    <w:p w14:paraId="176BC354" w14:textId="77777777" w:rsidR="009B66F3" w:rsidRPr="00EC76D5" w:rsidRDefault="009B66F3" w:rsidP="009B66F3">
      <w:pPr>
        <w:pStyle w:val="Code"/>
      </w:pPr>
      <w:r w:rsidRPr="00EC76D5">
        <w:t xml:space="preserve">    }</w:t>
      </w:r>
    </w:p>
    <w:p w14:paraId="1C313B98" w14:textId="77777777" w:rsidR="009B66F3" w:rsidRPr="00EC76D5" w:rsidRDefault="009B66F3" w:rsidP="009B66F3">
      <w:pPr>
        <w:pStyle w:val="Code"/>
      </w:pPr>
      <w:r w:rsidRPr="00EC76D5">
        <w:t xml:space="preserve">    else if (isCallStatic()) {</w:t>
      </w:r>
    </w:p>
    <w:p w14:paraId="27C7F409" w14:textId="77777777" w:rsidR="009B66F3" w:rsidRPr="00EC76D5" w:rsidRDefault="009B66F3" w:rsidP="009B66F3">
      <w:pPr>
        <w:pStyle w:val="Code"/>
      </w:pPr>
      <w:r w:rsidRPr="00EC76D5">
        <w:t xml:space="preserve">      buffer.append(" [" + toString(m_operandArray[1]) + "]");</w:t>
      </w:r>
    </w:p>
    <w:p w14:paraId="3CE9D17D" w14:textId="77777777" w:rsidR="009B66F3" w:rsidRPr="00EC76D5" w:rsidRDefault="009B66F3" w:rsidP="009B66F3">
      <w:pPr>
        <w:pStyle w:val="Code"/>
      </w:pPr>
      <w:r w:rsidRPr="00EC76D5">
        <w:t xml:space="preserve">    }</w:t>
      </w:r>
    </w:p>
    <w:p w14:paraId="7116888A" w14:textId="77777777" w:rsidR="009B66F3" w:rsidRPr="00EC76D5" w:rsidRDefault="009B66F3" w:rsidP="009B66F3">
      <w:pPr>
        <w:pStyle w:val="Code"/>
      </w:pPr>
      <w:r w:rsidRPr="00EC76D5">
        <w:t xml:space="preserve">    else if (isRelation() || isJump()) {</w:t>
      </w:r>
    </w:p>
    <w:p w14:paraId="08811810" w14:textId="77777777" w:rsidR="009B66F3" w:rsidRPr="00EC76D5" w:rsidRDefault="009B66F3" w:rsidP="009B66F3">
      <w:pPr>
        <w:pStyle w:val="Code"/>
      </w:pPr>
      <w:r w:rsidRPr="00EC76D5">
        <w:t xml:space="preserve">      buffer.append(" " + m_operandArray[2]);</w:t>
      </w:r>
    </w:p>
    <w:p w14:paraId="5B84D017" w14:textId="77777777" w:rsidR="009B66F3" w:rsidRPr="00EC76D5" w:rsidRDefault="009B66F3" w:rsidP="009B66F3">
      <w:pPr>
        <w:pStyle w:val="Code"/>
      </w:pPr>
      <w:r w:rsidRPr="00EC76D5">
        <w:t xml:space="preserve">    }</w:t>
      </w:r>
    </w:p>
    <w:p w14:paraId="112FD7A1" w14:textId="77777777" w:rsidR="009B66F3" w:rsidRPr="00EC76D5" w:rsidRDefault="009B66F3" w:rsidP="009B66F3">
      <w:pPr>
        <w:pStyle w:val="Code"/>
      </w:pPr>
      <w:r w:rsidRPr="00EC76D5">
        <w:t xml:space="preserve">    else if (m_returnLabel != null) {</w:t>
      </w:r>
    </w:p>
    <w:p w14:paraId="736FE3B9" w14:textId="77777777" w:rsidR="009B66F3" w:rsidRPr="00EC76D5" w:rsidRDefault="009B66F3" w:rsidP="009B66F3">
      <w:pPr>
        <w:pStyle w:val="Code"/>
      </w:pPr>
      <w:r w:rsidRPr="00EC76D5">
        <w:t xml:space="preserve">      if (m_operandArray[2] != null) {</w:t>
      </w:r>
    </w:p>
    <w:p w14:paraId="26801ECE" w14:textId="77777777" w:rsidR="009B66F3" w:rsidRPr="00EC76D5" w:rsidRDefault="009B66F3" w:rsidP="009B66F3">
      <w:pPr>
        <w:pStyle w:val="Code"/>
      </w:pPr>
      <w:r w:rsidRPr="00EC76D5">
        <w:t xml:space="preserve">        buffer.append(" [" + toString(m_operandArray[0]) +</w:t>
      </w:r>
    </w:p>
    <w:p w14:paraId="1C2A7C36" w14:textId="77777777" w:rsidR="009B66F3" w:rsidRPr="00EC76D5" w:rsidRDefault="009B66F3" w:rsidP="009B66F3">
      <w:pPr>
        <w:pStyle w:val="Code"/>
      </w:pPr>
      <w:r w:rsidRPr="00EC76D5">
        <w:t xml:space="preserve">                      withSign(m_operandArray[1]) + "], " + m_returnLabel);</w:t>
      </w:r>
    </w:p>
    <w:p w14:paraId="24EBE003" w14:textId="77777777" w:rsidR="009B66F3" w:rsidRPr="00EC76D5" w:rsidRDefault="009B66F3" w:rsidP="009B66F3">
      <w:pPr>
        <w:pStyle w:val="Code"/>
      </w:pPr>
      <w:r w:rsidRPr="00EC76D5">
        <w:t xml:space="preserve">      }</w:t>
      </w:r>
    </w:p>
    <w:p w14:paraId="07FD9601" w14:textId="77777777" w:rsidR="009B66F3" w:rsidRPr="00EC76D5" w:rsidRDefault="009B66F3" w:rsidP="009B66F3">
      <w:pPr>
        <w:pStyle w:val="Code"/>
      </w:pPr>
      <w:r w:rsidRPr="00EC76D5">
        <w:t xml:space="preserve">      else {</w:t>
      </w:r>
    </w:p>
    <w:p w14:paraId="26705FB5" w14:textId="77777777" w:rsidR="009B66F3" w:rsidRPr="00EC76D5" w:rsidRDefault="009B66F3" w:rsidP="009B66F3">
      <w:pPr>
        <w:pStyle w:val="Code"/>
      </w:pPr>
      <w:r w:rsidRPr="00EC76D5">
        <w:t xml:space="preserve">        buffer.append(" " + toString(m_operandArray[0]) + ", " +m_returnLabel);</w:t>
      </w:r>
    </w:p>
    <w:p w14:paraId="40147733" w14:textId="77777777" w:rsidR="009B66F3" w:rsidRPr="00EC76D5" w:rsidRDefault="009B66F3" w:rsidP="009B66F3">
      <w:pPr>
        <w:pStyle w:val="Code"/>
      </w:pPr>
      <w:r w:rsidRPr="00EC76D5">
        <w:t xml:space="preserve">      }</w:t>
      </w:r>
    </w:p>
    <w:p w14:paraId="6C2DAE33" w14:textId="77777777" w:rsidR="009B66F3" w:rsidRPr="00EC76D5" w:rsidRDefault="009B66F3" w:rsidP="009B66F3">
      <w:pPr>
        <w:pStyle w:val="Code"/>
      </w:pPr>
      <w:r w:rsidRPr="00EC76D5">
        <w:t xml:space="preserve">    }    </w:t>
      </w:r>
    </w:p>
    <w:p w14:paraId="2F80D017" w14:textId="77777777" w:rsidR="009B66F3" w:rsidRPr="00EC76D5" w:rsidRDefault="009B66F3" w:rsidP="009B66F3">
      <w:pPr>
        <w:pStyle w:val="Code"/>
      </w:pPr>
      <w:r w:rsidRPr="00EC76D5">
        <w:t xml:space="preserve">    else if ((m_operandArray[0] != null) &amp;&amp; (m_operandArray[1] != null) &amp;&amp;</w:t>
      </w:r>
    </w:p>
    <w:p w14:paraId="7BBBDC0B" w14:textId="77777777" w:rsidR="009B66F3" w:rsidRPr="00EC76D5" w:rsidRDefault="009B66F3" w:rsidP="009B66F3">
      <w:pPr>
        <w:pStyle w:val="Code"/>
      </w:pPr>
      <w:r w:rsidRPr="00EC76D5">
        <w:t xml:space="preserve">             (m_operandArray[2] != null)) {</w:t>
      </w:r>
    </w:p>
    <w:p w14:paraId="70F57C18" w14:textId="77777777" w:rsidR="009B66F3" w:rsidRPr="00EC76D5" w:rsidRDefault="009B66F3" w:rsidP="009B66F3">
      <w:pPr>
        <w:pStyle w:val="Code"/>
      </w:pPr>
      <w:r w:rsidRPr="00EC76D5">
        <w:lastRenderedPageBreak/>
        <w:t xml:space="preserve">      if (m_operandArray[1] instanceof Integer) {</w:t>
      </w:r>
    </w:p>
    <w:p w14:paraId="14A6865A" w14:textId="77777777" w:rsidR="009B66F3" w:rsidRPr="00EC76D5" w:rsidRDefault="009B66F3" w:rsidP="009B66F3">
      <w:pPr>
        <w:pStyle w:val="Code"/>
      </w:pPr>
      <w:r w:rsidRPr="00EC76D5">
        <w:t xml:space="preserve">        buffer.append(" [" + toString(m_operandArray[0]) +</w:t>
      </w:r>
    </w:p>
    <w:p w14:paraId="537CF83F" w14:textId="77777777" w:rsidR="009B66F3" w:rsidRPr="00EC76D5" w:rsidRDefault="009B66F3" w:rsidP="009B66F3">
      <w:pPr>
        <w:pStyle w:val="Code"/>
      </w:pPr>
      <w:r w:rsidRPr="00EC76D5">
        <w:t xml:space="preserve">                      withSign(m_operandArray[1]) + "], " +</w:t>
      </w:r>
    </w:p>
    <w:p w14:paraId="7C4C62A6" w14:textId="77777777" w:rsidR="009B66F3" w:rsidRPr="00EC76D5" w:rsidRDefault="009B66F3" w:rsidP="009B66F3">
      <w:pPr>
        <w:pStyle w:val="Code"/>
      </w:pPr>
      <w:r w:rsidRPr="00EC76D5">
        <w:t xml:space="preserve">                      toString(m_operandArray[2]));</w:t>
      </w:r>
    </w:p>
    <w:p w14:paraId="19716B60" w14:textId="77777777" w:rsidR="009B66F3" w:rsidRPr="00EC76D5" w:rsidRDefault="009B66F3" w:rsidP="009B66F3">
      <w:pPr>
        <w:pStyle w:val="Code"/>
      </w:pPr>
      <w:r w:rsidRPr="00EC76D5">
        <w:t xml:space="preserve">      }</w:t>
      </w:r>
    </w:p>
    <w:p w14:paraId="2F30F919" w14:textId="77777777" w:rsidR="009B66F3" w:rsidRPr="00EC76D5" w:rsidRDefault="009B66F3" w:rsidP="009B66F3">
      <w:pPr>
        <w:pStyle w:val="Code"/>
      </w:pPr>
      <w:r w:rsidRPr="00EC76D5">
        <w:t xml:space="preserve">      else {</w:t>
      </w:r>
    </w:p>
    <w:p w14:paraId="04D108E8" w14:textId="77777777" w:rsidR="009B66F3" w:rsidRPr="00EC76D5" w:rsidRDefault="009B66F3" w:rsidP="009B66F3">
      <w:pPr>
        <w:pStyle w:val="Code"/>
      </w:pPr>
      <w:r w:rsidRPr="00EC76D5">
        <w:t xml:space="preserve">        buffer.append(" " + toString(m_operandArray[0]) +</w:t>
      </w:r>
    </w:p>
    <w:p w14:paraId="624F5112" w14:textId="77777777" w:rsidR="009B66F3" w:rsidRPr="00EC76D5" w:rsidRDefault="009B66F3" w:rsidP="009B66F3">
      <w:pPr>
        <w:pStyle w:val="Code"/>
      </w:pPr>
      <w:r w:rsidRPr="00EC76D5">
        <w:t xml:space="preserve">                      ", [" + toString(m_operandArray[1]) +</w:t>
      </w:r>
    </w:p>
    <w:p w14:paraId="17E60080" w14:textId="77777777" w:rsidR="009B66F3" w:rsidRPr="00EC76D5" w:rsidRDefault="009B66F3" w:rsidP="009B66F3">
      <w:pPr>
        <w:pStyle w:val="Code"/>
      </w:pPr>
      <w:r w:rsidRPr="00EC76D5">
        <w:t xml:space="preserve">                      withSign(m_operandArray[2]) + "]");</w:t>
      </w:r>
    </w:p>
    <w:p w14:paraId="6DADE39F" w14:textId="77777777" w:rsidR="009B66F3" w:rsidRPr="00EC76D5" w:rsidRDefault="009B66F3" w:rsidP="009B66F3">
      <w:pPr>
        <w:pStyle w:val="Code"/>
      </w:pPr>
      <w:r w:rsidRPr="00EC76D5">
        <w:t xml:space="preserve">      }</w:t>
      </w:r>
    </w:p>
    <w:p w14:paraId="430242A6" w14:textId="77777777" w:rsidR="009B66F3" w:rsidRPr="00EC76D5" w:rsidRDefault="009B66F3" w:rsidP="009B66F3">
      <w:pPr>
        <w:pStyle w:val="Code"/>
      </w:pPr>
      <w:r w:rsidRPr="00EC76D5">
        <w:t xml:space="preserve">    }</w:t>
      </w:r>
    </w:p>
    <w:p w14:paraId="48C3A5C2" w14:textId="77777777" w:rsidR="009B66F3" w:rsidRPr="00EC76D5" w:rsidRDefault="009B66F3" w:rsidP="009B66F3">
      <w:pPr>
        <w:pStyle w:val="Code"/>
      </w:pPr>
      <w:r w:rsidRPr="00EC76D5">
        <w:t xml:space="preserve">    else if ((m_operandArray[0] == null) &amp;&amp; (m_operandArray[1] != null) &amp;&amp;</w:t>
      </w:r>
    </w:p>
    <w:p w14:paraId="14BAD9F2" w14:textId="77777777" w:rsidR="009B66F3" w:rsidRPr="00EC76D5" w:rsidRDefault="009B66F3" w:rsidP="009B66F3">
      <w:pPr>
        <w:pStyle w:val="Code"/>
      </w:pPr>
      <w:r w:rsidRPr="00EC76D5">
        <w:t xml:space="preserve">             (m_operandArray[2] != null)) {</w:t>
      </w:r>
    </w:p>
    <w:p w14:paraId="5F47E3EA" w14:textId="77777777" w:rsidR="009B66F3" w:rsidRPr="00EC76D5" w:rsidRDefault="009B66F3" w:rsidP="009B66F3">
      <w:pPr>
        <w:pStyle w:val="Code"/>
      </w:pPr>
      <w:r w:rsidRPr="00EC76D5">
        <w:t xml:space="preserve">      buffer.append(" [" + toString(m_operandArray[1]) + "], " +</w:t>
      </w:r>
    </w:p>
    <w:p w14:paraId="63FF8164" w14:textId="77777777" w:rsidR="009B66F3" w:rsidRPr="00EC76D5" w:rsidRDefault="009B66F3" w:rsidP="009B66F3">
      <w:pPr>
        <w:pStyle w:val="Code"/>
      </w:pPr>
      <w:r w:rsidRPr="00EC76D5">
        <w:t xml:space="preserve">                    toString(m_operandArray[2]));</w:t>
      </w:r>
    </w:p>
    <w:p w14:paraId="5C13BD0E" w14:textId="77777777" w:rsidR="009B66F3" w:rsidRPr="00EC76D5" w:rsidRDefault="009B66F3" w:rsidP="009B66F3">
      <w:pPr>
        <w:pStyle w:val="Code"/>
      </w:pPr>
      <w:r w:rsidRPr="00EC76D5">
        <w:t xml:space="preserve">    }</w:t>
      </w:r>
    </w:p>
    <w:p w14:paraId="7C48B938" w14:textId="77777777" w:rsidR="009B66F3" w:rsidRPr="00EC76D5" w:rsidRDefault="009B66F3" w:rsidP="009B66F3">
      <w:pPr>
        <w:pStyle w:val="Code"/>
      </w:pPr>
      <w:r w:rsidRPr="00EC76D5">
        <w:t xml:space="preserve">    else if ((m_operandArray[0] != null) &amp;&amp; (m_operandArray[1] == null) &amp;&amp;</w:t>
      </w:r>
    </w:p>
    <w:p w14:paraId="0CF69235" w14:textId="77777777" w:rsidR="009B66F3" w:rsidRPr="00EC76D5" w:rsidRDefault="009B66F3" w:rsidP="009B66F3">
      <w:pPr>
        <w:pStyle w:val="Code"/>
      </w:pPr>
      <w:r w:rsidRPr="00EC76D5">
        <w:t xml:space="preserve">             (m_operandArray[2] != null)) {</w:t>
      </w:r>
    </w:p>
    <w:p w14:paraId="6A53AE47" w14:textId="77777777" w:rsidR="009B66F3" w:rsidRPr="00EC76D5" w:rsidRDefault="009B66F3" w:rsidP="009B66F3">
      <w:pPr>
        <w:pStyle w:val="Code"/>
      </w:pPr>
      <w:r w:rsidRPr="00EC76D5">
        <w:t xml:space="preserve">      buffer.append(" " + toString(m_operandArray[0]) + ", [" +</w:t>
      </w:r>
    </w:p>
    <w:p w14:paraId="2751CE62" w14:textId="77777777" w:rsidR="009B66F3" w:rsidRPr="00EC76D5" w:rsidRDefault="009B66F3" w:rsidP="009B66F3">
      <w:pPr>
        <w:pStyle w:val="Code"/>
      </w:pPr>
      <w:r w:rsidRPr="00EC76D5">
        <w:t xml:space="preserve">                    toString(m_operandArray[2]) + "]");</w:t>
      </w:r>
    </w:p>
    <w:p w14:paraId="0867515C" w14:textId="77777777" w:rsidR="009B66F3" w:rsidRPr="00EC76D5" w:rsidRDefault="009B66F3" w:rsidP="009B66F3">
      <w:pPr>
        <w:pStyle w:val="Code"/>
      </w:pPr>
      <w:r w:rsidRPr="00EC76D5">
        <w:t xml:space="preserve">    }</w:t>
      </w:r>
    </w:p>
    <w:p w14:paraId="7EA8DC08" w14:textId="77777777" w:rsidR="009B66F3" w:rsidRPr="00EC76D5" w:rsidRDefault="009B66F3" w:rsidP="009B66F3">
      <w:pPr>
        <w:pStyle w:val="Code"/>
      </w:pPr>
      <w:r w:rsidRPr="00EC76D5">
        <w:t xml:space="preserve">    else if ((m_operandArray[0] == null) &amp;&amp; (m_operandArray[1] != null) &amp;&amp;</w:t>
      </w:r>
    </w:p>
    <w:p w14:paraId="2F0E2627" w14:textId="77777777" w:rsidR="009B66F3" w:rsidRPr="00EC76D5" w:rsidRDefault="009B66F3" w:rsidP="009B66F3">
      <w:pPr>
        <w:pStyle w:val="Code"/>
      </w:pPr>
      <w:r w:rsidRPr="00EC76D5">
        <w:t xml:space="preserve">             (m_operandArray[2] == null)) {</w:t>
      </w:r>
    </w:p>
    <w:p w14:paraId="4CDA7AC3" w14:textId="77777777" w:rsidR="009B66F3" w:rsidRPr="00EC76D5" w:rsidRDefault="009B66F3" w:rsidP="009B66F3">
      <w:pPr>
        <w:pStyle w:val="Code"/>
      </w:pPr>
      <w:r w:rsidRPr="00EC76D5">
        <w:t xml:space="preserve">      buffer.append(" [" + toString(m_operandArray[1]) + "]");</w:t>
      </w:r>
    </w:p>
    <w:p w14:paraId="74A46773" w14:textId="77777777" w:rsidR="009B66F3" w:rsidRPr="00EC76D5" w:rsidRDefault="009B66F3" w:rsidP="009B66F3">
      <w:pPr>
        <w:pStyle w:val="Code"/>
      </w:pPr>
      <w:r w:rsidRPr="00EC76D5">
        <w:t xml:space="preserve">    }</w:t>
      </w:r>
    </w:p>
    <w:p w14:paraId="62219419" w14:textId="77777777" w:rsidR="009B66F3" w:rsidRPr="00EC76D5" w:rsidRDefault="009B66F3" w:rsidP="009B66F3">
      <w:pPr>
        <w:pStyle w:val="Code"/>
      </w:pPr>
      <w:r w:rsidRPr="00EC76D5">
        <w:t xml:space="preserve">    else if ((m_operator.name().equals("fstcw") ||</w:t>
      </w:r>
    </w:p>
    <w:p w14:paraId="3D3B5D85" w14:textId="77777777" w:rsidR="009B66F3" w:rsidRPr="00EC76D5" w:rsidRDefault="009B66F3" w:rsidP="009B66F3">
      <w:pPr>
        <w:pStyle w:val="Code"/>
      </w:pPr>
      <w:r w:rsidRPr="00EC76D5">
        <w:t xml:space="preserve">              m_operator.name().equals("fldcw")) &amp;&amp;</w:t>
      </w:r>
    </w:p>
    <w:p w14:paraId="297F9A60" w14:textId="77777777" w:rsidR="009B66F3" w:rsidRPr="00EC76D5" w:rsidRDefault="009B66F3" w:rsidP="009B66F3">
      <w:pPr>
        <w:pStyle w:val="Code"/>
      </w:pPr>
      <w:r w:rsidRPr="00EC76D5">
        <w:t xml:space="preserve">             (m_operandArray[0] != null) &amp;&amp; (m_operandArray[1] != null) &amp;&amp;</w:t>
      </w:r>
    </w:p>
    <w:p w14:paraId="1F520D4C" w14:textId="77777777" w:rsidR="009B66F3" w:rsidRPr="00EC76D5" w:rsidRDefault="009B66F3" w:rsidP="009B66F3">
      <w:pPr>
        <w:pStyle w:val="Code"/>
      </w:pPr>
      <w:r w:rsidRPr="00EC76D5">
        <w:t xml:space="preserve">             (m_operandArray[2] == null)) {</w:t>
      </w:r>
    </w:p>
    <w:p w14:paraId="29D4EDD5" w14:textId="77777777" w:rsidR="009B66F3" w:rsidRPr="00EC76D5" w:rsidRDefault="009B66F3" w:rsidP="009B66F3">
      <w:pPr>
        <w:pStyle w:val="Code"/>
      </w:pPr>
      <w:r w:rsidRPr="00EC76D5">
        <w:t xml:space="preserve">      buffer.append(" [" + toString(m_operandArray[0]) +</w:t>
      </w:r>
    </w:p>
    <w:p w14:paraId="68B4DA52" w14:textId="77777777" w:rsidR="009B66F3" w:rsidRPr="00EC76D5" w:rsidRDefault="009B66F3" w:rsidP="009B66F3">
      <w:pPr>
        <w:pStyle w:val="Code"/>
      </w:pPr>
      <w:r w:rsidRPr="00EC76D5">
        <w:t xml:space="preserve">                    withSign(m_operandArray[1]) + "]");</w:t>
      </w:r>
    </w:p>
    <w:p w14:paraId="7D2862BD" w14:textId="77777777" w:rsidR="009B66F3" w:rsidRPr="00EC76D5" w:rsidRDefault="009B66F3" w:rsidP="009B66F3">
      <w:pPr>
        <w:pStyle w:val="Code"/>
      </w:pPr>
      <w:r w:rsidRPr="00EC76D5">
        <w:t xml:space="preserve">    }    </w:t>
      </w:r>
    </w:p>
    <w:p w14:paraId="1160DC88" w14:textId="77777777" w:rsidR="009B66F3" w:rsidRPr="00EC76D5" w:rsidRDefault="009B66F3" w:rsidP="009B66F3">
      <w:pPr>
        <w:pStyle w:val="Code"/>
      </w:pPr>
      <w:r w:rsidRPr="00EC76D5">
        <w:t xml:space="preserve">    else if (m_operator.name().contains("_") &amp;&amp; (m_operandArray[0] != null) &amp;&amp;</w:t>
      </w:r>
    </w:p>
    <w:p w14:paraId="4BF90839" w14:textId="77777777" w:rsidR="009B66F3" w:rsidRPr="00EC76D5" w:rsidRDefault="009B66F3" w:rsidP="009B66F3">
      <w:pPr>
        <w:pStyle w:val="Code"/>
      </w:pPr>
      <w:r w:rsidRPr="00EC76D5">
        <w:t xml:space="preserve">             (m_operandArray[1] != null) &amp;&amp; (m_operandArray[2] == null)) {</w:t>
      </w:r>
    </w:p>
    <w:p w14:paraId="2BBD631A" w14:textId="77777777" w:rsidR="009B66F3" w:rsidRPr="00EC76D5" w:rsidRDefault="009B66F3" w:rsidP="009B66F3">
      <w:pPr>
        <w:pStyle w:val="Code"/>
      </w:pPr>
      <w:r w:rsidRPr="00EC76D5">
        <w:t xml:space="preserve">      buffer.append(" [" + toString(m_operandArray[0]) +</w:t>
      </w:r>
    </w:p>
    <w:p w14:paraId="1B8FA19B" w14:textId="77777777" w:rsidR="009B66F3" w:rsidRPr="00EC76D5" w:rsidRDefault="009B66F3" w:rsidP="009B66F3">
      <w:pPr>
        <w:pStyle w:val="Code"/>
      </w:pPr>
      <w:r w:rsidRPr="00EC76D5">
        <w:t xml:space="preserve">                    withSign(m_operandArray[1]) + "]");</w:t>
      </w:r>
    </w:p>
    <w:p w14:paraId="703783E2" w14:textId="77777777" w:rsidR="009B66F3" w:rsidRPr="00EC76D5" w:rsidRDefault="009B66F3" w:rsidP="009B66F3">
      <w:pPr>
        <w:pStyle w:val="Code"/>
      </w:pPr>
      <w:r w:rsidRPr="00EC76D5">
        <w:t xml:space="preserve">    }    </w:t>
      </w:r>
    </w:p>
    <w:p w14:paraId="1CCB675F" w14:textId="77777777" w:rsidR="009B66F3" w:rsidRPr="00EC76D5" w:rsidRDefault="009B66F3" w:rsidP="009B66F3">
      <w:pPr>
        <w:pStyle w:val="Code"/>
      </w:pPr>
      <w:r w:rsidRPr="00EC76D5">
        <w:t xml:space="preserve">    else if (!m_operator.name().contains("_") &amp;&amp; (m_operandArray[0] != null) &amp;&amp;</w:t>
      </w:r>
    </w:p>
    <w:p w14:paraId="42495B23" w14:textId="77777777" w:rsidR="009B66F3" w:rsidRPr="00EC76D5" w:rsidRDefault="009B66F3" w:rsidP="009B66F3">
      <w:pPr>
        <w:pStyle w:val="Code"/>
      </w:pPr>
      <w:r w:rsidRPr="00EC76D5">
        <w:t xml:space="preserve">             (m_operandArray[1] != null) &amp;&amp; (m_operandArray[2] == null)) {</w:t>
      </w:r>
    </w:p>
    <w:p w14:paraId="133A2D54" w14:textId="77777777" w:rsidR="009B66F3" w:rsidRPr="00EC76D5" w:rsidRDefault="009B66F3" w:rsidP="009B66F3">
      <w:pPr>
        <w:pStyle w:val="Code"/>
      </w:pPr>
      <w:r w:rsidRPr="00EC76D5">
        <w:t xml:space="preserve">      buffer.append(" " + toString(m_operandArray[0]) + ", " +</w:t>
      </w:r>
    </w:p>
    <w:p w14:paraId="39E99A4D" w14:textId="77777777" w:rsidR="009B66F3" w:rsidRPr="00EC76D5" w:rsidRDefault="009B66F3" w:rsidP="009B66F3">
      <w:pPr>
        <w:pStyle w:val="Code"/>
      </w:pPr>
      <w:r w:rsidRPr="00EC76D5">
        <w:t xml:space="preserve">                    toString(m_operandArray[1]));</w:t>
      </w:r>
    </w:p>
    <w:p w14:paraId="51D14AF2" w14:textId="77777777" w:rsidR="009B66F3" w:rsidRPr="00EC76D5" w:rsidRDefault="009B66F3" w:rsidP="009B66F3">
      <w:pPr>
        <w:pStyle w:val="Code"/>
      </w:pPr>
      <w:r w:rsidRPr="00EC76D5">
        <w:t xml:space="preserve">    }    </w:t>
      </w:r>
    </w:p>
    <w:p w14:paraId="653510FC" w14:textId="77777777" w:rsidR="009B66F3" w:rsidRPr="00EC76D5" w:rsidRDefault="009B66F3" w:rsidP="009B66F3">
      <w:pPr>
        <w:pStyle w:val="Code"/>
      </w:pPr>
      <w:r w:rsidRPr="00EC76D5">
        <w:t xml:space="preserve">    else if ((m_operandArray[0] != null) &amp;&amp; (m_operandArray[1] == null) &amp;&amp;</w:t>
      </w:r>
    </w:p>
    <w:p w14:paraId="3FD9830A" w14:textId="77777777" w:rsidR="009B66F3" w:rsidRPr="00EC76D5" w:rsidRDefault="009B66F3" w:rsidP="009B66F3">
      <w:pPr>
        <w:pStyle w:val="Code"/>
      </w:pPr>
      <w:r w:rsidRPr="00EC76D5">
        <w:t xml:space="preserve">             (m_operandArray[2] == null)) {</w:t>
      </w:r>
    </w:p>
    <w:p w14:paraId="1684FB44" w14:textId="77777777" w:rsidR="009B66F3" w:rsidRPr="00EC76D5" w:rsidRDefault="009B66F3" w:rsidP="009B66F3">
      <w:pPr>
        <w:pStyle w:val="Code"/>
      </w:pPr>
      <w:r w:rsidRPr="00EC76D5">
        <w:t xml:space="preserve">      buffer.append(" " + toString(m_operandArray[0]));</w:t>
      </w:r>
    </w:p>
    <w:p w14:paraId="06A81103" w14:textId="77777777" w:rsidR="009B66F3" w:rsidRPr="00EC76D5" w:rsidRDefault="009B66F3" w:rsidP="009B66F3">
      <w:pPr>
        <w:pStyle w:val="Code"/>
      </w:pPr>
      <w:r w:rsidRPr="00EC76D5">
        <w:t xml:space="preserve">    }    </w:t>
      </w:r>
    </w:p>
    <w:p w14:paraId="78A14121" w14:textId="77777777" w:rsidR="009B66F3" w:rsidRPr="00EC76D5" w:rsidRDefault="009B66F3" w:rsidP="009B66F3">
      <w:pPr>
        <w:pStyle w:val="Code"/>
      </w:pPr>
      <w:r w:rsidRPr="00EC76D5">
        <w:t xml:space="preserve">    else if ((m_operandArray[0] == null) &amp;&amp; (m_operandArray[1] == null) &amp;&amp;</w:t>
      </w:r>
    </w:p>
    <w:p w14:paraId="5D4C9329" w14:textId="77777777" w:rsidR="009B66F3" w:rsidRPr="00EC76D5" w:rsidRDefault="009B66F3" w:rsidP="009B66F3">
      <w:pPr>
        <w:pStyle w:val="Code"/>
      </w:pPr>
      <w:r w:rsidRPr="00EC76D5">
        <w:t xml:space="preserve">             (m_operandArray[2] == null)) {</w:t>
      </w:r>
    </w:p>
    <w:p w14:paraId="5DB6759E" w14:textId="77777777" w:rsidR="009B66F3" w:rsidRPr="00EC76D5" w:rsidRDefault="009B66F3" w:rsidP="009B66F3">
      <w:pPr>
        <w:pStyle w:val="Code"/>
      </w:pPr>
      <w:r w:rsidRPr="00EC76D5">
        <w:t xml:space="preserve">      // Empty.</w:t>
      </w:r>
    </w:p>
    <w:p w14:paraId="3BCB138D" w14:textId="77777777" w:rsidR="009B66F3" w:rsidRPr="00EC76D5" w:rsidRDefault="009B66F3" w:rsidP="009B66F3">
      <w:pPr>
        <w:pStyle w:val="Code"/>
      </w:pPr>
      <w:r w:rsidRPr="00EC76D5">
        <w:t xml:space="preserve">    }    </w:t>
      </w:r>
    </w:p>
    <w:p w14:paraId="78B9EA4D" w14:textId="77777777" w:rsidR="009B66F3" w:rsidRPr="00EC76D5" w:rsidRDefault="009B66F3" w:rsidP="009B66F3">
      <w:pPr>
        <w:pStyle w:val="Code"/>
      </w:pPr>
      <w:r w:rsidRPr="00EC76D5">
        <w:t xml:space="preserve">    else {</w:t>
      </w:r>
    </w:p>
    <w:p w14:paraId="0F5E8343" w14:textId="77777777" w:rsidR="009B66F3" w:rsidRPr="00EC76D5" w:rsidRDefault="009B66F3" w:rsidP="009B66F3">
      <w:pPr>
        <w:pStyle w:val="Code"/>
      </w:pPr>
      <w:r w:rsidRPr="00EC76D5">
        <w:t xml:space="preserve">      Assert.error("object code toString");</w:t>
      </w:r>
    </w:p>
    <w:p w14:paraId="37DE5B69" w14:textId="77777777" w:rsidR="009B66F3" w:rsidRPr="00EC76D5" w:rsidRDefault="009B66F3" w:rsidP="009B66F3">
      <w:pPr>
        <w:pStyle w:val="Code"/>
      </w:pPr>
      <w:r w:rsidRPr="00EC76D5">
        <w:t xml:space="preserve">    }</w:t>
      </w:r>
    </w:p>
    <w:p w14:paraId="68659C37" w14:textId="77777777" w:rsidR="009B66F3" w:rsidRPr="00EC76D5" w:rsidRDefault="009B66F3" w:rsidP="009B66F3">
      <w:pPr>
        <w:pStyle w:val="Code"/>
      </w:pPr>
    </w:p>
    <w:p w14:paraId="1D26D85A" w14:textId="77777777" w:rsidR="009B66F3" w:rsidRPr="00EC76D5" w:rsidRDefault="009B66F3" w:rsidP="009B66F3">
      <w:pPr>
        <w:pStyle w:val="Code"/>
      </w:pPr>
      <w:r w:rsidRPr="00EC76D5">
        <w:t xml:space="preserve">    buffer.append("\t; " + byteList().size());</w:t>
      </w:r>
    </w:p>
    <w:p w14:paraId="7646BD86" w14:textId="77777777" w:rsidR="009B66F3" w:rsidRPr="00EC76D5" w:rsidRDefault="009B66F3" w:rsidP="009B66F3">
      <w:pPr>
        <w:pStyle w:val="Code"/>
      </w:pPr>
      <w:r w:rsidRPr="00EC76D5">
        <w:t xml:space="preserve">    return buffer.toString();</w:t>
      </w:r>
    </w:p>
    <w:p w14:paraId="12E1ACCD" w14:textId="77777777" w:rsidR="009B66F3" w:rsidRPr="00EC76D5" w:rsidRDefault="009B66F3" w:rsidP="009B66F3">
      <w:pPr>
        <w:pStyle w:val="Code"/>
      </w:pPr>
      <w:r w:rsidRPr="00EC76D5">
        <w:t xml:space="preserve">  }</w:t>
      </w:r>
    </w:p>
    <w:p w14:paraId="76AEF655" w14:textId="77777777" w:rsidR="009B66F3" w:rsidRPr="00EC76D5" w:rsidRDefault="009B66F3" w:rsidP="009B66F3">
      <w:pPr>
        <w:pStyle w:val="Code"/>
      </w:pPr>
      <w:r w:rsidRPr="00EC76D5">
        <w:lastRenderedPageBreak/>
        <w:t xml:space="preserve">  </w:t>
      </w:r>
    </w:p>
    <w:p w14:paraId="312D0E1F" w14:textId="77777777" w:rsidR="009B66F3" w:rsidRPr="00EC76D5" w:rsidRDefault="009B66F3" w:rsidP="009B66F3">
      <w:pPr>
        <w:pStyle w:val="Code"/>
      </w:pPr>
      <w:r w:rsidRPr="00EC76D5">
        <w:t xml:space="preserve">  private String withSign(Object object) {</w:t>
      </w:r>
    </w:p>
    <w:p w14:paraId="28837CD3" w14:textId="77777777" w:rsidR="009B66F3" w:rsidRPr="00EC76D5" w:rsidRDefault="009B66F3" w:rsidP="009B66F3">
      <w:pPr>
        <w:pStyle w:val="Code"/>
      </w:pPr>
      <w:r w:rsidRPr="00EC76D5">
        <w:t xml:space="preserve">    int value = (int) object;</w:t>
      </w:r>
    </w:p>
    <w:p w14:paraId="57588205" w14:textId="77777777" w:rsidR="009B66F3" w:rsidRPr="00EC76D5" w:rsidRDefault="009B66F3" w:rsidP="009B66F3">
      <w:pPr>
        <w:pStyle w:val="Code"/>
      </w:pPr>
      <w:r w:rsidRPr="00EC76D5">
        <w:t xml:space="preserve">    </w:t>
      </w:r>
    </w:p>
    <w:p w14:paraId="7980CBB6" w14:textId="77777777" w:rsidR="009B66F3" w:rsidRPr="00EC76D5" w:rsidRDefault="009B66F3" w:rsidP="009B66F3">
      <w:pPr>
        <w:pStyle w:val="Code"/>
      </w:pPr>
      <w:r w:rsidRPr="00EC76D5">
        <w:t xml:space="preserve">    if (value &gt; 0) {</w:t>
      </w:r>
    </w:p>
    <w:p w14:paraId="5D13F369" w14:textId="77777777" w:rsidR="009B66F3" w:rsidRPr="00EC76D5" w:rsidRDefault="009B66F3" w:rsidP="009B66F3">
      <w:pPr>
        <w:pStyle w:val="Code"/>
      </w:pPr>
      <w:r w:rsidRPr="00EC76D5">
        <w:t xml:space="preserve">      return " + " + value;</w:t>
      </w:r>
    </w:p>
    <w:p w14:paraId="616DEB5E" w14:textId="77777777" w:rsidR="009B66F3" w:rsidRPr="00EC76D5" w:rsidRDefault="009B66F3" w:rsidP="009B66F3">
      <w:pPr>
        <w:pStyle w:val="Code"/>
      </w:pPr>
      <w:r w:rsidRPr="00EC76D5">
        <w:t xml:space="preserve">    }</w:t>
      </w:r>
    </w:p>
    <w:p w14:paraId="50EB6863" w14:textId="77777777" w:rsidR="009B66F3" w:rsidRPr="00EC76D5" w:rsidRDefault="009B66F3" w:rsidP="009B66F3">
      <w:pPr>
        <w:pStyle w:val="Code"/>
      </w:pPr>
      <w:r w:rsidRPr="00EC76D5">
        <w:t xml:space="preserve">    else if (value &lt; 0) {</w:t>
      </w:r>
    </w:p>
    <w:p w14:paraId="721085BD" w14:textId="77777777" w:rsidR="009B66F3" w:rsidRPr="00EC76D5" w:rsidRDefault="009B66F3" w:rsidP="009B66F3">
      <w:pPr>
        <w:pStyle w:val="Code"/>
      </w:pPr>
      <w:r w:rsidRPr="00EC76D5">
        <w:t xml:space="preserve">      return " - " + (-value);</w:t>
      </w:r>
    </w:p>
    <w:p w14:paraId="7EE79373" w14:textId="77777777" w:rsidR="009B66F3" w:rsidRPr="00EC76D5" w:rsidRDefault="009B66F3" w:rsidP="009B66F3">
      <w:pPr>
        <w:pStyle w:val="Code"/>
      </w:pPr>
      <w:r w:rsidRPr="00EC76D5">
        <w:t xml:space="preserve">    }</w:t>
      </w:r>
    </w:p>
    <w:p w14:paraId="1510A348" w14:textId="77777777" w:rsidR="009B66F3" w:rsidRPr="00EC76D5" w:rsidRDefault="009B66F3" w:rsidP="009B66F3">
      <w:pPr>
        <w:pStyle w:val="Code"/>
      </w:pPr>
      <w:r w:rsidRPr="00EC76D5">
        <w:t xml:space="preserve">    else {</w:t>
      </w:r>
    </w:p>
    <w:p w14:paraId="3A54C86A" w14:textId="77777777" w:rsidR="009B66F3" w:rsidRPr="00EC76D5" w:rsidRDefault="009B66F3" w:rsidP="009B66F3">
      <w:pPr>
        <w:pStyle w:val="Code"/>
      </w:pPr>
      <w:r w:rsidRPr="00EC76D5">
        <w:t xml:space="preserve">      return "";</w:t>
      </w:r>
    </w:p>
    <w:p w14:paraId="61995A61" w14:textId="77777777" w:rsidR="009B66F3" w:rsidRPr="00EC76D5" w:rsidRDefault="009B66F3" w:rsidP="009B66F3">
      <w:pPr>
        <w:pStyle w:val="Code"/>
      </w:pPr>
      <w:r w:rsidRPr="00EC76D5">
        <w:t xml:space="preserve">    }</w:t>
      </w:r>
    </w:p>
    <w:p w14:paraId="532D2D34" w14:textId="77777777" w:rsidR="009B66F3" w:rsidRPr="00EC76D5" w:rsidRDefault="009B66F3" w:rsidP="009B66F3">
      <w:pPr>
        <w:pStyle w:val="Code"/>
      </w:pPr>
      <w:r w:rsidRPr="00EC76D5">
        <w:t xml:space="preserve">  }</w:t>
      </w:r>
    </w:p>
    <w:p w14:paraId="072C084C" w14:textId="77777777" w:rsidR="009B66F3" w:rsidRPr="00EC76D5" w:rsidRDefault="009B66F3" w:rsidP="009B66F3">
      <w:pPr>
        <w:pStyle w:val="Code"/>
      </w:pPr>
    </w:p>
    <w:p w14:paraId="3F470E5F" w14:textId="77777777" w:rsidR="009B66F3" w:rsidRPr="00EC76D5" w:rsidRDefault="009B66F3" w:rsidP="009B66F3">
      <w:pPr>
        <w:pStyle w:val="Code"/>
      </w:pPr>
      <w:r w:rsidRPr="00EC76D5">
        <w:t xml:space="preserve">  private String toString(Object object) {</w:t>
      </w:r>
    </w:p>
    <w:p w14:paraId="23FF2649" w14:textId="77777777" w:rsidR="009B66F3" w:rsidRPr="00EC76D5" w:rsidRDefault="009B66F3" w:rsidP="009B66F3">
      <w:pPr>
        <w:pStyle w:val="Code"/>
      </w:pPr>
      <w:r w:rsidRPr="00EC76D5">
        <w:t xml:space="preserve">    if (object instanceof Pair) {</w:t>
      </w:r>
    </w:p>
    <w:p w14:paraId="0E6C74D9" w14:textId="77777777" w:rsidR="009B66F3" w:rsidRPr="00EC76D5" w:rsidRDefault="009B66F3" w:rsidP="009B66F3">
      <w:pPr>
        <w:pStyle w:val="Code"/>
      </w:pPr>
      <w:r w:rsidRPr="00EC76D5">
        <w:t xml:space="preserve">      Pair pair = (Pair) object;</w:t>
      </w:r>
    </w:p>
    <w:p w14:paraId="71CB5064" w14:textId="77777777" w:rsidR="009B66F3" w:rsidRPr="00EC76D5" w:rsidRDefault="009B66F3" w:rsidP="009B66F3">
      <w:pPr>
        <w:pStyle w:val="Code"/>
      </w:pPr>
      <w:r w:rsidRPr="00EC76D5">
        <w:t xml:space="preserve">      String name = (String) pair.getFirst();</w:t>
      </w:r>
    </w:p>
    <w:p w14:paraId="1FD808F0" w14:textId="77777777" w:rsidR="009B66F3" w:rsidRPr="00EC76D5" w:rsidRDefault="009B66F3" w:rsidP="009B66F3">
      <w:pPr>
        <w:pStyle w:val="Code"/>
      </w:pPr>
      <w:r w:rsidRPr="00EC76D5">
        <w:t xml:space="preserve">      int offset = (int) pair.getSecond();</w:t>
      </w:r>
    </w:p>
    <w:p w14:paraId="3DDB955C" w14:textId="77777777" w:rsidR="009B66F3" w:rsidRPr="00EC76D5" w:rsidRDefault="009B66F3" w:rsidP="009B66F3">
      <w:pPr>
        <w:pStyle w:val="Code"/>
      </w:pPr>
      <w:r w:rsidRPr="00EC76D5">
        <w:t xml:space="preserve">      return name + withSign(offset);</w:t>
      </w:r>
    </w:p>
    <w:p w14:paraId="2BFDD0C7" w14:textId="77777777" w:rsidR="009B66F3" w:rsidRPr="00EC76D5" w:rsidRDefault="009B66F3" w:rsidP="009B66F3">
      <w:pPr>
        <w:pStyle w:val="Code"/>
      </w:pPr>
      <w:r w:rsidRPr="00EC76D5">
        <w:t xml:space="preserve">    }</w:t>
      </w:r>
    </w:p>
    <w:p w14:paraId="433F1A6A" w14:textId="77777777" w:rsidR="009B66F3" w:rsidRPr="00EC76D5" w:rsidRDefault="009B66F3" w:rsidP="009B66F3">
      <w:pPr>
        <w:pStyle w:val="Code"/>
      </w:pPr>
      <w:r w:rsidRPr="00EC76D5">
        <w:t xml:space="preserve">    else if (object instanceof Register) {</w:t>
      </w:r>
    </w:p>
    <w:p w14:paraId="66E53038" w14:textId="77777777" w:rsidR="009B66F3" w:rsidRPr="00EC76D5" w:rsidRDefault="009B66F3" w:rsidP="009B66F3">
      <w:pPr>
        <w:pStyle w:val="Code"/>
      </w:pPr>
      <w:r w:rsidRPr="00EC76D5">
        <w:t xml:space="preserve">      return ((Register) object).name();</w:t>
      </w:r>
    </w:p>
    <w:p w14:paraId="0177BAC6" w14:textId="77777777" w:rsidR="009B66F3" w:rsidRPr="00EC76D5" w:rsidRDefault="009B66F3" w:rsidP="009B66F3">
      <w:pPr>
        <w:pStyle w:val="Code"/>
      </w:pPr>
      <w:r w:rsidRPr="00EC76D5">
        <w:t xml:space="preserve">    }</w:t>
      </w:r>
    </w:p>
    <w:p w14:paraId="6944FD04" w14:textId="77777777" w:rsidR="009B66F3" w:rsidRPr="00EC76D5" w:rsidRDefault="009B66F3" w:rsidP="009B66F3">
      <w:pPr>
        <w:pStyle w:val="Code"/>
      </w:pPr>
      <w:r w:rsidRPr="00EC76D5">
        <w:t xml:space="preserve">    else {</w:t>
      </w:r>
    </w:p>
    <w:p w14:paraId="16AB8069" w14:textId="77777777" w:rsidR="009B66F3" w:rsidRPr="00EC76D5" w:rsidRDefault="009B66F3" w:rsidP="009B66F3">
      <w:pPr>
        <w:pStyle w:val="Code"/>
      </w:pPr>
      <w:r w:rsidRPr="00EC76D5">
        <w:t xml:space="preserve">      return object.toString();</w:t>
      </w:r>
    </w:p>
    <w:p w14:paraId="4C6A080C" w14:textId="77777777" w:rsidR="009B66F3" w:rsidRPr="00EC76D5" w:rsidRDefault="009B66F3" w:rsidP="009B66F3">
      <w:pPr>
        <w:pStyle w:val="Code"/>
      </w:pPr>
      <w:r w:rsidRPr="00EC76D5">
        <w:t xml:space="preserve">    }</w:t>
      </w:r>
    </w:p>
    <w:p w14:paraId="1AC38E47" w14:textId="77777777" w:rsidR="009B66F3" w:rsidRPr="00EC76D5" w:rsidRDefault="009B66F3" w:rsidP="009B66F3">
      <w:pPr>
        <w:pStyle w:val="Code"/>
      </w:pPr>
      <w:r w:rsidRPr="00EC76D5">
        <w:t xml:space="preserve">  }</w:t>
      </w:r>
    </w:p>
    <w:p w14:paraId="374974C3" w14:textId="77777777" w:rsidR="00D447E8" w:rsidRPr="00EC76D5" w:rsidRDefault="00D447E8" w:rsidP="009B66F3">
      <w:pPr>
        <w:pStyle w:val="Code"/>
      </w:pPr>
    </w:p>
    <w:p w14:paraId="2F17D9D7" w14:textId="605EFE2A" w:rsidR="009B66F3" w:rsidRPr="00EC76D5" w:rsidRDefault="009B66F3" w:rsidP="009B66F3">
      <w:pPr>
        <w:pStyle w:val="Code"/>
      </w:pPr>
      <w:r w:rsidRPr="00EC76D5">
        <w:t xml:space="preserve">  public static List&lt;Byte&gt; lookupByteArray(ObjectOperator operator,</w:t>
      </w:r>
    </w:p>
    <w:p w14:paraId="410CE0E0" w14:textId="18113F13" w:rsidR="009B66F3" w:rsidRPr="00EC76D5" w:rsidRDefault="009B66F3" w:rsidP="009B66F3">
      <w:pPr>
        <w:pStyle w:val="Code"/>
      </w:pPr>
      <w:r w:rsidRPr="00EC76D5">
        <w:t xml:space="preserve">                           Object operand1, Object operand2, Object operand3){</w:t>
      </w:r>
    </w:p>
    <w:p w14:paraId="261BCE10" w14:textId="77777777" w:rsidR="009B66F3" w:rsidRPr="00EC76D5" w:rsidRDefault="009B66F3" w:rsidP="009B66F3">
      <w:pPr>
        <w:pStyle w:val="Code"/>
      </w:pPr>
      <w:r w:rsidRPr="00EC76D5">
        <w:t xml:space="preserve">    try {</w:t>
      </w:r>
    </w:p>
    <w:p w14:paraId="13BD09BE" w14:textId="77777777" w:rsidR="009B66F3" w:rsidRPr="00EC76D5" w:rsidRDefault="009B66F3" w:rsidP="009B66F3">
      <w:pPr>
        <w:pStyle w:val="Code"/>
      </w:pPr>
      <w:r w:rsidRPr="00EC76D5">
        <w:t xml:space="preserve">      if ((operator == ObjectOperator.shl) ||</w:t>
      </w:r>
    </w:p>
    <w:p w14:paraId="562B6DE7" w14:textId="77777777" w:rsidR="009B66F3" w:rsidRPr="00EC76D5" w:rsidRDefault="009B66F3" w:rsidP="009B66F3">
      <w:pPr>
        <w:pStyle w:val="Code"/>
      </w:pPr>
      <w:r w:rsidRPr="00EC76D5">
        <w:t xml:space="preserve">          (operator == ObjectOperator.shr)) {</w:t>
      </w:r>
    </w:p>
    <w:p w14:paraId="5B241361" w14:textId="77777777" w:rsidR="009B66F3" w:rsidRPr="00EC76D5" w:rsidRDefault="009B66F3" w:rsidP="009B66F3">
      <w:pPr>
        <w:pStyle w:val="Code"/>
      </w:pPr>
      <w:r w:rsidRPr="00EC76D5">
        <w:t xml:space="preserve">        operand1 = (operand1 instanceof Integer) ? 0 : operand1;</w:t>
      </w:r>
    </w:p>
    <w:p w14:paraId="12084FA0" w14:textId="77777777" w:rsidR="009B66F3" w:rsidRPr="00EC76D5" w:rsidRDefault="009B66F3" w:rsidP="009B66F3">
      <w:pPr>
        <w:pStyle w:val="Code"/>
      </w:pPr>
      <w:r w:rsidRPr="00EC76D5">
        <w:t xml:space="preserve">        operand2 = (operand2 instanceof Integer) ? 0 : operand2;</w:t>
      </w:r>
    </w:p>
    <w:p w14:paraId="63E3695E" w14:textId="77777777" w:rsidR="009B66F3" w:rsidRPr="00EC76D5" w:rsidRDefault="009B66F3" w:rsidP="009B66F3">
      <w:pPr>
        <w:pStyle w:val="Code"/>
      </w:pPr>
      <w:r w:rsidRPr="00EC76D5">
        <w:t xml:space="preserve">        operand3 = (operand3 instanceof Integer) ? 0 : operand3;</w:t>
      </w:r>
    </w:p>
    <w:p w14:paraId="264E167D" w14:textId="77777777" w:rsidR="009B66F3" w:rsidRPr="00EC76D5" w:rsidRDefault="009B66F3" w:rsidP="009B66F3">
      <w:pPr>
        <w:pStyle w:val="Code"/>
      </w:pPr>
      <w:r w:rsidRPr="00EC76D5">
        <w:t xml:space="preserve">      }</w:t>
      </w:r>
    </w:p>
    <w:p w14:paraId="1CC17CFF" w14:textId="77777777" w:rsidR="009B66F3" w:rsidRPr="00EC76D5" w:rsidRDefault="009B66F3" w:rsidP="009B66F3">
      <w:pPr>
        <w:pStyle w:val="Code"/>
      </w:pPr>
    </w:p>
    <w:p w14:paraId="45E51655" w14:textId="77777777" w:rsidR="009B66F3" w:rsidRPr="00EC76D5" w:rsidRDefault="009B66F3" w:rsidP="009B66F3">
      <w:pPr>
        <w:pStyle w:val="Code"/>
      </w:pPr>
      <w:r w:rsidRPr="00EC76D5">
        <w:t xml:space="preserve">      Tuple&lt;ObjectOperator,Object,Object,Object&gt; tuple =</w:t>
      </w:r>
    </w:p>
    <w:p w14:paraId="0096909A" w14:textId="77777777" w:rsidR="009B66F3" w:rsidRPr="00EC76D5" w:rsidRDefault="009B66F3" w:rsidP="009B66F3">
      <w:pPr>
        <w:pStyle w:val="Code"/>
      </w:pPr>
      <w:r w:rsidRPr="00EC76D5">
        <w:t xml:space="preserve">        new Tuple&lt;&gt;(operator, operand1, operand2, operand3);</w:t>
      </w:r>
    </w:p>
    <w:p w14:paraId="2B360FA1" w14:textId="77777777" w:rsidR="009B66F3" w:rsidRPr="00EC76D5" w:rsidRDefault="009B66F3" w:rsidP="009B66F3">
      <w:pPr>
        <w:pStyle w:val="Code"/>
      </w:pPr>
    </w:p>
    <w:p w14:paraId="5402695B" w14:textId="77777777" w:rsidR="009B66F3" w:rsidRPr="00EC76D5" w:rsidRDefault="009B66F3" w:rsidP="009B66F3">
      <w:pPr>
        <w:pStyle w:val="Code"/>
      </w:pPr>
      <w:r w:rsidRPr="00EC76D5">
        <w:t xml:space="preserve">      for (int index = 0; index &lt; Main.ObjectCodeTableMapSize; ++index) {</w:t>
      </w:r>
    </w:p>
    <w:p w14:paraId="7B90B38A" w14:textId="77777777" w:rsidR="009B66F3" w:rsidRPr="00EC76D5" w:rsidRDefault="009B66F3" w:rsidP="009B66F3">
      <w:pPr>
        <w:pStyle w:val="Code"/>
      </w:pPr>
      <w:r w:rsidRPr="00EC76D5">
        <w:t xml:space="preserve">        String classPath =</w:t>
      </w:r>
    </w:p>
    <w:p w14:paraId="7944B7CE" w14:textId="77777777" w:rsidR="009B66F3" w:rsidRPr="00EC76D5" w:rsidRDefault="009B66F3" w:rsidP="009B66F3">
      <w:pPr>
        <w:pStyle w:val="Code"/>
      </w:pPr>
      <w:r w:rsidRPr="00EC76D5">
        <w:t xml:space="preserve">          "c_compiler.object_code_table.ObjectCodeTable" + index;</w:t>
      </w:r>
    </w:p>
    <w:p w14:paraId="5C4C51A5" w14:textId="77777777" w:rsidR="009B66F3" w:rsidRPr="00EC76D5" w:rsidRDefault="009B66F3" w:rsidP="009B66F3">
      <w:pPr>
        <w:pStyle w:val="Code"/>
      </w:pPr>
      <w:r w:rsidRPr="00EC76D5">
        <w:t xml:space="preserve">        Class classType = Class.forName(classPath);</w:t>
      </w:r>
    </w:p>
    <w:p w14:paraId="76E511DC" w14:textId="77777777" w:rsidR="009B66F3" w:rsidRPr="00EC76D5" w:rsidRDefault="009B66F3" w:rsidP="009B66F3">
      <w:pPr>
        <w:pStyle w:val="Code"/>
      </w:pPr>
      <w:r w:rsidRPr="00EC76D5">
        <w:t xml:space="preserve">        Object classInst = classType.newInstance();        </w:t>
      </w:r>
    </w:p>
    <w:p w14:paraId="4CEB2CD7" w14:textId="77777777" w:rsidR="009B66F3" w:rsidRPr="00EC76D5" w:rsidRDefault="009B66F3" w:rsidP="009B66F3">
      <w:pPr>
        <w:pStyle w:val="Code"/>
      </w:pPr>
      <w:r w:rsidRPr="00EC76D5">
        <w:t xml:space="preserve">        Field fieldType = classType.getField("ByteArrayMap");</w:t>
      </w:r>
    </w:p>
    <w:p w14:paraId="75242120" w14:textId="77777777" w:rsidR="009B66F3" w:rsidRPr="00EC76D5" w:rsidRDefault="009B66F3" w:rsidP="009B66F3">
      <w:pPr>
        <w:pStyle w:val="Code"/>
      </w:pPr>
      <w:r w:rsidRPr="00EC76D5">
        <w:t xml:space="preserve">        Map&lt;Tuple&lt;ObjectOperator,Object,Object,Object&gt;,byte[]&gt; byteArrayMap =</w:t>
      </w:r>
    </w:p>
    <w:p w14:paraId="0617AD7B" w14:textId="77777777" w:rsidR="009B66F3" w:rsidRPr="00EC76D5" w:rsidRDefault="009B66F3" w:rsidP="009B66F3">
      <w:pPr>
        <w:pStyle w:val="Code"/>
      </w:pPr>
      <w:r w:rsidRPr="00EC76D5">
        <w:t xml:space="preserve">          (Map&lt;Tuple&lt;ObjectOperator,Object,Object,Object&gt;,byte[]&gt;)</w:t>
      </w:r>
    </w:p>
    <w:p w14:paraId="55670E0A" w14:textId="77777777" w:rsidR="009B66F3" w:rsidRPr="00EC76D5" w:rsidRDefault="009B66F3" w:rsidP="009B66F3">
      <w:pPr>
        <w:pStyle w:val="Code"/>
      </w:pPr>
      <w:r w:rsidRPr="00EC76D5">
        <w:t xml:space="preserve">          fieldType.get(classInst);</w:t>
      </w:r>
    </w:p>
    <w:p w14:paraId="6D9284F9" w14:textId="77777777" w:rsidR="009B66F3" w:rsidRPr="00EC76D5" w:rsidRDefault="009B66F3" w:rsidP="009B66F3">
      <w:pPr>
        <w:pStyle w:val="Code"/>
      </w:pPr>
    </w:p>
    <w:p w14:paraId="29044184" w14:textId="77777777" w:rsidR="009B66F3" w:rsidRPr="00EC76D5" w:rsidRDefault="009B66F3" w:rsidP="009B66F3">
      <w:pPr>
        <w:pStyle w:val="Code"/>
      </w:pPr>
      <w:r w:rsidRPr="00EC76D5">
        <w:t xml:space="preserve">        byte[] byteArray = byteArrayMap.get(tuple);</w:t>
      </w:r>
    </w:p>
    <w:p w14:paraId="23521E93" w14:textId="77777777" w:rsidR="009B66F3" w:rsidRPr="00EC76D5" w:rsidRDefault="009B66F3" w:rsidP="009B66F3">
      <w:pPr>
        <w:pStyle w:val="Code"/>
      </w:pPr>
    </w:p>
    <w:p w14:paraId="206BBB08" w14:textId="77777777" w:rsidR="009B66F3" w:rsidRPr="00EC76D5" w:rsidRDefault="009B66F3" w:rsidP="009B66F3">
      <w:pPr>
        <w:pStyle w:val="Code"/>
      </w:pPr>
      <w:r w:rsidRPr="00EC76D5">
        <w:t xml:space="preserve">        if (byteArray != null) {</w:t>
      </w:r>
    </w:p>
    <w:p w14:paraId="5FF2DC46" w14:textId="77777777" w:rsidR="009B66F3" w:rsidRPr="00EC76D5" w:rsidRDefault="009B66F3" w:rsidP="009B66F3">
      <w:pPr>
        <w:pStyle w:val="Code"/>
      </w:pPr>
      <w:r w:rsidRPr="00EC76D5">
        <w:t xml:space="preserve">          List&lt;Byte&gt; byteList = new LinkedList&lt;&gt;();</w:t>
      </w:r>
    </w:p>
    <w:p w14:paraId="02F95661" w14:textId="77777777" w:rsidR="009B66F3" w:rsidRPr="00EC76D5" w:rsidRDefault="009B66F3" w:rsidP="009B66F3">
      <w:pPr>
        <w:pStyle w:val="Code"/>
      </w:pPr>
      <w:r w:rsidRPr="00EC76D5">
        <w:lastRenderedPageBreak/>
        <w:t xml:space="preserve">    </w:t>
      </w:r>
    </w:p>
    <w:p w14:paraId="32737EC3" w14:textId="77777777" w:rsidR="009B66F3" w:rsidRPr="00EC76D5" w:rsidRDefault="009B66F3" w:rsidP="009B66F3">
      <w:pPr>
        <w:pStyle w:val="Code"/>
      </w:pPr>
      <w:r w:rsidRPr="00EC76D5">
        <w:t xml:space="preserve">          for (byte b : byteArray) {</w:t>
      </w:r>
    </w:p>
    <w:p w14:paraId="13D2C92D" w14:textId="77777777" w:rsidR="009B66F3" w:rsidRPr="00EC76D5" w:rsidRDefault="009B66F3" w:rsidP="009B66F3">
      <w:pPr>
        <w:pStyle w:val="Code"/>
      </w:pPr>
      <w:r w:rsidRPr="00EC76D5">
        <w:t xml:space="preserve">            byteList.add(b);</w:t>
      </w:r>
    </w:p>
    <w:p w14:paraId="187C6EA9" w14:textId="77777777" w:rsidR="009B66F3" w:rsidRPr="00EC76D5" w:rsidRDefault="009B66F3" w:rsidP="009B66F3">
      <w:pPr>
        <w:pStyle w:val="Code"/>
      </w:pPr>
      <w:r w:rsidRPr="00EC76D5">
        <w:t xml:space="preserve">          }</w:t>
      </w:r>
    </w:p>
    <w:p w14:paraId="78ADFC6B" w14:textId="77777777" w:rsidR="009B66F3" w:rsidRPr="00EC76D5" w:rsidRDefault="009B66F3" w:rsidP="009B66F3">
      <w:pPr>
        <w:pStyle w:val="Code"/>
      </w:pPr>
      <w:r w:rsidRPr="00EC76D5">
        <w:t xml:space="preserve">          </w:t>
      </w:r>
    </w:p>
    <w:p w14:paraId="45B98976" w14:textId="77777777" w:rsidR="009B66F3" w:rsidRPr="00EC76D5" w:rsidRDefault="009B66F3" w:rsidP="009B66F3">
      <w:pPr>
        <w:pStyle w:val="Code"/>
      </w:pPr>
      <w:r w:rsidRPr="00EC76D5">
        <w:t xml:space="preserve">          return byteList;</w:t>
      </w:r>
    </w:p>
    <w:p w14:paraId="79DB3F9E" w14:textId="77777777" w:rsidR="009B66F3" w:rsidRPr="00EC76D5" w:rsidRDefault="009B66F3" w:rsidP="009B66F3">
      <w:pPr>
        <w:pStyle w:val="Code"/>
      </w:pPr>
      <w:r w:rsidRPr="00EC76D5">
        <w:t xml:space="preserve">        }</w:t>
      </w:r>
    </w:p>
    <w:p w14:paraId="6B2482BD" w14:textId="77777777" w:rsidR="009B66F3" w:rsidRPr="00EC76D5" w:rsidRDefault="009B66F3" w:rsidP="009B66F3">
      <w:pPr>
        <w:pStyle w:val="Code"/>
      </w:pPr>
      <w:r w:rsidRPr="00EC76D5">
        <w:t xml:space="preserve">      }</w:t>
      </w:r>
    </w:p>
    <w:p w14:paraId="72B86DB1" w14:textId="77777777" w:rsidR="009B66F3" w:rsidRPr="00EC76D5" w:rsidRDefault="009B66F3" w:rsidP="009B66F3">
      <w:pPr>
        <w:pStyle w:val="Code"/>
      </w:pPr>
      <w:r w:rsidRPr="00EC76D5">
        <w:t xml:space="preserve">    }</w:t>
      </w:r>
    </w:p>
    <w:p w14:paraId="285501D5" w14:textId="77777777" w:rsidR="009B66F3" w:rsidRPr="00EC76D5" w:rsidRDefault="009B66F3" w:rsidP="009B66F3">
      <w:pPr>
        <w:pStyle w:val="Code"/>
      </w:pPr>
      <w:r w:rsidRPr="00EC76D5">
        <w:t xml:space="preserve">    catch (Exception exception) {</w:t>
      </w:r>
    </w:p>
    <w:p w14:paraId="60341CD2" w14:textId="77777777" w:rsidR="009B66F3" w:rsidRPr="00EC76D5" w:rsidRDefault="009B66F3" w:rsidP="009B66F3">
      <w:pPr>
        <w:pStyle w:val="Code"/>
      </w:pPr>
      <w:r w:rsidRPr="00EC76D5">
        <w:t xml:space="preserve">      exception.printStackTrace();</w:t>
      </w:r>
    </w:p>
    <w:p w14:paraId="4A429954" w14:textId="77777777" w:rsidR="009B66F3" w:rsidRPr="00EC76D5" w:rsidRDefault="009B66F3" w:rsidP="009B66F3">
      <w:pPr>
        <w:pStyle w:val="Code"/>
      </w:pPr>
      <w:r w:rsidRPr="00EC76D5">
        <w:t xml:space="preserve">      Assert.error(exception.getMessage());</w:t>
      </w:r>
    </w:p>
    <w:p w14:paraId="7800FAB6" w14:textId="77777777" w:rsidR="009B66F3" w:rsidRPr="00EC76D5" w:rsidRDefault="009B66F3" w:rsidP="009B66F3">
      <w:pPr>
        <w:pStyle w:val="Code"/>
      </w:pPr>
      <w:r w:rsidRPr="00EC76D5">
        <w:t xml:space="preserve">    }</w:t>
      </w:r>
    </w:p>
    <w:p w14:paraId="589F1818" w14:textId="77777777" w:rsidR="009B66F3" w:rsidRPr="00EC76D5" w:rsidRDefault="009B66F3" w:rsidP="009B66F3">
      <w:pPr>
        <w:pStyle w:val="Code"/>
      </w:pPr>
    </w:p>
    <w:p w14:paraId="6A6C33D9" w14:textId="77777777" w:rsidR="009B66F3" w:rsidRPr="00EC76D5" w:rsidRDefault="009B66F3" w:rsidP="009B66F3">
      <w:pPr>
        <w:pStyle w:val="Code"/>
      </w:pPr>
      <w:r w:rsidRPr="00EC76D5">
        <w:t xml:space="preserve">    return null;</w:t>
      </w:r>
    </w:p>
    <w:p w14:paraId="540DF195" w14:textId="77777777" w:rsidR="009B66F3" w:rsidRPr="00EC76D5" w:rsidRDefault="009B66F3" w:rsidP="009B66F3">
      <w:pPr>
        <w:pStyle w:val="Code"/>
      </w:pPr>
      <w:r w:rsidRPr="00EC76D5">
        <w:t xml:space="preserve">  }</w:t>
      </w:r>
    </w:p>
    <w:p w14:paraId="6F8C4263" w14:textId="53100F74" w:rsidR="00E6454A" w:rsidRPr="00EC76D5" w:rsidRDefault="009B66F3" w:rsidP="009B66F3">
      <w:pPr>
        <w:pStyle w:val="Code"/>
      </w:pPr>
      <w:r w:rsidRPr="00EC76D5">
        <w:t>}</w:t>
      </w:r>
    </w:p>
    <w:p w14:paraId="1DFAFC37" w14:textId="47B8C8E3" w:rsidR="00507E51" w:rsidRPr="00EC76D5" w:rsidRDefault="00F54971" w:rsidP="00663AEB">
      <w:pPr>
        <w:pStyle w:val="Rubrik3"/>
      </w:pPr>
      <w:bookmarkStart w:id="5681" w:name="_Toc481936435"/>
      <w:r w:rsidRPr="00EC76D5">
        <w:t>Object</w:t>
      </w:r>
      <w:r w:rsidR="00663AEB" w:rsidRPr="00EC76D5">
        <w:t xml:space="preserve"> Code</w:t>
      </w:r>
      <w:r w:rsidR="00884B6D" w:rsidRPr="00EC76D5">
        <w:t xml:space="preserve"> </w:t>
      </w:r>
      <w:r w:rsidRPr="00EC76D5">
        <w:t>Generation</w:t>
      </w:r>
      <w:bookmarkEnd w:id="5681"/>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proofErr w:type="spellStart"/>
            <w:r w:rsidRPr="00EC76D5">
              <w:t>mov_wordX</w:t>
            </w:r>
            <w:proofErr w:type="spellEnd"/>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5682" w:name="_Ref419650505"/>
      <w:bookmarkStart w:id="5683" w:name="_Ref419653264"/>
      <w:bookmarkStart w:id="5684" w:name="_Toc481936436"/>
      <w:r w:rsidRPr="00EC76D5">
        <w:t>Object Code Generation</w:t>
      </w:r>
      <w:bookmarkEnd w:id="5682"/>
      <w:bookmarkEnd w:id="5683"/>
      <w:bookmarkEnd w:id="5684"/>
    </w:p>
    <w:p w14:paraId="0FC6F58B" w14:textId="27666DE9" w:rsidR="001702F3" w:rsidRPr="00EC76D5" w:rsidRDefault="00E72C1B" w:rsidP="002759C1">
      <w:pPr>
        <w:pStyle w:val="CodeListing"/>
      </w:pPr>
      <w:proofErr w:type="spellStart"/>
      <w:r w:rsidRPr="00EC76D5">
        <w:t>ObjectCodeGenerator.java</w:t>
      </w:r>
      <w:proofErr w:type="spellEnd"/>
    </w:p>
    <w:p w14:paraId="26B31FDB" w14:textId="77777777" w:rsidR="002759C1" w:rsidRPr="00EC76D5" w:rsidRDefault="002759C1" w:rsidP="002759C1">
      <w:pPr>
        <w:pStyle w:val="Code"/>
      </w:pPr>
      <w:r w:rsidRPr="00EC76D5">
        <w:t>package c_compiler;</w:t>
      </w:r>
    </w:p>
    <w:p w14:paraId="40D9ED59" w14:textId="77777777" w:rsidR="002759C1" w:rsidRPr="00EC76D5" w:rsidRDefault="002759C1" w:rsidP="002759C1">
      <w:pPr>
        <w:pStyle w:val="Code"/>
      </w:pPr>
      <w:r w:rsidRPr="00EC76D5">
        <w:t>import java.math.*;</w:t>
      </w:r>
    </w:p>
    <w:p w14:paraId="0373528B" w14:textId="77777777" w:rsidR="002759C1" w:rsidRPr="00EC76D5" w:rsidRDefault="002759C1" w:rsidP="002759C1">
      <w:pPr>
        <w:pStyle w:val="Code"/>
      </w:pPr>
      <w:r w:rsidRPr="00EC76D5">
        <w:t>import java.util.*;</w:t>
      </w:r>
    </w:p>
    <w:p w14:paraId="7A323E7D" w14:textId="77777777" w:rsidR="002759C1" w:rsidRPr="00EC76D5" w:rsidRDefault="002759C1" w:rsidP="002759C1">
      <w:pPr>
        <w:pStyle w:val="Code"/>
      </w:pPr>
    </w:p>
    <w:p w14:paraId="749430C0" w14:textId="77777777" w:rsidR="002759C1" w:rsidRPr="00EC76D5" w:rsidRDefault="002759C1" w:rsidP="002759C1">
      <w:pPr>
        <w:pStyle w:val="Code"/>
      </w:pPr>
      <w:r w:rsidRPr="00EC76D5">
        <w:t>public class ObjectCodeGenerator {</w:t>
      </w:r>
    </w:p>
    <w:p w14:paraId="741F32F4" w14:textId="77777777" w:rsidR="002759C1" w:rsidRPr="00EC76D5" w:rsidRDefault="002759C1" w:rsidP="002759C1">
      <w:pPr>
        <w:pStyle w:val="Code"/>
      </w:pPr>
      <w:r w:rsidRPr="00EC76D5">
        <w:t xml:space="preserve">  private List&lt;MiddleCode&gt; m_middleCodeList;</w:t>
      </w:r>
    </w:p>
    <w:p w14:paraId="6BF2A88F" w14:textId="77777777" w:rsidR="002759C1" w:rsidRPr="00EC76D5" w:rsidRDefault="002759C1" w:rsidP="002759C1">
      <w:pPr>
        <w:pStyle w:val="Code"/>
      </w:pPr>
      <w:r w:rsidRPr="00EC76D5">
        <w:t xml:space="preserve">  private List&lt;ObjectCode&gt; m_objectCodeList;</w:t>
      </w:r>
    </w:p>
    <w:p w14:paraId="573961C5" w14:textId="77777777" w:rsidR="002759C1" w:rsidRPr="00EC76D5" w:rsidRDefault="002759C1" w:rsidP="002759C1">
      <w:pPr>
        <w:pStyle w:val="Code"/>
      </w:pPr>
      <w:r w:rsidRPr="00EC76D5">
        <w:t xml:space="preserve">  private int m_stackSize = 0;</w:t>
      </w:r>
    </w:p>
    <w:p w14:paraId="4F68AB17" w14:textId="77777777" w:rsidR="002759C1" w:rsidRPr="00EC76D5" w:rsidRDefault="002759C1" w:rsidP="002759C1">
      <w:pPr>
        <w:pStyle w:val="Code"/>
      </w:pPr>
      <w:r w:rsidRPr="00EC76D5">
        <w:t xml:space="preserve">  private static int m_loopCount = 0;</w:t>
      </w:r>
    </w:p>
    <w:p w14:paraId="7D787A1A" w14:textId="77777777" w:rsidR="002759C1" w:rsidRPr="00EC76D5" w:rsidRDefault="002759C1" w:rsidP="002759C1">
      <w:pPr>
        <w:pStyle w:val="Code"/>
      </w:pPr>
      <w:r w:rsidRPr="00EC76D5">
        <w:t xml:space="preserve">  private final Map&lt;Symbol,Track&gt; m_trackMap = new ListMap&lt;&gt;();</w:t>
      </w:r>
    </w:p>
    <w:p w14:paraId="11F1351A" w14:textId="77777777" w:rsidR="002759C1" w:rsidRPr="00EC76D5" w:rsidRDefault="002759C1" w:rsidP="002759C1">
      <w:pPr>
        <w:pStyle w:val="Code"/>
      </w:pPr>
      <w:r w:rsidRPr="00EC76D5">
        <w:t xml:space="preserve">  private Map&lt;Integer,Integer&gt; m_middleToObjectMap = new ListMap&lt;&gt;();</w:t>
      </w:r>
    </w:p>
    <w:p w14:paraId="6D8EF172" w14:textId="77777777" w:rsidR="002759C1" w:rsidRPr="00EC76D5" w:rsidRDefault="002759C1" w:rsidP="002759C1">
      <w:pPr>
        <w:pStyle w:val="Code"/>
      </w:pPr>
    </w:p>
    <w:p w14:paraId="1FD19BCD" w14:textId="77777777" w:rsidR="002759C1" w:rsidRPr="00EC76D5" w:rsidRDefault="002759C1" w:rsidP="002759C1">
      <w:pPr>
        <w:pStyle w:val="Code"/>
      </w:pPr>
      <w:r w:rsidRPr="00EC76D5">
        <w:t xml:space="preserve">  public ObjectCodeGenerator(List&lt;MiddleCode&gt; middleCodeList,</w:t>
      </w:r>
    </w:p>
    <w:p w14:paraId="4752C4D7" w14:textId="77777777" w:rsidR="002759C1" w:rsidRPr="00EC76D5" w:rsidRDefault="002759C1" w:rsidP="002759C1">
      <w:pPr>
        <w:pStyle w:val="Code"/>
      </w:pPr>
      <w:r w:rsidRPr="00EC76D5">
        <w:t xml:space="preserve">                             List&lt;ObjectCode&gt; objectCodeList) {</w:t>
      </w:r>
    </w:p>
    <w:p w14:paraId="4D563CE1" w14:textId="77777777" w:rsidR="002759C1" w:rsidRPr="00EC76D5" w:rsidRDefault="002759C1" w:rsidP="002759C1">
      <w:pPr>
        <w:pStyle w:val="Code"/>
      </w:pPr>
      <w:r w:rsidRPr="00EC76D5">
        <w:t xml:space="preserve">    m_middleCodeList = middleCodeList;</w:t>
      </w:r>
    </w:p>
    <w:p w14:paraId="006A563D" w14:textId="77777777" w:rsidR="002759C1" w:rsidRPr="00EC76D5" w:rsidRDefault="002759C1" w:rsidP="002759C1">
      <w:pPr>
        <w:pStyle w:val="Code"/>
      </w:pPr>
      <w:r w:rsidRPr="00EC76D5">
        <w:lastRenderedPageBreak/>
        <w:t xml:space="preserve">    m_objectCodeList = objectCodeList;</w:t>
      </w:r>
    </w:p>
    <w:p w14:paraId="0A7B151D" w14:textId="77777777" w:rsidR="002759C1" w:rsidRPr="00EC76D5" w:rsidRDefault="002759C1" w:rsidP="002759C1">
      <w:pPr>
        <w:pStyle w:val="Code"/>
      </w:pPr>
      <w:r w:rsidRPr="00EC76D5">
        <w:t xml:space="preserve">  }</w:t>
      </w:r>
    </w:p>
    <w:p w14:paraId="2EE5C0CB" w14:textId="77777777" w:rsidR="002759C1" w:rsidRPr="00EC76D5" w:rsidRDefault="002759C1" w:rsidP="002759C1">
      <w:pPr>
        <w:pStyle w:val="Code"/>
      </w:pPr>
    </w:p>
    <w:p w14:paraId="3F22071F" w14:textId="77777777" w:rsidR="002759C1" w:rsidRPr="00EC76D5" w:rsidRDefault="002759C1" w:rsidP="002759C1">
      <w:pPr>
        <w:pStyle w:val="Code"/>
      </w:pPr>
      <w:r w:rsidRPr="00EC76D5">
        <w:t xml:space="preserve">  private void addObjectCode(ObjectOperator operator, Object operand1,</w:t>
      </w:r>
    </w:p>
    <w:p w14:paraId="17780A84" w14:textId="77777777" w:rsidR="002759C1" w:rsidRPr="00EC76D5" w:rsidRDefault="002759C1" w:rsidP="002759C1">
      <w:pPr>
        <w:pStyle w:val="Code"/>
      </w:pPr>
      <w:r w:rsidRPr="00EC76D5">
        <w:t xml:space="preserve">                             Object operand2, Object operand3) {</w:t>
      </w:r>
    </w:p>
    <w:p w14:paraId="73382871" w14:textId="77777777" w:rsidR="002759C1" w:rsidRPr="00EC76D5" w:rsidRDefault="002759C1" w:rsidP="002759C1">
      <w:pPr>
        <w:pStyle w:val="Code"/>
      </w:pPr>
      <w:r w:rsidRPr="00EC76D5">
        <w:t xml:space="preserve">    m_objectCodeList.add(new ObjectCode(operator, operand1,</w:t>
      </w:r>
    </w:p>
    <w:p w14:paraId="4C74639F" w14:textId="77777777" w:rsidR="002759C1" w:rsidRPr="00EC76D5" w:rsidRDefault="002759C1" w:rsidP="002759C1">
      <w:pPr>
        <w:pStyle w:val="Code"/>
      </w:pPr>
      <w:r w:rsidRPr="00EC76D5">
        <w:t xml:space="preserve">                                        operand2, operand3, null));</w:t>
      </w:r>
    </w:p>
    <w:p w14:paraId="281EAC3F" w14:textId="77777777" w:rsidR="002759C1" w:rsidRPr="00EC76D5" w:rsidRDefault="002759C1" w:rsidP="002759C1">
      <w:pPr>
        <w:pStyle w:val="Code"/>
      </w:pPr>
      <w:r w:rsidRPr="00EC76D5">
        <w:t xml:space="preserve">  }</w:t>
      </w:r>
    </w:p>
    <w:p w14:paraId="3BC2AC6D" w14:textId="77777777" w:rsidR="002759C1" w:rsidRPr="00EC76D5" w:rsidRDefault="002759C1" w:rsidP="002759C1">
      <w:pPr>
        <w:pStyle w:val="Code"/>
      </w:pPr>
      <w:r w:rsidRPr="00EC76D5">
        <w:t xml:space="preserve">  </w:t>
      </w:r>
    </w:p>
    <w:p w14:paraId="365DACA3" w14:textId="77777777" w:rsidR="002759C1" w:rsidRPr="00EC76D5" w:rsidRDefault="002759C1" w:rsidP="002759C1">
      <w:pPr>
        <w:pStyle w:val="Code"/>
      </w:pPr>
      <w:r w:rsidRPr="00EC76D5">
        <w:t xml:space="preserve">  private int addCountObjectCode(ObjectOperator operator, Object operand1,</w:t>
      </w:r>
    </w:p>
    <w:p w14:paraId="42B4B74A" w14:textId="77777777" w:rsidR="002759C1" w:rsidRPr="00EC76D5" w:rsidRDefault="002759C1" w:rsidP="002759C1">
      <w:pPr>
        <w:pStyle w:val="Code"/>
      </w:pPr>
      <w:r w:rsidRPr="00EC76D5">
        <w:t xml:space="preserve">                                 Object operand2, Object operand3) {</w:t>
      </w:r>
    </w:p>
    <w:p w14:paraId="29E87610" w14:textId="77777777" w:rsidR="002759C1" w:rsidRPr="00EC76D5" w:rsidRDefault="002759C1" w:rsidP="002759C1">
      <w:pPr>
        <w:pStyle w:val="Code"/>
      </w:pPr>
      <w:r w:rsidRPr="00EC76D5">
        <w:t xml:space="preserve">    ObjectCode objectCode = new ObjectCode(operator, operand1,</w:t>
      </w:r>
    </w:p>
    <w:p w14:paraId="56061808" w14:textId="77777777" w:rsidR="002759C1" w:rsidRPr="00EC76D5" w:rsidRDefault="002759C1" w:rsidP="002759C1">
      <w:pPr>
        <w:pStyle w:val="Code"/>
      </w:pPr>
      <w:r w:rsidRPr="00EC76D5">
        <w:t xml:space="preserve">                                           operand2, operand3, null);</w:t>
      </w:r>
    </w:p>
    <w:p w14:paraId="42D4CB0A" w14:textId="77777777" w:rsidR="002759C1" w:rsidRPr="00EC76D5" w:rsidRDefault="002759C1" w:rsidP="002759C1">
      <w:pPr>
        <w:pStyle w:val="Code"/>
      </w:pPr>
      <w:r w:rsidRPr="00EC76D5">
        <w:t xml:space="preserve">    m_objectCodeList.add(objectCode);</w:t>
      </w:r>
    </w:p>
    <w:p w14:paraId="787E1A31" w14:textId="77777777" w:rsidR="002759C1" w:rsidRPr="00EC76D5" w:rsidRDefault="002759C1" w:rsidP="002759C1">
      <w:pPr>
        <w:pStyle w:val="Code"/>
      </w:pPr>
      <w:r w:rsidRPr="00EC76D5">
        <w:t xml:space="preserve">    return byteListSize(objectCode);</w:t>
      </w:r>
    </w:p>
    <w:p w14:paraId="18BFC8A8" w14:textId="77777777" w:rsidR="002759C1" w:rsidRPr="00EC76D5" w:rsidRDefault="002759C1" w:rsidP="002759C1">
      <w:pPr>
        <w:pStyle w:val="Code"/>
      </w:pPr>
      <w:r w:rsidRPr="00EC76D5">
        <w:t xml:space="preserve">  }</w:t>
      </w:r>
    </w:p>
    <w:p w14:paraId="10819C71" w14:textId="77777777" w:rsidR="002759C1" w:rsidRPr="00EC76D5" w:rsidRDefault="002759C1" w:rsidP="002759C1">
      <w:pPr>
        <w:pStyle w:val="Code"/>
      </w:pPr>
      <w:r w:rsidRPr="00EC76D5">
        <w:t xml:space="preserve">  </w:t>
      </w:r>
    </w:p>
    <w:p w14:paraId="575B527F" w14:textId="77777777" w:rsidR="002759C1" w:rsidRPr="00EC76D5" w:rsidRDefault="002759C1" w:rsidP="002759C1">
      <w:pPr>
        <w:pStyle w:val="Code"/>
      </w:pPr>
      <w:r w:rsidRPr="00EC76D5">
        <w:t xml:space="preserve">  private void addObjectCode(ObjectOperator operator, Object operand1,</w:t>
      </w:r>
    </w:p>
    <w:p w14:paraId="6578BBDC" w14:textId="77777777" w:rsidR="002759C1" w:rsidRPr="00EC76D5" w:rsidRDefault="002759C1" w:rsidP="002759C1">
      <w:pPr>
        <w:pStyle w:val="Code"/>
      </w:pPr>
      <w:r w:rsidRPr="00EC76D5">
        <w:t xml:space="preserve">                        Object operand2, Object operand3, String returnLabel) {</w:t>
      </w:r>
    </w:p>
    <w:p w14:paraId="63CBCC13" w14:textId="77777777" w:rsidR="002759C1" w:rsidRPr="00EC76D5" w:rsidRDefault="002759C1" w:rsidP="002759C1">
      <w:pPr>
        <w:pStyle w:val="Code"/>
      </w:pPr>
      <w:r w:rsidRPr="00EC76D5">
        <w:t xml:space="preserve">    m_objectCodeList.add(new ObjectCode(operator, operand1, operand2,</w:t>
      </w:r>
    </w:p>
    <w:p w14:paraId="1C60D6FC" w14:textId="77777777" w:rsidR="002759C1" w:rsidRPr="00EC76D5" w:rsidRDefault="002759C1" w:rsidP="002759C1">
      <w:pPr>
        <w:pStyle w:val="Code"/>
      </w:pPr>
      <w:r w:rsidRPr="00EC76D5">
        <w:t xml:space="preserve">                                        operand3, returnLabel));</w:t>
      </w:r>
    </w:p>
    <w:p w14:paraId="4A245278" w14:textId="77777777" w:rsidR="002759C1" w:rsidRPr="00EC76D5" w:rsidRDefault="002759C1" w:rsidP="002759C1">
      <w:pPr>
        <w:pStyle w:val="Code"/>
      </w:pPr>
      <w:r w:rsidRPr="00EC76D5">
        <w:t xml:space="preserve">  }</w:t>
      </w:r>
    </w:p>
    <w:p w14:paraId="6E7CA606" w14:textId="77777777" w:rsidR="002759C1" w:rsidRPr="00EC76D5" w:rsidRDefault="002759C1" w:rsidP="002759C1">
      <w:pPr>
        <w:pStyle w:val="Code"/>
      </w:pPr>
      <w:r w:rsidRPr="00EC76D5">
        <w:t xml:space="preserve">  </w:t>
      </w:r>
    </w:p>
    <w:p w14:paraId="3EFA2B9E" w14:textId="77777777" w:rsidR="002759C1" w:rsidRPr="00EC76D5" w:rsidRDefault="002759C1" w:rsidP="002759C1">
      <w:pPr>
        <w:pStyle w:val="Code"/>
      </w:pPr>
      <w:r w:rsidRPr="00EC76D5">
        <w:t xml:space="preserve">  Track setPointerTrack(Symbol addressSymbol, Track track) {</w:t>
      </w:r>
    </w:p>
    <w:p w14:paraId="1E68148F" w14:textId="77777777" w:rsidR="002759C1" w:rsidRPr="00EC76D5" w:rsidRDefault="002759C1" w:rsidP="002759C1">
      <w:pPr>
        <w:pStyle w:val="Code"/>
      </w:pPr>
      <w:r w:rsidRPr="00EC76D5">
        <w:t xml:space="preserve">    if (!track.setPointer()) {</w:t>
      </w:r>
    </w:p>
    <w:p w14:paraId="19E9625B" w14:textId="77777777" w:rsidR="002759C1" w:rsidRPr="00EC76D5" w:rsidRDefault="002759C1" w:rsidP="002759C1">
      <w:pPr>
        <w:pStyle w:val="Code"/>
      </w:pPr>
      <w:r w:rsidRPr="00EC76D5">
        <w:t xml:space="preserve">      m_trackMap.remove(addressSymbol);</w:t>
      </w:r>
    </w:p>
    <w:p w14:paraId="296EFD93" w14:textId="77777777" w:rsidR="002759C1" w:rsidRPr="00EC76D5" w:rsidRDefault="002759C1" w:rsidP="002759C1">
      <w:pPr>
        <w:pStyle w:val="Code"/>
      </w:pPr>
      <w:r w:rsidRPr="00EC76D5">
        <w:t xml:space="preserve">      track.setPointer();</w:t>
      </w:r>
    </w:p>
    <w:p w14:paraId="2202B2F1" w14:textId="77777777" w:rsidR="002759C1" w:rsidRPr="00EC76D5" w:rsidRDefault="002759C1" w:rsidP="002759C1">
      <w:pPr>
        <w:pStyle w:val="Code"/>
      </w:pPr>
      <w:r w:rsidRPr="00EC76D5">
        <w:t xml:space="preserve">    }</w:t>
      </w:r>
    </w:p>
    <w:p w14:paraId="5C97866A" w14:textId="77777777" w:rsidR="002759C1" w:rsidRPr="00EC76D5" w:rsidRDefault="002759C1" w:rsidP="002759C1">
      <w:pPr>
        <w:pStyle w:val="Code"/>
      </w:pPr>
    </w:p>
    <w:p w14:paraId="3C0C798F" w14:textId="77777777" w:rsidR="002759C1" w:rsidRPr="00EC76D5" w:rsidRDefault="002759C1" w:rsidP="002759C1">
      <w:pPr>
        <w:pStyle w:val="Code"/>
      </w:pPr>
      <w:r w:rsidRPr="00EC76D5">
        <w:t xml:space="preserve">    return track;</w:t>
      </w:r>
    </w:p>
    <w:p w14:paraId="45A02FC0" w14:textId="77777777" w:rsidR="002759C1" w:rsidRPr="00EC76D5" w:rsidRDefault="002759C1" w:rsidP="002759C1">
      <w:pPr>
        <w:pStyle w:val="Code"/>
      </w:pPr>
      <w:r w:rsidRPr="00EC76D5">
        <w:t xml:space="preserve">  }</w:t>
      </w:r>
    </w:p>
    <w:p w14:paraId="2D54B98F" w14:textId="77777777" w:rsidR="002759C1" w:rsidRPr="00EC76D5" w:rsidRDefault="002759C1" w:rsidP="002759C1">
      <w:pPr>
        <w:pStyle w:val="Code"/>
      </w:pPr>
    </w:p>
    <w:p w14:paraId="265F7080" w14:textId="77777777" w:rsidR="002759C1" w:rsidRPr="00EC76D5" w:rsidRDefault="002759C1" w:rsidP="002759C1">
      <w:pPr>
        <w:pStyle w:val="Code"/>
      </w:pPr>
      <w:r w:rsidRPr="00EC76D5">
        <w:t xml:space="preserve">  public static Register baseRegister(Symbol symbol) {</w:t>
      </w:r>
    </w:p>
    <w:p w14:paraId="366BB844" w14:textId="77777777" w:rsidR="002759C1" w:rsidRPr="00EC76D5" w:rsidRDefault="002759C1" w:rsidP="002759C1">
      <w:pPr>
        <w:pStyle w:val="Code"/>
      </w:pPr>
      <w:r w:rsidRPr="00EC76D5">
        <w:t xml:space="preserve">    Storage storage = symbol.getStorage();</w:t>
      </w:r>
    </w:p>
    <w:p w14:paraId="5D88D368" w14:textId="77777777" w:rsidR="002759C1" w:rsidRPr="00EC76D5" w:rsidRDefault="002759C1" w:rsidP="002759C1">
      <w:pPr>
        <w:pStyle w:val="Code"/>
      </w:pPr>
      <w:r w:rsidRPr="00EC76D5">
        <w:t xml:space="preserve">    </w:t>
      </w:r>
    </w:p>
    <w:p w14:paraId="65231A4A" w14:textId="77777777" w:rsidR="002759C1" w:rsidRPr="00EC76D5" w:rsidRDefault="002759C1" w:rsidP="002759C1">
      <w:pPr>
        <w:pStyle w:val="Code"/>
      </w:pPr>
      <w:r w:rsidRPr="00EC76D5">
        <w:t xml:space="preserve">    if ((storage == Storage.Auto) || (storage == Storage.Register)) {</w:t>
      </w:r>
    </w:p>
    <w:p w14:paraId="0EB47D1A" w14:textId="77777777" w:rsidR="002759C1" w:rsidRPr="00EC76D5" w:rsidRDefault="002759C1" w:rsidP="002759C1">
      <w:pPr>
        <w:pStyle w:val="Code"/>
      </w:pPr>
      <w:r w:rsidRPr="00EC76D5">
        <w:t xml:space="preserve">      if (Main.FuncSymbol.getType().isEllipse() &amp;&amp; !symbol.isParameter()) {</w:t>
      </w:r>
    </w:p>
    <w:p w14:paraId="3D2FF75B" w14:textId="77777777" w:rsidR="002759C1" w:rsidRPr="00EC76D5" w:rsidRDefault="002759C1" w:rsidP="002759C1">
      <w:pPr>
        <w:pStyle w:val="Code"/>
      </w:pPr>
      <w:r w:rsidRPr="00EC76D5">
        <w:t xml:space="preserve">        return ObjectCode.EllipseRegister;</w:t>
      </w:r>
    </w:p>
    <w:p w14:paraId="74313EA3" w14:textId="77777777" w:rsidR="002759C1" w:rsidRPr="00EC76D5" w:rsidRDefault="002759C1" w:rsidP="002759C1">
      <w:pPr>
        <w:pStyle w:val="Code"/>
      </w:pPr>
      <w:r w:rsidRPr="00EC76D5">
        <w:t xml:space="preserve">      }</w:t>
      </w:r>
    </w:p>
    <w:p w14:paraId="203CF897" w14:textId="77777777" w:rsidR="002759C1" w:rsidRPr="00EC76D5" w:rsidRDefault="002759C1" w:rsidP="002759C1">
      <w:pPr>
        <w:pStyle w:val="Code"/>
      </w:pPr>
      <w:r w:rsidRPr="00EC76D5">
        <w:t xml:space="preserve">      else {</w:t>
      </w:r>
    </w:p>
    <w:p w14:paraId="5E19789E" w14:textId="77777777" w:rsidR="002759C1" w:rsidRPr="00EC76D5" w:rsidRDefault="002759C1" w:rsidP="002759C1">
      <w:pPr>
        <w:pStyle w:val="Code"/>
      </w:pPr>
      <w:r w:rsidRPr="00EC76D5">
        <w:t xml:space="preserve">        return ObjectCode.FrameRegister;</w:t>
      </w:r>
    </w:p>
    <w:p w14:paraId="12353558" w14:textId="77777777" w:rsidR="002759C1" w:rsidRPr="00EC76D5" w:rsidRDefault="002759C1" w:rsidP="002759C1">
      <w:pPr>
        <w:pStyle w:val="Code"/>
      </w:pPr>
      <w:r w:rsidRPr="00EC76D5">
        <w:t xml:space="preserve">      }</w:t>
      </w:r>
    </w:p>
    <w:p w14:paraId="1E4C32AF" w14:textId="77777777" w:rsidR="002759C1" w:rsidRPr="00EC76D5" w:rsidRDefault="002759C1" w:rsidP="002759C1">
      <w:pPr>
        <w:pStyle w:val="Code"/>
      </w:pPr>
      <w:r w:rsidRPr="00EC76D5">
        <w:t xml:space="preserve">    }</w:t>
      </w:r>
    </w:p>
    <w:p w14:paraId="6C412283" w14:textId="77777777" w:rsidR="002759C1" w:rsidRPr="00EC76D5" w:rsidRDefault="002759C1" w:rsidP="002759C1">
      <w:pPr>
        <w:pStyle w:val="Code"/>
      </w:pPr>
      <w:r w:rsidRPr="00EC76D5">
        <w:t xml:space="preserve">    else {</w:t>
      </w:r>
    </w:p>
    <w:p w14:paraId="19D5EB9C" w14:textId="77777777" w:rsidR="002759C1" w:rsidRPr="00EC76D5" w:rsidRDefault="002759C1" w:rsidP="002759C1">
      <w:pPr>
        <w:pStyle w:val="Code"/>
      </w:pPr>
      <w:r w:rsidRPr="00EC76D5">
        <w:t xml:space="preserve">      return null;</w:t>
      </w:r>
    </w:p>
    <w:p w14:paraId="3EBC886D" w14:textId="77777777" w:rsidR="002759C1" w:rsidRPr="00EC76D5" w:rsidRDefault="002759C1" w:rsidP="002759C1">
      <w:pPr>
        <w:pStyle w:val="Code"/>
      </w:pPr>
      <w:r w:rsidRPr="00EC76D5">
        <w:t xml:space="preserve">    }</w:t>
      </w:r>
    </w:p>
    <w:p w14:paraId="61CAA5BF" w14:textId="77777777" w:rsidR="002759C1" w:rsidRPr="00EC76D5" w:rsidRDefault="002759C1" w:rsidP="002759C1">
      <w:pPr>
        <w:pStyle w:val="Code"/>
      </w:pPr>
      <w:r w:rsidRPr="00EC76D5">
        <w:t xml:space="preserve">  }</w:t>
      </w:r>
    </w:p>
    <w:p w14:paraId="36457CA9" w14:textId="77777777" w:rsidR="002759C1" w:rsidRPr="00EC76D5" w:rsidRDefault="002759C1" w:rsidP="002759C1">
      <w:pPr>
        <w:pStyle w:val="Code"/>
      </w:pPr>
    </w:p>
    <w:p w14:paraId="22CC24EE" w14:textId="77777777" w:rsidR="002759C1" w:rsidRPr="00EC76D5" w:rsidRDefault="002759C1" w:rsidP="002759C1">
      <w:pPr>
        <w:pStyle w:val="Code"/>
      </w:pPr>
      <w:r w:rsidRPr="00EC76D5">
        <w:t xml:space="preserve">  public void generateObjectCodeList() {</w:t>
      </w:r>
    </w:p>
    <w:p w14:paraId="0CB18785" w14:textId="77777777" w:rsidR="002759C1" w:rsidRPr="00EC76D5" w:rsidRDefault="002759C1" w:rsidP="002759C1">
      <w:pPr>
        <w:pStyle w:val="Code"/>
      </w:pPr>
      <w:r w:rsidRPr="00EC76D5">
        <w:t xml:space="preserve">    for (int index = 0; index &lt; m_middleCodeList.size(); ++index) {</w:t>
      </w:r>
    </w:p>
    <w:p w14:paraId="11A8B09E" w14:textId="77777777" w:rsidR="002759C1" w:rsidRPr="00EC76D5" w:rsidRDefault="002759C1" w:rsidP="002759C1">
      <w:pPr>
        <w:pStyle w:val="Code"/>
      </w:pPr>
      <w:r w:rsidRPr="00EC76D5">
        <w:t xml:space="preserve">      MiddleCode middleCode = m_middleCodeList.get(index);</w:t>
      </w:r>
    </w:p>
    <w:p w14:paraId="0F8C52D3" w14:textId="77777777" w:rsidR="002759C1" w:rsidRPr="00EC76D5" w:rsidRDefault="002759C1" w:rsidP="002759C1">
      <w:pPr>
        <w:pStyle w:val="Code"/>
      </w:pPr>
      <w:r w:rsidRPr="00EC76D5">
        <w:t xml:space="preserve">      MiddleOperator middleOp = middleCode.getOperator();</w:t>
      </w:r>
    </w:p>
    <w:p w14:paraId="15522FB0" w14:textId="77777777" w:rsidR="002759C1" w:rsidRPr="00EC76D5" w:rsidRDefault="002759C1" w:rsidP="002759C1">
      <w:pPr>
        <w:pStyle w:val="Code"/>
      </w:pPr>
    </w:p>
    <w:p w14:paraId="0CFC2DE9" w14:textId="77777777" w:rsidR="002759C1" w:rsidRPr="00EC76D5" w:rsidRDefault="002759C1" w:rsidP="002759C1">
      <w:pPr>
        <w:pStyle w:val="Code"/>
      </w:pPr>
      <w:r w:rsidRPr="00EC76D5">
        <w:t xml:space="preserve">      m_middleToObjectMap.put(index, m_objectCodeList.size());</w:t>
      </w:r>
    </w:p>
    <w:p w14:paraId="4179F53F" w14:textId="77777777" w:rsidR="002759C1" w:rsidRPr="00EC76D5" w:rsidRDefault="002759C1" w:rsidP="002759C1">
      <w:pPr>
        <w:pStyle w:val="Code"/>
      </w:pPr>
      <w:r w:rsidRPr="00EC76D5">
        <w:t xml:space="preserve">      String middleText = middleCode.toString();</w:t>
      </w:r>
    </w:p>
    <w:p w14:paraId="7EC2552A" w14:textId="77777777" w:rsidR="002759C1" w:rsidRPr="00EC76D5" w:rsidRDefault="002759C1" w:rsidP="002759C1">
      <w:pPr>
        <w:pStyle w:val="Code"/>
      </w:pPr>
      <w:r w:rsidRPr="00EC76D5">
        <w:t xml:space="preserve">      </w:t>
      </w:r>
    </w:p>
    <w:p w14:paraId="004A1FF4" w14:textId="77777777" w:rsidR="002759C1" w:rsidRPr="00EC76D5" w:rsidRDefault="002759C1" w:rsidP="002759C1">
      <w:pPr>
        <w:pStyle w:val="Code"/>
      </w:pPr>
      <w:r w:rsidRPr="00EC76D5">
        <w:lastRenderedPageBreak/>
        <w:t xml:space="preserve">      if (middleCode.getOperator() == MiddleOperator.FunctionStart) {</w:t>
      </w:r>
    </w:p>
    <w:p w14:paraId="36B87223" w14:textId="77777777" w:rsidR="002759C1" w:rsidRPr="00EC76D5" w:rsidRDefault="002759C1" w:rsidP="002759C1">
      <w:pPr>
        <w:pStyle w:val="Code"/>
      </w:pPr>
      <w:r w:rsidRPr="00EC76D5">
        <w:t xml:space="preserve">        middleText += ", " + Main.CurrentTable.toString();</w:t>
      </w:r>
    </w:p>
    <w:p w14:paraId="5CFF7FC8" w14:textId="77777777" w:rsidR="002759C1" w:rsidRPr="00EC76D5" w:rsidRDefault="002759C1" w:rsidP="002759C1">
      <w:pPr>
        <w:pStyle w:val="Code"/>
      </w:pPr>
      <w:r w:rsidRPr="00EC76D5">
        <w:t xml:space="preserve">      }</w:t>
      </w:r>
    </w:p>
    <w:p w14:paraId="50D6066E" w14:textId="77777777" w:rsidR="002759C1" w:rsidRPr="00EC76D5" w:rsidRDefault="002759C1" w:rsidP="002759C1">
      <w:pPr>
        <w:pStyle w:val="Code"/>
      </w:pPr>
    </w:p>
    <w:p w14:paraId="3DC17D95" w14:textId="77777777" w:rsidR="002759C1" w:rsidRPr="00EC76D5" w:rsidRDefault="002759C1" w:rsidP="002759C1">
      <w:pPr>
        <w:pStyle w:val="Code"/>
      </w:pPr>
      <w:r w:rsidRPr="00EC76D5">
        <w:t xml:space="preserve">      if (middleCode.isLeader()) {</w:t>
      </w:r>
    </w:p>
    <w:p w14:paraId="42FB8BE1" w14:textId="77777777" w:rsidR="002759C1" w:rsidRPr="00EC76D5" w:rsidRDefault="002759C1" w:rsidP="002759C1">
      <w:pPr>
        <w:pStyle w:val="Code"/>
      </w:pPr>
      <w:r w:rsidRPr="00EC76D5">
        <w:t xml:space="preserve">        middleText += " (leader)";</w:t>
      </w:r>
    </w:p>
    <w:p w14:paraId="47320CE8" w14:textId="77777777" w:rsidR="002759C1" w:rsidRPr="00EC76D5" w:rsidRDefault="002759C1" w:rsidP="002759C1">
      <w:pPr>
        <w:pStyle w:val="Code"/>
      </w:pPr>
      <w:r w:rsidRPr="00EC76D5">
        <w:t xml:space="preserve">      }</w:t>
      </w:r>
    </w:p>
    <w:p w14:paraId="6625F5C6" w14:textId="77777777" w:rsidR="002759C1" w:rsidRPr="00EC76D5" w:rsidRDefault="002759C1" w:rsidP="002759C1">
      <w:pPr>
        <w:pStyle w:val="Code"/>
      </w:pPr>
    </w:p>
    <w:p w14:paraId="5952906F" w14:textId="77777777" w:rsidR="002759C1" w:rsidRPr="00EC76D5" w:rsidRDefault="002759C1" w:rsidP="002759C1">
      <w:pPr>
        <w:pStyle w:val="Code"/>
      </w:pPr>
      <w:r w:rsidRPr="00EC76D5">
        <w:t xml:space="preserve">      String label = Main.FuncSymbol.getUniqueName() +</w:t>
      </w:r>
    </w:p>
    <w:p w14:paraId="4F7BD48E" w14:textId="77777777" w:rsidR="002759C1" w:rsidRPr="00EC76D5" w:rsidRDefault="002759C1" w:rsidP="002759C1">
      <w:pPr>
        <w:pStyle w:val="Code"/>
      </w:pPr>
      <w:r w:rsidRPr="00EC76D5">
        <w:t xml:space="preserve">                     ((index &gt; 0) ? (Main.SeparatorId + index) : "");</w:t>
      </w:r>
    </w:p>
    <w:p w14:paraId="5C962A72" w14:textId="77777777" w:rsidR="002759C1" w:rsidRPr="00EC76D5" w:rsidRDefault="002759C1" w:rsidP="002759C1">
      <w:pPr>
        <w:pStyle w:val="Code"/>
      </w:pPr>
      <w:r w:rsidRPr="00EC76D5">
        <w:t xml:space="preserve">      addObjectCode(ObjectOperator.label, label, middleText, null);</w:t>
      </w:r>
    </w:p>
    <w:p w14:paraId="07E72F9C" w14:textId="77777777" w:rsidR="002759C1" w:rsidRPr="00EC76D5" w:rsidRDefault="002759C1" w:rsidP="002759C1">
      <w:pPr>
        <w:pStyle w:val="Code"/>
      </w:pPr>
    </w:p>
    <w:p w14:paraId="4B1A1F21" w14:textId="77777777" w:rsidR="002759C1" w:rsidRPr="00EC76D5" w:rsidRDefault="002759C1" w:rsidP="002759C1">
      <w:pPr>
        <w:pStyle w:val="Code"/>
      </w:pPr>
      <w:r w:rsidRPr="00EC76D5">
        <w:t xml:space="preserve">      switch (middleOp) {</w:t>
      </w:r>
    </w:p>
    <w:p w14:paraId="44291C51" w14:textId="77777777" w:rsidR="002759C1" w:rsidRPr="00EC76D5" w:rsidRDefault="002759C1" w:rsidP="002759C1">
      <w:pPr>
        <w:pStyle w:val="Code"/>
      </w:pPr>
      <w:r w:rsidRPr="00EC76D5">
        <w:t xml:space="preserve">        case Address:</w:t>
      </w:r>
    </w:p>
    <w:p w14:paraId="78301568" w14:textId="77777777" w:rsidR="002759C1" w:rsidRPr="00EC76D5" w:rsidRDefault="002759C1" w:rsidP="002759C1">
      <w:pPr>
        <w:pStyle w:val="Code"/>
      </w:pPr>
      <w:r w:rsidRPr="00EC76D5">
        <w:t xml:space="preserve">        case Dot:</w:t>
      </w:r>
    </w:p>
    <w:p w14:paraId="67B229A5" w14:textId="77777777" w:rsidR="002759C1" w:rsidRPr="00EC76D5" w:rsidRDefault="002759C1" w:rsidP="002759C1">
      <w:pPr>
        <w:pStyle w:val="Code"/>
      </w:pPr>
      <w:r w:rsidRPr="00EC76D5">
        <w:t xml:space="preserve">          generateMemory(middleCode);</w:t>
      </w:r>
    </w:p>
    <w:p w14:paraId="38F48A50" w14:textId="77777777" w:rsidR="002759C1" w:rsidRPr="00EC76D5" w:rsidRDefault="002759C1" w:rsidP="002759C1">
      <w:pPr>
        <w:pStyle w:val="Code"/>
      </w:pPr>
      <w:r w:rsidRPr="00EC76D5">
        <w:t xml:space="preserve">          break;</w:t>
      </w:r>
    </w:p>
    <w:p w14:paraId="186B0412" w14:textId="77777777" w:rsidR="002759C1" w:rsidRPr="00EC76D5" w:rsidRDefault="002759C1" w:rsidP="002759C1">
      <w:pPr>
        <w:pStyle w:val="Code"/>
      </w:pPr>
    </w:p>
    <w:p w14:paraId="5C87D452" w14:textId="77777777" w:rsidR="002759C1" w:rsidRPr="00EC76D5" w:rsidRDefault="002759C1" w:rsidP="002759C1">
      <w:pPr>
        <w:pStyle w:val="Code"/>
      </w:pPr>
      <w:r w:rsidRPr="00EC76D5">
        <w:t xml:space="preserve">        case Deref:</w:t>
      </w:r>
    </w:p>
    <w:p w14:paraId="61E926F4" w14:textId="77777777" w:rsidR="002759C1" w:rsidRPr="00EC76D5" w:rsidRDefault="002759C1" w:rsidP="002759C1">
      <w:pPr>
        <w:pStyle w:val="Code"/>
      </w:pPr>
      <w:r w:rsidRPr="00EC76D5">
        <w:t xml:space="preserve">        case Arrow:</w:t>
      </w:r>
    </w:p>
    <w:p w14:paraId="48883E53" w14:textId="77777777" w:rsidR="002759C1" w:rsidRPr="00EC76D5" w:rsidRDefault="002759C1" w:rsidP="002759C1">
      <w:pPr>
        <w:pStyle w:val="Code"/>
      </w:pPr>
      <w:r w:rsidRPr="00EC76D5">
        <w:t xml:space="preserve">        case Index: {</w:t>
      </w:r>
    </w:p>
    <w:p w14:paraId="2DCBCE45" w14:textId="77777777" w:rsidR="002759C1" w:rsidRPr="00EC76D5" w:rsidRDefault="002759C1" w:rsidP="002759C1">
      <w:pPr>
        <w:pStyle w:val="Code"/>
      </w:pPr>
      <w:r w:rsidRPr="00EC76D5">
        <w:t xml:space="preserve">            Symbol resultSymbol = (Symbol) middleCode.getOperand(2);</w:t>
      </w:r>
    </w:p>
    <w:p w14:paraId="7EB4F7EB" w14:textId="77777777" w:rsidR="002759C1" w:rsidRPr="00EC76D5" w:rsidRDefault="002759C1" w:rsidP="002759C1">
      <w:pPr>
        <w:pStyle w:val="Code"/>
      </w:pPr>
      <w:r w:rsidRPr="00EC76D5">
        <w:t xml:space="preserve">            </w:t>
      </w:r>
    </w:p>
    <w:p w14:paraId="7F97DDD1" w14:textId="77777777" w:rsidR="002759C1" w:rsidRPr="00EC76D5" w:rsidRDefault="002759C1" w:rsidP="002759C1">
      <w:pPr>
        <w:pStyle w:val="Code"/>
      </w:pPr>
      <w:r w:rsidRPr="00EC76D5">
        <w:t xml:space="preserve">            if (resultSymbol.getType().isIntegralOrPointer()) {</w:t>
      </w:r>
    </w:p>
    <w:p w14:paraId="0025870D" w14:textId="77777777" w:rsidR="002759C1" w:rsidRPr="00EC76D5" w:rsidRDefault="002759C1" w:rsidP="002759C1">
      <w:pPr>
        <w:pStyle w:val="Code"/>
      </w:pPr>
      <w:r w:rsidRPr="00EC76D5">
        <w:t xml:space="preserve">              generateIntegral(middleCode, index);</w:t>
      </w:r>
    </w:p>
    <w:p w14:paraId="3ABAB565" w14:textId="77777777" w:rsidR="002759C1" w:rsidRPr="00EC76D5" w:rsidRDefault="002759C1" w:rsidP="002759C1">
      <w:pPr>
        <w:pStyle w:val="Code"/>
      </w:pPr>
      <w:r w:rsidRPr="00EC76D5">
        <w:t xml:space="preserve">            }</w:t>
      </w:r>
    </w:p>
    <w:p w14:paraId="27CDBBF6" w14:textId="77777777" w:rsidR="002759C1" w:rsidRPr="00EC76D5" w:rsidRDefault="002759C1" w:rsidP="002759C1">
      <w:pPr>
        <w:pStyle w:val="Code"/>
      </w:pPr>
      <w:r w:rsidRPr="00EC76D5">
        <w:t xml:space="preserve">            else {</w:t>
      </w:r>
    </w:p>
    <w:p w14:paraId="1AB08D2F" w14:textId="77777777" w:rsidR="002759C1" w:rsidRPr="00EC76D5" w:rsidRDefault="002759C1" w:rsidP="002759C1">
      <w:pPr>
        <w:pStyle w:val="Code"/>
      </w:pPr>
      <w:r w:rsidRPr="00EC76D5">
        <w:t xml:space="preserve">              generateMemory(middleCode);</w:t>
      </w:r>
    </w:p>
    <w:p w14:paraId="0224FC20" w14:textId="77777777" w:rsidR="002759C1" w:rsidRPr="00EC76D5" w:rsidRDefault="002759C1" w:rsidP="002759C1">
      <w:pPr>
        <w:pStyle w:val="Code"/>
      </w:pPr>
      <w:r w:rsidRPr="00EC76D5">
        <w:t xml:space="preserve">            }</w:t>
      </w:r>
    </w:p>
    <w:p w14:paraId="5FE90601" w14:textId="77777777" w:rsidR="002759C1" w:rsidRPr="00EC76D5" w:rsidRDefault="002759C1" w:rsidP="002759C1">
      <w:pPr>
        <w:pStyle w:val="Code"/>
      </w:pPr>
      <w:r w:rsidRPr="00EC76D5">
        <w:t xml:space="preserve">          }</w:t>
      </w:r>
    </w:p>
    <w:p w14:paraId="09983EEB" w14:textId="77777777" w:rsidR="002759C1" w:rsidRPr="00EC76D5" w:rsidRDefault="002759C1" w:rsidP="002759C1">
      <w:pPr>
        <w:pStyle w:val="Code"/>
      </w:pPr>
      <w:r w:rsidRPr="00EC76D5">
        <w:t xml:space="preserve">          break;</w:t>
      </w:r>
    </w:p>
    <w:p w14:paraId="30B26CBA" w14:textId="77777777" w:rsidR="002759C1" w:rsidRPr="00EC76D5" w:rsidRDefault="002759C1" w:rsidP="002759C1">
      <w:pPr>
        <w:pStyle w:val="Code"/>
      </w:pPr>
    </w:p>
    <w:p w14:paraId="4801ED9E" w14:textId="77777777" w:rsidR="002759C1" w:rsidRPr="00EC76D5" w:rsidRDefault="002759C1" w:rsidP="002759C1">
      <w:pPr>
        <w:pStyle w:val="Code"/>
      </w:pPr>
      <w:r w:rsidRPr="00EC76D5">
        <w:t xml:space="preserve">        case FunctionStart:</w:t>
      </w:r>
    </w:p>
    <w:p w14:paraId="0D059C45" w14:textId="77777777" w:rsidR="002759C1" w:rsidRPr="00EC76D5" w:rsidRDefault="002759C1" w:rsidP="002759C1">
      <w:pPr>
        <w:pStyle w:val="Code"/>
      </w:pPr>
      <w:r w:rsidRPr="00EC76D5">
        <w:t xml:space="preserve">        case FunctionEnd:</w:t>
      </w:r>
    </w:p>
    <w:p w14:paraId="2B48BCB0" w14:textId="77777777" w:rsidR="002759C1" w:rsidRPr="00EC76D5" w:rsidRDefault="002759C1" w:rsidP="002759C1">
      <w:pPr>
        <w:pStyle w:val="Code"/>
      </w:pPr>
      <w:r w:rsidRPr="00EC76D5">
        <w:t xml:space="preserve">        case Call:</w:t>
      </w:r>
    </w:p>
    <w:p w14:paraId="207B7991" w14:textId="77777777" w:rsidR="002759C1" w:rsidRPr="00EC76D5" w:rsidRDefault="002759C1" w:rsidP="002759C1">
      <w:pPr>
        <w:pStyle w:val="Code"/>
      </w:pPr>
      <w:r w:rsidRPr="00EC76D5">
        <w:t xml:space="preserve">        case Return:</w:t>
      </w:r>
    </w:p>
    <w:p w14:paraId="3BF36A0C" w14:textId="77777777" w:rsidR="002759C1" w:rsidRPr="00EC76D5" w:rsidRDefault="002759C1" w:rsidP="002759C1">
      <w:pPr>
        <w:pStyle w:val="Code"/>
      </w:pPr>
      <w:r w:rsidRPr="00EC76D5">
        <w:t xml:space="preserve">        case Goto:</w:t>
      </w:r>
    </w:p>
    <w:p w14:paraId="043814F2" w14:textId="77777777" w:rsidR="002759C1" w:rsidRPr="00EC76D5" w:rsidRDefault="002759C1" w:rsidP="002759C1">
      <w:pPr>
        <w:pStyle w:val="Code"/>
      </w:pPr>
      <w:r w:rsidRPr="00EC76D5">
        <w:t xml:space="preserve">        case Empty:</w:t>
      </w:r>
    </w:p>
    <w:p w14:paraId="76883F6F" w14:textId="77777777" w:rsidR="002759C1" w:rsidRPr="00EC76D5" w:rsidRDefault="002759C1" w:rsidP="002759C1">
      <w:pPr>
        <w:pStyle w:val="Code"/>
      </w:pPr>
      <w:r w:rsidRPr="00EC76D5">
        <w:t xml:space="preserve">          generateFunction(middleCode, index);</w:t>
      </w:r>
    </w:p>
    <w:p w14:paraId="63F67604" w14:textId="77777777" w:rsidR="002759C1" w:rsidRPr="00EC76D5" w:rsidRDefault="002759C1" w:rsidP="002759C1">
      <w:pPr>
        <w:pStyle w:val="Code"/>
      </w:pPr>
      <w:r w:rsidRPr="00EC76D5">
        <w:t xml:space="preserve">          break;</w:t>
      </w:r>
    </w:p>
    <w:p w14:paraId="011A587D" w14:textId="77777777" w:rsidR="002759C1" w:rsidRPr="00EC76D5" w:rsidRDefault="002759C1" w:rsidP="002759C1">
      <w:pPr>
        <w:pStyle w:val="Code"/>
      </w:pPr>
    </w:p>
    <w:p w14:paraId="6AC16F80" w14:textId="77777777" w:rsidR="002759C1" w:rsidRPr="00EC76D5" w:rsidRDefault="002759C1" w:rsidP="002759C1">
      <w:pPr>
        <w:pStyle w:val="Code"/>
      </w:pPr>
      <w:r w:rsidRPr="00EC76D5">
        <w:t xml:space="preserve">        case FloatingToFloating:</w:t>
      </w:r>
    </w:p>
    <w:p w14:paraId="19DF7545" w14:textId="77777777" w:rsidR="002759C1" w:rsidRPr="00EC76D5" w:rsidRDefault="002759C1" w:rsidP="002759C1">
      <w:pPr>
        <w:pStyle w:val="Code"/>
      </w:pPr>
      <w:r w:rsidRPr="00EC76D5">
        <w:t xml:space="preserve">        case IntegralToIntegral:</w:t>
      </w:r>
    </w:p>
    <w:p w14:paraId="2CA288FF" w14:textId="77777777" w:rsidR="002759C1" w:rsidRPr="00EC76D5" w:rsidRDefault="002759C1" w:rsidP="002759C1">
      <w:pPr>
        <w:pStyle w:val="Code"/>
      </w:pPr>
      <w:r w:rsidRPr="00EC76D5">
        <w:t xml:space="preserve">        case FloatingToIntegral:</w:t>
      </w:r>
    </w:p>
    <w:p w14:paraId="726E6990" w14:textId="77777777" w:rsidR="002759C1" w:rsidRPr="00EC76D5" w:rsidRDefault="002759C1" w:rsidP="002759C1">
      <w:pPr>
        <w:pStyle w:val="Code"/>
      </w:pPr>
      <w:r w:rsidRPr="00EC76D5">
        <w:t xml:space="preserve">          generateConvert(middleCode, index);</w:t>
      </w:r>
    </w:p>
    <w:p w14:paraId="10D4ABBB" w14:textId="77777777" w:rsidR="002759C1" w:rsidRPr="00EC76D5" w:rsidRDefault="002759C1" w:rsidP="002759C1">
      <w:pPr>
        <w:pStyle w:val="Code"/>
      </w:pPr>
      <w:r w:rsidRPr="00EC76D5">
        <w:t xml:space="preserve">          break;</w:t>
      </w:r>
    </w:p>
    <w:p w14:paraId="49CCE67F" w14:textId="77777777" w:rsidR="002759C1" w:rsidRPr="00EC76D5" w:rsidRDefault="002759C1" w:rsidP="002759C1">
      <w:pPr>
        <w:pStyle w:val="Code"/>
      </w:pPr>
    </w:p>
    <w:p w14:paraId="54B36D81" w14:textId="77777777" w:rsidR="002759C1" w:rsidRPr="00EC76D5" w:rsidRDefault="002759C1" w:rsidP="002759C1">
      <w:pPr>
        <w:pStyle w:val="Code"/>
      </w:pPr>
      <w:r w:rsidRPr="00EC76D5">
        <w:t xml:space="preserve">        case Exit:</w:t>
      </w:r>
    </w:p>
    <w:p w14:paraId="027CBFC4" w14:textId="77777777" w:rsidR="002759C1" w:rsidRPr="00EC76D5" w:rsidRDefault="002759C1" w:rsidP="002759C1">
      <w:pPr>
        <w:pStyle w:val="Code"/>
      </w:pPr>
      <w:r w:rsidRPr="00EC76D5">
        <w:t xml:space="preserve">        case LoadToRegister:</w:t>
      </w:r>
    </w:p>
    <w:p w14:paraId="06D563C6" w14:textId="77777777" w:rsidR="002759C1" w:rsidRPr="00EC76D5" w:rsidRDefault="002759C1" w:rsidP="002759C1">
      <w:pPr>
        <w:pStyle w:val="Code"/>
      </w:pPr>
      <w:r w:rsidRPr="00EC76D5">
        <w:t xml:space="preserve">        case SaveFromRegister:</w:t>
      </w:r>
    </w:p>
    <w:p w14:paraId="436164CB" w14:textId="77777777" w:rsidR="002759C1" w:rsidRPr="00EC76D5" w:rsidRDefault="002759C1" w:rsidP="002759C1">
      <w:pPr>
        <w:pStyle w:val="Code"/>
      </w:pPr>
      <w:r w:rsidRPr="00EC76D5">
        <w:t xml:space="preserve">        case SaveFromFlagByte:</w:t>
      </w:r>
    </w:p>
    <w:p w14:paraId="0A64A39F" w14:textId="77777777" w:rsidR="002759C1" w:rsidRPr="00EC76D5" w:rsidRDefault="002759C1" w:rsidP="002759C1">
      <w:pPr>
        <w:pStyle w:val="Code"/>
      </w:pPr>
      <w:r w:rsidRPr="00EC76D5">
        <w:t xml:space="preserve">        case JumpRegister:</w:t>
      </w:r>
    </w:p>
    <w:p w14:paraId="51E5B3D2" w14:textId="77777777" w:rsidR="002759C1" w:rsidRPr="00EC76D5" w:rsidRDefault="002759C1" w:rsidP="002759C1">
      <w:pPr>
        <w:pStyle w:val="Code"/>
      </w:pPr>
      <w:r w:rsidRPr="00EC76D5">
        <w:t xml:space="preserve">        case Interrupt:</w:t>
      </w:r>
    </w:p>
    <w:p w14:paraId="74306DCE" w14:textId="77777777" w:rsidR="002759C1" w:rsidRPr="00EC76D5" w:rsidRDefault="002759C1" w:rsidP="002759C1">
      <w:pPr>
        <w:pStyle w:val="Code"/>
      </w:pPr>
      <w:r w:rsidRPr="00EC76D5">
        <w:t xml:space="preserve">          generateIntegral(middleCode, index);</w:t>
      </w:r>
    </w:p>
    <w:p w14:paraId="00F174F8" w14:textId="77777777" w:rsidR="002759C1" w:rsidRPr="00EC76D5" w:rsidRDefault="002759C1" w:rsidP="002759C1">
      <w:pPr>
        <w:pStyle w:val="Code"/>
      </w:pPr>
      <w:r w:rsidRPr="00EC76D5">
        <w:t xml:space="preserve">          break;</w:t>
      </w:r>
    </w:p>
    <w:p w14:paraId="4A210EC2" w14:textId="77777777" w:rsidR="002759C1" w:rsidRPr="00EC76D5" w:rsidRDefault="002759C1" w:rsidP="002759C1">
      <w:pPr>
        <w:pStyle w:val="Code"/>
      </w:pPr>
    </w:p>
    <w:p w14:paraId="713FF8F3" w14:textId="77777777" w:rsidR="002759C1" w:rsidRPr="00EC76D5" w:rsidRDefault="002759C1" w:rsidP="002759C1">
      <w:pPr>
        <w:pStyle w:val="Code"/>
      </w:pPr>
      <w:r w:rsidRPr="00EC76D5">
        <w:t xml:space="preserve">        case ClearRegisters:</w:t>
      </w:r>
    </w:p>
    <w:p w14:paraId="3E3E6ABA" w14:textId="77777777" w:rsidR="002759C1" w:rsidRPr="00EC76D5" w:rsidRDefault="002759C1" w:rsidP="002759C1">
      <w:pPr>
        <w:pStyle w:val="Code"/>
      </w:pPr>
      <w:r w:rsidRPr="00EC76D5">
        <w:lastRenderedPageBreak/>
        <w:t xml:space="preserve">          break;</w:t>
      </w:r>
    </w:p>
    <w:p w14:paraId="7B914380" w14:textId="77777777" w:rsidR="002759C1" w:rsidRPr="00EC76D5" w:rsidRDefault="002759C1" w:rsidP="002759C1">
      <w:pPr>
        <w:pStyle w:val="Code"/>
      </w:pPr>
      <w:r w:rsidRPr="00EC76D5">
        <w:t xml:space="preserve">          </w:t>
      </w:r>
    </w:p>
    <w:p w14:paraId="0ED76EDA" w14:textId="77777777" w:rsidR="002759C1" w:rsidRPr="00EC76D5" w:rsidRDefault="002759C1" w:rsidP="002759C1">
      <w:pPr>
        <w:pStyle w:val="Code"/>
      </w:pPr>
      <w:r w:rsidRPr="00EC76D5">
        <w:t xml:space="preserve">        case PushFloat:</w:t>
      </w:r>
    </w:p>
    <w:p w14:paraId="79C463A7" w14:textId="77777777" w:rsidR="002759C1" w:rsidRPr="00EC76D5" w:rsidRDefault="002759C1" w:rsidP="002759C1">
      <w:pPr>
        <w:pStyle w:val="Code"/>
      </w:pPr>
      <w:r w:rsidRPr="00EC76D5">
        <w:t xml:space="preserve">        case PopFloat:</w:t>
      </w:r>
    </w:p>
    <w:p w14:paraId="7E30024A" w14:textId="77777777" w:rsidR="002759C1" w:rsidRPr="00EC76D5" w:rsidRDefault="002759C1" w:rsidP="002759C1">
      <w:pPr>
        <w:pStyle w:val="Code"/>
      </w:pPr>
      <w:r w:rsidRPr="00EC76D5">
        <w:t xml:space="preserve">        case TopFloat:</w:t>
      </w:r>
    </w:p>
    <w:p w14:paraId="12D4BE35" w14:textId="77777777" w:rsidR="002759C1" w:rsidRPr="00EC76D5" w:rsidRDefault="002759C1" w:rsidP="002759C1">
      <w:pPr>
        <w:pStyle w:val="Code"/>
      </w:pPr>
      <w:r w:rsidRPr="00EC76D5">
        <w:t xml:space="preserve">        case CheckReturnValue1:          </w:t>
      </w:r>
    </w:p>
    <w:p w14:paraId="0691AB55" w14:textId="77777777" w:rsidR="002759C1" w:rsidRPr="00EC76D5" w:rsidRDefault="002759C1" w:rsidP="002759C1">
      <w:pPr>
        <w:pStyle w:val="Code"/>
      </w:pPr>
      <w:r w:rsidRPr="00EC76D5">
        <w:t xml:space="preserve">        case CheckReturnValue2:</w:t>
      </w:r>
    </w:p>
    <w:p w14:paraId="1D669893" w14:textId="77777777" w:rsidR="002759C1" w:rsidRPr="00EC76D5" w:rsidRDefault="002759C1" w:rsidP="002759C1">
      <w:pPr>
        <w:pStyle w:val="Code"/>
      </w:pPr>
      <w:r w:rsidRPr="00EC76D5">
        <w:t xml:space="preserve">        case CheckReturnValue3:          </w:t>
      </w:r>
    </w:p>
    <w:p w14:paraId="03F7F7D4" w14:textId="77777777" w:rsidR="002759C1" w:rsidRPr="00EC76D5" w:rsidRDefault="002759C1" w:rsidP="002759C1">
      <w:pPr>
        <w:pStyle w:val="Code"/>
      </w:pPr>
      <w:r w:rsidRPr="00EC76D5">
        <w:t xml:space="preserve">          generateFloating(middleCode, index);</w:t>
      </w:r>
    </w:p>
    <w:p w14:paraId="5AEB2AE0" w14:textId="77777777" w:rsidR="002759C1" w:rsidRPr="00EC76D5" w:rsidRDefault="002759C1" w:rsidP="002759C1">
      <w:pPr>
        <w:pStyle w:val="Code"/>
      </w:pPr>
      <w:r w:rsidRPr="00EC76D5">
        <w:t xml:space="preserve">          break;</w:t>
      </w:r>
    </w:p>
    <w:p w14:paraId="0AD8A952" w14:textId="77777777" w:rsidR="002759C1" w:rsidRPr="00EC76D5" w:rsidRDefault="002759C1" w:rsidP="002759C1">
      <w:pPr>
        <w:pStyle w:val="Code"/>
      </w:pPr>
    </w:p>
    <w:p w14:paraId="34E46F61" w14:textId="77777777" w:rsidR="002759C1" w:rsidRPr="00EC76D5" w:rsidRDefault="002759C1" w:rsidP="002759C1">
      <w:pPr>
        <w:pStyle w:val="Code"/>
      </w:pPr>
      <w:r w:rsidRPr="00EC76D5">
        <w:t xml:space="preserve">        case PrefixIncrement:</w:t>
      </w:r>
    </w:p>
    <w:p w14:paraId="3A91A5BE" w14:textId="77777777" w:rsidR="002759C1" w:rsidRPr="00EC76D5" w:rsidRDefault="002759C1" w:rsidP="002759C1">
      <w:pPr>
        <w:pStyle w:val="Code"/>
      </w:pPr>
      <w:r w:rsidRPr="00EC76D5">
        <w:t xml:space="preserve">        case PrefixDecrement:</w:t>
      </w:r>
    </w:p>
    <w:p w14:paraId="00904B22" w14:textId="77777777" w:rsidR="002759C1" w:rsidRPr="00EC76D5" w:rsidRDefault="002759C1" w:rsidP="002759C1">
      <w:pPr>
        <w:pStyle w:val="Code"/>
      </w:pPr>
      <w:r w:rsidRPr="00EC76D5">
        <w:t xml:space="preserve">        case PostfixIncrement:</w:t>
      </w:r>
    </w:p>
    <w:p w14:paraId="3A9F1A6A" w14:textId="77777777" w:rsidR="002759C1" w:rsidRPr="00EC76D5" w:rsidRDefault="002759C1" w:rsidP="002759C1">
      <w:pPr>
        <w:pStyle w:val="Code"/>
      </w:pPr>
      <w:r w:rsidRPr="00EC76D5">
        <w:t xml:space="preserve">        case PostfixDecrement: {</w:t>
      </w:r>
    </w:p>
    <w:p w14:paraId="04C51DCB" w14:textId="77777777" w:rsidR="002759C1" w:rsidRPr="00EC76D5" w:rsidRDefault="002759C1" w:rsidP="002759C1">
      <w:pPr>
        <w:pStyle w:val="Code"/>
      </w:pPr>
      <w:r w:rsidRPr="00EC76D5">
        <w:t xml:space="preserve">              Symbol incSymbol = (Symbol) middleCode.getOperand(3);</w:t>
      </w:r>
    </w:p>
    <w:p w14:paraId="1914A60D" w14:textId="77777777" w:rsidR="002759C1" w:rsidRPr="00EC76D5" w:rsidRDefault="002759C1" w:rsidP="002759C1">
      <w:pPr>
        <w:pStyle w:val="Code"/>
      </w:pPr>
    </w:p>
    <w:p w14:paraId="48330821" w14:textId="77777777" w:rsidR="002759C1" w:rsidRPr="00EC76D5" w:rsidRDefault="002759C1" w:rsidP="002759C1">
      <w:pPr>
        <w:pStyle w:val="Code"/>
      </w:pPr>
      <w:r w:rsidRPr="00EC76D5">
        <w:t xml:space="preserve">              if (incSymbol.getType().isIntegralOrPointer()) {</w:t>
      </w:r>
    </w:p>
    <w:p w14:paraId="68CBB7CC" w14:textId="77777777" w:rsidR="002759C1" w:rsidRPr="00EC76D5" w:rsidRDefault="002759C1" w:rsidP="002759C1">
      <w:pPr>
        <w:pStyle w:val="Code"/>
      </w:pPr>
      <w:r w:rsidRPr="00EC76D5">
        <w:t xml:space="preserve">                generateIntegral(middleCode, index);</w:t>
      </w:r>
    </w:p>
    <w:p w14:paraId="6A56F6D5" w14:textId="77777777" w:rsidR="002759C1" w:rsidRPr="00EC76D5" w:rsidRDefault="002759C1" w:rsidP="002759C1">
      <w:pPr>
        <w:pStyle w:val="Code"/>
      </w:pPr>
      <w:r w:rsidRPr="00EC76D5">
        <w:t xml:space="preserve">              }</w:t>
      </w:r>
    </w:p>
    <w:p w14:paraId="25482E89" w14:textId="77777777" w:rsidR="002759C1" w:rsidRPr="00EC76D5" w:rsidRDefault="002759C1" w:rsidP="002759C1">
      <w:pPr>
        <w:pStyle w:val="Code"/>
      </w:pPr>
      <w:r w:rsidRPr="00EC76D5">
        <w:t xml:space="preserve">              else  {</w:t>
      </w:r>
    </w:p>
    <w:p w14:paraId="5D2DF97C" w14:textId="77777777" w:rsidR="002759C1" w:rsidRPr="00EC76D5" w:rsidRDefault="002759C1" w:rsidP="002759C1">
      <w:pPr>
        <w:pStyle w:val="Code"/>
      </w:pPr>
      <w:r w:rsidRPr="00EC76D5">
        <w:t xml:space="preserve">                generateFloating(middleCode, index);</w:t>
      </w:r>
    </w:p>
    <w:p w14:paraId="47C90155" w14:textId="77777777" w:rsidR="002759C1" w:rsidRPr="00EC76D5" w:rsidRDefault="002759C1" w:rsidP="002759C1">
      <w:pPr>
        <w:pStyle w:val="Code"/>
      </w:pPr>
      <w:r w:rsidRPr="00EC76D5">
        <w:t xml:space="preserve">              }</w:t>
      </w:r>
    </w:p>
    <w:p w14:paraId="0544FA51" w14:textId="77777777" w:rsidR="002759C1" w:rsidRPr="00EC76D5" w:rsidRDefault="002759C1" w:rsidP="002759C1">
      <w:pPr>
        <w:pStyle w:val="Code"/>
      </w:pPr>
      <w:r w:rsidRPr="00EC76D5">
        <w:t xml:space="preserve">            }</w:t>
      </w:r>
    </w:p>
    <w:p w14:paraId="4243A023" w14:textId="77777777" w:rsidR="002759C1" w:rsidRPr="00EC76D5" w:rsidRDefault="002759C1" w:rsidP="002759C1">
      <w:pPr>
        <w:pStyle w:val="Code"/>
      </w:pPr>
      <w:r w:rsidRPr="00EC76D5">
        <w:t xml:space="preserve">            break;</w:t>
      </w:r>
    </w:p>
    <w:p w14:paraId="376326B9" w14:textId="77777777" w:rsidR="002759C1" w:rsidRPr="00EC76D5" w:rsidRDefault="002759C1" w:rsidP="002759C1">
      <w:pPr>
        <w:pStyle w:val="Code"/>
      </w:pPr>
      <w:r w:rsidRPr="00EC76D5">
        <w:t xml:space="preserve">          </w:t>
      </w:r>
    </w:p>
    <w:p w14:paraId="71D15009" w14:textId="77777777" w:rsidR="002759C1" w:rsidRPr="00EC76D5" w:rsidRDefault="002759C1" w:rsidP="002759C1">
      <w:pPr>
        <w:pStyle w:val="Code"/>
      </w:pPr>
      <w:r w:rsidRPr="00EC76D5">
        <w:t xml:space="preserve">        default: {</w:t>
      </w:r>
    </w:p>
    <w:p w14:paraId="05F85864" w14:textId="77777777" w:rsidR="002759C1" w:rsidRPr="00EC76D5" w:rsidRDefault="002759C1" w:rsidP="002759C1">
      <w:pPr>
        <w:pStyle w:val="Code"/>
      </w:pPr>
      <w:r w:rsidRPr="00EC76D5">
        <w:t xml:space="preserve">            Object operand2 = middleCode.getOperand(2);</w:t>
      </w:r>
    </w:p>
    <w:p w14:paraId="2363B631" w14:textId="77777777" w:rsidR="002759C1" w:rsidRPr="00EC76D5" w:rsidRDefault="002759C1" w:rsidP="002759C1">
      <w:pPr>
        <w:pStyle w:val="Code"/>
      </w:pPr>
      <w:r w:rsidRPr="00EC76D5">
        <w:t xml:space="preserve">            </w:t>
      </w:r>
    </w:p>
    <w:p w14:paraId="435142AD" w14:textId="77777777" w:rsidR="002759C1" w:rsidRPr="00EC76D5" w:rsidRDefault="002759C1" w:rsidP="002759C1">
      <w:pPr>
        <w:pStyle w:val="Code"/>
      </w:pPr>
      <w:r w:rsidRPr="00EC76D5">
        <w:t xml:space="preserve">            if (operand2 == null) {</w:t>
      </w:r>
    </w:p>
    <w:p w14:paraId="1F77CEA0" w14:textId="77777777" w:rsidR="002759C1" w:rsidRPr="00EC76D5" w:rsidRDefault="002759C1" w:rsidP="002759C1">
      <w:pPr>
        <w:pStyle w:val="Code"/>
      </w:pPr>
      <w:r w:rsidRPr="00EC76D5">
        <w:t xml:space="preserve">              operand2 = middleCode.getOperand(1);</w:t>
      </w:r>
    </w:p>
    <w:p w14:paraId="523E998E" w14:textId="77777777" w:rsidR="002759C1" w:rsidRPr="00EC76D5" w:rsidRDefault="002759C1" w:rsidP="002759C1">
      <w:pPr>
        <w:pStyle w:val="Code"/>
      </w:pPr>
      <w:r w:rsidRPr="00EC76D5">
        <w:t xml:space="preserve">            }</w:t>
      </w:r>
    </w:p>
    <w:p w14:paraId="4695B6B9" w14:textId="77777777" w:rsidR="002759C1" w:rsidRPr="00EC76D5" w:rsidRDefault="002759C1" w:rsidP="002759C1">
      <w:pPr>
        <w:pStyle w:val="Code"/>
      </w:pPr>
    </w:p>
    <w:p w14:paraId="788FC4C0" w14:textId="77777777" w:rsidR="002759C1" w:rsidRPr="00EC76D5" w:rsidRDefault="002759C1" w:rsidP="002759C1">
      <w:pPr>
        <w:pStyle w:val="Code"/>
      </w:pPr>
      <w:r w:rsidRPr="00EC76D5">
        <w:t xml:space="preserve">            Symbol symbol = (operand2 instanceof Symbol) ?</w:t>
      </w:r>
    </w:p>
    <w:p w14:paraId="3E7BE905" w14:textId="77777777" w:rsidR="002759C1" w:rsidRPr="00EC76D5" w:rsidRDefault="002759C1" w:rsidP="002759C1">
      <w:pPr>
        <w:pStyle w:val="Code"/>
      </w:pPr>
      <w:r w:rsidRPr="00EC76D5">
        <w:t xml:space="preserve">                            ((Symbol) operand2) : null;</w:t>
      </w:r>
    </w:p>
    <w:p w14:paraId="32A7349E" w14:textId="77777777" w:rsidR="002759C1" w:rsidRPr="00EC76D5" w:rsidRDefault="002759C1" w:rsidP="002759C1">
      <w:pPr>
        <w:pStyle w:val="Code"/>
      </w:pPr>
    </w:p>
    <w:p w14:paraId="539A5608" w14:textId="77777777" w:rsidR="002759C1" w:rsidRPr="00EC76D5" w:rsidRDefault="002759C1" w:rsidP="002759C1">
      <w:pPr>
        <w:pStyle w:val="Code"/>
      </w:pPr>
      <w:r w:rsidRPr="00EC76D5">
        <w:t xml:space="preserve">            if (symbol.getType().isIntegralOrPointer() ||</w:t>
      </w:r>
    </w:p>
    <w:p w14:paraId="62E3596E" w14:textId="77777777" w:rsidR="002759C1" w:rsidRPr="00EC76D5" w:rsidRDefault="002759C1" w:rsidP="002759C1">
      <w:pPr>
        <w:pStyle w:val="Code"/>
      </w:pPr>
      <w:r w:rsidRPr="00EC76D5">
        <w:t xml:space="preserve">                symbol.getType().isFunctionArrayOrString()) {</w:t>
      </w:r>
    </w:p>
    <w:p w14:paraId="46EAB9B6" w14:textId="77777777" w:rsidR="002759C1" w:rsidRPr="00EC76D5" w:rsidRDefault="002759C1" w:rsidP="002759C1">
      <w:pPr>
        <w:pStyle w:val="Code"/>
      </w:pPr>
      <w:r w:rsidRPr="00EC76D5">
        <w:t xml:space="preserve">              generateIntegral(middleCode, index);</w:t>
      </w:r>
    </w:p>
    <w:p w14:paraId="35E35269" w14:textId="77777777" w:rsidR="002759C1" w:rsidRPr="00EC76D5" w:rsidRDefault="002759C1" w:rsidP="002759C1">
      <w:pPr>
        <w:pStyle w:val="Code"/>
      </w:pPr>
      <w:r w:rsidRPr="00EC76D5">
        <w:t xml:space="preserve">            }</w:t>
      </w:r>
    </w:p>
    <w:p w14:paraId="6CDD5112" w14:textId="77777777" w:rsidR="002759C1" w:rsidRPr="00EC76D5" w:rsidRDefault="002759C1" w:rsidP="002759C1">
      <w:pPr>
        <w:pStyle w:val="Code"/>
      </w:pPr>
      <w:r w:rsidRPr="00EC76D5">
        <w:t xml:space="preserve">            else if (symbol.getType().isFloating()) {</w:t>
      </w:r>
    </w:p>
    <w:p w14:paraId="017C11F5" w14:textId="77777777" w:rsidR="002759C1" w:rsidRPr="00EC76D5" w:rsidRDefault="002759C1" w:rsidP="002759C1">
      <w:pPr>
        <w:pStyle w:val="Code"/>
      </w:pPr>
      <w:r w:rsidRPr="00EC76D5">
        <w:t xml:space="preserve">              generateFloating(middleCode, index);</w:t>
      </w:r>
    </w:p>
    <w:p w14:paraId="0FC9A592" w14:textId="77777777" w:rsidR="002759C1" w:rsidRPr="00EC76D5" w:rsidRDefault="002759C1" w:rsidP="002759C1">
      <w:pPr>
        <w:pStyle w:val="Code"/>
      </w:pPr>
      <w:r w:rsidRPr="00EC76D5">
        <w:t xml:space="preserve">            }</w:t>
      </w:r>
    </w:p>
    <w:p w14:paraId="45E1830B" w14:textId="77777777" w:rsidR="002759C1" w:rsidRPr="00EC76D5" w:rsidRDefault="002759C1" w:rsidP="002759C1">
      <w:pPr>
        <w:pStyle w:val="Code"/>
      </w:pPr>
      <w:r w:rsidRPr="00EC76D5">
        <w:t xml:space="preserve">            else if (symbol.getType().isStructOrUnion()) {</w:t>
      </w:r>
    </w:p>
    <w:p w14:paraId="776D1A64" w14:textId="77777777" w:rsidR="002759C1" w:rsidRPr="00EC76D5" w:rsidRDefault="002759C1" w:rsidP="002759C1">
      <w:pPr>
        <w:pStyle w:val="Code"/>
      </w:pPr>
      <w:r w:rsidRPr="00EC76D5">
        <w:t xml:space="preserve">              generateStructure(middleCode, index);</w:t>
      </w:r>
    </w:p>
    <w:p w14:paraId="2F9A6B4F" w14:textId="77777777" w:rsidR="002759C1" w:rsidRPr="00EC76D5" w:rsidRDefault="002759C1" w:rsidP="002759C1">
      <w:pPr>
        <w:pStyle w:val="Code"/>
      </w:pPr>
      <w:r w:rsidRPr="00EC76D5">
        <w:t xml:space="preserve">            }</w:t>
      </w:r>
    </w:p>
    <w:p w14:paraId="52138EA3" w14:textId="77777777" w:rsidR="002759C1" w:rsidRPr="00EC76D5" w:rsidRDefault="002759C1" w:rsidP="002759C1">
      <w:pPr>
        <w:pStyle w:val="Code"/>
      </w:pPr>
      <w:r w:rsidRPr="00EC76D5">
        <w:t xml:space="preserve">          }</w:t>
      </w:r>
    </w:p>
    <w:p w14:paraId="5353F45B" w14:textId="77777777" w:rsidR="002759C1" w:rsidRPr="00EC76D5" w:rsidRDefault="002759C1" w:rsidP="002759C1">
      <w:pPr>
        <w:pStyle w:val="Code"/>
      </w:pPr>
      <w:r w:rsidRPr="00EC76D5">
        <w:t xml:space="preserve">          break;</w:t>
      </w:r>
    </w:p>
    <w:p w14:paraId="56D22B89" w14:textId="77777777" w:rsidR="002759C1" w:rsidRPr="00EC76D5" w:rsidRDefault="002759C1" w:rsidP="002759C1">
      <w:pPr>
        <w:pStyle w:val="Code"/>
      </w:pPr>
      <w:r w:rsidRPr="00EC76D5">
        <w:t xml:space="preserve">      }</w:t>
      </w:r>
    </w:p>
    <w:p w14:paraId="57DD16DC" w14:textId="77777777" w:rsidR="002759C1" w:rsidRPr="00EC76D5" w:rsidRDefault="002759C1" w:rsidP="002759C1">
      <w:pPr>
        <w:pStyle w:val="Code"/>
      </w:pPr>
      <w:r w:rsidRPr="00EC76D5">
        <w:t xml:space="preserve">    }</w:t>
      </w:r>
    </w:p>
    <w:p w14:paraId="57C2EBEF" w14:textId="77777777" w:rsidR="002759C1" w:rsidRPr="00EC76D5" w:rsidRDefault="002759C1" w:rsidP="002759C1">
      <w:pPr>
        <w:pStyle w:val="Code"/>
      </w:pPr>
      <w:r w:rsidRPr="00EC76D5">
        <w:t xml:space="preserve">  }</w:t>
      </w:r>
    </w:p>
    <w:p w14:paraId="6BE20CE2" w14:textId="77777777" w:rsidR="002759C1" w:rsidRPr="00EC76D5" w:rsidRDefault="002759C1" w:rsidP="002759C1">
      <w:pPr>
        <w:pStyle w:val="Code"/>
      </w:pPr>
    </w:p>
    <w:p w14:paraId="5A152ADE" w14:textId="77777777" w:rsidR="002759C1" w:rsidRPr="00EC76D5" w:rsidRDefault="002759C1" w:rsidP="002759C1">
      <w:pPr>
        <w:pStyle w:val="Code"/>
      </w:pPr>
      <w:r w:rsidRPr="00EC76D5">
        <w:t xml:space="preserve">  private void generateMemory(MiddleCode middleCode) {</w:t>
      </w:r>
    </w:p>
    <w:p w14:paraId="791A6EB8" w14:textId="77777777" w:rsidR="002759C1" w:rsidRPr="00EC76D5" w:rsidRDefault="002759C1" w:rsidP="002759C1">
      <w:pPr>
        <w:pStyle w:val="Code"/>
      </w:pPr>
      <w:r w:rsidRPr="00EC76D5">
        <w:t xml:space="preserve">    MiddleOperator middleOp = middleCode.getOperator();</w:t>
      </w:r>
    </w:p>
    <w:p w14:paraId="06169484" w14:textId="77777777" w:rsidR="002759C1" w:rsidRPr="00EC76D5" w:rsidRDefault="002759C1" w:rsidP="002759C1">
      <w:pPr>
        <w:pStyle w:val="Code"/>
      </w:pPr>
    </w:p>
    <w:p w14:paraId="2B4C2F3F" w14:textId="77777777" w:rsidR="002759C1" w:rsidRPr="00EC76D5" w:rsidRDefault="002759C1" w:rsidP="002759C1">
      <w:pPr>
        <w:pStyle w:val="Code"/>
      </w:pPr>
      <w:r w:rsidRPr="00EC76D5">
        <w:t xml:space="preserve">    Object operand1 = middleCode.getOperand(1),</w:t>
      </w:r>
    </w:p>
    <w:p w14:paraId="24BD4C92" w14:textId="77777777" w:rsidR="002759C1" w:rsidRPr="00EC76D5" w:rsidRDefault="002759C1" w:rsidP="002759C1">
      <w:pPr>
        <w:pStyle w:val="Code"/>
      </w:pPr>
      <w:r w:rsidRPr="00EC76D5">
        <w:t xml:space="preserve">           operand2 = middleCode.getOperand(2),</w:t>
      </w:r>
    </w:p>
    <w:p w14:paraId="0D2F37DC" w14:textId="77777777" w:rsidR="002759C1" w:rsidRPr="00EC76D5" w:rsidRDefault="002759C1" w:rsidP="002759C1">
      <w:pPr>
        <w:pStyle w:val="Code"/>
      </w:pPr>
      <w:r w:rsidRPr="00EC76D5">
        <w:lastRenderedPageBreak/>
        <w:t xml:space="preserve">           operand3 = middleCode.getOperand(3);</w:t>
      </w:r>
    </w:p>
    <w:p w14:paraId="677EBCF3" w14:textId="77777777" w:rsidR="002759C1" w:rsidRPr="00EC76D5" w:rsidRDefault="002759C1" w:rsidP="002759C1">
      <w:pPr>
        <w:pStyle w:val="Code"/>
      </w:pPr>
    </w:p>
    <w:p w14:paraId="0423A1CE" w14:textId="77777777" w:rsidR="002759C1" w:rsidRPr="00EC76D5" w:rsidRDefault="002759C1" w:rsidP="002759C1">
      <w:pPr>
        <w:pStyle w:val="Code"/>
      </w:pPr>
      <w:r w:rsidRPr="00EC76D5">
        <w:t xml:space="preserve">    Register leftRegister = middleCode.getRegister(Track.Left),</w:t>
      </w:r>
    </w:p>
    <w:p w14:paraId="6603020C" w14:textId="77777777" w:rsidR="002759C1" w:rsidRPr="00EC76D5" w:rsidRDefault="002759C1" w:rsidP="002759C1">
      <w:pPr>
        <w:pStyle w:val="Code"/>
      </w:pPr>
      <w:r w:rsidRPr="00EC76D5">
        <w:t xml:space="preserve">             leftAddressRegister = middleCode.getRegister(Track.LeftAddress),</w:t>
      </w:r>
    </w:p>
    <w:p w14:paraId="1C7278A1" w14:textId="77777777" w:rsidR="002759C1" w:rsidRPr="00EC76D5" w:rsidRDefault="002759C1" w:rsidP="002759C1">
      <w:pPr>
        <w:pStyle w:val="Code"/>
      </w:pPr>
      <w:r w:rsidRPr="00EC76D5">
        <w:t xml:space="preserve">             rightRegister = middleCode.getRegister(Track.Right),</w:t>
      </w:r>
    </w:p>
    <w:p w14:paraId="6E8A6C09" w14:textId="77777777" w:rsidR="002759C1" w:rsidRPr="00EC76D5" w:rsidRDefault="002759C1" w:rsidP="002759C1">
      <w:pPr>
        <w:pStyle w:val="Code"/>
      </w:pPr>
      <w:r w:rsidRPr="00EC76D5">
        <w:t xml:space="preserve">             rightAddressRegister = middleCode.getRegister(Track.RightAddress);</w:t>
      </w:r>
    </w:p>
    <w:p w14:paraId="4F5F9446" w14:textId="77777777" w:rsidR="002759C1" w:rsidRPr="00EC76D5" w:rsidRDefault="002759C1" w:rsidP="002759C1">
      <w:pPr>
        <w:pStyle w:val="Code"/>
      </w:pPr>
      <w:r w:rsidRPr="00EC76D5">
        <w:t xml:space="preserve">    </w:t>
      </w:r>
    </w:p>
    <w:p w14:paraId="20C816C6" w14:textId="77777777" w:rsidR="002759C1" w:rsidRPr="00EC76D5" w:rsidRDefault="002759C1" w:rsidP="002759C1">
      <w:pPr>
        <w:pStyle w:val="Code"/>
      </w:pPr>
      <w:r w:rsidRPr="00EC76D5">
        <w:t xml:space="preserve">    int leftAddressOffset = middleCode.getAddressOffset(Track.LeftAddress),</w:t>
      </w:r>
    </w:p>
    <w:p w14:paraId="371E7F80" w14:textId="77777777" w:rsidR="002759C1" w:rsidRPr="00EC76D5" w:rsidRDefault="002759C1" w:rsidP="002759C1">
      <w:pPr>
        <w:pStyle w:val="Code"/>
      </w:pPr>
      <w:r w:rsidRPr="00EC76D5">
        <w:t xml:space="preserve">        rightAddressOffset = middleCode.getAddressOffset(Track.RightAddress);</w:t>
      </w:r>
    </w:p>
    <w:p w14:paraId="280E159D" w14:textId="77777777" w:rsidR="002759C1" w:rsidRPr="00EC76D5" w:rsidRDefault="002759C1" w:rsidP="002759C1">
      <w:pPr>
        <w:pStyle w:val="Code"/>
      </w:pPr>
    </w:p>
    <w:p w14:paraId="3F5FDFC8" w14:textId="77777777" w:rsidR="002759C1" w:rsidRPr="00EC76D5" w:rsidRDefault="002759C1" w:rsidP="002759C1">
      <w:pPr>
        <w:pStyle w:val="Code"/>
      </w:pPr>
      <w:r w:rsidRPr="00EC76D5">
        <w:t xml:space="preserve">    switch (middleOp) {</w:t>
      </w:r>
    </w:p>
    <w:p w14:paraId="5C18DAE4" w14:textId="77777777" w:rsidR="002759C1" w:rsidRPr="00EC76D5" w:rsidRDefault="002759C1" w:rsidP="002759C1">
      <w:pPr>
        <w:pStyle w:val="Code"/>
      </w:pPr>
      <w:r w:rsidRPr="00EC76D5">
        <w:t xml:space="preserve">        case Deref:</w:t>
      </w:r>
    </w:p>
    <w:p w14:paraId="4092317F" w14:textId="77777777" w:rsidR="002759C1" w:rsidRPr="00EC76D5" w:rsidRDefault="002759C1" w:rsidP="002759C1">
      <w:pPr>
        <w:pStyle w:val="Code"/>
      </w:pPr>
      <w:r w:rsidRPr="00EC76D5">
        <w:t xml:space="preserve">        case Arrow:</w:t>
      </w:r>
    </w:p>
    <w:p w14:paraId="4381B8B7" w14:textId="77777777" w:rsidR="002759C1" w:rsidRPr="00EC76D5" w:rsidRDefault="002759C1" w:rsidP="002759C1">
      <w:pPr>
        <w:pStyle w:val="Code"/>
      </w:pPr>
      <w:r w:rsidRPr="00EC76D5">
        <w:t xml:space="preserve">        case Index: {</w:t>
      </w:r>
    </w:p>
    <w:p w14:paraId="62982DAE" w14:textId="77777777" w:rsidR="002759C1" w:rsidRPr="00EC76D5" w:rsidRDefault="002759C1" w:rsidP="002759C1">
      <w:pPr>
        <w:pStyle w:val="Code"/>
      </w:pPr>
      <w:r w:rsidRPr="00EC76D5">
        <w:t xml:space="preserve">            int memberOffset = (int) operand1;</w:t>
      </w:r>
    </w:p>
    <w:p w14:paraId="031D46F4" w14:textId="77777777" w:rsidR="002759C1" w:rsidRPr="00EC76D5" w:rsidRDefault="002759C1" w:rsidP="002759C1">
      <w:pPr>
        <w:pStyle w:val="Code"/>
      </w:pPr>
      <w:r w:rsidRPr="00EC76D5">
        <w:t xml:space="preserve">            Symbol leftSymbol = (Symbol) operand2,</w:t>
      </w:r>
    </w:p>
    <w:p w14:paraId="1537B0D8" w14:textId="77777777" w:rsidR="002759C1" w:rsidRPr="00EC76D5" w:rsidRDefault="002759C1" w:rsidP="002759C1">
      <w:pPr>
        <w:pStyle w:val="Code"/>
      </w:pPr>
      <w:r w:rsidRPr="00EC76D5">
        <w:t xml:space="preserve">                   rightSymbol = (Symbol) operand3;</w:t>
      </w:r>
    </w:p>
    <w:p w14:paraId="14881CC6" w14:textId="77777777" w:rsidR="002759C1" w:rsidRPr="00EC76D5" w:rsidRDefault="002759C1" w:rsidP="002759C1">
      <w:pPr>
        <w:pStyle w:val="Code"/>
      </w:pPr>
    </w:p>
    <w:p w14:paraId="44C49B4A" w14:textId="77777777" w:rsidR="002759C1" w:rsidRPr="00EC76D5" w:rsidRDefault="002759C1" w:rsidP="002759C1">
      <w:pPr>
        <w:pStyle w:val="Code"/>
      </w:pPr>
      <w:r w:rsidRPr="00EC76D5">
        <w:t xml:space="preserve">            if (middleCode.isLoad(Track.Right)) {</w:t>
      </w:r>
    </w:p>
    <w:p w14:paraId="45864B09" w14:textId="77777777" w:rsidR="002759C1" w:rsidRPr="00EC76D5" w:rsidRDefault="002759C1" w:rsidP="002759C1">
      <w:pPr>
        <w:pStyle w:val="Code"/>
      </w:pPr>
      <w:r w:rsidRPr="00EC76D5">
        <w:t xml:space="preserve">              loadRegister(rightRegister, rightSymbol,</w:t>
      </w:r>
    </w:p>
    <w:p w14:paraId="4BF97A5A" w14:textId="77777777" w:rsidR="002759C1" w:rsidRPr="00EC76D5" w:rsidRDefault="002759C1" w:rsidP="002759C1">
      <w:pPr>
        <w:pStyle w:val="Code"/>
      </w:pPr>
      <w:r w:rsidRPr="00EC76D5">
        <w:t xml:space="preserve">                           rightAddressRegister, rightAddressOffset);</w:t>
      </w:r>
    </w:p>
    <w:p w14:paraId="3CD79F9E" w14:textId="77777777" w:rsidR="002759C1" w:rsidRPr="00EC76D5" w:rsidRDefault="002759C1" w:rsidP="002759C1">
      <w:pPr>
        <w:pStyle w:val="Code"/>
      </w:pPr>
      <w:r w:rsidRPr="00EC76D5">
        <w:t xml:space="preserve">            }</w:t>
      </w:r>
    </w:p>
    <w:p w14:paraId="371350D5" w14:textId="77777777" w:rsidR="002759C1" w:rsidRPr="00EC76D5" w:rsidRDefault="002759C1" w:rsidP="002759C1">
      <w:pPr>
        <w:pStyle w:val="Code"/>
      </w:pPr>
    </w:p>
    <w:p w14:paraId="7B10CC73" w14:textId="77777777" w:rsidR="002759C1" w:rsidRPr="00EC76D5" w:rsidRDefault="002759C1" w:rsidP="002759C1">
      <w:pPr>
        <w:pStyle w:val="Code"/>
      </w:pPr>
      <w:r w:rsidRPr="00EC76D5">
        <w:t xml:space="preserve">            if (leftSymbol.getType().isIntegralOrPointer()) {</w:t>
      </w:r>
    </w:p>
    <w:p w14:paraId="4E804625" w14:textId="77777777" w:rsidR="002759C1" w:rsidRPr="00EC76D5" w:rsidRDefault="002759C1" w:rsidP="002759C1">
      <w:pPr>
        <w:pStyle w:val="Code"/>
      </w:pPr>
      <w:r w:rsidRPr="00EC76D5">
        <w:t xml:space="preserve">              if (middleCode.isSave()) {</w:t>
      </w:r>
    </w:p>
    <w:p w14:paraId="2A0FE8B6" w14:textId="77777777" w:rsidR="002759C1" w:rsidRPr="00EC76D5" w:rsidRDefault="002759C1" w:rsidP="002759C1">
      <w:pPr>
        <w:pStyle w:val="Code"/>
      </w:pPr>
      <w:r w:rsidRPr="00EC76D5">
        <w:t xml:space="preserve">                addObjectCode(ObjectOperator.mov, leftRegister,</w:t>
      </w:r>
    </w:p>
    <w:p w14:paraId="3F5F5DD7" w14:textId="77777777" w:rsidR="002759C1" w:rsidRPr="00EC76D5" w:rsidRDefault="002759C1" w:rsidP="002759C1">
      <w:pPr>
        <w:pStyle w:val="Code"/>
      </w:pPr>
      <w:r w:rsidRPr="00EC76D5">
        <w:t xml:space="preserve">                              rightRegister, memberOffset);</w:t>
      </w:r>
    </w:p>
    <w:p w14:paraId="489FE522" w14:textId="77777777" w:rsidR="002759C1" w:rsidRPr="00EC76D5" w:rsidRDefault="002759C1" w:rsidP="002759C1">
      <w:pPr>
        <w:pStyle w:val="Code"/>
      </w:pPr>
      <w:r w:rsidRPr="00EC76D5">
        <w:t xml:space="preserve">                saveRegister(leftRegister, leftSymbol,</w:t>
      </w:r>
    </w:p>
    <w:p w14:paraId="39263600" w14:textId="77777777" w:rsidR="002759C1" w:rsidRPr="00EC76D5" w:rsidRDefault="002759C1" w:rsidP="002759C1">
      <w:pPr>
        <w:pStyle w:val="Code"/>
      </w:pPr>
      <w:r w:rsidRPr="00EC76D5">
        <w:t xml:space="preserve">                             leftAddressRegister, leftAddressOffset);</w:t>
      </w:r>
    </w:p>
    <w:p w14:paraId="09F26004" w14:textId="77777777" w:rsidR="002759C1" w:rsidRPr="00EC76D5" w:rsidRDefault="002759C1" w:rsidP="002759C1">
      <w:pPr>
        <w:pStyle w:val="Code"/>
      </w:pPr>
      <w:r w:rsidRPr="00EC76D5">
        <w:t xml:space="preserve">              }</w:t>
      </w:r>
    </w:p>
    <w:p w14:paraId="325A2DE7" w14:textId="77777777" w:rsidR="002759C1" w:rsidRPr="00EC76D5" w:rsidRDefault="002759C1" w:rsidP="002759C1">
      <w:pPr>
        <w:pStyle w:val="Code"/>
      </w:pPr>
      <w:r w:rsidRPr="00EC76D5">
        <w:t xml:space="preserve">            }</w:t>
      </w:r>
    </w:p>
    <w:p w14:paraId="489FD674" w14:textId="77777777" w:rsidR="002759C1" w:rsidRPr="00EC76D5" w:rsidRDefault="002759C1" w:rsidP="002759C1">
      <w:pPr>
        <w:pStyle w:val="Code"/>
      </w:pPr>
      <w:r w:rsidRPr="00EC76D5">
        <w:t xml:space="preserve">            else if (leftSymbol.getType().isFloating()) {</w:t>
      </w:r>
    </w:p>
    <w:p w14:paraId="36F2EA52" w14:textId="77777777" w:rsidR="002759C1" w:rsidRPr="00EC76D5" w:rsidRDefault="002759C1" w:rsidP="002759C1">
      <w:pPr>
        <w:pStyle w:val="Code"/>
      </w:pPr>
      <w:r w:rsidRPr="00EC76D5">
        <w:t xml:space="preserve">              if (middleCode.isRightValue()) {</w:t>
      </w:r>
    </w:p>
    <w:p w14:paraId="20141EE3" w14:textId="77777777" w:rsidR="002759C1" w:rsidRPr="00EC76D5" w:rsidRDefault="002759C1" w:rsidP="002759C1">
      <w:pPr>
        <w:pStyle w:val="Code"/>
      </w:pPr>
      <w:r w:rsidRPr="00EC76D5">
        <w:t xml:space="preserve">                pushFloating(leftSymbol,leftAddressRegister,leftAddressOffset);</w:t>
      </w:r>
    </w:p>
    <w:p w14:paraId="3EF1AECD" w14:textId="77777777" w:rsidR="002759C1" w:rsidRPr="00EC76D5" w:rsidRDefault="002759C1" w:rsidP="002759C1">
      <w:pPr>
        <w:pStyle w:val="Code"/>
      </w:pPr>
      <w:r w:rsidRPr="00EC76D5">
        <w:t xml:space="preserve">              }</w:t>
      </w:r>
    </w:p>
    <w:p w14:paraId="58CBBB20" w14:textId="77777777" w:rsidR="002759C1" w:rsidRPr="00EC76D5" w:rsidRDefault="002759C1" w:rsidP="002759C1">
      <w:pPr>
        <w:pStyle w:val="Code"/>
      </w:pPr>
      <w:r w:rsidRPr="00EC76D5">
        <w:t xml:space="preserve">            }</w:t>
      </w:r>
    </w:p>
    <w:p w14:paraId="1AD68D80" w14:textId="77777777" w:rsidR="002759C1" w:rsidRPr="00EC76D5" w:rsidRDefault="002759C1" w:rsidP="002759C1">
      <w:pPr>
        <w:pStyle w:val="Code"/>
      </w:pPr>
      <w:r w:rsidRPr="00EC76D5">
        <w:t xml:space="preserve">          }</w:t>
      </w:r>
    </w:p>
    <w:p w14:paraId="33FF16EE" w14:textId="77777777" w:rsidR="002759C1" w:rsidRPr="00EC76D5" w:rsidRDefault="002759C1" w:rsidP="002759C1">
      <w:pPr>
        <w:pStyle w:val="Code"/>
      </w:pPr>
      <w:r w:rsidRPr="00EC76D5">
        <w:t xml:space="preserve">          break;</w:t>
      </w:r>
    </w:p>
    <w:p w14:paraId="5C1F8179" w14:textId="77777777" w:rsidR="002759C1" w:rsidRPr="00EC76D5" w:rsidRDefault="002759C1" w:rsidP="002759C1">
      <w:pPr>
        <w:pStyle w:val="Code"/>
      </w:pPr>
    </w:p>
    <w:p w14:paraId="3FB6F711" w14:textId="77777777" w:rsidR="002759C1" w:rsidRPr="00EC76D5" w:rsidRDefault="002759C1" w:rsidP="002759C1">
      <w:pPr>
        <w:pStyle w:val="Code"/>
      </w:pPr>
      <w:r w:rsidRPr="00EC76D5">
        <w:t xml:space="preserve">      case Address: {</w:t>
      </w:r>
    </w:p>
    <w:p w14:paraId="69312788" w14:textId="77777777" w:rsidR="002759C1" w:rsidRPr="00EC76D5" w:rsidRDefault="002759C1" w:rsidP="002759C1">
      <w:pPr>
        <w:pStyle w:val="Code"/>
      </w:pPr>
      <w:r w:rsidRPr="00EC76D5">
        <w:t xml:space="preserve">          Symbol symbol = (Symbol) operand2;</w:t>
      </w:r>
    </w:p>
    <w:p w14:paraId="1DC67CE0" w14:textId="77777777" w:rsidR="002759C1" w:rsidRPr="00EC76D5" w:rsidRDefault="002759C1" w:rsidP="002759C1">
      <w:pPr>
        <w:pStyle w:val="Code"/>
      </w:pPr>
      <w:r w:rsidRPr="00EC76D5">
        <w:t xml:space="preserve">          </w:t>
      </w:r>
    </w:p>
    <w:p w14:paraId="62B16980" w14:textId="77777777" w:rsidR="002759C1" w:rsidRPr="00EC76D5" w:rsidRDefault="002759C1" w:rsidP="002759C1">
      <w:pPr>
        <w:pStyle w:val="Code"/>
      </w:pPr>
      <w:r w:rsidRPr="00EC76D5">
        <w:t xml:space="preserve">          if (rightRegister == null) {</w:t>
      </w:r>
    </w:p>
    <w:p w14:paraId="4B294252" w14:textId="77777777" w:rsidR="002759C1" w:rsidRPr="00EC76D5" w:rsidRDefault="002759C1" w:rsidP="002759C1">
      <w:pPr>
        <w:pStyle w:val="Code"/>
      </w:pPr>
      <w:r w:rsidRPr="00EC76D5">
        <w:t xml:space="preserve">            loadAddressRegister(leftRegister, symbol, null);</w:t>
      </w:r>
    </w:p>
    <w:p w14:paraId="08E21012" w14:textId="77777777" w:rsidR="002759C1" w:rsidRPr="00EC76D5" w:rsidRDefault="002759C1" w:rsidP="002759C1">
      <w:pPr>
        <w:pStyle w:val="Code"/>
      </w:pPr>
      <w:r w:rsidRPr="00EC76D5">
        <w:t xml:space="preserve">          }</w:t>
      </w:r>
    </w:p>
    <w:p w14:paraId="638F3291" w14:textId="77777777" w:rsidR="002759C1" w:rsidRPr="00EC76D5" w:rsidRDefault="002759C1" w:rsidP="002759C1">
      <w:pPr>
        <w:pStyle w:val="Code"/>
      </w:pPr>
      <w:r w:rsidRPr="00EC76D5">
        <w:t xml:space="preserve">        }</w:t>
      </w:r>
    </w:p>
    <w:p w14:paraId="0793CF14" w14:textId="77777777" w:rsidR="002759C1" w:rsidRPr="00EC76D5" w:rsidRDefault="002759C1" w:rsidP="002759C1">
      <w:pPr>
        <w:pStyle w:val="Code"/>
      </w:pPr>
      <w:r w:rsidRPr="00EC76D5">
        <w:t xml:space="preserve">        break;</w:t>
      </w:r>
    </w:p>
    <w:p w14:paraId="4C7BE30B" w14:textId="77777777" w:rsidR="002759C1" w:rsidRPr="00EC76D5" w:rsidRDefault="002759C1" w:rsidP="002759C1">
      <w:pPr>
        <w:pStyle w:val="Code"/>
      </w:pPr>
    </w:p>
    <w:p w14:paraId="47C2005A" w14:textId="77777777" w:rsidR="002759C1" w:rsidRPr="00EC76D5" w:rsidRDefault="002759C1" w:rsidP="002759C1">
      <w:pPr>
        <w:pStyle w:val="Code"/>
      </w:pPr>
      <w:r w:rsidRPr="00EC76D5">
        <w:t xml:space="preserve">      default:</w:t>
      </w:r>
    </w:p>
    <w:p w14:paraId="789450FD" w14:textId="77777777" w:rsidR="002759C1" w:rsidRPr="00EC76D5" w:rsidRDefault="002759C1" w:rsidP="002759C1">
      <w:pPr>
        <w:pStyle w:val="Code"/>
      </w:pPr>
      <w:r w:rsidRPr="00EC76D5">
        <w:t xml:space="preserve">        Assert.error("default memory");</w:t>
      </w:r>
    </w:p>
    <w:p w14:paraId="6CF3E102" w14:textId="77777777" w:rsidR="002759C1" w:rsidRPr="00EC76D5" w:rsidRDefault="002759C1" w:rsidP="002759C1">
      <w:pPr>
        <w:pStyle w:val="Code"/>
      </w:pPr>
      <w:r w:rsidRPr="00EC76D5">
        <w:t xml:space="preserve">        break;</w:t>
      </w:r>
    </w:p>
    <w:p w14:paraId="630C0788" w14:textId="77777777" w:rsidR="002759C1" w:rsidRPr="00EC76D5" w:rsidRDefault="002759C1" w:rsidP="002759C1">
      <w:pPr>
        <w:pStyle w:val="Code"/>
      </w:pPr>
      <w:r w:rsidRPr="00EC76D5">
        <w:t xml:space="preserve">    }        </w:t>
      </w:r>
    </w:p>
    <w:p w14:paraId="5F89C558" w14:textId="77777777" w:rsidR="002759C1" w:rsidRPr="00EC76D5" w:rsidRDefault="002759C1" w:rsidP="002759C1">
      <w:pPr>
        <w:pStyle w:val="Code"/>
      </w:pPr>
      <w:r w:rsidRPr="00EC76D5">
        <w:t xml:space="preserve">  }</w:t>
      </w:r>
    </w:p>
    <w:p w14:paraId="4364B21C" w14:textId="77777777" w:rsidR="002759C1" w:rsidRPr="00EC76D5" w:rsidRDefault="002759C1" w:rsidP="002759C1">
      <w:pPr>
        <w:pStyle w:val="Code"/>
      </w:pPr>
    </w:p>
    <w:p w14:paraId="0911C0A8" w14:textId="77777777" w:rsidR="002759C1" w:rsidRPr="00EC76D5" w:rsidRDefault="002759C1" w:rsidP="002759C1">
      <w:pPr>
        <w:pStyle w:val="Code"/>
      </w:pPr>
      <w:r w:rsidRPr="00EC76D5">
        <w:t xml:space="preserve">  private void generateFunction(MiddleCode middleCode, int index) {</w:t>
      </w:r>
    </w:p>
    <w:p w14:paraId="09189067" w14:textId="77777777" w:rsidR="002759C1" w:rsidRPr="00EC76D5" w:rsidRDefault="002759C1" w:rsidP="002759C1">
      <w:pPr>
        <w:pStyle w:val="Code"/>
      </w:pPr>
      <w:r w:rsidRPr="00EC76D5">
        <w:lastRenderedPageBreak/>
        <w:t xml:space="preserve">    MiddleOperator middleOp = middleCode.getOperator();</w:t>
      </w:r>
    </w:p>
    <w:p w14:paraId="0E6868B5" w14:textId="77777777" w:rsidR="002759C1" w:rsidRPr="00EC76D5" w:rsidRDefault="002759C1" w:rsidP="002759C1">
      <w:pPr>
        <w:pStyle w:val="Code"/>
      </w:pPr>
    </w:p>
    <w:p w14:paraId="56859E73" w14:textId="77777777" w:rsidR="002759C1" w:rsidRPr="00EC76D5" w:rsidRDefault="002759C1" w:rsidP="002759C1">
      <w:pPr>
        <w:pStyle w:val="Code"/>
      </w:pPr>
      <w:r w:rsidRPr="00EC76D5">
        <w:t xml:space="preserve">    Object operand1 = middleCode.getOperand(1),</w:t>
      </w:r>
    </w:p>
    <w:p w14:paraId="5F1C928B" w14:textId="77777777" w:rsidR="002759C1" w:rsidRPr="00EC76D5" w:rsidRDefault="002759C1" w:rsidP="002759C1">
      <w:pPr>
        <w:pStyle w:val="Code"/>
      </w:pPr>
      <w:r w:rsidRPr="00EC76D5">
        <w:t xml:space="preserve">           operand2 = middleCode.getOperand(2),</w:t>
      </w:r>
    </w:p>
    <w:p w14:paraId="662EC67F" w14:textId="77777777" w:rsidR="002759C1" w:rsidRPr="00EC76D5" w:rsidRDefault="002759C1" w:rsidP="002759C1">
      <w:pPr>
        <w:pStyle w:val="Code"/>
      </w:pPr>
      <w:r w:rsidRPr="00EC76D5">
        <w:t xml:space="preserve">           operand3 = middleCode.getOperand(3);</w:t>
      </w:r>
    </w:p>
    <w:p w14:paraId="2B81D479" w14:textId="77777777" w:rsidR="002759C1" w:rsidRPr="00EC76D5" w:rsidRDefault="002759C1" w:rsidP="002759C1">
      <w:pPr>
        <w:pStyle w:val="Code"/>
      </w:pPr>
    </w:p>
    <w:p w14:paraId="2EC0F3BC" w14:textId="77777777" w:rsidR="002759C1" w:rsidRPr="00EC76D5" w:rsidRDefault="002759C1" w:rsidP="002759C1">
      <w:pPr>
        <w:pStyle w:val="Code"/>
      </w:pPr>
      <w:r w:rsidRPr="00EC76D5">
        <w:t xml:space="preserve">    switch (middleOp) {</w:t>
      </w:r>
    </w:p>
    <w:p w14:paraId="3B533B9A" w14:textId="77777777" w:rsidR="002759C1" w:rsidRPr="00EC76D5" w:rsidRDefault="002759C1" w:rsidP="002759C1">
      <w:pPr>
        <w:pStyle w:val="Code"/>
      </w:pPr>
      <w:r w:rsidRPr="00EC76D5">
        <w:t xml:space="preserve">      case FunctionStart:</w:t>
      </w:r>
    </w:p>
    <w:p w14:paraId="032267A7" w14:textId="77777777" w:rsidR="002759C1" w:rsidRPr="00EC76D5" w:rsidRDefault="002759C1" w:rsidP="002759C1">
      <w:pPr>
        <w:pStyle w:val="Code"/>
      </w:pPr>
      <w:r w:rsidRPr="00EC76D5">
        <w:t xml:space="preserve">        if (Main.CheckStackHeap) {</w:t>
      </w:r>
    </w:p>
    <w:p w14:paraId="59EF29F0" w14:textId="77777777" w:rsidR="002759C1" w:rsidRPr="00EC76D5" w:rsidRDefault="002759C1" w:rsidP="002759C1">
      <w:pPr>
        <w:pStyle w:val="Code"/>
      </w:pPr>
      <w:r w:rsidRPr="00EC76D5">
        <w:t xml:space="preserve">          String returnLabel =</w:t>
      </w:r>
    </w:p>
    <w:p w14:paraId="4728C5D7" w14:textId="77777777" w:rsidR="002759C1" w:rsidRPr="00EC76D5" w:rsidRDefault="002759C1" w:rsidP="002759C1">
      <w:pPr>
        <w:pStyle w:val="Code"/>
      </w:pPr>
      <w:r w:rsidRPr="00EC76D5">
        <w:t xml:space="preserve">            Main.FuncSymbol.getUniqueName() + Main.SeparatorId + (index + 1);</w:t>
      </w:r>
    </w:p>
    <w:p w14:paraId="023A97EF" w14:textId="77777777" w:rsidR="002759C1" w:rsidRPr="00EC76D5" w:rsidRDefault="002759C1" w:rsidP="002759C1">
      <w:pPr>
        <w:pStyle w:val="Code"/>
      </w:pPr>
      <w:r w:rsidRPr="00EC76D5">
        <w:t xml:space="preserve">          addObjectCode(ObjectOperator.comment,</w:t>
      </w:r>
    </w:p>
    <w:p w14:paraId="1CE36299" w14:textId="77777777" w:rsidR="002759C1" w:rsidRPr="00EC76D5" w:rsidRDefault="002759C1" w:rsidP="002759C1">
      <w:pPr>
        <w:pStyle w:val="Code"/>
      </w:pPr>
      <w:r w:rsidRPr="00EC76D5">
        <w:t xml:space="preserve">                        "Check Stack and Heap", null, null);</w:t>
      </w:r>
    </w:p>
    <w:p w14:paraId="5A4A58F5" w14:textId="77777777" w:rsidR="002759C1" w:rsidRPr="00EC76D5" w:rsidRDefault="002759C1" w:rsidP="002759C1">
      <w:pPr>
        <w:pStyle w:val="Code"/>
      </w:pPr>
      <w:r w:rsidRPr="00EC76D5">
        <w:t xml:space="preserve">          addObjectCode(ObjectOperator.mov, Register.ax,</w:t>
      </w:r>
    </w:p>
    <w:p w14:paraId="71438385" w14:textId="77777777" w:rsidR="002759C1" w:rsidRPr="00EC76D5" w:rsidRDefault="002759C1" w:rsidP="002759C1">
      <w:pPr>
        <w:pStyle w:val="Code"/>
      </w:pPr>
      <w:r w:rsidRPr="00EC76D5">
        <w:t xml:space="preserve">                        Main.CurrentTable.getFunctionSize(), null);</w:t>
      </w:r>
    </w:p>
    <w:p w14:paraId="46198153" w14:textId="77777777" w:rsidR="002759C1" w:rsidRPr="00EC76D5" w:rsidRDefault="002759C1" w:rsidP="002759C1">
      <w:pPr>
        <w:pStyle w:val="Code"/>
      </w:pPr>
      <w:r w:rsidRPr="00EC76D5">
        <w:t xml:space="preserve">          addObjectCode(ObjectOperator.mov, Register.bx, ObjectCode.CallSize +</w:t>
      </w:r>
    </w:p>
    <w:p w14:paraId="5B83184E" w14:textId="77777777" w:rsidR="002759C1" w:rsidRPr="00EC76D5" w:rsidRDefault="002759C1" w:rsidP="002759C1">
      <w:pPr>
        <w:pStyle w:val="Code"/>
      </w:pPr>
      <w:r w:rsidRPr="00EC76D5">
        <w:t xml:space="preserve">                        Type.PointerSize, null, returnLabel);</w:t>
      </w:r>
    </w:p>
    <w:p w14:paraId="4F48494B" w14:textId="77777777" w:rsidR="002759C1" w:rsidRPr="00EC76D5" w:rsidRDefault="002759C1" w:rsidP="002759C1">
      <w:pPr>
        <w:pStyle w:val="Code"/>
      </w:pPr>
    </w:p>
    <w:p w14:paraId="23309DBC" w14:textId="77777777" w:rsidR="002759C1" w:rsidRPr="00EC76D5" w:rsidRDefault="002759C1" w:rsidP="002759C1">
      <w:pPr>
        <w:pStyle w:val="Code"/>
      </w:pPr>
      <w:r w:rsidRPr="00EC76D5">
        <w:t xml:space="preserve">          if (Main.FuncSymbol.getType().isEllipse()) {</w:t>
      </w:r>
    </w:p>
    <w:p w14:paraId="1B2006D2" w14:textId="77777777" w:rsidR="002759C1" w:rsidRPr="00EC76D5" w:rsidRDefault="002759C1" w:rsidP="002759C1">
      <w:pPr>
        <w:pStyle w:val="Code"/>
      </w:pPr>
      <w:r w:rsidRPr="00EC76D5">
        <w:t xml:space="preserve">            addObjectCode(ObjectOperator.call,</w:t>
      </w:r>
    </w:p>
    <w:p w14:paraId="36B271BE" w14:textId="77777777" w:rsidR="002759C1" w:rsidRPr="00EC76D5" w:rsidRDefault="002759C1" w:rsidP="002759C1">
      <w:pPr>
        <w:pStyle w:val="Code"/>
      </w:pPr>
      <w:r w:rsidRPr="00EC76D5">
        <w:t xml:space="preserve">                          Main.CheckStackHeapFunctionEllipse, null, null);</w:t>
      </w:r>
    </w:p>
    <w:p w14:paraId="76C25C7D" w14:textId="77777777" w:rsidR="002759C1" w:rsidRPr="00EC76D5" w:rsidRDefault="002759C1" w:rsidP="002759C1">
      <w:pPr>
        <w:pStyle w:val="Code"/>
      </w:pPr>
      <w:r w:rsidRPr="00EC76D5">
        <w:t xml:space="preserve">          }</w:t>
      </w:r>
    </w:p>
    <w:p w14:paraId="196318C8" w14:textId="77777777" w:rsidR="002759C1" w:rsidRPr="00EC76D5" w:rsidRDefault="002759C1" w:rsidP="002759C1">
      <w:pPr>
        <w:pStyle w:val="Code"/>
      </w:pPr>
      <w:r w:rsidRPr="00EC76D5">
        <w:t xml:space="preserve">          else {</w:t>
      </w:r>
    </w:p>
    <w:p w14:paraId="09BA5D64" w14:textId="77777777" w:rsidR="002759C1" w:rsidRPr="00EC76D5" w:rsidRDefault="002759C1" w:rsidP="002759C1">
      <w:pPr>
        <w:pStyle w:val="Code"/>
      </w:pPr>
      <w:r w:rsidRPr="00EC76D5">
        <w:t xml:space="preserve">            addObjectCode(ObjectOperator.call,</w:t>
      </w:r>
    </w:p>
    <w:p w14:paraId="4D9D89AA" w14:textId="77777777" w:rsidR="002759C1" w:rsidRPr="00EC76D5" w:rsidRDefault="002759C1" w:rsidP="002759C1">
      <w:pPr>
        <w:pStyle w:val="Code"/>
      </w:pPr>
      <w:r w:rsidRPr="00EC76D5">
        <w:t xml:space="preserve">                          Main.CheckStackHeapFunctionRegular, null, null);</w:t>
      </w:r>
    </w:p>
    <w:p w14:paraId="2FB70B69" w14:textId="77777777" w:rsidR="002759C1" w:rsidRPr="00EC76D5" w:rsidRDefault="002759C1" w:rsidP="002759C1">
      <w:pPr>
        <w:pStyle w:val="Code"/>
      </w:pPr>
      <w:r w:rsidRPr="00EC76D5">
        <w:t xml:space="preserve">          }</w:t>
      </w:r>
    </w:p>
    <w:p w14:paraId="1C3D8E05" w14:textId="77777777" w:rsidR="002759C1" w:rsidRPr="00EC76D5" w:rsidRDefault="002759C1" w:rsidP="002759C1">
      <w:pPr>
        <w:pStyle w:val="Code"/>
      </w:pPr>
      <w:r w:rsidRPr="00EC76D5">
        <w:t xml:space="preserve">        }</w:t>
      </w:r>
    </w:p>
    <w:p w14:paraId="007E0540" w14:textId="77777777" w:rsidR="002759C1" w:rsidRPr="00EC76D5" w:rsidRDefault="002759C1" w:rsidP="002759C1">
      <w:pPr>
        <w:pStyle w:val="Code"/>
      </w:pPr>
      <w:r w:rsidRPr="00EC76D5">
        <w:t xml:space="preserve">        break;</w:t>
      </w:r>
    </w:p>
    <w:p w14:paraId="7D9C1AE6" w14:textId="77777777" w:rsidR="002759C1" w:rsidRPr="00EC76D5" w:rsidRDefault="002759C1" w:rsidP="002759C1">
      <w:pPr>
        <w:pStyle w:val="Code"/>
      </w:pPr>
      <w:r w:rsidRPr="00EC76D5">
        <w:t xml:space="preserve">  </w:t>
      </w:r>
    </w:p>
    <w:p w14:paraId="68C0E1AA" w14:textId="77777777" w:rsidR="002759C1" w:rsidRPr="00EC76D5" w:rsidRDefault="002759C1" w:rsidP="002759C1">
      <w:pPr>
        <w:pStyle w:val="Code"/>
      </w:pPr>
      <w:r w:rsidRPr="00EC76D5">
        <w:t xml:space="preserve">      case Call: {</w:t>
      </w:r>
    </w:p>
    <w:p w14:paraId="4A9E22BB" w14:textId="77777777" w:rsidR="002759C1" w:rsidRPr="00EC76D5" w:rsidRDefault="002759C1" w:rsidP="002759C1">
      <w:pPr>
        <w:pStyle w:val="Code"/>
      </w:pPr>
      <w:r w:rsidRPr="00EC76D5">
        <w:t xml:space="preserve">          Symbol calleeSymbol = (Symbol) operand1;</w:t>
      </w:r>
    </w:p>
    <w:p w14:paraId="2FA72FF5" w14:textId="77777777" w:rsidR="002759C1" w:rsidRPr="00EC76D5" w:rsidRDefault="002759C1" w:rsidP="002759C1">
      <w:pPr>
        <w:pStyle w:val="Code"/>
      </w:pPr>
      <w:r w:rsidRPr="00EC76D5">
        <w:t xml:space="preserve">          int stackSize = (int) operand3;</w:t>
      </w:r>
    </w:p>
    <w:p w14:paraId="3BE7A38B" w14:textId="77777777" w:rsidR="002759C1" w:rsidRPr="00EC76D5" w:rsidRDefault="002759C1" w:rsidP="002759C1">
      <w:pPr>
        <w:pStyle w:val="Code"/>
      </w:pPr>
      <w:r w:rsidRPr="00EC76D5">
        <w:t xml:space="preserve">          int recordSize = Main.CurrentTable.getFunctionSize() + stackSize;</w:t>
      </w:r>
    </w:p>
    <w:p w14:paraId="4079E7A8" w14:textId="77777777" w:rsidR="002759C1" w:rsidRPr="00EC76D5" w:rsidRDefault="002759C1" w:rsidP="002759C1">
      <w:pPr>
        <w:pStyle w:val="Code"/>
      </w:pPr>
      <w:r w:rsidRPr="00EC76D5">
        <w:t xml:space="preserve">          </w:t>
      </w:r>
    </w:p>
    <w:p w14:paraId="1FB901E8" w14:textId="77777777" w:rsidR="002759C1" w:rsidRPr="00EC76D5" w:rsidRDefault="002759C1" w:rsidP="002759C1">
      <w:pPr>
        <w:pStyle w:val="Code"/>
      </w:pPr>
      <w:r w:rsidRPr="00EC76D5">
        <w:t xml:space="preserve">          boolean callerEllipse = Main.FuncSymbol.getType().isEllipse(),</w:t>
      </w:r>
    </w:p>
    <w:p w14:paraId="178AEE03" w14:textId="77777777" w:rsidR="002759C1" w:rsidRPr="00EC76D5" w:rsidRDefault="002759C1" w:rsidP="002759C1">
      <w:pPr>
        <w:pStyle w:val="Code"/>
      </w:pPr>
      <w:r w:rsidRPr="00EC76D5">
        <w:t xml:space="preserve">                  calleeEllipse = calleeSymbol.getType().isFunction() ?</w:t>
      </w:r>
    </w:p>
    <w:p w14:paraId="47D99C91" w14:textId="77777777" w:rsidR="002759C1" w:rsidRPr="00EC76D5" w:rsidRDefault="002759C1" w:rsidP="002759C1">
      <w:pPr>
        <w:pStyle w:val="Code"/>
      </w:pPr>
      <w:r w:rsidRPr="00EC76D5">
        <w:t xml:space="preserve">                                  calleeSymbol.getType().isEllipse() :</w:t>
      </w:r>
    </w:p>
    <w:p w14:paraId="0258385A" w14:textId="77777777" w:rsidR="002759C1" w:rsidRPr="00EC76D5" w:rsidRDefault="002759C1" w:rsidP="002759C1">
      <w:pPr>
        <w:pStyle w:val="Code"/>
      </w:pPr>
      <w:r w:rsidRPr="00EC76D5">
        <w:t xml:space="preserve">                        calleeSymbol.getType().getPointerType().isEllipse();</w:t>
      </w:r>
    </w:p>
    <w:p w14:paraId="0D7687BA" w14:textId="77777777" w:rsidR="002759C1" w:rsidRPr="00EC76D5" w:rsidRDefault="002759C1" w:rsidP="002759C1">
      <w:pPr>
        <w:pStyle w:val="Code"/>
      </w:pPr>
    </w:p>
    <w:p w14:paraId="17419270" w14:textId="77777777" w:rsidR="002759C1" w:rsidRPr="00EC76D5" w:rsidRDefault="002759C1" w:rsidP="002759C1">
      <w:pPr>
        <w:pStyle w:val="Code"/>
      </w:pPr>
      <w:r w:rsidRPr="00EC76D5">
        <w:t xml:space="preserve">          Type returnType = calleeSymbol.getType().isFunction() ?</w:t>
      </w:r>
    </w:p>
    <w:p w14:paraId="499B8F14" w14:textId="77777777" w:rsidR="002759C1" w:rsidRPr="00EC76D5" w:rsidRDefault="002759C1" w:rsidP="002759C1">
      <w:pPr>
        <w:pStyle w:val="Code"/>
      </w:pPr>
      <w:r w:rsidRPr="00EC76D5">
        <w:t xml:space="preserve">                            calleeSymbol.getType().getReturnType() :</w:t>
      </w:r>
    </w:p>
    <w:p w14:paraId="6FCCDB8A" w14:textId="77777777" w:rsidR="002759C1" w:rsidRPr="00EC76D5" w:rsidRDefault="002759C1" w:rsidP="002759C1">
      <w:pPr>
        <w:pStyle w:val="Code"/>
      </w:pPr>
      <w:r w:rsidRPr="00EC76D5">
        <w:t xml:space="preserve">                     calleeSymbol.getType().getPointerType().getReturnType();</w:t>
      </w:r>
    </w:p>
    <w:p w14:paraId="210F1ED7" w14:textId="77777777" w:rsidR="002759C1" w:rsidRPr="00EC76D5" w:rsidRDefault="002759C1" w:rsidP="002759C1">
      <w:pPr>
        <w:pStyle w:val="Code"/>
      </w:pPr>
      <w:r w:rsidRPr="00EC76D5">
        <w:t xml:space="preserve">          </w:t>
      </w:r>
    </w:p>
    <w:p w14:paraId="5C1EF28C" w14:textId="77777777" w:rsidR="002759C1" w:rsidRPr="00EC76D5" w:rsidRDefault="002759C1" w:rsidP="002759C1">
      <w:pPr>
        <w:pStyle w:val="Code"/>
      </w:pPr>
      <w:r w:rsidRPr="00EC76D5">
        <w:t xml:space="preserve">          Register callRegister = middleCode.getRegister(Track.Left),</w:t>
      </w:r>
    </w:p>
    <w:p w14:paraId="2A4BD9E6" w14:textId="77777777" w:rsidR="002759C1" w:rsidRPr="00EC76D5" w:rsidRDefault="002759C1" w:rsidP="002759C1">
      <w:pPr>
        <w:pStyle w:val="Code"/>
      </w:pPr>
      <w:r w:rsidRPr="00EC76D5">
        <w:t xml:space="preserve">                   addressRegister = middleCode.getRegister(Track.LeftAddress);</w:t>
      </w:r>
    </w:p>
    <w:p w14:paraId="3AF31BC1" w14:textId="77777777" w:rsidR="002759C1" w:rsidRPr="00EC76D5" w:rsidRDefault="002759C1" w:rsidP="002759C1">
      <w:pPr>
        <w:pStyle w:val="Code"/>
      </w:pPr>
      <w:r w:rsidRPr="00EC76D5">
        <w:t xml:space="preserve">          int addressOffset = middleCode.getAddressOffset(Track.LeftAddress);</w:t>
      </w:r>
    </w:p>
    <w:p w14:paraId="1B7C94BB" w14:textId="77777777" w:rsidR="002759C1" w:rsidRPr="00EC76D5" w:rsidRDefault="002759C1" w:rsidP="002759C1">
      <w:pPr>
        <w:pStyle w:val="Code"/>
      </w:pPr>
    </w:p>
    <w:p w14:paraId="156286B4" w14:textId="77777777" w:rsidR="002759C1" w:rsidRPr="00EC76D5" w:rsidRDefault="002759C1" w:rsidP="002759C1">
      <w:pPr>
        <w:pStyle w:val="Code"/>
      </w:pPr>
      <w:r w:rsidRPr="00EC76D5">
        <w:t xml:space="preserve">          if (middleCode.isLoad(Track.Left)) {</w:t>
      </w:r>
    </w:p>
    <w:p w14:paraId="7FD666C7" w14:textId="77777777" w:rsidR="002759C1" w:rsidRPr="00EC76D5" w:rsidRDefault="002759C1" w:rsidP="002759C1">
      <w:pPr>
        <w:pStyle w:val="Code"/>
      </w:pPr>
      <w:r w:rsidRPr="00EC76D5">
        <w:t xml:space="preserve">            loadRegister(callRegister, calleeSymbol,</w:t>
      </w:r>
    </w:p>
    <w:p w14:paraId="5F31D3C2" w14:textId="77777777" w:rsidR="002759C1" w:rsidRPr="00EC76D5" w:rsidRDefault="002759C1" w:rsidP="002759C1">
      <w:pPr>
        <w:pStyle w:val="Code"/>
      </w:pPr>
      <w:r w:rsidRPr="00EC76D5">
        <w:t xml:space="preserve">                         addressRegister, addressOffset);</w:t>
      </w:r>
    </w:p>
    <w:p w14:paraId="15958FDF" w14:textId="77777777" w:rsidR="002759C1" w:rsidRPr="00EC76D5" w:rsidRDefault="002759C1" w:rsidP="002759C1">
      <w:pPr>
        <w:pStyle w:val="Code"/>
      </w:pPr>
      <w:r w:rsidRPr="00EC76D5">
        <w:t xml:space="preserve">          }</w:t>
      </w:r>
    </w:p>
    <w:p w14:paraId="25BD220C" w14:textId="77777777" w:rsidR="002759C1" w:rsidRPr="00EC76D5" w:rsidRDefault="002759C1" w:rsidP="002759C1">
      <w:pPr>
        <w:pStyle w:val="Code"/>
      </w:pPr>
      <w:r w:rsidRPr="00EC76D5">
        <w:t xml:space="preserve">            </w:t>
      </w:r>
    </w:p>
    <w:p w14:paraId="63CFFD80" w14:textId="77777777" w:rsidR="002759C1" w:rsidRPr="00EC76D5" w:rsidRDefault="002759C1" w:rsidP="002759C1">
      <w:pPr>
        <w:pStyle w:val="Code"/>
      </w:pPr>
      <w:r w:rsidRPr="00EC76D5">
        <w:t xml:space="preserve">          int byteSize = 0;</w:t>
      </w:r>
    </w:p>
    <w:p w14:paraId="3D3CFADB" w14:textId="77777777" w:rsidR="002759C1" w:rsidRPr="00EC76D5" w:rsidRDefault="002759C1" w:rsidP="002759C1">
      <w:pPr>
        <w:pStyle w:val="Code"/>
      </w:pPr>
      <w:r w:rsidRPr="00EC76D5">
        <w:t xml:space="preserve">          int returnLine = m_objectCodeList.size();</w:t>
      </w:r>
    </w:p>
    <w:p w14:paraId="677077DA" w14:textId="77777777" w:rsidR="002759C1" w:rsidRPr="00EC76D5" w:rsidRDefault="002759C1" w:rsidP="002759C1">
      <w:pPr>
        <w:pStyle w:val="Code"/>
      </w:pPr>
      <w:r w:rsidRPr="00EC76D5">
        <w:t xml:space="preserve">          String returnLabel =</w:t>
      </w:r>
    </w:p>
    <w:p w14:paraId="60B2CD4C" w14:textId="77777777" w:rsidR="002759C1" w:rsidRPr="00EC76D5" w:rsidRDefault="002759C1" w:rsidP="002759C1">
      <w:pPr>
        <w:pStyle w:val="Code"/>
      </w:pPr>
      <w:r w:rsidRPr="00EC76D5">
        <w:t xml:space="preserve">            Main.FuncSymbol.getUniqueName() + Main.SeparatorId + (index + 1);</w:t>
      </w:r>
    </w:p>
    <w:p w14:paraId="467AB40D" w14:textId="77777777" w:rsidR="002759C1" w:rsidRPr="00EC76D5" w:rsidRDefault="002759C1" w:rsidP="002759C1">
      <w:pPr>
        <w:pStyle w:val="Code"/>
      </w:pPr>
      <w:r w:rsidRPr="00EC76D5">
        <w:lastRenderedPageBreak/>
        <w:t xml:space="preserve">          </w:t>
      </w:r>
    </w:p>
    <w:p w14:paraId="6C5A2F96" w14:textId="77777777" w:rsidR="002759C1" w:rsidRPr="00EC76D5" w:rsidRDefault="002759C1" w:rsidP="002759C1">
      <w:pPr>
        <w:pStyle w:val="Code"/>
      </w:pPr>
      <w:r w:rsidRPr="00EC76D5">
        <w:t xml:space="preserve">          Pair&lt;Integer,Boolean&gt; pair = (Pair) operand2;          </w:t>
      </w:r>
    </w:p>
    <w:p w14:paraId="5AE077AA" w14:textId="77777777" w:rsidR="002759C1" w:rsidRPr="00EC76D5" w:rsidRDefault="002759C1" w:rsidP="002759C1">
      <w:pPr>
        <w:pStyle w:val="Code"/>
      </w:pPr>
      <w:r w:rsidRPr="00EC76D5">
        <w:t xml:space="preserve">          int extraSize = pair.getFirst();</w:t>
      </w:r>
    </w:p>
    <w:p w14:paraId="705B9D6E" w14:textId="77777777" w:rsidR="002759C1" w:rsidRPr="00EC76D5" w:rsidRDefault="002759C1" w:rsidP="002759C1">
      <w:pPr>
        <w:pStyle w:val="Code"/>
      </w:pPr>
      <w:r w:rsidRPr="00EC76D5">
        <w:t xml:space="preserve">          boolean useResult = pair.getSecond();</w:t>
      </w:r>
    </w:p>
    <w:p w14:paraId="05B37BA7" w14:textId="77777777" w:rsidR="002759C1" w:rsidRPr="00EC76D5" w:rsidRDefault="002759C1" w:rsidP="002759C1">
      <w:pPr>
        <w:pStyle w:val="Code"/>
      </w:pPr>
    </w:p>
    <w:p w14:paraId="519B5E5A" w14:textId="77777777" w:rsidR="002759C1" w:rsidRPr="00EC76D5" w:rsidRDefault="002759C1" w:rsidP="002759C1">
      <w:pPr>
        <w:pStyle w:val="Code"/>
      </w:pPr>
      <w:r w:rsidRPr="00EC76D5">
        <w:t xml:space="preserve">          if (callerEllipse) {</w:t>
      </w:r>
    </w:p>
    <w:p w14:paraId="507F94BC" w14:textId="77777777" w:rsidR="002759C1" w:rsidRPr="00EC76D5" w:rsidRDefault="002759C1" w:rsidP="002759C1">
      <w:pPr>
        <w:pStyle w:val="Code"/>
      </w:pPr>
      <w:r w:rsidRPr="00EC76D5">
        <w:t xml:space="preserve">            // mov word [di + 10], 20</w:t>
      </w:r>
    </w:p>
    <w:p w14:paraId="4979DBAB" w14:textId="77777777" w:rsidR="002759C1" w:rsidRPr="00EC76D5" w:rsidRDefault="002759C1" w:rsidP="002759C1">
      <w:pPr>
        <w:pStyle w:val="Code"/>
      </w:pPr>
      <w:r w:rsidRPr="00EC76D5">
        <w:t xml:space="preserve">            addObjectCode(ObjectOperator.mov_word, ObjectCode.EllipseRegister,</w:t>
      </w:r>
    </w:p>
    <w:p w14:paraId="62ED141F" w14:textId="77777777" w:rsidR="002759C1" w:rsidRPr="00EC76D5" w:rsidRDefault="002759C1" w:rsidP="002759C1">
      <w:pPr>
        <w:pStyle w:val="Code"/>
      </w:pPr>
      <w:r w:rsidRPr="00EC76D5">
        <w:t xml:space="preserve">               recordSize + SymbolTable.ReturnAddressOffset, null,returnLabel);</w:t>
      </w:r>
    </w:p>
    <w:p w14:paraId="3C29E3C5" w14:textId="77777777" w:rsidR="002759C1" w:rsidRPr="00EC76D5" w:rsidRDefault="002759C1" w:rsidP="002759C1">
      <w:pPr>
        <w:pStyle w:val="Code"/>
      </w:pPr>
    </w:p>
    <w:p w14:paraId="2E13D5BC" w14:textId="77777777" w:rsidR="002759C1" w:rsidRPr="00EC76D5" w:rsidRDefault="002759C1" w:rsidP="002759C1">
      <w:pPr>
        <w:pStyle w:val="Code"/>
      </w:pPr>
      <w:r w:rsidRPr="00EC76D5">
        <w:t xml:space="preserve">            byteSize +=</w:t>
      </w:r>
    </w:p>
    <w:p w14:paraId="49FB469E" w14:textId="77777777" w:rsidR="002759C1" w:rsidRPr="00EC76D5" w:rsidRDefault="002759C1" w:rsidP="002759C1">
      <w:pPr>
        <w:pStyle w:val="Code"/>
      </w:pPr>
      <w:r w:rsidRPr="00EC76D5">
        <w:t xml:space="preserve">              addCountObjectCode(ObjectOperator.mov,ObjectCode.EllipseRegister,</w:t>
      </w:r>
    </w:p>
    <w:p w14:paraId="47D0F384" w14:textId="77777777" w:rsidR="002759C1" w:rsidRPr="00EC76D5" w:rsidRDefault="002759C1" w:rsidP="002759C1">
      <w:pPr>
        <w:pStyle w:val="Code"/>
      </w:pPr>
      <w:r w:rsidRPr="00EC76D5">
        <w:t xml:space="preserve">                                 recordSize + SymbolTable.RegularFrameOffset,</w:t>
      </w:r>
    </w:p>
    <w:p w14:paraId="361AD9CF" w14:textId="77777777" w:rsidR="002759C1" w:rsidRPr="00EC76D5" w:rsidRDefault="002759C1" w:rsidP="002759C1">
      <w:pPr>
        <w:pStyle w:val="Code"/>
      </w:pPr>
      <w:r w:rsidRPr="00EC76D5">
        <w:t xml:space="preserve">                                 ObjectCode.FrameRegister);</w:t>
      </w:r>
    </w:p>
    <w:p w14:paraId="3F229F49" w14:textId="77777777" w:rsidR="002759C1" w:rsidRPr="00EC76D5" w:rsidRDefault="002759C1" w:rsidP="002759C1">
      <w:pPr>
        <w:pStyle w:val="Code"/>
      </w:pPr>
      <w:r w:rsidRPr="00EC76D5">
        <w:t xml:space="preserve">            byteSize +=</w:t>
      </w:r>
    </w:p>
    <w:p w14:paraId="2E457921" w14:textId="77777777" w:rsidR="002759C1" w:rsidRPr="00EC76D5" w:rsidRDefault="002759C1" w:rsidP="002759C1">
      <w:pPr>
        <w:pStyle w:val="Code"/>
      </w:pPr>
      <w:r w:rsidRPr="00EC76D5">
        <w:t xml:space="preserve">              addCountObjectCode(ObjectOperator.mov,ObjectCode.EllipseRegister,</w:t>
      </w:r>
    </w:p>
    <w:p w14:paraId="3A44B703" w14:textId="77777777" w:rsidR="002759C1" w:rsidRPr="00EC76D5" w:rsidRDefault="002759C1" w:rsidP="002759C1">
      <w:pPr>
        <w:pStyle w:val="Code"/>
      </w:pPr>
      <w:r w:rsidRPr="00EC76D5">
        <w:t xml:space="preserve">                                 recordSize + SymbolTable.EllipseFrameOffset,</w:t>
      </w:r>
    </w:p>
    <w:p w14:paraId="792DC7A0" w14:textId="77777777" w:rsidR="002759C1" w:rsidRPr="00EC76D5" w:rsidRDefault="002759C1" w:rsidP="002759C1">
      <w:pPr>
        <w:pStyle w:val="Code"/>
      </w:pPr>
      <w:r w:rsidRPr="00EC76D5">
        <w:t xml:space="preserve">                                 ObjectCode.EllipseRegister);</w:t>
      </w:r>
    </w:p>
    <w:p w14:paraId="6C5047A6" w14:textId="77777777" w:rsidR="002759C1" w:rsidRPr="00EC76D5" w:rsidRDefault="002759C1" w:rsidP="002759C1">
      <w:pPr>
        <w:pStyle w:val="Code"/>
      </w:pPr>
    </w:p>
    <w:p w14:paraId="5ED99554" w14:textId="77777777" w:rsidR="002759C1" w:rsidRPr="00EC76D5" w:rsidRDefault="002759C1" w:rsidP="002759C1">
      <w:pPr>
        <w:pStyle w:val="Code"/>
      </w:pPr>
      <w:r w:rsidRPr="00EC76D5">
        <w:t xml:space="preserve">            if (returnType.isFloating()) {</w:t>
      </w:r>
    </w:p>
    <w:p w14:paraId="5C429241" w14:textId="77777777" w:rsidR="002759C1" w:rsidRPr="00EC76D5" w:rsidRDefault="002759C1" w:rsidP="002759C1">
      <w:pPr>
        <w:pStyle w:val="Code"/>
      </w:pPr>
      <w:r w:rsidRPr="00EC76D5">
        <w:t xml:space="preserve">              byteSize +=</w:t>
      </w:r>
    </w:p>
    <w:p w14:paraId="00F1A02F" w14:textId="77777777" w:rsidR="002759C1" w:rsidRPr="00EC76D5" w:rsidRDefault="002759C1" w:rsidP="002759C1">
      <w:pPr>
        <w:pStyle w:val="Code"/>
      </w:pPr>
      <w:r w:rsidRPr="00EC76D5">
        <w:t xml:space="preserve">                addCountObjectCode(ObjectOperator.mov_byte, ObjectCode.EllipseRegister,</w:t>
      </w:r>
    </w:p>
    <w:p w14:paraId="509AD303" w14:textId="77777777" w:rsidR="002759C1" w:rsidRPr="00EC76D5" w:rsidRDefault="002759C1" w:rsidP="002759C1">
      <w:pPr>
        <w:pStyle w:val="Code"/>
      </w:pPr>
      <w:r w:rsidRPr="00EC76D5">
        <w:t xml:space="preserve">                                   recordSize + SymbolTable.UseResultOffset,</w:t>
      </w:r>
    </w:p>
    <w:p w14:paraId="5E9DECCF" w14:textId="77777777" w:rsidR="002759C1" w:rsidRPr="00EC76D5" w:rsidRDefault="002759C1" w:rsidP="002759C1">
      <w:pPr>
        <w:pStyle w:val="Code"/>
      </w:pPr>
      <w:r w:rsidRPr="00EC76D5">
        <w:t xml:space="preserve">                                   useResult ? 1 : 0);</w:t>
      </w:r>
    </w:p>
    <w:p w14:paraId="6B92BAE1" w14:textId="77777777" w:rsidR="002759C1" w:rsidRPr="00EC76D5" w:rsidRDefault="002759C1" w:rsidP="002759C1">
      <w:pPr>
        <w:pStyle w:val="Code"/>
      </w:pPr>
      <w:r w:rsidRPr="00EC76D5">
        <w:t xml:space="preserve">            }</w:t>
      </w:r>
    </w:p>
    <w:p w14:paraId="77184957" w14:textId="77777777" w:rsidR="002759C1" w:rsidRPr="00EC76D5" w:rsidRDefault="002759C1" w:rsidP="002759C1">
      <w:pPr>
        <w:pStyle w:val="Code"/>
      </w:pPr>
      <w:r w:rsidRPr="00EC76D5">
        <w:t xml:space="preserve">            </w:t>
      </w:r>
    </w:p>
    <w:p w14:paraId="79C27554" w14:textId="77777777" w:rsidR="002759C1" w:rsidRPr="00EC76D5" w:rsidRDefault="002759C1" w:rsidP="002759C1">
      <w:pPr>
        <w:pStyle w:val="Code"/>
      </w:pPr>
      <w:r w:rsidRPr="00EC76D5">
        <w:t xml:space="preserve">            byteSize += addCountObjectCode(ObjectOperator.add, ObjectCode.EllipseRegister,</w:t>
      </w:r>
    </w:p>
    <w:p w14:paraId="341C18EB" w14:textId="77777777" w:rsidR="002759C1" w:rsidRPr="00EC76D5" w:rsidRDefault="002759C1" w:rsidP="002759C1">
      <w:pPr>
        <w:pStyle w:val="Code"/>
      </w:pPr>
      <w:r w:rsidRPr="00EC76D5">
        <w:t xml:space="preserve">                                           recordSize, null);</w:t>
      </w:r>
    </w:p>
    <w:p w14:paraId="34F4BD86" w14:textId="77777777" w:rsidR="002759C1" w:rsidRPr="00EC76D5" w:rsidRDefault="002759C1" w:rsidP="002759C1">
      <w:pPr>
        <w:pStyle w:val="Code"/>
      </w:pPr>
      <w:r w:rsidRPr="00EC76D5">
        <w:t xml:space="preserve">            byteSize += addCountObjectCode(ObjectOperator.mov, ObjectCode.FrameRegister,</w:t>
      </w:r>
    </w:p>
    <w:p w14:paraId="2C178277" w14:textId="77777777" w:rsidR="002759C1" w:rsidRPr="00EC76D5" w:rsidRDefault="002759C1" w:rsidP="002759C1">
      <w:pPr>
        <w:pStyle w:val="Code"/>
      </w:pPr>
      <w:r w:rsidRPr="00EC76D5">
        <w:t xml:space="preserve">                                           ObjectCode.EllipseRegister, null);</w:t>
      </w:r>
    </w:p>
    <w:p w14:paraId="1CF4DF55" w14:textId="77777777" w:rsidR="002759C1" w:rsidRPr="00EC76D5" w:rsidRDefault="002759C1" w:rsidP="002759C1">
      <w:pPr>
        <w:pStyle w:val="Code"/>
      </w:pPr>
      <w:r w:rsidRPr="00EC76D5">
        <w:t xml:space="preserve">          }</w:t>
      </w:r>
    </w:p>
    <w:p w14:paraId="79287A05" w14:textId="77777777" w:rsidR="002759C1" w:rsidRPr="00EC76D5" w:rsidRDefault="002759C1" w:rsidP="002759C1">
      <w:pPr>
        <w:pStyle w:val="Code"/>
      </w:pPr>
      <w:r w:rsidRPr="00EC76D5">
        <w:t xml:space="preserve">          else {</w:t>
      </w:r>
    </w:p>
    <w:p w14:paraId="20DE1039" w14:textId="77777777" w:rsidR="002759C1" w:rsidRPr="00EC76D5" w:rsidRDefault="002759C1" w:rsidP="002759C1">
      <w:pPr>
        <w:pStyle w:val="Code"/>
      </w:pPr>
      <w:r w:rsidRPr="00EC76D5">
        <w:t xml:space="preserve">            addObjectCode(ObjectOperator.mov_word, ObjectCode.FrameRegister,</w:t>
      </w:r>
    </w:p>
    <w:p w14:paraId="02211EAC" w14:textId="77777777" w:rsidR="002759C1" w:rsidRPr="00EC76D5" w:rsidRDefault="002759C1" w:rsidP="002759C1">
      <w:pPr>
        <w:pStyle w:val="Code"/>
      </w:pPr>
      <w:r w:rsidRPr="00EC76D5">
        <w:t xml:space="preserve">                          recordSize + SymbolTable.ReturnAddressOffset, null, returnLabel);</w:t>
      </w:r>
    </w:p>
    <w:p w14:paraId="4BA2564B" w14:textId="77777777" w:rsidR="002759C1" w:rsidRPr="00EC76D5" w:rsidRDefault="002759C1" w:rsidP="002759C1">
      <w:pPr>
        <w:pStyle w:val="Code"/>
      </w:pPr>
    </w:p>
    <w:p w14:paraId="2DD562BA" w14:textId="77777777" w:rsidR="002759C1" w:rsidRPr="00EC76D5" w:rsidRDefault="002759C1" w:rsidP="002759C1">
      <w:pPr>
        <w:pStyle w:val="Code"/>
      </w:pPr>
      <w:r w:rsidRPr="00EC76D5">
        <w:t xml:space="preserve">            byteSize += addCountObjectCode(ObjectOperator.mov, ObjectCode.FrameRegister,</w:t>
      </w:r>
    </w:p>
    <w:p w14:paraId="6E393E21" w14:textId="77777777" w:rsidR="002759C1" w:rsidRPr="00EC76D5" w:rsidRDefault="002759C1" w:rsidP="002759C1">
      <w:pPr>
        <w:pStyle w:val="Code"/>
      </w:pPr>
      <w:r w:rsidRPr="00EC76D5">
        <w:t xml:space="preserve">                                           recordSize + SymbolTable.RegularFrameOffset,</w:t>
      </w:r>
    </w:p>
    <w:p w14:paraId="2511598C" w14:textId="77777777" w:rsidR="002759C1" w:rsidRPr="00EC76D5" w:rsidRDefault="002759C1" w:rsidP="002759C1">
      <w:pPr>
        <w:pStyle w:val="Code"/>
      </w:pPr>
      <w:r w:rsidRPr="00EC76D5">
        <w:t xml:space="preserve">                                           ObjectCode.FrameRegister);</w:t>
      </w:r>
    </w:p>
    <w:p w14:paraId="25A51685" w14:textId="77777777" w:rsidR="002759C1" w:rsidRPr="00EC76D5" w:rsidRDefault="002759C1" w:rsidP="002759C1">
      <w:pPr>
        <w:pStyle w:val="Code"/>
      </w:pPr>
      <w:r w:rsidRPr="00EC76D5">
        <w:t xml:space="preserve">            byteSize += addCountObjectCode(ObjectOperator.mov, ObjectCode.FrameRegister,</w:t>
      </w:r>
    </w:p>
    <w:p w14:paraId="495DAACE" w14:textId="77777777" w:rsidR="002759C1" w:rsidRPr="00EC76D5" w:rsidRDefault="002759C1" w:rsidP="002759C1">
      <w:pPr>
        <w:pStyle w:val="Code"/>
      </w:pPr>
      <w:r w:rsidRPr="00EC76D5">
        <w:t xml:space="preserve">                                           recordSize + SymbolTable.EllipseFrameOffset,</w:t>
      </w:r>
    </w:p>
    <w:p w14:paraId="296E8D69" w14:textId="77777777" w:rsidR="002759C1" w:rsidRPr="00EC76D5" w:rsidRDefault="002759C1" w:rsidP="002759C1">
      <w:pPr>
        <w:pStyle w:val="Code"/>
      </w:pPr>
      <w:r w:rsidRPr="00EC76D5">
        <w:t xml:space="preserve">                                           ObjectCode.EllipseRegister);</w:t>
      </w:r>
    </w:p>
    <w:p w14:paraId="1133B031" w14:textId="77777777" w:rsidR="002759C1" w:rsidRPr="00EC76D5" w:rsidRDefault="002759C1" w:rsidP="002759C1">
      <w:pPr>
        <w:pStyle w:val="Code"/>
      </w:pPr>
    </w:p>
    <w:p w14:paraId="06FB0060" w14:textId="77777777" w:rsidR="002759C1" w:rsidRPr="00EC76D5" w:rsidRDefault="002759C1" w:rsidP="002759C1">
      <w:pPr>
        <w:pStyle w:val="Code"/>
      </w:pPr>
      <w:r w:rsidRPr="00EC76D5">
        <w:t xml:space="preserve">            if (returnType.isFloating()) {</w:t>
      </w:r>
    </w:p>
    <w:p w14:paraId="664A1BAB" w14:textId="77777777" w:rsidR="002759C1" w:rsidRPr="00EC76D5" w:rsidRDefault="002759C1" w:rsidP="002759C1">
      <w:pPr>
        <w:pStyle w:val="Code"/>
      </w:pPr>
      <w:r w:rsidRPr="00EC76D5">
        <w:t xml:space="preserve">              byteSize += addCountObjectCode(ObjectOperator.mov_byte, ObjectCode.FrameRegister,</w:t>
      </w:r>
    </w:p>
    <w:p w14:paraId="4414632F" w14:textId="77777777" w:rsidR="002759C1" w:rsidRPr="00EC76D5" w:rsidRDefault="002759C1" w:rsidP="002759C1">
      <w:pPr>
        <w:pStyle w:val="Code"/>
      </w:pPr>
      <w:r w:rsidRPr="00EC76D5">
        <w:lastRenderedPageBreak/>
        <w:t xml:space="preserve">                                             recordSize + SymbolTable.UseResultOffset,</w:t>
      </w:r>
    </w:p>
    <w:p w14:paraId="5D2DE9C6" w14:textId="77777777" w:rsidR="002759C1" w:rsidRPr="00EC76D5" w:rsidRDefault="002759C1" w:rsidP="002759C1">
      <w:pPr>
        <w:pStyle w:val="Code"/>
      </w:pPr>
      <w:r w:rsidRPr="00EC76D5">
        <w:t xml:space="preserve">                                             useResult ? 1 : 0);</w:t>
      </w:r>
    </w:p>
    <w:p w14:paraId="456E39C1" w14:textId="77777777" w:rsidR="002759C1" w:rsidRPr="00EC76D5" w:rsidRDefault="002759C1" w:rsidP="002759C1">
      <w:pPr>
        <w:pStyle w:val="Code"/>
      </w:pPr>
      <w:r w:rsidRPr="00EC76D5">
        <w:t xml:space="preserve">            }</w:t>
      </w:r>
    </w:p>
    <w:p w14:paraId="30AA7F60" w14:textId="77777777" w:rsidR="002759C1" w:rsidRPr="00EC76D5" w:rsidRDefault="002759C1" w:rsidP="002759C1">
      <w:pPr>
        <w:pStyle w:val="Code"/>
      </w:pPr>
      <w:r w:rsidRPr="00EC76D5">
        <w:t xml:space="preserve">            </w:t>
      </w:r>
    </w:p>
    <w:p w14:paraId="17E54CAF" w14:textId="77777777" w:rsidR="002759C1" w:rsidRPr="00EC76D5" w:rsidRDefault="002759C1" w:rsidP="002759C1">
      <w:pPr>
        <w:pStyle w:val="Code"/>
      </w:pPr>
      <w:r w:rsidRPr="00EC76D5">
        <w:t xml:space="preserve">            byteSize += addCountObjectCode(ObjectOperator.add, ObjectCode.FrameRegister,</w:t>
      </w:r>
    </w:p>
    <w:p w14:paraId="52BBA200" w14:textId="77777777" w:rsidR="002759C1" w:rsidRPr="00EC76D5" w:rsidRDefault="002759C1" w:rsidP="002759C1">
      <w:pPr>
        <w:pStyle w:val="Code"/>
      </w:pPr>
      <w:r w:rsidRPr="00EC76D5">
        <w:t xml:space="preserve">                                           recordSize, null);</w:t>
      </w:r>
    </w:p>
    <w:p w14:paraId="0342BE55" w14:textId="77777777" w:rsidR="002759C1" w:rsidRPr="00EC76D5" w:rsidRDefault="002759C1" w:rsidP="002759C1">
      <w:pPr>
        <w:pStyle w:val="Code"/>
      </w:pPr>
      <w:r w:rsidRPr="00EC76D5">
        <w:t xml:space="preserve">            </w:t>
      </w:r>
    </w:p>
    <w:p w14:paraId="328C7EAC" w14:textId="77777777" w:rsidR="002759C1" w:rsidRPr="00EC76D5" w:rsidRDefault="002759C1" w:rsidP="002759C1">
      <w:pPr>
        <w:pStyle w:val="Code"/>
      </w:pPr>
      <w:r w:rsidRPr="00EC76D5">
        <w:t xml:space="preserve">            if (calleeEllipse) {</w:t>
      </w:r>
    </w:p>
    <w:p w14:paraId="52E46460" w14:textId="77777777" w:rsidR="002759C1" w:rsidRPr="00EC76D5" w:rsidRDefault="002759C1" w:rsidP="002759C1">
      <w:pPr>
        <w:pStyle w:val="Code"/>
      </w:pPr>
      <w:r w:rsidRPr="00EC76D5">
        <w:t xml:space="preserve">              byteSize += addCountObjectCode(ObjectOperator.mov, ObjectCode.EllipseRegister,</w:t>
      </w:r>
    </w:p>
    <w:p w14:paraId="1EEBAA31" w14:textId="77777777" w:rsidR="002759C1" w:rsidRPr="00EC76D5" w:rsidRDefault="002759C1" w:rsidP="002759C1">
      <w:pPr>
        <w:pStyle w:val="Code"/>
      </w:pPr>
      <w:r w:rsidRPr="00EC76D5">
        <w:t xml:space="preserve">                                             ObjectCode.FrameRegister, null);</w:t>
      </w:r>
    </w:p>
    <w:p w14:paraId="51ECE22E" w14:textId="77777777" w:rsidR="002759C1" w:rsidRPr="00EC76D5" w:rsidRDefault="002759C1" w:rsidP="002759C1">
      <w:pPr>
        <w:pStyle w:val="Code"/>
      </w:pPr>
      <w:r w:rsidRPr="00EC76D5">
        <w:t xml:space="preserve">            }</w:t>
      </w:r>
    </w:p>
    <w:p w14:paraId="07ADEA63" w14:textId="77777777" w:rsidR="002759C1" w:rsidRPr="00EC76D5" w:rsidRDefault="002759C1" w:rsidP="002759C1">
      <w:pPr>
        <w:pStyle w:val="Code"/>
      </w:pPr>
      <w:r w:rsidRPr="00EC76D5">
        <w:t xml:space="preserve">          }</w:t>
      </w:r>
    </w:p>
    <w:p w14:paraId="36058C1E" w14:textId="77777777" w:rsidR="002759C1" w:rsidRPr="00EC76D5" w:rsidRDefault="002759C1" w:rsidP="002759C1">
      <w:pPr>
        <w:pStyle w:val="Code"/>
      </w:pPr>
    </w:p>
    <w:p w14:paraId="0DDD1E90" w14:textId="77777777" w:rsidR="002759C1" w:rsidRPr="00EC76D5" w:rsidRDefault="002759C1" w:rsidP="002759C1">
      <w:pPr>
        <w:pStyle w:val="Code"/>
      </w:pPr>
      <w:r w:rsidRPr="00EC76D5">
        <w:t xml:space="preserve">          if (extraSize &gt; 0) {</w:t>
      </w:r>
    </w:p>
    <w:p w14:paraId="76EA2E9C" w14:textId="77777777" w:rsidR="002759C1" w:rsidRPr="00EC76D5" w:rsidRDefault="002759C1" w:rsidP="002759C1">
      <w:pPr>
        <w:pStyle w:val="Code"/>
      </w:pPr>
      <w:r w:rsidRPr="00EC76D5">
        <w:t xml:space="preserve">            byteSize += addCountObjectCode(ObjectOperator.add, ObjectCode.EllipseRegister,</w:t>
      </w:r>
    </w:p>
    <w:p w14:paraId="110B0EA3" w14:textId="77777777" w:rsidR="002759C1" w:rsidRPr="00EC76D5" w:rsidRDefault="002759C1" w:rsidP="002759C1">
      <w:pPr>
        <w:pStyle w:val="Code"/>
      </w:pPr>
      <w:r w:rsidRPr="00EC76D5">
        <w:t xml:space="preserve">                                           extraSize, null);</w:t>
      </w:r>
    </w:p>
    <w:p w14:paraId="703D2F58" w14:textId="77777777" w:rsidR="002759C1" w:rsidRPr="00EC76D5" w:rsidRDefault="002759C1" w:rsidP="002759C1">
      <w:pPr>
        <w:pStyle w:val="Code"/>
      </w:pPr>
      <w:r w:rsidRPr="00EC76D5">
        <w:t xml:space="preserve">          }</w:t>
      </w:r>
    </w:p>
    <w:p w14:paraId="764E42A5" w14:textId="77777777" w:rsidR="002759C1" w:rsidRPr="00EC76D5" w:rsidRDefault="002759C1" w:rsidP="002759C1">
      <w:pPr>
        <w:pStyle w:val="Code"/>
      </w:pPr>
    </w:p>
    <w:p w14:paraId="335FA190" w14:textId="77777777" w:rsidR="002759C1" w:rsidRPr="00EC76D5" w:rsidRDefault="002759C1" w:rsidP="002759C1">
      <w:pPr>
        <w:pStyle w:val="Code"/>
      </w:pPr>
      <w:r w:rsidRPr="00EC76D5">
        <w:t xml:space="preserve">          if (calleeSymbol.getType().isFunction()) {</w:t>
      </w:r>
    </w:p>
    <w:p w14:paraId="76C5E142" w14:textId="77777777" w:rsidR="002759C1" w:rsidRPr="00EC76D5" w:rsidRDefault="002759C1" w:rsidP="002759C1">
      <w:pPr>
        <w:pStyle w:val="Code"/>
      </w:pPr>
      <w:r w:rsidRPr="00EC76D5">
        <w:t xml:space="preserve">            byteSize += addCountObjectCode(ObjectOperator.call,</w:t>
      </w:r>
    </w:p>
    <w:p w14:paraId="205F99EA" w14:textId="77777777" w:rsidR="002759C1" w:rsidRPr="00EC76D5" w:rsidRDefault="002759C1" w:rsidP="002759C1">
      <w:pPr>
        <w:pStyle w:val="Code"/>
      </w:pPr>
      <w:r w:rsidRPr="00EC76D5">
        <w:t xml:space="preserve">                                calleeSymbol.getUniqueName(), null, null);</w:t>
      </w:r>
    </w:p>
    <w:p w14:paraId="0EA06015" w14:textId="77777777" w:rsidR="002759C1" w:rsidRPr="00EC76D5" w:rsidRDefault="002759C1" w:rsidP="002759C1">
      <w:pPr>
        <w:pStyle w:val="Code"/>
      </w:pPr>
      <w:r w:rsidRPr="00EC76D5">
        <w:t xml:space="preserve">          }</w:t>
      </w:r>
    </w:p>
    <w:p w14:paraId="3992B057" w14:textId="77777777" w:rsidR="002759C1" w:rsidRPr="00EC76D5" w:rsidRDefault="002759C1" w:rsidP="002759C1">
      <w:pPr>
        <w:pStyle w:val="Code"/>
      </w:pPr>
      <w:r w:rsidRPr="00EC76D5">
        <w:t xml:space="preserve">          else {</w:t>
      </w:r>
    </w:p>
    <w:p w14:paraId="4B83C19C" w14:textId="77777777" w:rsidR="002759C1" w:rsidRPr="00EC76D5" w:rsidRDefault="002759C1" w:rsidP="002759C1">
      <w:pPr>
        <w:pStyle w:val="Code"/>
      </w:pPr>
      <w:r w:rsidRPr="00EC76D5">
        <w:t xml:space="preserve">            if (calleeSymbol.isAutoOrRegister()) {</w:t>
      </w:r>
    </w:p>
    <w:p w14:paraId="18A76CDE" w14:textId="77777777" w:rsidR="002759C1" w:rsidRPr="00EC76D5" w:rsidRDefault="002759C1" w:rsidP="002759C1">
      <w:pPr>
        <w:pStyle w:val="Code"/>
      </w:pPr>
      <w:r w:rsidRPr="00EC76D5">
        <w:t xml:space="preserve">              calleeSymbol.setReferred(true);</w:t>
      </w:r>
    </w:p>
    <w:p w14:paraId="6A084967" w14:textId="77777777" w:rsidR="002759C1" w:rsidRPr="00EC76D5" w:rsidRDefault="002759C1" w:rsidP="002759C1">
      <w:pPr>
        <w:pStyle w:val="Code"/>
      </w:pPr>
      <w:r w:rsidRPr="00EC76D5">
        <w:t xml:space="preserve">              calleeSymbol = Symbol.createOffsetSymbol(calleeSymbol);</w:t>
      </w:r>
    </w:p>
    <w:p w14:paraId="5AF4DC91" w14:textId="77777777" w:rsidR="002759C1" w:rsidRPr="00EC76D5" w:rsidRDefault="002759C1" w:rsidP="002759C1">
      <w:pPr>
        <w:pStyle w:val="Code"/>
      </w:pPr>
      <w:r w:rsidRPr="00EC76D5">
        <w:t xml:space="preserve">              </w:t>
      </w:r>
    </w:p>
    <w:p w14:paraId="7EBE92F2" w14:textId="77777777" w:rsidR="002759C1" w:rsidRPr="00EC76D5" w:rsidRDefault="002759C1" w:rsidP="002759C1">
      <w:pPr>
        <w:pStyle w:val="Code"/>
      </w:pPr>
      <w:r w:rsidRPr="00EC76D5">
        <w:t xml:space="preserve">              if (callerEllipse &amp;&amp; !calleeSymbol.isParameter()) {</w:t>
      </w:r>
    </w:p>
    <w:p w14:paraId="701839CF" w14:textId="77777777" w:rsidR="002759C1" w:rsidRPr="00EC76D5" w:rsidRDefault="002759C1" w:rsidP="002759C1">
      <w:pPr>
        <w:pStyle w:val="Code"/>
      </w:pPr>
      <w:r w:rsidRPr="00EC76D5">
        <w:t xml:space="preserve">                calleeSymbol.setOffset(calleeSymbol.getOffset() -</w:t>
      </w:r>
    </w:p>
    <w:p w14:paraId="6C6EA99D" w14:textId="77777777" w:rsidR="002759C1" w:rsidRPr="00EC76D5" w:rsidRDefault="002759C1" w:rsidP="002759C1">
      <w:pPr>
        <w:pStyle w:val="Code"/>
      </w:pPr>
      <w:r w:rsidRPr="00EC76D5">
        <w:t xml:space="preserve">                                       (recordSize + extraSize));</w:t>
      </w:r>
    </w:p>
    <w:p w14:paraId="6C6DF022" w14:textId="77777777" w:rsidR="002759C1" w:rsidRPr="00EC76D5" w:rsidRDefault="002759C1" w:rsidP="002759C1">
      <w:pPr>
        <w:pStyle w:val="Code"/>
      </w:pPr>
      <w:r w:rsidRPr="00EC76D5">
        <w:t xml:space="preserve">              }</w:t>
      </w:r>
    </w:p>
    <w:p w14:paraId="50A22B2E" w14:textId="77777777" w:rsidR="002759C1" w:rsidRPr="00EC76D5" w:rsidRDefault="002759C1" w:rsidP="002759C1">
      <w:pPr>
        <w:pStyle w:val="Code"/>
      </w:pPr>
      <w:r w:rsidRPr="00EC76D5">
        <w:t xml:space="preserve">              else {</w:t>
      </w:r>
    </w:p>
    <w:p w14:paraId="785F7406" w14:textId="77777777" w:rsidR="002759C1" w:rsidRPr="00EC76D5" w:rsidRDefault="002759C1" w:rsidP="002759C1">
      <w:pPr>
        <w:pStyle w:val="Code"/>
      </w:pPr>
      <w:r w:rsidRPr="00EC76D5">
        <w:t xml:space="preserve">                calleeSymbol.setOffset(calleeSymbol.getOffset() - recordSize);</w:t>
      </w:r>
    </w:p>
    <w:p w14:paraId="00F3151A" w14:textId="77777777" w:rsidR="002759C1" w:rsidRPr="00EC76D5" w:rsidRDefault="002759C1" w:rsidP="002759C1">
      <w:pPr>
        <w:pStyle w:val="Code"/>
      </w:pPr>
      <w:r w:rsidRPr="00EC76D5">
        <w:t xml:space="preserve">              }</w:t>
      </w:r>
    </w:p>
    <w:p w14:paraId="087D30EF" w14:textId="77777777" w:rsidR="002759C1" w:rsidRPr="00EC76D5" w:rsidRDefault="002759C1" w:rsidP="002759C1">
      <w:pPr>
        <w:pStyle w:val="Code"/>
      </w:pPr>
      <w:r w:rsidRPr="00EC76D5">
        <w:t xml:space="preserve">            }</w:t>
      </w:r>
    </w:p>
    <w:p w14:paraId="45CAF3ED" w14:textId="77777777" w:rsidR="002759C1" w:rsidRPr="00EC76D5" w:rsidRDefault="002759C1" w:rsidP="002759C1">
      <w:pPr>
        <w:pStyle w:val="Code"/>
      </w:pPr>
      <w:r w:rsidRPr="00EC76D5">
        <w:t xml:space="preserve">            </w:t>
      </w:r>
    </w:p>
    <w:p w14:paraId="15FCABCC" w14:textId="77777777" w:rsidR="002759C1" w:rsidRPr="00EC76D5" w:rsidRDefault="002759C1" w:rsidP="002759C1">
      <w:pPr>
        <w:pStyle w:val="Code"/>
      </w:pPr>
      <w:r w:rsidRPr="00EC76D5">
        <w:t xml:space="preserve">            byteSize +=</w:t>
      </w:r>
    </w:p>
    <w:p w14:paraId="19576111" w14:textId="77777777" w:rsidR="002759C1" w:rsidRPr="00EC76D5" w:rsidRDefault="002759C1" w:rsidP="002759C1">
      <w:pPr>
        <w:pStyle w:val="Code"/>
      </w:pPr>
      <w:r w:rsidRPr="00EC76D5">
        <w:t xml:space="preserve">              generateUnaryExpression(ObjectOperator.call, callRegister,</w:t>
      </w:r>
    </w:p>
    <w:p w14:paraId="4833863E" w14:textId="77777777" w:rsidR="002759C1" w:rsidRPr="00EC76D5" w:rsidRDefault="002759C1" w:rsidP="002759C1">
      <w:pPr>
        <w:pStyle w:val="Code"/>
      </w:pPr>
      <w:r w:rsidRPr="00EC76D5">
        <w:t xml:space="preserve">                                 calleeSymbol, addressRegister, addressOffset);</w:t>
      </w:r>
    </w:p>
    <w:p w14:paraId="7BB1D3C8" w14:textId="77777777" w:rsidR="002759C1" w:rsidRPr="00EC76D5" w:rsidRDefault="002759C1" w:rsidP="002759C1">
      <w:pPr>
        <w:pStyle w:val="Code"/>
      </w:pPr>
      <w:r w:rsidRPr="00EC76D5">
        <w:t xml:space="preserve">          }</w:t>
      </w:r>
    </w:p>
    <w:p w14:paraId="7016A8FF" w14:textId="77777777" w:rsidR="002759C1" w:rsidRPr="00EC76D5" w:rsidRDefault="002759C1" w:rsidP="002759C1">
      <w:pPr>
        <w:pStyle w:val="Code"/>
      </w:pPr>
    </w:p>
    <w:p w14:paraId="305E3CE4" w14:textId="77777777" w:rsidR="002759C1" w:rsidRPr="00EC76D5" w:rsidRDefault="002759C1" w:rsidP="002759C1">
      <w:pPr>
        <w:pStyle w:val="Code"/>
      </w:pPr>
      <w:r w:rsidRPr="00EC76D5">
        <w:t xml:space="preserve">          ObjectCode returnCode = m_objectCodeList.get(returnLine);</w:t>
      </w:r>
    </w:p>
    <w:p w14:paraId="2A52D337" w14:textId="77777777" w:rsidR="002759C1" w:rsidRPr="00EC76D5" w:rsidRDefault="002759C1" w:rsidP="002759C1">
      <w:pPr>
        <w:pStyle w:val="Code"/>
      </w:pPr>
      <w:r w:rsidRPr="00EC76D5">
        <w:t xml:space="preserve">          returnCode.setOperand(3, byteSize + Type.PointerSize);</w:t>
      </w:r>
    </w:p>
    <w:p w14:paraId="467DBD65" w14:textId="77777777" w:rsidR="002759C1" w:rsidRPr="00EC76D5" w:rsidRDefault="002759C1" w:rsidP="002759C1">
      <w:pPr>
        <w:pStyle w:val="Code"/>
      </w:pPr>
      <w:r w:rsidRPr="00EC76D5">
        <w:t xml:space="preserve">        }</w:t>
      </w:r>
    </w:p>
    <w:p w14:paraId="60D7B26B" w14:textId="77777777" w:rsidR="002759C1" w:rsidRPr="00EC76D5" w:rsidRDefault="002759C1" w:rsidP="002759C1">
      <w:pPr>
        <w:pStyle w:val="Code"/>
      </w:pPr>
      <w:r w:rsidRPr="00EC76D5">
        <w:t xml:space="preserve">        break;</w:t>
      </w:r>
    </w:p>
    <w:p w14:paraId="4DE48DD5" w14:textId="77777777" w:rsidR="002759C1" w:rsidRPr="00EC76D5" w:rsidRDefault="002759C1" w:rsidP="002759C1">
      <w:pPr>
        <w:pStyle w:val="Code"/>
      </w:pPr>
    </w:p>
    <w:p w14:paraId="542211D9" w14:textId="77777777" w:rsidR="002759C1" w:rsidRPr="00EC76D5" w:rsidRDefault="002759C1" w:rsidP="002759C1">
      <w:pPr>
        <w:pStyle w:val="Code"/>
      </w:pPr>
      <w:r w:rsidRPr="00EC76D5">
        <w:t xml:space="preserve">      case Return: {</w:t>
      </w:r>
    </w:p>
    <w:p w14:paraId="3A139A22" w14:textId="77777777" w:rsidR="002759C1" w:rsidRPr="00EC76D5" w:rsidRDefault="002759C1" w:rsidP="002759C1">
      <w:pPr>
        <w:pStyle w:val="Code"/>
      </w:pPr>
      <w:r w:rsidRPr="00EC76D5">
        <w:t xml:space="preserve">          Register returnAddressRegister = middleCode.getRegister(Track.Left);</w:t>
      </w:r>
    </w:p>
    <w:p w14:paraId="1D0CDE33" w14:textId="77777777" w:rsidR="002759C1" w:rsidRPr="00EC76D5" w:rsidRDefault="002759C1" w:rsidP="002759C1">
      <w:pPr>
        <w:pStyle w:val="Code"/>
      </w:pPr>
      <w:r w:rsidRPr="00EC76D5">
        <w:t xml:space="preserve">          addObjectCode(ObjectOperator.mov, returnAddressRegister,</w:t>
      </w:r>
    </w:p>
    <w:p w14:paraId="11B507D2" w14:textId="77777777" w:rsidR="002759C1" w:rsidRPr="00EC76D5" w:rsidRDefault="002759C1" w:rsidP="002759C1">
      <w:pPr>
        <w:pStyle w:val="Code"/>
      </w:pPr>
      <w:r w:rsidRPr="00EC76D5">
        <w:t xml:space="preserve">                        ObjectCode.FrameRegister, SymbolTable.ReturnAddressOffset);                </w:t>
      </w:r>
    </w:p>
    <w:p w14:paraId="68F9CD17" w14:textId="77777777" w:rsidR="002759C1" w:rsidRPr="00EC76D5" w:rsidRDefault="002759C1" w:rsidP="002759C1">
      <w:pPr>
        <w:pStyle w:val="Code"/>
      </w:pPr>
      <w:r w:rsidRPr="00EC76D5">
        <w:t xml:space="preserve">          addObjectCode(ObjectOperator.mov, ObjectCode.EllipseRegister,</w:t>
      </w:r>
    </w:p>
    <w:p w14:paraId="523DE856" w14:textId="77777777" w:rsidR="002759C1" w:rsidRPr="00EC76D5" w:rsidRDefault="002759C1" w:rsidP="002759C1">
      <w:pPr>
        <w:pStyle w:val="Code"/>
      </w:pPr>
      <w:r w:rsidRPr="00EC76D5">
        <w:lastRenderedPageBreak/>
        <w:t xml:space="preserve">                        ObjectCode.FrameRegister, SymbolTable.EllipseFrameOffset);</w:t>
      </w:r>
    </w:p>
    <w:p w14:paraId="2C07042F" w14:textId="77777777" w:rsidR="002759C1" w:rsidRPr="00EC76D5" w:rsidRDefault="002759C1" w:rsidP="002759C1">
      <w:pPr>
        <w:pStyle w:val="Code"/>
      </w:pPr>
      <w:r w:rsidRPr="00EC76D5">
        <w:t xml:space="preserve">          addObjectCode(ObjectOperator.mov, ObjectCode.FrameRegister,</w:t>
      </w:r>
    </w:p>
    <w:p w14:paraId="243849DB" w14:textId="77777777" w:rsidR="002759C1" w:rsidRPr="00EC76D5" w:rsidRDefault="002759C1" w:rsidP="002759C1">
      <w:pPr>
        <w:pStyle w:val="Code"/>
      </w:pPr>
      <w:r w:rsidRPr="00EC76D5">
        <w:t xml:space="preserve">                        ObjectCode.FrameRegister, SymbolTable.RegularFrameOffset);</w:t>
      </w:r>
    </w:p>
    <w:p w14:paraId="1E7614AD" w14:textId="77777777" w:rsidR="002759C1" w:rsidRPr="00EC76D5" w:rsidRDefault="002759C1" w:rsidP="002759C1">
      <w:pPr>
        <w:pStyle w:val="Code"/>
      </w:pPr>
      <w:r w:rsidRPr="00EC76D5">
        <w:t xml:space="preserve">          addObjectCode(ObjectOperator.jmp, returnAddressRegister, null, null);</w:t>
      </w:r>
    </w:p>
    <w:p w14:paraId="3303FA94" w14:textId="77777777" w:rsidR="002759C1" w:rsidRPr="00EC76D5" w:rsidRDefault="002759C1" w:rsidP="002759C1">
      <w:pPr>
        <w:pStyle w:val="Code"/>
      </w:pPr>
      <w:r w:rsidRPr="00EC76D5">
        <w:t xml:space="preserve">        }</w:t>
      </w:r>
    </w:p>
    <w:p w14:paraId="3AB0CF6A" w14:textId="77777777" w:rsidR="002759C1" w:rsidRPr="00EC76D5" w:rsidRDefault="002759C1" w:rsidP="002759C1">
      <w:pPr>
        <w:pStyle w:val="Code"/>
      </w:pPr>
      <w:r w:rsidRPr="00EC76D5">
        <w:t xml:space="preserve">        break;</w:t>
      </w:r>
    </w:p>
    <w:p w14:paraId="2C11F292" w14:textId="77777777" w:rsidR="002759C1" w:rsidRPr="00EC76D5" w:rsidRDefault="002759C1" w:rsidP="002759C1">
      <w:pPr>
        <w:pStyle w:val="Code"/>
      </w:pPr>
    </w:p>
    <w:p w14:paraId="47939571" w14:textId="77777777" w:rsidR="002759C1" w:rsidRPr="00EC76D5" w:rsidRDefault="002759C1" w:rsidP="002759C1">
      <w:pPr>
        <w:pStyle w:val="Code"/>
      </w:pPr>
      <w:r w:rsidRPr="00EC76D5">
        <w:t xml:space="preserve">      case Goto:</w:t>
      </w:r>
    </w:p>
    <w:p w14:paraId="03D8F80E" w14:textId="77777777" w:rsidR="002759C1" w:rsidRPr="00EC76D5" w:rsidRDefault="002759C1" w:rsidP="002759C1">
      <w:pPr>
        <w:pStyle w:val="Code"/>
      </w:pPr>
      <w:r w:rsidRPr="00EC76D5">
        <w:t xml:space="preserve">        addObjectCode(ObjectOperator.long_jmp, null, null, operand1);</w:t>
      </w:r>
    </w:p>
    <w:p w14:paraId="35B0E90F" w14:textId="77777777" w:rsidR="002759C1" w:rsidRPr="00EC76D5" w:rsidRDefault="002759C1" w:rsidP="002759C1">
      <w:pPr>
        <w:pStyle w:val="Code"/>
      </w:pPr>
      <w:r w:rsidRPr="00EC76D5">
        <w:t xml:space="preserve">        break;</w:t>
      </w:r>
    </w:p>
    <w:p w14:paraId="5EE9B239" w14:textId="77777777" w:rsidR="002759C1" w:rsidRPr="00EC76D5" w:rsidRDefault="002759C1" w:rsidP="002759C1">
      <w:pPr>
        <w:pStyle w:val="Code"/>
      </w:pPr>
      <w:r w:rsidRPr="00EC76D5">
        <w:t xml:space="preserve">    }</w:t>
      </w:r>
    </w:p>
    <w:p w14:paraId="46672360" w14:textId="77777777" w:rsidR="002759C1" w:rsidRPr="00EC76D5" w:rsidRDefault="002759C1" w:rsidP="002759C1">
      <w:pPr>
        <w:pStyle w:val="Code"/>
      </w:pPr>
      <w:r w:rsidRPr="00EC76D5">
        <w:t xml:space="preserve">  }</w:t>
      </w:r>
    </w:p>
    <w:p w14:paraId="7DC4FE93" w14:textId="77777777" w:rsidR="002759C1" w:rsidRPr="00EC76D5" w:rsidRDefault="002759C1" w:rsidP="002759C1">
      <w:pPr>
        <w:pStyle w:val="Code"/>
      </w:pPr>
    </w:p>
    <w:p w14:paraId="09675267" w14:textId="77777777" w:rsidR="002759C1" w:rsidRPr="00EC76D5" w:rsidRDefault="002759C1" w:rsidP="002759C1">
      <w:pPr>
        <w:pStyle w:val="Code"/>
      </w:pPr>
      <w:r w:rsidRPr="00EC76D5">
        <w:t xml:space="preserve">  // ------------------------------------------------------------------------</w:t>
      </w:r>
    </w:p>
    <w:p w14:paraId="5BD0FCC7" w14:textId="77777777" w:rsidR="002759C1" w:rsidRPr="00EC76D5" w:rsidRDefault="002759C1" w:rsidP="002759C1">
      <w:pPr>
        <w:pStyle w:val="Code"/>
      </w:pPr>
      <w:r w:rsidRPr="00EC76D5">
        <w:t xml:space="preserve">  </w:t>
      </w:r>
    </w:p>
    <w:p w14:paraId="7B7E4371" w14:textId="77777777" w:rsidR="002759C1" w:rsidRPr="00EC76D5" w:rsidRDefault="002759C1" w:rsidP="002759C1">
      <w:pPr>
        <w:pStyle w:val="Code"/>
      </w:pPr>
      <w:r w:rsidRPr="00EC76D5">
        <w:t xml:space="preserve">  private static final Map&lt;MiddleOperator,ObjectOperator&gt;</w:t>
      </w:r>
    </w:p>
    <w:p w14:paraId="35EE4E7F" w14:textId="77777777" w:rsidR="002759C1" w:rsidRPr="00EC76D5" w:rsidRDefault="002759C1" w:rsidP="002759C1">
      <w:pPr>
        <w:pStyle w:val="Code"/>
      </w:pPr>
      <w:r w:rsidRPr="00EC76D5">
        <w:t xml:space="preserve">                         m_middleToIntegralTargetMap = new ListMap&lt;&gt;(),</w:t>
      </w:r>
    </w:p>
    <w:p w14:paraId="12462F23" w14:textId="77777777" w:rsidR="002759C1" w:rsidRPr="00EC76D5" w:rsidRDefault="002759C1" w:rsidP="002759C1">
      <w:pPr>
        <w:pStyle w:val="Code"/>
      </w:pPr>
      <w:r w:rsidRPr="00EC76D5">
        <w:t xml:space="preserve">                         m_middleToFloatingTargetMap = new ListMap&lt;&gt;();</w:t>
      </w:r>
    </w:p>
    <w:p w14:paraId="298B12C1" w14:textId="77777777" w:rsidR="002759C1" w:rsidRPr="00EC76D5" w:rsidRDefault="002759C1" w:rsidP="002759C1">
      <w:pPr>
        <w:pStyle w:val="Code"/>
      </w:pPr>
      <w:r w:rsidRPr="00EC76D5">
        <w:t xml:space="preserve">  private static final Map&lt;Pair&lt;MiddleOperator,Boolean&gt;,ObjectOperator&gt;</w:t>
      </w:r>
    </w:p>
    <w:p w14:paraId="575B4310" w14:textId="77777777" w:rsidR="002759C1" w:rsidRPr="00EC76D5" w:rsidRDefault="002759C1" w:rsidP="002759C1">
      <w:pPr>
        <w:pStyle w:val="Code"/>
      </w:pPr>
      <w:r w:rsidRPr="00EC76D5">
        <w:t xml:space="preserve">                         m_middleToSignedIntegralTargetMap = new ListMap&lt;&gt;();</w:t>
      </w:r>
    </w:p>
    <w:p w14:paraId="6328AB8E" w14:textId="77777777" w:rsidR="002759C1" w:rsidRPr="00EC76D5" w:rsidRDefault="002759C1" w:rsidP="002759C1">
      <w:pPr>
        <w:pStyle w:val="Code"/>
      </w:pPr>
      <w:r w:rsidRPr="00EC76D5">
        <w:t xml:space="preserve">  private static final Map&lt;ObjectOperator,ObjectOperator&gt;</w:t>
      </w:r>
    </w:p>
    <w:p w14:paraId="2A4A5242" w14:textId="77777777" w:rsidR="002759C1" w:rsidRPr="00EC76D5" w:rsidRDefault="002759C1" w:rsidP="002759C1">
      <w:pPr>
        <w:pStyle w:val="Code"/>
      </w:pPr>
      <w:r w:rsidRPr="00EC76D5">
        <w:t xml:space="preserve">                         m_inverseMap =  new ListMap&lt;&gt;();</w:t>
      </w:r>
    </w:p>
    <w:p w14:paraId="0042887F" w14:textId="77777777" w:rsidR="002759C1" w:rsidRPr="00EC76D5" w:rsidRDefault="002759C1" w:rsidP="002759C1">
      <w:pPr>
        <w:pStyle w:val="Code"/>
      </w:pPr>
      <w:r w:rsidRPr="00EC76D5">
        <w:t xml:space="preserve">  private static final Map&lt;Pair&lt;Integer,Integer&gt;,Integer&gt;</w:t>
      </w:r>
    </w:p>
    <w:p w14:paraId="137B0D70" w14:textId="77777777" w:rsidR="002759C1" w:rsidRPr="00EC76D5" w:rsidRDefault="002759C1" w:rsidP="002759C1">
      <w:pPr>
        <w:pStyle w:val="Code"/>
      </w:pPr>
      <w:r w:rsidRPr="00EC76D5">
        <w:t xml:space="preserve">                         m_maskMap = new ListMap&lt;&gt;();</w:t>
      </w:r>
    </w:p>
    <w:p w14:paraId="72BF35FC" w14:textId="77777777" w:rsidR="002759C1" w:rsidRPr="00EC76D5" w:rsidRDefault="002759C1" w:rsidP="002759C1">
      <w:pPr>
        <w:pStyle w:val="Code"/>
      </w:pPr>
      <w:r w:rsidRPr="00EC76D5">
        <w:t xml:space="preserve">  private static final Map&lt;Sort,ObjectOperator&gt; m_floatPushMap=new ListMap&lt;&gt;();</w:t>
      </w:r>
    </w:p>
    <w:p w14:paraId="2C870AE0" w14:textId="77777777" w:rsidR="002759C1" w:rsidRPr="00EC76D5" w:rsidRDefault="002759C1" w:rsidP="002759C1">
      <w:pPr>
        <w:pStyle w:val="Code"/>
      </w:pPr>
      <w:r w:rsidRPr="00EC76D5">
        <w:t xml:space="preserve">  </w:t>
      </w:r>
    </w:p>
    <w:p w14:paraId="53B908DE" w14:textId="77777777" w:rsidR="002759C1" w:rsidRPr="00EC76D5" w:rsidRDefault="002759C1" w:rsidP="002759C1">
      <w:pPr>
        <w:pStyle w:val="Code"/>
      </w:pPr>
      <w:r w:rsidRPr="00EC76D5">
        <w:t xml:space="preserve">  private static final Map&lt;Sort,ObjectOperator&gt; m_floatTopMap =new ListMap&lt;&gt;(),</w:t>
      </w:r>
    </w:p>
    <w:p w14:paraId="7C961026" w14:textId="77777777" w:rsidR="002759C1" w:rsidRPr="00EC76D5" w:rsidRDefault="002759C1" w:rsidP="002759C1">
      <w:pPr>
        <w:pStyle w:val="Code"/>
      </w:pPr>
      <w:r w:rsidRPr="00EC76D5">
        <w:t xml:space="preserve">                                                m_floatPopMap =new ListMap&lt;&gt;();</w:t>
      </w:r>
    </w:p>
    <w:p w14:paraId="23F68A67" w14:textId="77777777" w:rsidR="002759C1" w:rsidRPr="00EC76D5" w:rsidRDefault="002759C1" w:rsidP="002759C1">
      <w:pPr>
        <w:pStyle w:val="Code"/>
      </w:pPr>
    </w:p>
    <w:p w14:paraId="442849FD" w14:textId="77777777" w:rsidR="002759C1" w:rsidRPr="00EC76D5" w:rsidRDefault="002759C1" w:rsidP="002759C1">
      <w:pPr>
        <w:pStyle w:val="Code"/>
      </w:pPr>
      <w:r w:rsidRPr="00EC76D5">
        <w:t xml:space="preserve">  static {</w:t>
      </w:r>
    </w:p>
    <w:p w14:paraId="58AB4E11" w14:textId="77777777" w:rsidR="002759C1" w:rsidRPr="00EC76D5" w:rsidRDefault="002759C1" w:rsidP="002759C1">
      <w:pPr>
        <w:pStyle w:val="Code"/>
      </w:pPr>
      <w:r w:rsidRPr="00EC76D5">
        <w:t xml:space="preserve">    m_middleToIntegralTargetMap.</w:t>
      </w:r>
    </w:p>
    <w:p w14:paraId="3EDED63D" w14:textId="77777777" w:rsidR="002759C1" w:rsidRPr="00EC76D5" w:rsidRDefault="002759C1" w:rsidP="002759C1">
      <w:pPr>
        <w:pStyle w:val="Code"/>
      </w:pPr>
      <w:r w:rsidRPr="00EC76D5">
        <w:t xml:space="preserve">      put(MiddleOperator.Assign, ObjectOperator.mov);</w:t>
      </w:r>
    </w:p>
    <w:p w14:paraId="05CDC9DD" w14:textId="77777777" w:rsidR="002759C1" w:rsidRPr="00EC76D5" w:rsidRDefault="002759C1" w:rsidP="002759C1">
      <w:pPr>
        <w:pStyle w:val="Code"/>
      </w:pPr>
      <w:r w:rsidRPr="00EC76D5">
        <w:t xml:space="preserve">    m_middleToIntegralTargetMap.</w:t>
      </w:r>
    </w:p>
    <w:p w14:paraId="42C5E5BF" w14:textId="77777777" w:rsidR="002759C1" w:rsidRPr="00EC76D5" w:rsidRDefault="002759C1" w:rsidP="002759C1">
      <w:pPr>
        <w:pStyle w:val="Code"/>
      </w:pPr>
      <w:r w:rsidRPr="00EC76D5">
        <w:t xml:space="preserve">      put(MiddleOperator.BitwiseNot,ObjectOperator.not);</w:t>
      </w:r>
    </w:p>
    <w:p w14:paraId="3D0BAEA6" w14:textId="77777777" w:rsidR="002759C1" w:rsidRPr="00EC76D5" w:rsidRDefault="002759C1" w:rsidP="002759C1">
      <w:pPr>
        <w:pStyle w:val="Code"/>
      </w:pPr>
      <w:r w:rsidRPr="00EC76D5">
        <w:t xml:space="preserve">    m_middleToIntegralTargetMap.</w:t>
      </w:r>
    </w:p>
    <w:p w14:paraId="0437DD1E" w14:textId="77777777" w:rsidR="002759C1" w:rsidRPr="00EC76D5" w:rsidRDefault="002759C1" w:rsidP="002759C1">
      <w:pPr>
        <w:pStyle w:val="Code"/>
      </w:pPr>
      <w:r w:rsidRPr="00EC76D5">
        <w:t xml:space="preserve">      put(MiddleOperator.UnarySubtract, ObjectOperator.neg);</w:t>
      </w:r>
    </w:p>
    <w:p w14:paraId="6E2A6DF6" w14:textId="77777777" w:rsidR="002759C1" w:rsidRPr="00EC76D5" w:rsidRDefault="002759C1" w:rsidP="002759C1">
      <w:pPr>
        <w:pStyle w:val="Code"/>
      </w:pPr>
      <w:r w:rsidRPr="00EC76D5">
        <w:t xml:space="preserve">    m_middleToIntegralTargetMap.</w:t>
      </w:r>
    </w:p>
    <w:p w14:paraId="6CC95AB2" w14:textId="77777777" w:rsidR="002759C1" w:rsidRPr="00EC76D5" w:rsidRDefault="002759C1" w:rsidP="002759C1">
      <w:pPr>
        <w:pStyle w:val="Code"/>
      </w:pPr>
      <w:r w:rsidRPr="00EC76D5">
        <w:t xml:space="preserve">      put(MiddleOperator.PrefixIncrement, ObjectOperator.inc);</w:t>
      </w:r>
    </w:p>
    <w:p w14:paraId="03A940E6" w14:textId="77777777" w:rsidR="002759C1" w:rsidRPr="00EC76D5" w:rsidRDefault="002759C1" w:rsidP="002759C1">
      <w:pPr>
        <w:pStyle w:val="Code"/>
      </w:pPr>
      <w:r w:rsidRPr="00EC76D5">
        <w:t xml:space="preserve">    m_middleToIntegralTargetMap.</w:t>
      </w:r>
    </w:p>
    <w:p w14:paraId="0F2B7021" w14:textId="77777777" w:rsidR="002759C1" w:rsidRPr="00EC76D5" w:rsidRDefault="002759C1" w:rsidP="002759C1">
      <w:pPr>
        <w:pStyle w:val="Code"/>
      </w:pPr>
      <w:r w:rsidRPr="00EC76D5">
        <w:t xml:space="preserve">      put(MiddleOperator.PrefixDecrement, ObjectOperator.dec);</w:t>
      </w:r>
    </w:p>
    <w:p w14:paraId="10795ACA" w14:textId="77777777" w:rsidR="002759C1" w:rsidRPr="00EC76D5" w:rsidRDefault="002759C1" w:rsidP="002759C1">
      <w:pPr>
        <w:pStyle w:val="Code"/>
      </w:pPr>
      <w:r w:rsidRPr="00EC76D5">
        <w:t xml:space="preserve">    m_middleToIntegralTargetMap.</w:t>
      </w:r>
    </w:p>
    <w:p w14:paraId="1A9C9EB9" w14:textId="77777777" w:rsidR="002759C1" w:rsidRPr="00EC76D5" w:rsidRDefault="002759C1" w:rsidP="002759C1">
      <w:pPr>
        <w:pStyle w:val="Code"/>
      </w:pPr>
      <w:r w:rsidRPr="00EC76D5">
        <w:t xml:space="preserve">      put(MiddleOperator.PostfixIncrement, ObjectOperator.inc);</w:t>
      </w:r>
    </w:p>
    <w:p w14:paraId="0581E08C" w14:textId="77777777" w:rsidR="002759C1" w:rsidRPr="00EC76D5" w:rsidRDefault="002759C1" w:rsidP="002759C1">
      <w:pPr>
        <w:pStyle w:val="Code"/>
      </w:pPr>
      <w:r w:rsidRPr="00EC76D5">
        <w:t xml:space="preserve">    m_middleToIntegralTargetMap.</w:t>
      </w:r>
    </w:p>
    <w:p w14:paraId="62901D52" w14:textId="77777777" w:rsidR="002759C1" w:rsidRPr="00EC76D5" w:rsidRDefault="002759C1" w:rsidP="002759C1">
      <w:pPr>
        <w:pStyle w:val="Code"/>
      </w:pPr>
      <w:r w:rsidRPr="00EC76D5">
        <w:t xml:space="preserve">      put(MiddleOperator.PostfixDecrement, ObjectOperator.dec);</w:t>
      </w:r>
    </w:p>
    <w:p w14:paraId="4DC1B10C" w14:textId="77777777" w:rsidR="002759C1" w:rsidRPr="00EC76D5" w:rsidRDefault="002759C1" w:rsidP="002759C1">
      <w:pPr>
        <w:pStyle w:val="Code"/>
      </w:pPr>
      <w:r w:rsidRPr="00EC76D5">
        <w:t xml:space="preserve">    m_middleToIntegralTargetMap.</w:t>
      </w:r>
    </w:p>
    <w:p w14:paraId="1AB20688" w14:textId="77777777" w:rsidR="002759C1" w:rsidRPr="00EC76D5" w:rsidRDefault="002759C1" w:rsidP="002759C1">
      <w:pPr>
        <w:pStyle w:val="Code"/>
      </w:pPr>
      <w:r w:rsidRPr="00EC76D5">
        <w:t xml:space="preserve">      put(MiddleOperator.BitwiseAnd, ObjectOperator.and);</w:t>
      </w:r>
    </w:p>
    <w:p w14:paraId="3AB15BD5" w14:textId="77777777" w:rsidR="002759C1" w:rsidRPr="00EC76D5" w:rsidRDefault="002759C1" w:rsidP="002759C1">
      <w:pPr>
        <w:pStyle w:val="Code"/>
      </w:pPr>
      <w:r w:rsidRPr="00EC76D5">
        <w:t xml:space="preserve">    m_middleToIntegralTargetMap.</w:t>
      </w:r>
    </w:p>
    <w:p w14:paraId="411CDEB5" w14:textId="77777777" w:rsidR="002759C1" w:rsidRPr="00EC76D5" w:rsidRDefault="002759C1" w:rsidP="002759C1">
      <w:pPr>
        <w:pStyle w:val="Code"/>
      </w:pPr>
      <w:r w:rsidRPr="00EC76D5">
        <w:t xml:space="preserve">      put(MiddleOperator.BitwiseIOr, ObjectOperator.or);</w:t>
      </w:r>
    </w:p>
    <w:p w14:paraId="0B98A7EA" w14:textId="77777777" w:rsidR="002759C1" w:rsidRPr="00EC76D5" w:rsidRDefault="002759C1" w:rsidP="002759C1">
      <w:pPr>
        <w:pStyle w:val="Code"/>
      </w:pPr>
      <w:r w:rsidRPr="00EC76D5">
        <w:t xml:space="preserve">    m_middleToIntegralTargetMap.</w:t>
      </w:r>
    </w:p>
    <w:p w14:paraId="7A6E6D88" w14:textId="77777777" w:rsidR="002759C1" w:rsidRPr="00EC76D5" w:rsidRDefault="002759C1" w:rsidP="002759C1">
      <w:pPr>
        <w:pStyle w:val="Code"/>
      </w:pPr>
      <w:r w:rsidRPr="00EC76D5">
        <w:t xml:space="preserve">      put(MiddleOperator.BitwiseXOr, ObjectOperator.xor);</w:t>
      </w:r>
    </w:p>
    <w:p w14:paraId="796CFD14" w14:textId="77777777" w:rsidR="002759C1" w:rsidRPr="00EC76D5" w:rsidRDefault="002759C1" w:rsidP="002759C1">
      <w:pPr>
        <w:pStyle w:val="Code"/>
      </w:pPr>
      <w:r w:rsidRPr="00EC76D5">
        <w:t xml:space="preserve">    m_middleToIntegralTargetMap.</w:t>
      </w:r>
    </w:p>
    <w:p w14:paraId="6535E013" w14:textId="77777777" w:rsidR="002759C1" w:rsidRPr="00EC76D5" w:rsidRDefault="002759C1" w:rsidP="002759C1">
      <w:pPr>
        <w:pStyle w:val="Code"/>
      </w:pPr>
      <w:r w:rsidRPr="00EC76D5">
        <w:t xml:space="preserve">      put(MiddleOperator.LeftShift, ObjectOperator.shl);</w:t>
      </w:r>
    </w:p>
    <w:p w14:paraId="5EE223D3" w14:textId="77777777" w:rsidR="002759C1" w:rsidRPr="00EC76D5" w:rsidRDefault="002759C1" w:rsidP="002759C1">
      <w:pPr>
        <w:pStyle w:val="Code"/>
      </w:pPr>
      <w:r w:rsidRPr="00EC76D5">
        <w:t xml:space="preserve">    m_middleToIntegralTargetMap.</w:t>
      </w:r>
    </w:p>
    <w:p w14:paraId="24853736" w14:textId="77777777" w:rsidR="002759C1" w:rsidRPr="00EC76D5" w:rsidRDefault="002759C1" w:rsidP="002759C1">
      <w:pPr>
        <w:pStyle w:val="Code"/>
      </w:pPr>
      <w:r w:rsidRPr="00EC76D5">
        <w:lastRenderedPageBreak/>
        <w:t xml:space="preserve">      put(MiddleOperator.RightShift, ObjectOperator.shr);</w:t>
      </w:r>
    </w:p>
    <w:p w14:paraId="25A3D920" w14:textId="77777777" w:rsidR="002759C1" w:rsidRPr="00EC76D5" w:rsidRDefault="002759C1" w:rsidP="002759C1">
      <w:pPr>
        <w:pStyle w:val="Code"/>
      </w:pPr>
      <w:r w:rsidRPr="00EC76D5">
        <w:t xml:space="preserve">    m_middleToIntegralTargetMap.</w:t>
      </w:r>
    </w:p>
    <w:p w14:paraId="19CD778B" w14:textId="77777777" w:rsidR="002759C1" w:rsidRPr="00EC76D5" w:rsidRDefault="002759C1" w:rsidP="002759C1">
      <w:pPr>
        <w:pStyle w:val="Code"/>
      </w:pPr>
      <w:r w:rsidRPr="00EC76D5">
        <w:t xml:space="preserve">      put(MiddleOperator.BinaryAdd, ObjectOperator.add);</w:t>
      </w:r>
    </w:p>
    <w:p w14:paraId="7A6FDDF1" w14:textId="77777777" w:rsidR="002759C1" w:rsidRPr="00EC76D5" w:rsidRDefault="002759C1" w:rsidP="002759C1">
      <w:pPr>
        <w:pStyle w:val="Code"/>
      </w:pPr>
      <w:r w:rsidRPr="00EC76D5">
        <w:t xml:space="preserve">    m_middleToIntegralTargetMap.</w:t>
      </w:r>
    </w:p>
    <w:p w14:paraId="30A26D93" w14:textId="77777777" w:rsidR="002759C1" w:rsidRPr="00EC76D5" w:rsidRDefault="002759C1" w:rsidP="002759C1">
      <w:pPr>
        <w:pStyle w:val="Code"/>
      </w:pPr>
      <w:r w:rsidRPr="00EC76D5">
        <w:t xml:space="preserve">      put(MiddleOperator.BinarySubtract, ObjectOperator.sub);</w:t>
      </w:r>
    </w:p>
    <w:p w14:paraId="6252602A" w14:textId="77777777" w:rsidR="002759C1" w:rsidRPr="00EC76D5" w:rsidRDefault="002759C1" w:rsidP="002759C1">
      <w:pPr>
        <w:pStyle w:val="Code"/>
      </w:pPr>
      <w:r w:rsidRPr="00EC76D5">
        <w:t xml:space="preserve">    m_middleToIntegralTargetMap.</w:t>
      </w:r>
    </w:p>
    <w:p w14:paraId="0D401B34" w14:textId="77777777" w:rsidR="002759C1" w:rsidRPr="00EC76D5" w:rsidRDefault="002759C1" w:rsidP="002759C1">
      <w:pPr>
        <w:pStyle w:val="Code"/>
      </w:pPr>
      <w:r w:rsidRPr="00EC76D5">
        <w:t xml:space="preserve">      put(MiddleOperator.Interrupt, ObjectOperator.interrupt);</w:t>
      </w:r>
    </w:p>
    <w:p w14:paraId="6F605B9A" w14:textId="77777777" w:rsidR="002759C1" w:rsidRPr="00EC76D5" w:rsidRDefault="002759C1" w:rsidP="002759C1">
      <w:pPr>
        <w:pStyle w:val="Code"/>
      </w:pPr>
    </w:p>
    <w:p w14:paraId="5EA7083F" w14:textId="77777777" w:rsidR="002759C1" w:rsidRPr="00EC76D5" w:rsidRDefault="002759C1" w:rsidP="002759C1">
      <w:pPr>
        <w:pStyle w:val="Code"/>
      </w:pPr>
      <w:r w:rsidRPr="00EC76D5">
        <w:t xml:space="preserve">    m_middleToSignedIntegralTargetMap.</w:t>
      </w:r>
    </w:p>
    <w:p w14:paraId="48F448E7" w14:textId="77777777" w:rsidR="002759C1" w:rsidRPr="00EC76D5" w:rsidRDefault="002759C1" w:rsidP="002759C1">
      <w:pPr>
        <w:pStyle w:val="Code"/>
      </w:pPr>
      <w:r w:rsidRPr="00EC76D5">
        <w:t xml:space="preserve">      put(new Pair&lt;&gt;(MiddleOperator.Multiply, true), ObjectOperator.imul);</w:t>
      </w:r>
    </w:p>
    <w:p w14:paraId="5E9DB4F6" w14:textId="77777777" w:rsidR="002759C1" w:rsidRPr="00EC76D5" w:rsidRDefault="002759C1" w:rsidP="002759C1">
      <w:pPr>
        <w:pStyle w:val="Code"/>
      </w:pPr>
      <w:r w:rsidRPr="00EC76D5">
        <w:t xml:space="preserve">    m_middleToSignedIntegralTargetMap.</w:t>
      </w:r>
    </w:p>
    <w:p w14:paraId="6334228C" w14:textId="77777777" w:rsidR="002759C1" w:rsidRPr="00EC76D5" w:rsidRDefault="002759C1" w:rsidP="002759C1">
      <w:pPr>
        <w:pStyle w:val="Code"/>
      </w:pPr>
      <w:r w:rsidRPr="00EC76D5">
        <w:t xml:space="preserve">      put(new Pair&lt;&gt;(MiddleOperator.Multiply, false), ObjectOperator.mul);</w:t>
      </w:r>
    </w:p>
    <w:p w14:paraId="621E4540" w14:textId="77777777" w:rsidR="002759C1" w:rsidRPr="00EC76D5" w:rsidRDefault="002759C1" w:rsidP="002759C1">
      <w:pPr>
        <w:pStyle w:val="Code"/>
      </w:pPr>
      <w:r w:rsidRPr="00EC76D5">
        <w:t xml:space="preserve">    m_middleToSignedIntegralTargetMap.</w:t>
      </w:r>
    </w:p>
    <w:p w14:paraId="3E5393C6" w14:textId="77777777" w:rsidR="002759C1" w:rsidRPr="00EC76D5" w:rsidRDefault="002759C1" w:rsidP="002759C1">
      <w:pPr>
        <w:pStyle w:val="Code"/>
      </w:pPr>
      <w:r w:rsidRPr="00EC76D5">
        <w:t xml:space="preserve">      put(new Pair&lt;&gt;(MiddleOperator.Divide, true), ObjectOperator.idiv);</w:t>
      </w:r>
    </w:p>
    <w:p w14:paraId="2758DF82" w14:textId="77777777" w:rsidR="002759C1" w:rsidRPr="00EC76D5" w:rsidRDefault="002759C1" w:rsidP="002759C1">
      <w:pPr>
        <w:pStyle w:val="Code"/>
      </w:pPr>
      <w:r w:rsidRPr="00EC76D5">
        <w:t xml:space="preserve">    m_middleToSignedIntegralTargetMap.</w:t>
      </w:r>
    </w:p>
    <w:p w14:paraId="17834A22" w14:textId="77777777" w:rsidR="002759C1" w:rsidRPr="00EC76D5" w:rsidRDefault="002759C1" w:rsidP="002759C1">
      <w:pPr>
        <w:pStyle w:val="Code"/>
      </w:pPr>
      <w:r w:rsidRPr="00EC76D5">
        <w:t xml:space="preserve">      put(new Pair&lt;&gt;(MiddleOperator.Divide, false), ObjectOperator.div);</w:t>
      </w:r>
    </w:p>
    <w:p w14:paraId="22BFADE8" w14:textId="77777777" w:rsidR="002759C1" w:rsidRPr="00EC76D5" w:rsidRDefault="002759C1" w:rsidP="002759C1">
      <w:pPr>
        <w:pStyle w:val="Code"/>
      </w:pPr>
      <w:r w:rsidRPr="00EC76D5">
        <w:t xml:space="preserve">    m_middleToSignedIntegralTargetMap.</w:t>
      </w:r>
    </w:p>
    <w:p w14:paraId="2E7F4F8F" w14:textId="77777777" w:rsidR="002759C1" w:rsidRPr="00EC76D5" w:rsidRDefault="002759C1" w:rsidP="002759C1">
      <w:pPr>
        <w:pStyle w:val="Code"/>
      </w:pPr>
      <w:r w:rsidRPr="00EC76D5">
        <w:t xml:space="preserve">      put(new Pair&lt;&gt;(MiddleOperator.Modulo, true), ObjectOperator.idiv);</w:t>
      </w:r>
    </w:p>
    <w:p w14:paraId="651BF637" w14:textId="77777777" w:rsidR="002759C1" w:rsidRPr="00EC76D5" w:rsidRDefault="002759C1" w:rsidP="002759C1">
      <w:pPr>
        <w:pStyle w:val="Code"/>
      </w:pPr>
      <w:r w:rsidRPr="00EC76D5">
        <w:t xml:space="preserve">    m_middleToSignedIntegralTargetMap.</w:t>
      </w:r>
    </w:p>
    <w:p w14:paraId="7CC190F1" w14:textId="77777777" w:rsidR="002759C1" w:rsidRPr="00EC76D5" w:rsidRDefault="002759C1" w:rsidP="002759C1">
      <w:pPr>
        <w:pStyle w:val="Code"/>
      </w:pPr>
      <w:r w:rsidRPr="00EC76D5">
        <w:t xml:space="preserve">      put(new Pair&lt;&gt;(MiddleOperator.Modulo, false), ObjectOperator.div);</w:t>
      </w:r>
    </w:p>
    <w:p w14:paraId="28E25C26" w14:textId="77777777" w:rsidR="002759C1" w:rsidRPr="00EC76D5" w:rsidRDefault="002759C1" w:rsidP="002759C1">
      <w:pPr>
        <w:pStyle w:val="Code"/>
      </w:pPr>
    </w:p>
    <w:p w14:paraId="0EF5D52E" w14:textId="77777777" w:rsidR="002759C1" w:rsidRPr="00EC76D5" w:rsidRDefault="002759C1" w:rsidP="002759C1">
      <w:pPr>
        <w:pStyle w:val="Code"/>
      </w:pPr>
      <w:r w:rsidRPr="00EC76D5">
        <w:t xml:space="preserve">    m_middleToSignedIntegralTargetMap.</w:t>
      </w:r>
    </w:p>
    <w:p w14:paraId="0800021B" w14:textId="77777777" w:rsidR="002759C1" w:rsidRPr="00EC76D5" w:rsidRDefault="002759C1" w:rsidP="002759C1">
      <w:pPr>
        <w:pStyle w:val="Code"/>
      </w:pPr>
      <w:r w:rsidRPr="00EC76D5">
        <w:t xml:space="preserve">      put(new Pair&lt;&gt;(MiddleOperator.Equal, true), ObjectOperator.je);</w:t>
      </w:r>
    </w:p>
    <w:p w14:paraId="035D88B9" w14:textId="77777777" w:rsidR="002759C1" w:rsidRPr="00EC76D5" w:rsidRDefault="002759C1" w:rsidP="002759C1">
      <w:pPr>
        <w:pStyle w:val="Code"/>
      </w:pPr>
      <w:r w:rsidRPr="00EC76D5">
        <w:t xml:space="preserve">    m_middleToSignedIntegralTargetMap.</w:t>
      </w:r>
    </w:p>
    <w:p w14:paraId="3652DC8D" w14:textId="77777777" w:rsidR="002759C1" w:rsidRPr="00EC76D5" w:rsidRDefault="002759C1" w:rsidP="002759C1">
      <w:pPr>
        <w:pStyle w:val="Code"/>
      </w:pPr>
      <w:r w:rsidRPr="00EC76D5">
        <w:t xml:space="preserve">      put(new Pair&lt;&gt;(MiddleOperator.NotEqual, true), ObjectOperator.jne);</w:t>
      </w:r>
    </w:p>
    <w:p w14:paraId="23E3E1AB" w14:textId="77777777" w:rsidR="002759C1" w:rsidRPr="00EC76D5" w:rsidRDefault="002759C1" w:rsidP="002759C1">
      <w:pPr>
        <w:pStyle w:val="Code"/>
      </w:pPr>
      <w:r w:rsidRPr="00EC76D5">
        <w:t xml:space="preserve">    m_middleToSignedIntegralTargetMap.</w:t>
      </w:r>
    </w:p>
    <w:p w14:paraId="78552BCB" w14:textId="77777777" w:rsidR="002759C1" w:rsidRPr="00EC76D5" w:rsidRDefault="002759C1" w:rsidP="002759C1">
      <w:pPr>
        <w:pStyle w:val="Code"/>
      </w:pPr>
      <w:r w:rsidRPr="00EC76D5">
        <w:t xml:space="preserve">      put(new Pair&lt;&gt;(MiddleOperator.LessThan, true), ObjectOperator.jl);</w:t>
      </w:r>
    </w:p>
    <w:p w14:paraId="767E004E" w14:textId="77777777" w:rsidR="002759C1" w:rsidRPr="00EC76D5" w:rsidRDefault="002759C1" w:rsidP="002759C1">
      <w:pPr>
        <w:pStyle w:val="Code"/>
      </w:pPr>
      <w:r w:rsidRPr="00EC76D5">
        <w:t xml:space="preserve">    m_middleToSignedIntegralTargetMap.</w:t>
      </w:r>
    </w:p>
    <w:p w14:paraId="5ADEB063" w14:textId="77777777" w:rsidR="002759C1" w:rsidRPr="00EC76D5" w:rsidRDefault="002759C1" w:rsidP="002759C1">
      <w:pPr>
        <w:pStyle w:val="Code"/>
      </w:pPr>
      <w:r w:rsidRPr="00EC76D5">
        <w:t xml:space="preserve">      put(new Pair&lt;&gt;(MiddleOperator.LessThanEqual, true),ObjectOperator.jle);</w:t>
      </w:r>
    </w:p>
    <w:p w14:paraId="2C21B024" w14:textId="77777777" w:rsidR="002759C1" w:rsidRPr="00EC76D5" w:rsidRDefault="002759C1" w:rsidP="002759C1">
      <w:pPr>
        <w:pStyle w:val="Code"/>
      </w:pPr>
      <w:r w:rsidRPr="00EC76D5">
        <w:t xml:space="preserve">    m_middleToSignedIntegralTargetMap.</w:t>
      </w:r>
    </w:p>
    <w:p w14:paraId="236F1751" w14:textId="77777777" w:rsidR="002759C1" w:rsidRPr="00EC76D5" w:rsidRDefault="002759C1" w:rsidP="002759C1">
      <w:pPr>
        <w:pStyle w:val="Code"/>
      </w:pPr>
      <w:r w:rsidRPr="00EC76D5">
        <w:t xml:space="preserve">      put(new Pair&lt;&gt;(MiddleOperator.GreaterThan, true), ObjectOperator.jg);</w:t>
      </w:r>
    </w:p>
    <w:p w14:paraId="77DE47C7" w14:textId="77777777" w:rsidR="002759C1" w:rsidRPr="00EC76D5" w:rsidRDefault="002759C1" w:rsidP="002759C1">
      <w:pPr>
        <w:pStyle w:val="Code"/>
      </w:pPr>
      <w:r w:rsidRPr="00EC76D5">
        <w:t xml:space="preserve">    m_middleToSignedIntegralTargetMap.</w:t>
      </w:r>
    </w:p>
    <w:p w14:paraId="257496D4" w14:textId="77777777" w:rsidR="002759C1" w:rsidRPr="00EC76D5" w:rsidRDefault="002759C1" w:rsidP="002759C1">
      <w:pPr>
        <w:pStyle w:val="Code"/>
      </w:pPr>
      <w:r w:rsidRPr="00EC76D5">
        <w:t xml:space="preserve">    put(new Pair&lt;&gt;(MiddleOperator.GreaterThanEqual,true),ObjectOperator.jge);</w:t>
      </w:r>
    </w:p>
    <w:p w14:paraId="04CB0E79" w14:textId="77777777" w:rsidR="002759C1" w:rsidRPr="00EC76D5" w:rsidRDefault="002759C1" w:rsidP="002759C1">
      <w:pPr>
        <w:pStyle w:val="Code"/>
      </w:pPr>
      <w:r w:rsidRPr="00EC76D5">
        <w:t xml:space="preserve">    m_middleToSignedIntegralTargetMap.</w:t>
      </w:r>
    </w:p>
    <w:p w14:paraId="7CF6E80F" w14:textId="77777777" w:rsidR="002759C1" w:rsidRPr="00EC76D5" w:rsidRDefault="002759C1" w:rsidP="002759C1">
      <w:pPr>
        <w:pStyle w:val="Code"/>
      </w:pPr>
      <w:r w:rsidRPr="00EC76D5">
        <w:t xml:space="preserve">      put(new Pair&lt;&gt;(MiddleOperator.Equal, false), ObjectOperator.je);</w:t>
      </w:r>
    </w:p>
    <w:p w14:paraId="273178D1" w14:textId="77777777" w:rsidR="002759C1" w:rsidRPr="00EC76D5" w:rsidRDefault="002759C1" w:rsidP="002759C1">
      <w:pPr>
        <w:pStyle w:val="Code"/>
      </w:pPr>
      <w:r w:rsidRPr="00EC76D5">
        <w:t xml:space="preserve">    m_middleToSignedIntegralTargetMap.</w:t>
      </w:r>
    </w:p>
    <w:p w14:paraId="2FF4BD06" w14:textId="77777777" w:rsidR="002759C1" w:rsidRPr="00EC76D5" w:rsidRDefault="002759C1" w:rsidP="002759C1">
      <w:pPr>
        <w:pStyle w:val="Code"/>
      </w:pPr>
      <w:r w:rsidRPr="00EC76D5">
        <w:t xml:space="preserve">      put(new Pair&lt;&gt;(MiddleOperator.NotEqual, false), ObjectOperator.jne);</w:t>
      </w:r>
    </w:p>
    <w:p w14:paraId="5B045383" w14:textId="77777777" w:rsidR="002759C1" w:rsidRPr="00EC76D5" w:rsidRDefault="002759C1" w:rsidP="002759C1">
      <w:pPr>
        <w:pStyle w:val="Code"/>
      </w:pPr>
      <w:r w:rsidRPr="00EC76D5">
        <w:t xml:space="preserve">    m_middleToSignedIntegralTargetMap.</w:t>
      </w:r>
    </w:p>
    <w:p w14:paraId="5004BB9B" w14:textId="77777777" w:rsidR="002759C1" w:rsidRPr="00EC76D5" w:rsidRDefault="002759C1" w:rsidP="002759C1">
      <w:pPr>
        <w:pStyle w:val="Code"/>
      </w:pPr>
      <w:r w:rsidRPr="00EC76D5">
        <w:t xml:space="preserve">      put(new Pair&lt;&gt;(MiddleOperator.LessThan, false), ObjectOperator.jb);</w:t>
      </w:r>
    </w:p>
    <w:p w14:paraId="609DFC2D" w14:textId="77777777" w:rsidR="002759C1" w:rsidRPr="00EC76D5" w:rsidRDefault="002759C1" w:rsidP="002759C1">
      <w:pPr>
        <w:pStyle w:val="Code"/>
      </w:pPr>
      <w:r w:rsidRPr="00EC76D5">
        <w:t xml:space="preserve">    m_middleToSignedIntegralTargetMap.</w:t>
      </w:r>
    </w:p>
    <w:p w14:paraId="27E04681" w14:textId="77777777" w:rsidR="002759C1" w:rsidRPr="00EC76D5" w:rsidRDefault="002759C1" w:rsidP="002759C1">
      <w:pPr>
        <w:pStyle w:val="Code"/>
      </w:pPr>
      <w:r w:rsidRPr="00EC76D5">
        <w:t xml:space="preserve">      put(new Pair&lt;&gt;(MiddleOperator.LessThanEqual,false),ObjectOperator.jbe);</w:t>
      </w:r>
    </w:p>
    <w:p w14:paraId="61FD9BE0" w14:textId="77777777" w:rsidR="002759C1" w:rsidRPr="00EC76D5" w:rsidRDefault="002759C1" w:rsidP="002759C1">
      <w:pPr>
        <w:pStyle w:val="Code"/>
      </w:pPr>
      <w:r w:rsidRPr="00EC76D5">
        <w:t xml:space="preserve">    m_middleToSignedIntegralTargetMap.</w:t>
      </w:r>
    </w:p>
    <w:p w14:paraId="5951D87C" w14:textId="77777777" w:rsidR="002759C1" w:rsidRPr="00EC76D5" w:rsidRDefault="002759C1" w:rsidP="002759C1">
      <w:pPr>
        <w:pStyle w:val="Code"/>
      </w:pPr>
      <w:r w:rsidRPr="00EC76D5">
        <w:t xml:space="preserve">      put(new Pair&lt;&gt;(MiddleOperator.GreaterThan, false), ObjectOperator.ja);</w:t>
      </w:r>
    </w:p>
    <w:p w14:paraId="33EAED68" w14:textId="77777777" w:rsidR="002759C1" w:rsidRPr="00EC76D5" w:rsidRDefault="002759C1" w:rsidP="002759C1">
      <w:pPr>
        <w:pStyle w:val="Code"/>
      </w:pPr>
      <w:r w:rsidRPr="00EC76D5">
        <w:t xml:space="preserve">    m_middleToSignedIntegralTargetMap.</w:t>
      </w:r>
    </w:p>
    <w:p w14:paraId="56A278E2" w14:textId="77777777" w:rsidR="002759C1" w:rsidRPr="00EC76D5" w:rsidRDefault="002759C1" w:rsidP="002759C1">
      <w:pPr>
        <w:pStyle w:val="Code"/>
      </w:pPr>
      <w:r w:rsidRPr="00EC76D5">
        <w:t xml:space="preserve">   put(new Pair&lt;&gt;(MiddleOperator.GreaterThanEqual,false),ObjectOperator.jae);</w:t>
      </w:r>
    </w:p>
    <w:p w14:paraId="32046898" w14:textId="77777777" w:rsidR="002759C1" w:rsidRPr="00EC76D5" w:rsidRDefault="002759C1" w:rsidP="002759C1">
      <w:pPr>
        <w:pStyle w:val="Code"/>
      </w:pPr>
    </w:p>
    <w:p w14:paraId="6E2D57AC" w14:textId="77777777" w:rsidR="002759C1" w:rsidRPr="00EC76D5" w:rsidRDefault="002759C1" w:rsidP="002759C1">
      <w:pPr>
        <w:pStyle w:val="Code"/>
      </w:pPr>
      <w:r w:rsidRPr="00EC76D5">
        <w:t xml:space="preserve">    m_middleToFloatingTargetMap.</w:t>
      </w:r>
    </w:p>
    <w:p w14:paraId="5C895420" w14:textId="77777777" w:rsidR="002759C1" w:rsidRPr="00EC76D5" w:rsidRDefault="002759C1" w:rsidP="002759C1">
      <w:pPr>
        <w:pStyle w:val="Code"/>
      </w:pPr>
      <w:r w:rsidRPr="00EC76D5">
        <w:t xml:space="preserve">      put(MiddleOperator.UnarySubtract, ObjectOperator.fchs);</w:t>
      </w:r>
    </w:p>
    <w:p w14:paraId="1B6D262B" w14:textId="77777777" w:rsidR="002759C1" w:rsidRPr="00EC76D5" w:rsidRDefault="002759C1" w:rsidP="002759C1">
      <w:pPr>
        <w:pStyle w:val="Code"/>
      </w:pPr>
      <w:r w:rsidRPr="00EC76D5">
        <w:t xml:space="preserve">    m_middleToFloatingTargetMap.</w:t>
      </w:r>
    </w:p>
    <w:p w14:paraId="455E1198" w14:textId="77777777" w:rsidR="002759C1" w:rsidRPr="00EC76D5" w:rsidRDefault="002759C1" w:rsidP="002759C1">
      <w:pPr>
        <w:pStyle w:val="Code"/>
      </w:pPr>
      <w:r w:rsidRPr="00EC76D5">
        <w:t xml:space="preserve">      put(MiddleOperator.BinaryAdd, ObjectOperator.fadd);</w:t>
      </w:r>
    </w:p>
    <w:p w14:paraId="44D5C31E" w14:textId="77777777" w:rsidR="002759C1" w:rsidRPr="00EC76D5" w:rsidRDefault="002759C1" w:rsidP="002759C1">
      <w:pPr>
        <w:pStyle w:val="Code"/>
      </w:pPr>
      <w:r w:rsidRPr="00EC76D5">
        <w:t xml:space="preserve">    m_middleToFloatingTargetMap.</w:t>
      </w:r>
    </w:p>
    <w:p w14:paraId="57AB3A00" w14:textId="77777777" w:rsidR="002759C1" w:rsidRPr="00EC76D5" w:rsidRDefault="002759C1" w:rsidP="002759C1">
      <w:pPr>
        <w:pStyle w:val="Code"/>
      </w:pPr>
      <w:r w:rsidRPr="00EC76D5">
        <w:t xml:space="preserve">      put(MiddleOperator.BinarySubtract, ObjectOperator.fsub);</w:t>
      </w:r>
    </w:p>
    <w:p w14:paraId="5EDD059D" w14:textId="77777777" w:rsidR="002759C1" w:rsidRPr="00EC76D5" w:rsidRDefault="002759C1" w:rsidP="002759C1">
      <w:pPr>
        <w:pStyle w:val="Code"/>
      </w:pPr>
      <w:r w:rsidRPr="00EC76D5">
        <w:t xml:space="preserve">    m_middleToFloatingTargetMap.</w:t>
      </w:r>
    </w:p>
    <w:p w14:paraId="602D3C4A" w14:textId="77777777" w:rsidR="002759C1" w:rsidRPr="00EC76D5" w:rsidRDefault="002759C1" w:rsidP="002759C1">
      <w:pPr>
        <w:pStyle w:val="Code"/>
      </w:pPr>
      <w:r w:rsidRPr="00EC76D5">
        <w:t xml:space="preserve">      put(MiddleOperator.Multiply, ObjectOperator.fmul);</w:t>
      </w:r>
    </w:p>
    <w:p w14:paraId="426EBE12" w14:textId="77777777" w:rsidR="002759C1" w:rsidRPr="00EC76D5" w:rsidRDefault="002759C1" w:rsidP="002759C1">
      <w:pPr>
        <w:pStyle w:val="Code"/>
      </w:pPr>
      <w:r w:rsidRPr="00EC76D5">
        <w:t xml:space="preserve">    m_middleToFloatingTargetMap.</w:t>
      </w:r>
    </w:p>
    <w:p w14:paraId="2D7E948D" w14:textId="77777777" w:rsidR="002759C1" w:rsidRPr="00EC76D5" w:rsidRDefault="002759C1" w:rsidP="002759C1">
      <w:pPr>
        <w:pStyle w:val="Code"/>
      </w:pPr>
      <w:r w:rsidRPr="00EC76D5">
        <w:t xml:space="preserve">      put(MiddleOperator.Divide, ObjectOperator.fdiv);</w:t>
      </w:r>
    </w:p>
    <w:p w14:paraId="6C15C128" w14:textId="77777777" w:rsidR="002759C1" w:rsidRPr="00EC76D5" w:rsidRDefault="002759C1" w:rsidP="002759C1">
      <w:pPr>
        <w:pStyle w:val="Code"/>
      </w:pPr>
      <w:r w:rsidRPr="00EC76D5">
        <w:t xml:space="preserve">    m_middleToFloatingTargetMap.</w:t>
      </w:r>
    </w:p>
    <w:p w14:paraId="19A016DE" w14:textId="77777777" w:rsidR="002759C1" w:rsidRPr="00EC76D5" w:rsidRDefault="002759C1" w:rsidP="002759C1">
      <w:pPr>
        <w:pStyle w:val="Code"/>
      </w:pPr>
      <w:r w:rsidRPr="00EC76D5">
        <w:lastRenderedPageBreak/>
        <w:t xml:space="preserve">      put(MiddleOperator.PrefixIncrement, ObjectOperator.fadd);</w:t>
      </w:r>
    </w:p>
    <w:p w14:paraId="2D99F587" w14:textId="77777777" w:rsidR="002759C1" w:rsidRPr="00EC76D5" w:rsidRDefault="002759C1" w:rsidP="002759C1">
      <w:pPr>
        <w:pStyle w:val="Code"/>
      </w:pPr>
      <w:r w:rsidRPr="00EC76D5">
        <w:t xml:space="preserve">    m_middleToFloatingTargetMap.</w:t>
      </w:r>
    </w:p>
    <w:p w14:paraId="066CFC56" w14:textId="77777777" w:rsidR="002759C1" w:rsidRPr="00EC76D5" w:rsidRDefault="002759C1" w:rsidP="002759C1">
      <w:pPr>
        <w:pStyle w:val="Code"/>
      </w:pPr>
      <w:r w:rsidRPr="00EC76D5">
        <w:t xml:space="preserve">      put(MiddleOperator.PrefixDecrement, ObjectOperator.fsub);</w:t>
      </w:r>
    </w:p>
    <w:p w14:paraId="1E191CE0" w14:textId="77777777" w:rsidR="002759C1" w:rsidRPr="00EC76D5" w:rsidRDefault="002759C1" w:rsidP="002759C1">
      <w:pPr>
        <w:pStyle w:val="Code"/>
      </w:pPr>
      <w:r w:rsidRPr="00EC76D5">
        <w:t xml:space="preserve">    m_middleToFloatingTargetMap.</w:t>
      </w:r>
    </w:p>
    <w:p w14:paraId="4475889A" w14:textId="77777777" w:rsidR="002759C1" w:rsidRPr="00EC76D5" w:rsidRDefault="002759C1" w:rsidP="002759C1">
      <w:pPr>
        <w:pStyle w:val="Code"/>
      </w:pPr>
      <w:r w:rsidRPr="00EC76D5">
        <w:t xml:space="preserve">      put(MiddleOperator.PostfixIncrement, ObjectOperator.fadd);</w:t>
      </w:r>
    </w:p>
    <w:p w14:paraId="6C0663DE" w14:textId="77777777" w:rsidR="002759C1" w:rsidRPr="00EC76D5" w:rsidRDefault="002759C1" w:rsidP="002759C1">
      <w:pPr>
        <w:pStyle w:val="Code"/>
      </w:pPr>
      <w:r w:rsidRPr="00EC76D5">
        <w:t xml:space="preserve">    m_middleToFloatingTargetMap.</w:t>
      </w:r>
    </w:p>
    <w:p w14:paraId="4C323961" w14:textId="77777777" w:rsidR="002759C1" w:rsidRPr="00EC76D5" w:rsidRDefault="002759C1" w:rsidP="002759C1">
      <w:pPr>
        <w:pStyle w:val="Code"/>
      </w:pPr>
      <w:r w:rsidRPr="00EC76D5">
        <w:t xml:space="preserve">      put(MiddleOperator.PostfixDecrement, ObjectOperator.fsub);</w:t>
      </w:r>
    </w:p>
    <w:p w14:paraId="3DD01049" w14:textId="77777777" w:rsidR="002759C1" w:rsidRPr="00EC76D5" w:rsidRDefault="002759C1" w:rsidP="002759C1">
      <w:pPr>
        <w:pStyle w:val="Code"/>
      </w:pPr>
      <w:r w:rsidRPr="00EC76D5">
        <w:t xml:space="preserve">    m_middleToFloatingTargetMap.</w:t>
      </w:r>
    </w:p>
    <w:p w14:paraId="720D9662" w14:textId="77777777" w:rsidR="002759C1" w:rsidRPr="00EC76D5" w:rsidRDefault="002759C1" w:rsidP="002759C1">
      <w:pPr>
        <w:pStyle w:val="Code"/>
      </w:pPr>
      <w:r w:rsidRPr="00EC76D5">
        <w:t xml:space="preserve">      put(MiddleOperator.Equal, ObjectOperator.je);</w:t>
      </w:r>
    </w:p>
    <w:p w14:paraId="0E4F33F4" w14:textId="77777777" w:rsidR="002759C1" w:rsidRPr="00EC76D5" w:rsidRDefault="002759C1" w:rsidP="002759C1">
      <w:pPr>
        <w:pStyle w:val="Code"/>
      </w:pPr>
      <w:r w:rsidRPr="00EC76D5">
        <w:t xml:space="preserve">    m_middleToFloatingTargetMap.</w:t>
      </w:r>
    </w:p>
    <w:p w14:paraId="0F88BEFB" w14:textId="77777777" w:rsidR="002759C1" w:rsidRPr="00EC76D5" w:rsidRDefault="002759C1" w:rsidP="002759C1">
      <w:pPr>
        <w:pStyle w:val="Code"/>
      </w:pPr>
      <w:r w:rsidRPr="00EC76D5">
        <w:t xml:space="preserve">      put(MiddleOperator.NotEqual, ObjectOperator.jne);</w:t>
      </w:r>
    </w:p>
    <w:p w14:paraId="0C136486" w14:textId="77777777" w:rsidR="002759C1" w:rsidRPr="00EC76D5" w:rsidRDefault="002759C1" w:rsidP="002759C1">
      <w:pPr>
        <w:pStyle w:val="Code"/>
      </w:pPr>
      <w:r w:rsidRPr="00EC76D5">
        <w:t xml:space="preserve">    m_middleToFloatingTargetMap.</w:t>
      </w:r>
    </w:p>
    <w:p w14:paraId="5F042B24" w14:textId="77777777" w:rsidR="002759C1" w:rsidRPr="00EC76D5" w:rsidRDefault="002759C1" w:rsidP="002759C1">
      <w:pPr>
        <w:pStyle w:val="Code"/>
      </w:pPr>
      <w:r w:rsidRPr="00EC76D5">
        <w:t xml:space="preserve">      put(MiddleOperator.LessThan, ObjectOperator.ja);</w:t>
      </w:r>
    </w:p>
    <w:p w14:paraId="3DF7E257" w14:textId="77777777" w:rsidR="002759C1" w:rsidRPr="00EC76D5" w:rsidRDefault="002759C1" w:rsidP="002759C1">
      <w:pPr>
        <w:pStyle w:val="Code"/>
      </w:pPr>
      <w:r w:rsidRPr="00EC76D5">
        <w:t xml:space="preserve">    m_middleToFloatingTargetMap.</w:t>
      </w:r>
    </w:p>
    <w:p w14:paraId="69B2EA69" w14:textId="77777777" w:rsidR="002759C1" w:rsidRPr="00EC76D5" w:rsidRDefault="002759C1" w:rsidP="002759C1">
      <w:pPr>
        <w:pStyle w:val="Code"/>
      </w:pPr>
      <w:r w:rsidRPr="00EC76D5">
        <w:t xml:space="preserve">      put(MiddleOperator.LessThanEqual, ObjectOperator.jae);</w:t>
      </w:r>
    </w:p>
    <w:p w14:paraId="0FD7B0F0" w14:textId="77777777" w:rsidR="002759C1" w:rsidRPr="00EC76D5" w:rsidRDefault="002759C1" w:rsidP="002759C1">
      <w:pPr>
        <w:pStyle w:val="Code"/>
      </w:pPr>
      <w:r w:rsidRPr="00EC76D5">
        <w:t xml:space="preserve">    m_middleToFloatingTargetMap.</w:t>
      </w:r>
    </w:p>
    <w:p w14:paraId="60ABA527" w14:textId="77777777" w:rsidR="002759C1" w:rsidRPr="00EC76D5" w:rsidRDefault="002759C1" w:rsidP="002759C1">
      <w:pPr>
        <w:pStyle w:val="Code"/>
      </w:pPr>
      <w:r w:rsidRPr="00EC76D5">
        <w:t xml:space="preserve">      put(MiddleOperator.GreaterThan, ObjectOperator.jb);</w:t>
      </w:r>
    </w:p>
    <w:p w14:paraId="33EBAB53" w14:textId="77777777" w:rsidR="002759C1" w:rsidRPr="00EC76D5" w:rsidRDefault="002759C1" w:rsidP="002759C1">
      <w:pPr>
        <w:pStyle w:val="Code"/>
      </w:pPr>
      <w:r w:rsidRPr="00EC76D5">
        <w:t xml:space="preserve">    m_middleToFloatingTargetMap.</w:t>
      </w:r>
    </w:p>
    <w:p w14:paraId="7318670A" w14:textId="77777777" w:rsidR="002759C1" w:rsidRPr="00EC76D5" w:rsidRDefault="002759C1" w:rsidP="002759C1">
      <w:pPr>
        <w:pStyle w:val="Code"/>
      </w:pPr>
      <w:r w:rsidRPr="00EC76D5">
        <w:t xml:space="preserve">      put(MiddleOperator.GreaterThanEqual, ObjectOperator.jbe);</w:t>
      </w:r>
    </w:p>
    <w:p w14:paraId="0A35ED50" w14:textId="77777777" w:rsidR="002759C1" w:rsidRPr="00EC76D5" w:rsidRDefault="002759C1" w:rsidP="002759C1">
      <w:pPr>
        <w:pStyle w:val="Code"/>
      </w:pPr>
    </w:p>
    <w:p w14:paraId="51DDC125" w14:textId="77777777" w:rsidR="002759C1" w:rsidRPr="00EC76D5" w:rsidRDefault="002759C1" w:rsidP="002759C1">
      <w:pPr>
        <w:pStyle w:val="Code"/>
      </w:pPr>
      <w:r w:rsidRPr="00EC76D5">
        <w:t xml:space="preserve">    m_inverseMap.put(ObjectOperator.je, ObjectOperator.jne);</w:t>
      </w:r>
    </w:p>
    <w:p w14:paraId="4347934A" w14:textId="77777777" w:rsidR="002759C1" w:rsidRPr="00EC76D5" w:rsidRDefault="002759C1" w:rsidP="002759C1">
      <w:pPr>
        <w:pStyle w:val="Code"/>
      </w:pPr>
      <w:r w:rsidRPr="00EC76D5">
        <w:t xml:space="preserve">    m_inverseMap.put(ObjectOperator.jne, ObjectOperator.je);</w:t>
      </w:r>
    </w:p>
    <w:p w14:paraId="2BEA5879" w14:textId="77777777" w:rsidR="002759C1" w:rsidRPr="00EC76D5" w:rsidRDefault="002759C1" w:rsidP="002759C1">
      <w:pPr>
        <w:pStyle w:val="Code"/>
      </w:pPr>
      <w:r w:rsidRPr="00EC76D5">
        <w:t xml:space="preserve">    m_inverseMap.put(ObjectOperator.jl, ObjectOperator.jge);</w:t>
      </w:r>
    </w:p>
    <w:p w14:paraId="5850E496" w14:textId="77777777" w:rsidR="002759C1" w:rsidRPr="00EC76D5" w:rsidRDefault="002759C1" w:rsidP="002759C1">
      <w:pPr>
        <w:pStyle w:val="Code"/>
      </w:pPr>
      <w:r w:rsidRPr="00EC76D5">
        <w:t xml:space="preserve">    m_inverseMap.put(ObjectOperator.jle, ObjectOperator.jg);</w:t>
      </w:r>
    </w:p>
    <w:p w14:paraId="325E2509" w14:textId="77777777" w:rsidR="002759C1" w:rsidRPr="00EC76D5" w:rsidRDefault="002759C1" w:rsidP="002759C1">
      <w:pPr>
        <w:pStyle w:val="Code"/>
      </w:pPr>
      <w:r w:rsidRPr="00EC76D5">
        <w:t xml:space="preserve">    m_inverseMap.put(ObjectOperator.jg, ObjectOperator.jle);</w:t>
      </w:r>
    </w:p>
    <w:p w14:paraId="60BF9C3D" w14:textId="77777777" w:rsidR="002759C1" w:rsidRPr="00EC76D5" w:rsidRDefault="002759C1" w:rsidP="002759C1">
      <w:pPr>
        <w:pStyle w:val="Code"/>
      </w:pPr>
      <w:r w:rsidRPr="00EC76D5">
        <w:t xml:space="preserve">    m_inverseMap.put(ObjectOperator.jge, ObjectOperator.jl);</w:t>
      </w:r>
    </w:p>
    <w:p w14:paraId="31D9C56D" w14:textId="77777777" w:rsidR="002759C1" w:rsidRPr="00EC76D5" w:rsidRDefault="002759C1" w:rsidP="002759C1">
      <w:pPr>
        <w:pStyle w:val="Code"/>
      </w:pPr>
      <w:r w:rsidRPr="00EC76D5">
        <w:t xml:space="preserve">    m_inverseMap.put(ObjectOperator.ja, ObjectOperator.jbe);</w:t>
      </w:r>
    </w:p>
    <w:p w14:paraId="0A77A458" w14:textId="77777777" w:rsidR="002759C1" w:rsidRPr="00EC76D5" w:rsidRDefault="002759C1" w:rsidP="002759C1">
      <w:pPr>
        <w:pStyle w:val="Code"/>
      </w:pPr>
      <w:r w:rsidRPr="00EC76D5">
        <w:t xml:space="preserve">    m_inverseMap.put(ObjectOperator.jae, ObjectOperator.jb);</w:t>
      </w:r>
    </w:p>
    <w:p w14:paraId="2AE86ADC" w14:textId="77777777" w:rsidR="002759C1" w:rsidRPr="00EC76D5" w:rsidRDefault="002759C1" w:rsidP="002759C1">
      <w:pPr>
        <w:pStyle w:val="Code"/>
      </w:pPr>
      <w:r w:rsidRPr="00EC76D5">
        <w:t xml:space="preserve">    m_inverseMap.put(ObjectOperator.jb, ObjectOperator.jae);</w:t>
      </w:r>
    </w:p>
    <w:p w14:paraId="315837D0" w14:textId="77777777" w:rsidR="002759C1" w:rsidRPr="00EC76D5" w:rsidRDefault="002759C1" w:rsidP="002759C1">
      <w:pPr>
        <w:pStyle w:val="Code"/>
      </w:pPr>
      <w:r w:rsidRPr="00EC76D5">
        <w:t xml:space="preserve">    m_inverseMap.put(ObjectOperator.jbe, ObjectOperator.ja);</w:t>
      </w:r>
    </w:p>
    <w:p w14:paraId="206201C1" w14:textId="77777777" w:rsidR="002759C1" w:rsidRPr="00EC76D5" w:rsidRDefault="002759C1" w:rsidP="002759C1">
      <w:pPr>
        <w:pStyle w:val="Code"/>
      </w:pPr>
    </w:p>
    <w:p w14:paraId="6AE9FEC2" w14:textId="77777777" w:rsidR="002759C1" w:rsidRPr="00EC76D5" w:rsidRDefault="002759C1" w:rsidP="002759C1">
      <w:pPr>
        <w:pStyle w:val="Code"/>
      </w:pPr>
      <w:r w:rsidRPr="00EC76D5">
        <w:t xml:space="preserve">    m_maskMap.put(new Pair&lt;&gt;(1,2), 0x00FF);</w:t>
      </w:r>
    </w:p>
    <w:p w14:paraId="2DDF5AC7" w14:textId="77777777" w:rsidR="002759C1" w:rsidRPr="00EC76D5" w:rsidRDefault="002759C1" w:rsidP="002759C1">
      <w:pPr>
        <w:pStyle w:val="Code"/>
      </w:pPr>
      <w:r w:rsidRPr="00EC76D5">
        <w:t xml:space="preserve">    m_maskMap.put(new Pair&lt;&gt;(1,4), 0x000000FF);</w:t>
      </w:r>
    </w:p>
    <w:p w14:paraId="6CAA5956" w14:textId="77777777" w:rsidR="002759C1" w:rsidRPr="00EC76D5" w:rsidRDefault="002759C1" w:rsidP="002759C1">
      <w:pPr>
        <w:pStyle w:val="Code"/>
      </w:pPr>
      <w:r w:rsidRPr="00EC76D5">
        <w:t xml:space="preserve">    m_maskMap.put(new Pair&lt;&gt;(2,4), 0x0000FFFF);</w:t>
      </w:r>
    </w:p>
    <w:p w14:paraId="5E32184C" w14:textId="77777777" w:rsidR="002759C1" w:rsidRPr="00EC76D5" w:rsidRDefault="002759C1" w:rsidP="002759C1">
      <w:pPr>
        <w:pStyle w:val="Code"/>
      </w:pPr>
    </w:p>
    <w:p w14:paraId="42DB16B7" w14:textId="77777777" w:rsidR="002759C1" w:rsidRPr="00EC76D5" w:rsidRDefault="002759C1" w:rsidP="002759C1">
      <w:pPr>
        <w:pStyle w:val="Code"/>
      </w:pPr>
      <w:r w:rsidRPr="00EC76D5">
        <w:t xml:space="preserve">    m_floatPushMap.put(Sort.Signed_Int, ObjectOperator.fild_word);</w:t>
      </w:r>
    </w:p>
    <w:p w14:paraId="6A035507" w14:textId="77777777" w:rsidR="002759C1" w:rsidRPr="00EC76D5" w:rsidRDefault="002759C1" w:rsidP="002759C1">
      <w:pPr>
        <w:pStyle w:val="Code"/>
      </w:pPr>
      <w:r w:rsidRPr="00EC76D5">
        <w:t xml:space="preserve">    m_floatPushMap.put(Sort.Unsigned_Int, ObjectOperator.fild_word);</w:t>
      </w:r>
    </w:p>
    <w:p w14:paraId="1CE1D2A0" w14:textId="77777777" w:rsidR="002759C1" w:rsidRPr="00EC76D5" w:rsidRDefault="002759C1" w:rsidP="002759C1">
      <w:pPr>
        <w:pStyle w:val="Code"/>
      </w:pPr>
      <w:r w:rsidRPr="00EC76D5">
        <w:t xml:space="preserve">    m_floatPushMap.put(Sort.Signed_Long_Int, ObjectOperator.fild_dword);</w:t>
      </w:r>
    </w:p>
    <w:p w14:paraId="1E59F8E0" w14:textId="77777777" w:rsidR="002759C1" w:rsidRPr="00EC76D5" w:rsidRDefault="002759C1" w:rsidP="002759C1">
      <w:pPr>
        <w:pStyle w:val="Code"/>
      </w:pPr>
      <w:r w:rsidRPr="00EC76D5">
        <w:t xml:space="preserve">    m_floatPushMap.put(Sort.Unsigned_Long_Int, ObjectOperator.fild_dword);</w:t>
      </w:r>
    </w:p>
    <w:p w14:paraId="7CAD7E6A" w14:textId="77777777" w:rsidR="002759C1" w:rsidRPr="00EC76D5" w:rsidRDefault="002759C1" w:rsidP="002759C1">
      <w:pPr>
        <w:pStyle w:val="Code"/>
      </w:pPr>
      <w:r w:rsidRPr="00EC76D5">
        <w:t xml:space="preserve">    m_floatPushMap.put(Sort.Float, ObjectOperator.fld_dword);</w:t>
      </w:r>
    </w:p>
    <w:p w14:paraId="26D7AEEE" w14:textId="77777777" w:rsidR="002759C1" w:rsidRPr="00EC76D5" w:rsidRDefault="002759C1" w:rsidP="002759C1">
      <w:pPr>
        <w:pStyle w:val="Code"/>
      </w:pPr>
      <w:r w:rsidRPr="00EC76D5">
        <w:t xml:space="preserve">    m_floatPushMap.put(Sort.Double, ObjectOperator.fld_qword);</w:t>
      </w:r>
    </w:p>
    <w:p w14:paraId="3B5EB535" w14:textId="77777777" w:rsidR="002759C1" w:rsidRPr="00EC76D5" w:rsidRDefault="002759C1" w:rsidP="002759C1">
      <w:pPr>
        <w:pStyle w:val="Code"/>
      </w:pPr>
      <w:r w:rsidRPr="00EC76D5">
        <w:t xml:space="preserve">    m_floatPushMap.put(Sort.Long_Double, ObjectOperator.fld_qword);</w:t>
      </w:r>
    </w:p>
    <w:p w14:paraId="3B5A7670" w14:textId="77777777" w:rsidR="002759C1" w:rsidRPr="00EC76D5" w:rsidRDefault="002759C1" w:rsidP="002759C1">
      <w:pPr>
        <w:pStyle w:val="Code"/>
      </w:pPr>
      <w:r w:rsidRPr="00EC76D5">
        <w:t xml:space="preserve">  </w:t>
      </w:r>
    </w:p>
    <w:p w14:paraId="187E8BC5" w14:textId="77777777" w:rsidR="002759C1" w:rsidRPr="00EC76D5" w:rsidRDefault="002759C1" w:rsidP="002759C1">
      <w:pPr>
        <w:pStyle w:val="Code"/>
      </w:pPr>
      <w:r w:rsidRPr="00EC76D5">
        <w:t xml:space="preserve">    m_floatTopMap.put(Sort.Signed_Int, ObjectOperator.fist_word);</w:t>
      </w:r>
    </w:p>
    <w:p w14:paraId="49C4B951" w14:textId="77777777" w:rsidR="002759C1" w:rsidRPr="00EC76D5" w:rsidRDefault="002759C1" w:rsidP="002759C1">
      <w:pPr>
        <w:pStyle w:val="Code"/>
      </w:pPr>
      <w:r w:rsidRPr="00EC76D5">
        <w:t xml:space="preserve">    m_floatTopMap.put(Sort.Unsigned_Int, ObjectOperator.fist_word);</w:t>
      </w:r>
    </w:p>
    <w:p w14:paraId="1B062D79" w14:textId="77777777" w:rsidR="002759C1" w:rsidRPr="00EC76D5" w:rsidRDefault="002759C1" w:rsidP="002759C1">
      <w:pPr>
        <w:pStyle w:val="Code"/>
      </w:pPr>
      <w:r w:rsidRPr="00EC76D5">
        <w:t xml:space="preserve">    m_floatTopMap.put(Sort.Pointer, ObjectOperator.fist_word);</w:t>
      </w:r>
    </w:p>
    <w:p w14:paraId="570B34A7" w14:textId="77777777" w:rsidR="002759C1" w:rsidRPr="00EC76D5" w:rsidRDefault="002759C1" w:rsidP="002759C1">
      <w:pPr>
        <w:pStyle w:val="Code"/>
      </w:pPr>
      <w:r w:rsidRPr="00EC76D5">
        <w:t xml:space="preserve">    m_floatTopMap.put(Sort.Signed_Long_Int, ObjectOperator.fist_dword);</w:t>
      </w:r>
    </w:p>
    <w:p w14:paraId="63EFBF43" w14:textId="77777777" w:rsidR="002759C1" w:rsidRPr="00EC76D5" w:rsidRDefault="002759C1" w:rsidP="002759C1">
      <w:pPr>
        <w:pStyle w:val="Code"/>
      </w:pPr>
      <w:r w:rsidRPr="00EC76D5">
        <w:t xml:space="preserve">    m_floatTopMap.put(Sort.Unsigned_Long_Int, ObjectOperator.fist_dword);</w:t>
      </w:r>
    </w:p>
    <w:p w14:paraId="7F8949F3" w14:textId="77777777" w:rsidR="002759C1" w:rsidRPr="00EC76D5" w:rsidRDefault="002759C1" w:rsidP="002759C1">
      <w:pPr>
        <w:pStyle w:val="Code"/>
      </w:pPr>
      <w:r w:rsidRPr="00EC76D5">
        <w:t xml:space="preserve">    m_floatTopMap.put(Sort.Float, ObjectOperator.fst_dword);</w:t>
      </w:r>
    </w:p>
    <w:p w14:paraId="50E6DC99" w14:textId="77777777" w:rsidR="002759C1" w:rsidRPr="00EC76D5" w:rsidRDefault="002759C1" w:rsidP="002759C1">
      <w:pPr>
        <w:pStyle w:val="Code"/>
      </w:pPr>
      <w:r w:rsidRPr="00EC76D5">
        <w:t xml:space="preserve">    m_floatTopMap.put(Sort.Double, ObjectOperator.fst_qword);</w:t>
      </w:r>
    </w:p>
    <w:p w14:paraId="43A9B405" w14:textId="77777777" w:rsidR="002759C1" w:rsidRPr="00EC76D5" w:rsidRDefault="002759C1" w:rsidP="002759C1">
      <w:pPr>
        <w:pStyle w:val="Code"/>
      </w:pPr>
      <w:r w:rsidRPr="00EC76D5">
        <w:t xml:space="preserve">    m_floatTopMap.put(Sort.Long_Double, ObjectOperator.fst_qword);</w:t>
      </w:r>
    </w:p>
    <w:p w14:paraId="606C06DF" w14:textId="77777777" w:rsidR="002759C1" w:rsidRPr="00EC76D5" w:rsidRDefault="002759C1" w:rsidP="002759C1">
      <w:pPr>
        <w:pStyle w:val="Code"/>
      </w:pPr>
      <w:r w:rsidRPr="00EC76D5">
        <w:t xml:space="preserve">  </w:t>
      </w:r>
    </w:p>
    <w:p w14:paraId="2B5077CC" w14:textId="77777777" w:rsidR="002759C1" w:rsidRPr="00EC76D5" w:rsidRDefault="002759C1" w:rsidP="002759C1">
      <w:pPr>
        <w:pStyle w:val="Code"/>
      </w:pPr>
      <w:r w:rsidRPr="00EC76D5">
        <w:t xml:space="preserve">    m_floatPopMap.put(Sort.Signed_Int, ObjectOperator.fistp_word);</w:t>
      </w:r>
    </w:p>
    <w:p w14:paraId="49109E55" w14:textId="77777777" w:rsidR="002759C1" w:rsidRPr="00EC76D5" w:rsidRDefault="002759C1" w:rsidP="002759C1">
      <w:pPr>
        <w:pStyle w:val="Code"/>
      </w:pPr>
      <w:r w:rsidRPr="00EC76D5">
        <w:t xml:space="preserve">    m_floatPopMap.put(Sort.Unsigned_Int, ObjectOperator.fistp_word);</w:t>
      </w:r>
    </w:p>
    <w:p w14:paraId="1D96F8D3" w14:textId="77777777" w:rsidR="002759C1" w:rsidRPr="00EC76D5" w:rsidRDefault="002759C1" w:rsidP="002759C1">
      <w:pPr>
        <w:pStyle w:val="Code"/>
      </w:pPr>
      <w:r w:rsidRPr="00EC76D5">
        <w:t xml:space="preserve">    m_floatPopMap.put(Sort.Pointer, ObjectOperator.fistp_word);</w:t>
      </w:r>
    </w:p>
    <w:p w14:paraId="43D4773E" w14:textId="77777777" w:rsidR="002759C1" w:rsidRPr="00EC76D5" w:rsidRDefault="002759C1" w:rsidP="002759C1">
      <w:pPr>
        <w:pStyle w:val="Code"/>
      </w:pPr>
      <w:r w:rsidRPr="00EC76D5">
        <w:t xml:space="preserve">    m_floatPopMap.put(Sort.Signed_Long_Int, ObjectOperator.fistp_dword);</w:t>
      </w:r>
    </w:p>
    <w:p w14:paraId="48EF4F07" w14:textId="77777777" w:rsidR="002759C1" w:rsidRPr="00EC76D5" w:rsidRDefault="002759C1" w:rsidP="002759C1">
      <w:pPr>
        <w:pStyle w:val="Code"/>
      </w:pPr>
      <w:r w:rsidRPr="00EC76D5">
        <w:t xml:space="preserve">    m_floatPopMap.put(Sort.Unsigned_Long_Int, ObjectOperator.fistp_dword);</w:t>
      </w:r>
    </w:p>
    <w:p w14:paraId="1FB7A0A7" w14:textId="77777777" w:rsidR="002759C1" w:rsidRPr="00EC76D5" w:rsidRDefault="002759C1" w:rsidP="002759C1">
      <w:pPr>
        <w:pStyle w:val="Code"/>
      </w:pPr>
      <w:r w:rsidRPr="00EC76D5">
        <w:lastRenderedPageBreak/>
        <w:t xml:space="preserve">    m_floatPopMap.put(Sort.Float, ObjectOperator.fstp_dword);</w:t>
      </w:r>
    </w:p>
    <w:p w14:paraId="629AE9BA" w14:textId="77777777" w:rsidR="002759C1" w:rsidRPr="00EC76D5" w:rsidRDefault="002759C1" w:rsidP="002759C1">
      <w:pPr>
        <w:pStyle w:val="Code"/>
      </w:pPr>
      <w:r w:rsidRPr="00EC76D5">
        <w:t xml:space="preserve">    m_floatPopMap.put(Sort.Double, ObjectOperator.fstp_qword);</w:t>
      </w:r>
    </w:p>
    <w:p w14:paraId="6C057436" w14:textId="77777777" w:rsidR="002759C1" w:rsidRPr="00EC76D5" w:rsidRDefault="002759C1" w:rsidP="002759C1">
      <w:pPr>
        <w:pStyle w:val="Code"/>
      </w:pPr>
      <w:r w:rsidRPr="00EC76D5">
        <w:t xml:space="preserve">    m_floatPopMap.put(Sort.Long_Double, ObjectOperator.fstp_qword);</w:t>
      </w:r>
    </w:p>
    <w:p w14:paraId="28482E2F" w14:textId="77777777" w:rsidR="002759C1" w:rsidRPr="00EC76D5" w:rsidRDefault="002759C1" w:rsidP="002759C1">
      <w:pPr>
        <w:pStyle w:val="Code"/>
      </w:pPr>
      <w:r w:rsidRPr="00EC76D5">
        <w:t xml:space="preserve">  }</w:t>
      </w:r>
    </w:p>
    <w:p w14:paraId="74209092" w14:textId="77777777" w:rsidR="002759C1" w:rsidRPr="00EC76D5" w:rsidRDefault="002759C1" w:rsidP="002759C1">
      <w:pPr>
        <w:pStyle w:val="Code"/>
      </w:pPr>
    </w:p>
    <w:p w14:paraId="20572687" w14:textId="77777777" w:rsidR="002759C1" w:rsidRPr="00EC76D5" w:rsidRDefault="002759C1" w:rsidP="002759C1">
      <w:pPr>
        <w:pStyle w:val="Code"/>
      </w:pPr>
      <w:r w:rsidRPr="00EC76D5">
        <w:t xml:space="preserve">  private void loadRegister(Register register, Symbol symbol,</w:t>
      </w:r>
    </w:p>
    <w:p w14:paraId="4A6DDBB0" w14:textId="77777777" w:rsidR="002759C1" w:rsidRPr="00EC76D5" w:rsidRDefault="002759C1" w:rsidP="002759C1">
      <w:pPr>
        <w:pStyle w:val="Code"/>
      </w:pPr>
      <w:r w:rsidRPr="00EC76D5">
        <w:t xml:space="preserve">                            Register addressRegister, int addressOffset) {</w:t>
      </w:r>
    </w:p>
    <w:p w14:paraId="7391D630" w14:textId="77777777" w:rsidR="002759C1" w:rsidRPr="00EC76D5" w:rsidRDefault="002759C1" w:rsidP="002759C1">
      <w:pPr>
        <w:pStyle w:val="Code"/>
      </w:pPr>
      <w:r w:rsidRPr="00EC76D5">
        <w:t xml:space="preserve">    if (symbol.hasValue()) {</w:t>
      </w:r>
    </w:p>
    <w:p w14:paraId="3CD2D4D1" w14:textId="77777777" w:rsidR="002759C1" w:rsidRPr="00EC76D5" w:rsidRDefault="002759C1" w:rsidP="002759C1">
      <w:pPr>
        <w:pStyle w:val="Code"/>
      </w:pPr>
      <w:r w:rsidRPr="00EC76D5">
        <w:t xml:space="preserve">      int value = ((BigInteger) symbol.getSignedValue()).intValue();</w:t>
      </w:r>
    </w:p>
    <w:p w14:paraId="7F3B269F" w14:textId="77777777" w:rsidR="002759C1" w:rsidRPr="00EC76D5" w:rsidRDefault="002759C1" w:rsidP="002759C1">
      <w:pPr>
        <w:pStyle w:val="Code"/>
      </w:pPr>
      <w:r w:rsidRPr="00EC76D5">
        <w:t xml:space="preserve">      addObjectCode(ObjectOperator.mov, register, value, null);</w:t>
      </w:r>
    </w:p>
    <w:p w14:paraId="1B4593A8" w14:textId="77777777" w:rsidR="002759C1" w:rsidRPr="00EC76D5" w:rsidRDefault="002759C1" w:rsidP="002759C1">
      <w:pPr>
        <w:pStyle w:val="Code"/>
      </w:pPr>
      <w:r w:rsidRPr="00EC76D5">
        <w:t xml:space="preserve">    }</w:t>
      </w:r>
    </w:p>
    <w:p w14:paraId="573E4B1A" w14:textId="77777777" w:rsidR="002759C1" w:rsidRPr="00EC76D5" w:rsidRDefault="002759C1" w:rsidP="002759C1">
      <w:pPr>
        <w:pStyle w:val="Code"/>
      </w:pPr>
      <w:r w:rsidRPr="00EC76D5">
        <w:t xml:space="preserve">    else if (addressRegister != null) {</w:t>
      </w:r>
    </w:p>
    <w:p w14:paraId="0BD411B2" w14:textId="77777777" w:rsidR="002759C1" w:rsidRPr="00EC76D5" w:rsidRDefault="002759C1" w:rsidP="002759C1">
      <w:pPr>
        <w:pStyle w:val="Code"/>
      </w:pPr>
      <w:r w:rsidRPr="00EC76D5">
        <w:t xml:space="preserve">      if (symbol.getType().isFunctionOrArray()) {</w:t>
      </w:r>
    </w:p>
    <w:p w14:paraId="61B786B2" w14:textId="77777777" w:rsidR="002759C1" w:rsidRPr="00EC76D5" w:rsidRDefault="002759C1" w:rsidP="002759C1">
      <w:pPr>
        <w:pStyle w:val="Code"/>
      </w:pPr>
      <w:r w:rsidRPr="00EC76D5">
        <w:t xml:space="preserve">        addObjectCode(ObjectOperator.mov, register, addressRegister, null);</w:t>
      </w:r>
    </w:p>
    <w:p w14:paraId="58B73ADF" w14:textId="77777777" w:rsidR="002759C1" w:rsidRPr="00EC76D5" w:rsidRDefault="002759C1" w:rsidP="002759C1">
      <w:pPr>
        <w:pStyle w:val="Code"/>
      </w:pPr>
      <w:r w:rsidRPr="00EC76D5">
        <w:t xml:space="preserve">        </w:t>
      </w:r>
    </w:p>
    <w:p w14:paraId="085A5F8C" w14:textId="77777777" w:rsidR="002759C1" w:rsidRPr="00EC76D5" w:rsidRDefault="002759C1" w:rsidP="002759C1">
      <w:pPr>
        <w:pStyle w:val="Code"/>
      </w:pPr>
      <w:r w:rsidRPr="00EC76D5">
        <w:t xml:space="preserve">        if (addressOffset != 0) {</w:t>
      </w:r>
    </w:p>
    <w:p w14:paraId="0E102BDE" w14:textId="77777777" w:rsidR="002759C1" w:rsidRPr="00EC76D5" w:rsidRDefault="002759C1" w:rsidP="002759C1">
      <w:pPr>
        <w:pStyle w:val="Code"/>
      </w:pPr>
      <w:r w:rsidRPr="00EC76D5">
        <w:t xml:space="preserve">          addObjectCode(ObjectOperator.add, register, addressOffset, null);</w:t>
      </w:r>
    </w:p>
    <w:p w14:paraId="1D6FAB5B" w14:textId="77777777" w:rsidR="002759C1" w:rsidRPr="00EC76D5" w:rsidRDefault="002759C1" w:rsidP="002759C1">
      <w:pPr>
        <w:pStyle w:val="Code"/>
      </w:pPr>
      <w:r w:rsidRPr="00EC76D5">
        <w:t xml:space="preserve">        }</w:t>
      </w:r>
    </w:p>
    <w:p w14:paraId="600D9561" w14:textId="77777777" w:rsidR="002759C1" w:rsidRPr="00EC76D5" w:rsidRDefault="002759C1" w:rsidP="002759C1">
      <w:pPr>
        <w:pStyle w:val="Code"/>
      </w:pPr>
      <w:r w:rsidRPr="00EC76D5">
        <w:t xml:space="preserve">      }</w:t>
      </w:r>
    </w:p>
    <w:p w14:paraId="0428837B" w14:textId="77777777" w:rsidR="002759C1" w:rsidRPr="00EC76D5" w:rsidRDefault="002759C1" w:rsidP="002759C1">
      <w:pPr>
        <w:pStyle w:val="Code"/>
      </w:pPr>
      <w:r w:rsidRPr="00EC76D5">
        <w:t xml:space="preserve">      else {</w:t>
      </w:r>
    </w:p>
    <w:p w14:paraId="2148C5F9" w14:textId="77777777" w:rsidR="002759C1" w:rsidRPr="00EC76D5" w:rsidRDefault="002759C1" w:rsidP="002759C1">
      <w:pPr>
        <w:pStyle w:val="Code"/>
      </w:pPr>
      <w:r w:rsidRPr="00EC76D5">
        <w:t xml:space="preserve">        addObjectCode(ObjectOperator.mov, register,</w:t>
      </w:r>
    </w:p>
    <w:p w14:paraId="7FDFB573" w14:textId="77777777" w:rsidR="002759C1" w:rsidRPr="00EC76D5" w:rsidRDefault="002759C1" w:rsidP="002759C1">
      <w:pPr>
        <w:pStyle w:val="Code"/>
      </w:pPr>
      <w:r w:rsidRPr="00EC76D5">
        <w:t xml:space="preserve">                      addressRegister, addressOffset);</w:t>
      </w:r>
    </w:p>
    <w:p w14:paraId="4440EE5E" w14:textId="77777777" w:rsidR="002759C1" w:rsidRPr="00EC76D5" w:rsidRDefault="002759C1" w:rsidP="002759C1">
      <w:pPr>
        <w:pStyle w:val="Code"/>
      </w:pPr>
      <w:r w:rsidRPr="00EC76D5">
        <w:t xml:space="preserve">      }</w:t>
      </w:r>
    </w:p>
    <w:p w14:paraId="0A057414" w14:textId="77777777" w:rsidR="002759C1" w:rsidRPr="00EC76D5" w:rsidRDefault="002759C1" w:rsidP="002759C1">
      <w:pPr>
        <w:pStyle w:val="Code"/>
      </w:pPr>
      <w:r w:rsidRPr="00EC76D5">
        <w:t xml:space="preserve">    }</w:t>
      </w:r>
    </w:p>
    <w:p w14:paraId="0E42D446" w14:textId="77777777" w:rsidR="002759C1" w:rsidRPr="00EC76D5" w:rsidRDefault="002759C1" w:rsidP="002759C1">
      <w:pPr>
        <w:pStyle w:val="Code"/>
      </w:pPr>
      <w:r w:rsidRPr="00EC76D5">
        <w:t xml:space="preserve">    else if (symbol.isAutoOrRegister()) {</w:t>
      </w:r>
    </w:p>
    <w:p w14:paraId="34D62CF7" w14:textId="77777777" w:rsidR="002759C1" w:rsidRPr="00EC76D5" w:rsidRDefault="002759C1" w:rsidP="002759C1">
      <w:pPr>
        <w:pStyle w:val="Code"/>
      </w:pPr>
      <w:r w:rsidRPr="00EC76D5">
        <w:t xml:space="preserve">      Register stackRegister = getStackRegister(symbol);</w:t>
      </w:r>
    </w:p>
    <w:p w14:paraId="1787C7AA" w14:textId="77777777" w:rsidR="002759C1" w:rsidRPr="00EC76D5" w:rsidRDefault="002759C1" w:rsidP="002759C1">
      <w:pPr>
        <w:pStyle w:val="Code"/>
      </w:pPr>
    </w:p>
    <w:p w14:paraId="4F03869F" w14:textId="77777777" w:rsidR="002759C1" w:rsidRPr="00EC76D5" w:rsidRDefault="002759C1" w:rsidP="002759C1">
      <w:pPr>
        <w:pStyle w:val="Code"/>
      </w:pPr>
      <w:r w:rsidRPr="00EC76D5">
        <w:t xml:space="preserve">      if (symbol.getType().isFunctionOrArray()) {</w:t>
      </w:r>
    </w:p>
    <w:p w14:paraId="55504EA3" w14:textId="77777777" w:rsidR="002759C1" w:rsidRPr="00EC76D5" w:rsidRDefault="002759C1" w:rsidP="002759C1">
      <w:pPr>
        <w:pStyle w:val="Code"/>
      </w:pPr>
      <w:r w:rsidRPr="00EC76D5">
        <w:t xml:space="preserve">        addObjectCode(ObjectOperator.mov, register, stackRegister, null);</w:t>
      </w:r>
    </w:p>
    <w:p w14:paraId="04E5AAFF" w14:textId="77777777" w:rsidR="002759C1" w:rsidRPr="00EC76D5" w:rsidRDefault="002759C1" w:rsidP="002759C1">
      <w:pPr>
        <w:pStyle w:val="Code"/>
      </w:pPr>
      <w:r w:rsidRPr="00EC76D5">
        <w:t xml:space="preserve">        addOffset(register, symbol.getOffset());</w:t>
      </w:r>
    </w:p>
    <w:p w14:paraId="79DD9BB3" w14:textId="77777777" w:rsidR="002759C1" w:rsidRPr="00EC76D5" w:rsidRDefault="002759C1" w:rsidP="002759C1">
      <w:pPr>
        <w:pStyle w:val="Code"/>
      </w:pPr>
      <w:r w:rsidRPr="00EC76D5">
        <w:t xml:space="preserve">      }</w:t>
      </w:r>
    </w:p>
    <w:p w14:paraId="45AB2288" w14:textId="77777777" w:rsidR="002759C1" w:rsidRPr="00EC76D5" w:rsidRDefault="002759C1" w:rsidP="002759C1">
      <w:pPr>
        <w:pStyle w:val="Code"/>
      </w:pPr>
      <w:r w:rsidRPr="00EC76D5">
        <w:t xml:space="preserve">      else {</w:t>
      </w:r>
    </w:p>
    <w:p w14:paraId="515882AA" w14:textId="77777777" w:rsidR="002759C1" w:rsidRPr="00EC76D5" w:rsidRDefault="002759C1" w:rsidP="002759C1">
      <w:pPr>
        <w:pStyle w:val="Code"/>
      </w:pPr>
      <w:r w:rsidRPr="00EC76D5">
        <w:t xml:space="preserve">        addObjectCode(ObjectOperator.mov, register,</w:t>
      </w:r>
    </w:p>
    <w:p w14:paraId="4B9983A2" w14:textId="77777777" w:rsidR="002759C1" w:rsidRPr="00EC76D5" w:rsidRDefault="002759C1" w:rsidP="002759C1">
      <w:pPr>
        <w:pStyle w:val="Code"/>
      </w:pPr>
      <w:r w:rsidRPr="00EC76D5">
        <w:t xml:space="preserve">                      stackRegister, symbol.getOffset());</w:t>
      </w:r>
    </w:p>
    <w:p w14:paraId="5B5BA974" w14:textId="77777777" w:rsidR="002759C1" w:rsidRPr="00EC76D5" w:rsidRDefault="002759C1" w:rsidP="002759C1">
      <w:pPr>
        <w:pStyle w:val="Code"/>
      </w:pPr>
      <w:r w:rsidRPr="00EC76D5">
        <w:t xml:space="preserve">      }</w:t>
      </w:r>
    </w:p>
    <w:p w14:paraId="6680AB8B" w14:textId="77777777" w:rsidR="002759C1" w:rsidRPr="00EC76D5" w:rsidRDefault="002759C1" w:rsidP="002759C1">
      <w:pPr>
        <w:pStyle w:val="Code"/>
      </w:pPr>
      <w:r w:rsidRPr="00EC76D5">
        <w:t xml:space="preserve">    }</w:t>
      </w:r>
    </w:p>
    <w:p w14:paraId="7141DC9E" w14:textId="77777777" w:rsidR="002759C1" w:rsidRPr="00EC76D5" w:rsidRDefault="002759C1" w:rsidP="002759C1">
      <w:pPr>
        <w:pStyle w:val="Code"/>
      </w:pPr>
      <w:r w:rsidRPr="00EC76D5">
        <w:t xml:space="preserve">    else {</w:t>
      </w:r>
    </w:p>
    <w:p w14:paraId="06B99389" w14:textId="77777777" w:rsidR="002759C1" w:rsidRPr="00EC76D5" w:rsidRDefault="002759C1" w:rsidP="002759C1">
      <w:pPr>
        <w:pStyle w:val="Code"/>
      </w:pPr>
      <w:r w:rsidRPr="00EC76D5">
        <w:t xml:space="preserve">      if (symbol.getType().isFunctionOrArray()) {</w:t>
      </w:r>
    </w:p>
    <w:p w14:paraId="185DA53F" w14:textId="77777777" w:rsidR="002759C1" w:rsidRPr="00EC76D5" w:rsidRDefault="002759C1" w:rsidP="002759C1">
      <w:pPr>
        <w:pStyle w:val="Code"/>
      </w:pPr>
      <w:r w:rsidRPr="00EC76D5">
        <w:t xml:space="preserve">        Pair&lt;String,Integer&gt; pair =</w:t>
      </w:r>
    </w:p>
    <w:p w14:paraId="5B991762" w14:textId="77777777" w:rsidR="002759C1" w:rsidRPr="00EC76D5" w:rsidRDefault="002759C1" w:rsidP="002759C1">
      <w:pPr>
        <w:pStyle w:val="Code"/>
      </w:pPr>
      <w:r w:rsidRPr="00EC76D5">
        <w:t xml:space="preserve">          new Pair&lt;&gt;(symbol.getUniqueName(), symbol.getOffset());</w:t>
      </w:r>
    </w:p>
    <w:p w14:paraId="1B22FEF8" w14:textId="77777777" w:rsidR="002759C1" w:rsidRPr="00EC76D5" w:rsidRDefault="002759C1" w:rsidP="002759C1">
      <w:pPr>
        <w:pStyle w:val="Code"/>
      </w:pPr>
      <w:r w:rsidRPr="00EC76D5">
        <w:t xml:space="preserve">        addObjectCode(ObjectOperator.mov, register, pair, null); // mov ax, f</w:t>
      </w:r>
    </w:p>
    <w:p w14:paraId="289C26F1" w14:textId="77777777" w:rsidR="002759C1" w:rsidRPr="00EC76D5" w:rsidRDefault="002759C1" w:rsidP="002759C1">
      <w:pPr>
        <w:pStyle w:val="Code"/>
      </w:pPr>
      <w:r w:rsidRPr="00EC76D5">
        <w:t xml:space="preserve">      }</w:t>
      </w:r>
    </w:p>
    <w:p w14:paraId="098EC3E5" w14:textId="77777777" w:rsidR="002759C1" w:rsidRPr="00EC76D5" w:rsidRDefault="002759C1" w:rsidP="002759C1">
      <w:pPr>
        <w:pStyle w:val="Code"/>
      </w:pPr>
      <w:r w:rsidRPr="00EC76D5">
        <w:t xml:space="preserve">      else {</w:t>
      </w:r>
    </w:p>
    <w:p w14:paraId="44FDE196" w14:textId="77777777" w:rsidR="002759C1" w:rsidRPr="00EC76D5" w:rsidRDefault="002759C1" w:rsidP="002759C1">
      <w:pPr>
        <w:pStyle w:val="Code"/>
      </w:pPr>
      <w:r w:rsidRPr="00EC76D5">
        <w:t xml:space="preserve">        Pair&lt;String,Integer&gt; pair =</w:t>
      </w:r>
    </w:p>
    <w:p w14:paraId="5AC41693" w14:textId="77777777" w:rsidR="002759C1" w:rsidRPr="00EC76D5" w:rsidRDefault="002759C1" w:rsidP="002759C1">
      <w:pPr>
        <w:pStyle w:val="Code"/>
      </w:pPr>
      <w:r w:rsidRPr="00EC76D5">
        <w:t xml:space="preserve">          new Pair&lt;&gt;(symbol.getUniqueName(), symbol.getOffset());</w:t>
      </w:r>
    </w:p>
    <w:p w14:paraId="2FA2F280" w14:textId="77777777" w:rsidR="002759C1" w:rsidRPr="00EC76D5" w:rsidRDefault="002759C1" w:rsidP="002759C1">
      <w:pPr>
        <w:pStyle w:val="Code"/>
      </w:pPr>
      <w:r w:rsidRPr="00EC76D5">
        <w:t xml:space="preserve">        addObjectCode(ObjectOperator.mov, register, null, pair); // mov ax, [g]</w:t>
      </w:r>
    </w:p>
    <w:p w14:paraId="193DDDF6" w14:textId="77777777" w:rsidR="002759C1" w:rsidRPr="00EC76D5" w:rsidRDefault="002759C1" w:rsidP="002759C1">
      <w:pPr>
        <w:pStyle w:val="Code"/>
      </w:pPr>
      <w:r w:rsidRPr="00EC76D5">
        <w:t xml:space="preserve">        </w:t>
      </w:r>
    </w:p>
    <w:p w14:paraId="7578E873" w14:textId="77777777" w:rsidR="002759C1" w:rsidRPr="00EC76D5" w:rsidRDefault="002759C1" w:rsidP="002759C1">
      <w:pPr>
        <w:pStyle w:val="Code"/>
      </w:pPr>
      <w:r w:rsidRPr="00EC76D5">
        <w:t xml:space="preserve">        if (!symbol.getName().contains(".")) {</w:t>
      </w:r>
    </w:p>
    <w:p w14:paraId="3A7A8BEC" w14:textId="77777777" w:rsidR="002759C1" w:rsidRPr="00EC76D5" w:rsidRDefault="002759C1" w:rsidP="002759C1">
      <w:pPr>
        <w:pStyle w:val="Code"/>
      </w:pPr>
      <w:r w:rsidRPr="00EC76D5">
        <w:t xml:space="preserve">          addOffset(register, symbol.getOffset());</w:t>
      </w:r>
    </w:p>
    <w:p w14:paraId="0A56B83A" w14:textId="77777777" w:rsidR="002759C1" w:rsidRPr="00EC76D5" w:rsidRDefault="002759C1" w:rsidP="002759C1">
      <w:pPr>
        <w:pStyle w:val="Code"/>
      </w:pPr>
      <w:r w:rsidRPr="00EC76D5">
        <w:t xml:space="preserve">        }</w:t>
      </w:r>
    </w:p>
    <w:p w14:paraId="3BE6343B" w14:textId="77777777" w:rsidR="002759C1" w:rsidRPr="00EC76D5" w:rsidRDefault="002759C1" w:rsidP="002759C1">
      <w:pPr>
        <w:pStyle w:val="Code"/>
      </w:pPr>
      <w:r w:rsidRPr="00EC76D5">
        <w:t xml:space="preserve">      }</w:t>
      </w:r>
    </w:p>
    <w:p w14:paraId="096E86E4" w14:textId="77777777" w:rsidR="002759C1" w:rsidRPr="00EC76D5" w:rsidRDefault="002759C1" w:rsidP="002759C1">
      <w:pPr>
        <w:pStyle w:val="Code"/>
      </w:pPr>
      <w:r w:rsidRPr="00EC76D5">
        <w:t xml:space="preserve">    }</w:t>
      </w:r>
    </w:p>
    <w:p w14:paraId="703988EE" w14:textId="77777777" w:rsidR="002759C1" w:rsidRPr="00EC76D5" w:rsidRDefault="002759C1" w:rsidP="002759C1">
      <w:pPr>
        <w:pStyle w:val="Code"/>
      </w:pPr>
      <w:r w:rsidRPr="00EC76D5">
        <w:t xml:space="preserve">  }</w:t>
      </w:r>
    </w:p>
    <w:p w14:paraId="6A4703D3" w14:textId="77777777" w:rsidR="002759C1" w:rsidRPr="00EC76D5" w:rsidRDefault="002759C1" w:rsidP="002759C1">
      <w:pPr>
        <w:pStyle w:val="Code"/>
      </w:pPr>
    </w:p>
    <w:p w14:paraId="416AAF1D" w14:textId="77777777" w:rsidR="002759C1" w:rsidRPr="00EC76D5" w:rsidRDefault="002759C1" w:rsidP="002759C1">
      <w:pPr>
        <w:pStyle w:val="Code"/>
      </w:pPr>
      <w:r w:rsidRPr="00EC76D5">
        <w:t xml:space="preserve">  private void addOffset(Register register, int offset) {</w:t>
      </w:r>
    </w:p>
    <w:p w14:paraId="34CCAFDF" w14:textId="77777777" w:rsidR="002759C1" w:rsidRPr="00EC76D5" w:rsidRDefault="002759C1" w:rsidP="002759C1">
      <w:pPr>
        <w:pStyle w:val="Code"/>
      </w:pPr>
      <w:r w:rsidRPr="00EC76D5">
        <w:t xml:space="preserve">    if (offset &gt; 0) {</w:t>
      </w:r>
    </w:p>
    <w:p w14:paraId="2B83CAAA" w14:textId="77777777" w:rsidR="002759C1" w:rsidRPr="00EC76D5" w:rsidRDefault="002759C1" w:rsidP="002759C1">
      <w:pPr>
        <w:pStyle w:val="Code"/>
      </w:pPr>
      <w:r w:rsidRPr="00EC76D5">
        <w:t xml:space="preserve">      addObjectCode(ObjectOperator.add, register, offset, null);</w:t>
      </w:r>
    </w:p>
    <w:p w14:paraId="7A02AEA0" w14:textId="77777777" w:rsidR="002759C1" w:rsidRPr="00EC76D5" w:rsidRDefault="002759C1" w:rsidP="002759C1">
      <w:pPr>
        <w:pStyle w:val="Code"/>
      </w:pPr>
      <w:r w:rsidRPr="00EC76D5">
        <w:lastRenderedPageBreak/>
        <w:t xml:space="preserve">    }</w:t>
      </w:r>
    </w:p>
    <w:p w14:paraId="53F22C48" w14:textId="77777777" w:rsidR="002759C1" w:rsidRPr="00EC76D5" w:rsidRDefault="002759C1" w:rsidP="002759C1">
      <w:pPr>
        <w:pStyle w:val="Code"/>
      </w:pPr>
      <w:r w:rsidRPr="00EC76D5">
        <w:t xml:space="preserve">  }</w:t>
      </w:r>
    </w:p>
    <w:p w14:paraId="0C999F40" w14:textId="77777777" w:rsidR="002759C1" w:rsidRPr="00EC76D5" w:rsidRDefault="002759C1" w:rsidP="002759C1">
      <w:pPr>
        <w:pStyle w:val="Code"/>
      </w:pPr>
      <w:r w:rsidRPr="00EC76D5">
        <w:t xml:space="preserve">  </w:t>
      </w:r>
    </w:p>
    <w:p w14:paraId="7C7F0C99" w14:textId="77777777" w:rsidR="002759C1" w:rsidRPr="00EC76D5" w:rsidRDefault="002759C1" w:rsidP="002759C1">
      <w:pPr>
        <w:pStyle w:val="Code"/>
      </w:pPr>
      <w:r w:rsidRPr="00EC76D5">
        <w:t xml:space="preserve">  private Register getStackRegister(Symbol symbol) {</w:t>
      </w:r>
    </w:p>
    <w:p w14:paraId="31134C2F" w14:textId="77777777" w:rsidR="002759C1" w:rsidRPr="00EC76D5" w:rsidRDefault="002759C1" w:rsidP="002759C1">
      <w:pPr>
        <w:pStyle w:val="Code"/>
      </w:pPr>
      <w:r w:rsidRPr="00EC76D5">
        <w:t xml:space="preserve">    if (!symbol.isParameter() &amp;&amp; Main.FuncSymbol.getType().isEllipse()) {</w:t>
      </w:r>
    </w:p>
    <w:p w14:paraId="4C5E71A1" w14:textId="77777777" w:rsidR="002759C1" w:rsidRPr="00EC76D5" w:rsidRDefault="002759C1" w:rsidP="002759C1">
      <w:pPr>
        <w:pStyle w:val="Code"/>
      </w:pPr>
      <w:r w:rsidRPr="00EC76D5">
        <w:t xml:space="preserve">      return ObjectCode.EllipseRegister;</w:t>
      </w:r>
    </w:p>
    <w:p w14:paraId="5E39FD10" w14:textId="77777777" w:rsidR="002759C1" w:rsidRPr="00EC76D5" w:rsidRDefault="002759C1" w:rsidP="002759C1">
      <w:pPr>
        <w:pStyle w:val="Code"/>
      </w:pPr>
      <w:r w:rsidRPr="00EC76D5">
        <w:t xml:space="preserve">    }</w:t>
      </w:r>
    </w:p>
    <w:p w14:paraId="71AE24E7" w14:textId="77777777" w:rsidR="002759C1" w:rsidRPr="00EC76D5" w:rsidRDefault="002759C1" w:rsidP="002759C1">
      <w:pPr>
        <w:pStyle w:val="Code"/>
      </w:pPr>
      <w:r w:rsidRPr="00EC76D5">
        <w:t xml:space="preserve">    else {</w:t>
      </w:r>
    </w:p>
    <w:p w14:paraId="40CAA6CE" w14:textId="77777777" w:rsidR="002759C1" w:rsidRPr="00EC76D5" w:rsidRDefault="002759C1" w:rsidP="002759C1">
      <w:pPr>
        <w:pStyle w:val="Code"/>
      </w:pPr>
      <w:r w:rsidRPr="00EC76D5">
        <w:t xml:space="preserve">      return ObjectCode.FrameRegister;</w:t>
      </w:r>
    </w:p>
    <w:p w14:paraId="396E1476" w14:textId="77777777" w:rsidR="002759C1" w:rsidRPr="00EC76D5" w:rsidRDefault="002759C1" w:rsidP="002759C1">
      <w:pPr>
        <w:pStyle w:val="Code"/>
      </w:pPr>
      <w:r w:rsidRPr="00EC76D5">
        <w:t xml:space="preserve">    }</w:t>
      </w:r>
    </w:p>
    <w:p w14:paraId="4F13D4B9" w14:textId="77777777" w:rsidR="002759C1" w:rsidRPr="00EC76D5" w:rsidRDefault="002759C1" w:rsidP="002759C1">
      <w:pPr>
        <w:pStyle w:val="Code"/>
      </w:pPr>
      <w:r w:rsidRPr="00EC76D5">
        <w:t xml:space="preserve">  }</w:t>
      </w:r>
    </w:p>
    <w:p w14:paraId="46D49F96" w14:textId="77777777" w:rsidR="002759C1" w:rsidRPr="00EC76D5" w:rsidRDefault="002759C1" w:rsidP="002759C1">
      <w:pPr>
        <w:pStyle w:val="Code"/>
      </w:pPr>
      <w:r w:rsidRPr="00EC76D5">
        <w:t xml:space="preserve">  </w:t>
      </w:r>
    </w:p>
    <w:p w14:paraId="65FB2A49" w14:textId="77777777" w:rsidR="002759C1" w:rsidRPr="00EC76D5" w:rsidRDefault="002759C1" w:rsidP="002759C1">
      <w:pPr>
        <w:pStyle w:val="Code"/>
      </w:pPr>
      <w:r w:rsidRPr="00EC76D5">
        <w:t xml:space="preserve">  private void loadAddressRegister(Register register, Symbol symbol,</w:t>
      </w:r>
    </w:p>
    <w:p w14:paraId="6F9228D4" w14:textId="77777777" w:rsidR="002759C1" w:rsidRPr="00EC76D5" w:rsidRDefault="002759C1" w:rsidP="002759C1">
      <w:pPr>
        <w:pStyle w:val="Code"/>
      </w:pPr>
      <w:r w:rsidRPr="00EC76D5">
        <w:t xml:space="preserve">                                   Register baseRegister) {</w:t>
      </w:r>
    </w:p>
    <w:p w14:paraId="553545F3" w14:textId="77777777" w:rsidR="002759C1" w:rsidRPr="00EC76D5" w:rsidRDefault="002759C1" w:rsidP="002759C1">
      <w:pPr>
        <w:pStyle w:val="Code"/>
      </w:pPr>
      <w:r w:rsidRPr="00EC76D5">
        <w:t xml:space="preserve">    if (symbol.isAutoOrRegister()) {</w:t>
      </w:r>
    </w:p>
    <w:p w14:paraId="77C95BB5" w14:textId="77777777" w:rsidR="002759C1" w:rsidRPr="00EC76D5" w:rsidRDefault="002759C1" w:rsidP="002759C1">
      <w:pPr>
        <w:pStyle w:val="Code"/>
      </w:pPr>
      <w:r w:rsidRPr="00EC76D5">
        <w:t xml:space="preserve">      if (baseRegister == null) {</w:t>
      </w:r>
    </w:p>
    <w:p w14:paraId="02D02632" w14:textId="77777777" w:rsidR="002759C1" w:rsidRPr="00EC76D5" w:rsidRDefault="002759C1" w:rsidP="002759C1">
      <w:pPr>
        <w:pStyle w:val="Code"/>
      </w:pPr>
      <w:r w:rsidRPr="00EC76D5">
        <w:t xml:space="preserve">        baseRegister = getStackRegister(symbol);</w:t>
      </w:r>
    </w:p>
    <w:p w14:paraId="0655EDF6" w14:textId="77777777" w:rsidR="002759C1" w:rsidRPr="00EC76D5" w:rsidRDefault="002759C1" w:rsidP="002759C1">
      <w:pPr>
        <w:pStyle w:val="Code"/>
      </w:pPr>
      <w:r w:rsidRPr="00EC76D5">
        <w:t xml:space="preserve">      }</w:t>
      </w:r>
    </w:p>
    <w:p w14:paraId="2996A6C6" w14:textId="77777777" w:rsidR="002759C1" w:rsidRPr="00EC76D5" w:rsidRDefault="002759C1" w:rsidP="002759C1">
      <w:pPr>
        <w:pStyle w:val="Code"/>
      </w:pPr>
      <w:r w:rsidRPr="00EC76D5">
        <w:t xml:space="preserve">      </w:t>
      </w:r>
    </w:p>
    <w:p w14:paraId="1388D171" w14:textId="77777777" w:rsidR="002759C1" w:rsidRPr="00EC76D5" w:rsidRDefault="002759C1" w:rsidP="002759C1">
      <w:pPr>
        <w:pStyle w:val="Code"/>
      </w:pPr>
      <w:r w:rsidRPr="00EC76D5">
        <w:t xml:space="preserve">      addObjectCode(ObjectOperator.mov, register, baseRegister, null);</w:t>
      </w:r>
    </w:p>
    <w:p w14:paraId="02D78647" w14:textId="77777777" w:rsidR="002759C1" w:rsidRPr="00EC76D5" w:rsidRDefault="002759C1" w:rsidP="002759C1">
      <w:pPr>
        <w:pStyle w:val="Code"/>
      </w:pPr>
      <w:r w:rsidRPr="00EC76D5">
        <w:t xml:space="preserve">      addOffset(register, symbol.getOffset());</w:t>
      </w:r>
    </w:p>
    <w:p w14:paraId="2146FFB0" w14:textId="77777777" w:rsidR="002759C1" w:rsidRPr="00EC76D5" w:rsidRDefault="002759C1" w:rsidP="002759C1">
      <w:pPr>
        <w:pStyle w:val="Code"/>
      </w:pPr>
      <w:r w:rsidRPr="00EC76D5">
        <w:t xml:space="preserve">    }</w:t>
      </w:r>
    </w:p>
    <w:p w14:paraId="3BCBD360" w14:textId="77777777" w:rsidR="002759C1" w:rsidRPr="00EC76D5" w:rsidRDefault="002759C1" w:rsidP="002759C1">
      <w:pPr>
        <w:pStyle w:val="Code"/>
      </w:pPr>
      <w:r w:rsidRPr="00EC76D5">
        <w:t xml:space="preserve">    else {</w:t>
      </w:r>
    </w:p>
    <w:p w14:paraId="1578E733" w14:textId="77777777" w:rsidR="002759C1" w:rsidRPr="00EC76D5" w:rsidRDefault="002759C1" w:rsidP="002759C1">
      <w:pPr>
        <w:pStyle w:val="Code"/>
      </w:pPr>
      <w:r w:rsidRPr="00EC76D5">
        <w:t xml:space="preserve">      Pair&lt;String,Integer&gt; pair =</w:t>
      </w:r>
    </w:p>
    <w:p w14:paraId="5A4A5F1A" w14:textId="77777777" w:rsidR="002759C1" w:rsidRPr="00EC76D5" w:rsidRDefault="002759C1" w:rsidP="002759C1">
      <w:pPr>
        <w:pStyle w:val="Code"/>
      </w:pPr>
      <w:r w:rsidRPr="00EC76D5">
        <w:t xml:space="preserve">        new Pair&lt;&gt;(symbol.getUniqueName(), symbol.getOffset());</w:t>
      </w:r>
    </w:p>
    <w:p w14:paraId="722F3E89" w14:textId="77777777" w:rsidR="002759C1" w:rsidRPr="00EC76D5" w:rsidRDefault="002759C1" w:rsidP="002759C1">
      <w:pPr>
        <w:pStyle w:val="Code"/>
      </w:pPr>
      <w:r w:rsidRPr="00EC76D5">
        <w:t xml:space="preserve">      addObjectCode(ObjectOperator.mov, register, pair, null);</w:t>
      </w:r>
    </w:p>
    <w:p w14:paraId="197F02A9" w14:textId="77777777" w:rsidR="002759C1" w:rsidRPr="00EC76D5" w:rsidRDefault="002759C1" w:rsidP="002759C1">
      <w:pPr>
        <w:pStyle w:val="Code"/>
      </w:pPr>
      <w:r w:rsidRPr="00EC76D5">
        <w:t xml:space="preserve">      addOffset(register, symbol.getOffset());</w:t>
      </w:r>
    </w:p>
    <w:p w14:paraId="3895CEA8" w14:textId="77777777" w:rsidR="002759C1" w:rsidRPr="00EC76D5" w:rsidRDefault="002759C1" w:rsidP="002759C1">
      <w:pPr>
        <w:pStyle w:val="Code"/>
      </w:pPr>
      <w:r w:rsidRPr="00EC76D5">
        <w:t xml:space="preserve">    }</w:t>
      </w:r>
    </w:p>
    <w:p w14:paraId="6625E4E3" w14:textId="77777777" w:rsidR="002759C1" w:rsidRPr="00EC76D5" w:rsidRDefault="002759C1" w:rsidP="002759C1">
      <w:pPr>
        <w:pStyle w:val="Code"/>
      </w:pPr>
      <w:r w:rsidRPr="00EC76D5">
        <w:t xml:space="preserve">  }</w:t>
      </w:r>
    </w:p>
    <w:p w14:paraId="56CABAD8" w14:textId="77777777" w:rsidR="002759C1" w:rsidRPr="00EC76D5" w:rsidRDefault="002759C1" w:rsidP="002759C1">
      <w:pPr>
        <w:pStyle w:val="Code"/>
      </w:pPr>
    </w:p>
    <w:p w14:paraId="3A6EDD44" w14:textId="77777777" w:rsidR="002759C1" w:rsidRPr="00EC76D5" w:rsidRDefault="002759C1" w:rsidP="002759C1">
      <w:pPr>
        <w:pStyle w:val="Code"/>
      </w:pPr>
      <w:r w:rsidRPr="00EC76D5">
        <w:t xml:space="preserve">  private void saveRegister(Register register, Symbol symbol,</w:t>
      </w:r>
    </w:p>
    <w:p w14:paraId="4A2B49A7" w14:textId="77777777" w:rsidR="002759C1" w:rsidRPr="00EC76D5" w:rsidRDefault="002759C1" w:rsidP="002759C1">
      <w:pPr>
        <w:pStyle w:val="Code"/>
      </w:pPr>
      <w:r w:rsidRPr="00EC76D5">
        <w:t xml:space="preserve">                            Register addressRegister, int addressOffset) {</w:t>
      </w:r>
    </w:p>
    <w:p w14:paraId="79B55E3C" w14:textId="77777777" w:rsidR="002759C1" w:rsidRPr="00EC76D5" w:rsidRDefault="002759C1" w:rsidP="002759C1">
      <w:pPr>
        <w:pStyle w:val="Code"/>
      </w:pPr>
      <w:r w:rsidRPr="00EC76D5">
        <w:t xml:space="preserve">    if (addressRegister != null) {</w:t>
      </w:r>
    </w:p>
    <w:p w14:paraId="3DED2A72" w14:textId="77777777" w:rsidR="002759C1" w:rsidRPr="00EC76D5" w:rsidRDefault="002759C1" w:rsidP="002759C1">
      <w:pPr>
        <w:pStyle w:val="Code"/>
      </w:pPr>
      <w:r w:rsidRPr="00EC76D5">
        <w:t xml:space="preserve">      addObjectCode(ObjectOperator.mov, addressRegister,</w:t>
      </w:r>
    </w:p>
    <w:p w14:paraId="4E821AA0" w14:textId="77777777" w:rsidR="002759C1" w:rsidRPr="00EC76D5" w:rsidRDefault="002759C1" w:rsidP="002759C1">
      <w:pPr>
        <w:pStyle w:val="Code"/>
      </w:pPr>
      <w:r w:rsidRPr="00EC76D5">
        <w:t xml:space="preserve">                    addressOffset, register);</w:t>
      </w:r>
    </w:p>
    <w:p w14:paraId="70444357" w14:textId="77777777" w:rsidR="002759C1" w:rsidRPr="00EC76D5" w:rsidRDefault="002759C1" w:rsidP="002759C1">
      <w:pPr>
        <w:pStyle w:val="Code"/>
      </w:pPr>
      <w:r w:rsidRPr="00EC76D5">
        <w:t xml:space="preserve">    }</w:t>
      </w:r>
    </w:p>
    <w:p w14:paraId="05D84AEF" w14:textId="77777777" w:rsidR="002759C1" w:rsidRPr="00EC76D5" w:rsidRDefault="002759C1" w:rsidP="002759C1">
      <w:pPr>
        <w:pStyle w:val="Code"/>
      </w:pPr>
      <w:r w:rsidRPr="00EC76D5">
        <w:t xml:space="preserve">    else if (symbol.isAutoOrRegister()) {</w:t>
      </w:r>
    </w:p>
    <w:p w14:paraId="55BF5CB5" w14:textId="77777777" w:rsidR="002759C1" w:rsidRPr="00EC76D5" w:rsidRDefault="002759C1" w:rsidP="002759C1">
      <w:pPr>
        <w:pStyle w:val="Code"/>
      </w:pPr>
      <w:r w:rsidRPr="00EC76D5">
        <w:t xml:space="preserve">      Register stackRegister = getStackRegister(symbol);</w:t>
      </w:r>
    </w:p>
    <w:p w14:paraId="29547A33" w14:textId="77777777" w:rsidR="002759C1" w:rsidRPr="00EC76D5" w:rsidRDefault="002759C1" w:rsidP="002759C1">
      <w:pPr>
        <w:pStyle w:val="Code"/>
      </w:pPr>
      <w:r w:rsidRPr="00EC76D5">
        <w:t xml:space="preserve">      addObjectCode(ObjectOperator.mov, stackRegister,</w:t>
      </w:r>
    </w:p>
    <w:p w14:paraId="28E0C654" w14:textId="77777777" w:rsidR="002759C1" w:rsidRPr="00EC76D5" w:rsidRDefault="002759C1" w:rsidP="002759C1">
      <w:pPr>
        <w:pStyle w:val="Code"/>
      </w:pPr>
      <w:r w:rsidRPr="00EC76D5">
        <w:t xml:space="preserve">                    symbol.getOffset(), register);</w:t>
      </w:r>
    </w:p>
    <w:p w14:paraId="52254926" w14:textId="77777777" w:rsidR="002759C1" w:rsidRPr="00EC76D5" w:rsidRDefault="002759C1" w:rsidP="002759C1">
      <w:pPr>
        <w:pStyle w:val="Code"/>
      </w:pPr>
      <w:r w:rsidRPr="00EC76D5">
        <w:t xml:space="preserve">    }</w:t>
      </w:r>
    </w:p>
    <w:p w14:paraId="7B741F54" w14:textId="77777777" w:rsidR="002759C1" w:rsidRPr="00EC76D5" w:rsidRDefault="002759C1" w:rsidP="002759C1">
      <w:pPr>
        <w:pStyle w:val="Code"/>
      </w:pPr>
      <w:r w:rsidRPr="00EC76D5">
        <w:t xml:space="preserve">    else {</w:t>
      </w:r>
    </w:p>
    <w:p w14:paraId="30E2C244" w14:textId="77777777" w:rsidR="002759C1" w:rsidRPr="00EC76D5" w:rsidRDefault="002759C1" w:rsidP="002759C1">
      <w:pPr>
        <w:pStyle w:val="Code"/>
      </w:pPr>
      <w:r w:rsidRPr="00EC76D5">
        <w:t xml:space="preserve">      Pair&lt;String,Integer&gt; pair =</w:t>
      </w:r>
    </w:p>
    <w:p w14:paraId="06438226" w14:textId="77777777" w:rsidR="002759C1" w:rsidRPr="00EC76D5" w:rsidRDefault="002759C1" w:rsidP="002759C1">
      <w:pPr>
        <w:pStyle w:val="Code"/>
      </w:pPr>
      <w:r w:rsidRPr="00EC76D5">
        <w:t xml:space="preserve">        new Pair&lt;&gt;(symbol.getUniqueName(), symbol.getOffset());</w:t>
      </w:r>
    </w:p>
    <w:p w14:paraId="66E49E4E" w14:textId="77777777" w:rsidR="002759C1" w:rsidRPr="00EC76D5" w:rsidRDefault="002759C1" w:rsidP="002759C1">
      <w:pPr>
        <w:pStyle w:val="Code"/>
      </w:pPr>
      <w:r w:rsidRPr="00EC76D5">
        <w:t xml:space="preserve">      addObjectCode(ObjectOperator.mov, null, pair, register);</w:t>
      </w:r>
    </w:p>
    <w:p w14:paraId="6B9A0082" w14:textId="77777777" w:rsidR="002759C1" w:rsidRPr="00EC76D5" w:rsidRDefault="002759C1" w:rsidP="002759C1">
      <w:pPr>
        <w:pStyle w:val="Code"/>
      </w:pPr>
      <w:r w:rsidRPr="00EC76D5">
        <w:t xml:space="preserve">    }</w:t>
      </w:r>
    </w:p>
    <w:p w14:paraId="0E1263D4" w14:textId="77777777" w:rsidR="002759C1" w:rsidRPr="00EC76D5" w:rsidRDefault="002759C1" w:rsidP="002759C1">
      <w:pPr>
        <w:pStyle w:val="Code"/>
      </w:pPr>
      <w:r w:rsidRPr="00EC76D5">
        <w:t xml:space="preserve">  }</w:t>
      </w:r>
    </w:p>
    <w:p w14:paraId="728C855E" w14:textId="77777777" w:rsidR="002759C1" w:rsidRPr="00EC76D5" w:rsidRDefault="002759C1" w:rsidP="002759C1">
      <w:pPr>
        <w:pStyle w:val="Code"/>
      </w:pPr>
    </w:p>
    <w:p w14:paraId="13E560AF" w14:textId="77777777" w:rsidR="002759C1" w:rsidRPr="00EC76D5" w:rsidRDefault="002759C1" w:rsidP="002759C1">
      <w:pPr>
        <w:pStyle w:val="Code"/>
      </w:pPr>
      <w:r w:rsidRPr="00EC76D5">
        <w:t xml:space="preserve">  private int generateUnaryExpression(ObjectOperator operator, Register register,</w:t>
      </w:r>
    </w:p>
    <w:p w14:paraId="61BAE506" w14:textId="77777777" w:rsidR="002759C1" w:rsidRPr="00EC76D5" w:rsidRDefault="002759C1" w:rsidP="002759C1">
      <w:pPr>
        <w:pStyle w:val="Code"/>
      </w:pPr>
      <w:r w:rsidRPr="00EC76D5">
        <w:t xml:space="preserve">                                       Symbol symbol, Register addressRegister, int addressOffset) {</w:t>
      </w:r>
    </w:p>
    <w:p w14:paraId="59F11402" w14:textId="77777777" w:rsidR="002759C1" w:rsidRPr="00EC76D5" w:rsidRDefault="002759C1" w:rsidP="002759C1">
      <w:pPr>
        <w:pStyle w:val="Code"/>
      </w:pPr>
      <w:r w:rsidRPr="00EC76D5">
        <w:t xml:space="preserve">    if (register != null) {</w:t>
      </w:r>
    </w:p>
    <w:p w14:paraId="10998219" w14:textId="77777777" w:rsidR="002759C1" w:rsidRPr="00EC76D5" w:rsidRDefault="002759C1" w:rsidP="002759C1">
      <w:pPr>
        <w:pStyle w:val="Code"/>
      </w:pPr>
      <w:r w:rsidRPr="00EC76D5">
        <w:t xml:space="preserve">      return addCountObjectCode(operator, register, null, null);</w:t>
      </w:r>
    </w:p>
    <w:p w14:paraId="6C20A5BD" w14:textId="77777777" w:rsidR="002759C1" w:rsidRPr="00EC76D5" w:rsidRDefault="002759C1" w:rsidP="002759C1">
      <w:pPr>
        <w:pStyle w:val="Code"/>
      </w:pPr>
      <w:r w:rsidRPr="00EC76D5">
        <w:t xml:space="preserve">    }</w:t>
      </w:r>
    </w:p>
    <w:p w14:paraId="3B832764" w14:textId="77777777" w:rsidR="002759C1" w:rsidRPr="00EC76D5" w:rsidRDefault="002759C1" w:rsidP="002759C1">
      <w:pPr>
        <w:pStyle w:val="Code"/>
      </w:pPr>
      <w:r w:rsidRPr="00EC76D5">
        <w:t xml:space="preserve">    else {</w:t>
      </w:r>
    </w:p>
    <w:p w14:paraId="318AF82D" w14:textId="77777777" w:rsidR="002759C1" w:rsidRPr="00EC76D5" w:rsidRDefault="002759C1" w:rsidP="002759C1">
      <w:pPr>
        <w:pStyle w:val="Code"/>
      </w:pPr>
      <w:r w:rsidRPr="00EC76D5">
        <w:t xml:space="preserve">      if (operator != ObjectOperator.call) {</w:t>
      </w:r>
    </w:p>
    <w:p w14:paraId="3B5FAFD0" w14:textId="77777777" w:rsidR="002759C1" w:rsidRPr="00EC76D5" w:rsidRDefault="002759C1" w:rsidP="002759C1">
      <w:pPr>
        <w:pStyle w:val="Code"/>
      </w:pPr>
      <w:r w:rsidRPr="00EC76D5">
        <w:lastRenderedPageBreak/>
        <w:t xml:space="preserve">        operator=ObjectCode.operatorSize(operator, symbol.getType().getSize());</w:t>
      </w:r>
    </w:p>
    <w:p w14:paraId="60E893C1" w14:textId="77777777" w:rsidR="002759C1" w:rsidRPr="00EC76D5" w:rsidRDefault="002759C1" w:rsidP="002759C1">
      <w:pPr>
        <w:pStyle w:val="Code"/>
      </w:pPr>
      <w:r w:rsidRPr="00EC76D5">
        <w:t xml:space="preserve">      }</w:t>
      </w:r>
    </w:p>
    <w:p w14:paraId="5579411B" w14:textId="77777777" w:rsidR="002759C1" w:rsidRPr="00EC76D5" w:rsidRDefault="002759C1" w:rsidP="002759C1">
      <w:pPr>
        <w:pStyle w:val="Code"/>
      </w:pPr>
    </w:p>
    <w:p w14:paraId="27C39B87" w14:textId="77777777" w:rsidR="002759C1" w:rsidRPr="00EC76D5" w:rsidRDefault="002759C1" w:rsidP="002759C1">
      <w:pPr>
        <w:pStyle w:val="Code"/>
      </w:pPr>
      <w:r w:rsidRPr="00EC76D5">
        <w:t xml:space="preserve">      if (addressRegister != null) {</w:t>
      </w:r>
    </w:p>
    <w:p w14:paraId="1632410B" w14:textId="77777777" w:rsidR="002759C1" w:rsidRPr="00EC76D5" w:rsidRDefault="002759C1" w:rsidP="002759C1">
      <w:pPr>
        <w:pStyle w:val="Code"/>
      </w:pPr>
      <w:r w:rsidRPr="00EC76D5">
        <w:t xml:space="preserve">        return addCountObjectCode(operator,addressRegister,addressOffset,null);</w:t>
      </w:r>
    </w:p>
    <w:p w14:paraId="20F602EA" w14:textId="77777777" w:rsidR="002759C1" w:rsidRPr="00EC76D5" w:rsidRDefault="002759C1" w:rsidP="002759C1">
      <w:pPr>
        <w:pStyle w:val="Code"/>
      </w:pPr>
      <w:r w:rsidRPr="00EC76D5">
        <w:t xml:space="preserve">      }</w:t>
      </w:r>
    </w:p>
    <w:p w14:paraId="18DA7C2A" w14:textId="77777777" w:rsidR="002759C1" w:rsidRPr="00EC76D5" w:rsidRDefault="002759C1" w:rsidP="002759C1">
      <w:pPr>
        <w:pStyle w:val="Code"/>
      </w:pPr>
      <w:r w:rsidRPr="00EC76D5">
        <w:t xml:space="preserve">      else if (symbol.isAutoOrRegister()) {</w:t>
      </w:r>
    </w:p>
    <w:p w14:paraId="10DA10BB" w14:textId="77777777" w:rsidR="002759C1" w:rsidRPr="00EC76D5" w:rsidRDefault="002759C1" w:rsidP="002759C1">
      <w:pPr>
        <w:pStyle w:val="Code"/>
      </w:pPr>
      <w:r w:rsidRPr="00EC76D5">
        <w:t xml:space="preserve">        Register stackRegister = getStackRegister(symbol);</w:t>
      </w:r>
    </w:p>
    <w:p w14:paraId="18C095A0" w14:textId="77777777" w:rsidR="002759C1" w:rsidRPr="00EC76D5" w:rsidRDefault="002759C1" w:rsidP="002759C1">
      <w:pPr>
        <w:pStyle w:val="Code"/>
      </w:pPr>
      <w:r w:rsidRPr="00EC76D5">
        <w:t xml:space="preserve">        return addCountObjectCode(operator, stackRegister,</w:t>
      </w:r>
    </w:p>
    <w:p w14:paraId="2F38DDBD" w14:textId="77777777" w:rsidR="002759C1" w:rsidRPr="00EC76D5" w:rsidRDefault="002759C1" w:rsidP="002759C1">
      <w:pPr>
        <w:pStyle w:val="Code"/>
      </w:pPr>
      <w:r w:rsidRPr="00EC76D5">
        <w:t xml:space="preserve">                                  symbol.getOffset(), null);</w:t>
      </w:r>
    </w:p>
    <w:p w14:paraId="339F617F" w14:textId="77777777" w:rsidR="002759C1" w:rsidRPr="00EC76D5" w:rsidRDefault="002759C1" w:rsidP="002759C1">
      <w:pPr>
        <w:pStyle w:val="Code"/>
      </w:pPr>
      <w:r w:rsidRPr="00EC76D5">
        <w:t xml:space="preserve">      }</w:t>
      </w:r>
    </w:p>
    <w:p w14:paraId="046C03B5" w14:textId="77777777" w:rsidR="002759C1" w:rsidRPr="00EC76D5" w:rsidRDefault="002759C1" w:rsidP="002759C1">
      <w:pPr>
        <w:pStyle w:val="Code"/>
      </w:pPr>
      <w:r w:rsidRPr="00EC76D5">
        <w:t xml:space="preserve">      else {</w:t>
      </w:r>
    </w:p>
    <w:p w14:paraId="3ED6DD91" w14:textId="77777777" w:rsidR="002759C1" w:rsidRPr="00EC76D5" w:rsidRDefault="002759C1" w:rsidP="002759C1">
      <w:pPr>
        <w:pStyle w:val="Code"/>
      </w:pPr>
      <w:r w:rsidRPr="00EC76D5">
        <w:t xml:space="preserve">        Pair&lt;String,Integer&gt; pair =</w:t>
      </w:r>
    </w:p>
    <w:p w14:paraId="53FEE0F6" w14:textId="77777777" w:rsidR="002759C1" w:rsidRPr="00EC76D5" w:rsidRDefault="002759C1" w:rsidP="002759C1">
      <w:pPr>
        <w:pStyle w:val="Code"/>
      </w:pPr>
      <w:r w:rsidRPr="00EC76D5">
        <w:t xml:space="preserve">          new Pair&lt;&gt;(symbol.getUniqueName(), symbol.getOffset());</w:t>
      </w:r>
    </w:p>
    <w:p w14:paraId="74091CAC" w14:textId="77777777" w:rsidR="002759C1" w:rsidRPr="00EC76D5" w:rsidRDefault="002759C1" w:rsidP="002759C1">
      <w:pPr>
        <w:pStyle w:val="Code"/>
      </w:pPr>
      <w:r w:rsidRPr="00EC76D5">
        <w:t xml:space="preserve">        return addCountObjectCode(operator, null, pair, null);</w:t>
      </w:r>
    </w:p>
    <w:p w14:paraId="1C9DF47D" w14:textId="77777777" w:rsidR="002759C1" w:rsidRPr="00EC76D5" w:rsidRDefault="002759C1" w:rsidP="002759C1">
      <w:pPr>
        <w:pStyle w:val="Code"/>
      </w:pPr>
      <w:r w:rsidRPr="00EC76D5">
        <w:t xml:space="preserve">      }</w:t>
      </w:r>
    </w:p>
    <w:p w14:paraId="72B91894" w14:textId="77777777" w:rsidR="002759C1" w:rsidRPr="00EC76D5" w:rsidRDefault="002759C1" w:rsidP="002759C1">
      <w:pPr>
        <w:pStyle w:val="Code"/>
      </w:pPr>
      <w:r w:rsidRPr="00EC76D5">
        <w:t xml:space="preserve">    }</w:t>
      </w:r>
    </w:p>
    <w:p w14:paraId="41F0D64F" w14:textId="77777777" w:rsidR="002759C1" w:rsidRPr="00EC76D5" w:rsidRDefault="002759C1" w:rsidP="002759C1">
      <w:pPr>
        <w:pStyle w:val="Code"/>
      </w:pPr>
      <w:r w:rsidRPr="00EC76D5">
        <w:t xml:space="preserve">  }</w:t>
      </w:r>
    </w:p>
    <w:p w14:paraId="4F5A67F2" w14:textId="77777777" w:rsidR="002759C1" w:rsidRPr="00EC76D5" w:rsidRDefault="002759C1" w:rsidP="002759C1">
      <w:pPr>
        <w:pStyle w:val="Code"/>
      </w:pPr>
    </w:p>
    <w:p w14:paraId="5A52812F" w14:textId="77777777" w:rsidR="002759C1" w:rsidRPr="00EC76D5" w:rsidRDefault="002759C1" w:rsidP="002759C1">
      <w:pPr>
        <w:pStyle w:val="Code"/>
      </w:pPr>
      <w:r w:rsidRPr="00EC76D5">
        <w:t xml:space="preserve">  private void generateBinaryExpression(ObjectOperator operator, Register leftRegister,</w:t>
      </w:r>
    </w:p>
    <w:p w14:paraId="2A32D2D9" w14:textId="77777777" w:rsidR="002759C1" w:rsidRPr="00EC76D5" w:rsidRDefault="002759C1" w:rsidP="002759C1">
      <w:pPr>
        <w:pStyle w:val="Code"/>
      </w:pPr>
      <w:r w:rsidRPr="00EC76D5">
        <w:t xml:space="preserve">                                        Symbol leftSymbol, Register leftAddressRegister,</w:t>
      </w:r>
    </w:p>
    <w:p w14:paraId="7ACFA273" w14:textId="77777777" w:rsidR="002759C1" w:rsidRPr="00EC76D5" w:rsidRDefault="002759C1" w:rsidP="002759C1">
      <w:pPr>
        <w:pStyle w:val="Code"/>
      </w:pPr>
      <w:r w:rsidRPr="00EC76D5">
        <w:t xml:space="preserve">                                        int leftAddressOffset, Register rightRegister,</w:t>
      </w:r>
    </w:p>
    <w:p w14:paraId="0A980AE5" w14:textId="77777777" w:rsidR="002759C1" w:rsidRPr="00EC76D5" w:rsidRDefault="002759C1" w:rsidP="002759C1">
      <w:pPr>
        <w:pStyle w:val="Code"/>
      </w:pPr>
      <w:r w:rsidRPr="00EC76D5">
        <w:t xml:space="preserve">                                        Symbol rightSymbol, Register rightAddressRegister, int rightAddressOffset) {</w:t>
      </w:r>
    </w:p>
    <w:p w14:paraId="05E6A313" w14:textId="77777777" w:rsidR="002759C1" w:rsidRPr="00EC76D5" w:rsidRDefault="002759C1" w:rsidP="002759C1">
      <w:pPr>
        <w:pStyle w:val="Code"/>
      </w:pPr>
      <w:r w:rsidRPr="00EC76D5">
        <w:t xml:space="preserve">    if ((leftRegister != null) &amp;&amp; (rightRegister != null)) {</w:t>
      </w:r>
    </w:p>
    <w:p w14:paraId="7C0AC5FF" w14:textId="77777777" w:rsidR="002759C1" w:rsidRPr="00EC76D5" w:rsidRDefault="002759C1" w:rsidP="002759C1">
      <w:pPr>
        <w:pStyle w:val="Code"/>
      </w:pPr>
      <w:r w:rsidRPr="00EC76D5">
        <w:t xml:space="preserve">      addObjectCode(operator, leftRegister, rightRegister, null);</w:t>
      </w:r>
    </w:p>
    <w:p w14:paraId="445ACD62" w14:textId="77777777" w:rsidR="002759C1" w:rsidRPr="00EC76D5" w:rsidRDefault="002759C1" w:rsidP="002759C1">
      <w:pPr>
        <w:pStyle w:val="Code"/>
      </w:pPr>
      <w:r w:rsidRPr="00EC76D5">
        <w:t xml:space="preserve">    }</w:t>
      </w:r>
    </w:p>
    <w:p w14:paraId="6A860B48" w14:textId="77777777" w:rsidR="002759C1" w:rsidRPr="00EC76D5" w:rsidRDefault="002759C1" w:rsidP="002759C1">
      <w:pPr>
        <w:pStyle w:val="Code"/>
      </w:pPr>
      <w:r w:rsidRPr="00EC76D5">
        <w:t xml:space="preserve">    else if ((leftRegister != null) &amp;&amp; rightSymbol.hasValue()) {</w:t>
      </w:r>
    </w:p>
    <w:p w14:paraId="336BAB77" w14:textId="77777777" w:rsidR="002759C1" w:rsidRPr="00EC76D5" w:rsidRDefault="002759C1" w:rsidP="002759C1">
      <w:pPr>
        <w:pStyle w:val="Code"/>
      </w:pPr>
      <w:r w:rsidRPr="00EC76D5">
        <w:t xml:space="preserve">      Object rightValue = rightSymbol.getSignedValue().intValue();</w:t>
      </w:r>
    </w:p>
    <w:p w14:paraId="449DB3B2" w14:textId="77777777" w:rsidR="002759C1" w:rsidRPr="00EC76D5" w:rsidRDefault="002759C1" w:rsidP="002759C1">
      <w:pPr>
        <w:pStyle w:val="Code"/>
      </w:pPr>
      <w:r w:rsidRPr="00EC76D5">
        <w:t xml:space="preserve">      addObjectCode(operator, leftRegister, rightValue, null);</w:t>
      </w:r>
    </w:p>
    <w:p w14:paraId="710387BB" w14:textId="77777777" w:rsidR="002759C1" w:rsidRPr="00EC76D5" w:rsidRDefault="002759C1" w:rsidP="002759C1">
      <w:pPr>
        <w:pStyle w:val="Code"/>
      </w:pPr>
      <w:r w:rsidRPr="00EC76D5">
        <w:t xml:space="preserve">    }</w:t>
      </w:r>
    </w:p>
    <w:p w14:paraId="2F7B097F" w14:textId="77777777" w:rsidR="002759C1" w:rsidRPr="00EC76D5" w:rsidRDefault="002759C1" w:rsidP="002759C1">
      <w:pPr>
        <w:pStyle w:val="Code"/>
      </w:pPr>
      <w:r w:rsidRPr="00EC76D5">
        <w:t xml:space="preserve">    else if (leftSymbol.hasValue() &amp;&amp; (rightRegister != null)) {</w:t>
      </w:r>
    </w:p>
    <w:p w14:paraId="1E280AA8" w14:textId="77777777" w:rsidR="002759C1" w:rsidRPr="00EC76D5" w:rsidRDefault="002759C1" w:rsidP="002759C1">
      <w:pPr>
        <w:pStyle w:val="Code"/>
      </w:pPr>
      <w:r w:rsidRPr="00EC76D5">
        <w:t xml:space="preserve">      Object leftValue = leftSymbol.getSignedValue().intValue();</w:t>
      </w:r>
    </w:p>
    <w:p w14:paraId="012D8762" w14:textId="77777777" w:rsidR="002759C1" w:rsidRPr="00EC76D5" w:rsidRDefault="002759C1" w:rsidP="002759C1">
      <w:pPr>
        <w:pStyle w:val="Code"/>
      </w:pPr>
      <w:r w:rsidRPr="00EC76D5">
        <w:t xml:space="preserve">      addObjectCode(operator, leftValue, rightRegister, null);</w:t>
      </w:r>
    </w:p>
    <w:p w14:paraId="4AAF5E7E" w14:textId="77777777" w:rsidR="002759C1" w:rsidRPr="00EC76D5" w:rsidRDefault="002759C1" w:rsidP="002759C1">
      <w:pPr>
        <w:pStyle w:val="Code"/>
      </w:pPr>
      <w:r w:rsidRPr="00EC76D5">
        <w:t xml:space="preserve">    }</w:t>
      </w:r>
    </w:p>
    <w:p w14:paraId="44C8E1D7" w14:textId="77777777" w:rsidR="002759C1" w:rsidRPr="00EC76D5" w:rsidRDefault="002759C1" w:rsidP="002759C1">
      <w:pPr>
        <w:pStyle w:val="Code"/>
      </w:pPr>
      <w:r w:rsidRPr="00EC76D5">
        <w:t xml:space="preserve">    else if (leftRegister != null) {</w:t>
      </w:r>
    </w:p>
    <w:p w14:paraId="698CC0C8" w14:textId="77777777" w:rsidR="002759C1" w:rsidRPr="00EC76D5" w:rsidRDefault="002759C1" w:rsidP="002759C1">
      <w:pPr>
        <w:pStyle w:val="Code"/>
      </w:pPr>
      <w:r w:rsidRPr="00EC76D5">
        <w:t xml:space="preserve">      generateBinaryMemory(operator, leftRegister, null, 0, null, null,</w:t>
      </w:r>
    </w:p>
    <w:p w14:paraId="57CCA407" w14:textId="77777777" w:rsidR="002759C1" w:rsidRPr="00EC76D5" w:rsidRDefault="002759C1" w:rsidP="002759C1">
      <w:pPr>
        <w:pStyle w:val="Code"/>
      </w:pPr>
      <w:r w:rsidRPr="00EC76D5">
        <w:t xml:space="preserve">                    rightAddressRegister, rightAddressOffset, rightSymbol);</w:t>
      </w:r>
    </w:p>
    <w:p w14:paraId="60BD858B" w14:textId="77777777" w:rsidR="002759C1" w:rsidRPr="00EC76D5" w:rsidRDefault="002759C1" w:rsidP="002759C1">
      <w:pPr>
        <w:pStyle w:val="Code"/>
      </w:pPr>
      <w:r w:rsidRPr="00EC76D5">
        <w:t xml:space="preserve">    }</w:t>
      </w:r>
    </w:p>
    <w:p w14:paraId="61B92001" w14:textId="77777777" w:rsidR="002759C1" w:rsidRPr="00EC76D5" w:rsidRDefault="002759C1" w:rsidP="002759C1">
      <w:pPr>
        <w:pStyle w:val="Code"/>
      </w:pPr>
      <w:r w:rsidRPr="00EC76D5">
        <w:t xml:space="preserve">    else if (rightRegister != null) {</w:t>
      </w:r>
    </w:p>
    <w:p w14:paraId="160D9F88" w14:textId="77777777" w:rsidR="002759C1" w:rsidRPr="00EC76D5" w:rsidRDefault="002759C1" w:rsidP="002759C1">
      <w:pPr>
        <w:pStyle w:val="Code"/>
      </w:pPr>
      <w:r w:rsidRPr="00EC76D5">
        <w:t xml:space="preserve">      generateBinaryMemory(operator, null, leftAddressRegister,</w:t>
      </w:r>
    </w:p>
    <w:p w14:paraId="23ADDDBA" w14:textId="77777777" w:rsidR="002759C1" w:rsidRPr="00EC76D5" w:rsidRDefault="002759C1" w:rsidP="002759C1">
      <w:pPr>
        <w:pStyle w:val="Code"/>
      </w:pPr>
      <w:r w:rsidRPr="00EC76D5">
        <w:t xml:space="preserve">                    leftAddressOffset, leftSymbol, rightRegister, null, 0, null);</w:t>
      </w:r>
    </w:p>
    <w:p w14:paraId="602000AF" w14:textId="77777777" w:rsidR="002759C1" w:rsidRPr="00EC76D5" w:rsidRDefault="002759C1" w:rsidP="002759C1">
      <w:pPr>
        <w:pStyle w:val="Code"/>
      </w:pPr>
      <w:r w:rsidRPr="00EC76D5">
        <w:t xml:space="preserve">    }</w:t>
      </w:r>
    </w:p>
    <w:p w14:paraId="46C72ACA" w14:textId="77777777" w:rsidR="002759C1" w:rsidRPr="00EC76D5" w:rsidRDefault="002759C1" w:rsidP="002759C1">
      <w:pPr>
        <w:pStyle w:val="Code"/>
      </w:pPr>
      <w:r w:rsidRPr="00EC76D5">
        <w:t xml:space="preserve">    else if (leftSymbol.hasValue()) {</w:t>
      </w:r>
    </w:p>
    <w:p w14:paraId="61C172D4" w14:textId="77777777" w:rsidR="002759C1" w:rsidRPr="00EC76D5" w:rsidRDefault="002759C1" w:rsidP="002759C1">
      <w:pPr>
        <w:pStyle w:val="Code"/>
      </w:pPr>
      <w:r w:rsidRPr="00EC76D5">
        <w:t xml:space="preserve">      Object leftValue = leftSymbol.getSignedValue().intValue();</w:t>
      </w:r>
    </w:p>
    <w:p w14:paraId="555F1AFC" w14:textId="77777777" w:rsidR="002759C1" w:rsidRPr="00EC76D5" w:rsidRDefault="002759C1" w:rsidP="002759C1">
      <w:pPr>
        <w:pStyle w:val="Code"/>
      </w:pPr>
      <w:r w:rsidRPr="00EC76D5">
        <w:t xml:space="preserve">      generateBinaryMemory(operator, leftValue, null, 0, null, null,</w:t>
      </w:r>
    </w:p>
    <w:p w14:paraId="3C9B2BEF" w14:textId="77777777" w:rsidR="002759C1" w:rsidRPr="00EC76D5" w:rsidRDefault="002759C1" w:rsidP="002759C1">
      <w:pPr>
        <w:pStyle w:val="Code"/>
      </w:pPr>
      <w:r w:rsidRPr="00EC76D5">
        <w:t xml:space="preserve">                           rightAddressRegister, rightAddressOffset, rightSymbol);</w:t>
      </w:r>
    </w:p>
    <w:p w14:paraId="27F1495E" w14:textId="77777777" w:rsidR="002759C1" w:rsidRPr="00EC76D5" w:rsidRDefault="002759C1" w:rsidP="002759C1">
      <w:pPr>
        <w:pStyle w:val="Code"/>
      </w:pPr>
      <w:r w:rsidRPr="00EC76D5">
        <w:t xml:space="preserve">    }</w:t>
      </w:r>
    </w:p>
    <w:p w14:paraId="6E9850F2" w14:textId="77777777" w:rsidR="002759C1" w:rsidRPr="00EC76D5" w:rsidRDefault="002759C1" w:rsidP="002759C1">
      <w:pPr>
        <w:pStyle w:val="Code"/>
      </w:pPr>
      <w:r w:rsidRPr="00EC76D5">
        <w:t xml:space="preserve">    else if (rightSymbol.hasValue()) {</w:t>
      </w:r>
    </w:p>
    <w:p w14:paraId="64663DC9" w14:textId="77777777" w:rsidR="002759C1" w:rsidRPr="00EC76D5" w:rsidRDefault="002759C1" w:rsidP="002759C1">
      <w:pPr>
        <w:pStyle w:val="Code"/>
      </w:pPr>
      <w:r w:rsidRPr="00EC76D5">
        <w:t xml:space="preserve">      Object rightValue = rightSymbol.getSignedValue().intValue();</w:t>
      </w:r>
    </w:p>
    <w:p w14:paraId="415D3B2F" w14:textId="77777777" w:rsidR="002759C1" w:rsidRPr="00EC76D5" w:rsidRDefault="002759C1" w:rsidP="002759C1">
      <w:pPr>
        <w:pStyle w:val="Code"/>
      </w:pPr>
      <w:r w:rsidRPr="00EC76D5">
        <w:lastRenderedPageBreak/>
        <w:t xml:space="preserve">      generateBinaryMemory(operator, null, leftAddressRegister,</w:t>
      </w:r>
    </w:p>
    <w:p w14:paraId="30B45AE2" w14:textId="77777777" w:rsidR="002759C1" w:rsidRPr="00EC76D5" w:rsidRDefault="002759C1" w:rsidP="002759C1">
      <w:pPr>
        <w:pStyle w:val="Code"/>
      </w:pPr>
      <w:r w:rsidRPr="00EC76D5">
        <w:t xml:space="preserve">                           leftAddressOffset, leftSymbol, rightValue, null, 0, null);</w:t>
      </w:r>
    </w:p>
    <w:p w14:paraId="120F5DA8" w14:textId="77777777" w:rsidR="002759C1" w:rsidRPr="00EC76D5" w:rsidRDefault="002759C1" w:rsidP="002759C1">
      <w:pPr>
        <w:pStyle w:val="Code"/>
      </w:pPr>
      <w:r w:rsidRPr="00EC76D5">
        <w:t xml:space="preserve">    }</w:t>
      </w:r>
    </w:p>
    <w:p w14:paraId="7288A96E" w14:textId="77777777" w:rsidR="002759C1" w:rsidRPr="00EC76D5" w:rsidRDefault="002759C1" w:rsidP="002759C1">
      <w:pPr>
        <w:pStyle w:val="Code"/>
      </w:pPr>
      <w:r w:rsidRPr="00EC76D5">
        <w:t xml:space="preserve">    else {</w:t>
      </w:r>
    </w:p>
    <w:p w14:paraId="7FD8D206" w14:textId="77777777" w:rsidR="002759C1" w:rsidRPr="00EC76D5" w:rsidRDefault="002759C1" w:rsidP="002759C1">
      <w:pPr>
        <w:pStyle w:val="Code"/>
      </w:pPr>
      <w:r w:rsidRPr="00EC76D5">
        <w:t xml:space="preserve">      Assert.error("generateBinaryExpression)");</w:t>
      </w:r>
    </w:p>
    <w:p w14:paraId="3BFE3421" w14:textId="77777777" w:rsidR="002759C1" w:rsidRPr="00EC76D5" w:rsidRDefault="002759C1" w:rsidP="002759C1">
      <w:pPr>
        <w:pStyle w:val="Code"/>
      </w:pPr>
      <w:r w:rsidRPr="00EC76D5">
        <w:t xml:space="preserve">    }</w:t>
      </w:r>
    </w:p>
    <w:p w14:paraId="2222AAE2" w14:textId="77777777" w:rsidR="002759C1" w:rsidRPr="00EC76D5" w:rsidRDefault="002759C1" w:rsidP="002759C1">
      <w:pPr>
        <w:pStyle w:val="Code"/>
      </w:pPr>
      <w:r w:rsidRPr="00EC76D5">
        <w:t xml:space="preserve">  }</w:t>
      </w:r>
    </w:p>
    <w:p w14:paraId="2702723A" w14:textId="77777777" w:rsidR="002759C1" w:rsidRPr="00EC76D5" w:rsidRDefault="002759C1" w:rsidP="002759C1">
      <w:pPr>
        <w:pStyle w:val="Code"/>
      </w:pPr>
    </w:p>
    <w:p w14:paraId="23E4D18C" w14:textId="77777777" w:rsidR="002759C1" w:rsidRPr="00EC76D5" w:rsidRDefault="002759C1" w:rsidP="002759C1">
      <w:pPr>
        <w:pStyle w:val="Code"/>
      </w:pPr>
      <w:r w:rsidRPr="00EC76D5">
        <w:t xml:space="preserve">  private void generateBinaryMemory(ObjectOperator operator, Object leftRegisterValue, Register leftAddressRegister, int leftAddressOffset, Symbol leftSymbol,</w:t>
      </w:r>
    </w:p>
    <w:p w14:paraId="1C479D5C" w14:textId="77777777" w:rsidR="002759C1" w:rsidRPr="00EC76D5" w:rsidRDefault="002759C1" w:rsidP="002759C1">
      <w:pPr>
        <w:pStyle w:val="Code"/>
      </w:pPr>
      <w:r w:rsidRPr="00EC76D5">
        <w:t xml:space="preserve">                                    Object rightRegisterValue, Register rightAddressRegister, int rightAddressOffset, Symbol rightSymbol) {</w:t>
      </w:r>
    </w:p>
    <w:p w14:paraId="026CA06D" w14:textId="77777777" w:rsidR="002759C1" w:rsidRPr="00EC76D5" w:rsidRDefault="002759C1" w:rsidP="002759C1">
      <w:pPr>
        <w:pStyle w:val="Code"/>
      </w:pPr>
      <w:r w:rsidRPr="00EC76D5">
        <w:t xml:space="preserve">    if (leftRegisterValue != null) {</w:t>
      </w:r>
    </w:p>
    <w:p w14:paraId="1C532C73" w14:textId="77777777" w:rsidR="002759C1" w:rsidRPr="00EC76D5" w:rsidRDefault="002759C1" w:rsidP="002759C1">
      <w:pPr>
        <w:pStyle w:val="Code"/>
      </w:pPr>
      <w:r w:rsidRPr="00EC76D5">
        <w:t xml:space="preserve">      if (leftRegisterValue instanceof Integer) {</w:t>
      </w:r>
    </w:p>
    <w:p w14:paraId="3DDCE9C2" w14:textId="77777777" w:rsidR="002759C1" w:rsidRPr="00EC76D5" w:rsidRDefault="002759C1" w:rsidP="002759C1">
      <w:pPr>
        <w:pStyle w:val="Code"/>
      </w:pPr>
      <w:r w:rsidRPr="00EC76D5">
        <w:t xml:space="preserve">        operator =</w:t>
      </w:r>
    </w:p>
    <w:p w14:paraId="5F0087E0" w14:textId="77777777" w:rsidR="002759C1" w:rsidRPr="00EC76D5" w:rsidRDefault="002759C1" w:rsidP="002759C1">
      <w:pPr>
        <w:pStyle w:val="Code"/>
      </w:pPr>
      <w:r w:rsidRPr="00EC76D5">
        <w:t xml:space="preserve">          ObjectCode.operatorSize(operator, leftSymbol.getType().getSize());</w:t>
      </w:r>
    </w:p>
    <w:p w14:paraId="32697265" w14:textId="77777777" w:rsidR="002759C1" w:rsidRPr="00EC76D5" w:rsidRDefault="002759C1" w:rsidP="002759C1">
      <w:pPr>
        <w:pStyle w:val="Code"/>
      </w:pPr>
      <w:r w:rsidRPr="00EC76D5">
        <w:t xml:space="preserve">      }</w:t>
      </w:r>
    </w:p>
    <w:p w14:paraId="12565440" w14:textId="77777777" w:rsidR="002759C1" w:rsidRPr="00EC76D5" w:rsidRDefault="002759C1" w:rsidP="002759C1">
      <w:pPr>
        <w:pStyle w:val="Code"/>
      </w:pPr>
      <w:r w:rsidRPr="00EC76D5">
        <w:t xml:space="preserve">      </w:t>
      </w:r>
    </w:p>
    <w:p w14:paraId="14EAE0A3" w14:textId="77777777" w:rsidR="002759C1" w:rsidRPr="00EC76D5" w:rsidRDefault="002759C1" w:rsidP="002759C1">
      <w:pPr>
        <w:pStyle w:val="Code"/>
      </w:pPr>
      <w:r w:rsidRPr="00EC76D5">
        <w:t xml:space="preserve">      if (rightAddressRegister != null) {</w:t>
      </w:r>
    </w:p>
    <w:p w14:paraId="11B88856" w14:textId="77777777" w:rsidR="002759C1" w:rsidRPr="00EC76D5" w:rsidRDefault="002759C1" w:rsidP="002759C1">
      <w:pPr>
        <w:pStyle w:val="Code"/>
      </w:pPr>
      <w:r w:rsidRPr="00EC76D5">
        <w:t xml:space="preserve">        addObjectCode(operator, leftRegisterValue,</w:t>
      </w:r>
    </w:p>
    <w:p w14:paraId="6F530AC7" w14:textId="77777777" w:rsidR="002759C1" w:rsidRPr="00EC76D5" w:rsidRDefault="002759C1" w:rsidP="002759C1">
      <w:pPr>
        <w:pStyle w:val="Code"/>
      </w:pPr>
      <w:r w:rsidRPr="00EC76D5">
        <w:t xml:space="preserve">                      rightAddressRegister, rightAddressOffset);</w:t>
      </w:r>
    </w:p>
    <w:p w14:paraId="5FD175B1" w14:textId="77777777" w:rsidR="002759C1" w:rsidRPr="00EC76D5" w:rsidRDefault="002759C1" w:rsidP="002759C1">
      <w:pPr>
        <w:pStyle w:val="Code"/>
      </w:pPr>
      <w:r w:rsidRPr="00EC76D5">
        <w:t xml:space="preserve">      }</w:t>
      </w:r>
    </w:p>
    <w:p w14:paraId="019CFBD2" w14:textId="77777777" w:rsidR="002759C1" w:rsidRPr="00EC76D5" w:rsidRDefault="002759C1" w:rsidP="002759C1">
      <w:pPr>
        <w:pStyle w:val="Code"/>
      </w:pPr>
      <w:r w:rsidRPr="00EC76D5">
        <w:t xml:space="preserve">      else if (rightSymbol.isAutoOrRegister()) {</w:t>
      </w:r>
    </w:p>
    <w:p w14:paraId="7E7545B5" w14:textId="77777777" w:rsidR="002759C1" w:rsidRPr="00EC76D5" w:rsidRDefault="002759C1" w:rsidP="002759C1">
      <w:pPr>
        <w:pStyle w:val="Code"/>
      </w:pPr>
      <w:r w:rsidRPr="00EC76D5">
        <w:t xml:space="preserve">        Register stackRegister = getStackRegister(rightSymbol);</w:t>
      </w:r>
    </w:p>
    <w:p w14:paraId="74002737" w14:textId="77777777" w:rsidR="002759C1" w:rsidRPr="00EC76D5" w:rsidRDefault="002759C1" w:rsidP="002759C1">
      <w:pPr>
        <w:pStyle w:val="Code"/>
      </w:pPr>
      <w:r w:rsidRPr="00EC76D5">
        <w:t xml:space="preserve">        </w:t>
      </w:r>
    </w:p>
    <w:p w14:paraId="44ED551A" w14:textId="77777777" w:rsidR="002759C1" w:rsidRPr="00EC76D5" w:rsidRDefault="002759C1" w:rsidP="002759C1">
      <w:pPr>
        <w:pStyle w:val="Code"/>
      </w:pPr>
      <w:r w:rsidRPr="00EC76D5">
        <w:t xml:space="preserve">        if (rightSymbol.getType().isFunctionOrArray()) {</w:t>
      </w:r>
    </w:p>
    <w:p w14:paraId="5FE6A47B" w14:textId="77777777" w:rsidR="002759C1" w:rsidRPr="00EC76D5" w:rsidRDefault="002759C1" w:rsidP="002759C1">
      <w:pPr>
        <w:pStyle w:val="Code"/>
      </w:pPr>
      <w:r w:rsidRPr="00EC76D5">
        <w:t xml:space="preserve">          addObjectCode(operator, leftRegisterValue, stackRegister, null);</w:t>
      </w:r>
    </w:p>
    <w:p w14:paraId="2E40DAF3" w14:textId="77777777" w:rsidR="002759C1" w:rsidRPr="00EC76D5" w:rsidRDefault="002759C1" w:rsidP="002759C1">
      <w:pPr>
        <w:pStyle w:val="Code"/>
      </w:pPr>
      <w:r w:rsidRPr="00EC76D5">
        <w:t xml:space="preserve">          addObjectCode(operator, leftRegisterValue,</w:t>
      </w:r>
    </w:p>
    <w:p w14:paraId="091C7512" w14:textId="77777777" w:rsidR="002759C1" w:rsidRPr="00EC76D5" w:rsidRDefault="002759C1" w:rsidP="002759C1">
      <w:pPr>
        <w:pStyle w:val="Code"/>
      </w:pPr>
      <w:r w:rsidRPr="00EC76D5">
        <w:t xml:space="preserve">                        rightSymbol.getOffset(), null);</w:t>
      </w:r>
    </w:p>
    <w:p w14:paraId="23C3F062" w14:textId="77777777" w:rsidR="002759C1" w:rsidRPr="00EC76D5" w:rsidRDefault="002759C1" w:rsidP="002759C1">
      <w:pPr>
        <w:pStyle w:val="Code"/>
      </w:pPr>
      <w:r w:rsidRPr="00EC76D5">
        <w:t xml:space="preserve">        }</w:t>
      </w:r>
    </w:p>
    <w:p w14:paraId="2EE9A5F6" w14:textId="77777777" w:rsidR="002759C1" w:rsidRPr="00EC76D5" w:rsidRDefault="002759C1" w:rsidP="002759C1">
      <w:pPr>
        <w:pStyle w:val="Code"/>
      </w:pPr>
      <w:r w:rsidRPr="00EC76D5">
        <w:t xml:space="preserve">        else {</w:t>
      </w:r>
    </w:p>
    <w:p w14:paraId="54909759" w14:textId="77777777" w:rsidR="002759C1" w:rsidRPr="00EC76D5" w:rsidRDefault="002759C1" w:rsidP="002759C1">
      <w:pPr>
        <w:pStyle w:val="Code"/>
      </w:pPr>
      <w:r w:rsidRPr="00EC76D5">
        <w:t xml:space="preserve">          addObjectCode(operator, leftRegisterValue,</w:t>
      </w:r>
    </w:p>
    <w:p w14:paraId="4A0B0806" w14:textId="77777777" w:rsidR="002759C1" w:rsidRPr="00EC76D5" w:rsidRDefault="002759C1" w:rsidP="002759C1">
      <w:pPr>
        <w:pStyle w:val="Code"/>
      </w:pPr>
      <w:r w:rsidRPr="00EC76D5">
        <w:t xml:space="preserve">                        stackRegister, rightSymbol.getOffset());</w:t>
      </w:r>
    </w:p>
    <w:p w14:paraId="243FAE17" w14:textId="77777777" w:rsidR="002759C1" w:rsidRPr="00EC76D5" w:rsidRDefault="002759C1" w:rsidP="002759C1">
      <w:pPr>
        <w:pStyle w:val="Code"/>
      </w:pPr>
      <w:r w:rsidRPr="00EC76D5">
        <w:t xml:space="preserve">        }</w:t>
      </w:r>
    </w:p>
    <w:p w14:paraId="3A066F03" w14:textId="77777777" w:rsidR="002759C1" w:rsidRPr="00EC76D5" w:rsidRDefault="002759C1" w:rsidP="002759C1">
      <w:pPr>
        <w:pStyle w:val="Code"/>
      </w:pPr>
      <w:r w:rsidRPr="00EC76D5">
        <w:t xml:space="preserve">      }</w:t>
      </w:r>
    </w:p>
    <w:p w14:paraId="23DDAAF2" w14:textId="77777777" w:rsidR="002759C1" w:rsidRPr="00EC76D5" w:rsidRDefault="002759C1" w:rsidP="002759C1">
      <w:pPr>
        <w:pStyle w:val="Code"/>
      </w:pPr>
      <w:r w:rsidRPr="00EC76D5">
        <w:t xml:space="preserve">      else {</w:t>
      </w:r>
    </w:p>
    <w:p w14:paraId="09F3CC20" w14:textId="77777777" w:rsidR="002759C1" w:rsidRPr="00EC76D5" w:rsidRDefault="002759C1" w:rsidP="002759C1">
      <w:pPr>
        <w:pStyle w:val="Code"/>
      </w:pPr>
      <w:r w:rsidRPr="00EC76D5">
        <w:t xml:space="preserve">        Pair&lt;String,Integer&gt; rightPair =</w:t>
      </w:r>
    </w:p>
    <w:p w14:paraId="68EAA2AB" w14:textId="77777777" w:rsidR="002759C1" w:rsidRPr="00EC76D5" w:rsidRDefault="002759C1" w:rsidP="002759C1">
      <w:pPr>
        <w:pStyle w:val="Code"/>
      </w:pPr>
      <w:r w:rsidRPr="00EC76D5">
        <w:t xml:space="preserve">          new Pair&lt;&gt;(rightSymbol.getUniqueName(), rightSymbol.getOffset());</w:t>
      </w:r>
    </w:p>
    <w:p w14:paraId="0C6F590F" w14:textId="77777777" w:rsidR="002759C1" w:rsidRPr="00EC76D5" w:rsidRDefault="002759C1" w:rsidP="002759C1">
      <w:pPr>
        <w:pStyle w:val="Code"/>
      </w:pPr>
      <w:r w:rsidRPr="00EC76D5">
        <w:t xml:space="preserve">        </w:t>
      </w:r>
    </w:p>
    <w:p w14:paraId="26B84D3F" w14:textId="77777777" w:rsidR="002759C1" w:rsidRPr="00EC76D5" w:rsidRDefault="002759C1" w:rsidP="002759C1">
      <w:pPr>
        <w:pStyle w:val="Code"/>
      </w:pPr>
      <w:r w:rsidRPr="00EC76D5">
        <w:t xml:space="preserve">        if (rightSymbol.getType().isFunctionOrArray()) {</w:t>
      </w:r>
    </w:p>
    <w:p w14:paraId="07783797" w14:textId="77777777" w:rsidR="002759C1" w:rsidRPr="00EC76D5" w:rsidRDefault="002759C1" w:rsidP="002759C1">
      <w:pPr>
        <w:pStyle w:val="Code"/>
      </w:pPr>
      <w:r w:rsidRPr="00EC76D5">
        <w:t xml:space="preserve">          addObjectCode(operator, leftRegisterValue, rightPair, null);</w:t>
      </w:r>
    </w:p>
    <w:p w14:paraId="29F95D32" w14:textId="77777777" w:rsidR="002759C1" w:rsidRPr="00EC76D5" w:rsidRDefault="002759C1" w:rsidP="002759C1">
      <w:pPr>
        <w:pStyle w:val="Code"/>
      </w:pPr>
      <w:r w:rsidRPr="00EC76D5">
        <w:t xml:space="preserve">        }</w:t>
      </w:r>
    </w:p>
    <w:p w14:paraId="5E7909A0" w14:textId="77777777" w:rsidR="002759C1" w:rsidRPr="00EC76D5" w:rsidRDefault="002759C1" w:rsidP="002759C1">
      <w:pPr>
        <w:pStyle w:val="Code"/>
      </w:pPr>
      <w:r w:rsidRPr="00EC76D5">
        <w:t xml:space="preserve">        else {</w:t>
      </w:r>
    </w:p>
    <w:p w14:paraId="64731D62" w14:textId="77777777" w:rsidR="002759C1" w:rsidRPr="00EC76D5" w:rsidRDefault="002759C1" w:rsidP="002759C1">
      <w:pPr>
        <w:pStyle w:val="Code"/>
      </w:pPr>
      <w:r w:rsidRPr="00EC76D5">
        <w:t xml:space="preserve">          addObjectCode(operator, leftRegisterValue, null, rightPair);</w:t>
      </w:r>
    </w:p>
    <w:p w14:paraId="2F3B25C6" w14:textId="77777777" w:rsidR="002759C1" w:rsidRPr="00EC76D5" w:rsidRDefault="002759C1" w:rsidP="002759C1">
      <w:pPr>
        <w:pStyle w:val="Code"/>
      </w:pPr>
      <w:r w:rsidRPr="00EC76D5">
        <w:t xml:space="preserve">        }</w:t>
      </w:r>
    </w:p>
    <w:p w14:paraId="0B24E95C" w14:textId="77777777" w:rsidR="002759C1" w:rsidRPr="00EC76D5" w:rsidRDefault="002759C1" w:rsidP="002759C1">
      <w:pPr>
        <w:pStyle w:val="Code"/>
      </w:pPr>
      <w:r w:rsidRPr="00EC76D5">
        <w:t xml:space="preserve">      }</w:t>
      </w:r>
    </w:p>
    <w:p w14:paraId="22192C64" w14:textId="77777777" w:rsidR="002759C1" w:rsidRPr="00EC76D5" w:rsidRDefault="002759C1" w:rsidP="002759C1">
      <w:pPr>
        <w:pStyle w:val="Code"/>
      </w:pPr>
      <w:r w:rsidRPr="00EC76D5">
        <w:t xml:space="preserve">    }</w:t>
      </w:r>
    </w:p>
    <w:p w14:paraId="3AC8B41F" w14:textId="77777777" w:rsidR="002759C1" w:rsidRPr="00EC76D5" w:rsidRDefault="002759C1" w:rsidP="002759C1">
      <w:pPr>
        <w:pStyle w:val="Code"/>
      </w:pPr>
      <w:r w:rsidRPr="00EC76D5">
        <w:t xml:space="preserve">    else if (rightRegisterValue != null) {</w:t>
      </w:r>
    </w:p>
    <w:p w14:paraId="40B2E127" w14:textId="77777777" w:rsidR="002759C1" w:rsidRPr="00EC76D5" w:rsidRDefault="002759C1" w:rsidP="002759C1">
      <w:pPr>
        <w:pStyle w:val="Code"/>
      </w:pPr>
      <w:r w:rsidRPr="00EC76D5">
        <w:t xml:space="preserve">      if (rightRegisterValue instanceof Integer) {</w:t>
      </w:r>
    </w:p>
    <w:p w14:paraId="2974717B" w14:textId="77777777" w:rsidR="002759C1" w:rsidRPr="00EC76D5" w:rsidRDefault="002759C1" w:rsidP="002759C1">
      <w:pPr>
        <w:pStyle w:val="Code"/>
      </w:pPr>
      <w:r w:rsidRPr="00EC76D5">
        <w:t xml:space="preserve">        operator =</w:t>
      </w:r>
    </w:p>
    <w:p w14:paraId="73324D21" w14:textId="77777777" w:rsidR="002759C1" w:rsidRPr="00EC76D5" w:rsidRDefault="002759C1" w:rsidP="002759C1">
      <w:pPr>
        <w:pStyle w:val="Code"/>
      </w:pPr>
      <w:r w:rsidRPr="00EC76D5">
        <w:t xml:space="preserve">          ObjectCode.operatorSize(operator, leftSymbol.getType().getSize());</w:t>
      </w:r>
    </w:p>
    <w:p w14:paraId="6BC5D5D5" w14:textId="77777777" w:rsidR="002759C1" w:rsidRPr="00EC76D5" w:rsidRDefault="002759C1" w:rsidP="002759C1">
      <w:pPr>
        <w:pStyle w:val="Code"/>
      </w:pPr>
      <w:r w:rsidRPr="00EC76D5">
        <w:t xml:space="preserve">      }</w:t>
      </w:r>
    </w:p>
    <w:p w14:paraId="1FA94D7C" w14:textId="77777777" w:rsidR="002759C1" w:rsidRPr="00EC76D5" w:rsidRDefault="002759C1" w:rsidP="002759C1">
      <w:pPr>
        <w:pStyle w:val="Code"/>
      </w:pPr>
      <w:r w:rsidRPr="00EC76D5">
        <w:t xml:space="preserve">      </w:t>
      </w:r>
    </w:p>
    <w:p w14:paraId="3D0E4053" w14:textId="77777777" w:rsidR="002759C1" w:rsidRPr="00EC76D5" w:rsidRDefault="002759C1" w:rsidP="002759C1">
      <w:pPr>
        <w:pStyle w:val="Code"/>
      </w:pPr>
      <w:r w:rsidRPr="00EC76D5">
        <w:t xml:space="preserve">      if (leftAddressRegister != null) {</w:t>
      </w:r>
    </w:p>
    <w:p w14:paraId="66C6856B" w14:textId="77777777" w:rsidR="002759C1" w:rsidRPr="00EC76D5" w:rsidRDefault="002759C1" w:rsidP="002759C1">
      <w:pPr>
        <w:pStyle w:val="Code"/>
      </w:pPr>
      <w:r w:rsidRPr="00EC76D5">
        <w:t xml:space="preserve">        addObjectCode(operator, leftAddressRegister,</w:t>
      </w:r>
    </w:p>
    <w:p w14:paraId="68F94ED5" w14:textId="77777777" w:rsidR="002759C1" w:rsidRPr="00EC76D5" w:rsidRDefault="002759C1" w:rsidP="002759C1">
      <w:pPr>
        <w:pStyle w:val="Code"/>
      </w:pPr>
      <w:r w:rsidRPr="00EC76D5">
        <w:lastRenderedPageBreak/>
        <w:t xml:space="preserve">                      leftAddressOffset, rightRegisterValue);</w:t>
      </w:r>
    </w:p>
    <w:p w14:paraId="3F522FF9" w14:textId="77777777" w:rsidR="002759C1" w:rsidRPr="00EC76D5" w:rsidRDefault="002759C1" w:rsidP="002759C1">
      <w:pPr>
        <w:pStyle w:val="Code"/>
      </w:pPr>
      <w:r w:rsidRPr="00EC76D5">
        <w:t xml:space="preserve">      }</w:t>
      </w:r>
    </w:p>
    <w:p w14:paraId="4F074131" w14:textId="77777777" w:rsidR="002759C1" w:rsidRPr="00EC76D5" w:rsidRDefault="002759C1" w:rsidP="002759C1">
      <w:pPr>
        <w:pStyle w:val="Code"/>
      </w:pPr>
      <w:r w:rsidRPr="00EC76D5">
        <w:t xml:space="preserve">      else if (leftSymbol.isAutoOrRegister()) {</w:t>
      </w:r>
    </w:p>
    <w:p w14:paraId="645CD78E" w14:textId="77777777" w:rsidR="002759C1" w:rsidRPr="00EC76D5" w:rsidRDefault="002759C1" w:rsidP="002759C1">
      <w:pPr>
        <w:pStyle w:val="Code"/>
      </w:pPr>
      <w:r w:rsidRPr="00EC76D5">
        <w:t xml:space="preserve">        Register stackRegister = getStackRegister(leftSymbol);</w:t>
      </w:r>
    </w:p>
    <w:p w14:paraId="58C64BDC" w14:textId="77777777" w:rsidR="002759C1" w:rsidRPr="00EC76D5" w:rsidRDefault="002759C1" w:rsidP="002759C1">
      <w:pPr>
        <w:pStyle w:val="Code"/>
      </w:pPr>
      <w:r w:rsidRPr="00EC76D5">
        <w:t xml:space="preserve">        addObjectCode(operator, stackRegister,</w:t>
      </w:r>
    </w:p>
    <w:p w14:paraId="4A5918A1" w14:textId="77777777" w:rsidR="002759C1" w:rsidRPr="00EC76D5" w:rsidRDefault="002759C1" w:rsidP="002759C1">
      <w:pPr>
        <w:pStyle w:val="Code"/>
      </w:pPr>
      <w:r w:rsidRPr="00EC76D5">
        <w:t xml:space="preserve">                      leftSymbol.getOffset(), rightRegisterValue);</w:t>
      </w:r>
    </w:p>
    <w:p w14:paraId="5712ACEE" w14:textId="77777777" w:rsidR="002759C1" w:rsidRPr="00EC76D5" w:rsidRDefault="002759C1" w:rsidP="002759C1">
      <w:pPr>
        <w:pStyle w:val="Code"/>
      </w:pPr>
      <w:r w:rsidRPr="00EC76D5">
        <w:t xml:space="preserve">      }</w:t>
      </w:r>
    </w:p>
    <w:p w14:paraId="02811B81" w14:textId="77777777" w:rsidR="002759C1" w:rsidRPr="00EC76D5" w:rsidRDefault="002759C1" w:rsidP="002759C1">
      <w:pPr>
        <w:pStyle w:val="Code"/>
      </w:pPr>
      <w:r w:rsidRPr="00EC76D5">
        <w:t xml:space="preserve">      else {</w:t>
      </w:r>
    </w:p>
    <w:p w14:paraId="2E08CCB3" w14:textId="77777777" w:rsidR="002759C1" w:rsidRPr="00EC76D5" w:rsidRDefault="002759C1" w:rsidP="002759C1">
      <w:pPr>
        <w:pStyle w:val="Code"/>
      </w:pPr>
      <w:r w:rsidRPr="00EC76D5">
        <w:t xml:space="preserve">        Pair&lt;String,Integer&gt; leftPair =</w:t>
      </w:r>
    </w:p>
    <w:p w14:paraId="22A1C8A5" w14:textId="77777777" w:rsidR="002759C1" w:rsidRPr="00EC76D5" w:rsidRDefault="002759C1" w:rsidP="002759C1">
      <w:pPr>
        <w:pStyle w:val="Code"/>
      </w:pPr>
      <w:r w:rsidRPr="00EC76D5">
        <w:t xml:space="preserve">          new Pair&lt;&gt;(leftSymbol.getUniqueName(), leftSymbol.getOffset());</w:t>
      </w:r>
    </w:p>
    <w:p w14:paraId="339B35B6" w14:textId="77777777" w:rsidR="002759C1" w:rsidRPr="00EC76D5" w:rsidRDefault="002759C1" w:rsidP="002759C1">
      <w:pPr>
        <w:pStyle w:val="Code"/>
      </w:pPr>
      <w:r w:rsidRPr="00EC76D5">
        <w:t xml:space="preserve">        addObjectCode(operator, null, leftPair, rightRegisterValue);</w:t>
      </w:r>
    </w:p>
    <w:p w14:paraId="646863CD" w14:textId="77777777" w:rsidR="002759C1" w:rsidRPr="00EC76D5" w:rsidRDefault="002759C1" w:rsidP="002759C1">
      <w:pPr>
        <w:pStyle w:val="Code"/>
      </w:pPr>
      <w:r w:rsidRPr="00EC76D5">
        <w:t xml:space="preserve">      }</w:t>
      </w:r>
    </w:p>
    <w:p w14:paraId="13C9A3C4" w14:textId="77777777" w:rsidR="002759C1" w:rsidRPr="00EC76D5" w:rsidRDefault="002759C1" w:rsidP="002759C1">
      <w:pPr>
        <w:pStyle w:val="Code"/>
      </w:pPr>
      <w:r w:rsidRPr="00EC76D5">
        <w:t xml:space="preserve">    }</w:t>
      </w:r>
    </w:p>
    <w:p w14:paraId="399C4615" w14:textId="77777777" w:rsidR="002759C1" w:rsidRPr="00EC76D5" w:rsidRDefault="002759C1" w:rsidP="002759C1">
      <w:pPr>
        <w:pStyle w:val="Code"/>
      </w:pPr>
      <w:r w:rsidRPr="00EC76D5">
        <w:t xml:space="preserve">    else {</w:t>
      </w:r>
    </w:p>
    <w:p w14:paraId="3B397017" w14:textId="77777777" w:rsidR="002759C1" w:rsidRPr="00EC76D5" w:rsidRDefault="002759C1" w:rsidP="002759C1">
      <w:pPr>
        <w:pStyle w:val="Code"/>
      </w:pPr>
      <w:r w:rsidRPr="00EC76D5">
        <w:t xml:space="preserve">      Assert.error("generateBinaryMemory)");</w:t>
      </w:r>
    </w:p>
    <w:p w14:paraId="258E01BE" w14:textId="77777777" w:rsidR="002759C1" w:rsidRPr="00EC76D5" w:rsidRDefault="002759C1" w:rsidP="002759C1">
      <w:pPr>
        <w:pStyle w:val="Code"/>
      </w:pPr>
      <w:r w:rsidRPr="00EC76D5">
        <w:t xml:space="preserve">    }</w:t>
      </w:r>
    </w:p>
    <w:p w14:paraId="53E59244" w14:textId="77777777" w:rsidR="002759C1" w:rsidRPr="00EC76D5" w:rsidRDefault="002759C1" w:rsidP="002759C1">
      <w:pPr>
        <w:pStyle w:val="Code"/>
      </w:pPr>
      <w:r w:rsidRPr="00EC76D5">
        <w:t xml:space="preserve">  }</w:t>
      </w:r>
    </w:p>
    <w:p w14:paraId="2929160B" w14:textId="77777777" w:rsidR="002759C1" w:rsidRPr="00EC76D5" w:rsidRDefault="002759C1" w:rsidP="002759C1">
      <w:pPr>
        <w:pStyle w:val="Code"/>
      </w:pPr>
      <w:r w:rsidRPr="00EC76D5">
        <w:t xml:space="preserve">    </w:t>
      </w:r>
    </w:p>
    <w:p w14:paraId="283F6795" w14:textId="77777777" w:rsidR="002759C1" w:rsidRPr="00EC76D5" w:rsidRDefault="002759C1" w:rsidP="002759C1">
      <w:pPr>
        <w:pStyle w:val="Code"/>
      </w:pPr>
      <w:r w:rsidRPr="00EC76D5">
        <w:t xml:space="preserve">  private void generateIntegral(MiddleCode middleCode, int index) {</w:t>
      </w:r>
    </w:p>
    <w:p w14:paraId="237592D3" w14:textId="77777777" w:rsidR="002759C1" w:rsidRPr="00EC76D5" w:rsidRDefault="002759C1" w:rsidP="002759C1">
      <w:pPr>
        <w:pStyle w:val="Code"/>
      </w:pPr>
      <w:r w:rsidRPr="00EC76D5">
        <w:t xml:space="preserve">    MiddleOperator middleOp = middleCode.getOperator();</w:t>
      </w:r>
    </w:p>
    <w:p w14:paraId="708E7E5E" w14:textId="77777777" w:rsidR="002759C1" w:rsidRPr="00EC76D5" w:rsidRDefault="002759C1" w:rsidP="002759C1">
      <w:pPr>
        <w:pStyle w:val="Code"/>
      </w:pPr>
    </w:p>
    <w:p w14:paraId="2592D48F" w14:textId="77777777" w:rsidR="002759C1" w:rsidRPr="00EC76D5" w:rsidRDefault="002759C1" w:rsidP="002759C1">
      <w:pPr>
        <w:pStyle w:val="Code"/>
      </w:pPr>
      <w:r w:rsidRPr="00EC76D5">
        <w:t xml:space="preserve">    Object operand1 = middleCode.getOperand(1),</w:t>
      </w:r>
    </w:p>
    <w:p w14:paraId="0CF147E5" w14:textId="77777777" w:rsidR="002759C1" w:rsidRPr="00EC76D5" w:rsidRDefault="002759C1" w:rsidP="002759C1">
      <w:pPr>
        <w:pStyle w:val="Code"/>
      </w:pPr>
      <w:r w:rsidRPr="00EC76D5">
        <w:t xml:space="preserve">           operand2 = middleCode.getOperand(2),</w:t>
      </w:r>
    </w:p>
    <w:p w14:paraId="1F5FDCC8" w14:textId="77777777" w:rsidR="002759C1" w:rsidRPr="00EC76D5" w:rsidRDefault="002759C1" w:rsidP="002759C1">
      <w:pPr>
        <w:pStyle w:val="Code"/>
      </w:pPr>
      <w:r w:rsidRPr="00EC76D5">
        <w:t xml:space="preserve">           operand3 = middleCode.getOperand(3);</w:t>
      </w:r>
    </w:p>
    <w:p w14:paraId="3BA5AE29" w14:textId="77777777" w:rsidR="002759C1" w:rsidRPr="00EC76D5" w:rsidRDefault="002759C1" w:rsidP="002759C1">
      <w:pPr>
        <w:pStyle w:val="Code"/>
      </w:pPr>
    </w:p>
    <w:p w14:paraId="5E173C00" w14:textId="77777777" w:rsidR="002759C1" w:rsidRPr="00EC76D5" w:rsidRDefault="002759C1" w:rsidP="002759C1">
      <w:pPr>
        <w:pStyle w:val="Code"/>
      </w:pPr>
      <w:r w:rsidRPr="00EC76D5">
        <w:t xml:space="preserve">    Symbol resultSymbol = (operand1 instanceof Symbol) ? ((Symbol) operand1) : null,</w:t>
      </w:r>
    </w:p>
    <w:p w14:paraId="3C65B56D" w14:textId="77777777" w:rsidR="002759C1" w:rsidRPr="00EC76D5" w:rsidRDefault="002759C1" w:rsidP="002759C1">
      <w:pPr>
        <w:pStyle w:val="Code"/>
      </w:pPr>
      <w:r w:rsidRPr="00EC76D5">
        <w:t xml:space="preserve">           leftSymbol = (operand2 instanceof Symbol) ? ((Symbol) operand2) : null,</w:t>
      </w:r>
    </w:p>
    <w:p w14:paraId="24EDDFE1" w14:textId="77777777" w:rsidR="002759C1" w:rsidRPr="00EC76D5" w:rsidRDefault="002759C1" w:rsidP="002759C1">
      <w:pPr>
        <w:pStyle w:val="Code"/>
      </w:pPr>
      <w:r w:rsidRPr="00EC76D5">
        <w:t xml:space="preserve">           rightSymbol = (operand3 instanceof Symbol) ? ((Symbol) operand3) : null;</w:t>
      </w:r>
    </w:p>
    <w:p w14:paraId="54B286F0" w14:textId="77777777" w:rsidR="002759C1" w:rsidRPr="00EC76D5" w:rsidRDefault="002759C1" w:rsidP="002759C1">
      <w:pPr>
        <w:pStyle w:val="Code"/>
      </w:pPr>
    </w:p>
    <w:p w14:paraId="5FEF9AF9" w14:textId="77777777" w:rsidR="002759C1" w:rsidRPr="00EC76D5" w:rsidRDefault="002759C1" w:rsidP="002759C1">
      <w:pPr>
        <w:pStyle w:val="Code"/>
      </w:pPr>
      <w:r w:rsidRPr="00EC76D5">
        <w:t xml:space="preserve">    Pair&lt;Symbol,Register&gt; axPair = middleCode.axPair();</w:t>
      </w:r>
    </w:p>
    <w:p w14:paraId="061930FB" w14:textId="77777777" w:rsidR="002759C1" w:rsidRPr="00EC76D5" w:rsidRDefault="002759C1" w:rsidP="002759C1">
      <w:pPr>
        <w:pStyle w:val="Code"/>
      </w:pPr>
      <w:r w:rsidRPr="00EC76D5">
        <w:t xml:space="preserve">    if (axPair != null) {</w:t>
      </w:r>
    </w:p>
    <w:p w14:paraId="0F78BD97" w14:textId="77777777" w:rsidR="002759C1" w:rsidRPr="00EC76D5" w:rsidRDefault="002759C1" w:rsidP="002759C1">
      <w:pPr>
        <w:pStyle w:val="Code"/>
      </w:pPr>
      <w:r w:rsidRPr="00EC76D5">
        <w:t xml:space="preserve">      Symbol saveSymbol = axPair.getFirst();</w:t>
      </w:r>
    </w:p>
    <w:p w14:paraId="260E0A5F" w14:textId="77777777" w:rsidR="002759C1" w:rsidRPr="00EC76D5" w:rsidRDefault="002759C1" w:rsidP="002759C1">
      <w:pPr>
        <w:pStyle w:val="Code"/>
      </w:pPr>
      <w:r w:rsidRPr="00EC76D5">
        <w:t xml:space="preserve">      Register saveRegister = axPair.getSecond();</w:t>
      </w:r>
    </w:p>
    <w:p w14:paraId="03B0A10D" w14:textId="77777777" w:rsidR="002759C1" w:rsidRPr="00EC76D5" w:rsidRDefault="002759C1" w:rsidP="002759C1">
      <w:pPr>
        <w:pStyle w:val="Code"/>
      </w:pPr>
      <w:r w:rsidRPr="00EC76D5">
        <w:t xml:space="preserve">      saveRegister(saveRegister, saveSymbol, null, 0);</w:t>
      </w:r>
    </w:p>
    <w:p w14:paraId="2A1F2E97" w14:textId="77777777" w:rsidR="002759C1" w:rsidRPr="00EC76D5" w:rsidRDefault="002759C1" w:rsidP="002759C1">
      <w:pPr>
        <w:pStyle w:val="Code"/>
      </w:pPr>
      <w:r w:rsidRPr="00EC76D5">
        <w:t xml:space="preserve">    }</w:t>
      </w:r>
    </w:p>
    <w:p w14:paraId="094B198C" w14:textId="77777777" w:rsidR="002759C1" w:rsidRPr="00EC76D5" w:rsidRDefault="002759C1" w:rsidP="002759C1">
      <w:pPr>
        <w:pStyle w:val="Code"/>
      </w:pPr>
    </w:p>
    <w:p w14:paraId="211FB64D" w14:textId="77777777" w:rsidR="002759C1" w:rsidRPr="00EC76D5" w:rsidRDefault="002759C1" w:rsidP="002759C1">
      <w:pPr>
        <w:pStyle w:val="Code"/>
      </w:pPr>
      <w:r w:rsidRPr="00EC76D5">
        <w:t xml:space="preserve">    Register leftRegister = middleCode.getRegister(Track.Left),</w:t>
      </w:r>
    </w:p>
    <w:p w14:paraId="58A1626A" w14:textId="77777777" w:rsidR="002759C1" w:rsidRPr="00EC76D5" w:rsidRDefault="002759C1" w:rsidP="002759C1">
      <w:pPr>
        <w:pStyle w:val="Code"/>
      </w:pPr>
      <w:r w:rsidRPr="00EC76D5">
        <w:t xml:space="preserve">             leftAddressRegister = middleCode.getRegister(Track.LeftAddress),</w:t>
      </w:r>
    </w:p>
    <w:p w14:paraId="4249706C" w14:textId="77777777" w:rsidR="002759C1" w:rsidRPr="00EC76D5" w:rsidRDefault="002759C1" w:rsidP="002759C1">
      <w:pPr>
        <w:pStyle w:val="Code"/>
      </w:pPr>
      <w:r w:rsidRPr="00EC76D5">
        <w:t xml:space="preserve">             rightRegister = middleCode.getRegister(Track.Right),</w:t>
      </w:r>
    </w:p>
    <w:p w14:paraId="166AB900" w14:textId="77777777" w:rsidR="002759C1" w:rsidRPr="00EC76D5" w:rsidRDefault="002759C1" w:rsidP="002759C1">
      <w:pPr>
        <w:pStyle w:val="Code"/>
      </w:pPr>
      <w:r w:rsidRPr="00EC76D5">
        <w:t xml:space="preserve">             rightAddressRegister = middleCode.getRegister(Track.RightAddress);</w:t>
      </w:r>
    </w:p>
    <w:p w14:paraId="1747FFB5" w14:textId="77777777" w:rsidR="002759C1" w:rsidRPr="00EC76D5" w:rsidRDefault="002759C1" w:rsidP="002759C1">
      <w:pPr>
        <w:pStyle w:val="Code"/>
      </w:pPr>
    </w:p>
    <w:p w14:paraId="402979E7" w14:textId="77777777" w:rsidR="002759C1" w:rsidRPr="00EC76D5" w:rsidRDefault="002759C1" w:rsidP="002759C1">
      <w:pPr>
        <w:pStyle w:val="Code"/>
      </w:pPr>
      <w:r w:rsidRPr="00EC76D5">
        <w:t xml:space="preserve">    int leftAddressOffset = middleCode.getAddressOffset(Track.LeftAddress),</w:t>
      </w:r>
    </w:p>
    <w:p w14:paraId="123660C6" w14:textId="77777777" w:rsidR="002759C1" w:rsidRPr="00EC76D5" w:rsidRDefault="002759C1" w:rsidP="002759C1">
      <w:pPr>
        <w:pStyle w:val="Code"/>
      </w:pPr>
      <w:r w:rsidRPr="00EC76D5">
        <w:t xml:space="preserve">        rightAddressOffset = middleCode.getAddressOffset(Track.RightAddress);</w:t>
      </w:r>
    </w:p>
    <w:p w14:paraId="4B2B34D7" w14:textId="77777777" w:rsidR="002759C1" w:rsidRPr="00EC76D5" w:rsidRDefault="002759C1" w:rsidP="002759C1">
      <w:pPr>
        <w:pStyle w:val="Code"/>
      </w:pPr>
    </w:p>
    <w:p w14:paraId="5396FCB0" w14:textId="77777777" w:rsidR="002759C1" w:rsidRPr="00EC76D5" w:rsidRDefault="002759C1" w:rsidP="002759C1">
      <w:pPr>
        <w:pStyle w:val="Code"/>
      </w:pPr>
      <w:r w:rsidRPr="00EC76D5">
        <w:t xml:space="preserve">    if (middleCode.toString().contains("Parameter offset 15 to $temp1675")) {</w:t>
      </w:r>
    </w:p>
    <w:p w14:paraId="6268CAF2" w14:textId="77777777" w:rsidR="002759C1" w:rsidRPr="00EC76D5" w:rsidRDefault="002759C1" w:rsidP="002759C1">
      <w:pPr>
        <w:pStyle w:val="Code"/>
      </w:pPr>
      <w:r w:rsidRPr="00EC76D5">
        <w:t xml:space="preserve">      int i = 1;</w:t>
      </w:r>
    </w:p>
    <w:p w14:paraId="693E8C0A" w14:textId="77777777" w:rsidR="002759C1" w:rsidRPr="00EC76D5" w:rsidRDefault="002759C1" w:rsidP="002759C1">
      <w:pPr>
        <w:pStyle w:val="Code"/>
      </w:pPr>
      <w:r w:rsidRPr="00EC76D5">
        <w:t xml:space="preserve">    }</w:t>
      </w:r>
    </w:p>
    <w:p w14:paraId="1F8F4B94" w14:textId="77777777" w:rsidR="002759C1" w:rsidRPr="00EC76D5" w:rsidRDefault="002759C1" w:rsidP="002759C1">
      <w:pPr>
        <w:pStyle w:val="Code"/>
      </w:pPr>
    </w:p>
    <w:p w14:paraId="57532E7A" w14:textId="77777777" w:rsidR="002759C1" w:rsidRPr="00EC76D5" w:rsidRDefault="002759C1" w:rsidP="002759C1">
      <w:pPr>
        <w:pStyle w:val="Code"/>
      </w:pPr>
      <w:r w:rsidRPr="00EC76D5">
        <w:t xml:space="preserve">    if ((leftRegister != null) &amp;&amp; middleCode.isLoad(Track.Left)) {</w:t>
      </w:r>
    </w:p>
    <w:p w14:paraId="2D2AE3A0" w14:textId="77777777" w:rsidR="002759C1" w:rsidRPr="00EC76D5" w:rsidRDefault="002759C1" w:rsidP="002759C1">
      <w:pPr>
        <w:pStyle w:val="Code"/>
      </w:pPr>
      <w:r w:rsidRPr="00EC76D5">
        <w:t xml:space="preserve">      loadRegister(leftRegister, leftSymbol,</w:t>
      </w:r>
    </w:p>
    <w:p w14:paraId="616B3AC7" w14:textId="77777777" w:rsidR="002759C1" w:rsidRPr="00EC76D5" w:rsidRDefault="002759C1" w:rsidP="002759C1">
      <w:pPr>
        <w:pStyle w:val="Code"/>
      </w:pPr>
      <w:r w:rsidRPr="00EC76D5">
        <w:t xml:space="preserve">                   leftAddressRegister, leftAddressOffset);</w:t>
      </w:r>
    </w:p>
    <w:p w14:paraId="69BAD356" w14:textId="77777777" w:rsidR="002759C1" w:rsidRPr="00EC76D5" w:rsidRDefault="002759C1" w:rsidP="002759C1">
      <w:pPr>
        <w:pStyle w:val="Code"/>
      </w:pPr>
      <w:r w:rsidRPr="00EC76D5">
        <w:t xml:space="preserve">    }</w:t>
      </w:r>
    </w:p>
    <w:p w14:paraId="3F4A6B6D" w14:textId="77777777" w:rsidR="002759C1" w:rsidRPr="00EC76D5" w:rsidRDefault="002759C1" w:rsidP="002759C1">
      <w:pPr>
        <w:pStyle w:val="Code"/>
      </w:pPr>
    </w:p>
    <w:p w14:paraId="2507FEA1" w14:textId="77777777" w:rsidR="002759C1" w:rsidRPr="00EC76D5" w:rsidRDefault="002759C1" w:rsidP="002759C1">
      <w:pPr>
        <w:pStyle w:val="Code"/>
      </w:pPr>
      <w:r w:rsidRPr="00EC76D5">
        <w:lastRenderedPageBreak/>
        <w:t xml:space="preserve">    if (!middleCode.isMemory() &amp;&amp; (rightRegister != null) &amp;&amp;</w:t>
      </w:r>
    </w:p>
    <w:p w14:paraId="3EC02BA6" w14:textId="77777777" w:rsidR="002759C1" w:rsidRPr="00EC76D5" w:rsidRDefault="002759C1" w:rsidP="002759C1">
      <w:pPr>
        <w:pStyle w:val="Code"/>
      </w:pPr>
      <w:r w:rsidRPr="00EC76D5">
        <w:t xml:space="preserve">        (rightSymbol != null) &amp;&amp; middleCode.isLoad(Track.Right)) {</w:t>
      </w:r>
    </w:p>
    <w:p w14:paraId="6D574BE1" w14:textId="77777777" w:rsidR="002759C1" w:rsidRPr="00EC76D5" w:rsidRDefault="002759C1" w:rsidP="002759C1">
      <w:pPr>
        <w:pStyle w:val="Code"/>
      </w:pPr>
      <w:r w:rsidRPr="00EC76D5">
        <w:t xml:space="preserve">      loadRegister(rightRegister, rightSymbol,</w:t>
      </w:r>
    </w:p>
    <w:p w14:paraId="4906E901" w14:textId="77777777" w:rsidR="002759C1" w:rsidRPr="00EC76D5" w:rsidRDefault="002759C1" w:rsidP="002759C1">
      <w:pPr>
        <w:pStyle w:val="Code"/>
      </w:pPr>
      <w:r w:rsidRPr="00EC76D5">
        <w:t xml:space="preserve">                   rightAddressRegister, rightAddressOffset);</w:t>
      </w:r>
    </w:p>
    <w:p w14:paraId="2925A55B" w14:textId="77777777" w:rsidR="002759C1" w:rsidRPr="00EC76D5" w:rsidRDefault="002759C1" w:rsidP="002759C1">
      <w:pPr>
        <w:pStyle w:val="Code"/>
      </w:pPr>
      <w:r w:rsidRPr="00EC76D5">
        <w:t xml:space="preserve">    }</w:t>
      </w:r>
    </w:p>
    <w:p w14:paraId="24454D4E" w14:textId="77777777" w:rsidR="002759C1" w:rsidRPr="00EC76D5" w:rsidRDefault="002759C1" w:rsidP="002759C1">
      <w:pPr>
        <w:pStyle w:val="Code"/>
      </w:pPr>
    </w:p>
    <w:p w14:paraId="11B37A7D" w14:textId="77777777" w:rsidR="002759C1" w:rsidRPr="00EC76D5" w:rsidRDefault="002759C1" w:rsidP="002759C1">
      <w:pPr>
        <w:pStyle w:val="Code"/>
      </w:pPr>
      <w:r w:rsidRPr="00EC76D5">
        <w:t xml:space="preserve">    if (!middleCode.isMemory() &amp;&amp; (leftAddressRegister != null) &amp;&amp;</w:t>
      </w:r>
    </w:p>
    <w:p w14:paraId="2D6EB606" w14:textId="77777777" w:rsidR="002759C1" w:rsidRPr="00EC76D5" w:rsidRDefault="002759C1" w:rsidP="002759C1">
      <w:pPr>
        <w:pStyle w:val="Code"/>
      </w:pPr>
      <w:r w:rsidRPr="00EC76D5">
        <w:t xml:space="preserve">        middleCode.isLoad(Track.LeftAddress)) { // &amp;&amp; (middleOp != MiddleOperator.Parameter)) {</w:t>
      </w:r>
    </w:p>
    <w:p w14:paraId="0B49C8E4" w14:textId="77777777" w:rsidR="002759C1" w:rsidRPr="00EC76D5" w:rsidRDefault="002759C1" w:rsidP="002759C1">
      <w:pPr>
        <w:pStyle w:val="Code"/>
      </w:pPr>
      <w:r w:rsidRPr="00EC76D5">
        <w:t xml:space="preserve">      loadRegister(leftAddressRegister, leftSymbol.getAddressSymbol(), null,0);</w:t>
      </w:r>
    </w:p>
    <w:p w14:paraId="28AC9BF6" w14:textId="77777777" w:rsidR="002759C1" w:rsidRPr="00EC76D5" w:rsidRDefault="002759C1" w:rsidP="002759C1">
      <w:pPr>
        <w:pStyle w:val="Code"/>
      </w:pPr>
      <w:r w:rsidRPr="00EC76D5">
        <w:t xml:space="preserve">    }</w:t>
      </w:r>
    </w:p>
    <w:p w14:paraId="00E7EAA3" w14:textId="77777777" w:rsidR="002759C1" w:rsidRPr="00EC76D5" w:rsidRDefault="002759C1" w:rsidP="002759C1">
      <w:pPr>
        <w:pStyle w:val="Code"/>
      </w:pPr>
    </w:p>
    <w:p w14:paraId="5C212084" w14:textId="77777777" w:rsidR="002759C1" w:rsidRPr="00EC76D5" w:rsidRDefault="002759C1" w:rsidP="002759C1">
      <w:pPr>
        <w:pStyle w:val="Code"/>
      </w:pPr>
      <w:r w:rsidRPr="00EC76D5">
        <w:t xml:space="preserve">    if ((rightRegister != null) &amp;&amp; middleCode.isLoad(Track.RightAddress)) {</w:t>
      </w:r>
    </w:p>
    <w:p w14:paraId="7DE955B9" w14:textId="77777777" w:rsidR="002759C1" w:rsidRPr="00EC76D5" w:rsidRDefault="002759C1" w:rsidP="002759C1">
      <w:pPr>
        <w:pStyle w:val="Code"/>
      </w:pPr>
      <w:r w:rsidRPr="00EC76D5">
        <w:t xml:space="preserve">      loadRegister(rightAddressRegister,rightSymbol.getAddressSymbol(),null,0);</w:t>
      </w:r>
    </w:p>
    <w:p w14:paraId="7B8A837A" w14:textId="77777777" w:rsidR="002759C1" w:rsidRPr="00EC76D5" w:rsidRDefault="002759C1" w:rsidP="002759C1">
      <w:pPr>
        <w:pStyle w:val="Code"/>
      </w:pPr>
      <w:r w:rsidRPr="00EC76D5">
        <w:t xml:space="preserve">    }</w:t>
      </w:r>
    </w:p>
    <w:p w14:paraId="0BE2E778" w14:textId="77777777" w:rsidR="002759C1" w:rsidRPr="00EC76D5" w:rsidRDefault="002759C1" w:rsidP="002759C1">
      <w:pPr>
        <w:pStyle w:val="Code"/>
      </w:pPr>
    </w:p>
    <w:p w14:paraId="1AD69BB8" w14:textId="77777777" w:rsidR="002759C1" w:rsidRPr="00EC76D5" w:rsidRDefault="002759C1" w:rsidP="002759C1">
      <w:pPr>
        <w:pStyle w:val="Code"/>
      </w:pPr>
      <w:r w:rsidRPr="00EC76D5">
        <w:t xml:space="preserve">    switch (middleOp) { // mov [bp + 10], 123</w:t>
      </w:r>
    </w:p>
    <w:p w14:paraId="3620B35E" w14:textId="77777777" w:rsidR="002759C1" w:rsidRPr="00EC76D5" w:rsidRDefault="002759C1" w:rsidP="002759C1">
      <w:pPr>
        <w:pStyle w:val="Code"/>
      </w:pPr>
      <w:r w:rsidRPr="00EC76D5">
        <w:t xml:space="preserve">      case Parameter: { // mov [bp + 10], ax</w:t>
      </w:r>
    </w:p>
    <w:p w14:paraId="1F8DE89B" w14:textId="77777777" w:rsidR="002759C1" w:rsidRPr="00EC76D5" w:rsidRDefault="002759C1" w:rsidP="002759C1">
      <w:pPr>
        <w:pStyle w:val="Code"/>
      </w:pPr>
      <w:r w:rsidRPr="00EC76D5">
        <w:t xml:space="preserve">          Symbol paramSymbol = (Symbol) operand2;</w:t>
      </w:r>
    </w:p>
    <w:p w14:paraId="2221326A" w14:textId="77777777" w:rsidR="002759C1" w:rsidRPr="00EC76D5" w:rsidRDefault="002759C1" w:rsidP="002759C1">
      <w:pPr>
        <w:pStyle w:val="Code"/>
      </w:pPr>
      <w:r w:rsidRPr="00EC76D5">
        <w:t xml:space="preserve">          Register stackRegister = getStackRegister(paramSymbol);</w:t>
      </w:r>
    </w:p>
    <w:p w14:paraId="6E97D782" w14:textId="77777777" w:rsidR="002759C1" w:rsidRPr="00EC76D5" w:rsidRDefault="002759C1" w:rsidP="002759C1">
      <w:pPr>
        <w:pStyle w:val="Code"/>
      </w:pPr>
      <w:r w:rsidRPr="00EC76D5">
        <w:t xml:space="preserve">          int recordSize = Main.CurrentTable.getFunctionSize();</w:t>
      </w:r>
    </w:p>
    <w:p w14:paraId="52338F9C" w14:textId="77777777" w:rsidR="002759C1" w:rsidRPr="00EC76D5" w:rsidRDefault="002759C1" w:rsidP="002759C1">
      <w:pPr>
        <w:pStyle w:val="Code"/>
      </w:pPr>
      <w:r w:rsidRPr="00EC76D5">
        <w:t xml:space="preserve">          int paramOffset = recordSize + ((int) operand1);</w:t>
      </w:r>
    </w:p>
    <w:p w14:paraId="1F193767" w14:textId="77777777" w:rsidR="002759C1" w:rsidRPr="00EC76D5" w:rsidRDefault="002759C1" w:rsidP="002759C1">
      <w:pPr>
        <w:pStyle w:val="Code"/>
      </w:pPr>
    </w:p>
    <w:p w14:paraId="256F3B31" w14:textId="77777777" w:rsidR="002759C1" w:rsidRPr="00EC76D5" w:rsidRDefault="002759C1" w:rsidP="002759C1">
      <w:pPr>
        <w:pStyle w:val="Code"/>
      </w:pPr>
      <w:r w:rsidRPr="00EC76D5">
        <w:t xml:space="preserve">          Register baseRegister = Main.FuncSymbol.getType().isEllipse() ?</w:t>
      </w:r>
    </w:p>
    <w:p w14:paraId="373E994C" w14:textId="77777777" w:rsidR="002759C1" w:rsidRPr="00EC76D5" w:rsidRDefault="002759C1" w:rsidP="002759C1">
      <w:pPr>
        <w:pStyle w:val="Code"/>
      </w:pPr>
      <w:r w:rsidRPr="00EC76D5">
        <w:t xml:space="preserve">                                  ObjectCode.EllipseRegister :</w:t>
      </w:r>
    </w:p>
    <w:p w14:paraId="778BD1EC" w14:textId="77777777" w:rsidR="002759C1" w:rsidRPr="00EC76D5" w:rsidRDefault="002759C1" w:rsidP="002759C1">
      <w:pPr>
        <w:pStyle w:val="Code"/>
      </w:pPr>
      <w:r w:rsidRPr="00EC76D5">
        <w:t xml:space="preserve">                                  ObjectCode.FrameRegister;</w:t>
      </w:r>
    </w:p>
    <w:p w14:paraId="4A01385B" w14:textId="77777777" w:rsidR="002759C1" w:rsidRPr="00EC76D5" w:rsidRDefault="002759C1" w:rsidP="002759C1">
      <w:pPr>
        <w:pStyle w:val="Code"/>
      </w:pPr>
    </w:p>
    <w:p w14:paraId="2BDBCB02" w14:textId="77777777" w:rsidR="002759C1" w:rsidRPr="00EC76D5" w:rsidRDefault="002759C1" w:rsidP="002759C1">
      <w:pPr>
        <w:pStyle w:val="Code"/>
      </w:pPr>
      <w:r w:rsidRPr="00EC76D5">
        <w:t xml:space="preserve">          if (paramSymbol.hasValue()) {</w:t>
      </w:r>
    </w:p>
    <w:p w14:paraId="2A07DE4D" w14:textId="77777777" w:rsidR="002759C1" w:rsidRPr="00EC76D5" w:rsidRDefault="002759C1" w:rsidP="002759C1">
      <w:pPr>
        <w:pStyle w:val="Code"/>
      </w:pPr>
      <w:r w:rsidRPr="00EC76D5">
        <w:t xml:space="preserve">            if (paramSymbol.getValue() instanceof String) {</w:t>
      </w:r>
    </w:p>
    <w:p w14:paraId="0AE7E9E5" w14:textId="77777777" w:rsidR="002759C1" w:rsidRPr="00EC76D5" w:rsidRDefault="002759C1" w:rsidP="002759C1">
      <w:pPr>
        <w:pStyle w:val="Code"/>
      </w:pPr>
      <w:r w:rsidRPr="00EC76D5">
        <w:t xml:space="preserve">              GenerateInitializerStatic.generateByteTextList(Type.StringType, paramSymbol.getValue(),</w:t>
      </w:r>
    </w:p>
    <w:p w14:paraId="7E04B953" w14:textId="77777777" w:rsidR="002759C1" w:rsidRPr="00EC76D5" w:rsidRDefault="002759C1" w:rsidP="002759C1">
      <w:pPr>
        <w:pStyle w:val="Code"/>
      </w:pPr>
      <w:r w:rsidRPr="00EC76D5">
        <w:t xml:space="preserve">                                                         paramSymbol.getByteList(), paramSymbol.getAccessMap(), paramSymbol.getTextList());</w:t>
      </w:r>
    </w:p>
    <w:p w14:paraId="16469BC4" w14:textId="77777777" w:rsidR="002759C1" w:rsidRPr="00EC76D5" w:rsidRDefault="002759C1" w:rsidP="002759C1">
      <w:pPr>
        <w:pStyle w:val="Code"/>
      </w:pPr>
    </w:p>
    <w:p w14:paraId="2DD2765C" w14:textId="77777777" w:rsidR="002759C1" w:rsidRPr="00EC76D5" w:rsidRDefault="002759C1" w:rsidP="002759C1">
      <w:pPr>
        <w:pStyle w:val="Code"/>
      </w:pPr>
      <w:r w:rsidRPr="00EC76D5">
        <w:t xml:space="preserve">              Pair&lt;String,Integer&gt; pair = new Pair&lt;&gt;(paramSymbol.getUniqueName(), paramSymbol.getOffset());</w:t>
      </w:r>
    </w:p>
    <w:p w14:paraId="7E137E2F" w14:textId="77777777" w:rsidR="002759C1" w:rsidRPr="00EC76D5" w:rsidRDefault="002759C1" w:rsidP="002759C1">
      <w:pPr>
        <w:pStyle w:val="Code"/>
      </w:pPr>
      <w:r w:rsidRPr="00EC76D5">
        <w:t xml:space="preserve">              addObjectCode(ObjectOperator.mov_word, baseRegister, paramOffset, pair);</w:t>
      </w:r>
    </w:p>
    <w:p w14:paraId="4CDCDE50" w14:textId="77777777" w:rsidR="002759C1" w:rsidRPr="00EC76D5" w:rsidRDefault="002759C1" w:rsidP="002759C1">
      <w:pPr>
        <w:pStyle w:val="Code"/>
      </w:pPr>
      <w:r w:rsidRPr="00EC76D5">
        <w:t xml:space="preserve">            }</w:t>
      </w:r>
    </w:p>
    <w:p w14:paraId="50498C09" w14:textId="77777777" w:rsidR="002759C1" w:rsidRPr="00EC76D5" w:rsidRDefault="002759C1" w:rsidP="002759C1">
      <w:pPr>
        <w:pStyle w:val="Code"/>
      </w:pPr>
      <w:r w:rsidRPr="00EC76D5">
        <w:t xml:space="preserve">            else {</w:t>
      </w:r>
    </w:p>
    <w:p w14:paraId="308E2178" w14:textId="77777777" w:rsidR="002759C1" w:rsidRPr="00EC76D5" w:rsidRDefault="002759C1" w:rsidP="002759C1">
      <w:pPr>
        <w:pStyle w:val="Code"/>
      </w:pPr>
      <w:r w:rsidRPr="00EC76D5">
        <w:t xml:space="preserve">              int value = ((BigInteger) paramSymbol.getSignedValue()).intValue();</w:t>
      </w:r>
    </w:p>
    <w:p w14:paraId="57A6B728" w14:textId="77777777" w:rsidR="002759C1" w:rsidRPr="00EC76D5" w:rsidRDefault="002759C1" w:rsidP="002759C1">
      <w:pPr>
        <w:pStyle w:val="Code"/>
      </w:pPr>
      <w:r w:rsidRPr="00EC76D5">
        <w:t xml:space="preserve">              ObjectOperator objectOp =</w:t>
      </w:r>
    </w:p>
    <w:p w14:paraId="31CD6D12" w14:textId="77777777" w:rsidR="002759C1" w:rsidRPr="00EC76D5" w:rsidRDefault="002759C1" w:rsidP="002759C1">
      <w:pPr>
        <w:pStyle w:val="Code"/>
      </w:pPr>
      <w:r w:rsidRPr="00EC76D5">
        <w:t xml:space="preserve">                ObjectCode.operatorSize(ObjectOperator.mov, paramSymbol.getType().getSize());</w:t>
      </w:r>
    </w:p>
    <w:p w14:paraId="30DE28D3" w14:textId="77777777" w:rsidR="002759C1" w:rsidRPr="00EC76D5" w:rsidRDefault="002759C1" w:rsidP="002759C1">
      <w:pPr>
        <w:pStyle w:val="Code"/>
      </w:pPr>
      <w:r w:rsidRPr="00EC76D5">
        <w:t xml:space="preserve">              addObjectCode(objectOp, baseRegister, paramOffset, value);</w:t>
      </w:r>
    </w:p>
    <w:p w14:paraId="55D105F6" w14:textId="77777777" w:rsidR="002759C1" w:rsidRPr="00EC76D5" w:rsidRDefault="002759C1" w:rsidP="002759C1">
      <w:pPr>
        <w:pStyle w:val="Code"/>
      </w:pPr>
      <w:r w:rsidRPr="00EC76D5">
        <w:t xml:space="preserve">            }</w:t>
      </w:r>
    </w:p>
    <w:p w14:paraId="4EDE8A01" w14:textId="77777777" w:rsidR="002759C1" w:rsidRPr="00EC76D5" w:rsidRDefault="002759C1" w:rsidP="002759C1">
      <w:pPr>
        <w:pStyle w:val="Code"/>
      </w:pPr>
      <w:r w:rsidRPr="00EC76D5">
        <w:t xml:space="preserve">          }</w:t>
      </w:r>
    </w:p>
    <w:p w14:paraId="4A6127D2" w14:textId="77777777" w:rsidR="002759C1" w:rsidRPr="00EC76D5" w:rsidRDefault="002759C1" w:rsidP="002759C1">
      <w:pPr>
        <w:pStyle w:val="Code"/>
      </w:pPr>
      <w:r w:rsidRPr="00EC76D5">
        <w:t xml:space="preserve">          else { // mov [bp + 2], bp + 10</w:t>
      </w:r>
    </w:p>
    <w:p w14:paraId="0C418CDE" w14:textId="77777777" w:rsidR="002759C1" w:rsidRPr="00EC76D5" w:rsidRDefault="002759C1" w:rsidP="002759C1">
      <w:pPr>
        <w:pStyle w:val="Code"/>
      </w:pPr>
      <w:r w:rsidRPr="00EC76D5">
        <w:t xml:space="preserve">            if (leftRegister != null) {</w:t>
      </w:r>
    </w:p>
    <w:p w14:paraId="49C5D180" w14:textId="77777777" w:rsidR="002759C1" w:rsidRPr="00EC76D5" w:rsidRDefault="002759C1" w:rsidP="002759C1">
      <w:pPr>
        <w:pStyle w:val="Code"/>
      </w:pPr>
      <w:r w:rsidRPr="00EC76D5">
        <w:t xml:space="preserve">              addObjectCode(ObjectOperator.mov, baseRegister, paramOffset, leftRegister);</w:t>
      </w:r>
    </w:p>
    <w:p w14:paraId="450305D3" w14:textId="77777777" w:rsidR="002759C1" w:rsidRPr="00EC76D5" w:rsidRDefault="002759C1" w:rsidP="002759C1">
      <w:pPr>
        <w:pStyle w:val="Code"/>
      </w:pPr>
      <w:r w:rsidRPr="00EC76D5">
        <w:t xml:space="preserve">            }</w:t>
      </w:r>
    </w:p>
    <w:p w14:paraId="20033FD4" w14:textId="77777777" w:rsidR="002759C1" w:rsidRPr="00EC76D5" w:rsidRDefault="002759C1" w:rsidP="002759C1">
      <w:pPr>
        <w:pStyle w:val="Code"/>
      </w:pPr>
      <w:r w:rsidRPr="00EC76D5">
        <w:t xml:space="preserve">            else {</w:t>
      </w:r>
    </w:p>
    <w:p w14:paraId="37B46921" w14:textId="77777777" w:rsidR="002759C1" w:rsidRPr="00EC76D5" w:rsidRDefault="002759C1" w:rsidP="002759C1">
      <w:pPr>
        <w:pStyle w:val="Code"/>
      </w:pPr>
      <w:r w:rsidRPr="00EC76D5">
        <w:lastRenderedPageBreak/>
        <w:t xml:space="preserve">              Assert.error(paramSymbol.getType().isFunctionOrArray());</w:t>
      </w:r>
    </w:p>
    <w:p w14:paraId="1F31EAE9" w14:textId="77777777" w:rsidR="002759C1" w:rsidRPr="00EC76D5" w:rsidRDefault="002759C1" w:rsidP="002759C1">
      <w:pPr>
        <w:pStyle w:val="Code"/>
      </w:pPr>
      <w:r w:rsidRPr="00EC76D5">
        <w:t xml:space="preserve">              </w:t>
      </w:r>
    </w:p>
    <w:p w14:paraId="590DB0E7" w14:textId="77777777" w:rsidR="002759C1" w:rsidRPr="00EC76D5" w:rsidRDefault="002759C1" w:rsidP="002759C1">
      <w:pPr>
        <w:pStyle w:val="Code"/>
      </w:pPr>
      <w:r w:rsidRPr="00EC76D5">
        <w:t xml:space="preserve">              if (paramSymbol.isAutoOrRegister()) {</w:t>
      </w:r>
    </w:p>
    <w:p w14:paraId="7D4879F6" w14:textId="77777777" w:rsidR="002759C1" w:rsidRPr="00EC76D5" w:rsidRDefault="002759C1" w:rsidP="002759C1">
      <w:pPr>
        <w:pStyle w:val="Code"/>
      </w:pPr>
      <w:r w:rsidRPr="00EC76D5">
        <w:t xml:space="preserve">                addObjectCode(ObjectOperator.mov, baseRegister, paramOffset, stackRegister);</w:t>
      </w:r>
    </w:p>
    <w:p w14:paraId="607BCFB8" w14:textId="77777777" w:rsidR="002759C1" w:rsidRPr="00EC76D5" w:rsidRDefault="002759C1" w:rsidP="002759C1">
      <w:pPr>
        <w:pStyle w:val="Code"/>
      </w:pPr>
      <w:r w:rsidRPr="00EC76D5">
        <w:t xml:space="preserve">                addObjectCode(ObjectOperator.add_word, baseRegister, paramOffset, paramSymbol.getOffset());</w:t>
      </w:r>
    </w:p>
    <w:p w14:paraId="08DCC1B4" w14:textId="77777777" w:rsidR="002759C1" w:rsidRPr="00EC76D5" w:rsidRDefault="002759C1" w:rsidP="002759C1">
      <w:pPr>
        <w:pStyle w:val="Code"/>
      </w:pPr>
      <w:r w:rsidRPr="00EC76D5">
        <w:t xml:space="preserve">              }</w:t>
      </w:r>
    </w:p>
    <w:p w14:paraId="17FFD389" w14:textId="77777777" w:rsidR="002759C1" w:rsidRPr="00EC76D5" w:rsidRDefault="002759C1" w:rsidP="002759C1">
      <w:pPr>
        <w:pStyle w:val="Code"/>
      </w:pPr>
      <w:r w:rsidRPr="00EC76D5">
        <w:t xml:space="preserve">              else {</w:t>
      </w:r>
    </w:p>
    <w:p w14:paraId="4C62EAA3" w14:textId="77777777" w:rsidR="002759C1" w:rsidRPr="00EC76D5" w:rsidRDefault="002759C1" w:rsidP="002759C1">
      <w:pPr>
        <w:pStyle w:val="Code"/>
      </w:pPr>
      <w:r w:rsidRPr="00EC76D5">
        <w:t xml:space="preserve">                Pair&lt;String,Integer&gt; paramPair = new Pair&lt;&gt;(paramSymbol.getUniqueName(), paramSymbol.getOffset());</w:t>
      </w:r>
    </w:p>
    <w:p w14:paraId="09D04E14" w14:textId="77777777" w:rsidR="002759C1" w:rsidRPr="00EC76D5" w:rsidRDefault="002759C1" w:rsidP="002759C1">
      <w:pPr>
        <w:pStyle w:val="Code"/>
      </w:pPr>
      <w:r w:rsidRPr="00EC76D5">
        <w:t xml:space="preserve">                addObjectCode(ObjectOperator.mov_word, baseRegister, paramOffset, paramPair);</w:t>
      </w:r>
    </w:p>
    <w:p w14:paraId="17500719" w14:textId="77777777" w:rsidR="002759C1" w:rsidRPr="00EC76D5" w:rsidRDefault="002759C1" w:rsidP="002759C1">
      <w:pPr>
        <w:pStyle w:val="Code"/>
      </w:pPr>
      <w:r w:rsidRPr="00EC76D5">
        <w:t xml:space="preserve">              }</w:t>
      </w:r>
    </w:p>
    <w:p w14:paraId="742CF58A" w14:textId="77777777" w:rsidR="002759C1" w:rsidRPr="00EC76D5" w:rsidRDefault="002759C1" w:rsidP="002759C1">
      <w:pPr>
        <w:pStyle w:val="Code"/>
      </w:pPr>
      <w:r w:rsidRPr="00EC76D5">
        <w:t xml:space="preserve">            }</w:t>
      </w:r>
    </w:p>
    <w:p w14:paraId="7BD49675" w14:textId="77777777" w:rsidR="002759C1" w:rsidRPr="00EC76D5" w:rsidRDefault="002759C1" w:rsidP="002759C1">
      <w:pPr>
        <w:pStyle w:val="Code"/>
      </w:pPr>
      <w:r w:rsidRPr="00EC76D5">
        <w:t xml:space="preserve">          }</w:t>
      </w:r>
    </w:p>
    <w:p w14:paraId="259CF2ED" w14:textId="77777777" w:rsidR="002759C1" w:rsidRPr="00EC76D5" w:rsidRDefault="002759C1" w:rsidP="002759C1">
      <w:pPr>
        <w:pStyle w:val="Code"/>
      </w:pPr>
      <w:r w:rsidRPr="00EC76D5">
        <w:t xml:space="preserve">        }</w:t>
      </w:r>
    </w:p>
    <w:p w14:paraId="112041A5" w14:textId="77777777" w:rsidR="002759C1" w:rsidRPr="00EC76D5" w:rsidRDefault="002759C1" w:rsidP="002759C1">
      <w:pPr>
        <w:pStyle w:val="Code"/>
      </w:pPr>
      <w:r w:rsidRPr="00EC76D5">
        <w:t xml:space="preserve">        break;</w:t>
      </w:r>
    </w:p>
    <w:p w14:paraId="1D831EBA" w14:textId="77777777" w:rsidR="002759C1" w:rsidRPr="00EC76D5" w:rsidRDefault="002759C1" w:rsidP="002759C1">
      <w:pPr>
        <w:pStyle w:val="Code"/>
      </w:pPr>
    </w:p>
    <w:p w14:paraId="4A3E797F" w14:textId="77777777" w:rsidR="002759C1" w:rsidRPr="00EC76D5" w:rsidRDefault="002759C1" w:rsidP="002759C1">
      <w:pPr>
        <w:pStyle w:val="Code"/>
      </w:pPr>
      <w:r w:rsidRPr="00EC76D5">
        <w:t xml:space="preserve">      case Exit:</w:t>
      </w:r>
    </w:p>
    <w:p w14:paraId="59C7D241" w14:textId="77777777" w:rsidR="002759C1" w:rsidRPr="00EC76D5" w:rsidRDefault="002759C1" w:rsidP="002759C1">
      <w:pPr>
        <w:pStyle w:val="Code"/>
      </w:pPr>
      <w:r w:rsidRPr="00EC76D5">
        <w:t xml:space="preserve">        if (leftSymbol == null) {</w:t>
      </w:r>
    </w:p>
    <w:p w14:paraId="61D9EEA3" w14:textId="77777777" w:rsidR="002759C1" w:rsidRPr="00EC76D5" w:rsidRDefault="002759C1" w:rsidP="002759C1">
      <w:pPr>
        <w:pStyle w:val="Code"/>
      </w:pPr>
      <w:r w:rsidRPr="00EC76D5">
        <w:t xml:space="preserve">          addObjectCode(ObjectOperator.mov, Register.al, 0x00, null);</w:t>
      </w:r>
    </w:p>
    <w:p w14:paraId="00A4DA0E" w14:textId="77777777" w:rsidR="002759C1" w:rsidRPr="00EC76D5" w:rsidRDefault="002759C1" w:rsidP="002759C1">
      <w:pPr>
        <w:pStyle w:val="Code"/>
      </w:pPr>
      <w:r w:rsidRPr="00EC76D5">
        <w:t xml:space="preserve">        }</w:t>
      </w:r>
    </w:p>
    <w:p w14:paraId="4F4E01B5" w14:textId="77777777" w:rsidR="002759C1" w:rsidRPr="00EC76D5" w:rsidRDefault="002759C1" w:rsidP="002759C1">
      <w:pPr>
        <w:pStyle w:val="Code"/>
      </w:pPr>
      <w:r w:rsidRPr="00EC76D5">
        <w:t xml:space="preserve">        else if (leftRegister != Register.al) {</w:t>
      </w:r>
    </w:p>
    <w:p w14:paraId="7EA4668D" w14:textId="77777777" w:rsidR="002759C1" w:rsidRPr="00EC76D5" w:rsidRDefault="002759C1" w:rsidP="002759C1">
      <w:pPr>
        <w:pStyle w:val="Code"/>
      </w:pPr>
      <w:r w:rsidRPr="00EC76D5">
        <w:t xml:space="preserve">          addObjectCode(ObjectOperator.mov, Register.al, leftRegister, null);</w:t>
      </w:r>
    </w:p>
    <w:p w14:paraId="03FF26D0" w14:textId="77777777" w:rsidR="002759C1" w:rsidRPr="00EC76D5" w:rsidRDefault="002759C1" w:rsidP="002759C1">
      <w:pPr>
        <w:pStyle w:val="Code"/>
      </w:pPr>
      <w:r w:rsidRPr="00EC76D5">
        <w:t xml:space="preserve">        }</w:t>
      </w:r>
    </w:p>
    <w:p w14:paraId="6E80A924" w14:textId="77777777" w:rsidR="002759C1" w:rsidRPr="00EC76D5" w:rsidRDefault="002759C1" w:rsidP="002759C1">
      <w:pPr>
        <w:pStyle w:val="Code"/>
      </w:pPr>
    </w:p>
    <w:p w14:paraId="58E5B107" w14:textId="77777777" w:rsidR="002759C1" w:rsidRPr="00EC76D5" w:rsidRDefault="002759C1" w:rsidP="002759C1">
      <w:pPr>
        <w:pStyle w:val="Code"/>
      </w:pPr>
      <w:r w:rsidRPr="00EC76D5">
        <w:t xml:space="preserve">        addObjectCode(ObjectOperator.mov, Register.ah, 0x4C, null);</w:t>
      </w:r>
    </w:p>
    <w:p w14:paraId="7EC5498F" w14:textId="77777777" w:rsidR="002759C1" w:rsidRPr="00EC76D5" w:rsidRDefault="002759C1" w:rsidP="002759C1">
      <w:pPr>
        <w:pStyle w:val="Code"/>
      </w:pPr>
      <w:r w:rsidRPr="00EC76D5">
        <w:t xml:space="preserve">        addObjectCode(ObjectOperator.interrupt, 33, null, null);</w:t>
      </w:r>
    </w:p>
    <w:p w14:paraId="71A3E1FE" w14:textId="77777777" w:rsidR="002759C1" w:rsidRPr="00EC76D5" w:rsidRDefault="002759C1" w:rsidP="002759C1">
      <w:pPr>
        <w:pStyle w:val="Code"/>
      </w:pPr>
      <w:r w:rsidRPr="00EC76D5">
        <w:t xml:space="preserve">        break;</w:t>
      </w:r>
    </w:p>
    <w:p w14:paraId="3721AE9B" w14:textId="77777777" w:rsidR="002759C1" w:rsidRPr="00EC76D5" w:rsidRDefault="002759C1" w:rsidP="002759C1">
      <w:pPr>
        <w:pStyle w:val="Code"/>
      </w:pPr>
    </w:p>
    <w:p w14:paraId="2234485A" w14:textId="77777777" w:rsidR="002759C1" w:rsidRPr="00EC76D5" w:rsidRDefault="002759C1" w:rsidP="002759C1">
      <w:pPr>
        <w:pStyle w:val="Code"/>
      </w:pPr>
      <w:r w:rsidRPr="00EC76D5">
        <w:t xml:space="preserve">      case LoadToRegister: {</w:t>
      </w:r>
    </w:p>
    <w:p w14:paraId="4AC86894" w14:textId="77777777" w:rsidR="002759C1" w:rsidRPr="00EC76D5" w:rsidRDefault="002759C1" w:rsidP="002759C1">
      <w:pPr>
        <w:pStyle w:val="Code"/>
      </w:pPr>
      <w:r w:rsidRPr="00EC76D5">
        <w:t xml:space="preserve">          Register register = (Register) operand1;</w:t>
      </w:r>
    </w:p>
    <w:p w14:paraId="0560E556" w14:textId="77777777" w:rsidR="002759C1" w:rsidRPr="00EC76D5" w:rsidRDefault="002759C1" w:rsidP="002759C1">
      <w:pPr>
        <w:pStyle w:val="Code"/>
      </w:pPr>
      <w:r w:rsidRPr="00EC76D5">
        <w:t xml:space="preserve">          </w:t>
      </w:r>
    </w:p>
    <w:p w14:paraId="714AD979" w14:textId="77777777" w:rsidR="002759C1" w:rsidRPr="00EC76D5" w:rsidRDefault="002759C1" w:rsidP="002759C1">
      <w:pPr>
        <w:pStyle w:val="Code"/>
      </w:pPr>
      <w:r w:rsidRPr="00EC76D5">
        <w:t xml:space="preserve">          if (leftSymbol.hasValue()) {</w:t>
      </w:r>
    </w:p>
    <w:p w14:paraId="5F85F0DD" w14:textId="77777777" w:rsidR="002759C1" w:rsidRPr="00EC76D5" w:rsidRDefault="002759C1" w:rsidP="002759C1">
      <w:pPr>
        <w:pStyle w:val="Code"/>
      </w:pPr>
      <w:r w:rsidRPr="00EC76D5">
        <w:t xml:space="preserve">            loadRegister(register, leftSymbol,</w:t>
      </w:r>
    </w:p>
    <w:p w14:paraId="30763C82" w14:textId="77777777" w:rsidR="002759C1" w:rsidRPr="00EC76D5" w:rsidRDefault="002759C1" w:rsidP="002759C1">
      <w:pPr>
        <w:pStyle w:val="Code"/>
      </w:pPr>
      <w:r w:rsidRPr="00EC76D5">
        <w:t xml:space="preserve">                         rightAddressRegister, rightAddressOffset);</w:t>
      </w:r>
    </w:p>
    <w:p w14:paraId="42FC021F" w14:textId="77777777" w:rsidR="002759C1" w:rsidRPr="00EC76D5" w:rsidRDefault="002759C1" w:rsidP="002759C1">
      <w:pPr>
        <w:pStyle w:val="Code"/>
      </w:pPr>
      <w:r w:rsidRPr="00EC76D5">
        <w:t xml:space="preserve">          }</w:t>
      </w:r>
    </w:p>
    <w:p w14:paraId="58EA3042" w14:textId="77777777" w:rsidR="002759C1" w:rsidRPr="00EC76D5" w:rsidRDefault="002759C1" w:rsidP="002759C1">
      <w:pPr>
        <w:pStyle w:val="Code"/>
      </w:pPr>
      <w:r w:rsidRPr="00EC76D5">
        <w:t xml:space="preserve">          else if (register != leftRegister) {</w:t>
      </w:r>
    </w:p>
    <w:p w14:paraId="2B4A3B61" w14:textId="77777777" w:rsidR="002759C1" w:rsidRPr="00EC76D5" w:rsidRDefault="002759C1" w:rsidP="002759C1">
      <w:pPr>
        <w:pStyle w:val="Code"/>
      </w:pPr>
      <w:r w:rsidRPr="00EC76D5">
        <w:t xml:space="preserve">            addObjectCode(ObjectOperator.mov, register, leftRegister, null);</w:t>
      </w:r>
    </w:p>
    <w:p w14:paraId="59D4C530" w14:textId="77777777" w:rsidR="002759C1" w:rsidRPr="00EC76D5" w:rsidRDefault="002759C1" w:rsidP="002759C1">
      <w:pPr>
        <w:pStyle w:val="Code"/>
      </w:pPr>
      <w:r w:rsidRPr="00EC76D5">
        <w:t xml:space="preserve">          }</w:t>
      </w:r>
    </w:p>
    <w:p w14:paraId="529DB12E" w14:textId="77777777" w:rsidR="002759C1" w:rsidRPr="00EC76D5" w:rsidRDefault="002759C1" w:rsidP="002759C1">
      <w:pPr>
        <w:pStyle w:val="Code"/>
      </w:pPr>
      <w:r w:rsidRPr="00EC76D5">
        <w:t xml:space="preserve">        }</w:t>
      </w:r>
    </w:p>
    <w:p w14:paraId="06A31D63" w14:textId="77777777" w:rsidR="002759C1" w:rsidRPr="00EC76D5" w:rsidRDefault="002759C1" w:rsidP="002759C1">
      <w:pPr>
        <w:pStyle w:val="Code"/>
      </w:pPr>
      <w:r w:rsidRPr="00EC76D5">
        <w:t xml:space="preserve">        break;</w:t>
      </w:r>
    </w:p>
    <w:p w14:paraId="3AAB131E" w14:textId="77777777" w:rsidR="002759C1" w:rsidRPr="00EC76D5" w:rsidRDefault="002759C1" w:rsidP="002759C1">
      <w:pPr>
        <w:pStyle w:val="Code"/>
      </w:pPr>
      <w:r w:rsidRPr="00EC76D5">
        <w:t xml:space="preserve">        </w:t>
      </w:r>
    </w:p>
    <w:p w14:paraId="5009298F" w14:textId="77777777" w:rsidR="002759C1" w:rsidRPr="00EC76D5" w:rsidRDefault="002759C1" w:rsidP="002759C1">
      <w:pPr>
        <w:pStyle w:val="Code"/>
      </w:pPr>
      <w:r w:rsidRPr="00EC76D5">
        <w:t xml:space="preserve">      case SaveFromRegister:</w:t>
      </w:r>
    </w:p>
    <w:p w14:paraId="0A8C2D9E" w14:textId="77777777" w:rsidR="002759C1" w:rsidRPr="00EC76D5" w:rsidRDefault="002759C1" w:rsidP="002759C1">
      <w:pPr>
        <w:pStyle w:val="Code"/>
      </w:pPr>
      <w:r w:rsidRPr="00EC76D5">
        <w:t xml:space="preserve">        saveRegister(leftRegister, resultSymbol,</w:t>
      </w:r>
    </w:p>
    <w:p w14:paraId="3EBEB1A2" w14:textId="77777777" w:rsidR="002759C1" w:rsidRPr="00EC76D5" w:rsidRDefault="002759C1" w:rsidP="002759C1">
      <w:pPr>
        <w:pStyle w:val="Code"/>
      </w:pPr>
      <w:r w:rsidRPr="00EC76D5">
        <w:t xml:space="preserve">                     leftAddressRegister, leftAddressOffset);</w:t>
      </w:r>
    </w:p>
    <w:p w14:paraId="34B16646" w14:textId="77777777" w:rsidR="002759C1" w:rsidRPr="00EC76D5" w:rsidRDefault="002759C1" w:rsidP="002759C1">
      <w:pPr>
        <w:pStyle w:val="Code"/>
      </w:pPr>
      <w:r w:rsidRPr="00EC76D5">
        <w:t xml:space="preserve">        break;</w:t>
      </w:r>
    </w:p>
    <w:p w14:paraId="14AD5DC7" w14:textId="77777777" w:rsidR="002759C1" w:rsidRPr="00EC76D5" w:rsidRDefault="002759C1" w:rsidP="002759C1">
      <w:pPr>
        <w:pStyle w:val="Code"/>
      </w:pPr>
      <w:r w:rsidRPr="00EC76D5">
        <w:t xml:space="preserve">        </w:t>
      </w:r>
    </w:p>
    <w:p w14:paraId="59F366AB" w14:textId="77777777" w:rsidR="002759C1" w:rsidRPr="00EC76D5" w:rsidRDefault="002759C1" w:rsidP="002759C1">
      <w:pPr>
        <w:pStyle w:val="Code"/>
      </w:pPr>
      <w:r w:rsidRPr="00EC76D5">
        <w:t xml:space="preserve">      case ClearRegisters:</w:t>
      </w:r>
    </w:p>
    <w:p w14:paraId="69B6A3FB" w14:textId="77777777" w:rsidR="002759C1" w:rsidRPr="00EC76D5" w:rsidRDefault="002759C1" w:rsidP="002759C1">
      <w:pPr>
        <w:pStyle w:val="Code"/>
      </w:pPr>
      <w:r w:rsidRPr="00EC76D5">
        <w:t xml:space="preserve">        break;</w:t>
      </w:r>
    </w:p>
    <w:p w14:paraId="1EBDC9AC" w14:textId="77777777" w:rsidR="002759C1" w:rsidRPr="00EC76D5" w:rsidRDefault="002759C1" w:rsidP="002759C1">
      <w:pPr>
        <w:pStyle w:val="Code"/>
      </w:pPr>
      <w:r w:rsidRPr="00EC76D5">
        <w:t xml:space="preserve">        </w:t>
      </w:r>
    </w:p>
    <w:p w14:paraId="71EE9E21" w14:textId="77777777" w:rsidR="002759C1" w:rsidRPr="00EC76D5" w:rsidRDefault="002759C1" w:rsidP="002759C1">
      <w:pPr>
        <w:pStyle w:val="Code"/>
      </w:pPr>
      <w:r w:rsidRPr="00EC76D5">
        <w:t xml:space="preserve">      case SaveFromFlagByte:</w:t>
      </w:r>
    </w:p>
    <w:p w14:paraId="6A353F3D" w14:textId="77777777" w:rsidR="002759C1" w:rsidRPr="00EC76D5" w:rsidRDefault="002759C1" w:rsidP="002759C1">
      <w:pPr>
        <w:pStyle w:val="Code"/>
      </w:pPr>
      <w:r w:rsidRPr="00EC76D5">
        <w:t xml:space="preserve">        addObjectCode(ObjectOperator.sahf, null, null, null);</w:t>
      </w:r>
    </w:p>
    <w:p w14:paraId="17C7ECB1" w14:textId="77777777" w:rsidR="002759C1" w:rsidRPr="00EC76D5" w:rsidRDefault="002759C1" w:rsidP="002759C1">
      <w:pPr>
        <w:pStyle w:val="Code"/>
      </w:pPr>
      <w:r w:rsidRPr="00EC76D5">
        <w:t xml:space="preserve">        addObjectCode(ObjectOperator.mov, Register.al, Register.ah, null);</w:t>
      </w:r>
    </w:p>
    <w:p w14:paraId="6BCFFA7F" w14:textId="77777777" w:rsidR="002759C1" w:rsidRPr="00EC76D5" w:rsidRDefault="002759C1" w:rsidP="002759C1">
      <w:pPr>
        <w:pStyle w:val="Code"/>
      </w:pPr>
      <w:r w:rsidRPr="00EC76D5">
        <w:t xml:space="preserve">        break;</w:t>
      </w:r>
    </w:p>
    <w:p w14:paraId="24C9BCD2" w14:textId="77777777" w:rsidR="002759C1" w:rsidRPr="00EC76D5" w:rsidRDefault="002759C1" w:rsidP="002759C1">
      <w:pPr>
        <w:pStyle w:val="Code"/>
      </w:pPr>
      <w:r w:rsidRPr="00EC76D5">
        <w:t xml:space="preserve">        </w:t>
      </w:r>
    </w:p>
    <w:p w14:paraId="6A5D804E" w14:textId="77777777" w:rsidR="002759C1" w:rsidRPr="00EC76D5" w:rsidRDefault="002759C1" w:rsidP="002759C1">
      <w:pPr>
        <w:pStyle w:val="Code"/>
      </w:pPr>
      <w:r w:rsidRPr="00EC76D5">
        <w:lastRenderedPageBreak/>
        <w:t xml:space="preserve">      case LoadStatusByte:</w:t>
      </w:r>
    </w:p>
    <w:p w14:paraId="20101D22" w14:textId="77777777" w:rsidR="002759C1" w:rsidRPr="00EC76D5" w:rsidRDefault="002759C1" w:rsidP="002759C1">
      <w:pPr>
        <w:pStyle w:val="Code"/>
      </w:pPr>
      <w:r w:rsidRPr="00EC76D5">
        <w:t xml:space="preserve">        addObjectCode(ObjectOperator.lahf, null, null, null);</w:t>
      </w:r>
    </w:p>
    <w:p w14:paraId="253A714D" w14:textId="77777777" w:rsidR="002759C1" w:rsidRPr="00EC76D5" w:rsidRDefault="002759C1" w:rsidP="002759C1">
      <w:pPr>
        <w:pStyle w:val="Code"/>
      </w:pPr>
      <w:r w:rsidRPr="00EC76D5">
        <w:t xml:space="preserve">        break;</w:t>
      </w:r>
    </w:p>
    <w:p w14:paraId="4E19698B" w14:textId="77777777" w:rsidR="002759C1" w:rsidRPr="00EC76D5" w:rsidRDefault="002759C1" w:rsidP="002759C1">
      <w:pPr>
        <w:pStyle w:val="Code"/>
      </w:pPr>
    </w:p>
    <w:p w14:paraId="3FF2D9C7" w14:textId="77777777" w:rsidR="002759C1" w:rsidRPr="00EC76D5" w:rsidRDefault="002759C1" w:rsidP="002759C1">
      <w:pPr>
        <w:pStyle w:val="Code"/>
      </w:pPr>
      <w:r w:rsidRPr="00EC76D5">
        <w:t xml:space="preserve">        // x = x + 1</w:t>
      </w:r>
    </w:p>
    <w:p w14:paraId="629990CA" w14:textId="77777777" w:rsidR="002759C1" w:rsidRPr="00EC76D5" w:rsidRDefault="002759C1" w:rsidP="002759C1">
      <w:pPr>
        <w:pStyle w:val="Code"/>
      </w:pPr>
      <w:r w:rsidRPr="00EC76D5">
        <w:t xml:space="preserve">        // x = 1 + x</w:t>
      </w:r>
    </w:p>
    <w:p w14:paraId="38548BFF" w14:textId="77777777" w:rsidR="002759C1" w:rsidRPr="00EC76D5" w:rsidRDefault="002759C1" w:rsidP="002759C1">
      <w:pPr>
        <w:pStyle w:val="Code"/>
      </w:pPr>
      <w:r w:rsidRPr="00EC76D5">
        <w:t xml:space="preserve">        // x += 1</w:t>
      </w:r>
    </w:p>
    <w:p w14:paraId="1E8B7DB8" w14:textId="77777777" w:rsidR="002759C1" w:rsidRPr="00EC76D5" w:rsidRDefault="002759C1" w:rsidP="002759C1">
      <w:pPr>
        <w:pStyle w:val="Code"/>
      </w:pPr>
      <w:r w:rsidRPr="00EC76D5">
        <w:t xml:space="preserve">        // x++</w:t>
      </w:r>
    </w:p>
    <w:p w14:paraId="6862CBA4" w14:textId="77777777" w:rsidR="002759C1" w:rsidRPr="00EC76D5" w:rsidRDefault="002759C1" w:rsidP="002759C1">
      <w:pPr>
        <w:pStyle w:val="Code"/>
      </w:pPr>
      <w:r w:rsidRPr="00EC76D5">
        <w:t xml:space="preserve">        </w:t>
      </w:r>
    </w:p>
    <w:p w14:paraId="312B3D94" w14:textId="77777777" w:rsidR="002759C1" w:rsidRPr="00EC76D5" w:rsidRDefault="002759C1" w:rsidP="002759C1">
      <w:pPr>
        <w:pStyle w:val="Code"/>
      </w:pPr>
      <w:r w:rsidRPr="00EC76D5">
        <w:t xml:space="preserve">        // $1 = y + z</w:t>
      </w:r>
    </w:p>
    <w:p w14:paraId="62E618ED" w14:textId="77777777" w:rsidR="002759C1" w:rsidRPr="00EC76D5" w:rsidRDefault="002759C1" w:rsidP="002759C1">
      <w:pPr>
        <w:pStyle w:val="Code"/>
      </w:pPr>
      <w:r w:rsidRPr="00EC76D5">
        <w:t xml:space="preserve">        // x = $1</w:t>
      </w:r>
    </w:p>
    <w:p w14:paraId="305724D9" w14:textId="77777777" w:rsidR="002759C1" w:rsidRPr="00EC76D5" w:rsidRDefault="002759C1" w:rsidP="002759C1">
      <w:pPr>
        <w:pStyle w:val="Code"/>
      </w:pPr>
      <w:r w:rsidRPr="00EC76D5">
        <w:t xml:space="preserve">        // x = y + z</w:t>
      </w:r>
    </w:p>
    <w:p w14:paraId="1A2D7020" w14:textId="77777777" w:rsidR="002759C1" w:rsidRPr="00EC76D5" w:rsidRDefault="002759C1" w:rsidP="002759C1">
      <w:pPr>
        <w:pStyle w:val="Code"/>
      </w:pPr>
      <w:r w:rsidRPr="00EC76D5">
        <w:t xml:space="preserve">        </w:t>
      </w:r>
    </w:p>
    <w:p w14:paraId="5C33468D" w14:textId="77777777" w:rsidR="002759C1" w:rsidRPr="00EC76D5" w:rsidRDefault="002759C1" w:rsidP="002759C1">
      <w:pPr>
        <w:pStyle w:val="Code"/>
      </w:pPr>
      <w:r w:rsidRPr="00EC76D5">
        <w:t xml:space="preserve">        // $1 = -y</w:t>
      </w:r>
    </w:p>
    <w:p w14:paraId="362681A4" w14:textId="77777777" w:rsidR="002759C1" w:rsidRPr="00EC76D5" w:rsidRDefault="002759C1" w:rsidP="002759C1">
      <w:pPr>
        <w:pStyle w:val="Code"/>
      </w:pPr>
      <w:r w:rsidRPr="00EC76D5">
        <w:t xml:space="preserve">        // x = $1</w:t>
      </w:r>
    </w:p>
    <w:p w14:paraId="7E483210" w14:textId="77777777" w:rsidR="002759C1" w:rsidRPr="00EC76D5" w:rsidRDefault="002759C1" w:rsidP="002759C1">
      <w:pPr>
        <w:pStyle w:val="Code"/>
      </w:pPr>
      <w:r w:rsidRPr="00EC76D5">
        <w:t xml:space="preserve">        // x = -y</w:t>
      </w:r>
    </w:p>
    <w:p w14:paraId="32B58693" w14:textId="77777777" w:rsidR="002759C1" w:rsidRPr="00EC76D5" w:rsidRDefault="002759C1" w:rsidP="002759C1">
      <w:pPr>
        <w:pStyle w:val="Code"/>
      </w:pPr>
      <w:r w:rsidRPr="00EC76D5">
        <w:t xml:space="preserve">        </w:t>
      </w:r>
    </w:p>
    <w:p w14:paraId="78F88B7E" w14:textId="77777777" w:rsidR="002759C1" w:rsidRPr="00EC76D5" w:rsidRDefault="002759C1" w:rsidP="002759C1">
      <w:pPr>
        <w:pStyle w:val="Code"/>
      </w:pPr>
      <w:r w:rsidRPr="00EC76D5">
        <w:t xml:space="preserve">        // x = -x -&gt; neg [bp + 10]</w:t>
      </w:r>
    </w:p>
    <w:p w14:paraId="720C55A9" w14:textId="77777777" w:rsidR="002759C1" w:rsidRPr="00EC76D5" w:rsidRDefault="002759C1" w:rsidP="002759C1">
      <w:pPr>
        <w:pStyle w:val="Code"/>
      </w:pPr>
      <w:r w:rsidRPr="00EC76D5">
        <w:t xml:space="preserve">        </w:t>
      </w:r>
    </w:p>
    <w:p w14:paraId="5E3F1C05" w14:textId="77777777" w:rsidR="002759C1" w:rsidRPr="00EC76D5" w:rsidRDefault="002759C1" w:rsidP="002759C1">
      <w:pPr>
        <w:pStyle w:val="Code"/>
      </w:pPr>
      <w:r w:rsidRPr="00EC76D5">
        <w:t xml:space="preserve">      case BitwiseNot:</w:t>
      </w:r>
    </w:p>
    <w:p w14:paraId="3622CDC0" w14:textId="77777777" w:rsidR="002759C1" w:rsidRPr="00EC76D5" w:rsidRDefault="002759C1" w:rsidP="002759C1">
      <w:pPr>
        <w:pStyle w:val="Code"/>
      </w:pPr>
      <w:r w:rsidRPr="00EC76D5">
        <w:t xml:space="preserve">      case UnarySubtract: {</w:t>
      </w:r>
    </w:p>
    <w:p w14:paraId="703C01BC" w14:textId="77777777" w:rsidR="002759C1" w:rsidRPr="00EC76D5" w:rsidRDefault="002759C1" w:rsidP="002759C1">
      <w:pPr>
        <w:pStyle w:val="Code"/>
      </w:pPr>
      <w:r w:rsidRPr="00EC76D5">
        <w:t xml:space="preserve">          ObjectOperator objectOp = m_middleToIntegralTargetMap.get(middleOp);</w:t>
      </w:r>
    </w:p>
    <w:p w14:paraId="491B71F9" w14:textId="77777777" w:rsidR="002759C1" w:rsidRPr="00EC76D5" w:rsidRDefault="002759C1" w:rsidP="002759C1">
      <w:pPr>
        <w:pStyle w:val="Code"/>
      </w:pPr>
      <w:r w:rsidRPr="00EC76D5">
        <w:t xml:space="preserve">          generateUnaryExpression(objectOp, leftRegister, leftSymbol,</w:t>
      </w:r>
    </w:p>
    <w:p w14:paraId="3CF02DDB" w14:textId="77777777" w:rsidR="002759C1" w:rsidRPr="00EC76D5" w:rsidRDefault="002759C1" w:rsidP="002759C1">
      <w:pPr>
        <w:pStyle w:val="Code"/>
      </w:pPr>
      <w:r w:rsidRPr="00EC76D5">
        <w:t xml:space="preserve">                                  leftAddressRegister, leftAddressOffset);</w:t>
      </w:r>
    </w:p>
    <w:p w14:paraId="651C0093" w14:textId="77777777" w:rsidR="002759C1" w:rsidRPr="00EC76D5" w:rsidRDefault="002759C1" w:rsidP="002759C1">
      <w:pPr>
        <w:pStyle w:val="Code"/>
      </w:pPr>
      <w:r w:rsidRPr="00EC76D5">
        <w:t xml:space="preserve">        }</w:t>
      </w:r>
    </w:p>
    <w:p w14:paraId="7E4EF552" w14:textId="77777777" w:rsidR="002759C1" w:rsidRPr="00EC76D5" w:rsidRDefault="002759C1" w:rsidP="002759C1">
      <w:pPr>
        <w:pStyle w:val="Code"/>
      </w:pPr>
      <w:r w:rsidRPr="00EC76D5">
        <w:t xml:space="preserve">        break;</w:t>
      </w:r>
    </w:p>
    <w:p w14:paraId="36263689" w14:textId="77777777" w:rsidR="002759C1" w:rsidRPr="00EC76D5" w:rsidRDefault="002759C1" w:rsidP="002759C1">
      <w:pPr>
        <w:pStyle w:val="Code"/>
      </w:pPr>
      <w:r w:rsidRPr="00EC76D5">
        <w:t xml:space="preserve">        </w:t>
      </w:r>
    </w:p>
    <w:p w14:paraId="73070766" w14:textId="77777777" w:rsidR="002759C1" w:rsidRPr="00EC76D5" w:rsidRDefault="002759C1" w:rsidP="002759C1">
      <w:pPr>
        <w:pStyle w:val="Code"/>
      </w:pPr>
      <w:r w:rsidRPr="00EC76D5">
        <w:t xml:space="preserve">      case PrefixIncrement:</w:t>
      </w:r>
    </w:p>
    <w:p w14:paraId="6FB3C7E4" w14:textId="77777777" w:rsidR="002759C1" w:rsidRPr="00EC76D5" w:rsidRDefault="002759C1" w:rsidP="002759C1">
      <w:pPr>
        <w:pStyle w:val="Code"/>
      </w:pPr>
      <w:r w:rsidRPr="00EC76D5">
        <w:t xml:space="preserve">      case PrefixDecrement: {</w:t>
      </w:r>
    </w:p>
    <w:p w14:paraId="5F086F23" w14:textId="77777777" w:rsidR="002759C1" w:rsidRPr="00EC76D5" w:rsidRDefault="002759C1" w:rsidP="002759C1">
      <w:pPr>
        <w:pStyle w:val="Code"/>
      </w:pPr>
      <w:r w:rsidRPr="00EC76D5">
        <w:t xml:space="preserve">          ObjectOperator objectOp = m_middleToIntegralTargetMap.get(middleOp);</w:t>
      </w:r>
    </w:p>
    <w:p w14:paraId="619C6E8D" w14:textId="77777777" w:rsidR="002759C1" w:rsidRPr="00EC76D5" w:rsidRDefault="002759C1" w:rsidP="002759C1">
      <w:pPr>
        <w:pStyle w:val="Code"/>
      </w:pPr>
      <w:r w:rsidRPr="00EC76D5">
        <w:t xml:space="preserve">          generateUnaryExpression(objectOp, rightRegister, rightSymbol,</w:t>
      </w:r>
    </w:p>
    <w:p w14:paraId="4949F316" w14:textId="77777777" w:rsidR="002759C1" w:rsidRPr="00EC76D5" w:rsidRDefault="002759C1" w:rsidP="002759C1">
      <w:pPr>
        <w:pStyle w:val="Code"/>
      </w:pPr>
      <w:r w:rsidRPr="00EC76D5">
        <w:t xml:space="preserve">                                  rightAddressRegister, rightAddressOffset);</w:t>
      </w:r>
    </w:p>
    <w:p w14:paraId="34FF60FE" w14:textId="77777777" w:rsidR="002759C1" w:rsidRPr="00EC76D5" w:rsidRDefault="002759C1" w:rsidP="002759C1">
      <w:pPr>
        <w:pStyle w:val="Code"/>
      </w:pPr>
      <w:r w:rsidRPr="00EC76D5">
        <w:t xml:space="preserve">          </w:t>
      </w:r>
    </w:p>
    <w:p w14:paraId="4438CD7C" w14:textId="77777777" w:rsidR="002759C1" w:rsidRPr="00EC76D5" w:rsidRDefault="002759C1" w:rsidP="002759C1">
      <w:pPr>
        <w:pStyle w:val="Code"/>
      </w:pPr>
      <w:r w:rsidRPr="00EC76D5">
        <w:t xml:space="preserve">          if (rightRegister != null) {</w:t>
      </w:r>
    </w:p>
    <w:p w14:paraId="522FE663" w14:textId="77777777" w:rsidR="002759C1" w:rsidRPr="00EC76D5" w:rsidRDefault="002759C1" w:rsidP="002759C1">
      <w:pPr>
        <w:pStyle w:val="Code"/>
      </w:pPr>
      <w:r w:rsidRPr="00EC76D5">
        <w:t xml:space="preserve">            saveRegister(rightRegister, rightSymbol, null, 0);</w:t>
      </w:r>
    </w:p>
    <w:p w14:paraId="12A643BA" w14:textId="77777777" w:rsidR="002759C1" w:rsidRPr="00EC76D5" w:rsidRDefault="002759C1" w:rsidP="002759C1">
      <w:pPr>
        <w:pStyle w:val="Code"/>
      </w:pPr>
      <w:r w:rsidRPr="00EC76D5">
        <w:t xml:space="preserve">          }</w:t>
      </w:r>
    </w:p>
    <w:p w14:paraId="0F80EF4B" w14:textId="77777777" w:rsidR="002759C1" w:rsidRPr="00EC76D5" w:rsidRDefault="002759C1" w:rsidP="002759C1">
      <w:pPr>
        <w:pStyle w:val="Code"/>
      </w:pPr>
      <w:r w:rsidRPr="00EC76D5">
        <w:t xml:space="preserve">        }</w:t>
      </w:r>
    </w:p>
    <w:p w14:paraId="6068D6FA" w14:textId="77777777" w:rsidR="002759C1" w:rsidRPr="00EC76D5" w:rsidRDefault="002759C1" w:rsidP="002759C1">
      <w:pPr>
        <w:pStyle w:val="Code"/>
      </w:pPr>
      <w:r w:rsidRPr="00EC76D5">
        <w:t xml:space="preserve">        break;</w:t>
      </w:r>
    </w:p>
    <w:p w14:paraId="310C20A5" w14:textId="77777777" w:rsidR="002759C1" w:rsidRPr="00EC76D5" w:rsidRDefault="002759C1" w:rsidP="002759C1">
      <w:pPr>
        <w:pStyle w:val="Code"/>
      </w:pPr>
    </w:p>
    <w:p w14:paraId="394D1C07" w14:textId="77777777" w:rsidR="002759C1" w:rsidRPr="00EC76D5" w:rsidRDefault="002759C1" w:rsidP="002759C1">
      <w:pPr>
        <w:pStyle w:val="Code"/>
      </w:pPr>
      <w:r w:rsidRPr="00EC76D5">
        <w:t xml:space="preserve">      case PostfixIncrement:</w:t>
      </w:r>
    </w:p>
    <w:p w14:paraId="5E391A53" w14:textId="77777777" w:rsidR="002759C1" w:rsidRPr="00EC76D5" w:rsidRDefault="002759C1" w:rsidP="002759C1">
      <w:pPr>
        <w:pStyle w:val="Code"/>
      </w:pPr>
      <w:r w:rsidRPr="00EC76D5">
        <w:t xml:space="preserve">      case PostfixDecrement: {</w:t>
      </w:r>
    </w:p>
    <w:p w14:paraId="4FB3BD90" w14:textId="77777777" w:rsidR="002759C1" w:rsidRPr="00EC76D5" w:rsidRDefault="002759C1" w:rsidP="002759C1">
      <w:pPr>
        <w:pStyle w:val="Code"/>
      </w:pPr>
      <w:r w:rsidRPr="00EC76D5">
        <w:t xml:space="preserve">          if (rightRegister != null) {</w:t>
      </w:r>
    </w:p>
    <w:p w14:paraId="3D7C2E3B" w14:textId="77777777" w:rsidR="002759C1" w:rsidRPr="00EC76D5" w:rsidRDefault="002759C1" w:rsidP="002759C1">
      <w:pPr>
        <w:pStyle w:val="Code"/>
      </w:pPr>
      <w:r w:rsidRPr="00EC76D5">
        <w:t xml:space="preserve">            addObjectCode(ObjectOperator.mov, leftRegister,rightRegister,null);</w:t>
      </w:r>
    </w:p>
    <w:p w14:paraId="60065D01" w14:textId="77777777" w:rsidR="002759C1" w:rsidRPr="00EC76D5" w:rsidRDefault="002759C1" w:rsidP="002759C1">
      <w:pPr>
        <w:pStyle w:val="Code"/>
      </w:pPr>
      <w:r w:rsidRPr="00EC76D5">
        <w:t xml:space="preserve">          }</w:t>
      </w:r>
    </w:p>
    <w:p w14:paraId="6F2AEBD1" w14:textId="77777777" w:rsidR="002759C1" w:rsidRPr="00EC76D5" w:rsidRDefault="002759C1" w:rsidP="002759C1">
      <w:pPr>
        <w:pStyle w:val="Code"/>
      </w:pPr>
      <w:r w:rsidRPr="00EC76D5">
        <w:t xml:space="preserve">          else {</w:t>
      </w:r>
    </w:p>
    <w:p w14:paraId="5CA5A5D0" w14:textId="77777777" w:rsidR="002759C1" w:rsidRPr="00EC76D5" w:rsidRDefault="002759C1" w:rsidP="002759C1">
      <w:pPr>
        <w:pStyle w:val="Code"/>
      </w:pPr>
      <w:r w:rsidRPr="00EC76D5">
        <w:t xml:space="preserve">            loadRegister(leftRegister, rightSymbol, null, 0);</w:t>
      </w:r>
    </w:p>
    <w:p w14:paraId="59D70430" w14:textId="77777777" w:rsidR="002759C1" w:rsidRPr="00EC76D5" w:rsidRDefault="002759C1" w:rsidP="002759C1">
      <w:pPr>
        <w:pStyle w:val="Code"/>
      </w:pPr>
      <w:r w:rsidRPr="00EC76D5">
        <w:t xml:space="preserve">          }</w:t>
      </w:r>
    </w:p>
    <w:p w14:paraId="28C8874C" w14:textId="77777777" w:rsidR="002759C1" w:rsidRPr="00EC76D5" w:rsidRDefault="002759C1" w:rsidP="002759C1">
      <w:pPr>
        <w:pStyle w:val="Code"/>
      </w:pPr>
      <w:r w:rsidRPr="00EC76D5">
        <w:t xml:space="preserve">          </w:t>
      </w:r>
    </w:p>
    <w:p w14:paraId="2FFB2AA1" w14:textId="77777777" w:rsidR="002759C1" w:rsidRPr="00EC76D5" w:rsidRDefault="002759C1" w:rsidP="002759C1">
      <w:pPr>
        <w:pStyle w:val="Code"/>
      </w:pPr>
      <w:r w:rsidRPr="00EC76D5">
        <w:t xml:space="preserve">          ObjectOperator objectOp = m_middleToIntegralTargetMap.get(middleOp);</w:t>
      </w:r>
    </w:p>
    <w:p w14:paraId="519F28EC" w14:textId="77777777" w:rsidR="002759C1" w:rsidRPr="00EC76D5" w:rsidRDefault="002759C1" w:rsidP="002759C1">
      <w:pPr>
        <w:pStyle w:val="Code"/>
      </w:pPr>
      <w:r w:rsidRPr="00EC76D5">
        <w:t xml:space="preserve">          generateUnaryExpression(objectOp, rightRegister, rightSymbol,</w:t>
      </w:r>
    </w:p>
    <w:p w14:paraId="61F1B5AE" w14:textId="77777777" w:rsidR="002759C1" w:rsidRPr="00EC76D5" w:rsidRDefault="002759C1" w:rsidP="002759C1">
      <w:pPr>
        <w:pStyle w:val="Code"/>
      </w:pPr>
      <w:r w:rsidRPr="00EC76D5">
        <w:t xml:space="preserve">                                  rightAddressRegister, rightAddressOffset);</w:t>
      </w:r>
    </w:p>
    <w:p w14:paraId="10D3CD26" w14:textId="77777777" w:rsidR="002759C1" w:rsidRPr="00EC76D5" w:rsidRDefault="002759C1" w:rsidP="002759C1">
      <w:pPr>
        <w:pStyle w:val="Code"/>
      </w:pPr>
      <w:r w:rsidRPr="00EC76D5">
        <w:t xml:space="preserve">          </w:t>
      </w:r>
    </w:p>
    <w:p w14:paraId="2871E4BA" w14:textId="77777777" w:rsidR="002759C1" w:rsidRPr="00EC76D5" w:rsidRDefault="002759C1" w:rsidP="002759C1">
      <w:pPr>
        <w:pStyle w:val="Code"/>
      </w:pPr>
      <w:r w:rsidRPr="00EC76D5">
        <w:t xml:space="preserve">          if (rightRegister != null) {</w:t>
      </w:r>
    </w:p>
    <w:p w14:paraId="346076B5" w14:textId="77777777" w:rsidR="002759C1" w:rsidRPr="00EC76D5" w:rsidRDefault="002759C1" w:rsidP="002759C1">
      <w:pPr>
        <w:pStyle w:val="Code"/>
      </w:pPr>
      <w:r w:rsidRPr="00EC76D5">
        <w:t xml:space="preserve">            saveRegister(rightRegister, rightSymbol, null, 0);</w:t>
      </w:r>
    </w:p>
    <w:p w14:paraId="73B6CE00" w14:textId="77777777" w:rsidR="002759C1" w:rsidRPr="00EC76D5" w:rsidRDefault="002759C1" w:rsidP="002759C1">
      <w:pPr>
        <w:pStyle w:val="Code"/>
      </w:pPr>
      <w:r w:rsidRPr="00EC76D5">
        <w:t xml:space="preserve">          }</w:t>
      </w:r>
    </w:p>
    <w:p w14:paraId="4709C472" w14:textId="77777777" w:rsidR="002759C1" w:rsidRPr="00EC76D5" w:rsidRDefault="002759C1" w:rsidP="002759C1">
      <w:pPr>
        <w:pStyle w:val="Code"/>
      </w:pPr>
      <w:r w:rsidRPr="00EC76D5">
        <w:t xml:space="preserve">        }</w:t>
      </w:r>
    </w:p>
    <w:p w14:paraId="5CC2195C" w14:textId="77777777" w:rsidR="002759C1" w:rsidRPr="00EC76D5" w:rsidRDefault="002759C1" w:rsidP="002759C1">
      <w:pPr>
        <w:pStyle w:val="Code"/>
      </w:pPr>
      <w:r w:rsidRPr="00EC76D5">
        <w:lastRenderedPageBreak/>
        <w:t xml:space="preserve">        break;</w:t>
      </w:r>
    </w:p>
    <w:p w14:paraId="1D53D75C" w14:textId="77777777" w:rsidR="002759C1" w:rsidRPr="00EC76D5" w:rsidRDefault="002759C1" w:rsidP="002759C1">
      <w:pPr>
        <w:pStyle w:val="Code"/>
      </w:pPr>
    </w:p>
    <w:p w14:paraId="34799E58" w14:textId="77777777" w:rsidR="002759C1" w:rsidRPr="00EC76D5" w:rsidRDefault="002759C1" w:rsidP="002759C1">
      <w:pPr>
        <w:pStyle w:val="Code"/>
      </w:pPr>
      <w:r w:rsidRPr="00EC76D5">
        <w:t xml:space="preserve">      case Interrupt: {</w:t>
      </w:r>
    </w:p>
    <w:p w14:paraId="38BC591B" w14:textId="77777777" w:rsidR="002759C1" w:rsidRPr="00EC76D5" w:rsidRDefault="002759C1" w:rsidP="002759C1">
      <w:pPr>
        <w:pStyle w:val="Code"/>
      </w:pPr>
      <w:r w:rsidRPr="00EC76D5">
        <w:t xml:space="preserve">          int intValue = ((BigInteger) operand1).intValue();</w:t>
      </w:r>
    </w:p>
    <w:p w14:paraId="2CB3310F" w14:textId="77777777" w:rsidR="002759C1" w:rsidRPr="00EC76D5" w:rsidRDefault="002759C1" w:rsidP="002759C1">
      <w:pPr>
        <w:pStyle w:val="Code"/>
      </w:pPr>
      <w:r w:rsidRPr="00EC76D5">
        <w:t xml:space="preserve">          addObjectCode(ObjectOperator.interrupt, intValue, null, null);</w:t>
      </w:r>
    </w:p>
    <w:p w14:paraId="716DD487" w14:textId="77777777" w:rsidR="002759C1" w:rsidRPr="00EC76D5" w:rsidRDefault="002759C1" w:rsidP="002759C1">
      <w:pPr>
        <w:pStyle w:val="Code"/>
      </w:pPr>
      <w:r w:rsidRPr="00EC76D5">
        <w:t xml:space="preserve">        }</w:t>
      </w:r>
    </w:p>
    <w:p w14:paraId="1D7F3535" w14:textId="77777777" w:rsidR="002759C1" w:rsidRPr="00EC76D5" w:rsidRDefault="002759C1" w:rsidP="002759C1">
      <w:pPr>
        <w:pStyle w:val="Code"/>
      </w:pPr>
      <w:r w:rsidRPr="00EC76D5">
        <w:t xml:space="preserve">        break;</w:t>
      </w:r>
    </w:p>
    <w:p w14:paraId="3428F6F7" w14:textId="77777777" w:rsidR="002759C1" w:rsidRPr="00EC76D5" w:rsidRDefault="002759C1" w:rsidP="002759C1">
      <w:pPr>
        <w:pStyle w:val="Code"/>
      </w:pPr>
    </w:p>
    <w:p w14:paraId="22972ADD" w14:textId="77777777" w:rsidR="002759C1" w:rsidRPr="00EC76D5" w:rsidRDefault="002759C1" w:rsidP="002759C1">
      <w:pPr>
        <w:pStyle w:val="Code"/>
      </w:pPr>
      <w:r w:rsidRPr="00EC76D5">
        <w:t xml:space="preserve">      case JumpRegister: {</w:t>
      </w:r>
    </w:p>
    <w:p w14:paraId="1C541E8E" w14:textId="77777777" w:rsidR="002759C1" w:rsidRPr="00EC76D5" w:rsidRDefault="002759C1" w:rsidP="002759C1">
      <w:pPr>
        <w:pStyle w:val="Code"/>
      </w:pPr>
      <w:r w:rsidRPr="00EC76D5">
        <w:t xml:space="preserve">          Register jumpRegister = (Register) operand1;</w:t>
      </w:r>
    </w:p>
    <w:p w14:paraId="6224DEE3" w14:textId="77777777" w:rsidR="002759C1" w:rsidRPr="00EC76D5" w:rsidRDefault="002759C1" w:rsidP="002759C1">
      <w:pPr>
        <w:pStyle w:val="Code"/>
      </w:pPr>
      <w:r w:rsidRPr="00EC76D5">
        <w:t xml:space="preserve">          addObjectCode(ObjectOperator.jmp, jumpRegister, null, null);</w:t>
      </w:r>
    </w:p>
    <w:p w14:paraId="3B87983C" w14:textId="77777777" w:rsidR="002759C1" w:rsidRPr="00EC76D5" w:rsidRDefault="002759C1" w:rsidP="002759C1">
      <w:pPr>
        <w:pStyle w:val="Code"/>
      </w:pPr>
      <w:r w:rsidRPr="00EC76D5">
        <w:t xml:space="preserve">        }</w:t>
      </w:r>
    </w:p>
    <w:p w14:paraId="5BE8139B" w14:textId="77777777" w:rsidR="002759C1" w:rsidRPr="00EC76D5" w:rsidRDefault="002759C1" w:rsidP="002759C1">
      <w:pPr>
        <w:pStyle w:val="Code"/>
      </w:pPr>
      <w:r w:rsidRPr="00EC76D5">
        <w:t xml:space="preserve">        break;</w:t>
      </w:r>
    </w:p>
    <w:p w14:paraId="71450B08" w14:textId="77777777" w:rsidR="002759C1" w:rsidRPr="00EC76D5" w:rsidRDefault="002759C1" w:rsidP="002759C1">
      <w:pPr>
        <w:pStyle w:val="Code"/>
      </w:pPr>
    </w:p>
    <w:p w14:paraId="00C51710" w14:textId="77777777" w:rsidR="002759C1" w:rsidRPr="00EC76D5" w:rsidRDefault="002759C1" w:rsidP="002759C1">
      <w:pPr>
        <w:pStyle w:val="Code"/>
      </w:pPr>
      <w:r w:rsidRPr="00EC76D5">
        <w:t xml:space="preserve">      case Multiply:</w:t>
      </w:r>
    </w:p>
    <w:p w14:paraId="24127CAF" w14:textId="77777777" w:rsidR="002759C1" w:rsidRPr="00EC76D5" w:rsidRDefault="002759C1" w:rsidP="002759C1">
      <w:pPr>
        <w:pStyle w:val="Code"/>
      </w:pPr>
      <w:r w:rsidRPr="00EC76D5">
        <w:t xml:space="preserve">      case Divide:</w:t>
      </w:r>
    </w:p>
    <w:p w14:paraId="7445FE12" w14:textId="77777777" w:rsidR="002759C1" w:rsidRPr="00EC76D5" w:rsidRDefault="002759C1" w:rsidP="002759C1">
      <w:pPr>
        <w:pStyle w:val="Code"/>
      </w:pPr>
      <w:r w:rsidRPr="00EC76D5">
        <w:t xml:space="preserve">      case Modulo: {</w:t>
      </w:r>
    </w:p>
    <w:p w14:paraId="3C30DC3B" w14:textId="77777777" w:rsidR="002759C1" w:rsidRPr="00EC76D5" w:rsidRDefault="002759C1" w:rsidP="002759C1">
      <w:pPr>
        <w:pStyle w:val="Code"/>
      </w:pPr>
      <w:r w:rsidRPr="00EC76D5">
        <w:t xml:space="preserve">          if (middleCode.toString().contains("Modulo $temp1170 num denum")) {</w:t>
      </w:r>
    </w:p>
    <w:p w14:paraId="397DA404" w14:textId="77777777" w:rsidR="002759C1" w:rsidRPr="00EC76D5" w:rsidRDefault="002759C1" w:rsidP="002759C1">
      <w:pPr>
        <w:pStyle w:val="Code"/>
      </w:pPr>
      <w:r w:rsidRPr="00EC76D5">
        <w:t xml:space="preserve">            int i = 1;</w:t>
      </w:r>
    </w:p>
    <w:p w14:paraId="240A0C77" w14:textId="77777777" w:rsidR="002759C1" w:rsidRPr="00EC76D5" w:rsidRDefault="002759C1" w:rsidP="002759C1">
      <w:pPr>
        <w:pStyle w:val="Code"/>
      </w:pPr>
      <w:r w:rsidRPr="00EC76D5">
        <w:t xml:space="preserve">          }</w:t>
      </w:r>
    </w:p>
    <w:p w14:paraId="308CF0FF" w14:textId="77777777" w:rsidR="002759C1" w:rsidRPr="00EC76D5" w:rsidRDefault="002759C1" w:rsidP="002759C1">
      <w:pPr>
        <w:pStyle w:val="Code"/>
      </w:pPr>
    </w:p>
    <w:p w14:paraId="2A063038" w14:textId="77777777" w:rsidR="002759C1" w:rsidRPr="00EC76D5" w:rsidRDefault="002759C1" w:rsidP="002759C1">
      <w:pPr>
        <w:pStyle w:val="Code"/>
      </w:pPr>
      <w:r w:rsidRPr="00EC76D5">
        <w:t xml:space="preserve">          int typeSize = leftSymbol.getType().getSize();</w:t>
      </w:r>
    </w:p>
    <w:p w14:paraId="4A74960E" w14:textId="77777777" w:rsidR="002759C1" w:rsidRPr="00EC76D5" w:rsidRDefault="002759C1" w:rsidP="002759C1">
      <w:pPr>
        <w:pStyle w:val="Code"/>
      </w:pPr>
      <w:r w:rsidRPr="00EC76D5">
        <w:t xml:space="preserve">          Register axRegister = RegisterPreparator.LeftMultiplyMap.get(typeSize),</w:t>
      </w:r>
    </w:p>
    <w:p w14:paraId="75AD7C63" w14:textId="77777777" w:rsidR="002759C1" w:rsidRPr="00EC76D5" w:rsidRDefault="002759C1" w:rsidP="002759C1">
      <w:pPr>
        <w:pStyle w:val="Code"/>
      </w:pPr>
      <w:r w:rsidRPr="00EC76D5">
        <w:t xml:space="preserve">                   dxRegister = RegisterPreparator.ClearMultiplyMap.get(typeSize);</w:t>
      </w:r>
    </w:p>
    <w:p w14:paraId="1B89D1FC" w14:textId="77777777" w:rsidR="002759C1" w:rsidRPr="00EC76D5" w:rsidRDefault="002759C1" w:rsidP="002759C1">
      <w:pPr>
        <w:pStyle w:val="Code"/>
      </w:pPr>
    </w:p>
    <w:p w14:paraId="1149794E" w14:textId="77777777" w:rsidR="002759C1" w:rsidRPr="00EC76D5" w:rsidRDefault="002759C1" w:rsidP="002759C1">
      <w:pPr>
        <w:pStyle w:val="Code"/>
      </w:pPr>
      <w:r w:rsidRPr="00EC76D5">
        <w:t xml:space="preserve">          if (leftRegister != axRegister) {</w:t>
      </w:r>
    </w:p>
    <w:p w14:paraId="4ABF671F" w14:textId="77777777" w:rsidR="002759C1" w:rsidRPr="00EC76D5" w:rsidRDefault="002759C1" w:rsidP="002759C1">
      <w:pPr>
        <w:pStyle w:val="Code"/>
      </w:pPr>
      <w:r w:rsidRPr="00EC76D5">
        <w:t xml:space="preserve">            Assert.error(ObjectCode.registerSize(leftRegister) ==</w:t>
      </w:r>
    </w:p>
    <w:p w14:paraId="2BE3FC89" w14:textId="77777777" w:rsidR="002759C1" w:rsidRPr="00EC76D5" w:rsidRDefault="002759C1" w:rsidP="002759C1">
      <w:pPr>
        <w:pStyle w:val="Code"/>
      </w:pPr>
      <w:r w:rsidRPr="00EC76D5">
        <w:t xml:space="preserve">                         ObjectCode.registerSize(dxRegister));</w:t>
      </w:r>
    </w:p>
    <w:p w14:paraId="645BD94D" w14:textId="77777777" w:rsidR="002759C1" w:rsidRPr="00EC76D5" w:rsidRDefault="002759C1" w:rsidP="002759C1">
      <w:pPr>
        <w:pStyle w:val="Code"/>
      </w:pPr>
      <w:r w:rsidRPr="00EC76D5">
        <w:t xml:space="preserve">            addObjectCode(ObjectOperator.mov, axRegister, leftRegister, null);</w:t>
      </w:r>
    </w:p>
    <w:p w14:paraId="32AC4E64" w14:textId="77777777" w:rsidR="002759C1" w:rsidRPr="00EC76D5" w:rsidRDefault="002759C1" w:rsidP="002759C1">
      <w:pPr>
        <w:pStyle w:val="Code"/>
      </w:pPr>
      <w:r w:rsidRPr="00EC76D5">
        <w:t xml:space="preserve">          }</w:t>
      </w:r>
    </w:p>
    <w:p w14:paraId="17482FFE" w14:textId="77777777" w:rsidR="002759C1" w:rsidRPr="00EC76D5" w:rsidRDefault="002759C1" w:rsidP="002759C1">
      <w:pPr>
        <w:pStyle w:val="Code"/>
      </w:pPr>
      <w:r w:rsidRPr="00EC76D5">
        <w:t xml:space="preserve">          </w:t>
      </w:r>
    </w:p>
    <w:p w14:paraId="4765D8B2" w14:textId="77777777" w:rsidR="002759C1" w:rsidRPr="00EC76D5" w:rsidRDefault="002759C1" w:rsidP="002759C1">
      <w:pPr>
        <w:pStyle w:val="Code"/>
      </w:pPr>
      <w:r w:rsidRPr="00EC76D5">
        <w:t xml:space="preserve">          Assert.error(dxRegister != null);</w:t>
      </w:r>
    </w:p>
    <w:p w14:paraId="29371210" w14:textId="77777777" w:rsidR="002759C1" w:rsidRPr="00EC76D5" w:rsidRDefault="002759C1" w:rsidP="002759C1">
      <w:pPr>
        <w:pStyle w:val="Code"/>
      </w:pPr>
      <w:r w:rsidRPr="00EC76D5">
        <w:t xml:space="preserve">          addObjectCode(ObjectOperator.mov, dxRegister, 0, null);</w:t>
      </w:r>
    </w:p>
    <w:p w14:paraId="40BCAAC8" w14:textId="77777777" w:rsidR="002759C1" w:rsidRPr="00EC76D5" w:rsidRDefault="002759C1" w:rsidP="002759C1">
      <w:pPr>
        <w:pStyle w:val="Code"/>
      </w:pPr>
      <w:r w:rsidRPr="00EC76D5">
        <w:t xml:space="preserve">    </w:t>
      </w:r>
    </w:p>
    <w:p w14:paraId="20F092A0" w14:textId="77777777" w:rsidR="002759C1" w:rsidRPr="00EC76D5" w:rsidRDefault="002759C1" w:rsidP="002759C1">
      <w:pPr>
        <w:pStyle w:val="Code"/>
      </w:pPr>
      <w:r w:rsidRPr="00EC76D5">
        <w:t xml:space="preserve">          boolean signed = leftSymbol.getType().isSigned();</w:t>
      </w:r>
    </w:p>
    <w:p w14:paraId="4835C10B" w14:textId="77777777" w:rsidR="002759C1" w:rsidRPr="00EC76D5" w:rsidRDefault="002759C1" w:rsidP="002759C1">
      <w:pPr>
        <w:pStyle w:val="Code"/>
      </w:pPr>
      <w:r w:rsidRPr="00EC76D5">
        <w:t xml:space="preserve">          ObjectOperator objectOp =</w:t>
      </w:r>
    </w:p>
    <w:p w14:paraId="513B9052" w14:textId="77777777" w:rsidR="002759C1" w:rsidRPr="00EC76D5" w:rsidRDefault="002759C1" w:rsidP="002759C1">
      <w:pPr>
        <w:pStyle w:val="Code"/>
      </w:pPr>
      <w:r w:rsidRPr="00EC76D5">
        <w:t xml:space="preserve">            m_middleToSignedIntegralTargetMap.get(new Pair&lt;&gt;(middleOp, signed));</w:t>
      </w:r>
    </w:p>
    <w:p w14:paraId="751C8502" w14:textId="77777777" w:rsidR="002759C1" w:rsidRPr="00EC76D5" w:rsidRDefault="002759C1" w:rsidP="002759C1">
      <w:pPr>
        <w:pStyle w:val="Code"/>
      </w:pPr>
      <w:r w:rsidRPr="00EC76D5">
        <w:t xml:space="preserve">          generateUnaryExpression(objectOp, rightRegister, rightSymbol,</w:t>
      </w:r>
    </w:p>
    <w:p w14:paraId="62279B28" w14:textId="77777777" w:rsidR="002759C1" w:rsidRPr="00EC76D5" w:rsidRDefault="002759C1" w:rsidP="002759C1">
      <w:pPr>
        <w:pStyle w:val="Code"/>
      </w:pPr>
      <w:r w:rsidRPr="00EC76D5">
        <w:t xml:space="preserve">                                  rightAddressRegister, rightAddressOffset);</w:t>
      </w:r>
    </w:p>
    <w:p w14:paraId="24782A12" w14:textId="77777777" w:rsidR="002759C1" w:rsidRPr="00EC76D5" w:rsidRDefault="002759C1" w:rsidP="002759C1">
      <w:pPr>
        <w:pStyle w:val="Code"/>
      </w:pPr>
      <w:r w:rsidRPr="00EC76D5">
        <w:t xml:space="preserve">        }</w:t>
      </w:r>
    </w:p>
    <w:p w14:paraId="30F2B487" w14:textId="77777777" w:rsidR="002759C1" w:rsidRPr="00EC76D5" w:rsidRDefault="002759C1" w:rsidP="002759C1">
      <w:pPr>
        <w:pStyle w:val="Code"/>
      </w:pPr>
      <w:r w:rsidRPr="00EC76D5">
        <w:t xml:space="preserve">        break;</w:t>
      </w:r>
    </w:p>
    <w:p w14:paraId="6A047D86" w14:textId="77777777" w:rsidR="002759C1" w:rsidRPr="00EC76D5" w:rsidRDefault="002759C1" w:rsidP="002759C1">
      <w:pPr>
        <w:pStyle w:val="Code"/>
      </w:pPr>
    </w:p>
    <w:p w14:paraId="49507FC1" w14:textId="77777777" w:rsidR="002759C1" w:rsidRPr="00EC76D5" w:rsidRDefault="002759C1" w:rsidP="002759C1">
      <w:pPr>
        <w:pStyle w:val="Code"/>
      </w:pPr>
      <w:r w:rsidRPr="00EC76D5">
        <w:t xml:space="preserve">      case Deref:</w:t>
      </w:r>
    </w:p>
    <w:p w14:paraId="3041F58B" w14:textId="77777777" w:rsidR="002759C1" w:rsidRPr="00EC76D5" w:rsidRDefault="002759C1" w:rsidP="002759C1">
      <w:pPr>
        <w:pStyle w:val="Code"/>
      </w:pPr>
      <w:r w:rsidRPr="00EC76D5">
        <w:t xml:space="preserve">      case Arrow:</w:t>
      </w:r>
    </w:p>
    <w:p w14:paraId="6D759495" w14:textId="77777777" w:rsidR="002759C1" w:rsidRPr="00EC76D5" w:rsidRDefault="002759C1" w:rsidP="002759C1">
      <w:pPr>
        <w:pStyle w:val="Code"/>
      </w:pPr>
      <w:r w:rsidRPr="00EC76D5">
        <w:t xml:space="preserve">      case Index: {</w:t>
      </w:r>
    </w:p>
    <w:p w14:paraId="52D21615" w14:textId="77777777" w:rsidR="002759C1" w:rsidRPr="00EC76D5" w:rsidRDefault="002759C1" w:rsidP="002759C1">
      <w:pPr>
        <w:pStyle w:val="Code"/>
      </w:pPr>
      <w:r w:rsidRPr="00EC76D5">
        <w:t xml:space="preserve">          if (middleCode.isLoad(Track.Right)) {</w:t>
      </w:r>
    </w:p>
    <w:p w14:paraId="60A60A81" w14:textId="77777777" w:rsidR="002759C1" w:rsidRPr="00EC76D5" w:rsidRDefault="002759C1" w:rsidP="002759C1">
      <w:pPr>
        <w:pStyle w:val="Code"/>
      </w:pPr>
      <w:r w:rsidRPr="00EC76D5">
        <w:t xml:space="preserve">            loadRegister(rightRegister, rightSymbol, null, 0);</w:t>
      </w:r>
    </w:p>
    <w:p w14:paraId="5CEDDFC3" w14:textId="77777777" w:rsidR="002759C1" w:rsidRPr="00EC76D5" w:rsidRDefault="002759C1" w:rsidP="002759C1">
      <w:pPr>
        <w:pStyle w:val="Code"/>
      </w:pPr>
      <w:r w:rsidRPr="00EC76D5">
        <w:t xml:space="preserve">          }</w:t>
      </w:r>
    </w:p>
    <w:p w14:paraId="2CAE2112" w14:textId="77777777" w:rsidR="002759C1" w:rsidRPr="00EC76D5" w:rsidRDefault="002759C1" w:rsidP="002759C1">
      <w:pPr>
        <w:pStyle w:val="Code"/>
      </w:pPr>
    </w:p>
    <w:p w14:paraId="2F37723A" w14:textId="77777777" w:rsidR="002759C1" w:rsidRPr="00EC76D5" w:rsidRDefault="002759C1" w:rsidP="002759C1">
      <w:pPr>
        <w:pStyle w:val="Code"/>
      </w:pPr>
      <w:r w:rsidRPr="00EC76D5">
        <w:t xml:space="preserve">          if (leftRegister != null) {</w:t>
      </w:r>
    </w:p>
    <w:p w14:paraId="7D25E7DE" w14:textId="77777777" w:rsidR="002759C1" w:rsidRPr="00EC76D5" w:rsidRDefault="002759C1" w:rsidP="002759C1">
      <w:pPr>
        <w:pStyle w:val="Code"/>
      </w:pPr>
      <w:r w:rsidRPr="00EC76D5">
        <w:t xml:space="preserve">            int addressOffset = (int) middleCode.getOperand(1);</w:t>
      </w:r>
    </w:p>
    <w:p w14:paraId="323D36D2" w14:textId="77777777" w:rsidR="002759C1" w:rsidRPr="00EC76D5" w:rsidRDefault="002759C1" w:rsidP="002759C1">
      <w:pPr>
        <w:pStyle w:val="Code"/>
      </w:pPr>
      <w:r w:rsidRPr="00EC76D5">
        <w:t xml:space="preserve">            addObjectCode(ObjectOperator.mov, leftRegister,</w:t>
      </w:r>
    </w:p>
    <w:p w14:paraId="716CE3D6" w14:textId="77777777" w:rsidR="002759C1" w:rsidRPr="00EC76D5" w:rsidRDefault="002759C1" w:rsidP="002759C1">
      <w:pPr>
        <w:pStyle w:val="Code"/>
      </w:pPr>
      <w:r w:rsidRPr="00EC76D5">
        <w:t xml:space="preserve">                          rightRegister, addressOffset);</w:t>
      </w:r>
    </w:p>
    <w:p w14:paraId="796D88DE" w14:textId="77777777" w:rsidR="002759C1" w:rsidRPr="00EC76D5" w:rsidRDefault="002759C1" w:rsidP="002759C1">
      <w:pPr>
        <w:pStyle w:val="Code"/>
      </w:pPr>
      <w:r w:rsidRPr="00EC76D5">
        <w:t xml:space="preserve">          }</w:t>
      </w:r>
    </w:p>
    <w:p w14:paraId="7A289DDD" w14:textId="77777777" w:rsidR="002759C1" w:rsidRPr="00EC76D5" w:rsidRDefault="002759C1" w:rsidP="002759C1">
      <w:pPr>
        <w:pStyle w:val="Code"/>
      </w:pPr>
      <w:r w:rsidRPr="00EC76D5">
        <w:lastRenderedPageBreak/>
        <w:t xml:space="preserve">        }</w:t>
      </w:r>
    </w:p>
    <w:p w14:paraId="033D12D0" w14:textId="77777777" w:rsidR="002759C1" w:rsidRPr="00EC76D5" w:rsidRDefault="002759C1" w:rsidP="002759C1">
      <w:pPr>
        <w:pStyle w:val="Code"/>
      </w:pPr>
      <w:r w:rsidRPr="00EC76D5">
        <w:t xml:space="preserve">        break;</w:t>
      </w:r>
    </w:p>
    <w:p w14:paraId="59075BDA" w14:textId="77777777" w:rsidR="002759C1" w:rsidRPr="00EC76D5" w:rsidRDefault="002759C1" w:rsidP="002759C1">
      <w:pPr>
        <w:pStyle w:val="Code"/>
      </w:pPr>
      <w:r w:rsidRPr="00EC76D5">
        <w:t xml:space="preserve">        </w:t>
      </w:r>
    </w:p>
    <w:p w14:paraId="0A5B8D12" w14:textId="77777777" w:rsidR="002759C1" w:rsidRPr="00EC76D5" w:rsidRDefault="002759C1" w:rsidP="002759C1">
      <w:pPr>
        <w:pStyle w:val="Code"/>
      </w:pPr>
      <w:r w:rsidRPr="00EC76D5">
        <w:t xml:space="preserve">      case Assign:</w:t>
      </w:r>
    </w:p>
    <w:p w14:paraId="753FB1F8" w14:textId="77777777" w:rsidR="002759C1" w:rsidRPr="00EC76D5" w:rsidRDefault="002759C1" w:rsidP="002759C1">
      <w:pPr>
        <w:pStyle w:val="Code"/>
      </w:pPr>
      <w:r w:rsidRPr="00EC76D5">
        <w:t xml:space="preserve">          if (rightSymbol.hasValue()) {</w:t>
      </w:r>
    </w:p>
    <w:p w14:paraId="279B6D68" w14:textId="77777777" w:rsidR="002759C1" w:rsidRPr="00EC76D5" w:rsidRDefault="002759C1" w:rsidP="002759C1">
      <w:pPr>
        <w:pStyle w:val="Code"/>
      </w:pPr>
      <w:r w:rsidRPr="00EC76D5">
        <w:t xml:space="preserve">            Object value = rightSymbol.getValue();</w:t>
      </w:r>
    </w:p>
    <w:p w14:paraId="10C1016E" w14:textId="77777777" w:rsidR="002759C1" w:rsidRPr="00EC76D5" w:rsidRDefault="002759C1" w:rsidP="002759C1">
      <w:pPr>
        <w:pStyle w:val="Code"/>
      </w:pPr>
    </w:p>
    <w:p w14:paraId="576099D9" w14:textId="77777777" w:rsidR="002759C1" w:rsidRPr="00EC76D5" w:rsidRDefault="002759C1" w:rsidP="002759C1">
      <w:pPr>
        <w:pStyle w:val="Code"/>
      </w:pPr>
      <w:r w:rsidRPr="00EC76D5">
        <w:t xml:space="preserve">            if (value instanceof String) {</w:t>
      </w:r>
    </w:p>
    <w:p w14:paraId="2FFAFF36" w14:textId="77777777" w:rsidR="002759C1" w:rsidRPr="00EC76D5" w:rsidRDefault="002759C1" w:rsidP="002759C1">
      <w:pPr>
        <w:pStyle w:val="Code"/>
      </w:pPr>
      <w:r w:rsidRPr="00EC76D5">
        <w:t xml:space="preserve">              String stringName = GenerateInitializerStatic.generateValueName(Type.StringType, value);</w:t>
      </w:r>
    </w:p>
    <w:p w14:paraId="4B1D8B3D" w14:textId="77777777" w:rsidR="002759C1" w:rsidRPr="00EC76D5" w:rsidRDefault="002759C1" w:rsidP="002759C1">
      <w:pPr>
        <w:pStyle w:val="Code"/>
      </w:pPr>
      <w:r w:rsidRPr="00EC76D5">
        <w:t xml:space="preserve">              value = new Pair&lt;&gt;(stringName, 0);</w:t>
      </w:r>
    </w:p>
    <w:p w14:paraId="47738E15" w14:textId="77777777" w:rsidR="002759C1" w:rsidRPr="00EC76D5" w:rsidRDefault="002759C1" w:rsidP="002759C1">
      <w:pPr>
        <w:pStyle w:val="Code"/>
      </w:pPr>
      <w:r w:rsidRPr="00EC76D5">
        <w:t xml:space="preserve">            }</w:t>
      </w:r>
    </w:p>
    <w:p w14:paraId="371E9D30" w14:textId="77777777" w:rsidR="002759C1" w:rsidRPr="00EC76D5" w:rsidRDefault="002759C1" w:rsidP="002759C1">
      <w:pPr>
        <w:pStyle w:val="Code"/>
      </w:pPr>
      <w:r w:rsidRPr="00EC76D5">
        <w:t xml:space="preserve">            else {</w:t>
      </w:r>
    </w:p>
    <w:p w14:paraId="2C8100F2" w14:textId="77777777" w:rsidR="002759C1" w:rsidRPr="00EC76D5" w:rsidRDefault="002759C1" w:rsidP="002759C1">
      <w:pPr>
        <w:pStyle w:val="Code"/>
      </w:pPr>
      <w:r w:rsidRPr="00EC76D5">
        <w:t xml:space="preserve">              value = ((BigInteger) rightSymbol.getValue()).intValue();</w:t>
      </w:r>
    </w:p>
    <w:p w14:paraId="6C0E1AD4" w14:textId="77777777" w:rsidR="002759C1" w:rsidRPr="00EC76D5" w:rsidRDefault="002759C1" w:rsidP="002759C1">
      <w:pPr>
        <w:pStyle w:val="Code"/>
      </w:pPr>
      <w:r w:rsidRPr="00EC76D5">
        <w:t xml:space="preserve">            }</w:t>
      </w:r>
    </w:p>
    <w:p w14:paraId="74282BD3" w14:textId="77777777" w:rsidR="002759C1" w:rsidRPr="00EC76D5" w:rsidRDefault="002759C1" w:rsidP="002759C1">
      <w:pPr>
        <w:pStyle w:val="Code"/>
      </w:pPr>
    </w:p>
    <w:p w14:paraId="442644C0" w14:textId="77777777" w:rsidR="002759C1" w:rsidRPr="00EC76D5" w:rsidRDefault="002759C1" w:rsidP="002759C1">
      <w:pPr>
        <w:pStyle w:val="Code"/>
      </w:pPr>
      <w:r w:rsidRPr="00EC76D5">
        <w:t xml:space="preserve">            if (leftRegister != null) {</w:t>
      </w:r>
    </w:p>
    <w:p w14:paraId="0B284069" w14:textId="77777777" w:rsidR="002759C1" w:rsidRPr="00EC76D5" w:rsidRDefault="002759C1" w:rsidP="002759C1">
      <w:pPr>
        <w:pStyle w:val="Code"/>
      </w:pPr>
      <w:r w:rsidRPr="00EC76D5">
        <w:t xml:space="preserve">              addObjectCode(ObjectOperator.mov, leftRegister, value, null);</w:t>
      </w:r>
    </w:p>
    <w:p w14:paraId="223BBAA3" w14:textId="77777777" w:rsidR="002759C1" w:rsidRPr="00EC76D5" w:rsidRDefault="002759C1" w:rsidP="002759C1">
      <w:pPr>
        <w:pStyle w:val="Code"/>
      </w:pPr>
      <w:r w:rsidRPr="00EC76D5">
        <w:t xml:space="preserve">            }</w:t>
      </w:r>
    </w:p>
    <w:p w14:paraId="6873C56C" w14:textId="77777777" w:rsidR="002759C1" w:rsidRPr="00EC76D5" w:rsidRDefault="002759C1" w:rsidP="002759C1">
      <w:pPr>
        <w:pStyle w:val="Code"/>
      </w:pPr>
      <w:r w:rsidRPr="00EC76D5">
        <w:t xml:space="preserve">            else if (leftAddressRegister != null) {</w:t>
      </w:r>
    </w:p>
    <w:p w14:paraId="3C69A1A4" w14:textId="77777777" w:rsidR="002759C1" w:rsidRPr="00EC76D5" w:rsidRDefault="002759C1" w:rsidP="002759C1">
      <w:pPr>
        <w:pStyle w:val="Code"/>
      </w:pPr>
      <w:r w:rsidRPr="00EC76D5">
        <w:t xml:space="preserve">              ObjectOperator operator = ObjectCode.operatorSize(ObjectOperator.mov, leftSymbol.getType().getSize());</w:t>
      </w:r>
    </w:p>
    <w:p w14:paraId="3B6AEF83" w14:textId="77777777" w:rsidR="002759C1" w:rsidRPr="00EC76D5" w:rsidRDefault="002759C1" w:rsidP="002759C1">
      <w:pPr>
        <w:pStyle w:val="Code"/>
      </w:pPr>
      <w:r w:rsidRPr="00EC76D5">
        <w:t xml:space="preserve">              addObjectCode(operator, leftAddressRegister, leftAddressOffset, value);</w:t>
      </w:r>
    </w:p>
    <w:p w14:paraId="107353C1" w14:textId="77777777" w:rsidR="002759C1" w:rsidRPr="00EC76D5" w:rsidRDefault="002759C1" w:rsidP="002759C1">
      <w:pPr>
        <w:pStyle w:val="Code"/>
      </w:pPr>
      <w:r w:rsidRPr="00EC76D5">
        <w:t xml:space="preserve">            }</w:t>
      </w:r>
    </w:p>
    <w:p w14:paraId="3360BA74" w14:textId="77777777" w:rsidR="002759C1" w:rsidRPr="00EC76D5" w:rsidRDefault="002759C1" w:rsidP="002759C1">
      <w:pPr>
        <w:pStyle w:val="Code"/>
      </w:pPr>
      <w:r w:rsidRPr="00EC76D5">
        <w:t xml:space="preserve">            else {</w:t>
      </w:r>
    </w:p>
    <w:p w14:paraId="20DDB57B" w14:textId="77777777" w:rsidR="002759C1" w:rsidRPr="00EC76D5" w:rsidRDefault="002759C1" w:rsidP="002759C1">
      <w:pPr>
        <w:pStyle w:val="Code"/>
      </w:pPr>
      <w:r w:rsidRPr="00EC76D5">
        <w:t xml:space="preserve">              ObjectOperator operator = ObjectCode.operatorSize(ObjectOperator.mov, leftSymbol.getType().getSize());</w:t>
      </w:r>
    </w:p>
    <w:p w14:paraId="7487F224" w14:textId="77777777" w:rsidR="002759C1" w:rsidRPr="00EC76D5" w:rsidRDefault="002759C1" w:rsidP="002759C1">
      <w:pPr>
        <w:pStyle w:val="Code"/>
      </w:pPr>
    </w:p>
    <w:p w14:paraId="1E6153B4" w14:textId="77777777" w:rsidR="002759C1" w:rsidRPr="00EC76D5" w:rsidRDefault="002759C1" w:rsidP="002759C1">
      <w:pPr>
        <w:pStyle w:val="Code"/>
      </w:pPr>
      <w:r w:rsidRPr="00EC76D5">
        <w:t xml:space="preserve">              if (leftSymbol.isAutoOrRegister()) {</w:t>
      </w:r>
    </w:p>
    <w:p w14:paraId="16D4E75A" w14:textId="77777777" w:rsidR="002759C1" w:rsidRPr="00EC76D5" w:rsidRDefault="002759C1" w:rsidP="002759C1">
      <w:pPr>
        <w:pStyle w:val="Code"/>
      </w:pPr>
      <w:r w:rsidRPr="00EC76D5">
        <w:t xml:space="preserve">                Register stackRegister = getStackRegister(leftSymbol);</w:t>
      </w:r>
    </w:p>
    <w:p w14:paraId="00BC1BB3" w14:textId="77777777" w:rsidR="002759C1" w:rsidRPr="00EC76D5" w:rsidRDefault="002759C1" w:rsidP="002759C1">
      <w:pPr>
        <w:pStyle w:val="Code"/>
      </w:pPr>
      <w:r w:rsidRPr="00EC76D5">
        <w:t xml:space="preserve">                addObjectCode(operator, stackRegister, leftSymbol.getOffset(), value);</w:t>
      </w:r>
    </w:p>
    <w:p w14:paraId="4B7F57C0" w14:textId="77777777" w:rsidR="002759C1" w:rsidRPr="00EC76D5" w:rsidRDefault="002759C1" w:rsidP="002759C1">
      <w:pPr>
        <w:pStyle w:val="Code"/>
      </w:pPr>
      <w:r w:rsidRPr="00EC76D5">
        <w:t xml:space="preserve">              }</w:t>
      </w:r>
    </w:p>
    <w:p w14:paraId="6F5643A7" w14:textId="77777777" w:rsidR="002759C1" w:rsidRPr="00EC76D5" w:rsidRDefault="002759C1" w:rsidP="002759C1">
      <w:pPr>
        <w:pStyle w:val="Code"/>
      </w:pPr>
      <w:r w:rsidRPr="00EC76D5">
        <w:t xml:space="preserve">              else {</w:t>
      </w:r>
    </w:p>
    <w:p w14:paraId="5B6E6057" w14:textId="77777777" w:rsidR="002759C1" w:rsidRPr="00EC76D5" w:rsidRDefault="002759C1" w:rsidP="002759C1">
      <w:pPr>
        <w:pStyle w:val="Code"/>
      </w:pPr>
      <w:r w:rsidRPr="00EC76D5">
        <w:t xml:space="preserve">                Pair&lt;String,Integer&gt; staticPair = new Pair&lt;&gt;(leftSymbol.getUniqueName(), leftSymbol.getOffset());</w:t>
      </w:r>
    </w:p>
    <w:p w14:paraId="3472E16B" w14:textId="77777777" w:rsidR="002759C1" w:rsidRPr="00EC76D5" w:rsidRDefault="002759C1" w:rsidP="002759C1">
      <w:pPr>
        <w:pStyle w:val="Code"/>
      </w:pPr>
      <w:r w:rsidRPr="00EC76D5">
        <w:t xml:space="preserve">                addObjectCode(operator, null, staticPair, value);</w:t>
      </w:r>
    </w:p>
    <w:p w14:paraId="363E8A5B" w14:textId="77777777" w:rsidR="002759C1" w:rsidRPr="00EC76D5" w:rsidRDefault="002759C1" w:rsidP="002759C1">
      <w:pPr>
        <w:pStyle w:val="Code"/>
      </w:pPr>
      <w:r w:rsidRPr="00EC76D5">
        <w:t xml:space="preserve">              }</w:t>
      </w:r>
    </w:p>
    <w:p w14:paraId="184E9FA6" w14:textId="77777777" w:rsidR="002759C1" w:rsidRPr="00EC76D5" w:rsidRDefault="002759C1" w:rsidP="002759C1">
      <w:pPr>
        <w:pStyle w:val="Code"/>
      </w:pPr>
      <w:r w:rsidRPr="00EC76D5">
        <w:t xml:space="preserve">            }</w:t>
      </w:r>
    </w:p>
    <w:p w14:paraId="1B4F6DF0" w14:textId="77777777" w:rsidR="002759C1" w:rsidRPr="00EC76D5" w:rsidRDefault="002759C1" w:rsidP="002759C1">
      <w:pPr>
        <w:pStyle w:val="Code"/>
      </w:pPr>
      <w:r w:rsidRPr="00EC76D5">
        <w:t xml:space="preserve">          }</w:t>
      </w:r>
    </w:p>
    <w:p w14:paraId="5139405E" w14:textId="77777777" w:rsidR="002759C1" w:rsidRPr="00EC76D5" w:rsidRDefault="002759C1" w:rsidP="002759C1">
      <w:pPr>
        <w:pStyle w:val="Code"/>
      </w:pPr>
      <w:r w:rsidRPr="00EC76D5">
        <w:t xml:space="preserve">          //else if (leftRegister == null) {</w:t>
      </w:r>
    </w:p>
    <w:p w14:paraId="1C67281F" w14:textId="77777777" w:rsidR="002759C1" w:rsidRPr="00EC76D5" w:rsidRDefault="002759C1" w:rsidP="002759C1">
      <w:pPr>
        <w:pStyle w:val="Code"/>
      </w:pPr>
      <w:r w:rsidRPr="00EC76D5">
        <w:t xml:space="preserve">          else if ((!leftSymbol.isTemporary() || (leftRegister == null)) &amp;&amp;</w:t>
      </w:r>
    </w:p>
    <w:p w14:paraId="3C7AFC29" w14:textId="77777777" w:rsidR="002759C1" w:rsidRPr="00EC76D5" w:rsidRDefault="002759C1" w:rsidP="002759C1">
      <w:pPr>
        <w:pStyle w:val="Code"/>
      </w:pPr>
      <w:r w:rsidRPr="00EC76D5">
        <w:t xml:space="preserve">                   (leftRegister != rightRegister)) {</w:t>
      </w:r>
    </w:p>
    <w:p w14:paraId="552894FF" w14:textId="77777777" w:rsidR="002759C1" w:rsidRPr="00EC76D5" w:rsidRDefault="002759C1" w:rsidP="002759C1">
      <w:pPr>
        <w:pStyle w:val="Code"/>
      </w:pPr>
      <w:r w:rsidRPr="00EC76D5">
        <w:t xml:space="preserve">            generateBinaryExpression(m_middleToIntegralTargetMap.get(middleOp),</w:t>
      </w:r>
    </w:p>
    <w:p w14:paraId="10E8EE41" w14:textId="77777777" w:rsidR="002759C1" w:rsidRPr="00EC76D5" w:rsidRDefault="002759C1" w:rsidP="002759C1">
      <w:pPr>
        <w:pStyle w:val="Code"/>
      </w:pPr>
      <w:r w:rsidRPr="00EC76D5">
        <w:t xml:space="preserve">                                     leftRegister, leftSymbol, leftAddressRegister, leftAddressOffset,</w:t>
      </w:r>
    </w:p>
    <w:p w14:paraId="5308F181" w14:textId="77777777" w:rsidR="002759C1" w:rsidRPr="00EC76D5" w:rsidRDefault="002759C1" w:rsidP="002759C1">
      <w:pPr>
        <w:pStyle w:val="Code"/>
      </w:pPr>
      <w:r w:rsidRPr="00EC76D5">
        <w:t xml:space="preserve">                                     rightRegister, rightSymbol, rightAddressRegister, rightAddressOffset);</w:t>
      </w:r>
    </w:p>
    <w:p w14:paraId="1925BD0E" w14:textId="77777777" w:rsidR="002759C1" w:rsidRPr="00EC76D5" w:rsidRDefault="002759C1" w:rsidP="002759C1">
      <w:pPr>
        <w:pStyle w:val="Code"/>
      </w:pPr>
      <w:r w:rsidRPr="00EC76D5">
        <w:t xml:space="preserve">          }</w:t>
      </w:r>
    </w:p>
    <w:p w14:paraId="57D277BC" w14:textId="77777777" w:rsidR="002759C1" w:rsidRPr="00EC76D5" w:rsidRDefault="002759C1" w:rsidP="002759C1">
      <w:pPr>
        <w:pStyle w:val="Code"/>
      </w:pPr>
    </w:p>
    <w:p w14:paraId="4048433C" w14:textId="77777777" w:rsidR="002759C1" w:rsidRPr="00EC76D5" w:rsidRDefault="002759C1" w:rsidP="002759C1">
      <w:pPr>
        <w:pStyle w:val="Code"/>
      </w:pPr>
      <w:r w:rsidRPr="00EC76D5">
        <w:t xml:space="preserve">          if (middleCode.isSave() &amp;&amp; (leftRegister != null) &amp;&amp;</w:t>
      </w:r>
    </w:p>
    <w:p w14:paraId="2F4829C4" w14:textId="77777777" w:rsidR="002759C1" w:rsidRPr="00EC76D5" w:rsidRDefault="002759C1" w:rsidP="002759C1">
      <w:pPr>
        <w:pStyle w:val="Code"/>
      </w:pPr>
      <w:r w:rsidRPr="00EC76D5">
        <w:t xml:space="preserve">             !(leftSymbol.isTemporary() &amp;&amp; (leftAddressRegister == null) &amp;&amp; (leftSymbol.getOffset() == 0))) {</w:t>
      </w:r>
    </w:p>
    <w:p w14:paraId="7E771D4A" w14:textId="77777777" w:rsidR="002759C1" w:rsidRPr="00EC76D5" w:rsidRDefault="002759C1" w:rsidP="002759C1">
      <w:pPr>
        <w:pStyle w:val="Code"/>
      </w:pPr>
      <w:r w:rsidRPr="00EC76D5">
        <w:t xml:space="preserve">            saveRegister(leftRegister, leftSymbol, leftAddressRegister, leftAddressOffset);</w:t>
      </w:r>
    </w:p>
    <w:p w14:paraId="3AAB9EF6" w14:textId="77777777" w:rsidR="002759C1" w:rsidRPr="00EC76D5" w:rsidRDefault="002759C1" w:rsidP="002759C1">
      <w:pPr>
        <w:pStyle w:val="Code"/>
      </w:pPr>
      <w:r w:rsidRPr="00EC76D5">
        <w:lastRenderedPageBreak/>
        <w:t xml:space="preserve">          }</w:t>
      </w:r>
    </w:p>
    <w:p w14:paraId="64FE1F9A" w14:textId="77777777" w:rsidR="002759C1" w:rsidRPr="00EC76D5" w:rsidRDefault="002759C1" w:rsidP="002759C1">
      <w:pPr>
        <w:pStyle w:val="Code"/>
      </w:pPr>
      <w:r w:rsidRPr="00EC76D5">
        <w:t xml:space="preserve">        //}</w:t>
      </w:r>
    </w:p>
    <w:p w14:paraId="040F47CB" w14:textId="77777777" w:rsidR="002759C1" w:rsidRPr="00EC76D5" w:rsidRDefault="002759C1" w:rsidP="002759C1">
      <w:pPr>
        <w:pStyle w:val="Code"/>
      </w:pPr>
      <w:r w:rsidRPr="00EC76D5">
        <w:t xml:space="preserve">        break;</w:t>
      </w:r>
    </w:p>
    <w:p w14:paraId="5941D8FD" w14:textId="77777777" w:rsidR="002759C1" w:rsidRPr="00EC76D5" w:rsidRDefault="002759C1" w:rsidP="002759C1">
      <w:pPr>
        <w:pStyle w:val="Code"/>
      </w:pPr>
    </w:p>
    <w:p w14:paraId="4E2E3C20" w14:textId="77777777" w:rsidR="002759C1" w:rsidRPr="00EC76D5" w:rsidRDefault="002759C1" w:rsidP="002759C1">
      <w:pPr>
        <w:pStyle w:val="Code"/>
      </w:pPr>
      <w:r w:rsidRPr="00EC76D5">
        <w:t xml:space="preserve">      case BinaryAdd:</w:t>
      </w:r>
    </w:p>
    <w:p w14:paraId="5EC565C6" w14:textId="77777777" w:rsidR="002759C1" w:rsidRPr="00EC76D5" w:rsidRDefault="002759C1" w:rsidP="002759C1">
      <w:pPr>
        <w:pStyle w:val="Code"/>
      </w:pPr>
      <w:r w:rsidRPr="00EC76D5">
        <w:t xml:space="preserve">      case BitwiseIOr:</w:t>
      </w:r>
    </w:p>
    <w:p w14:paraId="55DE4813" w14:textId="77777777" w:rsidR="002759C1" w:rsidRPr="00EC76D5" w:rsidRDefault="002759C1" w:rsidP="002759C1">
      <w:pPr>
        <w:pStyle w:val="Code"/>
      </w:pPr>
      <w:r w:rsidRPr="00EC76D5">
        <w:t xml:space="preserve">      case BitwiseXOr:</w:t>
      </w:r>
    </w:p>
    <w:p w14:paraId="4B7FF75D" w14:textId="77777777" w:rsidR="002759C1" w:rsidRPr="00EC76D5" w:rsidRDefault="002759C1" w:rsidP="002759C1">
      <w:pPr>
        <w:pStyle w:val="Code"/>
      </w:pPr>
      <w:r w:rsidRPr="00EC76D5">
        <w:t xml:space="preserve">      case BitwiseAnd:</w:t>
      </w:r>
    </w:p>
    <w:p w14:paraId="07418B4C" w14:textId="77777777" w:rsidR="002759C1" w:rsidRPr="00EC76D5" w:rsidRDefault="002759C1" w:rsidP="002759C1">
      <w:pPr>
        <w:pStyle w:val="Code"/>
      </w:pPr>
      <w:r w:rsidRPr="00EC76D5">
        <w:t xml:space="preserve">      case BinarySubtract:</w:t>
      </w:r>
    </w:p>
    <w:p w14:paraId="78899449" w14:textId="77777777" w:rsidR="002759C1" w:rsidRPr="00EC76D5" w:rsidRDefault="002759C1" w:rsidP="002759C1">
      <w:pPr>
        <w:pStyle w:val="Code"/>
      </w:pPr>
      <w:r w:rsidRPr="00EC76D5">
        <w:t xml:space="preserve">        generateBinaryExpression(m_middleToIntegralTargetMap.get(middleOp),</w:t>
      </w:r>
    </w:p>
    <w:p w14:paraId="510A9EC4" w14:textId="77777777" w:rsidR="002759C1" w:rsidRPr="00EC76D5" w:rsidRDefault="002759C1" w:rsidP="002759C1">
      <w:pPr>
        <w:pStyle w:val="Code"/>
      </w:pPr>
      <w:r w:rsidRPr="00EC76D5">
        <w:t xml:space="preserve">                                 leftRegister, leftSymbol, leftAddressRegister,</w:t>
      </w:r>
    </w:p>
    <w:p w14:paraId="1F79B4EC" w14:textId="77777777" w:rsidR="002759C1" w:rsidRPr="00EC76D5" w:rsidRDefault="002759C1" w:rsidP="002759C1">
      <w:pPr>
        <w:pStyle w:val="Code"/>
      </w:pPr>
      <w:r w:rsidRPr="00EC76D5">
        <w:t xml:space="preserve">                                 leftAddressOffset, rightRegister, rightSymbol,</w:t>
      </w:r>
    </w:p>
    <w:p w14:paraId="1B1E94E8" w14:textId="77777777" w:rsidR="002759C1" w:rsidRPr="00EC76D5" w:rsidRDefault="002759C1" w:rsidP="002759C1">
      <w:pPr>
        <w:pStyle w:val="Code"/>
      </w:pPr>
      <w:r w:rsidRPr="00EC76D5">
        <w:t xml:space="preserve">                                 rightAddressRegister, rightAddressOffset);</w:t>
      </w:r>
    </w:p>
    <w:p w14:paraId="7F435395" w14:textId="77777777" w:rsidR="002759C1" w:rsidRPr="00EC76D5" w:rsidRDefault="002759C1" w:rsidP="002759C1">
      <w:pPr>
        <w:pStyle w:val="Code"/>
      </w:pPr>
      <w:r w:rsidRPr="00EC76D5">
        <w:t xml:space="preserve">        break;</w:t>
      </w:r>
    </w:p>
    <w:p w14:paraId="54EA6A06" w14:textId="77777777" w:rsidR="002759C1" w:rsidRPr="00EC76D5" w:rsidRDefault="002759C1" w:rsidP="002759C1">
      <w:pPr>
        <w:pStyle w:val="Code"/>
      </w:pPr>
    </w:p>
    <w:p w14:paraId="3FF23B6D" w14:textId="77777777" w:rsidR="002759C1" w:rsidRPr="00EC76D5" w:rsidRDefault="002759C1" w:rsidP="002759C1">
      <w:pPr>
        <w:pStyle w:val="Code"/>
      </w:pPr>
      <w:r w:rsidRPr="00EC76D5">
        <w:t xml:space="preserve">      case LeftShift:</w:t>
      </w:r>
    </w:p>
    <w:p w14:paraId="4ADE96DE" w14:textId="77777777" w:rsidR="002759C1" w:rsidRPr="00EC76D5" w:rsidRDefault="002759C1" w:rsidP="002759C1">
      <w:pPr>
        <w:pStyle w:val="Code"/>
      </w:pPr>
      <w:r w:rsidRPr="00EC76D5">
        <w:t xml:space="preserve">      case RightShift: {</w:t>
      </w:r>
    </w:p>
    <w:p w14:paraId="584EAD6C" w14:textId="77777777" w:rsidR="002759C1" w:rsidRPr="00EC76D5" w:rsidRDefault="002759C1" w:rsidP="002759C1">
      <w:pPr>
        <w:pStyle w:val="Code"/>
      </w:pPr>
      <w:r w:rsidRPr="00EC76D5">
        <w:t xml:space="preserve">          if (rightRegister != null) {</w:t>
      </w:r>
    </w:p>
    <w:p w14:paraId="5D5FDBDA" w14:textId="77777777" w:rsidR="002759C1" w:rsidRPr="00EC76D5" w:rsidRDefault="002759C1" w:rsidP="002759C1">
      <w:pPr>
        <w:pStyle w:val="Code"/>
      </w:pPr>
      <w:r w:rsidRPr="00EC76D5">
        <w:t xml:space="preserve">            if (middleCode.isLoad(Track.Right)) {</w:t>
      </w:r>
    </w:p>
    <w:p w14:paraId="41822F4F" w14:textId="77777777" w:rsidR="002759C1" w:rsidRPr="00EC76D5" w:rsidRDefault="002759C1" w:rsidP="002759C1">
      <w:pPr>
        <w:pStyle w:val="Code"/>
      </w:pPr>
      <w:r w:rsidRPr="00EC76D5">
        <w:t xml:space="preserve">              loadRegister(rightRegister, rightSymbol,</w:t>
      </w:r>
    </w:p>
    <w:p w14:paraId="3A5DBFDE" w14:textId="77777777" w:rsidR="002759C1" w:rsidRPr="00EC76D5" w:rsidRDefault="002759C1" w:rsidP="002759C1">
      <w:pPr>
        <w:pStyle w:val="Code"/>
      </w:pPr>
      <w:r w:rsidRPr="00EC76D5">
        <w:t xml:space="preserve">                           rightAddressRegister, rightAddressOffset);</w:t>
      </w:r>
    </w:p>
    <w:p w14:paraId="39967D24" w14:textId="77777777" w:rsidR="002759C1" w:rsidRPr="00EC76D5" w:rsidRDefault="002759C1" w:rsidP="002759C1">
      <w:pPr>
        <w:pStyle w:val="Code"/>
      </w:pPr>
      <w:r w:rsidRPr="00EC76D5">
        <w:t xml:space="preserve">            }</w:t>
      </w:r>
    </w:p>
    <w:p w14:paraId="5D4BB195" w14:textId="77777777" w:rsidR="002759C1" w:rsidRPr="00EC76D5" w:rsidRDefault="002759C1" w:rsidP="002759C1">
      <w:pPr>
        <w:pStyle w:val="Code"/>
      </w:pPr>
      <w:r w:rsidRPr="00EC76D5">
        <w:t xml:space="preserve">            else if (rightRegister != Register.cl) {</w:t>
      </w:r>
    </w:p>
    <w:p w14:paraId="3BE8835C" w14:textId="77777777" w:rsidR="002759C1" w:rsidRPr="00EC76D5" w:rsidRDefault="002759C1" w:rsidP="002759C1">
      <w:pPr>
        <w:pStyle w:val="Code"/>
      </w:pPr>
      <w:r w:rsidRPr="00EC76D5">
        <w:t xml:space="preserve">              Assert.error(ObjectCode.registerSize(rightRegister) ==</w:t>
      </w:r>
    </w:p>
    <w:p w14:paraId="62043F48" w14:textId="77777777" w:rsidR="002759C1" w:rsidRPr="00EC76D5" w:rsidRDefault="002759C1" w:rsidP="002759C1">
      <w:pPr>
        <w:pStyle w:val="Code"/>
      </w:pPr>
      <w:r w:rsidRPr="00EC76D5">
        <w:t xml:space="preserve">                           ObjectCode.registerSize(Register.cl));</w:t>
      </w:r>
    </w:p>
    <w:p w14:paraId="57FC8559" w14:textId="77777777" w:rsidR="002759C1" w:rsidRPr="00EC76D5" w:rsidRDefault="002759C1" w:rsidP="002759C1">
      <w:pPr>
        <w:pStyle w:val="Code"/>
      </w:pPr>
      <w:r w:rsidRPr="00EC76D5">
        <w:t xml:space="preserve">              addObjectCode(ObjectOperator.mov, Register.cl,</w:t>
      </w:r>
    </w:p>
    <w:p w14:paraId="0D947928" w14:textId="77777777" w:rsidR="002759C1" w:rsidRPr="00EC76D5" w:rsidRDefault="002759C1" w:rsidP="002759C1">
      <w:pPr>
        <w:pStyle w:val="Code"/>
      </w:pPr>
      <w:r w:rsidRPr="00EC76D5">
        <w:t xml:space="preserve">                            rightRegister, null);</w:t>
      </w:r>
    </w:p>
    <w:p w14:paraId="13F8B47F" w14:textId="77777777" w:rsidR="002759C1" w:rsidRPr="00EC76D5" w:rsidRDefault="002759C1" w:rsidP="002759C1">
      <w:pPr>
        <w:pStyle w:val="Code"/>
      </w:pPr>
      <w:r w:rsidRPr="00EC76D5">
        <w:t xml:space="preserve">              rightRegister = Register.cl;</w:t>
      </w:r>
    </w:p>
    <w:p w14:paraId="4731321F" w14:textId="77777777" w:rsidR="002759C1" w:rsidRPr="00EC76D5" w:rsidRDefault="002759C1" w:rsidP="002759C1">
      <w:pPr>
        <w:pStyle w:val="Code"/>
      </w:pPr>
      <w:r w:rsidRPr="00EC76D5">
        <w:t xml:space="preserve">            }</w:t>
      </w:r>
    </w:p>
    <w:p w14:paraId="455C9BC3" w14:textId="77777777" w:rsidR="002759C1" w:rsidRPr="00EC76D5" w:rsidRDefault="002759C1" w:rsidP="002759C1">
      <w:pPr>
        <w:pStyle w:val="Code"/>
      </w:pPr>
      <w:r w:rsidRPr="00EC76D5">
        <w:t xml:space="preserve">          }</w:t>
      </w:r>
    </w:p>
    <w:p w14:paraId="0CD07324" w14:textId="77777777" w:rsidR="002759C1" w:rsidRPr="00EC76D5" w:rsidRDefault="002759C1" w:rsidP="002759C1">
      <w:pPr>
        <w:pStyle w:val="Code"/>
      </w:pPr>
      <w:r w:rsidRPr="00EC76D5">
        <w:t xml:space="preserve">          </w:t>
      </w:r>
    </w:p>
    <w:p w14:paraId="33DDE3C0" w14:textId="77777777" w:rsidR="002759C1" w:rsidRPr="00EC76D5" w:rsidRDefault="002759C1" w:rsidP="002759C1">
      <w:pPr>
        <w:pStyle w:val="Code"/>
      </w:pPr>
      <w:r w:rsidRPr="00EC76D5">
        <w:t xml:space="preserve">          generateBinaryExpression(m_middleToIntegralTargetMap.get(middleOp),</w:t>
      </w:r>
    </w:p>
    <w:p w14:paraId="62771504" w14:textId="77777777" w:rsidR="002759C1" w:rsidRPr="00EC76D5" w:rsidRDefault="002759C1" w:rsidP="002759C1">
      <w:pPr>
        <w:pStyle w:val="Code"/>
      </w:pPr>
      <w:r w:rsidRPr="00EC76D5">
        <w:t xml:space="preserve">                                leftRegister, leftSymbol, leftAddressRegister,</w:t>
      </w:r>
    </w:p>
    <w:p w14:paraId="0D6E133F" w14:textId="77777777" w:rsidR="002759C1" w:rsidRPr="00EC76D5" w:rsidRDefault="002759C1" w:rsidP="002759C1">
      <w:pPr>
        <w:pStyle w:val="Code"/>
      </w:pPr>
      <w:r w:rsidRPr="00EC76D5">
        <w:t xml:space="preserve">                                leftAddressOffset, rightRegister, rightSymbol,</w:t>
      </w:r>
    </w:p>
    <w:p w14:paraId="52E514BA" w14:textId="77777777" w:rsidR="002759C1" w:rsidRPr="00EC76D5" w:rsidRDefault="002759C1" w:rsidP="002759C1">
      <w:pPr>
        <w:pStyle w:val="Code"/>
      </w:pPr>
      <w:r w:rsidRPr="00EC76D5">
        <w:t xml:space="preserve">                                rightAddressRegister, rightAddressOffset);</w:t>
      </w:r>
    </w:p>
    <w:p w14:paraId="3959104B" w14:textId="77777777" w:rsidR="002759C1" w:rsidRPr="00EC76D5" w:rsidRDefault="002759C1" w:rsidP="002759C1">
      <w:pPr>
        <w:pStyle w:val="Code"/>
      </w:pPr>
      <w:r w:rsidRPr="00EC76D5">
        <w:t xml:space="preserve">        }</w:t>
      </w:r>
    </w:p>
    <w:p w14:paraId="28D2D63A" w14:textId="77777777" w:rsidR="002759C1" w:rsidRPr="00EC76D5" w:rsidRDefault="002759C1" w:rsidP="002759C1">
      <w:pPr>
        <w:pStyle w:val="Code"/>
      </w:pPr>
      <w:r w:rsidRPr="00EC76D5">
        <w:t xml:space="preserve">        break;</w:t>
      </w:r>
    </w:p>
    <w:p w14:paraId="3B7145C3" w14:textId="77777777" w:rsidR="002759C1" w:rsidRPr="00EC76D5" w:rsidRDefault="002759C1" w:rsidP="002759C1">
      <w:pPr>
        <w:pStyle w:val="Code"/>
      </w:pPr>
    </w:p>
    <w:p w14:paraId="038E29C1" w14:textId="77777777" w:rsidR="002759C1" w:rsidRPr="00EC76D5" w:rsidRDefault="002759C1" w:rsidP="002759C1">
      <w:pPr>
        <w:pStyle w:val="Code"/>
      </w:pPr>
      <w:r w:rsidRPr="00EC76D5">
        <w:t xml:space="preserve">      case Equal:</w:t>
      </w:r>
    </w:p>
    <w:p w14:paraId="7FE47167" w14:textId="77777777" w:rsidR="002759C1" w:rsidRPr="00EC76D5" w:rsidRDefault="002759C1" w:rsidP="002759C1">
      <w:pPr>
        <w:pStyle w:val="Code"/>
      </w:pPr>
      <w:r w:rsidRPr="00EC76D5">
        <w:t xml:space="preserve">      case NotEqual:</w:t>
      </w:r>
    </w:p>
    <w:p w14:paraId="79DF87A2" w14:textId="77777777" w:rsidR="002759C1" w:rsidRPr="00EC76D5" w:rsidRDefault="002759C1" w:rsidP="002759C1">
      <w:pPr>
        <w:pStyle w:val="Code"/>
      </w:pPr>
      <w:r w:rsidRPr="00EC76D5">
        <w:t xml:space="preserve">      case LessThan:</w:t>
      </w:r>
    </w:p>
    <w:p w14:paraId="0F633E93" w14:textId="77777777" w:rsidR="002759C1" w:rsidRPr="00EC76D5" w:rsidRDefault="002759C1" w:rsidP="002759C1">
      <w:pPr>
        <w:pStyle w:val="Code"/>
      </w:pPr>
      <w:r w:rsidRPr="00EC76D5">
        <w:t xml:space="preserve">      case LessThanEqual:</w:t>
      </w:r>
    </w:p>
    <w:p w14:paraId="6D645674" w14:textId="77777777" w:rsidR="002759C1" w:rsidRPr="00EC76D5" w:rsidRDefault="002759C1" w:rsidP="002759C1">
      <w:pPr>
        <w:pStyle w:val="Code"/>
      </w:pPr>
      <w:r w:rsidRPr="00EC76D5">
        <w:t xml:space="preserve">      case GreaterThan:</w:t>
      </w:r>
    </w:p>
    <w:p w14:paraId="3D55A42A" w14:textId="77777777" w:rsidR="002759C1" w:rsidRPr="00EC76D5" w:rsidRDefault="002759C1" w:rsidP="002759C1">
      <w:pPr>
        <w:pStyle w:val="Code"/>
      </w:pPr>
      <w:r w:rsidRPr="00EC76D5">
        <w:t xml:space="preserve">      case GreaterThanEqual: {</w:t>
      </w:r>
    </w:p>
    <w:p w14:paraId="1987BB33" w14:textId="77777777" w:rsidR="002759C1" w:rsidRPr="00EC76D5" w:rsidRDefault="002759C1" w:rsidP="002759C1">
      <w:pPr>
        <w:pStyle w:val="Code"/>
      </w:pPr>
      <w:r w:rsidRPr="00EC76D5">
        <w:t xml:space="preserve">          generateBinaryExpression(ObjectOperator.cmp, leftRegister, leftSymbol,</w:t>
      </w:r>
    </w:p>
    <w:p w14:paraId="07254223" w14:textId="77777777" w:rsidR="002759C1" w:rsidRPr="00EC76D5" w:rsidRDefault="002759C1" w:rsidP="002759C1">
      <w:pPr>
        <w:pStyle w:val="Code"/>
      </w:pPr>
      <w:r w:rsidRPr="00EC76D5">
        <w:t xml:space="preserve">                                   leftAddressRegister, leftAddressOffset,</w:t>
      </w:r>
    </w:p>
    <w:p w14:paraId="3B66EB71" w14:textId="77777777" w:rsidR="002759C1" w:rsidRPr="00EC76D5" w:rsidRDefault="002759C1" w:rsidP="002759C1">
      <w:pPr>
        <w:pStyle w:val="Code"/>
      </w:pPr>
      <w:r w:rsidRPr="00EC76D5">
        <w:t xml:space="preserve">                                   rightRegister, rightSymbol,</w:t>
      </w:r>
    </w:p>
    <w:p w14:paraId="766326C3" w14:textId="77777777" w:rsidR="002759C1" w:rsidRPr="00EC76D5" w:rsidRDefault="002759C1" w:rsidP="002759C1">
      <w:pPr>
        <w:pStyle w:val="Code"/>
      </w:pPr>
      <w:r w:rsidRPr="00EC76D5">
        <w:t xml:space="preserve">                                   rightAddressRegister, rightAddressOffset);</w:t>
      </w:r>
    </w:p>
    <w:p w14:paraId="54D30970" w14:textId="77777777" w:rsidR="002759C1" w:rsidRPr="00EC76D5" w:rsidRDefault="002759C1" w:rsidP="002759C1">
      <w:pPr>
        <w:pStyle w:val="Code"/>
      </w:pPr>
      <w:r w:rsidRPr="00EC76D5">
        <w:t xml:space="preserve">          int target = (Integer) operand1;</w:t>
      </w:r>
    </w:p>
    <w:p w14:paraId="3F1DFE9B" w14:textId="77777777" w:rsidR="002759C1" w:rsidRPr="00EC76D5" w:rsidRDefault="002759C1" w:rsidP="002759C1">
      <w:pPr>
        <w:pStyle w:val="Code"/>
      </w:pPr>
    </w:p>
    <w:p w14:paraId="7CBD4FE1" w14:textId="77777777" w:rsidR="002759C1" w:rsidRPr="00EC76D5" w:rsidRDefault="002759C1" w:rsidP="002759C1">
      <w:pPr>
        <w:pStyle w:val="Code"/>
      </w:pPr>
      <w:r w:rsidRPr="00EC76D5">
        <w:t xml:space="preserve">          boolean signed = leftSymbol.getType().isSigned();</w:t>
      </w:r>
    </w:p>
    <w:p w14:paraId="05AE6733" w14:textId="77777777" w:rsidR="002759C1" w:rsidRPr="00EC76D5" w:rsidRDefault="002759C1" w:rsidP="002759C1">
      <w:pPr>
        <w:pStyle w:val="Code"/>
      </w:pPr>
      <w:r w:rsidRPr="00EC76D5">
        <w:t xml:space="preserve">          ObjectOperator objectOp =</w:t>
      </w:r>
    </w:p>
    <w:p w14:paraId="0EB9B7C4" w14:textId="77777777" w:rsidR="002759C1" w:rsidRPr="00EC76D5" w:rsidRDefault="002759C1" w:rsidP="002759C1">
      <w:pPr>
        <w:pStyle w:val="Code"/>
      </w:pPr>
      <w:r w:rsidRPr="00EC76D5">
        <w:t xml:space="preserve">            m_middleToSignedIntegralTargetMap.get(new Pair&lt;&gt;(middleOp,signed));</w:t>
      </w:r>
    </w:p>
    <w:p w14:paraId="05CBA270" w14:textId="77777777" w:rsidR="002759C1" w:rsidRPr="00EC76D5" w:rsidRDefault="002759C1" w:rsidP="002759C1">
      <w:pPr>
        <w:pStyle w:val="Code"/>
      </w:pPr>
      <w:r w:rsidRPr="00EC76D5">
        <w:lastRenderedPageBreak/>
        <w:t xml:space="preserve">          ObjectOperator inverseOp = m_inverseMap.get(objectOp);</w:t>
      </w:r>
    </w:p>
    <w:p w14:paraId="70235A0F" w14:textId="77777777" w:rsidR="002759C1" w:rsidRPr="00EC76D5" w:rsidRDefault="002759C1" w:rsidP="002759C1">
      <w:pPr>
        <w:pStyle w:val="Code"/>
      </w:pPr>
    </w:p>
    <w:p w14:paraId="1742D435" w14:textId="77777777" w:rsidR="002759C1" w:rsidRPr="00EC76D5" w:rsidRDefault="002759C1" w:rsidP="002759C1">
      <w:pPr>
        <w:pStyle w:val="Code"/>
      </w:pPr>
      <w:r w:rsidRPr="00EC76D5">
        <w:t xml:space="preserve">          addObjectCode(inverseOp, null, null, index + 1);</w:t>
      </w:r>
    </w:p>
    <w:p w14:paraId="79D3B850" w14:textId="77777777" w:rsidR="002759C1" w:rsidRPr="00EC76D5" w:rsidRDefault="002759C1" w:rsidP="002759C1">
      <w:pPr>
        <w:pStyle w:val="Code"/>
      </w:pPr>
      <w:r w:rsidRPr="00EC76D5">
        <w:t xml:space="preserve">          addObjectCode(ObjectOperator.long_jmp, null, null, target);</w:t>
      </w:r>
    </w:p>
    <w:p w14:paraId="4A52C4B5" w14:textId="77777777" w:rsidR="002759C1" w:rsidRPr="00EC76D5" w:rsidRDefault="002759C1" w:rsidP="002759C1">
      <w:pPr>
        <w:pStyle w:val="Code"/>
      </w:pPr>
      <w:r w:rsidRPr="00EC76D5">
        <w:t xml:space="preserve">        }</w:t>
      </w:r>
    </w:p>
    <w:p w14:paraId="6451201B" w14:textId="77777777" w:rsidR="002759C1" w:rsidRPr="00EC76D5" w:rsidRDefault="002759C1" w:rsidP="002759C1">
      <w:pPr>
        <w:pStyle w:val="Code"/>
      </w:pPr>
      <w:r w:rsidRPr="00EC76D5">
        <w:t xml:space="preserve">        break;</w:t>
      </w:r>
    </w:p>
    <w:p w14:paraId="1749892C" w14:textId="77777777" w:rsidR="002759C1" w:rsidRPr="00EC76D5" w:rsidRDefault="002759C1" w:rsidP="002759C1">
      <w:pPr>
        <w:pStyle w:val="Code"/>
      </w:pPr>
      <w:r w:rsidRPr="00EC76D5">
        <w:t xml:space="preserve">  </w:t>
      </w:r>
    </w:p>
    <w:p w14:paraId="7B201CE5" w14:textId="77777777" w:rsidR="002759C1" w:rsidRPr="00EC76D5" w:rsidRDefault="002759C1" w:rsidP="002759C1">
      <w:pPr>
        <w:pStyle w:val="Code"/>
      </w:pPr>
      <w:r w:rsidRPr="00EC76D5">
        <w:t xml:space="preserve">      case SetReturnValue: {</w:t>
      </w:r>
    </w:p>
    <w:p w14:paraId="1A017B13" w14:textId="77777777" w:rsidR="002759C1" w:rsidRPr="00EC76D5" w:rsidRDefault="002759C1" w:rsidP="002759C1">
      <w:pPr>
        <w:pStyle w:val="Code"/>
      </w:pPr>
      <w:r w:rsidRPr="00EC76D5">
        <w:t xml:space="preserve">          Register returnRegister = ObjectCode.registerToSize(ObjectCode.ReturnValueRegister, ObjectCode.registerSize(leftRegister));</w:t>
      </w:r>
    </w:p>
    <w:p w14:paraId="45DB415F" w14:textId="77777777" w:rsidR="002759C1" w:rsidRPr="00EC76D5" w:rsidRDefault="002759C1" w:rsidP="002759C1">
      <w:pPr>
        <w:pStyle w:val="Code"/>
      </w:pPr>
    </w:p>
    <w:p w14:paraId="0767BF91" w14:textId="77777777" w:rsidR="002759C1" w:rsidRPr="00EC76D5" w:rsidRDefault="002759C1" w:rsidP="002759C1">
      <w:pPr>
        <w:pStyle w:val="Code"/>
      </w:pPr>
      <w:r w:rsidRPr="00EC76D5">
        <w:t xml:space="preserve">          if (leftRegister != returnRegister) {</w:t>
      </w:r>
    </w:p>
    <w:p w14:paraId="322CE04A" w14:textId="77777777" w:rsidR="002759C1" w:rsidRPr="00EC76D5" w:rsidRDefault="002759C1" w:rsidP="002759C1">
      <w:pPr>
        <w:pStyle w:val="Code"/>
      </w:pPr>
      <w:r w:rsidRPr="00EC76D5">
        <w:t xml:space="preserve">            addObjectCode(ObjectOperator.mov, returnRegister, leftRegister, null);</w:t>
      </w:r>
    </w:p>
    <w:p w14:paraId="7EA53CB6" w14:textId="77777777" w:rsidR="002759C1" w:rsidRPr="00EC76D5" w:rsidRDefault="002759C1" w:rsidP="002759C1">
      <w:pPr>
        <w:pStyle w:val="Code"/>
      </w:pPr>
      <w:r w:rsidRPr="00EC76D5">
        <w:t xml:space="preserve">          }</w:t>
      </w:r>
    </w:p>
    <w:p w14:paraId="24171D69" w14:textId="77777777" w:rsidR="002759C1" w:rsidRPr="00EC76D5" w:rsidRDefault="002759C1" w:rsidP="002759C1">
      <w:pPr>
        <w:pStyle w:val="Code"/>
      </w:pPr>
      <w:r w:rsidRPr="00EC76D5">
        <w:t xml:space="preserve">        }</w:t>
      </w:r>
    </w:p>
    <w:p w14:paraId="25D01266" w14:textId="77777777" w:rsidR="002759C1" w:rsidRPr="00EC76D5" w:rsidRDefault="002759C1" w:rsidP="002759C1">
      <w:pPr>
        <w:pStyle w:val="Code"/>
      </w:pPr>
      <w:r w:rsidRPr="00EC76D5">
        <w:t xml:space="preserve">        break;</w:t>
      </w:r>
    </w:p>
    <w:p w14:paraId="3A5E90F2" w14:textId="77777777" w:rsidR="002759C1" w:rsidRPr="00EC76D5" w:rsidRDefault="002759C1" w:rsidP="002759C1">
      <w:pPr>
        <w:pStyle w:val="Code"/>
      </w:pPr>
      <w:r w:rsidRPr="00EC76D5">
        <w:t xml:space="preserve">      </w:t>
      </w:r>
    </w:p>
    <w:p w14:paraId="58EB6F1A" w14:textId="77777777" w:rsidR="002759C1" w:rsidRPr="00EC76D5" w:rsidRDefault="002759C1" w:rsidP="002759C1">
      <w:pPr>
        <w:pStyle w:val="Code"/>
      </w:pPr>
      <w:r w:rsidRPr="00EC76D5">
        <w:t xml:space="preserve">      case GetReturnValue:</w:t>
      </w:r>
    </w:p>
    <w:p w14:paraId="5B121475" w14:textId="77777777" w:rsidR="002759C1" w:rsidRPr="00EC76D5" w:rsidRDefault="002759C1" w:rsidP="002759C1">
      <w:pPr>
        <w:pStyle w:val="Code"/>
      </w:pPr>
      <w:r w:rsidRPr="00EC76D5">
        <w:t xml:space="preserve">        break;</w:t>
      </w:r>
    </w:p>
    <w:p w14:paraId="5FA7A870" w14:textId="77777777" w:rsidR="002759C1" w:rsidRPr="00EC76D5" w:rsidRDefault="002759C1" w:rsidP="002759C1">
      <w:pPr>
        <w:pStyle w:val="Code"/>
      </w:pPr>
    </w:p>
    <w:p w14:paraId="3DF5CC05" w14:textId="77777777" w:rsidR="002759C1" w:rsidRPr="00EC76D5" w:rsidRDefault="002759C1" w:rsidP="002759C1">
      <w:pPr>
        <w:pStyle w:val="Code"/>
      </w:pPr>
      <w:r w:rsidRPr="00EC76D5">
        <w:t xml:space="preserve">      default:</w:t>
      </w:r>
    </w:p>
    <w:p w14:paraId="19A0B4E9" w14:textId="77777777" w:rsidR="002759C1" w:rsidRPr="00EC76D5" w:rsidRDefault="002759C1" w:rsidP="002759C1">
      <w:pPr>
        <w:pStyle w:val="Code"/>
      </w:pPr>
      <w:r w:rsidRPr="00EC76D5">
        <w:t xml:space="preserve">          //Assert.error("default integral");</w:t>
      </w:r>
    </w:p>
    <w:p w14:paraId="454900FF" w14:textId="77777777" w:rsidR="002759C1" w:rsidRPr="00EC76D5" w:rsidRDefault="002759C1" w:rsidP="002759C1">
      <w:pPr>
        <w:pStyle w:val="Code"/>
      </w:pPr>
      <w:r w:rsidRPr="00EC76D5">
        <w:t xml:space="preserve">          break;</w:t>
      </w:r>
    </w:p>
    <w:p w14:paraId="1CB812E0" w14:textId="77777777" w:rsidR="002759C1" w:rsidRPr="00EC76D5" w:rsidRDefault="002759C1" w:rsidP="002759C1">
      <w:pPr>
        <w:pStyle w:val="Code"/>
      </w:pPr>
      <w:r w:rsidRPr="00EC76D5">
        <w:t xml:space="preserve">    }</w:t>
      </w:r>
    </w:p>
    <w:p w14:paraId="5CB8E5DA" w14:textId="77777777" w:rsidR="002759C1" w:rsidRPr="00EC76D5" w:rsidRDefault="002759C1" w:rsidP="002759C1">
      <w:pPr>
        <w:pStyle w:val="Code"/>
      </w:pPr>
      <w:r w:rsidRPr="00EC76D5">
        <w:t xml:space="preserve">    </w:t>
      </w:r>
    </w:p>
    <w:p w14:paraId="3C56CB2A" w14:textId="77777777" w:rsidR="002759C1" w:rsidRPr="00EC76D5" w:rsidRDefault="002759C1" w:rsidP="002759C1">
      <w:pPr>
        <w:pStyle w:val="Code"/>
      </w:pPr>
      <w:r w:rsidRPr="00EC76D5">
        <w:t xml:space="preserve">    if (middleCode.isSave() &amp;&amp; (resultSymbol != null)) {</w:t>
      </w:r>
    </w:p>
    <w:p w14:paraId="68BCE478" w14:textId="77777777" w:rsidR="002759C1" w:rsidRPr="00EC76D5" w:rsidRDefault="002759C1" w:rsidP="002759C1">
      <w:pPr>
        <w:pStyle w:val="Code"/>
      </w:pPr>
      <w:r w:rsidRPr="00EC76D5">
        <w:t xml:space="preserve">      saveRegister(leftRegister, resultSymbol, leftAddressRegister, leftAddressOffset);</w:t>
      </w:r>
    </w:p>
    <w:p w14:paraId="3195C41C" w14:textId="77777777" w:rsidR="002759C1" w:rsidRPr="00EC76D5" w:rsidRDefault="002759C1" w:rsidP="002759C1">
      <w:pPr>
        <w:pStyle w:val="Code"/>
      </w:pPr>
      <w:r w:rsidRPr="00EC76D5">
        <w:t xml:space="preserve">    }</w:t>
      </w:r>
    </w:p>
    <w:p w14:paraId="59912AF4" w14:textId="77777777" w:rsidR="002759C1" w:rsidRPr="00EC76D5" w:rsidRDefault="002759C1" w:rsidP="002759C1">
      <w:pPr>
        <w:pStyle w:val="Code"/>
      </w:pPr>
      <w:r w:rsidRPr="00EC76D5">
        <w:t xml:space="preserve">  }</w:t>
      </w:r>
    </w:p>
    <w:p w14:paraId="3129C91A" w14:textId="77777777" w:rsidR="002759C1" w:rsidRPr="00EC76D5" w:rsidRDefault="002759C1" w:rsidP="002759C1">
      <w:pPr>
        <w:pStyle w:val="Code"/>
      </w:pPr>
    </w:p>
    <w:p w14:paraId="2B14CAF4" w14:textId="77777777" w:rsidR="002759C1" w:rsidRPr="00EC76D5" w:rsidRDefault="002759C1" w:rsidP="002759C1">
      <w:pPr>
        <w:pStyle w:val="Code"/>
      </w:pPr>
      <w:r w:rsidRPr="00EC76D5">
        <w:t xml:space="preserve">  // ------------------------------------------------------------------------</w:t>
      </w:r>
    </w:p>
    <w:p w14:paraId="57BACAAE" w14:textId="77777777" w:rsidR="002759C1" w:rsidRPr="00EC76D5" w:rsidRDefault="002759C1" w:rsidP="002759C1">
      <w:pPr>
        <w:pStyle w:val="Code"/>
      </w:pPr>
      <w:r w:rsidRPr="00EC76D5">
        <w:t xml:space="preserve">  </w:t>
      </w:r>
    </w:p>
    <w:p w14:paraId="33FE5F76" w14:textId="77777777" w:rsidR="002759C1" w:rsidRPr="00EC76D5" w:rsidRDefault="002759C1" w:rsidP="002759C1">
      <w:pPr>
        <w:pStyle w:val="Code"/>
      </w:pPr>
      <w:r w:rsidRPr="00EC76D5">
        <w:t xml:space="preserve">  private void pushFloating(Symbol symbol, Register addressRegister, int addressOffset) {</w:t>
      </w:r>
    </w:p>
    <w:p w14:paraId="40A0FB13" w14:textId="77777777" w:rsidR="002759C1" w:rsidRPr="00EC76D5" w:rsidRDefault="002759C1" w:rsidP="002759C1">
      <w:pPr>
        <w:pStyle w:val="Code"/>
      </w:pPr>
      <w:r w:rsidRPr="00EC76D5">
        <w:t xml:space="preserve">    ObjectOperator objectOp = m_floatPushMap.get(symbol.getType().getSort());</w:t>
      </w:r>
    </w:p>
    <w:p w14:paraId="7ACCCD22" w14:textId="77777777" w:rsidR="002759C1" w:rsidRPr="00EC76D5" w:rsidRDefault="002759C1" w:rsidP="002759C1">
      <w:pPr>
        <w:pStyle w:val="Code"/>
      </w:pPr>
    </w:p>
    <w:p w14:paraId="1DE68B43" w14:textId="77777777" w:rsidR="002759C1" w:rsidRPr="00EC76D5" w:rsidRDefault="002759C1" w:rsidP="002759C1">
      <w:pPr>
        <w:pStyle w:val="Code"/>
      </w:pPr>
      <w:r w:rsidRPr="00EC76D5">
        <w:t xml:space="preserve">    if (symbol.hasValue()) {</w:t>
      </w:r>
    </w:p>
    <w:p w14:paraId="30795133" w14:textId="77777777" w:rsidR="002759C1" w:rsidRPr="00EC76D5" w:rsidRDefault="002759C1" w:rsidP="002759C1">
      <w:pPr>
        <w:pStyle w:val="Code"/>
      </w:pPr>
      <w:r w:rsidRPr="00EC76D5">
        <w:t xml:space="preserve">      Object value = symbol.getValue();</w:t>
      </w:r>
    </w:p>
    <w:p w14:paraId="392CCC6C" w14:textId="77777777" w:rsidR="002759C1" w:rsidRPr="00EC76D5" w:rsidRDefault="002759C1" w:rsidP="002759C1">
      <w:pPr>
        <w:pStyle w:val="Code"/>
      </w:pPr>
      <w:r w:rsidRPr="00EC76D5">
        <w:t xml:space="preserve">      </w:t>
      </w:r>
    </w:p>
    <w:p w14:paraId="06AB1C3C" w14:textId="77777777" w:rsidR="002759C1" w:rsidRPr="00EC76D5" w:rsidRDefault="002759C1" w:rsidP="002759C1">
      <w:pPr>
        <w:pStyle w:val="Code"/>
      </w:pPr>
      <w:r w:rsidRPr="00EC76D5">
        <w:t xml:space="preserve">      if (value instanceof BigInteger) {</w:t>
      </w:r>
    </w:p>
    <w:p w14:paraId="6D66EAD5" w14:textId="77777777" w:rsidR="002759C1" w:rsidRPr="00EC76D5" w:rsidRDefault="002759C1" w:rsidP="002759C1">
      <w:pPr>
        <w:pStyle w:val="Code"/>
      </w:pPr>
      <w:r w:rsidRPr="00EC76D5">
        <w:t xml:space="preserve">        value = new BigDecimal(((BigInteger) value).intValue());</w:t>
      </w:r>
    </w:p>
    <w:p w14:paraId="204BE0B2" w14:textId="77777777" w:rsidR="002759C1" w:rsidRPr="00EC76D5" w:rsidRDefault="002759C1" w:rsidP="002759C1">
      <w:pPr>
        <w:pStyle w:val="Code"/>
      </w:pPr>
      <w:r w:rsidRPr="00EC76D5">
        <w:t xml:space="preserve">      }</w:t>
      </w:r>
    </w:p>
    <w:p w14:paraId="19F7D51F" w14:textId="77777777" w:rsidR="002759C1" w:rsidRPr="00EC76D5" w:rsidRDefault="002759C1" w:rsidP="002759C1">
      <w:pPr>
        <w:pStyle w:val="Code"/>
      </w:pPr>
    </w:p>
    <w:p w14:paraId="53B7D28A" w14:textId="77777777" w:rsidR="002759C1" w:rsidRPr="00EC76D5" w:rsidRDefault="002759C1" w:rsidP="002759C1">
      <w:pPr>
        <w:pStyle w:val="Code"/>
      </w:pPr>
      <w:r w:rsidRPr="00EC76D5">
        <w:t xml:space="preserve">      if (((Number) value).doubleValue() == 0.0) {</w:t>
      </w:r>
    </w:p>
    <w:p w14:paraId="4E14CE86" w14:textId="77777777" w:rsidR="002759C1" w:rsidRPr="00EC76D5" w:rsidRDefault="002759C1" w:rsidP="002759C1">
      <w:pPr>
        <w:pStyle w:val="Code"/>
      </w:pPr>
      <w:r w:rsidRPr="00EC76D5">
        <w:t xml:space="preserve">        addObjectCode(ObjectOperator.fldz, null, null, null);</w:t>
      </w:r>
    </w:p>
    <w:p w14:paraId="0F43D515" w14:textId="77777777" w:rsidR="002759C1" w:rsidRPr="00EC76D5" w:rsidRDefault="002759C1" w:rsidP="002759C1">
      <w:pPr>
        <w:pStyle w:val="Code"/>
      </w:pPr>
      <w:r w:rsidRPr="00EC76D5">
        <w:t xml:space="preserve">      }</w:t>
      </w:r>
    </w:p>
    <w:p w14:paraId="38523768" w14:textId="77777777" w:rsidR="002759C1" w:rsidRPr="00EC76D5" w:rsidRDefault="002759C1" w:rsidP="002759C1">
      <w:pPr>
        <w:pStyle w:val="Code"/>
      </w:pPr>
      <w:r w:rsidRPr="00EC76D5">
        <w:t xml:space="preserve">      else if (((Number) value).doubleValue() == 1.0) {</w:t>
      </w:r>
    </w:p>
    <w:p w14:paraId="45247423" w14:textId="77777777" w:rsidR="002759C1" w:rsidRPr="00EC76D5" w:rsidRDefault="002759C1" w:rsidP="002759C1">
      <w:pPr>
        <w:pStyle w:val="Code"/>
      </w:pPr>
      <w:r w:rsidRPr="00EC76D5">
        <w:t xml:space="preserve">        addObjectCode(ObjectOperator.fld1, null, null, null);</w:t>
      </w:r>
    </w:p>
    <w:p w14:paraId="22883703" w14:textId="77777777" w:rsidR="002759C1" w:rsidRPr="00EC76D5" w:rsidRDefault="002759C1" w:rsidP="002759C1">
      <w:pPr>
        <w:pStyle w:val="Code"/>
      </w:pPr>
      <w:r w:rsidRPr="00EC76D5">
        <w:t xml:space="preserve">      }</w:t>
      </w:r>
    </w:p>
    <w:p w14:paraId="5EB32ED4" w14:textId="77777777" w:rsidR="002759C1" w:rsidRPr="00EC76D5" w:rsidRDefault="002759C1" w:rsidP="002759C1">
      <w:pPr>
        <w:pStyle w:val="Code"/>
      </w:pPr>
      <w:r w:rsidRPr="00EC76D5">
        <w:t xml:space="preserve">      else {</w:t>
      </w:r>
    </w:p>
    <w:p w14:paraId="1B185276" w14:textId="77777777" w:rsidR="002759C1" w:rsidRPr="00EC76D5" w:rsidRDefault="002759C1" w:rsidP="002759C1">
      <w:pPr>
        <w:pStyle w:val="Code"/>
      </w:pPr>
      <w:r w:rsidRPr="00EC76D5">
        <w:t xml:space="preserve">        Pair&lt;String,Integer&gt; pair = new Pair&lt;&gt;(symbol.getUniqueName(), 0);</w:t>
      </w:r>
    </w:p>
    <w:p w14:paraId="0F202B5F" w14:textId="77777777" w:rsidR="002759C1" w:rsidRPr="00EC76D5" w:rsidRDefault="002759C1" w:rsidP="002759C1">
      <w:pPr>
        <w:pStyle w:val="Code"/>
      </w:pPr>
      <w:r w:rsidRPr="00EC76D5">
        <w:t xml:space="preserve">        addObjectCode(objectOp, null, pair, null);</w:t>
      </w:r>
    </w:p>
    <w:p w14:paraId="602C9F52" w14:textId="77777777" w:rsidR="002759C1" w:rsidRPr="00EC76D5" w:rsidRDefault="002759C1" w:rsidP="002759C1">
      <w:pPr>
        <w:pStyle w:val="Code"/>
      </w:pPr>
      <w:r w:rsidRPr="00EC76D5">
        <w:t xml:space="preserve">      }</w:t>
      </w:r>
    </w:p>
    <w:p w14:paraId="2AE8F564" w14:textId="77777777" w:rsidR="002759C1" w:rsidRPr="00EC76D5" w:rsidRDefault="002759C1" w:rsidP="002759C1">
      <w:pPr>
        <w:pStyle w:val="Code"/>
      </w:pPr>
      <w:r w:rsidRPr="00EC76D5">
        <w:t xml:space="preserve">    }</w:t>
      </w:r>
    </w:p>
    <w:p w14:paraId="461AC6AF" w14:textId="77777777" w:rsidR="002759C1" w:rsidRPr="00EC76D5" w:rsidRDefault="002759C1" w:rsidP="002759C1">
      <w:pPr>
        <w:pStyle w:val="Code"/>
      </w:pPr>
      <w:r w:rsidRPr="00EC76D5">
        <w:lastRenderedPageBreak/>
        <w:t xml:space="preserve">    else if (addressRegister != null) {</w:t>
      </w:r>
    </w:p>
    <w:p w14:paraId="0C44FAC0" w14:textId="77777777" w:rsidR="002759C1" w:rsidRPr="00EC76D5" w:rsidRDefault="002759C1" w:rsidP="002759C1">
      <w:pPr>
        <w:pStyle w:val="Code"/>
      </w:pPr>
      <w:r w:rsidRPr="00EC76D5">
        <w:t xml:space="preserve">      addObjectCode(objectOp, addressRegister, addressOffset, null);</w:t>
      </w:r>
    </w:p>
    <w:p w14:paraId="4D543CB0" w14:textId="77777777" w:rsidR="002759C1" w:rsidRPr="00EC76D5" w:rsidRDefault="002759C1" w:rsidP="002759C1">
      <w:pPr>
        <w:pStyle w:val="Code"/>
      </w:pPr>
      <w:r w:rsidRPr="00EC76D5">
        <w:t xml:space="preserve">    }</w:t>
      </w:r>
    </w:p>
    <w:p w14:paraId="33A91AD5" w14:textId="77777777" w:rsidR="002759C1" w:rsidRPr="00EC76D5" w:rsidRDefault="002759C1" w:rsidP="002759C1">
      <w:pPr>
        <w:pStyle w:val="Code"/>
      </w:pPr>
      <w:r w:rsidRPr="00EC76D5">
        <w:t xml:space="preserve">    else if (symbol.isAutoOrRegister()) {</w:t>
      </w:r>
    </w:p>
    <w:p w14:paraId="7977309F" w14:textId="77777777" w:rsidR="002759C1" w:rsidRPr="00EC76D5" w:rsidRDefault="002759C1" w:rsidP="002759C1">
      <w:pPr>
        <w:pStyle w:val="Code"/>
      </w:pPr>
      <w:r w:rsidRPr="00EC76D5">
        <w:t xml:space="preserve">      addObjectCode(objectOp, getStackRegister(symbol), symbol.getOffset(), null);</w:t>
      </w:r>
    </w:p>
    <w:p w14:paraId="6C913C65" w14:textId="77777777" w:rsidR="002759C1" w:rsidRPr="00EC76D5" w:rsidRDefault="002759C1" w:rsidP="002759C1">
      <w:pPr>
        <w:pStyle w:val="Code"/>
      </w:pPr>
      <w:r w:rsidRPr="00EC76D5">
        <w:t xml:space="preserve">    }</w:t>
      </w:r>
    </w:p>
    <w:p w14:paraId="1AC6D99E" w14:textId="77777777" w:rsidR="002759C1" w:rsidRPr="00EC76D5" w:rsidRDefault="002759C1" w:rsidP="002759C1">
      <w:pPr>
        <w:pStyle w:val="Code"/>
      </w:pPr>
      <w:r w:rsidRPr="00EC76D5">
        <w:t xml:space="preserve">    else {</w:t>
      </w:r>
    </w:p>
    <w:p w14:paraId="59973DAA" w14:textId="77777777" w:rsidR="002759C1" w:rsidRPr="00EC76D5" w:rsidRDefault="002759C1" w:rsidP="002759C1">
      <w:pPr>
        <w:pStyle w:val="Code"/>
      </w:pPr>
      <w:r w:rsidRPr="00EC76D5">
        <w:t xml:space="preserve">      Pair&lt;String,Integer&gt; pair = new Pair&lt;&gt;(symbol.getUniqueName(), symbol.getOffset());</w:t>
      </w:r>
    </w:p>
    <w:p w14:paraId="1A259699" w14:textId="77777777" w:rsidR="002759C1" w:rsidRPr="00EC76D5" w:rsidRDefault="002759C1" w:rsidP="002759C1">
      <w:pPr>
        <w:pStyle w:val="Code"/>
      </w:pPr>
      <w:r w:rsidRPr="00EC76D5">
        <w:t xml:space="preserve">      addObjectCode(objectOp, null, pair, null);</w:t>
      </w:r>
    </w:p>
    <w:p w14:paraId="2F0F3E61" w14:textId="77777777" w:rsidR="002759C1" w:rsidRPr="00EC76D5" w:rsidRDefault="002759C1" w:rsidP="002759C1">
      <w:pPr>
        <w:pStyle w:val="Code"/>
      </w:pPr>
      <w:r w:rsidRPr="00EC76D5">
        <w:t xml:space="preserve">    }</w:t>
      </w:r>
    </w:p>
    <w:p w14:paraId="76D8DE0F" w14:textId="77777777" w:rsidR="002759C1" w:rsidRPr="00EC76D5" w:rsidRDefault="002759C1" w:rsidP="002759C1">
      <w:pPr>
        <w:pStyle w:val="Code"/>
      </w:pPr>
    </w:p>
    <w:p w14:paraId="78CBE8F2" w14:textId="77777777" w:rsidR="002759C1" w:rsidRPr="00EC76D5" w:rsidRDefault="002759C1" w:rsidP="002759C1">
      <w:pPr>
        <w:pStyle w:val="Code"/>
      </w:pPr>
      <w:r w:rsidRPr="00EC76D5">
        <w:t xml:space="preserve">    ++m_stackSize;</w:t>
      </w:r>
    </w:p>
    <w:p w14:paraId="41B483BA" w14:textId="77777777" w:rsidR="002759C1" w:rsidRPr="00EC76D5" w:rsidRDefault="002759C1" w:rsidP="002759C1">
      <w:pPr>
        <w:pStyle w:val="Code"/>
      </w:pPr>
      <w:r w:rsidRPr="00EC76D5">
        <w:t xml:space="preserve">    Main.DebugStream.println("Push " + symbol.getName() + " " + m_stackSize);</w:t>
      </w:r>
    </w:p>
    <w:p w14:paraId="452E3B21" w14:textId="77777777" w:rsidR="002759C1" w:rsidRPr="00EC76D5" w:rsidRDefault="002759C1" w:rsidP="002759C1">
      <w:pPr>
        <w:pStyle w:val="Code"/>
      </w:pPr>
      <w:r w:rsidRPr="00EC76D5">
        <w:t xml:space="preserve">  }</w:t>
      </w:r>
    </w:p>
    <w:p w14:paraId="199F428C" w14:textId="77777777" w:rsidR="002759C1" w:rsidRPr="00EC76D5" w:rsidRDefault="002759C1" w:rsidP="002759C1">
      <w:pPr>
        <w:pStyle w:val="Code"/>
      </w:pPr>
    </w:p>
    <w:p w14:paraId="0DC8BB5F" w14:textId="77777777" w:rsidR="002759C1" w:rsidRPr="00EC76D5" w:rsidRDefault="002759C1" w:rsidP="002759C1">
      <w:pPr>
        <w:pStyle w:val="Code"/>
      </w:pPr>
      <w:r w:rsidRPr="00EC76D5">
        <w:t xml:space="preserve">  private void topPopFloating(Symbol symbol, boolean pop, Register addressRegister,</w:t>
      </w:r>
    </w:p>
    <w:p w14:paraId="68C8DC10" w14:textId="77777777" w:rsidR="002759C1" w:rsidRPr="00EC76D5" w:rsidRDefault="002759C1" w:rsidP="002759C1">
      <w:pPr>
        <w:pStyle w:val="Code"/>
      </w:pPr>
      <w:r w:rsidRPr="00EC76D5">
        <w:t xml:space="preserve">                              int addressOffset, Register baseRegister) {</w:t>
      </w:r>
    </w:p>
    <w:p w14:paraId="7CAF469F" w14:textId="77777777" w:rsidR="002759C1" w:rsidRPr="00EC76D5" w:rsidRDefault="002759C1" w:rsidP="002759C1">
      <w:pPr>
        <w:pStyle w:val="Code"/>
      </w:pPr>
      <w:r w:rsidRPr="00EC76D5">
        <w:t xml:space="preserve">    if (symbol == null) {</w:t>
      </w:r>
    </w:p>
    <w:p w14:paraId="6B3548C8" w14:textId="77777777" w:rsidR="002759C1" w:rsidRPr="00EC76D5" w:rsidRDefault="002759C1" w:rsidP="002759C1">
      <w:pPr>
        <w:pStyle w:val="Code"/>
      </w:pPr>
      <w:r w:rsidRPr="00EC76D5">
        <w:t xml:space="preserve">      Assert.error(pop, "pop");</w:t>
      </w:r>
    </w:p>
    <w:p w14:paraId="763606C8" w14:textId="77777777" w:rsidR="002759C1" w:rsidRPr="00EC76D5" w:rsidRDefault="002759C1" w:rsidP="002759C1">
      <w:pPr>
        <w:pStyle w:val="Code"/>
      </w:pPr>
      <w:r w:rsidRPr="00EC76D5">
        <w:t xml:space="preserve">      </w:t>
      </w:r>
    </w:p>
    <w:p w14:paraId="11AF16AD" w14:textId="77777777" w:rsidR="002759C1" w:rsidRPr="00EC76D5" w:rsidRDefault="002759C1" w:rsidP="002759C1">
      <w:pPr>
        <w:pStyle w:val="Code"/>
      </w:pPr>
      <w:r w:rsidRPr="00EC76D5">
        <w:t xml:space="preserve">      if (pop) {</w:t>
      </w:r>
    </w:p>
    <w:p w14:paraId="0505B39B" w14:textId="77777777" w:rsidR="002759C1" w:rsidRPr="00EC76D5" w:rsidRDefault="002759C1" w:rsidP="002759C1">
      <w:pPr>
        <w:pStyle w:val="Code"/>
      </w:pPr>
      <w:r w:rsidRPr="00EC76D5">
        <w:t xml:space="preserve">        --m_stackSize;</w:t>
      </w:r>
    </w:p>
    <w:p w14:paraId="46C80318" w14:textId="77777777" w:rsidR="002759C1" w:rsidRPr="00EC76D5" w:rsidRDefault="002759C1" w:rsidP="002759C1">
      <w:pPr>
        <w:pStyle w:val="Code"/>
      </w:pPr>
      <w:r w:rsidRPr="00EC76D5">
        <w:t xml:space="preserve">        addObjectCode(ObjectOperator.fstsw, null, null, null); // XXX</w:t>
      </w:r>
    </w:p>
    <w:p w14:paraId="022B9BFF" w14:textId="77777777" w:rsidR="002759C1" w:rsidRPr="00EC76D5" w:rsidRDefault="002759C1" w:rsidP="002759C1">
      <w:pPr>
        <w:pStyle w:val="Code"/>
      </w:pPr>
      <w:r w:rsidRPr="00EC76D5">
        <w:t xml:space="preserve">        Main.DebugStream.println("Pop " + m_stackSize);</w:t>
      </w:r>
    </w:p>
    <w:p w14:paraId="5E0C24CE" w14:textId="77777777" w:rsidR="002759C1" w:rsidRPr="00EC76D5" w:rsidRDefault="002759C1" w:rsidP="002759C1">
      <w:pPr>
        <w:pStyle w:val="Code"/>
      </w:pPr>
      <w:r w:rsidRPr="00EC76D5">
        <w:t xml:space="preserve">      }</w:t>
      </w:r>
    </w:p>
    <w:p w14:paraId="12ECE242" w14:textId="77777777" w:rsidR="002759C1" w:rsidRPr="00EC76D5" w:rsidRDefault="002759C1" w:rsidP="002759C1">
      <w:pPr>
        <w:pStyle w:val="Code"/>
      </w:pPr>
      <w:r w:rsidRPr="00EC76D5">
        <w:t xml:space="preserve">      else {</w:t>
      </w:r>
    </w:p>
    <w:p w14:paraId="24B0CC47" w14:textId="77777777" w:rsidR="002759C1" w:rsidRPr="00EC76D5" w:rsidRDefault="002759C1" w:rsidP="002759C1">
      <w:pPr>
        <w:pStyle w:val="Code"/>
      </w:pPr>
      <w:r w:rsidRPr="00EC76D5">
        <w:t xml:space="preserve">        Main.DebugStream.println("Top " + m_stackSize);</w:t>
      </w:r>
    </w:p>
    <w:p w14:paraId="2D999284" w14:textId="77777777" w:rsidR="002759C1" w:rsidRPr="00EC76D5" w:rsidRDefault="002759C1" w:rsidP="002759C1">
      <w:pPr>
        <w:pStyle w:val="Code"/>
      </w:pPr>
      <w:r w:rsidRPr="00EC76D5">
        <w:t xml:space="preserve">      }</w:t>
      </w:r>
    </w:p>
    <w:p w14:paraId="779699CE" w14:textId="77777777" w:rsidR="002759C1" w:rsidRPr="00EC76D5" w:rsidRDefault="002759C1" w:rsidP="002759C1">
      <w:pPr>
        <w:pStyle w:val="Code"/>
      </w:pPr>
      <w:r w:rsidRPr="00EC76D5">
        <w:t xml:space="preserve">    }</w:t>
      </w:r>
    </w:p>
    <w:p w14:paraId="67977B74" w14:textId="77777777" w:rsidR="002759C1" w:rsidRPr="00EC76D5" w:rsidRDefault="002759C1" w:rsidP="002759C1">
      <w:pPr>
        <w:pStyle w:val="Code"/>
      </w:pPr>
      <w:r w:rsidRPr="00EC76D5">
        <w:t xml:space="preserve">    else { // if (!symbol.isTemporary()) {</w:t>
      </w:r>
    </w:p>
    <w:p w14:paraId="396808A7" w14:textId="77777777" w:rsidR="002759C1" w:rsidRPr="00EC76D5" w:rsidRDefault="002759C1" w:rsidP="002759C1">
      <w:pPr>
        <w:pStyle w:val="Code"/>
      </w:pPr>
      <w:r w:rsidRPr="00EC76D5">
        <w:t xml:space="preserve">      ObjectOperator objectOp = pop ? m_floatPopMap.get(symbol.getType().getSort())</w:t>
      </w:r>
    </w:p>
    <w:p w14:paraId="6720BDA4" w14:textId="77777777" w:rsidR="002759C1" w:rsidRPr="00EC76D5" w:rsidRDefault="002759C1" w:rsidP="002759C1">
      <w:pPr>
        <w:pStyle w:val="Code"/>
      </w:pPr>
      <w:r w:rsidRPr="00EC76D5">
        <w:t xml:space="preserve">                                    : m_floatTopMap.get(symbol.getType().getSort());</w:t>
      </w:r>
    </w:p>
    <w:p w14:paraId="6E1827A6" w14:textId="77777777" w:rsidR="002759C1" w:rsidRPr="00EC76D5" w:rsidRDefault="002759C1" w:rsidP="002759C1">
      <w:pPr>
        <w:pStyle w:val="Code"/>
      </w:pPr>
      <w:r w:rsidRPr="00EC76D5">
        <w:t xml:space="preserve">  </w:t>
      </w:r>
    </w:p>
    <w:p w14:paraId="2FB5FACD" w14:textId="77777777" w:rsidR="002759C1" w:rsidRPr="00EC76D5" w:rsidRDefault="002759C1" w:rsidP="002759C1">
      <w:pPr>
        <w:pStyle w:val="Code"/>
      </w:pPr>
      <w:r w:rsidRPr="00EC76D5">
        <w:t xml:space="preserve">      if (addressRegister != null) {</w:t>
      </w:r>
    </w:p>
    <w:p w14:paraId="736348BC" w14:textId="77777777" w:rsidR="002759C1" w:rsidRPr="00EC76D5" w:rsidRDefault="002759C1" w:rsidP="002759C1">
      <w:pPr>
        <w:pStyle w:val="Code"/>
      </w:pPr>
      <w:r w:rsidRPr="00EC76D5">
        <w:t xml:space="preserve">        addObjectCode(objectOp, addressRegister, 0, null);</w:t>
      </w:r>
    </w:p>
    <w:p w14:paraId="42EA5254" w14:textId="77777777" w:rsidR="002759C1" w:rsidRPr="00EC76D5" w:rsidRDefault="002759C1" w:rsidP="002759C1">
      <w:pPr>
        <w:pStyle w:val="Code"/>
      </w:pPr>
      <w:r w:rsidRPr="00EC76D5">
        <w:t xml:space="preserve">      }</w:t>
      </w:r>
    </w:p>
    <w:p w14:paraId="32652813" w14:textId="77777777" w:rsidR="002759C1" w:rsidRPr="00EC76D5" w:rsidRDefault="002759C1" w:rsidP="002759C1">
      <w:pPr>
        <w:pStyle w:val="Code"/>
      </w:pPr>
      <w:r w:rsidRPr="00EC76D5">
        <w:t xml:space="preserve">      else if (symbol.isAutoOrRegister()) {</w:t>
      </w:r>
    </w:p>
    <w:p w14:paraId="6DBF2649" w14:textId="77777777" w:rsidR="002759C1" w:rsidRPr="00EC76D5" w:rsidRDefault="002759C1" w:rsidP="002759C1">
      <w:pPr>
        <w:pStyle w:val="Code"/>
      </w:pPr>
      <w:r w:rsidRPr="00EC76D5">
        <w:t xml:space="preserve">        if (baseRegister == null) {</w:t>
      </w:r>
    </w:p>
    <w:p w14:paraId="592CA000" w14:textId="77777777" w:rsidR="002759C1" w:rsidRPr="00EC76D5" w:rsidRDefault="002759C1" w:rsidP="002759C1">
      <w:pPr>
        <w:pStyle w:val="Code"/>
      </w:pPr>
      <w:r w:rsidRPr="00EC76D5">
        <w:t xml:space="preserve">          baseRegister = getStackRegister(symbol);</w:t>
      </w:r>
    </w:p>
    <w:p w14:paraId="200305FB" w14:textId="77777777" w:rsidR="002759C1" w:rsidRPr="00EC76D5" w:rsidRDefault="002759C1" w:rsidP="002759C1">
      <w:pPr>
        <w:pStyle w:val="Code"/>
      </w:pPr>
      <w:r w:rsidRPr="00EC76D5">
        <w:t xml:space="preserve">        }</w:t>
      </w:r>
    </w:p>
    <w:p w14:paraId="2F0929D4" w14:textId="77777777" w:rsidR="002759C1" w:rsidRPr="00EC76D5" w:rsidRDefault="002759C1" w:rsidP="002759C1">
      <w:pPr>
        <w:pStyle w:val="Code"/>
      </w:pPr>
      <w:r w:rsidRPr="00EC76D5">
        <w:t xml:space="preserve">        </w:t>
      </w:r>
    </w:p>
    <w:p w14:paraId="0D9673F9" w14:textId="77777777" w:rsidR="002759C1" w:rsidRPr="00EC76D5" w:rsidRDefault="002759C1" w:rsidP="002759C1">
      <w:pPr>
        <w:pStyle w:val="Code"/>
      </w:pPr>
      <w:r w:rsidRPr="00EC76D5">
        <w:t xml:space="preserve">        addObjectCode(objectOp, baseRegister, symbol.getOffset(), null);</w:t>
      </w:r>
    </w:p>
    <w:p w14:paraId="5FEBD5A5" w14:textId="77777777" w:rsidR="002759C1" w:rsidRPr="00EC76D5" w:rsidRDefault="002759C1" w:rsidP="002759C1">
      <w:pPr>
        <w:pStyle w:val="Code"/>
      </w:pPr>
      <w:r w:rsidRPr="00EC76D5">
        <w:t xml:space="preserve">      }</w:t>
      </w:r>
    </w:p>
    <w:p w14:paraId="75701200" w14:textId="77777777" w:rsidR="002759C1" w:rsidRPr="00EC76D5" w:rsidRDefault="002759C1" w:rsidP="002759C1">
      <w:pPr>
        <w:pStyle w:val="Code"/>
      </w:pPr>
      <w:r w:rsidRPr="00EC76D5">
        <w:t xml:space="preserve">      else {</w:t>
      </w:r>
    </w:p>
    <w:p w14:paraId="676F7BE4" w14:textId="77777777" w:rsidR="002759C1" w:rsidRPr="00EC76D5" w:rsidRDefault="002759C1" w:rsidP="002759C1">
      <w:pPr>
        <w:pStyle w:val="Code"/>
      </w:pPr>
      <w:r w:rsidRPr="00EC76D5">
        <w:t xml:space="preserve">        Pair&lt;String,Integer&gt; pair = new Pair&lt;&gt;(symbol.getUniqueName(), symbol.getOffset());</w:t>
      </w:r>
    </w:p>
    <w:p w14:paraId="3AF0B744" w14:textId="77777777" w:rsidR="002759C1" w:rsidRPr="00EC76D5" w:rsidRDefault="002759C1" w:rsidP="002759C1">
      <w:pPr>
        <w:pStyle w:val="Code"/>
      </w:pPr>
      <w:r w:rsidRPr="00EC76D5">
        <w:t xml:space="preserve">        addObjectCode(objectOp, null, pair, null);</w:t>
      </w:r>
    </w:p>
    <w:p w14:paraId="3FB37296" w14:textId="77777777" w:rsidR="002759C1" w:rsidRPr="00EC76D5" w:rsidRDefault="002759C1" w:rsidP="002759C1">
      <w:pPr>
        <w:pStyle w:val="Code"/>
      </w:pPr>
      <w:r w:rsidRPr="00EC76D5">
        <w:t xml:space="preserve">      }</w:t>
      </w:r>
    </w:p>
    <w:p w14:paraId="623FB7E3" w14:textId="77777777" w:rsidR="002759C1" w:rsidRPr="00EC76D5" w:rsidRDefault="002759C1" w:rsidP="002759C1">
      <w:pPr>
        <w:pStyle w:val="Code"/>
      </w:pPr>
      <w:r w:rsidRPr="00EC76D5">
        <w:t xml:space="preserve">      </w:t>
      </w:r>
    </w:p>
    <w:p w14:paraId="417E5FAC" w14:textId="77777777" w:rsidR="002759C1" w:rsidRPr="00EC76D5" w:rsidRDefault="002759C1" w:rsidP="002759C1">
      <w:pPr>
        <w:pStyle w:val="Code"/>
      </w:pPr>
      <w:r w:rsidRPr="00EC76D5">
        <w:t xml:space="preserve">      if (pop) {</w:t>
      </w:r>
    </w:p>
    <w:p w14:paraId="28292C04" w14:textId="77777777" w:rsidR="002759C1" w:rsidRPr="00EC76D5" w:rsidRDefault="002759C1" w:rsidP="002759C1">
      <w:pPr>
        <w:pStyle w:val="Code"/>
      </w:pPr>
      <w:r w:rsidRPr="00EC76D5">
        <w:t xml:space="preserve">        --m_stackSize;</w:t>
      </w:r>
    </w:p>
    <w:p w14:paraId="4E8A69D2" w14:textId="77777777" w:rsidR="002759C1" w:rsidRPr="00EC76D5" w:rsidRDefault="002759C1" w:rsidP="002759C1">
      <w:pPr>
        <w:pStyle w:val="Code"/>
      </w:pPr>
      <w:r w:rsidRPr="00EC76D5">
        <w:lastRenderedPageBreak/>
        <w:t xml:space="preserve">        Main.DebugStream.println("Pop " + symbol.getName() + " " + m_stackSize);</w:t>
      </w:r>
    </w:p>
    <w:p w14:paraId="2F0A8B5C" w14:textId="77777777" w:rsidR="002759C1" w:rsidRPr="00EC76D5" w:rsidRDefault="002759C1" w:rsidP="002759C1">
      <w:pPr>
        <w:pStyle w:val="Code"/>
      </w:pPr>
      <w:r w:rsidRPr="00EC76D5">
        <w:t xml:space="preserve">      }</w:t>
      </w:r>
    </w:p>
    <w:p w14:paraId="42911BBE" w14:textId="77777777" w:rsidR="002759C1" w:rsidRPr="00EC76D5" w:rsidRDefault="002759C1" w:rsidP="002759C1">
      <w:pPr>
        <w:pStyle w:val="Code"/>
      </w:pPr>
      <w:r w:rsidRPr="00EC76D5">
        <w:t xml:space="preserve">      else {</w:t>
      </w:r>
    </w:p>
    <w:p w14:paraId="53E22143" w14:textId="77777777" w:rsidR="002759C1" w:rsidRPr="00EC76D5" w:rsidRDefault="002759C1" w:rsidP="002759C1">
      <w:pPr>
        <w:pStyle w:val="Code"/>
      </w:pPr>
      <w:r w:rsidRPr="00EC76D5">
        <w:t xml:space="preserve">        Main.DebugStream.println("Top " + m_stackSize);</w:t>
      </w:r>
    </w:p>
    <w:p w14:paraId="2522EDFE" w14:textId="77777777" w:rsidR="002759C1" w:rsidRPr="00EC76D5" w:rsidRDefault="002759C1" w:rsidP="002759C1">
      <w:pPr>
        <w:pStyle w:val="Code"/>
      </w:pPr>
      <w:r w:rsidRPr="00EC76D5">
        <w:t xml:space="preserve">      }</w:t>
      </w:r>
    </w:p>
    <w:p w14:paraId="4810FD45" w14:textId="77777777" w:rsidR="002759C1" w:rsidRPr="00EC76D5" w:rsidRDefault="002759C1" w:rsidP="002759C1">
      <w:pPr>
        <w:pStyle w:val="Code"/>
      </w:pPr>
      <w:r w:rsidRPr="00EC76D5">
        <w:t xml:space="preserve">    }</w:t>
      </w:r>
    </w:p>
    <w:p w14:paraId="4ED10B4B" w14:textId="77777777" w:rsidR="002759C1" w:rsidRPr="00EC76D5" w:rsidRDefault="002759C1" w:rsidP="002759C1">
      <w:pPr>
        <w:pStyle w:val="Code"/>
      </w:pPr>
      <w:r w:rsidRPr="00EC76D5">
        <w:t xml:space="preserve">  }</w:t>
      </w:r>
    </w:p>
    <w:p w14:paraId="44AB242C" w14:textId="77777777" w:rsidR="002759C1" w:rsidRPr="00EC76D5" w:rsidRDefault="002759C1" w:rsidP="002759C1">
      <w:pPr>
        <w:pStyle w:val="Code"/>
      </w:pPr>
    </w:p>
    <w:p w14:paraId="74978359" w14:textId="77777777" w:rsidR="002759C1" w:rsidRPr="00EC76D5" w:rsidRDefault="002759C1" w:rsidP="002759C1">
      <w:pPr>
        <w:pStyle w:val="Code"/>
      </w:pPr>
      <w:r w:rsidRPr="00EC76D5">
        <w:t xml:space="preserve">  private void generateFloating(MiddleCode middleCode, int index) {</w:t>
      </w:r>
    </w:p>
    <w:p w14:paraId="7396E597" w14:textId="77777777" w:rsidR="002759C1" w:rsidRPr="00EC76D5" w:rsidRDefault="002759C1" w:rsidP="002759C1">
      <w:pPr>
        <w:pStyle w:val="Code"/>
      </w:pPr>
      <w:r w:rsidRPr="00EC76D5">
        <w:t xml:space="preserve">    MiddleOperator middleOp = middleCode.getOperator();</w:t>
      </w:r>
    </w:p>
    <w:p w14:paraId="7EF2C039" w14:textId="77777777" w:rsidR="002759C1" w:rsidRPr="00EC76D5" w:rsidRDefault="002759C1" w:rsidP="002759C1">
      <w:pPr>
        <w:pStyle w:val="Code"/>
      </w:pPr>
    </w:p>
    <w:p w14:paraId="41C539FA" w14:textId="77777777" w:rsidR="002759C1" w:rsidRPr="00EC76D5" w:rsidRDefault="002759C1" w:rsidP="002759C1">
      <w:pPr>
        <w:pStyle w:val="Code"/>
      </w:pPr>
      <w:r w:rsidRPr="00EC76D5">
        <w:t xml:space="preserve">    Object operand1 = middleCode.getOperand(1),</w:t>
      </w:r>
    </w:p>
    <w:p w14:paraId="464DFB9E" w14:textId="77777777" w:rsidR="002759C1" w:rsidRPr="00EC76D5" w:rsidRDefault="002759C1" w:rsidP="002759C1">
      <w:pPr>
        <w:pStyle w:val="Code"/>
      </w:pPr>
      <w:r w:rsidRPr="00EC76D5">
        <w:t xml:space="preserve">           operand2 = middleCode.getOperand(2),</w:t>
      </w:r>
    </w:p>
    <w:p w14:paraId="38BAC766" w14:textId="77777777" w:rsidR="002759C1" w:rsidRPr="00EC76D5" w:rsidRDefault="002759C1" w:rsidP="002759C1">
      <w:pPr>
        <w:pStyle w:val="Code"/>
      </w:pPr>
      <w:r w:rsidRPr="00EC76D5">
        <w:t xml:space="preserve">           operand3 = middleCode.getOperand(3);</w:t>
      </w:r>
    </w:p>
    <w:p w14:paraId="70805637" w14:textId="77777777" w:rsidR="002759C1" w:rsidRPr="00EC76D5" w:rsidRDefault="002759C1" w:rsidP="002759C1">
      <w:pPr>
        <w:pStyle w:val="Code"/>
      </w:pPr>
    </w:p>
    <w:p w14:paraId="067864BC" w14:textId="77777777" w:rsidR="002759C1" w:rsidRPr="00EC76D5" w:rsidRDefault="002759C1" w:rsidP="002759C1">
      <w:pPr>
        <w:pStyle w:val="Code"/>
      </w:pPr>
      <w:r w:rsidRPr="00EC76D5">
        <w:t xml:space="preserve">    Register leftAddressRegister = middleCode.getRegister(Track.LeftAddress);</w:t>
      </w:r>
    </w:p>
    <w:p w14:paraId="53BD3160" w14:textId="77777777" w:rsidR="002759C1" w:rsidRPr="00EC76D5" w:rsidRDefault="002759C1" w:rsidP="002759C1">
      <w:pPr>
        <w:pStyle w:val="Code"/>
      </w:pPr>
      <w:r w:rsidRPr="00EC76D5">
        <w:t xml:space="preserve">    int leftAddressOffset = middleCode.getAddressOffset(Track.LeftAddress);</w:t>
      </w:r>
    </w:p>
    <w:p w14:paraId="1C1C08BE" w14:textId="77777777" w:rsidR="002759C1" w:rsidRPr="00EC76D5" w:rsidRDefault="002759C1" w:rsidP="002759C1">
      <w:pPr>
        <w:pStyle w:val="Code"/>
      </w:pPr>
      <w:r w:rsidRPr="00EC76D5">
        <w:t xml:space="preserve">        </w:t>
      </w:r>
    </w:p>
    <w:p w14:paraId="7A8824D5" w14:textId="77777777" w:rsidR="002759C1" w:rsidRPr="00EC76D5" w:rsidRDefault="002759C1" w:rsidP="002759C1">
      <w:pPr>
        <w:pStyle w:val="Code"/>
      </w:pPr>
      <w:r w:rsidRPr="00EC76D5">
        <w:t xml:space="preserve">    switch (middleOp) {</w:t>
      </w:r>
    </w:p>
    <w:p w14:paraId="53F9E7FA" w14:textId="77777777" w:rsidR="002759C1" w:rsidRPr="00EC76D5" w:rsidRDefault="002759C1" w:rsidP="002759C1">
      <w:pPr>
        <w:pStyle w:val="Code"/>
      </w:pPr>
      <w:r w:rsidRPr="00EC76D5">
        <w:t xml:space="preserve">      case PushFloat: {</w:t>
      </w:r>
    </w:p>
    <w:p w14:paraId="3545518A" w14:textId="77777777" w:rsidR="002759C1" w:rsidRPr="00EC76D5" w:rsidRDefault="002759C1" w:rsidP="002759C1">
      <w:pPr>
        <w:pStyle w:val="Code"/>
      </w:pPr>
      <w:r w:rsidRPr="00EC76D5">
        <w:t xml:space="preserve">          Symbol pushSymbol = (Symbol) operand1;</w:t>
      </w:r>
    </w:p>
    <w:p w14:paraId="3F55EE4E" w14:textId="77777777" w:rsidR="002759C1" w:rsidRPr="00EC76D5" w:rsidRDefault="002759C1" w:rsidP="002759C1">
      <w:pPr>
        <w:pStyle w:val="Code"/>
      </w:pPr>
      <w:r w:rsidRPr="00EC76D5">
        <w:t xml:space="preserve">          Register leftRegister = middleCode.getRegister(Track.Left);</w:t>
      </w:r>
    </w:p>
    <w:p w14:paraId="5EA3F1A3" w14:textId="77777777" w:rsidR="002759C1" w:rsidRPr="00EC76D5" w:rsidRDefault="002759C1" w:rsidP="002759C1">
      <w:pPr>
        <w:pStyle w:val="Code"/>
      </w:pPr>
      <w:r w:rsidRPr="00EC76D5">
        <w:t xml:space="preserve">          </w:t>
      </w:r>
    </w:p>
    <w:p w14:paraId="5279E91C" w14:textId="77777777" w:rsidR="002759C1" w:rsidRPr="00EC76D5" w:rsidRDefault="002759C1" w:rsidP="002759C1">
      <w:pPr>
        <w:pStyle w:val="Code"/>
      </w:pPr>
      <w:r w:rsidRPr="00EC76D5">
        <w:t xml:space="preserve">          if ((leftRegister != null) &amp;&amp; pushSymbol.isTemporary()) {</w:t>
      </w:r>
    </w:p>
    <w:p w14:paraId="29F0AA6B" w14:textId="77777777" w:rsidR="002759C1" w:rsidRPr="00EC76D5" w:rsidRDefault="002759C1" w:rsidP="002759C1">
      <w:pPr>
        <w:pStyle w:val="Code"/>
      </w:pPr>
      <w:r w:rsidRPr="00EC76D5">
        <w:t xml:space="preserve">            Assert.error(pushSymbol.getOffset() != 0);</w:t>
      </w:r>
    </w:p>
    <w:p w14:paraId="10C69D25" w14:textId="77777777" w:rsidR="002759C1" w:rsidRPr="00EC76D5" w:rsidRDefault="002759C1" w:rsidP="002759C1">
      <w:pPr>
        <w:pStyle w:val="Code"/>
      </w:pPr>
      <w:r w:rsidRPr="00EC76D5">
        <w:t xml:space="preserve">            leftRegister =</w:t>
      </w:r>
    </w:p>
    <w:p w14:paraId="2E8758DA" w14:textId="77777777" w:rsidR="002759C1" w:rsidRPr="00EC76D5" w:rsidRDefault="002759C1" w:rsidP="002759C1">
      <w:pPr>
        <w:pStyle w:val="Code"/>
      </w:pPr>
      <w:r w:rsidRPr="00EC76D5">
        <w:t xml:space="preserve">              ObjectCode.registerToSize(leftRegister, pushSymbol.getType().getSize());</w:t>
      </w:r>
    </w:p>
    <w:p w14:paraId="196876D1" w14:textId="77777777" w:rsidR="002759C1" w:rsidRPr="00EC76D5" w:rsidRDefault="002759C1" w:rsidP="002759C1">
      <w:pPr>
        <w:pStyle w:val="Code"/>
      </w:pPr>
      <w:r w:rsidRPr="00EC76D5">
        <w:t xml:space="preserve">            saveRegister(leftRegister, pushSymbol, null, 0);</w:t>
      </w:r>
    </w:p>
    <w:p w14:paraId="57A2FEAD" w14:textId="77777777" w:rsidR="002759C1" w:rsidRPr="00EC76D5" w:rsidRDefault="002759C1" w:rsidP="002759C1">
      <w:pPr>
        <w:pStyle w:val="Code"/>
      </w:pPr>
      <w:r w:rsidRPr="00EC76D5">
        <w:t xml:space="preserve">          }</w:t>
      </w:r>
    </w:p>
    <w:p w14:paraId="23110904" w14:textId="77777777" w:rsidR="002759C1" w:rsidRPr="00EC76D5" w:rsidRDefault="002759C1" w:rsidP="002759C1">
      <w:pPr>
        <w:pStyle w:val="Code"/>
      </w:pPr>
      <w:r w:rsidRPr="00EC76D5">
        <w:t xml:space="preserve">          </w:t>
      </w:r>
    </w:p>
    <w:p w14:paraId="5F93B3F2" w14:textId="77777777" w:rsidR="002759C1" w:rsidRPr="00EC76D5" w:rsidRDefault="002759C1" w:rsidP="002759C1">
      <w:pPr>
        <w:pStyle w:val="Code"/>
      </w:pPr>
      <w:r w:rsidRPr="00EC76D5">
        <w:t xml:space="preserve">          pushFloating(pushSymbol, leftAddressRegister, leftAddressOffset);</w:t>
      </w:r>
    </w:p>
    <w:p w14:paraId="406B2E6B" w14:textId="77777777" w:rsidR="002759C1" w:rsidRPr="00EC76D5" w:rsidRDefault="002759C1" w:rsidP="002759C1">
      <w:pPr>
        <w:pStyle w:val="Code"/>
      </w:pPr>
      <w:r w:rsidRPr="00EC76D5">
        <w:t xml:space="preserve">        }</w:t>
      </w:r>
    </w:p>
    <w:p w14:paraId="6AE0A11A" w14:textId="77777777" w:rsidR="002759C1" w:rsidRPr="00EC76D5" w:rsidRDefault="002759C1" w:rsidP="002759C1">
      <w:pPr>
        <w:pStyle w:val="Code"/>
      </w:pPr>
      <w:r w:rsidRPr="00EC76D5">
        <w:t xml:space="preserve">        break;</w:t>
      </w:r>
    </w:p>
    <w:p w14:paraId="4691414E" w14:textId="77777777" w:rsidR="002759C1" w:rsidRPr="00EC76D5" w:rsidRDefault="002759C1" w:rsidP="002759C1">
      <w:pPr>
        <w:pStyle w:val="Code"/>
      </w:pPr>
    </w:p>
    <w:p w14:paraId="4D8325AD" w14:textId="77777777" w:rsidR="002759C1" w:rsidRPr="00EC76D5" w:rsidRDefault="002759C1" w:rsidP="002759C1">
      <w:pPr>
        <w:pStyle w:val="Code"/>
      </w:pPr>
      <w:r w:rsidRPr="00EC76D5">
        <w:t xml:space="preserve">      case TopFloat: {</w:t>
      </w:r>
    </w:p>
    <w:p w14:paraId="3B493D9B" w14:textId="77777777" w:rsidR="002759C1" w:rsidRPr="00EC76D5" w:rsidRDefault="002759C1" w:rsidP="002759C1">
      <w:pPr>
        <w:pStyle w:val="Code"/>
      </w:pPr>
      <w:r w:rsidRPr="00EC76D5">
        <w:t xml:space="preserve">          Symbol symbol = (Symbol) operand1;</w:t>
      </w:r>
    </w:p>
    <w:p w14:paraId="03CD4266" w14:textId="77777777" w:rsidR="002759C1" w:rsidRPr="00EC76D5" w:rsidRDefault="002759C1" w:rsidP="002759C1">
      <w:pPr>
        <w:pStyle w:val="Code"/>
      </w:pPr>
      <w:r w:rsidRPr="00EC76D5">
        <w:t xml:space="preserve">          topPopFloating(symbol, false, leftAddressRegister,</w:t>
      </w:r>
    </w:p>
    <w:p w14:paraId="7478E36C" w14:textId="77777777" w:rsidR="002759C1" w:rsidRPr="00EC76D5" w:rsidRDefault="002759C1" w:rsidP="002759C1">
      <w:pPr>
        <w:pStyle w:val="Code"/>
      </w:pPr>
      <w:r w:rsidRPr="00EC76D5">
        <w:t xml:space="preserve">                         leftAddressOffset, null);</w:t>
      </w:r>
    </w:p>
    <w:p w14:paraId="5CB9920E" w14:textId="77777777" w:rsidR="002759C1" w:rsidRPr="00EC76D5" w:rsidRDefault="002759C1" w:rsidP="002759C1">
      <w:pPr>
        <w:pStyle w:val="Code"/>
      </w:pPr>
      <w:r w:rsidRPr="00EC76D5">
        <w:t xml:space="preserve">        }</w:t>
      </w:r>
    </w:p>
    <w:p w14:paraId="56250B9C" w14:textId="77777777" w:rsidR="002759C1" w:rsidRPr="00EC76D5" w:rsidRDefault="002759C1" w:rsidP="002759C1">
      <w:pPr>
        <w:pStyle w:val="Code"/>
      </w:pPr>
      <w:r w:rsidRPr="00EC76D5">
        <w:t xml:space="preserve">        break;</w:t>
      </w:r>
    </w:p>
    <w:p w14:paraId="663B486B" w14:textId="77777777" w:rsidR="002759C1" w:rsidRPr="00EC76D5" w:rsidRDefault="002759C1" w:rsidP="002759C1">
      <w:pPr>
        <w:pStyle w:val="Code"/>
      </w:pPr>
    </w:p>
    <w:p w14:paraId="0B562E88" w14:textId="77777777" w:rsidR="002759C1" w:rsidRPr="00EC76D5" w:rsidRDefault="002759C1" w:rsidP="002759C1">
      <w:pPr>
        <w:pStyle w:val="Code"/>
      </w:pPr>
      <w:r w:rsidRPr="00EC76D5">
        <w:t xml:space="preserve">      case PopFloat: {</w:t>
      </w:r>
    </w:p>
    <w:p w14:paraId="0443BBFA" w14:textId="77777777" w:rsidR="002759C1" w:rsidRPr="00EC76D5" w:rsidRDefault="002759C1" w:rsidP="002759C1">
      <w:pPr>
        <w:pStyle w:val="Code"/>
      </w:pPr>
      <w:r w:rsidRPr="00EC76D5">
        <w:t xml:space="preserve">          Symbol symbol = (Symbol) operand1;</w:t>
      </w:r>
    </w:p>
    <w:p w14:paraId="358F0B83" w14:textId="77777777" w:rsidR="002759C1" w:rsidRPr="00EC76D5" w:rsidRDefault="002759C1" w:rsidP="002759C1">
      <w:pPr>
        <w:pStyle w:val="Code"/>
      </w:pPr>
      <w:r w:rsidRPr="00EC76D5">
        <w:t xml:space="preserve">          Assert.error(symbol != null);</w:t>
      </w:r>
    </w:p>
    <w:p w14:paraId="4BB96214" w14:textId="77777777" w:rsidR="002759C1" w:rsidRPr="00EC76D5" w:rsidRDefault="002759C1" w:rsidP="002759C1">
      <w:pPr>
        <w:pStyle w:val="Code"/>
      </w:pPr>
      <w:r w:rsidRPr="00EC76D5">
        <w:t xml:space="preserve">          topPopFloating(symbol, true, leftAddressRegister,</w:t>
      </w:r>
    </w:p>
    <w:p w14:paraId="21F469AA" w14:textId="77777777" w:rsidR="002759C1" w:rsidRPr="00EC76D5" w:rsidRDefault="002759C1" w:rsidP="002759C1">
      <w:pPr>
        <w:pStyle w:val="Code"/>
      </w:pPr>
      <w:r w:rsidRPr="00EC76D5">
        <w:t xml:space="preserve">                         leftAddressOffset, null);</w:t>
      </w:r>
    </w:p>
    <w:p w14:paraId="388674C7" w14:textId="77777777" w:rsidR="002759C1" w:rsidRPr="00EC76D5" w:rsidRDefault="002759C1" w:rsidP="002759C1">
      <w:pPr>
        <w:pStyle w:val="Code"/>
      </w:pPr>
      <w:r w:rsidRPr="00EC76D5">
        <w:t xml:space="preserve">        }</w:t>
      </w:r>
    </w:p>
    <w:p w14:paraId="193ABDDA" w14:textId="77777777" w:rsidR="002759C1" w:rsidRPr="00EC76D5" w:rsidRDefault="002759C1" w:rsidP="002759C1">
      <w:pPr>
        <w:pStyle w:val="Code"/>
      </w:pPr>
      <w:r w:rsidRPr="00EC76D5">
        <w:t xml:space="preserve">        break;</w:t>
      </w:r>
    </w:p>
    <w:p w14:paraId="7D921993" w14:textId="77777777" w:rsidR="002759C1" w:rsidRPr="00EC76D5" w:rsidRDefault="002759C1" w:rsidP="002759C1">
      <w:pPr>
        <w:pStyle w:val="Code"/>
      </w:pPr>
    </w:p>
    <w:p w14:paraId="68EC243F" w14:textId="77777777" w:rsidR="002759C1" w:rsidRPr="00EC76D5" w:rsidRDefault="002759C1" w:rsidP="002759C1">
      <w:pPr>
        <w:pStyle w:val="Code"/>
      </w:pPr>
      <w:r w:rsidRPr="00EC76D5">
        <w:t xml:space="preserve">      case UnaryAdd:</w:t>
      </w:r>
    </w:p>
    <w:p w14:paraId="46376ADD" w14:textId="77777777" w:rsidR="002759C1" w:rsidRPr="00EC76D5" w:rsidRDefault="002759C1" w:rsidP="002759C1">
      <w:pPr>
        <w:pStyle w:val="Code"/>
      </w:pPr>
      <w:r w:rsidRPr="00EC76D5">
        <w:t xml:space="preserve">        break;</w:t>
      </w:r>
    </w:p>
    <w:p w14:paraId="570B824A" w14:textId="77777777" w:rsidR="002759C1" w:rsidRPr="00EC76D5" w:rsidRDefault="002759C1" w:rsidP="002759C1">
      <w:pPr>
        <w:pStyle w:val="Code"/>
      </w:pPr>
      <w:r w:rsidRPr="00EC76D5">
        <w:t xml:space="preserve">        </w:t>
      </w:r>
    </w:p>
    <w:p w14:paraId="6F924133" w14:textId="77777777" w:rsidR="002759C1" w:rsidRPr="00EC76D5" w:rsidRDefault="002759C1" w:rsidP="002759C1">
      <w:pPr>
        <w:pStyle w:val="Code"/>
      </w:pPr>
      <w:r w:rsidRPr="00EC76D5">
        <w:t xml:space="preserve">      case UnarySubtract:</w:t>
      </w:r>
    </w:p>
    <w:p w14:paraId="58DC2614" w14:textId="77777777" w:rsidR="002759C1" w:rsidRPr="00EC76D5" w:rsidRDefault="002759C1" w:rsidP="002759C1">
      <w:pPr>
        <w:pStyle w:val="Code"/>
      </w:pPr>
      <w:r w:rsidRPr="00EC76D5">
        <w:t xml:space="preserve">        addObjectCode(ObjectOperator.fchs, null, null, null);</w:t>
      </w:r>
    </w:p>
    <w:p w14:paraId="10ADC47B" w14:textId="77777777" w:rsidR="002759C1" w:rsidRPr="00EC76D5" w:rsidRDefault="002759C1" w:rsidP="002759C1">
      <w:pPr>
        <w:pStyle w:val="Code"/>
      </w:pPr>
      <w:r w:rsidRPr="00EC76D5">
        <w:t xml:space="preserve">        break;</w:t>
      </w:r>
    </w:p>
    <w:p w14:paraId="755755C8" w14:textId="77777777" w:rsidR="002759C1" w:rsidRPr="00EC76D5" w:rsidRDefault="002759C1" w:rsidP="002759C1">
      <w:pPr>
        <w:pStyle w:val="Code"/>
      </w:pPr>
    </w:p>
    <w:p w14:paraId="3282D537" w14:textId="77777777" w:rsidR="002759C1" w:rsidRPr="00EC76D5" w:rsidRDefault="002759C1" w:rsidP="002759C1">
      <w:pPr>
        <w:pStyle w:val="Code"/>
      </w:pPr>
      <w:r w:rsidRPr="00EC76D5">
        <w:t xml:space="preserve">      case Assign: {</w:t>
      </w:r>
    </w:p>
    <w:p w14:paraId="603A66AF" w14:textId="77777777" w:rsidR="002759C1" w:rsidRPr="00EC76D5" w:rsidRDefault="002759C1" w:rsidP="002759C1">
      <w:pPr>
        <w:pStyle w:val="Code"/>
      </w:pPr>
      <w:r w:rsidRPr="00EC76D5">
        <w:t xml:space="preserve">          boolean pop = (Boolean) operand1;</w:t>
      </w:r>
    </w:p>
    <w:p w14:paraId="3B824142" w14:textId="77777777" w:rsidR="002759C1" w:rsidRPr="00EC76D5" w:rsidRDefault="002759C1" w:rsidP="002759C1">
      <w:pPr>
        <w:pStyle w:val="Code"/>
      </w:pPr>
      <w:r w:rsidRPr="00EC76D5">
        <w:t xml:space="preserve">          Symbol resultSymbol = (Symbol) operand2;</w:t>
      </w:r>
    </w:p>
    <w:p w14:paraId="0F0E5A38" w14:textId="77777777" w:rsidR="002759C1" w:rsidRPr="00EC76D5" w:rsidRDefault="002759C1" w:rsidP="002759C1">
      <w:pPr>
        <w:pStyle w:val="Code"/>
      </w:pPr>
    </w:p>
    <w:p w14:paraId="34A7D6A2" w14:textId="77777777" w:rsidR="002759C1" w:rsidRPr="00EC76D5" w:rsidRDefault="002759C1" w:rsidP="002759C1">
      <w:pPr>
        <w:pStyle w:val="Code"/>
      </w:pPr>
      <w:r w:rsidRPr="00EC76D5">
        <w:t xml:space="preserve">          if (middleCode.isLoad(Track.LeftAddress)) {</w:t>
      </w:r>
    </w:p>
    <w:p w14:paraId="25E1D8D9" w14:textId="77777777" w:rsidR="002759C1" w:rsidRPr="00EC76D5" w:rsidRDefault="002759C1" w:rsidP="002759C1">
      <w:pPr>
        <w:pStyle w:val="Code"/>
      </w:pPr>
      <w:r w:rsidRPr="00EC76D5">
        <w:t xml:space="preserve">            loadRegister(leftAddressRegister,</w:t>
      </w:r>
    </w:p>
    <w:p w14:paraId="6448C80F" w14:textId="77777777" w:rsidR="002759C1" w:rsidRPr="00EC76D5" w:rsidRDefault="002759C1" w:rsidP="002759C1">
      <w:pPr>
        <w:pStyle w:val="Code"/>
      </w:pPr>
      <w:r w:rsidRPr="00EC76D5">
        <w:t xml:space="preserve">                         resultSymbol.getAddressSymbol(), null, 0);</w:t>
      </w:r>
    </w:p>
    <w:p w14:paraId="572FCF60" w14:textId="77777777" w:rsidR="002759C1" w:rsidRPr="00EC76D5" w:rsidRDefault="002759C1" w:rsidP="002759C1">
      <w:pPr>
        <w:pStyle w:val="Code"/>
      </w:pPr>
      <w:r w:rsidRPr="00EC76D5">
        <w:t xml:space="preserve">          }</w:t>
      </w:r>
    </w:p>
    <w:p w14:paraId="60336D3D" w14:textId="77777777" w:rsidR="002759C1" w:rsidRPr="00EC76D5" w:rsidRDefault="002759C1" w:rsidP="002759C1">
      <w:pPr>
        <w:pStyle w:val="Code"/>
      </w:pPr>
      <w:r w:rsidRPr="00EC76D5">
        <w:t xml:space="preserve">          </w:t>
      </w:r>
    </w:p>
    <w:p w14:paraId="2FF2B56C" w14:textId="77777777" w:rsidR="002759C1" w:rsidRPr="00EC76D5" w:rsidRDefault="002759C1" w:rsidP="002759C1">
      <w:pPr>
        <w:pStyle w:val="Code"/>
      </w:pPr>
      <w:r w:rsidRPr="00EC76D5">
        <w:t xml:space="preserve">          topPopFloating(resultSymbol, pop, leftAddressRegister,</w:t>
      </w:r>
    </w:p>
    <w:p w14:paraId="0D26B82B" w14:textId="77777777" w:rsidR="002759C1" w:rsidRPr="00EC76D5" w:rsidRDefault="002759C1" w:rsidP="002759C1">
      <w:pPr>
        <w:pStyle w:val="Code"/>
      </w:pPr>
      <w:r w:rsidRPr="00EC76D5">
        <w:t xml:space="preserve">                         leftAddressOffset, null);</w:t>
      </w:r>
    </w:p>
    <w:p w14:paraId="21740B7C" w14:textId="77777777" w:rsidR="002759C1" w:rsidRPr="00EC76D5" w:rsidRDefault="002759C1" w:rsidP="002759C1">
      <w:pPr>
        <w:pStyle w:val="Code"/>
      </w:pPr>
      <w:r w:rsidRPr="00EC76D5">
        <w:t xml:space="preserve">        }</w:t>
      </w:r>
    </w:p>
    <w:p w14:paraId="7BE960EC" w14:textId="77777777" w:rsidR="002759C1" w:rsidRPr="00EC76D5" w:rsidRDefault="002759C1" w:rsidP="002759C1">
      <w:pPr>
        <w:pStyle w:val="Code"/>
      </w:pPr>
      <w:r w:rsidRPr="00EC76D5">
        <w:t xml:space="preserve">        break;</w:t>
      </w:r>
    </w:p>
    <w:p w14:paraId="43382583" w14:textId="77777777" w:rsidR="002759C1" w:rsidRPr="00EC76D5" w:rsidRDefault="002759C1" w:rsidP="002759C1">
      <w:pPr>
        <w:pStyle w:val="Code"/>
      </w:pPr>
      <w:r w:rsidRPr="00EC76D5">
        <w:t xml:space="preserve">        </w:t>
      </w:r>
    </w:p>
    <w:p w14:paraId="5C03DC18" w14:textId="77777777" w:rsidR="002759C1" w:rsidRPr="00EC76D5" w:rsidRDefault="002759C1" w:rsidP="002759C1">
      <w:pPr>
        <w:pStyle w:val="Code"/>
      </w:pPr>
      <w:r w:rsidRPr="00EC76D5">
        <w:t xml:space="preserve">      case PrefixIncrement:</w:t>
      </w:r>
    </w:p>
    <w:p w14:paraId="1B1F65D4" w14:textId="77777777" w:rsidR="002759C1" w:rsidRPr="00EC76D5" w:rsidRDefault="002759C1" w:rsidP="002759C1">
      <w:pPr>
        <w:pStyle w:val="Code"/>
      </w:pPr>
      <w:r w:rsidRPr="00EC76D5">
        <w:t xml:space="preserve">      case PrefixDecrement: {</w:t>
      </w:r>
    </w:p>
    <w:p w14:paraId="1E923914" w14:textId="77777777" w:rsidR="002759C1" w:rsidRPr="00EC76D5" w:rsidRDefault="002759C1" w:rsidP="002759C1">
      <w:pPr>
        <w:pStyle w:val="Code"/>
      </w:pPr>
      <w:r w:rsidRPr="00EC76D5">
        <w:t xml:space="preserve">          Symbol incSymbol = (Symbol) operand3,</w:t>
      </w:r>
    </w:p>
    <w:p w14:paraId="6AA47D8B" w14:textId="77777777" w:rsidR="002759C1" w:rsidRPr="00EC76D5" w:rsidRDefault="002759C1" w:rsidP="002759C1">
      <w:pPr>
        <w:pStyle w:val="Code"/>
      </w:pPr>
      <w:r w:rsidRPr="00EC76D5">
        <w:t xml:space="preserve">                 oneSymbol =</w:t>
      </w:r>
    </w:p>
    <w:p w14:paraId="43713010" w14:textId="77777777" w:rsidR="002759C1" w:rsidRPr="00EC76D5" w:rsidRDefault="002759C1" w:rsidP="002759C1">
      <w:pPr>
        <w:pStyle w:val="Code"/>
      </w:pPr>
      <w:r w:rsidRPr="00EC76D5">
        <w:t xml:space="preserve">                   Symbol.createValueSymbol(incSymbol.getType(), BigDecimal.ONE);</w:t>
      </w:r>
    </w:p>
    <w:p w14:paraId="684DA53C" w14:textId="77777777" w:rsidR="002759C1" w:rsidRPr="00EC76D5" w:rsidRDefault="002759C1" w:rsidP="002759C1">
      <w:pPr>
        <w:pStyle w:val="Code"/>
      </w:pPr>
      <w:r w:rsidRPr="00EC76D5">
        <w:t xml:space="preserve">          pushFloating(oneSymbol, null, 0);</w:t>
      </w:r>
    </w:p>
    <w:p w14:paraId="05C8DD52" w14:textId="77777777" w:rsidR="002759C1" w:rsidRPr="00EC76D5" w:rsidRDefault="002759C1" w:rsidP="002759C1">
      <w:pPr>
        <w:pStyle w:val="Code"/>
      </w:pPr>
      <w:r w:rsidRPr="00EC76D5">
        <w:t xml:space="preserve">          addObjectCode(m_middleToFloatingTargetMap.get(middleOp),</w:t>
      </w:r>
    </w:p>
    <w:p w14:paraId="05DF4332" w14:textId="77777777" w:rsidR="002759C1" w:rsidRPr="00EC76D5" w:rsidRDefault="002759C1" w:rsidP="002759C1">
      <w:pPr>
        <w:pStyle w:val="Code"/>
      </w:pPr>
      <w:r w:rsidRPr="00EC76D5">
        <w:t xml:space="preserve">                        null, null, null);</w:t>
      </w:r>
    </w:p>
    <w:p w14:paraId="612195AD" w14:textId="77777777" w:rsidR="002759C1" w:rsidRPr="00EC76D5" w:rsidRDefault="002759C1" w:rsidP="002759C1">
      <w:pPr>
        <w:pStyle w:val="Code"/>
      </w:pPr>
      <w:r w:rsidRPr="00EC76D5">
        <w:t xml:space="preserve">          boolean pop = (boolean) operand1;</w:t>
      </w:r>
    </w:p>
    <w:p w14:paraId="6077F6BF" w14:textId="77777777" w:rsidR="002759C1" w:rsidRPr="00EC76D5" w:rsidRDefault="002759C1" w:rsidP="002759C1">
      <w:pPr>
        <w:pStyle w:val="Code"/>
      </w:pPr>
      <w:r w:rsidRPr="00EC76D5">
        <w:t xml:space="preserve">          topPopFloating(incSymbol, pop, leftAddressRegister,</w:t>
      </w:r>
    </w:p>
    <w:p w14:paraId="7541E29D" w14:textId="77777777" w:rsidR="002759C1" w:rsidRPr="00EC76D5" w:rsidRDefault="002759C1" w:rsidP="002759C1">
      <w:pPr>
        <w:pStyle w:val="Code"/>
      </w:pPr>
      <w:r w:rsidRPr="00EC76D5">
        <w:t xml:space="preserve">                         leftAddressOffset, null);</w:t>
      </w:r>
    </w:p>
    <w:p w14:paraId="7B9F8A15" w14:textId="77777777" w:rsidR="002759C1" w:rsidRPr="00EC76D5" w:rsidRDefault="002759C1" w:rsidP="002759C1">
      <w:pPr>
        <w:pStyle w:val="Code"/>
      </w:pPr>
      <w:r w:rsidRPr="00EC76D5">
        <w:t xml:space="preserve">        }</w:t>
      </w:r>
    </w:p>
    <w:p w14:paraId="32813AF2" w14:textId="77777777" w:rsidR="002759C1" w:rsidRPr="00EC76D5" w:rsidRDefault="002759C1" w:rsidP="002759C1">
      <w:pPr>
        <w:pStyle w:val="Code"/>
      </w:pPr>
      <w:r w:rsidRPr="00EC76D5">
        <w:t xml:space="preserve">        break;</w:t>
      </w:r>
    </w:p>
    <w:p w14:paraId="22BF1E5F" w14:textId="77777777" w:rsidR="002759C1" w:rsidRPr="00EC76D5" w:rsidRDefault="002759C1" w:rsidP="002759C1">
      <w:pPr>
        <w:pStyle w:val="Code"/>
      </w:pPr>
      <w:r w:rsidRPr="00EC76D5">
        <w:t xml:space="preserve">      </w:t>
      </w:r>
    </w:p>
    <w:p w14:paraId="18FCEECB" w14:textId="77777777" w:rsidR="002759C1" w:rsidRPr="00EC76D5" w:rsidRDefault="002759C1" w:rsidP="002759C1">
      <w:pPr>
        <w:pStyle w:val="Code"/>
      </w:pPr>
      <w:r w:rsidRPr="00EC76D5">
        <w:t xml:space="preserve">      case PostfixIncrement:</w:t>
      </w:r>
    </w:p>
    <w:p w14:paraId="3A6191C7" w14:textId="77777777" w:rsidR="002759C1" w:rsidRPr="00EC76D5" w:rsidRDefault="002759C1" w:rsidP="002759C1">
      <w:pPr>
        <w:pStyle w:val="Code"/>
      </w:pPr>
      <w:r w:rsidRPr="00EC76D5">
        <w:t xml:space="preserve">      case PostfixDecrement: {</w:t>
      </w:r>
    </w:p>
    <w:p w14:paraId="4C224354" w14:textId="77777777" w:rsidR="002759C1" w:rsidRPr="00EC76D5" w:rsidRDefault="002759C1" w:rsidP="002759C1">
      <w:pPr>
        <w:pStyle w:val="Code"/>
      </w:pPr>
      <w:r w:rsidRPr="00EC76D5">
        <w:t xml:space="preserve">          Symbol resultSymbol = (Symbol) operand2,</w:t>
      </w:r>
    </w:p>
    <w:p w14:paraId="597DC4A8" w14:textId="77777777" w:rsidR="002759C1" w:rsidRPr="00EC76D5" w:rsidRDefault="002759C1" w:rsidP="002759C1">
      <w:pPr>
        <w:pStyle w:val="Code"/>
      </w:pPr>
      <w:r w:rsidRPr="00EC76D5">
        <w:t xml:space="preserve">                 incSymbol = (Symbol) operand3,</w:t>
      </w:r>
    </w:p>
    <w:p w14:paraId="48EE4463" w14:textId="77777777" w:rsidR="002759C1" w:rsidRPr="00EC76D5" w:rsidRDefault="002759C1" w:rsidP="002759C1">
      <w:pPr>
        <w:pStyle w:val="Code"/>
      </w:pPr>
      <w:r w:rsidRPr="00EC76D5">
        <w:t xml:space="preserve">                 oneSymbol =</w:t>
      </w:r>
    </w:p>
    <w:p w14:paraId="77C25E42" w14:textId="77777777" w:rsidR="002759C1" w:rsidRPr="00EC76D5" w:rsidRDefault="002759C1" w:rsidP="002759C1">
      <w:pPr>
        <w:pStyle w:val="Code"/>
      </w:pPr>
      <w:r w:rsidRPr="00EC76D5">
        <w:t xml:space="preserve">                   Symbol.createValueSymbol(incSymbol.getType(),BigDecimal.ONE);</w:t>
      </w:r>
    </w:p>
    <w:p w14:paraId="76A6F113" w14:textId="77777777" w:rsidR="002759C1" w:rsidRPr="00EC76D5" w:rsidRDefault="002759C1" w:rsidP="002759C1">
      <w:pPr>
        <w:pStyle w:val="Code"/>
      </w:pPr>
      <w:r w:rsidRPr="00EC76D5">
        <w:t xml:space="preserve">          topPopFloating(resultSymbol, false, leftAddressRegister,</w:t>
      </w:r>
    </w:p>
    <w:p w14:paraId="7D7B63B4" w14:textId="77777777" w:rsidR="002759C1" w:rsidRPr="00EC76D5" w:rsidRDefault="002759C1" w:rsidP="002759C1">
      <w:pPr>
        <w:pStyle w:val="Code"/>
      </w:pPr>
      <w:r w:rsidRPr="00EC76D5">
        <w:t xml:space="preserve">                         leftAddressOffset, null);</w:t>
      </w:r>
    </w:p>
    <w:p w14:paraId="01ACEFB3" w14:textId="77777777" w:rsidR="002759C1" w:rsidRPr="00EC76D5" w:rsidRDefault="002759C1" w:rsidP="002759C1">
      <w:pPr>
        <w:pStyle w:val="Code"/>
      </w:pPr>
      <w:r w:rsidRPr="00EC76D5">
        <w:t xml:space="preserve">          pushFloating(oneSymbol, null, 0);</w:t>
      </w:r>
    </w:p>
    <w:p w14:paraId="62744A84" w14:textId="77777777" w:rsidR="002759C1" w:rsidRPr="00EC76D5" w:rsidRDefault="002759C1" w:rsidP="002759C1">
      <w:pPr>
        <w:pStyle w:val="Code"/>
      </w:pPr>
      <w:r w:rsidRPr="00EC76D5">
        <w:t xml:space="preserve">          addObjectCode(m_middleToFloatingTargetMap.get(middleOp),</w:t>
      </w:r>
    </w:p>
    <w:p w14:paraId="225B9568" w14:textId="77777777" w:rsidR="002759C1" w:rsidRPr="00EC76D5" w:rsidRDefault="002759C1" w:rsidP="002759C1">
      <w:pPr>
        <w:pStyle w:val="Code"/>
      </w:pPr>
      <w:r w:rsidRPr="00EC76D5">
        <w:t xml:space="preserve">                        null, null, null);</w:t>
      </w:r>
    </w:p>
    <w:p w14:paraId="2E7F6D08" w14:textId="77777777" w:rsidR="002759C1" w:rsidRPr="00EC76D5" w:rsidRDefault="002759C1" w:rsidP="002759C1">
      <w:pPr>
        <w:pStyle w:val="Code"/>
      </w:pPr>
      <w:r w:rsidRPr="00EC76D5">
        <w:t xml:space="preserve">          topPopFloating(incSymbol, true, leftAddressRegister,</w:t>
      </w:r>
    </w:p>
    <w:p w14:paraId="698692DC" w14:textId="77777777" w:rsidR="002759C1" w:rsidRPr="00EC76D5" w:rsidRDefault="002759C1" w:rsidP="002759C1">
      <w:pPr>
        <w:pStyle w:val="Code"/>
      </w:pPr>
      <w:r w:rsidRPr="00EC76D5">
        <w:t xml:space="preserve">                         leftAddressOffset, null);</w:t>
      </w:r>
    </w:p>
    <w:p w14:paraId="6ABD02A5" w14:textId="77777777" w:rsidR="002759C1" w:rsidRPr="00EC76D5" w:rsidRDefault="002759C1" w:rsidP="002759C1">
      <w:pPr>
        <w:pStyle w:val="Code"/>
      </w:pPr>
      <w:r w:rsidRPr="00EC76D5">
        <w:t xml:space="preserve">          pushFloating(resultSymbol, null, 0);</w:t>
      </w:r>
    </w:p>
    <w:p w14:paraId="701B7664" w14:textId="77777777" w:rsidR="002759C1" w:rsidRPr="00EC76D5" w:rsidRDefault="002759C1" w:rsidP="002759C1">
      <w:pPr>
        <w:pStyle w:val="Code"/>
      </w:pPr>
      <w:r w:rsidRPr="00EC76D5">
        <w:t xml:space="preserve">        }</w:t>
      </w:r>
    </w:p>
    <w:p w14:paraId="6899BD3B" w14:textId="77777777" w:rsidR="002759C1" w:rsidRPr="00EC76D5" w:rsidRDefault="002759C1" w:rsidP="002759C1">
      <w:pPr>
        <w:pStyle w:val="Code"/>
      </w:pPr>
      <w:r w:rsidRPr="00EC76D5">
        <w:t xml:space="preserve">        break;</w:t>
      </w:r>
    </w:p>
    <w:p w14:paraId="6CFD77A4" w14:textId="77777777" w:rsidR="002759C1" w:rsidRPr="00EC76D5" w:rsidRDefault="002759C1" w:rsidP="002759C1">
      <w:pPr>
        <w:pStyle w:val="Code"/>
      </w:pPr>
    </w:p>
    <w:p w14:paraId="52E3CE68" w14:textId="77777777" w:rsidR="002759C1" w:rsidRPr="00EC76D5" w:rsidRDefault="002759C1" w:rsidP="002759C1">
      <w:pPr>
        <w:pStyle w:val="Code"/>
      </w:pPr>
      <w:r w:rsidRPr="00EC76D5">
        <w:t xml:space="preserve">      case BinaryAdd:</w:t>
      </w:r>
    </w:p>
    <w:p w14:paraId="08724121" w14:textId="77777777" w:rsidR="002759C1" w:rsidRPr="00EC76D5" w:rsidRDefault="002759C1" w:rsidP="002759C1">
      <w:pPr>
        <w:pStyle w:val="Code"/>
      </w:pPr>
      <w:r w:rsidRPr="00EC76D5">
        <w:t xml:space="preserve">      case BinarySubtract:</w:t>
      </w:r>
    </w:p>
    <w:p w14:paraId="22393E32" w14:textId="77777777" w:rsidR="002759C1" w:rsidRPr="00EC76D5" w:rsidRDefault="002759C1" w:rsidP="002759C1">
      <w:pPr>
        <w:pStyle w:val="Code"/>
      </w:pPr>
      <w:r w:rsidRPr="00EC76D5">
        <w:t xml:space="preserve">      case Multiply:</w:t>
      </w:r>
    </w:p>
    <w:p w14:paraId="0913C847" w14:textId="77777777" w:rsidR="002759C1" w:rsidRPr="00EC76D5" w:rsidRDefault="002759C1" w:rsidP="002759C1">
      <w:pPr>
        <w:pStyle w:val="Code"/>
      </w:pPr>
      <w:r w:rsidRPr="00EC76D5">
        <w:t xml:space="preserve">      case Divide: {</w:t>
      </w:r>
    </w:p>
    <w:p w14:paraId="56F7038A" w14:textId="77777777" w:rsidR="002759C1" w:rsidRPr="00EC76D5" w:rsidRDefault="002759C1" w:rsidP="002759C1">
      <w:pPr>
        <w:pStyle w:val="Code"/>
      </w:pPr>
      <w:r w:rsidRPr="00EC76D5">
        <w:t xml:space="preserve">          addObjectCode(m_middleToFloatingTargetMap.get(middleOp),</w:t>
      </w:r>
    </w:p>
    <w:p w14:paraId="5D4FA45D" w14:textId="77777777" w:rsidR="002759C1" w:rsidRPr="00EC76D5" w:rsidRDefault="002759C1" w:rsidP="002759C1">
      <w:pPr>
        <w:pStyle w:val="Code"/>
      </w:pPr>
      <w:r w:rsidRPr="00EC76D5">
        <w:t xml:space="preserve">                        null, null, null);</w:t>
      </w:r>
    </w:p>
    <w:p w14:paraId="53617ED1" w14:textId="77777777" w:rsidR="002759C1" w:rsidRPr="00EC76D5" w:rsidRDefault="002759C1" w:rsidP="002759C1">
      <w:pPr>
        <w:pStyle w:val="Code"/>
      </w:pPr>
      <w:r w:rsidRPr="00EC76D5">
        <w:t xml:space="preserve">          --m_stackSize;</w:t>
      </w:r>
    </w:p>
    <w:p w14:paraId="5E4AFB81" w14:textId="77777777" w:rsidR="002759C1" w:rsidRPr="00EC76D5" w:rsidRDefault="002759C1" w:rsidP="002759C1">
      <w:pPr>
        <w:pStyle w:val="Code"/>
      </w:pPr>
      <w:r w:rsidRPr="00EC76D5">
        <w:t xml:space="preserve">          Main.DebugStream.println("Binary " + m_stackSize);</w:t>
      </w:r>
    </w:p>
    <w:p w14:paraId="7D9F6D0F" w14:textId="77777777" w:rsidR="002759C1" w:rsidRPr="00EC76D5" w:rsidRDefault="002759C1" w:rsidP="002759C1">
      <w:pPr>
        <w:pStyle w:val="Code"/>
      </w:pPr>
      <w:r w:rsidRPr="00EC76D5">
        <w:t xml:space="preserve">        }</w:t>
      </w:r>
    </w:p>
    <w:p w14:paraId="6827D98C" w14:textId="77777777" w:rsidR="002759C1" w:rsidRPr="00EC76D5" w:rsidRDefault="002759C1" w:rsidP="002759C1">
      <w:pPr>
        <w:pStyle w:val="Code"/>
      </w:pPr>
      <w:r w:rsidRPr="00EC76D5">
        <w:lastRenderedPageBreak/>
        <w:t xml:space="preserve">        break;</w:t>
      </w:r>
    </w:p>
    <w:p w14:paraId="5BD1CEDD" w14:textId="77777777" w:rsidR="002759C1" w:rsidRPr="00EC76D5" w:rsidRDefault="002759C1" w:rsidP="002759C1">
      <w:pPr>
        <w:pStyle w:val="Code"/>
      </w:pPr>
      <w:r w:rsidRPr="00EC76D5">
        <w:t xml:space="preserve">        </w:t>
      </w:r>
    </w:p>
    <w:p w14:paraId="1AF9C98E" w14:textId="77777777" w:rsidR="002759C1" w:rsidRPr="00EC76D5" w:rsidRDefault="002759C1" w:rsidP="002759C1">
      <w:pPr>
        <w:pStyle w:val="Code"/>
      </w:pPr>
      <w:r w:rsidRPr="00EC76D5">
        <w:t xml:space="preserve">      case Equal:</w:t>
      </w:r>
    </w:p>
    <w:p w14:paraId="7BB61B2F" w14:textId="77777777" w:rsidR="002759C1" w:rsidRPr="00EC76D5" w:rsidRDefault="002759C1" w:rsidP="002759C1">
      <w:pPr>
        <w:pStyle w:val="Code"/>
      </w:pPr>
      <w:r w:rsidRPr="00EC76D5">
        <w:t xml:space="preserve">      case NotEqual:</w:t>
      </w:r>
    </w:p>
    <w:p w14:paraId="143DC8AC" w14:textId="77777777" w:rsidR="002759C1" w:rsidRPr="00EC76D5" w:rsidRDefault="002759C1" w:rsidP="002759C1">
      <w:pPr>
        <w:pStyle w:val="Code"/>
      </w:pPr>
      <w:r w:rsidRPr="00EC76D5">
        <w:t xml:space="preserve">      case LessThan:</w:t>
      </w:r>
    </w:p>
    <w:p w14:paraId="214825DC" w14:textId="77777777" w:rsidR="002759C1" w:rsidRPr="00EC76D5" w:rsidRDefault="002759C1" w:rsidP="002759C1">
      <w:pPr>
        <w:pStyle w:val="Code"/>
      </w:pPr>
      <w:r w:rsidRPr="00EC76D5">
        <w:t xml:space="preserve">      case LessThanEqual:</w:t>
      </w:r>
    </w:p>
    <w:p w14:paraId="67E12550" w14:textId="77777777" w:rsidR="002759C1" w:rsidRPr="00EC76D5" w:rsidRDefault="002759C1" w:rsidP="002759C1">
      <w:pPr>
        <w:pStyle w:val="Code"/>
      </w:pPr>
      <w:r w:rsidRPr="00EC76D5">
        <w:t xml:space="preserve">      case GreaterThan:</w:t>
      </w:r>
    </w:p>
    <w:p w14:paraId="43615756" w14:textId="77777777" w:rsidR="002759C1" w:rsidRPr="00EC76D5" w:rsidRDefault="002759C1" w:rsidP="002759C1">
      <w:pPr>
        <w:pStyle w:val="Code"/>
      </w:pPr>
      <w:r w:rsidRPr="00EC76D5">
        <w:t xml:space="preserve">      case GreaterThanEqual: {</w:t>
      </w:r>
    </w:p>
    <w:p w14:paraId="08605FF4" w14:textId="77777777" w:rsidR="002759C1" w:rsidRPr="00EC76D5" w:rsidRDefault="002759C1" w:rsidP="002759C1">
      <w:pPr>
        <w:pStyle w:val="Code"/>
      </w:pPr>
      <w:r w:rsidRPr="00EC76D5">
        <w:t xml:space="preserve">          int target = (Integer) operand1;</w:t>
      </w:r>
    </w:p>
    <w:p w14:paraId="744DC1B8" w14:textId="77777777" w:rsidR="002759C1" w:rsidRPr="00EC76D5" w:rsidRDefault="002759C1" w:rsidP="002759C1">
      <w:pPr>
        <w:pStyle w:val="Code"/>
      </w:pPr>
      <w:r w:rsidRPr="00EC76D5">
        <w:t xml:space="preserve">          addObjectCode(ObjectOperator.fcompp, null, null, null);</w:t>
      </w:r>
    </w:p>
    <w:p w14:paraId="660DA4E1" w14:textId="77777777" w:rsidR="002759C1" w:rsidRPr="00EC76D5" w:rsidRDefault="002759C1" w:rsidP="002759C1">
      <w:pPr>
        <w:pStyle w:val="Code"/>
      </w:pPr>
      <w:r w:rsidRPr="00EC76D5">
        <w:t xml:space="preserve">          addObjectCode(ObjectOperator.fstsw, Register.ax, null, null);</w:t>
      </w:r>
    </w:p>
    <w:p w14:paraId="347B4174" w14:textId="77777777" w:rsidR="002759C1" w:rsidRPr="00EC76D5" w:rsidRDefault="002759C1" w:rsidP="002759C1">
      <w:pPr>
        <w:pStyle w:val="Code"/>
      </w:pPr>
      <w:r w:rsidRPr="00EC76D5">
        <w:t xml:space="preserve">          addObjectCode(ObjectOperator.sahf, null, null, null);</w:t>
      </w:r>
    </w:p>
    <w:p w14:paraId="778AC053" w14:textId="77777777" w:rsidR="002759C1" w:rsidRPr="00EC76D5" w:rsidRDefault="002759C1" w:rsidP="002759C1">
      <w:pPr>
        <w:pStyle w:val="Code"/>
      </w:pPr>
      <w:r w:rsidRPr="00EC76D5">
        <w:t xml:space="preserve">          ObjectOperator objectOp = m_middleToFloatingTargetMap.get(middleOp);</w:t>
      </w:r>
    </w:p>
    <w:p w14:paraId="21013168" w14:textId="77777777" w:rsidR="002759C1" w:rsidRPr="00EC76D5" w:rsidRDefault="002759C1" w:rsidP="002759C1">
      <w:pPr>
        <w:pStyle w:val="Code"/>
      </w:pPr>
      <w:r w:rsidRPr="00EC76D5">
        <w:t xml:space="preserve">          ObjectOperator inverseOp = m_inverseMap.get(objectOp); </w:t>
      </w:r>
    </w:p>
    <w:p w14:paraId="45D122FF" w14:textId="77777777" w:rsidR="002759C1" w:rsidRPr="00EC76D5" w:rsidRDefault="002759C1" w:rsidP="002759C1">
      <w:pPr>
        <w:pStyle w:val="Code"/>
      </w:pPr>
      <w:r w:rsidRPr="00EC76D5">
        <w:t xml:space="preserve">          addObjectCode(inverseOp, null, null, index + 1);</w:t>
      </w:r>
    </w:p>
    <w:p w14:paraId="03385DAB" w14:textId="77777777" w:rsidR="002759C1" w:rsidRPr="00EC76D5" w:rsidRDefault="002759C1" w:rsidP="002759C1">
      <w:pPr>
        <w:pStyle w:val="Code"/>
      </w:pPr>
      <w:r w:rsidRPr="00EC76D5">
        <w:t xml:space="preserve">          addObjectCode(ObjectOperator.long_jmp, null, null, target);</w:t>
      </w:r>
    </w:p>
    <w:p w14:paraId="246E121C" w14:textId="77777777" w:rsidR="002759C1" w:rsidRPr="00EC76D5" w:rsidRDefault="002759C1" w:rsidP="002759C1">
      <w:pPr>
        <w:pStyle w:val="Code"/>
      </w:pPr>
      <w:r w:rsidRPr="00EC76D5">
        <w:t xml:space="preserve">          m_stackSize -= 2;</w:t>
      </w:r>
    </w:p>
    <w:p w14:paraId="2DB97D5D" w14:textId="77777777" w:rsidR="002759C1" w:rsidRPr="00EC76D5" w:rsidRDefault="002759C1" w:rsidP="002759C1">
      <w:pPr>
        <w:pStyle w:val="Code"/>
      </w:pPr>
      <w:r w:rsidRPr="00EC76D5">
        <w:t xml:space="preserve">          Main.DebugStream.println("Relation " + m_stackSize);</w:t>
      </w:r>
    </w:p>
    <w:p w14:paraId="400B2450" w14:textId="77777777" w:rsidR="002759C1" w:rsidRPr="00EC76D5" w:rsidRDefault="002759C1" w:rsidP="002759C1">
      <w:pPr>
        <w:pStyle w:val="Code"/>
      </w:pPr>
      <w:r w:rsidRPr="00EC76D5">
        <w:t xml:space="preserve">        }</w:t>
      </w:r>
    </w:p>
    <w:p w14:paraId="067CEE80" w14:textId="77777777" w:rsidR="002759C1" w:rsidRPr="00EC76D5" w:rsidRDefault="002759C1" w:rsidP="002759C1">
      <w:pPr>
        <w:pStyle w:val="Code"/>
      </w:pPr>
      <w:r w:rsidRPr="00EC76D5">
        <w:t xml:space="preserve">        break;</w:t>
      </w:r>
    </w:p>
    <w:p w14:paraId="01D66B63" w14:textId="77777777" w:rsidR="002759C1" w:rsidRPr="00EC76D5" w:rsidRDefault="002759C1" w:rsidP="002759C1">
      <w:pPr>
        <w:pStyle w:val="Code"/>
      </w:pPr>
    </w:p>
    <w:p w14:paraId="19E26200" w14:textId="77777777" w:rsidR="002759C1" w:rsidRPr="00EC76D5" w:rsidRDefault="002759C1" w:rsidP="002759C1">
      <w:pPr>
        <w:pStyle w:val="Code"/>
      </w:pPr>
      <w:r w:rsidRPr="00EC76D5">
        <w:t xml:space="preserve">      case Parameter: {</w:t>
      </w:r>
    </w:p>
    <w:p w14:paraId="1CD653D9" w14:textId="77777777" w:rsidR="002759C1" w:rsidRPr="00EC76D5" w:rsidRDefault="002759C1" w:rsidP="002759C1">
      <w:pPr>
        <w:pStyle w:val="Code"/>
      </w:pPr>
      <w:r w:rsidRPr="00EC76D5">
        <w:t xml:space="preserve">          Symbol paramSymbol = (Symbol) operand2;</w:t>
      </w:r>
    </w:p>
    <w:p w14:paraId="655B7F00" w14:textId="77777777" w:rsidR="002759C1" w:rsidRPr="00EC76D5" w:rsidRDefault="002759C1" w:rsidP="002759C1">
      <w:pPr>
        <w:pStyle w:val="Code"/>
      </w:pPr>
      <w:r w:rsidRPr="00EC76D5">
        <w:t xml:space="preserve">          Symbol saveSymbol =</w:t>
      </w:r>
    </w:p>
    <w:p w14:paraId="022414AC" w14:textId="77777777" w:rsidR="002759C1" w:rsidRPr="00EC76D5" w:rsidRDefault="002759C1" w:rsidP="002759C1">
      <w:pPr>
        <w:pStyle w:val="Code"/>
      </w:pPr>
      <w:r w:rsidRPr="00EC76D5">
        <w:t xml:space="preserve">            Symbol.createTemporarySymbol(paramSymbol.getType());</w:t>
      </w:r>
    </w:p>
    <w:p w14:paraId="3D39ACA7" w14:textId="77777777" w:rsidR="002759C1" w:rsidRPr="00EC76D5" w:rsidRDefault="002759C1" w:rsidP="002759C1">
      <w:pPr>
        <w:pStyle w:val="Code"/>
      </w:pPr>
      <w:r w:rsidRPr="00EC76D5">
        <w:t xml:space="preserve">          int recordSize = Main.CurrentTable.getFunctionSize();</w:t>
      </w:r>
    </w:p>
    <w:p w14:paraId="68A155EA" w14:textId="77777777" w:rsidR="002759C1" w:rsidRPr="00EC76D5" w:rsidRDefault="002759C1" w:rsidP="002759C1">
      <w:pPr>
        <w:pStyle w:val="Code"/>
      </w:pPr>
      <w:r w:rsidRPr="00EC76D5">
        <w:t xml:space="preserve">          int paramOffset = recordSize + ((int) operand1);</w:t>
      </w:r>
    </w:p>
    <w:p w14:paraId="1069DB49" w14:textId="77777777" w:rsidR="002759C1" w:rsidRPr="00EC76D5" w:rsidRDefault="002759C1" w:rsidP="002759C1">
      <w:pPr>
        <w:pStyle w:val="Code"/>
      </w:pPr>
      <w:r w:rsidRPr="00EC76D5">
        <w:t xml:space="preserve">          saveSymbol.setOffset(paramOffset);</w:t>
      </w:r>
    </w:p>
    <w:p w14:paraId="480E3ADD" w14:textId="77777777" w:rsidR="002759C1" w:rsidRPr="00EC76D5" w:rsidRDefault="002759C1" w:rsidP="002759C1">
      <w:pPr>
        <w:pStyle w:val="Code"/>
      </w:pPr>
    </w:p>
    <w:p w14:paraId="64F504BA" w14:textId="77777777" w:rsidR="002759C1" w:rsidRPr="00EC76D5" w:rsidRDefault="002759C1" w:rsidP="002759C1">
      <w:pPr>
        <w:pStyle w:val="Code"/>
      </w:pPr>
      <w:r w:rsidRPr="00EC76D5">
        <w:t xml:space="preserve">          Register baseRegister = Main.FuncSymbol.getType().isEllipse() ?</w:t>
      </w:r>
    </w:p>
    <w:p w14:paraId="26C3489C" w14:textId="77777777" w:rsidR="002759C1" w:rsidRPr="00EC76D5" w:rsidRDefault="002759C1" w:rsidP="002759C1">
      <w:pPr>
        <w:pStyle w:val="Code"/>
      </w:pPr>
      <w:r w:rsidRPr="00EC76D5">
        <w:t xml:space="preserve">                                  ObjectCode.EllipseRegister :</w:t>
      </w:r>
    </w:p>
    <w:p w14:paraId="2CC557DF" w14:textId="77777777" w:rsidR="002759C1" w:rsidRPr="00EC76D5" w:rsidRDefault="002759C1" w:rsidP="002759C1">
      <w:pPr>
        <w:pStyle w:val="Code"/>
      </w:pPr>
      <w:r w:rsidRPr="00EC76D5">
        <w:t xml:space="preserve">                                  ObjectCode.FrameRegister;</w:t>
      </w:r>
    </w:p>
    <w:p w14:paraId="29C8DFA1" w14:textId="77777777" w:rsidR="002759C1" w:rsidRPr="00EC76D5" w:rsidRDefault="002759C1" w:rsidP="002759C1">
      <w:pPr>
        <w:pStyle w:val="Code"/>
      </w:pPr>
      <w:r w:rsidRPr="00EC76D5">
        <w:t xml:space="preserve">          topPopFloating(saveSymbol, true, null, 0, baseRegister);</w:t>
      </w:r>
    </w:p>
    <w:p w14:paraId="1A37E042" w14:textId="77777777" w:rsidR="002759C1" w:rsidRPr="00EC76D5" w:rsidRDefault="002759C1" w:rsidP="002759C1">
      <w:pPr>
        <w:pStyle w:val="Code"/>
      </w:pPr>
      <w:r w:rsidRPr="00EC76D5">
        <w:t xml:space="preserve">        }</w:t>
      </w:r>
    </w:p>
    <w:p w14:paraId="6CA3035D" w14:textId="77777777" w:rsidR="002759C1" w:rsidRPr="00EC76D5" w:rsidRDefault="002759C1" w:rsidP="002759C1">
      <w:pPr>
        <w:pStyle w:val="Code"/>
      </w:pPr>
      <w:r w:rsidRPr="00EC76D5">
        <w:t xml:space="preserve">        break;</w:t>
      </w:r>
    </w:p>
    <w:p w14:paraId="44C4FA40" w14:textId="77777777" w:rsidR="002759C1" w:rsidRPr="00EC76D5" w:rsidRDefault="002759C1" w:rsidP="002759C1">
      <w:pPr>
        <w:pStyle w:val="Code"/>
      </w:pPr>
    </w:p>
    <w:p w14:paraId="53C13FA4" w14:textId="77777777" w:rsidR="002759C1" w:rsidRPr="00EC76D5" w:rsidRDefault="002759C1" w:rsidP="002759C1">
      <w:pPr>
        <w:pStyle w:val="Code"/>
      </w:pPr>
      <w:r w:rsidRPr="00EC76D5">
        <w:t xml:space="preserve">      case GetReturnValue:</w:t>
      </w:r>
    </w:p>
    <w:p w14:paraId="37B360FA" w14:textId="77777777" w:rsidR="002759C1" w:rsidRPr="00EC76D5" w:rsidRDefault="002759C1" w:rsidP="002759C1">
      <w:pPr>
        <w:pStyle w:val="Code"/>
      </w:pPr>
      <w:r w:rsidRPr="00EC76D5">
        <w:t xml:space="preserve">        break;</w:t>
      </w:r>
    </w:p>
    <w:p w14:paraId="779C2DF5" w14:textId="77777777" w:rsidR="002759C1" w:rsidRPr="00EC76D5" w:rsidRDefault="002759C1" w:rsidP="002759C1">
      <w:pPr>
        <w:pStyle w:val="Code"/>
      </w:pPr>
    </w:p>
    <w:p w14:paraId="3D9C19B9" w14:textId="77777777" w:rsidR="002759C1" w:rsidRPr="00EC76D5" w:rsidRDefault="002759C1" w:rsidP="002759C1">
      <w:pPr>
        <w:pStyle w:val="Code"/>
      </w:pPr>
      <w:r w:rsidRPr="00EC76D5">
        <w:t xml:space="preserve">      case CheckReturnValue1:</w:t>
      </w:r>
    </w:p>
    <w:p w14:paraId="2893A2A7" w14:textId="77777777" w:rsidR="002759C1" w:rsidRPr="00EC76D5" w:rsidRDefault="002759C1" w:rsidP="002759C1">
      <w:pPr>
        <w:pStyle w:val="Code"/>
      </w:pPr>
      <w:r w:rsidRPr="00EC76D5">
        <w:t xml:space="preserve">        addObjectCode(ObjectOperator.cmp_byte, ObjectCode.FrameRegister,</w:t>
      </w:r>
    </w:p>
    <w:p w14:paraId="42D3AF58" w14:textId="77777777" w:rsidR="002759C1" w:rsidRPr="00EC76D5" w:rsidRDefault="002759C1" w:rsidP="002759C1">
      <w:pPr>
        <w:pStyle w:val="Code"/>
      </w:pPr>
      <w:r w:rsidRPr="00EC76D5">
        <w:t xml:space="preserve">                      SymbolTable.UseResultOffset, 0);</w:t>
      </w:r>
    </w:p>
    <w:p w14:paraId="4DFA922B" w14:textId="77777777" w:rsidR="002759C1" w:rsidRPr="00EC76D5" w:rsidRDefault="002759C1" w:rsidP="002759C1">
      <w:pPr>
        <w:pStyle w:val="Code"/>
      </w:pPr>
      <w:r w:rsidRPr="00EC76D5">
        <w:t xml:space="preserve">        addObjectCode(ObjectOperator.je, null, null, index + 1);</w:t>
      </w:r>
    </w:p>
    <w:p w14:paraId="20C6553D" w14:textId="77777777" w:rsidR="002759C1" w:rsidRPr="00EC76D5" w:rsidRDefault="002759C1" w:rsidP="002759C1">
      <w:pPr>
        <w:pStyle w:val="Code"/>
      </w:pPr>
      <w:r w:rsidRPr="00EC76D5">
        <w:t xml:space="preserve">        addObjectCode(ObjectOperator.long_jmp, null, null, operand1);</w:t>
      </w:r>
    </w:p>
    <w:p w14:paraId="73C0C1ED" w14:textId="77777777" w:rsidR="002759C1" w:rsidRPr="00EC76D5" w:rsidRDefault="002759C1" w:rsidP="002759C1">
      <w:pPr>
        <w:pStyle w:val="Code"/>
      </w:pPr>
      <w:r w:rsidRPr="00EC76D5">
        <w:t xml:space="preserve">        break;</w:t>
      </w:r>
    </w:p>
    <w:p w14:paraId="44DC86DA" w14:textId="77777777" w:rsidR="002759C1" w:rsidRPr="00EC76D5" w:rsidRDefault="002759C1" w:rsidP="002759C1">
      <w:pPr>
        <w:pStyle w:val="Code"/>
      </w:pPr>
    </w:p>
    <w:p w14:paraId="5B2E2672" w14:textId="77777777" w:rsidR="002759C1" w:rsidRPr="00EC76D5" w:rsidRDefault="002759C1" w:rsidP="002759C1">
      <w:pPr>
        <w:pStyle w:val="Code"/>
      </w:pPr>
      <w:r w:rsidRPr="00EC76D5">
        <w:t xml:space="preserve">      case CheckReturnValue2:</w:t>
      </w:r>
    </w:p>
    <w:p w14:paraId="1485C7AC" w14:textId="77777777" w:rsidR="002759C1" w:rsidRPr="00EC76D5" w:rsidRDefault="002759C1" w:rsidP="002759C1">
      <w:pPr>
        <w:pStyle w:val="Code"/>
      </w:pPr>
      <w:r w:rsidRPr="00EC76D5">
        <w:t xml:space="preserve">        addObjectCode(ObjectOperator.long_jmp, null, null, operand1);</w:t>
      </w:r>
    </w:p>
    <w:p w14:paraId="6B49C64E" w14:textId="77777777" w:rsidR="002759C1" w:rsidRPr="00EC76D5" w:rsidRDefault="002759C1" w:rsidP="002759C1">
      <w:pPr>
        <w:pStyle w:val="Code"/>
      </w:pPr>
      <w:r w:rsidRPr="00EC76D5">
        <w:t xml:space="preserve">        break;</w:t>
      </w:r>
    </w:p>
    <w:p w14:paraId="0849A0B7" w14:textId="77777777" w:rsidR="002759C1" w:rsidRPr="00EC76D5" w:rsidRDefault="002759C1" w:rsidP="002759C1">
      <w:pPr>
        <w:pStyle w:val="Code"/>
      </w:pPr>
      <w:r w:rsidRPr="00EC76D5">
        <w:t xml:space="preserve">        </w:t>
      </w:r>
    </w:p>
    <w:p w14:paraId="0BA7420F" w14:textId="77777777" w:rsidR="002759C1" w:rsidRPr="00EC76D5" w:rsidRDefault="002759C1" w:rsidP="002759C1">
      <w:pPr>
        <w:pStyle w:val="Code"/>
      </w:pPr>
      <w:r w:rsidRPr="00EC76D5">
        <w:t xml:space="preserve">      case CheckReturnValue3:</w:t>
      </w:r>
    </w:p>
    <w:p w14:paraId="2A9DE80E" w14:textId="77777777" w:rsidR="002759C1" w:rsidRPr="00EC76D5" w:rsidRDefault="002759C1" w:rsidP="002759C1">
      <w:pPr>
        <w:pStyle w:val="Code"/>
      </w:pPr>
      <w:r w:rsidRPr="00EC76D5">
        <w:t xml:space="preserve">        break;</w:t>
      </w:r>
    </w:p>
    <w:p w14:paraId="06DC3A2E" w14:textId="77777777" w:rsidR="002759C1" w:rsidRPr="00EC76D5" w:rsidRDefault="002759C1" w:rsidP="002759C1">
      <w:pPr>
        <w:pStyle w:val="Code"/>
      </w:pPr>
      <w:r w:rsidRPr="00EC76D5">
        <w:t xml:space="preserve">        </w:t>
      </w:r>
    </w:p>
    <w:p w14:paraId="49B0A910" w14:textId="77777777" w:rsidR="002759C1" w:rsidRPr="00EC76D5" w:rsidRDefault="002759C1" w:rsidP="002759C1">
      <w:pPr>
        <w:pStyle w:val="Code"/>
      </w:pPr>
      <w:r w:rsidRPr="00EC76D5">
        <w:t xml:space="preserve">      case SetReturnValue:</w:t>
      </w:r>
    </w:p>
    <w:p w14:paraId="1952A70D" w14:textId="77777777" w:rsidR="002759C1" w:rsidRPr="00EC76D5" w:rsidRDefault="002759C1" w:rsidP="002759C1">
      <w:pPr>
        <w:pStyle w:val="Code"/>
      </w:pPr>
      <w:r w:rsidRPr="00EC76D5">
        <w:t xml:space="preserve">        break;</w:t>
      </w:r>
    </w:p>
    <w:p w14:paraId="12DF6834" w14:textId="77777777" w:rsidR="002759C1" w:rsidRPr="00EC76D5" w:rsidRDefault="002759C1" w:rsidP="002759C1">
      <w:pPr>
        <w:pStyle w:val="Code"/>
      </w:pPr>
    </w:p>
    <w:p w14:paraId="1FAD5B80" w14:textId="77777777" w:rsidR="002759C1" w:rsidRPr="00EC76D5" w:rsidRDefault="002759C1" w:rsidP="002759C1">
      <w:pPr>
        <w:pStyle w:val="Code"/>
      </w:pPr>
      <w:r w:rsidRPr="00EC76D5">
        <w:t xml:space="preserve">      case Deref:</w:t>
      </w:r>
    </w:p>
    <w:p w14:paraId="589BF159" w14:textId="77777777" w:rsidR="002759C1" w:rsidRPr="00EC76D5" w:rsidRDefault="002759C1" w:rsidP="002759C1">
      <w:pPr>
        <w:pStyle w:val="Code"/>
      </w:pPr>
      <w:r w:rsidRPr="00EC76D5">
        <w:lastRenderedPageBreak/>
        <w:t xml:space="preserve">        break;</w:t>
      </w:r>
    </w:p>
    <w:p w14:paraId="7186D7D8" w14:textId="77777777" w:rsidR="002759C1" w:rsidRPr="00EC76D5" w:rsidRDefault="002759C1" w:rsidP="002759C1">
      <w:pPr>
        <w:pStyle w:val="Code"/>
      </w:pPr>
    </w:p>
    <w:p w14:paraId="5D13649D" w14:textId="77777777" w:rsidR="002759C1" w:rsidRPr="00EC76D5" w:rsidRDefault="002759C1" w:rsidP="002759C1">
      <w:pPr>
        <w:pStyle w:val="Code"/>
      </w:pPr>
      <w:r w:rsidRPr="00EC76D5">
        <w:t xml:space="preserve">      case Index:</w:t>
      </w:r>
    </w:p>
    <w:p w14:paraId="4C07D1A5" w14:textId="77777777" w:rsidR="002759C1" w:rsidRPr="00EC76D5" w:rsidRDefault="002759C1" w:rsidP="002759C1">
      <w:pPr>
        <w:pStyle w:val="Code"/>
      </w:pPr>
      <w:r w:rsidRPr="00EC76D5">
        <w:t xml:space="preserve">        break;</w:t>
      </w:r>
    </w:p>
    <w:p w14:paraId="63029562" w14:textId="77777777" w:rsidR="002759C1" w:rsidRPr="00EC76D5" w:rsidRDefault="002759C1" w:rsidP="002759C1">
      <w:pPr>
        <w:pStyle w:val="Code"/>
      </w:pPr>
    </w:p>
    <w:p w14:paraId="7529C6C3" w14:textId="77777777" w:rsidR="002759C1" w:rsidRPr="00EC76D5" w:rsidRDefault="002759C1" w:rsidP="002759C1">
      <w:pPr>
        <w:pStyle w:val="Code"/>
      </w:pPr>
      <w:r w:rsidRPr="00EC76D5">
        <w:t xml:space="preserve">      default:</w:t>
      </w:r>
    </w:p>
    <w:p w14:paraId="5EBB11D6" w14:textId="77777777" w:rsidR="002759C1" w:rsidRPr="00EC76D5" w:rsidRDefault="002759C1" w:rsidP="002759C1">
      <w:pPr>
        <w:pStyle w:val="Code"/>
      </w:pPr>
      <w:r w:rsidRPr="00EC76D5">
        <w:t xml:space="preserve">        Assert.error("default floating", middleOp.toString());</w:t>
      </w:r>
    </w:p>
    <w:p w14:paraId="49A82744" w14:textId="77777777" w:rsidR="002759C1" w:rsidRPr="00EC76D5" w:rsidRDefault="002759C1" w:rsidP="002759C1">
      <w:pPr>
        <w:pStyle w:val="Code"/>
      </w:pPr>
      <w:r w:rsidRPr="00EC76D5">
        <w:t xml:space="preserve">        break;</w:t>
      </w:r>
    </w:p>
    <w:p w14:paraId="52F74474" w14:textId="77777777" w:rsidR="002759C1" w:rsidRPr="00EC76D5" w:rsidRDefault="002759C1" w:rsidP="002759C1">
      <w:pPr>
        <w:pStyle w:val="Code"/>
      </w:pPr>
      <w:r w:rsidRPr="00EC76D5">
        <w:t xml:space="preserve">    }</w:t>
      </w:r>
    </w:p>
    <w:p w14:paraId="7309ED6E" w14:textId="77777777" w:rsidR="002759C1" w:rsidRPr="00EC76D5" w:rsidRDefault="002759C1" w:rsidP="002759C1">
      <w:pPr>
        <w:pStyle w:val="Code"/>
      </w:pPr>
      <w:r w:rsidRPr="00EC76D5">
        <w:t xml:space="preserve">  }</w:t>
      </w:r>
    </w:p>
    <w:p w14:paraId="5EE68640" w14:textId="77777777" w:rsidR="002759C1" w:rsidRPr="00EC76D5" w:rsidRDefault="002759C1" w:rsidP="002759C1">
      <w:pPr>
        <w:pStyle w:val="Code"/>
      </w:pPr>
    </w:p>
    <w:p w14:paraId="4CB937AA" w14:textId="77777777" w:rsidR="002759C1" w:rsidRPr="00EC76D5" w:rsidRDefault="002759C1" w:rsidP="002759C1">
      <w:pPr>
        <w:pStyle w:val="Code"/>
      </w:pPr>
      <w:r w:rsidRPr="00EC76D5">
        <w:t xml:space="preserve">  // ------------------------------------------------------------------------</w:t>
      </w:r>
    </w:p>
    <w:p w14:paraId="78995C9B" w14:textId="77777777" w:rsidR="002759C1" w:rsidRPr="00EC76D5" w:rsidRDefault="002759C1" w:rsidP="002759C1">
      <w:pPr>
        <w:pStyle w:val="Code"/>
      </w:pPr>
      <w:r w:rsidRPr="00EC76D5">
        <w:t xml:space="preserve">  </w:t>
      </w:r>
    </w:p>
    <w:p w14:paraId="2E829D12" w14:textId="77777777" w:rsidR="002759C1" w:rsidRPr="00EC76D5" w:rsidRDefault="002759C1" w:rsidP="002759C1">
      <w:pPr>
        <w:pStyle w:val="Code"/>
      </w:pPr>
      <w:r w:rsidRPr="00EC76D5">
        <w:t xml:space="preserve">  private void generateStructure(MiddleCode middleCode, int index) {</w:t>
      </w:r>
    </w:p>
    <w:p w14:paraId="63D091A1" w14:textId="77777777" w:rsidR="002759C1" w:rsidRPr="00EC76D5" w:rsidRDefault="002759C1" w:rsidP="002759C1">
      <w:pPr>
        <w:pStyle w:val="Code"/>
      </w:pPr>
      <w:r w:rsidRPr="00EC76D5">
        <w:t xml:space="preserve">    MiddleOperator middleOp = middleCode.getOperator();</w:t>
      </w:r>
    </w:p>
    <w:p w14:paraId="536FC260" w14:textId="77777777" w:rsidR="002759C1" w:rsidRPr="00EC76D5" w:rsidRDefault="002759C1" w:rsidP="002759C1">
      <w:pPr>
        <w:pStyle w:val="Code"/>
      </w:pPr>
    </w:p>
    <w:p w14:paraId="0180C481" w14:textId="77777777" w:rsidR="002759C1" w:rsidRPr="00EC76D5" w:rsidRDefault="002759C1" w:rsidP="002759C1">
      <w:pPr>
        <w:pStyle w:val="Code"/>
      </w:pPr>
      <w:r w:rsidRPr="00EC76D5">
        <w:t xml:space="preserve">    Object operand1 = middleCode.getOperand(1),</w:t>
      </w:r>
    </w:p>
    <w:p w14:paraId="43FF445B" w14:textId="77777777" w:rsidR="002759C1" w:rsidRPr="00EC76D5" w:rsidRDefault="002759C1" w:rsidP="002759C1">
      <w:pPr>
        <w:pStyle w:val="Code"/>
      </w:pPr>
      <w:r w:rsidRPr="00EC76D5">
        <w:t xml:space="preserve">           operand2 = middleCode.getOperand(2),</w:t>
      </w:r>
    </w:p>
    <w:p w14:paraId="32EE3971" w14:textId="77777777" w:rsidR="002759C1" w:rsidRPr="00EC76D5" w:rsidRDefault="002759C1" w:rsidP="002759C1">
      <w:pPr>
        <w:pStyle w:val="Code"/>
      </w:pPr>
      <w:r w:rsidRPr="00EC76D5">
        <w:t xml:space="preserve">           operand3 = middleCode.getOperand(3);</w:t>
      </w:r>
    </w:p>
    <w:p w14:paraId="781E75F2" w14:textId="77777777" w:rsidR="002759C1" w:rsidRPr="00EC76D5" w:rsidRDefault="002759C1" w:rsidP="002759C1">
      <w:pPr>
        <w:pStyle w:val="Code"/>
      </w:pPr>
    </w:p>
    <w:p w14:paraId="439FB335" w14:textId="77777777" w:rsidR="002759C1" w:rsidRPr="00EC76D5" w:rsidRDefault="002759C1" w:rsidP="002759C1">
      <w:pPr>
        <w:pStyle w:val="Code"/>
      </w:pPr>
      <w:r w:rsidRPr="00EC76D5">
        <w:t xml:space="preserve">    switch (middleOp) {</w:t>
      </w:r>
    </w:p>
    <w:p w14:paraId="60AAE07A" w14:textId="77777777" w:rsidR="002759C1" w:rsidRPr="00EC76D5" w:rsidRDefault="002759C1" w:rsidP="002759C1">
      <w:pPr>
        <w:pStyle w:val="Code"/>
      </w:pPr>
      <w:r w:rsidRPr="00EC76D5">
        <w:t xml:space="preserve">      case Assign: {</w:t>
      </w:r>
    </w:p>
    <w:p w14:paraId="16729B90" w14:textId="77777777" w:rsidR="002759C1" w:rsidRPr="00EC76D5" w:rsidRDefault="002759C1" w:rsidP="002759C1">
      <w:pPr>
        <w:pStyle w:val="Code"/>
      </w:pPr>
      <w:r w:rsidRPr="00EC76D5">
        <w:t xml:space="preserve">          Symbol targetSymbol = (Symbol) operand2,</w:t>
      </w:r>
    </w:p>
    <w:p w14:paraId="45C6A4BA" w14:textId="77777777" w:rsidR="002759C1" w:rsidRPr="00EC76D5" w:rsidRDefault="002759C1" w:rsidP="002759C1">
      <w:pPr>
        <w:pStyle w:val="Code"/>
      </w:pPr>
      <w:r w:rsidRPr="00EC76D5">
        <w:t xml:space="preserve">               sourceSymbol = (Symbol) operand3;</w:t>
      </w:r>
    </w:p>
    <w:p w14:paraId="70AA3CFF" w14:textId="77777777" w:rsidR="002759C1" w:rsidRPr="00EC76D5" w:rsidRDefault="002759C1" w:rsidP="002759C1">
      <w:pPr>
        <w:pStyle w:val="Code"/>
      </w:pPr>
      <w:r w:rsidRPr="00EC76D5">
        <w:t xml:space="preserve">          int copySize = targetSymbol.getType().getSize();</w:t>
      </w:r>
    </w:p>
    <w:p w14:paraId="4DF30323" w14:textId="77777777" w:rsidR="002759C1" w:rsidRPr="00EC76D5" w:rsidRDefault="002759C1" w:rsidP="002759C1">
      <w:pPr>
        <w:pStyle w:val="Code"/>
      </w:pPr>
      <w:r w:rsidRPr="00EC76D5">
        <w:t xml:space="preserve">          </w:t>
      </w:r>
    </w:p>
    <w:p w14:paraId="7ECC4355" w14:textId="77777777" w:rsidR="002759C1" w:rsidRPr="00EC76D5" w:rsidRDefault="002759C1" w:rsidP="002759C1">
      <w:pPr>
        <w:pStyle w:val="Code"/>
      </w:pPr>
      <w:r w:rsidRPr="00EC76D5">
        <w:t xml:space="preserve">          Register targetAddressRegister =</w:t>
      </w:r>
    </w:p>
    <w:p w14:paraId="7D400A1D" w14:textId="77777777" w:rsidR="002759C1" w:rsidRPr="00EC76D5" w:rsidRDefault="002759C1" w:rsidP="002759C1">
      <w:pPr>
        <w:pStyle w:val="Code"/>
      </w:pPr>
      <w:r w:rsidRPr="00EC76D5">
        <w:t xml:space="preserve">                     middleCode.getRegister(Track.LeftAddress),</w:t>
      </w:r>
    </w:p>
    <w:p w14:paraId="1CD0ECA7" w14:textId="77777777" w:rsidR="002759C1" w:rsidRPr="00EC76D5" w:rsidRDefault="002759C1" w:rsidP="002759C1">
      <w:pPr>
        <w:pStyle w:val="Code"/>
      </w:pPr>
      <w:r w:rsidRPr="00EC76D5">
        <w:t xml:space="preserve">                   sourceAddressRegister =</w:t>
      </w:r>
    </w:p>
    <w:p w14:paraId="16138EB9" w14:textId="77777777" w:rsidR="002759C1" w:rsidRPr="00EC76D5" w:rsidRDefault="002759C1" w:rsidP="002759C1">
      <w:pPr>
        <w:pStyle w:val="Code"/>
      </w:pPr>
      <w:r w:rsidRPr="00EC76D5">
        <w:t xml:space="preserve">                     middleCode.getRegister(Track.RightAddress),</w:t>
      </w:r>
    </w:p>
    <w:p w14:paraId="075710B3" w14:textId="77777777" w:rsidR="002759C1" w:rsidRPr="00EC76D5" w:rsidRDefault="002759C1" w:rsidP="002759C1">
      <w:pPr>
        <w:pStyle w:val="Code"/>
      </w:pPr>
      <w:r w:rsidRPr="00EC76D5">
        <w:t xml:space="preserve">                   countRegister = middleCode.getRegister(Track.Left),</w:t>
      </w:r>
    </w:p>
    <w:p w14:paraId="32284D10" w14:textId="77777777" w:rsidR="002759C1" w:rsidRPr="00EC76D5" w:rsidRDefault="002759C1" w:rsidP="002759C1">
      <w:pPr>
        <w:pStyle w:val="Code"/>
      </w:pPr>
      <w:r w:rsidRPr="00EC76D5">
        <w:t xml:space="preserve">                   valueRegister = middleCode.getRegister(Track.Right);</w:t>
      </w:r>
    </w:p>
    <w:p w14:paraId="4F2134D4" w14:textId="77777777" w:rsidR="002759C1" w:rsidRPr="00EC76D5" w:rsidRDefault="002759C1" w:rsidP="002759C1">
      <w:pPr>
        <w:pStyle w:val="Code"/>
      </w:pPr>
    </w:p>
    <w:p w14:paraId="47F496EF" w14:textId="77777777" w:rsidR="002759C1" w:rsidRPr="00EC76D5" w:rsidRDefault="002759C1" w:rsidP="002759C1">
      <w:pPr>
        <w:pStyle w:val="Code"/>
      </w:pPr>
      <w:r w:rsidRPr="00EC76D5">
        <w:t xml:space="preserve">          if (middleCode.isLoad(Track.Left)) {</w:t>
      </w:r>
    </w:p>
    <w:p w14:paraId="0D4F3A93" w14:textId="77777777" w:rsidR="002759C1" w:rsidRPr="00EC76D5" w:rsidRDefault="002759C1" w:rsidP="002759C1">
      <w:pPr>
        <w:pStyle w:val="Code"/>
      </w:pPr>
      <w:r w:rsidRPr="00EC76D5">
        <w:t xml:space="preserve">            loadAddressRegister(targetAddressRegister, targetSymbol, null);</w:t>
      </w:r>
    </w:p>
    <w:p w14:paraId="3386D486" w14:textId="77777777" w:rsidR="002759C1" w:rsidRPr="00EC76D5" w:rsidRDefault="002759C1" w:rsidP="002759C1">
      <w:pPr>
        <w:pStyle w:val="Code"/>
      </w:pPr>
      <w:r w:rsidRPr="00EC76D5">
        <w:t xml:space="preserve">          }    </w:t>
      </w:r>
    </w:p>
    <w:p w14:paraId="5693D838" w14:textId="77777777" w:rsidR="002759C1" w:rsidRPr="00EC76D5" w:rsidRDefault="002759C1" w:rsidP="002759C1">
      <w:pPr>
        <w:pStyle w:val="Code"/>
      </w:pPr>
      <w:r w:rsidRPr="00EC76D5">
        <w:t xml:space="preserve">    </w:t>
      </w:r>
    </w:p>
    <w:p w14:paraId="00DAB763" w14:textId="77777777" w:rsidR="002759C1" w:rsidRPr="00EC76D5" w:rsidRDefault="002759C1" w:rsidP="002759C1">
      <w:pPr>
        <w:pStyle w:val="Code"/>
      </w:pPr>
      <w:r w:rsidRPr="00EC76D5">
        <w:t xml:space="preserve">          if (middleCode.isLoad(Track.Right)) {</w:t>
      </w:r>
    </w:p>
    <w:p w14:paraId="61B9F8AD" w14:textId="77777777" w:rsidR="002759C1" w:rsidRPr="00EC76D5" w:rsidRDefault="002759C1" w:rsidP="002759C1">
      <w:pPr>
        <w:pStyle w:val="Code"/>
      </w:pPr>
      <w:r w:rsidRPr="00EC76D5">
        <w:t xml:space="preserve">            loadAddressRegister(sourceAddressRegister, sourceSymbol, null);</w:t>
      </w:r>
    </w:p>
    <w:p w14:paraId="3685E907" w14:textId="77777777" w:rsidR="002759C1" w:rsidRPr="00EC76D5" w:rsidRDefault="002759C1" w:rsidP="002759C1">
      <w:pPr>
        <w:pStyle w:val="Code"/>
      </w:pPr>
      <w:r w:rsidRPr="00EC76D5">
        <w:t xml:space="preserve">          }</w:t>
      </w:r>
    </w:p>
    <w:p w14:paraId="4A49913A" w14:textId="77777777" w:rsidR="002759C1" w:rsidRPr="00EC76D5" w:rsidRDefault="002759C1" w:rsidP="002759C1">
      <w:pPr>
        <w:pStyle w:val="Code"/>
      </w:pPr>
    </w:p>
    <w:p w14:paraId="03553631" w14:textId="77777777" w:rsidR="002759C1" w:rsidRPr="00EC76D5" w:rsidRDefault="002759C1" w:rsidP="002759C1">
      <w:pPr>
        <w:pStyle w:val="Code"/>
      </w:pPr>
      <w:r w:rsidRPr="00EC76D5">
        <w:t xml:space="preserve">          generateMemoryCopy(targetAddressRegister, sourceAddressRegister,</w:t>
      </w:r>
    </w:p>
    <w:p w14:paraId="770C9A4A" w14:textId="77777777" w:rsidR="002759C1" w:rsidRPr="00EC76D5" w:rsidRDefault="002759C1" w:rsidP="002759C1">
      <w:pPr>
        <w:pStyle w:val="Code"/>
      </w:pPr>
      <w:r w:rsidRPr="00EC76D5">
        <w:t xml:space="preserve">                             countRegister, valueRegister, copySize, index);</w:t>
      </w:r>
    </w:p>
    <w:p w14:paraId="3987F455" w14:textId="77777777" w:rsidR="002759C1" w:rsidRPr="00EC76D5" w:rsidRDefault="002759C1" w:rsidP="002759C1">
      <w:pPr>
        <w:pStyle w:val="Code"/>
      </w:pPr>
      <w:r w:rsidRPr="00EC76D5">
        <w:t xml:space="preserve">        }</w:t>
      </w:r>
    </w:p>
    <w:p w14:paraId="2FB53D91" w14:textId="77777777" w:rsidR="002759C1" w:rsidRPr="00EC76D5" w:rsidRDefault="002759C1" w:rsidP="002759C1">
      <w:pPr>
        <w:pStyle w:val="Code"/>
      </w:pPr>
      <w:r w:rsidRPr="00EC76D5">
        <w:t xml:space="preserve">        break;</w:t>
      </w:r>
    </w:p>
    <w:p w14:paraId="5707B19A" w14:textId="77777777" w:rsidR="002759C1" w:rsidRPr="00EC76D5" w:rsidRDefault="002759C1" w:rsidP="002759C1">
      <w:pPr>
        <w:pStyle w:val="Code"/>
      </w:pPr>
    </w:p>
    <w:p w14:paraId="5D353730" w14:textId="77777777" w:rsidR="002759C1" w:rsidRPr="00EC76D5" w:rsidRDefault="002759C1" w:rsidP="002759C1">
      <w:pPr>
        <w:pStyle w:val="Code"/>
      </w:pPr>
      <w:r w:rsidRPr="00EC76D5">
        <w:t xml:space="preserve">      case Parameter: {</w:t>
      </w:r>
    </w:p>
    <w:p w14:paraId="5D9308E6" w14:textId="77777777" w:rsidR="002759C1" w:rsidRPr="00EC76D5" w:rsidRDefault="002759C1" w:rsidP="002759C1">
      <w:pPr>
        <w:pStyle w:val="Code"/>
      </w:pPr>
      <w:r w:rsidRPr="00EC76D5">
        <w:t xml:space="preserve">          int recordSize = Main.CurrentTable.getFunctionSize();</w:t>
      </w:r>
    </w:p>
    <w:p w14:paraId="6CC93EF0" w14:textId="77777777" w:rsidR="002759C1" w:rsidRPr="00EC76D5" w:rsidRDefault="002759C1" w:rsidP="002759C1">
      <w:pPr>
        <w:pStyle w:val="Code"/>
      </w:pPr>
      <w:r w:rsidRPr="00EC76D5">
        <w:t xml:space="preserve">          int paramOffset =  recordSize + ((int) operand1);</w:t>
      </w:r>
    </w:p>
    <w:p w14:paraId="7F805FCA" w14:textId="77777777" w:rsidR="002759C1" w:rsidRPr="00EC76D5" w:rsidRDefault="002759C1" w:rsidP="002759C1">
      <w:pPr>
        <w:pStyle w:val="Code"/>
      </w:pPr>
      <w:r w:rsidRPr="00EC76D5">
        <w:t xml:space="preserve">          Symbol paramSymbol = (Symbol) operand2;</w:t>
      </w:r>
    </w:p>
    <w:p w14:paraId="7AE7CA15" w14:textId="77777777" w:rsidR="002759C1" w:rsidRPr="00EC76D5" w:rsidRDefault="002759C1" w:rsidP="002759C1">
      <w:pPr>
        <w:pStyle w:val="Code"/>
      </w:pPr>
      <w:r w:rsidRPr="00EC76D5">
        <w:t xml:space="preserve">          </w:t>
      </w:r>
    </w:p>
    <w:p w14:paraId="294071A7" w14:textId="77777777" w:rsidR="002759C1" w:rsidRPr="00EC76D5" w:rsidRDefault="002759C1" w:rsidP="002759C1">
      <w:pPr>
        <w:pStyle w:val="Code"/>
      </w:pPr>
      <w:r w:rsidRPr="00EC76D5">
        <w:t xml:space="preserve">          Register targetAddressRegister =</w:t>
      </w:r>
    </w:p>
    <w:p w14:paraId="2854EE68" w14:textId="77777777" w:rsidR="002759C1" w:rsidRPr="00EC76D5" w:rsidRDefault="002759C1" w:rsidP="002759C1">
      <w:pPr>
        <w:pStyle w:val="Code"/>
      </w:pPr>
      <w:r w:rsidRPr="00EC76D5">
        <w:t xml:space="preserve">                     middleCode.getRegister(Track.LeftAddress),</w:t>
      </w:r>
    </w:p>
    <w:p w14:paraId="5D4AE458" w14:textId="77777777" w:rsidR="002759C1" w:rsidRPr="00EC76D5" w:rsidRDefault="002759C1" w:rsidP="002759C1">
      <w:pPr>
        <w:pStyle w:val="Code"/>
      </w:pPr>
      <w:r w:rsidRPr="00EC76D5">
        <w:t xml:space="preserve">                   sourceAddressRegister =</w:t>
      </w:r>
    </w:p>
    <w:p w14:paraId="1D26F8A2" w14:textId="77777777" w:rsidR="002759C1" w:rsidRPr="00EC76D5" w:rsidRDefault="002759C1" w:rsidP="002759C1">
      <w:pPr>
        <w:pStyle w:val="Code"/>
      </w:pPr>
      <w:r w:rsidRPr="00EC76D5">
        <w:t xml:space="preserve">                     middleCode.getRegister(Track.RightAddress),</w:t>
      </w:r>
    </w:p>
    <w:p w14:paraId="7B1D3192" w14:textId="77777777" w:rsidR="002759C1" w:rsidRPr="00EC76D5" w:rsidRDefault="002759C1" w:rsidP="002759C1">
      <w:pPr>
        <w:pStyle w:val="Code"/>
      </w:pPr>
      <w:r w:rsidRPr="00EC76D5">
        <w:t xml:space="preserve">                   countRegister = middleCode.getRegister(Track.Left),</w:t>
      </w:r>
    </w:p>
    <w:p w14:paraId="2A039C43" w14:textId="77777777" w:rsidR="002759C1" w:rsidRPr="00EC76D5" w:rsidRDefault="002759C1" w:rsidP="002759C1">
      <w:pPr>
        <w:pStyle w:val="Code"/>
      </w:pPr>
      <w:r w:rsidRPr="00EC76D5">
        <w:t xml:space="preserve">                   valueRegister = middleCode.getRegister(Track.Right);</w:t>
      </w:r>
    </w:p>
    <w:p w14:paraId="678E714E" w14:textId="77777777" w:rsidR="002759C1" w:rsidRPr="00EC76D5" w:rsidRDefault="002759C1" w:rsidP="002759C1">
      <w:pPr>
        <w:pStyle w:val="Code"/>
      </w:pPr>
    </w:p>
    <w:p w14:paraId="5E9DBBAA" w14:textId="77777777" w:rsidR="002759C1" w:rsidRPr="00EC76D5" w:rsidRDefault="002759C1" w:rsidP="002759C1">
      <w:pPr>
        <w:pStyle w:val="Code"/>
      </w:pPr>
      <w:r w:rsidRPr="00EC76D5">
        <w:t xml:space="preserve">          if (middleCode.isLoad(Track.Right)) {</w:t>
      </w:r>
    </w:p>
    <w:p w14:paraId="64354C09" w14:textId="77777777" w:rsidR="002759C1" w:rsidRPr="00EC76D5" w:rsidRDefault="002759C1" w:rsidP="002759C1">
      <w:pPr>
        <w:pStyle w:val="Code"/>
      </w:pPr>
      <w:r w:rsidRPr="00EC76D5">
        <w:t xml:space="preserve">            loadAddressRegister(sourceAddressRegister, paramSymbol, null);</w:t>
      </w:r>
    </w:p>
    <w:p w14:paraId="6BB2E8F5" w14:textId="77777777" w:rsidR="002759C1" w:rsidRPr="00EC76D5" w:rsidRDefault="002759C1" w:rsidP="002759C1">
      <w:pPr>
        <w:pStyle w:val="Code"/>
      </w:pPr>
      <w:r w:rsidRPr="00EC76D5">
        <w:t xml:space="preserve">          }    </w:t>
      </w:r>
    </w:p>
    <w:p w14:paraId="499FEA3A" w14:textId="77777777" w:rsidR="002759C1" w:rsidRPr="00EC76D5" w:rsidRDefault="002759C1" w:rsidP="002759C1">
      <w:pPr>
        <w:pStyle w:val="Code"/>
      </w:pPr>
      <w:r w:rsidRPr="00EC76D5">
        <w:t xml:space="preserve">    </w:t>
      </w:r>
    </w:p>
    <w:p w14:paraId="16E98A37" w14:textId="77777777" w:rsidR="002759C1" w:rsidRPr="00EC76D5" w:rsidRDefault="002759C1" w:rsidP="002759C1">
      <w:pPr>
        <w:pStyle w:val="Code"/>
      </w:pPr>
      <w:r w:rsidRPr="00EC76D5">
        <w:t xml:space="preserve">          Symbol targetSymbol = Symbol.createVariableSymbol("parameter", false,</w:t>
      </w:r>
    </w:p>
    <w:p w14:paraId="18681CFA" w14:textId="77777777" w:rsidR="002759C1" w:rsidRPr="00EC76D5" w:rsidRDefault="002759C1" w:rsidP="002759C1">
      <w:pPr>
        <w:pStyle w:val="Code"/>
      </w:pPr>
      <w:r w:rsidRPr="00EC76D5">
        <w:t xml:space="preserve">                                Storage.Auto, paramSymbol.getType(), null);</w:t>
      </w:r>
    </w:p>
    <w:p w14:paraId="6D2C50C0" w14:textId="77777777" w:rsidR="002759C1" w:rsidRPr="00EC76D5" w:rsidRDefault="002759C1" w:rsidP="002759C1">
      <w:pPr>
        <w:pStyle w:val="Code"/>
      </w:pPr>
      <w:r w:rsidRPr="00EC76D5">
        <w:t xml:space="preserve">          targetSymbol.setOffset(paramOffset);</w:t>
      </w:r>
    </w:p>
    <w:p w14:paraId="5822BCDA" w14:textId="77777777" w:rsidR="002759C1" w:rsidRPr="00EC76D5" w:rsidRDefault="002759C1" w:rsidP="002759C1">
      <w:pPr>
        <w:pStyle w:val="Code"/>
      </w:pPr>
      <w:r w:rsidRPr="00EC76D5">
        <w:t xml:space="preserve">          </w:t>
      </w:r>
    </w:p>
    <w:p w14:paraId="47B3CEA3" w14:textId="77777777" w:rsidR="002759C1" w:rsidRPr="00EC76D5" w:rsidRDefault="002759C1" w:rsidP="002759C1">
      <w:pPr>
        <w:pStyle w:val="Code"/>
      </w:pPr>
      <w:r w:rsidRPr="00EC76D5">
        <w:t xml:space="preserve">          Register baseRegister = Main.FuncSymbol.getType().isEllipse() ?</w:t>
      </w:r>
    </w:p>
    <w:p w14:paraId="580B1C14" w14:textId="77777777" w:rsidR="002759C1" w:rsidRPr="00EC76D5" w:rsidRDefault="002759C1" w:rsidP="002759C1">
      <w:pPr>
        <w:pStyle w:val="Code"/>
      </w:pPr>
      <w:r w:rsidRPr="00EC76D5">
        <w:t xml:space="preserve">                                  ObjectCode.EllipseRegister :</w:t>
      </w:r>
    </w:p>
    <w:p w14:paraId="3D411571" w14:textId="77777777" w:rsidR="002759C1" w:rsidRPr="00EC76D5" w:rsidRDefault="002759C1" w:rsidP="002759C1">
      <w:pPr>
        <w:pStyle w:val="Code"/>
      </w:pPr>
      <w:r w:rsidRPr="00EC76D5">
        <w:t xml:space="preserve">                                  ObjectCode.FrameRegister;</w:t>
      </w:r>
    </w:p>
    <w:p w14:paraId="04E0524B" w14:textId="77777777" w:rsidR="002759C1" w:rsidRPr="00EC76D5" w:rsidRDefault="002759C1" w:rsidP="002759C1">
      <w:pPr>
        <w:pStyle w:val="Code"/>
      </w:pPr>
      <w:r w:rsidRPr="00EC76D5">
        <w:t xml:space="preserve">          loadAddressRegister(targetAddressRegister,</w:t>
      </w:r>
    </w:p>
    <w:p w14:paraId="2CC1AA3D" w14:textId="77777777" w:rsidR="002759C1" w:rsidRPr="00EC76D5" w:rsidRDefault="002759C1" w:rsidP="002759C1">
      <w:pPr>
        <w:pStyle w:val="Code"/>
      </w:pPr>
      <w:r w:rsidRPr="00EC76D5">
        <w:t xml:space="preserve">                              targetSymbol, baseRegister);</w:t>
      </w:r>
    </w:p>
    <w:p w14:paraId="1CACB955" w14:textId="77777777" w:rsidR="002759C1" w:rsidRPr="00EC76D5" w:rsidRDefault="002759C1" w:rsidP="002759C1">
      <w:pPr>
        <w:pStyle w:val="Code"/>
      </w:pPr>
      <w:r w:rsidRPr="00EC76D5">
        <w:t xml:space="preserve">          </w:t>
      </w:r>
    </w:p>
    <w:p w14:paraId="294EBD2F" w14:textId="77777777" w:rsidR="002759C1" w:rsidRPr="00EC76D5" w:rsidRDefault="002759C1" w:rsidP="002759C1">
      <w:pPr>
        <w:pStyle w:val="Code"/>
      </w:pPr>
      <w:r w:rsidRPr="00EC76D5">
        <w:t xml:space="preserve">          generateMemoryCopy(targetAddressRegister, sourceAddressRegister,</w:t>
      </w:r>
    </w:p>
    <w:p w14:paraId="4CBC7C9B" w14:textId="77777777" w:rsidR="002759C1" w:rsidRPr="00EC76D5" w:rsidRDefault="002759C1" w:rsidP="002759C1">
      <w:pPr>
        <w:pStyle w:val="Code"/>
      </w:pPr>
      <w:r w:rsidRPr="00EC76D5">
        <w:t xml:space="preserve">                             countRegister, valueRegister,</w:t>
      </w:r>
    </w:p>
    <w:p w14:paraId="7605198D" w14:textId="77777777" w:rsidR="002759C1" w:rsidRPr="00EC76D5" w:rsidRDefault="002759C1" w:rsidP="002759C1">
      <w:pPr>
        <w:pStyle w:val="Code"/>
      </w:pPr>
      <w:r w:rsidRPr="00EC76D5">
        <w:t xml:space="preserve">                             paramSymbol.getType().getSize(), index);</w:t>
      </w:r>
    </w:p>
    <w:p w14:paraId="3CB22EDC" w14:textId="77777777" w:rsidR="002759C1" w:rsidRPr="00EC76D5" w:rsidRDefault="002759C1" w:rsidP="002759C1">
      <w:pPr>
        <w:pStyle w:val="Code"/>
      </w:pPr>
      <w:r w:rsidRPr="00EC76D5">
        <w:t xml:space="preserve">        }</w:t>
      </w:r>
    </w:p>
    <w:p w14:paraId="1ABC727C" w14:textId="77777777" w:rsidR="002759C1" w:rsidRPr="00EC76D5" w:rsidRDefault="002759C1" w:rsidP="002759C1">
      <w:pPr>
        <w:pStyle w:val="Code"/>
      </w:pPr>
      <w:r w:rsidRPr="00EC76D5">
        <w:t xml:space="preserve">        break;</w:t>
      </w:r>
    </w:p>
    <w:p w14:paraId="4A80BA3D" w14:textId="77777777" w:rsidR="002759C1" w:rsidRPr="00EC76D5" w:rsidRDefault="002759C1" w:rsidP="002759C1">
      <w:pPr>
        <w:pStyle w:val="Code"/>
      </w:pPr>
    </w:p>
    <w:p w14:paraId="4775A308" w14:textId="77777777" w:rsidR="002759C1" w:rsidRPr="00EC76D5" w:rsidRDefault="002759C1" w:rsidP="002759C1">
      <w:pPr>
        <w:pStyle w:val="Code"/>
      </w:pPr>
      <w:r w:rsidRPr="00EC76D5">
        <w:t xml:space="preserve">      case GetReturnValue: {</w:t>
      </w:r>
    </w:p>
    <w:p w14:paraId="06FC40D4" w14:textId="77777777" w:rsidR="002759C1" w:rsidRPr="00EC76D5" w:rsidRDefault="002759C1" w:rsidP="002759C1">
      <w:pPr>
        <w:pStyle w:val="Code"/>
      </w:pPr>
      <w:r w:rsidRPr="00EC76D5">
        <w:t xml:space="preserve">          Symbol returnSymbol = (Symbol) operand1;</w:t>
      </w:r>
    </w:p>
    <w:p w14:paraId="164FAD1B" w14:textId="77777777" w:rsidR="002759C1" w:rsidRPr="00EC76D5" w:rsidRDefault="002759C1" w:rsidP="002759C1">
      <w:pPr>
        <w:pStyle w:val="Code"/>
      </w:pPr>
      <w:r w:rsidRPr="00EC76D5">
        <w:t xml:space="preserve">          </w:t>
      </w:r>
    </w:p>
    <w:p w14:paraId="09B09F1B" w14:textId="77777777" w:rsidR="002759C1" w:rsidRPr="00EC76D5" w:rsidRDefault="002759C1" w:rsidP="002759C1">
      <w:pPr>
        <w:pStyle w:val="Code"/>
      </w:pPr>
      <w:r w:rsidRPr="00EC76D5">
        <w:t xml:space="preserve">          Register returnAddressRegister =</w:t>
      </w:r>
    </w:p>
    <w:p w14:paraId="57D48E6C" w14:textId="77777777" w:rsidR="002759C1" w:rsidRPr="00EC76D5" w:rsidRDefault="002759C1" w:rsidP="002759C1">
      <w:pPr>
        <w:pStyle w:val="Code"/>
      </w:pPr>
      <w:r w:rsidRPr="00EC76D5">
        <w:t xml:space="preserve">                     middleCode.getRegister(Track.LeftAddress),</w:t>
      </w:r>
    </w:p>
    <w:p w14:paraId="1068A73E" w14:textId="77777777" w:rsidR="002759C1" w:rsidRPr="00EC76D5" w:rsidRDefault="002759C1" w:rsidP="002759C1">
      <w:pPr>
        <w:pStyle w:val="Code"/>
      </w:pPr>
      <w:r w:rsidRPr="00EC76D5">
        <w:t xml:space="preserve">                   countRegister = middleCode.getRegister(Track.Left),</w:t>
      </w:r>
    </w:p>
    <w:p w14:paraId="19E4BF7B" w14:textId="77777777" w:rsidR="002759C1" w:rsidRPr="00EC76D5" w:rsidRDefault="002759C1" w:rsidP="002759C1">
      <w:pPr>
        <w:pStyle w:val="Code"/>
      </w:pPr>
      <w:r w:rsidRPr="00EC76D5">
        <w:t xml:space="preserve">                   valueRegister = middleCode.getRegister(Track.Right);</w:t>
      </w:r>
    </w:p>
    <w:p w14:paraId="77928FDF" w14:textId="77777777" w:rsidR="002759C1" w:rsidRPr="00EC76D5" w:rsidRDefault="002759C1" w:rsidP="002759C1">
      <w:pPr>
        <w:pStyle w:val="Code"/>
      </w:pPr>
    </w:p>
    <w:p w14:paraId="4CA65513" w14:textId="77777777" w:rsidR="002759C1" w:rsidRPr="00EC76D5" w:rsidRDefault="002759C1" w:rsidP="002759C1">
      <w:pPr>
        <w:pStyle w:val="Code"/>
      </w:pPr>
      <w:r w:rsidRPr="00EC76D5">
        <w:t xml:space="preserve">          if (middleCode.isLoad(Track.Left)) {</w:t>
      </w:r>
    </w:p>
    <w:p w14:paraId="241A8582" w14:textId="77777777" w:rsidR="002759C1" w:rsidRPr="00EC76D5" w:rsidRDefault="002759C1" w:rsidP="002759C1">
      <w:pPr>
        <w:pStyle w:val="Code"/>
      </w:pPr>
      <w:r w:rsidRPr="00EC76D5">
        <w:t xml:space="preserve">            loadAddressRegister(returnAddressRegister, returnSymbol, null);</w:t>
      </w:r>
    </w:p>
    <w:p w14:paraId="28808A45" w14:textId="77777777" w:rsidR="002759C1" w:rsidRPr="00EC76D5" w:rsidRDefault="002759C1" w:rsidP="002759C1">
      <w:pPr>
        <w:pStyle w:val="Code"/>
      </w:pPr>
      <w:r w:rsidRPr="00EC76D5">
        <w:t xml:space="preserve">          }    </w:t>
      </w:r>
    </w:p>
    <w:p w14:paraId="66453BD3" w14:textId="77777777" w:rsidR="002759C1" w:rsidRPr="00EC76D5" w:rsidRDefault="002759C1" w:rsidP="002759C1">
      <w:pPr>
        <w:pStyle w:val="Code"/>
      </w:pPr>
      <w:r w:rsidRPr="00EC76D5">
        <w:t xml:space="preserve">    </w:t>
      </w:r>
    </w:p>
    <w:p w14:paraId="091507CA" w14:textId="77777777" w:rsidR="002759C1" w:rsidRPr="00EC76D5" w:rsidRDefault="002759C1" w:rsidP="002759C1">
      <w:pPr>
        <w:pStyle w:val="Code"/>
      </w:pPr>
      <w:r w:rsidRPr="00EC76D5">
        <w:t xml:space="preserve">          generateMemoryCopy(returnAddressRegister, ObjectCode.ReturnPointerRegister,</w:t>
      </w:r>
    </w:p>
    <w:p w14:paraId="06D886B6" w14:textId="77777777" w:rsidR="002759C1" w:rsidRPr="00EC76D5" w:rsidRDefault="002759C1" w:rsidP="002759C1">
      <w:pPr>
        <w:pStyle w:val="Code"/>
      </w:pPr>
      <w:r w:rsidRPr="00EC76D5">
        <w:t xml:space="preserve">                             countRegister, valueRegister,</w:t>
      </w:r>
    </w:p>
    <w:p w14:paraId="3BB49BAE" w14:textId="77777777" w:rsidR="002759C1" w:rsidRPr="00EC76D5" w:rsidRDefault="002759C1" w:rsidP="002759C1">
      <w:pPr>
        <w:pStyle w:val="Code"/>
      </w:pPr>
      <w:r w:rsidRPr="00EC76D5">
        <w:t xml:space="preserve">                             returnSymbol.getType().getSize(), index);</w:t>
      </w:r>
    </w:p>
    <w:p w14:paraId="1AC53875" w14:textId="77777777" w:rsidR="002759C1" w:rsidRPr="00EC76D5" w:rsidRDefault="002759C1" w:rsidP="002759C1">
      <w:pPr>
        <w:pStyle w:val="Code"/>
      </w:pPr>
      <w:r w:rsidRPr="00EC76D5">
        <w:t xml:space="preserve">        }</w:t>
      </w:r>
    </w:p>
    <w:p w14:paraId="1B13969B" w14:textId="77777777" w:rsidR="002759C1" w:rsidRPr="00EC76D5" w:rsidRDefault="002759C1" w:rsidP="002759C1">
      <w:pPr>
        <w:pStyle w:val="Code"/>
      </w:pPr>
      <w:r w:rsidRPr="00EC76D5">
        <w:t xml:space="preserve">        break;</w:t>
      </w:r>
    </w:p>
    <w:p w14:paraId="59857154" w14:textId="77777777" w:rsidR="002759C1" w:rsidRPr="00EC76D5" w:rsidRDefault="002759C1" w:rsidP="002759C1">
      <w:pPr>
        <w:pStyle w:val="Code"/>
      </w:pPr>
      <w:r w:rsidRPr="00EC76D5">
        <w:t xml:space="preserve">      </w:t>
      </w:r>
    </w:p>
    <w:p w14:paraId="6F59861E" w14:textId="77777777" w:rsidR="002759C1" w:rsidRPr="00EC76D5" w:rsidRDefault="002759C1" w:rsidP="002759C1">
      <w:pPr>
        <w:pStyle w:val="Code"/>
      </w:pPr>
      <w:r w:rsidRPr="00EC76D5">
        <w:t xml:space="preserve">      case SetReturnValue: {</w:t>
      </w:r>
    </w:p>
    <w:p w14:paraId="587B2E99" w14:textId="77777777" w:rsidR="002759C1" w:rsidRPr="00EC76D5" w:rsidRDefault="002759C1" w:rsidP="002759C1">
      <w:pPr>
        <w:pStyle w:val="Code"/>
      </w:pPr>
      <w:r w:rsidRPr="00EC76D5">
        <w:t xml:space="preserve">          Symbol returnSymbol = (Symbol) operand2;</w:t>
      </w:r>
    </w:p>
    <w:p w14:paraId="08B78D9C" w14:textId="77777777" w:rsidR="002759C1" w:rsidRPr="00EC76D5" w:rsidRDefault="002759C1" w:rsidP="002759C1">
      <w:pPr>
        <w:pStyle w:val="Code"/>
      </w:pPr>
      <w:r w:rsidRPr="00EC76D5">
        <w:t xml:space="preserve">          loadAddressRegister(ObjectCode.ReturnPointerRegister,</w:t>
      </w:r>
    </w:p>
    <w:p w14:paraId="04C04DFA" w14:textId="77777777" w:rsidR="002759C1" w:rsidRPr="00EC76D5" w:rsidRDefault="002759C1" w:rsidP="002759C1">
      <w:pPr>
        <w:pStyle w:val="Code"/>
      </w:pPr>
      <w:r w:rsidRPr="00EC76D5">
        <w:t xml:space="preserve">                              returnSymbol, null);</w:t>
      </w:r>
    </w:p>
    <w:p w14:paraId="607C1B0D" w14:textId="77777777" w:rsidR="002759C1" w:rsidRPr="00EC76D5" w:rsidRDefault="002759C1" w:rsidP="002759C1">
      <w:pPr>
        <w:pStyle w:val="Code"/>
      </w:pPr>
      <w:r w:rsidRPr="00EC76D5">
        <w:t xml:space="preserve">        }</w:t>
      </w:r>
    </w:p>
    <w:p w14:paraId="1426BA83" w14:textId="77777777" w:rsidR="002759C1" w:rsidRPr="00EC76D5" w:rsidRDefault="002759C1" w:rsidP="002759C1">
      <w:pPr>
        <w:pStyle w:val="Code"/>
      </w:pPr>
      <w:r w:rsidRPr="00EC76D5">
        <w:t xml:space="preserve">        break;</w:t>
      </w:r>
    </w:p>
    <w:p w14:paraId="2CCDDF93" w14:textId="77777777" w:rsidR="002759C1" w:rsidRPr="00EC76D5" w:rsidRDefault="002759C1" w:rsidP="002759C1">
      <w:pPr>
        <w:pStyle w:val="Code"/>
      </w:pPr>
    </w:p>
    <w:p w14:paraId="7106D5C7" w14:textId="77777777" w:rsidR="002759C1" w:rsidRPr="00EC76D5" w:rsidRDefault="002759C1" w:rsidP="002759C1">
      <w:pPr>
        <w:pStyle w:val="Code"/>
      </w:pPr>
      <w:r w:rsidRPr="00EC76D5">
        <w:t xml:space="preserve">      case Deref:</w:t>
      </w:r>
    </w:p>
    <w:p w14:paraId="2E442928" w14:textId="77777777" w:rsidR="002759C1" w:rsidRPr="00EC76D5" w:rsidRDefault="002759C1" w:rsidP="002759C1">
      <w:pPr>
        <w:pStyle w:val="Code"/>
      </w:pPr>
      <w:r w:rsidRPr="00EC76D5">
        <w:t xml:space="preserve">        break;</w:t>
      </w:r>
    </w:p>
    <w:p w14:paraId="07EBB2BC" w14:textId="77777777" w:rsidR="002759C1" w:rsidRPr="00EC76D5" w:rsidRDefault="002759C1" w:rsidP="002759C1">
      <w:pPr>
        <w:pStyle w:val="Code"/>
      </w:pPr>
      <w:r w:rsidRPr="00EC76D5">
        <w:t xml:space="preserve">        </w:t>
      </w:r>
    </w:p>
    <w:p w14:paraId="7834898B" w14:textId="77777777" w:rsidR="002759C1" w:rsidRPr="00EC76D5" w:rsidRDefault="002759C1" w:rsidP="002759C1">
      <w:pPr>
        <w:pStyle w:val="Code"/>
      </w:pPr>
      <w:r w:rsidRPr="00EC76D5">
        <w:t xml:space="preserve">      case Index:</w:t>
      </w:r>
    </w:p>
    <w:p w14:paraId="128DA2FE" w14:textId="77777777" w:rsidR="002759C1" w:rsidRPr="00EC76D5" w:rsidRDefault="002759C1" w:rsidP="002759C1">
      <w:pPr>
        <w:pStyle w:val="Code"/>
      </w:pPr>
      <w:r w:rsidRPr="00EC76D5">
        <w:t xml:space="preserve">        break;</w:t>
      </w:r>
    </w:p>
    <w:p w14:paraId="5EB2A9BC" w14:textId="77777777" w:rsidR="002759C1" w:rsidRPr="00EC76D5" w:rsidRDefault="002759C1" w:rsidP="002759C1">
      <w:pPr>
        <w:pStyle w:val="Code"/>
      </w:pPr>
      <w:r w:rsidRPr="00EC76D5">
        <w:t xml:space="preserve">        </w:t>
      </w:r>
    </w:p>
    <w:p w14:paraId="07268BBC" w14:textId="77777777" w:rsidR="002759C1" w:rsidRPr="00EC76D5" w:rsidRDefault="002759C1" w:rsidP="002759C1">
      <w:pPr>
        <w:pStyle w:val="Code"/>
      </w:pPr>
      <w:r w:rsidRPr="00EC76D5">
        <w:t xml:space="preserve">      default:</w:t>
      </w:r>
    </w:p>
    <w:p w14:paraId="6CCB5721" w14:textId="77777777" w:rsidR="002759C1" w:rsidRPr="00EC76D5" w:rsidRDefault="002759C1" w:rsidP="002759C1">
      <w:pPr>
        <w:pStyle w:val="Code"/>
      </w:pPr>
      <w:r w:rsidRPr="00EC76D5">
        <w:t xml:space="preserve">        Assert.error("default struct", middleOp.toString());</w:t>
      </w:r>
    </w:p>
    <w:p w14:paraId="4FDA70CB" w14:textId="77777777" w:rsidR="002759C1" w:rsidRPr="00EC76D5" w:rsidRDefault="002759C1" w:rsidP="002759C1">
      <w:pPr>
        <w:pStyle w:val="Code"/>
      </w:pPr>
      <w:r w:rsidRPr="00EC76D5">
        <w:t xml:space="preserve">        break;</w:t>
      </w:r>
    </w:p>
    <w:p w14:paraId="0A25F37E" w14:textId="77777777" w:rsidR="002759C1" w:rsidRPr="00EC76D5" w:rsidRDefault="002759C1" w:rsidP="002759C1">
      <w:pPr>
        <w:pStyle w:val="Code"/>
      </w:pPr>
      <w:r w:rsidRPr="00EC76D5">
        <w:lastRenderedPageBreak/>
        <w:t xml:space="preserve">    }</w:t>
      </w:r>
    </w:p>
    <w:p w14:paraId="6CFAD0C8" w14:textId="77777777" w:rsidR="002759C1" w:rsidRPr="00EC76D5" w:rsidRDefault="002759C1" w:rsidP="002759C1">
      <w:pPr>
        <w:pStyle w:val="Code"/>
      </w:pPr>
      <w:r w:rsidRPr="00EC76D5">
        <w:t xml:space="preserve">  }</w:t>
      </w:r>
    </w:p>
    <w:p w14:paraId="6D2888B5" w14:textId="77777777" w:rsidR="002759C1" w:rsidRPr="00EC76D5" w:rsidRDefault="002759C1" w:rsidP="002759C1">
      <w:pPr>
        <w:pStyle w:val="Code"/>
      </w:pPr>
    </w:p>
    <w:p w14:paraId="471171ED" w14:textId="77777777" w:rsidR="002759C1" w:rsidRPr="00EC76D5" w:rsidRDefault="002759C1" w:rsidP="002759C1">
      <w:pPr>
        <w:pStyle w:val="Code"/>
      </w:pPr>
      <w:r w:rsidRPr="00EC76D5">
        <w:t xml:space="preserve">  private void generateMemoryCopy(Register targetAddressRegister,</w:t>
      </w:r>
    </w:p>
    <w:p w14:paraId="034C79C7" w14:textId="77777777" w:rsidR="002759C1" w:rsidRPr="00EC76D5" w:rsidRDefault="002759C1" w:rsidP="002759C1">
      <w:pPr>
        <w:pStyle w:val="Code"/>
      </w:pPr>
      <w:r w:rsidRPr="00EC76D5">
        <w:t xml:space="preserve">                                  Register sourceAddressRegister,</w:t>
      </w:r>
    </w:p>
    <w:p w14:paraId="27E87141" w14:textId="77777777" w:rsidR="002759C1" w:rsidRPr="00EC76D5" w:rsidRDefault="002759C1" w:rsidP="002759C1">
      <w:pPr>
        <w:pStyle w:val="Code"/>
      </w:pPr>
      <w:r w:rsidRPr="00EC76D5">
        <w:t xml:space="preserve">                                  Register countRegister, Register valueRegister,</w:t>
      </w:r>
    </w:p>
    <w:p w14:paraId="1B4D99AB" w14:textId="77777777" w:rsidR="002759C1" w:rsidRPr="00EC76D5" w:rsidRDefault="002759C1" w:rsidP="002759C1">
      <w:pPr>
        <w:pStyle w:val="Code"/>
      </w:pPr>
      <w:r w:rsidRPr="00EC76D5">
        <w:t xml:space="preserve">                                  int size, int index) {</w:t>
      </w:r>
    </w:p>
    <w:p w14:paraId="0B0CF171" w14:textId="77777777" w:rsidR="002759C1" w:rsidRPr="00EC76D5" w:rsidRDefault="002759C1" w:rsidP="002759C1">
      <w:pPr>
        <w:pStyle w:val="Code"/>
      </w:pPr>
      <w:r w:rsidRPr="00EC76D5">
        <w:t xml:space="preserve">    addObjectCode(ObjectOperator.mov, countRegister, size, null);</w:t>
      </w:r>
    </w:p>
    <w:p w14:paraId="0A9737FF" w14:textId="77777777" w:rsidR="002759C1" w:rsidRPr="00EC76D5" w:rsidRDefault="002759C1" w:rsidP="002759C1">
      <w:pPr>
        <w:pStyle w:val="Code"/>
      </w:pPr>
      <w:r w:rsidRPr="00EC76D5">
        <w:t xml:space="preserve">    String label = Main.FuncSymbol.getUniqueName() + Main.SeparatorId +</w:t>
      </w:r>
    </w:p>
    <w:p w14:paraId="664BF119" w14:textId="77777777" w:rsidR="002759C1" w:rsidRPr="00EC76D5" w:rsidRDefault="002759C1" w:rsidP="002759C1">
      <w:pPr>
        <w:pStyle w:val="Code"/>
      </w:pPr>
      <w:r w:rsidRPr="00EC76D5">
        <w:t xml:space="preserve">                   index +  Main.SeparatorId + "Loop";</w:t>
      </w:r>
    </w:p>
    <w:p w14:paraId="0A6D4685" w14:textId="77777777" w:rsidR="002759C1" w:rsidRPr="00EC76D5" w:rsidRDefault="002759C1" w:rsidP="002759C1">
      <w:pPr>
        <w:pStyle w:val="Code"/>
      </w:pPr>
      <w:r w:rsidRPr="00EC76D5">
        <w:t xml:space="preserve">    addObjectCode(ObjectOperator.label, label, null, null);</w:t>
      </w:r>
    </w:p>
    <w:p w14:paraId="1D370827" w14:textId="77777777" w:rsidR="002759C1" w:rsidRPr="00EC76D5" w:rsidRDefault="002759C1" w:rsidP="002759C1">
      <w:pPr>
        <w:pStyle w:val="Code"/>
      </w:pPr>
      <w:r w:rsidRPr="00EC76D5">
        <w:t xml:space="preserve">    addObjectCode(ObjectOperator.mov, valueRegister, sourceAddressRegister, 0);</w:t>
      </w:r>
    </w:p>
    <w:p w14:paraId="63407D9B" w14:textId="77777777" w:rsidR="002759C1" w:rsidRPr="00EC76D5" w:rsidRDefault="002759C1" w:rsidP="002759C1">
      <w:pPr>
        <w:pStyle w:val="Code"/>
      </w:pPr>
      <w:r w:rsidRPr="00EC76D5">
        <w:t xml:space="preserve">    addObjectCode(ObjectOperator.mov, targetAddressRegister, 0, valueRegister);</w:t>
      </w:r>
    </w:p>
    <w:p w14:paraId="3C1FA16A" w14:textId="77777777" w:rsidR="002759C1" w:rsidRPr="00EC76D5" w:rsidRDefault="002759C1" w:rsidP="002759C1">
      <w:pPr>
        <w:pStyle w:val="Code"/>
      </w:pPr>
      <w:r w:rsidRPr="00EC76D5">
        <w:t xml:space="preserve">    addObjectCode(ObjectOperator.inc, sourceAddressRegister, null, null);</w:t>
      </w:r>
    </w:p>
    <w:p w14:paraId="24802DE3" w14:textId="77777777" w:rsidR="002759C1" w:rsidRPr="00EC76D5" w:rsidRDefault="002759C1" w:rsidP="002759C1">
      <w:pPr>
        <w:pStyle w:val="Code"/>
      </w:pPr>
      <w:r w:rsidRPr="00EC76D5">
        <w:t xml:space="preserve">    addObjectCode(ObjectOperator.inc, targetAddressRegister, null, null);</w:t>
      </w:r>
    </w:p>
    <w:p w14:paraId="646D10CA" w14:textId="77777777" w:rsidR="002759C1" w:rsidRPr="00EC76D5" w:rsidRDefault="002759C1" w:rsidP="002759C1">
      <w:pPr>
        <w:pStyle w:val="Code"/>
      </w:pPr>
      <w:r w:rsidRPr="00EC76D5">
        <w:t xml:space="preserve">    addObjectCode(ObjectOperator.dec, countRegister, null, null);</w:t>
      </w:r>
    </w:p>
    <w:p w14:paraId="4729FF7B" w14:textId="77777777" w:rsidR="002759C1" w:rsidRPr="00EC76D5" w:rsidRDefault="002759C1" w:rsidP="002759C1">
      <w:pPr>
        <w:pStyle w:val="Code"/>
      </w:pPr>
      <w:r w:rsidRPr="00EC76D5">
        <w:t xml:space="preserve">    addObjectCode(ObjectOperator.cmp, countRegister, 0, null);</w:t>
      </w:r>
    </w:p>
    <w:p w14:paraId="313AF351" w14:textId="77777777" w:rsidR="002759C1" w:rsidRPr="00EC76D5" w:rsidRDefault="002759C1" w:rsidP="002759C1">
      <w:pPr>
        <w:pStyle w:val="Code"/>
      </w:pPr>
      <w:r w:rsidRPr="00EC76D5">
        <w:t xml:space="preserve">    addObjectCode(ObjectOperator.jne, null, m_objectCodeList.size() - 7, label, null);</w:t>
      </w:r>
    </w:p>
    <w:p w14:paraId="3D9537E7" w14:textId="77777777" w:rsidR="002759C1" w:rsidRPr="00EC76D5" w:rsidRDefault="002759C1" w:rsidP="002759C1">
      <w:pPr>
        <w:pStyle w:val="Code"/>
      </w:pPr>
      <w:r w:rsidRPr="00EC76D5">
        <w:t xml:space="preserve">  }</w:t>
      </w:r>
    </w:p>
    <w:p w14:paraId="208E6BB7" w14:textId="77777777" w:rsidR="002759C1" w:rsidRPr="00EC76D5" w:rsidRDefault="002759C1" w:rsidP="002759C1">
      <w:pPr>
        <w:pStyle w:val="Code"/>
      </w:pPr>
    </w:p>
    <w:p w14:paraId="12C71A4F" w14:textId="77777777" w:rsidR="002759C1" w:rsidRPr="00EC76D5" w:rsidRDefault="002759C1" w:rsidP="002759C1">
      <w:pPr>
        <w:pStyle w:val="Code"/>
      </w:pPr>
      <w:r w:rsidRPr="00EC76D5">
        <w:t xml:space="preserve">  // ------------------------------------------------------------------------</w:t>
      </w:r>
    </w:p>
    <w:p w14:paraId="7B48FF78" w14:textId="77777777" w:rsidR="002759C1" w:rsidRPr="00EC76D5" w:rsidRDefault="002759C1" w:rsidP="002759C1">
      <w:pPr>
        <w:pStyle w:val="Code"/>
      </w:pPr>
    </w:p>
    <w:p w14:paraId="3A7D9654" w14:textId="77777777" w:rsidR="002759C1" w:rsidRPr="00EC76D5" w:rsidRDefault="002759C1" w:rsidP="002759C1">
      <w:pPr>
        <w:pStyle w:val="Code"/>
      </w:pPr>
      <w:r w:rsidRPr="00EC76D5">
        <w:t xml:space="preserve">  private void generateConvert(MiddleCode middleCode, int index) {</w:t>
      </w:r>
    </w:p>
    <w:p w14:paraId="7EFCF88B" w14:textId="77777777" w:rsidR="002759C1" w:rsidRPr="00EC76D5" w:rsidRDefault="002759C1" w:rsidP="002759C1">
      <w:pPr>
        <w:pStyle w:val="Code"/>
      </w:pPr>
      <w:r w:rsidRPr="00EC76D5">
        <w:t xml:space="preserve">    MiddleOperator middleOp = middleCode.getOperator();</w:t>
      </w:r>
    </w:p>
    <w:p w14:paraId="49D7D924" w14:textId="77777777" w:rsidR="002759C1" w:rsidRPr="00EC76D5" w:rsidRDefault="002759C1" w:rsidP="002759C1">
      <w:pPr>
        <w:pStyle w:val="Code"/>
      </w:pPr>
    </w:p>
    <w:p w14:paraId="78B2229A" w14:textId="77777777" w:rsidR="002759C1" w:rsidRPr="00EC76D5" w:rsidRDefault="002759C1" w:rsidP="002759C1">
      <w:pPr>
        <w:pStyle w:val="Code"/>
      </w:pPr>
      <w:r w:rsidRPr="00EC76D5">
        <w:t xml:space="preserve">    Register leftRegister = middleCode.getRegister(Track.Left),</w:t>
      </w:r>
    </w:p>
    <w:p w14:paraId="64E656B1" w14:textId="77777777" w:rsidR="002759C1" w:rsidRPr="00EC76D5" w:rsidRDefault="002759C1" w:rsidP="002759C1">
      <w:pPr>
        <w:pStyle w:val="Code"/>
      </w:pPr>
      <w:r w:rsidRPr="00EC76D5">
        <w:t xml:space="preserve">             rightRegister = middleCode.getRegister(Track.Right),</w:t>
      </w:r>
    </w:p>
    <w:p w14:paraId="7398C21A" w14:textId="77777777" w:rsidR="002759C1" w:rsidRPr="00EC76D5" w:rsidRDefault="002759C1" w:rsidP="002759C1">
      <w:pPr>
        <w:pStyle w:val="Code"/>
      </w:pPr>
      <w:r w:rsidRPr="00EC76D5">
        <w:t xml:space="preserve">             leftAddressRegister = middleCode.getRegister(Track.LeftAddress),</w:t>
      </w:r>
    </w:p>
    <w:p w14:paraId="465B5EAC" w14:textId="77777777" w:rsidR="002759C1" w:rsidRPr="00EC76D5" w:rsidRDefault="002759C1" w:rsidP="002759C1">
      <w:pPr>
        <w:pStyle w:val="Code"/>
      </w:pPr>
      <w:r w:rsidRPr="00EC76D5">
        <w:t xml:space="preserve">             rightAddressRegister = middleCode.getRegister(Track.RightAddress);</w:t>
      </w:r>
    </w:p>
    <w:p w14:paraId="3A4BD6CF" w14:textId="77777777" w:rsidR="002759C1" w:rsidRPr="00EC76D5" w:rsidRDefault="002759C1" w:rsidP="002759C1">
      <w:pPr>
        <w:pStyle w:val="Code"/>
      </w:pPr>
    </w:p>
    <w:p w14:paraId="0A7C9360" w14:textId="77777777" w:rsidR="002759C1" w:rsidRPr="00EC76D5" w:rsidRDefault="002759C1" w:rsidP="002759C1">
      <w:pPr>
        <w:pStyle w:val="Code"/>
      </w:pPr>
      <w:r w:rsidRPr="00EC76D5">
        <w:t xml:space="preserve">    int leftAddressOffset = middleCode.getAddressOffset(Track.LeftAddress),</w:t>
      </w:r>
    </w:p>
    <w:p w14:paraId="682E8AFC" w14:textId="77777777" w:rsidR="002759C1" w:rsidRPr="00EC76D5" w:rsidRDefault="002759C1" w:rsidP="002759C1">
      <w:pPr>
        <w:pStyle w:val="Code"/>
      </w:pPr>
      <w:r w:rsidRPr="00EC76D5">
        <w:t xml:space="preserve">        rightAddressOffset = middleCode.getAddressOffset(Track.RightAddress);</w:t>
      </w:r>
    </w:p>
    <w:p w14:paraId="5C96DFD4" w14:textId="77777777" w:rsidR="002759C1" w:rsidRPr="00EC76D5" w:rsidRDefault="002759C1" w:rsidP="002759C1">
      <w:pPr>
        <w:pStyle w:val="Code"/>
      </w:pPr>
      <w:r w:rsidRPr="00EC76D5">
        <w:t xml:space="preserve">    </w:t>
      </w:r>
    </w:p>
    <w:p w14:paraId="2315B2A4" w14:textId="77777777" w:rsidR="002759C1" w:rsidRPr="00EC76D5" w:rsidRDefault="002759C1" w:rsidP="002759C1">
      <w:pPr>
        <w:pStyle w:val="Code"/>
      </w:pPr>
      <w:r w:rsidRPr="00EC76D5">
        <w:t xml:space="preserve">    Symbol leftSymbol = (Symbol) middleCode.getOperand(2),</w:t>
      </w:r>
    </w:p>
    <w:p w14:paraId="12730344" w14:textId="77777777" w:rsidR="002759C1" w:rsidRPr="00EC76D5" w:rsidRDefault="002759C1" w:rsidP="002759C1">
      <w:pPr>
        <w:pStyle w:val="Code"/>
      </w:pPr>
      <w:r w:rsidRPr="00EC76D5">
        <w:t xml:space="preserve">           rightSymbol = (Symbol) middleCode.getOperand(3);</w:t>
      </w:r>
    </w:p>
    <w:p w14:paraId="6150F854" w14:textId="77777777" w:rsidR="002759C1" w:rsidRPr="00EC76D5" w:rsidRDefault="002759C1" w:rsidP="002759C1">
      <w:pPr>
        <w:pStyle w:val="Code"/>
      </w:pPr>
      <w:r w:rsidRPr="00EC76D5">
        <w:t xml:space="preserve">          </w:t>
      </w:r>
    </w:p>
    <w:p w14:paraId="7A53AA4B" w14:textId="77777777" w:rsidR="002759C1" w:rsidRPr="00EC76D5" w:rsidRDefault="002759C1" w:rsidP="002759C1">
      <w:pPr>
        <w:pStyle w:val="Code"/>
      </w:pPr>
      <w:r w:rsidRPr="00EC76D5">
        <w:t xml:space="preserve">    if (middleCode.isLoad(Track.Left) &amp;&amp; (leftRegister != null)) {</w:t>
      </w:r>
    </w:p>
    <w:p w14:paraId="76B90225" w14:textId="77777777" w:rsidR="002759C1" w:rsidRPr="00EC76D5" w:rsidRDefault="002759C1" w:rsidP="002759C1">
      <w:pPr>
        <w:pStyle w:val="Code"/>
      </w:pPr>
      <w:r w:rsidRPr="00EC76D5">
        <w:t xml:space="preserve">      loadRegister(leftRegister, leftSymbol, leftAddressRegister, leftAddressOffset);</w:t>
      </w:r>
    </w:p>
    <w:p w14:paraId="32942BDF" w14:textId="77777777" w:rsidR="002759C1" w:rsidRPr="00EC76D5" w:rsidRDefault="002759C1" w:rsidP="002759C1">
      <w:pPr>
        <w:pStyle w:val="Code"/>
      </w:pPr>
      <w:r w:rsidRPr="00EC76D5">
        <w:t xml:space="preserve">    }</w:t>
      </w:r>
    </w:p>
    <w:p w14:paraId="7963C92C" w14:textId="77777777" w:rsidR="002759C1" w:rsidRPr="00EC76D5" w:rsidRDefault="002759C1" w:rsidP="002759C1">
      <w:pPr>
        <w:pStyle w:val="Code"/>
      </w:pPr>
    </w:p>
    <w:p w14:paraId="0429A1E9" w14:textId="77777777" w:rsidR="002759C1" w:rsidRPr="00EC76D5" w:rsidRDefault="002759C1" w:rsidP="002759C1">
      <w:pPr>
        <w:pStyle w:val="Code"/>
      </w:pPr>
      <w:r w:rsidRPr="00EC76D5">
        <w:t xml:space="preserve">    if (middleCode.isLoad(Track.Right) &amp;&amp; (rightRegister != null)) {</w:t>
      </w:r>
    </w:p>
    <w:p w14:paraId="4C35241C" w14:textId="77777777" w:rsidR="002759C1" w:rsidRPr="00EC76D5" w:rsidRDefault="002759C1" w:rsidP="002759C1">
      <w:pPr>
        <w:pStyle w:val="Code"/>
      </w:pPr>
      <w:r w:rsidRPr="00EC76D5">
        <w:t xml:space="preserve">      loadRegister(rightRegister, rightSymbol, rightAddressRegister, rightAddressOffset);</w:t>
      </w:r>
    </w:p>
    <w:p w14:paraId="2DB7366A" w14:textId="77777777" w:rsidR="002759C1" w:rsidRPr="00EC76D5" w:rsidRDefault="002759C1" w:rsidP="002759C1">
      <w:pPr>
        <w:pStyle w:val="Code"/>
      </w:pPr>
      <w:r w:rsidRPr="00EC76D5">
        <w:t xml:space="preserve">    }</w:t>
      </w:r>
    </w:p>
    <w:p w14:paraId="68AF5E17" w14:textId="77777777" w:rsidR="002759C1" w:rsidRPr="00EC76D5" w:rsidRDefault="002759C1" w:rsidP="002759C1">
      <w:pPr>
        <w:pStyle w:val="Code"/>
      </w:pPr>
    </w:p>
    <w:p w14:paraId="2AB9938A" w14:textId="77777777" w:rsidR="002759C1" w:rsidRPr="00EC76D5" w:rsidRDefault="002759C1" w:rsidP="002759C1">
      <w:pPr>
        <w:pStyle w:val="Code"/>
      </w:pPr>
      <w:r w:rsidRPr="00EC76D5">
        <w:t xml:space="preserve">    switch (middleOp) {</w:t>
      </w:r>
    </w:p>
    <w:p w14:paraId="2C5DE04A" w14:textId="77777777" w:rsidR="002759C1" w:rsidRPr="00EC76D5" w:rsidRDefault="002759C1" w:rsidP="002759C1">
      <w:pPr>
        <w:pStyle w:val="Code"/>
      </w:pPr>
      <w:r w:rsidRPr="00EC76D5">
        <w:t xml:space="preserve">      case IntegralToIntegral: {</w:t>
      </w:r>
    </w:p>
    <w:p w14:paraId="2872317A" w14:textId="77777777" w:rsidR="002759C1" w:rsidRPr="00EC76D5" w:rsidRDefault="002759C1" w:rsidP="002759C1">
      <w:pPr>
        <w:pStyle w:val="Code"/>
      </w:pPr>
      <w:r w:rsidRPr="00EC76D5">
        <w:t xml:space="preserve">          if (leftSymbol.getType().getSize() != rightSymbol.getType().getSize()) {</w:t>
      </w:r>
    </w:p>
    <w:p w14:paraId="3FE0F0CF" w14:textId="77777777" w:rsidR="002759C1" w:rsidRPr="00EC76D5" w:rsidRDefault="002759C1" w:rsidP="002759C1">
      <w:pPr>
        <w:pStyle w:val="Code"/>
      </w:pPr>
      <w:r w:rsidRPr="00EC76D5">
        <w:t xml:space="preserve">            if (leftSymbol.getType().getSize() != rightSymbol.getType().getSize()) {</w:t>
      </w:r>
    </w:p>
    <w:p w14:paraId="338306B9" w14:textId="77777777" w:rsidR="002759C1" w:rsidRPr="00EC76D5" w:rsidRDefault="002759C1" w:rsidP="002759C1">
      <w:pPr>
        <w:pStyle w:val="Code"/>
      </w:pPr>
      <w:r w:rsidRPr="00EC76D5">
        <w:lastRenderedPageBreak/>
        <w:t xml:space="preserve">              int leftSize = leftSymbol.getType().getSize(),</w:t>
      </w:r>
    </w:p>
    <w:p w14:paraId="44A5B2A9" w14:textId="77777777" w:rsidR="002759C1" w:rsidRPr="00EC76D5" w:rsidRDefault="002759C1" w:rsidP="002759C1">
      <w:pPr>
        <w:pStyle w:val="Code"/>
      </w:pPr>
      <w:r w:rsidRPr="00EC76D5">
        <w:t xml:space="preserve">                  rightSize = rightSymbol.getType().getSize();</w:t>
      </w:r>
    </w:p>
    <w:p w14:paraId="23C3D3DD" w14:textId="77777777" w:rsidR="002759C1" w:rsidRPr="00EC76D5" w:rsidRDefault="002759C1" w:rsidP="002759C1">
      <w:pPr>
        <w:pStyle w:val="Code"/>
      </w:pPr>
    </w:p>
    <w:p w14:paraId="2AA3904A" w14:textId="77777777" w:rsidR="002759C1" w:rsidRPr="00EC76D5" w:rsidRDefault="002759C1" w:rsidP="002759C1">
      <w:pPr>
        <w:pStyle w:val="Code"/>
      </w:pPr>
      <w:r w:rsidRPr="00EC76D5">
        <w:t xml:space="preserve">              Assert.error(!leftRegister.name().contains("h"), "left register");</w:t>
      </w:r>
    </w:p>
    <w:p w14:paraId="5FE339E7" w14:textId="77777777" w:rsidR="002759C1" w:rsidRPr="00EC76D5" w:rsidRDefault="002759C1" w:rsidP="002759C1">
      <w:pPr>
        <w:pStyle w:val="Code"/>
      </w:pPr>
      <w:r w:rsidRPr="00EC76D5">
        <w:t xml:space="preserve">              //Assert.error(!getRightRegister.getName().contains("h"), "right getRegister");</w:t>
      </w:r>
    </w:p>
    <w:p w14:paraId="2B3136A6" w14:textId="77777777" w:rsidR="002759C1" w:rsidRPr="00EC76D5" w:rsidRDefault="002759C1" w:rsidP="002759C1">
      <w:pPr>
        <w:pStyle w:val="Code"/>
      </w:pPr>
    </w:p>
    <w:p w14:paraId="1A0A4F14" w14:textId="77777777" w:rsidR="002759C1" w:rsidRPr="00EC76D5" w:rsidRDefault="002759C1" w:rsidP="002759C1">
      <w:pPr>
        <w:pStyle w:val="Code"/>
      </w:pPr>
      <w:r w:rsidRPr="00EC76D5">
        <w:t xml:space="preserve">              if (rightRegister.name().contains("h")) {</w:t>
      </w:r>
    </w:p>
    <w:p w14:paraId="188884C4" w14:textId="77777777" w:rsidR="002759C1" w:rsidRPr="00EC76D5" w:rsidRDefault="002759C1" w:rsidP="002759C1">
      <w:pPr>
        <w:pStyle w:val="Code"/>
      </w:pPr>
      <w:r w:rsidRPr="00EC76D5">
        <w:t xml:space="preserve">                Register highRegister = rightRegister;</w:t>
      </w:r>
    </w:p>
    <w:p w14:paraId="485A0627" w14:textId="77777777" w:rsidR="002759C1" w:rsidRPr="00EC76D5" w:rsidRDefault="002759C1" w:rsidP="002759C1">
      <w:pPr>
        <w:pStyle w:val="Code"/>
      </w:pPr>
      <w:r w:rsidRPr="00EC76D5">
        <w:t xml:space="preserve">                rightRegister = Register.valueOf(rightRegister.name().replace("h", "l"));</w:t>
      </w:r>
    </w:p>
    <w:p w14:paraId="40AAF3CA" w14:textId="77777777" w:rsidR="002759C1" w:rsidRPr="00EC76D5" w:rsidRDefault="002759C1" w:rsidP="002759C1">
      <w:pPr>
        <w:pStyle w:val="Code"/>
      </w:pPr>
      <w:r w:rsidRPr="00EC76D5">
        <w:t xml:space="preserve">                addObjectCode(ObjectOperator.mov, rightRegister, highRegister, null);</w:t>
      </w:r>
    </w:p>
    <w:p w14:paraId="79575C41" w14:textId="77777777" w:rsidR="002759C1" w:rsidRPr="00EC76D5" w:rsidRDefault="002759C1" w:rsidP="002759C1">
      <w:pPr>
        <w:pStyle w:val="Code"/>
      </w:pPr>
      <w:r w:rsidRPr="00EC76D5">
        <w:t xml:space="preserve">              }</w:t>
      </w:r>
    </w:p>
    <w:p w14:paraId="277B1B95" w14:textId="77777777" w:rsidR="002759C1" w:rsidRPr="00EC76D5" w:rsidRDefault="002759C1" w:rsidP="002759C1">
      <w:pPr>
        <w:pStyle w:val="Code"/>
      </w:pPr>
    </w:p>
    <w:p w14:paraId="38DDE13F" w14:textId="77777777" w:rsidR="002759C1" w:rsidRPr="00EC76D5" w:rsidRDefault="002759C1" w:rsidP="002759C1">
      <w:pPr>
        <w:pStyle w:val="Code"/>
      </w:pPr>
      <w:r w:rsidRPr="00EC76D5">
        <w:t xml:space="preserve">              if (rightSize &lt; leftSize) {</w:t>
      </w:r>
    </w:p>
    <w:p w14:paraId="3316F79E" w14:textId="77777777" w:rsidR="002759C1" w:rsidRPr="00EC76D5" w:rsidRDefault="002759C1" w:rsidP="002759C1">
      <w:pPr>
        <w:pStyle w:val="Code"/>
      </w:pPr>
      <w:r w:rsidRPr="00EC76D5">
        <w:t xml:space="preserve">                int mask = m_maskMap.get(new Pair&lt;&gt;(rightSize, leftSize));</w:t>
      </w:r>
    </w:p>
    <w:p w14:paraId="1326380D" w14:textId="77777777" w:rsidR="002759C1" w:rsidRPr="00EC76D5" w:rsidRDefault="002759C1" w:rsidP="002759C1">
      <w:pPr>
        <w:pStyle w:val="Code"/>
      </w:pPr>
      <w:r w:rsidRPr="00EC76D5">
        <w:t xml:space="preserve">                addObjectCode(ObjectOperator.and, leftRegister, mask, null);</w:t>
      </w:r>
    </w:p>
    <w:p w14:paraId="3C41016C" w14:textId="77777777" w:rsidR="002759C1" w:rsidRPr="00EC76D5" w:rsidRDefault="002759C1" w:rsidP="002759C1">
      <w:pPr>
        <w:pStyle w:val="Code"/>
      </w:pPr>
      <w:r w:rsidRPr="00EC76D5">
        <w:t xml:space="preserve">              }</w:t>
      </w:r>
    </w:p>
    <w:p w14:paraId="24E056A4" w14:textId="77777777" w:rsidR="002759C1" w:rsidRPr="00EC76D5" w:rsidRDefault="002759C1" w:rsidP="002759C1">
      <w:pPr>
        <w:pStyle w:val="Code"/>
      </w:pPr>
    </w:p>
    <w:p w14:paraId="4D689337" w14:textId="77777777" w:rsidR="002759C1" w:rsidRPr="00EC76D5" w:rsidRDefault="002759C1" w:rsidP="002759C1">
      <w:pPr>
        <w:pStyle w:val="Code"/>
      </w:pPr>
      <w:r w:rsidRPr="00EC76D5">
        <w:t xml:space="preserve">              if (rightSymbol.getType().isSigned()) {</w:t>
      </w:r>
    </w:p>
    <w:p w14:paraId="3FE48351" w14:textId="77777777" w:rsidR="002759C1" w:rsidRPr="00EC76D5" w:rsidRDefault="002759C1" w:rsidP="002759C1">
      <w:pPr>
        <w:pStyle w:val="Code"/>
      </w:pPr>
      <w:r w:rsidRPr="00EC76D5">
        <w:t xml:space="preserve">                ObjectCode negSource = new ObjectCode(ObjectOperator.neg, rightRegister, null, null);</w:t>
      </w:r>
    </w:p>
    <w:p w14:paraId="3C8E8834" w14:textId="77777777" w:rsidR="002759C1" w:rsidRPr="00EC76D5" w:rsidRDefault="002759C1" w:rsidP="002759C1">
      <w:pPr>
        <w:pStyle w:val="Code"/>
      </w:pPr>
      <w:r w:rsidRPr="00EC76D5">
        <w:t xml:space="preserve">                ObjectCode negTarget = new ObjectCode(ObjectOperator.neg, leftRegister, null, null);</w:t>
      </w:r>
    </w:p>
    <w:p w14:paraId="430BFB32" w14:textId="77777777" w:rsidR="002759C1" w:rsidRPr="00EC76D5" w:rsidRDefault="002759C1" w:rsidP="002759C1">
      <w:pPr>
        <w:pStyle w:val="Code"/>
      </w:pPr>
    </w:p>
    <w:p w14:paraId="3DB091DE" w14:textId="77777777" w:rsidR="002759C1" w:rsidRPr="00EC76D5" w:rsidRDefault="002759C1" w:rsidP="002759C1">
      <w:pPr>
        <w:pStyle w:val="Code"/>
      </w:pPr>
      <w:r w:rsidRPr="00EC76D5">
        <w:t xml:space="preserve">                addObjectCode(ObjectOperator.cmp, rightRegister, 0, null);</w:t>
      </w:r>
    </w:p>
    <w:p w14:paraId="39D8D049" w14:textId="77777777" w:rsidR="002759C1" w:rsidRPr="00EC76D5" w:rsidRDefault="002759C1" w:rsidP="002759C1">
      <w:pPr>
        <w:pStyle w:val="Code"/>
      </w:pPr>
      <w:r w:rsidRPr="00EC76D5">
        <w:t xml:space="preserve">                addObjectCode(ObjectOperator.jge, null, null, index + 1);</w:t>
      </w:r>
    </w:p>
    <w:p w14:paraId="4DBB43CE" w14:textId="77777777" w:rsidR="002759C1" w:rsidRPr="00EC76D5" w:rsidRDefault="002759C1" w:rsidP="002759C1">
      <w:pPr>
        <w:pStyle w:val="Code"/>
      </w:pPr>
      <w:r w:rsidRPr="00EC76D5">
        <w:t xml:space="preserve">                m_objectCodeList.add(negSource);</w:t>
      </w:r>
    </w:p>
    <w:p w14:paraId="24251406" w14:textId="77777777" w:rsidR="002759C1" w:rsidRPr="00EC76D5" w:rsidRDefault="002759C1" w:rsidP="002759C1">
      <w:pPr>
        <w:pStyle w:val="Code"/>
      </w:pPr>
      <w:r w:rsidRPr="00EC76D5">
        <w:t xml:space="preserve">                m_objectCodeList.add(negTarget);</w:t>
      </w:r>
    </w:p>
    <w:p w14:paraId="3D7DEA05" w14:textId="77777777" w:rsidR="002759C1" w:rsidRPr="00EC76D5" w:rsidRDefault="002759C1" w:rsidP="002759C1">
      <w:pPr>
        <w:pStyle w:val="Code"/>
      </w:pPr>
      <w:r w:rsidRPr="00EC76D5">
        <w:t xml:space="preserve">              }</w:t>
      </w:r>
    </w:p>
    <w:p w14:paraId="2287925E" w14:textId="77777777" w:rsidR="002759C1" w:rsidRPr="00EC76D5" w:rsidRDefault="002759C1" w:rsidP="002759C1">
      <w:pPr>
        <w:pStyle w:val="Code"/>
      </w:pPr>
      <w:r w:rsidRPr="00EC76D5">
        <w:t xml:space="preserve">            }</w:t>
      </w:r>
    </w:p>
    <w:p w14:paraId="4606DDBD" w14:textId="77777777" w:rsidR="002759C1" w:rsidRPr="00EC76D5" w:rsidRDefault="002759C1" w:rsidP="002759C1">
      <w:pPr>
        <w:pStyle w:val="Code"/>
      </w:pPr>
      <w:r w:rsidRPr="00EC76D5">
        <w:t xml:space="preserve">          }</w:t>
      </w:r>
    </w:p>
    <w:p w14:paraId="10758157" w14:textId="77777777" w:rsidR="002759C1" w:rsidRPr="00EC76D5" w:rsidRDefault="002759C1" w:rsidP="002759C1">
      <w:pPr>
        <w:pStyle w:val="Code"/>
      </w:pPr>
      <w:r w:rsidRPr="00EC76D5">
        <w:t xml:space="preserve">        }</w:t>
      </w:r>
    </w:p>
    <w:p w14:paraId="06EFACBE" w14:textId="77777777" w:rsidR="002759C1" w:rsidRPr="00EC76D5" w:rsidRDefault="002759C1" w:rsidP="002759C1">
      <w:pPr>
        <w:pStyle w:val="Code"/>
      </w:pPr>
      <w:r w:rsidRPr="00EC76D5">
        <w:t xml:space="preserve">        break;</w:t>
      </w:r>
    </w:p>
    <w:p w14:paraId="33C2A91A" w14:textId="77777777" w:rsidR="002759C1" w:rsidRPr="00EC76D5" w:rsidRDefault="002759C1" w:rsidP="002759C1">
      <w:pPr>
        <w:pStyle w:val="Code"/>
      </w:pPr>
    </w:p>
    <w:p w14:paraId="4DDE0723" w14:textId="77777777" w:rsidR="002759C1" w:rsidRPr="00EC76D5" w:rsidRDefault="002759C1" w:rsidP="002759C1">
      <w:pPr>
        <w:pStyle w:val="Code"/>
      </w:pPr>
      <w:r w:rsidRPr="00EC76D5">
        <w:t xml:space="preserve">      case IntegralToFloating:</w:t>
      </w:r>
    </w:p>
    <w:p w14:paraId="59C4A87F" w14:textId="77777777" w:rsidR="002759C1" w:rsidRPr="00EC76D5" w:rsidRDefault="002759C1" w:rsidP="002759C1">
      <w:pPr>
        <w:pStyle w:val="Code"/>
      </w:pPr>
      <w:r w:rsidRPr="00EC76D5">
        <w:t xml:space="preserve">        if (rightSymbol.isTemporary() &amp;&amp; (rightAddressRegister == null)) {</w:t>
      </w:r>
    </w:p>
    <w:p w14:paraId="688107B8" w14:textId="77777777" w:rsidR="002759C1" w:rsidRPr="00EC76D5" w:rsidRDefault="002759C1" w:rsidP="002759C1">
      <w:pPr>
        <w:pStyle w:val="Code"/>
      </w:pPr>
      <w:r w:rsidRPr="00EC76D5">
        <w:t xml:space="preserve">          saveRegister(rightRegister, rightSymbol,</w:t>
      </w:r>
    </w:p>
    <w:p w14:paraId="39121A27" w14:textId="77777777" w:rsidR="002759C1" w:rsidRPr="00EC76D5" w:rsidRDefault="002759C1" w:rsidP="002759C1">
      <w:pPr>
        <w:pStyle w:val="Code"/>
      </w:pPr>
      <w:r w:rsidRPr="00EC76D5">
        <w:t xml:space="preserve">                       rightAddressRegister, rightAddressOffset);</w:t>
      </w:r>
    </w:p>
    <w:p w14:paraId="06820AC3" w14:textId="77777777" w:rsidR="002759C1" w:rsidRPr="00EC76D5" w:rsidRDefault="002759C1" w:rsidP="002759C1">
      <w:pPr>
        <w:pStyle w:val="Code"/>
      </w:pPr>
      <w:r w:rsidRPr="00EC76D5">
        <w:t xml:space="preserve">        }</w:t>
      </w:r>
    </w:p>
    <w:p w14:paraId="45E37DFB" w14:textId="77777777" w:rsidR="002759C1" w:rsidRPr="00EC76D5" w:rsidRDefault="002759C1" w:rsidP="002759C1">
      <w:pPr>
        <w:pStyle w:val="Code"/>
      </w:pPr>
      <w:r w:rsidRPr="00EC76D5">
        <w:t xml:space="preserve">        </w:t>
      </w:r>
    </w:p>
    <w:p w14:paraId="4364E74A" w14:textId="77777777" w:rsidR="002759C1" w:rsidRPr="00EC76D5" w:rsidRDefault="002759C1" w:rsidP="002759C1">
      <w:pPr>
        <w:pStyle w:val="Code"/>
      </w:pPr>
      <w:r w:rsidRPr="00EC76D5">
        <w:t xml:space="preserve">        pushFloating(rightSymbol, rightAddressRegister, rightAddressOffset);</w:t>
      </w:r>
    </w:p>
    <w:p w14:paraId="1109EB4F" w14:textId="77777777" w:rsidR="002759C1" w:rsidRPr="00EC76D5" w:rsidRDefault="002759C1" w:rsidP="002759C1">
      <w:pPr>
        <w:pStyle w:val="Code"/>
      </w:pPr>
      <w:r w:rsidRPr="00EC76D5">
        <w:t xml:space="preserve">        break;</w:t>
      </w:r>
    </w:p>
    <w:p w14:paraId="4494FEFB" w14:textId="77777777" w:rsidR="002759C1" w:rsidRPr="00EC76D5" w:rsidRDefault="002759C1" w:rsidP="002759C1">
      <w:pPr>
        <w:pStyle w:val="Code"/>
      </w:pPr>
    </w:p>
    <w:p w14:paraId="2306AF63" w14:textId="77777777" w:rsidR="002759C1" w:rsidRPr="00EC76D5" w:rsidRDefault="002759C1" w:rsidP="002759C1">
      <w:pPr>
        <w:pStyle w:val="Code"/>
      </w:pPr>
      <w:r w:rsidRPr="00EC76D5">
        <w:t xml:space="preserve">      case FloatingToIntegral:</w:t>
      </w:r>
    </w:p>
    <w:p w14:paraId="52833863" w14:textId="77777777" w:rsidR="002759C1" w:rsidRPr="00EC76D5" w:rsidRDefault="002759C1" w:rsidP="002759C1">
      <w:pPr>
        <w:pStyle w:val="Code"/>
      </w:pPr>
      <w:r w:rsidRPr="00EC76D5">
        <w:t xml:space="preserve">        topPopFloating(leftSymbol, true, leftAddressRegister,</w:t>
      </w:r>
    </w:p>
    <w:p w14:paraId="0F171C7D" w14:textId="77777777" w:rsidR="002759C1" w:rsidRPr="00EC76D5" w:rsidRDefault="002759C1" w:rsidP="002759C1">
      <w:pPr>
        <w:pStyle w:val="Code"/>
      </w:pPr>
      <w:r w:rsidRPr="00EC76D5">
        <w:t xml:space="preserve">                       leftAddressOffset, null);</w:t>
      </w:r>
    </w:p>
    <w:p w14:paraId="04AC97D1" w14:textId="77777777" w:rsidR="002759C1" w:rsidRPr="00EC76D5" w:rsidRDefault="002759C1" w:rsidP="002759C1">
      <w:pPr>
        <w:pStyle w:val="Code"/>
      </w:pPr>
      <w:r w:rsidRPr="00EC76D5">
        <w:t xml:space="preserve">        break;</w:t>
      </w:r>
    </w:p>
    <w:p w14:paraId="6C48ED70" w14:textId="77777777" w:rsidR="002759C1" w:rsidRPr="00EC76D5" w:rsidRDefault="002759C1" w:rsidP="002759C1">
      <w:pPr>
        <w:pStyle w:val="Code"/>
      </w:pPr>
      <w:r w:rsidRPr="00EC76D5">
        <w:t xml:space="preserve">    }</w:t>
      </w:r>
    </w:p>
    <w:p w14:paraId="44C9CA96" w14:textId="77777777" w:rsidR="002759C1" w:rsidRPr="00EC76D5" w:rsidRDefault="002759C1" w:rsidP="002759C1">
      <w:pPr>
        <w:pStyle w:val="Code"/>
      </w:pPr>
      <w:r w:rsidRPr="00EC76D5">
        <w:t xml:space="preserve">  }</w:t>
      </w:r>
    </w:p>
    <w:p w14:paraId="0C6DC1B9" w14:textId="77777777" w:rsidR="002759C1" w:rsidRPr="00EC76D5" w:rsidRDefault="002759C1" w:rsidP="002759C1">
      <w:pPr>
        <w:pStyle w:val="Code"/>
      </w:pPr>
    </w:p>
    <w:p w14:paraId="69AD98E4" w14:textId="77777777" w:rsidR="002759C1" w:rsidRPr="00EC76D5" w:rsidRDefault="002759C1" w:rsidP="002759C1">
      <w:pPr>
        <w:pStyle w:val="Code"/>
      </w:pPr>
      <w:r w:rsidRPr="00EC76D5">
        <w:t xml:space="preserve">  // ------------------------------------------------------------------------</w:t>
      </w:r>
    </w:p>
    <w:p w14:paraId="43CF55FE" w14:textId="77777777" w:rsidR="002759C1" w:rsidRPr="00EC76D5" w:rsidRDefault="002759C1" w:rsidP="002759C1">
      <w:pPr>
        <w:pStyle w:val="Code"/>
      </w:pPr>
      <w:r w:rsidRPr="00EC76D5">
        <w:t xml:space="preserve">  </w:t>
      </w:r>
    </w:p>
    <w:p w14:paraId="0422D216" w14:textId="77777777" w:rsidR="002759C1" w:rsidRPr="00EC76D5" w:rsidRDefault="002759C1" w:rsidP="002759C1">
      <w:pPr>
        <w:pStyle w:val="Code"/>
      </w:pPr>
      <w:r w:rsidRPr="00EC76D5">
        <w:t xml:space="preserve">  public void addInitCode() {</w:t>
      </w:r>
    </w:p>
    <w:p w14:paraId="46E23D2E" w14:textId="77777777" w:rsidR="002759C1" w:rsidRPr="00EC76D5" w:rsidRDefault="002759C1" w:rsidP="002759C1">
      <w:pPr>
        <w:pStyle w:val="Code"/>
      </w:pPr>
      <w:r w:rsidRPr="00EC76D5">
        <w:t xml:space="preserve">    List&lt;Byte&gt; byteList = new LinkedList&lt;&gt;();</w:t>
      </w:r>
    </w:p>
    <w:p w14:paraId="7051E779" w14:textId="77777777" w:rsidR="002759C1" w:rsidRPr="00EC76D5" w:rsidRDefault="002759C1" w:rsidP="002759C1">
      <w:pPr>
        <w:pStyle w:val="Code"/>
      </w:pPr>
      <w:r w:rsidRPr="00EC76D5">
        <w:lastRenderedPageBreak/>
        <w:t xml:space="preserve">    Map&lt;Integer,String&gt; accessMap = new ListMap&lt;&gt;();</w:t>
      </w:r>
    </w:p>
    <w:p w14:paraId="1129FE07" w14:textId="77777777" w:rsidR="002759C1" w:rsidRPr="00EC76D5" w:rsidRDefault="002759C1" w:rsidP="002759C1">
      <w:pPr>
        <w:pStyle w:val="Code"/>
      </w:pPr>
      <w:r w:rsidRPr="00EC76D5">
        <w:t xml:space="preserve">    List&lt;String&gt; textList = new LinkedList&lt;&gt;();</w:t>
      </w:r>
    </w:p>
    <w:p w14:paraId="130309C5" w14:textId="77777777" w:rsidR="002759C1" w:rsidRPr="00EC76D5" w:rsidRDefault="002759C1" w:rsidP="002759C1">
      <w:pPr>
        <w:pStyle w:val="Code"/>
      </w:pPr>
      <w:r w:rsidRPr="00EC76D5">
        <w:t xml:space="preserve">    //textList.add("\n" + Main.StackTopName + ":");</w:t>
      </w:r>
    </w:p>
    <w:p w14:paraId="769A7905" w14:textId="77777777" w:rsidR="002759C1" w:rsidRPr="00EC76D5" w:rsidRDefault="002759C1" w:rsidP="002759C1">
      <w:pPr>
        <w:pStyle w:val="Code"/>
      </w:pPr>
      <w:r w:rsidRPr="00EC76D5">
        <w:t xml:space="preserve">    Symbol symbol = Symbol.createStaticSymbol(Main.StackTopName, byteList,</w:t>
      </w:r>
    </w:p>
    <w:p w14:paraId="1F21A656" w14:textId="77777777" w:rsidR="002759C1" w:rsidRPr="00EC76D5" w:rsidRDefault="002759C1" w:rsidP="002759C1">
      <w:pPr>
        <w:pStyle w:val="Code"/>
      </w:pPr>
      <w:r w:rsidRPr="00EC76D5">
        <w:t xml:space="preserve">                                              accessMap, textList);</w:t>
      </w:r>
    </w:p>
    <w:p w14:paraId="68F6EBE9" w14:textId="77777777" w:rsidR="002759C1" w:rsidRPr="00EC76D5" w:rsidRDefault="002759C1" w:rsidP="002759C1">
      <w:pPr>
        <w:pStyle w:val="Code"/>
      </w:pPr>
      <w:r w:rsidRPr="00EC76D5">
        <w:t xml:space="preserve">    Main.GlobalSet.add(symbol);</w:t>
      </w:r>
    </w:p>
    <w:p w14:paraId="63C52C19" w14:textId="77777777" w:rsidR="002759C1" w:rsidRPr="00EC76D5" w:rsidRDefault="002759C1" w:rsidP="002759C1">
      <w:pPr>
        <w:pStyle w:val="Code"/>
      </w:pPr>
    </w:p>
    <w:p w14:paraId="1E39AED9" w14:textId="77777777" w:rsidR="002759C1" w:rsidRPr="00EC76D5" w:rsidRDefault="002759C1" w:rsidP="002759C1">
      <w:pPr>
        <w:pStyle w:val="Code"/>
      </w:pPr>
      <w:r w:rsidRPr="00EC76D5">
        <w:t xml:space="preserve">    addObjectCode(ObjectOperator.comment, "Initialize Stack Pointer", null, null);</w:t>
      </w:r>
    </w:p>
    <w:p w14:paraId="25F586A9" w14:textId="77777777" w:rsidR="002759C1" w:rsidRPr="00EC76D5" w:rsidRDefault="002759C1" w:rsidP="002759C1">
      <w:pPr>
        <w:pStyle w:val="Code"/>
      </w:pPr>
      <w:r w:rsidRPr="00EC76D5">
        <w:t xml:space="preserve">    Pair&lt;String,Integer&gt; pair = new Pair&lt;&gt;(Main.StackTopName, 0);</w:t>
      </w:r>
    </w:p>
    <w:p w14:paraId="573BD457" w14:textId="77777777" w:rsidR="002759C1" w:rsidRPr="00EC76D5" w:rsidRDefault="002759C1" w:rsidP="002759C1">
      <w:pPr>
        <w:pStyle w:val="Code"/>
      </w:pPr>
      <w:r w:rsidRPr="00EC76D5">
        <w:t xml:space="preserve">    addObjectCode(ObjectOperator.mov, ObjectCode.FrameRegister, pair, null);</w:t>
      </w:r>
    </w:p>
    <w:p w14:paraId="2D4DEA5E" w14:textId="77777777" w:rsidR="002759C1" w:rsidRPr="00EC76D5" w:rsidRDefault="002759C1" w:rsidP="002759C1">
      <w:pPr>
        <w:pStyle w:val="Code"/>
      </w:pPr>
    </w:p>
    <w:p w14:paraId="2124ED0B" w14:textId="77777777" w:rsidR="002759C1" w:rsidRPr="00EC76D5" w:rsidRDefault="002759C1" w:rsidP="002759C1">
      <w:pPr>
        <w:pStyle w:val="Code"/>
      </w:pPr>
      <w:r w:rsidRPr="00EC76D5">
        <w:t xml:space="preserve">    addObjectCode(ObjectOperator.comment, "Initialize Heap Pointer", null, null);</w:t>
      </w:r>
    </w:p>
    <w:p w14:paraId="20A6911F" w14:textId="77777777" w:rsidR="002759C1" w:rsidRPr="00EC76D5" w:rsidRDefault="002759C1" w:rsidP="002759C1">
      <w:pPr>
        <w:pStyle w:val="Code"/>
      </w:pPr>
      <w:r w:rsidRPr="00EC76D5">
        <w:t xml:space="preserve">    addObjectCode(ObjectOperator.mov_word, null, 65534, -2); // 65534);</w:t>
      </w:r>
    </w:p>
    <w:p w14:paraId="311A08BC" w14:textId="77777777" w:rsidR="002759C1" w:rsidRPr="00EC76D5" w:rsidRDefault="002759C1" w:rsidP="002759C1">
      <w:pPr>
        <w:pStyle w:val="Code"/>
      </w:pPr>
    </w:p>
    <w:p w14:paraId="4ECDF029" w14:textId="77777777" w:rsidR="002759C1" w:rsidRPr="00EC76D5" w:rsidRDefault="002759C1" w:rsidP="002759C1">
      <w:pPr>
        <w:pStyle w:val="Code"/>
      </w:pPr>
      <w:r w:rsidRPr="00EC76D5">
        <w:t xml:space="preserve">    addObjectCode(ObjectOperator.comment, "Initialize FPU Control Word, truncate mode =&gt; set bit 10 and 11.", null, null);</w:t>
      </w:r>
    </w:p>
    <w:p w14:paraId="4D8322E5" w14:textId="77777777" w:rsidR="002759C1" w:rsidRPr="00EC76D5" w:rsidRDefault="002759C1" w:rsidP="002759C1">
      <w:pPr>
        <w:pStyle w:val="Code"/>
      </w:pPr>
      <w:r w:rsidRPr="00EC76D5">
        <w:t xml:space="preserve">    addObjectCode(ObjectOperator.fstcw, ObjectCode.FrameRegister, 0, null);</w:t>
      </w:r>
    </w:p>
    <w:p w14:paraId="3ADE8867" w14:textId="77777777" w:rsidR="002759C1" w:rsidRPr="00EC76D5" w:rsidRDefault="002759C1" w:rsidP="002759C1">
      <w:pPr>
        <w:pStyle w:val="Code"/>
      </w:pPr>
      <w:r w:rsidRPr="00EC76D5">
        <w:t xml:space="preserve">    addObjectCode(ObjectOperator.or_word, ObjectCode.FrameRegister, 0, 0x0C00);</w:t>
      </w:r>
    </w:p>
    <w:p w14:paraId="0623AFC3" w14:textId="77777777" w:rsidR="002759C1" w:rsidRPr="00EC76D5" w:rsidRDefault="002759C1" w:rsidP="002759C1">
      <w:pPr>
        <w:pStyle w:val="Code"/>
      </w:pPr>
      <w:r w:rsidRPr="00EC76D5">
        <w:t xml:space="preserve">    addObjectCode(ObjectOperator.fldcw, ObjectCode.FrameRegister, 0, null);</w:t>
      </w:r>
    </w:p>
    <w:p w14:paraId="221A853D" w14:textId="77777777" w:rsidR="002759C1" w:rsidRPr="00EC76D5" w:rsidRDefault="002759C1" w:rsidP="002759C1">
      <w:pPr>
        <w:pStyle w:val="Code"/>
      </w:pPr>
      <w:r w:rsidRPr="00EC76D5">
        <w:t xml:space="preserve">  }</w:t>
      </w:r>
    </w:p>
    <w:p w14:paraId="6E762DE1" w14:textId="77777777" w:rsidR="002759C1" w:rsidRPr="00EC76D5" w:rsidRDefault="002759C1" w:rsidP="002759C1">
      <w:pPr>
        <w:pStyle w:val="Code"/>
      </w:pPr>
    </w:p>
    <w:p w14:paraId="46CAFDD5" w14:textId="77777777" w:rsidR="002759C1" w:rsidRPr="00EC76D5" w:rsidRDefault="002759C1" w:rsidP="002759C1">
      <w:pPr>
        <w:pStyle w:val="Code"/>
      </w:pPr>
      <w:r w:rsidRPr="00EC76D5">
        <w:t xml:space="preserve">  public void addArgsCode() {</w:t>
      </w:r>
    </w:p>
    <w:p w14:paraId="7478C033" w14:textId="77777777" w:rsidR="002759C1" w:rsidRPr="00EC76D5" w:rsidRDefault="002759C1" w:rsidP="002759C1">
      <w:pPr>
        <w:pStyle w:val="Code"/>
      </w:pPr>
      <w:r w:rsidRPr="00EC76D5">
        <w:t xml:space="preserve">    { Symbol symbol = Symbol.createStaticSymbol(Main.PathName, null, null,</w:t>
      </w:r>
    </w:p>
    <w:p w14:paraId="57724CFA" w14:textId="77777777" w:rsidR="002759C1" w:rsidRPr="00EC76D5" w:rsidRDefault="002759C1" w:rsidP="002759C1">
      <w:pPr>
        <w:pStyle w:val="Code"/>
      </w:pPr>
      <w:r w:rsidRPr="00EC76D5">
        <w:t xml:space="preserve">                                                new LinkedList&lt;String&gt;());</w:t>
      </w:r>
    </w:p>
    <w:p w14:paraId="56FFF4C0" w14:textId="77777777" w:rsidR="002759C1" w:rsidRPr="00EC76D5" w:rsidRDefault="002759C1" w:rsidP="002759C1">
      <w:pPr>
        <w:pStyle w:val="Code"/>
      </w:pPr>
      <w:r w:rsidRPr="00EC76D5">
        <w:t xml:space="preserve">      Main.GlobalSet.add(symbol);</w:t>
      </w:r>
    </w:p>
    <w:p w14:paraId="345D531A" w14:textId="77777777" w:rsidR="002759C1" w:rsidRPr="00EC76D5" w:rsidRDefault="002759C1" w:rsidP="002759C1">
      <w:pPr>
        <w:pStyle w:val="Code"/>
      </w:pPr>
      <w:r w:rsidRPr="00EC76D5">
        <w:t xml:space="preserve">    }</w:t>
      </w:r>
    </w:p>
    <w:p w14:paraId="7B49CEC1" w14:textId="77777777" w:rsidR="002759C1" w:rsidRPr="00EC76D5" w:rsidRDefault="002759C1" w:rsidP="002759C1">
      <w:pPr>
        <w:pStyle w:val="Code"/>
      </w:pPr>
    </w:p>
    <w:p w14:paraId="598DB8CC" w14:textId="77777777" w:rsidR="002759C1" w:rsidRPr="00EC76D5" w:rsidRDefault="002759C1" w:rsidP="002759C1">
      <w:pPr>
        <w:pStyle w:val="Code"/>
      </w:pPr>
      <w:r w:rsidRPr="00EC76D5">
        <w:t xml:space="preserve">    String label1 = Main.SeparatorId + "Initialize" + Main.SeparatorId + "1",</w:t>
      </w:r>
    </w:p>
    <w:p w14:paraId="2CF75F86" w14:textId="77777777" w:rsidR="002759C1" w:rsidRPr="00EC76D5" w:rsidRDefault="002759C1" w:rsidP="002759C1">
      <w:pPr>
        <w:pStyle w:val="Code"/>
      </w:pPr>
      <w:r w:rsidRPr="00EC76D5">
        <w:t xml:space="preserve">           label2 = Main.SeparatorId + "Initialize" + Main.SeparatorId + "2",</w:t>
      </w:r>
    </w:p>
    <w:p w14:paraId="2918635C" w14:textId="77777777" w:rsidR="002759C1" w:rsidRPr="00EC76D5" w:rsidRDefault="002759C1" w:rsidP="002759C1">
      <w:pPr>
        <w:pStyle w:val="Code"/>
      </w:pPr>
      <w:r w:rsidRPr="00EC76D5">
        <w:t xml:space="preserve">           label3 = Main.SeparatorId + "Initialize" + Main.SeparatorId + "3",</w:t>
      </w:r>
    </w:p>
    <w:p w14:paraId="27A8856F" w14:textId="77777777" w:rsidR="002759C1" w:rsidRPr="00EC76D5" w:rsidRDefault="002759C1" w:rsidP="002759C1">
      <w:pPr>
        <w:pStyle w:val="Code"/>
      </w:pPr>
      <w:r w:rsidRPr="00EC76D5">
        <w:t xml:space="preserve">           label4 = Main.SeparatorId + "Initialize" + Main.SeparatorId + "4",</w:t>
      </w:r>
    </w:p>
    <w:p w14:paraId="0713B1F8" w14:textId="77777777" w:rsidR="002759C1" w:rsidRPr="00EC76D5" w:rsidRDefault="002759C1" w:rsidP="002759C1">
      <w:pPr>
        <w:pStyle w:val="Code"/>
      </w:pPr>
      <w:r w:rsidRPr="00EC76D5">
        <w:t xml:space="preserve">           label5 = Main.SeparatorId + "Initialize" + Main.SeparatorId + "5";</w:t>
      </w:r>
    </w:p>
    <w:p w14:paraId="199F24E1" w14:textId="77777777" w:rsidR="002759C1" w:rsidRPr="00EC76D5" w:rsidRDefault="002759C1" w:rsidP="002759C1">
      <w:pPr>
        <w:pStyle w:val="Code"/>
      </w:pPr>
      <w:r w:rsidRPr="00EC76D5">
        <w:t xml:space="preserve">           </w:t>
      </w:r>
    </w:p>
    <w:p w14:paraId="09567E8B" w14:textId="77777777" w:rsidR="002759C1" w:rsidRPr="00EC76D5" w:rsidRDefault="002759C1" w:rsidP="002759C1">
      <w:pPr>
        <w:pStyle w:val="Code"/>
      </w:pPr>
      <w:r w:rsidRPr="00EC76D5">
        <w:t xml:space="preserve">    addObjectCode(ObjectOperator.comment,"Initialize Argument List",null,null);</w:t>
      </w:r>
    </w:p>
    <w:p w14:paraId="564153D1" w14:textId="77777777" w:rsidR="002759C1" w:rsidRPr="00EC76D5" w:rsidRDefault="002759C1" w:rsidP="002759C1">
      <w:pPr>
        <w:pStyle w:val="Code"/>
      </w:pPr>
      <w:r w:rsidRPr="00EC76D5">
        <w:t xml:space="preserve">    addObjectCode(ObjectOperator.mov, Register.si, Register.bp, null);</w:t>
      </w:r>
    </w:p>
    <w:p w14:paraId="2339510B" w14:textId="77777777" w:rsidR="002759C1" w:rsidRPr="00EC76D5" w:rsidRDefault="002759C1" w:rsidP="002759C1">
      <w:pPr>
        <w:pStyle w:val="Code"/>
      </w:pPr>
      <w:r w:rsidRPr="00EC76D5">
        <w:t xml:space="preserve">    Pair&lt;String,Integer&gt; pair = new Pair&lt;&gt;(Main.PathName, 0);</w:t>
      </w:r>
    </w:p>
    <w:p w14:paraId="68E6DDD9" w14:textId="77777777" w:rsidR="002759C1" w:rsidRPr="00EC76D5" w:rsidRDefault="002759C1" w:rsidP="002759C1">
      <w:pPr>
        <w:pStyle w:val="Code"/>
      </w:pPr>
      <w:r w:rsidRPr="00EC76D5">
        <w:t xml:space="preserve">    addObjectCode(ObjectOperator.mov_word, Register.bp, 0, pair);</w:t>
      </w:r>
    </w:p>
    <w:p w14:paraId="7BD9B947" w14:textId="77777777" w:rsidR="002759C1" w:rsidRPr="00EC76D5" w:rsidRDefault="002759C1" w:rsidP="002759C1">
      <w:pPr>
        <w:pStyle w:val="Code"/>
      </w:pPr>
      <w:r w:rsidRPr="00EC76D5">
        <w:t xml:space="preserve">    addObjectCode(ObjectOperator.add, Register.bp, 2, null);</w:t>
      </w:r>
    </w:p>
    <w:p w14:paraId="6AA5C4C3" w14:textId="77777777" w:rsidR="002759C1" w:rsidRPr="00EC76D5" w:rsidRDefault="002759C1" w:rsidP="002759C1">
      <w:pPr>
        <w:pStyle w:val="Code"/>
      </w:pPr>
      <w:r w:rsidRPr="00EC76D5">
        <w:t xml:space="preserve">    addObjectCode(ObjectOperator.mov, Register.ax, 1, null);</w:t>
      </w:r>
    </w:p>
    <w:p w14:paraId="747A634C" w14:textId="77777777" w:rsidR="002759C1" w:rsidRPr="00EC76D5" w:rsidRDefault="002759C1" w:rsidP="002759C1">
      <w:pPr>
        <w:pStyle w:val="Code"/>
      </w:pPr>
      <w:r w:rsidRPr="00EC76D5">
        <w:t xml:space="preserve">    addObjectCode(ObjectOperator.mov, Register.bx, 129, null);</w:t>
      </w:r>
    </w:p>
    <w:p w14:paraId="1640617C" w14:textId="77777777" w:rsidR="002759C1" w:rsidRPr="00EC76D5" w:rsidRDefault="002759C1" w:rsidP="002759C1">
      <w:pPr>
        <w:pStyle w:val="Code"/>
      </w:pPr>
      <w:r w:rsidRPr="00EC76D5">
        <w:t xml:space="preserve">    </w:t>
      </w:r>
    </w:p>
    <w:p w14:paraId="3EE883BA" w14:textId="77777777" w:rsidR="002759C1" w:rsidRPr="00EC76D5" w:rsidRDefault="002759C1" w:rsidP="002759C1">
      <w:pPr>
        <w:pStyle w:val="Code"/>
      </w:pPr>
      <w:r w:rsidRPr="00EC76D5">
        <w:t xml:space="preserve">    addObjectCode(ObjectOperator.label, label1, null, null);</w:t>
      </w:r>
    </w:p>
    <w:p w14:paraId="79123A74" w14:textId="77777777" w:rsidR="002759C1" w:rsidRPr="00EC76D5" w:rsidRDefault="002759C1" w:rsidP="002759C1">
      <w:pPr>
        <w:pStyle w:val="Code"/>
      </w:pPr>
      <w:r w:rsidRPr="00EC76D5">
        <w:t xml:space="preserve">    addObjectCode(ObjectOperator.cmp_byte, Register.bx, 0, 32);</w:t>
      </w:r>
    </w:p>
    <w:p w14:paraId="4B5963B5" w14:textId="77777777" w:rsidR="002759C1" w:rsidRPr="00EC76D5" w:rsidRDefault="002759C1" w:rsidP="002759C1">
      <w:pPr>
        <w:pStyle w:val="Code"/>
      </w:pPr>
      <w:r w:rsidRPr="00EC76D5">
        <w:t xml:space="preserve">    addObjectCode(ObjectOperator.je, null, m_objectCodeList.size()+5, label2);</w:t>
      </w:r>
    </w:p>
    <w:p w14:paraId="3F53026D" w14:textId="77777777" w:rsidR="002759C1" w:rsidRPr="00EC76D5" w:rsidRDefault="002759C1" w:rsidP="002759C1">
      <w:pPr>
        <w:pStyle w:val="Code"/>
      </w:pPr>
      <w:r w:rsidRPr="00EC76D5">
        <w:t xml:space="preserve">    addObjectCode(ObjectOperator.cmp_byte, Register.bx, 0, 13);</w:t>
      </w:r>
    </w:p>
    <w:p w14:paraId="6E90EA1C" w14:textId="77777777" w:rsidR="002759C1" w:rsidRPr="00EC76D5" w:rsidRDefault="002759C1" w:rsidP="002759C1">
      <w:pPr>
        <w:pStyle w:val="Code"/>
      </w:pPr>
      <w:r w:rsidRPr="00EC76D5">
        <w:t xml:space="preserve">    addObjectCode(ObjectOperator.je, null, m_objectCodeList.size()+17, label5);</w:t>
      </w:r>
    </w:p>
    <w:p w14:paraId="48721E32" w14:textId="77777777" w:rsidR="002759C1" w:rsidRPr="00EC76D5" w:rsidRDefault="002759C1" w:rsidP="002759C1">
      <w:pPr>
        <w:pStyle w:val="Code"/>
      </w:pPr>
      <w:r w:rsidRPr="00EC76D5">
        <w:t xml:space="preserve">    addObjectCode(ObjectOperator.inc, Register.bx, null, null);</w:t>
      </w:r>
    </w:p>
    <w:p w14:paraId="5CFD3EE7" w14:textId="77777777" w:rsidR="002759C1" w:rsidRPr="00EC76D5" w:rsidRDefault="002759C1" w:rsidP="002759C1">
      <w:pPr>
        <w:pStyle w:val="Code"/>
      </w:pPr>
      <w:r w:rsidRPr="00EC76D5">
        <w:t xml:space="preserve">    addObjectCode(ObjectOperator.long_jmp, null,</w:t>
      </w:r>
    </w:p>
    <w:p w14:paraId="7A62FC7B" w14:textId="77777777" w:rsidR="002759C1" w:rsidRPr="00EC76D5" w:rsidRDefault="002759C1" w:rsidP="002759C1">
      <w:pPr>
        <w:pStyle w:val="Code"/>
      </w:pPr>
      <w:r w:rsidRPr="00EC76D5">
        <w:t xml:space="preserve">                  m_objectCodeList.size() - 6, label1);</w:t>
      </w:r>
    </w:p>
    <w:p w14:paraId="427CEF59" w14:textId="77777777" w:rsidR="002759C1" w:rsidRPr="00EC76D5" w:rsidRDefault="002759C1" w:rsidP="002759C1">
      <w:pPr>
        <w:pStyle w:val="Code"/>
      </w:pPr>
    </w:p>
    <w:p w14:paraId="4DF6FC21" w14:textId="77777777" w:rsidR="002759C1" w:rsidRPr="00EC76D5" w:rsidRDefault="002759C1" w:rsidP="002759C1">
      <w:pPr>
        <w:pStyle w:val="Code"/>
      </w:pPr>
      <w:r w:rsidRPr="00EC76D5">
        <w:t xml:space="preserve">    addObjectCode(ObjectOperator.label, label2, null, null);</w:t>
      </w:r>
    </w:p>
    <w:p w14:paraId="17334CD1" w14:textId="77777777" w:rsidR="002759C1" w:rsidRPr="00EC76D5" w:rsidRDefault="002759C1" w:rsidP="002759C1">
      <w:pPr>
        <w:pStyle w:val="Code"/>
      </w:pPr>
      <w:r w:rsidRPr="00EC76D5">
        <w:t xml:space="preserve">    addObjectCode(ObjectOperator.cmp, Register.ax, 1, null);</w:t>
      </w:r>
    </w:p>
    <w:p w14:paraId="2616A4B3" w14:textId="77777777" w:rsidR="002759C1" w:rsidRPr="00EC76D5" w:rsidRDefault="002759C1" w:rsidP="002759C1">
      <w:pPr>
        <w:pStyle w:val="Code"/>
      </w:pPr>
      <w:r w:rsidRPr="00EC76D5">
        <w:lastRenderedPageBreak/>
        <w:t xml:space="preserve">    addObjectCode(ObjectOperator.je, null, m_objectCodeList.size() + 2,label3);</w:t>
      </w:r>
    </w:p>
    <w:p w14:paraId="4DB93866" w14:textId="77777777" w:rsidR="002759C1" w:rsidRPr="00EC76D5" w:rsidRDefault="002759C1" w:rsidP="002759C1">
      <w:pPr>
        <w:pStyle w:val="Code"/>
      </w:pPr>
      <w:r w:rsidRPr="00EC76D5">
        <w:t xml:space="preserve">    addObjectCode(ObjectOperator.mov_byte, Register.bx, 0, 0);</w:t>
      </w:r>
    </w:p>
    <w:p w14:paraId="55B584EF" w14:textId="77777777" w:rsidR="002759C1" w:rsidRPr="00EC76D5" w:rsidRDefault="002759C1" w:rsidP="002759C1">
      <w:pPr>
        <w:pStyle w:val="Code"/>
      </w:pPr>
    </w:p>
    <w:p w14:paraId="2FB9A389" w14:textId="77777777" w:rsidR="002759C1" w:rsidRPr="00EC76D5" w:rsidRDefault="002759C1" w:rsidP="002759C1">
      <w:pPr>
        <w:pStyle w:val="Code"/>
      </w:pPr>
      <w:r w:rsidRPr="00EC76D5">
        <w:t xml:space="preserve">    addObjectCode(ObjectOperator.label, label3, null, null);</w:t>
      </w:r>
    </w:p>
    <w:p w14:paraId="7FC38905" w14:textId="77777777" w:rsidR="002759C1" w:rsidRPr="00EC76D5" w:rsidRDefault="002759C1" w:rsidP="002759C1">
      <w:pPr>
        <w:pStyle w:val="Code"/>
      </w:pPr>
      <w:r w:rsidRPr="00EC76D5">
        <w:t xml:space="preserve">    addObjectCode(ObjectOperator.inc, Register.bx, null, null);</w:t>
      </w:r>
    </w:p>
    <w:p w14:paraId="0B6C853F" w14:textId="77777777" w:rsidR="002759C1" w:rsidRPr="00EC76D5" w:rsidRDefault="002759C1" w:rsidP="002759C1">
      <w:pPr>
        <w:pStyle w:val="Code"/>
      </w:pPr>
      <w:r w:rsidRPr="00EC76D5">
        <w:t xml:space="preserve">    addObjectCode(ObjectOperator.cmp_byte, Register.bx, 0, 32);</w:t>
      </w:r>
    </w:p>
    <w:p w14:paraId="5D408240" w14:textId="77777777" w:rsidR="002759C1" w:rsidRPr="00EC76D5" w:rsidRDefault="002759C1" w:rsidP="002759C1">
      <w:pPr>
        <w:pStyle w:val="Code"/>
      </w:pPr>
      <w:r w:rsidRPr="00EC76D5">
        <w:t xml:space="preserve">    addObjectCode(ObjectOperator.je, null, m_objectCodeList.size() - 3,label3);</w:t>
      </w:r>
    </w:p>
    <w:p w14:paraId="0ED1AC37" w14:textId="77777777" w:rsidR="002759C1" w:rsidRPr="00EC76D5" w:rsidRDefault="002759C1" w:rsidP="002759C1">
      <w:pPr>
        <w:pStyle w:val="Code"/>
      </w:pPr>
      <w:r w:rsidRPr="00EC76D5">
        <w:t xml:space="preserve">    </w:t>
      </w:r>
    </w:p>
    <w:p w14:paraId="1CC88117" w14:textId="77777777" w:rsidR="002759C1" w:rsidRPr="00EC76D5" w:rsidRDefault="002759C1" w:rsidP="002759C1">
      <w:pPr>
        <w:pStyle w:val="Code"/>
      </w:pPr>
      <w:r w:rsidRPr="00EC76D5">
        <w:t xml:space="preserve">    addObjectCode(ObjectOperator.label, label4, null, null);</w:t>
      </w:r>
    </w:p>
    <w:p w14:paraId="530D114B" w14:textId="77777777" w:rsidR="002759C1" w:rsidRPr="00EC76D5" w:rsidRDefault="002759C1" w:rsidP="002759C1">
      <w:pPr>
        <w:pStyle w:val="Code"/>
      </w:pPr>
      <w:r w:rsidRPr="00EC76D5">
        <w:t xml:space="preserve">    addObjectCode(ObjectOperator.mov, Register.bp, 0, Register.bx);</w:t>
      </w:r>
    </w:p>
    <w:p w14:paraId="375D3E17" w14:textId="77777777" w:rsidR="002759C1" w:rsidRPr="00EC76D5" w:rsidRDefault="002759C1" w:rsidP="002759C1">
      <w:pPr>
        <w:pStyle w:val="Code"/>
      </w:pPr>
      <w:r w:rsidRPr="00EC76D5">
        <w:t xml:space="preserve">    addObjectCode(ObjectOperator.add, Register.bp, 2, null);</w:t>
      </w:r>
    </w:p>
    <w:p w14:paraId="0F23DC03" w14:textId="77777777" w:rsidR="002759C1" w:rsidRPr="00EC76D5" w:rsidRDefault="002759C1" w:rsidP="002759C1">
      <w:pPr>
        <w:pStyle w:val="Code"/>
      </w:pPr>
      <w:r w:rsidRPr="00EC76D5">
        <w:t xml:space="preserve">    addObjectCode(ObjectOperator.inc, Register.ax, null, null);</w:t>
      </w:r>
    </w:p>
    <w:p w14:paraId="6DBC28E4" w14:textId="77777777" w:rsidR="002759C1" w:rsidRPr="00EC76D5" w:rsidRDefault="002759C1" w:rsidP="002759C1">
      <w:pPr>
        <w:pStyle w:val="Code"/>
      </w:pPr>
      <w:r w:rsidRPr="00EC76D5">
        <w:t xml:space="preserve">    addObjectCode(ObjectOperator.long_jmp, null, m_objectCodeList.size() - 19, label1);</w:t>
      </w:r>
    </w:p>
    <w:p w14:paraId="6679AFCE" w14:textId="77777777" w:rsidR="002759C1" w:rsidRPr="00EC76D5" w:rsidRDefault="002759C1" w:rsidP="002759C1">
      <w:pPr>
        <w:pStyle w:val="Code"/>
      </w:pPr>
      <w:r w:rsidRPr="00EC76D5">
        <w:t xml:space="preserve">    </w:t>
      </w:r>
    </w:p>
    <w:p w14:paraId="655A7123" w14:textId="77777777" w:rsidR="002759C1" w:rsidRPr="00EC76D5" w:rsidRDefault="002759C1" w:rsidP="002759C1">
      <w:pPr>
        <w:pStyle w:val="Code"/>
      </w:pPr>
      <w:r w:rsidRPr="00EC76D5">
        <w:t xml:space="preserve">    addObjectCode(ObjectOperator.label, label5, null, null);    </w:t>
      </w:r>
    </w:p>
    <w:p w14:paraId="59B33CDB" w14:textId="77777777" w:rsidR="002759C1" w:rsidRPr="00EC76D5" w:rsidRDefault="002759C1" w:rsidP="002759C1">
      <w:pPr>
        <w:pStyle w:val="Code"/>
      </w:pPr>
      <w:r w:rsidRPr="00EC76D5">
        <w:t xml:space="preserve">    addObjectCode(ObjectOperator.mov_byte, Register.bx, 0, 0);</w:t>
      </w:r>
    </w:p>
    <w:p w14:paraId="4C328209" w14:textId="77777777" w:rsidR="002759C1" w:rsidRPr="00EC76D5" w:rsidRDefault="002759C1" w:rsidP="002759C1">
      <w:pPr>
        <w:pStyle w:val="Code"/>
      </w:pPr>
      <w:r w:rsidRPr="00EC76D5">
        <w:t xml:space="preserve">    addObjectCode(ObjectOperator.mov_word, Register.bp, 0, 0);</w:t>
      </w:r>
    </w:p>
    <w:p w14:paraId="48B3835D" w14:textId="77777777" w:rsidR="002759C1" w:rsidRPr="00EC76D5" w:rsidRDefault="002759C1" w:rsidP="002759C1">
      <w:pPr>
        <w:pStyle w:val="Code"/>
      </w:pPr>
      <w:r w:rsidRPr="00EC76D5">
        <w:t xml:space="preserve">    addObjectCode(ObjectOperator.add, Register.bp, 2, null);</w:t>
      </w:r>
    </w:p>
    <w:p w14:paraId="29C35670" w14:textId="77777777" w:rsidR="002759C1" w:rsidRPr="00EC76D5" w:rsidRDefault="002759C1" w:rsidP="002759C1">
      <w:pPr>
        <w:pStyle w:val="Code"/>
      </w:pPr>
      <w:r w:rsidRPr="00EC76D5">
        <w:t xml:space="preserve">    addObjectCode(ObjectOperator.mov, Register.bp, 6, Register.ax);</w:t>
      </w:r>
    </w:p>
    <w:p w14:paraId="45D7BD63" w14:textId="77777777" w:rsidR="002759C1" w:rsidRPr="00EC76D5" w:rsidRDefault="002759C1" w:rsidP="002759C1">
      <w:pPr>
        <w:pStyle w:val="Code"/>
      </w:pPr>
      <w:r w:rsidRPr="00EC76D5">
        <w:t xml:space="preserve">    addObjectCode(ObjectOperator.mov, Register.bp, 8, Register.si);</w:t>
      </w:r>
    </w:p>
    <w:p w14:paraId="0089495F" w14:textId="77777777" w:rsidR="002759C1" w:rsidRPr="00EC76D5" w:rsidRDefault="002759C1" w:rsidP="002759C1">
      <w:pPr>
        <w:pStyle w:val="Code"/>
      </w:pPr>
      <w:r w:rsidRPr="00EC76D5">
        <w:t xml:space="preserve">  }</w:t>
      </w:r>
    </w:p>
    <w:p w14:paraId="2DD08326" w14:textId="77777777" w:rsidR="002759C1" w:rsidRPr="00EC76D5" w:rsidRDefault="002759C1" w:rsidP="002759C1">
      <w:pPr>
        <w:pStyle w:val="Code"/>
      </w:pPr>
      <w:r w:rsidRPr="00EC76D5">
        <w:t xml:space="preserve">  </w:t>
      </w:r>
    </w:p>
    <w:p w14:paraId="33442724" w14:textId="77777777" w:rsidR="002759C1" w:rsidRPr="00EC76D5" w:rsidRDefault="002759C1" w:rsidP="002759C1">
      <w:pPr>
        <w:pStyle w:val="Code"/>
      </w:pPr>
      <w:r w:rsidRPr="00EC76D5">
        <w:t xml:space="preserve">  public void generateStackHeapCheckFunction() {</w:t>
      </w:r>
    </w:p>
    <w:p w14:paraId="589E695B" w14:textId="77777777" w:rsidR="002759C1" w:rsidRPr="00EC76D5" w:rsidRDefault="002759C1" w:rsidP="002759C1">
      <w:pPr>
        <w:pStyle w:val="Code"/>
      </w:pPr>
      <w:r w:rsidRPr="00EC76D5">
        <w:t xml:space="preserve">    { List&lt;Byte&gt; byteList = new LinkedList&lt;&gt;();</w:t>
      </w:r>
    </w:p>
    <w:p w14:paraId="503C9F03" w14:textId="77777777" w:rsidR="002759C1" w:rsidRPr="00EC76D5" w:rsidRDefault="002759C1" w:rsidP="002759C1">
      <w:pPr>
        <w:pStyle w:val="Code"/>
      </w:pPr>
      <w:r w:rsidRPr="00EC76D5">
        <w:t xml:space="preserve">      Map&lt;Integer,String&gt; accessMap = new ListMap&lt;&gt;();</w:t>
      </w:r>
    </w:p>
    <w:p w14:paraId="40AD1B3E" w14:textId="77777777" w:rsidR="002759C1" w:rsidRPr="00EC76D5" w:rsidRDefault="002759C1" w:rsidP="002759C1">
      <w:pPr>
        <w:pStyle w:val="Code"/>
      </w:pPr>
      <w:r w:rsidRPr="00EC76D5">
        <w:t xml:space="preserve">      List&lt;String&gt; textList = new LinkedList&lt;&gt;();</w:t>
      </w:r>
    </w:p>
    <w:p w14:paraId="4BFAFB9B" w14:textId="77777777" w:rsidR="002759C1" w:rsidRPr="00EC76D5" w:rsidRDefault="002759C1" w:rsidP="002759C1">
      <w:pPr>
        <w:pStyle w:val="Code"/>
      </w:pPr>
      <w:r w:rsidRPr="00EC76D5">
        <w:t xml:space="preserve">      GenerateInitializerStatic.generateByteTextList(Type.StringType,</w:t>
      </w:r>
    </w:p>
    <w:p w14:paraId="76933A3A" w14:textId="77777777" w:rsidR="002759C1" w:rsidRPr="00EC76D5" w:rsidRDefault="002759C1" w:rsidP="002759C1">
      <w:pPr>
        <w:pStyle w:val="Code"/>
      </w:pPr>
      <w:r w:rsidRPr="00EC76D5">
        <w:t xml:space="preserve">                     Main.StackOverflowMessage, byteList, accessMap, textList);</w:t>
      </w:r>
    </w:p>
    <w:p w14:paraId="092DC9DF" w14:textId="77777777" w:rsidR="002759C1" w:rsidRPr="00EC76D5" w:rsidRDefault="002759C1" w:rsidP="002759C1">
      <w:pPr>
        <w:pStyle w:val="Code"/>
      </w:pPr>
      <w:r w:rsidRPr="00EC76D5">
        <w:t xml:space="preserve">      Map&lt;Integer,String&gt; callMap = new ListMap&lt;&gt;();</w:t>
      </w:r>
    </w:p>
    <w:p w14:paraId="3CA61ACC" w14:textId="77777777" w:rsidR="002759C1" w:rsidRPr="00EC76D5" w:rsidRDefault="002759C1" w:rsidP="002759C1">
      <w:pPr>
        <w:pStyle w:val="Code"/>
      </w:pPr>
      <w:r w:rsidRPr="00EC76D5">
        <w:t xml:space="preserve">      Set&lt;Integer&gt; returnSet = new ListSet&lt;&gt;();</w:t>
      </w:r>
    </w:p>
    <w:p w14:paraId="4B5ED315" w14:textId="77777777" w:rsidR="002759C1" w:rsidRPr="00EC76D5" w:rsidRDefault="002759C1" w:rsidP="002759C1">
      <w:pPr>
        <w:pStyle w:val="Code"/>
      </w:pPr>
      <w:r w:rsidRPr="00EC76D5">
        <w:t xml:space="preserve">      Map&lt;Integer,Integer&gt; byteToTextMap = new ListMap&lt;&gt;();</w:t>
      </w:r>
    </w:p>
    <w:p w14:paraId="0FD4B7B4" w14:textId="77777777" w:rsidR="002759C1" w:rsidRPr="00EC76D5" w:rsidRDefault="002759C1" w:rsidP="002759C1">
      <w:pPr>
        <w:pStyle w:val="Code"/>
      </w:pPr>
    </w:p>
    <w:p w14:paraId="6E983D85" w14:textId="77777777" w:rsidR="002759C1" w:rsidRPr="00EC76D5" w:rsidRDefault="002759C1" w:rsidP="002759C1">
      <w:pPr>
        <w:pStyle w:val="Code"/>
      </w:pPr>
      <w:r w:rsidRPr="00EC76D5">
        <w:t xml:space="preserve">      Symbol symbol = Symbol.createStaticSymbol(Main.StackOverflowName, byteList, accessMap, callMap, returnSet, byteToTextMap, textList);</w:t>
      </w:r>
    </w:p>
    <w:p w14:paraId="617CFBF2" w14:textId="77777777" w:rsidR="002759C1" w:rsidRPr="00EC76D5" w:rsidRDefault="002759C1" w:rsidP="002759C1">
      <w:pPr>
        <w:pStyle w:val="Code"/>
      </w:pPr>
      <w:r w:rsidRPr="00EC76D5">
        <w:t xml:space="preserve">      Main.GlobalSet.add(symbol);</w:t>
      </w:r>
    </w:p>
    <w:p w14:paraId="12DA4AA8" w14:textId="77777777" w:rsidR="002759C1" w:rsidRPr="00EC76D5" w:rsidRDefault="002759C1" w:rsidP="002759C1">
      <w:pPr>
        <w:pStyle w:val="Code"/>
      </w:pPr>
      <w:r w:rsidRPr="00EC76D5">
        <w:t xml:space="preserve">    }</w:t>
      </w:r>
    </w:p>
    <w:p w14:paraId="5B6EDD68" w14:textId="77777777" w:rsidR="002759C1" w:rsidRPr="00EC76D5" w:rsidRDefault="002759C1" w:rsidP="002759C1">
      <w:pPr>
        <w:pStyle w:val="Code"/>
      </w:pPr>
      <w:r w:rsidRPr="00EC76D5">
        <w:t xml:space="preserve">    </w:t>
      </w:r>
    </w:p>
    <w:p w14:paraId="4730B878" w14:textId="77777777" w:rsidR="002759C1" w:rsidRPr="00EC76D5" w:rsidRDefault="002759C1" w:rsidP="002759C1">
      <w:pPr>
        <w:pStyle w:val="Code"/>
      </w:pPr>
      <w:r w:rsidRPr="00EC76D5">
        <w:t xml:space="preserve">    { m_objectCodeList.clear();</w:t>
      </w:r>
    </w:p>
    <w:p w14:paraId="3321BDB1" w14:textId="77777777" w:rsidR="002759C1" w:rsidRPr="00EC76D5" w:rsidRDefault="002759C1" w:rsidP="002759C1">
      <w:pPr>
        <w:pStyle w:val="Code"/>
      </w:pPr>
      <w:r w:rsidRPr="00EC76D5">
        <w:t xml:space="preserve">      addObjectCode(ObjectOperator.add, Register.ax, ObjectCode.FrameRegister, null);</w:t>
      </w:r>
    </w:p>
    <w:p w14:paraId="307710EF" w14:textId="77777777" w:rsidR="002759C1" w:rsidRPr="00EC76D5" w:rsidRDefault="002759C1" w:rsidP="002759C1">
      <w:pPr>
        <w:pStyle w:val="Code"/>
      </w:pPr>
      <w:r w:rsidRPr="00EC76D5">
        <w:t xml:space="preserve">      String label = Main.CheckStackHeapFunctionRegular + Main.SeparatorId + "1";</w:t>
      </w:r>
    </w:p>
    <w:p w14:paraId="62D16E4C" w14:textId="77777777" w:rsidR="002759C1" w:rsidRPr="00EC76D5" w:rsidRDefault="002759C1" w:rsidP="002759C1">
      <w:pPr>
        <w:pStyle w:val="Code"/>
      </w:pPr>
      <w:r w:rsidRPr="00EC76D5">
        <w:t xml:space="preserve">      addObjectCode(ObjectOperator.jc, null, m_objectCodeList.size() + 4, label);</w:t>
      </w:r>
    </w:p>
    <w:p w14:paraId="178152C5" w14:textId="77777777" w:rsidR="002759C1" w:rsidRPr="00EC76D5" w:rsidRDefault="002759C1" w:rsidP="002759C1">
      <w:pPr>
        <w:pStyle w:val="Code"/>
      </w:pPr>
      <w:r w:rsidRPr="00EC76D5">
        <w:t xml:space="preserve">      addObjectCode(ObjectOperator.cmp, Register.ax, -2, null); // 65534</w:t>
      </w:r>
    </w:p>
    <w:p w14:paraId="57511E64" w14:textId="77777777" w:rsidR="002759C1" w:rsidRPr="00EC76D5" w:rsidRDefault="002759C1" w:rsidP="002759C1">
      <w:pPr>
        <w:pStyle w:val="Code"/>
      </w:pPr>
      <w:r w:rsidRPr="00EC76D5">
        <w:t xml:space="preserve">      addObjectCode(ObjectOperator.ja, null, m_objectCodeList.size() + 2, label);</w:t>
      </w:r>
    </w:p>
    <w:p w14:paraId="5E07BF76" w14:textId="77777777" w:rsidR="002759C1" w:rsidRPr="00EC76D5" w:rsidRDefault="002759C1" w:rsidP="002759C1">
      <w:pPr>
        <w:pStyle w:val="Code"/>
      </w:pPr>
      <w:r w:rsidRPr="00EC76D5">
        <w:t xml:space="preserve">      addObjectCode(ObjectOperator.jmp, Register.bx, null, null);</w:t>
      </w:r>
    </w:p>
    <w:p w14:paraId="6A49099A" w14:textId="77777777" w:rsidR="002759C1" w:rsidRPr="00EC76D5" w:rsidRDefault="002759C1" w:rsidP="002759C1">
      <w:pPr>
        <w:pStyle w:val="Code"/>
      </w:pPr>
    </w:p>
    <w:p w14:paraId="0F023CD4" w14:textId="77777777" w:rsidR="002759C1" w:rsidRPr="00EC76D5" w:rsidRDefault="002759C1" w:rsidP="002759C1">
      <w:pPr>
        <w:pStyle w:val="Code"/>
      </w:pPr>
      <w:r w:rsidRPr="00EC76D5">
        <w:t xml:space="preserve">      addObjectCode(ObjectOperator.label, label, null, null);</w:t>
      </w:r>
    </w:p>
    <w:p w14:paraId="63E4495C" w14:textId="77777777" w:rsidR="002759C1" w:rsidRPr="00EC76D5" w:rsidRDefault="002759C1" w:rsidP="002759C1">
      <w:pPr>
        <w:pStyle w:val="Code"/>
      </w:pPr>
      <w:r w:rsidRPr="00EC76D5">
        <w:t xml:space="preserve">      addObjectCode(ObjectOperator.mov, Register.ah, 0x40, null);</w:t>
      </w:r>
    </w:p>
    <w:p w14:paraId="47DF3F0A" w14:textId="77777777" w:rsidR="002759C1" w:rsidRPr="00EC76D5" w:rsidRDefault="002759C1" w:rsidP="002759C1">
      <w:pPr>
        <w:pStyle w:val="Code"/>
      </w:pPr>
      <w:r w:rsidRPr="00EC76D5">
        <w:t xml:space="preserve">      addObjectCode(ObjectOperator.mov, Register.bx, 1, null);</w:t>
      </w:r>
    </w:p>
    <w:p w14:paraId="5A823CB2" w14:textId="77777777" w:rsidR="002759C1" w:rsidRPr="00EC76D5" w:rsidRDefault="002759C1" w:rsidP="002759C1">
      <w:pPr>
        <w:pStyle w:val="Code"/>
      </w:pPr>
      <w:r w:rsidRPr="00EC76D5">
        <w:lastRenderedPageBreak/>
        <w:t xml:space="preserve">      addObjectCode(ObjectOperator.mov, Register.cx, Main.StackOverflowMessage.length(), null);</w:t>
      </w:r>
    </w:p>
    <w:p w14:paraId="515F5F3D" w14:textId="77777777" w:rsidR="002759C1" w:rsidRPr="00EC76D5" w:rsidRDefault="002759C1" w:rsidP="002759C1">
      <w:pPr>
        <w:pStyle w:val="Code"/>
      </w:pPr>
      <w:r w:rsidRPr="00EC76D5">
        <w:t xml:space="preserve">      Pair&lt;String,Integer&gt; pair = new Pair&lt;&gt;(Main.StackOverflowName, 0);</w:t>
      </w:r>
    </w:p>
    <w:p w14:paraId="52D59A8D" w14:textId="77777777" w:rsidR="002759C1" w:rsidRPr="00EC76D5" w:rsidRDefault="002759C1" w:rsidP="002759C1">
      <w:pPr>
        <w:pStyle w:val="Code"/>
      </w:pPr>
      <w:r w:rsidRPr="00EC76D5">
        <w:t xml:space="preserve">      addObjectCode(ObjectOperator.mov, Register.dx, pair, null);</w:t>
      </w:r>
    </w:p>
    <w:p w14:paraId="6796E292" w14:textId="77777777" w:rsidR="002759C1" w:rsidRPr="00EC76D5" w:rsidRDefault="002759C1" w:rsidP="002759C1">
      <w:pPr>
        <w:pStyle w:val="Code"/>
      </w:pPr>
      <w:r w:rsidRPr="00EC76D5">
        <w:t xml:space="preserve">      addObjectCode(ObjectOperator.interrupt, 0x21, null, null);</w:t>
      </w:r>
    </w:p>
    <w:p w14:paraId="227EE298" w14:textId="77777777" w:rsidR="002759C1" w:rsidRPr="00EC76D5" w:rsidRDefault="002759C1" w:rsidP="002759C1">
      <w:pPr>
        <w:pStyle w:val="Code"/>
      </w:pPr>
      <w:r w:rsidRPr="00EC76D5">
        <w:t xml:space="preserve">      addObjectCode(ObjectOperator.mov, Register.ah, 0x4C, null);</w:t>
      </w:r>
    </w:p>
    <w:p w14:paraId="78C795BE" w14:textId="77777777" w:rsidR="002759C1" w:rsidRPr="00EC76D5" w:rsidRDefault="002759C1" w:rsidP="002759C1">
      <w:pPr>
        <w:pStyle w:val="Code"/>
      </w:pPr>
      <w:r w:rsidRPr="00EC76D5">
        <w:t xml:space="preserve">      addObjectCode(ObjectOperator.mov, Register.al, -1, null);</w:t>
      </w:r>
    </w:p>
    <w:p w14:paraId="1BC88087" w14:textId="77777777" w:rsidR="002759C1" w:rsidRPr="00EC76D5" w:rsidRDefault="002759C1" w:rsidP="002759C1">
      <w:pPr>
        <w:pStyle w:val="Code"/>
      </w:pPr>
      <w:r w:rsidRPr="00EC76D5">
        <w:t xml:space="preserve">      addObjectCode(ObjectOperator.interrupt,0x21,null,null);</w:t>
      </w:r>
    </w:p>
    <w:p w14:paraId="75F78119" w14:textId="77777777" w:rsidR="002759C1" w:rsidRPr="00EC76D5" w:rsidRDefault="002759C1" w:rsidP="002759C1">
      <w:pPr>
        <w:pStyle w:val="Code"/>
      </w:pPr>
      <w:r w:rsidRPr="00EC76D5">
        <w:t xml:space="preserve">      generateJumpInfo();</w:t>
      </w:r>
    </w:p>
    <w:p w14:paraId="332095EB" w14:textId="77777777" w:rsidR="002759C1" w:rsidRPr="00EC76D5" w:rsidRDefault="002759C1" w:rsidP="002759C1">
      <w:pPr>
        <w:pStyle w:val="Code"/>
      </w:pPr>
      <w:r w:rsidRPr="00EC76D5">
        <w:t xml:space="preserve">      </w:t>
      </w:r>
    </w:p>
    <w:p w14:paraId="04241957" w14:textId="77777777" w:rsidR="002759C1" w:rsidRPr="00EC76D5" w:rsidRDefault="002759C1" w:rsidP="002759C1">
      <w:pPr>
        <w:pStyle w:val="Code"/>
      </w:pPr>
      <w:r w:rsidRPr="00EC76D5">
        <w:t xml:space="preserve">      List&lt;Byte&gt; byteList = new LinkedList&lt;&gt;();</w:t>
      </w:r>
    </w:p>
    <w:p w14:paraId="77ECBE39" w14:textId="77777777" w:rsidR="002759C1" w:rsidRPr="00EC76D5" w:rsidRDefault="002759C1" w:rsidP="002759C1">
      <w:pPr>
        <w:pStyle w:val="Code"/>
      </w:pPr>
      <w:r w:rsidRPr="00EC76D5">
        <w:t xml:space="preserve">      Map&lt;Integer,String&gt; accessMap = new ListMap&lt;&gt;();</w:t>
      </w:r>
    </w:p>
    <w:p w14:paraId="504A8392" w14:textId="77777777" w:rsidR="002759C1" w:rsidRPr="00EC76D5" w:rsidRDefault="002759C1" w:rsidP="002759C1">
      <w:pPr>
        <w:pStyle w:val="Code"/>
      </w:pPr>
      <w:r w:rsidRPr="00EC76D5">
        <w:t xml:space="preserve">      Map&lt;Integer,String&gt; callMap = new ListMap&lt;&gt;();</w:t>
      </w:r>
    </w:p>
    <w:p w14:paraId="55A66369" w14:textId="77777777" w:rsidR="002759C1" w:rsidRPr="00EC76D5" w:rsidRDefault="002759C1" w:rsidP="002759C1">
      <w:pPr>
        <w:pStyle w:val="Code"/>
      </w:pPr>
      <w:r w:rsidRPr="00EC76D5">
        <w:t xml:space="preserve">      Set&lt;Integer&gt; returnSet = new ListSet&lt;&gt;();</w:t>
      </w:r>
    </w:p>
    <w:p w14:paraId="6B409825" w14:textId="77777777" w:rsidR="002759C1" w:rsidRPr="00EC76D5" w:rsidRDefault="002759C1" w:rsidP="002759C1">
      <w:pPr>
        <w:pStyle w:val="Code"/>
      </w:pPr>
      <w:r w:rsidRPr="00EC76D5">
        <w:t xml:space="preserve">      Map&lt;Integer,Integer&gt; byteToTextMap = new ListMap&lt;&gt;();</w:t>
      </w:r>
    </w:p>
    <w:p w14:paraId="2819BDF3" w14:textId="77777777" w:rsidR="002759C1" w:rsidRPr="00EC76D5" w:rsidRDefault="002759C1" w:rsidP="002759C1">
      <w:pPr>
        <w:pStyle w:val="Code"/>
      </w:pPr>
      <w:r w:rsidRPr="00EC76D5">
        <w:t xml:space="preserve">      List&lt;String&gt; textList = new LinkedList&lt;&gt;();</w:t>
      </w:r>
    </w:p>
    <w:p w14:paraId="7E98EC83" w14:textId="77777777" w:rsidR="002759C1" w:rsidRPr="00EC76D5" w:rsidRDefault="002759C1" w:rsidP="002759C1">
      <w:pPr>
        <w:pStyle w:val="Code"/>
      </w:pPr>
      <w:r w:rsidRPr="00EC76D5">
        <w:t xml:space="preserve">      generateTargetByteList(byteList, accessMap, callMap, returnSet, byteToTextMap, textList);</w:t>
      </w:r>
    </w:p>
    <w:p w14:paraId="4BB66A9B" w14:textId="77777777" w:rsidR="002759C1" w:rsidRPr="00EC76D5" w:rsidRDefault="002759C1" w:rsidP="002759C1">
      <w:pPr>
        <w:pStyle w:val="Code"/>
      </w:pPr>
      <w:r w:rsidRPr="00EC76D5">
        <w:t xml:space="preserve">      Symbol symbol =</w:t>
      </w:r>
    </w:p>
    <w:p w14:paraId="30249074" w14:textId="77777777" w:rsidR="002759C1" w:rsidRPr="00EC76D5" w:rsidRDefault="002759C1" w:rsidP="002759C1">
      <w:pPr>
        <w:pStyle w:val="Code"/>
      </w:pPr>
      <w:r w:rsidRPr="00EC76D5">
        <w:t xml:space="preserve">        Symbol.createStaticSymbol(Main.CheckStackHeapFunctionRegular, byteList, accessMap,</w:t>
      </w:r>
    </w:p>
    <w:p w14:paraId="05C68B4F" w14:textId="77777777" w:rsidR="002759C1" w:rsidRPr="00EC76D5" w:rsidRDefault="002759C1" w:rsidP="002759C1">
      <w:pPr>
        <w:pStyle w:val="Code"/>
      </w:pPr>
      <w:r w:rsidRPr="00EC76D5">
        <w:t xml:space="preserve">                                  callMap, returnSet, byteToTextMap, textList);</w:t>
      </w:r>
    </w:p>
    <w:p w14:paraId="2CDB0F05" w14:textId="77777777" w:rsidR="002759C1" w:rsidRPr="00EC76D5" w:rsidRDefault="002759C1" w:rsidP="002759C1">
      <w:pPr>
        <w:pStyle w:val="Code"/>
      </w:pPr>
      <w:r w:rsidRPr="00EC76D5">
        <w:t xml:space="preserve">      Main.GlobalSet.add(symbol);</w:t>
      </w:r>
    </w:p>
    <w:p w14:paraId="6ADC0AEE" w14:textId="77777777" w:rsidR="002759C1" w:rsidRPr="00EC76D5" w:rsidRDefault="002759C1" w:rsidP="002759C1">
      <w:pPr>
        <w:pStyle w:val="Code"/>
      </w:pPr>
      <w:r w:rsidRPr="00EC76D5">
        <w:t xml:space="preserve">    }</w:t>
      </w:r>
    </w:p>
    <w:p w14:paraId="169C3DAE" w14:textId="77777777" w:rsidR="002759C1" w:rsidRPr="00EC76D5" w:rsidRDefault="002759C1" w:rsidP="002759C1">
      <w:pPr>
        <w:pStyle w:val="Code"/>
      </w:pPr>
    </w:p>
    <w:p w14:paraId="02F70160" w14:textId="77777777" w:rsidR="002759C1" w:rsidRPr="00EC76D5" w:rsidRDefault="002759C1" w:rsidP="002759C1">
      <w:pPr>
        <w:pStyle w:val="Code"/>
      </w:pPr>
      <w:r w:rsidRPr="00EC76D5">
        <w:t xml:space="preserve">    { m_objectCodeList.clear();</w:t>
      </w:r>
    </w:p>
    <w:p w14:paraId="58FC6616" w14:textId="77777777" w:rsidR="002759C1" w:rsidRPr="00EC76D5" w:rsidRDefault="002759C1" w:rsidP="002759C1">
      <w:pPr>
        <w:pStyle w:val="Code"/>
      </w:pPr>
      <w:r w:rsidRPr="00EC76D5">
        <w:t xml:space="preserve">      addObjectCode(ObjectOperator.add, Register.ax, ObjectCode.EllipseRegister, null);</w:t>
      </w:r>
    </w:p>
    <w:p w14:paraId="65E54C42" w14:textId="77777777" w:rsidR="002759C1" w:rsidRPr="00EC76D5" w:rsidRDefault="002759C1" w:rsidP="002759C1">
      <w:pPr>
        <w:pStyle w:val="Code"/>
      </w:pPr>
      <w:r w:rsidRPr="00EC76D5">
        <w:t xml:space="preserve">      String label = Main.CheckStackHeapFunctionEllipse + Main.SeparatorId + "1";</w:t>
      </w:r>
    </w:p>
    <w:p w14:paraId="28AB70E5" w14:textId="77777777" w:rsidR="002759C1" w:rsidRPr="00EC76D5" w:rsidRDefault="002759C1" w:rsidP="002759C1">
      <w:pPr>
        <w:pStyle w:val="Code"/>
      </w:pPr>
      <w:r w:rsidRPr="00EC76D5">
        <w:t xml:space="preserve">      addObjectCode(ObjectOperator.jc, null, m_objectCodeList.size() + 4, label);</w:t>
      </w:r>
    </w:p>
    <w:p w14:paraId="5416D0C4" w14:textId="77777777" w:rsidR="002759C1" w:rsidRPr="00EC76D5" w:rsidRDefault="002759C1" w:rsidP="002759C1">
      <w:pPr>
        <w:pStyle w:val="Code"/>
      </w:pPr>
      <w:r w:rsidRPr="00EC76D5">
        <w:t xml:space="preserve">      addObjectCode(ObjectOperator.cmp, Register.ax, -2, null); // 65534</w:t>
      </w:r>
    </w:p>
    <w:p w14:paraId="0A53C54D" w14:textId="77777777" w:rsidR="002759C1" w:rsidRPr="00EC76D5" w:rsidRDefault="002759C1" w:rsidP="002759C1">
      <w:pPr>
        <w:pStyle w:val="Code"/>
      </w:pPr>
      <w:r w:rsidRPr="00EC76D5">
        <w:t xml:space="preserve">      addObjectCode(ObjectOperator.ja, null, m_objectCodeList.size() + 2, label);</w:t>
      </w:r>
    </w:p>
    <w:p w14:paraId="4AC4C322" w14:textId="77777777" w:rsidR="002759C1" w:rsidRPr="00EC76D5" w:rsidRDefault="002759C1" w:rsidP="002759C1">
      <w:pPr>
        <w:pStyle w:val="Code"/>
      </w:pPr>
      <w:r w:rsidRPr="00EC76D5">
        <w:t xml:space="preserve">      addObjectCode(ObjectOperator.jmp, Register.bx, null, null);</w:t>
      </w:r>
    </w:p>
    <w:p w14:paraId="797ED6F9" w14:textId="77777777" w:rsidR="002759C1" w:rsidRPr="00EC76D5" w:rsidRDefault="002759C1" w:rsidP="002759C1">
      <w:pPr>
        <w:pStyle w:val="Code"/>
      </w:pPr>
    </w:p>
    <w:p w14:paraId="120A16AE" w14:textId="77777777" w:rsidR="002759C1" w:rsidRPr="00EC76D5" w:rsidRDefault="002759C1" w:rsidP="002759C1">
      <w:pPr>
        <w:pStyle w:val="Code"/>
      </w:pPr>
      <w:r w:rsidRPr="00EC76D5">
        <w:t xml:space="preserve">      addObjectCode(ObjectOperator.label, label, null, null);</w:t>
      </w:r>
    </w:p>
    <w:p w14:paraId="2814CD61" w14:textId="77777777" w:rsidR="002759C1" w:rsidRPr="00EC76D5" w:rsidRDefault="002759C1" w:rsidP="002759C1">
      <w:pPr>
        <w:pStyle w:val="Code"/>
      </w:pPr>
      <w:r w:rsidRPr="00EC76D5">
        <w:t xml:space="preserve">      addObjectCode(ObjectOperator.mov, Register.ah, 0x40, null);</w:t>
      </w:r>
    </w:p>
    <w:p w14:paraId="4117D69C" w14:textId="77777777" w:rsidR="002759C1" w:rsidRPr="00EC76D5" w:rsidRDefault="002759C1" w:rsidP="002759C1">
      <w:pPr>
        <w:pStyle w:val="Code"/>
      </w:pPr>
      <w:r w:rsidRPr="00EC76D5">
        <w:t xml:space="preserve">      addObjectCode(ObjectOperator.mov, Register.bx, 1, null);</w:t>
      </w:r>
    </w:p>
    <w:p w14:paraId="4A90E661" w14:textId="77777777" w:rsidR="002759C1" w:rsidRPr="00EC76D5" w:rsidRDefault="002759C1" w:rsidP="002759C1">
      <w:pPr>
        <w:pStyle w:val="Code"/>
      </w:pPr>
      <w:r w:rsidRPr="00EC76D5">
        <w:t xml:space="preserve">      addObjectCode(ObjectOperator.mov, Register.cx, Main.StackOverflowMessage.length(),null);</w:t>
      </w:r>
    </w:p>
    <w:p w14:paraId="33E2EA8F" w14:textId="77777777" w:rsidR="002759C1" w:rsidRPr="00EC76D5" w:rsidRDefault="002759C1" w:rsidP="002759C1">
      <w:pPr>
        <w:pStyle w:val="Code"/>
      </w:pPr>
      <w:r w:rsidRPr="00EC76D5">
        <w:t xml:space="preserve">      Pair&lt;String,Integer&gt; pair = new Pair&lt;&gt;(Main.StackOverflowName, 0);</w:t>
      </w:r>
    </w:p>
    <w:p w14:paraId="234D4931" w14:textId="77777777" w:rsidR="002759C1" w:rsidRPr="00EC76D5" w:rsidRDefault="002759C1" w:rsidP="002759C1">
      <w:pPr>
        <w:pStyle w:val="Code"/>
      </w:pPr>
      <w:r w:rsidRPr="00EC76D5">
        <w:t xml:space="preserve">      addObjectCode(ObjectOperator.mov, Register.dx, pair, null);</w:t>
      </w:r>
    </w:p>
    <w:p w14:paraId="66FD9D16" w14:textId="77777777" w:rsidR="002759C1" w:rsidRPr="00EC76D5" w:rsidRDefault="002759C1" w:rsidP="002759C1">
      <w:pPr>
        <w:pStyle w:val="Code"/>
      </w:pPr>
      <w:r w:rsidRPr="00EC76D5">
        <w:t xml:space="preserve">      addObjectCode(ObjectOperator.interrupt, 0x21, null, null);</w:t>
      </w:r>
    </w:p>
    <w:p w14:paraId="2A804F5A" w14:textId="77777777" w:rsidR="002759C1" w:rsidRPr="00EC76D5" w:rsidRDefault="002759C1" w:rsidP="002759C1">
      <w:pPr>
        <w:pStyle w:val="Code"/>
      </w:pPr>
      <w:r w:rsidRPr="00EC76D5">
        <w:t xml:space="preserve">      addObjectCode(ObjectOperator.mov, Register.ah, 0x4C, null);</w:t>
      </w:r>
    </w:p>
    <w:p w14:paraId="1770FAED" w14:textId="77777777" w:rsidR="002759C1" w:rsidRPr="00EC76D5" w:rsidRDefault="002759C1" w:rsidP="002759C1">
      <w:pPr>
        <w:pStyle w:val="Code"/>
      </w:pPr>
      <w:r w:rsidRPr="00EC76D5">
        <w:t xml:space="preserve">      addObjectCode(ObjectOperator.mov, Register.al, -1, null);</w:t>
      </w:r>
    </w:p>
    <w:p w14:paraId="645717A8" w14:textId="77777777" w:rsidR="002759C1" w:rsidRPr="00EC76D5" w:rsidRDefault="002759C1" w:rsidP="002759C1">
      <w:pPr>
        <w:pStyle w:val="Code"/>
      </w:pPr>
      <w:r w:rsidRPr="00EC76D5">
        <w:t xml:space="preserve">      addObjectCode(ObjectOperator.interrupt, 0x21, null, null);</w:t>
      </w:r>
    </w:p>
    <w:p w14:paraId="7C3385C2" w14:textId="77777777" w:rsidR="002759C1" w:rsidRPr="00EC76D5" w:rsidRDefault="002759C1" w:rsidP="002759C1">
      <w:pPr>
        <w:pStyle w:val="Code"/>
      </w:pPr>
      <w:r w:rsidRPr="00EC76D5">
        <w:t xml:space="preserve">      generateJumpInfo();</w:t>
      </w:r>
    </w:p>
    <w:p w14:paraId="5F9F5BBC" w14:textId="77777777" w:rsidR="002759C1" w:rsidRPr="00EC76D5" w:rsidRDefault="002759C1" w:rsidP="002759C1">
      <w:pPr>
        <w:pStyle w:val="Code"/>
      </w:pPr>
    </w:p>
    <w:p w14:paraId="7F8F29AA" w14:textId="77777777" w:rsidR="002759C1" w:rsidRPr="00EC76D5" w:rsidRDefault="002759C1" w:rsidP="002759C1">
      <w:pPr>
        <w:pStyle w:val="Code"/>
      </w:pPr>
      <w:r w:rsidRPr="00EC76D5">
        <w:t xml:space="preserve">      List&lt;Byte&gt; byteList = new LinkedList&lt;&gt;();</w:t>
      </w:r>
    </w:p>
    <w:p w14:paraId="323E4DF4" w14:textId="77777777" w:rsidR="002759C1" w:rsidRPr="00EC76D5" w:rsidRDefault="002759C1" w:rsidP="002759C1">
      <w:pPr>
        <w:pStyle w:val="Code"/>
      </w:pPr>
      <w:r w:rsidRPr="00EC76D5">
        <w:t xml:space="preserve">      Map&lt;Integer,String&gt; accessMap = new ListMap&lt;&gt;();</w:t>
      </w:r>
    </w:p>
    <w:p w14:paraId="1B415266" w14:textId="77777777" w:rsidR="002759C1" w:rsidRPr="00EC76D5" w:rsidRDefault="002759C1" w:rsidP="002759C1">
      <w:pPr>
        <w:pStyle w:val="Code"/>
      </w:pPr>
      <w:r w:rsidRPr="00EC76D5">
        <w:t xml:space="preserve">      Map&lt;Integer,String&gt; callMap = new ListMap&lt;&gt;();</w:t>
      </w:r>
    </w:p>
    <w:p w14:paraId="3402D4D8" w14:textId="77777777" w:rsidR="002759C1" w:rsidRPr="00EC76D5" w:rsidRDefault="002759C1" w:rsidP="002759C1">
      <w:pPr>
        <w:pStyle w:val="Code"/>
      </w:pPr>
      <w:r w:rsidRPr="00EC76D5">
        <w:t xml:space="preserve">      Set&lt;Integer&gt; returnSet = new ListSet&lt;&gt;();</w:t>
      </w:r>
    </w:p>
    <w:p w14:paraId="6BAC2860" w14:textId="77777777" w:rsidR="002759C1" w:rsidRPr="00EC76D5" w:rsidRDefault="002759C1" w:rsidP="002759C1">
      <w:pPr>
        <w:pStyle w:val="Code"/>
      </w:pPr>
      <w:r w:rsidRPr="00EC76D5">
        <w:t xml:space="preserve">      Map&lt;Integer,Integer&gt; byteToTextMap = new ListMap&lt;&gt;();</w:t>
      </w:r>
    </w:p>
    <w:p w14:paraId="4695D6C6" w14:textId="77777777" w:rsidR="002759C1" w:rsidRPr="00EC76D5" w:rsidRDefault="002759C1" w:rsidP="002759C1">
      <w:pPr>
        <w:pStyle w:val="Code"/>
      </w:pPr>
      <w:r w:rsidRPr="00EC76D5">
        <w:t xml:space="preserve">      List&lt;String&gt; textList = new LinkedList&lt;&gt;();</w:t>
      </w:r>
    </w:p>
    <w:p w14:paraId="7D5D32FB" w14:textId="77777777" w:rsidR="002759C1" w:rsidRPr="00EC76D5" w:rsidRDefault="002759C1" w:rsidP="002759C1">
      <w:pPr>
        <w:pStyle w:val="Code"/>
      </w:pPr>
      <w:r w:rsidRPr="00EC76D5">
        <w:lastRenderedPageBreak/>
        <w:t xml:space="preserve">      generateTargetByteList(byteList, accessMap, callMap, returnSet, byteToTextMap, textList);</w:t>
      </w:r>
    </w:p>
    <w:p w14:paraId="7B79CB34" w14:textId="77777777" w:rsidR="002759C1" w:rsidRPr="00EC76D5" w:rsidRDefault="002759C1" w:rsidP="002759C1">
      <w:pPr>
        <w:pStyle w:val="Code"/>
      </w:pPr>
    </w:p>
    <w:p w14:paraId="0A758C32" w14:textId="77777777" w:rsidR="002759C1" w:rsidRPr="00EC76D5" w:rsidRDefault="002759C1" w:rsidP="002759C1">
      <w:pPr>
        <w:pStyle w:val="Code"/>
      </w:pPr>
      <w:r w:rsidRPr="00EC76D5">
        <w:t xml:space="preserve">      Symbol symbol = Symbol.createStaticSymbol(Main.CheckStackHeapFunctionEllipse, byteList, accessMap, callMap, returnSet, byteToTextMap, textList);</w:t>
      </w:r>
    </w:p>
    <w:p w14:paraId="5A9008D8" w14:textId="77777777" w:rsidR="002759C1" w:rsidRPr="00EC76D5" w:rsidRDefault="002759C1" w:rsidP="002759C1">
      <w:pPr>
        <w:pStyle w:val="Code"/>
      </w:pPr>
      <w:r w:rsidRPr="00EC76D5">
        <w:t xml:space="preserve">      Main.GlobalSet.add(symbol);</w:t>
      </w:r>
    </w:p>
    <w:p w14:paraId="62B02686" w14:textId="77777777" w:rsidR="002759C1" w:rsidRPr="00EC76D5" w:rsidRDefault="002759C1" w:rsidP="002759C1">
      <w:pPr>
        <w:pStyle w:val="Code"/>
      </w:pPr>
      <w:r w:rsidRPr="00EC76D5">
        <w:t xml:space="preserve">    }</w:t>
      </w:r>
    </w:p>
    <w:p w14:paraId="1AC2DDA4" w14:textId="77777777" w:rsidR="002759C1" w:rsidRPr="00EC76D5" w:rsidRDefault="002759C1" w:rsidP="002759C1">
      <w:pPr>
        <w:pStyle w:val="Code"/>
      </w:pPr>
      <w:r w:rsidRPr="00EC76D5">
        <w:t xml:space="preserve">  }</w:t>
      </w:r>
    </w:p>
    <w:p w14:paraId="40BD92D4" w14:textId="77777777" w:rsidR="002759C1" w:rsidRPr="00EC76D5" w:rsidRDefault="002759C1" w:rsidP="002759C1">
      <w:pPr>
        <w:pStyle w:val="Code"/>
      </w:pPr>
    </w:p>
    <w:p w14:paraId="43B695F9" w14:textId="77777777" w:rsidR="002759C1" w:rsidRPr="00EC76D5" w:rsidRDefault="002759C1" w:rsidP="002759C1">
      <w:pPr>
        <w:pStyle w:val="Code"/>
      </w:pPr>
      <w:r w:rsidRPr="00EC76D5">
        <w:t xml:space="preserve">  // ------------------------------------------------------------------------</w:t>
      </w:r>
    </w:p>
    <w:p w14:paraId="4EA44BD2" w14:textId="77777777" w:rsidR="002759C1" w:rsidRPr="00EC76D5" w:rsidRDefault="002759C1" w:rsidP="002759C1">
      <w:pPr>
        <w:pStyle w:val="Code"/>
      </w:pPr>
      <w:r w:rsidRPr="00EC76D5">
        <w:t xml:space="preserve">  </w:t>
      </w:r>
    </w:p>
    <w:p w14:paraId="0FFD9361" w14:textId="77777777" w:rsidR="002759C1" w:rsidRPr="00EC76D5" w:rsidRDefault="002759C1" w:rsidP="002759C1">
      <w:pPr>
        <w:pStyle w:val="Code"/>
      </w:pPr>
      <w:r w:rsidRPr="00EC76D5">
        <w:t xml:space="preserve">  private static int byteListSize(ObjectCode objectCode) {</w:t>
      </w:r>
    </w:p>
    <w:p w14:paraId="0E0BACC9" w14:textId="77777777" w:rsidR="002759C1" w:rsidRPr="00EC76D5" w:rsidRDefault="002759C1" w:rsidP="002759C1">
      <w:pPr>
        <w:pStyle w:val="Code"/>
      </w:pPr>
      <w:r w:rsidRPr="00EC76D5">
        <w:t xml:space="preserve">    if (objectCode.isCallRegular() || (objectCode.getOperator() == ObjectOperator.long_jmp)) {</w:t>
      </w:r>
    </w:p>
    <w:p w14:paraId="70F04580" w14:textId="77777777" w:rsidR="002759C1" w:rsidRPr="00EC76D5" w:rsidRDefault="002759C1" w:rsidP="002759C1">
      <w:pPr>
        <w:pStyle w:val="Code"/>
      </w:pPr>
      <w:r w:rsidRPr="00EC76D5">
        <w:t xml:space="preserve">      return ObjectCode.LongJumpSize;</w:t>
      </w:r>
    </w:p>
    <w:p w14:paraId="4CA73F54" w14:textId="77777777" w:rsidR="002759C1" w:rsidRPr="00EC76D5" w:rsidRDefault="002759C1" w:rsidP="002759C1">
      <w:pPr>
        <w:pStyle w:val="Code"/>
      </w:pPr>
      <w:r w:rsidRPr="00EC76D5">
        <w:t xml:space="preserve">    }</w:t>
      </w:r>
    </w:p>
    <w:p w14:paraId="47354EDC" w14:textId="77777777" w:rsidR="002759C1" w:rsidRPr="00EC76D5" w:rsidRDefault="002759C1" w:rsidP="002759C1">
      <w:pPr>
        <w:pStyle w:val="Code"/>
      </w:pPr>
      <w:r w:rsidRPr="00EC76D5">
        <w:t xml:space="preserve">    else if (objectCode.isRelation() || (objectCode.getOperator() == ObjectOperator.short_jmp)) {</w:t>
      </w:r>
    </w:p>
    <w:p w14:paraId="631F237D" w14:textId="77777777" w:rsidR="002759C1" w:rsidRPr="00EC76D5" w:rsidRDefault="002759C1" w:rsidP="002759C1">
      <w:pPr>
        <w:pStyle w:val="Code"/>
      </w:pPr>
      <w:r w:rsidRPr="00EC76D5">
        <w:t xml:space="preserve">      return ObjectCode.RelationSize;</w:t>
      </w:r>
    </w:p>
    <w:p w14:paraId="3CA15CE2" w14:textId="77777777" w:rsidR="002759C1" w:rsidRPr="00EC76D5" w:rsidRDefault="002759C1" w:rsidP="002759C1">
      <w:pPr>
        <w:pStyle w:val="Code"/>
      </w:pPr>
      <w:r w:rsidRPr="00EC76D5">
        <w:t xml:space="preserve">    }</w:t>
      </w:r>
    </w:p>
    <w:p w14:paraId="15752837" w14:textId="77777777" w:rsidR="002759C1" w:rsidRPr="00EC76D5" w:rsidRDefault="002759C1" w:rsidP="002759C1">
      <w:pPr>
        <w:pStyle w:val="Code"/>
      </w:pPr>
      <w:r w:rsidRPr="00EC76D5">
        <w:t xml:space="preserve">    else {</w:t>
      </w:r>
    </w:p>
    <w:p w14:paraId="4A947EDA" w14:textId="77777777" w:rsidR="002759C1" w:rsidRPr="00EC76D5" w:rsidRDefault="002759C1" w:rsidP="002759C1">
      <w:pPr>
        <w:pStyle w:val="Code"/>
      </w:pPr>
      <w:r w:rsidRPr="00EC76D5">
        <w:t xml:space="preserve">      return objectCode.byteList().size();</w:t>
      </w:r>
    </w:p>
    <w:p w14:paraId="3DD345DD" w14:textId="77777777" w:rsidR="002759C1" w:rsidRPr="00EC76D5" w:rsidRDefault="002759C1" w:rsidP="002759C1">
      <w:pPr>
        <w:pStyle w:val="Code"/>
      </w:pPr>
      <w:r w:rsidRPr="00EC76D5">
        <w:t xml:space="preserve">    }</w:t>
      </w:r>
    </w:p>
    <w:p w14:paraId="6D2C12DD" w14:textId="77777777" w:rsidR="002759C1" w:rsidRPr="00EC76D5" w:rsidRDefault="002759C1" w:rsidP="002759C1">
      <w:pPr>
        <w:pStyle w:val="Code"/>
      </w:pPr>
      <w:r w:rsidRPr="00EC76D5">
        <w:t xml:space="preserve">  }</w:t>
      </w:r>
    </w:p>
    <w:p w14:paraId="4EDC917C" w14:textId="77777777" w:rsidR="002759C1" w:rsidRPr="00EC76D5" w:rsidRDefault="002759C1" w:rsidP="002759C1">
      <w:pPr>
        <w:pStyle w:val="Code"/>
      </w:pPr>
    </w:p>
    <w:p w14:paraId="7EC61CC8" w14:textId="77777777" w:rsidR="002759C1" w:rsidRPr="00EC76D5" w:rsidRDefault="002759C1" w:rsidP="002759C1">
      <w:pPr>
        <w:pStyle w:val="Code"/>
      </w:pPr>
      <w:r w:rsidRPr="00EC76D5">
        <w:t xml:space="preserve">  public void generateJumpInfo() {</w:t>
      </w:r>
    </w:p>
    <w:p w14:paraId="114B2397" w14:textId="77777777" w:rsidR="002759C1" w:rsidRPr="00EC76D5" w:rsidRDefault="002759C1" w:rsidP="002759C1">
      <w:pPr>
        <w:pStyle w:val="Code"/>
      </w:pPr>
      <w:r w:rsidRPr="00EC76D5">
        <w:t xml:space="preserve">    generatMiddleToObjectJumps();</w:t>
      </w:r>
    </w:p>
    <w:p w14:paraId="0AA0FFF2" w14:textId="77777777" w:rsidR="002759C1" w:rsidRPr="00EC76D5" w:rsidRDefault="002759C1" w:rsidP="002759C1">
      <w:pPr>
        <w:pStyle w:val="Code"/>
      </w:pPr>
      <w:r w:rsidRPr="00EC76D5">
        <w:t xml:space="preserve">    Map&lt;Integer,Integer&gt; objectToByteMap = new ListMap&lt;&gt;();</w:t>
      </w:r>
    </w:p>
    <w:p w14:paraId="5D87A135" w14:textId="77777777" w:rsidR="002759C1" w:rsidRPr="00EC76D5" w:rsidRDefault="002759C1" w:rsidP="002759C1">
      <w:pPr>
        <w:pStyle w:val="Code"/>
      </w:pPr>
      <w:r w:rsidRPr="00EC76D5">
        <w:t xml:space="preserve">    iterateOverJumps(objectToByteMap);</w:t>
      </w:r>
    </w:p>
    <w:p w14:paraId="3740543B" w14:textId="77777777" w:rsidR="002759C1" w:rsidRPr="00EC76D5" w:rsidRDefault="002759C1" w:rsidP="002759C1">
      <w:pPr>
        <w:pStyle w:val="Code"/>
      </w:pPr>
      <w:r w:rsidRPr="00EC76D5">
        <w:t xml:space="preserve">    generateObjectToAbsoluteByteJumps(objectToByteMap);</w:t>
      </w:r>
    </w:p>
    <w:p w14:paraId="39EC3D71" w14:textId="77777777" w:rsidR="002759C1" w:rsidRPr="00EC76D5" w:rsidRDefault="002759C1" w:rsidP="002759C1">
      <w:pPr>
        <w:pStyle w:val="Code"/>
      </w:pPr>
      <w:r w:rsidRPr="00EC76D5">
        <w:t xml:space="preserve">  }</w:t>
      </w:r>
    </w:p>
    <w:p w14:paraId="36FDE202" w14:textId="77777777" w:rsidR="002759C1" w:rsidRPr="00EC76D5" w:rsidRDefault="002759C1" w:rsidP="002759C1">
      <w:pPr>
        <w:pStyle w:val="Code"/>
      </w:pPr>
    </w:p>
    <w:p w14:paraId="44D424EB" w14:textId="77777777" w:rsidR="002759C1" w:rsidRPr="00EC76D5" w:rsidRDefault="002759C1" w:rsidP="002759C1">
      <w:pPr>
        <w:pStyle w:val="Code"/>
      </w:pPr>
      <w:r w:rsidRPr="00EC76D5">
        <w:t xml:space="preserve">  private void generatMiddleToObjectJumps() {</w:t>
      </w:r>
    </w:p>
    <w:p w14:paraId="19991C12" w14:textId="77777777" w:rsidR="002759C1" w:rsidRPr="00EC76D5" w:rsidRDefault="002759C1" w:rsidP="002759C1">
      <w:pPr>
        <w:pStyle w:val="Code"/>
      </w:pPr>
      <w:r w:rsidRPr="00EC76D5">
        <w:t xml:space="preserve">    for (int line = 0; line &lt; m_objectCodeList.size(); ++line) {</w:t>
      </w:r>
    </w:p>
    <w:p w14:paraId="21D6AA12" w14:textId="77777777" w:rsidR="002759C1" w:rsidRPr="00EC76D5" w:rsidRDefault="002759C1" w:rsidP="002759C1">
      <w:pPr>
        <w:pStyle w:val="Code"/>
      </w:pPr>
      <w:r w:rsidRPr="00EC76D5">
        <w:t xml:space="preserve">      ObjectCode objectCode = m_objectCodeList.get(line);</w:t>
      </w:r>
    </w:p>
    <w:p w14:paraId="43472B9D" w14:textId="77777777" w:rsidR="002759C1" w:rsidRPr="00EC76D5" w:rsidRDefault="002759C1" w:rsidP="002759C1">
      <w:pPr>
        <w:pStyle w:val="Code"/>
      </w:pPr>
    </w:p>
    <w:p w14:paraId="1C60ECEB" w14:textId="77777777" w:rsidR="002759C1" w:rsidRPr="00EC76D5" w:rsidRDefault="002759C1" w:rsidP="002759C1">
      <w:pPr>
        <w:pStyle w:val="Code"/>
      </w:pPr>
      <w:r w:rsidRPr="00EC76D5">
        <w:t xml:space="preserve">      if ((objectCode.isRelation() || objectCode.isJump()) &amp;&amp;</w:t>
      </w:r>
    </w:p>
    <w:p w14:paraId="4D6DC6C4" w14:textId="77777777" w:rsidR="002759C1" w:rsidRPr="00EC76D5" w:rsidRDefault="002759C1" w:rsidP="002759C1">
      <w:pPr>
        <w:pStyle w:val="Code"/>
      </w:pPr>
      <w:r w:rsidRPr="00EC76D5">
        <w:t xml:space="preserve">          (objectCode.getOperand(3) instanceof Integer)) {</w:t>
      </w:r>
    </w:p>
    <w:p w14:paraId="076F2D6A" w14:textId="77777777" w:rsidR="002759C1" w:rsidRPr="00EC76D5" w:rsidRDefault="002759C1" w:rsidP="002759C1">
      <w:pPr>
        <w:pStyle w:val="Code"/>
      </w:pPr>
      <w:r w:rsidRPr="00EC76D5">
        <w:t xml:space="preserve">        Assert.error((objectCode.getOperand(1) == null) &amp;&amp;</w:t>
      </w:r>
    </w:p>
    <w:p w14:paraId="4F2DF7AD" w14:textId="77777777" w:rsidR="002759C1" w:rsidRPr="00EC76D5" w:rsidRDefault="002759C1" w:rsidP="002759C1">
      <w:pPr>
        <w:pStyle w:val="Code"/>
      </w:pPr>
      <w:r w:rsidRPr="00EC76D5">
        <w:t xml:space="preserve">                     (objectCode.getOperand(2) == null), "middle to object");</w:t>
      </w:r>
    </w:p>
    <w:p w14:paraId="31837C38" w14:textId="77777777" w:rsidR="002759C1" w:rsidRPr="00EC76D5" w:rsidRDefault="002759C1" w:rsidP="002759C1">
      <w:pPr>
        <w:pStyle w:val="Code"/>
      </w:pPr>
      <w:r w:rsidRPr="00EC76D5">
        <w:t xml:space="preserve">        int middleTarget = (int) objectCode.getOperand(3);</w:t>
      </w:r>
    </w:p>
    <w:p w14:paraId="1C41380D" w14:textId="77777777" w:rsidR="002759C1" w:rsidRPr="00EC76D5" w:rsidRDefault="002759C1" w:rsidP="002759C1">
      <w:pPr>
        <w:pStyle w:val="Code"/>
      </w:pPr>
      <w:r w:rsidRPr="00EC76D5">
        <w:t xml:space="preserve">        </w:t>
      </w:r>
    </w:p>
    <w:p w14:paraId="0D101E0C" w14:textId="77777777" w:rsidR="002759C1" w:rsidRPr="00EC76D5" w:rsidRDefault="002759C1" w:rsidP="002759C1">
      <w:pPr>
        <w:pStyle w:val="Code"/>
      </w:pPr>
      <w:r w:rsidRPr="00EC76D5">
        <w:t xml:space="preserve">        objectCode.setOperand(2, m_middleToObjectMap.get(middleTarget));</w:t>
      </w:r>
    </w:p>
    <w:p w14:paraId="3E5D653C" w14:textId="77777777" w:rsidR="002759C1" w:rsidRPr="00EC76D5" w:rsidRDefault="002759C1" w:rsidP="002759C1">
      <w:pPr>
        <w:pStyle w:val="Code"/>
      </w:pPr>
      <w:r w:rsidRPr="00EC76D5">
        <w:t xml:space="preserve">        objectCode.setOperand(3, Main.FuncSymbol.getUniqueName() + Main.SeparatorId + middleTarget);</w:t>
      </w:r>
    </w:p>
    <w:p w14:paraId="20019573" w14:textId="77777777" w:rsidR="002759C1" w:rsidRPr="00EC76D5" w:rsidRDefault="002759C1" w:rsidP="002759C1">
      <w:pPr>
        <w:pStyle w:val="Code"/>
      </w:pPr>
      <w:r w:rsidRPr="00EC76D5">
        <w:t xml:space="preserve">      }</w:t>
      </w:r>
    </w:p>
    <w:p w14:paraId="77CF30C5" w14:textId="77777777" w:rsidR="002759C1" w:rsidRPr="00EC76D5" w:rsidRDefault="002759C1" w:rsidP="002759C1">
      <w:pPr>
        <w:pStyle w:val="Code"/>
      </w:pPr>
      <w:r w:rsidRPr="00EC76D5">
        <w:t xml:space="preserve">    }</w:t>
      </w:r>
    </w:p>
    <w:p w14:paraId="628EE728" w14:textId="77777777" w:rsidR="002759C1" w:rsidRPr="00EC76D5" w:rsidRDefault="002759C1" w:rsidP="002759C1">
      <w:pPr>
        <w:pStyle w:val="Code"/>
      </w:pPr>
      <w:r w:rsidRPr="00EC76D5">
        <w:t xml:space="preserve">  }</w:t>
      </w:r>
    </w:p>
    <w:p w14:paraId="1F46D176" w14:textId="77777777" w:rsidR="002759C1" w:rsidRPr="00EC76D5" w:rsidRDefault="002759C1" w:rsidP="002759C1">
      <w:pPr>
        <w:pStyle w:val="Code"/>
      </w:pPr>
      <w:r w:rsidRPr="00EC76D5">
        <w:t xml:space="preserve">  </w:t>
      </w:r>
    </w:p>
    <w:p w14:paraId="7ADE4CDE" w14:textId="77777777" w:rsidR="002759C1" w:rsidRPr="00EC76D5" w:rsidRDefault="002759C1" w:rsidP="002759C1">
      <w:pPr>
        <w:pStyle w:val="Code"/>
      </w:pPr>
      <w:r w:rsidRPr="00EC76D5">
        <w:t xml:space="preserve">  public void iterateOverJumps(Map&lt;Integer,Integer&gt; objectToByteMap) {</w:t>
      </w:r>
    </w:p>
    <w:p w14:paraId="3D37D8E9" w14:textId="77777777" w:rsidR="002759C1" w:rsidRPr="00EC76D5" w:rsidRDefault="002759C1" w:rsidP="002759C1">
      <w:pPr>
        <w:pStyle w:val="Code"/>
      </w:pPr>
      <w:r w:rsidRPr="00EC76D5">
        <w:t xml:space="preserve">    boolean update = true;</w:t>
      </w:r>
    </w:p>
    <w:p w14:paraId="22892AA7" w14:textId="77777777" w:rsidR="002759C1" w:rsidRPr="00EC76D5" w:rsidRDefault="002759C1" w:rsidP="002759C1">
      <w:pPr>
        <w:pStyle w:val="Code"/>
      </w:pPr>
    </w:p>
    <w:p w14:paraId="03361181" w14:textId="77777777" w:rsidR="002759C1" w:rsidRPr="00EC76D5" w:rsidRDefault="002759C1" w:rsidP="002759C1">
      <w:pPr>
        <w:pStyle w:val="Code"/>
      </w:pPr>
      <w:r w:rsidRPr="00EC76D5">
        <w:t xml:space="preserve">    while (update) {</w:t>
      </w:r>
    </w:p>
    <w:p w14:paraId="4C4A2441" w14:textId="77777777" w:rsidR="002759C1" w:rsidRPr="00EC76D5" w:rsidRDefault="002759C1" w:rsidP="002759C1">
      <w:pPr>
        <w:pStyle w:val="Code"/>
      </w:pPr>
      <w:r w:rsidRPr="00EC76D5">
        <w:t xml:space="preserve">      int byteSize = 0;</w:t>
      </w:r>
    </w:p>
    <w:p w14:paraId="535DB9C4" w14:textId="77777777" w:rsidR="002759C1" w:rsidRPr="00EC76D5" w:rsidRDefault="002759C1" w:rsidP="002759C1">
      <w:pPr>
        <w:pStyle w:val="Code"/>
      </w:pPr>
      <w:r w:rsidRPr="00EC76D5">
        <w:t xml:space="preserve">      objectToByteMap.clear();</w:t>
      </w:r>
    </w:p>
    <w:p w14:paraId="4DAC711D" w14:textId="77777777" w:rsidR="002759C1" w:rsidRPr="00EC76D5" w:rsidRDefault="002759C1" w:rsidP="002759C1">
      <w:pPr>
        <w:pStyle w:val="Code"/>
      </w:pPr>
    </w:p>
    <w:p w14:paraId="6B7C485D" w14:textId="77777777" w:rsidR="002759C1" w:rsidRPr="00EC76D5" w:rsidRDefault="002759C1" w:rsidP="002759C1">
      <w:pPr>
        <w:pStyle w:val="Code"/>
      </w:pPr>
      <w:r w:rsidRPr="00EC76D5">
        <w:lastRenderedPageBreak/>
        <w:t xml:space="preserve">      for (int line = 0; line &lt; m_objectCodeList.size(); ++line) {</w:t>
      </w:r>
    </w:p>
    <w:p w14:paraId="19F10808" w14:textId="77777777" w:rsidR="002759C1" w:rsidRPr="00EC76D5" w:rsidRDefault="002759C1" w:rsidP="002759C1">
      <w:pPr>
        <w:pStyle w:val="Code"/>
      </w:pPr>
      <w:r w:rsidRPr="00EC76D5">
        <w:t xml:space="preserve">        objectToByteMap.put(line, byteSize);</w:t>
      </w:r>
    </w:p>
    <w:p w14:paraId="4ECDD247" w14:textId="77777777" w:rsidR="002759C1" w:rsidRPr="00EC76D5" w:rsidRDefault="002759C1" w:rsidP="002759C1">
      <w:pPr>
        <w:pStyle w:val="Code"/>
      </w:pPr>
      <w:r w:rsidRPr="00EC76D5">
        <w:t xml:space="preserve">        byteSize += byteListSize(m_objectCodeList.get(line));</w:t>
      </w:r>
    </w:p>
    <w:p w14:paraId="4908D08C" w14:textId="77777777" w:rsidR="002759C1" w:rsidRPr="00EC76D5" w:rsidRDefault="002759C1" w:rsidP="002759C1">
      <w:pPr>
        <w:pStyle w:val="Code"/>
      </w:pPr>
      <w:r w:rsidRPr="00EC76D5">
        <w:t xml:space="preserve">      }</w:t>
      </w:r>
    </w:p>
    <w:p w14:paraId="72357422" w14:textId="77777777" w:rsidR="002759C1" w:rsidRPr="00EC76D5" w:rsidRDefault="002759C1" w:rsidP="002759C1">
      <w:pPr>
        <w:pStyle w:val="Code"/>
      </w:pPr>
    </w:p>
    <w:p w14:paraId="07B51E10" w14:textId="77777777" w:rsidR="002759C1" w:rsidRPr="00EC76D5" w:rsidRDefault="002759C1" w:rsidP="002759C1">
      <w:pPr>
        <w:pStyle w:val="Code"/>
      </w:pPr>
      <w:r w:rsidRPr="00EC76D5">
        <w:t xml:space="preserve">      objectToByteMap.put(m_objectCodeList.size(), byteSize);</w:t>
      </w:r>
    </w:p>
    <w:p w14:paraId="4A4EF9E5" w14:textId="77777777" w:rsidR="002759C1" w:rsidRPr="00EC76D5" w:rsidRDefault="002759C1" w:rsidP="002759C1">
      <w:pPr>
        <w:pStyle w:val="Code"/>
      </w:pPr>
    </w:p>
    <w:p w14:paraId="52D594DE" w14:textId="77777777" w:rsidR="002759C1" w:rsidRPr="00EC76D5" w:rsidRDefault="002759C1" w:rsidP="002759C1">
      <w:pPr>
        <w:pStyle w:val="Code"/>
      </w:pPr>
      <w:r w:rsidRPr="00EC76D5">
        <w:t xml:space="preserve">      update = false;</w:t>
      </w:r>
    </w:p>
    <w:p w14:paraId="66BCD7D8" w14:textId="77777777" w:rsidR="002759C1" w:rsidRPr="00EC76D5" w:rsidRDefault="002759C1" w:rsidP="002759C1">
      <w:pPr>
        <w:pStyle w:val="Code"/>
      </w:pPr>
      <w:r w:rsidRPr="00EC76D5">
        <w:t xml:space="preserve">      for (int line = 0; line &lt; (m_objectCodeList.size() - 1); ++line) {</w:t>
      </w:r>
    </w:p>
    <w:p w14:paraId="75B17971" w14:textId="77777777" w:rsidR="002759C1" w:rsidRPr="00EC76D5" w:rsidRDefault="002759C1" w:rsidP="002759C1">
      <w:pPr>
        <w:pStyle w:val="Code"/>
      </w:pPr>
      <w:r w:rsidRPr="00EC76D5">
        <w:t xml:space="preserve">        ObjectCode thisCode = m_objectCodeList.get(line),</w:t>
      </w:r>
    </w:p>
    <w:p w14:paraId="348CED8C" w14:textId="77777777" w:rsidR="002759C1" w:rsidRPr="00EC76D5" w:rsidRDefault="002759C1" w:rsidP="002759C1">
      <w:pPr>
        <w:pStyle w:val="Code"/>
      </w:pPr>
      <w:r w:rsidRPr="00EC76D5">
        <w:t xml:space="preserve">                   nextCode = m_objectCodeList.get(line + 1);</w:t>
      </w:r>
    </w:p>
    <w:p w14:paraId="1D81D353" w14:textId="77777777" w:rsidR="002759C1" w:rsidRPr="00EC76D5" w:rsidRDefault="002759C1" w:rsidP="002759C1">
      <w:pPr>
        <w:pStyle w:val="Code"/>
      </w:pPr>
    </w:p>
    <w:p w14:paraId="1894EB3A" w14:textId="77777777" w:rsidR="002759C1" w:rsidRPr="00EC76D5" w:rsidRDefault="002759C1" w:rsidP="002759C1">
      <w:pPr>
        <w:pStyle w:val="Code"/>
      </w:pPr>
      <w:r w:rsidRPr="00EC76D5">
        <w:t xml:space="preserve">        if (thisCode.isRelation() &amp;&amp; nextCode.isJump()) {          </w:t>
      </w:r>
    </w:p>
    <w:p w14:paraId="2410BBE8" w14:textId="77777777" w:rsidR="002759C1" w:rsidRPr="00EC76D5" w:rsidRDefault="002759C1" w:rsidP="002759C1">
      <w:pPr>
        <w:pStyle w:val="Code"/>
      </w:pPr>
      <w:r w:rsidRPr="00EC76D5">
        <w:t xml:space="preserve">          Assert.error((thisCode.getOperand(1) == null) &amp;&amp;</w:t>
      </w:r>
    </w:p>
    <w:p w14:paraId="310570B9" w14:textId="77777777" w:rsidR="002759C1" w:rsidRPr="00EC76D5" w:rsidRDefault="002759C1" w:rsidP="002759C1">
      <w:pPr>
        <w:pStyle w:val="Code"/>
      </w:pPr>
      <w:r w:rsidRPr="00EC76D5">
        <w:t xml:space="preserve">                       (thisCode.getOperand(2) instanceof Integer) &amp;&amp;</w:t>
      </w:r>
    </w:p>
    <w:p w14:paraId="38C240F3" w14:textId="77777777" w:rsidR="002759C1" w:rsidRPr="00EC76D5" w:rsidRDefault="002759C1" w:rsidP="002759C1">
      <w:pPr>
        <w:pStyle w:val="Code"/>
      </w:pPr>
      <w:r w:rsidRPr="00EC76D5">
        <w:t xml:space="preserve">                       (thisCode.getOperand(3) instanceof String), "this code");</w:t>
      </w:r>
    </w:p>
    <w:p w14:paraId="0F4278A8" w14:textId="77777777" w:rsidR="002759C1" w:rsidRPr="00EC76D5" w:rsidRDefault="002759C1" w:rsidP="002759C1">
      <w:pPr>
        <w:pStyle w:val="Code"/>
      </w:pPr>
    </w:p>
    <w:p w14:paraId="041B785C" w14:textId="77777777" w:rsidR="002759C1" w:rsidRPr="00EC76D5" w:rsidRDefault="002759C1" w:rsidP="002759C1">
      <w:pPr>
        <w:pStyle w:val="Code"/>
      </w:pPr>
      <w:r w:rsidRPr="00EC76D5">
        <w:t xml:space="preserve">          Assert.error((nextCode.getOperand(1) == null) &amp;&amp;</w:t>
      </w:r>
    </w:p>
    <w:p w14:paraId="2CE52529" w14:textId="77777777" w:rsidR="002759C1" w:rsidRPr="00EC76D5" w:rsidRDefault="002759C1" w:rsidP="002759C1">
      <w:pPr>
        <w:pStyle w:val="Code"/>
      </w:pPr>
      <w:r w:rsidRPr="00EC76D5">
        <w:t xml:space="preserve">                       (nextCode.getOperand(2) instanceof Integer) &amp;&amp;</w:t>
      </w:r>
    </w:p>
    <w:p w14:paraId="6DCF5129" w14:textId="77777777" w:rsidR="002759C1" w:rsidRPr="00EC76D5" w:rsidRDefault="002759C1" w:rsidP="002759C1">
      <w:pPr>
        <w:pStyle w:val="Code"/>
      </w:pPr>
      <w:r w:rsidRPr="00EC76D5">
        <w:t xml:space="preserve">                       (nextCode.getOperand(3) instanceof String), "next code");</w:t>
      </w:r>
    </w:p>
    <w:p w14:paraId="456985BC" w14:textId="77777777" w:rsidR="002759C1" w:rsidRPr="00EC76D5" w:rsidRDefault="002759C1" w:rsidP="002759C1">
      <w:pPr>
        <w:pStyle w:val="Code"/>
      </w:pPr>
    </w:p>
    <w:p w14:paraId="7C3C503D" w14:textId="77777777" w:rsidR="002759C1" w:rsidRPr="00EC76D5" w:rsidRDefault="002759C1" w:rsidP="002759C1">
      <w:pPr>
        <w:pStyle w:val="Code"/>
      </w:pPr>
      <w:r w:rsidRPr="00EC76D5">
        <w:t xml:space="preserve">          int thisTarget = (int) thisCode.getOperand(2);</w:t>
      </w:r>
    </w:p>
    <w:p w14:paraId="30DF3749" w14:textId="77777777" w:rsidR="002759C1" w:rsidRPr="00EC76D5" w:rsidRDefault="002759C1" w:rsidP="002759C1">
      <w:pPr>
        <w:pStyle w:val="Code"/>
      </w:pPr>
      <w:r w:rsidRPr="00EC76D5">
        <w:t xml:space="preserve">          Assert.error(thisTarget == (line + 2), "this target");</w:t>
      </w:r>
    </w:p>
    <w:p w14:paraId="7E58C08F" w14:textId="77777777" w:rsidR="002759C1" w:rsidRPr="00EC76D5" w:rsidRDefault="002759C1" w:rsidP="002759C1">
      <w:pPr>
        <w:pStyle w:val="Code"/>
      </w:pPr>
    </w:p>
    <w:p w14:paraId="2DE0345F" w14:textId="77777777" w:rsidR="002759C1" w:rsidRPr="00EC76D5" w:rsidRDefault="002759C1" w:rsidP="002759C1">
      <w:pPr>
        <w:pStyle w:val="Code"/>
      </w:pPr>
      <w:r w:rsidRPr="00EC76D5">
        <w:t xml:space="preserve">          int nextTarget = (int) nextCode.getOperand(2);</w:t>
      </w:r>
    </w:p>
    <w:p w14:paraId="0D45F542" w14:textId="77777777" w:rsidR="002759C1" w:rsidRPr="00EC76D5" w:rsidRDefault="002759C1" w:rsidP="002759C1">
      <w:pPr>
        <w:pStyle w:val="Code"/>
      </w:pPr>
      <w:r w:rsidRPr="00EC76D5">
        <w:t xml:space="preserve">          int fromByteAddress = objectToByteMap.get(line + 2),</w:t>
      </w:r>
    </w:p>
    <w:p w14:paraId="4FDEA929" w14:textId="77777777" w:rsidR="002759C1" w:rsidRPr="00EC76D5" w:rsidRDefault="002759C1" w:rsidP="002759C1">
      <w:pPr>
        <w:pStyle w:val="Code"/>
      </w:pPr>
      <w:r w:rsidRPr="00EC76D5">
        <w:t xml:space="preserve">              toByteAddress = objectToByteMap.get(nextTarget);</w:t>
      </w:r>
    </w:p>
    <w:p w14:paraId="2C0C6EF9" w14:textId="77777777" w:rsidR="002759C1" w:rsidRPr="00EC76D5" w:rsidRDefault="002759C1" w:rsidP="002759C1">
      <w:pPr>
        <w:pStyle w:val="Code"/>
      </w:pPr>
      <w:r w:rsidRPr="00EC76D5">
        <w:t xml:space="preserve">          int byteDistance = toByteAddress - fromByteAddress;</w:t>
      </w:r>
    </w:p>
    <w:p w14:paraId="740A2191" w14:textId="77777777" w:rsidR="002759C1" w:rsidRPr="00EC76D5" w:rsidRDefault="002759C1" w:rsidP="002759C1">
      <w:pPr>
        <w:pStyle w:val="Code"/>
      </w:pPr>
      <w:r w:rsidRPr="00EC76D5">
        <w:t xml:space="preserve">          int nextSize = byteListSize(nextCode);</w:t>
      </w:r>
    </w:p>
    <w:p w14:paraId="43B6B315" w14:textId="77777777" w:rsidR="002759C1" w:rsidRPr="00EC76D5" w:rsidRDefault="002759C1" w:rsidP="002759C1">
      <w:pPr>
        <w:pStyle w:val="Code"/>
      </w:pPr>
    </w:p>
    <w:p w14:paraId="53010CC3" w14:textId="77777777" w:rsidR="002759C1" w:rsidRPr="00EC76D5" w:rsidRDefault="002759C1" w:rsidP="002759C1">
      <w:pPr>
        <w:pStyle w:val="Code"/>
      </w:pPr>
      <w:r w:rsidRPr="00EC76D5">
        <w:t xml:space="preserve">          if (((byteDistance + nextSize) &gt;= -128) &amp;&amp; (byteDistance &lt;= 127)) {</w:t>
      </w:r>
    </w:p>
    <w:p w14:paraId="6A537066" w14:textId="77777777" w:rsidR="002759C1" w:rsidRPr="00EC76D5" w:rsidRDefault="002759C1" w:rsidP="002759C1">
      <w:pPr>
        <w:pStyle w:val="Code"/>
      </w:pPr>
      <w:r w:rsidRPr="00EC76D5">
        <w:t xml:space="preserve">            thisCode.setOperator(m_inverseMap.get(thisCode.getOperator()));</w:t>
      </w:r>
    </w:p>
    <w:p w14:paraId="1E0BF7E9" w14:textId="77777777" w:rsidR="002759C1" w:rsidRPr="00EC76D5" w:rsidRDefault="002759C1" w:rsidP="002759C1">
      <w:pPr>
        <w:pStyle w:val="Code"/>
      </w:pPr>
      <w:r w:rsidRPr="00EC76D5">
        <w:t xml:space="preserve">            thisCode.setOperand(2, nextTarget);</w:t>
      </w:r>
    </w:p>
    <w:p w14:paraId="4C326CFA" w14:textId="77777777" w:rsidR="002759C1" w:rsidRPr="00EC76D5" w:rsidRDefault="002759C1" w:rsidP="002759C1">
      <w:pPr>
        <w:pStyle w:val="Code"/>
      </w:pPr>
      <w:r w:rsidRPr="00EC76D5">
        <w:t xml:space="preserve">            thisCode.setOperand(3, nextCode.getOperand(3));</w:t>
      </w:r>
    </w:p>
    <w:p w14:paraId="458B89AA" w14:textId="77777777" w:rsidR="002759C1" w:rsidRPr="00EC76D5" w:rsidRDefault="002759C1" w:rsidP="002759C1">
      <w:pPr>
        <w:pStyle w:val="Code"/>
      </w:pPr>
      <w:r w:rsidRPr="00EC76D5">
        <w:t xml:space="preserve">            nextCode.setOperator(ObjectOperator.empty);</w:t>
      </w:r>
    </w:p>
    <w:p w14:paraId="152D063E" w14:textId="77777777" w:rsidR="002759C1" w:rsidRPr="00EC76D5" w:rsidRDefault="002759C1" w:rsidP="002759C1">
      <w:pPr>
        <w:pStyle w:val="Code"/>
      </w:pPr>
      <w:r w:rsidRPr="00EC76D5">
        <w:t xml:space="preserve">            update = true;</w:t>
      </w:r>
    </w:p>
    <w:p w14:paraId="7B5536EF" w14:textId="77777777" w:rsidR="002759C1" w:rsidRPr="00EC76D5" w:rsidRDefault="002759C1" w:rsidP="002759C1">
      <w:pPr>
        <w:pStyle w:val="Code"/>
      </w:pPr>
      <w:r w:rsidRPr="00EC76D5">
        <w:t xml:space="preserve">          }</w:t>
      </w:r>
    </w:p>
    <w:p w14:paraId="0F297ACB" w14:textId="77777777" w:rsidR="002759C1" w:rsidRPr="00EC76D5" w:rsidRDefault="002759C1" w:rsidP="002759C1">
      <w:pPr>
        <w:pStyle w:val="Code"/>
      </w:pPr>
      <w:r w:rsidRPr="00EC76D5">
        <w:t xml:space="preserve">        }</w:t>
      </w:r>
    </w:p>
    <w:p w14:paraId="45587CE9" w14:textId="77777777" w:rsidR="002759C1" w:rsidRPr="00EC76D5" w:rsidRDefault="002759C1" w:rsidP="002759C1">
      <w:pPr>
        <w:pStyle w:val="Code"/>
      </w:pPr>
      <w:r w:rsidRPr="00EC76D5">
        <w:t xml:space="preserve">        else if ((thisCode.isRelation() || thisCode.isJump())) {</w:t>
      </w:r>
    </w:p>
    <w:p w14:paraId="6EBCD534" w14:textId="77777777" w:rsidR="002759C1" w:rsidRPr="00EC76D5" w:rsidRDefault="002759C1" w:rsidP="002759C1">
      <w:pPr>
        <w:pStyle w:val="Code"/>
      </w:pPr>
      <w:r w:rsidRPr="00EC76D5">
        <w:t xml:space="preserve">          Assert.error((thisCode.getOperand(1) == null) &amp;&amp;</w:t>
      </w:r>
    </w:p>
    <w:p w14:paraId="5D4C0E92" w14:textId="77777777" w:rsidR="002759C1" w:rsidRPr="00EC76D5" w:rsidRDefault="002759C1" w:rsidP="002759C1">
      <w:pPr>
        <w:pStyle w:val="Code"/>
      </w:pPr>
      <w:r w:rsidRPr="00EC76D5">
        <w:t xml:space="preserve">                       (thisCode.getOperand(2) instanceof Integer) &amp;&amp;</w:t>
      </w:r>
    </w:p>
    <w:p w14:paraId="49D7D96B" w14:textId="77777777" w:rsidR="002759C1" w:rsidRPr="00EC76D5" w:rsidRDefault="002759C1" w:rsidP="002759C1">
      <w:pPr>
        <w:pStyle w:val="Code"/>
      </w:pPr>
      <w:r w:rsidRPr="00EC76D5">
        <w:t xml:space="preserve">                       (thisCode.getOperand(3) instanceof String), "this code");</w:t>
      </w:r>
    </w:p>
    <w:p w14:paraId="78BCCAAA" w14:textId="77777777" w:rsidR="002759C1" w:rsidRPr="00EC76D5" w:rsidRDefault="002759C1" w:rsidP="002759C1">
      <w:pPr>
        <w:pStyle w:val="Code"/>
      </w:pPr>
    </w:p>
    <w:p w14:paraId="7DB7D211" w14:textId="77777777" w:rsidR="002759C1" w:rsidRPr="00EC76D5" w:rsidRDefault="002759C1" w:rsidP="002759C1">
      <w:pPr>
        <w:pStyle w:val="Code"/>
      </w:pPr>
      <w:r w:rsidRPr="00EC76D5">
        <w:t xml:space="preserve">          int thisTarget = (int) thisCode.getOperand(2);</w:t>
      </w:r>
    </w:p>
    <w:p w14:paraId="1002CF30" w14:textId="77777777" w:rsidR="002759C1" w:rsidRPr="00EC76D5" w:rsidRDefault="002759C1" w:rsidP="002759C1">
      <w:pPr>
        <w:pStyle w:val="Code"/>
      </w:pPr>
      <w:r w:rsidRPr="00EC76D5">
        <w:t xml:space="preserve">          int fromByteAddress = objectToByteMap.get(line + 1),</w:t>
      </w:r>
    </w:p>
    <w:p w14:paraId="56D32566" w14:textId="77777777" w:rsidR="002759C1" w:rsidRPr="00EC76D5" w:rsidRDefault="002759C1" w:rsidP="002759C1">
      <w:pPr>
        <w:pStyle w:val="Code"/>
      </w:pPr>
      <w:r w:rsidRPr="00EC76D5">
        <w:t xml:space="preserve">              toByteAddress = objectToByteMap.get(thisTarget);</w:t>
      </w:r>
    </w:p>
    <w:p w14:paraId="7D4EA666" w14:textId="77777777" w:rsidR="002759C1" w:rsidRPr="00EC76D5" w:rsidRDefault="002759C1" w:rsidP="002759C1">
      <w:pPr>
        <w:pStyle w:val="Code"/>
      </w:pPr>
      <w:r w:rsidRPr="00EC76D5">
        <w:t xml:space="preserve">          int byteDistance = toByteAddress - fromByteAddress;</w:t>
      </w:r>
    </w:p>
    <w:p w14:paraId="4D5289EB" w14:textId="77777777" w:rsidR="002759C1" w:rsidRPr="00EC76D5" w:rsidRDefault="002759C1" w:rsidP="002759C1">
      <w:pPr>
        <w:pStyle w:val="Code"/>
      </w:pPr>
    </w:p>
    <w:p w14:paraId="7281E7BE" w14:textId="77777777" w:rsidR="002759C1" w:rsidRPr="00EC76D5" w:rsidRDefault="002759C1" w:rsidP="002759C1">
      <w:pPr>
        <w:pStyle w:val="Code"/>
      </w:pPr>
      <w:r w:rsidRPr="00EC76D5">
        <w:t xml:space="preserve">          if (byteDistance == 0) {          </w:t>
      </w:r>
    </w:p>
    <w:p w14:paraId="7CA44906" w14:textId="77777777" w:rsidR="002759C1" w:rsidRPr="00EC76D5" w:rsidRDefault="002759C1" w:rsidP="002759C1">
      <w:pPr>
        <w:pStyle w:val="Code"/>
      </w:pPr>
      <w:r w:rsidRPr="00EC76D5">
        <w:t xml:space="preserve">            thisCode.setOperator(ObjectOperator.empty);</w:t>
      </w:r>
    </w:p>
    <w:p w14:paraId="459265B0" w14:textId="77777777" w:rsidR="002759C1" w:rsidRPr="00EC76D5" w:rsidRDefault="002759C1" w:rsidP="002759C1">
      <w:pPr>
        <w:pStyle w:val="Code"/>
      </w:pPr>
      <w:r w:rsidRPr="00EC76D5">
        <w:t xml:space="preserve">            update = true;</w:t>
      </w:r>
    </w:p>
    <w:p w14:paraId="1C53EA2E" w14:textId="77777777" w:rsidR="002759C1" w:rsidRPr="00EC76D5" w:rsidRDefault="002759C1" w:rsidP="002759C1">
      <w:pPr>
        <w:pStyle w:val="Code"/>
      </w:pPr>
      <w:r w:rsidRPr="00EC76D5">
        <w:t xml:space="preserve">          }</w:t>
      </w:r>
    </w:p>
    <w:p w14:paraId="5A4BA700" w14:textId="77777777" w:rsidR="002759C1" w:rsidRPr="00EC76D5" w:rsidRDefault="002759C1" w:rsidP="002759C1">
      <w:pPr>
        <w:pStyle w:val="Code"/>
      </w:pPr>
      <w:r w:rsidRPr="00EC76D5">
        <w:t xml:space="preserve">          else if ((thisCode.getOperator() == ObjectOperator.long_jmp) &amp;&amp;</w:t>
      </w:r>
    </w:p>
    <w:p w14:paraId="23527EFF" w14:textId="77777777" w:rsidR="002759C1" w:rsidRPr="00EC76D5" w:rsidRDefault="002759C1" w:rsidP="002759C1">
      <w:pPr>
        <w:pStyle w:val="Code"/>
      </w:pPr>
      <w:r w:rsidRPr="00EC76D5">
        <w:t xml:space="preserve">                   (byteDistance &gt;= -129) &amp;&amp; (byteDistance &lt;= 127)) {</w:t>
      </w:r>
    </w:p>
    <w:p w14:paraId="2EDEC7DE" w14:textId="77777777" w:rsidR="002759C1" w:rsidRPr="00EC76D5" w:rsidRDefault="002759C1" w:rsidP="002759C1">
      <w:pPr>
        <w:pStyle w:val="Code"/>
      </w:pPr>
      <w:r w:rsidRPr="00EC76D5">
        <w:lastRenderedPageBreak/>
        <w:t xml:space="preserve">            thisCode.setOperator(ObjectOperator.short_jmp);</w:t>
      </w:r>
    </w:p>
    <w:p w14:paraId="33A65136" w14:textId="77777777" w:rsidR="002759C1" w:rsidRPr="00EC76D5" w:rsidRDefault="002759C1" w:rsidP="002759C1">
      <w:pPr>
        <w:pStyle w:val="Code"/>
      </w:pPr>
      <w:r w:rsidRPr="00EC76D5">
        <w:t xml:space="preserve">            update = true;</w:t>
      </w:r>
    </w:p>
    <w:p w14:paraId="0E865BFD" w14:textId="77777777" w:rsidR="002759C1" w:rsidRPr="00EC76D5" w:rsidRDefault="002759C1" w:rsidP="002759C1">
      <w:pPr>
        <w:pStyle w:val="Code"/>
      </w:pPr>
      <w:r w:rsidRPr="00EC76D5">
        <w:t xml:space="preserve">          }</w:t>
      </w:r>
    </w:p>
    <w:p w14:paraId="5383A471" w14:textId="77777777" w:rsidR="002759C1" w:rsidRPr="00EC76D5" w:rsidRDefault="002759C1" w:rsidP="002759C1">
      <w:pPr>
        <w:pStyle w:val="Code"/>
      </w:pPr>
      <w:r w:rsidRPr="00EC76D5">
        <w:t xml:space="preserve">        }</w:t>
      </w:r>
    </w:p>
    <w:p w14:paraId="7C487158" w14:textId="77777777" w:rsidR="002759C1" w:rsidRPr="00EC76D5" w:rsidRDefault="002759C1" w:rsidP="002759C1">
      <w:pPr>
        <w:pStyle w:val="Code"/>
      </w:pPr>
      <w:r w:rsidRPr="00EC76D5">
        <w:t xml:space="preserve">      }</w:t>
      </w:r>
    </w:p>
    <w:p w14:paraId="02312533" w14:textId="77777777" w:rsidR="002759C1" w:rsidRPr="00EC76D5" w:rsidRDefault="002759C1" w:rsidP="002759C1">
      <w:pPr>
        <w:pStyle w:val="Code"/>
      </w:pPr>
      <w:r w:rsidRPr="00EC76D5">
        <w:t xml:space="preserve">    }</w:t>
      </w:r>
    </w:p>
    <w:p w14:paraId="326CBC1E" w14:textId="77777777" w:rsidR="002759C1" w:rsidRPr="00EC76D5" w:rsidRDefault="002759C1" w:rsidP="002759C1">
      <w:pPr>
        <w:pStyle w:val="Code"/>
      </w:pPr>
      <w:r w:rsidRPr="00EC76D5">
        <w:t xml:space="preserve">  }</w:t>
      </w:r>
    </w:p>
    <w:p w14:paraId="10799349" w14:textId="77777777" w:rsidR="002759C1" w:rsidRPr="00EC76D5" w:rsidRDefault="002759C1" w:rsidP="002759C1">
      <w:pPr>
        <w:pStyle w:val="Code"/>
      </w:pPr>
    </w:p>
    <w:p w14:paraId="23140D78" w14:textId="77777777" w:rsidR="002759C1" w:rsidRPr="00EC76D5" w:rsidRDefault="002759C1" w:rsidP="002759C1">
      <w:pPr>
        <w:pStyle w:val="Code"/>
      </w:pPr>
      <w:r w:rsidRPr="00EC76D5">
        <w:t xml:space="preserve">  private void generateObjectToAbsoluteByteJumps(Map&lt;Integer,Integer&gt; objectToByteMap) {</w:t>
      </w:r>
    </w:p>
    <w:p w14:paraId="5355860A" w14:textId="77777777" w:rsidR="002759C1" w:rsidRPr="00EC76D5" w:rsidRDefault="002759C1" w:rsidP="002759C1">
      <w:pPr>
        <w:pStyle w:val="Code"/>
      </w:pPr>
      <w:r w:rsidRPr="00EC76D5">
        <w:t xml:space="preserve">    for (int line = 0; line &lt; m_objectCodeList.size(); ++line) {</w:t>
      </w:r>
    </w:p>
    <w:p w14:paraId="1304187C" w14:textId="77777777" w:rsidR="002759C1" w:rsidRPr="00EC76D5" w:rsidRDefault="002759C1" w:rsidP="002759C1">
      <w:pPr>
        <w:pStyle w:val="Code"/>
      </w:pPr>
      <w:r w:rsidRPr="00EC76D5">
        <w:t xml:space="preserve">      ObjectCode objectCode = m_objectCodeList.get(line);</w:t>
      </w:r>
    </w:p>
    <w:p w14:paraId="1F2C0146" w14:textId="77777777" w:rsidR="002759C1" w:rsidRPr="00EC76D5" w:rsidRDefault="002759C1" w:rsidP="002759C1">
      <w:pPr>
        <w:pStyle w:val="Code"/>
      </w:pPr>
    </w:p>
    <w:p w14:paraId="7639A50E" w14:textId="77777777" w:rsidR="002759C1" w:rsidRPr="00EC76D5" w:rsidRDefault="002759C1" w:rsidP="002759C1">
      <w:pPr>
        <w:pStyle w:val="Code"/>
      </w:pPr>
      <w:r w:rsidRPr="00EC76D5">
        <w:t xml:space="preserve">      if (objectCode.isRelation() || objectCode.isJump()) {</w:t>
      </w:r>
    </w:p>
    <w:p w14:paraId="1C7E06FE" w14:textId="77777777" w:rsidR="002759C1" w:rsidRPr="00EC76D5" w:rsidRDefault="002759C1" w:rsidP="002759C1">
      <w:pPr>
        <w:pStyle w:val="Code"/>
      </w:pPr>
      <w:r w:rsidRPr="00EC76D5">
        <w:t xml:space="preserve">        Assert.error((objectCode.getOperand(1) == null) &amp;&amp;</w:t>
      </w:r>
    </w:p>
    <w:p w14:paraId="29DF1052" w14:textId="77777777" w:rsidR="002759C1" w:rsidRPr="00EC76D5" w:rsidRDefault="002759C1" w:rsidP="002759C1">
      <w:pPr>
        <w:pStyle w:val="Code"/>
      </w:pPr>
      <w:r w:rsidRPr="00EC76D5">
        <w:t xml:space="preserve">                     (objectCode.getOperand(2) instanceof Integer) &amp;&amp;</w:t>
      </w:r>
    </w:p>
    <w:p w14:paraId="6D81EFA8" w14:textId="77777777" w:rsidR="002759C1" w:rsidRPr="00EC76D5" w:rsidRDefault="002759C1" w:rsidP="002759C1">
      <w:pPr>
        <w:pStyle w:val="Code"/>
      </w:pPr>
      <w:r w:rsidRPr="00EC76D5">
        <w:t xml:space="preserve">                     (objectCode.getOperand(3) instanceof String),</w:t>
      </w:r>
    </w:p>
    <w:p w14:paraId="2CD3E004" w14:textId="77777777" w:rsidR="002759C1" w:rsidRPr="00EC76D5" w:rsidRDefault="002759C1" w:rsidP="002759C1">
      <w:pPr>
        <w:pStyle w:val="Code"/>
      </w:pPr>
      <w:r w:rsidRPr="00EC76D5">
        <w:t xml:space="preserve">                     "object to absolute byte");</w:t>
      </w:r>
    </w:p>
    <w:p w14:paraId="5745C727" w14:textId="77777777" w:rsidR="002759C1" w:rsidRPr="00EC76D5" w:rsidRDefault="002759C1" w:rsidP="002759C1">
      <w:pPr>
        <w:pStyle w:val="Code"/>
      </w:pPr>
    </w:p>
    <w:p w14:paraId="2AF60ADF" w14:textId="77777777" w:rsidR="002759C1" w:rsidRPr="00EC76D5" w:rsidRDefault="002759C1" w:rsidP="002759C1">
      <w:pPr>
        <w:pStyle w:val="Code"/>
      </w:pPr>
      <w:r w:rsidRPr="00EC76D5">
        <w:t xml:space="preserve">        int objectTarget = (int) objectCode.getOperand(2);</w:t>
      </w:r>
    </w:p>
    <w:p w14:paraId="3C0BCF79" w14:textId="77777777" w:rsidR="002759C1" w:rsidRPr="00EC76D5" w:rsidRDefault="002759C1" w:rsidP="002759C1">
      <w:pPr>
        <w:pStyle w:val="Code"/>
      </w:pPr>
      <w:r w:rsidRPr="00EC76D5">
        <w:t xml:space="preserve">        int fromByteAddress = objectToByteMap.get(line + 1),</w:t>
      </w:r>
    </w:p>
    <w:p w14:paraId="2C233338" w14:textId="77777777" w:rsidR="002759C1" w:rsidRPr="00EC76D5" w:rsidRDefault="002759C1" w:rsidP="002759C1">
      <w:pPr>
        <w:pStyle w:val="Code"/>
      </w:pPr>
      <w:r w:rsidRPr="00EC76D5">
        <w:t xml:space="preserve">            toByteAddress = objectToByteMap.get(objectTarget);</w:t>
      </w:r>
    </w:p>
    <w:p w14:paraId="5D70B226" w14:textId="77777777" w:rsidR="002759C1" w:rsidRPr="00EC76D5" w:rsidRDefault="002759C1" w:rsidP="002759C1">
      <w:pPr>
        <w:pStyle w:val="Code"/>
      </w:pPr>
      <w:r w:rsidRPr="00EC76D5">
        <w:t xml:space="preserve">        objectCode.setOperand(1, toByteAddress - fromByteAddress);</w:t>
      </w:r>
    </w:p>
    <w:p w14:paraId="476F4E98" w14:textId="77777777" w:rsidR="002759C1" w:rsidRPr="00EC76D5" w:rsidRDefault="002759C1" w:rsidP="002759C1">
      <w:pPr>
        <w:pStyle w:val="Code"/>
      </w:pPr>
      <w:r w:rsidRPr="00EC76D5">
        <w:t xml:space="preserve">      }</w:t>
      </w:r>
    </w:p>
    <w:p w14:paraId="1427018D" w14:textId="77777777" w:rsidR="002759C1" w:rsidRPr="00EC76D5" w:rsidRDefault="002759C1" w:rsidP="002759C1">
      <w:pPr>
        <w:pStyle w:val="Code"/>
      </w:pPr>
      <w:r w:rsidRPr="00EC76D5">
        <w:t xml:space="preserve">    }</w:t>
      </w:r>
    </w:p>
    <w:p w14:paraId="37733A04" w14:textId="77777777" w:rsidR="002759C1" w:rsidRPr="00EC76D5" w:rsidRDefault="002759C1" w:rsidP="002759C1">
      <w:pPr>
        <w:pStyle w:val="Code"/>
      </w:pPr>
      <w:r w:rsidRPr="00EC76D5">
        <w:t xml:space="preserve">  }</w:t>
      </w:r>
    </w:p>
    <w:p w14:paraId="5A858358" w14:textId="77777777" w:rsidR="002759C1" w:rsidRPr="00EC76D5" w:rsidRDefault="002759C1" w:rsidP="002759C1">
      <w:pPr>
        <w:pStyle w:val="Code"/>
      </w:pPr>
    </w:p>
    <w:p w14:paraId="4F0CA348" w14:textId="77777777" w:rsidR="002759C1" w:rsidRPr="00EC76D5" w:rsidRDefault="002759C1" w:rsidP="002759C1">
      <w:pPr>
        <w:pStyle w:val="Code"/>
      </w:pPr>
      <w:r w:rsidRPr="00EC76D5">
        <w:t xml:space="preserve">  // ------------------------------------------------------------------------</w:t>
      </w:r>
    </w:p>
    <w:p w14:paraId="32E0D29B" w14:textId="77777777" w:rsidR="002759C1" w:rsidRPr="00EC76D5" w:rsidRDefault="002759C1" w:rsidP="002759C1">
      <w:pPr>
        <w:pStyle w:val="Code"/>
      </w:pPr>
      <w:r w:rsidRPr="00EC76D5">
        <w:t xml:space="preserve">  </w:t>
      </w:r>
    </w:p>
    <w:p w14:paraId="75FC48CA" w14:textId="77777777" w:rsidR="002759C1" w:rsidRPr="00EC76D5" w:rsidRDefault="002759C1" w:rsidP="002759C1">
      <w:pPr>
        <w:pStyle w:val="Code"/>
      </w:pPr>
      <w:r w:rsidRPr="00EC76D5">
        <w:t xml:space="preserve">  private int operandSize(ObjectOperator operator, Object operand) {</w:t>
      </w:r>
    </w:p>
    <w:p w14:paraId="6A816E55" w14:textId="77777777" w:rsidR="002759C1" w:rsidRPr="00EC76D5" w:rsidRDefault="002759C1" w:rsidP="002759C1">
      <w:pPr>
        <w:pStyle w:val="Code"/>
      </w:pPr>
      <w:r w:rsidRPr="00EC76D5">
        <w:t xml:space="preserve">    if (operator.name().contains("mov_")) {</w:t>
      </w:r>
    </w:p>
    <w:p w14:paraId="0272A3F3" w14:textId="77777777" w:rsidR="002759C1" w:rsidRPr="00EC76D5" w:rsidRDefault="002759C1" w:rsidP="002759C1">
      <w:pPr>
        <w:pStyle w:val="Code"/>
      </w:pPr>
      <w:r w:rsidRPr="00EC76D5">
        <w:t xml:space="preserve">      return ObjectCode.operatorSize(operator);</w:t>
      </w:r>
    </w:p>
    <w:p w14:paraId="0308586E" w14:textId="77777777" w:rsidR="002759C1" w:rsidRPr="00EC76D5" w:rsidRDefault="002759C1" w:rsidP="002759C1">
      <w:pPr>
        <w:pStyle w:val="Code"/>
      </w:pPr>
      <w:r w:rsidRPr="00EC76D5">
        <w:t xml:space="preserve">    }</w:t>
      </w:r>
    </w:p>
    <w:p w14:paraId="72351B73" w14:textId="77777777" w:rsidR="002759C1" w:rsidRPr="00EC76D5" w:rsidRDefault="002759C1" w:rsidP="002759C1">
      <w:pPr>
        <w:pStyle w:val="Code"/>
      </w:pPr>
      <w:r w:rsidRPr="00EC76D5">
        <w:t xml:space="preserve">    else if (operator.name().contains("cmp_")) {</w:t>
      </w:r>
    </w:p>
    <w:p w14:paraId="7A6AF10C" w14:textId="77777777" w:rsidR="002759C1" w:rsidRPr="00EC76D5" w:rsidRDefault="002759C1" w:rsidP="002759C1">
      <w:pPr>
        <w:pStyle w:val="Code"/>
      </w:pPr>
      <w:r w:rsidRPr="00EC76D5">
        <w:t xml:space="preserve">      return Math.max(1, valueSize(operand));</w:t>
      </w:r>
    </w:p>
    <w:p w14:paraId="73AE4FAB" w14:textId="77777777" w:rsidR="002759C1" w:rsidRPr="00EC76D5" w:rsidRDefault="002759C1" w:rsidP="002759C1">
      <w:pPr>
        <w:pStyle w:val="Code"/>
      </w:pPr>
      <w:r w:rsidRPr="00EC76D5">
        <w:t xml:space="preserve">    }</w:t>
      </w:r>
    </w:p>
    <w:p w14:paraId="01334C22" w14:textId="77777777" w:rsidR="002759C1" w:rsidRPr="00EC76D5" w:rsidRDefault="002759C1" w:rsidP="002759C1">
      <w:pPr>
        <w:pStyle w:val="Code"/>
      </w:pPr>
      <w:r w:rsidRPr="00EC76D5">
        <w:t xml:space="preserve">    else {</w:t>
      </w:r>
    </w:p>
    <w:p w14:paraId="27FC7551" w14:textId="77777777" w:rsidR="002759C1" w:rsidRPr="00EC76D5" w:rsidRDefault="002759C1" w:rsidP="002759C1">
      <w:pPr>
        <w:pStyle w:val="Code"/>
      </w:pPr>
      <w:r w:rsidRPr="00EC76D5">
        <w:t xml:space="preserve">      return valueSize(operand);</w:t>
      </w:r>
    </w:p>
    <w:p w14:paraId="1B2D6A6A" w14:textId="77777777" w:rsidR="002759C1" w:rsidRPr="00EC76D5" w:rsidRDefault="002759C1" w:rsidP="002759C1">
      <w:pPr>
        <w:pStyle w:val="Code"/>
      </w:pPr>
      <w:r w:rsidRPr="00EC76D5">
        <w:t xml:space="preserve">    }</w:t>
      </w:r>
    </w:p>
    <w:p w14:paraId="38581626" w14:textId="77777777" w:rsidR="002759C1" w:rsidRPr="00EC76D5" w:rsidRDefault="002759C1" w:rsidP="002759C1">
      <w:pPr>
        <w:pStyle w:val="Code"/>
      </w:pPr>
      <w:r w:rsidRPr="00EC76D5">
        <w:t xml:space="preserve">  }</w:t>
      </w:r>
    </w:p>
    <w:p w14:paraId="26568364" w14:textId="77777777" w:rsidR="002759C1" w:rsidRPr="00EC76D5" w:rsidRDefault="002759C1" w:rsidP="002759C1">
      <w:pPr>
        <w:pStyle w:val="Code"/>
      </w:pPr>
      <w:r w:rsidRPr="00EC76D5">
        <w:t xml:space="preserve">  </w:t>
      </w:r>
    </w:p>
    <w:p w14:paraId="5FFB4B5F" w14:textId="77777777" w:rsidR="002759C1" w:rsidRPr="00EC76D5" w:rsidRDefault="002759C1" w:rsidP="002759C1">
      <w:pPr>
        <w:pStyle w:val="Code"/>
      </w:pPr>
      <w:r w:rsidRPr="00EC76D5">
        <w:t xml:space="preserve">  private int valueSize(Object operand) {</w:t>
      </w:r>
    </w:p>
    <w:p w14:paraId="4687769E" w14:textId="77777777" w:rsidR="002759C1" w:rsidRPr="00EC76D5" w:rsidRDefault="002759C1" w:rsidP="002759C1">
      <w:pPr>
        <w:pStyle w:val="Code"/>
      </w:pPr>
      <w:r w:rsidRPr="00EC76D5">
        <w:t xml:space="preserve">    if (operand instanceof Integer) {</w:t>
      </w:r>
    </w:p>
    <w:p w14:paraId="55DE75F2" w14:textId="77777777" w:rsidR="002759C1" w:rsidRPr="00EC76D5" w:rsidRDefault="002759C1" w:rsidP="002759C1">
      <w:pPr>
        <w:pStyle w:val="Code"/>
      </w:pPr>
      <w:r w:rsidRPr="00EC76D5">
        <w:t xml:space="preserve">      return ObjectCode.valueSize((int) operand);</w:t>
      </w:r>
    </w:p>
    <w:p w14:paraId="525FA9FE" w14:textId="77777777" w:rsidR="002759C1" w:rsidRPr="00EC76D5" w:rsidRDefault="002759C1" w:rsidP="002759C1">
      <w:pPr>
        <w:pStyle w:val="Code"/>
      </w:pPr>
      <w:r w:rsidRPr="00EC76D5">
        <w:t xml:space="preserve">    }</w:t>
      </w:r>
    </w:p>
    <w:p w14:paraId="3B095063" w14:textId="77777777" w:rsidR="002759C1" w:rsidRPr="00EC76D5" w:rsidRDefault="002759C1" w:rsidP="002759C1">
      <w:pPr>
        <w:pStyle w:val="Code"/>
      </w:pPr>
      <w:r w:rsidRPr="00EC76D5">
        <w:t xml:space="preserve">    </w:t>
      </w:r>
    </w:p>
    <w:p w14:paraId="6F5DBB02" w14:textId="77777777" w:rsidR="002759C1" w:rsidRPr="00EC76D5" w:rsidRDefault="002759C1" w:rsidP="002759C1">
      <w:pPr>
        <w:pStyle w:val="Code"/>
      </w:pPr>
      <w:r w:rsidRPr="00EC76D5">
        <w:t xml:space="preserve">    return 0;</w:t>
      </w:r>
    </w:p>
    <w:p w14:paraId="79DC1BC8" w14:textId="77777777" w:rsidR="002759C1" w:rsidRPr="00EC76D5" w:rsidRDefault="002759C1" w:rsidP="002759C1">
      <w:pPr>
        <w:pStyle w:val="Code"/>
      </w:pPr>
      <w:r w:rsidRPr="00EC76D5">
        <w:t xml:space="preserve">  }</w:t>
      </w:r>
    </w:p>
    <w:p w14:paraId="0C22C2C4" w14:textId="77777777" w:rsidR="002759C1" w:rsidRPr="00EC76D5" w:rsidRDefault="002759C1" w:rsidP="002759C1">
      <w:pPr>
        <w:pStyle w:val="Code"/>
      </w:pPr>
      <w:r w:rsidRPr="00EC76D5">
        <w:t xml:space="preserve">  </w:t>
      </w:r>
    </w:p>
    <w:p w14:paraId="2C969D77" w14:textId="77777777" w:rsidR="002759C1" w:rsidRPr="00EC76D5" w:rsidRDefault="002759C1" w:rsidP="002759C1">
      <w:pPr>
        <w:pStyle w:val="Code"/>
      </w:pPr>
      <w:r w:rsidRPr="00EC76D5">
        <w:t xml:space="preserve">  public void generateTargetByteList(List&lt;Byte&gt; byteList, Map&lt;Integer,String&gt; accessMap,</w:t>
      </w:r>
    </w:p>
    <w:p w14:paraId="2923A3EA" w14:textId="77777777" w:rsidR="002759C1" w:rsidRPr="00EC76D5" w:rsidRDefault="002759C1" w:rsidP="002759C1">
      <w:pPr>
        <w:pStyle w:val="Code"/>
      </w:pPr>
      <w:r w:rsidRPr="00EC76D5">
        <w:t xml:space="preserve">                      Map&lt;Integer,String&gt; callMap, Set&lt;Integer&gt; returnSet,</w:t>
      </w:r>
    </w:p>
    <w:p w14:paraId="57541F00" w14:textId="77777777" w:rsidR="002759C1" w:rsidRPr="00EC76D5" w:rsidRDefault="002759C1" w:rsidP="002759C1">
      <w:pPr>
        <w:pStyle w:val="Code"/>
      </w:pPr>
      <w:r w:rsidRPr="00EC76D5">
        <w:t xml:space="preserve">                      Map&lt;Integer,Integer&gt; byteToTextMap, List&lt;String&gt; textList) {</w:t>
      </w:r>
    </w:p>
    <w:p w14:paraId="5136186B" w14:textId="77777777" w:rsidR="002759C1" w:rsidRPr="00EC76D5" w:rsidRDefault="002759C1" w:rsidP="002759C1">
      <w:pPr>
        <w:pStyle w:val="Code"/>
      </w:pPr>
      <w:r w:rsidRPr="00EC76D5">
        <w:t xml:space="preserve">    for (int line = 0; line &lt; m_objectCodeList.size(); ++line) {</w:t>
      </w:r>
    </w:p>
    <w:p w14:paraId="23539D69" w14:textId="77777777" w:rsidR="002759C1" w:rsidRPr="00EC76D5" w:rsidRDefault="002759C1" w:rsidP="002759C1">
      <w:pPr>
        <w:pStyle w:val="Code"/>
      </w:pPr>
      <w:r w:rsidRPr="00EC76D5">
        <w:t xml:space="preserve">      ObjectCode objectCode = m_objectCodeList.get(line);</w:t>
      </w:r>
    </w:p>
    <w:p w14:paraId="59CA8522" w14:textId="77777777" w:rsidR="002759C1" w:rsidRPr="00EC76D5" w:rsidRDefault="002759C1" w:rsidP="002759C1">
      <w:pPr>
        <w:pStyle w:val="Code"/>
      </w:pPr>
      <w:r w:rsidRPr="00EC76D5">
        <w:t xml:space="preserve">      </w:t>
      </w:r>
    </w:p>
    <w:p w14:paraId="496247D6" w14:textId="77777777" w:rsidR="002759C1" w:rsidRPr="00EC76D5" w:rsidRDefault="002759C1" w:rsidP="002759C1">
      <w:pPr>
        <w:pStyle w:val="Code"/>
      </w:pPr>
      <w:r w:rsidRPr="00EC76D5">
        <w:lastRenderedPageBreak/>
        <w:t xml:space="preserve">      byteList.addAll(objectCode.byteList());</w:t>
      </w:r>
    </w:p>
    <w:p w14:paraId="5A6AB874" w14:textId="77777777" w:rsidR="002759C1" w:rsidRPr="00EC76D5" w:rsidRDefault="002759C1" w:rsidP="002759C1">
      <w:pPr>
        <w:pStyle w:val="Code"/>
      </w:pPr>
      <w:r w:rsidRPr="00EC76D5">
        <w:t xml:space="preserve">      textList.add(objectCode.toString());</w:t>
      </w:r>
    </w:p>
    <w:p w14:paraId="4B332091" w14:textId="77777777" w:rsidR="002759C1" w:rsidRPr="00EC76D5" w:rsidRDefault="002759C1" w:rsidP="002759C1">
      <w:pPr>
        <w:pStyle w:val="Code"/>
      </w:pPr>
      <w:r w:rsidRPr="00EC76D5">
        <w:t xml:space="preserve">      String returnLabel = objectCode.getReturnLabel();</w:t>
      </w:r>
    </w:p>
    <w:p w14:paraId="03754022" w14:textId="77777777" w:rsidR="002759C1" w:rsidRPr="00EC76D5" w:rsidRDefault="002759C1" w:rsidP="002759C1">
      <w:pPr>
        <w:pStyle w:val="Code"/>
      </w:pPr>
      <w:r w:rsidRPr="00EC76D5">
        <w:t xml:space="preserve">      </w:t>
      </w:r>
    </w:p>
    <w:p w14:paraId="442A0994" w14:textId="77777777" w:rsidR="002759C1" w:rsidRPr="00EC76D5" w:rsidRDefault="002759C1" w:rsidP="002759C1">
      <w:pPr>
        <w:pStyle w:val="Code"/>
      </w:pPr>
      <w:r w:rsidRPr="00EC76D5">
        <w:t xml:space="preserve">      if (objectCode.isRelation() || objectCode.isJump()) {</w:t>
      </w:r>
    </w:p>
    <w:p w14:paraId="1BBE5992" w14:textId="77777777" w:rsidR="002759C1" w:rsidRPr="00EC76D5" w:rsidRDefault="002759C1" w:rsidP="002759C1">
      <w:pPr>
        <w:pStyle w:val="Code"/>
      </w:pPr>
      <w:r w:rsidRPr="00EC76D5">
        <w:t xml:space="preserve">        // Empty.</w:t>
      </w:r>
    </w:p>
    <w:p w14:paraId="707EF19B" w14:textId="77777777" w:rsidR="002759C1" w:rsidRPr="00EC76D5" w:rsidRDefault="002759C1" w:rsidP="002759C1">
      <w:pPr>
        <w:pStyle w:val="Code"/>
      </w:pPr>
      <w:r w:rsidRPr="00EC76D5">
        <w:t xml:space="preserve">      }</w:t>
      </w:r>
    </w:p>
    <w:p w14:paraId="5107B0A8" w14:textId="77777777" w:rsidR="002759C1" w:rsidRPr="00EC76D5" w:rsidRDefault="002759C1" w:rsidP="002759C1">
      <w:pPr>
        <w:pStyle w:val="Code"/>
      </w:pPr>
      <w:r w:rsidRPr="00EC76D5">
        <w:t xml:space="preserve">      else if ((objectCode.getOperator() == ObjectOperator.empty) ||</w:t>
      </w:r>
    </w:p>
    <w:p w14:paraId="2F1105DB" w14:textId="77777777" w:rsidR="002759C1" w:rsidRPr="00EC76D5" w:rsidRDefault="002759C1" w:rsidP="002759C1">
      <w:pPr>
        <w:pStyle w:val="Code"/>
      </w:pPr>
      <w:r w:rsidRPr="00EC76D5">
        <w:t xml:space="preserve">               (objectCode.getOperator() == ObjectOperator.comment) ||</w:t>
      </w:r>
    </w:p>
    <w:p w14:paraId="3B1A80D2" w14:textId="77777777" w:rsidR="002759C1" w:rsidRPr="00EC76D5" w:rsidRDefault="002759C1" w:rsidP="002759C1">
      <w:pPr>
        <w:pStyle w:val="Code"/>
      </w:pPr>
      <w:r w:rsidRPr="00EC76D5">
        <w:t xml:space="preserve">               (objectCode.getOperator() == ObjectOperator.label)) {</w:t>
      </w:r>
    </w:p>
    <w:p w14:paraId="02CCBF1A" w14:textId="77777777" w:rsidR="002759C1" w:rsidRPr="00EC76D5" w:rsidRDefault="002759C1" w:rsidP="002759C1">
      <w:pPr>
        <w:pStyle w:val="Code"/>
      </w:pPr>
      <w:r w:rsidRPr="00EC76D5">
        <w:t xml:space="preserve">        // Empty.</w:t>
      </w:r>
    </w:p>
    <w:p w14:paraId="03CBEE83" w14:textId="77777777" w:rsidR="002759C1" w:rsidRPr="00EC76D5" w:rsidRDefault="002759C1" w:rsidP="002759C1">
      <w:pPr>
        <w:pStyle w:val="Code"/>
      </w:pPr>
      <w:r w:rsidRPr="00EC76D5">
        <w:t xml:space="preserve">      }</w:t>
      </w:r>
    </w:p>
    <w:p w14:paraId="4189D58F" w14:textId="77777777" w:rsidR="002759C1" w:rsidRPr="00EC76D5" w:rsidRDefault="002759C1" w:rsidP="002759C1">
      <w:pPr>
        <w:pStyle w:val="Code"/>
      </w:pPr>
      <w:r w:rsidRPr="00EC76D5">
        <w:t xml:space="preserve">      else if ((objectCode.getOperator() == ObjectOperator.call) &amp;&amp;</w:t>
      </w:r>
    </w:p>
    <w:p w14:paraId="5FD2A1BC" w14:textId="77777777" w:rsidR="002759C1" w:rsidRPr="00EC76D5" w:rsidRDefault="002759C1" w:rsidP="002759C1">
      <w:pPr>
        <w:pStyle w:val="Code"/>
      </w:pPr>
      <w:r w:rsidRPr="00EC76D5">
        <w:t xml:space="preserve">               (objectCode.getOperand(1) instanceof String)) {</w:t>
      </w:r>
    </w:p>
    <w:p w14:paraId="2E938F33" w14:textId="77777777" w:rsidR="002759C1" w:rsidRPr="00EC76D5" w:rsidRDefault="002759C1" w:rsidP="002759C1">
      <w:pPr>
        <w:pStyle w:val="Code"/>
      </w:pPr>
      <w:r w:rsidRPr="00EC76D5">
        <w:t xml:space="preserve">        String calleeName = (String) objectCode.getOperand(1);</w:t>
      </w:r>
    </w:p>
    <w:p w14:paraId="6DE97290" w14:textId="77777777" w:rsidR="002759C1" w:rsidRPr="00EC76D5" w:rsidRDefault="002759C1" w:rsidP="002759C1">
      <w:pPr>
        <w:pStyle w:val="Code"/>
      </w:pPr>
      <w:r w:rsidRPr="00EC76D5">
        <w:t xml:space="preserve">        int address = byteList.size() - Type.PointerSize;</w:t>
      </w:r>
    </w:p>
    <w:p w14:paraId="2FDCF2C1" w14:textId="77777777" w:rsidR="002759C1" w:rsidRPr="00EC76D5" w:rsidRDefault="002759C1" w:rsidP="002759C1">
      <w:pPr>
        <w:pStyle w:val="Code"/>
      </w:pPr>
      <w:r w:rsidRPr="00EC76D5">
        <w:t xml:space="preserve">        callMap.put(address, calleeName);</w:t>
      </w:r>
    </w:p>
    <w:p w14:paraId="4A599414" w14:textId="77777777" w:rsidR="002759C1" w:rsidRPr="00EC76D5" w:rsidRDefault="002759C1" w:rsidP="002759C1">
      <w:pPr>
        <w:pStyle w:val="Code"/>
      </w:pPr>
      <w:r w:rsidRPr="00EC76D5">
        <w:t xml:space="preserve">        byteToTextMap.put(address, textList.size() - 1);</w:t>
      </w:r>
    </w:p>
    <w:p w14:paraId="6992A56B" w14:textId="77777777" w:rsidR="002759C1" w:rsidRPr="00EC76D5" w:rsidRDefault="002759C1" w:rsidP="002759C1">
      <w:pPr>
        <w:pStyle w:val="Code"/>
      </w:pPr>
      <w:r w:rsidRPr="00EC76D5">
        <w:t xml:space="preserve">      }</w:t>
      </w:r>
    </w:p>
    <w:p w14:paraId="39E0F820" w14:textId="77777777" w:rsidR="002759C1" w:rsidRPr="00EC76D5" w:rsidRDefault="002759C1" w:rsidP="002759C1">
      <w:pPr>
        <w:pStyle w:val="Code"/>
      </w:pPr>
      <w:r w:rsidRPr="00EC76D5">
        <w:t xml:space="preserve">      else if (returnLabel != null) {</w:t>
      </w:r>
    </w:p>
    <w:p w14:paraId="069BBFF1" w14:textId="77777777" w:rsidR="002759C1" w:rsidRPr="00EC76D5" w:rsidRDefault="002759C1" w:rsidP="002759C1">
      <w:pPr>
        <w:pStyle w:val="Code"/>
      </w:pPr>
      <w:r w:rsidRPr="00EC76D5">
        <w:t xml:space="preserve">        int address = byteList.size() - Type.PointerSize;</w:t>
      </w:r>
    </w:p>
    <w:p w14:paraId="201F2BA3" w14:textId="77777777" w:rsidR="002759C1" w:rsidRPr="00EC76D5" w:rsidRDefault="002759C1" w:rsidP="002759C1">
      <w:pPr>
        <w:pStyle w:val="Code"/>
      </w:pPr>
      <w:r w:rsidRPr="00EC76D5">
        <w:t xml:space="preserve">        returnSet.add(address);</w:t>
      </w:r>
    </w:p>
    <w:p w14:paraId="66D9D0B2" w14:textId="77777777" w:rsidR="002759C1" w:rsidRPr="00EC76D5" w:rsidRDefault="002759C1" w:rsidP="002759C1">
      <w:pPr>
        <w:pStyle w:val="Code"/>
      </w:pPr>
      <w:r w:rsidRPr="00EC76D5">
        <w:t xml:space="preserve">      }</w:t>
      </w:r>
    </w:p>
    <w:p w14:paraId="4D283D9D" w14:textId="77777777" w:rsidR="002759C1" w:rsidRPr="00EC76D5" w:rsidRDefault="002759C1" w:rsidP="002759C1">
      <w:pPr>
        <w:pStyle w:val="Code"/>
      </w:pPr>
      <w:r w:rsidRPr="00EC76D5">
        <w:t xml:space="preserve">      else if (objectCode.getOperand(1) instanceof Pair) {</w:t>
      </w:r>
    </w:p>
    <w:p w14:paraId="1BD0A108" w14:textId="77777777" w:rsidR="002759C1" w:rsidRPr="00EC76D5" w:rsidRDefault="002759C1" w:rsidP="002759C1">
      <w:pPr>
        <w:pStyle w:val="Code"/>
      </w:pPr>
      <w:r w:rsidRPr="00EC76D5">
        <w:t xml:space="preserve">        int address = byteList.size() - valueSize(objectCode.getOperand(2)) - valueSize(objectCode.getOperand(3)) - Type.PointerSize;</w:t>
      </w:r>
    </w:p>
    <w:p w14:paraId="2DBE6016" w14:textId="77777777" w:rsidR="002759C1" w:rsidRPr="00EC76D5" w:rsidRDefault="002759C1" w:rsidP="002759C1">
      <w:pPr>
        <w:pStyle w:val="Code"/>
      </w:pPr>
      <w:r w:rsidRPr="00EC76D5">
        <w:t xml:space="preserve">        String name = (String) ((Pair) objectCode.getOperand(1)).getFirst();</w:t>
      </w:r>
    </w:p>
    <w:p w14:paraId="7B78FDF6" w14:textId="77777777" w:rsidR="002759C1" w:rsidRPr="00EC76D5" w:rsidRDefault="002759C1" w:rsidP="002759C1">
      <w:pPr>
        <w:pStyle w:val="Code"/>
      </w:pPr>
      <w:r w:rsidRPr="00EC76D5">
        <w:t xml:space="preserve">        accessMap.put(address, name);</w:t>
      </w:r>
    </w:p>
    <w:p w14:paraId="6BB3BBA1" w14:textId="77777777" w:rsidR="002759C1" w:rsidRPr="00EC76D5" w:rsidRDefault="002759C1" w:rsidP="002759C1">
      <w:pPr>
        <w:pStyle w:val="Code"/>
      </w:pPr>
      <w:r w:rsidRPr="00EC76D5">
        <w:t xml:space="preserve">      }</w:t>
      </w:r>
    </w:p>
    <w:p w14:paraId="6931F3AA" w14:textId="77777777" w:rsidR="002759C1" w:rsidRPr="00EC76D5" w:rsidRDefault="002759C1" w:rsidP="002759C1">
      <w:pPr>
        <w:pStyle w:val="Code"/>
      </w:pPr>
      <w:r w:rsidRPr="00EC76D5">
        <w:t xml:space="preserve">      else if (objectCode.getOperand(2) instanceof Pair) {</w:t>
      </w:r>
    </w:p>
    <w:p w14:paraId="3C5DBB6A" w14:textId="77777777" w:rsidR="002759C1" w:rsidRPr="00EC76D5" w:rsidRDefault="002759C1" w:rsidP="002759C1">
      <w:pPr>
        <w:pStyle w:val="Code"/>
      </w:pPr>
      <w:r w:rsidRPr="00EC76D5">
        <w:t xml:space="preserve">        int address = byteList.size() - operandSize(objectCode.getOperator(), objectCode.getOperand(3)) - Type.PointerSize;</w:t>
      </w:r>
    </w:p>
    <w:p w14:paraId="72EBB89B" w14:textId="77777777" w:rsidR="002759C1" w:rsidRPr="00EC76D5" w:rsidRDefault="002759C1" w:rsidP="002759C1">
      <w:pPr>
        <w:pStyle w:val="Code"/>
      </w:pPr>
      <w:r w:rsidRPr="00EC76D5">
        <w:t xml:space="preserve">        String name = (String) ((Pair) objectCode.getOperand(2)).getFirst();</w:t>
      </w:r>
    </w:p>
    <w:p w14:paraId="5816101D" w14:textId="77777777" w:rsidR="002759C1" w:rsidRPr="00EC76D5" w:rsidRDefault="002759C1" w:rsidP="002759C1">
      <w:pPr>
        <w:pStyle w:val="Code"/>
      </w:pPr>
      <w:r w:rsidRPr="00EC76D5">
        <w:t xml:space="preserve">        accessMap.put(address, name);</w:t>
      </w:r>
    </w:p>
    <w:p w14:paraId="61750179" w14:textId="77777777" w:rsidR="002759C1" w:rsidRPr="00EC76D5" w:rsidRDefault="002759C1" w:rsidP="002759C1">
      <w:pPr>
        <w:pStyle w:val="Code"/>
      </w:pPr>
      <w:r w:rsidRPr="00EC76D5">
        <w:t xml:space="preserve">      }</w:t>
      </w:r>
    </w:p>
    <w:p w14:paraId="60C67019" w14:textId="77777777" w:rsidR="002759C1" w:rsidRPr="00EC76D5" w:rsidRDefault="002759C1" w:rsidP="002759C1">
      <w:pPr>
        <w:pStyle w:val="Code"/>
      </w:pPr>
      <w:r w:rsidRPr="00EC76D5">
        <w:t xml:space="preserve">      else if (objectCode.getOperand(3) instanceof Pair) {</w:t>
      </w:r>
    </w:p>
    <w:p w14:paraId="37C75390" w14:textId="77777777" w:rsidR="002759C1" w:rsidRPr="00EC76D5" w:rsidRDefault="002759C1" w:rsidP="002759C1">
      <w:pPr>
        <w:pStyle w:val="Code"/>
      </w:pPr>
      <w:r w:rsidRPr="00EC76D5">
        <w:t xml:space="preserve">        int address = byteList.size() - Type.PointerSize;</w:t>
      </w:r>
    </w:p>
    <w:p w14:paraId="74DD850A" w14:textId="77777777" w:rsidR="002759C1" w:rsidRPr="00EC76D5" w:rsidRDefault="002759C1" w:rsidP="002759C1">
      <w:pPr>
        <w:pStyle w:val="Code"/>
      </w:pPr>
      <w:r w:rsidRPr="00EC76D5">
        <w:t xml:space="preserve">        String name = (String) ((Pair) objectCode.getOperand(3)).getFirst();</w:t>
      </w:r>
    </w:p>
    <w:p w14:paraId="7145C6A4" w14:textId="77777777" w:rsidR="002759C1" w:rsidRPr="00EC76D5" w:rsidRDefault="002759C1" w:rsidP="002759C1">
      <w:pPr>
        <w:pStyle w:val="Code"/>
      </w:pPr>
      <w:r w:rsidRPr="00EC76D5">
        <w:t xml:space="preserve">        accessMap.put(address, name);</w:t>
      </w:r>
    </w:p>
    <w:p w14:paraId="1CE28514" w14:textId="77777777" w:rsidR="002759C1" w:rsidRPr="00EC76D5" w:rsidRDefault="002759C1" w:rsidP="002759C1">
      <w:pPr>
        <w:pStyle w:val="Code"/>
      </w:pPr>
      <w:r w:rsidRPr="00EC76D5">
        <w:t xml:space="preserve">      }</w:t>
      </w:r>
    </w:p>
    <w:p w14:paraId="391821B7" w14:textId="77777777" w:rsidR="002759C1" w:rsidRPr="00EC76D5" w:rsidRDefault="002759C1" w:rsidP="002759C1">
      <w:pPr>
        <w:pStyle w:val="Code"/>
      </w:pPr>
      <w:r w:rsidRPr="00EC76D5">
        <w:t xml:space="preserve">      else if (objectCode.getOperand(1) instanceof String) {</w:t>
      </w:r>
    </w:p>
    <w:p w14:paraId="6DD22DF6" w14:textId="77777777" w:rsidR="002759C1" w:rsidRPr="00EC76D5" w:rsidRDefault="002759C1" w:rsidP="002759C1">
      <w:pPr>
        <w:pStyle w:val="Code"/>
      </w:pPr>
      <w:r w:rsidRPr="00EC76D5">
        <w:t xml:space="preserve">        Main.DebugStream2.println("1: " + objectCode.getOperand(1));</w:t>
      </w:r>
    </w:p>
    <w:p w14:paraId="333A3752" w14:textId="77777777" w:rsidR="002759C1" w:rsidRPr="00EC76D5" w:rsidRDefault="002759C1" w:rsidP="002759C1">
      <w:pPr>
        <w:pStyle w:val="Code"/>
      </w:pPr>
      <w:r w:rsidRPr="00EC76D5">
        <w:t xml:space="preserve">      }</w:t>
      </w:r>
    </w:p>
    <w:p w14:paraId="5B690F7E" w14:textId="77777777" w:rsidR="002759C1" w:rsidRPr="00EC76D5" w:rsidRDefault="002759C1" w:rsidP="002759C1">
      <w:pPr>
        <w:pStyle w:val="Code"/>
      </w:pPr>
      <w:r w:rsidRPr="00EC76D5">
        <w:t xml:space="preserve">      else if (objectCode.getOperand(2) instanceof String) {</w:t>
      </w:r>
    </w:p>
    <w:p w14:paraId="68843248" w14:textId="77777777" w:rsidR="002759C1" w:rsidRPr="00EC76D5" w:rsidRDefault="002759C1" w:rsidP="002759C1">
      <w:pPr>
        <w:pStyle w:val="Code"/>
      </w:pPr>
      <w:r w:rsidRPr="00EC76D5">
        <w:t xml:space="preserve">        Main.DebugStream2.println("2: " + objectCode.getOperand(2));</w:t>
      </w:r>
    </w:p>
    <w:p w14:paraId="3289E85F" w14:textId="77777777" w:rsidR="002759C1" w:rsidRPr="00EC76D5" w:rsidRDefault="002759C1" w:rsidP="002759C1">
      <w:pPr>
        <w:pStyle w:val="Code"/>
      </w:pPr>
      <w:r w:rsidRPr="00EC76D5">
        <w:t xml:space="preserve">      }</w:t>
      </w:r>
    </w:p>
    <w:p w14:paraId="6FA453C9" w14:textId="77777777" w:rsidR="002759C1" w:rsidRPr="00EC76D5" w:rsidRDefault="002759C1" w:rsidP="002759C1">
      <w:pPr>
        <w:pStyle w:val="Code"/>
      </w:pPr>
      <w:r w:rsidRPr="00EC76D5">
        <w:t xml:space="preserve">      else if (objectCode.getOperand(3) instanceof String) {</w:t>
      </w:r>
    </w:p>
    <w:p w14:paraId="0E2F269B" w14:textId="77777777" w:rsidR="002759C1" w:rsidRPr="00EC76D5" w:rsidRDefault="002759C1" w:rsidP="002759C1">
      <w:pPr>
        <w:pStyle w:val="Code"/>
      </w:pPr>
      <w:r w:rsidRPr="00EC76D5">
        <w:t xml:space="preserve">        Main.DebugStream2.println("3: " + objectCode.getOperand(3));</w:t>
      </w:r>
    </w:p>
    <w:p w14:paraId="41E8C108" w14:textId="77777777" w:rsidR="002759C1" w:rsidRPr="00EC76D5" w:rsidRDefault="002759C1" w:rsidP="002759C1">
      <w:pPr>
        <w:pStyle w:val="Code"/>
      </w:pPr>
      <w:r w:rsidRPr="00EC76D5">
        <w:t xml:space="preserve">      }</w:t>
      </w:r>
    </w:p>
    <w:p w14:paraId="194216A4" w14:textId="77777777" w:rsidR="002759C1" w:rsidRPr="00EC76D5" w:rsidRDefault="002759C1" w:rsidP="002759C1">
      <w:pPr>
        <w:pStyle w:val="Code"/>
      </w:pPr>
      <w:r w:rsidRPr="00EC76D5">
        <w:t xml:space="preserve">    }</w:t>
      </w:r>
    </w:p>
    <w:p w14:paraId="176B570A" w14:textId="77777777" w:rsidR="002759C1" w:rsidRPr="00EC76D5" w:rsidRDefault="002759C1" w:rsidP="002759C1">
      <w:pPr>
        <w:pStyle w:val="Code"/>
      </w:pPr>
      <w:r w:rsidRPr="00EC76D5">
        <w:t xml:space="preserve">  }</w:t>
      </w:r>
    </w:p>
    <w:p w14:paraId="1F93552B" w14:textId="0BF6DCB9" w:rsidR="002759C1" w:rsidRPr="00EC76D5" w:rsidRDefault="002759C1" w:rsidP="002759C1">
      <w:pPr>
        <w:pStyle w:val="Code"/>
      </w:pPr>
      <w:r w:rsidRPr="00EC76D5">
        <w:t>}</w:t>
      </w:r>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5B4F3609" w14:textId="029F264C" w:rsidR="00AD7B52" w:rsidRPr="00EC76D5" w:rsidRDefault="001D1BEE" w:rsidP="00AD7B52">
      <w:pPr>
        <w:pStyle w:val="Rubrik1"/>
      </w:pPr>
      <w:bookmarkStart w:id="5685" w:name="_Ref420874022"/>
      <w:bookmarkStart w:id="5686" w:name="_Toc481936437"/>
      <w:r w:rsidRPr="00EC76D5">
        <w:lastRenderedPageBreak/>
        <w:t>The Linker</w:t>
      </w:r>
      <w:bookmarkEnd w:id="5685"/>
      <w:bookmarkEnd w:id="5686"/>
    </w:p>
    <w:p w14:paraId="08D8D409" w14:textId="58588CDE" w:rsidR="00DB29D5" w:rsidRPr="00EC76D5" w:rsidRDefault="00DB29D5" w:rsidP="00276387">
      <w:pPr>
        <w:pStyle w:val="Rubrik2"/>
      </w:pPr>
      <w:bookmarkStart w:id="5687" w:name="_Ref419646553"/>
      <w:bookmarkStart w:id="5688" w:name="_Toc481936438"/>
      <w:r w:rsidRPr="00EC76D5">
        <w:t>The Linker Class</w:t>
      </w:r>
      <w:bookmarkEnd w:id="5687"/>
      <w:bookmarkEnd w:id="5688"/>
    </w:p>
    <w:p w14:paraId="6E403FB9" w14:textId="77777777"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definition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10"/>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A37C7B" w:rsidRPr="00EC76D5">
        <w:t xml:space="preserve">initialization </w:t>
      </w:r>
      <w:r w:rsidR="008B097B" w:rsidRPr="00EC76D5">
        <w:t>data of the static variable.</w:t>
      </w:r>
      <w:r w:rsidR="007D0024" w:rsidRPr="00EC76D5">
        <w:t xml:space="preserve"> If the static variable is un</w:t>
      </w:r>
      <w:r w:rsidR="00892C3B" w:rsidRPr="00EC76D5">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proofErr w:type="gramStart"/>
      <w:r w:rsidRPr="00EC76D5">
        <w:t>First</w:t>
      </w:r>
      <w:proofErr w:type="gramEnd"/>
      <w:r w:rsidRPr="00EC76D5">
        <w:t xml:space="preserve">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 xml:space="preserve">global </w:t>
      </w:r>
      <w:proofErr w:type="gramStart"/>
      <w:r w:rsidR="00B50D7B" w:rsidRPr="00EC76D5">
        <w:t>variable</w:t>
      </w:r>
      <w:proofErr w:type="gramEnd"/>
      <w:r w:rsidR="00B50D7B" w:rsidRPr="00EC76D5">
        <w:t xml:space="preserv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11"/>
      </w:r>
    </w:p>
    <w:p w14:paraId="0BA3F6F8" w14:textId="77777777" w:rsidR="001D1BEE" w:rsidRPr="00EC76D5" w:rsidRDefault="001D1BEE" w:rsidP="00666E2F">
      <w:pPr>
        <w:pStyle w:val="CodeHeader"/>
      </w:pPr>
      <w:proofErr w:type="spellStart"/>
      <w:r w:rsidRPr="00EC76D5">
        <w:t>Linker.java</w:t>
      </w:r>
      <w:proofErr w:type="spellEnd"/>
    </w:p>
    <w:p w14:paraId="32A7E6D3" w14:textId="77777777" w:rsidR="004A3919" w:rsidRPr="00EC76D5" w:rsidRDefault="004A3919" w:rsidP="004A3919">
      <w:pPr>
        <w:pStyle w:val="Code"/>
      </w:pPr>
      <w:r w:rsidRPr="00EC76D5">
        <w:t>package c_compiler;</w:t>
      </w:r>
    </w:p>
    <w:p w14:paraId="6E4EEBAA" w14:textId="77777777" w:rsidR="004A3919" w:rsidRPr="00EC76D5" w:rsidRDefault="004A3919" w:rsidP="004A3919">
      <w:pPr>
        <w:pStyle w:val="Code"/>
      </w:pPr>
      <w:r w:rsidRPr="00EC76D5">
        <w:lastRenderedPageBreak/>
        <w:t>import java.io.*;</w:t>
      </w:r>
    </w:p>
    <w:p w14:paraId="64B3CFBE" w14:textId="77777777" w:rsidR="004A3919" w:rsidRPr="00EC76D5" w:rsidRDefault="004A3919" w:rsidP="004A3919">
      <w:pPr>
        <w:pStyle w:val="Code"/>
      </w:pPr>
      <w:r w:rsidRPr="00EC76D5">
        <w:t>import java.util.*;</w:t>
      </w:r>
    </w:p>
    <w:p w14:paraId="613596F2" w14:textId="77777777" w:rsidR="004A3919" w:rsidRPr="00EC76D5" w:rsidRDefault="004A3919" w:rsidP="004A3919">
      <w:pPr>
        <w:pStyle w:val="Code"/>
      </w:pPr>
    </w:p>
    <w:p w14:paraId="5FECA378" w14:textId="77777777" w:rsidR="004A3919" w:rsidRPr="00EC76D5" w:rsidRDefault="004A3919" w:rsidP="004A3919">
      <w:pPr>
        <w:pStyle w:val="Code"/>
      </w:pPr>
      <w:r w:rsidRPr="00EC76D5">
        <w:t>public class Linker {</w:t>
      </w:r>
    </w:p>
    <w:p w14:paraId="14481F78" w14:textId="77777777" w:rsidR="004A3919" w:rsidRPr="00EC76D5" w:rsidRDefault="004A3919" w:rsidP="004A3919">
      <w:pPr>
        <w:pStyle w:val="Code"/>
      </w:pPr>
      <w:r w:rsidRPr="00EC76D5">
        <w:t xml:space="preserve">  private int m_totalSize = 256;</w:t>
      </w:r>
    </w:p>
    <w:p w14:paraId="2DEBEF26" w14:textId="77777777" w:rsidR="004A3919" w:rsidRPr="00EC76D5" w:rsidRDefault="004A3919" w:rsidP="004A3919">
      <w:pPr>
        <w:pStyle w:val="Code"/>
      </w:pPr>
      <w:r w:rsidRPr="00EC76D5">
        <w:t xml:space="preserve">  </w:t>
      </w:r>
    </w:p>
    <w:p w14:paraId="4F425341" w14:textId="77777777" w:rsidR="004A3919" w:rsidRPr="00EC76D5" w:rsidRDefault="004A3919" w:rsidP="004A3919">
      <w:pPr>
        <w:pStyle w:val="Code"/>
      </w:pPr>
      <w:r w:rsidRPr="00EC76D5">
        <w:t xml:space="preserve">  private Map&lt;String,Symbol&gt; m_globalMap = new ListMap&lt;&gt;();</w:t>
      </w:r>
    </w:p>
    <w:p w14:paraId="3E80C545" w14:textId="77777777" w:rsidR="004A3919" w:rsidRPr="00EC76D5" w:rsidRDefault="004A3919" w:rsidP="004A3919">
      <w:pPr>
        <w:pStyle w:val="Code"/>
      </w:pPr>
      <w:r w:rsidRPr="00EC76D5">
        <w:t xml:space="preserve">  private List&lt;Symbol&gt; m_globalList = new LinkedList&lt;&gt;();</w:t>
      </w:r>
    </w:p>
    <w:p w14:paraId="6D1CCE0B" w14:textId="77777777" w:rsidR="004A3919" w:rsidRPr="00EC76D5" w:rsidRDefault="004A3919" w:rsidP="004A3919">
      <w:pPr>
        <w:pStyle w:val="Code"/>
      </w:pPr>
      <w:r w:rsidRPr="00EC76D5">
        <w:t xml:space="preserve">  private Map&lt;String,Integer&gt; m_addressMap = new ListMap&lt;&gt;(),</w:t>
      </w:r>
    </w:p>
    <w:p w14:paraId="05195E02" w14:textId="77777777" w:rsidR="004A3919" w:rsidRPr="00EC76D5" w:rsidRDefault="004A3919" w:rsidP="004A3919">
      <w:pPr>
        <w:pStyle w:val="Code"/>
      </w:pPr>
      <w:r w:rsidRPr="00EC76D5">
        <w:t xml:space="preserve">                              m_entryMap = new ListMap&lt;&gt;();</w:t>
      </w:r>
    </w:p>
    <w:p w14:paraId="39381651" w14:textId="77777777" w:rsidR="004A3919" w:rsidRPr="00EC76D5" w:rsidRDefault="004A3919" w:rsidP="00963102">
      <w:pPr>
        <w:pStyle w:val="Code"/>
      </w:pPr>
      <w:r w:rsidRPr="00EC76D5">
        <w:t xml:space="preserve">  private Symbol m_stackTop = null;</w:t>
      </w:r>
    </w:p>
    <w:p w14:paraId="03C82FA2" w14:textId="77777777" w:rsidR="004A3919" w:rsidRPr="00EC76D5" w:rsidRDefault="004A3919" w:rsidP="00963102">
      <w:pPr>
        <w:pStyle w:val="Code"/>
      </w:pPr>
      <w:r w:rsidRPr="00EC76D5">
        <w:t xml:space="preserve">  private File m_comFile, m_asmFile;</w:t>
      </w:r>
    </w:p>
    <w:p w14:paraId="366F7703" w14:textId="77777777" w:rsidR="00963102" w:rsidRPr="00EC76D5" w:rsidRDefault="00963102" w:rsidP="00963102">
      <w:pPr>
        <w:pStyle w:val="Code"/>
      </w:pPr>
    </w:p>
    <w:p w14:paraId="27936B5E" w14:textId="7DEADEBA" w:rsidR="00963102" w:rsidRPr="00EC76D5" w:rsidRDefault="00963102" w:rsidP="00963102">
      <w:pPr>
        <w:pStyle w:val="Code"/>
      </w:pPr>
      <w:r w:rsidRPr="00EC76D5">
        <w:t xml:space="preserve">  public Linker(File comFile, File asmFile) {</w:t>
      </w:r>
    </w:p>
    <w:p w14:paraId="5D8AC35F" w14:textId="77777777" w:rsidR="00963102" w:rsidRPr="00EC76D5" w:rsidRDefault="00963102" w:rsidP="00963102">
      <w:pPr>
        <w:pStyle w:val="Code"/>
      </w:pPr>
      <w:r w:rsidRPr="00EC76D5">
        <w:t xml:space="preserve">    m_comFile = comFile;</w:t>
      </w:r>
    </w:p>
    <w:p w14:paraId="2F7605A1" w14:textId="77777777" w:rsidR="00963102" w:rsidRPr="00EC76D5" w:rsidRDefault="00963102" w:rsidP="00963102">
      <w:pPr>
        <w:pStyle w:val="Code"/>
      </w:pPr>
      <w:r w:rsidRPr="00EC76D5">
        <w:t xml:space="preserve">    m_asmFile = asmFile;</w:t>
      </w:r>
    </w:p>
    <w:p w14:paraId="6AACB00D" w14:textId="77777777" w:rsidR="00963102" w:rsidRPr="00EC76D5" w:rsidRDefault="00963102" w:rsidP="00963102">
      <w:pPr>
        <w:pStyle w:val="Code"/>
      </w:pPr>
      <w:r w:rsidRPr="00EC76D5">
        <w:t xml:space="preserve">  }</w:t>
      </w:r>
    </w:p>
    <w:p w14:paraId="1535310A" w14:textId="11D3838B" w:rsidR="000F66B0" w:rsidRPr="00EC76D5" w:rsidRDefault="000F66B0" w:rsidP="00963102">
      <w:r w:rsidRPr="00EC76D5">
        <w:t xml:space="preserve">To begin with, </w:t>
      </w:r>
      <w:proofErr w:type="spellStart"/>
      <w:r w:rsidR="000B4E53" w:rsidRPr="00EC76D5">
        <w:rPr>
          <w:rStyle w:val="CodeInText"/>
        </w:rPr>
        <w:t>addAll</w:t>
      </w:r>
      <w:proofErr w:type="spellEnd"/>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proofErr w:type="spellStart"/>
      <w:r w:rsidRPr="00EC76D5">
        <w:rPr>
          <w:rStyle w:val="CodeInText"/>
        </w:rPr>
        <w:t>m_globalMap</w:t>
      </w:r>
      <w:proofErr w:type="spellEnd"/>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12CD5F6E" w14:textId="25296099" w:rsidR="00F5536D" w:rsidRPr="00EC76D5" w:rsidRDefault="00F5536D" w:rsidP="00BA6016">
      <w:pPr>
        <w:pStyle w:val="Rubrik3"/>
      </w:pPr>
      <w:bookmarkStart w:id="5689" w:name="_Toc481936439"/>
      <w:r w:rsidRPr="00EC76D5">
        <w:t>Generation</w:t>
      </w:r>
      <w:bookmarkEnd w:id="5689"/>
    </w:p>
    <w:p w14:paraId="664A849B" w14:textId="092EC2F0"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proofErr w:type="spellStart"/>
      <w:proofErr w:type="gramStart"/>
      <w:r w:rsidRPr="00EC76D5">
        <w:rPr>
          <w:rStyle w:val="CodeInText"/>
        </w:rPr>
        <w:t>generateTrace</w:t>
      </w:r>
      <w:proofErr w:type="spellEnd"/>
      <w:r w:rsidRPr="00EC76D5">
        <w:t>, and</w:t>
      </w:r>
      <w:proofErr w:type="gramEnd"/>
      <w:r w:rsidRPr="00EC76D5">
        <w:t xml:space="preserve"> sets the total size of the code at the beginning of the main code </w:t>
      </w:r>
      <w:r w:rsidR="00F15437" w:rsidRPr="00EC76D5">
        <w:t>to</w:t>
      </w:r>
      <w:r w:rsidRPr="00EC76D5">
        <w:t xml:space="preserve"> initialize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lastRenderedPageBreak/>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77777777" w:rsidR="00F5536D" w:rsidRPr="00EC76D5" w:rsidRDefault="00F5536D" w:rsidP="00F5536D">
      <w:pPr>
        <w:pStyle w:val="Code"/>
      </w:pPr>
      <w:r w:rsidRPr="00EC76D5">
        <w:t xml:space="preserve">    GenerateInitializerStatic.generateByteTextList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5690" w:name="_Toc481936440"/>
      <w:r w:rsidRPr="00EC76D5">
        <w:lastRenderedPageBreak/>
        <w:t>Main Trace Generation</w:t>
      </w:r>
      <w:bookmarkEnd w:id="5690"/>
    </w:p>
    <w:p w14:paraId="4CA5F832" w14:textId="116FDFAD" w:rsidR="00A657D1" w:rsidRPr="00EC76D5" w:rsidRDefault="009D4E10" w:rsidP="009D4E10">
      <w:r w:rsidRPr="00EC76D5">
        <w:t xml:space="preserve">The </w:t>
      </w:r>
      <w:proofErr w:type="spellStart"/>
      <w:r w:rsidRPr="00EC76D5">
        <w:rPr>
          <w:rStyle w:val="CodeInText"/>
        </w:rPr>
        <w:t>generateTrace</w:t>
      </w:r>
      <w:proofErr w:type="spellEnd"/>
      <w:r w:rsidRPr="00EC76D5">
        <w:t xml:space="preserve"> method looks into the </w:t>
      </w:r>
      <w:proofErr w:type="spellStart"/>
      <w:r w:rsidRPr="00EC76D5">
        <w:rPr>
          <w:rStyle w:val="CodeInText"/>
        </w:rPr>
        <w:t>globalInfo</w:t>
      </w:r>
      <w:proofErr w:type="spellEnd"/>
      <w:r w:rsidRPr="00EC76D5">
        <w:t xml:space="preserve"> </w:t>
      </w:r>
      <w:proofErr w:type="gramStart"/>
      <w:r w:rsidRPr="00EC76D5">
        <w:t>parameter, and</w:t>
      </w:r>
      <w:proofErr w:type="gramEnd"/>
      <w:r w:rsidRPr="00EC76D5">
        <w:t xml:space="preserve"> adds it to </w:t>
      </w:r>
      <w:proofErr w:type="spellStart"/>
      <w:r w:rsidRPr="00EC76D5">
        <w:rPr>
          <w:rStyle w:val="CodeInText"/>
        </w:rPr>
        <w:t>m_globalList</w:t>
      </w:r>
      <w:proofErr w:type="spellEnd"/>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w:t>
      </w:r>
      <w:proofErr w:type="gramStart"/>
      <w:r w:rsidR="00EC1389" w:rsidRPr="00EC76D5">
        <w:t>address</w:t>
      </w:r>
      <w:proofErr w:type="gramEnd"/>
      <w:r w:rsidR="00EC1389" w:rsidRPr="00EC76D5">
        <w:t xml:space="preserve"> and entry point of the element </w:t>
      </w:r>
      <w:r w:rsidR="00D170B4" w:rsidRPr="00EC76D5">
        <w:t xml:space="preserve">is added </w:t>
      </w:r>
      <w:proofErr w:type="spellStart"/>
      <w:r w:rsidRPr="00EC76D5">
        <w:rPr>
          <w:rStyle w:val="CodeInText"/>
        </w:rPr>
        <w:t>m_addressMap</w:t>
      </w:r>
      <w:proofErr w:type="spellEnd"/>
      <w:r w:rsidRPr="00EC76D5">
        <w:t xml:space="preserve"> </w:t>
      </w:r>
      <w:r w:rsidR="00BD450D" w:rsidRPr="00EC76D5">
        <w:t xml:space="preserve">and </w:t>
      </w:r>
      <w:proofErr w:type="spellStart"/>
      <w:r w:rsidRPr="00EC76D5">
        <w:rPr>
          <w:rStyle w:val="CodeInText"/>
        </w:rPr>
        <w:t>m_entryMap</w:t>
      </w:r>
      <w:proofErr w:type="spellEnd"/>
      <w:r w:rsidR="00BD450D" w:rsidRPr="00EC76D5">
        <w:t xml:space="preserve">, respectively. </w:t>
      </w:r>
      <w:r w:rsidR="00A657D1" w:rsidRPr="00EC76D5">
        <w:t xml:space="preserve">The </w:t>
      </w:r>
      <w:proofErr w:type="spellStart"/>
      <w:r w:rsidR="00A657D1" w:rsidRPr="00EC76D5">
        <w:rPr>
          <w:rStyle w:val="CodeInText"/>
        </w:rPr>
        <w:t>m_totalSize</w:t>
      </w:r>
      <w:proofErr w:type="spellEnd"/>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proofErr w:type="spellStart"/>
      <w:r w:rsidRPr="00EC76D5">
        <w:rPr>
          <w:rStyle w:val="CodeInText"/>
        </w:rPr>
        <w:t>generateTrace</w:t>
      </w:r>
      <w:proofErr w:type="spellEnd"/>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proofErr w:type="spellStart"/>
      <w:r w:rsidR="00C858CE" w:rsidRPr="00EC76D5">
        <w:rPr>
          <w:rStyle w:val="CodeInText"/>
        </w:rPr>
        <w:t>generateAccess</w:t>
      </w:r>
      <w:proofErr w:type="spellEnd"/>
      <w:r w:rsidR="00C858CE" w:rsidRPr="00EC76D5">
        <w:t xml:space="preserve">, </w:t>
      </w:r>
      <w:proofErr w:type="spellStart"/>
      <w:r w:rsidR="00C858CE" w:rsidRPr="00EC76D5">
        <w:rPr>
          <w:rStyle w:val="CodeInText"/>
        </w:rPr>
        <w:t>generateCall</w:t>
      </w:r>
      <w:proofErr w:type="spellEnd"/>
      <w:r w:rsidR="00C858CE" w:rsidRPr="00EC76D5">
        <w:t xml:space="preserve">, and </w:t>
      </w:r>
      <w:proofErr w:type="spellStart"/>
      <w:r w:rsidR="00C858CE" w:rsidRPr="00EC76D5">
        <w:rPr>
          <w:rStyle w:val="CodeInText"/>
        </w:rPr>
        <w:t>generateReturn</w:t>
      </w:r>
      <w:proofErr w:type="spellEnd"/>
      <w:r w:rsidR="00C858CE" w:rsidRPr="00EC76D5">
        <w:t xml:space="preserve">, </w:t>
      </w:r>
      <w:proofErr w:type="spellStart"/>
      <w:r w:rsidR="00C858CE" w:rsidRPr="00EC76D5">
        <w:t>resp</w:t>
      </w:r>
      <w:r w:rsidR="00FE15B3" w:rsidRPr="00EC76D5">
        <w:t>e</w:t>
      </w:r>
      <w:r w:rsidR="00C858CE" w:rsidRPr="00EC76D5">
        <w:t>ctivly</w:t>
      </w:r>
      <w:proofErr w:type="spellEnd"/>
      <w:r w:rsidR="00C858CE" w:rsidRPr="00EC76D5">
        <w:t>.</w:t>
      </w:r>
    </w:p>
    <w:p w14:paraId="09DD3A29" w14:textId="77777777" w:rsidR="00A81889" w:rsidRPr="00EC76D5" w:rsidRDefault="008308A0" w:rsidP="006527BD">
      <w:pPr>
        <w:rPr>
          <w:rStyle w:val="CodeInText"/>
        </w:rPr>
      </w:pPr>
      <w:r w:rsidRPr="00EC76D5">
        <w:t xml:space="preserve">The </w:t>
      </w:r>
      <w:proofErr w:type="spellStart"/>
      <w:r w:rsidRPr="00EC76D5">
        <w:rPr>
          <w:rStyle w:val="CodeInText"/>
        </w:rPr>
        <w:t>generateAccess</w:t>
      </w:r>
      <w:proofErr w:type="spellEnd"/>
      <w:r w:rsidRPr="00EC76D5">
        <w:t xml:space="preserve"> method</w:t>
      </w:r>
      <w:r w:rsidR="00A81889" w:rsidRPr="00EC76D5">
        <w:t xml:space="preserve"> looks up the name and address of each global access.</w:t>
      </w:r>
      <w:r w:rsidR="00135F7C" w:rsidRPr="00EC76D5">
        <w:t xml:space="preserve"> The address of the name is looked up in </w:t>
      </w:r>
      <w:proofErr w:type="spellStart"/>
      <w:r w:rsidR="00BB378F" w:rsidRPr="00EC76D5">
        <w:rPr>
          <w:rStyle w:val="CodeInText"/>
        </w:rPr>
        <w:t>accessMap</w:t>
      </w:r>
      <w:proofErr w:type="spellEnd"/>
      <w:r w:rsidR="00BB378F" w:rsidRPr="00EC76D5">
        <w:t xml:space="preserve">, and original address is calculated by adding the low </w:t>
      </w:r>
      <w:proofErr w:type="spellStart"/>
      <w:r w:rsidR="00BB378F" w:rsidRPr="00EC76D5">
        <w:t>an</w:t>
      </w:r>
      <w:r w:rsidR="00307F09" w:rsidRPr="00EC76D5">
        <w:t>a</w:t>
      </w:r>
      <w:r w:rsidR="00BB378F" w:rsidRPr="00EC76D5">
        <w:t>d</w:t>
      </w:r>
      <w:proofErr w:type="spellEnd"/>
      <w:r w:rsidR="00BB378F" w:rsidRPr="00EC76D5">
        <w:t xml:space="preserve">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w:t>
      </w:r>
      <w:proofErr w:type="spellStart"/>
      <w:r w:rsidR="00FE4D24" w:rsidRPr="00EC76D5">
        <w:t>arithmentic</w:t>
      </w:r>
      <w:proofErr w:type="spellEnd"/>
      <w:r w:rsidR="00FE4D24" w:rsidRPr="00EC76D5">
        <w:t xml:space="preserve"> with a static pointer and constant integer. In the code below, </w:t>
      </w:r>
      <w:r w:rsidR="00FC4FC7" w:rsidRPr="00EC76D5">
        <w:t xml:space="preserve">the initial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proofErr w:type="spellStart"/>
      <w:r w:rsidR="00EB3045" w:rsidRPr="00EC76D5">
        <w:rPr>
          <w:rStyle w:val="CodeInText"/>
        </w:rPr>
        <w:t>generateAccess</w:t>
      </w:r>
      <w:proofErr w:type="spellEnd"/>
      <w:r w:rsidR="00EB3045" w:rsidRPr="00EC76D5">
        <w:t xml:space="preserve"> will then look up and add the address of </w:t>
      </w:r>
      <w:proofErr w:type="gramStart"/>
      <w:r w:rsidR="00EB3045" w:rsidRPr="00EC76D5">
        <w:rPr>
          <w:rStyle w:val="CodeInText"/>
        </w:rPr>
        <w:t>a</w:t>
      </w:r>
      <w:r w:rsidR="00EB3045" w:rsidRPr="00EC76D5">
        <w:t xml:space="preserve"> in order to</w:t>
      </w:r>
      <w:proofErr w:type="gramEnd"/>
      <w:r w:rsidR="00EB3045" w:rsidRPr="00EC76D5">
        <w:t xml:space="preserve"> properly initialize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lastRenderedPageBreak/>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proofErr w:type="spellStart"/>
      <w:r w:rsidRPr="00EC76D5">
        <w:rPr>
          <w:rStyle w:val="CodeInText"/>
        </w:rPr>
        <w:t>generateCall</w:t>
      </w:r>
      <w:proofErr w:type="spellEnd"/>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w:t>
      </w:r>
      <w:proofErr w:type="gramStart"/>
      <w:r w:rsidR="00831709" w:rsidRPr="00EC76D5">
        <w:t>relative</w:t>
      </w:r>
      <w:proofErr w:type="gramEnd"/>
      <w:r w:rsidR="00831709" w:rsidRPr="00EC76D5">
        <w:t xml:space="preser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proofErr w:type="spellStart"/>
      <w:r w:rsidR="00B01240" w:rsidRPr="00EC76D5">
        <w:rPr>
          <w:rStyle w:val="CodeInText"/>
        </w:rPr>
        <w:t>callMap</w:t>
      </w:r>
      <w:proofErr w:type="spellEnd"/>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proofErr w:type="spellStart"/>
      <w:r w:rsidR="00C77F48" w:rsidRPr="00EC76D5">
        <w:rPr>
          <w:rStyle w:val="CodeInText"/>
        </w:rPr>
        <w:t>ObjectCodeGenerator</w:t>
      </w:r>
      <w:proofErr w:type="spellEnd"/>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two bytes holding the relative address. However, if the relative address only one byte, we change to a short jump instruction followed by one byt</w:t>
      </w:r>
      <w:r w:rsidR="00953E34" w:rsidRPr="00EC76D5">
        <w:t>e</w:t>
      </w:r>
      <w:r w:rsidR="00650A80" w:rsidRPr="00EC76D5">
        <w:t xml:space="preserve"> holding the relative address</w:t>
      </w:r>
      <w:r w:rsidR="00615CDB" w:rsidRPr="00EC76D5">
        <w:t xml:space="preserve"> and insert a </w:t>
      </w:r>
      <w:proofErr w:type="spellStart"/>
      <w:r w:rsidR="00615CDB" w:rsidRPr="00EC76D5">
        <w:rPr>
          <w:rStyle w:val="CodeInText"/>
        </w:rPr>
        <w:t>nop</w:t>
      </w:r>
      <w:proofErr w:type="spellEnd"/>
      <w:r w:rsidR="00615CDB" w:rsidRPr="00EC76D5">
        <w:t xml:space="preserve"> instruction </w:t>
      </w:r>
      <w:proofErr w:type="gramStart"/>
      <w:r w:rsidR="00615CDB" w:rsidRPr="00EC76D5">
        <w:t>in order to</w:t>
      </w:r>
      <w:proofErr w:type="gramEnd"/>
      <w:r w:rsidR="00615CDB" w:rsidRPr="00EC76D5">
        <w:t xml:space="preserve"> keep the size of the code</w:t>
      </w:r>
      <w:r w:rsidR="00615CDB" w:rsidRPr="00EC76D5">
        <w:rPr>
          <w:rStyle w:val="Fotnotsreferens"/>
        </w:rPr>
        <w:footnoteReference w:id="12"/>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proofErr w:type="spellStart"/>
      <w:r w:rsidR="004F3EA3" w:rsidRPr="00EC76D5">
        <w:rPr>
          <w:rStyle w:val="CodeInText"/>
        </w:rPr>
        <w:t>nop</w:t>
      </w:r>
      <w:proofErr w:type="spellEnd"/>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lastRenderedPageBreak/>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proofErr w:type="spellStart"/>
      <w:r w:rsidRPr="00EC76D5">
        <w:rPr>
          <w:rStyle w:val="CodeInText"/>
        </w:rPr>
        <w:t>generateReturn</w:t>
      </w:r>
      <w:proofErr w:type="spellEnd"/>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6376F5" w:rsidRPr="00EC76D5">
        <w:fldChar w:fldCharType="end"/>
      </w:r>
      <w:r w:rsidR="006376F5" w:rsidRPr="00EC76D5">
        <w:t xml:space="preserve">, </w:t>
      </w:r>
      <w:r w:rsidR="00564BC1" w:rsidRPr="00EC76D5">
        <w:t xml:space="preserve">the return assignment address is relative to the assignment </w:t>
      </w:r>
      <w:proofErr w:type="gramStart"/>
      <w:r w:rsidR="00564BC1" w:rsidRPr="00EC76D5">
        <w:t>itself,</w:t>
      </w:r>
      <w:proofErr w:type="gramEnd"/>
      <w:r w:rsidR="00564BC1" w:rsidRPr="00EC76D5">
        <w:t xml:space="preserve">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lastRenderedPageBreak/>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5691" w:name="_Toc481936441"/>
      <w:r w:rsidRPr="00EC76D5">
        <w:lastRenderedPageBreak/>
        <w:t>Auxiliary Classes</w:t>
      </w:r>
      <w:bookmarkEnd w:id="5691"/>
    </w:p>
    <w:p w14:paraId="162B629B" w14:textId="77777777" w:rsidR="00DD284A" w:rsidRPr="00EC76D5" w:rsidRDefault="00DD284A" w:rsidP="00DD284A">
      <w:r w:rsidRPr="00EC76D5">
        <w:t>Java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692" w:name="_Toc481936442"/>
      <w:r w:rsidRPr="00EC76D5">
        <w:t>Error Handling</w:t>
      </w:r>
      <w:bookmarkEnd w:id="5692"/>
    </w:p>
    <w:p w14:paraId="59E41AC9" w14:textId="624E692D"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w:t>
      </w:r>
      <w:proofErr w:type="gramStart"/>
      <w:r w:rsidRPr="00EC76D5">
        <w:t>application</w:t>
      </w:r>
      <w:proofErr w:type="gramEnd"/>
      <w:r w:rsidRPr="00EC76D5">
        <w:t xml:space="preserve"> we imitate that macro by defining a class with the corresponding behavior. It has the two method sets error and warning, that writes a message. The difference between them is that error stops the execution.</w:t>
      </w:r>
    </w:p>
    <w:p w14:paraId="1EE473ED" w14:textId="77777777" w:rsidR="004C5DAE" w:rsidRPr="00EC76D5" w:rsidRDefault="004C5DAE" w:rsidP="004C5DAE">
      <w:pPr>
        <w:pStyle w:val="CodeHeader"/>
      </w:pPr>
      <w:proofErr w:type="spellStart"/>
      <w:r w:rsidRPr="00EC76D5">
        <w:t>Assert.java</w:t>
      </w:r>
      <w:proofErr w:type="spellEnd"/>
    </w:p>
    <w:p w14:paraId="3AEF7780" w14:textId="77777777" w:rsidR="00437003" w:rsidRPr="00EC76D5" w:rsidRDefault="00437003" w:rsidP="00437003">
      <w:pPr>
        <w:pStyle w:val="Code"/>
      </w:pPr>
      <w:r w:rsidRPr="00EC76D5">
        <w:t>package c_compiler;</w:t>
      </w:r>
    </w:p>
    <w:p w14:paraId="0FC84E22" w14:textId="77777777" w:rsidR="00437003" w:rsidRPr="00EC76D5" w:rsidRDefault="00437003" w:rsidP="00437003">
      <w:pPr>
        <w:pStyle w:val="Code"/>
      </w:pPr>
      <w:r w:rsidRPr="00EC76D5">
        <w:t>import java.io.*;</w:t>
      </w:r>
    </w:p>
    <w:p w14:paraId="126A1FA8" w14:textId="77777777" w:rsidR="00437003" w:rsidRPr="00EC76D5" w:rsidRDefault="00437003" w:rsidP="00437003">
      <w:pPr>
        <w:pStyle w:val="Code"/>
      </w:pPr>
    </w:p>
    <w:p w14:paraId="0C4D3771" w14:textId="77777777" w:rsidR="00437003" w:rsidRPr="00EC76D5" w:rsidRDefault="00437003" w:rsidP="00437003">
      <w:pPr>
        <w:pStyle w:val="Code"/>
      </w:pPr>
      <w:r w:rsidRPr="00EC76D5">
        <w:t>public class Assert {</w:t>
      </w:r>
    </w:p>
    <w:p w14:paraId="0954A180" w14:textId="77777777" w:rsidR="00437003" w:rsidRPr="00EC76D5" w:rsidRDefault="00437003" w:rsidP="00437003">
      <w:pPr>
        <w:pStyle w:val="Code"/>
      </w:pPr>
      <w:r w:rsidRPr="00EC76D5">
        <w:t xml:space="preserve">  public static void error(boolean test, String message) {</w:t>
      </w:r>
    </w:p>
    <w:p w14:paraId="0EC46EDD" w14:textId="77777777" w:rsidR="00437003" w:rsidRPr="00EC76D5" w:rsidRDefault="00437003" w:rsidP="00437003">
      <w:pPr>
        <w:pStyle w:val="Code"/>
      </w:pPr>
      <w:r w:rsidRPr="00EC76D5">
        <w:t xml:space="preserve">    error(test, null, message);</w:t>
      </w:r>
    </w:p>
    <w:p w14:paraId="20DDD314" w14:textId="77777777" w:rsidR="00437003" w:rsidRPr="00EC76D5" w:rsidRDefault="00437003" w:rsidP="00437003">
      <w:pPr>
        <w:pStyle w:val="Code"/>
      </w:pPr>
      <w:r w:rsidRPr="00EC76D5">
        <w:t xml:space="preserve">  }</w:t>
      </w:r>
    </w:p>
    <w:p w14:paraId="78F761FB" w14:textId="77777777" w:rsidR="00437003" w:rsidRPr="00EC76D5" w:rsidRDefault="00437003" w:rsidP="00437003">
      <w:pPr>
        <w:pStyle w:val="Code"/>
      </w:pPr>
      <w:r w:rsidRPr="00EC76D5">
        <w:t xml:space="preserve">  </w:t>
      </w:r>
    </w:p>
    <w:p w14:paraId="4576D178" w14:textId="77777777" w:rsidR="00437003" w:rsidRPr="00EC76D5" w:rsidRDefault="00437003" w:rsidP="00437003">
      <w:pPr>
        <w:pStyle w:val="Code"/>
      </w:pPr>
      <w:r w:rsidRPr="00EC76D5">
        <w:t xml:space="preserve">  public static void error(boolean test) {</w:t>
      </w:r>
    </w:p>
    <w:p w14:paraId="7A4EC906" w14:textId="77777777" w:rsidR="00437003" w:rsidRPr="00EC76D5" w:rsidRDefault="00437003" w:rsidP="00437003">
      <w:pPr>
        <w:pStyle w:val="Code"/>
      </w:pPr>
      <w:r w:rsidRPr="00EC76D5">
        <w:t xml:space="preserve">    error(test, null, null);</w:t>
      </w:r>
    </w:p>
    <w:p w14:paraId="3B82E29E" w14:textId="77777777" w:rsidR="00437003" w:rsidRPr="00EC76D5" w:rsidRDefault="00437003" w:rsidP="00437003">
      <w:pPr>
        <w:pStyle w:val="Code"/>
      </w:pPr>
      <w:r w:rsidRPr="00EC76D5">
        <w:t xml:space="preserve">  }</w:t>
      </w:r>
    </w:p>
    <w:p w14:paraId="273C8F8E" w14:textId="77777777" w:rsidR="00437003" w:rsidRPr="00EC76D5" w:rsidRDefault="00437003" w:rsidP="00437003">
      <w:pPr>
        <w:pStyle w:val="Code"/>
      </w:pPr>
      <w:r w:rsidRPr="00EC76D5">
        <w:t xml:space="preserve">  </w:t>
      </w:r>
    </w:p>
    <w:p w14:paraId="595C115A" w14:textId="77777777" w:rsidR="00437003" w:rsidRPr="00EC76D5" w:rsidRDefault="00437003" w:rsidP="00437003">
      <w:pPr>
        <w:pStyle w:val="Code"/>
      </w:pPr>
      <w:r w:rsidRPr="00EC76D5">
        <w:t xml:space="preserve">  public static void error(boolean test, Object object, String message) {</w:t>
      </w:r>
    </w:p>
    <w:p w14:paraId="3C129093" w14:textId="77777777" w:rsidR="00437003" w:rsidRPr="00EC76D5" w:rsidRDefault="00437003" w:rsidP="00437003">
      <w:pPr>
        <w:pStyle w:val="Code"/>
      </w:pPr>
      <w:r w:rsidRPr="00EC76D5">
        <w:t xml:space="preserve">    if (!test) {</w:t>
      </w:r>
    </w:p>
    <w:p w14:paraId="2F4119F1" w14:textId="77777777" w:rsidR="00437003" w:rsidRPr="00EC76D5" w:rsidRDefault="00437003" w:rsidP="00437003">
      <w:pPr>
        <w:pStyle w:val="Code"/>
      </w:pPr>
      <w:r w:rsidRPr="00EC76D5">
        <w:t xml:space="preserve">      error((object != null) ? object.toString() : null, message);</w:t>
      </w:r>
    </w:p>
    <w:p w14:paraId="6F8CF16A" w14:textId="77777777" w:rsidR="00437003" w:rsidRPr="00EC76D5" w:rsidRDefault="00437003" w:rsidP="00437003">
      <w:pPr>
        <w:pStyle w:val="Code"/>
      </w:pPr>
      <w:r w:rsidRPr="00EC76D5">
        <w:t xml:space="preserve">    }</w:t>
      </w:r>
    </w:p>
    <w:p w14:paraId="0D165890" w14:textId="77777777" w:rsidR="00437003" w:rsidRPr="00EC76D5" w:rsidRDefault="00437003" w:rsidP="00437003">
      <w:pPr>
        <w:pStyle w:val="Code"/>
      </w:pPr>
      <w:r w:rsidRPr="00EC76D5">
        <w:t xml:space="preserve">  }</w:t>
      </w:r>
    </w:p>
    <w:p w14:paraId="2D5032E7" w14:textId="77777777" w:rsidR="00437003" w:rsidRPr="00EC76D5" w:rsidRDefault="00437003" w:rsidP="00437003">
      <w:pPr>
        <w:pStyle w:val="Code"/>
      </w:pPr>
    </w:p>
    <w:p w14:paraId="78BD904C" w14:textId="77777777" w:rsidR="00437003" w:rsidRPr="00EC76D5" w:rsidRDefault="00437003" w:rsidP="00437003">
      <w:pPr>
        <w:pStyle w:val="Code"/>
      </w:pPr>
      <w:r w:rsidRPr="00EC76D5">
        <w:t xml:space="preserve">  public static void error(String message) {</w:t>
      </w:r>
    </w:p>
    <w:p w14:paraId="1B559F49" w14:textId="77777777" w:rsidR="00437003" w:rsidRPr="00EC76D5" w:rsidRDefault="00437003" w:rsidP="00437003">
      <w:pPr>
        <w:pStyle w:val="Code"/>
      </w:pPr>
      <w:r w:rsidRPr="00EC76D5">
        <w:t xml:space="preserve">    error(null, message);</w:t>
      </w:r>
    </w:p>
    <w:p w14:paraId="3ECC67BF" w14:textId="77777777" w:rsidR="00437003" w:rsidRPr="00EC76D5" w:rsidRDefault="00437003" w:rsidP="00437003">
      <w:pPr>
        <w:pStyle w:val="Code"/>
      </w:pPr>
      <w:r w:rsidRPr="00EC76D5">
        <w:t xml:space="preserve">  }</w:t>
      </w:r>
    </w:p>
    <w:p w14:paraId="42B4D504" w14:textId="77777777" w:rsidR="00437003" w:rsidRPr="00EC76D5" w:rsidRDefault="00437003" w:rsidP="00437003">
      <w:pPr>
        <w:pStyle w:val="Code"/>
      </w:pPr>
    </w:p>
    <w:p w14:paraId="2E5CD0FF" w14:textId="77777777" w:rsidR="00437003" w:rsidRPr="00EC76D5" w:rsidRDefault="00437003" w:rsidP="00437003">
      <w:pPr>
        <w:pStyle w:val="Code"/>
      </w:pPr>
      <w:r w:rsidRPr="00EC76D5">
        <w:t xml:space="preserve">  public static void warning(String message) {</w:t>
      </w:r>
    </w:p>
    <w:p w14:paraId="39CA989C" w14:textId="77777777" w:rsidR="00437003" w:rsidRPr="00EC76D5" w:rsidRDefault="00437003" w:rsidP="00437003">
      <w:pPr>
        <w:pStyle w:val="Code"/>
      </w:pPr>
      <w:r w:rsidRPr="00EC76D5">
        <w:t xml:space="preserve">    warning(null, message);</w:t>
      </w:r>
    </w:p>
    <w:p w14:paraId="2C4D6793" w14:textId="77777777" w:rsidR="00437003" w:rsidRPr="00EC76D5" w:rsidRDefault="00437003" w:rsidP="00437003">
      <w:pPr>
        <w:pStyle w:val="Code"/>
      </w:pPr>
      <w:r w:rsidRPr="00EC76D5">
        <w:t xml:space="preserve">  }</w:t>
      </w:r>
    </w:p>
    <w:p w14:paraId="308B3025" w14:textId="77777777" w:rsidR="00437003" w:rsidRPr="00EC76D5" w:rsidRDefault="00437003" w:rsidP="00437003">
      <w:pPr>
        <w:pStyle w:val="Code"/>
      </w:pPr>
    </w:p>
    <w:p w14:paraId="66C2C8B1" w14:textId="77777777" w:rsidR="00437003" w:rsidRPr="00EC76D5" w:rsidRDefault="00437003" w:rsidP="00437003">
      <w:pPr>
        <w:pStyle w:val="Code"/>
      </w:pPr>
      <w:r w:rsidRPr="00EC76D5">
        <w:t xml:space="preserve">  public static void error(Object object, String message) {</w:t>
      </w:r>
    </w:p>
    <w:p w14:paraId="599A128E" w14:textId="77777777" w:rsidR="00437003" w:rsidRPr="00EC76D5" w:rsidRDefault="00437003" w:rsidP="00437003">
      <w:pPr>
        <w:pStyle w:val="Code"/>
      </w:pPr>
      <w:r w:rsidRPr="00EC76D5">
        <w:t xml:space="preserve">    message("Error", (object != null) ? object.toString() : null, message);</w:t>
      </w:r>
    </w:p>
    <w:p w14:paraId="06C6ACC7" w14:textId="77777777" w:rsidR="00437003" w:rsidRPr="00EC76D5" w:rsidRDefault="00437003" w:rsidP="00437003">
      <w:pPr>
        <w:pStyle w:val="Code"/>
      </w:pPr>
      <w:r w:rsidRPr="00EC76D5">
        <w:t xml:space="preserve">    Main.DebugStream.close();</w:t>
      </w:r>
    </w:p>
    <w:p w14:paraId="0EDF03F2" w14:textId="77777777" w:rsidR="00437003" w:rsidRPr="00EC76D5" w:rsidRDefault="00437003" w:rsidP="00437003">
      <w:pPr>
        <w:pStyle w:val="Code"/>
      </w:pPr>
      <w:r w:rsidRPr="00EC76D5">
        <w:t xml:space="preserve">    Main.DebugStream2.close();</w:t>
      </w:r>
    </w:p>
    <w:p w14:paraId="1CA7107E" w14:textId="77777777" w:rsidR="00437003" w:rsidRPr="00EC76D5" w:rsidRDefault="00437003" w:rsidP="00437003">
      <w:pPr>
        <w:pStyle w:val="Code"/>
      </w:pPr>
      <w:r w:rsidRPr="00EC76D5">
        <w:t xml:space="preserve">    System.exit(-1);</w:t>
      </w:r>
    </w:p>
    <w:p w14:paraId="50306061" w14:textId="77777777" w:rsidR="00437003" w:rsidRPr="00EC76D5" w:rsidRDefault="00437003" w:rsidP="00437003">
      <w:pPr>
        <w:pStyle w:val="Code"/>
      </w:pPr>
      <w:r w:rsidRPr="00EC76D5">
        <w:t xml:space="preserve">  }</w:t>
      </w:r>
    </w:p>
    <w:p w14:paraId="6AEE4253" w14:textId="77777777" w:rsidR="00437003" w:rsidRPr="00EC76D5" w:rsidRDefault="00437003" w:rsidP="00437003">
      <w:pPr>
        <w:pStyle w:val="Code"/>
      </w:pPr>
    </w:p>
    <w:p w14:paraId="5173693B" w14:textId="77777777" w:rsidR="00437003" w:rsidRPr="00EC76D5" w:rsidRDefault="00437003" w:rsidP="00437003">
      <w:pPr>
        <w:pStyle w:val="Code"/>
      </w:pPr>
      <w:r w:rsidRPr="00EC76D5">
        <w:t xml:space="preserve">  public static void warning(boolean test, Object object, String message) {</w:t>
      </w:r>
    </w:p>
    <w:p w14:paraId="5398D8AB" w14:textId="77777777" w:rsidR="00437003" w:rsidRPr="00EC76D5" w:rsidRDefault="00437003" w:rsidP="00437003">
      <w:pPr>
        <w:pStyle w:val="Code"/>
      </w:pPr>
      <w:r w:rsidRPr="00EC76D5">
        <w:t xml:space="preserve">    if (!test) {</w:t>
      </w:r>
    </w:p>
    <w:p w14:paraId="29BD08F7" w14:textId="77777777" w:rsidR="00437003" w:rsidRPr="00EC76D5" w:rsidRDefault="00437003" w:rsidP="00437003">
      <w:pPr>
        <w:pStyle w:val="Code"/>
      </w:pPr>
      <w:r w:rsidRPr="00EC76D5">
        <w:t xml:space="preserve">      warning((object != null) ? object.toString() : null, message);</w:t>
      </w:r>
    </w:p>
    <w:p w14:paraId="540DB456" w14:textId="77777777" w:rsidR="00437003" w:rsidRPr="00EC76D5" w:rsidRDefault="00437003" w:rsidP="00437003">
      <w:pPr>
        <w:pStyle w:val="Code"/>
      </w:pPr>
      <w:r w:rsidRPr="00EC76D5">
        <w:t xml:space="preserve">    }</w:t>
      </w:r>
    </w:p>
    <w:p w14:paraId="2CCC2175" w14:textId="77777777" w:rsidR="00437003" w:rsidRPr="00EC76D5" w:rsidRDefault="00437003" w:rsidP="00437003">
      <w:pPr>
        <w:pStyle w:val="Code"/>
      </w:pPr>
      <w:r w:rsidRPr="00EC76D5">
        <w:t xml:space="preserve">  }</w:t>
      </w:r>
    </w:p>
    <w:p w14:paraId="2E2C53A8" w14:textId="77777777" w:rsidR="00437003" w:rsidRPr="00EC76D5" w:rsidRDefault="00437003" w:rsidP="00437003">
      <w:pPr>
        <w:pStyle w:val="Code"/>
      </w:pPr>
    </w:p>
    <w:p w14:paraId="759218D0" w14:textId="77777777" w:rsidR="00437003" w:rsidRPr="00EC76D5" w:rsidRDefault="00437003" w:rsidP="00437003">
      <w:pPr>
        <w:pStyle w:val="Code"/>
      </w:pPr>
      <w:r w:rsidRPr="00EC76D5">
        <w:t xml:space="preserve">  public static void warning(Object object, String message) {</w:t>
      </w:r>
    </w:p>
    <w:p w14:paraId="00CEDA07" w14:textId="77777777" w:rsidR="00437003" w:rsidRPr="00EC76D5" w:rsidRDefault="00437003" w:rsidP="00437003">
      <w:pPr>
        <w:pStyle w:val="Code"/>
      </w:pPr>
      <w:r w:rsidRPr="00EC76D5">
        <w:lastRenderedPageBreak/>
        <w:t xml:space="preserve">    if (Main.SmallWarning) {</w:t>
      </w:r>
    </w:p>
    <w:p w14:paraId="1A8EF8C4" w14:textId="77777777" w:rsidR="00437003" w:rsidRPr="00EC76D5" w:rsidRDefault="00437003" w:rsidP="00437003">
      <w:pPr>
        <w:pStyle w:val="Code"/>
      </w:pPr>
      <w:r w:rsidRPr="00EC76D5">
        <w:t xml:space="preserve">      message("Warning", (object != null) ? object.toString() : null, message);</w:t>
      </w:r>
    </w:p>
    <w:p w14:paraId="79EA2FD9" w14:textId="77777777" w:rsidR="00437003" w:rsidRPr="00EC76D5" w:rsidRDefault="00437003" w:rsidP="00437003">
      <w:pPr>
        <w:pStyle w:val="Code"/>
      </w:pPr>
      <w:r w:rsidRPr="00EC76D5">
        <w:t xml:space="preserve">      </w:t>
      </w:r>
    </w:p>
    <w:p w14:paraId="283A8976" w14:textId="77777777" w:rsidR="00437003" w:rsidRPr="00EC76D5" w:rsidRDefault="00437003" w:rsidP="00437003">
      <w:pPr>
        <w:pStyle w:val="Code"/>
      </w:pPr>
      <w:r w:rsidRPr="00EC76D5">
        <w:t xml:space="preserve">      if (Main.LargeWarning) {</w:t>
      </w:r>
    </w:p>
    <w:p w14:paraId="68B84C35" w14:textId="77777777" w:rsidR="00437003" w:rsidRPr="00EC76D5" w:rsidRDefault="00437003" w:rsidP="00437003">
      <w:pPr>
        <w:pStyle w:val="Code"/>
      </w:pPr>
      <w:r w:rsidRPr="00EC76D5">
        <w:t xml:space="preserve">        System.exit(-1);</w:t>
      </w:r>
    </w:p>
    <w:p w14:paraId="01506D04" w14:textId="77777777" w:rsidR="00437003" w:rsidRPr="00EC76D5" w:rsidRDefault="00437003" w:rsidP="00437003">
      <w:pPr>
        <w:pStyle w:val="Code"/>
      </w:pPr>
      <w:r w:rsidRPr="00EC76D5">
        <w:t xml:space="preserve">      }</w:t>
      </w:r>
    </w:p>
    <w:p w14:paraId="0572EB2E" w14:textId="77777777" w:rsidR="00437003" w:rsidRPr="00EC76D5" w:rsidRDefault="00437003" w:rsidP="00437003">
      <w:pPr>
        <w:pStyle w:val="Code"/>
      </w:pPr>
      <w:r w:rsidRPr="00EC76D5">
        <w:t xml:space="preserve">    }</w:t>
      </w:r>
    </w:p>
    <w:p w14:paraId="24B4E415" w14:textId="77777777" w:rsidR="00437003" w:rsidRPr="00EC76D5" w:rsidRDefault="00437003" w:rsidP="00437003">
      <w:pPr>
        <w:pStyle w:val="Code"/>
      </w:pPr>
      <w:r w:rsidRPr="00EC76D5">
        <w:t xml:space="preserve">  }</w:t>
      </w:r>
    </w:p>
    <w:p w14:paraId="4A9ECA95" w14:textId="77777777" w:rsidR="00437003" w:rsidRPr="00EC76D5" w:rsidRDefault="00437003" w:rsidP="00437003">
      <w:pPr>
        <w:pStyle w:val="Code"/>
      </w:pPr>
    </w:p>
    <w:p w14:paraId="48CEA596" w14:textId="77777777" w:rsidR="00437003" w:rsidRPr="00EC76D5" w:rsidRDefault="00437003" w:rsidP="00437003">
      <w:pPr>
        <w:pStyle w:val="Code"/>
      </w:pPr>
      <w:r w:rsidRPr="00EC76D5">
        <w:t xml:space="preserve">  private static void message(String type, String name, String message) {</w:t>
      </w:r>
    </w:p>
    <w:p w14:paraId="3AB3396B" w14:textId="77777777" w:rsidR="00437003" w:rsidRPr="00EC76D5" w:rsidRDefault="00437003" w:rsidP="00437003">
      <w:pPr>
        <w:pStyle w:val="Code"/>
      </w:pPr>
      <w:r w:rsidRPr="00EC76D5">
        <w:t xml:space="preserve">    String funcText = (Main.FuncSymbol != null) ? (" in function \"" +</w:t>
      </w:r>
    </w:p>
    <w:p w14:paraId="08AE941E" w14:textId="77777777" w:rsidR="00437003" w:rsidRPr="00EC76D5" w:rsidRDefault="00437003" w:rsidP="00437003">
      <w:pPr>
        <w:pStyle w:val="Code"/>
      </w:pPr>
      <w:r w:rsidRPr="00EC76D5">
        <w:t xml:space="preserve">                      Main.FuncSymbol.getName() + "\"") : "";</w:t>
      </w:r>
    </w:p>
    <w:p w14:paraId="2C74F900" w14:textId="77777777" w:rsidR="00437003" w:rsidRPr="00EC76D5" w:rsidRDefault="00437003" w:rsidP="00437003">
      <w:pPr>
        <w:pStyle w:val="Code"/>
      </w:pPr>
      <w:r w:rsidRPr="00EC76D5">
        <w:t xml:space="preserve">    PrintStream errorStream = (Main.ErrorStream != null) ?</w:t>
      </w:r>
    </w:p>
    <w:p w14:paraId="1E812E06" w14:textId="77777777" w:rsidR="00437003" w:rsidRPr="00EC76D5" w:rsidRDefault="00437003" w:rsidP="00437003">
      <w:pPr>
        <w:pStyle w:val="Code"/>
      </w:pPr>
      <w:r w:rsidRPr="00EC76D5">
        <w:t xml:space="preserve">                              Main.ErrorStream : System.err;</w:t>
      </w:r>
    </w:p>
    <w:p w14:paraId="5CCF586C" w14:textId="77777777" w:rsidR="00437003" w:rsidRPr="00EC76D5" w:rsidRDefault="00437003" w:rsidP="00437003">
      <w:pPr>
        <w:pStyle w:val="Code"/>
      </w:pPr>
      <w:r w:rsidRPr="00EC76D5">
        <w:t xml:space="preserve">    </w:t>
      </w:r>
    </w:p>
    <w:p w14:paraId="19800293" w14:textId="77777777" w:rsidR="00437003" w:rsidRPr="00EC76D5" w:rsidRDefault="00437003" w:rsidP="00437003">
      <w:pPr>
        <w:pStyle w:val="Code"/>
      </w:pPr>
      <w:r w:rsidRPr="00EC76D5">
        <w:t xml:space="preserve">    if ((name != null) &amp;&amp; (Main.Path != null)) {</w:t>
      </w:r>
    </w:p>
    <w:p w14:paraId="5EEF84FC" w14:textId="77777777" w:rsidR="00437003" w:rsidRPr="00EC76D5" w:rsidRDefault="00437003" w:rsidP="00437003">
      <w:pPr>
        <w:pStyle w:val="Code"/>
      </w:pPr>
      <w:r w:rsidRPr="00EC76D5">
        <w:t xml:space="preserve">      errorStream.println(type + " in file \"" + Main.Path + "\"" + funcText +</w:t>
      </w:r>
    </w:p>
    <w:p w14:paraId="25CDB19B" w14:textId="77777777" w:rsidR="00437003" w:rsidRPr="00EC76D5" w:rsidRDefault="00437003" w:rsidP="00437003">
      <w:pPr>
        <w:pStyle w:val="Code"/>
      </w:pPr>
      <w:r w:rsidRPr="00EC76D5">
        <w:t xml:space="preserve">           " at line " + Main.Line + ". \"" + name + "\": " + message + ".");</w:t>
      </w:r>
    </w:p>
    <w:p w14:paraId="5F235D06" w14:textId="77777777" w:rsidR="00437003" w:rsidRPr="00EC76D5" w:rsidRDefault="00437003" w:rsidP="00437003">
      <w:pPr>
        <w:pStyle w:val="Code"/>
      </w:pPr>
      <w:r w:rsidRPr="00EC76D5">
        <w:t xml:space="preserve">    }</w:t>
      </w:r>
    </w:p>
    <w:p w14:paraId="6AB4A796" w14:textId="77777777" w:rsidR="00437003" w:rsidRPr="00EC76D5" w:rsidRDefault="00437003" w:rsidP="00437003">
      <w:pPr>
        <w:pStyle w:val="Code"/>
      </w:pPr>
      <w:r w:rsidRPr="00EC76D5">
        <w:t xml:space="preserve">    else if ((name == null) &amp;&amp; (Main.Path != null)) {</w:t>
      </w:r>
    </w:p>
    <w:p w14:paraId="2F8E21BA" w14:textId="77777777" w:rsidR="00437003" w:rsidRPr="00EC76D5" w:rsidRDefault="00437003" w:rsidP="00437003">
      <w:pPr>
        <w:pStyle w:val="Code"/>
      </w:pPr>
      <w:r w:rsidRPr="00EC76D5">
        <w:t xml:space="preserve">      errorStream.println(type + " in file \"" + Main.Path + "\"" + funcText +</w:t>
      </w:r>
    </w:p>
    <w:p w14:paraId="7AB09630" w14:textId="77777777" w:rsidR="00437003" w:rsidRPr="00EC76D5" w:rsidRDefault="00437003" w:rsidP="00437003">
      <w:pPr>
        <w:pStyle w:val="Code"/>
      </w:pPr>
      <w:r w:rsidRPr="00EC76D5">
        <w:t xml:space="preserve">                          " at line " + Main.Line + ": " + message + ".");</w:t>
      </w:r>
    </w:p>
    <w:p w14:paraId="637EA36D" w14:textId="77777777" w:rsidR="00437003" w:rsidRPr="00EC76D5" w:rsidRDefault="00437003" w:rsidP="00437003">
      <w:pPr>
        <w:pStyle w:val="Code"/>
      </w:pPr>
      <w:r w:rsidRPr="00EC76D5">
        <w:t xml:space="preserve">    }</w:t>
      </w:r>
    </w:p>
    <w:p w14:paraId="0C506D55" w14:textId="77777777" w:rsidR="00437003" w:rsidRPr="00EC76D5" w:rsidRDefault="00437003" w:rsidP="00437003">
      <w:pPr>
        <w:pStyle w:val="Code"/>
      </w:pPr>
      <w:r w:rsidRPr="00EC76D5">
        <w:t xml:space="preserve">    else if ((name != null) &amp;&amp; (Main.Path == null)) {</w:t>
      </w:r>
    </w:p>
    <w:p w14:paraId="047F1C77" w14:textId="77777777" w:rsidR="00437003" w:rsidRPr="00EC76D5" w:rsidRDefault="00437003" w:rsidP="00437003">
      <w:pPr>
        <w:pStyle w:val="Code"/>
      </w:pPr>
      <w:r w:rsidRPr="00EC76D5">
        <w:t xml:space="preserve">      errorStream.println(type + ": \"" + name + "\", " + message + ".");</w:t>
      </w:r>
    </w:p>
    <w:p w14:paraId="1B73B8C1" w14:textId="77777777" w:rsidR="00437003" w:rsidRPr="00EC76D5" w:rsidRDefault="00437003" w:rsidP="00437003">
      <w:pPr>
        <w:pStyle w:val="Code"/>
      </w:pPr>
      <w:r w:rsidRPr="00EC76D5">
        <w:t xml:space="preserve">    }</w:t>
      </w:r>
    </w:p>
    <w:p w14:paraId="41838E71" w14:textId="77777777" w:rsidR="00437003" w:rsidRPr="00EC76D5" w:rsidRDefault="00437003" w:rsidP="00437003">
      <w:pPr>
        <w:pStyle w:val="Code"/>
      </w:pPr>
      <w:r w:rsidRPr="00EC76D5">
        <w:t xml:space="preserve">    else if ((name != null) &amp;&amp; (Main.Path == null)) {</w:t>
      </w:r>
    </w:p>
    <w:p w14:paraId="6EFC6615" w14:textId="77777777" w:rsidR="00437003" w:rsidRPr="00EC76D5" w:rsidRDefault="00437003" w:rsidP="00437003">
      <w:pPr>
        <w:pStyle w:val="Code"/>
      </w:pPr>
      <w:r w:rsidRPr="00EC76D5">
        <w:t xml:space="preserve">      errorStream.println(type + ": \"" + name + "\", " + message + ".");</w:t>
      </w:r>
    </w:p>
    <w:p w14:paraId="63E51615" w14:textId="77777777" w:rsidR="00437003" w:rsidRPr="00EC76D5" w:rsidRDefault="00437003" w:rsidP="00437003">
      <w:pPr>
        <w:pStyle w:val="Code"/>
      </w:pPr>
      <w:r w:rsidRPr="00EC76D5">
        <w:t xml:space="preserve">    }</w:t>
      </w:r>
    </w:p>
    <w:p w14:paraId="668D178A" w14:textId="77777777" w:rsidR="00437003" w:rsidRPr="00EC76D5" w:rsidRDefault="00437003" w:rsidP="00437003">
      <w:pPr>
        <w:pStyle w:val="Code"/>
      </w:pPr>
      <w:r w:rsidRPr="00EC76D5">
        <w:t xml:space="preserve">  }</w:t>
      </w:r>
    </w:p>
    <w:p w14:paraId="2DCA1C29" w14:textId="4DCD0942" w:rsidR="004C5DAE" w:rsidRPr="00EC76D5" w:rsidRDefault="00437003" w:rsidP="00437003">
      <w:pPr>
        <w:pStyle w:val="Code"/>
      </w:pPr>
      <w:r w:rsidRPr="00EC76D5">
        <w:t>}</w:t>
      </w:r>
    </w:p>
    <w:p w14:paraId="3DA717ED" w14:textId="0785E8C1" w:rsidR="004C5DAE" w:rsidRPr="00EC76D5" w:rsidRDefault="004C5DAE" w:rsidP="004C5DAE">
      <w:pPr>
        <w:pStyle w:val="Rubrik2"/>
      </w:pPr>
      <w:bookmarkStart w:id="5693" w:name="_Toc481936443"/>
      <w:r w:rsidRPr="00EC76D5">
        <w:t>Container Classes</w:t>
      </w:r>
      <w:bookmarkEnd w:id="5693"/>
    </w:p>
    <w:p w14:paraId="4E4DC06E" w14:textId="77777777" w:rsidR="00007B83" w:rsidRPr="00EC76D5" w:rsidRDefault="00007B83" w:rsidP="00007B83">
      <w:r w:rsidRPr="00EC76D5">
        <w:t>Java has a large class library holding many container classes. However, there are no classes f</w:t>
      </w:r>
      <w:r w:rsidR="00171E9D" w:rsidRPr="00EC76D5">
        <w:t>or</w:t>
      </w:r>
      <w:r w:rsidRPr="00EC76D5">
        <w:t xml:space="preserve"> ordered or unorder</w:t>
      </w:r>
      <w:r w:rsidR="00171E9D" w:rsidRPr="00EC76D5">
        <w:t>ed</w:t>
      </w:r>
      <w:r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94" w:name="_Toc481936444"/>
      <w:r w:rsidRPr="00EC76D5">
        <w:t xml:space="preserve">Ordered </w:t>
      </w:r>
      <w:r w:rsidR="004C5DAE" w:rsidRPr="00EC76D5">
        <w:t>Pair</w:t>
      </w:r>
      <w:bookmarkEnd w:id="5694"/>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5009875B" w:rsidR="004C5DAE" w:rsidRPr="00EC76D5" w:rsidRDefault="004C5DAE" w:rsidP="004C5DAE">
      <w:pPr>
        <w:pStyle w:val="CodeHeader"/>
      </w:pPr>
      <w:proofErr w:type="spellStart"/>
      <w:r w:rsidRPr="00EC76D5">
        <w:t>Pair.java</w:t>
      </w:r>
      <w:proofErr w:type="spellEnd"/>
    </w:p>
    <w:p w14:paraId="7B405D42" w14:textId="77777777" w:rsidR="009A2F8F" w:rsidRPr="00EC76D5" w:rsidRDefault="009A2F8F" w:rsidP="009A2F8F">
      <w:pPr>
        <w:pStyle w:val="Code"/>
      </w:pPr>
      <w:r w:rsidRPr="00EC76D5">
        <w:t>package c_compiler;</w:t>
      </w:r>
    </w:p>
    <w:p w14:paraId="6F46A6BC" w14:textId="77777777" w:rsidR="009A2F8F" w:rsidRPr="00EC76D5" w:rsidRDefault="009A2F8F" w:rsidP="009A2F8F">
      <w:pPr>
        <w:pStyle w:val="Code"/>
      </w:pPr>
    </w:p>
    <w:p w14:paraId="04775A95" w14:textId="77777777" w:rsidR="009A2F8F" w:rsidRPr="00EC76D5" w:rsidRDefault="009A2F8F" w:rsidP="009A2F8F">
      <w:pPr>
        <w:pStyle w:val="Code"/>
      </w:pPr>
      <w:r w:rsidRPr="00EC76D5">
        <w:t>public class Pair&lt;FirstType,SecondType&gt; {</w:t>
      </w:r>
    </w:p>
    <w:p w14:paraId="71DAC956" w14:textId="77777777" w:rsidR="009A2F8F" w:rsidRPr="00EC76D5" w:rsidRDefault="009A2F8F" w:rsidP="009A2F8F">
      <w:pPr>
        <w:pStyle w:val="Code"/>
      </w:pPr>
      <w:r w:rsidRPr="00EC76D5">
        <w:t xml:space="preserve">  protected FirstType m_first;</w:t>
      </w:r>
    </w:p>
    <w:p w14:paraId="716AE5D2" w14:textId="77777777" w:rsidR="009A2F8F" w:rsidRPr="00EC76D5" w:rsidRDefault="009A2F8F" w:rsidP="009A2F8F">
      <w:pPr>
        <w:pStyle w:val="Code"/>
      </w:pPr>
      <w:r w:rsidRPr="00EC76D5">
        <w:t xml:space="preserve">  protected SecondType m_second;</w:t>
      </w:r>
    </w:p>
    <w:p w14:paraId="2CFF939D" w14:textId="77777777" w:rsidR="009A2F8F" w:rsidRPr="00EC76D5" w:rsidRDefault="009A2F8F" w:rsidP="009A2F8F">
      <w:pPr>
        <w:pStyle w:val="Code"/>
      </w:pPr>
    </w:p>
    <w:p w14:paraId="63CEBE48" w14:textId="77777777" w:rsidR="009A2F8F" w:rsidRPr="00EC76D5" w:rsidRDefault="009A2F8F" w:rsidP="009A2F8F">
      <w:pPr>
        <w:pStyle w:val="Code"/>
      </w:pPr>
      <w:r w:rsidRPr="00EC76D5">
        <w:t xml:space="preserve">  public Pair(FirstType first, SecondType second) {</w:t>
      </w:r>
    </w:p>
    <w:p w14:paraId="0D66BE9B" w14:textId="77777777" w:rsidR="009A2F8F" w:rsidRPr="00EC76D5" w:rsidRDefault="009A2F8F" w:rsidP="009A2F8F">
      <w:pPr>
        <w:pStyle w:val="Code"/>
      </w:pPr>
      <w:r w:rsidRPr="00EC76D5">
        <w:t xml:space="preserve">    m_first = first;</w:t>
      </w:r>
    </w:p>
    <w:p w14:paraId="39AAE9BF" w14:textId="77777777" w:rsidR="009A2F8F" w:rsidRPr="00EC76D5" w:rsidRDefault="009A2F8F" w:rsidP="009A2F8F">
      <w:pPr>
        <w:pStyle w:val="Code"/>
      </w:pPr>
      <w:r w:rsidRPr="00EC76D5">
        <w:t xml:space="preserve">    m_second = second;</w:t>
      </w:r>
    </w:p>
    <w:p w14:paraId="6CD60905" w14:textId="77777777" w:rsidR="009A2F8F" w:rsidRPr="00EC76D5" w:rsidRDefault="009A2F8F" w:rsidP="009A2F8F">
      <w:pPr>
        <w:pStyle w:val="Code"/>
      </w:pPr>
      <w:r w:rsidRPr="00EC76D5">
        <w:t xml:space="preserve">  }</w:t>
      </w:r>
    </w:p>
    <w:p w14:paraId="6A24ED57" w14:textId="77777777" w:rsidR="009A2F8F" w:rsidRPr="00EC76D5" w:rsidRDefault="009A2F8F" w:rsidP="009A2F8F">
      <w:pPr>
        <w:pStyle w:val="Code"/>
      </w:pPr>
    </w:p>
    <w:p w14:paraId="25B20B6F" w14:textId="77777777" w:rsidR="009A2F8F" w:rsidRPr="00EC76D5" w:rsidRDefault="009A2F8F" w:rsidP="009A2F8F">
      <w:pPr>
        <w:pStyle w:val="Code"/>
      </w:pPr>
      <w:r w:rsidRPr="00EC76D5">
        <w:t xml:space="preserve">  public FirstType getFirst() {</w:t>
      </w:r>
    </w:p>
    <w:p w14:paraId="3A6D5939" w14:textId="77777777" w:rsidR="009A2F8F" w:rsidRPr="00EC76D5" w:rsidRDefault="009A2F8F" w:rsidP="009A2F8F">
      <w:pPr>
        <w:pStyle w:val="Code"/>
      </w:pPr>
      <w:r w:rsidRPr="00EC76D5">
        <w:t xml:space="preserve">    return m_first;</w:t>
      </w:r>
    </w:p>
    <w:p w14:paraId="1004A684" w14:textId="77777777" w:rsidR="009A2F8F" w:rsidRPr="00EC76D5" w:rsidRDefault="009A2F8F" w:rsidP="009A2F8F">
      <w:pPr>
        <w:pStyle w:val="Code"/>
      </w:pPr>
      <w:r w:rsidRPr="00EC76D5">
        <w:lastRenderedPageBreak/>
        <w:t xml:space="preserve">  }</w:t>
      </w:r>
    </w:p>
    <w:p w14:paraId="1D74E262" w14:textId="77777777" w:rsidR="009A2F8F" w:rsidRPr="00EC76D5" w:rsidRDefault="009A2F8F" w:rsidP="009A2F8F">
      <w:pPr>
        <w:pStyle w:val="Code"/>
      </w:pPr>
    </w:p>
    <w:p w14:paraId="281D8792" w14:textId="77777777" w:rsidR="009A2F8F" w:rsidRPr="00EC76D5" w:rsidRDefault="009A2F8F" w:rsidP="009A2F8F">
      <w:pPr>
        <w:pStyle w:val="Code"/>
      </w:pPr>
      <w:r w:rsidRPr="00EC76D5">
        <w:t xml:space="preserve">  public void setFirst(FirstType first) {</w:t>
      </w:r>
    </w:p>
    <w:p w14:paraId="0FE6A7D6" w14:textId="77777777" w:rsidR="009A2F8F" w:rsidRPr="00EC76D5" w:rsidRDefault="009A2F8F" w:rsidP="009A2F8F">
      <w:pPr>
        <w:pStyle w:val="Code"/>
      </w:pPr>
      <w:r w:rsidRPr="00EC76D5">
        <w:t xml:space="preserve">    m_first = first;</w:t>
      </w:r>
    </w:p>
    <w:p w14:paraId="1EC16E46" w14:textId="77777777" w:rsidR="009A2F8F" w:rsidRPr="00EC76D5" w:rsidRDefault="009A2F8F" w:rsidP="009A2F8F">
      <w:pPr>
        <w:pStyle w:val="Code"/>
      </w:pPr>
      <w:r w:rsidRPr="00EC76D5">
        <w:t xml:space="preserve">  }</w:t>
      </w:r>
    </w:p>
    <w:p w14:paraId="7DB02960" w14:textId="77777777" w:rsidR="009A2F8F" w:rsidRPr="00EC76D5" w:rsidRDefault="009A2F8F" w:rsidP="009A2F8F">
      <w:pPr>
        <w:pStyle w:val="Code"/>
      </w:pPr>
    </w:p>
    <w:p w14:paraId="6A303FAF" w14:textId="77777777" w:rsidR="009A2F8F" w:rsidRPr="00EC76D5" w:rsidRDefault="009A2F8F" w:rsidP="009A2F8F">
      <w:pPr>
        <w:pStyle w:val="Code"/>
      </w:pPr>
      <w:r w:rsidRPr="00EC76D5">
        <w:t xml:space="preserve">  public SecondType getSecond() {</w:t>
      </w:r>
    </w:p>
    <w:p w14:paraId="5808077F" w14:textId="77777777" w:rsidR="009A2F8F" w:rsidRPr="00EC76D5" w:rsidRDefault="009A2F8F" w:rsidP="009A2F8F">
      <w:pPr>
        <w:pStyle w:val="Code"/>
      </w:pPr>
      <w:r w:rsidRPr="00EC76D5">
        <w:t xml:space="preserve">    return m_second;</w:t>
      </w:r>
    </w:p>
    <w:p w14:paraId="471474B1" w14:textId="77777777" w:rsidR="009A2F8F" w:rsidRPr="00EC76D5" w:rsidRDefault="009A2F8F" w:rsidP="009A2F8F">
      <w:pPr>
        <w:pStyle w:val="Code"/>
      </w:pPr>
      <w:r w:rsidRPr="00EC76D5">
        <w:t xml:space="preserve">  }</w:t>
      </w:r>
    </w:p>
    <w:p w14:paraId="76CD972B" w14:textId="77777777" w:rsidR="009A2F8F" w:rsidRPr="00EC76D5" w:rsidRDefault="009A2F8F" w:rsidP="009A2F8F">
      <w:pPr>
        <w:pStyle w:val="Code"/>
      </w:pPr>
    </w:p>
    <w:p w14:paraId="482D49E7" w14:textId="77777777" w:rsidR="009A2F8F" w:rsidRPr="00EC76D5" w:rsidRDefault="009A2F8F" w:rsidP="009A2F8F">
      <w:pPr>
        <w:pStyle w:val="Code"/>
      </w:pPr>
      <w:r w:rsidRPr="00EC76D5">
        <w:t xml:space="preserve">  public void setSecond(SecondType second) {</w:t>
      </w:r>
    </w:p>
    <w:p w14:paraId="0C78F15F" w14:textId="77777777" w:rsidR="009A2F8F" w:rsidRPr="00EC76D5" w:rsidRDefault="009A2F8F" w:rsidP="009A2F8F">
      <w:pPr>
        <w:pStyle w:val="Code"/>
      </w:pPr>
      <w:r w:rsidRPr="00EC76D5">
        <w:t xml:space="preserve">    m_second = second;</w:t>
      </w:r>
    </w:p>
    <w:p w14:paraId="189A977C" w14:textId="16D083CF" w:rsidR="009A2F8F" w:rsidRPr="00EC76D5" w:rsidRDefault="009A2F8F" w:rsidP="009A2F8F">
      <w:pPr>
        <w:pStyle w:val="Code"/>
      </w:pPr>
      <w:r w:rsidRPr="00EC76D5">
        <w:t xml:space="preserve">  }</w:t>
      </w:r>
    </w:p>
    <w:p w14:paraId="170018C8" w14:textId="77777777" w:rsidR="004C5DAE" w:rsidRPr="00EC76D5" w:rsidRDefault="004C5DAE" w:rsidP="004C5DAE">
      <w:r w:rsidRPr="00EC76D5">
        <w:t xml:space="preserve">Two pairs are considered equal if (for both the first and second value) the values </w:t>
      </w:r>
      <w:proofErr w:type="spellStart"/>
      <w:r w:rsidRPr="00EC76D5">
        <w:t>ar</w:t>
      </w:r>
      <w:proofErr w:type="spellEnd"/>
      <w:r w:rsidRPr="00EC76D5">
        <w:t xml:space="preserve"> both null, or they are both not null and the values are equal (the </w:t>
      </w:r>
      <w:r w:rsidRPr="00EC76D5">
        <w:rPr>
          <w:rStyle w:val="CodeInText"/>
        </w:rPr>
        <w:t>equals</w:t>
      </w:r>
      <w:r w:rsidRPr="00EC76D5">
        <w:t xml:space="preserve"> method returns true).</w:t>
      </w:r>
    </w:p>
    <w:p w14:paraId="76041469" w14:textId="77777777" w:rsidR="009A2F8F" w:rsidRPr="00EC76D5" w:rsidRDefault="009A2F8F" w:rsidP="009A2F8F">
      <w:pPr>
        <w:pStyle w:val="Code"/>
      </w:pPr>
      <w:r w:rsidRPr="00EC76D5">
        <w:t xml:space="preserve">  public boolean equals(Object object) {</w:t>
      </w:r>
    </w:p>
    <w:p w14:paraId="158FE9B9" w14:textId="77777777" w:rsidR="009A2F8F" w:rsidRPr="00EC76D5" w:rsidRDefault="009A2F8F" w:rsidP="009A2F8F">
      <w:pPr>
        <w:pStyle w:val="Code"/>
      </w:pPr>
      <w:r w:rsidRPr="00EC76D5">
        <w:t xml:space="preserve">    if (object instanceof Pair) {</w:t>
      </w:r>
    </w:p>
    <w:p w14:paraId="4D060F22" w14:textId="77777777" w:rsidR="009A2F8F" w:rsidRPr="00EC76D5" w:rsidRDefault="009A2F8F" w:rsidP="009A2F8F">
      <w:pPr>
        <w:pStyle w:val="Code"/>
      </w:pPr>
      <w:r w:rsidRPr="00EC76D5">
        <w:t xml:space="preserve">      Pair pair = (Pair) object;</w:t>
      </w:r>
    </w:p>
    <w:p w14:paraId="7C7F7CA4" w14:textId="77777777" w:rsidR="009A2F8F" w:rsidRPr="00EC76D5" w:rsidRDefault="009A2F8F" w:rsidP="009A2F8F">
      <w:pPr>
        <w:pStyle w:val="Code"/>
      </w:pPr>
      <w:r w:rsidRPr="00EC76D5">
        <w:t xml:space="preserve">      return equalsFirst(pair) &amp;&amp; equalsSecond(pair);</w:t>
      </w:r>
    </w:p>
    <w:p w14:paraId="41DD91FE" w14:textId="77777777" w:rsidR="009A2F8F" w:rsidRPr="00EC76D5" w:rsidRDefault="009A2F8F" w:rsidP="009A2F8F">
      <w:pPr>
        <w:pStyle w:val="Code"/>
      </w:pPr>
      <w:r w:rsidRPr="00EC76D5">
        <w:t xml:space="preserve">    }</w:t>
      </w:r>
    </w:p>
    <w:p w14:paraId="6C36A532" w14:textId="77777777" w:rsidR="009A2F8F" w:rsidRPr="00EC76D5" w:rsidRDefault="009A2F8F" w:rsidP="009A2F8F">
      <w:pPr>
        <w:pStyle w:val="Code"/>
      </w:pPr>
      <w:r w:rsidRPr="00EC76D5">
        <w:t xml:space="preserve">    </w:t>
      </w:r>
    </w:p>
    <w:p w14:paraId="076C6CE6" w14:textId="77777777" w:rsidR="009A2F8F" w:rsidRPr="00EC76D5" w:rsidRDefault="009A2F8F" w:rsidP="009A2F8F">
      <w:pPr>
        <w:pStyle w:val="Code"/>
      </w:pPr>
      <w:r w:rsidRPr="00EC76D5">
        <w:t xml:space="preserve">    return false;</w:t>
      </w:r>
    </w:p>
    <w:p w14:paraId="659A5F3C" w14:textId="77777777" w:rsidR="009A2F8F" w:rsidRPr="00EC76D5" w:rsidRDefault="009A2F8F" w:rsidP="009A2F8F">
      <w:pPr>
        <w:pStyle w:val="Code"/>
      </w:pPr>
      <w:r w:rsidRPr="00EC76D5">
        <w:t xml:space="preserve">  }</w:t>
      </w:r>
    </w:p>
    <w:p w14:paraId="6E447D07" w14:textId="77777777" w:rsidR="009A2F8F" w:rsidRPr="00EC76D5" w:rsidRDefault="009A2F8F" w:rsidP="009A2F8F">
      <w:pPr>
        <w:pStyle w:val="Code"/>
      </w:pPr>
      <w:r w:rsidRPr="00EC76D5">
        <w:t xml:space="preserve">  </w:t>
      </w:r>
    </w:p>
    <w:p w14:paraId="547D5586" w14:textId="77777777" w:rsidR="009A2F8F" w:rsidRPr="00EC76D5" w:rsidRDefault="009A2F8F" w:rsidP="009A2F8F">
      <w:pPr>
        <w:pStyle w:val="Code"/>
      </w:pPr>
      <w:r w:rsidRPr="00EC76D5">
        <w:t xml:space="preserve">  private boolean equalsFirst(Pair pair) {</w:t>
      </w:r>
    </w:p>
    <w:p w14:paraId="6746E9BE" w14:textId="77777777" w:rsidR="009A2F8F" w:rsidRPr="00EC76D5" w:rsidRDefault="009A2F8F" w:rsidP="009A2F8F">
      <w:pPr>
        <w:pStyle w:val="Code"/>
      </w:pPr>
      <w:r w:rsidRPr="00EC76D5">
        <w:t xml:space="preserve">    return (((m_first == null) &amp;&amp; (pair.m_first == null)) ||</w:t>
      </w:r>
    </w:p>
    <w:p w14:paraId="268205BA" w14:textId="77777777" w:rsidR="009A2F8F" w:rsidRPr="00EC76D5" w:rsidRDefault="009A2F8F" w:rsidP="009A2F8F">
      <w:pPr>
        <w:pStyle w:val="Code"/>
      </w:pPr>
      <w:r w:rsidRPr="00EC76D5">
        <w:t xml:space="preserve">            ((m_first != null) &amp;&amp; (pair.m_first != null) &amp;&amp;</w:t>
      </w:r>
    </w:p>
    <w:p w14:paraId="65227308" w14:textId="77777777" w:rsidR="009A2F8F" w:rsidRPr="00EC76D5" w:rsidRDefault="009A2F8F" w:rsidP="009A2F8F">
      <w:pPr>
        <w:pStyle w:val="Code"/>
      </w:pPr>
      <w:r w:rsidRPr="00EC76D5">
        <w:t xml:space="preserve">            m_first.equals(pair.m_first)));</w:t>
      </w:r>
    </w:p>
    <w:p w14:paraId="75A3D82A" w14:textId="77777777" w:rsidR="009A2F8F" w:rsidRPr="00EC76D5" w:rsidRDefault="009A2F8F" w:rsidP="009A2F8F">
      <w:pPr>
        <w:pStyle w:val="Code"/>
      </w:pPr>
      <w:r w:rsidRPr="00EC76D5">
        <w:t xml:space="preserve">  }</w:t>
      </w:r>
    </w:p>
    <w:p w14:paraId="29A8B06E" w14:textId="77777777" w:rsidR="009A2F8F" w:rsidRPr="00EC76D5" w:rsidRDefault="009A2F8F" w:rsidP="009A2F8F">
      <w:pPr>
        <w:pStyle w:val="Code"/>
      </w:pPr>
      <w:r w:rsidRPr="00EC76D5">
        <w:t xml:space="preserve">  </w:t>
      </w:r>
    </w:p>
    <w:p w14:paraId="47853876" w14:textId="77777777" w:rsidR="009A2F8F" w:rsidRPr="00EC76D5" w:rsidRDefault="009A2F8F" w:rsidP="009A2F8F">
      <w:pPr>
        <w:pStyle w:val="Code"/>
      </w:pPr>
      <w:r w:rsidRPr="00EC76D5">
        <w:t xml:space="preserve">  private boolean equalsSecond(Pair pair) {</w:t>
      </w:r>
    </w:p>
    <w:p w14:paraId="5CD3F22A" w14:textId="77777777" w:rsidR="009A2F8F" w:rsidRPr="00EC76D5" w:rsidRDefault="009A2F8F" w:rsidP="009A2F8F">
      <w:pPr>
        <w:pStyle w:val="Code"/>
      </w:pPr>
      <w:r w:rsidRPr="00EC76D5">
        <w:t xml:space="preserve">    return (((m_second == null) &amp;&amp; (pair.m_second == null)) ||</w:t>
      </w:r>
    </w:p>
    <w:p w14:paraId="49FE134B" w14:textId="77777777" w:rsidR="009A2F8F" w:rsidRPr="00EC76D5" w:rsidRDefault="009A2F8F" w:rsidP="009A2F8F">
      <w:pPr>
        <w:pStyle w:val="Code"/>
      </w:pPr>
      <w:r w:rsidRPr="00EC76D5">
        <w:t xml:space="preserve">            ((m_second != null) &amp;&amp; (pair.m_second != null) &amp;&amp;</w:t>
      </w:r>
    </w:p>
    <w:p w14:paraId="3336FC83" w14:textId="77777777" w:rsidR="009A2F8F" w:rsidRPr="00EC76D5" w:rsidRDefault="009A2F8F" w:rsidP="009A2F8F">
      <w:pPr>
        <w:pStyle w:val="Code"/>
      </w:pPr>
      <w:r w:rsidRPr="00EC76D5">
        <w:t xml:space="preserve">            m_second.equals(pair.m_second)));</w:t>
      </w:r>
    </w:p>
    <w:p w14:paraId="5F820661" w14:textId="77777777" w:rsidR="009A2F8F" w:rsidRPr="00EC76D5" w:rsidRDefault="009A2F8F" w:rsidP="009A2F8F">
      <w:pPr>
        <w:pStyle w:val="Code"/>
      </w:pPr>
      <w:r w:rsidRPr="00EC76D5">
        <w:t xml:space="preserve">  }</w:t>
      </w:r>
    </w:p>
    <w:p w14:paraId="1A3B9A72" w14:textId="77777777" w:rsidR="009A2F8F" w:rsidRPr="00EC76D5" w:rsidRDefault="009A2F8F" w:rsidP="009A2F8F">
      <w:pPr>
        <w:pStyle w:val="Code"/>
      </w:pPr>
      <w:r w:rsidRPr="00EC76D5">
        <w:t xml:space="preserve">  </w:t>
      </w:r>
    </w:p>
    <w:p w14:paraId="7BA0CDC5" w14:textId="77777777" w:rsidR="009A2F8F" w:rsidRPr="00EC76D5" w:rsidRDefault="009A2F8F" w:rsidP="009A2F8F">
      <w:pPr>
        <w:pStyle w:val="Code"/>
      </w:pPr>
      <w:r w:rsidRPr="00EC76D5">
        <w:t xml:space="preserve">  public String toString() {</w:t>
      </w:r>
    </w:p>
    <w:p w14:paraId="6302EDE8" w14:textId="77777777" w:rsidR="009A2F8F" w:rsidRPr="00EC76D5" w:rsidRDefault="009A2F8F" w:rsidP="009A2F8F">
      <w:pPr>
        <w:pStyle w:val="Code"/>
      </w:pPr>
      <w:r w:rsidRPr="00EC76D5">
        <w:t xml:space="preserve">    String firstText = (m_first != null) ? m_first.toString() : "&lt;null&gt;",</w:t>
      </w:r>
    </w:p>
    <w:p w14:paraId="026DDA7E" w14:textId="77777777" w:rsidR="009A2F8F" w:rsidRPr="00EC76D5" w:rsidRDefault="009A2F8F" w:rsidP="009A2F8F">
      <w:pPr>
        <w:pStyle w:val="Code"/>
      </w:pPr>
      <w:r w:rsidRPr="00EC76D5">
        <w:t xml:space="preserve">           secondText = (m_second != null) ? m_second.toString() : "&lt;null&gt;";</w:t>
      </w:r>
    </w:p>
    <w:p w14:paraId="4B63B4E4" w14:textId="77777777" w:rsidR="009A2F8F" w:rsidRPr="00EC76D5" w:rsidRDefault="009A2F8F" w:rsidP="009A2F8F">
      <w:pPr>
        <w:pStyle w:val="Code"/>
      </w:pPr>
      <w:r w:rsidRPr="00EC76D5">
        <w:t xml:space="preserve">    return "(" + firstText + "," + secondText + ")";</w:t>
      </w:r>
    </w:p>
    <w:p w14:paraId="4B1F739C" w14:textId="77777777" w:rsidR="009A2F8F" w:rsidRPr="00EC76D5" w:rsidRDefault="009A2F8F" w:rsidP="009A2F8F">
      <w:pPr>
        <w:pStyle w:val="Code"/>
      </w:pPr>
      <w:r w:rsidRPr="00EC76D5">
        <w:t xml:space="preserve">  }</w:t>
      </w:r>
    </w:p>
    <w:p w14:paraId="5807503A" w14:textId="10A2FDEB" w:rsidR="004C5DAE" w:rsidRPr="00EC76D5" w:rsidRDefault="009A2F8F" w:rsidP="009A2F8F">
      <w:pPr>
        <w:pStyle w:val="Code"/>
      </w:pPr>
      <w:r w:rsidRPr="00EC76D5">
        <w:t>}</w:t>
      </w:r>
    </w:p>
    <w:p w14:paraId="2B9D9A8A" w14:textId="3CFB4CFC" w:rsidR="004C5DAE" w:rsidRPr="00EC76D5" w:rsidRDefault="004C5DAE" w:rsidP="004C5DAE">
      <w:pPr>
        <w:pStyle w:val="Rubrik3"/>
      </w:pPr>
      <w:bookmarkStart w:id="5695" w:name="_Toc481936445"/>
      <w:r w:rsidRPr="00EC76D5">
        <w:t>Unordered Pair</w:t>
      </w:r>
      <w:bookmarkEnd w:id="5695"/>
    </w:p>
    <w:p w14:paraId="583E65F7" w14:textId="77777777" w:rsidR="00002B58" w:rsidRPr="00EC76D5" w:rsidRDefault="00002B58" w:rsidP="00002B58">
      <w:proofErr w:type="spellStart"/>
      <w:r w:rsidRPr="00EC76D5">
        <w:rPr>
          <w:rStyle w:val="CodeInText"/>
        </w:rPr>
        <w:t>UnPair</w:t>
      </w:r>
      <w:proofErr w:type="spellEnd"/>
      <w:r w:rsidRPr="00EC76D5">
        <w:t xml:space="preserve"> is a s</w:t>
      </w:r>
      <w:r w:rsidR="00C574D2" w:rsidRPr="00EC76D5">
        <w:t>u</w:t>
      </w:r>
      <w:r w:rsidRPr="00EC76D5">
        <w:t xml:space="preserve">bclass of </w:t>
      </w:r>
      <w:r w:rsidRPr="00EC76D5">
        <w:rPr>
          <w:rStyle w:val="CodeInText"/>
        </w:rPr>
        <w:t>Pair</w:t>
      </w:r>
      <w:r w:rsidRPr="00EC76D5">
        <w:t xml:space="preserve">, the difference is that the pair is unordered and that </w:t>
      </w:r>
      <w:r w:rsidR="00D934C6" w:rsidRPr="00EC76D5">
        <w:t>two pair are considered equals even if their values are switched.</w:t>
      </w:r>
    </w:p>
    <w:p w14:paraId="6CDA99A8" w14:textId="21F9401C" w:rsidR="004C5DAE" w:rsidRPr="00EC76D5" w:rsidRDefault="004C5DAE" w:rsidP="004C5DAE">
      <w:pPr>
        <w:pStyle w:val="CodeHeader"/>
      </w:pPr>
      <w:proofErr w:type="spellStart"/>
      <w:r w:rsidRPr="00EC76D5">
        <w:t>Un</w:t>
      </w:r>
      <w:r w:rsidR="0078290E" w:rsidRPr="00EC76D5">
        <w:t>orderd</w:t>
      </w:r>
      <w:r w:rsidRPr="00EC76D5">
        <w:t>Pair.java</w:t>
      </w:r>
      <w:proofErr w:type="spellEnd"/>
    </w:p>
    <w:p w14:paraId="2F738EA7" w14:textId="77777777" w:rsidR="0078290E" w:rsidRPr="00EC76D5" w:rsidRDefault="0078290E" w:rsidP="0078290E">
      <w:pPr>
        <w:pStyle w:val="Code"/>
      </w:pPr>
      <w:r w:rsidRPr="00EC76D5">
        <w:t>package c_compiler;</w:t>
      </w:r>
    </w:p>
    <w:p w14:paraId="7F345A8E" w14:textId="77777777" w:rsidR="0078290E" w:rsidRPr="00EC76D5" w:rsidRDefault="0078290E" w:rsidP="0078290E">
      <w:pPr>
        <w:pStyle w:val="Code"/>
      </w:pPr>
    </w:p>
    <w:p w14:paraId="1682FB24" w14:textId="77777777" w:rsidR="0078290E" w:rsidRPr="00EC76D5" w:rsidRDefault="0078290E" w:rsidP="0078290E">
      <w:pPr>
        <w:pStyle w:val="Code"/>
      </w:pPr>
      <w:r w:rsidRPr="00EC76D5">
        <w:t>public class UnorderedPair&lt;FirstType,SecondType&gt;</w:t>
      </w:r>
    </w:p>
    <w:p w14:paraId="39E949CD" w14:textId="77777777" w:rsidR="0078290E" w:rsidRPr="00EC76D5" w:rsidRDefault="0078290E" w:rsidP="0078290E">
      <w:pPr>
        <w:pStyle w:val="Code"/>
      </w:pPr>
      <w:r w:rsidRPr="00EC76D5">
        <w:t xml:space="preserve">             extends Pair&lt;FirstType,SecondType&gt;{</w:t>
      </w:r>
    </w:p>
    <w:p w14:paraId="45C12061" w14:textId="77777777" w:rsidR="0078290E" w:rsidRPr="00EC76D5" w:rsidRDefault="0078290E" w:rsidP="0078290E">
      <w:pPr>
        <w:pStyle w:val="Code"/>
      </w:pPr>
      <w:r w:rsidRPr="00EC76D5">
        <w:t xml:space="preserve">  public UnorderedPair(FirstType first, SecondType second) {</w:t>
      </w:r>
    </w:p>
    <w:p w14:paraId="1D03FA17" w14:textId="77777777" w:rsidR="0078290E" w:rsidRPr="00EC76D5" w:rsidRDefault="0078290E" w:rsidP="0078290E">
      <w:pPr>
        <w:pStyle w:val="Code"/>
      </w:pPr>
      <w:r w:rsidRPr="00EC76D5">
        <w:t xml:space="preserve">    super(first, second);</w:t>
      </w:r>
    </w:p>
    <w:p w14:paraId="3C9DF775" w14:textId="77777777" w:rsidR="0078290E" w:rsidRPr="00EC76D5" w:rsidRDefault="0078290E" w:rsidP="0078290E">
      <w:pPr>
        <w:pStyle w:val="Code"/>
      </w:pPr>
      <w:r w:rsidRPr="00EC76D5">
        <w:t xml:space="preserve">  }</w:t>
      </w:r>
    </w:p>
    <w:p w14:paraId="132B18B3" w14:textId="77777777" w:rsidR="0078290E" w:rsidRPr="00EC76D5" w:rsidRDefault="0078290E" w:rsidP="0078290E">
      <w:pPr>
        <w:pStyle w:val="Code"/>
      </w:pPr>
    </w:p>
    <w:p w14:paraId="775F52A8" w14:textId="77777777" w:rsidR="0078290E" w:rsidRPr="00EC76D5" w:rsidRDefault="0078290E" w:rsidP="0078290E">
      <w:pPr>
        <w:pStyle w:val="Code"/>
      </w:pPr>
      <w:r w:rsidRPr="00EC76D5">
        <w:t xml:space="preserve">  public boolean equals(Object object) {</w:t>
      </w:r>
    </w:p>
    <w:p w14:paraId="1EF2E9C0" w14:textId="77777777" w:rsidR="0078290E" w:rsidRPr="00EC76D5" w:rsidRDefault="0078290E" w:rsidP="0078290E">
      <w:pPr>
        <w:pStyle w:val="Code"/>
      </w:pPr>
      <w:r w:rsidRPr="00EC76D5">
        <w:t xml:space="preserve">    if (object instanceof UnorderedPair) {</w:t>
      </w:r>
    </w:p>
    <w:p w14:paraId="67FE21D2" w14:textId="77777777" w:rsidR="0078290E" w:rsidRPr="00EC76D5" w:rsidRDefault="0078290E" w:rsidP="0078290E">
      <w:pPr>
        <w:pStyle w:val="Code"/>
      </w:pPr>
      <w:r w:rsidRPr="00EC76D5">
        <w:t xml:space="preserve">      UnorderedPair pair = (UnorderedPair) object;</w:t>
      </w:r>
    </w:p>
    <w:p w14:paraId="1B646289" w14:textId="77777777" w:rsidR="0078290E" w:rsidRPr="00EC76D5" w:rsidRDefault="0078290E" w:rsidP="0078290E">
      <w:pPr>
        <w:pStyle w:val="Code"/>
      </w:pPr>
      <w:r w:rsidRPr="00EC76D5">
        <w:t xml:space="preserve">      return super.equals(pair) ||</w:t>
      </w:r>
    </w:p>
    <w:p w14:paraId="7524F529" w14:textId="77777777" w:rsidR="0078290E" w:rsidRPr="00EC76D5" w:rsidRDefault="0078290E" w:rsidP="0078290E">
      <w:pPr>
        <w:pStyle w:val="Code"/>
      </w:pPr>
      <w:r w:rsidRPr="00EC76D5">
        <w:t xml:space="preserve">             (equalsFirstSecond(pair) &amp;&amp; equalsSecondFirst(pair));</w:t>
      </w:r>
    </w:p>
    <w:p w14:paraId="25DE2C78" w14:textId="77777777" w:rsidR="0078290E" w:rsidRPr="00EC76D5" w:rsidRDefault="0078290E" w:rsidP="0078290E">
      <w:pPr>
        <w:pStyle w:val="Code"/>
      </w:pPr>
      <w:r w:rsidRPr="00EC76D5">
        <w:t xml:space="preserve">    }</w:t>
      </w:r>
    </w:p>
    <w:p w14:paraId="575CB3C3" w14:textId="77777777" w:rsidR="0078290E" w:rsidRPr="00EC76D5" w:rsidRDefault="0078290E" w:rsidP="0078290E">
      <w:pPr>
        <w:pStyle w:val="Code"/>
      </w:pPr>
      <w:r w:rsidRPr="00EC76D5">
        <w:t xml:space="preserve">    </w:t>
      </w:r>
    </w:p>
    <w:p w14:paraId="1A691436" w14:textId="77777777" w:rsidR="0078290E" w:rsidRPr="00EC76D5" w:rsidRDefault="0078290E" w:rsidP="0078290E">
      <w:pPr>
        <w:pStyle w:val="Code"/>
      </w:pPr>
      <w:r w:rsidRPr="00EC76D5">
        <w:t xml:space="preserve">    return false;</w:t>
      </w:r>
    </w:p>
    <w:p w14:paraId="4C392353" w14:textId="77777777" w:rsidR="0078290E" w:rsidRPr="00EC76D5" w:rsidRDefault="0078290E" w:rsidP="0078290E">
      <w:pPr>
        <w:pStyle w:val="Code"/>
      </w:pPr>
      <w:r w:rsidRPr="00EC76D5">
        <w:t xml:space="preserve">  }</w:t>
      </w:r>
    </w:p>
    <w:p w14:paraId="470CFA79" w14:textId="77777777" w:rsidR="0078290E" w:rsidRPr="00EC76D5" w:rsidRDefault="0078290E" w:rsidP="0078290E">
      <w:pPr>
        <w:pStyle w:val="Code"/>
      </w:pPr>
      <w:r w:rsidRPr="00EC76D5">
        <w:t xml:space="preserve">  </w:t>
      </w:r>
    </w:p>
    <w:p w14:paraId="57F1CD32" w14:textId="77777777" w:rsidR="0078290E" w:rsidRPr="00EC76D5" w:rsidRDefault="0078290E" w:rsidP="0078290E">
      <w:pPr>
        <w:pStyle w:val="Code"/>
      </w:pPr>
      <w:r w:rsidRPr="00EC76D5">
        <w:t xml:space="preserve">  private boolean equalsFirstSecond(UnorderedPair pair) {</w:t>
      </w:r>
    </w:p>
    <w:p w14:paraId="7259DDD0" w14:textId="77777777" w:rsidR="0078290E" w:rsidRPr="00EC76D5" w:rsidRDefault="0078290E" w:rsidP="0078290E">
      <w:pPr>
        <w:pStyle w:val="Code"/>
      </w:pPr>
      <w:r w:rsidRPr="00EC76D5">
        <w:t xml:space="preserve">    return (((m_first == null) &amp;&amp; (pair.m_second == null)) ||</w:t>
      </w:r>
    </w:p>
    <w:p w14:paraId="7C9F6EEB" w14:textId="77777777" w:rsidR="0078290E" w:rsidRPr="00EC76D5" w:rsidRDefault="0078290E" w:rsidP="0078290E">
      <w:pPr>
        <w:pStyle w:val="Code"/>
      </w:pPr>
      <w:r w:rsidRPr="00EC76D5">
        <w:t xml:space="preserve">            ((m_first != null) &amp;&amp; (pair.m_second != null) &amp;&amp;</w:t>
      </w:r>
    </w:p>
    <w:p w14:paraId="0B6F1F0A" w14:textId="77777777" w:rsidR="0078290E" w:rsidRPr="00EC76D5" w:rsidRDefault="0078290E" w:rsidP="0078290E">
      <w:pPr>
        <w:pStyle w:val="Code"/>
      </w:pPr>
      <w:r w:rsidRPr="00EC76D5">
        <w:t xml:space="preserve">            m_first.equals(pair.m_second)));</w:t>
      </w:r>
    </w:p>
    <w:p w14:paraId="41068B3D" w14:textId="77777777" w:rsidR="0078290E" w:rsidRPr="00EC76D5" w:rsidRDefault="0078290E" w:rsidP="0078290E">
      <w:pPr>
        <w:pStyle w:val="Code"/>
      </w:pPr>
      <w:r w:rsidRPr="00EC76D5">
        <w:t xml:space="preserve">  }</w:t>
      </w:r>
    </w:p>
    <w:p w14:paraId="33187D60" w14:textId="77777777" w:rsidR="0078290E" w:rsidRPr="00EC76D5" w:rsidRDefault="0078290E" w:rsidP="0078290E">
      <w:pPr>
        <w:pStyle w:val="Code"/>
      </w:pPr>
      <w:r w:rsidRPr="00EC76D5">
        <w:t xml:space="preserve">  </w:t>
      </w:r>
    </w:p>
    <w:p w14:paraId="4D8E9A06" w14:textId="77777777" w:rsidR="0078290E" w:rsidRPr="00EC76D5" w:rsidRDefault="0078290E" w:rsidP="0078290E">
      <w:pPr>
        <w:pStyle w:val="Code"/>
      </w:pPr>
      <w:r w:rsidRPr="00EC76D5">
        <w:t xml:space="preserve">  private boolean equalsSecondFirst(UnorderedPair pair) {</w:t>
      </w:r>
    </w:p>
    <w:p w14:paraId="72B7C353" w14:textId="77777777" w:rsidR="0078290E" w:rsidRPr="00EC76D5" w:rsidRDefault="0078290E" w:rsidP="0078290E">
      <w:pPr>
        <w:pStyle w:val="Code"/>
      </w:pPr>
      <w:r w:rsidRPr="00EC76D5">
        <w:t xml:space="preserve">    return (((m_second == null) &amp;&amp; (pair.m_first == null)) ||</w:t>
      </w:r>
    </w:p>
    <w:p w14:paraId="0ECD3D9E" w14:textId="77777777" w:rsidR="0078290E" w:rsidRPr="00EC76D5" w:rsidRDefault="0078290E" w:rsidP="0078290E">
      <w:pPr>
        <w:pStyle w:val="Code"/>
      </w:pPr>
      <w:r w:rsidRPr="00EC76D5">
        <w:t xml:space="preserve">            ((m_second != null) &amp;&amp; (pair.m_first != null) &amp;&amp;</w:t>
      </w:r>
    </w:p>
    <w:p w14:paraId="72C1909D" w14:textId="77777777" w:rsidR="0078290E" w:rsidRPr="00EC76D5" w:rsidRDefault="0078290E" w:rsidP="0078290E">
      <w:pPr>
        <w:pStyle w:val="Code"/>
      </w:pPr>
      <w:r w:rsidRPr="00EC76D5">
        <w:t xml:space="preserve">            m_second.equals(pair.m_first)));</w:t>
      </w:r>
    </w:p>
    <w:p w14:paraId="06D5DC69" w14:textId="77777777" w:rsidR="0078290E" w:rsidRPr="00EC76D5" w:rsidRDefault="0078290E" w:rsidP="0078290E">
      <w:pPr>
        <w:pStyle w:val="Code"/>
      </w:pPr>
      <w:r w:rsidRPr="00EC76D5">
        <w:t xml:space="preserve">  }</w:t>
      </w:r>
    </w:p>
    <w:p w14:paraId="557567E8" w14:textId="77777777" w:rsidR="0078290E" w:rsidRPr="00EC76D5" w:rsidRDefault="0078290E" w:rsidP="0078290E">
      <w:pPr>
        <w:pStyle w:val="Code"/>
      </w:pPr>
      <w:r w:rsidRPr="00EC76D5">
        <w:t xml:space="preserve">  </w:t>
      </w:r>
    </w:p>
    <w:p w14:paraId="14201F3A" w14:textId="77777777" w:rsidR="0078290E" w:rsidRPr="00EC76D5" w:rsidRDefault="0078290E" w:rsidP="0078290E">
      <w:pPr>
        <w:pStyle w:val="Code"/>
      </w:pPr>
      <w:r w:rsidRPr="00EC76D5">
        <w:t xml:space="preserve">  public String toString() {</w:t>
      </w:r>
    </w:p>
    <w:p w14:paraId="2F5AB5C9" w14:textId="77777777" w:rsidR="0078290E" w:rsidRPr="00EC76D5" w:rsidRDefault="0078290E" w:rsidP="0078290E">
      <w:pPr>
        <w:pStyle w:val="Code"/>
      </w:pPr>
      <w:r w:rsidRPr="00EC76D5">
        <w:t xml:space="preserve">    return "(" + m_first.toString() + "," + m_second.toString() + ")";</w:t>
      </w:r>
    </w:p>
    <w:p w14:paraId="45FC9EF6" w14:textId="77777777" w:rsidR="0078290E" w:rsidRPr="00EC76D5" w:rsidRDefault="0078290E" w:rsidP="0078290E">
      <w:pPr>
        <w:pStyle w:val="Code"/>
      </w:pPr>
      <w:r w:rsidRPr="00EC76D5">
        <w:t xml:space="preserve">  }</w:t>
      </w:r>
    </w:p>
    <w:p w14:paraId="0A6DDBEC" w14:textId="076B0D07" w:rsidR="004C5DAE" w:rsidRPr="00EC76D5" w:rsidRDefault="0078290E" w:rsidP="0078290E">
      <w:pPr>
        <w:pStyle w:val="Code"/>
      </w:pPr>
      <w:r w:rsidRPr="00EC76D5">
        <w:t>}</w:t>
      </w:r>
    </w:p>
    <w:p w14:paraId="339A9C3D" w14:textId="51D71AF4" w:rsidR="004C5DAE" w:rsidRPr="00EC76D5" w:rsidRDefault="004C5DAE" w:rsidP="004C5DAE">
      <w:pPr>
        <w:pStyle w:val="Rubrik3"/>
      </w:pPr>
      <w:bookmarkStart w:id="5696" w:name="_Toc481936446"/>
      <w:r w:rsidRPr="00EC76D5">
        <w:t>Triple</w:t>
      </w:r>
      <w:bookmarkEnd w:id="5696"/>
    </w:p>
    <w:p w14:paraId="4D68B025" w14:textId="77777777" w:rsidR="004C5DAE" w:rsidRPr="00EC76D5" w:rsidRDefault="004C5DAE" w:rsidP="004C5DAE">
      <w:r w:rsidRPr="00EC76D5">
        <w:t xml:space="preserve">Moreover, we also need the class Triple, to hold three values. The </w:t>
      </w:r>
      <w:r w:rsidRPr="00EC76D5">
        <w:rPr>
          <w:rStyle w:val="CodeInText"/>
        </w:rPr>
        <w:t>Triple</w:t>
      </w:r>
      <w:r w:rsidRPr="00EC76D5">
        <w:t xml:space="preserve"> class is a direct sub class of </w:t>
      </w:r>
      <w:r w:rsidRPr="00EC76D5">
        <w:rPr>
          <w:rStyle w:val="CodeInText"/>
        </w:rPr>
        <w:t>Pair</w:t>
      </w:r>
      <w:r w:rsidRPr="00EC76D5">
        <w:t>, it only adds the third value.</w:t>
      </w:r>
    </w:p>
    <w:p w14:paraId="3B39F9DD" w14:textId="77777777" w:rsidR="00843780" w:rsidRPr="00EC76D5" w:rsidRDefault="00843780" w:rsidP="00843780">
      <w:pPr>
        <w:pStyle w:val="CodeListing"/>
      </w:pPr>
      <w:proofErr w:type="spellStart"/>
      <w:r w:rsidRPr="00EC76D5">
        <w:t>Triple.java</w:t>
      </w:r>
      <w:proofErr w:type="spellEnd"/>
    </w:p>
    <w:p w14:paraId="37AABEF6" w14:textId="77777777" w:rsidR="00843780" w:rsidRPr="00EC76D5" w:rsidRDefault="00843780" w:rsidP="00843780">
      <w:pPr>
        <w:pStyle w:val="Code"/>
      </w:pPr>
      <w:r w:rsidRPr="00EC76D5">
        <w:t>package c_compiler;</w:t>
      </w:r>
    </w:p>
    <w:p w14:paraId="2C6CA83A" w14:textId="77777777" w:rsidR="00843780" w:rsidRPr="00EC76D5" w:rsidRDefault="00843780" w:rsidP="00843780">
      <w:pPr>
        <w:pStyle w:val="Code"/>
      </w:pPr>
    </w:p>
    <w:p w14:paraId="5F7E9023" w14:textId="77777777" w:rsidR="00843780" w:rsidRPr="00EC76D5" w:rsidRDefault="00843780" w:rsidP="00843780">
      <w:pPr>
        <w:pStyle w:val="Code"/>
      </w:pPr>
      <w:r w:rsidRPr="00EC76D5">
        <w:t>public class Triple&lt;FirstType,SecondType,ThirdType&gt;</w:t>
      </w:r>
    </w:p>
    <w:p w14:paraId="156C6B1B" w14:textId="77777777" w:rsidR="00843780" w:rsidRPr="00EC76D5" w:rsidRDefault="00843780" w:rsidP="00843780">
      <w:pPr>
        <w:pStyle w:val="Code"/>
      </w:pPr>
      <w:r w:rsidRPr="00EC76D5">
        <w:t xml:space="preserve">             extends Pair&lt;FirstType,SecondType&gt; {</w:t>
      </w:r>
    </w:p>
    <w:p w14:paraId="7B559CDB" w14:textId="77777777" w:rsidR="00843780" w:rsidRPr="00EC76D5" w:rsidRDefault="00843780" w:rsidP="00843780">
      <w:pPr>
        <w:pStyle w:val="Code"/>
      </w:pPr>
      <w:r w:rsidRPr="00EC76D5">
        <w:t xml:space="preserve">  protected ThirdType m_third;</w:t>
      </w:r>
    </w:p>
    <w:p w14:paraId="1E6F8AA7" w14:textId="77777777" w:rsidR="00843780" w:rsidRPr="00EC76D5" w:rsidRDefault="00843780" w:rsidP="00843780">
      <w:pPr>
        <w:pStyle w:val="Code"/>
      </w:pPr>
    </w:p>
    <w:p w14:paraId="3826DD58" w14:textId="77777777" w:rsidR="00843780" w:rsidRPr="00EC76D5" w:rsidRDefault="00843780" w:rsidP="00843780">
      <w:pPr>
        <w:pStyle w:val="Code"/>
      </w:pPr>
      <w:r w:rsidRPr="00EC76D5">
        <w:t xml:space="preserve">  public Triple(FirstType first, SecondType second, ThirdType third) {</w:t>
      </w:r>
    </w:p>
    <w:p w14:paraId="4606470B" w14:textId="77777777" w:rsidR="00843780" w:rsidRPr="00EC76D5" w:rsidRDefault="00843780" w:rsidP="00843780">
      <w:pPr>
        <w:pStyle w:val="Code"/>
      </w:pPr>
      <w:r w:rsidRPr="00EC76D5">
        <w:t xml:space="preserve">    super(first, second);</w:t>
      </w:r>
    </w:p>
    <w:p w14:paraId="79E0552C" w14:textId="77777777" w:rsidR="00843780" w:rsidRPr="00EC76D5" w:rsidRDefault="00843780" w:rsidP="00843780">
      <w:pPr>
        <w:pStyle w:val="Code"/>
      </w:pPr>
      <w:r w:rsidRPr="00EC76D5">
        <w:t xml:space="preserve">    m_third = third;</w:t>
      </w:r>
    </w:p>
    <w:p w14:paraId="2E307392" w14:textId="77777777" w:rsidR="00843780" w:rsidRPr="00EC76D5" w:rsidRDefault="00843780" w:rsidP="00843780">
      <w:pPr>
        <w:pStyle w:val="Code"/>
      </w:pPr>
      <w:r w:rsidRPr="00EC76D5">
        <w:t xml:space="preserve">  }</w:t>
      </w:r>
    </w:p>
    <w:p w14:paraId="13CE61D0" w14:textId="77777777" w:rsidR="00843780" w:rsidRPr="00EC76D5" w:rsidRDefault="00843780" w:rsidP="00843780">
      <w:pPr>
        <w:pStyle w:val="Code"/>
      </w:pPr>
      <w:r w:rsidRPr="00EC76D5">
        <w:t xml:space="preserve">  </w:t>
      </w:r>
    </w:p>
    <w:p w14:paraId="6F8B1DC2" w14:textId="77777777" w:rsidR="00843780" w:rsidRPr="00EC76D5" w:rsidRDefault="00843780" w:rsidP="00843780">
      <w:pPr>
        <w:pStyle w:val="Code"/>
      </w:pPr>
      <w:r w:rsidRPr="00EC76D5">
        <w:t xml:space="preserve">  public ThirdType getThird() {</w:t>
      </w:r>
    </w:p>
    <w:p w14:paraId="47019A54" w14:textId="77777777" w:rsidR="00843780" w:rsidRPr="00EC76D5" w:rsidRDefault="00843780" w:rsidP="00843780">
      <w:pPr>
        <w:pStyle w:val="Code"/>
      </w:pPr>
      <w:r w:rsidRPr="00EC76D5">
        <w:t xml:space="preserve">    return m_third;</w:t>
      </w:r>
    </w:p>
    <w:p w14:paraId="238A764A" w14:textId="77777777" w:rsidR="00843780" w:rsidRPr="00EC76D5" w:rsidRDefault="00843780" w:rsidP="00843780">
      <w:pPr>
        <w:pStyle w:val="Code"/>
      </w:pPr>
      <w:r w:rsidRPr="00EC76D5">
        <w:t xml:space="preserve">  }</w:t>
      </w:r>
    </w:p>
    <w:p w14:paraId="11E8AC55" w14:textId="77777777" w:rsidR="00843780" w:rsidRPr="00EC76D5" w:rsidRDefault="00843780" w:rsidP="00843780">
      <w:pPr>
        <w:pStyle w:val="Code"/>
      </w:pPr>
      <w:r w:rsidRPr="00EC76D5">
        <w:t xml:space="preserve">  </w:t>
      </w:r>
    </w:p>
    <w:p w14:paraId="2627FC3E" w14:textId="77777777" w:rsidR="00843780" w:rsidRPr="00EC76D5" w:rsidRDefault="00843780" w:rsidP="00843780">
      <w:pPr>
        <w:pStyle w:val="Code"/>
      </w:pPr>
      <w:r w:rsidRPr="00EC76D5">
        <w:t xml:space="preserve">  public void setThird(ThirdType third) {</w:t>
      </w:r>
    </w:p>
    <w:p w14:paraId="67049550" w14:textId="77777777" w:rsidR="00843780" w:rsidRPr="00EC76D5" w:rsidRDefault="00843780" w:rsidP="00843780">
      <w:pPr>
        <w:pStyle w:val="Code"/>
      </w:pPr>
      <w:r w:rsidRPr="00EC76D5">
        <w:t xml:space="preserve">    m_third = third;</w:t>
      </w:r>
    </w:p>
    <w:p w14:paraId="35E10025" w14:textId="77777777" w:rsidR="00843780" w:rsidRPr="00EC76D5" w:rsidRDefault="00843780" w:rsidP="00843780">
      <w:pPr>
        <w:pStyle w:val="Code"/>
      </w:pPr>
      <w:r w:rsidRPr="00EC76D5">
        <w:t xml:space="preserve">  }</w:t>
      </w:r>
    </w:p>
    <w:p w14:paraId="13CF5C5E" w14:textId="77777777" w:rsidR="00843780" w:rsidRPr="00EC76D5" w:rsidRDefault="00843780" w:rsidP="00843780">
      <w:pPr>
        <w:pStyle w:val="Code"/>
      </w:pPr>
      <w:r w:rsidRPr="00EC76D5">
        <w:t xml:space="preserve">  </w:t>
      </w:r>
    </w:p>
    <w:p w14:paraId="15173C39" w14:textId="77777777" w:rsidR="00843780" w:rsidRPr="00EC76D5" w:rsidRDefault="00843780" w:rsidP="00843780">
      <w:pPr>
        <w:pStyle w:val="Code"/>
      </w:pPr>
      <w:r w:rsidRPr="00EC76D5">
        <w:t xml:space="preserve">  public boolean equals(Object object) {</w:t>
      </w:r>
    </w:p>
    <w:p w14:paraId="376E016B" w14:textId="77777777" w:rsidR="00843780" w:rsidRPr="00EC76D5" w:rsidRDefault="00843780" w:rsidP="00843780">
      <w:pPr>
        <w:pStyle w:val="Code"/>
      </w:pPr>
      <w:r w:rsidRPr="00EC76D5">
        <w:t xml:space="preserve">    if (object instanceof Triple) {</w:t>
      </w:r>
    </w:p>
    <w:p w14:paraId="12392DE1" w14:textId="77777777" w:rsidR="00843780" w:rsidRPr="00EC76D5" w:rsidRDefault="00843780" w:rsidP="00843780">
      <w:pPr>
        <w:pStyle w:val="Code"/>
      </w:pPr>
      <w:r w:rsidRPr="00EC76D5">
        <w:t xml:space="preserve">      Triple triple = (Triple) object;</w:t>
      </w:r>
    </w:p>
    <w:p w14:paraId="36A1D992" w14:textId="77777777" w:rsidR="00843780" w:rsidRPr="00EC76D5" w:rsidRDefault="00843780" w:rsidP="00843780">
      <w:pPr>
        <w:pStyle w:val="Code"/>
      </w:pPr>
      <w:r w:rsidRPr="00EC76D5">
        <w:t xml:space="preserve">      return super.equals((Pair) triple) &amp;&amp;</w:t>
      </w:r>
    </w:p>
    <w:p w14:paraId="7A247ECB" w14:textId="77777777" w:rsidR="00843780" w:rsidRPr="00EC76D5" w:rsidRDefault="00843780" w:rsidP="00843780">
      <w:pPr>
        <w:pStyle w:val="Code"/>
      </w:pPr>
      <w:r w:rsidRPr="00EC76D5">
        <w:lastRenderedPageBreak/>
        <w:t xml:space="preserve">             (((m_third == null) &amp;&amp; (triple.m_third == null)) ||</w:t>
      </w:r>
    </w:p>
    <w:p w14:paraId="652119E5" w14:textId="77777777" w:rsidR="00843780" w:rsidRPr="00EC76D5" w:rsidRDefault="00843780" w:rsidP="00843780">
      <w:pPr>
        <w:pStyle w:val="Code"/>
      </w:pPr>
      <w:r w:rsidRPr="00EC76D5">
        <w:t xml:space="preserve">              ((m_third != null) &amp;&amp; (triple.m_third != null) &amp;&amp;</w:t>
      </w:r>
    </w:p>
    <w:p w14:paraId="41EB529D" w14:textId="77777777" w:rsidR="00843780" w:rsidRPr="00EC76D5" w:rsidRDefault="00843780" w:rsidP="00843780">
      <w:pPr>
        <w:pStyle w:val="Code"/>
      </w:pPr>
      <w:r w:rsidRPr="00EC76D5">
        <w:t xml:space="preserve">               m_third.equals(triple.m_third)));</w:t>
      </w:r>
    </w:p>
    <w:p w14:paraId="7BCD2480" w14:textId="77777777" w:rsidR="00843780" w:rsidRPr="00EC76D5" w:rsidRDefault="00843780" w:rsidP="00843780">
      <w:pPr>
        <w:pStyle w:val="Code"/>
      </w:pPr>
      <w:r w:rsidRPr="00EC76D5">
        <w:t xml:space="preserve">    }</w:t>
      </w:r>
    </w:p>
    <w:p w14:paraId="07FE500B" w14:textId="77777777" w:rsidR="00843780" w:rsidRPr="00EC76D5" w:rsidRDefault="00843780" w:rsidP="00843780">
      <w:pPr>
        <w:pStyle w:val="Code"/>
      </w:pPr>
      <w:r w:rsidRPr="00EC76D5">
        <w:t xml:space="preserve">    </w:t>
      </w:r>
    </w:p>
    <w:p w14:paraId="42516E1E" w14:textId="77777777" w:rsidR="00843780" w:rsidRPr="00EC76D5" w:rsidRDefault="00843780" w:rsidP="00843780">
      <w:pPr>
        <w:pStyle w:val="Code"/>
      </w:pPr>
      <w:r w:rsidRPr="00EC76D5">
        <w:t xml:space="preserve">    return false;</w:t>
      </w:r>
    </w:p>
    <w:p w14:paraId="48FA509C" w14:textId="77777777" w:rsidR="00843780" w:rsidRPr="00EC76D5" w:rsidRDefault="00843780" w:rsidP="00843780">
      <w:pPr>
        <w:pStyle w:val="Code"/>
      </w:pPr>
      <w:r w:rsidRPr="00EC76D5">
        <w:t xml:space="preserve">  }</w:t>
      </w:r>
    </w:p>
    <w:p w14:paraId="443BF6FD" w14:textId="45F35719" w:rsidR="00843780" w:rsidRPr="00EC76D5" w:rsidRDefault="00843780" w:rsidP="00843780">
      <w:pPr>
        <w:pStyle w:val="Code"/>
      </w:pPr>
      <w:r w:rsidRPr="00EC76D5">
        <w:t>}</w:t>
      </w:r>
    </w:p>
    <w:p w14:paraId="1BCB0507" w14:textId="6DC54442" w:rsidR="004C5DAE" w:rsidRPr="00EC76D5" w:rsidRDefault="004C5DAE" w:rsidP="004C5DAE">
      <w:pPr>
        <w:pStyle w:val="Rubrik3"/>
      </w:pPr>
      <w:bookmarkStart w:id="5697" w:name="_Toc481936447"/>
      <w:r w:rsidRPr="00EC76D5">
        <w:t>Tuple</w:t>
      </w:r>
      <w:bookmarkEnd w:id="5697"/>
    </w:p>
    <w:p w14:paraId="568C991C" w14:textId="77777777" w:rsidR="00965D79" w:rsidRPr="00EC76D5" w:rsidRDefault="00965D79" w:rsidP="00965D79">
      <w:r w:rsidRPr="00EC76D5">
        <w:rPr>
          <w:rStyle w:val="CodeInText"/>
        </w:rPr>
        <w:t>Tuple</w:t>
      </w:r>
      <w:r w:rsidRPr="00EC76D5">
        <w:t xml:space="preserve"> is </w:t>
      </w:r>
      <w:r w:rsidR="00F81869" w:rsidRPr="00EC76D5">
        <w:t>a direct</w:t>
      </w:r>
      <w:r w:rsidRPr="00EC76D5">
        <w:t xml:space="preserve"> subclass of </w:t>
      </w:r>
      <w:r w:rsidRPr="00EC76D5">
        <w:rPr>
          <w:rStyle w:val="CodeInText"/>
        </w:rPr>
        <w:t>Triple</w:t>
      </w:r>
      <w:r w:rsidRPr="00EC76D5">
        <w:t>.</w:t>
      </w:r>
    </w:p>
    <w:p w14:paraId="699F7968" w14:textId="77777777" w:rsidR="008F1A15" w:rsidRPr="00EC76D5" w:rsidRDefault="008F1A15" w:rsidP="008F1A15">
      <w:pPr>
        <w:pStyle w:val="CodeListing"/>
      </w:pPr>
      <w:proofErr w:type="spellStart"/>
      <w:r w:rsidRPr="00EC76D5">
        <w:t>Tuple.java</w:t>
      </w:r>
      <w:proofErr w:type="spellEnd"/>
    </w:p>
    <w:p w14:paraId="58B2BB3C" w14:textId="77777777" w:rsidR="008F1A15" w:rsidRPr="00EC76D5" w:rsidRDefault="008F1A15" w:rsidP="008F1A15">
      <w:pPr>
        <w:pStyle w:val="Code"/>
      </w:pPr>
      <w:r w:rsidRPr="00EC76D5">
        <w:t>package c_compiler;</w:t>
      </w:r>
    </w:p>
    <w:p w14:paraId="5BC5CB5B" w14:textId="77777777" w:rsidR="008F1A15" w:rsidRPr="00EC76D5" w:rsidRDefault="008F1A15" w:rsidP="008F1A15">
      <w:pPr>
        <w:pStyle w:val="Code"/>
      </w:pPr>
    </w:p>
    <w:p w14:paraId="4E1744BD" w14:textId="77777777" w:rsidR="008F1A15" w:rsidRPr="00EC76D5" w:rsidRDefault="008F1A15" w:rsidP="008F1A15">
      <w:pPr>
        <w:pStyle w:val="Code"/>
      </w:pPr>
      <w:r w:rsidRPr="00EC76D5">
        <w:t>public class Tuple&lt;FirstType,SecondType,ThirdType,FourthType&gt;</w:t>
      </w:r>
    </w:p>
    <w:p w14:paraId="6DB4E8F7" w14:textId="77777777" w:rsidR="008F1A15" w:rsidRPr="00EC76D5" w:rsidRDefault="008F1A15" w:rsidP="008F1A15">
      <w:pPr>
        <w:pStyle w:val="Code"/>
      </w:pPr>
      <w:r w:rsidRPr="00EC76D5">
        <w:t xml:space="preserve">             extends Triple&lt;FirstType,SecondType,ThirdType&gt; {</w:t>
      </w:r>
    </w:p>
    <w:p w14:paraId="505A318F" w14:textId="77777777" w:rsidR="008F1A15" w:rsidRPr="00EC76D5" w:rsidRDefault="008F1A15" w:rsidP="008F1A15">
      <w:pPr>
        <w:pStyle w:val="Code"/>
      </w:pPr>
      <w:r w:rsidRPr="00EC76D5">
        <w:t xml:space="preserve">  private FourthType m_fourth;</w:t>
      </w:r>
    </w:p>
    <w:p w14:paraId="2F2C0F18" w14:textId="77777777" w:rsidR="008F1A15" w:rsidRPr="00EC76D5" w:rsidRDefault="008F1A15" w:rsidP="008F1A15">
      <w:pPr>
        <w:pStyle w:val="Code"/>
      </w:pPr>
    </w:p>
    <w:p w14:paraId="484BE4E2" w14:textId="77777777" w:rsidR="008F1A15" w:rsidRPr="00EC76D5" w:rsidRDefault="008F1A15" w:rsidP="008F1A15">
      <w:pPr>
        <w:pStyle w:val="Code"/>
      </w:pPr>
      <w:r w:rsidRPr="00EC76D5">
        <w:t xml:space="preserve">  public Tuple(FirstType first, SecondType second,</w:t>
      </w:r>
    </w:p>
    <w:p w14:paraId="229891CA" w14:textId="77777777" w:rsidR="008F1A15" w:rsidRPr="00EC76D5" w:rsidRDefault="008F1A15" w:rsidP="008F1A15">
      <w:pPr>
        <w:pStyle w:val="Code"/>
      </w:pPr>
      <w:r w:rsidRPr="00EC76D5">
        <w:t xml:space="preserve">               ThirdType third, FourthType fourth) {</w:t>
      </w:r>
    </w:p>
    <w:p w14:paraId="521DA422" w14:textId="77777777" w:rsidR="008F1A15" w:rsidRPr="00EC76D5" w:rsidRDefault="008F1A15" w:rsidP="008F1A15">
      <w:pPr>
        <w:pStyle w:val="Code"/>
      </w:pPr>
      <w:r w:rsidRPr="00EC76D5">
        <w:t xml:space="preserve">    super(first, second, third);</w:t>
      </w:r>
    </w:p>
    <w:p w14:paraId="562E9D91" w14:textId="77777777" w:rsidR="008F1A15" w:rsidRPr="00EC76D5" w:rsidRDefault="008F1A15" w:rsidP="008F1A15">
      <w:pPr>
        <w:pStyle w:val="Code"/>
      </w:pPr>
      <w:r w:rsidRPr="00EC76D5">
        <w:t xml:space="preserve">    m_fourth = fourth;</w:t>
      </w:r>
    </w:p>
    <w:p w14:paraId="555FAF1F" w14:textId="77777777" w:rsidR="008F1A15" w:rsidRPr="00EC76D5" w:rsidRDefault="008F1A15" w:rsidP="008F1A15">
      <w:pPr>
        <w:pStyle w:val="Code"/>
      </w:pPr>
      <w:r w:rsidRPr="00EC76D5">
        <w:t xml:space="preserve">  }</w:t>
      </w:r>
    </w:p>
    <w:p w14:paraId="52CE243C" w14:textId="77777777" w:rsidR="008F1A15" w:rsidRPr="00EC76D5" w:rsidRDefault="008F1A15" w:rsidP="008F1A15">
      <w:pPr>
        <w:pStyle w:val="Code"/>
      </w:pPr>
      <w:r w:rsidRPr="00EC76D5">
        <w:t xml:space="preserve">  </w:t>
      </w:r>
    </w:p>
    <w:p w14:paraId="4950E1D2" w14:textId="77777777" w:rsidR="008F1A15" w:rsidRPr="00EC76D5" w:rsidRDefault="008F1A15" w:rsidP="008F1A15">
      <w:pPr>
        <w:pStyle w:val="Code"/>
      </w:pPr>
      <w:r w:rsidRPr="00EC76D5">
        <w:t xml:space="preserve">  public FourthType getFourth() {</w:t>
      </w:r>
    </w:p>
    <w:p w14:paraId="3EF40ED4" w14:textId="77777777" w:rsidR="008F1A15" w:rsidRPr="00EC76D5" w:rsidRDefault="008F1A15" w:rsidP="008F1A15">
      <w:pPr>
        <w:pStyle w:val="Code"/>
      </w:pPr>
      <w:r w:rsidRPr="00EC76D5">
        <w:t xml:space="preserve">    return m_fourth;</w:t>
      </w:r>
    </w:p>
    <w:p w14:paraId="33E9B72E" w14:textId="77777777" w:rsidR="008F1A15" w:rsidRPr="00EC76D5" w:rsidRDefault="008F1A15" w:rsidP="008F1A15">
      <w:pPr>
        <w:pStyle w:val="Code"/>
      </w:pPr>
      <w:r w:rsidRPr="00EC76D5">
        <w:t xml:space="preserve">  }</w:t>
      </w:r>
    </w:p>
    <w:p w14:paraId="28252339" w14:textId="77777777" w:rsidR="008F1A15" w:rsidRPr="00EC76D5" w:rsidRDefault="008F1A15" w:rsidP="008F1A15">
      <w:pPr>
        <w:pStyle w:val="Code"/>
      </w:pPr>
      <w:r w:rsidRPr="00EC76D5">
        <w:t xml:space="preserve">  </w:t>
      </w:r>
    </w:p>
    <w:p w14:paraId="33C50E6F" w14:textId="77777777" w:rsidR="008F1A15" w:rsidRPr="00EC76D5" w:rsidRDefault="008F1A15" w:rsidP="008F1A15">
      <w:pPr>
        <w:pStyle w:val="Code"/>
      </w:pPr>
      <w:r w:rsidRPr="00EC76D5">
        <w:t xml:space="preserve">  public boolean equals(Object object) {</w:t>
      </w:r>
    </w:p>
    <w:p w14:paraId="29C7922A" w14:textId="77777777" w:rsidR="008F1A15" w:rsidRPr="00EC76D5" w:rsidRDefault="008F1A15" w:rsidP="008F1A15">
      <w:pPr>
        <w:pStyle w:val="Code"/>
      </w:pPr>
      <w:r w:rsidRPr="00EC76D5">
        <w:t xml:space="preserve">    if (object instanceof Tuple) {</w:t>
      </w:r>
    </w:p>
    <w:p w14:paraId="683F26ED" w14:textId="77777777" w:rsidR="008F1A15" w:rsidRPr="00EC76D5" w:rsidRDefault="008F1A15" w:rsidP="008F1A15">
      <w:pPr>
        <w:pStyle w:val="Code"/>
      </w:pPr>
      <w:r w:rsidRPr="00EC76D5">
        <w:t xml:space="preserve">      Tuple tuple = (Tuple) object;</w:t>
      </w:r>
    </w:p>
    <w:p w14:paraId="59C551D9" w14:textId="77777777" w:rsidR="008F1A15" w:rsidRPr="00EC76D5" w:rsidRDefault="008F1A15" w:rsidP="008F1A15">
      <w:pPr>
        <w:pStyle w:val="Code"/>
      </w:pPr>
      <w:r w:rsidRPr="00EC76D5">
        <w:t xml:space="preserve">      return super.equals((Triple) tuple) &amp;&amp;</w:t>
      </w:r>
    </w:p>
    <w:p w14:paraId="01E1E66D" w14:textId="77777777" w:rsidR="008F1A15" w:rsidRPr="00EC76D5" w:rsidRDefault="008F1A15" w:rsidP="008F1A15">
      <w:pPr>
        <w:pStyle w:val="Code"/>
      </w:pPr>
      <w:r w:rsidRPr="00EC76D5">
        <w:t xml:space="preserve">             (((m_fourth == null) &amp;&amp; (tuple.m_fourth == null)) ||</w:t>
      </w:r>
    </w:p>
    <w:p w14:paraId="525188FC" w14:textId="77777777" w:rsidR="008F1A15" w:rsidRPr="00EC76D5" w:rsidRDefault="008F1A15" w:rsidP="008F1A15">
      <w:pPr>
        <w:pStyle w:val="Code"/>
      </w:pPr>
      <w:r w:rsidRPr="00EC76D5">
        <w:t xml:space="preserve">              ((m_fourth != null) &amp;&amp; (tuple.m_fourth != null) &amp;&amp;</w:t>
      </w:r>
    </w:p>
    <w:p w14:paraId="1D011DE4" w14:textId="77777777" w:rsidR="008F1A15" w:rsidRPr="00EC76D5" w:rsidRDefault="008F1A15" w:rsidP="008F1A15">
      <w:pPr>
        <w:pStyle w:val="Code"/>
      </w:pPr>
      <w:r w:rsidRPr="00EC76D5">
        <w:t xml:space="preserve">              m_fourth.equals(tuple.m_fourth)));</w:t>
      </w:r>
    </w:p>
    <w:p w14:paraId="4EE48559" w14:textId="77777777" w:rsidR="008F1A15" w:rsidRPr="00EC76D5" w:rsidRDefault="008F1A15" w:rsidP="008F1A15">
      <w:pPr>
        <w:pStyle w:val="Code"/>
      </w:pPr>
      <w:r w:rsidRPr="00EC76D5">
        <w:t xml:space="preserve">    }</w:t>
      </w:r>
    </w:p>
    <w:p w14:paraId="2FDC9926" w14:textId="77777777" w:rsidR="008F1A15" w:rsidRPr="00EC76D5" w:rsidRDefault="008F1A15" w:rsidP="008F1A15">
      <w:pPr>
        <w:pStyle w:val="Code"/>
      </w:pPr>
      <w:r w:rsidRPr="00EC76D5">
        <w:t xml:space="preserve">    </w:t>
      </w:r>
    </w:p>
    <w:p w14:paraId="3CEC1D46" w14:textId="77777777" w:rsidR="008F1A15" w:rsidRPr="00EC76D5" w:rsidRDefault="008F1A15" w:rsidP="008F1A15">
      <w:pPr>
        <w:pStyle w:val="Code"/>
      </w:pPr>
      <w:r w:rsidRPr="00EC76D5">
        <w:t xml:space="preserve">    return false;</w:t>
      </w:r>
    </w:p>
    <w:p w14:paraId="492BD16F" w14:textId="77777777" w:rsidR="008F1A15" w:rsidRPr="00EC76D5" w:rsidRDefault="008F1A15" w:rsidP="008F1A15">
      <w:pPr>
        <w:pStyle w:val="Code"/>
      </w:pPr>
      <w:r w:rsidRPr="00EC76D5">
        <w:t xml:space="preserve">  }</w:t>
      </w:r>
    </w:p>
    <w:p w14:paraId="366F9E5A" w14:textId="310E6259" w:rsidR="004C5DAE" w:rsidRPr="00EC76D5" w:rsidRDefault="008F1A15" w:rsidP="008F1A15">
      <w:pPr>
        <w:pStyle w:val="Code"/>
      </w:pPr>
      <w:r w:rsidRPr="00EC76D5">
        <w:t>}</w:t>
      </w:r>
      <w:r w:rsidR="004C5DAE" w:rsidRPr="00EC76D5">
        <w:t xml:space="preserve"> </w:t>
      </w:r>
    </w:p>
    <w:p w14:paraId="731AABE6" w14:textId="501D8BC4" w:rsidR="004C5DAE" w:rsidRPr="00EC76D5" w:rsidRDefault="003F2FE3" w:rsidP="004C5DAE">
      <w:pPr>
        <w:pStyle w:val="Rubrik2"/>
      </w:pPr>
      <w:bookmarkStart w:id="5698" w:name="_Toc481936448"/>
      <w:r w:rsidRPr="00EC76D5">
        <w:t xml:space="preserve">Undirected </w:t>
      </w:r>
      <w:r w:rsidR="004C5DAE" w:rsidRPr="00EC76D5">
        <w:t>Graph</w:t>
      </w:r>
      <w:bookmarkEnd w:id="5698"/>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77777777" w:rsidR="004C5DAE" w:rsidRPr="00EC76D5" w:rsidRDefault="004C5DAE" w:rsidP="004C5DAE">
      <w:pPr>
        <w:pStyle w:val="CodeHeader"/>
      </w:pPr>
      <w:proofErr w:type="spellStart"/>
      <w:r w:rsidRPr="00EC76D5">
        <w:t>Graph.java</w:t>
      </w:r>
      <w:proofErr w:type="spellEnd"/>
    </w:p>
    <w:p w14:paraId="64110486" w14:textId="77777777" w:rsidR="00A67F9A" w:rsidRPr="00EC76D5" w:rsidRDefault="00A67F9A" w:rsidP="00A67F9A">
      <w:pPr>
        <w:pStyle w:val="Code"/>
      </w:pPr>
      <w:r w:rsidRPr="00EC76D5">
        <w:t>package c_compiler;</w:t>
      </w:r>
    </w:p>
    <w:p w14:paraId="7BE77493" w14:textId="77777777" w:rsidR="00A67F9A" w:rsidRPr="00EC76D5" w:rsidRDefault="00A67F9A" w:rsidP="00A67F9A">
      <w:pPr>
        <w:pStyle w:val="Code"/>
      </w:pPr>
      <w:r w:rsidRPr="00EC76D5">
        <w:t>import java.util.*;</w:t>
      </w:r>
    </w:p>
    <w:p w14:paraId="79701AD1" w14:textId="77777777" w:rsidR="00A67F9A" w:rsidRPr="00EC76D5" w:rsidRDefault="00A67F9A" w:rsidP="00A67F9A">
      <w:pPr>
        <w:pStyle w:val="Code"/>
      </w:pPr>
    </w:p>
    <w:p w14:paraId="5CC1C806" w14:textId="77777777" w:rsidR="00A67F9A" w:rsidRPr="00EC76D5" w:rsidRDefault="00A67F9A" w:rsidP="00A67F9A">
      <w:pPr>
        <w:pStyle w:val="Code"/>
      </w:pPr>
      <w:r w:rsidRPr="00EC76D5">
        <w:t>public class Graph&lt;VertexType&gt; {</w:t>
      </w:r>
    </w:p>
    <w:p w14:paraId="11237103" w14:textId="77777777" w:rsidR="00A67F9A" w:rsidRPr="00EC76D5" w:rsidRDefault="00A67F9A" w:rsidP="00A67F9A">
      <w:pPr>
        <w:pStyle w:val="Code"/>
      </w:pPr>
      <w:r w:rsidRPr="00EC76D5">
        <w:t xml:space="preserve">  private Set&lt;VertexType&gt; m_vertexSet = new ListSet&lt;&gt;();</w:t>
      </w:r>
    </w:p>
    <w:p w14:paraId="17B349F9" w14:textId="77777777" w:rsidR="00A67F9A" w:rsidRPr="00EC76D5" w:rsidRDefault="00A67F9A" w:rsidP="00A67F9A">
      <w:pPr>
        <w:pStyle w:val="Code"/>
      </w:pPr>
      <w:r w:rsidRPr="00EC76D5">
        <w:t xml:space="preserve">  private Set&lt;UnorderedPair&lt;VertexType,VertexType&gt;&gt; m_edgeSet = new ListSet&lt;&gt;();</w:t>
      </w:r>
    </w:p>
    <w:p w14:paraId="54298CAE" w14:textId="77777777" w:rsidR="00A67F9A" w:rsidRPr="00EC76D5" w:rsidRDefault="00A67F9A" w:rsidP="00A67F9A">
      <w:pPr>
        <w:pStyle w:val="Code"/>
      </w:pPr>
    </w:p>
    <w:p w14:paraId="5906C407" w14:textId="77777777" w:rsidR="00A67F9A" w:rsidRPr="00EC76D5" w:rsidRDefault="00A67F9A" w:rsidP="00A67F9A">
      <w:pPr>
        <w:pStyle w:val="Code"/>
      </w:pPr>
      <w:r w:rsidRPr="00EC76D5">
        <w:t xml:space="preserve">  public Graph() {</w:t>
      </w:r>
    </w:p>
    <w:p w14:paraId="739B320E" w14:textId="77777777" w:rsidR="00A67F9A" w:rsidRPr="00EC76D5" w:rsidRDefault="00A67F9A" w:rsidP="00A67F9A">
      <w:pPr>
        <w:pStyle w:val="Code"/>
      </w:pPr>
      <w:r w:rsidRPr="00EC76D5">
        <w:lastRenderedPageBreak/>
        <w:t xml:space="preserve">    m_vertexSet = new ListSet&lt;&gt;();</w:t>
      </w:r>
    </w:p>
    <w:p w14:paraId="23DC4A69" w14:textId="77777777" w:rsidR="00A67F9A" w:rsidRPr="00EC76D5" w:rsidRDefault="00A67F9A" w:rsidP="00A67F9A">
      <w:pPr>
        <w:pStyle w:val="Code"/>
      </w:pPr>
      <w:r w:rsidRPr="00EC76D5">
        <w:t xml:space="preserve">    m_edgeSet = new ListSet&lt;&gt;();</w:t>
      </w:r>
    </w:p>
    <w:p w14:paraId="551F536B" w14:textId="77777777" w:rsidR="00A67F9A" w:rsidRPr="00EC76D5" w:rsidRDefault="00A67F9A" w:rsidP="00A67F9A">
      <w:pPr>
        <w:pStyle w:val="Code"/>
      </w:pPr>
      <w:r w:rsidRPr="00EC76D5">
        <w:t xml:space="preserve">  }</w:t>
      </w:r>
    </w:p>
    <w:p w14:paraId="2DD00F55" w14:textId="77777777" w:rsidR="00A67F9A" w:rsidRPr="00EC76D5" w:rsidRDefault="00A67F9A" w:rsidP="00A67F9A">
      <w:pPr>
        <w:pStyle w:val="Code"/>
      </w:pPr>
      <w:r w:rsidRPr="00EC76D5">
        <w:t xml:space="preserve">  </w:t>
      </w:r>
    </w:p>
    <w:p w14:paraId="21E8F317" w14:textId="77777777" w:rsidR="00A67F9A" w:rsidRPr="00EC76D5" w:rsidRDefault="00A67F9A" w:rsidP="00A67F9A">
      <w:pPr>
        <w:pStyle w:val="Code"/>
      </w:pPr>
      <w:r w:rsidRPr="00EC76D5">
        <w:t xml:space="preserve">  public Graph(Set&lt;VertexType&gt; vertexSet) {</w:t>
      </w:r>
    </w:p>
    <w:p w14:paraId="00C29094" w14:textId="77777777" w:rsidR="00A67F9A" w:rsidRPr="00EC76D5" w:rsidRDefault="00A67F9A" w:rsidP="00A67F9A">
      <w:pPr>
        <w:pStyle w:val="Code"/>
      </w:pPr>
      <w:r w:rsidRPr="00EC76D5">
        <w:t xml:space="preserve">    m_vertexSet = vertexSet;</w:t>
      </w:r>
    </w:p>
    <w:p w14:paraId="43311B5D" w14:textId="77777777" w:rsidR="00A67F9A" w:rsidRPr="00EC76D5" w:rsidRDefault="00A67F9A" w:rsidP="00A67F9A">
      <w:pPr>
        <w:pStyle w:val="Code"/>
      </w:pPr>
      <w:r w:rsidRPr="00EC76D5">
        <w:t xml:space="preserve">    m_edgeSet = new ListSet&lt;&gt;();</w:t>
      </w:r>
    </w:p>
    <w:p w14:paraId="4DF38EF6" w14:textId="77777777" w:rsidR="00A67F9A" w:rsidRPr="00EC76D5" w:rsidRDefault="00A67F9A" w:rsidP="00A67F9A">
      <w:pPr>
        <w:pStyle w:val="Code"/>
      </w:pPr>
      <w:r w:rsidRPr="00EC76D5">
        <w:t xml:space="preserve">  }</w:t>
      </w:r>
    </w:p>
    <w:p w14:paraId="13C03FF2" w14:textId="77777777" w:rsidR="00A67F9A" w:rsidRPr="00EC76D5" w:rsidRDefault="00A67F9A" w:rsidP="00A67F9A">
      <w:pPr>
        <w:pStyle w:val="Code"/>
      </w:pPr>
    </w:p>
    <w:p w14:paraId="5161F2D1" w14:textId="77777777" w:rsidR="00A67F9A" w:rsidRPr="00EC76D5" w:rsidRDefault="00A67F9A" w:rsidP="00A67F9A">
      <w:pPr>
        <w:pStyle w:val="Code"/>
      </w:pPr>
      <w:r w:rsidRPr="00EC76D5">
        <w:t xml:space="preserve">  public Graph(Set&lt;VertexType&gt; vertexSet,</w:t>
      </w:r>
    </w:p>
    <w:p w14:paraId="35AD15D7" w14:textId="77777777" w:rsidR="00A67F9A" w:rsidRPr="00EC76D5" w:rsidRDefault="00A67F9A" w:rsidP="00A67F9A">
      <w:pPr>
        <w:pStyle w:val="Code"/>
      </w:pPr>
      <w:r w:rsidRPr="00EC76D5">
        <w:t xml:space="preserve">               Set&lt;UnorderedPair&lt;VertexType,VertexType&gt;&gt; edgeSet) {</w:t>
      </w:r>
    </w:p>
    <w:p w14:paraId="4C2BB1BF" w14:textId="77777777" w:rsidR="00A67F9A" w:rsidRPr="00EC76D5" w:rsidRDefault="00A67F9A" w:rsidP="00A67F9A">
      <w:pPr>
        <w:pStyle w:val="Code"/>
      </w:pPr>
      <w:r w:rsidRPr="00EC76D5">
        <w:t xml:space="preserve">    m_vertexSet = vertexSet;</w:t>
      </w:r>
    </w:p>
    <w:p w14:paraId="434EC1A8" w14:textId="77777777" w:rsidR="00A67F9A" w:rsidRPr="00EC76D5" w:rsidRDefault="00A67F9A" w:rsidP="00A67F9A">
      <w:pPr>
        <w:pStyle w:val="Code"/>
      </w:pPr>
      <w:r w:rsidRPr="00EC76D5">
        <w:t xml:space="preserve">    m_edgeSet = edgeSet;</w:t>
      </w:r>
    </w:p>
    <w:p w14:paraId="3F6818A2" w14:textId="77777777" w:rsidR="00A67F9A" w:rsidRPr="00EC76D5" w:rsidRDefault="00A67F9A" w:rsidP="00A67F9A">
      <w:pPr>
        <w:pStyle w:val="Code"/>
      </w:pPr>
      <w:r w:rsidRPr="00EC76D5">
        <w:t xml:space="preserve">  }</w:t>
      </w:r>
    </w:p>
    <w:p w14:paraId="1785C716" w14:textId="77777777" w:rsidR="00A67F9A" w:rsidRPr="00EC76D5" w:rsidRDefault="00A67F9A" w:rsidP="00A67F9A">
      <w:pPr>
        <w:pStyle w:val="Code"/>
      </w:pPr>
    </w:p>
    <w:p w14:paraId="02334E5E" w14:textId="77777777" w:rsidR="00A67F9A" w:rsidRPr="00EC76D5" w:rsidRDefault="00A67F9A" w:rsidP="00466918">
      <w:pPr>
        <w:pStyle w:val="Code"/>
      </w:pPr>
      <w:r w:rsidRPr="00EC76D5">
        <w:t xml:space="preserve">  public Set&lt;VertexType&gt; getVertexSet() {</w:t>
      </w:r>
    </w:p>
    <w:p w14:paraId="0552288B" w14:textId="77777777" w:rsidR="00A67F9A" w:rsidRPr="00EC76D5" w:rsidRDefault="00A67F9A" w:rsidP="00466918">
      <w:pPr>
        <w:pStyle w:val="Code"/>
      </w:pPr>
      <w:r w:rsidRPr="00EC76D5">
        <w:t xml:space="preserve">    return m_vertexSet;</w:t>
      </w:r>
    </w:p>
    <w:p w14:paraId="685356A5" w14:textId="3BEA1F69" w:rsidR="00A67F9A" w:rsidRPr="00EC76D5" w:rsidRDefault="00A67F9A" w:rsidP="00466918">
      <w:pPr>
        <w:pStyle w:val="Code"/>
      </w:pPr>
      <w:r w:rsidRPr="00EC76D5">
        <w:t xml:space="preserve">  }</w:t>
      </w:r>
    </w:p>
    <w:p w14:paraId="30EBBF65" w14:textId="77777777" w:rsidR="000942C4" w:rsidRPr="00EC76D5" w:rsidRDefault="000942C4" w:rsidP="00466918">
      <w:pPr>
        <w:pStyle w:val="Code"/>
      </w:pPr>
    </w:p>
    <w:p w14:paraId="68C17799" w14:textId="187739A9" w:rsidR="00466918" w:rsidRPr="00EC76D5" w:rsidRDefault="00466918" w:rsidP="00466918">
      <w:pPr>
        <w:pStyle w:val="Code"/>
      </w:pPr>
      <w:r w:rsidRPr="00EC76D5">
        <w:t xml:space="preserve">  public Set&lt;UnorderedPair&lt;VertexType,VertexType&gt;&gt; getEdgeSet() {</w:t>
      </w:r>
    </w:p>
    <w:p w14:paraId="61162290" w14:textId="77777777" w:rsidR="00466918" w:rsidRPr="00EC76D5" w:rsidRDefault="00466918" w:rsidP="00466918">
      <w:pPr>
        <w:pStyle w:val="Code"/>
      </w:pPr>
      <w:r w:rsidRPr="00EC76D5">
        <w:t xml:space="preserve">    return m_edgeSet;</w:t>
      </w:r>
    </w:p>
    <w:p w14:paraId="2938E36D" w14:textId="77777777" w:rsidR="00466918" w:rsidRPr="00EC76D5" w:rsidRDefault="00466918" w:rsidP="00466918">
      <w:pPr>
        <w:pStyle w:val="Code"/>
      </w:pPr>
      <w:r w:rsidRPr="00EC76D5">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153FD9A8" w14:textId="77777777" w:rsidR="000942C4" w:rsidRPr="00EC76D5" w:rsidRDefault="000942C4" w:rsidP="000942C4">
      <w:pPr>
        <w:pStyle w:val="Code"/>
      </w:pPr>
      <w:r w:rsidRPr="00EC76D5">
        <w:t xml:space="preserve">  public Set&lt;VertexType&gt; getNeighbourSet(VertexType vertex) {</w:t>
      </w:r>
    </w:p>
    <w:p w14:paraId="4D8DB80E" w14:textId="77777777" w:rsidR="000942C4" w:rsidRPr="00EC76D5" w:rsidRDefault="000942C4" w:rsidP="000942C4">
      <w:pPr>
        <w:pStyle w:val="Code"/>
      </w:pPr>
      <w:r w:rsidRPr="00EC76D5">
        <w:t xml:space="preserve">    Set&lt;VertexType&gt; neighbourSet = new ListSet&lt;&gt;();</w:t>
      </w:r>
    </w:p>
    <w:p w14:paraId="50DAC980" w14:textId="77777777" w:rsidR="000942C4" w:rsidRPr="00EC76D5" w:rsidRDefault="000942C4" w:rsidP="000942C4">
      <w:pPr>
        <w:pStyle w:val="Code"/>
      </w:pPr>
      <w:r w:rsidRPr="00EC76D5">
        <w:t xml:space="preserve">    </w:t>
      </w:r>
    </w:p>
    <w:p w14:paraId="74711A39" w14:textId="77777777" w:rsidR="000942C4" w:rsidRPr="00EC76D5" w:rsidRDefault="000942C4" w:rsidP="000942C4">
      <w:pPr>
        <w:pStyle w:val="Code"/>
      </w:pPr>
      <w:r w:rsidRPr="00EC76D5">
        <w:t xml:space="preserve">    for (UnorderedPair&lt;VertexType,VertexType&gt; edge : m_edgeSet) {</w:t>
      </w:r>
    </w:p>
    <w:p w14:paraId="3207FE09" w14:textId="77777777" w:rsidR="000942C4" w:rsidRPr="00EC76D5" w:rsidRDefault="000942C4" w:rsidP="000942C4">
      <w:pPr>
        <w:pStyle w:val="Code"/>
      </w:pPr>
      <w:r w:rsidRPr="00EC76D5">
        <w:t xml:space="preserve">      if (edge.getFirst() == vertex) {</w:t>
      </w:r>
    </w:p>
    <w:p w14:paraId="77A96686" w14:textId="77777777" w:rsidR="000942C4" w:rsidRPr="00EC76D5" w:rsidRDefault="000942C4" w:rsidP="000942C4">
      <w:pPr>
        <w:pStyle w:val="Code"/>
      </w:pPr>
      <w:r w:rsidRPr="00EC76D5">
        <w:t xml:space="preserve">        neighbourSet.add(edge.getSecond());</w:t>
      </w:r>
    </w:p>
    <w:p w14:paraId="38CF18EB" w14:textId="77777777" w:rsidR="000942C4" w:rsidRPr="00EC76D5" w:rsidRDefault="000942C4" w:rsidP="000942C4">
      <w:pPr>
        <w:pStyle w:val="Code"/>
      </w:pPr>
      <w:r w:rsidRPr="00EC76D5">
        <w:t xml:space="preserve">      }</w:t>
      </w:r>
    </w:p>
    <w:p w14:paraId="7BFBBB1F" w14:textId="77777777" w:rsidR="000942C4" w:rsidRPr="00EC76D5" w:rsidRDefault="000942C4" w:rsidP="000942C4">
      <w:pPr>
        <w:pStyle w:val="Code"/>
      </w:pPr>
      <w:r w:rsidRPr="00EC76D5">
        <w:t xml:space="preserve">      </w:t>
      </w:r>
    </w:p>
    <w:p w14:paraId="0346869B" w14:textId="77777777" w:rsidR="000942C4" w:rsidRPr="00EC76D5" w:rsidRDefault="000942C4" w:rsidP="000942C4">
      <w:pPr>
        <w:pStyle w:val="Code"/>
      </w:pPr>
      <w:r w:rsidRPr="00EC76D5">
        <w:t xml:space="preserve">      if (edge.getSecond() == vertex) {</w:t>
      </w:r>
    </w:p>
    <w:p w14:paraId="43A6A2FA" w14:textId="77777777" w:rsidR="000942C4" w:rsidRPr="00EC76D5" w:rsidRDefault="000942C4" w:rsidP="000942C4">
      <w:pPr>
        <w:pStyle w:val="Code"/>
      </w:pPr>
      <w:r w:rsidRPr="00EC76D5">
        <w:t xml:space="preserve">        neighbourSet.add(edge.getFirst());</w:t>
      </w:r>
    </w:p>
    <w:p w14:paraId="6AC73347" w14:textId="77777777" w:rsidR="000942C4" w:rsidRPr="00EC76D5" w:rsidRDefault="000942C4" w:rsidP="000942C4">
      <w:pPr>
        <w:pStyle w:val="Code"/>
      </w:pPr>
      <w:r w:rsidRPr="00EC76D5">
        <w:t xml:space="preserve">      }      </w:t>
      </w:r>
    </w:p>
    <w:p w14:paraId="77070F32" w14:textId="77777777" w:rsidR="000942C4" w:rsidRPr="00EC76D5" w:rsidRDefault="000942C4" w:rsidP="000942C4">
      <w:pPr>
        <w:pStyle w:val="Code"/>
      </w:pPr>
      <w:r w:rsidRPr="00EC76D5">
        <w:t xml:space="preserve">    }</w:t>
      </w:r>
    </w:p>
    <w:p w14:paraId="64DEDA49" w14:textId="77777777" w:rsidR="000942C4" w:rsidRPr="00EC76D5" w:rsidRDefault="000942C4" w:rsidP="000942C4">
      <w:pPr>
        <w:pStyle w:val="Code"/>
      </w:pPr>
      <w:r w:rsidRPr="00EC76D5">
        <w:t xml:space="preserve">    </w:t>
      </w:r>
    </w:p>
    <w:p w14:paraId="54691CBA" w14:textId="77777777" w:rsidR="000942C4" w:rsidRPr="00EC76D5" w:rsidRDefault="000942C4" w:rsidP="000942C4">
      <w:pPr>
        <w:pStyle w:val="Code"/>
      </w:pPr>
      <w:r w:rsidRPr="00EC76D5">
        <w:t xml:space="preserve">    return neighbourSet;</w:t>
      </w:r>
    </w:p>
    <w:p w14:paraId="34A03E4C" w14:textId="5F7FEF39" w:rsidR="004C5DAE" w:rsidRPr="00EC76D5" w:rsidRDefault="000942C4" w:rsidP="000942C4">
      <w:pPr>
        <w:pStyle w:val="Code"/>
      </w:pPr>
      <w:r w:rsidRPr="00EC76D5">
        <w:t xml:space="preserve">  }</w:t>
      </w:r>
    </w:p>
    <w:p w14:paraId="0282A75B" w14:textId="3FD542B3" w:rsidR="004C5DAE" w:rsidRPr="00EC76D5" w:rsidRDefault="004C5DAE" w:rsidP="004C5DAE">
      <w:pPr>
        <w:pStyle w:val="Rubrik3"/>
      </w:pPr>
      <w:bookmarkStart w:id="5699" w:name="_Toc481936449"/>
      <w:r w:rsidRPr="00EC76D5">
        <w:t>Addition and Removal of Vertices and Edges</w:t>
      </w:r>
      <w:bookmarkEnd w:id="5699"/>
    </w:p>
    <w:p w14:paraId="61729864" w14:textId="77777777" w:rsidR="000942C4" w:rsidRPr="00EC76D5" w:rsidRDefault="000942C4" w:rsidP="000942C4">
      <w:pPr>
        <w:pStyle w:val="Code"/>
      </w:pPr>
      <w:r w:rsidRPr="00EC76D5">
        <w:t xml:space="preserve">  public void addVertex(VertexType vertex) {</w:t>
      </w:r>
    </w:p>
    <w:p w14:paraId="044D2613" w14:textId="77777777" w:rsidR="000942C4" w:rsidRPr="00EC76D5" w:rsidRDefault="000942C4" w:rsidP="000942C4">
      <w:pPr>
        <w:pStyle w:val="Code"/>
      </w:pPr>
      <w:r w:rsidRPr="00EC76D5">
        <w:t xml:space="preserve">    m_vertexSet.add(vertex);</w:t>
      </w:r>
    </w:p>
    <w:p w14:paraId="1EBA500A" w14:textId="77777777" w:rsidR="000942C4" w:rsidRPr="00EC76D5" w:rsidRDefault="000942C4" w:rsidP="000942C4">
      <w:pPr>
        <w:pStyle w:val="Code"/>
      </w:pPr>
      <w:r w:rsidRPr="00EC76D5">
        <w:t xml:space="preserve">  }</w:t>
      </w:r>
    </w:p>
    <w:p w14:paraId="6C9D5EC1" w14:textId="77777777" w:rsidR="000942C4" w:rsidRPr="00EC76D5" w:rsidRDefault="000942C4" w:rsidP="000942C4">
      <w:pPr>
        <w:pStyle w:val="Code"/>
      </w:pPr>
      <w:r w:rsidRPr="00EC76D5">
        <w:t xml:space="preserve">  </w:t>
      </w:r>
    </w:p>
    <w:p w14:paraId="6C490B1F" w14:textId="77777777" w:rsidR="000942C4" w:rsidRPr="00EC76D5" w:rsidRDefault="000942C4" w:rsidP="000942C4">
      <w:pPr>
        <w:pStyle w:val="Code"/>
      </w:pPr>
      <w:r w:rsidRPr="00EC76D5">
        <w:t xml:space="preserve">  public void eraseVertex(VertexType vertex) {</w:t>
      </w:r>
    </w:p>
    <w:p w14:paraId="493C8B96" w14:textId="77777777" w:rsidR="000942C4" w:rsidRPr="00EC76D5" w:rsidRDefault="000942C4" w:rsidP="000942C4">
      <w:pPr>
        <w:pStyle w:val="Code"/>
      </w:pPr>
      <w:r w:rsidRPr="00EC76D5">
        <w:t xml:space="preserve">    m_vertexSet.remove(vertex);</w:t>
      </w:r>
    </w:p>
    <w:p w14:paraId="32C3E5EA" w14:textId="77777777" w:rsidR="000942C4" w:rsidRPr="00EC76D5" w:rsidRDefault="000942C4" w:rsidP="000942C4">
      <w:pPr>
        <w:pStyle w:val="Code"/>
      </w:pPr>
      <w:r w:rsidRPr="00EC76D5">
        <w:t xml:space="preserve">  }</w:t>
      </w:r>
    </w:p>
    <w:p w14:paraId="2058157B" w14:textId="77777777" w:rsidR="000942C4" w:rsidRPr="00EC76D5" w:rsidRDefault="000942C4" w:rsidP="000942C4">
      <w:pPr>
        <w:pStyle w:val="Code"/>
      </w:pPr>
      <w:r w:rsidRPr="00EC76D5">
        <w:t xml:space="preserve">  </w:t>
      </w:r>
    </w:p>
    <w:p w14:paraId="6E3CD07E" w14:textId="77777777" w:rsidR="000942C4" w:rsidRPr="00EC76D5" w:rsidRDefault="000942C4" w:rsidP="000942C4">
      <w:pPr>
        <w:pStyle w:val="Code"/>
      </w:pPr>
      <w:r w:rsidRPr="00EC76D5">
        <w:t xml:space="preserve">  public void addEdge(VertexType vertex1, VertexType vertex2) {</w:t>
      </w:r>
    </w:p>
    <w:p w14:paraId="2E17768C" w14:textId="77777777" w:rsidR="000942C4" w:rsidRPr="00EC76D5" w:rsidRDefault="000942C4" w:rsidP="000942C4">
      <w:pPr>
        <w:pStyle w:val="Code"/>
      </w:pPr>
      <w:r w:rsidRPr="00EC76D5">
        <w:t xml:space="preserve">    m_edgeSet.add(new UnorderedPair&lt;&gt;(vertex1, vertex2));</w:t>
      </w:r>
    </w:p>
    <w:p w14:paraId="552BAD9A" w14:textId="77777777" w:rsidR="000942C4" w:rsidRPr="00EC76D5" w:rsidRDefault="000942C4" w:rsidP="000942C4">
      <w:pPr>
        <w:pStyle w:val="Code"/>
      </w:pPr>
      <w:r w:rsidRPr="00EC76D5">
        <w:t xml:space="preserve">  }</w:t>
      </w:r>
    </w:p>
    <w:p w14:paraId="07AFD77F" w14:textId="77777777" w:rsidR="000942C4" w:rsidRPr="00EC76D5" w:rsidRDefault="000942C4" w:rsidP="000942C4">
      <w:pPr>
        <w:pStyle w:val="Code"/>
      </w:pPr>
      <w:r w:rsidRPr="00EC76D5">
        <w:t xml:space="preserve">  </w:t>
      </w:r>
    </w:p>
    <w:p w14:paraId="7FEAE1D9" w14:textId="77777777" w:rsidR="000942C4" w:rsidRPr="00EC76D5" w:rsidRDefault="000942C4" w:rsidP="000942C4">
      <w:pPr>
        <w:pStyle w:val="Code"/>
      </w:pPr>
      <w:r w:rsidRPr="00EC76D5">
        <w:t xml:space="preserve">  public void addEdge(UnorderedPair&lt;VertexType,VertexType&gt; edge) {</w:t>
      </w:r>
    </w:p>
    <w:p w14:paraId="70E7434E" w14:textId="77777777" w:rsidR="000942C4" w:rsidRPr="00EC76D5" w:rsidRDefault="000942C4" w:rsidP="000942C4">
      <w:pPr>
        <w:pStyle w:val="Code"/>
      </w:pPr>
      <w:r w:rsidRPr="00EC76D5">
        <w:t xml:space="preserve">    m_edgeSet.add(edge);</w:t>
      </w:r>
    </w:p>
    <w:p w14:paraId="730E02BD" w14:textId="77777777" w:rsidR="000942C4" w:rsidRPr="00EC76D5" w:rsidRDefault="000942C4" w:rsidP="000942C4">
      <w:pPr>
        <w:pStyle w:val="Code"/>
      </w:pPr>
      <w:r w:rsidRPr="00EC76D5">
        <w:t xml:space="preserve">  }</w:t>
      </w:r>
    </w:p>
    <w:p w14:paraId="7B8C1327" w14:textId="77777777" w:rsidR="000942C4" w:rsidRPr="00EC76D5" w:rsidRDefault="000942C4" w:rsidP="000942C4">
      <w:pPr>
        <w:pStyle w:val="Code"/>
      </w:pPr>
      <w:r w:rsidRPr="00EC76D5">
        <w:lastRenderedPageBreak/>
        <w:t xml:space="preserve">  </w:t>
      </w:r>
    </w:p>
    <w:p w14:paraId="47C7C12B" w14:textId="77777777" w:rsidR="000942C4" w:rsidRPr="00EC76D5" w:rsidRDefault="000942C4" w:rsidP="000942C4">
      <w:pPr>
        <w:pStyle w:val="Code"/>
      </w:pPr>
      <w:r w:rsidRPr="00EC76D5">
        <w:t xml:space="preserve">  public void eraseEdge(VertexType vertex1, VertexType vertex2) {</w:t>
      </w:r>
    </w:p>
    <w:p w14:paraId="554A6E27" w14:textId="77777777" w:rsidR="000942C4" w:rsidRPr="00EC76D5" w:rsidRDefault="000942C4" w:rsidP="000942C4">
      <w:pPr>
        <w:pStyle w:val="Code"/>
      </w:pPr>
      <w:r w:rsidRPr="00EC76D5">
        <w:t xml:space="preserve">    m_edgeSet.remove(new UnorderedPair&lt;&gt;(vertex1, vertex2));</w:t>
      </w:r>
    </w:p>
    <w:p w14:paraId="2370BEB6" w14:textId="77777777" w:rsidR="000942C4" w:rsidRPr="00EC76D5" w:rsidRDefault="000942C4" w:rsidP="000942C4">
      <w:pPr>
        <w:pStyle w:val="Code"/>
      </w:pPr>
      <w:r w:rsidRPr="00EC76D5">
        <w:t xml:space="preserve">  }</w:t>
      </w:r>
    </w:p>
    <w:p w14:paraId="37511F37" w14:textId="77777777" w:rsidR="000942C4" w:rsidRPr="00EC76D5" w:rsidRDefault="000942C4" w:rsidP="000942C4">
      <w:pPr>
        <w:pStyle w:val="Code"/>
      </w:pPr>
    </w:p>
    <w:p w14:paraId="3E274551" w14:textId="77777777" w:rsidR="000942C4" w:rsidRPr="00EC76D5" w:rsidRDefault="000942C4" w:rsidP="000942C4">
      <w:pPr>
        <w:pStyle w:val="Code"/>
      </w:pPr>
      <w:r w:rsidRPr="00EC76D5">
        <w:t xml:space="preserve">  public void eraseEdge(UnorderedPair&lt;VertexType,VertexType&gt; edge) {</w:t>
      </w:r>
    </w:p>
    <w:p w14:paraId="039B0115" w14:textId="77777777" w:rsidR="000942C4" w:rsidRPr="00EC76D5" w:rsidRDefault="000942C4" w:rsidP="000942C4">
      <w:pPr>
        <w:pStyle w:val="Code"/>
      </w:pPr>
      <w:r w:rsidRPr="00EC76D5">
        <w:t xml:space="preserve">    m_edgeSet.remove(edge);</w:t>
      </w:r>
    </w:p>
    <w:p w14:paraId="20085D5B" w14:textId="6C852F22" w:rsidR="007908D5" w:rsidRPr="00EC76D5" w:rsidRDefault="000942C4" w:rsidP="000942C4">
      <w:pPr>
        <w:pStyle w:val="Code"/>
      </w:pPr>
      <w:r w:rsidRPr="00EC76D5">
        <w:t xml:space="preserve">  }</w:t>
      </w:r>
    </w:p>
    <w:p w14:paraId="7BF22EAB" w14:textId="079B6CE4" w:rsidR="004C5DAE" w:rsidRPr="00EC76D5" w:rsidRDefault="004C5DAE" w:rsidP="006375DF">
      <w:pPr>
        <w:pStyle w:val="Rubrik3"/>
      </w:pPr>
      <w:bookmarkStart w:id="5700" w:name="_Toc481936450"/>
      <w:r w:rsidRPr="00EC76D5">
        <w:t>Graph Partition</w:t>
      </w:r>
      <w:bookmarkEnd w:id="5700"/>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w:t>
      </w:r>
      <w:proofErr w:type="gramStart"/>
      <w:r w:rsidR="001417DE" w:rsidRPr="00EC76D5">
        <w:t>First</w:t>
      </w:r>
      <w:proofErr w:type="gramEnd"/>
      <w:r w:rsidR="001417DE" w:rsidRPr="00EC76D5">
        <w:t xml:space="preserve">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6CA334B5" w14:textId="77777777" w:rsidR="00327206" w:rsidRPr="00EC76D5" w:rsidRDefault="00327206" w:rsidP="00327206">
      <w:pPr>
        <w:pStyle w:val="Code"/>
      </w:pPr>
      <w:r w:rsidRPr="00EC76D5">
        <w:t xml:space="preserve">  public Set&lt;Graph&lt;VertexType&gt;&gt; partitionate() {</w:t>
      </w:r>
    </w:p>
    <w:p w14:paraId="4C29E862" w14:textId="77777777" w:rsidR="00327206" w:rsidRPr="00EC76D5" w:rsidRDefault="00327206" w:rsidP="00327206">
      <w:pPr>
        <w:pStyle w:val="Code"/>
      </w:pPr>
      <w:r w:rsidRPr="00EC76D5">
        <w:t xml:space="preserve">    Set&lt;Set&lt;VertexType&gt;&gt; qliqueSet = new ListSet&lt;&gt;();</w:t>
      </w:r>
    </w:p>
    <w:p w14:paraId="7EC4CF57" w14:textId="77777777" w:rsidR="00327206" w:rsidRPr="00EC76D5" w:rsidRDefault="00327206" w:rsidP="00327206">
      <w:pPr>
        <w:pStyle w:val="Code"/>
      </w:pPr>
      <w:r w:rsidRPr="00EC76D5">
        <w:t xml:space="preserve">    for (VertexType vertex : m_vertexSet) {</w:t>
      </w:r>
    </w:p>
    <w:p w14:paraId="5F533158" w14:textId="77777777" w:rsidR="00327206" w:rsidRPr="00EC76D5" w:rsidRDefault="00327206" w:rsidP="00327206">
      <w:pPr>
        <w:pStyle w:val="Code"/>
      </w:pPr>
      <w:r w:rsidRPr="00EC76D5">
        <w:t xml:space="preserve">      Set&lt;VertexType&gt; vertexSet = new ListSet&lt;&gt;();</w:t>
      </w:r>
    </w:p>
    <w:p w14:paraId="1598D6D0" w14:textId="77777777" w:rsidR="00327206" w:rsidRPr="00EC76D5" w:rsidRDefault="00327206" w:rsidP="00327206">
      <w:pPr>
        <w:pStyle w:val="Code"/>
      </w:pPr>
      <w:r w:rsidRPr="00EC76D5">
        <w:t xml:space="preserve">      deepSearch(vertex, vertexSet);</w:t>
      </w:r>
    </w:p>
    <w:p w14:paraId="237594E0" w14:textId="77777777" w:rsidR="00327206" w:rsidRPr="00EC76D5" w:rsidRDefault="00327206" w:rsidP="00327206">
      <w:pPr>
        <w:pStyle w:val="Code"/>
      </w:pPr>
      <w:r w:rsidRPr="00EC76D5">
        <w:t xml:space="preserve">      qliqueSet.add(vertexSet);</w:t>
      </w:r>
    </w:p>
    <w:p w14:paraId="70DD0866" w14:textId="77777777" w:rsidR="00327206" w:rsidRPr="00EC76D5" w:rsidRDefault="00327206" w:rsidP="00327206">
      <w:pPr>
        <w:pStyle w:val="Code"/>
      </w:pPr>
      <w:r w:rsidRPr="00EC76D5">
        <w:t xml:space="preserve">    }</w:t>
      </w:r>
    </w:p>
    <w:p w14:paraId="6A9825A4" w14:textId="77777777" w:rsidR="00327206" w:rsidRPr="00EC76D5" w:rsidRDefault="00327206" w:rsidP="00327206">
      <w:pPr>
        <w:pStyle w:val="Code"/>
      </w:pPr>
    </w:p>
    <w:p w14:paraId="69E8F6B1" w14:textId="77777777" w:rsidR="00327206" w:rsidRPr="00EC76D5" w:rsidRDefault="00327206" w:rsidP="00327206">
      <w:pPr>
        <w:pStyle w:val="Code"/>
      </w:pPr>
      <w:r w:rsidRPr="00EC76D5">
        <w:t xml:space="preserve">    Set&lt;Graph&lt;VertexType&gt;&gt; graphSet = new ListSet&lt;&gt;();</w:t>
      </w:r>
    </w:p>
    <w:p w14:paraId="294CD6A5" w14:textId="77777777" w:rsidR="00327206" w:rsidRPr="00EC76D5" w:rsidRDefault="00327206" w:rsidP="00327206">
      <w:pPr>
        <w:pStyle w:val="Code"/>
      </w:pPr>
      <w:r w:rsidRPr="00EC76D5">
        <w:t xml:space="preserve">    for (Set&lt;VertexType&gt; vertexSet : qliqueSet) {</w:t>
      </w:r>
    </w:p>
    <w:p w14:paraId="03D33277" w14:textId="77777777" w:rsidR="00327206" w:rsidRPr="00EC76D5" w:rsidRDefault="00327206" w:rsidP="00327206">
      <w:pPr>
        <w:pStyle w:val="Code"/>
      </w:pPr>
      <w:r w:rsidRPr="00EC76D5">
        <w:t xml:space="preserve">      graphSet.add(generateSubGraph(vertexSet));</w:t>
      </w:r>
    </w:p>
    <w:p w14:paraId="5843AD63" w14:textId="77777777" w:rsidR="00327206" w:rsidRPr="00EC76D5" w:rsidRDefault="00327206" w:rsidP="00327206">
      <w:pPr>
        <w:pStyle w:val="Code"/>
      </w:pPr>
      <w:r w:rsidRPr="00EC76D5">
        <w:t xml:space="preserve">    }</w:t>
      </w:r>
    </w:p>
    <w:p w14:paraId="375F849C" w14:textId="77777777" w:rsidR="00327206" w:rsidRPr="00EC76D5" w:rsidRDefault="00327206" w:rsidP="00327206">
      <w:pPr>
        <w:pStyle w:val="Code"/>
      </w:pPr>
      <w:r w:rsidRPr="00EC76D5">
        <w:t xml:space="preserve">    </w:t>
      </w:r>
    </w:p>
    <w:p w14:paraId="666F1FBF" w14:textId="77777777" w:rsidR="00327206" w:rsidRPr="00EC76D5" w:rsidRDefault="00327206" w:rsidP="00327206">
      <w:pPr>
        <w:pStyle w:val="Code"/>
      </w:pPr>
      <w:r w:rsidRPr="00EC76D5">
        <w:t xml:space="preserve">    return graphSet;</w:t>
      </w:r>
    </w:p>
    <w:p w14:paraId="22EEC437" w14:textId="77777777" w:rsidR="00327206" w:rsidRPr="00EC76D5" w:rsidRDefault="00327206" w:rsidP="00327206">
      <w:pPr>
        <w:pStyle w:val="Code"/>
      </w:pPr>
      <w:r w:rsidRPr="00EC76D5">
        <w:t xml:space="preserve">  }</w:t>
      </w:r>
    </w:p>
    <w:p w14:paraId="421180CB" w14:textId="01CABBB8" w:rsidR="007844A1" w:rsidRPr="00EC76D5" w:rsidRDefault="00703A3A" w:rsidP="00327206">
      <w:r w:rsidRPr="00EC76D5">
        <w:t xml:space="preserve">The </w:t>
      </w:r>
      <w:proofErr w:type="spellStart"/>
      <w:r w:rsidRPr="00EC76D5">
        <w:rPr>
          <w:rStyle w:val="CodeInText"/>
        </w:rPr>
        <w:t>deepSearch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proofErr w:type="gramStart"/>
      <w:r w:rsidR="00831F25" w:rsidRPr="00EC76D5">
        <w:t>in order to</w:t>
      </w:r>
      <w:proofErr w:type="gramEnd"/>
      <w:r w:rsidR="00831F25" w:rsidRPr="00EC76D5">
        <w:t xml:space="preserve">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453756F2" w14:textId="77777777" w:rsidR="00B81692" w:rsidRPr="00EC76D5" w:rsidRDefault="00B81692" w:rsidP="00B81692">
      <w:pPr>
        <w:pStyle w:val="Code"/>
      </w:pPr>
      <w:r w:rsidRPr="00EC76D5">
        <w:t xml:space="preserve">  private void deepSearch(VertexType vertex, Set&lt;VertexType&gt; resultSet) {</w:t>
      </w:r>
    </w:p>
    <w:p w14:paraId="770F4A38" w14:textId="77777777" w:rsidR="00B81692" w:rsidRPr="00EC76D5" w:rsidRDefault="00B81692" w:rsidP="00B81692">
      <w:pPr>
        <w:pStyle w:val="Code"/>
      </w:pPr>
      <w:r w:rsidRPr="00EC76D5">
        <w:t xml:space="preserve">    if (!resultSet.contains(vertex)) {</w:t>
      </w:r>
    </w:p>
    <w:p w14:paraId="209F2B0D" w14:textId="77777777" w:rsidR="00B81692" w:rsidRPr="00EC76D5" w:rsidRDefault="00B81692" w:rsidP="00B81692">
      <w:pPr>
        <w:pStyle w:val="Code"/>
      </w:pPr>
      <w:r w:rsidRPr="00EC76D5">
        <w:t xml:space="preserve">      resultSet.add(vertex);</w:t>
      </w:r>
    </w:p>
    <w:p w14:paraId="154349FF" w14:textId="77777777" w:rsidR="00B81692" w:rsidRPr="00EC76D5" w:rsidRDefault="00B81692" w:rsidP="00B81692">
      <w:pPr>
        <w:pStyle w:val="Code"/>
      </w:pPr>
      <w:r w:rsidRPr="00EC76D5">
        <w:t xml:space="preserve">      Set&lt;VertexType&gt; neighbourSet = getNeighbourSet(vertex);</w:t>
      </w:r>
    </w:p>
    <w:p w14:paraId="517A7EEC" w14:textId="77777777" w:rsidR="00B81692" w:rsidRPr="00EC76D5" w:rsidRDefault="00B81692" w:rsidP="00B81692">
      <w:pPr>
        <w:pStyle w:val="Code"/>
      </w:pPr>
      <w:r w:rsidRPr="00EC76D5">
        <w:t xml:space="preserve">        </w:t>
      </w:r>
    </w:p>
    <w:p w14:paraId="636401EB" w14:textId="77777777" w:rsidR="00B81692" w:rsidRPr="00EC76D5" w:rsidRDefault="00B81692" w:rsidP="00B81692">
      <w:pPr>
        <w:pStyle w:val="Code"/>
      </w:pPr>
      <w:r w:rsidRPr="00EC76D5">
        <w:t xml:space="preserve">      for (VertexType neighbour : neighbourSet) {</w:t>
      </w:r>
    </w:p>
    <w:p w14:paraId="0EAA7A94" w14:textId="77777777" w:rsidR="00B81692" w:rsidRPr="00EC76D5" w:rsidRDefault="00B81692" w:rsidP="00B81692">
      <w:pPr>
        <w:pStyle w:val="Code"/>
      </w:pPr>
      <w:r w:rsidRPr="00EC76D5">
        <w:t xml:space="preserve">        deepSearch(neighbour, resultSet);</w:t>
      </w:r>
    </w:p>
    <w:p w14:paraId="3D2D29F3" w14:textId="77777777" w:rsidR="00B81692" w:rsidRPr="00EC76D5" w:rsidRDefault="00B81692" w:rsidP="00B81692">
      <w:pPr>
        <w:pStyle w:val="Code"/>
      </w:pPr>
      <w:r w:rsidRPr="00EC76D5">
        <w:t xml:space="preserve">      }</w:t>
      </w:r>
    </w:p>
    <w:p w14:paraId="08AF333C" w14:textId="77777777" w:rsidR="00B81692" w:rsidRPr="00EC76D5" w:rsidRDefault="00B81692" w:rsidP="00B81692">
      <w:pPr>
        <w:pStyle w:val="Code"/>
      </w:pPr>
      <w:r w:rsidRPr="00EC76D5">
        <w:t xml:space="preserve">    }</w:t>
      </w:r>
    </w:p>
    <w:p w14:paraId="0251F86D" w14:textId="444D441D" w:rsidR="007844A1" w:rsidRPr="00EC76D5" w:rsidRDefault="00B81692" w:rsidP="00B81692">
      <w:pPr>
        <w:pStyle w:val="Code"/>
      </w:pPr>
      <w:r w:rsidRPr="00EC76D5">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0B33E4F5" w14:textId="77777777" w:rsidR="00A6064D" w:rsidRPr="00EC76D5" w:rsidRDefault="00A6064D" w:rsidP="00A6064D">
      <w:pPr>
        <w:pStyle w:val="Code"/>
      </w:pPr>
      <w:r w:rsidRPr="00EC76D5">
        <w:t xml:space="preserve">  public Graph&lt;VertexType&gt; generateSubGraph(Set&lt;VertexType&gt; vertexSet) {</w:t>
      </w:r>
    </w:p>
    <w:p w14:paraId="60E34FF0" w14:textId="77777777" w:rsidR="00A6064D" w:rsidRPr="00EC76D5" w:rsidRDefault="00A6064D" w:rsidP="00A6064D">
      <w:pPr>
        <w:pStyle w:val="Code"/>
      </w:pPr>
      <w:r w:rsidRPr="00EC76D5">
        <w:t xml:space="preserve">    Set&lt;UnorderedPair&lt;VertexType,VertexType&gt;&gt; resultEdgeSet = new ListSet&lt;&gt;();</w:t>
      </w:r>
    </w:p>
    <w:p w14:paraId="0B7E883A" w14:textId="77777777" w:rsidR="00A6064D" w:rsidRPr="00EC76D5" w:rsidRDefault="00A6064D" w:rsidP="00A6064D">
      <w:pPr>
        <w:pStyle w:val="Code"/>
      </w:pPr>
      <w:r w:rsidRPr="00EC76D5">
        <w:t xml:space="preserve">   </w:t>
      </w:r>
    </w:p>
    <w:p w14:paraId="103CCAFA" w14:textId="77777777" w:rsidR="00A6064D" w:rsidRPr="00EC76D5" w:rsidRDefault="00A6064D" w:rsidP="00A6064D">
      <w:pPr>
        <w:pStyle w:val="Code"/>
      </w:pPr>
      <w:r w:rsidRPr="00EC76D5">
        <w:t xml:space="preserve">   for (UnorderedPair&lt;VertexType,VertexType&gt; edge : m_edgeSet) {</w:t>
      </w:r>
    </w:p>
    <w:p w14:paraId="07438B40" w14:textId="77777777" w:rsidR="00A6064D" w:rsidRPr="00EC76D5" w:rsidRDefault="00A6064D" w:rsidP="00A6064D">
      <w:pPr>
        <w:pStyle w:val="Code"/>
      </w:pPr>
      <w:r w:rsidRPr="00EC76D5">
        <w:t xml:space="preserve">     if (vertexSet.contains(edge.getFirst()) &amp;&amp;</w:t>
      </w:r>
    </w:p>
    <w:p w14:paraId="4541D317" w14:textId="77777777" w:rsidR="00A6064D" w:rsidRPr="00EC76D5" w:rsidRDefault="00A6064D" w:rsidP="00A6064D">
      <w:pPr>
        <w:pStyle w:val="Code"/>
      </w:pPr>
      <w:r w:rsidRPr="00EC76D5">
        <w:t xml:space="preserve">         vertexSet.contains(edge.getSecond())) {</w:t>
      </w:r>
    </w:p>
    <w:p w14:paraId="094C0615" w14:textId="77777777" w:rsidR="00A6064D" w:rsidRPr="00EC76D5" w:rsidRDefault="00A6064D" w:rsidP="00A6064D">
      <w:pPr>
        <w:pStyle w:val="Code"/>
      </w:pPr>
      <w:r w:rsidRPr="00EC76D5">
        <w:t xml:space="preserve">       resultEdgeSet.add(edge);</w:t>
      </w:r>
    </w:p>
    <w:p w14:paraId="4491F63F" w14:textId="77777777" w:rsidR="00A6064D" w:rsidRPr="00EC76D5" w:rsidRDefault="00A6064D" w:rsidP="00A6064D">
      <w:pPr>
        <w:pStyle w:val="Code"/>
      </w:pPr>
      <w:r w:rsidRPr="00EC76D5">
        <w:t xml:space="preserve">     }</w:t>
      </w:r>
    </w:p>
    <w:p w14:paraId="2EA0A595" w14:textId="77777777" w:rsidR="00A6064D" w:rsidRPr="00EC76D5" w:rsidRDefault="00A6064D" w:rsidP="00A6064D">
      <w:pPr>
        <w:pStyle w:val="Code"/>
      </w:pPr>
      <w:r w:rsidRPr="00EC76D5">
        <w:t xml:space="preserve">   }</w:t>
      </w:r>
    </w:p>
    <w:p w14:paraId="63FCFEAC" w14:textId="77777777" w:rsidR="00A6064D" w:rsidRPr="00EC76D5" w:rsidRDefault="00A6064D" w:rsidP="00A6064D">
      <w:pPr>
        <w:pStyle w:val="Code"/>
      </w:pPr>
      <w:r w:rsidRPr="00EC76D5">
        <w:lastRenderedPageBreak/>
        <w:t xml:space="preserve">   </w:t>
      </w:r>
    </w:p>
    <w:p w14:paraId="7BC2F980" w14:textId="77777777" w:rsidR="00A6064D" w:rsidRPr="00EC76D5" w:rsidRDefault="00A6064D" w:rsidP="00A6064D">
      <w:pPr>
        <w:pStyle w:val="Code"/>
      </w:pPr>
      <w:r w:rsidRPr="00EC76D5">
        <w:t xml:space="preserve">   return (new Graph(vertexSet, resultEdgeSet));</w:t>
      </w:r>
    </w:p>
    <w:p w14:paraId="01EAAEB9" w14:textId="77777777" w:rsidR="00A6064D" w:rsidRPr="00EC76D5" w:rsidRDefault="00A6064D" w:rsidP="00A6064D">
      <w:pPr>
        <w:pStyle w:val="Code"/>
      </w:pPr>
      <w:r w:rsidRPr="00EC76D5">
        <w:t xml:space="preserve">  } </w:t>
      </w:r>
    </w:p>
    <w:p w14:paraId="233D8F34" w14:textId="77777777" w:rsidR="00A6064D" w:rsidRPr="00EC76D5" w:rsidRDefault="00A6064D" w:rsidP="00A6064D">
      <w:pPr>
        <w:pStyle w:val="Code"/>
      </w:pPr>
      <w:r w:rsidRPr="00EC76D5">
        <w:t xml:space="preserve">  </w:t>
      </w:r>
    </w:p>
    <w:p w14:paraId="0BAB86E0" w14:textId="77777777" w:rsidR="00A6064D" w:rsidRPr="00EC76D5" w:rsidRDefault="00A6064D" w:rsidP="00A6064D">
      <w:pPr>
        <w:pStyle w:val="Code"/>
      </w:pPr>
      <w:r w:rsidRPr="00EC76D5">
        <w:t xml:space="preserve">  public String toString() {</w:t>
      </w:r>
    </w:p>
    <w:p w14:paraId="4E6206B5" w14:textId="77777777" w:rsidR="00A6064D" w:rsidRPr="00EC76D5" w:rsidRDefault="00A6064D" w:rsidP="00A6064D">
      <w:pPr>
        <w:pStyle w:val="Code"/>
      </w:pPr>
      <w:r w:rsidRPr="00EC76D5">
        <w:t xml:space="preserve">    return "&lt;" + m_vertexSet + "," + m_edgeSet + "&gt;";</w:t>
      </w:r>
    </w:p>
    <w:p w14:paraId="21A82499" w14:textId="77777777" w:rsidR="00A6064D" w:rsidRPr="00EC76D5" w:rsidRDefault="00A6064D" w:rsidP="00A6064D">
      <w:pPr>
        <w:pStyle w:val="Code"/>
      </w:pPr>
      <w:r w:rsidRPr="00EC76D5">
        <w:t xml:space="preserve">  }</w:t>
      </w:r>
    </w:p>
    <w:p w14:paraId="0F5B4DDA" w14:textId="748FEEC1" w:rsidR="006031A5" w:rsidRPr="00EC76D5" w:rsidRDefault="00A6064D" w:rsidP="00A6064D">
      <w:pPr>
        <w:pStyle w:val="Code"/>
      </w:pPr>
      <w:r w:rsidRPr="00EC76D5">
        <w:t>}</w:t>
      </w:r>
    </w:p>
    <w:p w14:paraId="0B8F5520" w14:textId="036F9226" w:rsidR="00C06B34" w:rsidRPr="00EC76D5" w:rsidRDefault="00C06B34" w:rsidP="00C06B34">
      <w:pPr>
        <w:pStyle w:val="Rubrik2"/>
      </w:pPr>
      <w:bookmarkStart w:id="5701" w:name="_Toc481936451"/>
      <w:r w:rsidRPr="00EC76D5">
        <w:t xml:space="preserve">Directed </w:t>
      </w:r>
      <w:r w:rsidR="00163CD4" w:rsidRPr="00EC76D5">
        <w:t>Graph</w:t>
      </w:r>
      <w:bookmarkEnd w:id="5701"/>
    </w:p>
    <w:p w14:paraId="49FC9525" w14:textId="2E8D34BC" w:rsidR="009A6828" w:rsidRPr="00EC76D5" w:rsidRDefault="009A6828" w:rsidP="009A6828">
      <w:r w:rsidRPr="00EC76D5">
        <w:t>Besides the undirected graph, we also need the directed graph.</w:t>
      </w:r>
    </w:p>
    <w:p w14:paraId="7A2CD48E" w14:textId="7D8E4C38" w:rsidR="009A6828" w:rsidRPr="00EC76D5" w:rsidRDefault="009A6828" w:rsidP="009A6828">
      <w:pPr>
        <w:pStyle w:val="CodeListing"/>
      </w:pPr>
      <w:proofErr w:type="spellStart"/>
      <w:r w:rsidRPr="00EC76D5">
        <w:t>DirectedGraph.java</w:t>
      </w:r>
      <w:proofErr w:type="spellEnd"/>
    </w:p>
    <w:p w14:paraId="656E4184" w14:textId="77777777" w:rsidR="00F96565" w:rsidRPr="00EC76D5" w:rsidRDefault="00F96565" w:rsidP="00F96565">
      <w:pPr>
        <w:pStyle w:val="Code"/>
      </w:pPr>
      <w:r w:rsidRPr="00EC76D5">
        <w:t>package c_compiler;</w:t>
      </w:r>
    </w:p>
    <w:p w14:paraId="51D45425" w14:textId="77777777" w:rsidR="00F96565" w:rsidRPr="00EC76D5" w:rsidRDefault="00F96565" w:rsidP="00F96565">
      <w:pPr>
        <w:pStyle w:val="Code"/>
      </w:pPr>
      <w:r w:rsidRPr="00EC76D5">
        <w:t>import java.util.*;</w:t>
      </w:r>
    </w:p>
    <w:p w14:paraId="59ACFE8F" w14:textId="77777777" w:rsidR="00F96565" w:rsidRPr="00EC76D5" w:rsidRDefault="00F96565" w:rsidP="00F96565">
      <w:pPr>
        <w:pStyle w:val="Code"/>
      </w:pPr>
    </w:p>
    <w:p w14:paraId="5CAE9C19" w14:textId="77777777" w:rsidR="00F96565" w:rsidRPr="00EC76D5" w:rsidRDefault="00F96565" w:rsidP="00F96565">
      <w:pPr>
        <w:pStyle w:val="Code"/>
      </w:pPr>
      <w:r w:rsidRPr="00EC76D5">
        <w:t>public class DirectedGraph&lt;VertexType&gt; {</w:t>
      </w:r>
    </w:p>
    <w:p w14:paraId="31A7575B" w14:textId="77777777" w:rsidR="00F96565" w:rsidRPr="00EC76D5" w:rsidRDefault="00F96565" w:rsidP="00F96565">
      <w:pPr>
        <w:pStyle w:val="Code"/>
      </w:pPr>
      <w:r w:rsidRPr="00EC76D5">
        <w:t xml:space="preserve">  private Set&lt;VertexType&gt; m_vertexSet = new ListSet&lt;&gt;();</w:t>
      </w:r>
    </w:p>
    <w:p w14:paraId="7BCF0397" w14:textId="77777777" w:rsidR="00F96565" w:rsidRPr="00EC76D5" w:rsidRDefault="00F96565" w:rsidP="00F96565">
      <w:pPr>
        <w:pStyle w:val="Code"/>
      </w:pPr>
      <w:r w:rsidRPr="00EC76D5">
        <w:t xml:space="preserve">  private Set&lt;Pair&lt;VertexType,VertexType&gt;&gt; m_edgeSet = new ListSet&lt;&gt;();</w:t>
      </w:r>
    </w:p>
    <w:p w14:paraId="4FC9A746" w14:textId="77777777" w:rsidR="00F96565" w:rsidRPr="00EC76D5" w:rsidRDefault="00F96565" w:rsidP="00F96565">
      <w:pPr>
        <w:pStyle w:val="Code"/>
      </w:pPr>
    </w:p>
    <w:p w14:paraId="0623062B" w14:textId="77777777" w:rsidR="00F96565" w:rsidRPr="00EC76D5" w:rsidRDefault="00F96565" w:rsidP="00F96565">
      <w:pPr>
        <w:pStyle w:val="Code"/>
      </w:pPr>
      <w:r w:rsidRPr="00EC76D5">
        <w:t xml:space="preserve">  public DirectedGraph() {</w:t>
      </w:r>
    </w:p>
    <w:p w14:paraId="08B05C04" w14:textId="77777777" w:rsidR="00F96565" w:rsidRPr="00EC76D5" w:rsidRDefault="00F96565" w:rsidP="00F96565">
      <w:pPr>
        <w:pStyle w:val="Code"/>
      </w:pPr>
      <w:r w:rsidRPr="00EC76D5">
        <w:t xml:space="preserve">    m_vertexSet = new ListSet&lt;&gt;();</w:t>
      </w:r>
    </w:p>
    <w:p w14:paraId="70C6C85D" w14:textId="77777777" w:rsidR="00F96565" w:rsidRPr="00EC76D5" w:rsidRDefault="00F96565" w:rsidP="00F96565">
      <w:pPr>
        <w:pStyle w:val="Code"/>
      </w:pPr>
      <w:r w:rsidRPr="00EC76D5">
        <w:t xml:space="preserve">    m_edgeSet = new ListSet&lt;&gt;();</w:t>
      </w:r>
    </w:p>
    <w:p w14:paraId="1501797F" w14:textId="77777777" w:rsidR="00F96565" w:rsidRPr="00EC76D5" w:rsidRDefault="00F96565" w:rsidP="00F96565">
      <w:pPr>
        <w:pStyle w:val="Code"/>
      </w:pPr>
      <w:r w:rsidRPr="00EC76D5">
        <w:t xml:space="preserve">  }</w:t>
      </w:r>
    </w:p>
    <w:p w14:paraId="749EAB37" w14:textId="77777777" w:rsidR="00F96565" w:rsidRPr="00EC76D5" w:rsidRDefault="00F96565" w:rsidP="00F96565">
      <w:pPr>
        <w:pStyle w:val="Code"/>
      </w:pPr>
      <w:r w:rsidRPr="00EC76D5">
        <w:t xml:space="preserve">  </w:t>
      </w:r>
    </w:p>
    <w:p w14:paraId="061B5206" w14:textId="77777777" w:rsidR="00F96565" w:rsidRPr="00EC76D5" w:rsidRDefault="00F96565" w:rsidP="00F96565">
      <w:pPr>
        <w:pStyle w:val="Code"/>
      </w:pPr>
      <w:r w:rsidRPr="00EC76D5">
        <w:t xml:space="preserve">  public DirectedGraph(Set&lt;VertexType&gt; vertexSet) {</w:t>
      </w:r>
    </w:p>
    <w:p w14:paraId="6126592A" w14:textId="77777777" w:rsidR="00F96565" w:rsidRPr="00EC76D5" w:rsidRDefault="00F96565" w:rsidP="00F96565">
      <w:pPr>
        <w:pStyle w:val="Code"/>
      </w:pPr>
      <w:r w:rsidRPr="00EC76D5">
        <w:t xml:space="preserve">    m_vertexSet = vertexSet;</w:t>
      </w:r>
    </w:p>
    <w:p w14:paraId="173787D0" w14:textId="77777777" w:rsidR="00F96565" w:rsidRPr="00EC76D5" w:rsidRDefault="00F96565" w:rsidP="00F96565">
      <w:pPr>
        <w:pStyle w:val="Code"/>
      </w:pPr>
      <w:r w:rsidRPr="00EC76D5">
        <w:t xml:space="preserve">    m_edgeSet = new ListSet&lt;&gt;();</w:t>
      </w:r>
    </w:p>
    <w:p w14:paraId="4861EB16" w14:textId="77777777" w:rsidR="00F96565" w:rsidRPr="00EC76D5" w:rsidRDefault="00F96565" w:rsidP="00F96565">
      <w:pPr>
        <w:pStyle w:val="Code"/>
      </w:pPr>
      <w:r w:rsidRPr="00EC76D5">
        <w:t xml:space="preserve">  }</w:t>
      </w:r>
    </w:p>
    <w:p w14:paraId="6F84917E" w14:textId="77777777" w:rsidR="00F96565" w:rsidRPr="00EC76D5" w:rsidRDefault="00F96565" w:rsidP="00F96565">
      <w:pPr>
        <w:pStyle w:val="Code"/>
      </w:pPr>
    </w:p>
    <w:p w14:paraId="4BCE7B32" w14:textId="77777777" w:rsidR="00F96565" w:rsidRPr="00EC76D5" w:rsidRDefault="00F96565" w:rsidP="00F96565">
      <w:pPr>
        <w:pStyle w:val="Code"/>
      </w:pPr>
      <w:r w:rsidRPr="00EC76D5">
        <w:t xml:space="preserve">  public DirectedGraph(Set&lt;VertexType&gt; vertexSet,</w:t>
      </w:r>
    </w:p>
    <w:p w14:paraId="4B5900B5" w14:textId="77777777" w:rsidR="00F96565" w:rsidRPr="00EC76D5" w:rsidRDefault="00F96565" w:rsidP="00F96565">
      <w:pPr>
        <w:pStyle w:val="Code"/>
      </w:pPr>
      <w:r w:rsidRPr="00EC76D5">
        <w:t xml:space="preserve">                       Set&lt;Pair&lt;VertexType,VertexType&gt;&gt; edgeSet) {</w:t>
      </w:r>
    </w:p>
    <w:p w14:paraId="307D0DE6" w14:textId="77777777" w:rsidR="00F96565" w:rsidRPr="00EC76D5" w:rsidRDefault="00F96565" w:rsidP="00F96565">
      <w:pPr>
        <w:pStyle w:val="Code"/>
      </w:pPr>
      <w:r w:rsidRPr="00EC76D5">
        <w:t xml:space="preserve">    m_vertexSet = vertexSet;</w:t>
      </w:r>
    </w:p>
    <w:p w14:paraId="488B0AD8" w14:textId="77777777" w:rsidR="00F96565" w:rsidRPr="00EC76D5" w:rsidRDefault="00F96565" w:rsidP="00F96565">
      <w:pPr>
        <w:pStyle w:val="Code"/>
      </w:pPr>
      <w:r w:rsidRPr="00EC76D5">
        <w:t xml:space="preserve">    m_edgeSet = edgeSet;</w:t>
      </w:r>
    </w:p>
    <w:p w14:paraId="192BD597" w14:textId="77777777" w:rsidR="00F96565" w:rsidRPr="00EC76D5" w:rsidRDefault="00F96565" w:rsidP="00F96565">
      <w:pPr>
        <w:pStyle w:val="Code"/>
      </w:pPr>
      <w:r w:rsidRPr="00EC76D5">
        <w:t xml:space="preserve">  }</w:t>
      </w:r>
    </w:p>
    <w:p w14:paraId="41ADC285" w14:textId="77777777" w:rsidR="00F96565" w:rsidRPr="00EC76D5" w:rsidRDefault="00F96565" w:rsidP="00F96565">
      <w:pPr>
        <w:pStyle w:val="Code"/>
      </w:pPr>
    </w:p>
    <w:p w14:paraId="420C38CA" w14:textId="77777777" w:rsidR="00F96565" w:rsidRPr="00EC76D5" w:rsidRDefault="00F96565" w:rsidP="00F96565">
      <w:pPr>
        <w:pStyle w:val="Code"/>
      </w:pPr>
      <w:r w:rsidRPr="00EC76D5">
        <w:t xml:space="preserve">  public Set&lt;VertexType&gt; getVertexSet() {</w:t>
      </w:r>
    </w:p>
    <w:p w14:paraId="69EB7A5E" w14:textId="77777777" w:rsidR="00F96565" w:rsidRPr="00EC76D5" w:rsidRDefault="00F96565" w:rsidP="00F96565">
      <w:pPr>
        <w:pStyle w:val="Code"/>
      </w:pPr>
      <w:r w:rsidRPr="00EC76D5">
        <w:t xml:space="preserve">    return m_vertexSet;</w:t>
      </w:r>
    </w:p>
    <w:p w14:paraId="09C251F3" w14:textId="77777777" w:rsidR="00F96565" w:rsidRPr="00EC76D5" w:rsidRDefault="00F96565" w:rsidP="00F96565">
      <w:pPr>
        <w:pStyle w:val="Code"/>
      </w:pPr>
      <w:r w:rsidRPr="00EC76D5">
        <w:t xml:space="preserve">  }</w:t>
      </w:r>
    </w:p>
    <w:p w14:paraId="7ECE9D08" w14:textId="77777777" w:rsidR="00F96565" w:rsidRPr="00EC76D5" w:rsidRDefault="00F96565" w:rsidP="00F96565">
      <w:pPr>
        <w:pStyle w:val="Code"/>
      </w:pPr>
      <w:r w:rsidRPr="00EC76D5">
        <w:t xml:space="preserve">  </w:t>
      </w:r>
    </w:p>
    <w:p w14:paraId="576B403B" w14:textId="77777777" w:rsidR="00F96565" w:rsidRPr="00EC76D5" w:rsidRDefault="00F96565" w:rsidP="00F96565">
      <w:pPr>
        <w:pStyle w:val="Code"/>
      </w:pPr>
      <w:r w:rsidRPr="00EC76D5">
        <w:t xml:space="preserve">  public Set&lt;VertexType&gt; getInNeighbourSet(VertexType vertex) {</w:t>
      </w:r>
    </w:p>
    <w:p w14:paraId="488BE8E1" w14:textId="77777777" w:rsidR="00F96565" w:rsidRPr="00EC76D5" w:rsidRDefault="00F96565" w:rsidP="00F96565">
      <w:pPr>
        <w:pStyle w:val="Code"/>
      </w:pPr>
      <w:r w:rsidRPr="00EC76D5">
        <w:t xml:space="preserve">    Set&lt;VertexType&gt; inNeighbourSet = new ListSet&lt;&gt;();</w:t>
      </w:r>
    </w:p>
    <w:p w14:paraId="3A71EA96" w14:textId="77777777" w:rsidR="00F96565" w:rsidRPr="00EC76D5" w:rsidRDefault="00F96565" w:rsidP="00F96565">
      <w:pPr>
        <w:pStyle w:val="Code"/>
      </w:pPr>
      <w:r w:rsidRPr="00EC76D5">
        <w:t xml:space="preserve">    </w:t>
      </w:r>
    </w:p>
    <w:p w14:paraId="3F415715" w14:textId="77777777" w:rsidR="00F96565" w:rsidRPr="00EC76D5" w:rsidRDefault="00F96565" w:rsidP="00F96565">
      <w:pPr>
        <w:pStyle w:val="Code"/>
      </w:pPr>
      <w:r w:rsidRPr="00EC76D5">
        <w:t xml:space="preserve">    for (Pair&lt;VertexType,VertexType&gt; edge : m_edgeSet) {</w:t>
      </w:r>
    </w:p>
    <w:p w14:paraId="48B68B42" w14:textId="77777777" w:rsidR="00F96565" w:rsidRPr="00EC76D5" w:rsidRDefault="00F96565" w:rsidP="00F96565">
      <w:pPr>
        <w:pStyle w:val="Code"/>
      </w:pPr>
      <w:r w:rsidRPr="00EC76D5">
        <w:t xml:space="preserve">      if (edge.getSecond() == vertex) {</w:t>
      </w:r>
    </w:p>
    <w:p w14:paraId="1E093985" w14:textId="77777777" w:rsidR="00F96565" w:rsidRPr="00EC76D5" w:rsidRDefault="00F96565" w:rsidP="00F96565">
      <w:pPr>
        <w:pStyle w:val="Code"/>
      </w:pPr>
      <w:r w:rsidRPr="00EC76D5">
        <w:t xml:space="preserve">        inNeighbourSet.add(edge.getFirst());</w:t>
      </w:r>
    </w:p>
    <w:p w14:paraId="62F07549" w14:textId="77777777" w:rsidR="00F96565" w:rsidRPr="00EC76D5" w:rsidRDefault="00F96565" w:rsidP="00F96565">
      <w:pPr>
        <w:pStyle w:val="Code"/>
      </w:pPr>
      <w:r w:rsidRPr="00EC76D5">
        <w:t xml:space="preserve">      }      </w:t>
      </w:r>
    </w:p>
    <w:p w14:paraId="3DD066C8" w14:textId="77777777" w:rsidR="00F96565" w:rsidRPr="00EC76D5" w:rsidRDefault="00F96565" w:rsidP="00F96565">
      <w:pPr>
        <w:pStyle w:val="Code"/>
      </w:pPr>
      <w:r w:rsidRPr="00EC76D5">
        <w:t xml:space="preserve">    }</w:t>
      </w:r>
    </w:p>
    <w:p w14:paraId="7F03EAC2" w14:textId="77777777" w:rsidR="00F96565" w:rsidRPr="00EC76D5" w:rsidRDefault="00F96565" w:rsidP="00F96565">
      <w:pPr>
        <w:pStyle w:val="Code"/>
      </w:pPr>
      <w:r w:rsidRPr="00EC76D5">
        <w:t xml:space="preserve">    </w:t>
      </w:r>
    </w:p>
    <w:p w14:paraId="54520817" w14:textId="77777777" w:rsidR="00F96565" w:rsidRPr="00EC76D5" w:rsidRDefault="00F96565" w:rsidP="00F96565">
      <w:pPr>
        <w:pStyle w:val="Code"/>
      </w:pPr>
      <w:r w:rsidRPr="00EC76D5">
        <w:t xml:space="preserve">    return inNeighbourSet;</w:t>
      </w:r>
    </w:p>
    <w:p w14:paraId="6A0D3EAF" w14:textId="77777777" w:rsidR="00F96565" w:rsidRPr="00EC76D5" w:rsidRDefault="00F96565" w:rsidP="00F96565">
      <w:pPr>
        <w:pStyle w:val="Code"/>
      </w:pPr>
      <w:r w:rsidRPr="00EC76D5">
        <w:t xml:space="preserve">  }</w:t>
      </w:r>
    </w:p>
    <w:p w14:paraId="192AA1BC" w14:textId="77777777" w:rsidR="00F96565" w:rsidRPr="00EC76D5" w:rsidRDefault="00F96565" w:rsidP="00F96565">
      <w:pPr>
        <w:pStyle w:val="Code"/>
      </w:pPr>
    </w:p>
    <w:p w14:paraId="138B5AD4" w14:textId="77777777" w:rsidR="00F96565" w:rsidRPr="00EC76D5" w:rsidRDefault="00F96565" w:rsidP="00F96565">
      <w:pPr>
        <w:pStyle w:val="Code"/>
      </w:pPr>
      <w:r w:rsidRPr="00EC76D5">
        <w:t xml:space="preserve">  public Set&lt;VertexType&gt; getOutNeighbourSet(VertexType vertex) {</w:t>
      </w:r>
    </w:p>
    <w:p w14:paraId="64282CF6" w14:textId="77777777" w:rsidR="00F96565" w:rsidRPr="00EC76D5" w:rsidRDefault="00F96565" w:rsidP="00F96565">
      <w:pPr>
        <w:pStyle w:val="Code"/>
      </w:pPr>
      <w:r w:rsidRPr="00EC76D5">
        <w:t xml:space="preserve">    Set&lt;VertexType&gt; outNeighbourSet = new ListSet&lt;&gt;();</w:t>
      </w:r>
    </w:p>
    <w:p w14:paraId="7451D12D" w14:textId="77777777" w:rsidR="00F96565" w:rsidRPr="00EC76D5" w:rsidRDefault="00F96565" w:rsidP="00F96565">
      <w:pPr>
        <w:pStyle w:val="Code"/>
      </w:pPr>
      <w:r w:rsidRPr="00EC76D5">
        <w:t xml:space="preserve">    </w:t>
      </w:r>
    </w:p>
    <w:p w14:paraId="01D29633" w14:textId="77777777" w:rsidR="00F96565" w:rsidRPr="00EC76D5" w:rsidRDefault="00F96565" w:rsidP="00F96565">
      <w:pPr>
        <w:pStyle w:val="Code"/>
      </w:pPr>
      <w:r w:rsidRPr="00EC76D5">
        <w:t xml:space="preserve">    for (Pair&lt;VertexType,VertexType&gt; edge : m_edgeSet) {</w:t>
      </w:r>
    </w:p>
    <w:p w14:paraId="06D8D6E8" w14:textId="77777777" w:rsidR="00F96565" w:rsidRPr="00EC76D5" w:rsidRDefault="00F96565" w:rsidP="00F96565">
      <w:pPr>
        <w:pStyle w:val="Code"/>
      </w:pPr>
      <w:r w:rsidRPr="00EC76D5">
        <w:lastRenderedPageBreak/>
        <w:t xml:space="preserve">      if (edge.getFirst() == vertex) {</w:t>
      </w:r>
    </w:p>
    <w:p w14:paraId="47B9347C" w14:textId="77777777" w:rsidR="00F96565" w:rsidRPr="00EC76D5" w:rsidRDefault="00F96565" w:rsidP="00F96565">
      <w:pPr>
        <w:pStyle w:val="Code"/>
      </w:pPr>
      <w:r w:rsidRPr="00EC76D5">
        <w:t xml:space="preserve">        outNeighbourSet.add(edge.getSecond());</w:t>
      </w:r>
    </w:p>
    <w:p w14:paraId="271F5E58" w14:textId="77777777" w:rsidR="00F96565" w:rsidRPr="00EC76D5" w:rsidRDefault="00F96565" w:rsidP="00F96565">
      <w:pPr>
        <w:pStyle w:val="Code"/>
      </w:pPr>
      <w:r w:rsidRPr="00EC76D5">
        <w:t xml:space="preserve">      }</w:t>
      </w:r>
    </w:p>
    <w:p w14:paraId="79731056" w14:textId="77777777" w:rsidR="00F96565" w:rsidRPr="00EC76D5" w:rsidRDefault="00F96565" w:rsidP="00F96565">
      <w:pPr>
        <w:pStyle w:val="Code"/>
      </w:pPr>
      <w:r w:rsidRPr="00EC76D5">
        <w:t xml:space="preserve">    }</w:t>
      </w:r>
    </w:p>
    <w:p w14:paraId="4E46A030" w14:textId="77777777" w:rsidR="00F96565" w:rsidRPr="00EC76D5" w:rsidRDefault="00F96565" w:rsidP="00F96565">
      <w:pPr>
        <w:pStyle w:val="Code"/>
      </w:pPr>
      <w:r w:rsidRPr="00EC76D5">
        <w:t xml:space="preserve">    </w:t>
      </w:r>
    </w:p>
    <w:p w14:paraId="067C2F7A" w14:textId="77777777" w:rsidR="00F96565" w:rsidRPr="00EC76D5" w:rsidRDefault="00F96565" w:rsidP="00F96565">
      <w:pPr>
        <w:pStyle w:val="Code"/>
      </w:pPr>
      <w:r w:rsidRPr="00EC76D5">
        <w:t xml:space="preserve">    return outNeighbourSet;</w:t>
      </w:r>
    </w:p>
    <w:p w14:paraId="65360D38" w14:textId="77777777" w:rsidR="00F96565" w:rsidRPr="00EC76D5" w:rsidRDefault="00F96565" w:rsidP="00F96565">
      <w:pPr>
        <w:pStyle w:val="Code"/>
      </w:pPr>
      <w:r w:rsidRPr="00EC76D5">
        <w:t xml:space="preserve">  }</w:t>
      </w:r>
    </w:p>
    <w:p w14:paraId="65A61C7F" w14:textId="77777777" w:rsidR="00F96565" w:rsidRPr="00EC76D5" w:rsidRDefault="00F96565" w:rsidP="00F96565">
      <w:pPr>
        <w:pStyle w:val="Code"/>
      </w:pPr>
    </w:p>
    <w:p w14:paraId="30A01758" w14:textId="77777777" w:rsidR="00F96565" w:rsidRPr="00EC76D5" w:rsidRDefault="00F96565" w:rsidP="00F96565">
      <w:pPr>
        <w:pStyle w:val="Code"/>
      </w:pPr>
      <w:r w:rsidRPr="00EC76D5">
        <w:t xml:space="preserve">  public Set&lt;Pair&lt;VertexType,VertexType&gt;&gt; getEdgeSet() {</w:t>
      </w:r>
    </w:p>
    <w:p w14:paraId="08AC5155" w14:textId="77777777" w:rsidR="00F96565" w:rsidRPr="00EC76D5" w:rsidRDefault="00F96565" w:rsidP="00F96565">
      <w:pPr>
        <w:pStyle w:val="Code"/>
      </w:pPr>
      <w:r w:rsidRPr="00EC76D5">
        <w:t xml:space="preserve">    return m_edgeSet;</w:t>
      </w:r>
    </w:p>
    <w:p w14:paraId="55B8CC7F" w14:textId="77777777" w:rsidR="00F96565" w:rsidRPr="00EC76D5" w:rsidRDefault="00F96565" w:rsidP="00F96565">
      <w:pPr>
        <w:pStyle w:val="Code"/>
      </w:pPr>
      <w:r w:rsidRPr="00EC76D5">
        <w:t xml:space="preserve">  }</w:t>
      </w:r>
    </w:p>
    <w:p w14:paraId="2D89FAD5" w14:textId="77777777" w:rsidR="00F96565" w:rsidRPr="00EC76D5" w:rsidRDefault="00F96565" w:rsidP="00F96565">
      <w:pPr>
        <w:pStyle w:val="Code"/>
      </w:pPr>
    </w:p>
    <w:p w14:paraId="216876ED" w14:textId="77777777" w:rsidR="00F96565" w:rsidRPr="00EC76D5" w:rsidRDefault="00F96565" w:rsidP="00F96565">
      <w:pPr>
        <w:pStyle w:val="Code"/>
      </w:pPr>
      <w:r w:rsidRPr="00EC76D5">
        <w:t xml:space="preserve">  // ------------------------------------------------------------------------</w:t>
      </w:r>
    </w:p>
    <w:p w14:paraId="3FA728C1" w14:textId="77777777" w:rsidR="00F96565" w:rsidRPr="00EC76D5" w:rsidRDefault="00F96565" w:rsidP="00F96565">
      <w:pPr>
        <w:pStyle w:val="Code"/>
      </w:pPr>
      <w:r w:rsidRPr="00EC76D5">
        <w:t xml:space="preserve">  </w:t>
      </w:r>
    </w:p>
    <w:p w14:paraId="0AD358F8" w14:textId="77777777" w:rsidR="00F96565" w:rsidRPr="00EC76D5" w:rsidRDefault="00F96565" w:rsidP="00F96565">
      <w:pPr>
        <w:pStyle w:val="Code"/>
      </w:pPr>
      <w:r w:rsidRPr="00EC76D5">
        <w:t xml:space="preserve">  public void addVertex(VertexType vertex) {</w:t>
      </w:r>
    </w:p>
    <w:p w14:paraId="6908E84D" w14:textId="77777777" w:rsidR="00F96565" w:rsidRPr="00EC76D5" w:rsidRDefault="00F96565" w:rsidP="00F96565">
      <w:pPr>
        <w:pStyle w:val="Code"/>
      </w:pPr>
      <w:r w:rsidRPr="00EC76D5">
        <w:t xml:space="preserve">    m_vertexSet.add(vertex);</w:t>
      </w:r>
    </w:p>
    <w:p w14:paraId="15C4B362" w14:textId="77777777" w:rsidR="00F96565" w:rsidRPr="00EC76D5" w:rsidRDefault="00F96565" w:rsidP="00F96565">
      <w:pPr>
        <w:pStyle w:val="Code"/>
      </w:pPr>
      <w:r w:rsidRPr="00EC76D5">
        <w:t xml:space="preserve">  }</w:t>
      </w:r>
    </w:p>
    <w:p w14:paraId="36226F2C" w14:textId="77777777" w:rsidR="00F96565" w:rsidRPr="00EC76D5" w:rsidRDefault="00F96565" w:rsidP="00F96565">
      <w:pPr>
        <w:pStyle w:val="Code"/>
      </w:pPr>
      <w:r w:rsidRPr="00EC76D5">
        <w:t xml:space="preserve">  </w:t>
      </w:r>
    </w:p>
    <w:p w14:paraId="620FCA24" w14:textId="77777777" w:rsidR="00F96565" w:rsidRPr="00EC76D5" w:rsidRDefault="00F96565" w:rsidP="00F96565">
      <w:pPr>
        <w:pStyle w:val="Code"/>
      </w:pPr>
      <w:r w:rsidRPr="00EC76D5">
        <w:t xml:space="preserve">  public void eraseVertex(VertexType vertex) {</w:t>
      </w:r>
    </w:p>
    <w:p w14:paraId="12CABB25" w14:textId="77777777" w:rsidR="00F96565" w:rsidRPr="00EC76D5" w:rsidRDefault="00F96565" w:rsidP="00F96565">
      <w:pPr>
        <w:pStyle w:val="Code"/>
      </w:pPr>
      <w:r w:rsidRPr="00EC76D5">
        <w:t xml:space="preserve">    m_vertexSet.remove(vertex);</w:t>
      </w:r>
    </w:p>
    <w:p w14:paraId="067A3BC8" w14:textId="77777777" w:rsidR="00F96565" w:rsidRPr="00EC76D5" w:rsidRDefault="00F96565" w:rsidP="00F96565">
      <w:pPr>
        <w:pStyle w:val="Code"/>
      </w:pPr>
      <w:r w:rsidRPr="00EC76D5">
        <w:t xml:space="preserve">  }</w:t>
      </w:r>
    </w:p>
    <w:p w14:paraId="1A542A1F" w14:textId="77777777" w:rsidR="00F96565" w:rsidRPr="00EC76D5" w:rsidRDefault="00F96565" w:rsidP="00F96565">
      <w:pPr>
        <w:pStyle w:val="Code"/>
      </w:pPr>
      <w:r w:rsidRPr="00EC76D5">
        <w:t xml:space="preserve">  </w:t>
      </w:r>
    </w:p>
    <w:p w14:paraId="29E09F29" w14:textId="77777777" w:rsidR="00F96565" w:rsidRPr="00EC76D5" w:rsidRDefault="00F96565" w:rsidP="00F96565">
      <w:pPr>
        <w:pStyle w:val="Code"/>
      </w:pPr>
      <w:r w:rsidRPr="00EC76D5">
        <w:t xml:space="preserve">  public void addEdge(VertexType vertex1, VertexType vertex2) {</w:t>
      </w:r>
    </w:p>
    <w:p w14:paraId="2946AEB4" w14:textId="77777777" w:rsidR="00F96565" w:rsidRPr="00EC76D5" w:rsidRDefault="00F96565" w:rsidP="00F96565">
      <w:pPr>
        <w:pStyle w:val="Code"/>
      </w:pPr>
      <w:r w:rsidRPr="00EC76D5">
        <w:t xml:space="preserve">    m_edgeSet.add(new Pair&lt;&gt;(vertex1, vertex2));</w:t>
      </w:r>
    </w:p>
    <w:p w14:paraId="17A8FBD2" w14:textId="77777777" w:rsidR="00F96565" w:rsidRPr="00EC76D5" w:rsidRDefault="00F96565" w:rsidP="00F96565">
      <w:pPr>
        <w:pStyle w:val="Code"/>
      </w:pPr>
      <w:r w:rsidRPr="00EC76D5">
        <w:t xml:space="preserve">  }</w:t>
      </w:r>
    </w:p>
    <w:p w14:paraId="48D16541" w14:textId="77777777" w:rsidR="00F96565" w:rsidRPr="00EC76D5" w:rsidRDefault="00F96565" w:rsidP="00F96565">
      <w:pPr>
        <w:pStyle w:val="Code"/>
      </w:pPr>
      <w:r w:rsidRPr="00EC76D5">
        <w:t xml:space="preserve">  </w:t>
      </w:r>
    </w:p>
    <w:p w14:paraId="242650C5" w14:textId="77777777" w:rsidR="00F96565" w:rsidRPr="00EC76D5" w:rsidRDefault="00F96565" w:rsidP="00F96565">
      <w:pPr>
        <w:pStyle w:val="Code"/>
      </w:pPr>
      <w:r w:rsidRPr="00EC76D5">
        <w:t xml:space="preserve">  public void addEdge(Pair&lt;VertexType,VertexType&gt; edge) {</w:t>
      </w:r>
    </w:p>
    <w:p w14:paraId="6CF56D74" w14:textId="77777777" w:rsidR="00F96565" w:rsidRPr="00EC76D5" w:rsidRDefault="00F96565" w:rsidP="00F96565">
      <w:pPr>
        <w:pStyle w:val="Code"/>
      </w:pPr>
      <w:r w:rsidRPr="00EC76D5">
        <w:t xml:space="preserve">    m_edgeSet.add(edge);</w:t>
      </w:r>
    </w:p>
    <w:p w14:paraId="1E74FDD1" w14:textId="77777777" w:rsidR="00F96565" w:rsidRPr="00EC76D5" w:rsidRDefault="00F96565" w:rsidP="00F96565">
      <w:pPr>
        <w:pStyle w:val="Code"/>
      </w:pPr>
      <w:r w:rsidRPr="00EC76D5">
        <w:t xml:space="preserve">  }</w:t>
      </w:r>
    </w:p>
    <w:p w14:paraId="093A0C60" w14:textId="77777777" w:rsidR="00F96565" w:rsidRPr="00EC76D5" w:rsidRDefault="00F96565" w:rsidP="00F96565">
      <w:pPr>
        <w:pStyle w:val="Code"/>
      </w:pPr>
      <w:r w:rsidRPr="00EC76D5">
        <w:t xml:space="preserve">  </w:t>
      </w:r>
    </w:p>
    <w:p w14:paraId="12F9835D" w14:textId="77777777" w:rsidR="00F96565" w:rsidRPr="00EC76D5" w:rsidRDefault="00F96565" w:rsidP="00F96565">
      <w:pPr>
        <w:pStyle w:val="Code"/>
      </w:pPr>
      <w:r w:rsidRPr="00EC76D5">
        <w:t xml:space="preserve">  public void eraseEdge(VertexType vertex1, VertexType vertex2) {</w:t>
      </w:r>
    </w:p>
    <w:p w14:paraId="09313B04" w14:textId="77777777" w:rsidR="00F96565" w:rsidRPr="00EC76D5" w:rsidRDefault="00F96565" w:rsidP="00F96565">
      <w:pPr>
        <w:pStyle w:val="Code"/>
      </w:pPr>
      <w:r w:rsidRPr="00EC76D5">
        <w:t xml:space="preserve">    m_edgeSet.remove(new Pair&lt;&gt;(vertex1, vertex2));</w:t>
      </w:r>
    </w:p>
    <w:p w14:paraId="40B1ACB8" w14:textId="77777777" w:rsidR="00F96565" w:rsidRPr="00EC76D5" w:rsidRDefault="00F96565" w:rsidP="00F96565">
      <w:pPr>
        <w:pStyle w:val="Code"/>
      </w:pPr>
      <w:r w:rsidRPr="00EC76D5">
        <w:t xml:space="preserve">  }</w:t>
      </w:r>
    </w:p>
    <w:p w14:paraId="7B3BE562" w14:textId="77777777" w:rsidR="00F96565" w:rsidRPr="00EC76D5" w:rsidRDefault="00F96565" w:rsidP="00F96565">
      <w:pPr>
        <w:pStyle w:val="Code"/>
      </w:pPr>
    </w:p>
    <w:p w14:paraId="43DBD8F0" w14:textId="77777777" w:rsidR="00F96565" w:rsidRPr="00EC76D5" w:rsidRDefault="00F96565" w:rsidP="00F96565">
      <w:pPr>
        <w:pStyle w:val="Code"/>
      </w:pPr>
      <w:r w:rsidRPr="00EC76D5">
        <w:t xml:space="preserve">  public void eraseEdge(Pair&lt;VertexType,VertexType&gt; edge) {</w:t>
      </w:r>
    </w:p>
    <w:p w14:paraId="641E3E3C" w14:textId="77777777" w:rsidR="00F96565" w:rsidRPr="00EC76D5" w:rsidRDefault="00F96565" w:rsidP="00F96565">
      <w:pPr>
        <w:pStyle w:val="Code"/>
      </w:pPr>
      <w:r w:rsidRPr="00EC76D5">
        <w:t xml:space="preserve">    m_edgeSet.remove(edge);</w:t>
      </w:r>
    </w:p>
    <w:p w14:paraId="774675D6" w14:textId="77777777" w:rsidR="00F96565" w:rsidRPr="00EC76D5" w:rsidRDefault="00F96565" w:rsidP="00F96565">
      <w:pPr>
        <w:pStyle w:val="Code"/>
      </w:pPr>
      <w:r w:rsidRPr="00EC76D5">
        <w:t xml:space="preserve">  }</w:t>
      </w:r>
    </w:p>
    <w:p w14:paraId="65237E1D" w14:textId="77777777" w:rsidR="00F96565" w:rsidRPr="00EC76D5" w:rsidRDefault="00F96565" w:rsidP="00F96565">
      <w:pPr>
        <w:pStyle w:val="Code"/>
      </w:pPr>
    </w:p>
    <w:p w14:paraId="1DAA039E" w14:textId="77777777" w:rsidR="00F96565" w:rsidRPr="00EC76D5" w:rsidRDefault="00F96565" w:rsidP="00F96565">
      <w:pPr>
        <w:pStyle w:val="Code"/>
      </w:pPr>
      <w:r w:rsidRPr="00EC76D5">
        <w:t xml:space="preserve">  public Set&lt;DirectedGraph&lt;VertexType&gt;&gt; partitionate() {</w:t>
      </w:r>
    </w:p>
    <w:p w14:paraId="1E597926" w14:textId="77777777" w:rsidR="00F96565" w:rsidRPr="00EC76D5" w:rsidRDefault="00F96565" w:rsidP="00F96565">
      <w:pPr>
        <w:pStyle w:val="Code"/>
      </w:pPr>
      <w:r w:rsidRPr="00EC76D5">
        <w:t xml:space="preserve">    Set&lt;Set&lt;VertexType&gt;&gt; qliqueSet = new ListSet&lt;&gt;();</w:t>
      </w:r>
    </w:p>
    <w:p w14:paraId="69897BD9" w14:textId="77777777" w:rsidR="00F96565" w:rsidRPr="00EC76D5" w:rsidRDefault="00F96565" w:rsidP="00F96565">
      <w:pPr>
        <w:pStyle w:val="Code"/>
      </w:pPr>
      <w:r w:rsidRPr="00EC76D5">
        <w:t xml:space="preserve">    for (VertexType vertex : m_vertexSet) {</w:t>
      </w:r>
    </w:p>
    <w:p w14:paraId="5A6113E4" w14:textId="77777777" w:rsidR="00F96565" w:rsidRPr="00EC76D5" w:rsidRDefault="00F96565" w:rsidP="00F96565">
      <w:pPr>
        <w:pStyle w:val="Code"/>
      </w:pPr>
      <w:r w:rsidRPr="00EC76D5">
        <w:t xml:space="preserve">      Set&lt;VertexType&gt; vertexSet = new ListSet&lt;&gt;();</w:t>
      </w:r>
    </w:p>
    <w:p w14:paraId="5944E66C" w14:textId="77777777" w:rsidR="00F96565" w:rsidRPr="00EC76D5" w:rsidRDefault="00F96565" w:rsidP="00F96565">
      <w:pPr>
        <w:pStyle w:val="Code"/>
      </w:pPr>
      <w:r w:rsidRPr="00EC76D5">
        <w:t xml:space="preserve">      deepSearch(vertex, vertexSet);</w:t>
      </w:r>
    </w:p>
    <w:p w14:paraId="434899D9" w14:textId="77777777" w:rsidR="00F96565" w:rsidRPr="00EC76D5" w:rsidRDefault="00F96565" w:rsidP="00F96565">
      <w:pPr>
        <w:pStyle w:val="Code"/>
      </w:pPr>
      <w:r w:rsidRPr="00EC76D5">
        <w:t xml:space="preserve">      qliqueSet.add(vertexSet);</w:t>
      </w:r>
    </w:p>
    <w:p w14:paraId="5342E0CA" w14:textId="77777777" w:rsidR="00F96565" w:rsidRPr="00EC76D5" w:rsidRDefault="00F96565" w:rsidP="00F96565">
      <w:pPr>
        <w:pStyle w:val="Code"/>
      </w:pPr>
      <w:r w:rsidRPr="00EC76D5">
        <w:t xml:space="preserve">    }</w:t>
      </w:r>
    </w:p>
    <w:p w14:paraId="47B67FBF" w14:textId="77777777" w:rsidR="00F96565" w:rsidRPr="00EC76D5" w:rsidRDefault="00F96565" w:rsidP="00F96565">
      <w:pPr>
        <w:pStyle w:val="Code"/>
      </w:pPr>
    </w:p>
    <w:p w14:paraId="3F4F9E79" w14:textId="77777777" w:rsidR="00F96565" w:rsidRPr="00EC76D5" w:rsidRDefault="00F96565" w:rsidP="00F96565">
      <w:pPr>
        <w:pStyle w:val="Code"/>
      </w:pPr>
      <w:r w:rsidRPr="00EC76D5">
        <w:t xml:space="preserve">    Set&lt;DirectedGraph&lt;VertexType&gt;&gt; graphSet = new ListSet&lt;&gt;();</w:t>
      </w:r>
    </w:p>
    <w:p w14:paraId="6C7F6ADC" w14:textId="77777777" w:rsidR="00F96565" w:rsidRPr="00EC76D5" w:rsidRDefault="00F96565" w:rsidP="00F96565">
      <w:pPr>
        <w:pStyle w:val="Code"/>
      </w:pPr>
      <w:r w:rsidRPr="00EC76D5">
        <w:t xml:space="preserve">    for (Set&lt;VertexType&gt; vertexSet : qliqueSet) {</w:t>
      </w:r>
    </w:p>
    <w:p w14:paraId="6F337121" w14:textId="77777777" w:rsidR="00F96565" w:rsidRPr="00EC76D5" w:rsidRDefault="00F96565" w:rsidP="00F96565">
      <w:pPr>
        <w:pStyle w:val="Code"/>
      </w:pPr>
      <w:r w:rsidRPr="00EC76D5">
        <w:t xml:space="preserve">      graphSet.add(generateSubGraph(vertexSet));</w:t>
      </w:r>
    </w:p>
    <w:p w14:paraId="2387FEE5" w14:textId="77777777" w:rsidR="00F96565" w:rsidRPr="00EC76D5" w:rsidRDefault="00F96565" w:rsidP="00F96565">
      <w:pPr>
        <w:pStyle w:val="Code"/>
      </w:pPr>
      <w:r w:rsidRPr="00EC76D5">
        <w:t xml:space="preserve">    }</w:t>
      </w:r>
    </w:p>
    <w:p w14:paraId="334A4D11" w14:textId="77777777" w:rsidR="00F96565" w:rsidRPr="00EC76D5" w:rsidRDefault="00F96565" w:rsidP="00F96565">
      <w:pPr>
        <w:pStyle w:val="Code"/>
      </w:pPr>
      <w:r w:rsidRPr="00EC76D5">
        <w:t xml:space="preserve">    </w:t>
      </w:r>
    </w:p>
    <w:p w14:paraId="447B4FA8" w14:textId="77777777" w:rsidR="00F96565" w:rsidRPr="00EC76D5" w:rsidRDefault="00F96565" w:rsidP="00F96565">
      <w:pPr>
        <w:pStyle w:val="Code"/>
      </w:pPr>
      <w:r w:rsidRPr="00EC76D5">
        <w:t xml:space="preserve">    return graphSet;</w:t>
      </w:r>
    </w:p>
    <w:p w14:paraId="49ABA8A3" w14:textId="77777777" w:rsidR="00F96565" w:rsidRPr="00EC76D5" w:rsidRDefault="00F96565" w:rsidP="00F96565">
      <w:pPr>
        <w:pStyle w:val="Code"/>
      </w:pPr>
      <w:r w:rsidRPr="00EC76D5">
        <w:t xml:space="preserve">  }</w:t>
      </w:r>
    </w:p>
    <w:p w14:paraId="59714F6D" w14:textId="77777777" w:rsidR="00F96565" w:rsidRPr="00EC76D5" w:rsidRDefault="00F96565" w:rsidP="00F96565">
      <w:pPr>
        <w:pStyle w:val="Code"/>
      </w:pPr>
      <w:r w:rsidRPr="00EC76D5">
        <w:t xml:space="preserve">  </w:t>
      </w:r>
    </w:p>
    <w:p w14:paraId="6B00FD1C" w14:textId="77777777" w:rsidR="00F96565" w:rsidRPr="00EC76D5" w:rsidRDefault="00F96565" w:rsidP="00F96565">
      <w:pPr>
        <w:pStyle w:val="Code"/>
      </w:pPr>
      <w:r w:rsidRPr="00EC76D5">
        <w:t xml:space="preserve">  private void deepSearch(VertexType vertex, Set&lt;VertexType&gt; resultSet) {</w:t>
      </w:r>
    </w:p>
    <w:p w14:paraId="1FFB0652" w14:textId="77777777" w:rsidR="00F96565" w:rsidRPr="00EC76D5" w:rsidRDefault="00F96565" w:rsidP="00F96565">
      <w:pPr>
        <w:pStyle w:val="Code"/>
      </w:pPr>
      <w:r w:rsidRPr="00EC76D5">
        <w:t xml:space="preserve">    if (!resultSet.contains(vertex)) {</w:t>
      </w:r>
    </w:p>
    <w:p w14:paraId="7C2E4809" w14:textId="77777777" w:rsidR="00F96565" w:rsidRPr="00EC76D5" w:rsidRDefault="00F96565" w:rsidP="00F96565">
      <w:pPr>
        <w:pStyle w:val="Code"/>
      </w:pPr>
      <w:r w:rsidRPr="00EC76D5">
        <w:t xml:space="preserve">      resultSet.add(vertex);</w:t>
      </w:r>
    </w:p>
    <w:p w14:paraId="168E6FB7" w14:textId="77777777" w:rsidR="00F96565" w:rsidRPr="00EC76D5" w:rsidRDefault="00F96565" w:rsidP="00F96565">
      <w:pPr>
        <w:pStyle w:val="Code"/>
      </w:pPr>
      <w:r w:rsidRPr="00EC76D5">
        <w:lastRenderedPageBreak/>
        <w:t xml:space="preserve">      Set&lt;VertexType&gt; outNeighbourSet = getOutNeighbourSet(vertex);</w:t>
      </w:r>
    </w:p>
    <w:p w14:paraId="71608F6D" w14:textId="77777777" w:rsidR="00F96565" w:rsidRPr="00EC76D5" w:rsidRDefault="00F96565" w:rsidP="00F96565">
      <w:pPr>
        <w:pStyle w:val="Code"/>
      </w:pPr>
      <w:r w:rsidRPr="00EC76D5">
        <w:t xml:space="preserve">        </w:t>
      </w:r>
    </w:p>
    <w:p w14:paraId="206B4189" w14:textId="77777777" w:rsidR="00F96565" w:rsidRPr="00EC76D5" w:rsidRDefault="00F96565" w:rsidP="00F96565">
      <w:pPr>
        <w:pStyle w:val="Code"/>
      </w:pPr>
      <w:r w:rsidRPr="00EC76D5">
        <w:t xml:space="preserve">      for (VertexType outNeighbour : outNeighbourSet) {</w:t>
      </w:r>
    </w:p>
    <w:p w14:paraId="4DBDDED7" w14:textId="77777777" w:rsidR="00F96565" w:rsidRPr="00EC76D5" w:rsidRDefault="00F96565" w:rsidP="00F96565">
      <w:pPr>
        <w:pStyle w:val="Code"/>
      </w:pPr>
      <w:r w:rsidRPr="00EC76D5">
        <w:t xml:space="preserve">        deepSearch(outNeighbour, resultSet);</w:t>
      </w:r>
    </w:p>
    <w:p w14:paraId="081AAF2E" w14:textId="77777777" w:rsidR="00F96565" w:rsidRPr="00EC76D5" w:rsidRDefault="00F96565" w:rsidP="00F96565">
      <w:pPr>
        <w:pStyle w:val="Code"/>
      </w:pPr>
      <w:r w:rsidRPr="00EC76D5">
        <w:t xml:space="preserve">      }</w:t>
      </w:r>
    </w:p>
    <w:p w14:paraId="02BF3FB9" w14:textId="77777777" w:rsidR="00F96565" w:rsidRPr="00EC76D5" w:rsidRDefault="00F96565" w:rsidP="00F96565">
      <w:pPr>
        <w:pStyle w:val="Code"/>
      </w:pPr>
      <w:r w:rsidRPr="00EC76D5">
        <w:t xml:space="preserve">    }</w:t>
      </w:r>
    </w:p>
    <w:p w14:paraId="7DFC3EAC" w14:textId="77777777" w:rsidR="00F96565" w:rsidRPr="00EC76D5" w:rsidRDefault="00F96565" w:rsidP="00F96565">
      <w:pPr>
        <w:pStyle w:val="Code"/>
      </w:pPr>
      <w:r w:rsidRPr="00EC76D5">
        <w:t xml:space="preserve">  }</w:t>
      </w:r>
    </w:p>
    <w:p w14:paraId="50FD3B9B" w14:textId="77777777" w:rsidR="00F96565" w:rsidRPr="00EC76D5" w:rsidRDefault="00F96565" w:rsidP="00F96565">
      <w:pPr>
        <w:pStyle w:val="Code"/>
      </w:pPr>
    </w:p>
    <w:p w14:paraId="1DE4821A" w14:textId="4281C947" w:rsidR="00F96565" w:rsidRPr="00EC76D5" w:rsidRDefault="00F96565" w:rsidP="00F96565">
      <w:pPr>
        <w:pStyle w:val="Code"/>
      </w:pPr>
      <w:r w:rsidRPr="00EC76D5">
        <w:t xml:space="preserve">  public DirectedGraph&lt;VertexType&gt; generateSubGraph(Set&lt;VertexType&gt;vertexSet){</w:t>
      </w:r>
    </w:p>
    <w:p w14:paraId="625FDC49" w14:textId="77777777" w:rsidR="00F96565" w:rsidRPr="00EC76D5" w:rsidRDefault="00F96565" w:rsidP="00F96565">
      <w:pPr>
        <w:pStyle w:val="Code"/>
      </w:pPr>
      <w:r w:rsidRPr="00EC76D5">
        <w:t xml:space="preserve">    Set&lt;Pair&lt;VertexType,VertexType&gt;&gt; resultEdgeSet = new ListSet&lt;&gt;();</w:t>
      </w:r>
    </w:p>
    <w:p w14:paraId="1292C93E" w14:textId="77777777" w:rsidR="00F96565" w:rsidRPr="00EC76D5" w:rsidRDefault="00F96565" w:rsidP="00F96565">
      <w:pPr>
        <w:pStyle w:val="Code"/>
      </w:pPr>
      <w:r w:rsidRPr="00EC76D5">
        <w:t xml:space="preserve">   </w:t>
      </w:r>
    </w:p>
    <w:p w14:paraId="243F1881" w14:textId="77777777" w:rsidR="00F96565" w:rsidRPr="00EC76D5" w:rsidRDefault="00F96565" w:rsidP="00F96565">
      <w:pPr>
        <w:pStyle w:val="Code"/>
      </w:pPr>
      <w:r w:rsidRPr="00EC76D5">
        <w:t xml:space="preserve">   for (Pair&lt;VertexType,VertexType&gt; edge : m_edgeSet) {</w:t>
      </w:r>
    </w:p>
    <w:p w14:paraId="239BE38F" w14:textId="77777777" w:rsidR="00F96565" w:rsidRPr="00EC76D5" w:rsidRDefault="00F96565" w:rsidP="00F96565">
      <w:pPr>
        <w:pStyle w:val="Code"/>
      </w:pPr>
      <w:r w:rsidRPr="00EC76D5">
        <w:t xml:space="preserve">     if (vertexSet.contains(edge.getFirst()) &amp;&amp;</w:t>
      </w:r>
    </w:p>
    <w:p w14:paraId="2E759E7F" w14:textId="77777777" w:rsidR="00F96565" w:rsidRPr="00EC76D5" w:rsidRDefault="00F96565" w:rsidP="00F96565">
      <w:pPr>
        <w:pStyle w:val="Code"/>
      </w:pPr>
      <w:r w:rsidRPr="00EC76D5">
        <w:t xml:space="preserve">         vertexSet.contains(edge.getSecond())) {</w:t>
      </w:r>
    </w:p>
    <w:p w14:paraId="714E34CB" w14:textId="77777777" w:rsidR="00F96565" w:rsidRPr="00EC76D5" w:rsidRDefault="00F96565" w:rsidP="00F96565">
      <w:pPr>
        <w:pStyle w:val="Code"/>
      </w:pPr>
      <w:r w:rsidRPr="00EC76D5">
        <w:t xml:space="preserve">       resultEdgeSet.add(edge);</w:t>
      </w:r>
    </w:p>
    <w:p w14:paraId="604C3499" w14:textId="77777777" w:rsidR="00F96565" w:rsidRPr="00EC76D5" w:rsidRDefault="00F96565" w:rsidP="00F96565">
      <w:pPr>
        <w:pStyle w:val="Code"/>
      </w:pPr>
      <w:r w:rsidRPr="00EC76D5">
        <w:t xml:space="preserve">     }</w:t>
      </w:r>
    </w:p>
    <w:p w14:paraId="668ABE4D" w14:textId="77777777" w:rsidR="00F96565" w:rsidRPr="00EC76D5" w:rsidRDefault="00F96565" w:rsidP="00F96565">
      <w:pPr>
        <w:pStyle w:val="Code"/>
      </w:pPr>
      <w:r w:rsidRPr="00EC76D5">
        <w:t xml:space="preserve">   }</w:t>
      </w:r>
    </w:p>
    <w:p w14:paraId="73B37F50" w14:textId="77777777" w:rsidR="00F96565" w:rsidRPr="00EC76D5" w:rsidRDefault="00F96565" w:rsidP="00F96565">
      <w:pPr>
        <w:pStyle w:val="Code"/>
      </w:pPr>
      <w:r w:rsidRPr="00EC76D5">
        <w:t xml:space="preserve">   </w:t>
      </w:r>
    </w:p>
    <w:p w14:paraId="48281D1E" w14:textId="77777777" w:rsidR="00F96565" w:rsidRPr="00EC76D5" w:rsidRDefault="00F96565" w:rsidP="00F96565">
      <w:pPr>
        <w:pStyle w:val="Code"/>
      </w:pPr>
      <w:r w:rsidRPr="00EC76D5">
        <w:t xml:space="preserve">   return (new DirectedGraph(vertexSet, resultEdgeSet));</w:t>
      </w:r>
    </w:p>
    <w:p w14:paraId="45F1E7E2" w14:textId="77777777" w:rsidR="00F96565" w:rsidRPr="00EC76D5" w:rsidRDefault="00F96565" w:rsidP="00F96565">
      <w:pPr>
        <w:pStyle w:val="Code"/>
      </w:pPr>
      <w:r w:rsidRPr="00EC76D5">
        <w:t xml:space="preserve">  } </w:t>
      </w:r>
    </w:p>
    <w:p w14:paraId="6C5996BA" w14:textId="77777777" w:rsidR="00F96565" w:rsidRPr="00EC76D5" w:rsidRDefault="00F96565" w:rsidP="00F96565">
      <w:pPr>
        <w:pStyle w:val="Code"/>
      </w:pPr>
      <w:r w:rsidRPr="00EC76D5">
        <w:t xml:space="preserve">  </w:t>
      </w:r>
    </w:p>
    <w:p w14:paraId="43F83E4E" w14:textId="77777777" w:rsidR="00F96565" w:rsidRPr="00EC76D5" w:rsidRDefault="00F96565" w:rsidP="00F96565">
      <w:pPr>
        <w:pStyle w:val="Code"/>
      </w:pPr>
      <w:r w:rsidRPr="00EC76D5">
        <w:t xml:space="preserve">  public String toString() {</w:t>
      </w:r>
    </w:p>
    <w:p w14:paraId="257AFCFF" w14:textId="77777777" w:rsidR="00F96565" w:rsidRPr="00EC76D5" w:rsidRDefault="00F96565" w:rsidP="00F96565">
      <w:pPr>
        <w:pStyle w:val="Code"/>
      </w:pPr>
      <w:r w:rsidRPr="00EC76D5">
        <w:t xml:space="preserve">    return "&lt;" + m_vertexSet + "," + m_edgeSet + "&gt;";</w:t>
      </w:r>
    </w:p>
    <w:p w14:paraId="7A488120" w14:textId="77777777" w:rsidR="00F96565" w:rsidRPr="00EC76D5" w:rsidRDefault="00F96565" w:rsidP="00F96565">
      <w:pPr>
        <w:pStyle w:val="Code"/>
      </w:pPr>
      <w:r w:rsidRPr="00EC76D5">
        <w:t xml:space="preserve">  }</w:t>
      </w:r>
    </w:p>
    <w:p w14:paraId="570F0EB5" w14:textId="4A8E9532" w:rsidR="009A6828" w:rsidRPr="00EC76D5" w:rsidRDefault="00F96565" w:rsidP="00F96565">
      <w:pPr>
        <w:pStyle w:val="Code"/>
      </w:pPr>
      <w:r w:rsidRPr="00EC76D5">
        <w:t>}</w:t>
      </w:r>
    </w:p>
    <w:p w14:paraId="50C75EDE" w14:textId="77777777" w:rsidR="00C06B34" w:rsidRPr="00EC76D5" w:rsidRDefault="00C06B34" w:rsidP="00A6064D">
      <w:pPr>
        <w:pStyle w:val="Code"/>
      </w:pPr>
    </w:p>
    <w:p w14:paraId="440074C9" w14:textId="77777777" w:rsidR="006375DF" w:rsidRPr="00EC76D5" w:rsidRDefault="006375DF" w:rsidP="00A6064D">
      <w:pPr>
        <w:pStyle w:val="Code"/>
      </w:pPr>
    </w:p>
    <w:p w14:paraId="3CC66250" w14:textId="2F7E2715" w:rsidR="00AD7B52" w:rsidRPr="00EC76D5" w:rsidRDefault="006A31DF" w:rsidP="00363EC9">
      <w:pPr>
        <w:pStyle w:val="Rubrik1"/>
      </w:pPr>
      <w:bookmarkStart w:id="5702" w:name="_Toc481936452"/>
      <w:r w:rsidRPr="00EC76D5">
        <w:lastRenderedPageBreak/>
        <w:t xml:space="preserve">The </w:t>
      </w:r>
      <w:r w:rsidR="002554E1" w:rsidRPr="00EC76D5">
        <w:t>Standard Library</w:t>
      </w:r>
      <w:bookmarkEnd w:id="5702"/>
    </w:p>
    <w:p w14:paraId="21B660CB" w14:textId="0EAC07D4" w:rsidR="00EE220E" w:rsidRPr="00EC76D5" w:rsidRDefault="00503728" w:rsidP="00265BDF">
      <w:pPr>
        <w:pStyle w:val="Rubrik2"/>
      </w:pPr>
      <w:bookmarkStart w:id="5703" w:name="_Toc481936453"/>
      <w:r w:rsidRPr="00EC76D5">
        <w:t>Integral and Floating Limits</w:t>
      </w:r>
      <w:bookmarkEnd w:id="5703"/>
    </w:p>
    <w:p w14:paraId="2F6FA423" w14:textId="77777777" w:rsidR="003D1398" w:rsidRPr="00EC76D5" w:rsidRDefault="003D1398" w:rsidP="003D1398">
      <w:pPr>
        <w:pStyle w:val="CodeListing"/>
        <w:rPr>
          <w:highlight w:val="white"/>
        </w:rPr>
      </w:pPr>
      <w:proofErr w:type="spellStart"/>
      <w:r w:rsidRPr="00EC76D5">
        <w:rPr>
          <w:highlight w:val="white"/>
        </w:rPr>
        <w:t>Limits.h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proofErr w:type="spellStart"/>
      <w:r w:rsidRPr="00EC76D5">
        <w:t>Float.h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704" w:name="_Toc481936454"/>
      <w:r w:rsidRPr="00EC76D5">
        <w:lastRenderedPageBreak/>
        <w:t>The A</w:t>
      </w:r>
      <w:r w:rsidR="00EE220E" w:rsidRPr="00EC76D5">
        <w:t>sser</w:t>
      </w:r>
      <w:r w:rsidR="008E5D1A" w:rsidRPr="00EC76D5">
        <w:t>t</w:t>
      </w:r>
      <w:r w:rsidRPr="00EC76D5">
        <w:t xml:space="preserve"> Macro</w:t>
      </w:r>
      <w:bookmarkEnd w:id="5704"/>
    </w:p>
    <w:p w14:paraId="492C07C6" w14:textId="0D69B5A8" w:rsidR="00F65771" w:rsidRPr="00EC76D5" w:rsidRDefault="00F65771" w:rsidP="00F65771">
      <w:pPr>
        <w:pStyle w:val="CodeListing"/>
      </w:pPr>
      <w:proofErr w:type="spellStart"/>
      <w:r w:rsidRPr="00EC76D5">
        <w:t>Assert.h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05" w:name="_Toc481936455"/>
      <w:r w:rsidRPr="00EC76D5">
        <w:t>Locale Data</w:t>
      </w:r>
      <w:bookmarkEnd w:id="5705"/>
    </w:p>
    <w:p w14:paraId="21A3CEC1" w14:textId="0F9ADEBB" w:rsidR="00265BDF" w:rsidRPr="00EC76D5" w:rsidRDefault="0062113D" w:rsidP="0062113D">
      <w:pPr>
        <w:pStyle w:val="CodeListing"/>
      </w:pPr>
      <w:proofErr w:type="spellStart"/>
      <w:r w:rsidRPr="00EC76D5">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proofErr w:type="spellStart"/>
      <w:r w:rsidRPr="00EC76D5">
        <w:t>Locale.c</w:t>
      </w:r>
      <w:proofErr w:type="spellEnd"/>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06" w:name="_Toc481936456"/>
      <w:r w:rsidRPr="00EC76D5">
        <w:t>Character Types</w:t>
      </w:r>
      <w:bookmarkEnd w:id="5706"/>
    </w:p>
    <w:p w14:paraId="243F8CAB" w14:textId="55164455" w:rsidR="00EE220E" w:rsidRPr="00EC76D5" w:rsidRDefault="00B15CBB" w:rsidP="00B15CBB">
      <w:pPr>
        <w:pStyle w:val="CodeListing"/>
      </w:pPr>
      <w:proofErr w:type="spellStart"/>
      <w:r w:rsidRPr="00EC76D5">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proofErr w:type="spellStart"/>
      <w:r w:rsidRPr="00EC76D5">
        <w:t>CType.c</w:t>
      </w:r>
      <w:proofErr w:type="spellEnd"/>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07" w:name="_Toc481936457"/>
      <w:r w:rsidRPr="00EC76D5">
        <w:t>S</w:t>
      </w:r>
      <w:r w:rsidR="00EE220E" w:rsidRPr="00EC76D5">
        <w:t>tring</w:t>
      </w:r>
      <w:r w:rsidRPr="00EC76D5">
        <w:t>s</w:t>
      </w:r>
      <w:bookmarkEnd w:id="5707"/>
    </w:p>
    <w:p w14:paraId="14ACCA1E" w14:textId="75D42039" w:rsidR="0078214F" w:rsidRPr="00EC76D5" w:rsidRDefault="0078214F" w:rsidP="0078214F">
      <w:pPr>
        <w:pStyle w:val="CodeListing"/>
      </w:pPr>
      <w:proofErr w:type="spellStart"/>
      <w:r w:rsidRPr="00EC76D5">
        <w:t>String.h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proofErr w:type="spellStart"/>
      <w:r w:rsidRPr="00EC76D5">
        <w:t>String.c</w:t>
      </w:r>
      <w:proofErr w:type="spellEnd"/>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08" w:name="_Toc481936458"/>
      <w:r w:rsidRPr="00EC76D5">
        <w:t>Long Jumps</w:t>
      </w:r>
      <w:bookmarkEnd w:id="5708"/>
    </w:p>
    <w:p w14:paraId="00D8C1C3" w14:textId="69CB4E73" w:rsidR="00D62A8B" w:rsidRPr="00EC76D5" w:rsidRDefault="0004451D" w:rsidP="0004451D">
      <w:pPr>
        <w:pStyle w:val="CodeListing"/>
      </w:pPr>
      <w:proofErr w:type="spellStart"/>
      <w:r w:rsidRPr="00EC76D5">
        <w:t>SetJ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proofErr w:type="spellStart"/>
      <w:r w:rsidRPr="00EC76D5">
        <w:t>SetJmp.c</w:t>
      </w:r>
      <w:proofErr w:type="spellEnd"/>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09" w:name="_Toc481936459"/>
      <w:r w:rsidRPr="00EC76D5">
        <w:t>Mathematical Functions</w:t>
      </w:r>
      <w:bookmarkEnd w:id="5709"/>
    </w:p>
    <w:p w14:paraId="168DFE01" w14:textId="38A4EFE8" w:rsidR="00D62A8B" w:rsidRPr="00EC76D5" w:rsidRDefault="00555D55" w:rsidP="00555D55">
      <w:pPr>
        <w:pStyle w:val="CodeListing"/>
      </w:pPr>
      <w:proofErr w:type="spellStart"/>
      <w:r w:rsidRPr="00EC76D5">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proofErr w:type="spellStart"/>
      <w:r w:rsidRPr="00EC76D5">
        <w:rPr>
          <w:highlight w:val="white"/>
        </w:rPr>
        <w:t>Math.c</w:t>
      </w:r>
      <w:proofErr w:type="spellEnd"/>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B92E77">
      <w:pPr>
        <w:pStyle w:val="Code"/>
        <w:rPr>
          <w:highlight w:val="white"/>
        </w:rPr>
      </w:pPr>
      <w:r w:rsidRPr="00EC76D5">
        <w:rPr>
          <w:highlight w:val="white"/>
        </w:rPr>
        <w:t xml:space="preserve">  }</w:t>
      </w:r>
    </w:p>
    <w:p w14:paraId="1182162D" w14:textId="77777777" w:rsidR="00555D55" w:rsidRPr="00EC76D5" w:rsidRDefault="00555D55" w:rsidP="00B92E77">
      <w:pPr>
        <w:pStyle w:val="Code"/>
        <w:rPr>
          <w:highlight w:val="white"/>
        </w:rPr>
      </w:pPr>
      <w:r w:rsidRPr="00EC76D5">
        <w:rPr>
          <w:highlight w:val="white"/>
        </w:rPr>
        <w:lastRenderedPageBreak/>
        <w:t>}</w:t>
      </w:r>
    </w:p>
    <w:p w14:paraId="4699778A" w14:textId="77777777" w:rsidR="00555D55" w:rsidRPr="00EC76D5" w:rsidRDefault="00555D55" w:rsidP="00B92E77">
      <w:pPr>
        <w:pStyle w:val="Code"/>
        <w:rPr>
          <w:highlight w:val="white"/>
        </w:rPr>
      </w:pPr>
    </w:p>
    <w:p w14:paraId="088BD602"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pow_int(</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y) {</w:t>
      </w:r>
    </w:p>
    <w:p w14:paraId="779DBB47" w14:textId="77777777" w:rsidR="00555D55" w:rsidRPr="00EC76D5" w:rsidRDefault="00555D55" w:rsidP="00B92E77">
      <w:pPr>
        <w:pStyle w:val="Code"/>
        <w:rPr>
          <w:highlight w:val="white"/>
        </w:rPr>
      </w:pPr>
      <w:r w:rsidRPr="00EC76D5">
        <w:rPr>
          <w:highlight w:val="white"/>
        </w:rPr>
        <w:t xml:space="preserve">  BOOL minus = FALSE;</w:t>
      </w:r>
    </w:p>
    <w:p w14:paraId="7926879A" w14:textId="77777777" w:rsidR="00555D55" w:rsidRPr="00EC76D5" w:rsidRDefault="00555D55" w:rsidP="00B92E77">
      <w:pPr>
        <w:pStyle w:val="Code"/>
        <w:rPr>
          <w:highlight w:val="white"/>
        </w:rPr>
      </w:pPr>
    </w:p>
    <w:p w14:paraId="562D260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(y &lt; 0) {</w:t>
      </w:r>
    </w:p>
    <w:p w14:paraId="1D193AA8" w14:textId="77777777" w:rsidR="00555D55" w:rsidRPr="00EC76D5" w:rsidRDefault="00555D55" w:rsidP="00B92E77">
      <w:pPr>
        <w:pStyle w:val="Code"/>
        <w:rPr>
          <w:highlight w:val="white"/>
        </w:rPr>
      </w:pPr>
      <w:r w:rsidRPr="00EC76D5">
        <w:rPr>
          <w:highlight w:val="white"/>
        </w:rPr>
        <w:t xml:space="preserve">    y = -y;</w:t>
      </w:r>
    </w:p>
    <w:p w14:paraId="6BEBFD85" w14:textId="77777777" w:rsidR="00555D55" w:rsidRPr="00EC76D5" w:rsidRDefault="00555D55" w:rsidP="00B92E77">
      <w:pPr>
        <w:pStyle w:val="Code"/>
        <w:rPr>
          <w:highlight w:val="white"/>
        </w:rPr>
      </w:pPr>
      <w:r w:rsidRPr="00EC76D5">
        <w:rPr>
          <w:highlight w:val="white"/>
        </w:rPr>
        <w:t xml:space="preserve">    minus = TRUE;</w:t>
      </w:r>
    </w:p>
    <w:p w14:paraId="5769C3E3" w14:textId="77777777" w:rsidR="00555D55" w:rsidRPr="00EC76D5" w:rsidRDefault="00555D55" w:rsidP="00B92E77">
      <w:pPr>
        <w:pStyle w:val="Code"/>
        <w:rPr>
          <w:highlight w:val="white"/>
        </w:rPr>
      </w:pPr>
      <w:r w:rsidRPr="00EC76D5">
        <w:rPr>
          <w:highlight w:val="white"/>
        </w:rPr>
        <w:t xml:space="preserve">  }</w:t>
      </w:r>
    </w:p>
    <w:p w14:paraId="0F8CBCF3" w14:textId="77777777" w:rsidR="00555D55" w:rsidRPr="00EC76D5" w:rsidRDefault="00555D55" w:rsidP="00B92E77">
      <w:pPr>
        <w:pStyle w:val="Code"/>
        <w:rPr>
          <w:highlight w:val="white"/>
        </w:rPr>
      </w:pPr>
    </w:p>
    <w:p w14:paraId="253975D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product = 1;</w:t>
      </w:r>
    </w:p>
    <w:p w14:paraId="2869ADF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index;</w:t>
      </w:r>
    </w:p>
    <w:p w14:paraId="7943AAC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for</w:t>
      </w:r>
      <w:r w:rsidRPr="00EC76D5">
        <w:rPr>
          <w:highlight w:val="white"/>
        </w:rPr>
        <w:t xml:space="preserve"> (index = 0; index &lt; y; ++index) {</w:t>
      </w:r>
    </w:p>
    <w:p w14:paraId="33FC8504" w14:textId="77777777" w:rsidR="00555D55" w:rsidRPr="00EC76D5" w:rsidRDefault="00555D55" w:rsidP="00B92E77">
      <w:pPr>
        <w:pStyle w:val="Code"/>
        <w:rPr>
          <w:highlight w:val="white"/>
        </w:rPr>
      </w:pPr>
      <w:r w:rsidRPr="00EC76D5">
        <w:rPr>
          <w:highlight w:val="white"/>
        </w:rPr>
        <w:t xml:space="preserve">    product *= x;</w:t>
      </w:r>
    </w:p>
    <w:p w14:paraId="7987BEBF" w14:textId="77777777" w:rsidR="00555D55" w:rsidRPr="00EC76D5" w:rsidRDefault="00555D55" w:rsidP="00B92E77">
      <w:pPr>
        <w:pStyle w:val="Code"/>
        <w:rPr>
          <w:highlight w:val="white"/>
        </w:rPr>
      </w:pPr>
      <w:r w:rsidRPr="00EC76D5">
        <w:rPr>
          <w:highlight w:val="white"/>
        </w:rPr>
        <w:t xml:space="preserve">  }</w:t>
      </w:r>
    </w:p>
    <w:p w14:paraId="67AD8C7C" w14:textId="77777777" w:rsidR="00555D55" w:rsidRPr="00EC76D5" w:rsidRDefault="00555D55" w:rsidP="00B92E77">
      <w:pPr>
        <w:pStyle w:val="Code"/>
        <w:rPr>
          <w:highlight w:val="white"/>
        </w:rPr>
      </w:pPr>
    </w:p>
    <w:p w14:paraId="07F36ED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minus ? (1 / product) : product;</w:t>
      </w:r>
    </w:p>
    <w:p w14:paraId="20F07A10" w14:textId="77777777" w:rsidR="00555D55" w:rsidRPr="00EC76D5" w:rsidRDefault="00555D55" w:rsidP="00B92E77">
      <w:pPr>
        <w:pStyle w:val="Code"/>
        <w:rPr>
          <w:highlight w:val="white"/>
        </w:rPr>
      </w:pPr>
      <w:r w:rsidRPr="00EC76D5">
        <w:rPr>
          <w:highlight w:val="white"/>
        </w:rPr>
        <w:t>}</w:t>
      </w:r>
    </w:p>
    <w:p w14:paraId="44877B9F" w14:textId="77777777" w:rsidR="00555D55" w:rsidRPr="00EC76D5" w:rsidRDefault="00555D55" w:rsidP="00B92E77">
      <w:pPr>
        <w:pStyle w:val="Code"/>
        <w:rPr>
          <w:highlight w:val="white"/>
        </w:rPr>
      </w:pPr>
    </w:p>
    <w:p w14:paraId="1C9E6B5D"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w:t>
      </w:r>
      <w:r w:rsidRPr="00EC76D5">
        <w:rPr>
          <w:color w:val="0000FF"/>
          <w:highlight w:val="white"/>
        </w:rPr>
        <w:t>double</w:t>
      </w:r>
      <w:r w:rsidRPr="00EC76D5">
        <w:rPr>
          <w:highlight w:val="white"/>
        </w:rPr>
        <w:t xml:space="preserve"> x, </w:t>
      </w:r>
      <w:r w:rsidRPr="00EC76D5">
        <w:rPr>
          <w:color w:val="0000FF"/>
          <w:highlight w:val="white"/>
        </w:rPr>
        <w:t>double</w:t>
      </w:r>
      <w:r w:rsidRPr="00EC76D5">
        <w:rPr>
          <w:highlight w:val="white"/>
        </w:rPr>
        <w:t xml:space="preserve"> y) {</w:t>
      </w:r>
    </w:p>
    <w:p w14:paraId="04899825"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&gt; 0)  {</w:t>
      </w:r>
    </w:p>
    <w:p w14:paraId="57B212D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exp(y * log(x));</w:t>
      </w:r>
    </w:p>
    <w:p w14:paraId="658A619A" w14:textId="77777777" w:rsidR="00555D55" w:rsidRPr="00EC76D5" w:rsidRDefault="00555D55" w:rsidP="00B92E77">
      <w:pPr>
        <w:pStyle w:val="Code"/>
        <w:rPr>
          <w:highlight w:val="white"/>
        </w:rPr>
      </w:pPr>
      <w:r w:rsidRPr="00EC76D5">
        <w:rPr>
          <w:highlight w:val="white"/>
        </w:rPr>
        <w:t xml:space="preserve">  }</w:t>
      </w:r>
    </w:p>
    <w:p w14:paraId="08CF4F6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08ACE3A" w14:textId="77777777" w:rsidR="00555D55" w:rsidRPr="00EC76D5" w:rsidRDefault="00555D55" w:rsidP="00B92E77">
      <w:pPr>
        <w:pStyle w:val="Code"/>
        <w:rPr>
          <w:highlight w:val="white"/>
        </w:rPr>
      </w:pPr>
      <w:r w:rsidRPr="00EC76D5">
        <w:rPr>
          <w:highlight w:val="white"/>
        </w:rPr>
        <w:t xml:space="preserve">    errno = EDOM;</w:t>
      </w:r>
    </w:p>
    <w:p w14:paraId="58164CAD" w14:textId="77777777" w:rsidR="00555D55" w:rsidRPr="00EC76D5" w:rsidRDefault="00555D55" w:rsidP="00B92E77">
      <w:pPr>
        <w:pStyle w:val="Code"/>
        <w:rPr>
          <w:highlight w:val="white"/>
        </w:rPr>
      </w:pPr>
      <w:r w:rsidRPr="00EC76D5">
        <w:rPr>
          <w:highlight w:val="white"/>
        </w:rPr>
        <w:t xml:space="preserve">    exit(-1);</w:t>
      </w:r>
    </w:p>
    <w:p w14:paraId="6A887F3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1185FA57" w14:textId="77777777" w:rsidR="00555D55" w:rsidRPr="00EC76D5" w:rsidRDefault="00555D55" w:rsidP="00B92E77">
      <w:pPr>
        <w:pStyle w:val="Code"/>
        <w:rPr>
          <w:highlight w:val="white"/>
        </w:rPr>
      </w:pPr>
      <w:r w:rsidRPr="00EC76D5">
        <w:rPr>
          <w:highlight w:val="white"/>
        </w:rPr>
        <w:t xml:space="preserve">  }</w:t>
      </w:r>
    </w:p>
    <w:p w14:paraId="5BE19167" w14:textId="77777777" w:rsidR="00555D55" w:rsidRPr="00EC76D5" w:rsidRDefault="00555D55" w:rsidP="00B92E77">
      <w:pPr>
        <w:pStyle w:val="Code"/>
        <w:rPr>
          <w:highlight w:val="white"/>
        </w:rPr>
      </w:pPr>
      <w:r w:rsidRPr="00EC76D5">
        <w:rPr>
          <w:highlight w:val="white"/>
        </w:rPr>
        <w:t>}</w:t>
      </w:r>
    </w:p>
    <w:p w14:paraId="7794064A" w14:textId="77777777" w:rsidR="00555D55" w:rsidRPr="00EC76D5" w:rsidRDefault="00555D55" w:rsidP="00B92E77">
      <w:pPr>
        <w:pStyle w:val="Code"/>
        <w:rPr>
          <w:highlight w:val="white"/>
        </w:rPr>
      </w:pPr>
    </w:p>
    <w:p w14:paraId="04C237FA"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ldexp(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n) {</w:t>
      </w:r>
    </w:p>
    <w:p w14:paraId="29EA254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 pow(2, (</w:t>
      </w:r>
      <w:r w:rsidRPr="00EC76D5">
        <w:rPr>
          <w:color w:val="0000FF"/>
          <w:highlight w:val="white"/>
        </w:rPr>
        <w:t>double</w:t>
      </w:r>
      <w:r w:rsidRPr="00EC76D5">
        <w:rPr>
          <w:highlight w:val="white"/>
        </w:rPr>
        <w:t>)n);</w:t>
      </w:r>
    </w:p>
    <w:p w14:paraId="16A5A649" w14:textId="77777777" w:rsidR="00555D55" w:rsidRPr="00EC76D5" w:rsidRDefault="00555D55" w:rsidP="00B92E77">
      <w:pPr>
        <w:pStyle w:val="Code"/>
        <w:rPr>
          <w:highlight w:val="white"/>
        </w:rPr>
      </w:pPr>
      <w:r w:rsidRPr="00EC76D5">
        <w:rPr>
          <w:highlight w:val="white"/>
        </w:rPr>
        <w:t>}</w:t>
      </w:r>
    </w:p>
    <w:p w14:paraId="6BE8F18B" w14:textId="77777777" w:rsidR="00555D55" w:rsidRPr="00EC76D5" w:rsidRDefault="00555D55" w:rsidP="00B92E77">
      <w:pPr>
        <w:pStyle w:val="Code"/>
        <w:rPr>
          <w:highlight w:val="white"/>
        </w:rPr>
      </w:pPr>
    </w:p>
    <w:p w14:paraId="62875615"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frexp(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p) {</w:t>
      </w:r>
    </w:p>
    <w:p w14:paraId="7CFE55B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(p != NULL) {</w:t>
      </w:r>
    </w:p>
    <w:p w14:paraId="442C4C5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727A6CD1" w14:textId="77777777" w:rsidR="00555D55" w:rsidRPr="00EC76D5" w:rsidRDefault="00555D55" w:rsidP="00B92E77">
      <w:pPr>
        <w:pStyle w:val="Code"/>
        <w:rPr>
          <w:highlight w:val="white"/>
        </w:rPr>
      </w:pPr>
      <w:r w:rsidRPr="00EC76D5">
        <w:rPr>
          <w:highlight w:val="white"/>
        </w:rPr>
        <w:t xml:space="preserve">      *p = 0;</w:t>
      </w:r>
    </w:p>
    <w:p w14:paraId="5DAD7061"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61BD2D27" w14:textId="77777777" w:rsidR="00555D55" w:rsidRPr="00EC76D5" w:rsidRDefault="00555D55" w:rsidP="00B92E77">
      <w:pPr>
        <w:pStyle w:val="Code"/>
        <w:rPr>
          <w:highlight w:val="white"/>
        </w:rPr>
      </w:pPr>
      <w:r w:rsidRPr="00EC76D5">
        <w:rPr>
          <w:highlight w:val="white"/>
        </w:rPr>
        <w:t xml:space="preserve">    }</w:t>
      </w:r>
    </w:p>
    <w:p w14:paraId="317A0AE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FF418E" w14:textId="77777777" w:rsidR="00555D55" w:rsidRPr="00EC76D5" w:rsidRDefault="00555D55" w:rsidP="00B92E77">
      <w:pPr>
        <w:pStyle w:val="Code"/>
        <w:rPr>
          <w:highlight w:val="white"/>
        </w:rPr>
      </w:pPr>
      <w:r w:rsidRPr="00EC76D5">
        <w:rPr>
          <w:highlight w:val="white"/>
        </w:rPr>
        <w:t xml:space="preserve">      *p = (</w:t>
      </w:r>
      <w:r w:rsidRPr="00EC76D5">
        <w:rPr>
          <w:color w:val="0000FF"/>
          <w:highlight w:val="white"/>
        </w:rPr>
        <w:t>int</w:t>
      </w:r>
      <w:r w:rsidRPr="00EC76D5">
        <w:rPr>
          <w:highlight w:val="white"/>
        </w:rPr>
        <w:t>) (log(fabs(x)) / log(2)) + 1;</w:t>
      </w:r>
    </w:p>
    <w:p w14:paraId="7EA4FB48"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quotient = fabs(x) / pow(2, *p);</w:t>
      </w:r>
    </w:p>
    <w:p w14:paraId="1A4905A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-quotient : quotient;</w:t>
      </w:r>
    </w:p>
    <w:p w14:paraId="7E6A8958" w14:textId="77777777" w:rsidR="00555D55" w:rsidRPr="00EC76D5" w:rsidRDefault="00555D55" w:rsidP="00B92E77">
      <w:pPr>
        <w:pStyle w:val="Code"/>
        <w:rPr>
          <w:highlight w:val="white"/>
        </w:rPr>
      </w:pPr>
      <w:r w:rsidRPr="00EC76D5">
        <w:rPr>
          <w:highlight w:val="white"/>
        </w:rPr>
        <w:t xml:space="preserve">    }</w:t>
      </w:r>
    </w:p>
    <w:p w14:paraId="5823DF37" w14:textId="77777777" w:rsidR="00555D55" w:rsidRPr="00EC76D5" w:rsidRDefault="00555D55" w:rsidP="00B92E77">
      <w:pPr>
        <w:pStyle w:val="Code"/>
        <w:rPr>
          <w:highlight w:val="white"/>
        </w:rPr>
      </w:pPr>
      <w:r w:rsidRPr="00EC76D5">
        <w:rPr>
          <w:highlight w:val="white"/>
        </w:rPr>
        <w:t xml:space="preserve">  }</w:t>
      </w:r>
    </w:p>
    <w:p w14:paraId="733730B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541633"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5FE46DF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595C0CA6" w14:textId="77777777" w:rsidR="00555D55" w:rsidRPr="00EC76D5" w:rsidRDefault="00555D55" w:rsidP="00B92E77">
      <w:pPr>
        <w:pStyle w:val="Code"/>
        <w:rPr>
          <w:highlight w:val="white"/>
        </w:rPr>
      </w:pPr>
      <w:r w:rsidRPr="00EC76D5">
        <w:rPr>
          <w:highlight w:val="white"/>
        </w:rPr>
        <w:t xml:space="preserve">    }</w:t>
      </w:r>
    </w:p>
    <w:p w14:paraId="3B5E2DA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0AF28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n = (</w:t>
      </w:r>
      <w:r w:rsidRPr="00EC76D5">
        <w:rPr>
          <w:color w:val="0000FF"/>
          <w:highlight w:val="white"/>
        </w:rPr>
        <w:t>int</w:t>
      </w:r>
      <w:r w:rsidRPr="00EC76D5">
        <w:rPr>
          <w:highlight w:val="white"/>
        </w:rPr>
        <w:t>)(log(fabs(x)) / log(2)) + 1;</w:t>
      </w:r>
    </w:p>
    <w:p w14:paraId="6A06229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a = fabs(x) / pow(2, n);</w:t>
      </w:r>
    </w:p>
    <w:p w14:paraId="0869F1F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-a : a;</w:t>
      </w:r>
    </w:p>
    <w:p w14:paraId="63756FC5" w14:textId="77777777" w:rsidR="00555D55" w:rsidRPr="00EC76D5" w:rsidRDefault="00555D55" w:rsidP="00B92E77">
      <w:pPr>
        <w:pStyle w:val="Code"/>
        <w:rPr>
          <w:highlight w:val="white"/>
        </w:rPr>
      </w:pPr>
      <w:r w:rsidRPr="00EC76D5">
        <w:rPr>
          <w:highlight w:val="white"/>
        </w:rPr>
        <w:t xml:space="preserve">    }</w:t>
      </w:r>
    </w:p>
    <w:p w14:paraId="2B4DB1E2" w14:textId="77777777" w:rsidR="00555D55" w:rsidRPr="00EC76D5" w:rsidRDefault="00555D55" w:rsidP="00B92E77">
      <w:pPr>
        <w:pStyle w:val="Code"/>
        <w:rPr>
          <w:highlight w:val="white"/>
        </w:rPr>
      </w:pPr>
      <w:r w:rsidRPr="00EC76D5">
        <w:rPr>
          <w:highlight w:val="white"/>
        </w:rPr>
        <w:t xml:space="preserve">  }</w:t>
      </w:r>
    </w:p>
    <w:p w14:paraId="5EADF25B" w14:textId="77777777" w:rsidR="00555D55" w:rsidRPr="00EC76D5" w:rsidRDefault="00555D55" w:rsidP="00B92E77">
      <w:pPr>
        <w:pStyle w:val="Code"/>
        <w:rPr>
          <w:highlight w:val="white"/>
        </w:rPr>
      </w:pPr>
      <w:r w:rsidRPr="00EC76D5">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10" w:name="_Toc481936460"/>
      <w:r w:rsidRPr="00EC76D5">
        <w:t xml:space="preserve">Standard </w:t>
      </w:r>
      <w:proofErr w:type="spellStart"/>
      <w:r w:rsidRPr="00EC76D5">
        <w:t>Input/Output</w:t>
      </w:r>
      <w:bookmarkEnd w:id="5710"/>
      <w:proofErr w:type="spellEnd"/>
    </w:p>
    <w:p w14:paraId="3C220EF3" w14:textId="5E83221D" w:rsidR="00F67D04" w:rsidRPr="00EC76D5" w:rsidRDefault="00F67D04" w:rsidP="00F67D04">
      <w:pPr>
        <w:pStyle w:val="CodeListing"/>
      </w:pPr>
      <w:proofErr w:type="spellStart"/>
      <w:r w:rsidRPr="00EC76D5">
        <w:t>StdIO.h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11" w:name="_Toc481936461"/>
      <w:r w:rsidRPr="00EC76D5">
        <w:t>Printing</w:t>
      </w:r>
      <w:bookmarkEnd w:id="5711"/>
    </w:p>
    <w:p w14:paraId="07321D9D" w14:textId="58D08412" w:rsidR="00F67D04" w:rsidRPr="00EC76D5" w:rsidRDefault="00957919" w:rsidP="00957919">
      <w:pPr>
        <w:pStyle w:val="CodeListing"/>
      </w:pPr>
      <w:proofErr w:type="spellStart"/>
      <w:r w:rsidRPr="00EC76D5">
        <w:t>Printf.h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proofErr w:type="spellStart"/>
      <w:r w:rsidRPr="00EC76D5">
        <w:t>Printf.c</w:t>
      </w:r>
      <w:proofErr w:type="spellEnd"/>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12" w:name="_Toc481936462"/>
      <w:r w:rsidRPr="00EC76D5">
        <w:t>Scanning</w:t>
      </w:r>
      <w:bookmarkEnd w:id="5712"/>
    </w:p>
    <w:p w14:paraId="29AFA940" w14:textId="00F6E791" w:rsidR="00594DB0" w:rsidRPr="00EC76D5" w:rsidRDefault="00594DB0" w:rsidP="00594DB0">
      <w:pPr>
        <w:pStyle w:val="CodeListing"/>
      </w:pPr>
      <w:proofErr w:type="spellStart"/>
      <w:r w:rsidRPr="00EC76D5">
        <w:t>Scanf.h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proofErr w:type="spellStart"/>
      <w:r w:rsidRPr="00EC76D5">
        <w:t>Scanf.c</w:t>
      </w:r>
      <w:proofErr w:type="spellEnd"/>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13" w:name="_Toc481936463"/>
      <w:r w:rsidRPr="00EC76D5">
        <w:t>F</w:t>
      </w:r>
      <w:r w:rsidR="00AF06D6" w:rsidRPr="00EC76D5">
        <w:t xml:space="preserve">ile </w:t>
      </w:r>
      <w:r w:rsidRPr="00EC76D5">
        <w:t>H</w:t>
      </w:r>
      <w:r w:rsidR="00AF06D6" w:rsidRPr="00EC76D5">
        <w:t>andling</w:t>
      </w:r>
      <w:bookmarkEnd w:id="5713"/>
    </w:p>
    <w:p w14:paraId="174C04F8" w14:textId="43A51BB5" w:rsidR="00577582" w:rsidRPr="00EC76D5" w:rsidRDefault="006217C5" w:rsidP="006217C5">
      <w:pPr>
        <w:pStyle w:val="CodeListing"/>
      </w:pPr>
      <w:proofErr w:type="spellStart"/>
      <w:r w:rsidRPr="00EC76D5">
        <w:t>File.h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proofErr w:type="spellStart"/>
      <w:r w:rsidRPr="00EC76D5">
        <w:t>File.c</w:t>
      </w:r>
      <w:proofErr w:type="spellEnd"/>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lastRenderedPageBreak/>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lastRenderedPageBreak/>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EC76D5" w:rsidRDefault="000644C3" w:rsidP="00390D2A">
      <w:pPr>
        <w:pStyle w:val="Code"/>
        <w:rPr>
          <w:highlight w:val="white"/>
        </w:rPr>
      </w:pPr>
    </w:p>
    <w:p w14:paraId="09D63825" w14:textId="77777777" w:rsidR="000644C3" w:rsidRPr="00EC76D5" w:rsidRDefault="000644C3" w:rsidP="00390D2A">
      <w:pPr>
        <w:pStyle w:val="Code"/>
        <w:rPr>
          <w:highlight w:val="white"/>
        </w:rPr>
      </w:pPr>
      <w:r w:rsidRPr="00EC76D5">
        <w:rPr>
          <w:highlight w:val="white"/>
        </w:rPr>
        <w:t>size_t fread(</w:t>
      </w:r>
      <w:r w:rsidRPr="00EC76D5">
        <w:rPr>
          <w:color w:val="0000FF"/>
          <w:highlight w:val="white"/>
        </w:rPr>
        <w:t>void</w:t>
      </w:r>
      <w:r w:rsidRPr="00EC76D5">
        <w:rPr>
          <w:highlight w:val="white"/>
        </w:rPr>
        <w:t>* ptr, size_t size, size_t nobj, FILE* stream) {</w:t>
      </w:r>
    </w:p>
    <w:p w14:paraId="7A34865B" w14:textId="77777777" w:rsidR="000644C3" w:rsidRPr="00EC76D5" w:rsidRDefault="000644C3" w:rsidP="00390D2A">
      <w:pPr>
        <w:pStyle w:val="Code"/>
        <w:rPr>
          <w:highlight w:val="white"/>
        </w:rPr>
      </w:pPr>
      <w:r w:rsidRPr="00EC76D5">
        <w:rPr>
          <w:color w:val="008000"/>
          <w:highlight w:val="white"/>
        </w:rPr>
        <w:t>/*  if (((size * nobj) &gt; 0) &amp;&amp; (stream-&gt;ungetc != EOF)) {</w:t>
      </w:r>
    </w:p>
    <w:p w14:paraId="4C1343A0" w14:textId="77777777" w:rsidR="000644C3" w:rsidRPr="00EC76D5" w:rsidRDefault="000644C3" w:rsidP="00390D2A">
      <w:pPr>
        <w:pStyle w:val="Code"/>
        <w:rPr>
          <w:highlight w:val="white"/>
        </w:rPr>
      </w:pPr>
      <w:r w:rsidRPr="00EC76D5">
        <w:rPr>
          <w:color w:val="008000"/>
          <w:highlight w:val="white"/>
        </w:rPr>
        <w:t xml:space="preserve">    char c = stream-&gt;ungetc;</w:t>
      </w:r>
    </w:p>
    <w:p w14:paraId="1A1620A0" w14:textId="77777777" w:rsidR="000644C3" w:rsidRPr="00EC76D5" w:rsidRDefault="000644C3" w:rsidP="00390D2A">
      <w:pPr>
        <w:pStyle w:val="Code"/>
        <w:rPr>
          <w:highlight w:val="white"/>
        </w:rPr>
      </w:pPr>
      <w:r w:rsidRPr="00EC76D5">
        <w:rPr>
          <w:color w:val="008000"/>
          <w:highlight w:val="white"/>
        </w:rPr>
        <w:t xml:space="preserve">    memcpy(ptr, &amp;c, 1);</w:t>
      </w:r>
    </w:p>
    <w:p w14:paraId="5DEE693F" w14:textId="77777777" w:rsidR="000644C3" w:rsidRPr="00EC76D5" w:rsidRDefault="000644C3" w:rsidP="00390D2A">
      <w:pPr>
        <w:pStyle w:val="Code"/>
        <w:rPr>
          <w:highlight w:val="white"/>
        </w:rPr>
      </w:pPr>
      <w:r w:rsidRPr="00EC76D5">
        <w:rPr>
          <w:color w:val="008000"/>
          <w:highlight w:val="white"/>
        </w:rPr>
        <w:t xml:space="preserve">    stream-&gt;ungetc = EOF;</w:t>
      </w:r>
    </w:p>
    <w:p w14:paraId="1E488EE6" w14:textId="77777777" w:rsidR="000644C3" w:rsidRPr="00EC76D5" w:rsidRDefault="000644C3" w:rsidP="00390D2A">
      <w:pPr>
        <w:pStyle w:val="Code"/>
        <w:rPr>
          <w:highlight w:val="white"/>
        </w:rPr>
      </w:pPr>
      <w:r w:rsidRPr="00EC76D5">
        <w:rPr>
          <w:color w:val="008000"/>
          <w:highlight w:val="white"/>
        </w:rPr>
        <w:t xml:space="preserve">    return fread(((char*) ptr) + 1, (size * nobj) - 1, 1, stream);</w:t>
      </w:r>
    </w:p>
    <w:p w14:paraId="609ECE71" w14:textId="77777777" w:rsidR="000644C3" w:rsidRPr="00EC76D5" w:rsidRDefault="000644C3" w:rsidP="00390D2A">
      <w:pPr>
        <w:pStyle w:val="Code"/>
        <w:rPr>
          <w:highlight w:val="white"/>
        </w:rPr>
      </w:pPr>
      <w:r w:rsidRPr="00EC76D5">
        <w:rPr>
          <w:color w:val="008000"/>
          <w:highlight w:val="white"/>
        </w:rPr>
        <w:t xml:space="preserve">  }*/</w:t>
      </w:r>
    </w:p>
    <w:p w14:paraId="4762AA6E" w14:textId="77777777" w:rsidR="000644C3" w:rsidRPr="00EC76D5" w:rsidRDefault="000644C3" w:rsidP="00390D2A">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lastRenderedPageBreak/>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EC76D5" w:rsidRDefault="000644C3" w:rsidP="00390D2A">
      <w:pPr>
        <w:pStyle w:val="Code"/>
        <w:rPr>
          <w:highlight w:val="white"/>
        </w:rPr>
      </w:pPr>
      <w:r w:rsidRPr="00EC76D5">
        <w:rPr>
          <w:highlight w:val="white"/>
        </w:rPr>
        <w:t xml:space="preserve">      store_register(ax, count);</w:t>
      </w:r>
    </w:p>
    <w:p w14:paraId="51897C76" w14:textId="77777777" w:rsidR="000644C3" w:rsidRPr="00EC76D5" w:rsidRDefault="000644C3" w:rsidP="00390D2A">
      <w:pPr>
        <w:pStyle w:val="Code"/>
        <w:rPr>
          <w:highlight w:val="white"/>
        </w:rPr>
      </w:pPr>
      <w:r w:rsidRPr="00EC76D5">
        <w:rPr>
          <w:color w:val="008000"/>
          <w:highlight w:val="white"/>
        </w:rPr>
        <w:t>//      stream-&gt;position += count;</w:t>
      </w:r>
    </w:p>
    <w:p w14:paraId="227896E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EC76D5" w:rsidRDefault="000644C3" w:rsidP="00390D2A">
      <w:pPr>
        <w:pStyle w:val="Code"/>
        <w:rPr>
          <w:highlight w:val="white"/>
        </w:rPr>
      </w:pPr>
      <w:r w:rsidRPr="00EC76D5">
        <w:rPr>
          <w:highlight w:val="white"/>
        </w:rPr>
        <w:t xml:space="preserve">      store_register(ax, count);</w:t>
      </w:r>
    </w:p>
    <w:p w14:paraId="76ED0F0C" w14:textId="77777777" w:rsidR="000644C3" w:rsidRPr="00EC76D5" w:rsidRDefault="000644C3" w:rsidP="00390D2A">
      <w:pPr>
        <w:pStyle w:val="Code"/>
        <w:rPr>
          <w:highlight w:val="white"/>
        </w:rPr>
      </w:pPr>
      <w:r w:rsidRPr="00EC76D5">
        <w:rPr>
          <w:color w:val="008000"/>
          <w:highlight w:val="white"/>
        </w:rPr>
        <w:t>//      stream-&gt;position += count;</w:t>
      </w:r>
    </w:p>
    <w:p w14:paraId="7F673152" w14:textId="77777777" w:rsidR="000644C3" w:rsidRPr="00EC76D5" w:rsidRDefault="000644C3" w:rsidP="00390D2A">
      <w:pPr>
        <w:pStyle w:val="Code"/>
        <w:rPr>
          <w:highlight w:val="white"/>
        </w:rPr>
      </w:pPr>
      <w:r w:rsidRPr="00EC76D5">
        <w:rPr>
          <w:color w:val="008000"/>
          <w:highlight w:val="white"/>
        </w:rPr>
        <w:t>//      stream-&gt;size = MAX(stream-&gt;size, stream-&gt;position);</w:t>
      </w:r>
    </w:p>
    <w:p w14:paraId="34DC21A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lastRenderedPageBreak/>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14" w:name="_Toc481936464"/>
      <w:r w:rsidRPr="00EC76D5">
        <w:t>The Standard Library</w:t>
      </w:r>
      <w:bookmarkEnd w:id="5714"/>
    </w:p>
    <w:p w14:paraId="6289FDFB" w14:textId="30681A00" w:rsidR="003420EA" w:rsidRPr="00EC76D5" w:rsidRDefault="003420EA" w:rsidP="003420EA">
      <w:pPr>
        <w:pStyle w:val="CodeListing"/>
      </w:pPr>
      <w:proofErr w:type="spellStart"/>
      <w:r w:rsidRPr="00EC76D5">
        <w:t>StdLib.h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lastRenderedPageBreak/>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proofErr w:type="spellStart"/>
      <w:r w:rsidRPr="00EC76D5">
        <w:t>StdLib.c</w:t>
      </w:r>
      <w:proofErr w:type="spellEnd"/>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lastRenderedPageBreak/>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lastRenderedPageBreak/>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lastRenderedPageBreak/>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15" w:name="_Toc481936465"/>
      <w:r w:rsidRPr="00EC76D5">
        <w:t>T</w:t>
      </w:r>
      <w:r w:rsidR="00D62A8B" w:rsidRPr="00EC76D5">
        <w:t>ime</w:t>
      </w:r>
      <w:bookmarkEnd w:id="5715"/>
    </w:p>
    <w:p w14:paraId="4B568326" w14:textId="58C5640B" w:rsidR="00487292" w:rsidRPr="00EC76D5" w:rsidRDefault="00966D02" w:rsidP="00733EAC">
      <w:pPr>
        <w:pStyle w:val="CodeListing"/>
      </w:pPr>
      <w:proofErr w:type="spellStart"/>
      <w:r w:rsidRPr="00EC76D5">
        <w:t>T</w:t>
      </w:r>
      <w:r w:rsidR="00487292" w:rsidRPr="00EC76D5">
        <w:t>ime</w:t>
      </w:r>
      <w:r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proofErr w:type="spellStart"/>
      <w:r w:rsidRPr="00EC76D5">
        <w:t>Time.c</w:t>
      </w:r>
      <w:proofErr w:type="spellEnd"/>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lastRenderedPageBreak/>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lastRenderedPageBreak/>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lastRenderedPageBreak/>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lastRenderedPageBreak/>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lastRenderedPageBreak/>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lastRenderedPageBreak/>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2A675D02" w14:textId="74DD1EAC" w:rsidR="004870A6" w:rsidRPr="00EC76D5" w:rsidRDefault="004870A6" w:rsidP="004870A6">
      <w:pPr>
        <w:pStyle w:val="Rubrik1"/>
      </w:pPr>
      <w:bookmarkStart w:id="5716" w:name="_Ref418406175"/>
      <w:bookmarkStart w:id="5717" w:name="_Toc481936466"/>
      <w:proofErr w:type="spellStart"/>
      <w:r w:rsidRPr="00EC76D5">
        <w:lastRenderedPageBreak/>
        <w:t>Main</w:t>
      </w:r>
      <w:r w:rsidR="001B32C0" w:rsidRPr="00EC76D5">
        <w:t>.java</w:t>
      </w:r>
      <w:bookmarkEnd w:id="5716"/>
      <w:bookmarkEnd w:id="5717"/>
      <w:proofErr w:type="spellEnd"/>
    </w:p>
    <w:p w14:paraId="5A67EAB2" w14:textId="77777777" w:rsidR="007D596B" w:rsidRPr="00EC76D5" w:rsidRDefault="007D596B" w:rsidP="006A31DF">
      <w:pPr>
        <w:pStyle w:val="Rubrik1"/>
      </w:pPr>
      <w:bookmarkStart w:id="5718" w:name="_Ref417644950"/>
      <w:bookmarkStart w:id="5719" w:name="_Toc481936467"/>
      <w:r w:rsidRPr="00EC76D5">
        <w:lastRenderedPageBreak/>
        <w:t>The C Grammar</w:t>
      </w:r>
      <w:bookmarkEnd w:id="5718"/>
      <w:bookmarkEnd w:id="5719"/>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5720" w:name="_Toc481936468"/>
      <w:r w:rsidRPr="00EC76D5">
        <w:t>The Preprocessor Grammar</w:t>
      </w:r>
      <w:bookmarkEnd w:id="5720"/>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721" w:name="_Toc481936469"/>
      <w:r w:rsidRPr="00EC76D5">
        <w:t xml:space="preserve">The </w:t>
      </w:r>
      <w:r w:rsidR="001C7B67" w:rsidRPr="00EC76D5">
        <w:t>Language</w:t>
      </w:r>
      <w:r w:rsidRPr="00EC76D5">
        <w:t xml:space="preserve"> Grammar</w:t>
      </w:r>
      <w:bookmarkEnd w:id="5721"/>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77777777" w:rsidR="00C71256" w:rsidRPr="00EC76D5" w:rsidRDefault="00C71256" w:rsidP="00C71256">
      <w:pPr>
        <w:pStyle w:val="Code"/>
      </w:pPr>
      <w:r w:rsidRPr="00EC76D5">
        <w:t xml:space="preserve">    </w:t>
      </w:r>
      <w:r w:rsidRPr="00EC76D5">
        <w:rPr>
          <w:i/>
        </w:rPr>
        <w:t>function</w:t>
      </w:r>
      <w:r w:rsidRPr="00EC76D5">
        <w:t>_</w:t>
      </w:r>
      <w:r w:rsidRPr="00EC76D5">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77777777" w:rsidR="00C71256" w:rsidRPr="00EC76D5" w:rsidRDefault="00C71256" w:rsidP="00C71256">
      <w:pPr>
        <w:pStyle w:val="Code"/>
      </w:pPr>
      <w:r w:rsidRPr="00EC76D5">
        <w:rPr>
          <w:i/>
        </w:rPr>
        <w:t>function</w:t>
      </w:r>
      <w:r w:rsidRPr="00EC76D5">
        <w:t>_</w:t>
      </w:r>
      <w:r w:rsidRPr="00EC76D5">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0E7D2B54" w:rsidR="00C71256" w:rsidRPr="00EC76D5" w:rsidRDefault="00C71256" w:rsidP="00C71256">
      <w:pPr>
        <w:pStyle w:val="Code"/>
      </w:pPr>
      <w:r w:rsidRPr="00EC76D5">
        <w:t xml:space="preserve">    </w:t>
      </w:r>
      <w:r w:rsidR="007946C9">
        <w:rPr>
          <w:i/>
        </w:rPr>
        <w:t>initialization_bitfield_</w:t>
      </w:r>
      <w:r w:rsidR="00AB7DF5">
        <w:rPr>
          <w:i/>
        </w:rPr>
        <w:t>pointer_declarator</w:t>
      </w:r>
      <w:r w:rsidRPr="00EC76D5">
        <w:t xml:space="preserve"> </w:t>
      </w:r>
    </w:p>
    <w:p w14:paraId="63EEDCF6" w14:textId="15D040D3"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7946C9">
        <w:rPr>
          <w:i/>
        </w:rPr>
        <w:t>initialization_bitfield_</w:t>
      </w:r>
      <w:r w:rsidR="00AB7DF5">
        <w:rPr>
          <w:i/>
        </w:rPr>
        <w:t>pointer_declarator</w:t>
      </w:r>
    </w:p>
    <w:p w14:paraId="5D9FBAA8" w14:textId="77777777" w:rsidR="00C71256" w:rsidRPr="00EC76D5" w:rsidRDefault="00C71256" w:rsidP="00C71256">
      <w:pPr>
        <w:pStyle w:val="Code"/>
      </w:pPr>
    </w:p>
    <w:p w14:paraId="53C8B172" w14:textId="2D1CD90B" w:rsidR="00C71256" w:rsidRPr="00EC76D5" w:rsidRDefault="007946C9" w:rsidP="00C71256">
      <w:pPr>
        <w:pStyle w:val="Code"/>
      </w:pPr>
      <w:r>
        <w:rPr>
          <w:i/>
        </w:rPr>
        <w:t>initialization_bitfield_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7DEA1A31"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77777777" w:rsidR="00C71256" w:rsidRPr="00EC76D5" w:rsidRDefault="00C71256" w:rsidP="00C71256">
      <w:pPr>
        <w:pStyle w:val="Code"/>
      </w:pPr>
      <w:r w:rsidRPr="00EC76D5">
        <w:rPr>
          <w:i/>
        </w:rPr>
        <w:t>initializer</w:t>
      </w:r>
      <w:r w:rsidRPr="00EC76D5">
        <w:t>_</w:t>
      </w:r>
      <w:r w:rsidRPr="00EC76D5">
        <w:rPr>
          <w:i/>
        </w:rPr>
        <w:t>list</w:t>
      </w:r>
      <w:r w:rsidRPr="00EC76D5">
        <w:t xml:space="preserve"> ::=</w:t>
      </w:r>
    </w:p>
    <w:p w14:paraId="28F1A640" w14:textId="77777777" w:rsidR="00C71256" w:rsidRPr="00EC76D5" w:rsidRDefault="00C71256" w:rsidP="00C71256">
      <w:pPr>
        <w:pStyle w:val="Code"/>
      </w:pPr>
      <w:r w:rsidRPr="00EC76D5">
        <w:t xml:space="preserve">    </w:t>
      </w:r>
      <w:r w:rsidRPr="00EC76D5">
        <w:rPr>
          <w:i/>
        </w:rPr>
        <w:t>initializer</w:t>
      </w:r>
      <w:r w:rsidRPr="00EC76D5">
        <w:t xml:space="preserve"> </w:t>
      </w:r>
    </w:p>
    <w:p w14:paraId="59839FD8" w14:textId="77777777" w:rsidR="00C71256" w:rsidRPr="00EC76D5" w:rsidRDefault="00C71256" w:rsidP="00C71256">
      <w:pPr>
        <w:pStyle w:val="Code"/>
      </w:pPr>
      <w:r w:rsidRPr="00EC76D5">
        <w:t xml:space="preserve">  |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i/>
        </w:rPr>
        <w:t>initializer</w:t>
      </w:r>
    </w:p>
    <w:p w14:paraId="2997FCF5" w14:textId="77777777" w:rsidR="00C71256" w:rsidRPr="00EC76D5" w:rsidRDefault="00C71256" w:rsidP="00C71256">
      <w:pPr>
        <w:pStyle w:val="Code"/>
      </w:pPr>
    </w:p>
    <w:p w14:paraId="46D01487" w14:textId="77777777" w:rsidR="00C71256" w:rsidRPr="00EC76D5" w:rsidRDefault="00C71256" w:rsidP="00C71256">
      <w:pPr>
        <w:pStyle w:val="Code"/>
      </w:pPr>
      <w:r w:rsidRPr="00EC76D5">
        <w:rPr>
          <w:i/>
        </w:rPr>
        <w:t>initializer</w:t>
      </w:r>
      <w:r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p>
    <w:p w14:paraId="46B7C550" w14:textId="77777777" w:rsidR="00C71256" w:rsidRPr="00EC76D5" w:rsidRDefault="00C71256" w:rsidP="00C71256">
      <w:pPr>
        <w:pStyle w:val="Code"/>
      </w:pPr>
      <w:r w:rsidRPr="00EC76D5">
        <w:lastRenderedPageBreak/>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77777777" w:rsidR="00C71256" w:rsidRPr="00EC76D5" w:rsidRDefault="00C71256" w:rsidP="00C71256">
      <w:pPr>
        <w:pStyle w:val="Code"/>
      </w:pPr>
      <w:r w:rsidRPr="00EC76D5">
        <w:t xml:space="preserve">    </w:t>
      </w:r>
      <w:r w:rsidRPr="00EC76D5">
        <w:rPr>
          <w:i/>
        </w:rPr>
        <w:t>cast</w:t>
      </w:r>
      <w:r w:rsidRPr="00EC76D5">
        <w:t>_</w:t>
      </w:r>
      <w:r w:rsidRPr="00EC76D5">
        <w:rPr>
          <w:i/>
        </w:rPr>
        <w:t>expression</w:t>
      </w:r>
      <w:r w:rsidRPr="00EC76D5">
        <w:t xml:space="preserve">  </w:t>
      </w:r>
    </w:p>
    <w:p w14:paraId="1A4DC7E3" w14:textId="77777777"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Pr="00EC76D5">
        <w:rPr>
          <w:i/>
        </w:rPr>
        <w:t>cast</w:t>
      </w:r>
      <w:r w:rsidRPr="00EC76D5">
        <w:t>_</w:t>
      </w:r>
      <w:r w:rsidRPr="00EC76D5">
        <w:rPr>
          <w:i/>
        </w:rPr>
        <w:t>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77777777" w:rsidR="00C71256" w:rsidRPr="00EC76D5" w:rsidRDefault="00C71256" w:rsidP="00C71256">
      <w:pPr>
        <w:pStyle w:val="Code"/>
      </w:pPr>
      <w:r w:rsidRPr="00EC76D5">
        <w:rPr>
          <w:i/>
        </w:rPr>
        <w:t>cast</w:t>
      </w:r>
      <w:r w:rsidRPr="00EC76D5">
        <w:t>_</w:t>
      </w:r>
      <w:r w:rsidRPr="00EC76D5">
        <w:rPr>
          <w:i/>
        </w:rPr>
        <w:t>expression</w:t>
      </w:r>
      <w:r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Pr="00EC76D5">
        <w:rPr>
          <w:i/>
        </w:rPr>
        <w:t>cast</w:t>
      </w:r>
      <w:r w:rsidRPr="00EC76D5">
        <w:t>_</w:t>
      </w:r>
      <w:r w:rsidRPr="00EC76D5">
        <w:rPr>
          <w:i/>
        </w:rPr>
        <w:t>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77777777"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Pr="00EC76D5">
        <w:rPr>
          <w:i/>
        </w:rPr>
        <w:t>cast</w:t>
      </w:r>
      <w:r w:rsidRPr="00EC76D5">
        <w:t>_</w:t>
      </w:r>
      <w:r w:rsidRPr="00EC76D5">
        <w:rPr>
          <w:i/>
        </w:rPr>
        <w:t>expression</w:t>
      </w:r>
      <w:r w:rsidRPr="00EC76D5">
        <w:t xml:space="preserve"> </w:t>
      </w:r>
    </w:p>
    <w:p w14:paraId="1804DFEB"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cast</w:t>
      </w:r>
      <w:r w:rsidRPr="00EC76D5">
        <w:t>_</w:t>
      </w:r>
      <w:r w:rsidRPr="00EC76D5">
        <w:rPr>
          <w:i/>
        </w:rPr>
        <w:t>expression</w:t>
      </w:r>
      <w:r w:rsidRPr="00EC76D5">
        <w:t xml:space="preserve"> </w:t>
      </w:r>
    </w:p>
    <w:p w14:paraId="0E0EE8E8"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cast</w:t>
      </w:r>
      <w:r w:rsidRPr="00EC76D5">
        <w:t>_</w:t>
      </w:r>
      <w:r w:rsidRPr="00EC76D5">
        <w:rPr>
          <w:i/>
        </w:rPr>
        <w:t>expression</w:t>
      </w:r>
      <w:r w:rsidRPr="00EC76D5">
        <w:t xml:space="preserve"> </w:t>
      </w:r>
    </w:p>
    <w:p w14:paraId="6D09B809" w14:textId="77777777" w:rsidR="00C71256" w:rsidRPr="00EC76D5" w:rsidRDefault="00C71256" w:rsidP="00C71256">
      <w:pPr>
        <w:pStyle w:val="Code"/>
      </w:pPr>
      <w:r w:rsidRPr="00EC76D5">
        <w:t xml:space="preserve">  | </w:t>
      </w:r>
      <w:r w:rsidRPr="00EC76D5">
        <w:rPr>
          <w:b/>
        </w:rPr>
        <w:t>&amp;</w:t>
      </w:r>
      <w:r w:rsidRPr="00EC76D5">
        <w:t xml:space="preserve"> </w:t>
      </w:r>
      <w:r w:rsidRPr="00EC76D5">
        <w:rPr>
          <w:i/>
        </w:rPr>
        <w:t>cast</w:t>
      </w:r>
      <w:r w:rsidRPr="00EC76D5">
        <w:t>_</w:t>
      </w:r>
      <w:r w:rsidRPr="00EC76D5">
        <w:rPr>
          <w:i/>
        </w:rPr>
        <w:t>expression</w:t>
      </w:r>
      <w:r w:rsidRPr="00EC76D5">
        <w:t xml:space="preserve"> </w:t>
      </w:r>
    </w:p>
    <w:p w14:paraId="28E6347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cast</w:t>
      </w:r>
      <w:r w:rsidRPr="00EC76D5">
        <w:t>_</w:t>
      </w:r>
      <w:r w:rsidRPr="00EC76D5">
        <w:rPr>
          <w:i/>
        </w:rPr>
        <w:t>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722" w:name="_Toc481936470"/>
      <w:r w:rsidRPr="00EC76D5">
        <w:lastRenderedPageBreak/>
        <w:t>A</w:t>
      </w:r>
      <w:r w:rsidR="00281D34" w:rsidRPr="00EC76D5">
        <w:t xml:space="preserve"> Crash Course in C</w:t>
      </w:r>
      <w:bookmarkEnd w:id="5722"/>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13"/>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w:t>
      </w:r>
      <w:proofErr w:type="gramStart"/>
      <w:r w:rsidRPr="00EC76D5">
        <w:t>in order to</w:t>
      </w:r>
      <w:proofErr w:type="gramEnd"/>
      <w:r w:rsidRPr="00EC76D5">
        <w:t xml:space="preserve">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723" w:name="_Toc320485572"/>
      <w:bookmarkStart w:id="5724" w:name="_Toc323656681"/>
      <w:bookmarkStart w:id="5725" w:name="_Toc324085419"/>
      <w:bookmarkStart w:id="5726" w:name="_Toc383781071"/>
      <w:bookmarkStart w:id="5727" w:name="_Toc481936471"/>
      <w:r w:rsidRPr="00EC76D5">
        <w:t>The Compiler and the Linker</w:t>
      </w:r>
      <w:bookmarkEnd w:id="5723"/>
      <w:bookmarkEnd w:id="5724"/>
      <w:bookmarkEnd w:id="5725"/>
      <w:bookmarkEnd w:id="5726"/>
      <w:bookmarkEnd w:id="5727"/>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D667F1" w:rsidRPr="003F7CF1" w:rsidRDefault="00D667F1"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D667F1" w:rsidRPr="003F7CF1" w:rsidRDefault="00D667F1"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D667F1" w:rsidRPr="003F7CF1" w:rsidRDefault="00D667F1"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D667F1" w:rsidRPr="003F7CF1" w:rsidRDefault="00D667F1"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D667F1" w:rsidRPr="003F7CF1" w:rsidRDefault="00D667F1"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D667F1" w:rsidRPr="003F7CF1" w:rsidRDefault="00D667F1"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D667F1" w:rsidRPr="003F7CF1" w:rsidRDefault="00D667F1"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D667F1" w:rsidRPr="003F7CF1" w:rsidRDefault="00D667F1"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D667F1" w:rsidRPr="003F7CF1" w:rsidRDefault="00D667F1"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D667F1" w:rsidRPr="003F7CF1" w:rsidRDefault="00D667F1"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D667F1" w:rsidRPr="003F7CF1" w:rsidRDefault="00D667F1"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D667F1" w:rsidRPr="003F7CF1" w:rsidRDefault="00D667F1"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D667F1" w:rsidRPr="003F7CF1" w:rsidRDefault="00D667F1"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D667F1" w:rsidRPr="003F7CF1" w:rsidRDefault="00D667F1"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D667F1" w:rsidRPr="003F7CF1" w:rsidRDefault="00D667F1"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D667F1" w:rsidRPr="003F7CF1" w:rsidRDefault="00D667F1"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D667F1" w:rsidRPr="003F7CF1" w:rsidRDefault="00D667F1"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D667F1" w:rsidRPr="003F7CF1" w:rsidRDefault="00D667F1"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w:t>
      </w:r>
      <w:proofErr w:type="gramStart"/>
      <w:r w:rsidRPr="00EC76D5">
        <w:t>error</w:t>
      </w:r>
      <w:proofErr w:type="gramEnd"/>
      <w:r w:rsidRPr="00EC76D5">
        <w:t xml:space="preserve">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728" w:name="_Toc320485573"/>
      <w:bookmarkStart w:id="5729" w:name="_Toc323656682"/>
      <w:bookmarkStart w:id="5730" w:name="_Toc324085420"/>
      <w:bookmarkStart w:id="5731" w:name="_Toc383781072"/>
      <w:bookmarkStart w:id="5732" w:name="_Toc481936472"/>
      <w:r w:rsidRPr="00EC76D5">
        <w:t>The Hello-World Program</w:t>
      </w:r>
      <w:bookmarkEnd w:id="5728"/>
      <w:bookmarkEnd w:id="5729"/>
      <w:bookmarkEnd w:id="5730"/>
      <w:bookmarkEnd w:id="5731"/>
      <w:bookmarkEnd w:id="5732"/>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4"/>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733" w:name="_Toc320485574"/>
      <w:bookmarkStart w:id="5734" w:name="_Toc323656683"/>
      <w:bookmarkStart w:id="5735" w:name="_Toc324085421"/>
      <w:bookmarkStart w:id="5736" w:name="_Toc383781073"/>
      <w:bookmarkStart w:id="5737" w:name="_Toc481936473"/>
      <w:r w:rsidRPr="00EC76D5">
        <w:t>Comments</w:t>
      </w:r>
      <w:bookmarkEnd w:id="5733"/>
      <w:bookmarkEnd w:id="5734"/>
      <w:bookmarkEnd w:id="5735"/>
      <w:bookmarkEnd w:id="5736"/>
      <w:bookmarkEnd w:id="5737"/>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5"/>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w:t>
      </w:r>
      <w:proofErr w:type="gramStart"/>
      <w:r w:rsidRPr="00EC76D5">
        <w:t>comments, and</w:t>
      </w:r>
      <w:proofErr w:type="gramEnd"/>
      <w:r w:rsidRPr="00EC76D5">
        <w:t xml:space="preserve">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738"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739" w:author="Stefan Björnander" w:date="2012-05-06T23:23:00Z">
          <w:pPr>
            <w:pStyle w:val="Rubrik2"/>
          </w:pPr>
        </w:pPrChange>
      </w:pPr>
      <w:bookmarkStart w:id="5740" w:name="_Toc323656684"/>
      <w:bookmarkStart w:id="5741" w:name="_Toc324085422"/>
      <w:bookmarkStart w:id="5742" w:name="_Toc383781074"/>
      <w:bookmarkStart w:id="5743" w:name="_Toc481936474"/>
      <w:r w:rsidRPr="00EC76D5">
        <w:t>Types and Variables</w:t>
      </w:r>
      <w:bookmarkEnd w:id="5738"/>
      <w:bookmarkEnd w:id="5740"/>
      <w:bookmarkEnd w:id="5741"/>
      <w:bookmarkEnd w:id="5742"/>
      <w:bookmarkEnd w:id="5743"/>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44" w:name="_Toc320485576"/>
      <w:bookmarkStart w:id="5745" w:name="_Toc323656685"/>
      <w:bookmarkStart w:id="5746" w:name="_Toc324085423"/>
      <w:bookmarkStart w:id="5747" w:name="_Toc383781075"/>
      <w:bookmarkStart w:id="5748" w:name="_Ref383781525"/>
      <w:bookmarkStart w:id="5749" w:name="_Toc481936475"/>
      <w:r w:rsidRPr="00EC76D5">
        <w:t>Simple Types</w:t>
      </w:r>
      <w:bookmarkEnd w:id="5744"/>
      <w:bookmarkEnd w:id="5745"/>
      <w:bookmarkEnd w:id="5746"/>
      <w:bookmarkEnd w:id="5747"/>
      <w:bookmarkEnd w:id="5748"/>
      <w:bookmarkEnd w:id="5749"/>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proofErr w:type="gramStart"/>
      <w:r w:rsidRPr="00EC76D5">
        <w:rPr>
          <w:rStyle w:val="CodeInText0"/>
        </w:rPr>
        <w:t>double</w:t>
      </w:r>
      <w:r w:rsidRPr="00EC76D5">
        <w:t>;</w:t>
      </w:r>
      <w:proofErr w:type="gramEnd"/>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6"/>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0" w:name="_Toc320485577"/>
      <w:bookmarkStart w:id="5751" w:name="_Toc323656686"/>
      <w:bookmarkStart w:id="5752" w:name="_Toc324085424"/>
      <w:bookmarkStart w:id="5753" w:name="_Toc383781076"/>
      <w:bookmarkStart w:id="5754" w:name="_Toc481936476"/>
      <w:r w:rsidRPr="00EC76D5">
        <w:t>Variables</w:t>
      </w:r>
      <w:bookmarkEnd w:id="5750"/>
      <w:bookmarkEnd w:id="5751"/>
      <w:bookmarkEnd w:id="5752"/>
      <w:bookmarkEnd w:id="5753"/>
      <w:bookmarkEnd w:id="5754"/>
    </w:p>
    <w:p w14:paraId="1797A312" w14:textId="77777777" w:rsidR="00E80032" w:rsidRPr="00EC76D5" w:rsidRDefault="00E80032" w:rsidP="00E80032">
      <w:r w:rsidRPr="00EC76D5">
        <w:t>A variable can be regarded as a box in the memory. In almost every case, we do not need to know its exact memory address. A variable always has a name, a type, and a value. We define a variable by simple writing its type and name. If we want to, we can initialize the variable; that is, assign it a value. If we do not, the variable’s value is undefined</w:t>
      </w:r>
      <w:r w:rsidRPr="00EC76D5">
        <w:rPr>
          <w:rStyle w:val="Fotnotsreferens"/>
          <w:szCs w:val="21"/>
        </w:rPr>
        <w:footnoteReference w:id="17"/>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D667F1" w:rsidRPr="003F7CF1" w:rsidRDefault="00D667F1"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D667F1" w:rsidRPr="003F7CF1" w:rsidRDefault="00D667F1"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D667F1" w:rsidRPr="003F7CF1" w:rsidRDefault="00D667F1"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D667F1" w:rsidRPr="003F7CF1" w:rsidRDefault="00D667F1"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D667F1" w:rsidRPr="003F7CF1" w:rsidRDefault="00D667F1"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D667F1" w:rsidRPr="003F7CF1" w:rsidRDefault="00D667F1"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D667F1" w:rsidRPr="003F7CF1" w:rsidRDefault="00D667F1"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D667F1" w:rsidRPr="003F7CF1" w:rsidRDefault="00D667F1"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D667F1" w:rsidRPr="003F7CF1" w:rsidRDefault="00D667F1"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D667F1" w:rsidRPr="003F7CF1" w:rsidRDefault="00D667F1"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D667F1" w:rsidRPr="003F7CF1" w:rsidRDefault="00D667F1"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D667F1" w:rsidRPr="003F7CF1" w:rsidRDefault="00D667F1"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D667F1" w:rsidRPr="003F7CF1" w:rsidRDefault="00D667F1"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D667F1" w:rsidRPr="003F7CF1" w:rsidRDefault="00D667F1"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D667F1" w:rsidRPr="003F7CF1" w:rsidRDefault="00D667F1"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D667F1" w:rsidRPr="003F7CF1" w:rsidRDefault="00D667F1"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8"/>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5" w:name="_Toc320485578"/>
      <w:bookmarkStart w:id="5756" w:name="_Toc323656687"/>
      <w:bookmarkStart w:id="5757" w:name="_Toc324085425"/>
      <w:bookmarkStart w:id="5758" w:name="_Toc383781077"/>
      <w:bookmarkStart w:id="5759" w:name="_Toc481936477"/>
      <w:bookmarkStart w:id="5760" w:name="_Toc320485579"/>
      <w:r w:rsidRPr="00EC76D5">
        <w:t>Constants</w:t>
      </w:r>
      <w:bookmarkEnd w:id="5755"/>
      <w:bookmarkEnd w:id="5756"/>
      <w:bookmarkEnd w:id="5757"/>
      <w:bookmarkEnd w:id="5758"/>
      <w:bookmarkEnd w:id="5759"/>
    </w:p>
    <w:p w14:paraId="32CDF69C" w14:textId="77777777" w:rsidR="00E80032" w:rsidRPr="00EC76D5" w:rsidRDefault="00E80032" w:rsidP="00E80032">
      <w:r w:rsidRPr="00EC76D5">
        <w:t>As the name implies, a constant is a variable whose value cannot be altered since it has been initialized. Unlike variables, constants must always be initialized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1" w:name="_Toc323656688"/>
      <w:bookmarkStart w:id="5762" w:name="_Toc324085426"/>
      <w:bookmarkStart w:id="5763" w:name="_Toc383781078"/>
      <w:bookmarkStart w:id="5764" w:name="_Toc481936478"/>
      <w:r w:rsidRPr="00EC76D5">
        <w:t>Output</w:t>
      </w:r>
      <w:bookmarkEnd w:id="5760"/>
      <w:bookmarkEnd w:id="5761"/>
      <w:bookmarkEnd w:id="5762"/>
      <w:bookmarkEnd w:id="5763"/>
      <w:bookmarkEnd w:id="5764"/>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9"/>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w:t>
      </w:r>
      <w:proofErr w:type="gramStart"/>
      <w:r w:rsidRPr="00EC76D5">
        <w:t>new-line</w:t>
      </w:r>
      <w:proofErr w:type="gramEnd"/>
      <w:r w:rsidRPr="00EC76D5">
        <w:t>.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5" w:name="_Toc320485580"/>
      <w:bookmarkStart w:id="5766" w:name="_Toc323656689"/>
      <w:bookmarkStart w:id="5767" w:name="_Toc324085427"/>
      <w:bookmarkStart w:id="5768" w:name="_Toc383781079"/>
      <w:bookmarkStart w:id="5769" w:name="_Toc481936479"/>
      <w:r w:rsidRPr="00EC76D5">
        <w:t>Input</w:t>
      </w:r>
      <w:bookmarkEnd w:id="5765"/>
      <w:bookmarkEnd w:id="5766"/>
      <w:bookmarkEnd w:id="5767"/>
      <w:bookmarkEnd w:id="5768"/>
      <w:bookmarkEnd w:id="5769"/>
    </w:p>
    <w:p w14:paraId="299686DD" w14:textId="77777777" w:rsidR="00E80032" w:rsidRPr="00EC76D5" w:rsidRDefault="00E80032" w:rsidP="00E80032">
      <w:r w:rsidRPr="00EC76D5">
        <w:t xml:space="preserve">The standard functions for input </w:t>
      </w:r>
      <w:proofErr w:type="gramStart"/>
      <w:r w:rsidRPr="00EC76D5">
        <w:t>is</w:t>
      </w:r>
      <w:proofErr w:type="gramEnd"/>
      <w:r w:rsidRPr="00EC76D5">
        <w:t xml:space="preserve">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proofErr w:type="gramStart"/>
      <w:r w:rsidRPr="00EC76D5">
        <w:t>Similar to</w:t>
      </w:r>
      <w:proofErr w:type="gramEnd"/>
      <w:r w:rsidRPr="00EC76D5">
        <w:t xml:space="preserve">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20"/>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770"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21"/>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771"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2" w:name="_Toc323656690"/>
      <w:bookmarkStart w:id="5773" w:name="_Toc324085428"/>
      <w:bookmarkStart w:id="5774" w:name="_Toc383781080"/>
      <w:bookmarkStart w:id="5775" w:name="_Toc481936480"/>
      <w:r w:rsidRPr="00EC76D5">
        <w:t>Enumerations</w:t>
      </w:r>
      <w:bookmarkEnd w:id="5770"/>
      <w:bookmarkEnd w:id="5772"/>
      <w:bookmarkEnd w:id="5773"/>
      <w:bookmarkEnd w:id="5774"/>
      <w:bookmarkEnd w:id="5775"/>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22"/>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6" w:name="_Toc320485582"/>
      <w:bookmarkStart w:id="5777" w:name="_Toc323656691"/>
      <w:bookmarkStart w:id="5778" w:name="_Toc324085429"/>
      <w:bookmarkStart w:id="5779" w:name="_Toc383781081"/>
      <w:bookmarkStart w:id="5780" w:name="_Toc481936481"/>
      <w:r w:rsidRPr="00EC76D5">
        <w:t>Arrays</w:t>
      </w:r>
      <w:bookmarkEnd w:id="5776"/>
      <w:bookmarkEnd w:id="5777"/>
      <w:bookmarkEnd w:id="5778"/>
      <w:bookmarkEnd w:id="5779"/>
      <w:bookmarkEnd w:id="5780"/>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D667F1" w:rsidRPr="003F7CF1" w:rsidRDefault="00D667F1"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D667F1" w:rsidRPr="003F7CF1" w:rsidRDefault="00D667F1"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D667F1" w:rsidRPr="003F7CF1" w:rsidRDefault="00D667F1"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D667F1" w:rsidRPr="003F7CF1" w:rsidRDefault="00D667F1"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D667F1" w:rsidRPr="003F7CF1" w:rsidRDefault="00D667F1"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D667F1" w:rsidRPr="003F7CF1" w:rsidRDefault="00D667F1"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D667F1" w:rsidRPr="003F7CF1" w:rsidRDefault="00D667F1"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D667F1" w:rsidRPr="003F7CF1" w:rsidRDefault="00D667F1"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D667F1" w:rsidRPr="003F7CF1" w:rsidRDefault="00D667F1"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D667F1" w:rsidRPr="003F7CF1" w:rsidRDefault="00D667F1"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D667F1" w:rsidRPr="003F7CF1" w:rsidRDefault="00D667F1"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D667F1" w:rsidRPr="003F7CF1" w:rsidRDefault="00D667F1"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D667F1" w:rsidRPr="003F7CF1" w:rsidRDefault="00D667F1"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D667F1" w:rsidRPr="003F7CF1" w:rsidRDefault="00D667F1"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D667F1" w:rsidRPr="003F7CF1" w:rsidRDefault="00D667F1"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D667F1" w:rsidRPr="003F7CF1" w:rsidRDefault="00D667F1"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D667F1" w:rsidRPr="003F7CF1" w:rsidRDefault="00D667F1"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D667F1" w:rsidRPr="003F7CF1" w:rsidRDefault="00D667F1"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D667F1" w:rsidRPr="003F7CF1" w:rsidRDefault="00D667F1"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D667F1" w:rsidRPr="003F7CF1" w:rsidRDefault="00D667F1"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D667F1" w:rsidRPr="003F7CF1" w:rsidRDefault="00D667F1"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D667F1" w:rsidRPr="003F7CF1" w:rsidRDefault="00D667F1"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D667F1" w:rsidRPr="003F7CF1" w:rsidRDefault="00D667F1"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D667F1" w:rsidRPr="003F7CF1" w:rsidRDefault="00D667F1"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D667F1" w:rsidRPr="003F7CF1" w:rsidRDefault="00D667F1"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D667F1" w:rsidRPr="003F7CF1" w:rsidRDefault="00D667F1"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D667F1" w:rsidRPr="003F7CF1" w:rsidRDefault="00D667F1"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D667F1" w:rsidRPr="003F7CF1" w:rsidRDefault="00D667F1"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D667F1" w:rsidRPr="003F7CF1" w:rsidRDefault="00D667F1"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D667F1" w:rsidRPr="003F7CF1" w:rsidRDefault="00D667F1"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D667F1" w:rsidRPr="003F7CF1" w:rsidRDefault="00D667F1"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D667F1" w:rsidRPr="003F7CF1" w:rsidRDefault="00D667F1"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D667F1" w:rsidRPr="003F7CF1" w:rsidRDefault="00D667F1"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D667F1" w:rsidRPr="003F7CF1" w:rsidRDefault="00D667F1"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D667F1" w:rsidRPr="003F7CF1" w:rsidRDefault="00D667F1"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D667F1" w:rsidRPr="003F7CF1" w:rsidRDefault="00D667F1"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D667F1" w:rsidRPr="003F7CF1" w:rsidRDefault="00D667F1"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D667F1" w:rsidRPr="003F7CF1" w:rsidRDefault="00D667F1"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D667F1" w:rsidRPr="003F7CF1" w:rsidRDefault="00D667F1"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D667F1" w:rsidRPr="003F7CF1" w:rsidRDefault="00D667F1"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D667F1" w:rsidRPr="003F7CF1" w:rsidRDefault="00D667F1"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D667F1" w:rsidRPr="003F7CF1" w:rsidRDefault="00D667F1"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D667F1" w:rsidRPr="003F7CF1" w:rsidRDefault="00D667F1"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D667F1" w:rsidRPr="003F7CF1" w:rsidRDefault="00D667F1"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D667F1" w:rsidRPr="003F7CF1" w:rsidRDefault="00D667F1"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D667F1" w:rsidRPr="003F7CF1" w:rsidRDefault="00D667F1"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D667F1" w:rsidRPr="003F7CF1" w:rsidRDefault="00D667F1"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D667F1" w:rsidRPr="003F7CF1" w:rsidRDefault="00D667F1"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D667F1" w:rsidRPr="003F7CF1" w:rsidRDefault="00D667F1"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D667F1" w:rsidRPr="003F7CF1" w:rsidRDefault="00D667F1"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D667F1" w:rsidRPr="003F7CF1" w:rsidRDefault="00D667F1"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D667F1" w:rsidRPr="003F7CF1" w:rsidRDefault="00D667F1"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D667F1" w:rsidRPr="003F7CF1" w:rsidRDefault="00D667F1"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D667F1" w:rsidRPr="003F7CF1" w:rsidRDefault="00D667F1"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D667F1" w:rsidRPr="003F7CF1" w:rsidRDefault="00D667F1"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D667F1" w:rsidRPr="003F7CF1" w:rsidRDefault="00D667F1"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D667F1" w:rsidRPr="003F7CF1" w:rsidRDefault="00D667F1"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D667F1" w:rsidRPr="003F7CF1" w:rsidRDefault="00D667F1"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D667F1" w:rsidRPr="003F7CF1" w:rsidRDefault="00D667F1"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D667F1" w:rsidRPr="003F7CF1" w:rsidRDefault="00D667F1"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D667F1" w:rsidRPr="003F7CF1" w:rsidRDefault="00D667F1"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D667F1" w:rsidRPr="003F7CF1" w:rsidRDefault="00D667F1"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D667F1" w:rsidRPr="003F7CF1" w:rsidRDefault="00D667F1"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D667F1" w:rsidRPr="003F7CF1" w:rsidRDefault="00D667F1"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D667F1" w:rsidRPr="003F7CF1" w:rsidRDefault="00D667F1"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D667F1" w:rsidRPr="003F7CF1" w:rsidRDefault="00D667F1"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D667F1" w:rsidRPr="003F7CF1" w:rsidRDefault="00D667F1"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D667F1" w:rsidRPr="003F7CF1" w:rsidRDefault="00D667F1"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1" w:name="_Toc320485583"/>
      <w:bookmarkStart w:id="5782" w:name="_Toc323656692"/>
      <w:bookmarkStart w:id="5783" w:name="_Toc324085430"/>
      <w:bookmarkStart w:id="5784" w:name="_Toc383781082"/>
      <w:bookmarkStart w:id="5785" w:name="_Toc481936482"/>
      <w:r w:rsidRPr="00EC76D5">
        <w:t>Characters and Strings</w:t>
      </w:r>
      <w:bookmarkEnd w:id="5781"/>
      <w:bookmarkEnd w:id="5782"/>
      <w:bookmarkEnd w:id="5783"/>
      <w:bookmarkEnd w:id="5784"/>
      <w:bookmarkEnd w:id="5785"/>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w:t>
      </w:r>
      <w:proofErr w:type="gramStart"/>
      <w:r w:rsidRPr="00EC76D5">
        <w:t>built in</w:t>
      </w:r>
      <w:proofErr w:type="gramEnd"/>
      <w:r w:rsidRPr="00EC76D5">
        <w:t xml:space="preserve">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D667F1" w:rsidRPr="003F7CF1" w:rsidRDefault="00D667F1"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D667F1" w:rsidRPr="003F7CF1" w:rsidRDefault="00D667F1"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D667F1" w:rsidRPr="003F7CF1" w:rsidRDefault="00D667F1"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D667F1" w:rsidRPr="003F7CF1" w:rsidRDefault="00D667F1"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D667F1" w:rsidRPr="003F7CF1" w:rsidRDefault="00D667F1"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D667F1" w:rsidRPr="003F7CF1" w:rsidRDefault="00D667F1"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D667F1" w:rsidRPr="003F7CF1" w:rsidRDefault="00D667F1"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D667F1" w:rsidRPr="003F7CF1" w:rsidRDefault="00D667F1"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77777777"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definitions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6" w:name="_Toc323656693"/>
      <w:bookmarkStart w:id="5787" w:name="_Toc324085431"/>
      <w:bookmarkStart w:id="5788" w:name="_Toc383781083"/>
      <w:bookmarkStart w:id="5789" w:name="_Toc481936483"/>
      <w:r w:rsidRPr="00EC76D5">
        <w:t>The ASCII Table</w:t>
      </w:r>
      <w:bookmarkEnd w:id="5786"/>
      <w:bookmarkEnd w:id="5787"/>
      <w:bookmarkEnd w:id="5788"/>
      <w:bookmarkEnd w:id="5789"/>
    </w:p>
    <w:p w14:paraId="3B8A786D" w14:textId="59761AD2" w:rsidR="00E80032" w:rsidRPr="00EC76D5" w:rsidRDefault="00E80032" w:rsidP="00E80032">
      <w:r w:rsidRPr="00EC76D5">
        <w:t xml:space="preserve">So </w:t>
      </w:r>
      <w:proofErr w:type="gramStart"/>
      <w:r w:rsidRPr="00EC76D5">
        <w:t>far</w:t>
      </w:r>
      <w:proofErr w:type="gramEnd"/>
      <w:r w:rsidRPr="00EC76D5">
        <w:t xml:space="preserve">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0" w:name="_Toc320485584"/>
      <w:bookmarkStart w:id="5791" w:name="_Toc323656694"/>
      <w:bookmarkStart w:id="5792" w:name="_Toc324085432"/>
      <w:bookmarkStart w:id="5793" w:name="_Ref383780778"/>
      <w:bookmarkStart w:id="5794" w:name="_Toc383781084"/>
      <w:bookmarkStart w:id="5795" w:name="_Toc481936484"/>
      <w:r w:rsidRPr="00EC76D5">
        <w:t>Pointers</w:t>
      </w:r>
      <w:bookmarkEnd w:id="5790"/>
      <w:bookmarkEnd w:id="5791"/>
      <w:bookmarkEnd w:id="5792"/>
      <w:bookmarkEnd w:id="5793"/>
      <w:bookmarkEnd w:id="5794"/>
      <w:bookmarkEnd w:id="5795"/>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D667F1" w:rsidRPr="003F7CF1" w:rsidRDefault="00D667F1"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D667F1" w:rsidRPr="003F7CF1" w:rsidRDefault="00D667F1"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D667F1" w:rsidRPr="003F7CF1" w:rsidRDefault="00D667F1"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D667F1" w:rsidRPr="003F7CF1" w:rsidRDefault="00D667F1"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D667F1" w:rsidRPr="003F7CF1" w:rsidRDefault="00D667F1"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D667F1" w:rsidRPr="003F7CF1" w:rsidRDefault="00D667F1"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D667F1" w:rsidRPr="003F7CF1" w:rsidRDefault="00D667F1"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D667F1" w:rsidRPr="003F7CF1" w:rsidRDefault="00D667F1"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D667F1" w:rsidRPr="003F7CF1" w:rsidRDefault="00D667F1"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D667F1" w:rsidRPr="003F7CF1" w:rsidRDefault="00D667F1"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D667F1" w:rsidRPr="003F7CF1" w:rsidRDefault="00D667F1"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D667F1" w:rsidRPr="003F7CF1" w:rsidRDefault="00D667F1"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D667F1" w:rsidRPr="003F7CF1" w:rsidRDefault="00D667F1"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D667F1" w:rsidRPr="003F7CF1" w:rsidRDefault="00D667F1"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D667F1" w:rsidRPr="003F7CF1" w:rsidRDefault="00D667F1"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D667F1" w:rsidRPr="003F7CF1" w:rsidRDefault="00D667F1"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D667F1" w:rsidRPr="003F7CF1" w:rsidRDefault="00D667F1"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D667F1" w:rsidRPr="003F7CF1" w:rsidRDefault="00D667F1"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D667F1" w:rsidRPr="003F7CF1" w:rsidRDefault="00D667F1"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D667F1" w:rsidRPr="003F7CF1" w:rsidRDefault="00D667F1"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D667F1" w:rsidRPr="003F7CF1" w:rsidRDefault="00D667F1"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D667F1" w:rsidRPr="003F7CF1" w:rsidRDefault="00D667F1"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D667F1" w:rsidRPr="003F7CF1" w:rsidRDefault="00D667F1"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D667F1" w:rsidRPr="003F7CF1" w:rsidRDefault="00D667F1"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3"/>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77777777" w:rsidR="00E80032" w:rsidRPr="00EC76D5" w:rsidRDefault="00E80032" w:rsidP="00E80032">
      <w:r w:rsidRPr="00EC76D5">
        <w:t xml:space="preserve">If we want to access the value pointed at, we use the asterisk (*), which </w:t>
      </w:r>
      <w:proofErr w:type="spellStart"/>
      <w:r w:rsidRPr="00EC76D5">
        <w:rPr>
          <w:rStyle w:val="KeyWord"/>
        </w:rPr>
        <w:t>derefers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Pr="00EC76D5">
        <w:t>dereferring</w:t>
      </w:r>
      <w:proofErr w:type="spellEnd"/>
      <w:r w:rsidRPr="00EC76D5">
        <w:t xml:space="preserve"> operators can be regarded as each other reverses. Note that the asterisk is used on two occasions, when we define a pointer variable and when we </w:t>
      </w:r>
      <w:proofErr w:type="spellStart"/>
      <w:r w:rsidRPr="00EC76D5">
        <w:t>derefer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4"/>
      </w:r>
      <w:r w:rsidRPr="00EC76D5">
        <w:t xml:space="preserve">. </w:t>
      </w:r>
    </w:p>
    <w:p w14:paraId="0BE2B7D8" w14:textId="77777777" w:rsidR="00E80032" w:rsidRPr="00EC76D5" w:rsidRDefault="00E80032" w:rsidP="00E80032">
      <w:pPr>
        <w:pStyle w:val="Code"/>
      </w:pPr>
      <w:r w:rsidRPr="00EC76D5">
        <w:t>int i = 999;</w:t>
      </w:r>
    </w:p>
    <w:p w14:paraId="13B39DE2" w14:textId="77777777" w:rsidR="00E80032" w:rsidRPr="00EC76D5" w:rsidRDefault="00E80032" w:rsidP="00E80032">
      <w:pPr>
        <w:pStyle w:val="Code"/>
      </w:pPr>
      <w:r w:rsidRPr="00EC76D5">
        <w:t>int *p = &amp;i;      // Pointer definition.</w:t>
      </w:r>
    </w:p>
    <w:p w14:paraId="6CBC945B" w14:textId="77777777" w:rsidR="00E80032" w:rsidRPr="00EC76D5" w:rsidRDefault="00E80032" w:rsidP="00E80032">
      <w:pPr>
        <w:pStyle w:val="Code"/>
      </w:pPr>
      <w:r w:rsidRPr="00EC76D5">
        <w:t>int j = *p;       // Derefereeing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6" w:name="_Toc320485585"/>
      <w:bookmarkStart w:id="5797" w:name="_Toc323656695"/>
      <w:bookmarkStart w:id="5798" w:name="_Toc324085433"/>
      <w:bookmarkStart w:id="5799" w:name="_Toc383781085"/>
      <w:bookmarkStart w:id="5800" w:name="_Toc481936485"/>
      <w:r w:rsidRPr="00EC76D5">
        <w:t>Pointers and Dynamic Memory</w:t>
      </w:r>
      <w:bookmarkEnd w:id="5796"/>
      <w:bookmarkEnd w:id="5797"/>
      <w:bookmarkEnd w:id="5798"/>
      <w:bookmarkEnd w:id="5799"/>
      <w:bookmarkEnd w:id="5800"/>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D667F1" w:rsidRPr="003F7CF1" w:rsidRDefault="00D667F1"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D667F1" w:rsidRPr="003F7CF1" w:rsidRDefault="00D667F1"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D667F1" w:rsidRPr="003F7CF1" w:rsidRDefault="00D667F1"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D667F1" w:rsidRPr="003F7CF1" w:rsidRDefault="00D667F1"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D667F1" w:rsidRPr="003F7CF1" w:rsidRDefault="00D667F1"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D667F1" w:rsidRPr="003F7CF1" w:rsidRDefault="00D667F1"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D667F1" w:rsidRPr="003F7CF1" w:rsidRDefault="00D667F1"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D667F1" w:rsidRPr="003F7CF1" w:rsidRDefault="00D667F1"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D667F1" w:rsidRPr="003F7CF1" w:rsidRDefault="00D667F1"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D667F1" w:rsidRPr="003F7CF1" w:rsidRDefault="00D667F1"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D667F1" w:rsidRPr="003F7CF1" w:rsidRDefault="00D667F1"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D667F1" w:rsidRPr="003F7CF1" w:rsidRDefault="00D667F1"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D667F1" w:rsidRPr="003F7CF1" w:rsidRDefault="00D667F1"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D667F1" w:rsidRPr="003F7CF1" w:rsidRDefault="00D667F1"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D667F1" w:rsidRPr="003F7CF1" w:rsidRDefault="00D667F1"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D667F1" w:rsidRPr="003F7CF1" w:rsidRDefault="00D667F1"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D667F1" w:rsidRPr="003F7CF1" w:rsidRDefault="00D667F1"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D667F1" w:rsidRPr="003F7CF1" w:rsidRDefault="00D667F1"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D667F1" w:rsidRPr="003F7CF1" w:rsidRDefault="00D667F1"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D667F1" w:rsidRPr="003F7CF1" w:rsidRDefault="00D667F1"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D667F1" w:rsidRPr="003F7CF1" w:rsidRDefault="00D667F1"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D667F1" w:rsidRPr="003F7CF1" w:rsidRDefault="00D667F1"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D667F1" w:rsidRPr="003F7CF1" w:rsidRDefault="00D667F1"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D667F1" w:rsidRPr="003F7CF1" w:rsidRDefault="00D667F1"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D667F1" w:rsidRPr="003F7CF1" w:rsidRDefault="00D667F1"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D667F1" w:rsidRPr="003F7CF1" w:rsidRDefault="00D667F1"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D667F1" w:rsidRPr="003F7CF1" w:rsidRDefault="00D667F1"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D667F1" w:rsidRPr="003F7CF1" w:rsidRDefault="00D667F1"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D667F1" w:rsidRPr="003F7CF1" w:rsidRDefault="00D667F1"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D667F1" w:rsidRPr="003F7CF1" w:rsidRDefault="00D667F1"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D667F1" w:rsidRPr="003F7CF1" w:rsidRDefault="00D667F1"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D667F1" w:rsidRPr="003F7CF1" w:rsidRDefault="00D667F1"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D667F1" w:rsidRPr="003F7CF1" w:rsidRDefault="00D667F1"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D667F1" w:rsidRPr="003F7CF1" w:rsidRDefault="00D667F1"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D667F1" w:rsidRPr="003F7CF1" w:rsidRDefault="00D667F1"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D667F1" w:rsidRPr="003F7CF1" w:rsidRDefault="00D667F1"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D667F1" w:rsidRPr="003F7CF1" w:rsidRDefault="00D667F1"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D667F1" w:rsidRPr="003F7CF1" w:rsidRDefault="00D667F1"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D667F1" w:rsidRPr="003F7CF1" w:rsidRDefault="00D667F1"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7777777" w:rsidR="00E80032" w:rsidRPr="00EC76D5" w:rsidRDefault="00E80032" w:rsidP="00E80032">
      <w:r w:rsidRPr="00EC76D5">
        <w:t xml:space="preserve">There is a special type </w:t>
      </w:r>
      <w:r w:rsidRPr="00EC76D5">
        <w:rPr>
          <w:rStyle w:val="CodeInText0"/>
        </w:rPr>
        <w:t>void</w:t>
      </w:r>
      <w:r w:rsidRPr="00EC76D5">
        <w:t xml:space="preserve">, which </w:t>
      </w:r>
      <w:proofErr w:type="gramStart"/>
      <w:r w:rsidRPr="00EC76D5">
        <w:t>actually marks</w:t>
      </w:r>
      <w:proofErr w:type="gramEnd"/>
      <w:r w:rsidRPr="00EC76D5">
        <w:t xml:space="preserve"> the absence of a type. We can define a pointer to </w:t>
      </w:r>
      <w:r w:rsidRPr="00EC76D5">
        <w:rPr>
          <w:rStyle w:val="CodeInText0"/>
        </w:rPr>
        <w:t>void</w:t>
      </w:r>
      <w:r w:rsidRPr="00EC76D5">
        <w:t xml:space="preserve">; we cannot, however, </w:t>
      </w:r>
      <w:proofErr w:type="spellStart"/>
      <w:r w:rsidRPr="00EC76D5">
        <w:t>derefer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w:t>
      </w:r>
      <w:proofErr w:type="gramStart"/>
      <w:r w:rsidRPr="00EC76D5">
        <w:t>In spite of</w:t>
      </w:r>
      <w:proofErr w:type="gramEnd"/>
      <w:r w:rsidRPr="00EC76D5">
        <w:t xml:space="preserve">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D667F1" w:rsidRPr="003F7CF1" w:rsidRDefault="00D667F1"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D667F1" w:rsidRPr="003F7CF1" w:rsidRDefault="00D667F1"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D667F1" w:rsidRPr="003F7CF1" w:rsidRDefault="00D667F1"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D667F1" w:rsidRPr="003F7CF1" w:rsidRDefault="00D667F1"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D667F1" w:rsidRPr="003F7CF1" w:rsidRDefault="00D667F1"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7777777" w:rsidR="00E80032" w:rsidRPr="00EC76D5" w:rsidRDefault="00E80032" w:rsidP="00E80032">
      <w:pPr>
        <w:pStyle w:val="Code"/>
      </w:pPr>
      <w:r w:rsidRPr="00EC76D5">
        <w:t>*p = 2; // Undefined behavior</w:t>
      </w:r>
    </w:p>
    <w:p w14:paraId="4DF37877" w14:textId="77777777" w:rsidR="00E80032" w:rsidRPr="00EC76D5" w:rsidRDefault="00E80032" w:rsidP="00E80032">
      <w:r w:rsidRPr="00EC76D5">
        <w:t xml:space="preserve">In the example below, we allocate memory for two pointers, </w:t>
      </w:r>
      <w:proofErr w:type="gramStart"/>
      <w:r w:rsidRPr="00EC76D5">
        <w:rPr>
          <w:rStyle w:val="CodeInText0"/>
        </w:rPr>
        <w:t>p</w:t>
      </w:r>
      <w:proofErr w:type="gramEnd"/>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D667F1" w:rsidRPr="003F7CF1" w:rsidRDefault="00D667F1"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D667F1" w:rsidRPr="003F7CF1" w:rsidRDefault="00D667F1"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D667F1" w:rsidRPr="003F7CF1" w:rsidRDefault="00D667F1"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D667F1" w:rsidRPr="003F7CF1" w:rsidRDefault="00D667F1"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D667F1" w:rsidRPr="003F7CF1" w:rsidRDefault="00D667F1"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D667F1" w:rsidRPr="003F7CF1" w:rsidRDefault="00D667F1"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D667F1" w:rsidRPr="003F7CF1" w:rsidRDefault="00D667F1"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D667F1" w:rsidRPr="003F7CF1" w:rsidRDefault="00D667F1"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D667F1" w:rsidRPr="003F7CF1" w:rsidRDefault="00D667F1"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D667F1" w:rsidRPr="003F7CF1" w:rsidRDefault="00D667F1"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D667F1" w:rsidRPr="003F7CF1" w:rsidRDefault="00D667F1"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D667F1" w:rsidRPr="003F7CF1" w:rsidRDefault="00D667F1"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D667F1" w:rsidRPr="003F7CF1" w:rsidRDefault="00D667F1"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D667F1" w:rsidRPr="003F7CF1" w:rsidRDefault="00D667F1"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D667F1" w:rsidRPr="003F7CF1" w:rsidRDefault="00D667F1"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D667F1" w:rsidRPr="003F7CF1" w:rsidRDefault="00D667F1"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D667F1" w:rsidRPr="003F7CF1" w:rsidRDefault="00D667F1"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D667F1" w:rsidRPr="003F7CF1" w:rsidRDefault="00D667F1"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D667F1" w:rsidRPr="003F7CF1" w:rsidRDefault="00D667F1"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D667F1" w:rsidRPr="003F7CF1" w:rsidRDefault="00D667F1"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D667F1" w:rsidRPr="003F7CF1" w:rsidRDefault="00D667F1"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D667F1" w:rsidRPr="003F7CF1" w:rsidRDefault="00D667F1"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D667F1" w:rsidRPr="003F7CF1" w:rsidRDefault="00D667F1"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D667F1" w:rsidRPr="003F7CF1" w:rsidRDefault="00D667F1"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77777777" w:rsidR="00E80032" w:rsidRPr="00EC76D5" w:rsidRDefault="00E80032" w:rsidP="00E80032">
      <w:pPr>
        <w:pStyle w:val="Code"/>
      </w:pPr>
      <w:r w:rsidRPr="00EC76D5">
        <w:t>free(p); // Undefined behavior.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1" w:name="_Toc320485586"/>
      <w:bookmarkStart w:id="5802" w:name="_Toc323656696"/>
      <w:bookmarkStart w:id="5803" w:name="_Toc324085434"/>
      <w:bookmarkStart w:id="5804" w:name="_Toc383781086"/>
      <w:bookmarkStart w:id="5805" w:name="_Toc481936486"/>
      <w:r w:rsidRPr="00EC76D5">
        <w:t>Defining our own types</w:t>
      </w:r>
      <w:bookmarkEnd w:id="5801"/>
      <w:bookmarkEnd w:id="5802"/>
      <w:bookmarkEnd w:id="5803"/>
      <w:bookmarkEnd w:id="5804"/>
      <w:bookmarkEnd w:id="5805"/>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6" w:name="_Toc320485587"/>
      <w:bookmarkStart w:id="5807" w:name="_Toc323656697"/>
      <w:bookmarkStart w:id="5808" w:name="_Toc324085435"/>
      <w:bookmarkStart w:id="5809" w:name="_Toc383781087"/>
      <w:bookmarkStart w:id="5810" w:name="_Toc481936487"/>
      <w:r w:rsidRPr="00EC76D5">
        <w:t>The Type Size</w:t>
      </w:r>
      <w:bookmarkEnd w:id="5806"/>
      <w:bookmarkEnd w:id="5807"/>
      <w:bookmarkEnd w:id="5808"/>
      <w:bookmarkEnd w:id="5809"/>
      <w:bookmarkEnd w:id="5810"/>
    </w:p>
    <w:p w14:paraId="2A85A616" w14:textId="77777777"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5"/>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definition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811"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812" w:name="_Toc320485588"/>
      <w:bookmarkStart w:id="5813" w:name="_Toc323656698"/>
      <w:bookmarkStart w:id="5814" w:name="_Toc324085436"/>
      <w:bookmarkStart w:id="5815" w:name="_Toc383781088"/>
      <w:bookmarkStart w:id="5816" w:name="_Toc481936488"/>
      <w:r w:rsidRPr="00EC76D5">
        <w:t>Expressions and Operators</w:t>
      </w:r>
      <w:bookmarkEnd w:id="5812"/>
      <w:bookmarkEnd w:id="5813"/>
      <w:bookmarkEnd w:id="5814"/>
      <w:bookmarkEnd w:id="5815"/>
      <w:bookmarkEnd w:id="5816"/>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D667F1" w:rsidRPr="003F7CF1" w:rsidRDefault="00D667F1"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1499172"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D667F1" w:rsidRPr="003F7CF1" w:rsidRDefault="00D667F1"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D667F1" w:rsidRPr="003F7CF1" w:rsidRDefault="00D667F1"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D667F1" w:rsidRPr="003F7CF1" w:rsidRDefault="00D667F1"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D667F1" w:rsidRPr="003F7CF1" w:rsidRDefault="00D667F1"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1499172"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D667F1" w:rsidRPr="003F7CF1" w:rsidRDefault="00D667F1"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D667F1" w:rsidRPr="003F7CF1" w:rsidRDefault="00D667F1"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D667F1" w:rsidRPr="003F7CF1" w:rsidRDefault="00D667F1"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7" w:name="_Toc320485589"/>
      <w:bookmarkStart w:id="5818" w:name="_Toc323656699"/>
      <w:bookmarkStart w:id="5819" w:name="_Toc324085437"/>
      <w:bookmarkStart w:id="5820" w:name="_Toc383781089"/>
      <w:bookmarkStart w:id="5821" w:name="_Toc481936489"/>
      <w:r w:rsidRPr="00EC76D5">
        <w:t>Arithmetic Operators</w:t>
      </w:r>
      <w:bookmarkEnd w:id="5817"/>
      <w:bookmarkEnd w:id="5818"/>
      <w:bookmarkEnd w:id="5819"/>
      <w:bookmarkEnd w:id="5820"/>
      <w:bookmarkEnd w:id="5821"/>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5822" w:name="_Toc320485590"/>
      <w:bookmarkStart w:id="5823" w:name="_Toc323656700"/>
      <w:bookmarkStart w:id="5824" w:name="_Toc324085438"/>
      <w:bookmarkStart w:id="5825" w:name="_Toc383781090"/>
      <w:bookmarkStart w:id="5826" w:name="_Toc481936490"/>
      <w:r w:rsidRPr="00EC76D5">
        <w:rPr>
          <w:rStyle w:val="Italic"/>
          <w:i w:val="0"/>
        </w:rPr>
        <w:t>Pointer Arithmetic</w:t>
      </w:r>
      <w:bookmarkEnd w:id="5822"/>
      <w:bookmarkEnd w:id="5823"/>
      <w:bookmarkEnd w:id="5824"/>
      <w:bookmarkEnd w:id="5825"/>
      <w:bookmarkEnd w:id="5826"/>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D667F1" w:rsidRPr="003F7CF1" w:rsidRDefault="00D667F1"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D667F1" w:rsidRPr="003F7CF1" w:rsidRDefault="00D667F1"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D667F1" w:rsidRPr="003F7CF1" w:rsidRDefault="00D667F1"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D667F1" w:rsidRPr="003F7CF1" w:rsidRDefault="00D667F1"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D667F1" w:rsidRPr="003F7CF1" w:rsidRDefault="00D667F1"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D667F1" w:rsidRPr="003F7CF1" w:rsidRDefault="00D667F1"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D667F1" w:rsidRPr="003F7CF1" w:rsidRDefault="00D667F1"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D667F1" w:rsidRPr="003F7CF1" w:rsidRDefault="00D667F1"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D667F1" w:rsidRPr="003F7CF1" w:rsidRDefault="00D667F1"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D667F1" w:rsidRPr="003F7CF1" w:rsidRDefault="00D667F1"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D667F1" w:rsidRPr="003F7CF1" w:rsidRDefault="00D667F1"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D667F1" w:rsidRPr="003F7CF1" w:rsidRDefault="00D667F1"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D667F1" w:rsidRPr="003F7CF1" w:rsidRDefault="00D667F1"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D667F1" w:rsidRPr="003F7CF1" w:rsidRDefault="00D667F1"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D667F1" w:rsidRPr="003F7CF1" w:rsidRDefault="00D667F1"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D667F1" w:rsidRPr="003F7CF1" w:rsidRDefault="00D667F1"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D667F1" w:rsidRPr="003F7CF1" w:rsidRDefault="00D667F1"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D667F1" w:rsidRPr="003F7CF1" w:rsidRDefault="00D667F1"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D667F1" w:rsidRPr="003F7CF1" w:rsidRDefault="00D667F1"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77777777" w:rsidR="00E80032" w:rsidRPr="00EC76D5" w:rsidRDefault="00E80032" w:rsidP="00E80032">
      <w:r w:rsidRPr="00EC76D5">
        <w:t xml:space="preserve">The index notation for arrays is equivalent to the </w:t>
      </w:r>
      <w:proofErr w:type="spellStart"/>
      <w:r w:rsidRPr="00EC76D5">
        <w:t>derefereeing</w:t>
      </w:r>
      <w:proofErr w:type="spellEnd"/>
      <w:r w:rsidRPr="00EC76D5">
        <w:t xml:space="preserve"> of pointers together with pointer arithmetic. The second and third lines of the following code are </w:t>
      </w:r>
      <w:proofErr w:type="gramStart"/>
      <w:r w:rsidRPr="00EC76D5">
        <w:t>by definition interchangeable</w:t>
      </w:r>
      <w:proofErr w:type="gramEnd"/>
      <w:r w:rsidRPr="00EC76D5">
        <w:t>.</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27" w:name="_Toc320485591"/>
      <w:bookmarkStart w:id="5828" w:name="_Toc323656701"/>
      <w:bookmarkStart w:id="5829" w:name="_Toc324085439"/>
      <w:bookmarkStart w:id="5830" w:name="_Toc383781091"/>
      <w:bookmarkStart w:id="5831" w:name="_Toc481936491"/>
      <w:r w:rsidRPr="00EC76D5">
        <w:t>Increment and decrement</w:t>
      </w:r>
      <w:bookmarkEnd w:id="5827"/>
      <w:bookmarkEnd w:id="5828"/>
      <w:bookmarkEnd w:id="5829"/>
      <w:bookmarkEnd w:id="5830"/>
      <w:bookmarkEnd w:id="5831"/>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6"/>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 xml:space="preserve">However, there is a difference between prefix and postfix increment or decrement. In the prefix case below, the subtraction occurs </w:t>
      </w:r>
      <w:proofErr w:type="gramStart"/>
      <w:r w:rsidRPr="00EC76D5">
        <w:t>first</w:t>
      </w:r>
      <w:proofErr w:type="gramEnd"/>
      <w:r w:rsidRPr="00EC76D5">
        <w:t xml:space="preserve">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2" w:name="_Toc320485592"/>
      <w:bookmarkStart w:id="5833" w:name="_Toc323656702"/>
      <w:bookmarkStart w:id="5834" w:name="_Toc324085440"/>
      <w:bookmarkStart w:id="5835" w:name="_Toc383781092"/>
      <w:bookmarkStart w:id="5836" w:name="_Toc481936492"/>
      <w:r w:rsidRPr="00EC76D5">
        <w:t>Relational Operators</w:t>
      </w:r>
      <w:bookmarkEnd w:id="5832"/>
      <w:bookmarkEnd w:id="5833"/>
      <w:bookmarkEnd w:id="5834"/>
      <w:bookmarkEnd w:id="5835"/>
      <w:bookmarkEnd w:id="5836"/>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7"/>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7" w:name="_Toc320485593"/>
      <w:bookmarkStart w:id="5838" w:name="_Toc323656703"/>
      <w:bookmarkStart w:id="5839" w:name="_Toc324085441"/>
      <w:bookmarkStart w:id="5840" w:name="_Toc383781093"/>
      <w:bookmarkStart w:id="5841" w:name="_Toc481936493"/>
      <w:r w:rsidRPr="00EC76D5">
        <w:t>Logical Operators</w:t>
      </w:r>
      <w:bookmarkEnd w:id="5837"/>
      <w:bookmarkEnd w:id="5838"/>
      <w:bookmarkEnd w:id="5839"/>
      <w:bookmarkEnd w:id="5840"/>
      <w:bookmarkEnd w:id="5841"/>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proofErr w:type="gramStart"/>
      <w:r w:rsidRPr="00EC76D5">
        <w:rPr>
          <w:rStyle w:val="CodeInText0"/>
        </w:rPr>
        <w:t>i</w:t>
      </w:r>
      <w:proofErr w:type="spellEnd"/>
      <w:r w:rsidRPr="00EC76D5">
        <w:rPr>
          <w:rStyle w:val="CodeInText0"/>
        </w:rPr>
        <w:t xml:space="preserve"> !</w:t>
      </w:r>
      <w:proofErr w:type="gramEnd"/>
      <w:r w:rsidRPr="00EC76D5">
        <w:rPr>
          <w:rStyle w:val="CodeInText0"/>
        </w:rPr>
        <w:t>=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2" w:name="_Toc320485594"/>
      <w:bookmarkStart w:id="5843" w:name="_Toc323656704"/>
      <w:bookmarkStart w:id="5844" w:name="_Toc324085442"/>
      <w:bookmarkStart w:id="5845" w:name="_Toc383781094"/>
      <w:bookmarkStart w:id="5846" w:name="_Toc481936494"/>
      <w:r w:rsidRPr="00EC76D5">
        <w:t>Bitwise Operators</w:t>
      </w:r>
      <w:bookmarkEnd w:id="5842"/>
      <w:bookmarkEnd w:id="5843"/>
      <w:bookmarkEnd w:id="5844"/>
      <w:bookmarkEnd w:id="5845"/>
      <w:bookmarkEnd w:id="5846"/>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51499167"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51499168"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7" w:name="_Toc320485595"/>
      <w:bookmarkStart w:id="5848" w:name="_Toc323656705"/>
      <w:bookmarkStart w:id="5849" w:name="_Toc324085443"/>
      <w:bookmarkStart w:id="5850" w:name="_Toc383781095"/>
      <w:bookmarkStart w:id="5851" w:name="_Toc481936495"/>
      <w:r w:rsidRPr="00EC76D5">
        <w:lastRenderedPageBreak/>
        <w:t>Assignment</w:t>
      </w:r>
      <w:bookmarkEnd w:id="5847"/>
      <w:bookmarkEnd w:id="5848"/>
      <w:bookmarkEnd w:id="5849"/>
      <w:bookmarkEnd w:id="5850"/>
      <w:bookmarkEnd w:id="5851"/>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2" w:name="_Toc320485596"/>
      <w:bookmarkStart w:id="5853" w:name="_Toc323656706"/>
      <w:bookmarkStart w:id="5854" w:name="_Toc324085444"/>
      <w:bookmarkStart w:id="5855" w:name="_Toc383781096"/>
      <w:bookmarkStart w:id="5856" w:name="_Toc481936496"/>
      <w:r w:rsidRPr="00EC76D5">
        <w:t>The Condition Operator</w:t>
      </w:r>
      <w:bookmarkEnd w:id="5852"/>
      <w:bookmarkEnd w:id="5853"/>
      <w:bookmarkEnd w:id="5854"/>
      <w:bookmarkEnd w:id="5855"/>
      <w:bookmarkEnd w:id="5856"/>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w:t>
      </w:r>
      <w:proofErr w:type="gramStart"/>
      <w:r w:rsidRPr="00EC76D5">
        <w:t>evaluated</w:t>
      </w:r>
      <w:proofErr w:type="gramEnd"/>
      <w:r w:rsidRPr="00EC76D5">
        <w:t xml:space="preserve"> and its value is returned. If the first expression instead is false, the third expression is </w:t>
      </w:r>
      <w:proofErr w:type="gramStart"/>
      <w:r w:rsidRPr="00EC76D5">
        <w:t>evaluated</w:t>
      </w:r>
      <w:proofErr w:type="gramEnd"/>
      <w:r w:rsidRPr="00EC76D5">
        <w:t xml:space="preserve">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7" w:name="_Toc320485597"/>
      <w:bookmarkStart w:id="5858" w:name="_Toc323656707"/>
      <w:bookmarkStart w:id="5859" w:name="_Toc324085445"/>
      <w:bookmarkStart w:id="5860" w:name="_Toc383781097"/>
      <w:bookmarkStart w:id="5861" w:name="_Toc481936497"/>
      <w:r w:rsidRPr="00EC76D5">
        <w:t>Precedence and Associatively</w:t>
      </w:r>
      <w:bookmarkEnd w:id="5857"/>
      <w:bookmarkEnd w:id="5858"/>
      <w:bookmarkEnd w:id="5859"/>
      <w:bookmarkEnd w:id="5860"/>
      <w:bookmarkEnd w:id="5861"/>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77777777" w:rsidR="00E80032" w:rsidRPr="00EC76D5" w:rsidRDefault="00E80032" w:rsidP="00E80032">
      <w:r w:rsidRPr="00EC76D5">
        <w:t xml:space="preserve">Below follows a table over the priorities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5862" w:name="_Toc320485598"/>
      <w:bookmarkStart w:id="5863" w:name="_Toc323656708"/>
      <w:bookmarkStart w:id="5864" w:name="_Toc324085446"/>
      <w:bookmarkStart w:id="5865" w:name="_Toc383781098"/>
      <w:bookmarkStart w:id="5866" w:name="_Toc481936498"/>
      <w:r w:rsidRPr="00EC76D5">
        <w:t>Statements</w:t>
      </w:r>
      <w:bookmarkEnd w:id="5862"/>
      <w:bookmarkEnd w:id="5863"/>
      <w:bookmarkEnd w:id="5864"/>
      <w:bookmarkEnd w:id="5865"/>
      <w:bookmarkEnd w:id="5866"/>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proofErr w:type="gramStart"/>
            <w:r w:rsidRPr="00EC76D5">
              <w:t>expression ;</w:t>
            </w:r>
            <w:proofErr w:type="gramEnd"/>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7" w:name="_Toc320485599"/>
      <w:bookmarkStart w:id="5868" w:name="_Toc323656709"/>
      <w:bookmarkStart w:id="5869" w:name="_Toc324085447"/>
      <w:bookmarkStart w:id="5870" w:name="_Toc383781099"/>
      <w:bookmarkStart w:id="5871" w:name="_Toc481936499"/>
      <w:r w:rsidRPr="00EC76D5">
        <w:t>Selection statements</w:t>
      </w:r>
      <w:bookmarkEnd w:id="5867"/>
      <w:bookmarkEnd w:id="5868"/>
      <w:bookmarkEnd w:id="5869"/>
      <w:bookmarkEnd w:id="5870"/>
      <w:bookmarkEnd w:id="5871"/>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proofErr w:type="gramStart"/>
      <w:r w:rsidRPr="00EC76D5">
        <w:t>one.fexacltly</w:t>
      </w:r>
      <w:proofErr w:type="spellEnd"/>
      <w:proofErr w:type="gram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 xml:space="preserve">hold the same value. We can only have one default statement, and it can be omitted. However, it needs not to be placed at the end of the switch statement, even though I recommend you </w:t>
      </w:r>
      <w:proofErr w:type="gramStart"/>
      <w:r w:rsidRPr="00EC76D5">
        <w:t>to do</w:t>
      </w:r>
      <w:proofErr w:type="gramEnd"/>
      <w:r w:rsidRPr="00EC76D5">
        <w:t xml:space="preserve">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w:t>
      </w:r>
      <w:proofErr w:type="gramStart"/>
      <w:r w:rsidRPr="00EC76D5">
        <w:t>simple</w:t>
      </w:r>
      <w:proofErr w:type="gramEnd"/>
      <w:r w:rsidRPr="00EC76D5">
        <w:t xml:space="preserve"> continue with the code attached to the next </w:t>
      </w:r>
      <w:r w:rsidRPr="00EC76D5">
        <w:rPr>
          <w:rStyle w:val="CodeInText0"/>
        </w:rPr>
        <w:t>case</w:t>
      </w:r>
      <w:r w:rsidRPr="00EC76D5">
        <w:t xml:space="preserve"> statement</w:t>
      </w:r>
      <w:r w:rsidRPr="00EC76D5">
        <w:rPr>
          <w:rStyle w:val="Fotnotsreferens"/>
          <w:szCs w:val="21"/>
        </w:rPr>
        <w:footnoteReference w:id="28"/>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2" w:name="_Toc320485600"/>
      <w:bookmarkStart w:id="5873" w:name="_Toc323656710"/>
      <w:bookmarkStart w:id="5874" w:name="_Toc324085448"/>
      <w:bookmarkStart w:id="5875" w:name="_Toc383781100"/>
      <w:bookmarkStart w:id="5876" w:name="_Toc481936500"/>
      <w:r w:rsidRPr="00EC76D5">
        <w:t>Iteration statements</w:t>
      </w:r>
      <w:bookmarkEnd w:id="5872"/>
      <w:bookmarkEnd w:id="5873"/>
      <w:bookmarkEnd w:id="5874"/>
      <w:bookmarkEnd w:id="5875"/>
      <w:bookmarkEnd w:id="5876"/>
    </w:p>
    <w:p w14:paraId="42AEC87A" w14:textId="77777777" w:rsidR="00E80032" w:rsidRPr="00EC76D5" w:rsidRDefault="00E80032" w:rsidP="00E80032">
      <w:r w:rsidRPr="00EC76D5">
        <w:t xml:space="preserve">Iteration statements, also called loops, iterate one or several statements as long as a certain condition is </w:t>
      </w:r>
      <w:proofErr w:type="gramStart"/>
      <w:r w:rsidRPr="00EC76D5">
        <w:t>true;</w:t>
      </w:r>
      <w:proofErr w:type="gramEnd"/>
      <w:r w:rsidRPr="00EC76D5">
        <w:t xml:space="preserve"> </w:t>
      </w:r>
      <w:r w:rsidRPr="00EC76D5">
        <w:rPr>
          <w:rStyle w:val="CodeInText0"/>
        </w:rPr>
        <w:t>while</w:t>
      </w:r>
      <w:r w:rsidRPr="00EC76D5">
        <w:t xml:space="preserve"> is the simplest loop. It repeats one statement or a block of statements </w:t>
      </w:r>
      <w:proofErr w:type="gramStart"/>
      <w:r w:rsidRPr="00EC76D5">
        <w:t>as long as</w:t>
      </w:r>
      <w:proofErr w:type="gramEnd"/>
      <w:r w:rsidRPr="00EC76D5">
        <w:t xml:space="preserve">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w:t>
      </w:r>
      <w:proofErr w:type="gramStart"/>
      <w:r w:rsidRPr="00EC76D5">
        <w:t>in order to</w:t>
      </w:r>
      <w:proofErr w:type="gramEnd"/>
      <w:r w:rsidRPr="00EC76D5">
        <w:t xml:space="preserve"> reach the continuation expression at the end.</w:t>
      </w:r>
    </w:p>
    <w:p w14:paraId="563694FE" w14:textId="77777777"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initializes the variable, the repetition continues as long as the second expression is </w:t>
      </w:r>
      <w:proofErr w:type="gramStart"/>
      <w:r w:rsidRPr="00EC76D5">
        <w:t>true</w:t>
      </w:r>
      <w:proofErr w:type="gramEnd"/>
      <w:r w:rsidRPr="00EC76D5">
        <w:t xml:space="preserv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77777777" w:rsidR="00E80032" w:rsidRPr="00EC76D5" w:rsidRDefault="00E80032" w:rsidP="00E80032">
      <w:proofErr w:type="gramStart"/>
      <w:r w:rsidRPr="00EC76D5">
        <w:t>Similar to</w:t>
      </w:r>
      <w:proofErr w:type="gramEnd"/>
      <w:r w:rsidRPr="00EC76D5">
        <w:t xml:space="preserve"> the </w:t>
      </w:r>
      <w:r w:rsidRPr="00EC76D5">
        <w:rPr>
          <w:rStyle w:val="CodeInText0"/>
        </w:rPr>
        <w:t>switch</w:t>
      </w:r>
      <w:r w:rsidRPr="00EC76D5">
        <w:t xml:space="preserve"> statement, an iteration statement can be interrupted by the break statement. Below is an infinite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t>
      </w:r>
      <w:proofErr w:type="gramStart"/>
      <w:r w:rsidRPr="00EC76D5">
        <w:t>with the exception of</w:t>
      </w:r>
      <w:proofErr w:type="gramEnd"/>
      <w:r w:rsidRPr="00EC76D5">
        <w:t xml:space="preserve">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77777777"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infinite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7" w:name="_Toc320485601"/>
      <w:bookmarkStart w:id="5878" w:name="_Toc323656711"/>
      <w:bookmarkStart w:id="5879" w:name="_Toc324085449"/>
      <w:bookmarkStart w:id="5880" w:name="_Toc383781101"/>
      <w:bookmarkStart w:id="5881" w:name="_Toc481936501"/>
      <w:r w:rsidRPr="00EC76D5">
        <w:t>Jump statements</w:t>
      </w:r>
      <w:bookmarkEnd w:id="5877"/>
      <w:bookmarkEnd w:id="5878"/>
      <w:bookmarkEnd w:id="5879"/>
      <w:bookmarkEnd w:id="5880"/>
      <w:bookmarkEnd w:id="5881"/>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2" w:name="_Toc320485602"/>
      <w:bookmarkStart w:id="5883" w:name="_Toc323656712"/>
      <w:bookmarkStart w:id="5884" w:name="_Toc324085450"/>
      <w:bookmarkStart w:id="5885" w:name="_Toc383781102"/>
      <w:bookmarkStart w:id="5886" w:name="_Toc481936502"/>
      <w:r w:rsidRPr="00EC76D5">
        <w:t>Expression statements</w:t>
      </w:r>
      <w:bookmarkEnd w:id="5882"/>
      <w:bookmarkEnd w:id="5883"/>
      <w:bookmarkEnd w:id="5884"/>
      <w:bookmarkEnd w:id="5885"/>
      <w:bookmarkEnd w:id="5886"/>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w:t>
      </w:r>
      <w:proofErr w:type="gramStart"/>
      <w:r w:rsidRPr="00EC76D5">
        <w:t>are allowed to</w:t>
      </w:r>
      <w:proofErr w:type="gramEnd"/>
      <w:r w:rsidRPr="00EC76D5">
        <w:t xml:space="preserve">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7" w:name="_Toc323656713"/>
      <w:bookmarkStart w:id="5888" w:name="_Toc324085451"/>
      <w:bookmarkStart w:id="5889" w:name="_Toc383781103"/>
      <w:bookmarkStart w:id="5890" w:name="_Toc481936503"/>
      <w:r w:rsidRPr="00EC76D5">
        <w:t>Volatile</w:t>
      </w:r>
      <w:bookmarkEnd w:id="5887"/>
      <w:bookmarkEnd w:id="5888"/>
      <w:bookmarkEnd w:id="5889"/>
      <w:bookmarkEnd w:id="5890"/>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5891"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5892" w:author="Stefan Björnander" w:date="2012-05-06T21:16:00Z">
          <w:pPr>
            <w:pStyle w:val="CommandLine"/>
          </w:pPr>
        </w:pPrChange>
      </w:pPr>
    </w:p>
    <w:p w14:paraId="0D44E5CA" w14:textId="77777777" w:rsidR="00E80032" w:rsidRPr="00EC76D5" w:rsidRDefault="00E80032">
      <w:pPr>
        <w:pStyle w:val="Code"/>
        <w:pPrChange w:id="5893" w:author="Stefan Björnander" w:date="2012-05-06T21:16:00Z">
          <w:pPr>
            <w:pStyle w:val="CommandLine"/>
          </w:pPr>
        </w:pPrChange>
      </w:pPr>
      <w:r w:rsidRPr="00EC76D5">
        <w:rPr>
          <w:rFonts w:eastAsia="Times New Roman"/>
          <w:noProof w:val="0"/>
          <w:color w:val="000000" w:themeColor="text1"/>
          <w:rPrChange w:id="5894"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5895"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5896"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5897" w:name="_Toc320485603"/>
      <w:bookmarkStart w:id="5898" w:name="_Toc323656714"/>
      <w:bookmarkStart w:id="5899" w:name="_Toc324085452"/>
      <w:bookmarkStart w:id="5900" w:name="_Toc383781104"/>
      <w:bookmarkStart w:id="5901" w:name="_Toc481936504"/>
      <w:r w:rsidRPr="00EC76D5">
        <w:lastRenderedPageBreak/>
        <w:t>Functions</w:t>
      </w:r>
      <w:bookmarkEnd w:id="5897"/>
      <w:bookmarkEnd w:id="5898"/>
      <w:bookmarkEnd w:id="5899"/>
      <w:bookmarkEnd w:id="5900"/>
      <w:bookmarkEnd w:id="5901"/>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D667F1" w:rsidRPr="003F7CF1" w:rsidRDefault="00D667F1"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D667F1" w:rsidRPr="003F7CF1" w:rsidRDefault="00D667F1"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D667F1" w:rsidRPr="003F7CF1" w:rsidRDefault="00D667F1"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D667F1" w:rsidRPr="003F7CF1" w:rsidRDefault="00D667F1"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D667F1" w:rsidRPr="003F7CF1" w:rsidRDefault="00D667F1"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D667F1" w:rsidRPr="003F7CF1" w:rsidRDefault="00D667F1"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D667F1" w:rsidRPr="003F7CF1" w:rsidRDefault="00D667F1"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D667F1" w:rsidRPr="003F7CF1" w:rsidRDefault="00D667F1"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D667F1" w:rsidRPr="003F7CF1" w:rsidRDefault="00D667F1"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D667F1" w:rsidRPr="003F7CF1" w:rsidRDefault="00D667F1"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D667F1" w:rsidRPr="003F7CF1" w:rsidRDefault="00D667F1"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D667F1" w:rsidRPr="003F7CF1" w:rsidRDefault="00D667F1"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77777777"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definition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9"/>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5902" w:name="_Toc320485604"/>
      <w:bookmarkStart w:id="5903" w:name="_Toc323656715"/>
      <w:bookmarkStart w:id="5904" w:name="_Toc324085453"/>
      <w:bookmarkStart w:id="5905" w:name="_Toc383781105"/>
      <w:bookmarkStart w:id="5906" w:name="_Toc481936505"/>
      <w:r w:rsidRPr="00EC76D5">
        <w:t>Void Functions</w:t>
      </w:r>
      <w:bookmarkEnd w:id="5902"/>
      <w:bookmarkEnd w:id="5903"/>
      <w:bookmarkEnd w:id="5904"/>
      <w:bookmarkEnd w:id="5905"/>
      <w:bookmarkEnd w:id="5906"/>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w:t>
      </w:r>
      <w:proofErr w:type="gramStart"/>
      <w:r w:rsidRPr="00EC76D5">
        <w:t>type in itself</w:t>
      </w:r>
      <w:proofErr w:type="gramEnd"/>
      <w:r w:rsidRPr="00EC76D5">
        <w:t xml:space="preserve">.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w:t>
      </w:r>
      <w:proofErr w:type="gramStart"/>
      <w:r w:rsidRPr="00EC76D5">
        <w:t>jump</w:t>
      </w:r>
      <w:proofErr w:type="gramEnd"/>
      <w:r w:rsidRPr="00EC76D5">
        <w:t xml:space="preserve">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5907" w:name="_Toc320485605"/>
      <w:bookmarkStart w:id="5908" w:name="_Toc323656716"/>
      <w:bookmarkStart w:id="5909" w:name="_Toc324085454"/>
      <w:bookmarkStart w:id="5910" w:name="_Toc383781106"/>
      <w:bookmarkStart w:id="5911" w:name="_Toc481936506"/>
      <w:r w:rsidRPr="00EC76D5">
        <w:t>Local and global variables</w:t>
      </w:r>
      <w:bookmarkEnd w:id="5907"/>
      <w:bookmarkEnd w:id="5908"/>
      <w:bookmarkEnd w:id="5909"/>
      <w:bookmarkEnd w:id="5910"/>
      <w:bookmarkEnd w:id="5911"/>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30"/>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77777777" w:rsidR="00E80032" w:rsidRPr="00EC76D5" w:rsidRDefault="00E80032" w:rsidP="00E80032">
      <w:r w:rsidRPr="00EC76D5">
        <w:t>Global variables can only be initialized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5912" w:name="_Toc323656717"/>
      <w:bookmarkStart w:id="5913" w:name="_Toc324085455"/>
      <w:bookmarkStart w:id="5914" w:name="_Toc383781107"/>
      <w:bookmarkStart w:id="5915" w:name="_Toc481936507"/>
      <w:r w:rsidRPr="00EC76D5">
        <w:t>Inner Blocks with Local Variables</w:t>
      </w:r>
      <w:bookmarkEnd w:id="5912"/>
      <w:bookmarkEnd w:id="5913"/>
      <w:bookmarkEnd w:id="5914"/>
      <w:bookmarkEnd w:id="5915"/>
    </w:p>
    <w:p w14:paraId="2243B6C4" w14:textId="77777777" w:rsidR="00E80032" w:rsidRPr="00EC76D5" w:rsidRDefault="00E80032" w:rsidP="00E80032">
      <w:r w:rsidRPr="00EC76D5">
        <w:t xml:space="preserve">In C, you </w:t>
      </w:r>
      <w:proofErr w:type="gramStart"/>
      <w:r w:rsidRPr="00EC76D5">
        <w:t>are allowed to</w:t>
      </w:r>
      <w:proofErr w:type="gramEnd"/>
      <w:r w:rsidRPr="00EC76D5">
        <w:t xml:space="preserve"> use the bracket notation when initializing structures, unions, and arrays, but not when assigning</w:t>
      </w:r>
      <w:r w:rsidRPr="00EC76D5">
        <w:rPr>
          <w:rStyle w:val="Fotnotsreferens"/>
        </w:rPr>
        <w:footnoteReference w:id="31"/>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 xml:space="preserve">One solution would be to a </w:t>
      </w:r>
      <w:proofErr w:type="gramStart"/>
      <w:r w:rsidRPr="00EC76D5">
        <w:t>more clumsy</w:t>
      </w:r>
      <w:proofErr w:type="gramEnd"/>
      <w:r w:rsidRPr="00EC76D5">
        <w:t xml:space="preserve"> code.</w:t>
      </w:r>
    </w:p>
    <w:p w14:paraId="2F0AAFB9" w14:textId="77777777" w:rsidR="00E80032" w:rsidRPr="00EC76D5" w:rsidRDefault="00E80032" w:rsidP="00E80032">
      <w:pPr>
        <w:pStyle w:val="Code"/>
      </w:pPr>
      <w:r w:rsidRPr="00EC76D5">
        <w:t>INT_PAIR Block(</w:t>
      </w:r>
      <w:r w:rsidRPr="00EC76D5">
        <w:rPr>
          <w:color w:val="000000" w:themeColor="text1"/>
          <w:rPrChange w:id="5916"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77777777" w:rsidR="00E80032" w:rsidRPr="00EC76D5" w:rsidRDefault="00E80032" w:rsidP="00E80032">
      <w:r w:rsidRPr="00EC76D5">
        <w:lastRenderedPageBreak/>
        <w:t>However, a more elegant solution would be to use inner blocks with local variables. Each block can define its own variable, which is especially valuable when initializing structures.</w:t>
      </w:r>
    </w:p>
    <w:p w14:paraId="69EC1D7C" w14:textId="77777777" w:rsidR="00E80032" w:rsidRPr="00EC76D5" w:rsidRDefault="00E80032" w:rsidP="00E80032">
      <w:pPr>
        <w:pStyle w:val="Code"/>
      </w:pPr>
      <w:r w:rsidRPr="00EC76D5">
        <w:rPr>
          <w:color w:val="000000" w:themeColor="text1"/>
          <w:rPrChange w:id="5917"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5918" w:author="Stefan Björnander" w:date="2012-05-06T21:51:00Z">
            <w:rPr>
              <w:color w:val="0000FF"/>
            </w:rPr>
          </w:rPrChange>
        </w:rPr>
        <w:t>struct</w:t>
      </w:r>
      <w:r w:rsidRPr="00EC76D5">
        <w:t xml:space="preserve"> IntPair Block(</w:t>
      </w:r>
      <w:r w:rsidRPr="00EC76D5">
        <w:rPr>
          <w:color w:val="000000" w:themeColor="text1"/>
          <w:rPrChange w:id="5919"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5920" w:name="_Toc320485606"/>
      <w:bookmarkStart w:id="5921" w:name="_Toc323656718"/>
      <w:bookmarkStart w:id="5922" w:name="_Toc324085456"/>
      <w:bookmarkStart w:id="5923" w:name="_Toc383781108"/>
      <w:bookmarkStart w:id="5924" w:name="_Toc481936508"/>
      <w:r w:rsidRPr="00EC76D5">
        <w:t>Call-by-Value and Call-by-Reference</w:t>
      </w:r>
      <w:bookmarkEnd w:id="5920"/>
      <w:bookmarkEnd w:id="5921"/>
      <w:bookmarkEnd w:id="5922"/>
      <w:bookmarkEnd w:id="5923"/>
      <w:bookmarkEnd w:id="5924"/>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D667F1" w:rsidRPr="003F7CF1" w:rsidRDefault="00D667F1"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D667F1" w:rsidRPr="003F7CF1" w:rsidRDefault="00D667F1"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D667F1" w:rsidRPr="003F7CF1" w:rsidRDefault="00D667F1"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D667F1" w:rsidRPr="003F7CF1" w:rsidRDefault="00D667F1"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D667F1" w:rsidRPr="003F7CF1" w:rsidRDefault="00D667F1"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D667F1" w:rsidRPr="003F7CF1" w:rsidRDefault="00D667F1"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D667F1" w:rsidRPr="003F7CF1" w:rsidRDefault="00D667F1"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D667F1" w:rsidRPr="003F7CF1" w:rsidRDefault="00D667F1"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D667F1" w:rsidRPr="003F7CF1" w:rsidRDefault="00D667F1"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D667F1" w:rsidRPr="003F7CF1" w:rsidRDefault="00D667F1"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D667F1" w:rsidRPr="003F7CF1" w:rsidRDefault="00D667F1"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D667F1" w:rsidRPr="003F7CF1" w:rsidRDefault="00D667F1"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D667F1" w:rsidRPr="003F7CF1" w:rsidRDefault="00D667F1"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D667F1" w:rsidRPr="003F7CF1" w:rsidRDefault="00D667F1"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D667F1" w:rsidRPr="003F7CF1" w:rsidRDefault="00D667F1"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D667F1" w:rsidRPr="003F7CF1" w:rsidRDefault="00D667F1"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D667F1" w:rsidRPr="003F7CF1" w:rsidRDefault="00D667F1"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D667F1" w:rsidRPr="003F7CF1" w:rsidRDefault="00D667F1"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D667F1" w:rsidRPr="003F7CF1" w:rsidRDefault="00D667F1"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D667F1" w:rsidRPr="003F7CF1" w:rsidRDefault="00D667F1"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D667F1" w:rsidRPr="003F7CF1" w:rsidRDefault="00D667F1"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D667F1" w:rsidRPr="003F7CF1" w:rsidRDefault="00D667F1"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D667F1" w:rsidRPr="003F7CF1" w:rsidRDefault="00D667F1"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D667F1" w:rsidRPr="003F7CF1" w:rsidRDefault="00D667F1"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D667F1" w:rsidRPr="003F7CF1" w:rsidRDefault="00D667F1"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D667F1" w:rsidRPr="003F7CF1" w:rsidRDefault="00D667F1"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D667F1" w:rsidRPr="003F7CF1" w:rsidRDefault="00D667F1"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D667F1" w:rsidRPr="003F7CF1" w:rsidRDefault="00D667F1"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D667F1" w:rsidRPr="003F7CF1" w:rsidRDefault="00D667F1"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D667F1" w:rsidRPr="003F7CF1" w:rsidRDefault="00D667F1"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D667F1" w:rsidRPr="003F7CF1" w:rsidRDefault="00D667F1"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D667F1" w:rsidRPr="003F7CF1" w:rsidRDefault="00D667F1"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D667F1" w:rsidRPr="003F7CF1" w:rsidRDefault="00D667F1"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D667F1" w:rsidRPr="003F7CF1" w:rsidRDefault="00D667F1"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D667F1" w:rsidRPr="003F7CF1" w:rsidRDefault="00D667F1"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D667F1" w:rsidRPr="003F7CF1" w:rsidRDefault="00D667F1"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D667F1" w:rsidRPr="003F7CF1" w:rsidRDefault="00D667F1"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D667F1" w:rsidRPr="003F7CF1" w:rsidRDefault="00D667F1"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D667F1" w:rsidRPr="003F7CF1" w:rsidRDefault="00D667F1"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D667F1" w:rsidRPr="003F7CF1" w:rsidRDefault="00D667F1"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D667F1" w:rsidRPr="003F7CF1" w:rsidRDefault="00D667F1"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D667F1" w:rsidRPr="003F7CF1" w:rsidRDefault="00D667F1"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D667F1" w:rsidRPr="003F7CF1" w:rsidRDefault="00D667F1"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D667F1" w:rsidRPr="003F7CF1" w:rsidRDefault="00D667F1"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D667F1" w:rsidRPr="003F7CF1" w:rsidRDefault="00D667F1"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D667F1" w:rsidRPr="003F7CF1" w:rsidRDefault="00D667F1"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D667F1" w:rsidRPr="003F7CF1" w:rsidRDefault="00D667F1"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D667F1" w:rsidRPr="003F7CF1" w:rsidRDefault="00D667F1"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D667F1" w:rsidRPr="003F7CF1" w:rsidRDefault="00D667F1"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D667F1" w:rsidRPr="003F7CF1" w:rsidRDefault="00D667F1"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D667F1" w:rsidRPr="003F7CF1" w:rsidRDefault="00D667F1"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D667F1" w:rsidRPr="003F7CF1" w:rsidRDefault="00D667F1"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D667F1" w:rsidRPr="003F7CF1" w:rsidRDefault="00D667F1"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D667F1" w:rsidRPr="003F7CF1" w:rsidRDefault="00D667F1"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D667F1" w:rsidRPr="003F7CF1" w:rsidRDefault="00D667F1"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D667F1" w:rsidRPr="003F7CF1" w:rsidRDefault="00D667F1"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D667F1" w:rsidRPr="003F7CF1" w:rsidRDefault="00D667F1"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D667F1" w:rsidRPr="003F7CF1" w:rsidRDefault="00D667F1"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D667F1" w:rsidRPr="003F7CF1" w:rsidRDefault="00D667F1"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D667F1" w:rsidRPr="003F7CF1" w:rsidRDefault="00D667F1"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D667F1" w:rsidRPr="003F7CF1" w:rsidRDefault="00D667F1"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D667F1" w:rsidRPr="003F7CF1" w:rsidRDefault="00D667F1"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D667F1" w:rsidRPr="003F7CF1" w:rsidRDefault="00D667F1"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D667F1" w:rsidRPr="003F7CF1" w:rsidRDefault="00D667F1"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D667F1" w:rsidRPr="003F7CF1" w:rsidRDefault="00D667F1"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D667F1" w:rsidRPr="003F7CF1" w:rsidRDefault="00D667F1"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D667F1" w:rsidRPr="003F7CF1" w:rsidRDefault="00D667F1"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D667F1" w:rsidRPr="003F7CF1" w:rsidRDefault="00D667F1"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D667F1" w:rsidRPr="003F7CF1" w:rsidRDefault="00D667F1"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D667F1" w:rsidRPr="003F7CF1" w:rsidRDefault="00D667F1"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D667F1" w:rsidRPr="003F7CF1" w:rsidRDefault="00D667F1"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D667F1" w:rsidRPr="003F7CF1" w:rsidRDefault="00D667F1"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D667F1" w:rsidRPr="003F7CF1" w:rsidRDefault="00D667F1"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D667F1" w:rsidRPr="003F7CF1" w:rsidRDefault="00D667F1"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D667F1" w:rsidRPr="003F7CF1" w:rsidRDefault="00D667F1"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D667F1" w:rsidRPr="003F7CF1" w:rsidRDefault="00D667F1"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D667F1" w:rsidRPr="003F7CF1" w:rsidRDefault="00D667F1"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D667F1" w:rsidRPr="003F7CF1" w:rsidRDefault="00D667F1"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D667F1" w:rsidRPr="003F7CF1" w:rsidRDefault="00D667F1"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D667F1" w:rsidRPr="003F7CF1" w:rsidRDefault="00D667F1"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D667F1" w:rsidRPr="003F7CF1" w:rsidRDefault="00D667F1"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D667F1" w:rsidRPr="003F7CF1" w:rsidRDefault="00D667F1"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D667F1" w:rsidRPr="003F7CF1" w:rsidRDefault="00D667F1"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D667F1" w:rsidRPr="003F7CF1" w:rsidRDefault="00D667F1"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D667F1" w:rsidRPr="003F7CF1" w:rsidRDefault="00D667F1"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D667F1" w:rsidRPr="003F7CF1" w:rsidRDefault="00D667F1"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D667F1" w:rsidRPr="003F7CF1" w:rsidRDefault="00D667F1"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D667F1" w:rsidRPr="003F7CF1" w:rsidRDefault="00D667F1"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D667F1" w:rsidRPr="003F7CF1" w:rsidRDefault="00D667F1"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D667F1" w:rsidRPr="003F7CF1" w:rsidRDefault="00D667F1"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D667F1" w:rsidRPr="003F7CF1" w:rsidRDefault="00D667F1"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D667F1" w:rsidRPr="003F7CF1" w:rsidRDefault="00D667F1"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D667F1" w:rsidRPr="003F7CF1" w:rsidRDefault="00D667F1"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D667F1" w:rsidRPr="003F7CF1" w:rsidRDefault="00D667F1"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D667F1" w:rsidRPr="003F7CF1" w:rsidRDefault="00D667F1"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D667F1" w:rsidRPr="003F7CF1" w:rsidRDefault="00D667F1"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D667F1" w:rsidRPr="003F7CF1" w:rsidRDefault="00D667F1"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D667F1" w:rsidRPr="003F7CF1" w:rsidRDefault="00D667F1"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D667F1" w:rsidRPr="003F7CF1" w:rsidRDefault="00D667F1"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D667F1" w:rsidRPr="003F7CF1" w:rsidRDefault="00D667F1"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D667F1" w:rsidRPr="003F7CF1" w:rsidRDefault="00D667F1"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D667F1" w:rsidRPr="003F7CF1" w:rsidRDefault="00D667F1"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D667F1" w:rsidRPr="003F7CF1" w:rsidRDefault="00D667F1"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D667F1" w:rsidRPr="003F7CF1" w:rsidRDefault="00D667F1"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D667F1" w:rsidRPr="003F7CF1" w:rsidRDefault="00D667F1"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D667F1" w:rsidRPr="003F7CF1" w:rsidRDefault="00D667F1"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D667F1" w:rsidRPr="003F7CF1" w:rsidRDefault="00D667F1"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D667F1" w:rsidRPr="003F7CF1" w:rsidRDefault="00D667F1"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D667F1" w:rsidRPr="003F7CF1" w:rsidRDefault="00D667F1"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D667F1" w:rsidRPr="003F7CF1" w:rsidRDefault="00D667F1"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D667F1" w:rsidRPr="003F7CF1" w:rsidRDefault="00D667F1"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5925" w:name="_Toc320485607"/>
      <w:bookmarkStart w:id="5926" w:name="_Toc323656719"/>
      <w:bookmarkStart w:id="5927" w:name="_Toc324085457"/>
      <w:bookmarkStart w:id="5928" w:name="_Toc383781109"/>
      <w:bookmarkStart w:id="5929" w:name="_Toc481936509"/>
      <w:r w:rsidRPr="00EC76D5">
        <w:t>Static, Extern, and Register Variables</w:t>
      </w:r>
      <w:bookmarkEnd w:id="5925"/>
      <w:bookmarkEnd w:id="5926"/>
      <w:bookmarkEnd w:id="5927"/>
      <w:bookmarkEnd w:id="5928"/>
      <w:bookmarkEnd w:id="5929"/>
    </w:p>
    <w:p w14:paraId="0C33C95A" w14:textId="77777777"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initialized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initialized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32"/>
      </w:r>
      <w:r w:rsidRPr="00EC76D5">
        <w:t xml:space="preserve"> it as extern. If we omit the </w:t>
      </w:r>
      <w:r w:rsidRPr="00EC76D5">
        <w:rPr>
          <w:rStyle w:val="CodeInText0"/>
        </w:rPr>
        <w:t>extern</w:t>
      </w:r>
      <w:r w:rsidRPr="00EC76D5">
        <w:t xml:space="preserve"> keyword in the second file, the linker </w:t>
      </w:r>
      <w:proofErr w:type="gramStart"/>
      <w:r w:rsidRPr="00EC76D5">
        <w:t>would</w:t>
      </w:r>
      <w:proofErr w:type="gramEnd"/>
      <w:r w:rsidRPr="00EC76D5">
        <w:t xml:space="preserve">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xml:space="preserve">, which is a notification to the compiler that the variable is suitable to place in a process register rather them the memory. The only function difference is that we cannot get the address of a register </w:t>
      </w:r>
      <w:proofErr w:type="gramStart"/>
      <w:r w:rsidRPr="00EC76D5">
        <w:t>variable, since</w:t>
      </w:r>
      <w:proofErr w:type="gramEnd"/>
      <w:r w:rsidRPr="00EC76D5">
        <w:t xml:space="preserv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5930" w:name="_Toc320485608"/>
      <w:bookmarkStart w:id="5931" w:name="_Toc323656720"/>
      <w:bookmarkStart w:id="5932" w:name="_Toc324085458"/>
      <w:bookmarkStart w:id="5933" w:name="_Toc383781110"/>
      <w:bookmarkStart w:id="5934" w:name="_Toc481936510"/>
      <w:r w:rsidRPr="00EC76D5">
        <w:lastRenderedPageBreak/>
        <w:t>Recursion</w:t>
      </w:r>
      <w:bookmarkEnd w:id="5930"/>
      <w:bookmarkEnd w:id="5931"/>
      <w:bookmarkEnd w:id="5932"/>
      <w:bookmarkEnd w:id="5933"/>
      <w:bookmarkEnd w:id="5934"/>
    </w:p>
    <w:p w14:paraId="11F6A0CA" w14:textId="77777777"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definition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51499169"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77777777" w:rsidR="00E80032" w:rsidRPr="00EC76D5" w:rsidRDefault="00E80032" w:rsidP="00E80032">
      <w:r w:rsidRPr="00EC76D5">
        <w:t>An equivalent definition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4C60B13D" w:rsidR="00E80032" w:rsidRPr="00EC76D5" w:rsidRDefault="00E80032" w:rsidP="007C7CB2">
      <w:pPr>
        <w:pStyle w:val="Rubrik3"/>
      </w:pPr>
      <w:bookmarkStart w:id="5935" w:name="_Toc320485609"/>
      <w:bookmarkStart w:id="5936" w:name="_Toc323656721"/>
      <w:bookmarkStart w:id="5937" w:name="_Toc324085459"/>
      <w:bookmarkStart w:id="5938" w:name="_Toc383781111"/>
      <w:bookmarkStart w:id="5939" w:name="_Toc481936511"/>
      <w:r w:rsidRPr="00EC76D5">
        <w:t>Definition and Declaration</w:t>
      </w:r>
      <w:bookmarkEnd w:id="5935"/>
      <w:bookmarkEnd w:id="5936"/>
      <w:bookmarkEnd w:id="5937"/>
      <w:bookmarkEnd w:id="5938"/>
      <w:bookmarkEnd w:id="5939"/>
    </w:p>
    <w:p w14:paraId="3EC353DF" w14:textId="77777777" w:rsidR="00E80032" w:rsidRPr="00EC76D5" w:rsidRDefault="00E80032" w:rsidP="00E80032">
      <w:r w:rsidRPr="00EC76D5">
        <w:t xml:space="preserve">It important to distinguish between </w:t>
      </w:r>
      <w:r w:rsidRPr="00EC76D5">
        <w:rPr>
          <w:rStyle w:val="KeyWord"/>
        </w:rPr>
        <w:t>definition</w:t>
      </w:r>
      <w:r w:rsidRPr="00EC76D5">
        <w:t xml:space="preserve"> and </w:t>
      </w:r>
      <w:r w:rsidRPr="00EC76D5">
        <w:rPr>
          <w:rStyle w:val="KeyWord"/>
        </w:rPr>
        <w:t>declaration</w:t>
      </w:r>
      <w:r w:rsidRPr="00EC76D5">
        <w:t xml:space="preserve">. For a function, its definition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51499170"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51499171" r:id="rId22"/>
        </w:object>
      </w:r>
    </w:p>
    <w:p w14:paraId="1FB6866B" w14:textId="77777777" w:rsidR="00E80032" w:rsidRPr="00EC76D5" w:rsidRDefault="00E80032" w:rsidP="00E80032">
      <w:r w:rsidRPr="00EC76D5">
        <w:t>Note that it is not necessary to name the parameters in a function prototype. If names after all are given, they will be ignored by the compiler, which means that the parameters do not need to have the same names in the function declaration and definition.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5940" w:name="_Toc320485610"/>
      <w:bookmarkStart w:id="5941" w:name="_Toc323656722"/>
      <w:bookmarkStart w:id="5942" w:name="_Toc324085460"/>
      <w:bookmarkStart w:id="5943" w:name="_Toc383781112"/>
      <w:bookmarkStart w:id="5944" w:name="_Toc481936512"/>
      <w:r w:rsidRPr="00EC76D5">
        <w:t>Higher-Order Functions</w:t>
      </w:r>
      <w:bookmarkEnd w:id="5940"/>
      <w:bookmarkEnd w:id="5941"/>
      <w:bookmarkEnd w:id="5942"/>
      <w:bookmarkEnd w:id="5943"/>
      <w:bookmarkEnd w:id="5944"/>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77777777" w:rsidR="00E80032" w:rsidRPr="00EC76D5" w:rsidRDefault="00E80032" w:rsidP="00E80032">
      <w:r w:rsidRPr="00EC76D5">
        <w:t>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definitions are (by definition)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5945" w:name="_Toc320485611"/>
      <w:bookmarkStart w:id="5946" w:name="_Toc323656723"/>
      <w:bookmarkStart w:id="5947" w:name="_Toc324085461"/>
      <w:bookmarkStart w:id="5948" w:name="_Toc383781113"/>
      <w:bookmarkStart w:id="5949" w:name="_Ref383865210"/>
      <w:bookmarkStart w:id="5950" w:name="_Toc481936513"/>
      <w:r w:rsidRPr="00EC76D5">
        <w:lastRenderedPageBreak/>
        <w:t>Structures and Linked Lists</w:t>
      </w:r>
      <w:bookmarkEnd w:id="5945"/>
      <w:bookmarkEnd w:id="5946"/>
      <w:bookmarkEnd w:id="5947"/>
      <w:bookmarkEnd w:id="5948"/>
      <w:bookmarkEnd w:id="5949"/>
      <w:bookmarkEnd w:id="5950"/>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D667F1" w:rsidRPr="003F7CF1" w:rsidRDefault="00D667F1"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D667F1" w:rsidRPr="003F7CF1" w:rsidRDefault="00D667F1"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D667F1" w:rsidRPr="003F7CF1" w:rsidRDefault="00D667F1"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D667F1" w:rsidRPr="003F7CF1" w:rsidRDefault="00D667F1"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D667F1" w:rsidRPr="003F7CF1" w:rsidRDefault="00D667F1"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D667F1" w:rsidRPr="003F7CF1" w:rsidRDefault="00D667F1"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D667F1" w:rsidRPr="003F7CF1" w:rsidRDefault="00D667F1"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D667F1" w:rsidRPr="003F7CF1" w:rsidRDefault="00D667F1"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D667F1" w:rsidRPr="003F7CF1" w:rsidRDefault="00D667F1"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D667F1" w:rsidRPr="003F7CF1" w:rsidRDefault="00D667F1"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D667F1" w:rsidRPr="003F7CF1" w:rsidRDefault="00D667F1"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D667F1" w:rsidRPr="003F7CF1" w:rsidRDefault="00D667F1"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D667F1" w:rsidRPr="003F7CF1" w:rsidRDefault="00D667F1"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D667F1" w:rsidRPr="003F7CF1" w:rsidRDefault="00D667F1"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D667F1" w:rsidRPr="003F7CF1" w:rsidRDefault="00D667F1"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D667F1" w:rsidRPr="003F7CF1" w:rsidRDefault="00D667F1"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D667F1" w:rsidRPr="003F7CF1" w:rsidRDefault="00D667F1"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D667F1" w:rsidRPr="003F7CF1" w:rsidRDefault="00D667F1"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D667F1" w:rsidRPr="003F7CF1" w:rsidRDefault="00D667F1"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D667F1" w:rsidRPr="003F7CF1" w:rsidRDefault="00D667F1"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D667F1" w:rsidRPr="003F7CF1" w:rsidRDefault="00D667F1"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D667F1" w:rsidRPr="003F7CF1" w:rsidRDefault="00D667F1"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D667F1" w:rsidRPr="003F7CF1" w:rsidRDefault="00D667F1"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5951" w:name="_Toc320485612"/>
      <w:bookmarkStart w:id="5952" w:name="_Toc323656724"/>
      <w:bookmarkStart w:id="5953" w:name="_Toc324085462"/>
      <w:bookmarkStart w:id="5954" w:name="_Toc383781114"/>
      <w:bookmarkStart w:id="5955" w:name="_Toc481936514"/>
      <w:r w:rsidRPr="00EC76D5">
        <w:t>Stacks and Linked Lists</w:t>
      </w:r>
      <w:bookmarkEnd w:id="5951"/>
      <w:bookmarkEnd w:id="5952"/>
      <w:bookmarkEnd w:id="5953"/>
      <w:bookmarkEnd w:id="5954"/>
      <w:bookmarkEnd w:id="5955"/>
    </w:p>
    <w:p w14:paraId="49CD4C6A" w14:textId="77777777" w:rsidR="00E80032" w:rsidRPr="00EC76D5" w:rsidRDefault="00E80032" w:rsidP="00E80032">
      <w:r w:rsidRPr="00EC76D5">
        <w:t xml:space="preserve">A </w:t>
      </w:r>
      <w:r w:rsidRPr="00EC76D5">
        <w:rPr>
          <w:rStyle w:val="KeyWord"/>
        </w:rPr>
        <w:t>stack</w:t>
      </w:r>
      <w:r w:rsidRPr="00EC76D5">
        <w:t xml:space="preserve"> is </w:t>
      </w:r>
      <w:proofErr w:type="gramStart"/>
      <w:r w:rsidRPr="00EC76D5">
        <w:t>very valuable</w:t>
      </w:r>
      <w:proofErr w:type="gramEnd"/>
      <w:r w:rsidRPr="00EC76D5">
        <w:t xml:space="preserv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D667F1" w:rsidRPr="003F7CF1" w:rsidRDefault="00D667F1"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D667F1" w:rsidRPr="003F7CF1" w:rsidRDefault="00D667F1"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D667F1" w:rsidRPr="003F7CF1" w:rsidRDefault="00D667F1"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D667F1" w:rsidRPr="003F7CF1" w:rsidRDefault="00D667F1" w:rsidP="00E80032">
                              <w:pPr>
                                <w:pStyle w:val="SourceCodeBoxText"/>
                                <w:rPr>
                                  <w:sz w:val="19"/>
                                  <w:szCs w:val="19"/>
                                  <w:lang w:val="en-US"/>
                                </w:rPr>
                              </w:pPr>
                              <w:r w:rsidRPr="003F7CF1">
                                <w:rPr>
                                  <w:sz w:val="19"/>
                                  <w:szCs w:val="19"/>
                                  <w:lang w:val="en-US"/>
                                </w:rPr>
                                <w:t>push 1</w:t>
                              </w:r>
                            </w:p>
                            <w:p w14:paraId="3C159322" w14:textId="77777777" w:rsidR="00D667F1" w:rsidRPr="003F7CF1" w:rsidRDefault="00D667F1" w:rsidP="00E80032">
                              <w:pPr>
                                <w:pStyle w:val="SourceCodeBoxText"/>
                                <w:rPr>
                                  <w:sz w:val="19"/>
                                  <w:szCs w:val="19"/>
                                  <w:lang w:val="en-US"/>
                                </w:rPr>
                              </w:pPr>
                              <w:r w:rsidRPr="003F7CF1">
                                <w:rPr>
                                  <w:sz w:val="19"/>
                                  <w:szCs w:val="19"/>
                                  <w:lang w:val="en-US"/>
                                </w:rPr>
                                <w:t>push 2</w:t>
                              </w:r>
                            </w:p>
                            <w:p w14:paraId="22BA48C9" w14:textId="77777777" w:rsidR="00D667F1" w:rsidRPr="003F7CF1" w:rsidRDefault="00D667F1" w:rsidP="00E80032">
                              <w:pPr>
                                <w:pStyle w:val="SourceCodeBoxText"/>
                                <w:rPr>
                                  <w:sz w:val="19"/>
                                  <w:szCs w:val="19"/>
                                  <w:lang w:val="en-US"/>
                                </w:rPr>
                              </w:pPr>
                              <w:r w:rsidRPr="003F7CF1">
                                <w:rPr>
                                  <w:sz w:val="19"/>
                                  <w:szCs w:val="19"/>
                                  <w:lang w:val="en-US"/>
                                </w:rPr>
                                <w:t>push 3</w:t>
                              </w:r>
                            </w:p>
                            <w:p w14:paraId="5F86FACB"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D667F1" w:rsidRPr="003F7CF1" w:rsidRDefault="00D667F1"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D667F1" w:rsidRPr="003F7CF1" w:rsidRDefault="00D667F1"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D667F1" w:rsidRPr="003F7CF1" w:rsidRDefault="00D667F1"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D667F1" w:rsidRPr="003F7CF1" w:rsidRDefault="00D667F1" w:rsidP="00E80032">
                        <w:pPr>
                          <w:pStyle w:val="SourceCodeBoxText"/>
                          <w:rPr>
                            <w:sz w:val="19"/>
                            <w:szCs w:val="19"/>
                            <w:lang w:val="en-US"/>
                          </w:rPr>
                        </w:pPr>
                        <w:r w:rsidRPr="003F7CF1">
                          <w:rPr>
                            <w:sz w:val="19"/>
                            <w:szCs w:val="19"/>
                            <w:lang w:val="en-US"/>
                          </w:rPr>
                          <w:t>push 1</w:t>
                        </w:r>
                      </w:p>
                      <w:p w14:paraId="3C159322" w14:textId="77777777" w:rsidR="00D667F1" w:rsidRPr="003F7CF1" w:rsidRDefault="00D667F1" w:rsidP="00E80032">
                        <w:pPr>
                          <w:pStyle w:val="SourceCodeBoxText"/>
                          <w:rPr>
                            <w:sz w:val="19"/>
                            <w:szCs w:val="19"/>
                            <w:lang w:val="en-US"/>
                          </w:rPr>
                        </w:pPr>
                        <w:r w:rsidRPr="003F7CF1">
                          <w:rPr>
                            <w:sz w:val="19"/>
                            <w:szCs w:val="19"/>
                            <w:lang w:val="en-US"/>
                          </w:rPr>
                          <w:t>push 2</w:t>
                        </w:r>
                      </w:p>
                      <w:p w14:paraId="22BA48C9" w14:textId="77777777" w:rsidR="00D667F1" w:rsidRPr="003F7CF1" w:rsidRDefault="00D667F1" w:rsidP="00E80032">
                        <w:pPr>
                          <w:pStyle w:val="SourceCodeBoxText"/>
                          <w:rPr>
                            <w:sz w:val="19"/>
                            <w:szCs w:val="19"/>
                            <w:lang w:val="en-US"/>
                          </w:rPr>
                        </w:pPr>
                        <w:r w:rsidRPr="003F7CF1">
                          <w:rPr>
                            <w:sz w:val="19"/>
                            <w:szCs w:val="19"/>
                            <w:lang w:val="en-US"/>
                          </w:rPr>
                          <w:t>push 3</w:t>
                        </w:r>
                      </w:p>
                      <w:p w14:paraId="5F86FACB" w14:textId="77777777" w:rsidR="00D667F1" w:rsidRPr="003F7CF1" w:rsidRDefault="00D667F1"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77777777" w:rsidR="00E80032" w:rsidRPr="00EC76D5" w:rsidRDefault="00E80032" w:rsidP="00E80032">
      <w:pPr>
        <w:pStyle w:val="Code"/>
      </w:pPr>
      <w:r w:rsidRPr="00EC76D5">
        <w:t>void CellInit(CELL*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77777777" w:rsidR="00E80032" w:rsidRPr="00EC76D5" w:rsidRDefault="00E80032" w:rsidP="00E80032">
      <w:pPr>
        <w:pStyle w:val="Code"/>
      </w:pPr>
      <w:r w:rsidRPr="00EC76D5">
        <w:t>void CellInit(CELL*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77777777" w:rsidR="00E80032" w:rsidRPr="00EC76D5" w:rsidRDefault="00E80032" w:rsidP="00E80032">
      <w:pPr>
        <w:pStyle w:val="Code"/>
      </w:pPr>
      <w:r w:rsidRPr="00EC76D5">
        <w:t xml:space="preserve">  CellInit(cellPtr3, 3, NULL);</w:t>
      </w:r>
    </w:p>
    <w:p w14:paraId="6C0A4D3B" w14:textId="77777777" w:rsidR="00E80032" w:rsidRPr="00EC76D5" w:rsidRDefault="00E80032" w:rsidP="00E80032">
      <w:pPr>
        <w:pStyle w:val="Code"/>
      </w:pPr>
      <w:r w:rsidRPr="00EC76D5">
        <w:t xml:space="preserve">  CellInit(cellPtr2, 2, cellPtr3);</w:t>
      </w:r>
    </w:p>
    <w:p w14:paraId="6241C5C5" w14:textId="77777777" w:rsidR="00E80032" w:rsidRPr="00EC76D5" w:rsidRDefault="00E80032" w:rsidP="00E80032">
      <w:pPr>
        <w:pStyle w:val="Code"/>
      </w:pPr>
      <w:r w:rsidRPr="00EC76D5">
        <w:t xml:space="preserve">  CellInit(cellPtr1,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D667F1" w:rsidRPr="003F7CF1" w:rsidRDefault="00D667F1"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D667F1" w:rsidRPr="003F7CF1" w:rsidRDefault="00D667F1"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D667F1" w:rsidRPr="003F7CF1" w:rsidRDefault="00D667F1"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D667F1" w:rsidRPr="003F7CF1" w:rsidRDefault="00D667F1"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D667F1" w:rsidRPr="003F7CF1" w:rsidRDefault="00D667F1"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D667F1" w:rsidRPr="003F7CF1" w:rsidRDefault="00D667F1"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D667F1" w:rsidRPr="003F7CF1" w:rsidRDefault="00D667F1"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D667F1" w:rsidRPr="003F7CF1" w:rsidRDefault="00D667F1"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D667F1" w:rsidRPr="003F7CF1" w:rsidRDefault="00D667F1"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D667F1" w:rsidRPr="003F7CF1" w:rsidRDefault="00D667F1"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D667F1" w:rsidRPr="003F7CF1" w:rsidRDefault="00D667F1"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D667F1" w:rsidRPr="003F7CF1" w:rsidRDefault="00D667F1"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D667F1" w:rsidRPr="003F7CF1" w:rsidRDefault="00D667F1"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D667F1" w:rsidRPr="003F7CF1" w:rsidRDefault="00D667F1"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D667F1" w:rsidRPr="003F7CF1" w:rsidRDefault="00D667F1"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D667F1" w:rsidRPr="003F7CF1" w:rsidRDefault="00D667F1"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D667F1" w:rsidRPr="003F7CF1" w:rsidRDefault="00D667F1"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D667F1" w:rsidRPr="003F7CF1" w:rsidRDefault="00D667F1"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D667F1" w:rsidRPr="003F7CF1" w:rsidRDefault="00D667F1"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D667F1" w:rsidRPr="003F7CF1" w:rsidRDefault="00D667F1"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D667F1" w:rsidRPr="003F7CF1" w:rsidRDefault="00D667F1"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D667F1" w:rsidRPr="003F7CF1" w:rsidRDefault="00D667F1"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D667F1" w:rsidRPr="003F7CF1" w:rsidRDefault="00D667F1"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D667F1" w:rsidRPr="003F7CF1" w:rsidRDefault="00D667F1"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D667F1" w:rsidRPr="003F7CF1" w:rsidRDefault="00D667F1"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D667F1" w:rsidRPr="003F7CF1" w:rsidRDefault="00D667F1"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D667F1" w:rsidRPr="003F7CF1" w:rsidRDefault="00D667F1"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D667F1" w:rsidRPr="003F7CF1" w:rsidRDefault="00D667F1"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D667F1" w:rsidRPr="003F7CF1" w:rsidRDefault="00D667F1"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D667F1" w:rsidRPr="003F7CF1" w:rsidRDefault="00D667F1"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D667F1" w:rsidRPr="003F7CF1" w:rsidRDefault="00D667F1"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D667F1" w:rsidRPr="003F7CF1" w:rsidRDefault="00D667F1"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77777777" w:rsidR="00E80032" w:rsidRPr="00EC76D5" w:rsidRDefault="00E80032" w:rsidP="00E80032">
      <w:pPr>
        <w:pStyle w:val="Code"/>
      </w:pPr>
      <w:r w:rsidRPr="00EC76D5">
        <w:t>void StackInit(STACK*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77777777" w:rsidR="00E80032" w:rsidRPr="00EC76D5" w:rsidRDefault="00E80032" w:rsidP="00E80032">
      <w:pPr>
        <w:pStyle w:val="Code"/>
      </w:pPr>
      <w:r w:rsidRPr="00EC76D5">
        <w:t>void StackInit(STACK*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7777777" w:rsidR="00E80032" w:rsidRPr="00EC76D5" w:rsidRDefault="00E80032" w:rsidP="00E80032">
      <w:pPr>
        <w:pStyle w:val="Code"/>
      </w:pPr>
      <w:r w:rsidRPr="00EC76D5">
        <w:t xml:space="preserve">  CellInit(newCellPtr,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7777777" w:rsidR="00E80032" w:rsidRPr="00EC76D5" w:rsidRDefault="00E80032" w:rsidP="00E80032">
      <w:pPr>
        <w:pStyle w:val="Code"/>
      </w:pPr>
      <w:r w:rsidRPr="00EC76D5">
        <w:t xml:space="preserve">  StackInit(&amp;stack);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D667F1" w:rsidRPr="003F7CF1" w:rsidRDefault="00D667F1"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D667F1" w:rsidRPr="003F7CF1" w:rsidRDefault="00D667F1"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D667F1" w:rsidRPr="003F7CF1" w:rsidRDefault="00D667F1" w:rsidP="00E80032">
                              <w:pPr>
                                <w:pStyle w:val="SourceCodeBoxText"/>
                                <w:rPr>
                                  <w:sz w:val="19"/>
                                  <w:szCs w:val="19"/>
                                  <w:lang w:val="en-US"/>
                                </w:rPr>
                              </w:pPr>
                              <w:r w:rsidRPr="003F7CF1">
                                <w:rPr>
                                  <w:sz w:val="19"/>
                                  <w:szCs w:val="19"/>
                                  <w:lang w:val="en-US"/>
                                </w:rPr>
                                <w:t>3</w:t>
                              </w:r>
                            </w:p>
                            <w:p w14:paraId="40F6D3AC" w14:textId="77777777" w:rsidR="00D667F1" w:rsidRPr="003F7CF1" w:rsidRDefault="00D667F1"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D667F1" w:rsidRPr="003F7CF1" w:rsidRDefault="00D667F1"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D667F1" w:rsidRPr="003F7CF1" w:rsidRDefault="00D667F1"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D667F1" w:rsidRPr="003F7CF1" w:rsidRDefault="00D667F1"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D667F1" w:rsidRPr="003F7CF1" w:rsidRDefault="00D667F1"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D667F1" w:rsidRPr="003F7CF1" w:rsidRDefault="00D667F1"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D667F1" w:rsidRPr="003F7CF1" w:rsidRDefault="00D667F1"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D667F1" w:rsidRPr="003F7CF1" w:rsidRDefault="00D667F1"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D667F1" w:rsidRPr="003F7CF1" w:rsidRDefault="00D667F1"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D667F1" w:rsidRPr="003F7CF1" w:rsidRDefault="00D667F1"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D667F1" w:rsidRPr="003F7CF1" w:rsidRDefault="00D667F1"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D667F1" w:rsidRPr="003F7CF1" w:rsidRDefault="00D667F1" w:rsidP="00E80032">
                        <w:pPr>
                          <w:pStyle w:val="SourceCodeBoxText"/>
                          <w:rPr>
                            <w:sz w:val="19"/>
                            <w:szCs w:val="19"/>
                            <w:lang w:val="en-US"/>
                          </w:rPr>
                        </w:pPr>
                        <w:r w:rsidRPr="003F7CF1">
                          <w:rPr>
                            <w:sz w:val="19"/>
                            <w:szCs w:val="19"/>
                            <w:lang w:val="en-US"/>
                          </w:rPr>
                          <w:t>3</w:t>
                        </w:r>
                      </w:p>
                      <w:p w14:paraId="40F6D3AC" w14:textId="77777777" w:rsidR="00D667F1" w:rsidRPr="003F7CF1" w:rsidRDefault="00D667F1"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D667F1" w:rsidRPr="003F7CF1" w:rsidRDefault="00D667F1"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D667F1" w:rsidRPr="003F7CF1" w:rsidRDefault="00D667F1"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D667F1" w:rsidRPr="003F7CF1" w:rsidRDefault="00D667F1"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D667F1" w:rsidRPr="003F7CF1" w:rsidRDefault="00D667F1"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D667F1" w:rsidRPr="003F7CF1" w:rsidRDefault="00D667F1"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D667F1" w:rsidRPr="003F7CF1" w:rsidRDefault="00D667F1"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D667F1" w:rsidRPr="003F7CF1" w:rsidRDefault="00D667F1"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D667F1" w:rsidRPr="003F7CF1" w:rsidRDefault="00D667F1"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D667F1" w:rsidRPr="003F7CF1" w:rsidRDefault="00D667F1"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D667F1" w:rsidRPr="003F7CF1" w:rsidRDefault="00D667F1"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D667F1" w:rsidRPr="003F7CF1" w:rsidRDefault="00D667F1"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D667F1" w:rsidRPr="003F7CF1" w:rsidRDefault="00D667F1"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D667F1" w:rsidRPr="003F7CF1" w:rsidRDefault="00D667F1"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5956" w:name="_Toc320485613"/>
      <w:bookmarkStart w:id="5957" w:name="_Toc323656725"/>
      <w:bookmarkStart w:id="5958" w:name="_Toc324085463"/>
      <w:bookmarkStart w:id="5959" w:name="_Toc383781115"/>
      <w:bookmarkStart w:id="5960" w:name="_Toc481936515"/>
      <w:r w:rsidRPr="00EC76D5">
        <w:t>Unions</w:t>
      </w:r>
      <w:bookmarkEnd w:id="5956"/>
      <w:bookmarkEnd w:id="5957"/>
      <w:bookmarkEnd w:id="5958"/>
      <w:bookmarkEnd w:id="5959"/>
      <w:bookmarkEnd w:id="5960"/>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 xml:space="preserve">places each of its members on different memory addresses </w:t>
      </w:r>
      <w:proofErr w:type="gramStart"/>
      <w:r w:rsidRPr="00EC76D5">
        <w:t>in order for</w:t>
      </w:r>
      <w:proofErr w:type="gramEnd"/>
      <w:r w:rsidRPr="00EC76D5">
        <w:t xml:space="preserve">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5961" w:name="_Toc320485614"/>
      <w:bookmarkStart w:id="5962" w:name="_Toc323656726"/>
      <w:bookmarkStart w:id="5963" w:name="_Toc324085464"/>
      <w:bookmarkStart w:id="5964" w:name="_Toc383781116"/>
      <w:bookmarkStart w:id="5965" w:name="_Toc481936516"/>
      <w:r w:rsidRPr="00EC76D5">
        <w:t>Bitfields</w:t>
      </w:r>
      <w:bookmarkEnd w:id="5961"/>
      <w:bookmarkEnd w:id="5962"/>
      <w:bookmarkEnd w:id="5963"/>
      <w:bookmarkEnd w:id="5964"/>
      <w:bookmarkEnd w:id="5965"/>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 xml:space="preserve">he code below, the whole </w:t>
      </w:r>
      <w:proofErr w:type="gramStart"/>
      <w:r w:rsidR="003E28A6" w:rsidRPr="00EC76D5">
        <w:t>struct</w:t>
      </w:r>
      <w:proofErr w:type="gramEnd"/>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5966"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5967" w:name="_Toc320485616"/>
      <w:bookmarkStart w:id="5968" w:name="_Toc323656727"/>
      <w:bookmarkStart w:id="5969" w:name="_Toc324085465"/>
      <w:bookmarkStart w:id="5970" w:name="_Toc383781117"/>
      <w:bookmarkStart w:id="5971" w:name="_Toc481936517"/>
      <w:r w:rsidRPr="00EC76D5">
        <w:t>Structures with function pointers</w:t>
      </w:r>
      <w:bookmarkEnd w:id="5967"/>
      <w:bookmarkEnd w:id="5968"/>
      <w:bookmarkEnd w:id="5969"/>
      <w:bookmarkEnd w:id="5970"/>
      <w:bookmarkEnd w:id="5971"/>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w:t>
      </w:r>
      <w:proofErr w:type="gramStart"/>
      <w:r w:rsidRPr="00EC76D5">
        <w:t>specific</w:t>
      </w:r>
      <w:proofErr w:type="gramEnd"/>
      <w:r w:rsidRPr="00EC76D5">
        <w:t xml:space="preserve">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3"/>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5972" w:name="_Toc320485619"/>
      <w:bookmarkStart w:id="5973" w:name="_Toc323656728"/>
      <w:bookmarkStart w:id="5974" w:name="_Toc324085466"/>
      <w:bookmarkStart w:id="5975" w:name="_Toc383781118"/>
      <w:bookmarkStart w:id="5976" w:name="_Ref383781494"/>
      <w:bookmarkStart w:id="5977" w:name="_Ref383865235"/>
      <w:bookmarkStart w:id="5978" w:name="_Ref383865434"/>
      <w:bookmarkStart w:id="5979" w:name="_Ref383866090"/>
      <w:bookmarkStart w:id="5980" w:name="_Toc481936518"/>
      <w:r w:rsidRPr="00EC76D5">
        <w:t>The Preprocessor</w:t>
      </w:r>
      <w:bookmarkEnd w:id="5972"/>
      <w:bookmarkEnd w:id="5973"/>
      <w:bookmarkEnd w:id="5974"/>
      <w:bookmarkEnd w:id="5975"/>
      <w:bookmarkEnd w:id="5976"/>
      <w:bookmarkEnd w:id="5977"/>
      <w:bookmarkEnd w:id="5978"/>
      <w:bookmarkEnd w:id="5979"/>
      <w:bookmarkEnd w:id="5980"/>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w:t>
      </w:r>
      <w:proofErr w:type="spellStart"/>
      <w:r w:rsidRPr="00EC76D5">
        <w:rPr>
          <w:rStyle w:val="CodeInText0"/>
        </w:rPr>
        <w:t>StdIO.h</w:t>
      </w:r>
      <w:proofErr w:type="spellEnd"/>
      <w:r w:rsidRPr="00EC76D5">
        <w:rPr>
          <w:rStyle w:val="CodeInText0"/>
        </w:rPr>
        <w:t>&gt;</w:t>
      </w:r>
      <w:r w:rsidRPr="00EC76D5">
        <w:t xml:space="preserve">). </w:t>
      </w:r>
      <w:proofErr w:type="gramStart"/>
      <w:r w:rsidRPr="00EC76D5">
        <w:t>Later on</w:t>
      </w:r>
      <w:proofErr w:type="gramEnd"/>
      <w:r w:rsidRPr="00EC76D5">
        <w:t>,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w:t>
      </w:r>
      <w:proofErr w:type="gramStart"/>
      <w:r w:rsidRPr="00EC76D5">
        <w:t>acts</w:t>
      </w:r>
      <w:proofErr w:type="gramEnd"/>
      <w:r w:rsidRPr="00EC76D5">
        <w:t xml:space="preserve">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 xml:space="preserve">Unlike regular C code, if we add a page-break we </w:t>
      </w:r>
      <w:proofErr w:type="gramStart"/>
      <w:r w:rsidRPr="00EC76D5">
        <w:t>have to</w:t>
      </w:r>
      <w:proofErr w:type="gramEnd"/>
      <w:r w:rsidRPr="00EC76D5">
        <w:t xml:space="preserve">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5981" w:name="_Toc320485618"/>
      <w:bookmarkStart w:id="5982" w:name="_Toc323656729"/>
      <w:bookmarkStart w:id="5983" w:name="_Toc324085467"/>
      <w:bookmarkStart w:id="5984" w:name="_Toc383781119"/>
      <w:bookmarkStart w:id="5985" w:name="_Toc481936519"/>
      <w:bookmarkStart w:id="5986" w:name="_Toc320485621"/>
      <w:r w:rsidRPr="00EC76D5">
        <w:t>The Standard Library</w:t>
      </w:r>
      <w:bookmarkEnd w:id="5981"/>
      <w:bookmarkEnd w:id="5982"/>
      <w:bookmarkEnd w:id="5983"/>
      <w:bookmarkEnd w:id="5984"/>
      <w:bookmarkEnd w:id="5985"/>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5987" w:name="_Toc323656730"/>
      <w:bookmarkStart w:id="5988" w:name="_Toc324085468"/>
      <w:bookmarkStart w:id="5989" w:name="_Toc383781120"/>
      <w:bookmarkStart w:id="5990" w:name="_Toc481936520"/>
      <w:r w:rsidRPr="00EC76D5">
        <w:t>File Management</w:t>
      </w:r>
      <w:bookmarkEnd w:id="5987"/>
      <w:bookmarkEnd w:id="5988"/>
      <w:bookmarkEnd w:id="5989"/>
      <w:bookmarkEnd w:id="5990"/>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w:t>
      </w:r>
      <w:proofErr w:type="gramStart"/>
      <w:r w:rsidRPr="00EC76D5">
        <w:t>actually read</w:t>
      </w:r>
      <w:proofErr w:type="gramEnd"/>
      <w:r w:rsidRPr="00EC76D5">
        <w:t xml:space="preserve">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5991" w:name="_Toc323656731"/>
      <w:bookmarkStart w:id="5992" w:name="_Toc324085469"/>
      <w:bookmarkStart w:id="5993" w:name="_Toc383781121"/>
      <w:bookmarkStart w:id="5994" w:name="_Toc481936521"/>
      <w:r w:rsidRPr="00EC76D5">
        <w:t>Program Parameters</w:t>
      </w:r>
      <w:bookmarkEnd w:id="5991"/>
      <w:bookmarkEnd w:id="5992"/>
      <w:bookmarkEnd w:id="5993"/>
      <w:bookmarkEnd w:id="5994"/>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5995"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proofErr w:type="gramStart"/>
      <w:r w:rsidRPr="00EC76D5">
        <w:rPr>
          <w:rStyle w:val="CodeInText0"/>
        </w:rPr>
        <w:t>argv</w:t>
      </w:r>
      <w:proofErr w:type="spellEnd"/>
      <w:r w:rsidRPr="00EC76D5">
        <w:rPr>
          <w:rStyle w:val="CodeInText0"/>
        </w:rPr>
        <w:t>[</w:t>
      </w:r>
      <w:proofErr w:type="gram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5996" w:name="_Toc323656732"/>
      <w:bookmarkStart w:id="5997" w:name="_Toc324085470"/>
      <w:bookmarkStart w:id="5998" w:name="_Toc383781122"/>
      <w:bookmarkStart w:id="5999" w:name="_Toc481936522"/>
      <w:r w:rsidRPr="00EC76D5">
        <w:t>Environment Functions</w:t>
      </w:r>
      <w:bookmarkEnd w:id="5996"/>
      <w:bookmarkEnd w:id="5997"/>
      <w:bookmarkEnd w:id="5998"/>
      <w:bookmarkEnd w:id="5999"/>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6000"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6001"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6002" w:author="Stefan Björnander" w:date="2012-05-06T21:51:00Z">
            <w:rPr>
              <w:color w:val="0000FF"/>
            </w:rPr>
          </w:rPrChange>
        </w:rPr>
        <w:t>void</w:t>
      </w:r>
      <w:r w:rsidRPr="00EC76D5">
        <w:t xml:space="preserve"> ExitFunction(</w:t>
      </w:r>
      <w:r w:rsidRPr="00EC76D5">
        <w:rPr>
          <w:color w:val="000000" w:themeColor="text1"/>
          <w:rPrChange w:id="6003"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6004"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6005"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6006" w:name="_Toc323656733"/>
      <w:bookmarkStart w:id="6007" w:name="_Toc324085471"/>
      <w:bookmarkStart w:id="6008" w:name="_Toc383781123"/>
      <w:bookmarkStart w:id="6009" w:name="_Ref383865473"/>
      <w:bookmarkStart w:id="6010" w:name="_Ref383865556"/>
      <w:bookmarkStart w:id="6011" w:name="_Toc481936523"/>
      <w:r w:rsidRPr="00EC76D5">
        <w:t>Searching and Sorting</w:t>
      </w:r>
      <w:bookmarkEnd w:id="6006"/>
      <w:bookmarkEnd w:id="6007"/>
      <w:bookmarkEnd w:id="6008"/>
      <w:bookmarkEnd w:id="6009"/>
      <w:bookmarkEnd w:id="6010"/>
      <w:bookmarkEnd w:id="6011"/>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6012"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6013" w:author="Stefan Björnander" w:date="2012-05-06T21:51:00Z">
            <w:rPr>
              <w:color w:val="0000FF"/>
            </w:rPr>
          </w:rPrChange>
        </w:rPr>
        <w:t>int</w:t>
      </w:r>
      <w:r w:rsidRPr="00EC76D5">
        <w:t xml:space="preserve"> CompareIntegers(</w:t>
      </w:r>
      <w:r w:rsidRPr="00EC76D5">
        <w:rPr>
          <w:color w:val="000000" w:themeColor="text1"/>
          <w:rPrChange w:id="6014" w:author="Stefan Björnander" w:date="2012-05-06T21:51:00Z">
            <w:rPr>
              <w:color w:val="0000FF"/>
            </w:rPr>
          </w:rPrChange>
        </w:rPr>
        <w:t>const</w:t>
      </w:r>
      <w:r w:rsidRPr="00EC76D5">
        <w:t xml:space="preserve"> </w:t>
      </w:r>
      <w:r w:rsidRPr="00EC76D5">
        <w:rPr>
          <w:color w:val="000000" w:themeColor="text1"/>
          <w:rPrChange w:id="6015" w:author="Stefan Björnander" w:date="2012-05-06T21:51:00Z">
            <w:rPr>
              <w:color w:val="0000FF"/>
            </w:rPr>
          </w:rPrChange>
        </w:rPr>
        <w:t>int</w:t>
      </w:r>
      <w:r w:rsidRPr="00EC76D5">
        <w:t xml:space="preserve">* intPtr1, </w:t>
      </w:r>
      <w:r w:rsidRPr="00EC76D5">
        <w:rPr>
          <w:color w:val="000000" w:themeColor="text1"/>
          <w:rPrChange w:id="6016" w:author="Stefan Björnander" w:date="2012-05-06T21:51:00Z">
            <w:rPr>
              <w:color w:val="0000FF"/>
            </w:rPr>
          </w:rPrChange>
        </w:rPr>
        <w:t>const</w:t>
      </w:r>
      <w:r w:rsidRPr="00EC76D5">
        <w:t xml:space="preserve"> </w:t>
      </w:r>
      <w:r w:rsidRPr="00EC76D5">
        <w:rPr>
          <w:color w:val="000000" w:themeColor="text1"/>
          <w:rPrChange w:id="6017"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6018"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6019"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6020"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6021"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6022"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6023"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6024"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6025"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6026" w:name="_Toc323656734"/>
      <w:bookmarkStart w:id="6027" w:name="_Toc324085472"/>
      <w:bookmarkStart w:id="6028" w:name="_Toc383781124"/>
      <w:bookmarkStart w:id="6029" w:name="_Toc481936524"/>
      <w:r w:rsidRPr="00EC76D5">
        <w:t xml:space="preserve">Functions with </w:t>
      </w:r>
      <w:bookmarkStart w:id="6030" w:name="_Toc320485620"/>
      <w:r w:rsidRPr="00EC76D5">
        <w:t>Variable Number of Parameters</w:t>
      </w:r>
      <w:bookmarkEnd w:id="6026"/>
      <w:bookmarkEnd w:id="6027"/>
      <w:bookmarkEnd w:id="6028"/>
      <w:bookmarkEnd w:id="6029"/>
      <w:bookmarkEnd w:id="6030"/>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w:t>
      </w:r>
      <w:proofErr w:type="gramStart"/>
      <w:r w:rsidRPr="00EC76D5">
        <w:t>in order for</w:t>
      </w:r>
      <w:proofErr w:type="gramEnd"/>
      <w:r w:rsidRPr="00EC76D5">
        <w:t xml:space="preserve">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6031" w:name="_Toc323656735"/>
      <w:bookmarkStart w:id="6032" w:name="_Toc324085473"/>
      <w:bookmarkStart w:id="6033" w:name="_Toc383781125"/>
      <w:bookmarkStart w:id="6034" w:name="_Toc481936525"/>
      <w:r w:rsidRPr="00EC76D5">
        <w:t>String Management</w:t>
      </w:r>
      <w:bookmarkEnd w:id="6031"/>
      <w:bookmarkEnd w:id="6032"/>
      <w:bookmarkEnd w:id="6033"/>
      <w:bookmarkEnd w:id="6034"/>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6035" w:author="Stefan Björnander" w:date="2012-05-06T21:51:00Z">
            <w:rPr>
              <w:color w:val="0000FF"/>
            </w:rPr>
          </w:rPrChange>
        </w:rPr>
        <w:t>int</w:t>
      </w:r>
      <w:r w:rsidRPr="00EC76D5">
        <w:t xml:space="preserve"> FirstIndexOf(char s[], </w:t>
      </w:r>
      <w:r w:rsidRPr="00EC76D5">
        <w:rPr>
          <w:color w:val="000000" w:themeColor="text1"/>
          <w:rPrChange w:id="6036"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6037" w:author="Stefan Björnander" w:date="2012-05-06T21:51:00Z">
            <w:rPr>
              <w:color w:val="0000FF"/>
            </w:rPr>
          </w:rPrChange>
        </w:rPr>
        <w:t>int</w:t>
      </w:r>
      <w:r w:rsidRPr="00EC76D5">
        <w:t xml:space="preserve"> LastIndexOf(</w:t>
      </w:r>
      <w:r w:rsidRPr="00EC76D5">
        <w:rPr>
          <w:color w:val="000000" w:themeColor="text1"/>
          <w:rPrChange w:id="6038" w:author="Stefan Björnander" w:date="2012-05-06T21:51:00Z">
            <w:rPr>
              <w:color w:val="0000FF"/>
            </w:rPr>
          </w:rPrChange>
        </w:rPr>
        <w:t>char</w:t>
      </w:r>
      <w:r w:rsidRPr="00EC76D5">
        <w:t xml:space="preserve"> s[], </w:t>
      </w:r>
      <w:r w:rsidRPr="00EC76D5">
        <w:rPr>
          <w:color w:val="000000" w:themeColor="text1"/>
          <w:rPrChange w:id="6039"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6040" w:author="Stefan Björnander" w:date="2012-05-06T21:51:00Z">
            <w:rPr>
              <w:color w:val="A31515"/>
            </w:rPr>
          </w:rPrChange>
        </w:rPr>
        <w:t>"Hello"</w:t>
      </w:r>
      <w:r w:rsidRPr="00EC76D5">
        <w:t xml:space="preserve">, s2[] = </w:t>
      </w:r>
      <w:r w:rsidRPr="00EC76D5">
        <w:rPr>
          <w:color w:val="000000" w:themeColor="text1"/>
          <w:rPrChange w:id="6041"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6042"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w:t>
      </w:r>
      <w:proofErr w:type="gramStart"/>
      <w:r w:rsidRPr="00EC76D5">
        <w:t>These function</w:t>
      </w:r>
      <w:proofErr w:type="gramEnd"/>
      <w:r w:rsidRPr="00EC76D5">
        <w:t xml:space="preserve">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6043"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6044"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6045" w:author="Stefan Björnander" w:date="2012-05-06T21:51:00Z">
            <w:rPr>
              <w:color w:val="0000FF"/>
            </w:rPr>
          </w:rPrChange>
        </w:rPr>
        <w:t>if</w:t>
      </w:r>
      <w:r w:rsidRPr="00EC76D5">
        <w:t xml:space="preserve"> (sscanf(s2, </w:t>
      </w:r>
      <w:r w:rsidRPr="00EC76D5">
        <w:rPr>
          <w:color w:val="000000" w:themeColor="text1"/>
          <w:rPrChange w:id="6046"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6047"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6048" w:name="_Toc323656736"/>
      <w:bookmarkStart w:id="6049" w:name="_Toc324085474"/>
      <w:bookmarkStart w:id="6050" w:name="_Toc383781126"/>
      <w:bookmarkStart w:id="6051" w:name="_Toc481936526"/>
      <w:r w:rsidRPr="00EC76D5">
        <w:t>Memory Management</w:t>
      </w:r>
      <w:bookmarkEnd w:id="6048"/>
      <w:bookmarkEnd w:id="6049"/>
      <w:bookmarkEnd w:id="6050"/>
      <w:bookmarkEnd w:id="6051"/>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 xml:space="preserve">These functions work </w:t>
      </w:r>
      <w:proofErr w:type="gramStart"/>
      <w:r w:rsidRPr="00EC76D5">
        <w:t>similar to</w:t>
      </w:r>
      <w:proofErr w:type="gramEnd"/>
      <w:r w:rsidRPr="00EC76D5">
        <w:t xml:space="preserve">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6052"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6053"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6054" w:name="_Toc323656737"/>
      <w:bookmarkStart w:id="6055" w:name="_Toc324085475"/>
      <w:bookmarkStart w:id="6056" w:name="_Toc383781127"/>
      <w:bookmarkStart w:id="6057" w:name="_Toc481936527"/>
      <w:r w:rsidRPr="00EC76D5">
        <w:t>Mathematical Functions</w:t>
      </w:r>
      <w:bookmarkEnd w:id="6054"/>
      <w:bookmarkEnd w:id="6055"/>
      <w:bookmarkEnd w:id="6056"/>
      <w:bookmarkEnd w:id="6057"/>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w:t>
      </w:r>
      <w:proofErr w:type="gramStart"/>
      <w:r w:rsidRPr="00EC76D5">
        <w:t>takes</w:t>
      </w:r>
      <w:proofErr w:type="gramEnd"/>
      <w:r w:rsidRPr="00EC76D5">
        <w:t xml:space="preserve">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6058" w:name="_Toc320485615"/>
      <w:bookmarkStart w:id="6059" w:name="_Toc323656738"/>
      <w:bookmarkStart w:id="6060" w:name="_Toc324085476"/>
      <w:bookmarkStart w:id="6061" w:name="_Toc383781128"/>
      <w:bookmarkStart w:id="6062" w:name="_Toc481936528"/>
      <w:r w:rsidRPr="00EC76D5">
        <w:t>Long Jumps</w:t>
      </w:r>
      <w:bookmarkEnd w:id="6058"/>
      <w:bookmarkEnd w:id="6059"/>
      <w:bookmarkEnd w:id="6060"/>
      <w:bookmarkEnd w:id="6061"/>
      <w:bookmarkEnd w:id="6062"/>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34"/>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6063" w:name="_Toc323656739"/>
      <w:bookmarkStart w:id="6064" w:name="_Toc324085477"/>
      <w:bookmarkStart w:id="6065" w:name="_Toc383781129"/>
      <w:bookmarkStart w:id="6066" w:name="_Toc481936529"/>
      <w:r w:rsidRPr="00EC76D5">
        <w:t>Time</w:t>
      </w:r>
      <w:bookmarkEnd w:id="6063"/>
      <w:bookmarkEnd w:id="6064"/>
      <w:bookmarkEnd w:id="6065"/>
      <w:bookmarkEnd w:id="6066"/>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6067"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6068" w:author="Stefan Björnander" w:date="2012-05-06T21:51:00Z">
            <w:rPr>
              <w:color w:val="A31515"/>
            </w:rPr>
          </w:rPrChange>
        </w:rPr>
        <w:t>"Feb"</w:t>
      </w:r>
      <w:r w:rsidRPr="00EC76D5">
        <w:t xml:space="preserve">, </w:t>
      </w:r>
      <w:r w:rsidRPr="00EC76D5">
        <w:rPr>
          <w:color w:val="000000" w:themeColor="text1"/>
          <w:rPrChange w:id="6069" w:author="Stefan Björnander" w:date="2012-05-06T21:51:00Z">
            <w:rPr>
              <w:color w:val="A31515"/>
            </w:rPr>
          </w:rPrChange>
        </w:rPr>
        <w:t>"Mar"</w:t>
      </w:r>
      <w:r w:rsidRPr="00EC76D5">
        <w:t xml:space="preserve">, </w:t>
      </w:r>
      <w:r w:rsidRPr="00EC76D5">
        <w:rPr>
          <w:color w:val="000000" w:themeColor="text1"/>
          <w:rPrChange w:id="6070"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6071" w:author="Stefan Björnander" w:date="2012-05-06T21:51:00Z">
            <w:rPr>
              <w:color w:val="A31515"/>
            </w:rPr>
          </w:rPrChange>
        </w:rPr>
        <w:t>"Jun"</w:t>
      </w:r>
      <w:r w:rsidRPr="00EC76D5">
        <w:t xml:space="preserve">, </w:t>
      </w:r>
      <w:r w:rsidRPr="00EC76D5">
        <w:rPr>
          <w:color w:val="000000" w:themeColor="text1"/>
          <w:rPrChange w:id="6072" w:author="Stefan Björnander" w:date="2012-05-06T21:51:00Z">
            <w:rPr>
              <w:color w:val="A31515"/>
            </w:rPr>
          </w:rPrChange>
        </w:rPr>
        <w:t>"Jul"</w:t>
      </w:r>
      <w:r w:rsidRPr="00EC76D5">
        <w:t xml:space="preserve">, </w:t>
      </w:r>
      <w:r w:rsidRPr="00EC76D5">
        <w:rPr>
          <w:color w:val="000000" w:themeColor="text1"/>
          <w:rPrChange w:id="6073"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6074" w:author="Stefan Björnander" w:date="2012-05-06T21:51:00Z">
            <w:rPr>
              <w:color w:val="A31515"/>
            </w:rPr>
          </w:rPrChange>
        </w:rPr>
        <w:t>"Oct"</w:t>
      </w:r>
      <w:r w:rsidRPr="00EC76D5">
        <w:t xml:space="preserve">, </w:t>
      </w:r>
      <w:r w:rsidRPr="00EC76D5">
        <w:rPr>
          <w:color w:val="000000" w:themeColor="text1"/>
          <w:rPrChange w:id="6075" w:author="Stefan Björnander" w:date="2012-05-06T21:51:00Z">
            <w:rPr>
              <w:color w:val="A31515"/>
            </w:rPr>
          </w:rPrChange>
        </w:rPr>
        <w:t>"Nov"</w:t>
      </w:r>
      <w:r w:rsidRPr="00EC76D5">
        <w:t>,</w:t>
      </w:r>
      <w:r w:rsidRPr="00EC76D5">
        <w:rPr>
          <w:color w:val="000000" w:themeColor="text1"/>
          <w:rPrChange w:id="6076"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6077" w:author="Stefan Björnander" w:date="2012-05-06T21:51:00Z">
            <w:rPr>
              <w:color w:val="A31515"/>
            </w:rPr>
          </w:rPrChange>
        </w:rPr>
        <w:t>"Mon"</w:t>
      </w:r>
      <w:r w:rsidRPr="00EC76D5">
        <w:t xml:space="preserve">, </w:t>
      </w:r>
      <w:r w:rsidRPr="00EC76D5">
        <w:rPr>
          <w:color w:val="000000" w:themeColor="text1"/>
          <w:rPrChange w:id="6078" w:author="Stefan Björnander" w:date="2012-05-06T21:51:00Z">
            <w:rPr>
              <w:color w:val="A31515"/>
            </w:rPr>
          </w:rPrChange>
        </w:rPr>
        <w:t>"Tue"</w:t>
      </w:r>
      <w:r w:rsidRPr="00EC76D5">
        <w:t xml:space="preserve">, </w:t>
      </w:r>
      <w:r w:rsidRPr="00EC76D5">
        <w:rPr>
          <w:color w:val="000000" w:themeColor="text1"/>
          <w:rPrChange w:id="6079"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6080" w:author="Stefan Björnander" w:date="2012-05-06T21:51:00Z">
            <w:rPr>
              <w:color w:val="A31515"/>
            </w:rPr>
          </w:rPrChange>
        </w:rPr>
        <w:t>"Fri"</w:t>
      </w:r>
      <w:r w:rsidRPr="00EC76D5">
        <w:t xml:space="preserve">, </w:t>
      </w:r>
      <w:r w:rsidRPr="00EC76D5">
        <w:rPr>
          <w:color w:val="000000" w:themeColor="text1"/>
          <w:rPrChange w:id="6081"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6082"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6083"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6084"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6085" w:name="_Toc323656740"/>
      <w:bookmarkStart w:id="6086" w:name="_Toc324085478"/>
      <w:bookmarkStart w:id="6087" w:name="_Toc383781130"/>
      <w:bookmarkStart w:id="6088" w:name="_Toc481936530"/>
      <w:r w:rsidRPr="00EC76D5">
        <w:t>Random Numbers</w:t>
      </w:r>
      <w:bookmarkEnd w:id="6085"/>
      <w:bookmarkEnd w:id="6086"/>
      <w:bookmarkEnd w:id="6087"/>
      <w:bookmarkEnd w:id="6088"/>
    </w:p>
    <w:p w14:paraId="113C753A" w14:textId="77777777"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initialize the </w:t>
      </w:r>
      <w:proofErr w:type="gramStart"/>
      <w:r w:rsidRPr="00EC76D5">
        <w:t>sequence</w:t>
      </w:r>
      <w:proofErr w:type="gramEnd"/>
      <w:r w:rsidRPr="00EC76D5">
        <w:t xml:space="preserv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6089"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6090"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6091"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6092" w:name="_Toc323656741"/>
      <w:bookmarkStart w:id="6093" w:name="_Toc324085479"/>
      <w:bookmarkStart w:id="6094" w:name="_Toc383781131"/>
      <w:bookmarkStart w:id="6095" w:name="_Toc481936531"/>
      <w:r w:rsidRPr="00EC76D5">
        <w:t>Limits of Integral and Floating Types</w:t>
      </w:r>
      <w:bookmarkEnd w:id="6092"/>
      <w:bookmarkEnd w:id="6093"/>
      <w:bookmarkEnd w:id="6094"/>
      <w:bookmarkEnd w:id="6095"/>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6096" w:name="_Toc323656742"/>
      <w:bookmarkStart w:id="6097" w:name="_Toc324085480"/>
      <w:bookmarkStart w:id="6098" w:name="_Toc383781132"/>
      <w:bookmarkStart w:id="6099" w:name="_Toc481936532"/>
      <w:r w:rsidRPr="00EC76D5">
        <w:t>Character Functions</w:t>
      </w:r>
      <w:bookmarkEnd w:id="6096"/>
      <w:bookmarkEnd w:id="6097"/>
      <w:bookmarkEnd w:id="6098"/>
      <w:bookmarkEnd w:id="6099"/>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6100"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6101"/>
            <w:commentRangeStart w:id="6102"/>
            <w:proofErr w:type="spellStart"/>
            <w:r w:rsidRPr="00EC76D5">
              <w:rPr>
                <w:b/>
                <w:sz w:val="21"/>
                <w:szCs w:val="21"/>
              </w:rPr>
              <w:t>Isalnum</w:t>
            </w:r>
            <w:commentRangeEnd w:id="6101"/>
            <w:proofErr w:type="spellEnd"/>
            <w:r w:rsidR="00166455" w:rsidRPr="00EC76D5">
              <w:rPr>
                <w:rStyle w:val="Kommentarsreferens"/>
                <w:rFonts w:eastAsia="Times New Roman" w:cs="Times New Roman"/>
              </w:rPr>
              <w:commentReference w:id="6101"/>
            </w:r>
            <w:commentRangeEnd w:id="6102"/>
            <w:r w:rsidR="00166455" w:rsidRPr="00EC76D5">
              <w:rPr>
                <w:rStyle w:val="Kommentarsreferens"/>
                <w:rFonts w:eastAsia="Times New Roman" w:cs="Times New Roman"/>
              </w:rPr>
              <w:commentReference w:id="6102"/>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6103" w:name="_Toc323656743"/>
      <w:bookmarkStart w:id="6104" w:name="_Toc324085481"/>
      <w:bookmarkStart w:id="6105" w:name="_Toc383781133"/>
      <w:bookmarkStart w:id="6106" w:name="_Toc481936533"/>
      <w:r w:rsidRPr="00EC76D5">
        <w:t>Further Reading</w:t>
      </w:r>
      <w:bookmarkEnd w:id="5986"/>
      <w:bookmarkEnd w:id="6103"/>
      <w:bookmarkEnd w:id="6104"/>
      <w:bookmarkEnd w:id="6105"/>
      <w:bookmarkEnd w:id="6106"/>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t>
      </w:r>
      <w:proofErr w:type="gramStart"/>
      <w:r w:rsidRPr="00EC76D5">
        <w:t>way, and</w:t>
      </w:r>
      <w:proofErr w:type="gramEnd"/>
      <w:r w:rsidRPr="00EC76D5">
        <w:t xml:space="preserve">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2D569D21" w14:textId="4DDBC779" w:rsidR="001D098B" w:rsidRPr="00EC76D5" w:rsidRDefault="001D098B" w:rsidP="00826BFE">
      <w:pPr>
        <w:pStyle w:val="Rubrik1"/>
      </w:pPr>
      <w:bookmarkStart w:id="6107" w:name="_Toc481936534"/>
      <w:r w:rsidRPr="00EC76D5">
        <w:lastRenderedPageBreak/>
        <w:t>A Crash Course in Java</w:t>
      </w:r>
      <w:bookmarkEnd w:id="6107"/>
    </w:p>
    <w:p w14:paraId="6ED6B355" w14:textId="77777777" w:rsidR="00F03D06" w:rsidRPr="00EC76D5" w:rsidRDefault="00F03D06" w:rsidP="00F03D06">
      <w:pPr>
        <w:pStyle w:val="Rubrik1"/>
        <w:numPr>
          <w:ilvl w:val="0"/>
          <w:numId w:val="0"/>
        </w:numPr>
        <w:ind w:left="720" w:hanging="720"/>
      </w:pPr>
      <w:bookmarkStart w:id="6108" w:name="_Toc481936535"/>
      <w:r w:rsidRPr="00EC76D5">
        <w:lastRenderedPageBreak/>
        <w:t>Foreword</w:t>
      </w:r>
      <w:bookmarkEnd w:id="6108"/>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77777777" w:rsidR="00F03D06" w:rsidRPr="00EC76D5" w:rsidRDefault="00F03D06" w:rsidP="00F03D06">
      <w:r w:rsidRPr="00EC76D5">
        <w:t>In many languages, the source code can hold a definition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w:t>
      </w:r>
      <w:proofErr w:type="gramStart"/>
      <w:r w:rsidRPr="00EC76D5">
        <w:t>actually generate</w:t>
      </w:r>
      <w:proofErr w:type="gramEnd"/>
      <w:r w:rsidRPr="00EC76D5">
        <w:t xml:space="preserv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 xml:space="preserve">When each source file has been completely compiled, they need to be linked together into </w:t>
      </w:r>
      <w:proofErr w:type="gramStart"/>
      <w:r w:rsidRPr="00EC76D5">
        <w:t>a</w:t>
      </w:r>
      <w:proofErr w:type="gramEnd"/>
      <w:r w:rsidRPr="00EC76D5">
        <w:t xml:space="preserve">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 xml:space="preserve">So far, I have written a C compiler and I plan to extend it to a C++ compiler </w:t>
      </w:r>
      <w:proofErr w:type="gramStart"/>
      <w:r w:rsidRPr="00EC76D5">
        <w:rPr>
          <w:rFonts w:cs="Times New Roman"/>
        </w:rPr>
        <w:t>in the near future</w:t>
      </w:r>
      <w:proofErr w:type="gramEnd"/>
      <w:r w:rsidRPr="00EC76D5">
        <w:rPr>
          <w:rFonts w:cs="Times New Roman"/>
        </w:rPr>
        <w:t>.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w:t>
      </w:r>
      <w:proofErr w:type="gramStart"/>
      <w:r w:rsidRPr="00EC76D5">
        <w:rPr>
          <w:rFonts w:cs="Times New Roman"/>
          <w:color w:val="000000"/>
        </w:rPr>
        <w:t>mine,</w:t>
      </w:r>
      <w:proofErr w:type="gramEnd"/>
      <w:r w:rsidRPr="00EC76D5">
        <w:rPr>
          <w:rFonts w:cs="Times New Roman"/>
          <w:color w:val="000000"/>
        </w:rPr>
        <w:t xml:space="preserv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The following book could be said to be closely related to mine, as it also described the code for a C compiler. However, this book </w:t>
      </w:r>
      <w:proofErr w:type="gramStart"/>
      <w:r w:rsidRPr="00EC76D5">
        <w:rPr>
          <w:rFonts w:cs="Times New Roman"/>
          <w:color w:val="000000"/>
        </w:rPr>
        <w:t>is more or less</w:t>
      </w:r>
      <w:proofErr w:type="gramEnd"/>
      <w:r w:rsidRPr="00EC76D5">
        <w:rPr>
          <w:rFonts w:cs="Times New Roman"/>
          <w:color w:val="000000"/>
        </w:rPr>
        <w:t xml:space="preserve">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Christopher W. Fraser, David R. Hanson. A Retargetable C </w:t>
      </w:r>
      <w:proofErr w:type="gramStart"/>
      <w:r w:rsidRPr="00EC76D5">
        <w:rPr>
          <w:rFonts w:cs="Times New Roman"/>
          <w:color w:val="000000"/>
        </w:rPr>
        <w:t>Compiler :</w:t>
      </w:r>
      <w:proofErr w:type="gramEnd"/>
      <w:r w:rsidRPr="00EC76D5">
        <w:rPr>
          <w:rFonts w:cs="Times New Roman"/>
          <w:color w:val="000000"/>
        </w:rPr>
        <w:t xml:space="preserve">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proofErr w:type="gramStart"/>
      <w:r w:rsidRPr="00EC76D5">
        <w:rPr>
          <w:rFonts w:cs="Times New Roman"/>
          <w:color w:val="000000"/>
        </w:rPr>
        <w:t>This books</w:t>
      </w:r>
      <w:proofErr w:type="gramEnd"/>
      <w:r w:rsidRPr="00EC76D5">
        <w:rPr>
          <w:rFonts w:cs="Times New Roman"/>
          <w:color w:val="000000"/>
        </w:rPr>
        <w:t xml:space="preserve">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w:t>
      </w:r>
      <w:proofErr w:type="gramStart"/>
      <w:r w:rsidRPr="00EC76D5">
        <w:rPr>
          <w:rFonts w:cs="Times New Roman"/>
          <w:color w:val="000000"/>
        </w:rPr>
        <w:t>try</w:t>
      </w:r>
      <w:proofErr w:type="gramEnd"/>
      <w:r w:rsidRPr="00EC76D5">
        <w:rPr>
          <w:rFonts w:cs="Times New Roman"/>
          <w:color w:val="000000"/>
        </w:rPr>
        <w:t xml:space="preserve">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4. Declarations and the Symbol Table. C++ has a rather complicated declaration system with aggregated types such as classes, </w:t>
      </w:r>
      <w:proofErr w:type="gramStart"/>
      <w:r w:rsidRPr="00EC76D5">
        <w:rPr>
          <w:rFonts w:cs="Times New Roman"/>
          <w:color w:val="000000"/>
        </w:rPr>
        <w:t>structures</w:t>
      </w:r>
      <w:proofErr w:type="gramEnd"/>
      <w:r w:rsidRPr="00EC76D5">
        <w:rPr>
          <w:rFonts w:cs="Times New Roman"/>
          <w:color w:val="000000"/>
        </w:rPr>
        <w:t xml:space="preserve">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77777777" w:rsidR="00DA28BC" w:rsidRPr="00EC76D5" w:rsidRDefault="00DA28BC" w:rsidP="00DA28BC">
      <w:pPr>
        <w:pStyle w:val="Ingetavstnd"/>
        <w:ind w:left="720"/>
        <w:rPr>
          <w:rFonts w:cs="Times New Roman"/>
          <w:color w:val="000000"/>
        </w:rPr>
      </w:pPr>
      <w:r w:rsidRPr="00EC76D5">
        <w:rPr>
          <w:rFonts w:cs="Times New Roman"/>
          <w:color w:val="000000"/>
        </w:rPr>
        <w:t>7. Static and Dynamic Initialization. In C++, variables can be initialized. If the variable is static, the data shall be generated and placed in the static area of the final target code. If it is dynamic, the initialization will result in a series of assignments. One thing that complicates the issue is that it is possible to initialize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10. The Preprocessor. Before the </w:t>
      </w:r>
      <w:proofErr w:type="gramStart"/>
      <w:r w:rsidRPr="00EC76D5">
        <w:rPr>
          <w:rFonts w:cs="Times New Roman"/>
          <w:color w:val="000000"/>
        </w:rPr>
        <w:t>actually</w:t>
      </w:r>
      <w:proofErr w:type="gramEnd"/>
      <w:r w:rsidRPr="00EC76D5">
        <w:rPr>
          <w:rFonts w:cs="Times New Roman"/>
          <w:color w:val="000000"/>
        </w:rPr>
        <w:t xml:space="preserve">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xml:space="preserve">11. The Linker. When the target code has finally been generated, it becomes stored into an object file. As the source code can be distributed over several files, the target code </w:t>
      </w:r>
      <w:proofErr w:type="gramStart"/>
      <w:r w:rsidRPr="00EC76D5">
        <w:rPr>
          <w:rFonts w:cs="Times New Roman"/>
          <w:color w:val="000000"/>
        </w:rPr>
        <w:t>need</w:t>
      </w:r>
      <w:proofErr w:type="gramEnd"/>
      <w:r w:rsidRPr="00EC76D5">
        <w:rPr>
          <w:rFonts w:cs="Times New Roman"/>
          <w:color w:val="000000"/>
        </w:rPr>
        <w:t xml:space="preserve"> to be merged into one executable file. This is the task of the linker, it merges the code and data area, resolve the static and extern </w:t>
      </w:r>
      <w:proofErr w:type="gramStart"/>
      <w:r w:rsidRPr="00EC76D5">
        <w:rPr>
          <w:rFonts w:cs="Times New Roman"/>
          <w:color w:val="000000"/>
        </w:rPr>
        <w:t>references</w:t>
      </w:r>
      <w:proofErr w:type="gramEnd"/>
      <w:r w:rsidRPr="00EC76D5">
        <w:rPr>
          <w:rFonts w:cs="Times New Roman"/>
          <w:color w:val="000000"/>
        </w:rPr>
        <w:t xml:space="preserve">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D667F1" w:rsidRDefault="00D667F1" w:rsidP="005F7461">
                              <w:pPr>
                                <w:spacing w:before="60" w:after="0"/>
                                <w:jc w:val="center"/>
                                <w:rPr>
                                  <w:lang w:val="sv-SE"/>
                                </w:rPr>
                              </w:pPr>
                              <w:r>
                                <w:rPr>
                                  <w:lang w:val="sv-SE"/>
                                </w:rPr>
                                <w:t>Preprocessor</w:t>
                              </w:r>
                            </w:p>
                            <w:p w14:paraId="04F32221" w14:textId="77777777" w:rsidR="00D667F1" w:rsidRPr="00C7380D" w:rsidRDefault="00D667F1"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D667F1" w:rsidRPr="008541FD" w:rsidRDefault="00D667F1" w:rsidP="005F7461">
                              <w:pPr>
                                <w:spacing w:before="60" w:after="0"/>
                                <w:jc w:val="center"/>
                              </w:pPr>
                              <w:r w:rsidRPr="008541FD">
                                <w:t>Source</w:t>
                              </w:r>
                              <w:r>
                                <w:t xml:space="preserve"> </w:t>
                              </w:r>
                              <w:r w:rsidRPr="008541FD">
                                <w:t>Code</w:t>
                              </w:r>
                            </w:p>
                            <w:p w14:paraId="4FCEAC5C" w14:textId="77777777" w:rsidR="00D667F1" w:rsidRDefault="00D667F1"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D667F1" w:rsidRDefault="00D667F1"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D667F1" w:rsidRDefault="00D667F1" w:rsidP="005F7461">
                              <w:pPr>
                                <w:pStyle w:val="Normalwebb"/>
                                <w:spacing w:before="60" w:line="256" w:lineRule="auto"/>
                                <w:jc w:val="center"/>
                              </w:pPr>
                              <w:r>
                                <w:rPr>
                                  <w:rFonts w:eastAsia="Calibri"/>
                                  <w:sz w:val="22"/>
                                  <w:szCs w:val="22"/>
                                  <w:lang w:val="en-US"/>
                                </w:rPr>
                                <w:t>Processed Code</w:t>
                              </w:r>
                            </w:p>
                            <w:p w14:paraId="14142DBC" w14:textId="77777777" w:rsidR="00D667F1" w:rsidRDefault="00D667F1"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D667F1" w:rsidRDefault="00D667F1"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D667F1" w:rsidRDefault="00D667F1" w:rsidP="005F7461">
                              <w:pPr>
                                <w:pStyle w:val="Normalwebb"/>
                                <w:spacing w:before="60" w:line="254" w:lineRule="auto"/>
                                <w:jc w:val="center"/>
                              </w:pPr>
                              <w:r>
                                <w:rPr>
                                  <w:rFonts w:eastAsia="Calibri"/>
                                  <w:sz w:val="22"/>
                                  <w:szCs w:val="22"/>
                                  <w:lang w:val="en-US"/>
                                </w:rPr>
                                <w:t>Syntax Tree</w:t>
                              </w:r>
                            </w:p>
                            <w:p w14:paraId="070DB26E" w14:textId="77777777" w:rsidR="00D667F1" w:rsidRDefault="00D667F1"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D667F1" w:rsidRDefault="00D667F1"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D667F1" w:rsidRDefault="00D667F1" w:rsidP="005F7461">
                              <w:pPr>
                                <w:pStyle w:val="Normalwebb"/>
                                <w:spacing w:before="60" w:line="252" w:lineRule="auto"/>
                                <w:jc w:val="center"/>
                              </w:pPr>
                              <w:r>
                                <w:rPr>
                                  <w:rFonts w:eastAsia="Calibri"/>
                                  <w:sz w:val="22"/>
                                  <w:szCs w:val="22"/>
                                  <w:lang w:val="en-US"/>
                                </w:rPr>
                                <w:t>Optimized Syntax Tree</w:t>
                              </w:r>
                            </w:p>
                            <w:p w14:paraId="3315953C" w14:textId="77777777" w:rsidR="00D667F1" w:rsidRDefault="00D667F1"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D667F1" w:rsidRDefault="00D667F1"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D667F1" w:rsidRDefault="00D667F1" w:rsidP="005F7461">
                              <w:pPr>
                                <w:pStyle w:val="Normalwebb"/>
                                <w:spacing w:before="60" w:line="252" w:lineRule="auto"/>
                                <w:jc w:val="center"/>
                              </w:pPr>
                              <w:r>
                                <w:rPr>
                                  <w:rFonts w:eastAsia="Calibri"/>
                                  <w:sz w:val="22"/>
                                  <w:szCs w:val="22"/>
                                  <w:lang w:val="en-US"/>
                                </w:rPr>
                                <w:t>Middle Code List</w:t>
                              </w:r>
                            </w:p>
                            <w:p w14:paraId="321C1BE9" w14:textId="77777777" w:rsidR="00D667F1" w:rsidRDefault="00D667F1"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D667F1" w:rsidRDefault="00D667F1" w:rsidP="005F7461">
                              <w:pPr>
                                <w:pStyle w:val="Normalwebb"/>
                                <w:spacing w:before="60" w:line="252" w:lineRule="auto"/>
                                <w:jc w:val="center"/>
                              </w:pPr>
                              <w:r>
                                <w:rPr>
                                  <w:rFonts w:eastAsia="Calibri"/>
                                  <w:sz w:val="22"/>
                                  <w:szCs w:val="22"/>
                                  <w:lang w:val="en-US"/>
                                </w:rPr>
                                <w:t>Optimized Middle Code List</w:t>
                              </w:r>
                            </w:p>
                            <w:p w14:paraId="4CF9CB98" w14:textId="77777777" w:rsidR="00D667F1" w:rsidRDefault="00D667F1"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D667F1" w:rsidRDefault="00D667F1"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D667F1" w:rsidRDefault="00D667F1"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D667F1" w:rsidRDefault="00D667F1" w:rsidP="005F7461">
                        <w:pPr>
                          <w:spacing w:before="60" w:after="0"/>
                          <w:jc w:val="center"/>
                          <w:rPr>
                            <w:lang w:val="sv-SE"/>
                          </w:rPr>
                        </w:pPr>
                        <w:r>
                          <w:rPr>
                            <w:lang w:val="sv-SE"/>
                          </w:rPr>
                          <w:t>Preprocessor</w:t>
                        </w:r>
                      </w:p>
                      <w:p w14:paraId="04F32221" w14:textId="77777777" w:rsidR="00D667F1" w:rsidRPr="00C7380D" w:rsidRDefault="00D667F1"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D667F1" w:rsidRPr="008541FD" w:rsidRDefault="00D667F1" w:rsidP="005F7461">
                        <w:pPr>
                          <w:spacing w:before="60" w:after="0"/>
                          <w:jc w:val="center"/>
                        </w:pPr>
                        <w:r w:rsidRPr="008541FD">
                          <w:t>Source</w:t>
                        </w:r>
                        <w:r>
                          <w:t xml:space="preserve"> </w:t>
                        </w:r>
                        <w:r w:rsidRPr="008541FD">
                          <w:t>Code</w:t>
                        </w:r>
                      </w:p>
                      <w:p w14:paraId="4FCEAC5C" w14:textId="77777777" w:rsidR="00D667F1" w:rsidRDefault="00D667F1"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D667F1" w:rsidRDefault="00D667F1"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D667F1" w:rsidRDefault="00D667F1" w:rsidP="005F7461">
                        <w:pPr>
                          <w:pStyle w:val="Normalwebb"/>
                          <w:spacing w:before="60" w:line="256" w:lineRule="auto"/>
                          <w:jc w:val="center"/>
                        </w:pPr>
                        <w:r>
                          <w:rPr>
                            <w:rFonts w:eastAsia="Calibri"/>
                            <w:sz w:val="22"/>
                            <w:szCs w:val="22"/>
                            <w:lang w:val="en-US"/>
                          </w:rPr>
                          <w:t>Processed Code</w:t>
                        </w:r>
                      </w:p>
                      <w:p w14:paraId="14142DBC" w14:textId="77777777" w:rsidR="00D667F1" w:rsidRDefault="00D667F1"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D667F1" w:rsidRDefault="00D667F1"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D667F1" w:rsidRDefault="00D667F1" w:rsidP="005F7461">
                        <w:pPr>
                          <w:pStyle w:val="Normalwebb"/>
                          <w:spacing w:before="60" w:line="254" w:lineRule="auto"/>
                          <w:jc w:val="center"/>
                        </w:pPr>
                        <w:r>
                          <w:rPr>
                            <w:rFonts w:eastAsia="Calibri"/>
                            <w:sz w:val="22"/>
                            <w:szCs w:val="22"/>
                            <w:lang w:val="en-US"/>
                          </w:rPr>
                          <w:t>Syntax Tree</w:t>
                        </w:r>
                      </w:p>
                      <w:p w14:paraId="070DB26E" w14:textId="77777777" w:rsidR="00D667F1" w:rsidRDefault="00D667F1"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D667F1" w:rsidRDefault="00D667F1"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D667F1" w:rsidRDefault="00D667F1" w:rsidP="005F7461">
                        <w:pPr>
                          <w:pStyle w:val="Normalwebb"/>
                          <w:spacing w:before="60" w:line="252" w:lineRule="auto"/>
                          <w:jc w:val="center"/>
                        </w:pPr>
                        <w:r>
                          <w:rPr>
                            <w:rFonts w:eastAsia="Calibri"/>
                            <w:sz w:val="22"/>
                            <w:szCs w:val="22"/>
                            <w:lang w:val="en-US"/>
                          </w:rPr>
                          <w:t>Optimized Syntax Tree</w:t>
                        </w:r>
                      </w:p>
                      <w:p w14:paraId="3315953C" w14:textId="77777777" w:rsidR="00D667F1" w:rsidRDefault="00D667F1"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D667F1" w:rsidRDefault="00D667F1"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D667F1" w:rsidRDefault="00D667F1" w:rsidP="005F7461">
                        <w:pPr>
                          <w:pStyle w:val="Normalwebb"/>
                          <w:spacing w:before="60" w:line="252" w:lineRule="auto"/>
                          <w:jc w:val="center"/>
                        </w:pPr>
                        <w:r>
                          <w:rPr>
                            <w:rFonts w:eastAsia="Calibri"/>
                            <w:sz w:val="22"/>
                            <w:szCs w:val="22"/>
                            <w:lang w:val="en-US"/>
                          </w:rPr>
                          <w:t>Middle Code List</w:t>
                        </w:r>
                      </w:p>
                      <w:p w14:paraId="321C1BE9" w14:textId="77777777" w:rsidR="00D667F1" w:rsidRDefault="00D667F1"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D667F1" w:rsidRDefault="00D667F1" w:rsidP="005F7461">
                        <w:pPr>
                          <w:pStyle w:val="Normalwebb"/>
                          <w:spacing w:before="60" w:line="252" w:lineRule="auto"/>
                          <w:jc w:val="center"/>
                        </w:pPr>
                        <w:r>
                          <w:rPr>
                            <w:rFonts w:eastAsia="Calibri"/>
                            <w:sz w:val="22"/>
                            <w:szCs w:val="22"/>
                            <w:lang w:val="en-US"/>
                          </w:rPr>
                          <w:t>Optimized Middle Code List</w:t>
                        </w:r>
                      </w:p>
                      <w:p w14:paraId="4CF9CB98" w14:textId="77777777" w:rsidR="00D667F1" w:rsidRDefault="00D667F1"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D667F1" w:rsidRDefault="00D667F1"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D667F1" w:rsidRDefault="00D667F1"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D667F1" w:rsidRDefault="00D667F1" w:rsidP="006F14D0">
                              <w:pPr>
                                <w:spacing w:before="60" w:after="0"/>
                                <w:jc w:val="center"/>
                                <w:rPr>
                                  <w:lang w:val="sv-SE"/>
                                </w:rPr>
                              </w:pPr>
                              <w:r>
                                <w:rPr>
                                  <w:lang w:val="sv-SE"/>
                                </w:rPr>
                                <w:t>Preprocessor</w:t>
                              </w:r>
                            </w:p>
                            <w:p w14:paraId="2CD90E0F" w14:textId="77777777" w:rsidR="00D667F1" w:rsidRPr="00C7380D" w:rsidRDefault="00D667F1"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D667F1" w:rsidRPr="008541FD" w:rsidRDefault="00D667F1" w:rsidP="006F14D0">
                              <w:pPr>
                                <w:spacing w:before="60" w:after="0"/>
                                <w:jc w:val="center"/>
                              </w:pPr>
                              <w:r w:rsidRPr="008541FD">
                                <w:t>Source</w:t>
                              </w:r>
                              <w:r>
                                <w:t xml:space="preserve"> </w:t>
                              </w:r>
                              <w:r w:rsidRPr="008541FD">
                                <w:t>Code</w:t>
                              </w:r>
                            </w:p>
                            <w:p w14:paraId="1314F231" w14:textId="77777777" w:rsidR="00D667F1" w:rsidRDefault="00D667F1"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D667F1" w:rsidRDefault="00D667F1"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D667F1" w:rsidRDefault="00D667F1" w:rsidP="006F14D0">
                              <w:pPr>
                                <w:pStyle w:val="Normalwebb"/>
                                <w:spacing w:before="60" w:line="256" w:lineRule="auto"/>
                                <w:jc w:val="center"/>
                              </w:pPr>
                              <w:r>
                                <w:rPr>
                                  <w:rFonts w:eastAsia="Calibri"/>
                                  <w:sz w:val="22"/>
                                  <w:szCs w:val="22"/>
                                  <w:lang w:val="en-US"/>
                                </w:rPr>
                                <w:t>Processed Code</w:t>
                              </w:r>
                            </w:p>
                            <w:p w14:paraId="705B7689" w14:textId="77777777" w:rsidR="00D667F1" w:rsidRDefault="00D667F1"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D667F1" w:rsidRDefault="00D667F1"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D667F1" w:rsidRDefault="00D667F1" w:rsidP="006F14D0">
                              <w:pPr>
                                <w:pStyle w:val="Normalwebb"/>
                                <w:spacing w:before="60" w:line="254" w:lineRule="auto"/>
                                <w:jc w:val="center"/>
                              </w:pPr>
                              <w:r>
                                <w:rPr>
                                  <w:rFonts w:eastAsia="Calibri"/>
                                  <w:sz w:val="22"/>
                                  <w:szCs w:val="22"/>
                                  <w:lang w:val="en-US"/>
                                </w:rPr>
                                <w:t>Syntax Tree</w:t>
                              </w:r>
                            </w:p>
                            <w:p w14:paraId="20988EE2" w14:textId="77777777" w:rsidR="00D667F1" w:rsidRDefault="00D667F1"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D667F1" w:rsidRDefault="00D667F1"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D667F1" w:rsidRDefault="00D667F1" w:rsidP="006F14D0">
                              <w:pPr>
                                <w:pStyle w:val="Normalwebb"/>
                                <w:spacing w:before="60" w:line="252" w:lineRule="auto"/>
                                <w:jc w:val="center"/>
                              </w:pPr>
                              <w:r>
                                <w:rPr>
                                  <w:rFonts w:eastAsia="Calibri"/>
                                  <w:sz w:val="22"/>
                                  <w:szCs w:val="22"/>
                                  <w:lang w:val="en-US"/>
                                </w:rPr>
                                <w:t>Optimized Syntax Tree</w:t>
                              </w:r>
                            </w:p>
                            <w:p w14:paraId="35223DB0" w14:textId="77777777" w:rsidR="00D667F1" w:rsidRDefault="00D667F1"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D667F1" w:rsidRDefault="00D667F1"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D667F1" w:rsidRDefault="00D667F1" w:rsidP="006F14D0">
                              <w:pPr>
                                <w:pStyle w:val="Normalwebb"/>
                                <w:spacing w:before="60" w:line="252" w:lineRule="auto"/>
                                <w:jc w:val="center"/>
                              </w:pPr>
                              <w:r>
                                <w:rPr>
                                  <w:rFonts w:eastAsia="Calibri"/>
                                  <w:sz w:val="22"/>
                                  <w:szCs w:val="22"/>
                                  <w:lang w:val="en-US"/>
                                </w:rPr>
                                <w:t>Middle Code List</w:t>
                              </w:r>
                            </w:p>
                            <w:p w14:paraId="5410A942" w14:textId="77777777" w:rsidR="00D667F1" w:rsidRDefault="00D667F1"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D667F1" w:rsidRDefault="00D667F1" w:rsidP="006F14D0">
                              <w:pPr>
                                <w:pStyle w:val="Normalwebb"/>
                                <w:spacing w:before="60" w:line="252" w:lineRule="auto"/>
                                <w:jc w:val="center"/>
                              </w:pPr>
                              <w:r>
                                <w:rPr>
                                  <w:rFonts w:eastAsia="Calibri"/>
                                  <w:sz w:val="22"/>
                                  <w:szCs w:val="22"/>
                                  <w:lang w:val="en-US"/>
                                </w:rPr>
                                <w:t>Optimized Middle Code List</w:t>
                              </w:r>
                            </w:p>
                            <w:p w14:paraId="36F7A1DE" w14:textId="77777777" w:rsidR="00D667F1" w:rsidRDefault="00D667F1"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D667F1" w:rsidRDefault="00D667F1"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D667F1" w:rsidRDefault="00D667F1"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D667F1" w:rsidRDefault="00D667F1" w:rsidP="006F14D0">
                        <w:pPr>
                          <w:spacing w:before="60" w:after="0"/>
                          <w:jc w:val="center"/>
                          <w:rPr>
                            <w:lang w:val="sv-SE"/>
                          </w:rPr>
                        </w:pPr>
                        <w:r>
                          <w:rPr>
                            <w:lang w:val="sv-SE"/>
                          </w:rPr>
                          <w:t>Preprocessor</w:t>
                        </w:r>
                      </w:p>
                      <w:p w14:paraId="2CD90E0F" w14:textId="77777777" w:rsidR="00D667F1" w:rsidRPr="00C7380D" w:rsidRDefault="00D667F1"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D667F1" w:rsidRPr="008541FD" w:rsidRDefault="00D667F1" w:rsidP="006F14D0">
                        <w:pPr>
                          <w:spacing w:before="60" w:after="0"/>
                          <w:jc w:val="center"/>
                        </w:pPr>
                        <w:r w:rsidRPr="008541FD">
                          <w:t>Source</w:t>
                        </w:r>
                        <w:r>
                          <w:t xml:space="preserve"> </w:t>
                        </w:r>
                        <w:r w:rsidRPr="008541FD">
                          <w:t>Code</w:t>
                        </w:r>
                      </w:p>
                      <w:p w14:paraId="1314F231" w14:textId="77777777" w:rsidR="00D667F1" w:rsidRDefault="00D667F1"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D667F1" w:rsidRDefault="00D667F1"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D667F1" w:rsidRDefault="00D667F1" w:rsidP="006F14D0">
                        <w:pPr>
                          <w:pStyle w:val="Normalwebb"/>
                          <w:spacing w:before="60" w:line="256" w:lineRule="auto"/>
                          <w:jc w:val="center"/>
                        </w:pPr>
                        <w:r>
                          <w:rPr>
                            <w:rFonts w:eastAsia="Calibri"/>
                            <w:sz w:val="22"/>
                            <w:szCs w:val="22"/>
                            <w:lang w:val="en-US"/>
                          </w:rPr>
                          <w:t>Processed Code</w:t>
                        </w:r>
                      </w:p>
                      <w:p w14:paraId="705B7689" w14:textId="77777777" w:rsidR="00D667F1" w:rsidRDefault="00D667F1"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D667F1" w:rsidRDefault="00D667F1"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D667F1" w:rsidRDefault="00D667F1" w:rsidP="006F14D0">
                        <w:pPr>
                          <w:pStyle w:val="Normalwebb"/>
                          <w:spacing w:before="60" w:line="254" w:lineRule="auto"/>
                          <w:jc w:val="center"/>
                        </w:pPr>
                        <w:r>
                          <w:rPr>
                            <w:rFonts w:eastAsia="Calibri"/>
                            <w:sz w:val="22"/>
                            <w:szCs w:val="22"/>
                            <w:lang w:val="en-US"/>
                          </w:rPr>
                          <w:t>Syntax Tree</w:t>
                        </w:r>
                      </w:p>
                      <w:p w14:paraId="20988EE2" w14:textId="77777777" w:rsidR="00D667F1" w:rsidRDefault="00D667F1"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D667F1" w:rsidRDefault="00D667F1"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D667F1" w:rsidRDefault="00D667F1" w:rsidP="006F14D0">
                        <w:pPr>
                          <w:pStyle w:val="Normalwebb"/>
                          <w:spacing w:before="60" w:line="252" w:lineRule="auto"/>
                          <w:jc w:val="center"/>
                        </w:pPr>
                        <w:r>
                          <w:rPr>
                            <w:rFonts w:eastAsia="Calibri"/>
                            <w:sz w:val="22"/>
                            <w:szCs w:val="22"/>
                            <w:lang w:val="en-US"/>
                          </w:rPr>
                          <w:t>Optimized Syntax Tree</w:t>
                        </w:r>
                      </w:p>
                      <w:p w14:paraId="35223DB0" w14:textId="77777777" w:rsidR="00D667F1" w:rsidRDefault="00D667F1"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D667F1" w:rsidRDefault="00D667F1"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D667F1" w:rsidRDefault="00D667F1" w:rsidP="006F14D0">
                        <w:pPr>
                          <w:pStyle w:val="Normalwebb"/>
                          <w:spacing w:before="60" w:line="252" w:lineRule="auto"/>
                          <w:jc w:val="center"/>
                        </w:pPr>
                        <w:r>
                          <w:rPr>
                            <w:rFonts w:eastAsia="Calibri"/>
                            <w:sz w:val="22"/>
                            <w:szCs w:val="22"/>
                            <w:lang w:val="en-US"/>
                          </w:rPr>
                          <w:t>Middle Code List</w:t>
                        </w:r>
                      </w:p>
                      <w:p w14:paraId="5410A942" w14:textId="77777777" w:rsidR="00D667F1" w:rsidRDefault="00D667F1"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D667F1" w:rsidRDefault="00D667F1" w:rsidP="006F14D0">
                        <w:pPr>
                          <w:pStyle w:val="Normalwebb"/>
                          <w:spacing w:before="60" w:line="252" w:lineRule="auto"/>
                          <w:jc w:val="center"/>
                        </w:pPr>
                        <w:r>
                          <w:rPr>
                            <w:rFonts w:eastAsia="Calibri"/>
                            <w:sz w:val="22"/>
                            <w:szCs w:val="22"/>
                            <w:lang w:val="en-US"/>
                          </w:rPr>
                          <w:t>Optimized Middle Code List</w:t>
                        </w:r>
                      </w:p>
                      <w:p w14:paraId="36F7A1DE" w14:textId="77777777" w:rsidR="00D667F1" w:rsidRDefault="00D667F1"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D667F1" w:rsidRDefault="00D667F1"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D667F1" w:rsidRDefault="00D667F1"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01" w:author="Stefan Bjornander" w:date="2015-05-23T17:42:00Z" w:initials="SB">
    <w:p w14:paraId="7086E310" w14:textId="77777777" w:rsidR="00D667F1" w:rsidRDefault="00D667F1">
      <w:pPr>
        <w:pStyle w:val="Kommentarer"/>
      </w:pPr>
      <w:r>
        <w:rPr>
          <w:rStyle w:val="Kommentarsreferens"/>
        </w:rPr>
        <w:annotationRef/>
      </w:r>
    </w:p>
    <w:p w14:paraId="01C1DAD9" w14:textId="77777777" w:rsidR="00D667F1" w:rsidRDefault="00D667F1">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6102" w:author="Stefan Bjornander" w:date="2015-05-23T17:42:00Z" w:initials="SB">
    <w:p w14:paraId="04F55807" w14:textId="77777777" w:rsidR="00D667F1" w:rsidRDefault="00D667F1">
      <w:pPr>
        <w:pStyle w:val="Kommentarer"/>
      </w:pPr>
      <w:r>
        <w:rPr>
          <w:rStyle w:val="Kommentarsreferens"/>
        </w:rPr>
        <w:annotationRef/>
      </w:r>
    </w:p>
    <w:p w14:paraId="533EC9EE" w14:textId="77777777" w:rsidR="00D667F1" w:rsidRDefault="00D667F1">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DB01F" w14:textId="77777777" w:rsidR="005E2956" w:rsidRDefault="005E2956" w:rsidP="006C7309">
      <w:pPr>
        <w:spacing w:line="240" w:lineRule="auto"/>
      </w:pPr>
      <w:r>
        <w:separator/>
      </w:r>
    </w:p>
  </w:endnote>
  <w:endnote w:type="continuationSeparator" w:id="0">
    <w:p w14:paraId="75904D88" w14:textId="77777777" w:rsidR="005E2956" w:rsidRDefault="005E2956"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C912F" w14:textId="77777777" w:rsidR="005E2956" w:rsidRDefault="005E2956" w:rsidP="006C7309">
      <w:pPr>
        <w:spacing w:line="240" w:lineRule="auto"/>
      </w:pPr>
      <w:r>
        <w:separator/>
      </w:r>
    </w:p>
  </w:footnote>
  <w:footnote w:type="continuationSeparator" w:id="0">
    <w:p w14:paraId="5B3D826F" w14:textId="77777777" w:rsidR="005E2956" w:rsidRDefault="005E2956" w:rsidP="006C7309">
      <w:pPr>
        <w:spacing w:line="240" w:lineRule="auto"/>
      </w:pPr>
      <w:r>
        <w:continuationSeparator/>
      </w:r>
    </w:p>
  </w:footnote>
  <w:footnote w:id="1">
    <w:p w14:paraId="073943A1" w14:textId="0E9731C3" w:rsidR="00D667F1" w:rsidRPr="00304E17" w:rsidRDefault="00D667F1">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1F73F94F" w14:textId="77777777" w:rsidR="00D667F1" w:rsidRPr="007E20F3" w:rsidRDefault="00D667F1"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236CBC7A" w14:textId="77777777" w:rsidR="00D667F1" w:rsidRPr="00214B10" w:rsidRDefault="00D667F1" w:rsidP="00E40B78">
      <w:pPr>
        <w:pStyle w:val="Fotnotstext"/>
      </w:pPr>
      <w:ins w:id="80" w:author="Stefan Bjornander" w:date="2015-04-26T09:28:00Z">
        <w:r>
          <w:rPr>
            <w:rStyle w:val="Fotnotsreferens"/>
          </w:rPr>
          <w:footnoteRef/>
        </w:r>
        <w:r>
          <w:t xml:space="preserve"> In other </w:t>
        </w:r>
      </w:ins>
      <w:ins w:id="81" w:author="Stefan Bjornander" w:date="2015-04-26T09:29:00Z">
        <w:r>
          <w:t>languages</w:t>
        </w:r>
      </w:ins>
      <w:ins w:id="82" w:author="Stefan Bjornander" w:date="2015-04-26T09:41:00Z">
        <w:r>
          <w:t>,</w:t>
        </w:r>
      </w:ins>
      <w:ins w:id="83" w:author="Stefan Bjornander" w:date="2015-04-26T09:28:00Z">
        <w:r>
          <w:t xml:space="preserve"> </w:t>
        </w:r>
      </w:ins>
      <w:ins w:id="84" w:author="Stefan Bjornander" w:date="2015-04-26T09:41:00Z">
        <w:r>
          <w:t xml:space="preserve">which syntax includes </w:t>
        </w:r>
      </w:ins>
      <w:ins w:id="85" w:author="Stefan Bjornander" w:date="2015-04-26T09:28:00Z">
        <w:r>
          <w:t xml:space="preserve">the keyword </w:t>
        </w:r>
        <w:r w:rsidRPr="00D65900">
          <w:rPr>
            <w:rStyle w:val="CodeInText"/>
            <w:rPrChange w:id="86" w:author="Stefan Bjornander" w:date="2015-04-26T09:29:00Z">
              <w:rPr/>
            </w:rPrChange>
          </w:rPr>
          <w:t>then</w:t>
        </w:r>
        <w:r>
          <w:t xml:space="preserve">, it is </w:t>
        </w:r>
      </w:ins>
      <w:ins w:id="87" w:author="Stefan Bjornander" w:date="2015-04-26T09:29:00Z">
        <w:r>
          <w:t xml:space="preserve">called </w:t>
        </w:r>
      </w:ins>
      <w:ins w:id="88" w:author="Stefan Bjornander" w:date="2015-04-26T09:28:00Z">
        <w:r>
          <w:t xml:space="preserve">as the </w:t>
        </w:r>
        <w:r w:rsidRPr="00D65900">
          <w:rPr>
            <w:rStyle w:val="CodeInText"/>
            <w:rPrChange w:id="89" w:author="Stefan Bjornander" w:date="2015-04-26T09:29:00Z">
              <w:rPr/>
            </w:rPrChange>
          </w:rPr>
          <w:t>if-then-els</w:t>
        </w:r>
      </w:ins>
      <w:ins w:id="90" w:author="Stefan Bjornander" w:date="2015-04-26T09:29:00Z">
        <w:r w:rsidRPr="00D65900">
          <w:rPr>
            <w:rStyle w:val="CodeInText"/>
            <w:rPrChange w:id="91" w:author="Stefan Bjornander" w:date="2015-04-26T09:29:00Z">
              <w:rPr/>
            </w:rPrChange>
          </w:rPr>
          <w:t>e</w:t>
        </w:r>
        <w:r>
          <w:t xml:space="preserve"> problem.</w:t>
        </w:r>
      </w:ins>
    </w:p>
  </w:footnote>
  <w:footnote w:id="4">
    <w:p w14:paraId="1D8765FF" w14:textId="77777777" w:rsidR="00D667F1" w:rsidRPr="007E20F3" w:rsidRDefault="00D667F1" w:rsidP="00E40B78">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5">
    <w:p w14:paraId="6E609AA9" w14:textId="170C83A3" w:rsidR="00D667F1" w:rsidRPr="00E01F3C" w:rsidRDefault="00D667F1" w:rsidP="00E40B78">
      <w:pPr>
        <w:pStyle w:val="Fotnotstext"/>
      </w:pPr>
      <w:r>
        <w:rPr>
          <w:rStyle w:val="Fotnotsreferens"/>
        </w:rPr>
        <w:footnoteRef/>
      </w:r>
      <w:r>
        <w:t xml:space="preserve"> </w:t>
      </w:r>
      <w:r w:rsidRPr="00BD4B2D">
        <w:t xml:space="preserve">As we all know, goto has no place in well-structurated programs. </w:t>
      </w:r>
      <w:r w:rsidRPr="00CC64B1">
        <w:t xml:space="preserve">Labels and goto are included in the language of historical reasons only. </w:t>
      </w:r>
      <w:r w:rsidRPr="00E01F3C">
        <w:t>Mo</w:t>
      </w:r>
      <w:r>
        <w:t xml:space="preserve">re recent </w:t>
      </w:r>
      <w:r w:rsidRPr="00E01F3C">
        <w:t>languages, such as Java, have omitted goto.</w:t>
      </w:r>
    </w:p>
  </w:footnote>
  <w:footnote w:id="6">
    <w:p w14:paraId="0B1A39FD" w14:textId="77777777" w:rsidR="00D667F1" w:rsidRDefault="00D667F1" w:rsidP="00E40B78">
      <w:r>
        <w:rPr>
          <w:rStyle w:val="Fotnotsreferens"/>
        </w:rPr>
        <w:footnoteRef/>
      </w:r>
      <w:r>
        <w:t xml:space="preserve"> An </w:t>
      </w:r>
      <w:r w:rsidRPr="00826D9F">
        <w:rPr>
          <w:rStyle w:val="CodeInText"/>
        </w:rPr>
        <w:t>extra</w:t>
      </w:r>
      <w:r>
        <w:t xml:space="preserve"> parameter in an elliptic function call is a parameter that is not defined in the regular parameter list, but rather added as a result of the elliptic status. For instance, in the </w:t>
      </w:r>
      <w:r w:rsidRPr="002F2A65">
        <w:rPr>
          <w:rStyle w:val="CodeInText"/>
        </w:rPr>
        <w:t>printf</w:t>
      </w:r>
      <w:r>
        <w:t xml:space="preserve"> call below only the format string </w:t>
      </w:r>
      <w:r w:rsidRPr="004D01FF">
        <w:rPr>
          <w:rStyle w:val="CodeInText"/>
        </w:rPr>
        <w:t>"int: %i, double %f"</w:t>
      </w:r>
      <w:r>
        <w:t xml:space="preserve"> is a regular parameter, </w:t>
      </w:r>
      <w:r w:rsidRPr="004D01FF">
        <w:rPr>
          <w:rStyle w:val="CodeInText"/>
        </w:rPr>
        <w:t>123</w:t>
      </w:r>
      <w:r>
        <w:t xml:space="preserve"> and </w:t>
      </w:r>
      <w:r w:rsidRPr="004D01FF">
        <w:rPr>
          <w:rStyle w:val="CodeInText"/>
        </w:rPr>
        <w:t xml:space="preserve">23.45 </w:t>
      </w:r>
      <w:r>
        <w:t>are extra parameters.</w:t>
      </w:r>
    </w:p>
    <w:p w14:paraId="082F444E" w14:textId="77777777" w:rsidR="00D667F1" w:rsidRPr="006646C9" w:rsidRDefault="00D667F1" w:rsidP="00E40B78">
      <w:pPr>
        <w:pStyle w:val="Code"/>
      </w:pPr>
      <w:r>
        <w:t>printf("int: %i, double %f", 123, 23.45);</w:t>
      </w:r>
    </w:p>
  </w:footnote>
  <w:footnote w:id="7">
    <w:p w14:paraId="185C09F4" w14:textId="77777777" w:rsidR="00D667F1" w:rsidRPr="00D93CD3" w:rsidRDefault="00D667F1" w:rsidP="00E40B78">
      <w:pPr>
        <w:pStyle w:val="Fotnotstext"/>
      </w:pPr>
      <w:r>
        <w:rPr>
          <w:rStyle w:val="Fotnotsreferens"/>
        </w:rPr>
        <w:footnoteRef/>
      </w:r>
      <w:r>
        <w:t xml:space="preserve"> This means that is </w:t>
      </w:r>
      <w:r w:rsidRPr="00D93CD3">
        <w:t xml:space="preserve">both operands are integral of the same size, </w:t>
      </w:r>
      <w:r>
        <w:t>with one signed and the other unsigned, the signed value is converted to the unsigned type, and the resulting type is the unsigned type.</w:t>
      </w:r>
    </w:p>
  </w:footnote>
  <w:footnote w:id="8">
    <w:p w14:paraId="197FA412" w14:textId="26EF7DA7" w:rsidR="00D667F1" w:rsidRPr="0041681A" w:rsidRDefault="00D667F1">
      <w:pPr>
        <w:pStyle w:val="Fotnotstext"/>
      </w:pPr>
      <w:r>
        <w:rPr>
          <w:rStyle w:val="Fotnotsreferens"/>
        </w:rPr>
        <w:footnoteRef/>
      </w:r>
      <w:r>
        <w:t xml:space="preserve"> This due to historical reasons. In the early versions of C, there was no </w:t>
      </w:r>
      <w:r w:rsidRPr="0041681A">
        <w:rPr>
          <w:rStyle w:val="CodeInText0"/>
        </w:rPr>
        <w:t>void</w:t>
      </w:r>
      <w:r>
        <w:t xml:space="preserve"> type. Instead, </w:t>
      </w:r>
      <w:r w:rsidRPr="0041681A">
        <w:rPr>
          <w:rStyle w:val="CodeInText0"/>
        </w:rPr>
        <w:t>char</w:t>
      </w:r>
      <w:r>
        <w:t xml:space="preserve"> was used a generic type in pointer expressions. Therefore, it was (and still is) important that a char always holds one byte.</w:t>
      </w:r>
    </w:p>
  </w:footnote>
  <w:footnote w:id="9">
    <w:p w14:paraId="75356EFC" w14:textId="4C325F93" w:rsidR="00D667F1" w:rsidRPr="008A39BB" w:rsidRDefault="00D667F1">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10">
    <w:p w14:paraId="10319273" w14:textId="77777777" w:rsidR="00D667F1" w:rsidRPr="00DB458B" w:rsidRDefault="00D667F1"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11">
    <w:p w14:paraId="58CBFD86" w14:textId="142C982A" w:rsidR="00D667F1" w:rsidRDefault="00D667F1"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D667F1" w:rsidRPr="00DB458B" w:rsidRDefault="00D667F1">
      <w:pPr>
        <w:pStyle w:val="Fotnotstext"/>
      </w:pPr>
    </w:p>
  </w:footnote>
  <w:footnote w:id="12">
    <w:p w14:paraId="6F2CD1AD" w14:textId="01D73667" w:rsidR="00D667F1" w:rsidRPr="00615CDB" w:rsidRDefault="00D667F1">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3">
    <w:p w14:paraId="2574BD6E" w14:textId="77777777" w:rsidR="00D667F1" w:rsidRPr="00725EAE" w:rsidRDefault="00D667F1"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4">
    <w:p w14:paraId="0A93E7E0" w14:textId="77777777" w:rsidR="00D667F1" w:rsidRPr="00B4576D" w:rsidRDefault="00D667F1"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5">
    <w:p w14:paraId="673337B7" w14:textId="77777777" w:rsidR="00D667F1" w:rsidRPr="00080A22" w:rsidRDefault="00D667F1"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6">
    <w:p w14:paraId="32ED624A" w14:textId="4172F58C" w:rsidR="00D667F1" w:rsidRDefault="00D667F1"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D667F1" w:rsidRDefault="00D667F1" w:rsidP="00E80032">
      <w:pPr>
        <w:pStyle w:val="Code"/>
      </w:pPr>
      <w:r>
        <w:t>#define BOOL int</w:t>
      </w:r>
    </w:p>
    <w:p w14:paraId="5A8A6026" w14:textId="77777777" w:rsidR="00D667F1" w:rsidRDefault="00D667F1" w:rsidP="00E80032">
      <w:pPr>
        <w:pStyle w:val="Code"/>
      </w:pPr>
      <w:r>
        <w:t>#define TRUE 1</w:t>
      </w:r>
    </w:p>
    <w:p w14:paraId="09976B6C" w14:textId="77777777" w:rsidR="00D667F1" w:rsidRPr="00BF232B" w:rsidRDefault="00D667F1" w:rsidP="00E80032">
      <w:pPr>
        <w:pStyle w:val="Code"/>
      </w:pPr>
      <w:r>
        <w:t>#define FALSE 0</w:t>
      </w:r>
    </w:p>
  </w:footnote>
  <w:footnote w:id="17">
    <w:p w14:paraId="1100CB01" w14:textId="77777777" w:rsidR="00D667F1" w:rsidRDefault="00D667F1"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8">
    <w:p w14:paraId="6678A4C0" w14:textId="77777777" w:rsidR="00D667F1" w:rsidRDefault="00D667F1" w:rsidP="00E80032">
      <w:r>
        <w:rPr>
          <w:rStyle w:val="Fotnotsreferens"/>
        </w:rPr>
        <w:footnoteRef/>
      </w:r>
      <w:r>
        <w:t xml:space="preserve"> Depending of the compiler and its warning level settings.</w:t>
      </w:r>
    </w:p>
  </w:footnote>
  <w:footnote w:id="19">
    <w:p w14:paraId="3D554D37" w14:textId="77777777" w:rsidR="00D667F1" w:rsidRPr="004679D4" w:rsidRDefault="00D667F1"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20">
    <w:p w14:paraId="0C800D4D" w14:textId="77777777" w:rsidR="00D667F1" w:rsidRPr="00C03AB7" w:rsidRDefault="00D667F1"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21">
    <w:p w14:paraId="278B000B" w14:textId="77777777" w:rsidR="00D667F1" w:rsidRPr="000C5114" w:rsidRDefault="00D667F1"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22">
    <w:p w14:paraId="1A8D5AE6" w14:textId="77777777" w:rsidR="00D667F1" w:rsidRPr="002343ED" w:rsidRDefault="00D667F1"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3">
    <w:p w14:paraId="3BE4E62C" w14:textId="77777777" w:rsidR="00D667F1" w:rsidRDefault="00D667F1" w:rsidP="00E80032">
      <w:r>
        <w:rPr>
          <w:rStyle w:val="Fotnotsreferens"/>
        </w:rPr>
        <w:footnoteRef/>
      </w:r>
      <w:r>
        <w:t xml:space="preserve"> However, we have no knowledge about the actual address; it may be 10,000 or anything else.</w:t>
      </w:r>
    </w:p>
  </w:footnote>
  <w:footnote w:id="24">
    <w:p w14:paraId="575EFDCD" w14:textId="77777777" w:rsidR="00D667F1" w:rsidRPr="009B0162" w:rsidRDefault="00D667F1" w:rsidP="00E80032">
      <w:r>
        <w:rPr>
          <w:rStyle w:val="Fotnotsreferens"/>
        </w:rPr>
        <w:footnoteRef/>
      </w:r>
      <w:r w:rsidRPr="009B0162">
        <w:t xml:space="preserve"> In C++, the ampersand is also used</w:t>
      </w:r>
      <w:r>
        <w:t xml:space="preserve"> to define references variables, which are not included in C.</w:t>
      </w:r>
    </w:p>
  </w:footnote>
  <w:footnote w:id="25">
    <w:p w14:paraId="723B76D0" w14:textId="77777777" w:rsidR="00D667F1" w:rsidRDefault="00D667F1"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6">
    <w:p w14:paraId="6E4A057E" w14:textId="77777777" w:rsidR="00D667F1" w:rsidRDefault="00D667F1"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7">
    <w:p w14:paraId="28C19D66" w14:textId="77777777" w:rsidR="00D667F1" w:rsidRPr="00E554CC" w:rsidRDefault="00D667F1"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8">
    <w:p w14:paraId="26C017D1" w14:textId="77777777" w:rsidR="00D667F1" w:rsidRPr="00391B01" w:rsidRDefault="00D667F1"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9">
    <w:p w14:paraId="325E6486" w14:textId="77777777" w:rsidR="00D667F1" w:rsidRDefault="00D667F1"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30">
    <w:p w14:paraId="6A4339FA" w14:textId="77777777" w:rsidR="00D667F1" w:rsidRDefault="00D667F1"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31">
    <w:p w14:paraId="301408BC" w14:textId="77777777" w:rsidR="00D667F1" w:rsidRDefault="00D667F1" w:rsidP="00E80032">
      <w:r>
        <w:rPr>
          <w:rStyle w:val="Fotnotsreferens"/>
        </w:rPr>
        <w:footnoteRef/>
      </w:r>
      <w:r>
        <w:t xml:space="preserve"> There is no rational explanation, just accept it.</w:t>
      </w:r>
    </w:p>
  </w:footnote>
  <w:footnote w:id="32">
    <w:p w14:paraId="0B9FD0C4" w14:textId="77777777" w:rsidR="00D667F1" w:rsidRDefault="00D667F1"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3">
    <w:p w14:paraId="0D18B916" w14:textId="77777777" w:rsidR="00D667F1" w:rsidRPr="00EF01A1" w:rsidRDefault="00D667F1"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4">
    <w:p w14:paraId="08813838" w14:textId="77777777" w:rsidR="00D667F1" w:rsidRPr="008655EC" w:rsidRDefault="00D667F1"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1"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15:restartNumberingAfterBreak="0">
    <w:nsid w:val="3240777C"/>
    <w:multiLevelType w:val="multilevel"/>
    <w:tmpl w:val="A164F7E6"/>
    <w:numStyleLink w:val="Heading"/>
  </w:abstractNum>
  <w:abstractNum w:abstractNumId="45"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7"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1"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3E61B8E"/>
    <w:multiLevelType w:val="multilevel"/>
    <w:tmpl w:val="A164F7E6"/>
    <w:numStyleLink w:val="Heading"/>
  </w:abstractNum>
  <w:abstractNum w:abstractNumId="53"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5"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5"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9"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68915423"/>
    <w:multiLevelType w:val="multilevel"/>
    <w:tmpl w:val="A164F7E6"/>
    <w:numStyleLink w:val="Heading"/>
  </w:abstractNum>
  <w:abstractNum w:abstractNumId="74"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692B52DB"/>
    <w:multiLevelType w:val="multilevel"/>
    <w:tmpl w:val="A164F7E6"/>
    <w:numStyleLink w:val="Heading"/>
  </w:abstractNum>
  <w:abstractNum w:abstractNumId="76"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2"/>
  </w:num>
  <w:num w:numId="2">
    <w:abstractNumId w:val="51"/>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6"/>
  </w:num>
  <w:num w:numId="7">
    <w:abstractNumId w:val="52"/>
  </w:num>
  <w:num w:numId="8">
    <w:abstractNumId w:val="75"/>
  </w:num>
  <w:num w:numId="9">
    <w:abstractNumId w:val="44"/>
  </w:num>
  <w:num w:numId="10">
    <w:abstractNumId w:val="34"/>
  </w:num>
  <w:num w:numId="11">
    <w:abstractNumId w:val="73"/>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1"/>
  </w:num>
  <w:num w:numId="31">
    <w:abstractNumId w:val="12"/>
  </w:num>
  <w:num w:numId="32">
    <w:abstractNumId w:val="83"/>
  </w:num>
  <w:num w:numId="33">
    <w:abstractNumId w:val="53"/>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39"/>
  </w:num>
  <w:num w:numId="43">
    <w:abstractNumId w:val="40"/>
  </w:num>
  <w:num w:numId="44">
    <w:abstractNumId w:val="68"/>
  </w:num>
  <w:num w:numId="45">
    <w:abstractNumId w:val="74"/>
  </w:num>
  <w:num w:numId="46">
    <w:abstractNumId w:val="46"/>
  </w:num>
  <w:num w:numId="47">
    <w:abstractNumId w:val="57"/>
  </w:num>
  <w:num w:numId="48">
    <w:abstractNumId w:val="11"/>
  </w:num>
  <w:num w:numId="49">
    <w:abstractNumId w:val="16"/>
  </w:num>
  <w:num w:numId="50">
    <w:abstractNumId w:val="50"/>
  </w:num>
  <w:num w:numId="51">
    <w:abstractNumId w:val="10"/>
  </w:num>
  <w:num w:numId="52">
    <w:abstractNumId w:val="80"/>
  </w:num>
  <w:num w:numId="53">
    <w:abstractNumId w:val="70"/>
  </w:num>
  <w:num w:numId="54">
    <w:abstractNumId w:val="29"/>
  </w:num>
  <w:num w:numId="55">
    <w:abstractNumId w:val="60"/>
  </w:num>
  <w:num w:numId="56">
    <w:abstractNumId w:val="17"/>
  </w:num>
  <w:num w:numId="57">
    <w:abstractNumId w:val="76"/>
  </w:num>
  <w:num w:numId="58">
    <w:abstractNumId w:val="32"/>
  </w:num>
  <w:num w:numId="59">
    <w:abstractNumId w:val="15"/>
  </w:num>
  <w:num w:numId="60">
    <w:abstractNumId w:val="54"/>
  </w:num>
  <w:num w:numId="61">
    <w:abstractNumId w:val="54"/>
    <w:lvlOverride w:ilvl="0">
      <w:startOverride w:val="1"/>
    </w:lvlOverride>
  </w:num>
  <w:num w:numId="62">
    <w:abstractNumId w:val="54"/>
    <w:lvlOverride w:ilvl="0">
      <w:startOverride w:val="1"/>
    </w:lvlOverride>
  </w:num>
  <w:num w:numId="63">
    <w:abstractNumId w:val="54"/>
    <w:lvlOverride w:ilvl="0">
      <w:startOverride w:val="1"/>
    </w:lvlOverride>
  </w:num>
  <w:num w:numId="64">
    <w:abstractNumId w:val="54"/>
    <w:lvlOverride w:ilvl="0">
      <w:startOverride w:val="1"/>
    </w:lvlOverride>
  </w:num>
  <w:num w:numId="65">
    <w:abstractNumId w:val="31"/>
  </w:num>
  <w:num w:numId="66">
    <w:abstractNumId w:val="43"/>
  </w:num>
  <w:num w:numId="67">
    <w:abstractNumId w:val="25"/>
  </w:num>
  <w:num w:numId="68">
    <w:abstractNumId w:val="81"/>
  </w:num>
  <w:num w:numId="69">
    <w:abstractNumId w:val="36"/>
  </w:num>
  <w:num w:numId="70">
    <w:abstractNumId w:val="23"/>
  </w:num>
  <w:num w:numId="71">
    <w:abstractNumId w:val="72"/>
  </w:num>
  <w:num w:numId="72">
    <w:abstractNumId w:val="22"/>
  </w:num>
  <w:num w:numId="73">
    <w:abstractNumId w:val="67"/>
  </w:num>
  <w:num w:numId="74">
    <w:abstractNumId w:val="45"/>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2"/>
  </w:num>
  <w:num w:numId="81">
    <w:abstractNumId w:val="64"/>
  </w:num>
  <w:num w:numId="82">
    <w:abstractNumId w:val="55"/>
  </w:num>
  <w:num w:numId="83">
    <w:abstractNumId w:val="59"/>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8"/>
  </w:num>
  <w:num w:numId="88">
    <w:abstractNumId w:val="79"/>
  </w:num>
  <w:num w:numId="89">
    <w:abstractNumId w:val="65"/>
  </w:num>
  <w:num w:numId="90">
    <w:abstractNumId w:val="77"/>
  </w:num>
  <w:num w:numId="91">
    <w:abstractNumId w:val="18"/>
  </w:num>
  <w:num w:numId="92">
    <w:abstractNumId w:val="21"/>
  </w:num>
  <w:num w:numId="93">
    <w:abstractNumId w:val="47"/>
  </w:num>
  <w:num w:numId="94">
    <w:abstractNumId w:val="14"/>
  </w:num>
  <w:num w:numId="95">
    <w:abstractNumId w:val="37"/>
  </w:num>
  <w:num w:numId="96">
    <w:abstractNumId w:val="49"/>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9"/>
  </w:num>
  <w:num w:numId="100">
    <w:abstractNumId w:val="66"/>
  </w:num>
  <w:num w:numId="101">
    <w:abstractNumId w:val="63"/>
  </w:num>
  <w:num w:numId="102">
    <w:abstractNumId w:val="82"/>
  </w:num>
  <w:num w:numId="103">
    <w:abstractNumId w:val="30"/>
  </w:num>
  <w:num w:numId="104">
    <w:abstractNumId w:val="41"/>
  </w:num>
  <w:num w:numId="105">
    <w:abstractNumId w:val="19"/>
  </w:num>
  <w:num w:numId="106">
    <w:abstractNumId w:val="61"/>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8"/>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8"/>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89"/>
    <w:rsid w:val="00000353"/>
    <w:rsid w:val="00000B70"/>
    <w:rsid w:val="000017EA"/>
    <w:rsid w:val="00001BB3"/>
    <w:rsid w:val="00001C15"/>
    <w:rsid w:val="00001E36"/>
    <w:rsid w:val="000020DA"/>
    <w:rsid w:val="000021D1"/>
    <w:rsid w:val="00002339"/>
    <w:rsid w:val="00002B58"/>
    <w:rsid w:val="00002E90"/>
    <w:rsid w:val="00002FAB"/>
    <w:rsid w:val="0000321D"/>
    <w:rsid w:val="000034F8"/>
    <w:rsid w:val="00003E25"/>
    <w:rsid w:val="00003EAB"/>
    <w:rsid w:val="00003FF8"/>
    <w:rsid w:val="00004365"/>
    <w:rsid w:val="0000456E"/>
    <w:rsid w:val="00004668"/>
    <w:rsid w:val="00004EF0"/>
    <w:rsid w:val="00004FC8"/>
    <w:rsid w:val="00004FDA"/>
    <w:rsid w:val="00005338"/>
    <w:rsid w:val="000055AD"/>
    <w:rsid w:val="00005D04"/>
    <w:rsid w:val="00005E54"/>
    <w:rsid w:val="000065B8"/>
    <w:rsid w:val="000066DB"/>
    <w:rsid w:val="00006FA7"/>
    <w:rsid w:val="00007328"/>
    <w:rsid w:val="00007B83"/>
    <w:rsid w:val="00007CBE"/>
    <w:rsid w:val="00007F9D"/>
    <w:rsid w:val="000101FD"/>
    <w:rsid w:val="00010401"/>
    <w:rsid w:val="0001065C"/>
    <w:rsid w:val="00010727"/>
    <w:rsid w:val="00010A99"/>
    <w:rsid w:val="00010E0C"/>
    <w:rsid w:val="00011163"/>
    <w:rsid w:val="000113C3"/>
    <w:rsid w:val="0001147E"/>
    <w:rsid w:val="000114DE"/>
    <w:rsid w:val="0001196C"/>
    <w:rsid w:val="000119FA"/>
    <w:rsid w:val="00011CD9"/>
    <w:rsid w:val="00012070"/>
    <w:rsid w:val="0001211C"/>
    <w:rsid w:val="00012206"/>
    <w:rsid w:val="000124C9"/>
    <w:rsid w:val="000124EE"/>
    <w:rsid w:val="0001265B"/>
    <w:rsid w:val="000126E8"/>
    <w:rsid w:val="00012801"/>
    <w:rsid w:val="0001280A"/>
    <w:rsid w:val="00012DC6"/>
    <w:rsid w:val="00013036"/>
    <w:rsid w:val="000130ED"/>
    <w:rsid w:val="0001328A"/>
    <w:rsid w:val="00013595"/>
    <w:rsid w:val="00013862"/>
    <w:rsid w:val="00013A1B"/>
    <w:rsid w:val="00013A38"/>
    <w:rsid w:val="00013A4B"/>
    <w:rsid w:val="00013B7A"/>
    <w:rsid w:val="000142C3"/>
    <w:rsid w:val="00014496"/>
    <w:rsid w:val="00014A5F"/>
    <w:rsid w:val="00014CA4"/>
    <w:rsid w:val="00014E2E"/>
    <w:rsid w:val="00014EFB"/>
    <w:rsid w:val="000152DB"/>
    <w:rsid w:val="00015967"/>
    <w:rsid w:val="00015AA9"/>
    <w:rsid w:val="00015FBE"/>
    <w:rsid w:val="000169BF"/>
    <w:rsid w:val="00016BB2"/>
    <w:rsid w:val="00017088"/>
    <w:rsid w:val="000175DB"/>
    <w:rsid w:val="00017A47"/>
    <w:rsid w:val="00017A89"/>
    <w:rsid w:val="000207E8"/>
    <w:rsid w:val="00020850"/>
    <w:rsid w:val="00020F00"/>
    <w:rsid w:val="00021034"/>
    <w:rsid w:val="00021505"/>
    <w:rsid w:val="000216A5"/>
    <w:rsid w:val="00021816"/>
    <w:rsid w:val="00021D2C"/>
    <w:rsid w:val="00021F24"/>
    <w:rsid w:val="0002237B"/>
    <w:rsid w:val="00022605"/>
    <w:rsid w:val="00022A0D"/>
    <w:rsid w:val="00022A95"/>
    <w:rsid w:val="00022C3D"/>
    <w:rsid w:val="00022E21"/>
    <w:rsid w:val="00022EA0"/>
    <w:rsid w:val="00022FD6"/>
    <w:rsid w:val="000231B9"/>
    <w:rsid w:val="00023AC8"/>
    <w:rsid w:val="00024E63"/>
    <w:rsid w:val="00025702"/>
    <w:rsid w:val="00025A3B"/>
    <w:rsid w:val="00025DC4"/>
    <w:rsid w:val="00025F74"/>
    <w:rsid w:val="000261CE"/>
    <w:rsid w:val="000261D3"/>
    <w:rsid w:val="00026363"/>
    <w:rsid w:val="00026C95"/>
    <w:rsid w:val="000270B0"/>
    <w:rsid w:val="00027242"/>
    <w:rsid w:val="000273DB"/>
    <w:rsid w:val="0002788B"/>
    <w:rsid w:val="00027F3B"/>
    <w:rsid w:val="00027FFA"/>
    <w:rsid w:val="00030177"/>
    <w:rsid w:val="0003018C"/>
    <w:rsid w:val="0003020D"/>
    <w:rsid w:val="000309CA"/>
    <w:rsid w:val="00030B86"/>
    <w:rsid w:val="00031075"/>
    <w:rsid w:val="00031192"/>
    <w:rsid w:val="000318A7"/>
    <w:rsid w:val="00031E31"/>
    <w:rsid w:val="000321BC"/>
    <w:rsid w:val="00032455"/>
    <w:rsid w:val="00032A61"/>
    <w:rsid w:val="00032DD9"/>
    <w:rsid w:val="00033301"/>
    <w:rsid w:val="00033413"/>
    <w:rsid w:val="000335A6"/>
    <w:rsid w:val="00033D59"/>
    <w:rsid w:val="0003423F"/>
    <w:rsid w:val="000342D3"/>
    <w:rsid w:val="000345FB"/>
    <w:rsid w:val="0003475B"/>
    <w:rsid w:val="00034DC5"/>
    <w:rsid w:val="00034E3B"/>
    <w:rsid w:val="00035354"/>
    <w:rsid w:val="000356D0"/>
    <w:rsid w:val="00035A05"/>
    <w:rsid w:val="000363D0"/>
    <w:rsid w:val="0003696C"/>
    <w:rsid w:val="00036BC6"/>
    <w:rsid w:val="00036C5E"/>
    <w:rsid w:val="0003716F"/>
    <w:rsid w:val="0003772E"/>
    <w:rsid w:val="0003781A"/>
    <w:rsid w:val="00037E52"/>
    <w:rsid w:val="00037FA3"/>
    <w:rsid w:val="0004017A"/>
    <w:rsid w:val="000401A0"/>
    <w:rsid w:val="000405F3"/>
    <w:rsid w:val="00040B04"/>
    <w:rsid w:val="00040D85"/>
    <w:rsid w:val="00040E1B"/>
    <w:rsid w:val="00040FCB"/>
    <w:rsid w:val="000410EF"/>
    <w:rsid w:val="00041B7E"/>
    <w:rsid w:val="00042170"/>
    <w:rsid w:val="0004221B"/>
    <w:rsid w:val="000428CE"/>
    <w:rsid w:val="00042B76"/>
    <w:rsid w:val="00042CA4"/>
    <w:rsid w:val="00042E18"/>
    <w:rsid w:val="00042F0F"/>
    <w:rsid w:val="00043157"/>
    <w:rsid w:val="00043F2B"/>
    <w:rsid w:val="0004451D"/>
    <w:rsid w:val="0004497F"/>
    <w:rsid w:val="00044D40"/>
    <w:rsid w:val="00044EE3"/>
    <w:rsid w:val="000451A1"/>
    <w:rsid w:val="000451FE"/>
    <w:rsid w:val="000454C9"/>
    <w:rsid w:val="000457B4"/>
    <w:rsid w:val="00045818"/>
    <w:rsid w:val="00045C01"/>
    <w:rsid w:val="00045C21"/>
    <w:rsid w:val="00045DDB"/>
    <w:rsid w:val="000460CE"/>
    <w:rsid w:val="00046452"/>
    <w:rsid w:val="0004678D"/>
    <w:rsid w:val="000467E2"/>
    <w:rsid w:val="00046F12"/>
    <w:rsid w:val="00047202"/>
    <w:rsid w:val="00047213"/>
    <w:rsid w:val="00047B2C"/>
    <w:rsid w:val="00047DD2"/>
    <w:rsid w:val="00047EFA"/>
    <w:rsid w:val="00050041"/>
    <w:rsid w:val="00050290"/>
    <w:rsid w:val="000503DF"/>
    <w:rsid w:val="000506A6"/>
    <w:rsid w:val="00051199"/>
    <w:rsid w:val="000512C4"/>
    <w:rsid w:val="000515AC"/>
    <w:rsid w:val="000517D7"/>
    <w:rsid w:val="00051C77"/>
    <w:rsid w:val="00051D0F"/>
    <w:rsid w:val="0005200B"/>
    <w:rsid w:val="00052505"/>
    <w:rsid w:val="0005253C"/>
    <w:rsid w:val="0005268A"/>
    <w:rsid w:val="00053085"/>
    <w:rsid w:val="000532D2"/>
    <w:rsid w:val="00053575"/>
    <w:rsid w:val="00053769"/>
    <w:rsid w:val="00054063"/>
    <w:rsid w:val="000541B5"/>
    <w:rsid w:val="00054782"/>
    <w:rsid w:val="00054A9B"/>
    <w:rsid w:val="00054F67"/>
    <w:rsid w:val="0005523D"/>
    <w:rsid w:val="00055356"/>
    <w:rsid w:val="000556A8"/>
    <w:rsid w:val="00055789"/>
    <w:rsid w:val="000563A7"/>
    <w:rsid w:val="00056424"/>
    <w:rsid w:val="000567B3"/>
    <w:rsid w:val="00056BC2"/>
    <w:rsid w:val="00056FBA"/>
    <w:rsid w:val="00057378"/>
    <w:rsid w:val="00057613"/>
    <w:rsid w:val="00057667"/>
    <w:rsid w:val="00057CBB"/>
    <w:rsid w:val="000601A6"/>
    <w:rsid w:val="0006065D"/>
    <w:rsid w:val="00060727"/>
    <w:rsid w:val="000610D0"/>
    <w:rsid w:val="000611A6"/>
    <w:rsid w:val="00061261"/>
    <w:rsid w:val="0006127F"/>
    <w:rsid w:val="00061464"/>
    <w:rsid w:val="000617E6"/>
    <w:rsid w:val="00061C26"/>
    <w:rsid w:val="00062818"/>
    <w:rsid w:val="00062D3D"/>
    <w:rsid w:val="00063126"/>
    <w:rsid w:val="0006339C"/>
    <w:rsid w:val="000633F7"/>
    <w:rsid w:val="000635DD"/>
    <w:rsid w:val="00063876"/>
    <w:rsid w:val="00063891"/>
    <w:rsid w:val="00063AB3"/>
    <w:rsid w:val="00063CF1"/>
    <w:rsid w:val="00063DDD"/>
    <w:rsid w:val="00063EA2"/>
    <w:rsid w:val="00064098"/>
    <w:rsid w:val="000644C3"/>
    <w:rsid w:val="00064577"/>
    <w:rsid w:val="000648C8"/>
    <w:rsid w:val="00065CD4"/>
    <w:rsid w:val="0006600E"/>
    <w:rsid w:val="00066952"/>
    <w:rsid w:val="00066DB5"/>
    <w:rsid w:val="00066DED"/>
    <w:rsid w:val="00066E1B"/>
    <w:rsid w:val="000671A5"/>
    <w:rsid w:val="000675D8"/>
    <w:rsid w:val="00067BF7"/>
    <w:rsid w:val="0007022B"/>
    <w:rsid w:val="00070806"/>
    <w:rsid w:val="00070F69"/>
    <w:rsid w:val="0007119C"/>
    <w:rsid w:val="00071370"/>
    <w:rsid w:val="00072191"/>
    <w:rsid w:val="00072837"/>
    <w:rsid w:val="000728EC"/>
    <w:rsid w:val="00072A04"/>
    <w:rsid w:val="00073098"/>
    <w:rsid w:val="00073206"/>
    <w:rsid w:val="000735DB"/>
    <w:rsid w:val="00073C1A"/>
    <w:rsid w:val="00073CA8"/>
    <w:rsid w:val="0007407A"/>
    <w:rsid w:val="000753C8"/>
    <w:rsid w:val="0007573B"/>
    <w:rsid w:val="00075980"/>
    <w:rsid w:val="00075A36"/>
    <w:rsid w:val="00076203"/>
    <w:rsid w:val="00076367"/>
    <w:rsid w:val="000763E9"/>
    <w:rsid w:val="00076700"/>
    <w:rsid w:val="000768EE"/>
    <w:rsid w:val="00076A94"/>
    <w:rsid w:val="00076C9C"/>
    <w:rsid w:val="00076FAB"/>
    <w:rsid w:val="00077638"/>
    <w:rsid w:val="000776C7"/>
    <w:rsid w:val="00077789"/>
    <w:rsid w:val="0007789E"/>
    <w:rsid w:val="00077E43"/>
    <w:rsid w:val="00077E48"/>
    <w:rsid w:val="00077EE5"/>
    <w:rsid w:val="000803E9"/>
    <w:rsid w:val="000803FF"/>
    <w:rsid w:val="00080A6C"/>
    <w:rsid w:val="00080EF4"/>
    <w:rsid w:val="00081AA5"/>
    <w:rsid w:val="00081E1C"/>
    <w:rsid w:val="0008269B"/>
    <w:rsid w:val="00082B0D"/>
    <w:rsid w:val="00082D13"/>
    <w:rsid w:val="00084256"/>
    <w:rsid w:val="00084DDA"/>
    <w:rsid w:val="0008504C"/>
    <w:rsid w:val="00085DA1"/>
    <w:rsid w:val="000865C3"/>
    <w:rsid w:val="000866B0"/>
    <w:rsid w:val="00086850"/>
    <w:rsid w:val="00086D1E"/>
    <w:rsid w:val="0008741E"/>
    <w:rsid w:val="000874E7"/>
    <w:rsid w:val="00087B3E"/>
    <w:rsid w:val="00087BDD"/>
    <w:rsid w:val="0009011B"/>
    <w:rsid w:val="0009036F"/>
    <w:rsid w:val="00090C7E"/>
    <w:rsid w:val="00090F04"/>
    <w:rsid w:val="00090FD4"/>
    <w:rsid w:val="000911DD"/>
    <w:rsid w:val="0009128F"/>
    <w:rsid w:val="0009140F"/>
    <w:rsid w:val="000915A1"/>
    <w:rsid w:val="000915B5"/>
    <w:rsid w:val="000916C9"/>
    <w:rsid w:val="000916E8"/>
    <w:rsid w:val="00093020"/>
    <w:rsid w:val="000931C5"/>
    <w:rsid w:val="00093456"/>
    <w:rsid w:val="000936A9"/>
    <w:rsid w:val="000936E6"/>
    <w:rsid w:val="00093E77"/>
    <w:rsid w:val="00093ECC"/>
    <w:rsid w:val="00094023"/>
    <w:rsid w:val="000942C4"/>
    <w:rsid w:val="00094384"/>
    <w:rsid w:val="000950FD"/>
    <w:rsid w:val="0009519E"/>
    <w:rsid w:val="00095359"/>
    <w:rsid w:val="00095406"/>
    <w:rsid w:val="000959B5"/>
    <w:rsid w:val="00095A4B"/>
    <w:rsid w:val="00095E4F"/>
    <w:rsid w:val="00095F3F"/>
    <w:rsid w:val="0009639A"/>
    <w:rsid w:val="00096551"/>
    <w:rsid w:val="00096BD5"/>
    <w:rsid w:val="00096C4E"/>
    <w:rsid w:val="00097FF3"/>
    <w:rsid w:val="000A036D"/>
    <w:rsid w:val="000A073D"/>
    <w:rsid w:val="000A0865"/>
    <w:rsid w:val="000A0AD9"/>
    <w:rsid w:val="000A0BB2"/>
    <w:rsid w:val="000A13D4"/>
    <w:rsid w:val="000A1414"/>
    <w:rsid w:val="000A168C"/>
    <w:rsid w:val="000A2723"/>
    <w:rsid w:val="000A2F1F"/>
    <w:rsid w:val="000A2FCC"/>
    <w:rsid w:val="000A36AE"/>
    <w:rsid w:val="000A39F9"/>
    <w:rsid w:val="000A3C53"/>
    <w:rsid w:val="000A3CFE"/>
    <w:rsid w:val="000A3EF0"/>
    <w:rsid w:val="000A3F11"/>
    <w:rsid w:val="000A48FD"/>
    <w:rsid w:val="000A4A04"/>
    <w:rsid w:val="000A4A82"/>
    <w:rsid w:val="000A525D"/>
    <w:rsid w:val="000A5859"/>
    <w:rsid w:val="000A5AA6"/>
    <w:rsid w:val="000A5EB7"/>
    <w:rsid w:val="000A687C"/>
    <w:rsid w:val="000A6C5F"/>
    <w:rsid w:val="000A7340"/>
    <w:rsid w:val="000A7730"/>
    <w:rsid w:val="000A79F9"/>
    <w:rsid w:val="000A7A1D"/>
    <w:rsid w:val="000A7BA6"/>
    <w:rsid w:val="000A7CBF"/>
    <w:rsid w:val="000A7E3F"/>
    <w:rsid w:val="000B01EF"/>
    <w:rsid w:val="000B025F"/>
    <w:rsid w:val="000B05FB"/>
    <w:rsid w:val="000B094E"/>
    <w:rsid w:val="000B09DE"/>
    <w:rsid w:val="000B0AAA"/>
    <w:rsid w:val="000B107F"/>
    <w:rsid w:val="000B2001"/>
    <w:rsid w:val="000B22BB"/>
    <w:rsid w:val="000B244B"/>
    <w:rsid w:val="000B2AD1"/>
    <w:rsid w:val="000B2D59"/>
    <w:rsid w:val="000B4086"/>
    <w:rsid w:val="000B4600"/>
    <w:rsid w:val="000B4E53"/>
    <w:rsid w:val="000B5511"/>
    <w:rsid w:val="000B58AC"/>
    <w:rsid w:val="000B5A10"/>
    <w:rsid w:val="000B6C0A"/>
    <w:rsid w:val="000B6E1E"/>
    <w:rsid w:val="000B7A56"/>
    <w:rsid w:val="000C025E"/>
    <w:rsid w:val="000C08D3"/>
    <w:rsid w:val="000C08DE"/>
    <w:rsid w:val="000C0AC3"/>
    <w:rsid w:val="000C123E"/>
    <w:rsid w:val="000C13A0"/>
    <w:rsid w:val="000C198B"/>
    <w:rsid w:val="000C1A39"/>
    <w:rsid w:val="000C1BEC"/>
    <w:rsid w:val="000C1CF3"/>
    <w:rsid w:val="000C2418"/>
    <w:rsid w:val="000C2BEA"/>
    <w:rsid w:val="000C2E0A"/>
    <w:rsid w:val="000C2E46"/>
    <w:rsid w:val="000C3087"/>
    <w:rsid w:val="000C3467"/>
    <w:rsid w:val="000C3585"/>
    <w:rsid w:val="000C366C"/>
    <w:rsid w:val="000C4259"/>
    <w:rsid w:val="000C43C6"/>
    <w:rsid w:val="000C4746"/>
    <w:rsid w:val="000C4B7D"/>
    <w:rsid w:val="000C4BB4"/>
    <w:rsid w:val="000C4D44"/>
    <w:rsid w:val="000C51A1"/>
    <w:rsid w:val="000C523C"/>
    <w:rsid w:val="000C52D5"/>
    <w:rsid w:val="000C5414"/>
    <w:rsid w:val="000C54A8"/>
    <w:rsid w:val="000C553F"/>
    <w:rsid w:val="000C59B5"/>
    <w:rsid w:val="000C5A56"/>
    <w:rsid w:val="000C5D4A"/>
    <w:rsid w:val="000C6047"/>
    <w:rsid w:val="000C6576"/>
    <w:rsid w:val="000C6C9D"/>
    <w:rsid w:val="000C7770"/>
    <w:rsid w:val="000C7CA0"/>
    <w:rsid w:val="000D017D"/>
    <w:rsid w:val="000D034A"/>
    <w:rsid w:val="000D12E3"/>
    <w:rsid w:val="000D1306"/>
    <w:rsid w:val="000D1A16"/>
    <w:rsid w:val="000D23F2"/>
    <w:rsid w:val="000D2D72"/>
    <w:rsid w:val="000D3002"/>
    <w:rsid w:val="000D3429"/>
    <w:rsid w:val="000D3D38"/>
    <w:rsid w:val="000D3EE8"/>
    <w:rsid w:val="000D3FD0"/>
    <w:rsid w:val="000D4314"/>
    <w:rsid w:val="000D4846"/>
    <w:rsid w:val="000D4DA9"/>
    <w:rsid w:val="000D4EE8"/>
    <w:rsid w:val="000D5362"/>
    <w:rsid w:val="000D5682"/>
    <w:rsid w:val="000D56FD"/>
    <w:rsid w:val="000D572F"/>
    <w:rsid w:val="000D5DBE"/>
    <w:rsid w:val="000D5EA7"/>
    <w:rsid w:val="000D71B7"/>
    <w:rsid w:val="000D763E"/>
    <w:rsid w:val="000D7D46"/>
    <w:rsid w:val="000D7D58"/>
    <w:rsid w:val="000D7E1E"/>
    <w:rsid w:val="000E0074"/>
    <w:rsid w:val="000E0370"/>
    <w:rsid w:val="000E0838"/>
    <w:rsid w:val="000E0AE4"/>
    <w:rsid w:val="000E0FA0"/>
    <w:rsid w:val="000E157A"/>
    <w:rsid w:val="000E18F2"/>
    <w:rsid w:val="000E24B4"/>
    <w:rsid w:val="000E2753"/>
    <w:rsid w:val="000E2D59"/>
    <w:rsid w:val="000E3515"/>
    <w:rsid w:val="000E3B7B"/>
    <w:rsid w:val="000E469A"/>
    <w:rsid w:val="000E498A"/>
    <w:rsid w:val="000E4ED4"/>
    <w:rsid w:val="000E5182"/>
    <w:rsid w:val="000E52DF"/>
    <w:rsid w:val="000E5319"/>
    <w:rsid w:val="000E54D8"/>
    <w:rsid w:val="000E5597"/>
    <w:rsid w:val="000E5603"/>
    <w:rsid w:val="000E5ADA"/>
    <w:rsid w:val="000E631C"/>
    <w:rsid w:val="000E6A06"/>
    <w:rsid w:val="000E6C3B"/>
    <w:rsid w:val="000E6EA3"/>
    <w:rsid w:val="000E7056"/>
    <w:rsid w:val="000E7A4E"/>
    <w:rsid w:val="000E7AA6"/>
    <w:rsid w:val="000F0260"/>
    <w:rsid w:val="000F041C"/>
    <w:rsid w:val="000F05F1"/>
    <w:rsid w:val="000F09D0"/>
    <w:rsid w:val="000F0CB9"/>
    <w:rsid w:val="000F2977"/>
    <w:rsid w:val="000F2F83"/>
    <w:rsid w:val="000F33DB"/>
    <w:rsid w:val="000F3A6D"/>
    <w:rsid w:val="000F45F6"/>
    <w:rsid w:val="000F49E7"/>
    <w:rsid w:val="000F4BAA"/>
    <w:rsid w:val="000F4DF5"/>
    <w:rsid w:val="000F4EB9"/>
    <w:rsid w:val="000F4F48"/>
    <w:rsid w:val="000F5050"/>
    <w:rsid w:val="000F5617"/>
    <w:rsid w:val="000F563C"/>
    <w:rsid w:val="000F6165"/>
    <w:rsid w:val="000F6242"/>
    <w:rsid w:val="000F6244"/>
    <w:rsid w:val="000F6344"/>
    <w:rsid w:val="000F6607"/>
    <w:rsid w:val="000F66B0"/>
    <w:rsid w:val="000F7CB5"/>
    <w:rsid w:val="000F7DB6"/>
    <w:rsid w:val="001001CA"/>
    <w:rsid w:val="00100F1D"/>
    <w:rsid w:val="0010103C"/>
    <w:rsid w:val="00101279"/>
    <w:rsid w:val="00101553"/>
    <w:rsid w:val="001016D3"/>
    <w:rsid w:val="00101750"/>
    <w:rsid w:val="0010247E"/>
    <w:rsid w:val="00102486"/>
    <w:rsid w:val="00102592"/>
    <w:rsid w:val="0010324E"/>
    <w:rsid w:val="00103457"/>
    <w:rsid w:val="00103A12"/>
    <w:rsid w:val="00103A8E"/>
    <w:rsid w:val="00103B6A"/>
    <w:rsid w:val="00104188"/>
    <w:rsid w:val="00104582"/>
    <w:rsid w:val="00104BD2"/>
    <w:rsid w:val="00104DCC"/>
    <w:rsid w:val="00105728"/>
    <w:rsid w:val="00105916"/>
    <w:rsid w:val="00105BFD"/>
    <w:rsid w:val="00106215"/>
    <w:rsid w:val="001066CA"/>
    <w:rsid w:val="00106A1B"/>
    <w:rsid w:val="00106EA8"/>
    <w:rsid w:val="001072E7"/>
    <w:rsid w:val="0010766A"/>
    <w:rsid w:val="001078A5"/>
    <w:rsid w:val="00107C15"/>
    <w:rsid w:val="00107CC5"/>
    <w:rsid w:val="0011048C"/>
    <w:rsid w:val="001104C1"/>
    <w:rsid w:val="001108F0"/>
    <w:rsid w:val="00110942"/>
    <w:rsid w:val="001109F0"/>
    <w:rsid w:val="00110BE8"/>
    <w:rsid w:val="001111A0"/>
    <w:rsid w:val="00111305"/>
    <w:rsid w:val="001116A2"/>
    <w:rsid w:val="00111AD9"/>
    <w:rsid w:val="00111BD9"/>
    <w:rsid w:val="00112278"/>
    <w:rsid w:val="0011283E"/>
    <w:rsid w:val="00112B7F"/>
    <w:rsid w:val="00113504"/>
    <w:rsid w:val="00113FC7"/>
    <w:rsid w:val="0011476B"/>
    <w:rsid w:val="00114CBC"/>
    <w:rsid w:val="0011509C"/>
    <w:rsid w:val="0011515A"/>
    <w:rsid w:val="0011557A"/>
    <w:rsid w:val="00115C40"/>
    <w:rsid w:val="00115DA7"/>
    <w:rsid w:val="00116093"/>
    <w:rsid w:val="00116403"/>
    <w:rsid w:val="00116B2B"/>
    <w:rsid w:val="00116D7F"/>
    <w:rsid w:val="0011719A"/>
    <w:rsid w:val="001178D4"/>
    <w:rsid w:val="00117C82"/>
    <w:rsid w:val="00117D7B"/>
    <w:rsid w:val="001201B0"/>
    <w:rsid w:val="00120279"/>
    <w:rsid w:val="00120489"/>
    <w:rsid w:val="001214DE"/>
    <w:rsid w:val="0012170B"/>
    <w:rsid w:val="00121F09"/>
    <w:rsid w:val="00122096"/>
    <w:rsid w:val="00122168"/>
    <w:rsid w:val="0012249D"/>
    <w:rsid w:val="001229CF"/>
    <w:rsid w:val="001229F3"/>
    <w:rsid w:val="00122B4E"/>
    <w:rsid w:val="00123C4F"/>
    <w:rsid w:val="00123C66"/>
    <w:rsid w:val="00124112"/>
    <w:rsid w:val="0012414C"/>
    <w:rsid w:val="00124647"/>
    <w:rsid w:val="00124655"/>
    <w:rsid w:val="0012554F"/>
    <w:rsid w:val="00125996"/>
    <w:rsid w:val="00125EDF"/>
    <w:rsid w:val="00125F73"/>
    <w:rsid w:val="00126168"/>
    <w:rsid w:val="001268C3"/>
    <w:rsid w:val="001269DE"/>
    <w:rsid w:val="00126C9E"/>
    <w:rsid w:val="00126D57"/>
    <w:rsid w:val="00127AAF"/>
    <w:rsid w:val="00127D64"/>
    <w:rsid w:val="00130032"/>
    <w:rsid w:val="001302B3"/>
    <w:rsid w:val="00130368"/>
    <w:rsid w:val="001304F7"/>
    <w:rsid w:val="00130627"/>
    <w:rsid w:val="00130A16"/>
    <w:rsid w:val="00130C02"/>
    <w:rsid w:val="00130D9D"/>
    <w:rsid w:val="0013125E"/>
    <w:rsid w:val="00131492"/>
    <w:rsid w:val="00131A13"/>
    <w:rsid w:val="00131C83"/>
    <w:rsid w:val="00131F6D"/>
    <w:rsid w:val="00132382"/>
    <w:rsid w:val="001324F2"/>
    <w:rsid w:val="00132912"/>
    <w:rsid w:val="00132B4A"/>
    <w:rsid w:val="00133398"/>
    <w:rsid w:val="00133A16"/>
    <w:rsid w:val="00133C35"/>
    <w:rsid w:val="00134225"/>
    <w:rsid w:val="00134698"/>
    <w:rsid w:val="00134795"/>
    <w:rsid w:val="001348BD"/>
    <w:rsid w:val="00134AB7"/>
    <w:rsid w:val="00134E76"/>
    <w:rsid w:val="00135C00"/>
    <w:rsid w:val="00135D3C"/>
    <w:rsid w:val="00135F7C"/>
    <w:rsid w:val="0013675B"/>
    <w:rsid w:val="00136962"/>
    <w:rsid w:val="00136B5A"/>
    <w:rsid w:val="0013706F"/>
    <w:rsid w:val="00137726"/>
    <w:rsid w:val="001378AC"/>
    <w:rsid w:val="00137B8A"/>
    <w:rsid w:val="00137E5D"/>
    <w:rsid w:val="00137ECA"/>
    <w:rsid w:val="00137FEB"/>
    <w:rsid w:val="00140412"/>
    <w:rsid w:val="00141651"/>
    <w:rsid w:val="001417C6"/>
    <w:rsid w:val="001417DE"/>
    <w:rsid w:val="00141C8C"/>
    <w:rsid w:val="00142206"/>
    <w:rsid w:val="00143A95"/>
    <w:rsid w:val="00143B13"/>
    <w:rsid w:val="00143F77"/>
    <w:rsid w:val="00144063"/>
    <w:rsid w:val="001440E2"/>
    <w:rsid w:val="00144906"/>
    <w:rsid w:val="00144F50"/>
    <w:rsid w:val="001453C3"/>
    <w:rsid w:val="001465CE"/>
    <w:rsid w:val="001473F3"/>
    <w:rsid w:val="001476AE"/>
    <w:rsid w:val="0014792D"/>
    <w:rsid w:val="00147F72"/>
    <w:rsid w:val="001506AE"/>
    <w:rsid w:val="00150D67"/>
    <w:rsid w:val="001510C0"/>
    <w:rsid w:val="001510D6"/>
    <w:rsid w:val="001516E6"/>
    <w:rsid w:val="00151A2F"/>
    <w:rsid w:val="00151B0A"/>
    <w:rsid w:val="00151F5D"/>
    <w:rsid w:val="00152085"/>
    <w:rsid w:val="00152450"/>
    <w:rsid w:val="001526C7"/>
    <w:rsid w:val="00152F1F"/>
    <w:rsid w:val="001531E0"/>
    <w:rsid w:val="00153297"/>
    <w:rsid w:val="001541F2"/>
    <w:rsid w:val="00154238"/>
    <w:rsid w:val="001549AC"/>
    <w:rsid w:val="00154A03"/>
    <w:rsid w:val="00154A7C"/>
    <w:rsid w:val="00154BB7"/>
    <w:rsid w:val="00155263"/>
    <w:rsid w:val="0015564B"/>
    <w:rsid w:val="0015569E"/>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8A0"/>
    <w:rsid w:val="00160F1D"/>
    <w:rsid w:val="001612E5"/>
    <w:rsid w:val="00161457"/>
    <w:rsid w:val="00161F8E"/>
    <w:rsid w:val="00162089"/>
    <w:rsid w:val="0016238E"/>
    <w:rsid w:val="001625AF"/>
    <w:rsid w:val="00162AA9"/>
    <w:rsid w:val="00163535"/>
    <w:rsid w:val="00163CD4"/>
    <w:rsid w:val="00163DC1"/>
    <w:rsid w:val="00163E5A"/>
    <w:rsid w:val="001640D0"/>
    <w:rsid w:val="001640DE"/>
    <w:rsid w:val="0016428D"/>
    <w:rsid w:val="00164488"/>
    <w:rsid w:val="001644C4"/>
    <w:rsid w:val="0016477C"/>
    <w:rsid w:val="00165979"/>
    <w:rsid w:val="00166455"/>
    <w:rsid w:val="00166C73"/>
    <w:rsid w:val="00167978"/>
    <w:rsid w:val="00167CFA"/>
    <w:rsid w:val="00167D8B"/>
    <w:rsid w:val="00170227"/>
    <w:rsid w:val="001702F3"/>
    <w:rsid w:val="00170C6F"/>
    <w:rsid w:val="00170D6D"/>
    <w:rsid w:val="00170DF8"/>
    <w:rsid w:val="001718D9"/>
    <w:rsid w:val="00171A51"/>
    <w:rsid w:val="00171D9D"/>
    <w:rsid w:val="00171E9D"/>
    <w:rsid w:val="00171EE9"/>
    <w:rsid w:val="0017235A"/>
    <w:rsid w:val="0017259D"/>
    <w:rsid w:val="0017271D"/>
    <w:rsid w:val="00172CF1"/>
    <w:rsid w:val="001731BF"/>
    <w:rsid w:val="00173C31"/>
    <w:rsid w:val="0017428F"/>
    <w:rsid w:val="00174346"/>
    <w:rsid w:val="00174663"/>
    <w:rsid w:val="0017475B"/>
    <w:rsid w:val="00174C51"/>
    <w:rsid w:val="00174D04"/>
    <w:rsid w:val="00174EFF"/>
    <w:rsid w:val="00174FBB"/>
    <w:rsid w:val="00174FD9"/>
    <w:rsid w:val="0017524D"/>
    <w:rsid w:val="00175D24"/>
    <w:rsid w:val="001763F4"/>
    <w:rsid w:val="00176A35"/>
    <w:rsid w:val="00176C94"/>
    <w:rsid w:val="001770BF"/>
    <w:rsid w:val="00177C2B"/>
    <w:rsid w:val="00177C52"/>
    <w:rsid w:val="00177E9A"/>
    <w:rsid w:val="00180355"/>
    <w:rsid w:val="00180487"/>
    <w:rsid w:val="001804F9"/>
    <w:rsid w:val="001808A7"/>
    <w:rsid w:val="00180A30"/>
    <w:rsid w:val="00180C48"/>
    <w:rsid w:val="00181151"/>
    <w:rsid w:val="00181623"/>
    <w:rsid w:val="00181FFD"/>
    <w:rsid w:val="001825F1"/>
    <w:rsid w:val="001829F1"/>
    <w:rsid w:val="00182E36"/>
    <w:rsid w:val="00182F03"/>
    <w:rsid w:val="00182FE5"/>
    <w:rsid w:val="00183255"/>
    <w:rsid w:val="001836B0"/>
    <w:rsid w:val="001839C3"/>
    <w:rsid w:val="001845F3"/>
    <w:rsid w:val="001846D4"/>
    <w:rsid w:val="00184CC4"/>
    <w:rsid w:val="00184D5F"/>
    <w:rsid w:val="00185176"/>
    <w:rsid w:val="00185C09"/>
    <w:rsid w:val="00185F09"/>
    <w:rsid w:val="001864B9"/>
    <w:rsid w:val="00186670"/>
    <w:rsid w:val="00186744"/>
    <w:rsid w:val="00186840"/>
    <w:rsid w:val="00186CF1"/>
    <w:rsid w:val="001871C0"/>
    <w:rsid w:val="001874B8"/>
    <w:rsid w:val="001904EE"/>
    <w:rsid w:val="001911B7"/>
    <w:rsid w:val="001917D0"/>
    <w:rsid w:val="00191816"/>
    <w:rsid w:val="0019279D"/>
    <w:rsid w:val="00192944"/>
    <w:rsid w:val="00192BBD"/>
    <w:rsid w:val="00192BD1"/>
    <w:rsid w:val="00192D2B"/>
    <w:rsid w:val="00192E62"/>
    <w:rsid w:val="00192F17"/>
    <w:rsid w:val="00193475"/>
    <w:rsid w:val="00193936"/>
    <w:rsid w:val="001939FF"/>
    <w:rsid w:val="00193AB7"/>
    <w:rsid w:val="00194706"/>
    <w:rsid w:val="0019474F"/>
    <w:rsid w:val="00194849"/>
    <w:rsid w:val="00194A82"/>
    <w:rsid w:val="00194C18"/>
    <w:rsid w:val="001950C3"/>
    <w:rsid w:val="001955F1"/>
    <w:rsid w:val="0019561F"/>
    <w:rsid w:val="00195665"/>
    <w:rsid w:val="00195AEA"/>
    <w:rsid w:val="00195C01"/>
    <w:rsid w:val="00195C09"/>
    <w:rsid w:val="0019634C"/>
    <w:rsid w:val="00196877"/>
    <w:rsid w:val="00196AD3"/>
    <w:rsid w:val="00197007"/>
    <w:rsid w:val="001970FD"/>
    <w:rsid w:val="00197102"/>
    <w:rsid w:val="00197573"/>
    <w:rsid w:val="001977EF"/>
    <w:rsid w:val="00197B37"/>
    <w:rsid w:val="00197B3C"/>
    <w:rsid w:val="00197C11"/>
    <w:rsid w:val="001A05B2"/>
    <w:rsid w:val="001A08F5"/>
    <w:rsid w:val="001A124D"/>
    <w:rsid w:val="001A1671"/>
    <w:rsid w:val="001A17D0"/>
    <w:rsid w:val="001A1EBC"/>
    <w:rsid w:val="001A246C"/>
    <w:rsid w:val="001A262A"/>
    <w:rsid w:val="001A2684"/>
    <w:rsid w:val="001A275E"/>
    <w:rsid w:val="001A2A45"/>
    <w:rsid w:val="001A2F5C"/>
    <w:rsid w:val="001A2FFF"/>
    <w:rsid w:val="001A30BA"/>
    <w:rsid w:val="001A30DF"/>
    <w:rsid w:val="001A3558"/>
    <w:rsid w:val="001A36DC"/>
    <w:rsid w:val="001A37CD"/>
    <w:rsid w:val="001A3832"/>
    <w:rsid w:val="001A3843"/>
    <w:rsid w:val="001A3CE4"/>
    <w:rsid w:val="001A48C2"/>
    <w:rsid w:val="001A4A1A"/>
    <w:rsid w:val="001A5A11"/>
    <w:rsid w:val="001A5BCB"/>
    <w:rsid w:val="001A5CAA"/>
    <w:rsid w:val="001A6007"/>
    <w:rsid w:val="001A63CB"/>
    <w:rsid w:val="001A65BA"/>
    <w:rsid w:val="001A6626"/>
    <w:rsid w:val="001A6790"/>
    <w:rsid w:val="001A6AA3"/>
    <w:rsid w:val="001A74D4"/>
    <w:rsid w:val="001A7526"/>
    <w:rsid w:val="001A7C16"/>
    <w:rsid w:val="001B01E6"/>
    <w:rsid w:val="001B0550"/>
    <w:rsid w:val="001B0A04"/>
    <w:rsid w:val="001B0CD3"/>
    <w:rsid w:val="001B10C1"/>
    <w:rsid w:val="001B128D"/>
    <w:rsid w:val="001B1343"/>
    <w:rsid w:val="001B1357"/>
    <w:rsid w:val="001B1B0A"/>
    <w:rsid w:val="001B1CC5"/>
    <w:rsid w:val="001B1E41"/>
    <w:rsid w:val="001B2198"/>
    <w:rsid w:val="001B22B5"/>
    <w:rsid w:val="001B24B6"/>
    <w:rsid w:val="001B2758"/>
    <w:rsid w:val="001B2E15"/>
    <w:rsid w:val="001B2EC3"/>
    <w:rsid w:val="001B32C0"/>
    <w:rsid w:val="001B36BD"/>
    <w:rsid w:val="001B3717"/>
    <w:rsid w:val="001B3959"/>
    <w:rsid w:val="001B3A10"/>
    <w:rsid w:val="001B4A03"/>
    <w:rsid w:val="001B5346"/>
    <w:rsid w:val="001B5456"/>
    <w:rsid w:val="001B591D"/>
    <w:rsid w:val="001B5EFB"/>
    <w:rsid w:val="001B697F"/>
    <w:rsid w:val="001B6D1F"/>
    <w:rsid w:val="001B6D75"/>
    <w:rsid w:val="001B706B"/>
    <w:rsid w:val="001B717F"/>
    <w:rsid w:val="001B71FF"/>
    <w:rsid w:val="001B7A1A"/>
    <w:rsid w:val="001C01A4"/>
    <w:rsid w:val="001C1F5C"/>
    <w:rsid w:val="001C2035"/>
    <w:rsid w:val="001C2337"/>
    <w:rsid w:val="001C2D4F"/>
    <w:rsid w:val="001C31D1"/>
    <w:rsid w:val="001C3397"/>
    <w:rsid w:val="001C3B20"/>
    <w:rsid w:val="001C3B71"/>
    <w:rsid w:val="001C44F6"/>
    <w:rsid w:val="001C45AE"/>
    <w:rsid w:val="001C45B9"/>
    <w:rsid w:val="001C46F9"/>
    <w:rsid w:val="001C4C23"/>
    <w:rsid w:val="001C4E02"/>
    <w:rsid w:val="001C50C4"/>
    <w:rsid w:val="001C62E3"/>
    <w:rsid w:val="001C6403"/>
    <w:rsid w:val="001C652E"/>
    <w:rsid w:val="001C6933"/>
    <w:rsid w:val="001C6BEE"/>
    <w:rsid w:val="001C6D9B"/>
    <w:rsid w:val="001C6E6E"/>
    <w:rsid w:val="001C7B67"/>
    <w:rsid w:val="001D001C"/>
    <w:rsid w:val="001D098B"/>
    <w:rsid w:val="001D10F8"/>
    <w:rsid w:val="001D137F"/>
    <w:rsid w:val="001D190E"/>
    <w:rsid w:val="001D1A43"/>
    <w:rsid w:val="001D1BEE"/>
    <w:rsid w:val="001D2DB3"/>
    <w:rsid w:val="001D2EB3"/>
    <w:rsid w:val="001D3189"/>
    <w:rsid w:val="001D33BA"/>
    <w:rsid w:val="001D33D6"/>
    <w:rsid w:val="001D36B9"/>
    <w:rsid w:val="001D395C"/>
    <w:rsid w:val="001D3B8A"/>
    <w:rsid w:val="001D3CE7"/>
    <w:rsid w:val="001D3CF6"/>
    <w:rsid w:val="001D431B"/>
    <w:rsid w:val="001D46CF"/>
    <w:rsid w:val="001D4C96"/>
    <w:rsid w:val="001D4DF2"/>
    <w:rsid w:val="001D5527"/>
    <w:rsid w:val="001D5CF3"/>
    <w:rsid w:val="001D63BE"/>
    <w:rsid w:val="001D676B"/>
    <w:rsid w:val="001D6908"/>
    <w:rsid w:val="001D7010"/>
    <w:rsid w:val="001D7A2A"/>
    <w:rsid w:val="001E0007"/>
    <w:rsid w:val="001E0173"/>
    <w:rsid w:val="001E0645"/>
    <w:rsid w:val="001E0C73"/>
    <w:rsid w:val="001E1313"/>
    <w:rsid w:val="001E135B"/>
    <w:rsid w:val="001E1415"/>
    <w:rsid w:val="001E164D"/>
    <w:rsid w:val="001E167A"/>
    <w:rsid w:val="001E16C4"/>
    <w:rsid w:val="001E1CBA"/>
    <w:rsid w:val="001E1CBD"/>
    <w:rsid w:val="001E1FD8"/>
    <w:rsid w:val="001E230B"/>
    <w:rsid w:val="001E238E"/>
    <w:rsid w:val="001E2476"/>
    <w:rsid w:val="001E2D11"/>
    <w:rsid w:val="001E2D4B"/>
    <w:rsid w:val="001E2D4E"/>
    <w:rsid w:val="001E30B3"/>
    <w:rsid w:val="001E3E4B"/>
    <w:rsid w:val="001E41AA"/>
    <w:rsid w:val="001E4A37"/>
    <w:rsid w:val="001E4B9D"/>
    <w:rsid w:val="001E55F1"/>
    <w:rsid w:val="001E7D35"/>
    <w:rsid w:val="001F038C"/>
    <w:rsid w:val="001F0552"/>
    <w:rsid w:val="001F096F"/>
    <w:rsid w:val="001F0B9F"/>
    <w:rsid w:val="001F0CC4"/>
    <w:rsid w:val="001F1304"/>
    <w:rsid w:val="001F1721"/>
    <w:rsid w:val="001F17EA"/>
    <w:rsid w:val="001F1912"/>
    <w:rsid w:val="001F19DC"/>
    <w:rsid w:val="001F1AE0"/>
    <w:rsid w:val="001F1B93"/>
    <w:rsid w:val="001F1DCB"/>
    <w:rsid w:val="001F1EAA"/>
    <w:rsid w:val="001F1FAD"/>
    <w:rsid w:val="001F2107"/>
    <w:rsid w:val="001F22F6"/>
    <w:rsid w:val="001F233D"/>
    <w:rsid w:val="001F2E5D"/>
    <w:rsid w:val="001F2E9D"/>
    <w:rsid w:val="001F2EC1"/>
    <w:rsid w:val="001F2F3E"/>
    <w:rsid w:val="001F311A"/>
    <w:rsid w:val="001F340F"/>
    <w:rsid w:val="001F3BFD"/>
    <w:rsid w:val="001F3C90"/>
    <w:rsid w:val="001F4544"/>
    <w:rsid w:val="001F45AC"/>
    <w:rsid w:val="001F4DB1"/>
    <w:rsid w:val="001F575C"/>
    <w:rsid w:val="001F5836"/>
    <w:rsid w:val="001F5CDA"/>
    <w:rsid w:val="001F6539"/>
    <w:rsid w:val="001F68E0"/>
    <w:rsid w:val="001F7068"/>
    <w:rsid w:val="001F745C"/>
    <w:rsid w:val="001F7665"/>
    <w:rsid w:val="001F77D6"/>
    <w:rsid w:val="001F7C91"/>
    <w:rsid w:val="00200804"/>
    <w:rsid w:val="00200CA2"/>
    <w:rsid w:val="00200D9A"/>
    <w:rsid w:val="0020124E"/>
    <w:rsid w:val="0020156E"/>
    <w:rsid w:val="00201C51"/>
    <w:rsid w:val="00201DB0"/>
    <w:rsid w:val="00201F0E"/>
    <w:rsid w:val="00201FF9"/>
    <w:rsid w:val="0020233B"/>
    <w:rsid w:val="00202C54"/>
    <w:rsid w:val="0020338C"/>
    <w:rsid w:val="00203447"/>
    <w:rsid w:val="0020391C"/>
    <w:rsid w:val="0020398E"/>
    <w:rsid w:val="00203B34"/>
    <w:rsid w:val="00203EF2"/>
    <w:rsid w:val="002044C6"/>
    <w:rsid w:val="0020490A"/>
    <w:rsid w:val="00204AD9"/>
    <w:rsid w:val="00205237"/>
    <w:rsid w:val="00205560"/>
    <w:rsid w:val="002055DA"/>
    <w:rsid w:val="002059D4"/>
    <w:rsid w:val="002064AA"/>
    <w:rsid w:val="00206EF9"/>
    <w:rsid w:val="00206F27"/>
    <w:rsid w:val="00206F97"/>
    <w:rsid w:val="0020746E"/>
    <w:rsid w:val="00207516"/>
    <w:rsid w:val="002079E1"/>
    <w:rsid w:val="00210001"/>
    <w:rsid w:val="002100AC"/>
    <w:rsid w:val="0021134A"/>
    <w:rsid w:val="002117E9"/>
    <w:rsid w:val="002118F4"/>
    <w:rsid w:val="00212344"/>
    <w:rsid w:val="00212399"/>
    <w:rsid w:val="00212544"/>
    <w:rsid w:val="00212836"/>
    <w:rsid w:val="0021293B"/>
    <w:rsid w:val="00212AD4"/>
    <w:rsid w:val="00213514"/>
    <w:rsid w:val="0021373B"/>
    <w:rsid w:val="002137CB"/>
    <w:rsid w:val="00213917"/>
    <w:rsid w:val="00213F94"/>
    <w:rsid w:val="00214577"/>
    <w:rsid w:val="00214657"/>
    <w:rsid w:val="0021498D"/>
    <w:rsid w:val="00214A76"/>
    <w:rsid w:val="00214B10"/>
    <w:rsid w:val="00215100"/>
    <w:rsid w:val="00215429"/>
    <w:rsid w:val="00215602"/>
    <w:rsid w:val="00215658"/>
    <w:rsid w:val="00215B40"/>
    <w:rsid w:val="00215DE0"/>
    <w:rsid w:val="00216396"/>
    <w:rsid w:val="0021676F"/>
    <w:rsid w:val="00217034"/>
    <w:rsid w:val="0021715D"/>
    <w:rsid w:val="00217748"/>
    <w:rsid w:val="00217AC8"/>
    <w:rsid w:val="00217ED5"/>
    <w:rsid w:val="002208BC"/>
    <w:rsid w:val="00220B8B"/>
    <w:rsid w:val="00220C33"/>
    <w:rsid w:val="00220E21"/>
    <w:rsid w:val="0022255F"/>
    <w:rsid w:val="0022259F"/>
    <w:rsid w:val="00222C38"/>
    <w:rsid w:val="00222D7A"/>
    <w:rsid w:val="00223105"/>
    <w:rsid w:val="0022372A"/>
    <w:rsid w:val="0022392F"/>
    <w:rsid w:val="00223AD8"/>
    <w:rsid w:val="00223F67"/>
    <w:rsid w:val="002242F0"/>
    <w:rsid w:val="002247EB"/>
    <w:rsid w:val="0022480E"/>
    <w:rsid w:val="00224869"/>
    <w:rsid w:val="00224B3F"/>
    <w:rsid w:val="00224B60"/>
    <w:rsid w:val="00225449"/>
    <w:rsid w:val="00225450"/>
    <w:rsid w:val="00225B25"/>
    <w:rsid w:val="00225C0E"/>
    <w:rsid w:val="0022676D"/>
    <w:rsid w:val="00226BDF"/>
    <w:rsid w:val="002274A0"/>
    <w:rsid w:val="0022765A"/>
    <w:rsid w:val="0022772B"/>
    <w:rsid w:val="0022772E"/>
    <w:rsid w:val="00227B23"/>
    <w:rsid w:val="002300D4"/>
    <w:rsid w:val="002300F1"/>
    <w:rsid w:val="002303E1"/>
    <w:rsid w:val="002305B6"/>
    <w:rsid w:val="00230821"/>
    <w:rsid w:val="00230E56"/>
    <w:rsid w:val="0023128A"/>
    <w:rsid w:val="00231644"/>
    <w:rsid w:val="00231701"/>
    <w:rsid w:val="00231758"/>
    <w:rsid w:val="00231CFF"/>
    <w:rsid w:val="00231D8F"/>
    <w:rsid w:val="002326EB"/>
    <w:rsid w:val="0023281A"/>
    <w:rsid w:val="002328AD"/>
    <w:rsid w:val="00232CB5"/>
    <w:rsid w:val="002331B9"/>
    <w:rsid w:val="0023333C"/>
    <w:rsid w:val="0023369B"/>
    <w:rsid w:val="00233885"/>
    <w:rsid w:val="0023398C"/>
    <w:rsid w:val="00233A60"/>
    <w:rsid w:val="00233D5D"/>
    <w:rsid w:val="00233FA7"/>
    <w:rsid w:val="002345D9"/>
    <w:rsid w:val="002359E5"/>
    <w:rsid w:val="00235BAE"/>
    <w:rsid w:val="0023641F"/>
    <w:rsid w:val="002365B2"/>
    <w:rsid w:val="002366A8"/>
    <w:rsid w:val="00236A4E"/>
    <w:rsid w:val="00236AA8"/>
    <w:rsid w:val="0023797A"/>
    <w:rsid w:val="00237A20"/>
    <w:rsid w:val="00237DC3"/>
    <w:rsid w:val="00237ECB"/>
    <w:rsid w:val="00240365"/>
    <w:rsid w:val="002407BF"/>
    <w:rsid w:val="00240ADA"/>
    <w:rsid w:val="0024176F"/>
    <w:rsid w:val="002417B3"/>
    <w:rsid w:val="00241DB4"/>
    <w:rsid w:val="00241DF3"/>
    <w:rsid w:val="00242194"/>
    <w:rsid w:val="00242C8A"/>
    <w:rsid w:val="00242FA9"/>
    <w:rsid w:val="002432CA"/>
    <w:rsid w:val="002446F7"/>
    <w:rsid w:val="00245EF0"/>
    <w:rsid w:val="00245F34"/>
    <w:rsid w:val="002460BE"/>
    <w:rsid w:val="00246696"/>
    <w:rsid w:val="00246A77"/>
    <w:rsid w:val="002472F1"/>
    <w:rsid w:val="002477CB"/>
    <w:rsid w:val="00247BAE"/>
    <w:rsid w:val="002503B4"/>
    <w:rsid w:val="002506EE"/>
    <w:rsid w:val="002509C7"/>
    <w:rsid w:val="00250A99"/>
    <w:rsid w:val="00251D23"/>
    <w:rsid w:val="002523E5"/>
    <w:rsid w:val="00252F85"/>
    <w:rsid w:val="00253A16"/>
    <w:rsid w:val="002544FC"/>
    <w:rsid w:val="00254520"/>
    <w:rsid w:val="00254870"/>
    <w:rsid w:val="002548F8"/>
    <w:rsid w:val="00254C3D"/>
    <w:rsid w:val="00254DA4"/>
    <w:rsid w:val="002551E3"/>
    <w:rsid w:val="002554E1"/>
    <w:rsid w:val="002556BA"/>
    <w:rsid w:val="00255C4F"/>
    <w:rsid w:val="00256017"/>
    <w:rsid w:val="002561C9"/>
    <w:rsid w:val="002563D9"/>
    <w:rsid w:val="00256429"/>
    <w:rsid w:val="00256D36"/>
    <w:rsid w:val="00256D40"/>
    <w:rsid w:val="00256DAE"/>
    <w:rsid w:val="00256F64"/>
    <w:rsid w:val="0025712A"/>
    <w:rsid w:val="00257371"/>
    <w:rsid w:val="00257B1C"/>
    <w:rsid w:val="00260A49"/>
    <w:rsid w:val="00261433"/>
    <w:rsid w:val="00261683"/>
    <w:rsid w:val="00261993"/>
    <w:rsid w:val="00261D94"/>
    <w:rsid w:val="00262243"/>
    <w:rsid w:val="00262BD9"/>
    <w:rsid w:val="00262C43"/>
    <w:rsid w:val="00263543"/>
    <w:rsid w:val="00263D14"/>
    <w:rsid w:val="002640FE"/>
    <w:rsid w:val="00264206"/>
    <w:rsid w:val="002643A6"/>
    <w:rsid w:val="00264A0D"/>
    <w:rsid w:val="002652BA"/>
    <w:rsid w:val="00265865"/>
    <w:rsid w:val="00265B30"/>
    <w:rsid w:val="00265BDF"/>
    <w:rsid w:val="002662B6"/>
    <w:rsid w:val="00266732"/>
    <w:rsid w:val="0026677B"/>
    <w:rsid w:val="002674C9"/>
    <w:rsid w:val="00267927"/>
    <w:rsid w:val="00267A34"/>
    <w:rsid w:val="00267A58"/>
    <w:rsid w:val="00267BC7"/>
    <w:rsid w:val="00267E85"/>
    <w:rsid w:val="00270438"/>
    <w:rsid w:val="002704EA"/>
    <w:rsid w:val="00270AD5"/>
    <w:rsid w:val="0027152B"/>
    <w:rsid w:val="0027179E"/>
    <w:rsid w:val="00271A3C"/>
    <w:rsid w:val="00271DD8"/>
    <w:rsid w:val="00271F1F"/>
    <w:rsid w:val="00272A17"/>
    <w:rsid w:val="00272FB1"/>
    <w:rsid w:val="00272FE8"/>
    <w:rsid w:val="0027377B"/>
    <w:rsid w:val="00273AA4"/>
    <w:rsid w:val="00273BBD"/>
    <w:rsid w:val="002743F8"/>
    <w:rsid w:val="002751B9"/>
    <w:rsid w:val="0027550F"/>
    <w:rsid w:val="002759C1"/>
    <w:rsid w:val="00275E78"/>
    <w:rsid w:val="00276387"/>
    <w:rsid w:val="00277D97"/>
    <w:rsid w:val="0028036D"/>
    <w:rsid w:val="00280618"/>
    <w:rsid w:val="00280E2D"/>
    <w:rsid w:val="0028133C"/>
    <w:rsid w:val="002814AC"/>
    <w:rsid w:val="0028182E"/>
    <w:rsid w:val="00281D34"/>
    <w:rsid w:val="002829D7"/>
    <w:rsid w:val="002831E1"/>
    <w:rsid w:val="002833BE"/>
    <w:rsid w:val="00283EDA"/>
    <w:rsid w:val="00283FE5"/>
    <w:rsid w:val="002841AE"/>
    <w:rsid w:val="002845FF"/>
    <w:rsid w:val="00284767"/>
    <w:rsid w:val="00284795"/>
    <w:rsid w:val="00284CFE"/>
    <w:rsid w:val="00284FC9"/>
    <w:rsid w:val="002856B2"/>
    <w:rsid w:val="00285822"/>
    <w:rsid w:val="00285917"/>
    <w:rsid w:val="00285B2B"/>
    <w:rsid w:val="00285B7E"/>
    <w:rsid w:val="002866DC"/>
    <w:rsid w:val="00286B7D"/>
    <w:rsid w:val="00286EC1"/>
    <w:rsid w:val="0028753B"/>
    <w:rsid w:val="002875CF"/>
    <w:rsid w:val="002876CC"/>
    <w:rsid w:val="002879AA"/>
    <w:rsid w:val="00290B12"/>
    <w:rsid w:val="002914C7"/>
    <w:rsid w:val="00292108"/>
    <w:rsid w:val="0029261D"/>
    <w:rsid w:val="00292744"/>
    <w:rsid w:val="00292A67"/>
    <w:rsid w:val="0029308A"/>
    <w:rsid w:val="00293565"/>
    <w:rsid w:val="00294714"/>
    <w:rsid w:val="002949A1"/>
    <w:rsid w:val="00294E6A"/>
    <w:rsid w:val="00295DD4"/>
    <w:rsid w:val="00296039"/>
    <w:rsid w:val="002960EF"/>
    <w:rsid w:val="00296118"/>
    <w:rsid w:val="00296128"/>
    <w:rsid w:val="0029636D"/>
    <w:rsid w:val="002967B3"/>
    <w:rsid w:val="00296CBB"/>
    <w:rsid w:val="00296D39"/>
    <w:rsid w:val="00296F60"/>
    <w:rsid w:val="00297023"/>
    <w:rsid w:val="0029798C"/>
    <w:rsid w:val="002A003F"/>
    <w:rsid w:val="002A01C7"/>
    <w:rsid w:val="002A0975"/>
    <w:rsid w:val="002A0C79"/>
    <w:rsid w:val="002A0E98"/>
    <w:rsid w:val="002A1B3A"/>
    <w:rsid w:val="002A1C0F"/>
    <w:rsid w:val="002A27E8"/>
    <w:rsid w:val="002A2CBB"/>
    <w:rsid w:val="002A2D16"/>
    <w:rsid w:val="002A2FEA"/>
    <w:rsid w:val="002A332D"/>
    <w:rsid w:val="002A3533"/>
    <w:rsid w:val="002A3FB2"/>
    <w:rsid w:val="002A41AC"/>
    <w:rsid w:val="002A41F4"/>
    <w:rsid w:val="002A4E6D"/>
    <w:rsid w:val="002A5545"/>
    <w:rsid w:val="002A5791"/>
    <w:rsid w:val="002A59F4"/>
    <w:rsid w:val="002A5E06"/>
    <w:rsid w:val="002A5FC7"/>
    <w:rsid w:val="002A6AAA"/>
    <w:rsid w:val="002A6C91"/>
    <w:rsid w:val="002A6D6A"/>
    <w:rsid w:val="002A6E4E"/>
    <w:rsid w:val="002A6E85"/>
    <w:rsid w:val="002A6EF6"/>
    <w:rsid w:val="002A786B"/>
    <w:rsid w:val="002A78F8"/>
    <w:rsid w:val="002A7AAA"/>
    <w:rsid w:val="002A7C3D"/>
    <w:rsid w:val="002A7CAC"/>
    <w:rsid w:val="002A7D51"/>
    <w:rsid w:val="002A7DDC"/>
    <w:rsid w:val="002B02D5"/>
    <w:rsid w:val="002B0360"/>
    <w:rsid w:val="002B0610"/>
    <w:rsid w:val="002B08C7"/>
    <w:rsid w:val="002B12FB"/>
    <w:rsid w:val="002B13AD"/>
    <w:rsid w:val="002B1668"/>
    <w:rsid w:val="002B1AB8"/>
    <w:rsid w:val="002B1B40"/>
    <w:rsid w:val="002B2437"/>
    <w:rsid w:val="002B259D"/>
    <w:rsid w:val="002B2A8A"/>
    <w:rsid w:val="002B2C3E"/>
    <w:rsid w:val="002B354B"/>
    <w:rsid w:val="002B3B93"/>
    <w:rsid w:val="002B3B99"/>
    <w:rsid w:val="002B3ED2"/>
    <w:rsid w:val="002B4651"/>
    <w:rsid w:val="002B467E"/>
    <w:rsid w:val="002B4A6D"/>
    <w:rsid w:val="002B4A8B"/>
    <w:rsid w:val="002B4BA7"/>
    <w:rsid w:val="002B53AC"/>
    <w:rsid w:val="002B548F"/>
    <w:rsid w:val="002B59FE"/>
    <w:rsid w:val="002B5AEC"/>
    <w:rsid w:val="002B6755"/>
    <w:rsid w:val="002B70C1"/>
    <w:rsid w:val="002B7454"/>
    <w:rsid w:val="002B7612"/>
    <w:rsid w:val="002B7A94"/>
    <w:rsid w:val="002B7B22"/>
    <w:rsid w:val="002B7E34"/>
    <w:rsid w:val="002C0195"/>
    <w:rsid w:val="002C037F"/>
    <w:rsid w:val="002C0922"/>
    <w:rsid w:val="002C1E59"/>
    <w:rsid w:val="002C2311"/>
    <w:rsid w:val="002C231C"/>
    <w:rsid w:val="002C298C"/>
    <w:rsid w:val="002C2C21"/>
    <w:rsid w:val="002C2D6E"/>
    <w:rsid w:val="002C34AF"/>
    <w:rsid w:val="002C35B6"/>
    <w:rsid w:val="002C375A"/>
    <w:rsid w:val="002C3B33"/>
    <w:rsid w:val="002C4824"/>
    <w:rsid w:val="002C4D31"/>
    <w:rsid w:val="002C5092"/>
    <w:rsid w:val="002C5994"/>
    <w:rsid w:val="002C5A0F"/>
    <w:rsid w:val="002C62B9"/>
    <w:rsid w:val="002C632F"/>
    <w:rsid w:val="002C64AD"/>
    <w:rsid w:val="002C67F5"/>
    <w:rsid w:val="002C6858"/>
    <w:rsid w:val="002C68ED"/>
    <w:rsid w:val="002C6D99"/>
    <w:rsid w:val="002C6EFD"/>
    <w:rsid w:val="002C7059"/>
    <w:rsid w:val="002C70E8"/>
    <w:rsid w:val="002C715A"/>
    <w:rsid w:val="002C7898"/>
    <w:rsid w:val="002C79F4"/>
    <w:rsid w:val="002C7A71"/>
    <w:rsid w:val="002C7CC3"/>
    <w:rsid w:val="002D015E"/>
    <w:rsid w:val="002D0542"/>
    <w:rsid w:val="002D1089"/>
    <w:rsid w:val="002D1940"/>
    <w:rsid w:val="002D1E89"/>
    <w:rsid w:val="002D1ED9"/>
    <w:rsid w:val="002D281C"/>
    <w:rsid w:val="002D2838"/>
    <w:rsid w:val="002D286B"/>
    <w:rsid w:val="002D28F7"/>
    <w:rsid w:val="002D292D"/>
    <w:rsid w:val="002D34B2"/>
    <w:rsid w:val="002D3881"/>
    <w:rsid w:val="002D3FCC"/>
    <w:rsid w:val="002D45B2"/>
    <w:rsid w:val="002D4803"/>
    <w:rsid w:val="002D4D7F"/>
    <w:rsid w:val="002D502C"/>
    <w:rsid w:val="002D565D"/>
    <w:rsid w:val="002D58E6"/>
    <w:rsid w:val="002D5A00"/>
    <w:rsid w:val="002D6168"/>
    <w:rsid w:val="002D61AA"/>
    <w:rsid w:val="002D61FB"/>
    <w:rsid w:val="002D637C"/>
    <w:rsid w:val="002D63B6"/>
    <w:rsid w:val="002D6603"/>
    <w:rsid w:val="002D6888"/>
    <w:rsid w:val="002D73F8"/>
    <w:rsid w:val="002D7636"/>
    <w:rsid w:val="002D7B1F"/>
    <w:rsid w:val="002E01C1"/>
    <w:rsid w:val="002E01CA"/>
    <w:rsid w:val="002E01E4"/>
    <w:rsid w:val="002E0A78"/>
    <w:rsid w:val="002E0A93"/>
    <w:rsid w:val="002E0B81"/>
    <w:rsid w:val="002E0EBB"/>
    <w:rsid w:val="002E0FD3"/>
    <w:rsid w:val="002E1278"/>
    <w:rsid w:val="002E1309"/>
    <w:rsid w:val="002E1831"/>
    <w:rsid w:val="002E1D8C"/>
    <w:rsid w:val="002E1DAE"/>
    <w:rsid w:val="002E1EF1"/>
    <w:rsid w:val="002E236E"/>
    <w:rsid w:val="002E24BF"/>
    <w:rsid w:val="002E2513"/>
    <w:rsid w:val="002E2A37"/>
    <w:rsid w:val="002E2AE9"/>
    <w:rsid w:val="002E2E5D"/>
    <w:rsid w:val="002E32B0"/>
    <w:rsid w:val="002E33C2"/>
    <w:rsid w:val="002E343C"/>
    <w:rsid w:val="002E3652"/>
    <w:rsid w:val="002E422B"/>
    <w:rsid w:val="002E47AF"/>
    <w:rsid w:val="002E4915"/>
    <w:rsid w:val="002E523A"/>
    <w:rsid w:val="002E5264"/>
    <w:rsid w:val="002E5ABC"/>
    <w:rsid w:val="002E5CF7"/>
    <w:rsid w:val="002E63DD"/>
    <w:rsid w:val="002E6460"/>
    <w:rsid w:val="002E6506"/>
    <w:rsid w:val="002E67B8"/>
    <w:rsid w:val="002E696B"/>
    <w:rsid w:val="002E6C6E"/>
    <w:rsid w:val="002E6C7F"/>
    <w:rsid w:val="002E6F6B"/>
    <w:rsid w:val="002E71D7"/>
    <w:rsid w:val="002E7272"/>
    <w:rsid w:val="002E72E5"/>
    <w:rsid w:val="002E775A"/>
    <w:rsid w:val="002E7956"/>
    <w:rsid w:val="002E7DAB"/>
    <w:rsid w:val="002E7E9C"/>
    <w:rsid w:val="002E7F8F"/>
    <w:rsid w:val="002F0A94"/>
    <w:rsid w:val="002F0AB3"/>
    <w:rsid w:val="002F0AB5"/>
    <w:rsid w:val="002F0F6F"/>
    <w:rsid w:val="002F15C0"/>
    <w:rsid w:val="002F1A71"/>
    <w:rsid w:val="002F257C"/>
    <w:rsid w:val="002F2810"/>
    <w:rsid w:val="002F2A65"/>
    <w:rsid w:val="002F2E3A"/>
    <w:rsid w:val="002F2F53"/>
    <w:rsid w:val="002F3132"/>
    <w:rsid w:val="002F3E6C"/>
    <w:rsid w:val="002F42A8"/>
    <w:rsid w:val="002F4562"/>
    <w:rsid w:val="002F4B44"/>
    <w:rsid w:val="002F4B9A"/>
    <w:rsid w:val="002F5553"/>
    <w:rsid w:val="002F56A6"/>
    <w:rsid w:val="002F5737"/>
    <w:rsid w:val="002F5879"/>
    <w:rsid w:val="002F5979"/>
    <w:rsid w:val="002F5A76"/>
    <w:rsid w:val="002F5BA3"/>
    <w:rsid w:val="002F5F40"/>
    <w:rsid w:val="002F6087"/>
    <w:rsid w:val="002F62B3"/>
    <w:rsid w:val="002F67E9"/>
    <w:rsid w:val="002F6B79"/>
    <w:rsid w:val="002F7988"/>
    <w:rsid w:val="002F7C25"/>
    <w:rsid w:val="002F7E86"/>
    <w:rsid w:val="00300914"/>
    <w:rsid w:val="003009E8"/>
    <w:rsid w:val="00300E7C"/>
    <w:rsid w:val="00301317"/>
    <w:rsid w:val="003014C6"/>
    <w:rsid w:val="0030154B"/>
    <w:rsid w:val="00301694"/>
    <w:rsid w:val="003017CF"/>
    <w:rsid w:val="00301844"/>
    <w:rsid w:val="00302A9B"/>
    <w:rsid w:val="00302AD1"/>
    <w:rsid w:val="003031D0"/>
    <w:rsid w:val="00303B2A"/>
    <w:rsid w:val="0030441B"/>
    <w:rsid w:val="003048E4"/>
    <w:rsid w:val="00304A3D"/>
    <w:rsid w:val="00304E17"/>
    <w:rsid w:val="0030557F"/>
    <w:rsid w:val="003060D2"/>
    <w:rsid w:val="00306828"/>
    <w:rsid w:val="00306976"/>
    <w:rsid w:val="00306E6F"/>
    <w:rsid w:val="00306FF2"/>
    <w:rsid w:val="00307C90"/>
    <w:rsid w:val="00307F09"/>
    <w:rsid w:val="00310577"/>
    <w:rsid w:val="00310655"/>
    <w:rsid w:val="003109E5"/>
    <w:rsid w:val="00310BEE"/>
    <w:rsid w:val="00310F4B"/>
    <w:rsid w:val="0031108C"/>
    <w:rsid w:val="0031116D"/>
    <w:rsid w:val="00311885"/>
    <w:rsid w:val="00311EF1"/>
    <w:rsid w:val="00312499"/>
    <w:rsid w:val="0031256D"/>
    <w:rsid w:val="00312647"/>
    <w:rsid w:val="0031270E"/>
    <w:rsid w:val="003128A8"/>
    <w:rsid w:val="00312908"/>
    <w:rsid w:val="003129BA"/>
    <w:rsid w:val="00312B1E"/>
    <w:rsid w:val="00312F50"/>
    <w:rsid w:val="003131C2"/>
    <w:rsid w:val="003131C4"/>
    <w:rsid w:val="003131F9"/>
    <w:rsid w:val="00313604"/>
    <w:rsid w:val="003141F2"/>
    <w:rsid w:val="003141FA"/>
    <w:rsid w:val="003142D4"/>
    <w:rsid w:val="003142DF"/>
    <w:rsid w:val="0031461E"/>
    <w:rsid w:val="003149C5"/>
    <w:rsid w:val="00314F25"/>
    <w:rsid w:val="003154A1"/>
    <w:rsid w:val="0031573A"/>
    <w:rsid w:val="003165F5"/>
    <w:rsid w:val="0031676D"/>
    <w:rsid w:val="0031681B"/>
    <w:rsid w:val="003169A5"/>
    <w:rsid w:val="00316CAE"/>
    <w:rsid w:val="0031712C"/>
    <w:rsid w:val="00317335"/>
    <w:rsid w:val="0031759E"/>
    <w:rsid w:val="00317AFD"/>
    <w:rsid w:val="00317C90"/>
    <w:rsid w:val="00317C94"/>
    <w:rsid w:val="0032043D"/>
    <w:rsid w:val="00320749"/>
    <w:rsid w:val="00320851"/>
    <w:rsid w:val="00320A55"/>
    <w:rsid w:val="00320B60"/>
    <w:rsid w:val="00320B78"/>
    <w:rsid w:val="00320E27"/>
    <w:rsid w:val="003211B0"/>
    <w:rsid w:val="003217B9"/>
    <w:rsid w:val="003218B7"/>
    <w:rsid w:val="00321CE7"/>
    <w:rsid w:val="003222D6"/>
    <w:rsid w:val="00322B02"/>
    <w:rsid w:val="00322D1D"/>
    <w:rsid w:val="0032321D"/>
    <w:rsid w:val="0032324E"/>
    <w:rsid w:val="0032337A"/>
    <w:rsid w:val="00323B9A"/>
    <w:rsid w:val="0032483C"/>
    <w:rsid w:val="00324DF6"/>
    <w:rsid w:val="00324ED3"/>
    <w:rsid w:val="00325031"/>
    <w:rsid w:val="0032506E"/>
    <w:rsid w:val="0032529C"/>
    <w:rsid w:val="003258F1"/>
    <w:rsid w:val="0032591E"/>
    <w:rsid w:val="00325967"/>
    <w:rsid w:val="00325BB3"/>
    <w:rsid w:val="00325F90"/>
    <w:rsid w:val="00326746"/>
    <w:rsid w:val="00327206"/>
    <w:rsid w:val="003278A4"/>
    <w:rsid w:val="00330339"/>
    <w:rsid w:val="0033041B"/>
    <w:rsid w:val="00330976"/>
    <w:rsid w:val="00331315"/>
    <w:rsid w:val="00331A06"/>
    <w:rsid w:val="00331F96"/>
    <w:rsid w:val="00331FA3"/>
    <w:rsid w:val="0033201B"/>
    <w:rsid w:val="003321A9"/>
    <w:rsid w:val="0033234D"/>
    <w:rsid w:val="003326E8"/>
    <w:rsid w:val="00332E1D"/>
    <w:rsid w:val="00332F86"/>
    <w:rsid w:val="00333171"/>
    <w:rsid w:val="00333814"/>
    <w:rsid w:val="003338FE"/>
    <w:rsid w:val="00333AFA"/>
    <w:rsid w:val="00333B23"/>
    <w:rsid w:val="00333E98"/>
    <w:rsid w:val="00334311"/>
    <w:rsid w:val="00334684"/>
    <w:rsid w:val="00334E0F"/>
    <w:rsid w:val="0033526F"/>
    <w:rsid w:val="0033564D"/>
    <w:rsid w:val="003358AE"/>
    <w:rsid w:val="00335B3D"/>
    <w:rsid w:val="003360C7"/>
    <w:rsid w:val="0033661B"/>
    <w:rsid w:val="0033685E"/>
    <w:rsid w:val="00337453"/>
    <w:rsid w:val="00337AFE"/>
    <w:rsid w:val="003404E5"/>
    <w:rsid w:val="00340C02"/>
    <w:rsid w:val="00340E58"/>
    <w:rsid w:val="00340E6F"/>
    <w:rsid w:val="003412DE"/>
    <w:rsid w:val="003418CE"/>
    <w:rsid w:val="00341C1E"/>
    <w:rsid w:val="00341D97"/>
    <w:rsid w:val="00341DF2"/>
    <w:rsid w:val="003420EA"/>
    <w:rsid w:val="003422B1"/>
    <w:rsid w:val="003429FF"/>
    <w:rsid w:val="00342ACC"/>
    <w:rsid w:val="00342F23"/>
    <w:rsid w:val="00343738"/>
    <w:rsid w:val="00343B47"/>
    <w:rsid w:val="00343D86"/>
    <w:rsid w:val="00343F16"/>
    <w:rsid w:val="00343FA8"/>
    <w:rsid w:val="003441FD"/>
    <w:rsid w:val="0034420B"/>
    <w:rsid w:val="00344BE1"/>
    <w:rsid w:val="0034552C"/>
    <w:rsid w:val="00345814"/>
    <w:rsid w:val="00345A55"/>
    <w:rsid w:val="00345AF5"/>
    <w:rsid w:val="00345C88"/>
    <w:rsid w:val="00345CB5"/>
    <w:rsid w:val="0034609D"/>
    <w:rsid w:val="00346436"/>
    <w:rsid w:val="003464E4"/>
    <w:rsid w:val="003469E4"/>
    <w:rsid w:val="00346CB9"/>
    <w:rsid w:val="0034727F"/>
    <w:rsid w:val="00347866"/>
    <w:rsid w:val="003479B8"/>
    <w:rsid w:val="003502A2"/>
    <w:rsid w:val="003507CE"/>
    <w:rsid w:val="00350894"/>
    <w:rsid w:val="00350EB1"/>
    <w:rsid w:val="00351433"/>
    <w:rsid w:val="0035190F"/>
    <w:rsid w:val="00351B11"/>
    <w:rsid w:val="00351FD1"/>
    <w:rsid w:val="00352871"/>
    <w:rsid w:val="0035299F"/>
    <w:rsid w:val="00353746"/>
    <w:rsid w:val="0035377A"/>
    <w:rsid w:val="003537B0"/>
    <w:rsid w:val="00353ED9"/>
    <w:rsid w:val="003541C0"/>
    <w:rsid w:val="00354A27"/>
    <w:rsid w:val="0035561A"/>
    <w:rsid w:val="00355915"/>
    <w:rsid w:val="00355E00"/>
    <w:rsid w:val="00355E19"/>
    <w:rsid w:val="00355EBD"/>
    <w:rsid w:val="003565E2"/>
    <w:rsid w:val="00356A46"/>
    <w:rsid w:val="00356C57"/>
    <w:rsid w:val="00356E7E"/>
    <w:rsid w:val="00357C7F"/>
    <w:rsid w:val="00357CBD"/>
    <w:rsid w:val="003605B7"/>
    <w:rsid w:val="00360D37"/>
    <w:rsid w:val="00360F01"/>
    <w:rsid w:val="003611A8"/>
    <w:rsid w:val="003611E8"/>
    <w:rsid w:val="0036136C"/>
    <w:rsid w:val="003613D5"/>
    <w:rsid w:val="00361B85"/>
    <w:rsid w:val="00361E0A"/>
    <w:rsid w:val="003624A3"/>
    <w:rsid w:val="003632C7"/>
    <w:rsid w:val="00363349"/>
    <w:rsid w:val="003634A2"/>
    <w:rsid w:val="003634B1"/>
    <w:rsid w:val="00363724"/>
    <w:rsid w:val="00363EC9"/>
    <w:rsid w:val="00363F07"/>
    <w:rsid w:val="00364035"/>
    <w:rsid w:val="003640D7"/>
    <w:rsid w:val="003641A3"/>
    <w:rsid w:val="00364A1D"/>
    <w:rsid w:val="00364EAC"/>
    <w:rsid w:val="00365937"/>
    <w:rsid w:val="0036595E"/>
    <w:rsid w:val="00365A5E"/>
    <w:rsid w:val="0036658C"/>
    <w:rsid w:val="003668DB"/>
    <w:rsid w:val="00366A07"/>
    <w:rsid w:val="00367096"/>
    <w:rsid w:val="0036750E"/>
    <w:rsid w:val="0036782C"/>
    <w:rsid w:val="00367A12"/>
    <w:rsid w:val="00370370"/>
    <w:rsid w:val="003709F8"/>
    <w:rsid w:val="00370BFB"/>
    <w:rsid w:val="00370D59"/>
    <w:rsid w:val="00370E69"/>
    <w:rsid w:val="00370EB3"/>
    <w:rsid w:val="003717E1"/>
    <w:rsid w:val="003719A6"/>
    <w:rsid w:val="00371B90"/>
    <w:rsid w:val="00371E5F"/>
    <w:rsid w:val="00371FC3"/>
    <w:rsid w:val="00372445"/>
    <w:rsid w:val="003726CA"/>
    <w:rsid w:val="00373342"/>
    <w:rsid w:val="00373613"/>
    <w:rsid w:val="00373754"/>
    <w:rsid w:val="0037375D"/>
    <w:rsid w:val="0037381A"/>
    <w:rsid w:val="00373829"/>
    <w:rsid w:val="00373C8B"/>
    <w:rsid w:val="003740A4"/>
    <w:rsid w:val="0037467A"/>
    <w:rsid w:val="00374AF4"/>
    <w:rsid w:val="00374EFE"/>
    <w:rsid w:val="00375301"/>
    <w:rsid w:val="00375569"/>
    <w:rsid w:val="003759BD"/>
    <w:rsid w:val="00375C96"/>
    <w:rsid w:val="0037618F"/>
    <w:rsid w:val="003761A3"/>
    <w:rsid w:val="0037650E"/>
    <w:rsid w:val="00376FA0"/>
    <w:rsid w:val="0037779A"/>
    <w:rsid w:val="00377813"/>
    <w:rsid w:val="0037793B"/>
    <w:rsid w:val="00377E87"/>
    <w:rsid w:val="00377FC6"/>
    <w:rsid w:val="00380022"/>
    <w:rsid w:val="003801E7"/>
    <w:rsid w:val="00380C33"/>
    <w:rsid w:val="00380F15"/>
    <w:rsid w:val="0038110A"/>
    <w:rsid w:val="00381257"/>
    <w:rsid w:val="00381337"/>
    <w:rsid w:val="00381513"/>
    <w:rsid w:val="0038158E"/>
    <w:rsid w:val="00381678"/>
    <w:rsid w:val="003817BE"/>
    <w:rsid w:val="00381844"/>
    <w:rsid w:val="00381A41"/>
    <w:rsid w:val="00382024"/>
    <w:rsid w:val="00382291"/>
    <w:rsid w:val="00382C9C"/>
    <w:rsid w:val="00382D84"/>
    <w:rsid w:val="00382E4D"/>
    <w:rsid w:val="00383494"/>
    <w:rsid w:val="00383981"/>
    <w:rsid w:val="00383AD8"/>
    <w:rsid w:val="00383ED8"/>
    <w:rsid w:val="003840B2"/>
    <w:rsid w:val="0038438A"/>
    <w:rsid w:val="00384BE6"/>
    <w:rsid w:val="00384FFA"/>
    <w:rsid w:val="003850AB"/>
    <w:rsid w:val="0038565E"/>
    <w:rsid w:val="0038582A"/>
    <w:rsid w:val="00385F49"/>
    <w:rsid w:val="0038617B"/>
    <w:rsid w:val="0038637A"/>
    <w:rsid w:val="003865CF"/>
    <w:rsid w:val="003866BF"/>
    <w:rsid w:val="0038687E"/>
    <w:rsid w:val="00386A09"/>
    <w:rsid w:val="0038714B"/>
    <w:rsid w:val="0038762B"/>
    <w:rsid w:val="00387743"/>
    <w:rsid w:val="0038788D"/>
    <w:rsid w:val="00387F6E"/>
    <w:rsid w:val="00390D2A"/>
    <w:rsid w:val="003918DA"/>
    <w:rsid w:val="00391B7F"/>
    <w:rsid w:val="00391D87"/>
    <w:rsid w:val="00392386"/>
    <w:rsid w:val="00392853"/>
    <w:rsid w:val="00393206"/>
    <w:rsid w:val="003932C0"/>
    <w:rsid w:val="003946AB"/>
    <w:rsid w:val="0039488A"/>
    <w:rsid w:val="003948AB"/>
    <w:rsid w:val="003949A5"/>
    <w:rsid w:val="00394C65"/>
    <w:rsid w:val="003959AC"/>
    <w:rsid w:val="00395ABD"/>
    <w:rsid w:val="00395D57"/>
    <w:rsid w:val="00395E28"/>
    <w:rsid w:val="00396000"/>
    <w:rsid w:val="00396296"/>
    <w:rsid w:val="00396672"/>
    <w:rsid w:val="00396761"/>
    <w:rsid w:val="0039692B"/>
    <w:rsid w:val="00396ADB"/>
    <w:rsid w:val="00396CBD"/>
    <w:rsid w:val="00396E77"/>
    <w:rsid w:val="00396FBA"/>
    <w:rsid w:val="00397001"/>
    <w:rsid w:val="003971B9"/>
    <w:rsid w:val="003976FF"/>
    <w:rsid w:val="00397B2B"/>
    <w:rsid w:val="00397BCF"/>
    <w:rsid w:val="00397C48"/>
    <w:rsid w:val="00397DFD"/>
    <w:rsid w:val="003A0057"/>
    <w:rsid w:val="003A037F"/>
    <w:rsid w:val="003A06FA"/>
    <w:rsid w:val="003A08F5"/>
    <w:rsid w:val="003A0C7F"/>
    <w:rsid w:val="003A0DE9"/>
    <w:rsid w:val="003A0F7A"/>
    <w:rsid w:val="003A1133"/>
    <w:rsid w:val="003A1380"/>
    <w:rsid w:val="003A16BC"/>
    <w:rsid w:val="003A1A30"/>
    <w:rsid w:val="003A1B9C"/>
    <w:rsid w:val="003A1DB0"/>
    <w:rsid w:val="003A20DF"/>
    <w:rsid w:val="003A2B2C"/>
    <w:rsid w:val="003A2BFD"/>
    <w:rsid w:val="003A2CD5"/>
    <w:rsid w:val="003A2DDA"/>
    <w:rsid w:val="003A3644"/>
    <w:rsid w:val="003A3E94"/>
    <w:rsid w:val="003A4147"/>
    <w:rsid w:val="003A465C"/>
    <w:rsid w:val="003A4B19"/>
    <w:rsid w:val="003A52B3"/>
    <w:rsid w:val="003A554B"/>
    <w:rsid w:val="003A5697"/>
    <w:rsid w:val="003A5AA4"/>
    <w:rsid w:val="003A609A"/>
    <w:rsid w:val="003A60DE"/>
    <w:rsid w:val="003A66D3"/>
    <w:rsid w:val="003A6745"/>
    <w:rsid w:val="003A6A7D"/>
    <w:rsid w:val="003A6B90"/>
    <w:rsid w:val="003A78D8"/>
    <w:rsid w:val="003A7A0A"/>
    <w:rsid w:val="003A7F64"/>
    <w:rsid w:val="003A7F8B"/>
    <w:rsid w:val="003B02BF"/>
    <w:rsid w:val="003B0D03"/>
    <w:rsid w:val="003B11CA"/>
    <w:rsid w:val="003B20E5"/>
    <w:rsid w:val="003B214B"/>
    <w:rsid w:val="003B23D1"/>
    <w:rsid w:val="003B3256"/>
    <w:rsid w:val="003B3565"/>
    <w:rsid w:val="003B3B21"/>
    <w:rsid w:val="003B4005"/>
    <w:rsid w:val="003B494F"/>
    <w:rsid w:val="003B4C4F"/>
    <w:rsid w:val="003B4EA3"/>
    <w:rsid w:val="003B52E5"/>
    <w:rsid w:val="003B5DC0"/>
    <w:rsid w:val="003B5E4D"/>
    <w:rsid w:val="003B6A04"/>
    <w:rsid w:val="003B75A5"/>
    <w:rsid w:val="003B78CD"/>
    <w:rsid w:val="003B7DD0"/>
    <w:rsid w:val="003B7DFC"/>
    <w:rsid w:val="003B7EE6"/>
    <w:rsid w:val="003C063E"/>
    <w:rsid w:val="003C0FF0"/>
    <w:rsid w:val="003C110D"/>
    <w:rsid w:val="003C1AE5"/>
    <w:rsid w:val="003C1B8D"/>
    <w:rsid w:val="003C1C4C"/>
    <w:rsid w:val="003C1FC5"/>
    <w:rsid w:val="003C202A"/>
    <w:rsid w:val="003C243A"/>
    <w:rsid w:val="003C25C3"/>
    <w:rsid w:val="003C29EC"/>
    <w:rsid w:val="003C2DC9"/>
    <w:rsid w:val="003C30A6"/>
    <w:rsid w:val="003C41FE"/>
    <w:rsid w:val="003C4740"/>
    <w:rsid w:val="003C4A7F"/>
    <w:rsid w:val="003C4AF0"/>
    <w:rsid w:val="003C5209"/>
    <w:rsid w:val="003C57B4"/>
    <w:rsid w:val="003C5A0D"/>
    <w:rsid w:val="003C63B4"/>
    <w:rsid w:val="003C669C"/>
    <w:rsid w:val="003C6A51"/>
    <w:rsid w:val="003C6D25"/>
    <w:rsid w:val="003C7782"/>
    <w:rsid w:val="003C7797"/>
    <w:rsid w:val="003D0116"/>
    <w:rsid w:val="003D0568"/>
    <w:rsid w:val="003D0DF5"/>
    <w:rsid w:val="003D0F09"/>
    <w:rsid w:val="003D12F1"/>
    <w:rsid w:val="003D1398"/>
    <w:rsid w:val="003D151E"/>
    <w:rsid w:val="003D1818"/>
    <w:rsid w:val="003D1C91"/>
    <w:rsid w:val="003D1D27"/>
    <w:rsid w:val="003D2297"/>
    <w:rsid w:val="003D2AED"/>
    <w:rsid w:val="003D2E33"/>
    <w:rsid w:val="003D3523"/>
    <w:rsid w:val="003D3E83"/>
    <w:rsid w:val="003D3E86"/>
    <w:rsid w:val="003D42E8"/>
    <w:rsid w:val="003D43CC"/>
    <w:rsid w:val="003D4DF5"/>
    <w:rsid w:val="003D514D"/>
    <w:rsid w:val="003D5332"/>
    <w:rsid w:val="003D55AA"/>
    <w:rsid w:val="003D62D3"/>
    <w:rsid w:val="003D6E5B"/>
    <w:rsid w:val="003D6FE9"/>
    <w:rsid w:val="003D71C2"/>
    <w:rsid w:val="003D793A"/>
    <w:rsid w:val="003D7A4F"/>
    <w:rsid w:val="003D7B0F"/>
    <w:rsid w:val="003D7B90"/>
    <w:rsid w:val="003E0327"/>
    <w:rsid w:val="003E0525"/>
    <w:rsid w:val="003E077E"/>
    <w:rsid w:val="003E08AB"/>
    <w:rsid w:val="003E09C2"/>
    <w:rsid w:val="003E0C7F"/>
    <w:rsid w:val="003E107B"/>
    <w:rsid w:val="003E1B4C"/>
    <w:rsid w:val="003E1F9C"/>
    <w:rsid w:val="003E1FDC"/>
    <w:rsid w:val="003E21E6"/>
    <w:rsid w:val="003E2379"/>
    <w:rsid w:val="003E26C6"/>
    <w:rsid w:val="003E28A6"/>
    <w:rsid w:val="003E2C21"/>
    <w:rsid w:val="003E2EDE"/>
    <w:rsid w:val="003E41D7"/>
    <w:rsid w:val="003E4208"/>
    <w:rsid w:val="003E5CB4"/>
    <w:rsid w:val="003E671C"/>
    <w:rsid w:val="003E6736"/>
    <w:rsid w:val="003E6986"/>
    <w:rsid w:val="003E7372"/>
    <w:rsid w:val="003E73E8"/>
    <w:rsid w:val="003F049A"/>
    <w:rsid w:val="003F0822"/>
    <w:rsid w:val="003F0AB1"/>
    <w:rsid w:val="003F0B7C"/>
    <w:rsid w:val="003F11F8"/>
    <w:rsid w:val="003F1328"/>
    <w:rsid w:val="003F1539"/>
    <w:rsid w:val="003F19DA"/>
    <w:rsid w:val="003F2B13"/>
    <w:rsid w:val="003F2F83"/>
    <w:rsid w:val="003F2FE3"/>
    <w:rsid w:val="003F3461"/>
    <w:rsid w:val="003F35DC"/>
    <w:rsid w:val="003F3668"/>
    <w:rsid w:val="003F366C"/>
    <w:rsid w:val="003F3678"/>
    <w:rsid w:val="003F383A"/>
    <w:rsid w:val="003F418E"/>
    <w:rsid w:val="003F41A2"/>
    <w:rsid w:val="003F49C2"/>
    <w:rsid w:val="003F4B56"/>
    <w:rsid w:val="003F5071"/>
    <w:rsid w:val="003F567C"/>
    <w:rsid w:val="003F56BE"/>
    <w:rsid w:val="003F5909"/>
    <w:rsid w:val="003F595A"/>
    <w:rsid w:val="003F6354"/>
    <w:rsid w:val="003F6BA0"/>
    <w:rsid w:val="003F6D33"/>
    <w:rsid w:val="003F6E7B"/>
    <w:rsid w:val="003F6F43"/>
    <w:rsid w:val="003F7065"/>
    <w:rsid w:val="003F7075"/>
    <w:rsid w:val="003F72AD"/>
    <w:rsid w:val="003F77E1"/>
    <w:rsid w:val="003F7E27"/>
    <w:rsid w:val="003F7F26"/>
    <w:rsid w:val="00400083"/>
    <w:rsid w:val="0040065E"/>
    <w:rsid w:val="004006F9"/>
    <w:rsid w:val="004007C3"/>
    <w:rsid w:val="00400985"/>
    <w:rsid w:val="00402235"/>
    <w:rsid w:val="0040267F"/>
    <w:rsid w:val="00402ACC"/>
    <w:rsid w:val="00403B63"/>
    <w:rsid w:val="004040D6"/>
    <w:rsid w:val="004041B5"/>
    <w:rsid w:val="0040470C"/>
    <w:rsid w:val="0040491E"/>
    <w:rsid w:val="0040498A"/>
    <w:rsid w:val="004050FC"/>
    <w:rsid w:val="004055B6"/>
    <w:rsid w:val="004058A2"/>
    <w:rsid w:val="00405E67"/>
    <w:rsid w:val="00405E86"/>
    <w:rsid w:val="00406266"/>
    <w:rsid w:val="00406F76"/>
    <w:rsid w:val="004071F5"/>
    <w:rsid w:val="00407AC9"/>
    <w:rsid w:val="00407F97"/>
    <w:rsid w:val="0041026E"/>
    <w:rsid w:val="00410F43"/>
    <w:rsid w:val="0041112D"/>
    <w:rsid w:val="004115A7"/>
    <w:rsid w:val="00411703"/>
    <w:rsid w:val="00412325"/>
    <w:rsid w:val="004123FE"/>
    <w:rsid w:val="00412F28"/>
    <w:rsid w:val="00412FE5"/>
    <w:rsid w:val="00413680"/>
    <w:rsid w:val="004136F7"/>
    <w:rsid w:val="004143D5"/>
    <w:rsid w:val="00414712"/>
    <w:rsid w:val="00414B32"/>
    <w:rsid w:val="00414CAD"/>
    <w:rsid w:val="00414F6D"/>
    <w:rsid w:val="004153EE"/>
    <w:rsid w:val="004157C2"/>
    <w:rsid w:val="00415B05"/>
    <w:rsid w:val="00415B3E"/>
    <w:rsid w:val="00416046"/>
    <w:rsid w:val="004161D7"/>
    <w:rsid w:val="00416266"/>
    <w:rsid w:val="00416347"/>
    <w:rsid w:val="004163ED"/>
    <w:rsid w:val="004167BC"/>
    <w:rsid w:val="0041681A"/>
    <w:rsid w:val="00416ED2"/>
    <w:rsid w:val="00416F32"/>
    <w:rsid w:val="00417200"/>
    <w:rsid w:val="0041734A"/>
    <w:rsid w:val="00417494"/>
    <w:rsid w:val="00417797"/>
    <w:rsid w:val="00417881"/>
    <w:rsid w:val="00417B45"/>
    <w:rsid w:val="00417FB1"/>
    <w:rsid w:val="00420086"/>
    <w:rsid w:val="00420408"/>
    <w:rsid w:val="0042052F"/>
    <w:rsid w:val="00420926"/>
    <w:rsid w:val="00420C1D"/>
    <w:rsid w:val="0042102D"/>
    <w:rsid w:val="0042192C"/>
    <w:rsid w:val="00421F61"/>
    <w:rsid w:val="00422098"/>
    <w:rsid w:val="004223F6"/>
    <w:rsid w:val="00422EBA"/>
    <w:rsid w:val="00423448"/>
    <w:rsid w:val="00423771"/>
    <w:rsid w:val="00423EBE"/>
    <w:rsid w:val="00424555"/>
    <w:rsid w:val="00424A3D"/>
    <w:rsid w:val="00424E5E"/>
    <w:rsid w:val="00424EA7"/>
    <w:rsid w:val="00425820"/>
    <w:rsid w:val="00425F56"/>
    <w:rsid w:val="00425FAA"/>
    <w:rsid w:val="00426690"/>
    <w:rsid w:val="004269EC"/>
    <w:rsid w:val="00426DE5"/>
    <w:rsid w:val="00426E10"/>
    <w:rsid w:val="00427303"/>
    <w:rsid w:val="004274B9"/>
    <w:rsid w:val="0042764E"/>
    <w:rsid w:val="00427B33"/>
    <w:rsid w:val="00427F0F"/>
    <w:rsid w:val="004306D3"/>
    <w:rsid w:val="004306F6"/>
    <w:rsid w:val="00430BB0"/>
    <w:rsid w:val="00430FAC"/>
    <w:rsid w:val="00431169"/>
    <w:rsid w:val="00432BAC"/>
    <w:rsid w:val="00432E51"/>
    <w:rsid w:val="00433020"/>
    <w:rsid w:val="0043342E"/>
    <w:rsid w:val="004335CF"/>
    <w:rsid w:val="00433940"/>
    <w:rsid w:val="00434370"/>
    <w:rsid w:val="0043444A"/>
    <w:rsid w:val="004349C2"/>
    <w:rsid w:val="00434C05"/>
    <w:rsid w:val="004357B0"/>
    <w:rsid w:val="0043678E"/>
    <w:rsid w:val="00436A1F"/>
    <w:rsid w:val="00437003"/>
    <w:rsid w:val="004371D2"/>
    <w:rsid w:val="00437737"/>
    <w:rsid w:val="00437D65"/>
    <w:rsid w:val="004400D2"/>
    <w:rsid w:val="00440122"/>
    <w:rsid w:val="00440462"/>
    <w:rsid w:val="00440658"/>
    <w:rsid w:val="00440A7E"/>
    <w:rsid w:val="00440D51"/>
    <w:rsid w:val="004411E7"/>
    <w:rsid w:val="00441222"/>
    <w:rsid w:val="0044173E"/>
    <w:rsid w:val="00441AB5"/>
    <w:rsid w:val="00441F69"/>
    <w:rsid w:val="00442192"/>
    <w:rsid w:val="004423CF"/>
    <w:rsid w:val="004424E6"/>
    <w:rsid w:val="00442586"/>
    <w:rsid w:val="00442644"/>
    <w:rsid w:val="00442DC4"/>
    <w:rsid w:val="00443140"/>
    <w:rsid w:val="00443CFA"/>
    <w:rsid w:val="00443DFC"/>
    <w:rsid w:val="00444AE3"/>
    <w:rsid w:val="00444C4D"/>
    <w:rsid w:val="00445761"/>
    <w:rsid w:val="004457B8"/>
    <w:rsid w:val="00446108"/>
    <w:rsid w:val="0044640F"/>
    <w:rsid w:val="00446717"/>
    <w:rsid w:val="0044691B"/>
    <w:rsid w:val="00450027"/>
    <w:rsid w:val="00450204"/>
    <w:rsid w:val="0045049F"/>
    <w:rsid w:val="00450DA7"/>
    <w:rsid w:val="00450EF1"/>
    <w:rsid w:val="00450FD0"/>
    <w:rsid w:val="00450FE0"/>
    <w:rsid w:val="00451E2D"/>
    <w:rsid w:val="00451E86"/>
    <w:rsid w:val="00451E8B"/>
    <w:rsid w:val="00452A7A"/>
    <w:rsid w:val="00452C49"/>
    <w:rsid w:val="0045354B"/>
    <w:rsid w:val="00453BA0"/>
    <w:rsid w:val="00453D3C"/>
    <w:rsid w:val="00453D94"/>
    <w:rsid w:val="00454049"/>
    <w:rsid w:val="0045445A"/>
    <w:rsid w:val="004545B8"/>
    <w:rsid w:val="00454822"/>
    <w:rsid w:val="00454B7F"/>
    <w:rsid w:val="00454B8E"/>
    <w:rsid w:val="00454DCF"/>
    <w:rsid w:val="00455853"/>
    <w:rsid w:val="00455DBF"/>
    <w:rsid w:val="004563BE"/>
    <w:rsid w:val="004563DE"/>
    <w:rsid w:val="00456619"/>
    <w:rsid w:val="00456A00"/>
    <w:rsid w:val="00456A7A"/>
    <w:rsid w:val="00456BF9"/>
    <w:rsid w:val="004573E3"/>
    <w:rsid w:val="004578C2"/>
    <w:rsid w:val="00460090"/>
    <w:rsid w:val="00460616"/>
    <w:rsid w:val="004606BF"/>
    <w:rsid w:val="004606E4"/>
    <w:rsid w:val="00460A0A"/>
    <w:rsid w:val="00461754"/>
    <w:rsid w:val="00461869"/>
    <w:rsid w:val="00461BDC"/>
    <w:rsid w:val="0046223F"/>
    <w:rsid w:val="004627DD"/>
    <w:rsid w:val="00462D0C"/>
    <w:rsid w:val="00462D47"/>
    <w:rsid w:val="00463013"/>
    <w:rsid w:val="0046331D"/>
    <w:rsid w:val="00463520"/>
    <w:rsid w:val="00463BDA"/>
    <w:rsid w:val="00463DBE"/>
    <w:rsid w:val="0046480A"/>
    <w:rsid w:val="00464A67"/>
    <w:rsid w:val="00464AD3"/>
    <w:rsid w:val="00464C9E"/>
    <w:rsid w:val="004659E6"/>
    <w:rsid w:val="00465DAB"/>
    <w:rsid w:val="00466918"/>
    <w:rsid w:val="00466AB6"/>
    <w:rsid w:val="004672AD"/>
    <w:rsid w:val="004673E8"/>
    <w:rsid w:val="004673EF"/>
    <w:rsid w:val="00467696"/>
    <w:rsid w:val="00470057"/>
    <w:rsid w:val="00470842"/>
    <w:rsid w:val="0047092B"/>
    <w:rsid w:val="00471EE4"/>
    <w:rsid w:val="004721E9"/>
    <w:rsid w:val="0047297E"/>
    <w:rsid w:val="00472F6B"/>
    <w:rsid w:val="00473AD3"/>
    <w:rsid w:val="004741DE"/>
    <w:rsid w:val="00474384"/>
    <w:rsid w:val="004743B6"/>
    <w:rsid w:val="00474C37"/>
    <w:rsid w:val="00474D3B"/>
    <w:rsid w:val="00475190"/>
    <w:rsid w:val="0047526B"/>
    <w:rsid w:val="00475890"/>
    <w:rsid w:val="00475B64"/>
    <w:rsid w:val="00476C18"/>
    <w:rsid w:val="00476E3F"/>
    <w:rsid w:val="00477170"/>
    <w:rsid w:val="004773B0"/>
    <w:rsid w:val="004774EA"/>
    <w:rsid w:val="004801D9"/>
    <w:rsid w:val="0048034C"/>
    <w:rsid w:val="004807E2"/>
    <w:rsid w:val="0048084F"/>
    <w:rsid w:val="00480E5A"/>
    <w:rsid w:val="00481659"/>
    <w:rsid w:val="00482798"/>
    <w:rsid w:val="00482922"/>
    <w:rsid w:val="00482AFC"/>
    <w:rsid w:val="00482EF6"/>
    <w:rsid w:val="00482F23"/>
    <w:rsid w:val="00482F57"/>
    <w:rsid w:val="0048317E"/>
    <w:rsid w:val="004831E9"/>
    <w:rsid w:val="00483235"/>
    <w:rsid w:val="00483663"/>
    <w:rsid w:val="004838CF"/>
    <w:rsid w:val="004838F6"/>
    <w:rsid w:val="00483A02"/>
    <w:rsid w:val="00484997"/>
    <w:rsid w:val="00484AF0"/>
    <w:rsid w:val="00484F72"/>
    <w:rsid w:val="00485385"/>
    <w:rsid w:val="004853AE"/>
    <w:rsid w:val="0048559C"/>
    <w:rsid w:val="00486128"/>
    <w:rsid w:val="004863CB"/>
    <w:rsid w:val="0048643C"/>
    <w:rsid w:val="00486C72"/>
    <w:rsid w:val="004870A6"/>
    <w:rsid w:val="00487292"/>
    <w:rsid w:val="004877E4"/>
    <w:rsid w:val="00487C06"/>
    <w:rsid w:val="00487DBE"/>
    <w:rsid w:val="00487E41"/>
    <w:rsid w:val="00490080"/>
    <w:rsid w:val="00490DB3"/>
    <w:rsid w:val="00491622"/>
    <w:rsid w:val="004917EF"/>
    <w:rsid w:val="00491927"/>
    <w:rsid w:val="004919A7"/>
    <w:rsid w:val="004920BF"/>
    <w:rsid w:val="004922D6"/>
    <w:rsid w:val="004929EE"/>
    <w:rsid w:val="004932A4"/>
    <w:rsid w:val="004933A1"/>
    <w:rsid w:val="004942AB"/>
    <w:rsid w:val="0049433C"/>
    <w:rsid w:val="004947C3"/>
    <w:rsid w:val="00494971"/>
    <w:rsid w:val="00494989"/>
    <w:rsid w:val="00494D31"/>
    <w:rsid w:val="004951D2"/>
    <w:rsid w:val="0049547A"/>
    <w:rsid w:val="004955F3"/>
    <w:rsid w:val="00495607"/>
    <w:rsid w:val="0049568C"/>
    <w:rsid w:val="00495C26"/>
    <w:rsid w:val="00495CA9"/>
    <w:rsid w:val="00495E76"/>
    <w:rsid w:val="0049608B"/>
    <w:rsid w:val="00496251"/>
    <w:rsid w:val="0049687F"/>
    <w:rsid w:val="00496BAD"/>
    <w:rsid w:val="00496C0E"/>
    <w:rsid w:val="00497125"/>
    <w:rsid w:val="0049789A"/>
    <w:rsid w:val="00497989"/>
    <w:rsid w:val="00497F62"/>
    <w:rsid w:val="00497FA7"/>
    <w:rsid w:val="004A068D"/>
    <w:rsid w:val="004A0F93"/>
    <w:rsid w:val="004A0FB6"/>
    <w:rsid w:val="004A1733"/>
    <w:rsid w:val="004A1BB5"/>
    <w:rsid w:val="004A1CAD"/>
    <w:rsid w:val="004A1DC5"/>
    <w:rsid w:val="004A206D"/>
    <w:rsid w:val="004A2083"/>
    <w:rsid w:val="004A21A6"/>
    <w:rsid w:val="004A21FD"/>
    <w:rsid w:val="004A2465"/>
    <w:rsid w:val="004A2C10"/>
    <w:rsid w:val="004A32D3"/>
    <w:rsid w:val="004A345D"/>
    <w:rsid w:val="004A3919"/>
    <w:rsid w:val="004A39A2"/>
    <w:rsid w:val="004A3B45"/>
    <w:rsid w:val="004A3E38"/>
    <w:rsid w:val="004A4436"/>
    <w:rsid w:val="004A44F7"/>
    <w:rsid w:val="004A4666"/>
    <w:rsid w:val="004A48D9"/>
    <w:rsid w:val="004A4D59"/>
    <w:rsid w:val="004A4ED9"/>
    <w:rsid w:val="004A527A"/>
    <w:rsid w:val="004A533C"/>
    <w:rsid w:val="004A53B1"/>
    <w:rsid w:val="004A5895"/>
    <w:rsid w:val="004A5E53"/>
    <w:rsid w:val="004A5F41"/>
    <w:rsid w:val="004A6484"/>
    <w:rsid w:val="004A68EF"/>
    <w:rsid w:val="004A69A2"/>
    <w:rsid w:val="004A6F65"/>
    <w:rsid w:val="004A77A7"/>
    <w:rsid w:val="004A7D45"/>
    <w:rsid w:val="004B0208"/>
    <w:rsid w:val="004B0542"/>
    <w:rsid w:val="004B0894"/>
    <w:rsid w:val="004B0EF2"/>
    <w:rsid w:val="004B0F93"/>
    <w:rsid w:val="004B1FA0"/>
    <w:rsid w:val="004B2293"/>
    <w:rsid w:val="004B260A"/>
    <w:rsid w:val="004B29E7"/>
    <w:rsid w:val="004B376D"/>
    <w:rsid w:val="004B37C0"/>
    <w:rsid w:val="004B3B47"/>
    <w:rsid w:val="004B3DBB"/>
    <w:rsid w:val="004B4005"/>
    <w:rsid w:val="004B40B6"/>
    <w:rsid w:val="004B4129"/>
    <w:rsid w:val="004B42A1"/>
    <w:rsid w:val="004B46F1"/>
    <w:rsid w:val="004B4BD2"/>
    <w:rsid w:val="004B57E5"/>
    <w:rsid w:val="004B5ACB"/>
    <w:rsid w:val="004B5D95"/>
    <w:rsid w:val="004B60E9"/>
    <w:rsid w:val="004B6DBB"/>
    <w:rsid w:val="004B716F"/>
    <w:rsid w:val="004B7238"/>
    <w:rsid w:val="004B7BC0"/>
    <w:rsid w:val="004B7F6D"/>
    <w:rsid w:val="004B7FDC"/>
    <w:rsid w:val="004C03E6"/>
    <w:rsid w:val="004C06A0"/>
    <w:rsid w:val="004C094B"/>
    <w:rsid w:val="004C0B25"/>
    <w:rsid w:val="004C0C92"/>
    <w:rsid w:val="004C0DC2"/>
    <w:rsid w:val="004C1594"/>
    <w:rsid w:val="004C16E0"/>
    <w:rsid w:val="004C18EE"/>
    <w:rsid w:val="004C1B99"/>
    <w:rsid w:val="004C1DFA"/>
    <w:rsid w:val="004C23DC"/>
    <w:rsid w:val="004C2A19"/>
    <w:rsid w:val="004C2B67"/>
    <w:rsid w:val="004C3672"/>
    <w:rsid w:val="004C3909"/>
    <w:rsid w:val="004C3D43"/>
    <w:rsid w:val="004C3FB1"/>
    <w:rsid w:val="004C4540"/>
    <w:rsid w:val="004C47A1"/>
    <w:rsid w:val="004C4A09"/>
    <w:rsid w:val="004C4B6A"/>
    <w:rsid w:val="004C5083"/>
    <w:rsid w:val="004C550E"/>
    <w:rsid w:val="004C5557"/>
    <w:rsid w:val="004C576D"/>
    <w:rsid w:val="004C587F"/>
    <w:rsid w:val="004C5DAE"/>
    <w:rsid w:val="004C610B"/>
    <w:rsid w:val="004C7E7A"/>
    <w:rsid w:val="004D017A"/>
    <w:rsid w:val="004D01FF"/>
    <w:rsid w:val="004D0567"/>
    <w:rsid w:val="004D06E3"/>
    <w:rsid w:val="004D06F7"/>
    <w:rsid w:val="004D12C4"/>
    <w:rsid w:val="004D1546"/>
    <w:rsid w:val="004D15AE"/>
    <w:rsid w:val="004D16C3"/>
    <w:rsid w:val="004D16DE"/>
    <w:rsid w:val="004D1D67"/>
    <w:rsid w:val="004D298F"/>
    <w:rsid w:val="004D2F48"/>
    <w:rsid w:val="004D32C9"/>
    <w:rsid w:val="004D3646"/>
    <w:rsid w:val="004D4254"/>
    <w:rsid w:val="004D46A8"/>
    <w:rsid w:val="004D46B3"/>
    <w:rsid w:val="004D4883"/>
    <w:rsid w:val="004D4F24"/>
    <w:rsid w:val="004D57BE"/>
    <w:rsid w:val="004D5925"/>
    <w:rsid w:val="004D5DB0"/>
    <w:rsid w:val="004D62EE"/>
    <w:rsid w:val="004D6A0D"/>
    <w:rsid w:val="004D725D"/>
    <w:rsid w:val="004D7785"/>
    <w:rsid w:val="004D7B3C"/>
    <w:rsid w:val="004E020E"/>
    <w:rsid w:val="004E021B"/>
    <w:rsid w:val="004E076C"/>
    <w:rsid w:val="004E1087"/>
    <w:rsid w:val="004E1167"/>
    <w:rsid w:val="004E11C1"/>
    <w:rsid w:val="004E1B9D"/>
    <w:rsid w:val="004E1C89"/>
    <w:rsid w:val="004E2784"/>
    <w:rsid w:val="004E2D6F"/>
    <w:rsid w:val="004E2E8D"/>
    <w:rsid w:val="004E3209"/>
    <w:rsid w:val="004E343D"/>
    <w:rsid w:val="004E3AC5"/>
    <w:rsid w:val="004E3C42"/>
    <w:rsid w:val="004E429E"/>
    <w:rsid w:val="004E45AC"/>
    <w:rsid w:val="004E4B88"/>
    <w:rsid w:val="004E4EB0"/>
    <w:rsid w:val="004E558A"/>
    <w:rsid w:val="004E5BB0"/>
    <w:rsid w:val="004E6C54"/>
    <w:rsid w:val="004E6D49"/>
    <w:rsid w:val="004E70D6"/>
    <w:rsid w:val="004E74C0"/>
    <w:rsid w:val="004E7742"/>
    <w:rsid w:val="004E77B1"/>
    <w:rsid w:val="004E7AF8"/>
    <w:rsid w:val="004F0035"/>
    <w:rsid w:val="004F027D"/>
    <w:rsid w:val="004F0AB6"/>
    <w:rsid w:val="004F0C6A"/>
    <w:rsid w:val="004F10D3"/>
    <w:rsid w:val="004F14B4"/>
    <w:rsid w:val="004F1667"/>
    <w:rsid w:val="004F1756"/>
    <w:rsid w:val="004F1DF0"/>
    <w:rsid w:val="004F1F60"/>
    <w:rsid w:val="004F26D4"/>
    <w:rsid w:val="004F2748"/>
    <w:rsid w:val="004F2B42"/>
    <w:rsid w:val="004F3CC8"/>
    <w:rsid w:val="004F3DA1"/>
    <w:rsid w:val="004F3EA3"/>
    <w:rsid w:val="004F4373"/>
    <w:rsid w:val="004F5163"/>
    <w:rsid w:val="004F580F"/>
    <w:rsid w:val="004F5BB1"/>
    <w:rsid w:val="004F630B"/>
    <w:rsid w:val="004F64CD"/>
    <w:rsid w:val="004F654F"/>
    <w:rsid w:val="004F6E1C"/>
    <w:rsid w:val="004F6F44"/>
    <w:rsid w:val="004F78C4"/>
    <w:rsid w:val="004F7998"/>
    <w:rsid w:val="004F7C99"/>
    <w:rsid w:val="0050019F"/>
    <w:rsid w:val="00500990"/>
    <w:rsid w:val="00500A53"/>
    <w:rsid w:val="00500BD5"/>
    <w:rsid w:val="00500D83"/>
    <w:rsid w:val="005010A3"/>
    <w:rsid w:val="00501575"/>
    <w:rsid w:val="00501C5A"/>
    <w:rsid w:val="00501C6E"/>
    <w:rsid w:val="00501D22"/>
    <w:rsid w:val="00503231"/>
    <w:rsid w:val="00503728"/>
    <w:rsid w:val="005037CC"/>
    <w:rsid w:val="00503D3B"/>
    <w:rsid w:val="00503D43"/>
    <w:rsid w:val="00503E09"/>
    <w:rsid w:val="00503E5B"/>
    <w:rsid w:val="00504260"/>
    <w:rsid w:val="00504971"/>
    <w:rsid w:val="00504B97"/>
    <w:rsid w:val="00505035"/>
    <w:rsid w:val="005056D5"/>
    <w:rsid w:val="005056E9"/>
    <w:rsid w:val="00505A86"/>
    <w:rsid w:val="00505CF0"/>
    <w:rsid w:val="00505E68"/>
    <w:rsid w:val="0050602F"/>
    <w:rsid w:val="0050625E"/>
    <w:rsid w:val="005064F2"/>
    <w:rsid w:val="00506E6D"/>
    <w:rsid w:val="00506E8C"/>
    <w:rsid w:val="00507097"/>
    <w:rsid w:val="0050727F"/>
    <w:rsid w:val="00507BD5"/>
    <w:rsid w:val="00507CE1"/>
    <w:rsid w:val="00507E51"/>
    <w:rsid w:val="00510154"/>
    <w:rsid w:val="00510828"/>
    <w:rsid w:val="00510ABB"/>
    <w:rsid w:val="00510F71"/>
    <w:rsid w:val="0051102A"/>
    <w:rsid w:val="0051159D"/>
    <w:rsid w:val="005119D1"/>
    <w:rsid w:val="00511AE1"/>
    <w:rsid w:val="00511C89"/>
    <w:rsid w:val="00511DD6"/>
    <w:rsid w:val="00511EA0"/>
    <w:rsid w:val="00511F35"/>
    <w:rsid w:val="00512559"/>
    <w:rsid w:val="005129CF"/>
    <w:rsid w:val="00512AA5"/>
    <w:rsid w:val="00512AB1"/>
    <w:rsid w:val="00513096"/>
    <w:rsid w:val="005132EA"/>
    <w:rsid w:val="005136D6"/>
    <w:rsid w:val="00513B92"/>
    <w:rsid w:val="005146F5"/>
    <w:rsid w:val="00514DE2"/>
    <w:rsid w:val="00515101"/>
    <w:rsid w:val="00515352"/>
    <w:rsid w:val="0051613C"/>
    <w:rsid w:val="00516A7F"/>
    <w:rsid w:val="00516BC4"/>
    <w:rsid w:val="00516FB9"/>
    <w:rsid w:val="00517110"/>
    <w:rsid w:val="00517888"/>
    <w:rsid w:val="005178C0"/>
    <w:rsid w:val="005179C4"/>
    <w:rsid w:val="00517C8C"/>
    <w:rsid w:val="00517DEF"/>
    <w:rsid w:val="005206EE"/>
    <w:rsid w:val="005217A2"/>
    <w:rsid w:val="005223AC"/>
    <w:rsid w:val="00522418"/>
    <w:rsid w:val="00522921"/>
    <w:rsid w:val="00522D1B"/>
    <w:rsid w:val="0052326F"/>
    <w:rsid w:val="005232C5"/>
    <w:rsid w:val="00523807"/>
    <w:rsid w:val="00523A85"/>
    <w:rsid w:val="00523CE1"/>
    <w:rsid w:val="00523DE7"/>
    <w:rsid w:val="005240A7"/>
    <w:rsid w:val="00524740"/>
    <w:rsid w:val="0052477C"/>
    <w:rsid w:val="00524D1A"/>
    <w:rsid w:val="00524D9F"/>
    <w:rsid w:val="005250CB"/>
    <w:rsid w:val="00525295"/>
    <w:rsid w:val="0052533B"/>
    <w:rsid w:val="0052544C"/>
    <w:rsid w:val="005254EE"/>
    <w:rsid w:val="005255E2"/>
    <w:rsid w:val="00525622"/>
    <w:rsid w:val="00525BD9"/>
    <w:rsid w:val="00526087"/>
    <w:rsid w:val="00526139"/>
    <w:rsid w:val="00526482"/>
    <w:rsid w:val="00526593"/>
    <w:rsid w:val="00526782"/>
    <w:rsid w:val="00526A20"/>
    <w:rsid w:val="00526B59"/>
    <w:rsid w:val="00526E3A"/>
    <w:rsid w:val="005274F9"/>
    <w:rsid w:val="005277FD"/>
    <w:rsid w:val="00527CAB"/>
    <w:rsid w:val="0053099F"/>
    <w:rsid w:val="005311C1"/>
    <w:rsid w:val="005315FF"/>
    <w:rsid w:val="005318FB"/>
    <w:rsid w:val="005319D3"/>
    <w:rsid w:val="00532460"/>
    <w:rsid w:val="00532AD7"/>
    <w:rsid w:val="00532BBA"/>
    <w:rsid w:val="00533048"/>
    <w:rsid w:val="005331C9"/>
    <w:rsid w:val="005337FE"/>
    <w:rsid w:val="005339C8"/>
    <w:rsid w:val="00533C96"/>
    <w:rsid w:val="00533E02"/>
    <w:rsid w:val="00534212"/>
    <w:rsid w:val="00534267"/>
    <w:rsid w:val="005342A2"/>
    <w:rsid w:val="005342C8"/>
    <w:rsid w:val="00534909"/>
    <w:rsid w:val="00534A3E"/>
    <w:rsid w:val="00534B3B"/>
    <w:rsid w:val="00534F48"/>
    <w:rsid w:val="00534FFB"/>
    <w:rsid w:val="005355E1"/>
    <w:rsid w:val="00535E66"/>
    <w:rsid w:val="0053601D"/>
    <w:rsid w:val="00537016"/>
    <w:rsid w:val="005375CE"/>
    <w:rsid w:val="00540432"/>
    <w:rsid w:val="005407E5"/>
    <w:rsid w:val="00540938"/>
    <w:rsid w:val="0054095D"/>
    <w:rsid w:val="00540A8B"/>
    <w:rsid w:val="00540E32"/>
    <w:rsid w:val="00540E40"/>
    <w:rsid w:val="0054134E"/>
    <w:rsid w:val="005413E2"/>
    <w:rsid w:val="00541594"/>
    <w:rsid w:val="00541B08"/>
    <w:rsid w:val="00541BC3"/>
    <w:rsid w:val="00541CC2"/>
    <w:rsid w:val="00542316"/>
    <w:rsid w:val="0054297B"/>
    <w:rsid w:val="00542BBF"/>
    <w:rsid w:val="0054308F"/>
    <w:rsid w:val="00543AB7"/>
    <w:rsid w:val="00543FC6"/>
    <w:rsid w:val="005440D6"/>
    <w:rsid w:val="005441CF"/>
    <w:rsid w:val="00544D41"/>
    <w:rsid w:val="00545502"/>
    <w:rsid w:val="0054571A"/>
    <w:rsid w:val="00545E00"/>
    <w:rsid w:val="00545E64"/>
    <w:rsid w:val="00545F3A"/>
    <w:rsid w:val="005462C2"/>
    <w:rsid w:val="00546944"/>
    <w:rsid w:val="00546A54"/>
    <w:rsid w:val="005478DC"/>
    <w:rsid w:val="0055026E"/>
    <w:rsid w:val="00550755"/>
    <w:rsid w:val="00550BF5"/>
    <w:rsid w:val="00550C5E"/>
    <w:rsid w:val="005513BE"/>
    <w:rsid w:val="00551A61"/>
    <w:rsid w:val="0055261C"/>
    <w:rsid w:val="005529D4"/>
    <w:rsid w:val="00552AAD"/>
    <w:rsid w:val="00552F73"/>
    <w:rsid w:val="00553002"/>
    <w:rsid w:val="0055307C"/>
    <w:rsid w:val="005536EA"/>
    <w:rsid w:val="005539D7"/>
    <w:rsid w:val="00553ACA"/>
    <w:rsid w:val="00553DE4"/>
    <w:rsid w:val="005545A8"/>
    <w:rsid w:val="005553F6"/>
    <w:rsid w:val="005558DF"/>
    <w:rsid w:val="005559F7"/>
    <w:rsid w:val="00555AF2"/>
    <w:rsid w:val="00555BBC"/>
    <w:rsid w:val="00555D55"/>
    <w:rsid w:val="005562A4"/>
    <w:rsid w:val="0055648E"/>
    <w:rsid w:val="00556929"/>
    <w:rsid w:val="00556DA6"/>
    <w:rsid w:val="005570BE"/>
    <w:rsid w:val="005571E8"/>
    <w:rsid w:val="00557890"/>
    <w:rsid w:val="0056004E"/>
    <w:rsid w:val="005602C1"/>
    <w:rsid w:val="00560E7E"/>
    <w:rsid w:val="00560F13"/>
    <w:rsid w:val="00561460"/>
    <w:rsid w:val="00561817"/>
    <w:rsid w:val="00561DCD"/>
    <w:rsid w:val="00561FE5"/>
    <w:rsid w:val="00562347"/>
    <w:rsid w:val="00562D9B"/>
    <w:rsid w:val="005633E2"/>
    <w:rsid w:val="005634C7"/>
    <w:rsid w:val="00563BCF"/>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752D"/>
    <w:rsid w:val="0056758D"/>
    <w:rsid w:val="00567619"/>
    <w:rsid w:val="005677B1"/>
    <w:rsid w:val="00567D06"/>
    <w:rsid w:val="00567F5C"/>
    <w:rsid w:val="005703A2"/>
    <w:rsid w:val="005703C8"/>
    <w:rsid w:val="005704DD"/>
    <w:rsid w:val="00570947"/>
    <w:rsid w:val="00570B5F"/>
    <w:rsid w:val="0057137F"/>
    <w:rsid w:val="005719E9"/>
    <w:rsid w:val="00571A8F"/>
    <w:rsid w:val="00571D48"/>
    <w:rsid w:val="0057234D"/>
    <w:rsid w:val="00572753"/>
    <w:rsid w:val="005727E5"/>
    <w:rsid w:val="00572EBE"/>
    <w:rsid w:val="00573CA6"/>
    <w:rsid w:val="00573D41"/>
    <w:rsid w:val="00573E1E"/>
    <w:rsid w:val="00573F66"/>
    <w:rsid w:val="00574A97"/>
    <w:rsid w:val="00574B82"/>
    <w:rsid w:val="00574F99"/>
    <w:rsid w:val="0057509A"/>
    <w:rsid w:val="00575407"/>
    <w:rsid w:val="00576026"/>
    <w:rsid w:val="00576263"/>
    <w:rsid w:val="00576694"/>
    <w:rsid w:val="005771DF"/>
    <w:rsid w:val="005774D4"/>
    <w:rsid w:val="00577582"/>
    <w:rsid w:val="00577B02"/>
    <w:rsid w:val="00577C00"/>
    <w:rsid w:val="00580B31"/>
    <w:rsid w:val="00580B55"/>
    <w:rsid w:val="00580C7C"/>
    <w:rsid w:val="005815A0"/>
    <w:rsid w:val="00581E1F"/>
    <w:rsid w:val="00582962"/>
    <w:rsid w:val="0058319B"/>
    <w:rsid w:val="0058397F"/>
    <w:rsid w:val="0058403D"/>
    <w:rsid w:val="005840CC"/>
    <w:rsid w:val="005843DF"/>
    <w:rsid w:val="005844F5"/>
    <w:rsid w:val="00584D79"/>
    <w:rsid w:val="00584DFF"/>
    <w:rsid w:val="0058578B"/>
    <w:rsid w:val="00585AF9"/>
    <w:rsid w:val="00585F92"/>
    <w:rsid w:val="00586119"/>
    <w:rsid w:val="00586633"/>
    <w:rsid w:val="005867AE"/>
    <w:rsid w:val="005869AB"/>
    <w:rsid w:val="00587100"/>
    <w:rsid w:val="005874BA"/>
    <w:rsid w:val="005878AD"/>
    <w:rsid w:val="00587DE3"/>
    <w:rsid w:val="005900DC"/>
    <w:rsid w:val="005902CE"/>
    <w:rsid w:val="00590908"/>
    <w:rsid w:val="00590BD2"/>
    <w:rsid w:val="00590E25"/>
    <w:rsid w:val="00590FCD"/>
    <w:rsid w:val="00590FF6"/>
    <w:rsid w:val="00592716"/>
    <w:rsid w:val="00592DBD"/>
    <w:rsid w:val="00592DD7"/>
    <w:rsid w:val="005935AB"/>
    <w:rsid w:val="0059389B"/>
    <w:rsid w:val="00594DB0"/>
    <w:rsid w:val="00594DD9"/>
    <w:rsid w:val="0059512B"/>
    <w:rsid w:val="005962A4"/>
    <w:rsid w:val="0059632D"/>
    <w:rsid w:val="00596583"/>
    <w:rsid w:val="0059662B"/>
    <w:rsid w:val="00596940"/>
    <w:rsid w:val="00597105"/>
    <w:rsid w:val="005978BA"/>
    <w:rsid w:val="00597914"/>
    <w:rsid w:val="00597A49"/>
    <w:rsid w:val="00597B05"/>
    <w:rsid w:val="00597B14"/>
    <w:rsid w:val="00597E16"/>
    <w:rsid w:val="005A054D"/>
    <w:rsid w:val="005A05AD"/>
    <w:rsid w:val="005A062B"/>
    <w:rsid w:val="005A0638"/>
    <w:rsid w:val="005A064A"/>
    <w:rsid w:val="005A07F6"/>
    <w:rsid w:val="005A0A21"/>
    <w:rsid w:val="005A15D0"/>
    <w:rsid w:val="005A1829"/>
    <w:rsid w:val="005A1C82"/>
    <w:rsid w:val="005A1D8B"/>
    <w:rsid w:val="005A1DE6"/>
    <w:rsid w:val="005A244C"/>
    <w:rsid w:val="005A2455"/>
    <w:rsid w:val="005A2515"/>
    <w:rsid w:val="005A2658"/>
    <w:rsid w:val="005A26A4"/>
    <w:rsid w:val="005A2E2F"/>
    <w:rsid w:val="005A3042"/>
    <w:rsid w:val="005A3275"/>
    <w:rsid w:val="005A32BF"/>
    <w:rsid w:val="005A34E8"/>
    <w:rsid w:val="005A3A23"/>
    <w:rsid w:val="005A3E24"/>
    <w:rsid w:val="005A3E5B"/>
    <w:rsid w:val="005A4E4A"/>
    <w:rsid w:val="005A513F"/>
    <w:rsid w:val="005A5253"/>
    <w:rsid w:val="005A55FA"/>
    <w:rsid w:val="005A596B"/>
    <w:rsid w:val="005A61B1"/>
    <w:rsid w:val="005A6543"/>
    <w:rsid w:val="005A6C07"/>
    <w:rsid w:val="005A70C3"/>
    <w:rsid w:val="005A7281"/>
    <w:rsid w:val="005A7385"/>
    <w:rsid w:val="005A74B0"/>
    <w:rsid w:val="005A7B57"/>
    <w:rsid w:val="005A7C72"/>
    <w:rsid w:val="005A7FC9"/>
    <w:rsid w:val="005B081D"/>
    <w:rsid w:val="005B0924"/>
    <w:rsid w:val="005B0937"/>
    <w:rsid w:val="005B0B3B"/>
    <w:rsid w:val="005B0E6C"/>
    <w:rsid w:val="005B1028"/>
    <w:rsid w:val="005B1C22"/>
    <w:rsid w:val="005B20C1"/>
    <w:rsid w:val="005B2440"/>
    <w:rsid w:val="005B24CE"/>
    <w:rsid w:val="005B24DF"/>
    <w:rsid w:val="005B2692"/>
    <w:rsid w:val="005B369E"/>
    <w:rsid w:val="005B3B39"/>
    <w:rsid w:val="005B486C"/>
    <w:rsid w:val="005B4AA0"/>
    <w:rsid w:val="005B4D7C"/>
    <w:rsid w:val="005B4F50"/>
    <w:rsid w:val="005B57BC"/>
    <w:rsid w:val="005B642C"/>
    <w:rsid w:val="005B65BD"/>
    <w:rsid w:val="005B664C"/>
    <w:rsid w:val="005B66D3"/>
    <w:rsid w:val="005B684D"/>
    <w:rsid w:val="005B693F"/>
    <w:rsid w:val="005B7AB5"/>
    <w:rsid w:val="005C10F2"/>
    <w:rsid w:val="005C1162"/>
    <w:rsid w:val="005C1319"/>
    <w:rsid w:val="005C1A3D"/>
    <w:rsid w:val="005C30F8"/>
    <w:rsid w:val="005C312A"/>
    <w:rsid w:val="005C3169"/>
    <w:rsid w:val="005C32B8"/>
    <w:rsid w:val="005C429B"/>
    <w:rsid w:val="005C477E"/>
    <w:rsid w:val="005C48EC"/>
    <w:rsid w:val="005C497C"/>
    <w:rsid w:val="005C4DEE"/>
    <w:rsid w:val="005C59A3"/>
    <w:rsid w:val="005C5A52"/>
    <w:rsid w:val="005C61D6"/>
    <w:rsid w:val="005C63FF"/>
    <w:rsid w:val="005C6C18"/>
    <w:rsid w:val="005C6CBE"/>
    <w:rsid w:val="005C6E3A"/>
    <w:rsid w:val="005C701E"/>
    <w:rsid w:val="005C72EA"/>
    <w:rsid w:val="005C7EFB"/>
    <w:rsid w:val="005D056F"/>
    <w:rsid w:val="005D063F"/>
    <w:rsid w:val="005D099B"/>
    <w:rsid w:val="005D1C91"/>
    <w:rsid w:val="005D1FF5"/>
    <w:rsid w:val="005D1FFC"/>
    <w:rsid w:val="005D20FE"/>
    <w:rsid w:val="005D21A0"/>
    <w:rsid w:val="005D21CC"/>
    <w:rsid w:val="005D22DD"/>
    <w:rsid w:val="005D277A"/>
    <w:rsid w:val="005D3CF3"/>
    <w:rsid w:val="005D4075"/>
    <w:rsid w:val="005D45D0"/>
    <w:rsid w:val="005D47E8"/>
    <w:rsid w:val="005D49AA"/>
    <w:rsid w:val="005D4C82"/>
    <w:rsid w:val="005D4EF1"/>
    <w:rsid w:val="005D50BA"/>
    <w:rsid w:val="005D5325"/>
    <w:rsid w:val="005D596A"/>
    <w:rsid w:val="005D5BC3"/>
    <w:rsid w:val="005D5CFD"/>
    <w:rsid w:val="005D6712"/>
    <w:rsid w:val="005D6B52"/>
    <w:rsid w:val="005D7F68"/>
    <w:rsid w:val="005E0D55"/>
    <w:rsid w:val="005E1844"/>
    <w:rsid w:val="005E19BE"/>
    <w:rsid w:val="005E1C00"/>
    <w:rsid w:val="005E1F7D"/>
    <w:rsid w:val="005E2206"/>
    <w:rsid w:val="005E26C3"/>
    <w:rsid w:val="005E2956"/>
    <w:rsid w:val="005E2C34"/>
    <w:rsid w:val="005E2F9F"/>
    <w:rsid w:val="005E32E8"/>
    <w:rsid w:val="005E351B"/>
    <w:rsid w:val="005E35E0"/>
    <w:rsid w:val="005E406E"/>
    <w:rsid w:val="005E4835"/>
    <w:rsid w:val="005E486A"/>
    <w:rsid w:val="005E4C5F"/>
    <w:rsid w:val="005E4E33"/>
    <w:rsid w:val="005E54CB"/>
    <w:rsid w:val="005E5533"/>
    <w:rsid w:val="005E74CB"/>
    <w:rsid w:val="005E7A0F"/>
    <w:rsid w:val="005F0389"/>
    <w:rsid w:val="005F04A7"/>
    <w:rsid w:val="005F0F47"/>
    <w:rsid w:val="005F10A7"/>
    <w:rsid w:val="005F110F"/>
    <w:rsid w:val="005F132C"/>
    <w:rsid w:val="005F1558"/>
    <w:rsid w:val="005F2116"/>
    <w:rsid w:val="005F22E6"/>
    <w:rsid w:val="005F2CEE"/>
    <w:rsid w:val="005F2E26"/>
    <w:rsid w:val="005F3372"/>
    <w:rsid w:val="005F3595"/>
    <w:rsid w:val="005F38CA"/>
    <w:rsid w:val="005F3EA3"/>
    <w:rsid w:val="005F417B"/>
    <w:rsid w:val="005F438A"/>
    <w:rsid w:val="005F4666"/>
    <w:rsid w:val="005F4869"/>
    <w:rsid w:val="005F4BD2"/>
    <w:rsid w:val="005F4D88"/>
    <w:rsid w:val="005F4F5D"/>
    <w:rsid w:val="005F4FE5"/>
    <w:rsid w:val="005F52EA"/>
    <w:rsid w:val="005F52ED"/>
    <w:rsid w:val="005F554E"/>
    <w:rsid w:val="005F582C"/>
    <w:rsid w:val="005F5905"/>
    <w:rsid w:val="005F592C"/>
    <w:rsid w:val="005F5B32"/>
    <w:rsid w:val="005F5E9F"/>
    <w:rsid w:val="005F6533"/>
    <w:rsid w:val="005F7461"/>
    <w:rsid w:val="005F74DA"/>
    <w:rsid w:val="005F7676"/>
    <w:rsid w:val="005F78E9"/>
    <w:rsid w:val="005F7C77"/>
    <w:rsid w:val="005F7E8E"/>
    <w:rsid w:val="005F7FB3"/>
    <w:rsid w:val="006005A1"/>
    <w:rsid w:val="00600651"/>
    <w:rsid w:val="00600AA0"/>
    <w:rsid w:val="00600E7B"/>
    <w:rsid w:val="00600E99"/>
    <w:rsid w:val="00601084"/>
    <w:rsid w:val="006010F7"/>
    <w:rsid w:val="006017A2"/>
    <w:rsid w:val="00601823"/>
    <w:rsid w:val="00601932"/>
    <w:rsid w:val="00602943"/>
    <w:rsid w:val="00602D3F"/>
    <w:rsid w:val="00602E35"/>
    <w:rsid w:val="006031A5"/>
    <w:rsid w:val="00603361"/>
    <w:rsid w:val="006037AC"/>
    <w:rsid w:val="006039D9"/>
    <w:rsid w:val="00603BBA"/>
    <w:rsid w:val="00603D29"/>
    <w:rsid w:val="006048AF"/>
    <w:rsid w:val="00604DBD"/>
    <w:rsid w:val="006053C4"/>
    <w:rsid w:val="006053EE"/>
    <w:rsid w:val="006056E4"/>
    <w:rsid w:val="0060594D"/>
    <w:rsid w:val="00605B05"/>
    <w:rsid w:val="00605B66"/>
    <w:rsid w:val="00605CC1"/>
    <w:rsid w:val="00605F46"/>
    <w:rsid w:val="00606005"/>
    <w:rsid w:val="00606112"/>
    <w:rsid w:val="00606348"/>
    <w:rsid w:val="006063D5"/>
    <w:rsid w:val="0060661E"/>
    <w:rsid w:val="00606661"/>
    <w:rsid w:val="00606995"/>
    <w:rsid w:val="00606EC3"/>
    <w:rsid w:val="00607305"/>
    <w:rsid w:val="00610574"/>
    <w:rsid w:val="0061106F"/>
    <w:rsid w:val="006110CF"/>
    <w:rsid w:val="006113B7"/>
    <w:rsid w:val="00611715"/>
    <w:rsid w:val="006118ED"/>
    <w:rsid w:val="00611A0A"/>
    <w:rsid w:val="00611C4F"/>
    <w:rsid w:val="00611FFC"/>
    <w:rsid w:val="006122C8"/>
    <w:rsid w:val="00612782"/>
    <w:rsid w:val="00612A2B"/>
    <w:rsid w:val="00612C60"/>
    <w:rsid w:val="00612C6A"/>
    <w:rsid w:val="00613101"/>
    <w:rsid w:val="006131DF"/>
    <w:rsid w:val="006138F2"/>
    <w:rsid w:val="00613D11"/>
    <w:rsid w:val="00613E9C"/>
    <w:rsid w:val="006149C4"/>
    <w:rsid w:val="00614D15"/>
    <w:rsid w:val="00614D99"/>
    <w:rsid w:val="00614F45"/>
    <w:rsid w:val="00615255"/>
    <w:rsid w:val="00615CDB"/>
    <w:rsid w:val="00615CE0"/>
    <w:rsid w:val="00616785"/>
    <w:rsid w:val="00616C48"/>
    <w:rsid w:val="006177C7"/>
    <w:rsid w:val="006178FD"/>
    <w:rsid w:val="006200C3"/>
    <w:rsid w:val="0062017F"/>
    <w:rsid w:val="00620903"/>
    <w:rsid w:val="0062113D"/>
    <w:rsid w:val="006211B6"/>
    <w:rsid w:val="00621700"/>
    <w:rsid w:val="00621758"/>
    <w:rsid w:val="006217C5"/>
    <w:rsid w:val="006219F0"/>
    <w:rsid w:val="00621A70"/>
    <w:rsid w:val="006220FD"/>
    <w:rsid w:val="00622525"/>
    <w:rsid w:val="00622CCB"/>
    <w:rsid w:val="006230BD"/>
    <w:rsid w:val="006233E0"/>
    <w:rsid w:val="00624326"/>
    <w:rsid w:val="00624AF3"/>
    <w:rsid w:val="00624B52"/>
    <w:rsid w:val="00624C4D"/>
    <w:rsid w:val="00624DE0"/>
    <w:rsid w:val="00624E78"/>
    <w:rsid w:val="00624ED4"/>
    <w:rsid w:val="0062526E"/>
    <w:rsid w:val="00625358"/>
    <w:rsid w:val="00625EAA"/>
    <w:rsid w:val="006268E9"/>
    <w:rsid w:val="006269E5"/>
    <w:rsid w:val="00627081"/>
    <w:rsid w:val="0062721D"/>
    <w:rsid w:val="006274C4"/>
    <w:rsid w:val="006277E0"/>
    <w:rsid w:val="00630215"/>
    <w:rsid w:val="006306BF"/>
    <w:rsid w:val="00630709"/>
    <w:rsid w:val="0063082F"/>
    <w:rsid w:val="00631510"/>
    <w:rsid w:val="006315FA"/>
    <w:rsid w:val="0063195F"/>
    <w:rsid w:val="00632339"/>
    <w:rsid w:val="00632415"/>
    <w:rsid w:val="0063242E"/>
    <w:rsid w:val="00632F30"/>
    <w:rsid w:val="00633831"/>
    <w:rsid w:val="00633E59"/>
    <w:rsid w:val="00633EFE"/>
    <w:rsid w:val="00633F90"/>
    <w:rsid w:val="00634409"/>
    <w:rsid w:val="00634A52"/>
    <w:rsid w:val="006350D4"/>
    <w:rsid w:val="00635B7E"/>
    <w:rsid w:val="00635C83"/>
    <w:rsid w:val="006362EF"/>
    <w:rsid w:val="00636D7F"/>
    <w:rsid w:val="00636FC6"/>
    <w:rsid w:val="00637126"/>
    <w:rsid w:val="006375DF"/>
    <w:rsid w:val="006376E3"/>
    <w:rsid w:val="006376F5"/>
    <w:rsid w:val="0063770B"/>
    <w:rsid w:val="00640170"/>
    <w:rsid w:val="006403B6"/>
    <w:rsid w:val="0064050B"/>
    <w:rsid w:val="00640B29"/>
    <w:rsid w:val="00640C20"/>
    <w:rsid w:val="00640DA7"/>
    <w:rsid w:val="00640DB5"/>
    <w:rsid w:val="006410B0"/>
    <w:rsid w:val="006411DF"/>
    <w:rsid w:val="00641685"/>
    <w:rsid w:val="00641703"/>
    <w:rsid w:val="0064193C"/>
    <w:rsid w:val="00641978"/>
    <w:rsid w:val="00642BA0"/>
    <w:rsid w:val="00642CB3"/>
    <w:rsid w:val="00642D5B"/>
    <w:rsid w:val="00642E79"/>
    <w:rsid w:val="00642E7C"/>
    <w:rsid w:val="00642EB6"/>
    <w:rsid w:val="0064303F"/>
    <w:rsid w:val="00643A6A"/>
    <w:rsid w:val="0064403A"/>
    <w:rsid w:val="00644489"/>
    <w:rsid w:val="006445FE"/>
    <w:rsid w:val="006449CD"/>
    <w:rsid w:val="00644F00"/>
    <w:rsid w:val="0064508E"/>
    <w:rsid w:val="006452F2"/>
    <w:rsid w:val="00645D7F"/>
    <w:rsid w:val="00645FBA"/>
    <w:rsid w:val="00645FF2"/>
    <w:rsid w:val="0064661C"/>
    <w:rsid w:val="006466E7"/>
    <w:rsid w:val="006469E8"/>
    <w:rsid w:val="00646CBD"/>
    <w:rsid w:val="00646EDB"/>
    <w:rsid w:val="00647072"/>
    <w:rsid w:val="00647133"/>
    <w:rsid w:val="00647186"/>
    <w:rsid w:val="006475F1"/>
    <w:rsid w:val="00647BB2"/>
    <w:rsid w:val="00650754"/>
    <w:rsid w:val="0065097A"/>
    <w:rsid w:val="00650A80"/>
    <w:rsid w:val="00650D5F"/>
    <w:rsid w:val="00650DC1"/>
    <w:rsid w:val="00651387"/>
    <w:rsid w:val="00651622"/>
    <w:rsid w:val="006518F9"/>
    <w:rsid w:val="006520D4"/>
    <w:rsid w:val="0065247A"/>
    <w:rsid w:val="006525D5"/>
    <w:rsid w:val="006527BD"/>
    <w:rsid w:val="00652D48"/>
    <w:rsid w:val="0065352B"/>
    <w:rsid w:val="006535AE"/>
    <w:rsid w:val="00653984"/>
    <w:rsid w:val="00654808"/>
    <w:rsid w:val="00654DEC"/>
    <w:rsid w:val="00654E23"/>
    <w:rsid w:val="00654FF6"/>
    <w:rsid w:val="00655698"/>
    <w:rsid w:val="006557ED"/>
    <w:rsid w:val="00655855"/>
    <w:rsid w:val="00655E43"/>
    <w:rsid w:val="006565A3"/>
    <w:rsid w:val="00657272"/>
    <w:rsid w:val="006576EF"/>
    <w:rsid w:val="00657C81"/>
    <w:rsid w:val="00660007"/>
    <w:rsid w:val="00661487"/>
    <w:rsid w:val="00661ECC"/>
    <w:rsid w:val="0066292E"/>
    <w:rsid w:val="00662DB5"/>
    <w:rsid w:val="00662EC3"/>
    <w:rsid w:val="006630E0"/>
    <w:rsid w:val="00663360"/>
    <w:rsid w:val="00663459"/>
    <w:rsid w:val="00663844"/>
    <w:rsid w:val="0066393E"/>
    <w:rsid w:val="00663AEB"/>
    <w:rsid w:val="0066409D"/>
    <w:rsid w:val="00664578"/>
    <w:rsid w:val="006646C9"/>
    <w:rsid w:val="0066492A"/>
    <w:rsid w:val="00664F54"/>
    <w:rsid w:val="0066527A"/>
    <w:rsid w:val="00665D1C"/>
    <w:rsid w:val="006668C0"/>
    <w:rsid w:val="00666AA6"/>
    <w:rsid w:val="00666E2F"/>
    <w:rsid w:val="00667055"/>
    <w:rsid w:val="00667A17"/>
    <w:rsid w:val="006701FB"/>
    <w:rsid w:val="0067024B"/>
    <w:rsid w:val="00670400"/>
    <w:rsid w:val="00670910"/>
    <w:rsid w:val="00670932"/>
    <w:rsid w:val="00670D00"/>
    <w:rsid w:val="00670DD6"/>
    <w:rsid w:val="0067273E"/>
    <w:rsid w:val="00672945"/>
    <w:rsid w:val="00672A73"/>
    <w:rsid w:val="00672F93"/>
    <w:rsid w:val="0067301E"/>
    <w:rsid w:val="006735D4"/>
    <w:rsid w:val="006737CD"/>
    <w:rsid w:val="0067380F"/>
    <w:rsid w:val="006738E8"/>
    <w:rsid w:val="00673C36"/>
    <w:rsid w:val="00673E68"/>
    <w:rsid w:val="00674972"/>
    <w:rsid w:val="00674DE8"/>
    <w:rsid w:val="00674F37"/>
    <w:rsid w:val="00675454"/>
    <w:rsid w:val="006756A1"/>
    <w:rsid w:val="006757B2"/>
    <w:rsid w:val="00675FB0"/>
    <w:rsid w:val="0067647C"/>
    <w:rsid w:val="00676AFF"/>
    <w:rsid w:val="00677478"/>
    <w:rsid w:val="00677495"/>
    <w:rsid w:val="00677C21"/>
    <w:rsid w:val="00680178"/>
    <w:rsid w:val="0068043D"/>
    <w:rsid w:val="006805DA"/>
    <w:rsid w:val="00680989"/>
    <w:rsid w:val="006809E1"/>
    <w:rsid w:val="00680DD9"/>
    <w:rsid w:val="00681086"/>
    <w:rsid w:val="0068121B"/>
    <w:rsid w:val="00681392"/>
    <w:rsid w:val="00681764"/>
    <w:rsid w:val="00681C0F"/>
    <w:rsid w:val="006824E3"/>
    <w:rsid w:val="006828C9"/>
    <w:rsid w:val="0068315A"/>
    <w:rsid w:val="0068321F"/>
    <w:rsid w:val="006838CF"/>
    <w:rsid w:val="00683B16"/>
    <w:rsid w:val="00683BBB"/>
    <w:rsid w:val="00683D02"/>
    <w:rsid w:val="00683D8B"/>
    <w:rsid w:val="00683EC0"/>
    <w:rsid w:val="00683F30"/>
    <w:rsid w:val="006843DB"/>
    <w:rsid w:val="00684426"/>
    <w:rsid w:val="00684A3E"/>
    <w:rsid w:val="00684B8B"/>
    <w:rsid w:val="00684EAC"/>
    <w:rsid w:val="006851F4"/>
    <w:rsid w:val="00685468"/>
    <w:rsid w:val="00685991"/>
    <w:rsid w:val="006859AB"/>
    <w:rsid w:val="00685C35"/>
    <w:rsid w:val="00685D50"/>
    <w:rsid w:val="00685F80"/>
    <w:rsid w:val="00686311"/>
    <w:rsid w:val="006867D3"/>
    <w:rsid w:val="00686808"/>
    <w:rsid w:val="00686CA6"/>
    <w:rsid w:val="006870AC"/>
    <w:rsid w:val="00687DEC"/>
    <w:rsid w:val="00690190"/>
    <w:rsid w:val="00690814"/>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5330"/>
    <w:rsid w:val="0069537E"/>
    <w:rsid w:val="00695386"/>
    <w:rsid w:val="006954AA"/>
    <w:rsid w:val="006954F9"/>
    <w:rsid w:val="0069555B"/>
    <w:rsid w:val="006958CA"/>
    <w:rsid w:val="0069590A"/>
    <w:rsid w:val="00695BE9"/>
    <w:rsid w:val="00695F21"/>
    <w:rsid w:val="00696487"/>
    <w:rsid w:val="006965B9"/>
    <w:rsid w:val="00696745"/>
    <w:rsid w:val="00696B3A"/>
    <w:rsid w:val="00696DFA"/>
    <w:rsid w:val="006971C7"/>
    <w:rsid w:val="006971CE"/>
    <w:rsid w:val="006973CE"/>
    <w:rsid w:val="00697525"/>
    <w:rsid w:val="00697657"/>
    <w:rsid w:val="006979F2"/>
    <w:rsid w:val="00697CCB"/>
    <w:rsid w:val="00697DDB"/>
    <w:rsid w:val="00697FEF"/>
    <w:rsid w:val="006A1BC2"/>
    <w:rsid w:val="006A1F53"/>
    <w:rsid w:val="006A2629"/>
    <w:rsid w:val="006A2D7B"/>
    <w:rsid w:val="006A31DF"/>
    <w:rsid w:val="006A3456"/>
    <w:rsid w:val="006A3A07"/>
    <w:rsid w:val="006A3C6A"/>
    <w:rsid w:val="006A3D35"/>
    <w:rsid w:val="006A42A5"/>
    <w:rsid w:val="006A434F"/>
    <w:rsid w:val="006A487F"/>
    <w:rsid w:val="006A4A8B"/>
    <w:rsid w:val="006A4A91"/>
    <w:rsid w:val="006A54E5"/>
    <w:rsid w:val="006A5695"/>
    <w:rsid w:val="006A599D"/>
    <w:rsid w:val="006A5A84"/>
    <w:rsid w:val="006A5E79"/>
    <w:rsid w:val="006A5F1A"/>
    <w:rsid w:val="006A62A5"/>
    <w:rsid w:val="006A65B0"/>
    <w:rsid w:val="006A67DD"/>
    <w:rsid w:val="006A6C66"/>
    <w:rsid w:val="006A7226"/>
    <w:rsid w:val="006A7621"/>
    <w:rsid w:val="006A79D4"/>
    <w:rsid w:val="006A7D33"/>
    <w:rsid w:val="006B074A"/>
    <w:rsid w:val="006B0843"/>
    <w:rsid w:val="006B0E49"/>
    <w:rsid w:val="006B1A97"/>
    <w:rsid w:val="006B1C6B"/>
    <w:rsid w:val="006B1CCF"/>
    <w:rsid w:val="006B1E8D"/>
    <w:rsid w:val="006B1F66"/>
    <w:rsid w:val="006B2106"/>
    <w:rsid w:val="006B23C4"/>
    <w:rsid w:val="006B2538"/>
    <w:rsid w:val="006B258F"/>
    <w:rsid w:val="006B26F1"/>
    <w:rsid w:val="006B34A2"/>
    <w:rsid w:val="006B35F0"/>
    <w:rsid w:val="006B3DB7"/>
    <w:rsid w:val="006B409F"/>
    <w:rsid w:val="006B43FE"/>
    <w:rsid w:val="006B47DD"/>
    <w:rsid w:val="006B4B64"/>
    <w:rsid w:val="006B4C1C"/>
    <w:rsid w:val="006B4DD2"/>
    <w:rsid w:val="006B4F2C"/>
    <w:rsid w:val="006B5091"/>
    <w:rsid w:val="006B534E"/>
    <w:rsid w:val="006B5A7C"/>
    <w:rsid w:val="006B5DC5"/>
    <w:rsid w:val="006B6572"/>
    <w:rsid w:val="006B67C3"/>
    <w:rsid w:val="006B698C"/>
    <w:rsid w:val="006B6C75"/>
    <w:rsid w:val="006B7022"/>
    <w:rsid w:val="006B7442"/>
    <w:rsid w:val="006B761D"/>
    <w:rsid w:val="006C03DE"/>
    <w:rsid w:val="006C083B"/>
    <w:rsid w:val="006C0953"/>
    <w:rsid w:val="006C0D62"/>
    <w:rsid w:val="006C0DAE"/>
    <w:rsid w:val="006C1003"/>
    <w:rsid w:val="006C10D0"/>
    <w:rsid w:val="006C150E"/>
    <w:rsid w:val="006C1BE3"/>
    <w:rsid w:val="006C29C6"/>
    <w:rsid w:val="006C29FE"/>
    <w:rsid w:val="006C2D2C"/>
    <w:rsid w:val="006C2DD7"/>
    <w:rsid w:val="006C4041"/>
    <w:rsid w:val="006C40AE"/>
    <w:rsid w:val="006C417A"/>
    <w:rsid w:val="006C4342"/>
    <w:rsid w:val="006C4801"/>
    <w:rsid w:val="006C5AF5"/>
    <w:rsid w:val="006C5CCA"/>
    <w:rsid w:val="006C6632"/>
    <w:rsid w:val="006C67B8"/>
    <w:rsid w:val="006C7309"/>
    <w:rsid w:val="006C7D8A"/>
    <w:rsid w:val="006C7F6A"/>
    <w:rsid w:val="006D013B"/>
    <w:rsid w:val="006D1104"/>
    <w:rsid w:val="006D194A"/>
    <w:rsid w:val="006D19CF"/>
    <w:rsid w:val="006D1A51"/>
    <w:rsid w:val="006D1E8E"/>
    <w:rsid w:val="006D2286"/>
    <w:rsid w:val="006D24C6"/>
    <w:rsid w:val="006D2557"/>
    <w:rsid w:val="006D26DF"/>
    <w:rsid w:val="006D28E1"/>
    <w:rsid w:val="006D45C1"/>
    <w:rsid w:val="006D4D47"/>
    <w:rsid w:val="006D53AF"/>
    <w:rsid w:val="006D54EB"/>
    <w:rsid w:val="006D56EC"/>
    <w:rsid w:val="006D5E95"/>
    <w:rsid w:val="006D629F"/>
    <w:rsid w:val="006D62EC"/>
    <w:rsid w:val="006D6A23"/>
    <w:rsid w:val="006D6BD3"/>
    <w:rsid w:val="006D6C0C"/>
    <w:rsid w:val="006D6EFF"/>
    <w:rsid w:val="006D74C3"/>
    <w:rsid w:val="006D757B"/>
    <w:rsid w:val="006D7643"/>
    <w:rsid w:val="006D7DF0"/>
    <w:rsid w:val="006D7ED5"/>
    <w:rsid w:val="006D7FD6"/>
    <w:rsid w:val="006E0069"/>
    <w:rsid w:val="006E02AC"/>
    <w:rsid w:val="006E0E7F"/>
    <w:rsid w:val="006E112C"/>
    <w:rsid w:val="006E12C8"/>
    <w:rsid w:val="006E19CA"/>
    <w:rsid w:val="006E1B43"/>
    <w:rsid w:val="006E2913"/>
    <w:rsid w:val="006E2C43"/>
    <w:rsid w:val="006E2ECB"/>
    <w:rsid w:val="006E32BE"/>
    <w:rsid w:val="006E3BC8"/>
    <w:rsid w:val="006E40BF"/>
    <w:rsid w:val="006E43EF"/>
    <w:rsid w:val="006E4BD6"/>
    <w:rsid w:val="006E5370"/>
    <w:rsid w:val="006E540B"/>
    <w:rsid w:val="006E5440"/>
    <w:rsid w:val="006E5561"/>
    <w:rsid w:val="006E587B"/>
    <w:rsid w:val="006E65FA"/>
    <w:rsid w:val="006E67E8"/>
    <w:rsid w:val="006E6CAC"/>
    <w:rsid w:val="006E7AB8"/>
    <w:rsid w:val="006E7E0F"/>
    <w:rsid w:val="006F003A"/>
    <w:rsid w:val="006F073F"/>
    <w:rsid w:val="006F10CE"/>
    <w:rsid w:val="006F13C0"/>
    <w:rsid w:val="006F14D0"/>
    <w:rsid w:val="006F1E43"/>
    <w:rsid w:val="006F1EF2"/>
    <w:rsid w:val="006F2133"/>
    <w:rsid w:val="006F2B63"/>
    <w:rsid w:val="006F3313"/>
    <w:rsid w:val="006F335C"/>
    <w:rsid w:val="006F33E6"/>
    <w:rsid w:val="006F3563"/>
    <w:rsid w:val="006F4336"/>
    <w:rsid w:val="006F4430"/>
    <w:rsid w:val="006F4A1A"/>
    <w:rsid w:val="006F4B5A"/>
    <w:rsid w:val="006F4DB2"/>
    <w:rsid w:val="006F5454"/>
    <w:rsid w:val="006F5CBC"/>
    <w:rsid w:val="006F5DA6"/>
    <w:rsid w:val="006F5EFD"/>
    <w:rsid w:val="006F6171"/>
    <w:rsid w:val="006F6229"/>
    <w:rsid w:val="006F63F3"/>
    <w:rsid w:val="006F65DA"/>
    <w:rsid w:val="006F6842"/>
    <w:rsid w:val="006F7128"/>
    <w:rsid w:val="006F778F"/>
    <w:rsid w:val="006F79EB"/>
    <w:rsid w:val="006F7C35"/>
    <w:rsid w:val="006F7E0A"/>
    <w:rsid w:val="00700452"/>
    <w:rsid w:val="007006C7"/>
    <w:rsid w:val="00700AA6"/>
    <w:rsid w:val="00700E12"/>
    <w:rsid w:val="00701629"/>
    <w:rsid w:val="007016BF"/>
    <w:rsid w:val="00701C10"/>
    <w:rsid w:val="00702071"/>
    <w:rsid w:val="007037BB"/>
    <w:rsid w:val="00703A3A"/>
    <w:rsid w:val="00703C11"/>
    <w:rsid w:val="00703D5D"/>
    <w:rsid w:val="0070404E"/>
    <w:rsid w:val="00704086"/>
    <w:rsid w:val="007042C2"/>
    <w:rsid w:val="00705276"/>
    <w:rsid w:val="00705505"/>
    <w:rsid w:val="00705E6F"/>
    <w:rsid w:val="0070626D"/>
    <w:rsid w:val="007062AB"/>
    <w:rsid w:val="00706485"/>
    <w:rsid w:val="00706A28"/>
    <w:rsid w:val="00706EC8"/>
    <w:rsid w:val="007074C4"/>
    <w:rsid w:val="007105B0"/>
    <w:rsid w:val="00710A81"/>
    <w:rsid w:val="0071104F"/>
    <w:rsid w:val="007116FA"/>
    <w:rsid w:val="007117B1"/>
    <w:rsid w:val="00711960"/>
    <w:rsid w:val="007120F5"/>
    <w:rsid w:val="00712231"/>
    <w:rsid w:val="00712CC0"/>
    <w:rsid w:val="00712F23"/>
    <w:rsid w:val="00713616"/>
    <w:rsid w:val="00713655"/>
    <w:rsid w:val="007138D2"/>
    <w:rsid w:val="007139C5"/>
    <w:rsid w:val="00713DE5"/>
    <w:rsid w:val="00714007"/>
    <w:rsid w:val="00714B9B"/>
    <w:rsid w:val="0071503C"/>
    <w:rsid w:val="007152F1"/>
    <w:rsid w:val="00715B64"/>
    <w:rsid w:val="00715F10"/>
    <w:rsid w:val="0071602B"/>
    <w:rsid w:val="00716371"/>
    <w:rsid w:val="00716F77"/>
    <w:rsid w:val="007175D9"/>
    <w:rsid w:val="007177B3"/>
    <w:rsid w:val="007179E6"/>
    <w:rsid w:val="00717D17"/>
    <w:rsid w:val="0072083F"/>
    <w:rsid w:val="00720B5F"/>
    <w:rsid w:val="00721293"/>
    <w:rsid w:val="00721F02"/>
    <w:rsid w:val="0072211D"/>
    <w:rsid w:val="0072265A"/>
    <w:rsid w:val="00722A9C"/>
    <w:rsid w:val="00722ABC"/>
    <w:rsid w:val="0072303B"/>
    <w:rsid w:val="00723222"/>
    <w:rsid w:val="00723401"/>
    <w:rsid w:val="00723715"/>
    <w:rsid w:val="00724283"/>
    <w:rsid w:val="007246A2"/>
    <w:rsid w:val="007246CD"/>
    <w:rsid w:val="007247E3"/>
    <w:rsid w:val="00724ADE"/>
    <w:rsid w:val="00724D4F"/>
    <w:rsid w:val="00725125"/>
    <w:rsid w:val="00725158"/>
    <w:rsid w:val="0072575B"/>
    <w:rsid w:val="007258F1"/>
    <w:rsid w:val="0072667C"/>
    <w:rsid w:val="007269C5"/>
    <w:rsid w:val="00726AC1"/>
    <w:rsid w:val="00726B98"/>
    <w:rsid w:val="00726FBC"/>
    <w:rsid w:val="00727254"/>
    <w:rsid w:val="007273E3"/>
    <w:rsid w:val="00727E80"/>
    <w:rsid w:val="007301A2"/>
    <w:rsid w:val="00730572"/>
    <w:rsid w:val="007307DE"/>
    <w:rsid w:val="00730ADC"/>
    <w:rsid w:val="00730FE4"/>
    <w:rsid w:val="0073109D"/>
    <w:rsid w:val="00731560"/>
    <w:rsid w:val="0073191A"/>
    <w:rsid w:val="00731F4A"/>
    <w:rsid w:val="00732099"/>
    <w:rsid w:val="00732284"/>
    <w:rsid w:val="0073228D"/>
    <w:rsid w:val="00732367"/>
    <w:rsid w:val="00732A32"/>
    <w:rsid w:val="007337FA"/>
    <w:rsid w:val="00733AD9"/>
    <w:rsid w:val="00733D6E"/>
    <w:rsid w:val="00733EAC"/>
    <w:rsid w:val="007340F8"/>
    <w:rsid w:val="00734212"/>
    <w:rsid w:val="00736462"/>
    <w:rsid w:val="007365A2"/>
    <w:rsid w:val="00736D8F"/>
    <w:rsid w:val="007370A3"/>
    <w:rsid w:val="00737279"/>
    <w:rsid w:val="007373EA"/>
    <w:rsid w:val="0073763C"/>
    <w:rsid w:val="0073765C"/>
    <w:rsid w:val="0073782D"/>
    <w:rsid w:val="00737AEE"/>
    <w:rsid w:val="00737D78"/>
    <w:rsid w:val="00740A99"/>
    <w:rsid w:val="00740C11"/>
    <w:rsid w:val="00741035"/>
    <w:rsid w:val="0074134B"/>
    <w:rsid w:val="00741D41"/>
    <w:rsid w:val="00741EED"/>
    <w:rsid w:val="007421FF"/>
    <w:rsid w:val="00742263"/>
    <w:rsid w:val="00742625"/>
    <w:rsid w:val="00742831"/>
    <w:rsid w:val="00742CAB"/>
    <w:rsid w:val="00742CB7"/>
    <w:rsid w:val="007433AF"/>
    <w:rsid w:val="00743A04"/>
    <w:rsid w:val="00743F90"/>
    <w:rsid w:val="007456F7"/>
    <w:rsid w:val="00745814"/>
    <w:rsid w:val="00745D8A"/>
    <w:rsid w:val="00745FB7"/>
    <w:rsid w:val="007469CD"/>
    <w:rsid w:val="00746B26"/>
    <w:rsid w:val="00746B7A"/>
    <w:rsid w:val="00746F18"/>
    <w:rsid w:val="00747580"/>
    <w:rsid w:val="007475EE"/>
    <w:rsid w:val="0074785D"/>
    <w:rsid w:val="00747983"/>
    <w:rsid w:val="00747B46"/>
    <w:rsid w:val="00747D9C"/>
    <w:rsid w:val="007503AC"/>
    <w:rsid w:val="007505BE"/>
    <w:rsid w:val="007505C0"/>
    <w:rsid w:val="007508B2"/>
    <w:rsid w:val="00750B0F"/>
    <w:rsid w:val="00750FE7"/>
    <w:rsid w:val="007510C0"/>
    <w:rsid w:val="00751543"/>
    <w:rsid w:val="00751A01"/>
    <w:rsid w:val="00751C3A"/>
    <w:rsid w:val="00751EAB"/>
    <w:rsid w:val="00752657"/>
    <w:rsid w:val="00752961"/>
    <w:rsid w:val="007531B7"/>
    <w:rsid w:val="0075321C"/>
    <w:rsid w:val="0075325E"/>
    <w:rsid w:val="0075355A"/>
    <w:rsid w:val="00753E01"/>
    <w:rsid w:val="0075409A"/>
    <w:rsid w:val="0075439E"/>
    <w:rsid w:val="00755256"/>
    <w:rsid w:val="007556E0"/>
    <w:rsid w:val="00755B27"/>
    <w:rsid w:val="00755CB3"/>
    <w:rsid w:val="0075619F"/>
    <w:rsid w:val="00756757"/>
    <w:rsid w:val="007568A6"/>
    <w:rsid w:val="00756C55"/>
    <w:rsid w:val="00756C64"/>
    <w:rsid w:val="00756DFC"/>
    <w:rsid w:val="0075760E"/>
    <w:rsid w:val="00757A67"/>
    <w:rsid w:val="00757B84"/>
    <w:rsid w:val="00757C8B"/>
    <w:rsid w:val="00757CFF"/>
    <w:rsid w:val="00757F3E"/>
    <w:rsid w:val="00760DDC"/>
    <w:rsid w:val="00760E01"/>
    <w:rsid w:val="007613C0"/>
    <w:rsid w:val="0076164B"/>
    <w:rsid w:val="0076168F"/>
    <w:rsid w:val="00761BA8"/>
    <w:rsid w:val="007627F2"/>
    <w:rsid w:val="00762B89"/>
    <w:rsid w:val="0076336B"/>
    <w:rsid w:val="0076351A"/>
    <w:rsid w:val="0076353F"/>
    <w:rsid w:val="00763C2A"/>
    <w:rsid w:val="00763D1B"/>
    <w:rsid w:val="00764096"/>
    <w:rsid w:val="0076420F"/>
    <w:rsid w:val="0076442C"/>
    <w:rsid w:val="007647E7"/>
    <w:rsid w:val="00764955"/>
    <w:rsid w:val="00764961"/>
    <w:rsid w:val="007653C8"/>
    <w:rsid w:val="007661AC"/>
    <w:rsid w:val="0076639A"/>
    <w:rsid w:val="0076643D"/>
    <w:rsid w:val="00766501"/>
    <w:rsid w:val="00766CCA"/>
    <w:rsid w:val="00766F5D"/>
    <w:rsid w:val="00767125"/>
    <w:rsid w:val="007672DD"/>
    <w:rsid w:val="00767E99"/>
    <w:rsid w:val="00770371"/>
    <w:rsid w:val="0077087F"/>
    <w:rsid w:val="00770EB6"/>
    <w:rsid w:val="007716F8"/>
    <w:rsid w:val="00771835"/>
    <w:rsid w:val="007721B9"/>
    <w:rsid w:val="007721FA"/>
    <w:rsid w:val="007728D6"/>
    <w:rsid w:val="00772A69"/>
    <w:rsid w:val="0077325F"/>
    <w:rsid w:val="007736CE"/>
    <w:rsid w:val="00774397"/>
    <w:rsid w:val="007746E2"/>
    <w:rsid w:val="00774C9F"/>
    <w:rsid w:val="0077525E"/>
    <w:rsid w:val="00775365"/>
    <w:rsid w:val="00775C71"/>
    <w:rsid w:val="0077605F"/>
    <w:rsid w:val="00776331"/>
    <w:rsid w:val="007767FB"/>
    <w:rsid w:val="00776E8F"/>
    <w:rsid w:val="00777564"/>
    <w:rsid w:val="00777A04"/>
    <w:rsid w:val="00777CA7"/>
    <w:rsid w:val="007802F5"/>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E5"/>
    <w:rsid w:val="00784843"/>
    <w:rsid w:val="007850D8"/>
    <w:rsid w:val="0078566F"/>
    <w:rsid w:val="00785A34"/>
    <w:rsid w:val="00785BC6"/>
    <w:rsid w:val="00786584"/>
    <w:rsid w:val="00786A93"/>
    <w:rsid w:val="00786EB0"/>
    <w:rsid w:val="00787FD5"/>
    <w:rsid w:val="007903CD"/>
    <w:rsid w:val="007906D8"/>
    <w:rsid w:val="00790797"/>
    <w:rsid w:val="007908D5"/>
    <w:rsid w:val="0079190A"/>
    <w:rsid w:val="00791B48"/>
    <w:rsid w:val="00791BB2"/>
    <w:rsid w:val="00791EE0"/>
    <w:rsid w:val="007926A0"/>
    <w:rsid w:val="0079291B"/>
    <w:rsid w:val="0079343C"/>
    <w:rsid w:val="007934F3"/>
    <w:rsid w:val="007938E6"/>
    <w:rsid w:val="00793B77"/>
    <w:rsid w:val="00793B82"/>
    <w:rsid w:val="00794412"/>
    <w:rsid w:val="007946C9"/>
    <w:rsid w:val="00794CC1"/>
    <w:rsid w:val="00795554"/>
    <w:rsid w:val="00795872"/>
    <w:rsid w:val="007959B4"/>
    <w:rsid w:val="00795B55"/>
    <w:rsid w:val="00795D07"/>
    <w:rsid w:val="007967DE"/>
    <w:rsid w:val="00796BC7"/>
    <w:rsid w:val="00797518"/>
    <w:rsid w:val="007975A0"/>
    <w:rsid w:val="007A0DC1"/>
    <w:rsid w:val="007A10EE"/>
    <w:rsid w:val="007A124D"/>
    <w:rsid w:val="007A129E"/>
    <w:rsid w:val="007A1472"/>
    <w:rsid w:val="007A1B82"/>
    <w:rsid w:val="007A1F79"/>
    <w:rsid w:val="007A21FA"/>
    <w:rsid w:val="007A25A1"/>
    <w:rsid w:val="007A271F"/>
    <w:rsid w:val="007A29AB"/>
    <w:rsid w:val="007A29CA"/>
    <w:rsid w:val="007A29F1"/>
    <w:rsid w:val="007A38F8"/>
    <w:rsid w:val="007A39C8"/>
    <w:rsid w:val="007A3F77"/>
    <w:rsid w:val="007A4053"/>
    <w:rsid w:val="007A4613"/>
    <w:rsid w:val="007A4D0E"/>
    <w:rsid w:val="007A5024"/>
    <w:rsid w:val="007A5268"/>
    <w:rsid w:val="007A5277"/>
    <w:rsid w:val="007A552E"/>
    <w:rsid w:val="007A6239"/>
    <w:rsid w:val="007A6883"/>
    <w:rsid w:val="007A6965"/>
    <w:rsid w:val="007A6B37"/>
    <w:rsid w:val="007A6BC0"/>
    <w:rsid w:val="007A6DD8"/>
    <w:rsid w:val="007A6E19"/>
    <w:rsid w:val="007A735F"/>
    <w:rsid w:val="007A78AC"/>
    <w:rsid w:val="007A79B2"/>
    <w:rsid w:val="007A7B4C"/>
    <w:rsid w:val="007B06E2"/>
    <w:rsid w:val="007B08D8"/>
    <w:rsid w:val="007B0A19"/>
    <w:rsid w:val="007B180A"/>
    <w:rsid w:val="007B1EB9"/>
    <w:rsid w:val="007B2091"/>
    <w:rsid w:val="007B2398"/>
    <w:rsid w:val="007B2944"/>
    <w:rsid w:val="007B2E40"/>
    <w:rsid w:val="007B2FEE"/>
    <w:rsid w:val="007B34B6"/>
    <w:rsid w:val="007B37DF"/>
    <w:rsid w:val="007B3885"/>
    <w:rsid w:val="007B3C14"/>
    <w:rsid w:val="007B3E9A"/>
    <w:rsid w:val="007B3EF6"/>
    <w:rsid w:val="007B56C2"/>
    <w:rsid w:val="007B5935"/>
    <w:rsid w:val="007B5A8B"/>
    <w:rsid w:val="007B5AD2"/>
    <w:rsid w:val="007B5DAC"/>
    <w:rsid w:val="007B5E60"/>
    <w:rsid w:val="007B5ED7"/>
    <w:rsid w:val="007B5F11"/>
    <w:rsid w:val="007B5F64"/>
    <w:rsid w:val="007B6068"/>
    <w:rsid w:val="007B621D"/>
    <w:rsid w:val="007B68A6"/>
    <w:rsid w:val="007B6A6C"/>
    <w:rsid w:val="007B6BE0"/>
    <w:rsid w:val="007B6EDC"/>
    <w:rsid w:val="007B7650"/>
    <w:rsid w:val="007B780F"/>
    <w:rsid w:val="007C08E0"/>
    <w:rsid w:val="007C0BD0"/>
    <w:rsid w:val="007C0FFA"/>
    <w:rsid w:val="007C1040"/>
    <w:rsid w:val="007C15E5"/>
    <w:rsid w:val="007C18F4"/>
    <w:rsid w:val="007C1BD6"/>
    <w:rsid w:val="007C1E0A"/>
    <w:rsid w:val="007C1E3C"/>
    <w:rsid w:val="007C2ACC"/>
    <w:rsid w:val="007C3361"/>
    <w:rsid w:val="007C35EC"/>
    <w:rsid w:val="007C3B5B"/>
    <w:rsid w:val="007C3BF6"/>
    <w:rsid w:val="007C407A"/>
    <w:rsid w:val="007C49DD"/>
    <w:rsid w:val="007C4A38"/>
    <w:rsid w:val="007C4C90"/>
    <w:rsid w:val="007C50CA"/>
    <w:rsid w:val="007C5E64"/>
    <w:rsid w:val="007C627F"/>
    <w:rsid w:val="007C63F0"/>
    <w:rsid w:val="007C647E"/>
    <w:rsid w:val="007C6BA4"/>
    <w:rsid w:val="007C6BF9"/>
    <w:rsid w:val="007C7141"/>
    <w:rsid w:val="007C7CB2"/>
    <w:rsid w:val="007C7F9C"/>
    <w:rsid w:val="007D0024"/>
    <w:rsid w:val="007D04C1"/>
    <w:rsid w:val="007D09A5"/>
    <w:rsid w:val="007D0A77"/>
    <w:rsid w:val="007D0E27"/>
    <w:rsid w:val="007D1431"/>
    <w:rsid w:val="007D2592"/>
    <w:rsid w:val="007D2D10"/>
    <w:rsid w:val="007D380B"/>
    <w:rsid w:val="007D390E"/>
    <w:rsid w:val="007D3C49"/>
    <w:rsid w:val="007D4201"/>
    <w:rsid w:val="007D4E53"/>
    <w:rsid w:val="007D5049"/>
    <w:rsid w:val="007D55AD"/>
    <w:rsid w:val="007D5762"/>
    <w:rsid w:val="007D58A7"/>
    <w:rsid w:val="007D596B"/>
    <w:rsid w:val="007D6187"/>
    <w:rsid w:val="007D6235"/>
    <w:rsid w:val="007D63A1"/>
    <w:rsid w:val="007D6E40"/>
    <w:rsid w:val="007D6F91"/>
    <w:rsid w:val="007D7A4D"/>
    <w:rsid w:val="007D7D2D"/>
    <w:rsid w:val="007E02A9"/>
    <w:rsid w:val="007E082A"/>
    <w:rsid w:val="007E1077"/>
    <w:rsid w:val="007E1080"/>
    <w:rsid w:val="007E1573"/>
    <w:rsid w:val="007E167C"/>
    <w:rsid w:val="007E1B37"/>
    <w:rsid w:val="007E1C87"/>
    <w:rsid w:val="007E20F3"/>
    <w:rsid w:val="007E215A"/>
    <w:rsid w:val="007E229F"/>
    <w:rsid w:val="007E2C0E"/>
    <w:rsid w:val="007E2C70"/>
    <w:rsid w:val="007E304F"/>
    <w:rsid w:val="007E34E4"/>
    <w:rsid w:val="007E36F0"/>
    <w:rsid w:val="007E40FE"/>
    <w:rsid w:val="007E46DB"/>
    <w:rsid w:val="007E48C4"/>
    <w:rsid w:val="007E4B80"/>
    <w:rsid w:val="007E55A2"/>
    <w:rsid w:val="007E5CEB"/>
    <w:rsid w:val="007E5FEF"/>
    <w:rsid w:val="007E657B"/>
    <w:rsid w:val="007E670E"/>
    <w:rsid w:val="007E6B2D"/>
    <w:rsid w:val="007E7175"/>
    <w:rsid w:val="007E7504"/>
    <w:rsid w:val="007F0786"/>
    <w:rsid w:val="007F0BDC"/>
    <w:rsid w:val="007F121C"/>
    <w:rsid w:val="007F15AC"/>
    <w:rsid w:val="007F1A80"/>
    <w:rsid w:val="007F1AC0"/>
    <w:rsid w:val="007F229B"/>
    <w:rsid w:val="007F25B9"/>
    <w:rsid w:val="007F293A"/>
    <w:rsid w:val="007F3633"/>
    <w:rsid w:val="007F3EC2"/>
    <w:rsid w:val="007F412B"/>
    <w:rsid w:val="007F4671"/>
    <w:rsid w:val="007F474B"/>
    <w:rsid w:val="007F4ABE"/>
    <w:rsid w:val="007F4CAB"/>
    <w:rsid w:val="007F4F5C"/>
    <w:rsid w:val="007F5032"/>
    <w:rsid w:val="007F5911"/>
    <w:rsid w:val="007F613A"/>
    <w:rsid w:val="007F693B"/>
    <w:rsid w:val="007F6A99"/>
    <w:rsid w:val="007F6EBF"/>
    <w:rsid w:val="007F6F95"/>
    <w:rsid w:val="007F71E0"/>
    <w:rsid w:val="007F7240"/>
    <w:rsid w:val="007F76C2"/>
    <w:rsid w:val="007F7AF0"/>
    <w:rsid w:val="007F7DFB"/>
    <w:rsid w:val="007F7FAA"/>
    <w:rsid w:val="00800328"/>
    <w:rsid w:val="0080062E"/>
    <w:rsid w:val="00800854"/>
    <w:rsid w:val="008008CF"/>
    <w:rsid w:val="00800B4E"/>
    <w:rsid w:val="00801380"/>
    <w:rsid w:val="008015CB"/>
    <w:rsid w:val="00801744"/>
    <w:rsid w:val="008023F0"/>
    <w:rsid w:val="00802A59"/>
    <w:rsid w:val="00803479"/>
    <w:rsid w:val="00803C08"/>
    <w:rsid w:val="00804884"/>
    <w:rsid w:val="0080491C"/>
    <w:rsid w:val="00804D0F"/>
    <w:rsid w:val="0080512D"/>
    <w:rsid w:val="008052D5"/>
    <w:rsid w:val="00805910"/>
    <w:rsid w:val="00805EFD"/>
    <w:rsid w:val="00806BE8"/>
    <w:rsid w:val="00806DE4"/>
    <w:rsid w:val="0080748B"/>
    <w:rsid w:val="0081068F"/>
    <w:rsid w:val="0081092B"/>
    <w:rsid w:val="00811372"/>
    <w:rsid w:val="00811737"/>
    <w:rsid w:val="0081199B"/>
    <w:rsid w:val="00811E4E"/>
    <w:rsid w:val="00812B00"/>
    <w:rsid w:val="00813121"/>
    <w:rsid w:val="008132ED"/>
    <w:rsid w:val="00813346"/>
    <w:rsid w:val="00813B29"/>
    <w:rsid w:val="00813BE4"/>
    <w:rsid w:val="00813C0C"/>
    <w:rsid w:val="008146AF"/>
    <w:rsid w:val="00814CD9"/>
    <w:rsid w:val="00815D7B"/>
    <w:rsid w:val="00815E46"/>
    <w:rsid w:val="0081648E"/>
    <w:rsid w:val="00816A07"/>
    <w:rsid w:val="00817321"/>
    <w:rsid w:val="008178C3"/>
    <w:rsid w:val="00817AFC"/>
    <w:rsid w:val="00817B8A"/>
    <w:rsid w:val="00817C08"/>
    <w:rsid w:val="00817D1D"/>
    <w:rsid w:val="00817D52"/>
    <w:rsid w:val="00817F18"/>
    <w:rsid w:val="00817F88"/>
    <w:rsid w:val="0082002E"/>
    <w:rsid w:val="00820193"/>
    <w:rsid w:val="00820680"/>
    <w:rsid w:val="00820813"/>
    <w:rsid w:val="00820FD9"/>
    <w:rsid w:val="0082123D"/>
    <w:rsid w:val="0082184E"/>
    <w:rsid w:val="00821D0F"/>
    <w:rsid w:val="00821E7E"/>
    <w:rsid w:val="0082285B"/>
    <w:rsid w:val="00822DF6"/>
    <w:rsid w:val="008234C7"/>
    <w:rsid w:val="00823DFC"/>
    <w:rsid w:val="00823FAC"/>
    <w:rsid w:val="00823FF2"/>
    <w:rsid w:val="0082421F"/>
    <w:rsid w:val="008248EA"/>
    <w:rsid w:val="00824A97"/>
    <w:rsid w:val="00824C54"/>
    <w:rsid w:val="00824CD9"/>
    <w:rsid w:val="00824D46"/>
    <w:rsid w:val="0082526A"/>
    <w:rsid w:val="008253DE"/>
    <w:rsid w:val="008254ED"/>
    <w:rsid w:val="00825CBF"/>
    <w:rsid w:val="008266FF"/>
    <w:rsid w:val="00826761"/>
    <w:rsid w:val="00826BFE"/>
    <w:rsid w:val="00826D9F"/>
    <w:rsid w:val="00827295"/>
    <w:rsid w:val="00827AD7"/>
    <w:rsid w:val="00827DD0"/>
    <w:rsid w:val="00830081"/>
    <w:rsid w:val="00830156"/>
    <w:rsid w:val="00830158"/>
    <w:rsid w:val="00830183"/>
    <w:rsid w:val="008308A0"/>
    <w:rsid w:val="00830DC2"/>
    <w:rsid w:val="00830E5B"/>
    <w:rsid w:val="00831709"/>
    <w:rsid w:val="00831B3B"/>
    <w:rsid w:val="00831F25"/>
    <w:rsid w:val="00832275"/>
    <w:rsid w:val="008323AC"/>
    <w:rsid w:val="008323F6"/>
    <w:rsid w:val="0083253D"/>
    <w:rsid w:val="00832F15"/>
    <w:rsid w:val="00833092"/>
    <w:rsid w:val="008331A2"/>
    <w:rsid w:val="00833261"/>
    <w:rsid w:val="0083355E"/>
    <w:rsid w:val="00833621"/>
    <w:rsid w:val="008338DE"/>
    <w:rsid w:val="00833DB8"/>
    <w:rsid w:val="008346E3"/>
    <w:rsid w:val="008347D4"/>
    <w:rsid w:val="0083480F"/>
    <w:rsid w:val="00834CDC"/>
    <w:rsid w:val="00835C72"/>
    <w:rsid w:val="00835FF3"/>
    <w:rsid w:val="008361EE"/>
    <w:rsid w:val="00836639"/>
    <w:rsid w:val="0083682E"/>
    <w:rsid w:val="00836D38"/>
    <w:rsid w:val="008370F2"/>
    <w:rsid w:val="00837582"/>
    <w:rsid w:val="00837780"/>
    <w:rsid w:val="00837D1F"/>
    <w:rsid w:val="0084041C"/>
    <w:rsid w:val="00840DDD"/>
    <w:rsid w:val="008412D7"/>
    <w:rsid w:val="00841638"/>
    <w:rsid w:val="008416E9"/>
    <w:rsid w:val="00841BFB"/>
    <w:rsid w:val="008422BC"/>
    <w:rsid w:val="00842338"/>
    <w:rsid w:val="008432EC"/>
    <w:rsid w:val="00843780"/>
    <w:rsid w:val="00843FDA"/>
    <w:rsid w:val="008440A0"/>
    <w:rsid w:val="008441F5"/>
    <w:rsid w:val="00844DAE"/>
    <w:rsid w:val="00845969"/>
    <w:rsid w:val="00845CEE"/>
    <w:rsid w:val="00845CF6"/>
    <w:rsid w:val="00846098"/>
    <w:rsid w:val="008464A9"/>
    <w:rsid w:val="00846910"/>
    <w:rsid w:val="00847173"/>
    <w:rsid w:val="00847B1B"/>
    <w:rsid w:val="00847FA9"/>
    <w:rsid w:val="008514DF"/>
    <w:rsid w:val="008518B2"/>
    <w:rsid w:val="00851AA0"/>
    <w:rsid w:val="00851B9C"/>
    <w:rsid w:val="00851C13"/>
    <w:rsid w:val="00851E56"/>
    <w:rsid w:val="008520EB"/>
    <w:rsid w:val="00852B96"/>
    <w:rsid w:val="0085318F"/>
    <w:rsid w:val="0085330F"/>
    <w:rsid w:val="00853408"/>
    <w:rsid w:val="00853774"/>
    <w:rsid w:val="00853A01"/>
    <w:rsid w:val="00853D7A"/>
    <w:rsid w:val="00853ED8"/>
    <w:rsid w:val="008541FD"/>
    <w:rsid w:val="00854CBF"/>
    <w:rsid w:val="008550B7"/>
    <w:rsid w:val="00855115"/>
    <w:rsid w:val="00855124"/>
    <w:rsid w:val="00855B99"/>
    <w:rsid w:val="00855D78"/>
    <w:rsid w:val="00856320"/>
    <w:rsid w:val="00856655"/>
    <w:rsid w:val="00856A54"/>
    <w:rsid w:val="00856AF2"/>
    <w:rsid w:val="00856BD5"/>
    <w:rsid w:val="00856C3B"/>
    <w:rsid w:val="00856C8C"/>
    <w:rsid w:val="00856F0C"/>
    <w:rsid w:val="00857488"/>
    <w:rsid w:val="008576CD"/>
    <w:rsid w:val="00857991"/>
    <w:rsid w:val="00857A0A"/>
    <w:rsid w:val="0086006C"/>
    <w:rsid w:val="008605EB"/>
    <w:rsid w:val="00860F21"/>
    <w:rsid w:val="00861028"/>
    <w:rsid w:val="0086103B"/>
    <w:rsid w:val="008611C9"/>
    <w:rsid w:val="008616EC"/>
    <w:rsid w:val="0086178D"/>
    <w:rsid w:val="00861E30"/>
    <w:rsid w:val="0086215C"/>
    <w:rsid w:val="00862790"/>
    <w:rsid w:val="0086296C"/>
    <w:rsid w:val="008629E7"/>
    <w:rsid w:val="00862CE9"/>
    <w:rsid w:val="00862D5A"/>
    <w:rsid w:val="00863089"/>
    <w:rsid w:val="00863229"/>
    <w:rsid w:val="00863397"/>
    <w:rsid w:val="0086395F"/>
    <w:rsid w:val="00864026"/>
    <w:rsid w:val="00864420"/>
    <w:rsid w:val="00864471"/>
    <w:rsid w:val="0086461B"/>
    <w:rsid w:val="00864967"/>
    <w:rsid w:val="00864D5C"/>
    <w:rsid w:val="008650ED"/>
    <w:rsid w:val="00865947"/>
    <w:rsid w:val="00865A02"/>
    <w:rsid w:val="00865E18"/>
    <w:rsid w:val="00865EBC"/>
    <w:rsid w:val="00866250"/>
    <w:rsid w:val="00866410"/>
    <w:rsid w:val="00866457"/>
    <w:rsid w:val="00866CCB"/>
    <w:rsid w:val="0086710D"/>
    <w:rsid w:val="0086738F"/>
    <w:rsid w:val="008673C2"/>
    <w:rsid w:val="00867444"/>
    <w:rsid w:val="0086793B"/>
    <w:rsid w:val="00867CCF"/>
    <w:rsid w:val="00870208"/>
    <w:rsid w:val="008704B2"/>
    <w:rsid w:val="0087073B"/>
    <w:rsid w:val="00870C9C"/>
    <w:rsid w:val="00870D3F"/>
    <w:rsid w:val="008713EF"/>
    <w:rsid w:val="00872A28"/>
    <w:rsid w:val="008732B4"/>
    <w:rsid w:val="0087340E"/>
    <w:rsid w:val="00873826"/>
    <w:rsid w:val="008738A0"/>
    <w:rsid w:val="008739A0"/>
    <w:rsid w:val="0087405E"/>
    <w:rsid w:val="008740F9"/>
    <w:rsid w:val="00874277"/>
    <w:rsid w:val="008742F7"/>
    <w:rsid w:val="00874A09"/>
    <w:rsid w:val="00874EA5"/>
    <w:rsid w:val="00875A9E"/>
    <w:rsid w:val="00876640"/>
    <w:rsid w:val="00876686"/>
    <w:rsid w:val="00876CB1"/>
    <w:rsid w:val="00876D3B"/>
    <w:rsid w:val="00877A7E"/>
    <w:rsid w:val="0088005A"/>
    <w:rsid w:val="008804CD"/>
    <w:rsid w:val="008804DC"/>
    <w:rsid w:val="00880F44"/>
    <w:rsid w:val="008811CA"/>
    <w:rsid w:val="00881229"/>
    <w:rsid w:val="00881517"/>
    <w:rsid w:val="008815D2"/>
    <w:rsid w:val="0088191B"/>
    <w:rsid w:val="00881F7E"/>
    <w:rsid w:val="00882044"/>
    <w:rsid w:val="0088326B"/>
    <w:rsid w:val="008833E9"/>
    <w:rsid w:val="0088361F"/>
    <w:rsid w:val="00883FD4"/>
    <w:rsid w:val="00884009"/>
    <w:rsid w:val="0088403E"/>
    <w:rsid w:val="008840B1"/>
    <w:rsid w:val="00884B6D"/>
    <w:rsid w:val="008852B0"/>
    <w:rsid w:val="008855EB"/>
    <w:rsid w:val="008858F7"/>
    <w:rsid w:val="00885962"/>
    <w:rsid w:val="00885A10"/>
    <w:rsid w:val="00885C2B"/>
    <w:rsid w:val="00885FB2"/>
    <w:rsid w:val="00886A82"/>
    <w:rsid w:val="00886DEE"/>
    <w:rsid w:val="00886E35"/>
    <w:rsid w:val="00886EA8"/>
    <w:rsid w:val="00887104"/>
    <w:rsid w:val="008872F8"/>
    <w:rsid w:val="00890165"/>
    <w:rsid w:val="0089022B"/>
    <w:rsid w:val="008904DD"/>
    <w:rsid w:val="0089056F"/>
    <w:rsid w:val="00890706"/>
    <w:rsid w:val="00890F57"/>
    <w:rsid w:val="0089136B"/>
    <w:rsid w:val="00891545"/>
    <w:rsid w:val="00891A13"/>
    <w:rsid w:val="00891D1E"/>
    <w:rsid w:val="0089251F"/>
    <w:rsid w:val="00892A69"/>
    <w:rsid w:val="00892C3B"/>
    <w:rsid w:val="00892E09"/>
    <w:rsid w:val="00893386"/>
    <w:rsid w:val="00893603"/>
    <w:rsid w:val="0089381A"/>
    <w:rsid w:val="00893B08"/>
    <w:rsid w:val="008943FC"/>
    <w:rsid w:val="008945E4"/>
    <w:rsid w:val="008947FF"/>
    <w:rsid w:val="00894843"/>
    <w:rsid w:val="00894F2E"/>
    <w:rsid w:val="00895698"/>
    <w:rsid w:val="00895A05"/>
    <w:rsid w:val="00895A0A"/>
    <w:rsid w:val="00895C8B"/>
    <w:rsid w:val="00895D52"/>
    <w:rsid w:val="00895E62"/>
    <w:rsid w:val="00896A02"/>
    <w:rsid w:val="00896C61"/>
    <w:rsid w:val="00896CEE"/>
    <w:rsid w:val="008972EE"/>
    <w:rsid w:val="008977FB"/>
    <w:rsid w:val="00897C27"/>
    <w:rsid w:val="00897CCB"/>
    <w:rsid w:val="00897F09"/>
    <w:rsid w:val="00897F3E"/>
    <w:rsid w:val="008A0676"/>
    <w:rsid w:val="008A0706"/>
    <w:rsid w:val="008A13CF"/>
    <w:rsid w:val="008A15B2"/>
    <w:rsid w:val="008A22C0"/>
    <w:rsid w:val="008A2435"/>
    <w:rsid w:val="008A2624"/>
    <w:rsid w:val="008A2798"/>
    <w:rsid w:val="008A28E4"/>
    <w:rsid w:val="008A2C6D"/>
    <w:rsid w:val="008A39BB"/>
    <w:rsid w:val="008A3BC6"/>
    <w:rsid w:val="008A45E7"/>
    <w:rsid w:val="008A4984"/>
    <w:rsid w:val="008A49CF"/>
    <w:rsid w:val="008A4A44"/>
    <w:rsid w:val="008A4D76"/>
    <w:rsid w:val="008A4F43"/>
    <w:rsid w:val="008A4F5F"/>
    <w:rsid w:val="008A5080"/>
    <w:rsid w:val="008A580B"/>
    <w:rsid w:val="008A5BB2"/>
    <w:rsid w:val="008A5E7C"/>
    <w:rsid w:val="008A6420"/>
    <w:rsid w:val="008A6473"/>
    <w:rsid w:val="008A6673"/>
    <w:rsid w:val="008A722B"/>
    <w:rsid w:val="008A7E7E"/>
    <w:rsid w:val="008A7EBB"/>
    <w:rsid w:val="008B008B"/>
    <w:rsid w:val="008B097B"/>
    <w:rsid w:val="008B1516"/>
    <w:rsid w:val="008B156F"/>
    <w:rsid w:val="008B1607"/>
    <w:rsid w:val="008B22D2"/>
    <w:rsid w:val="008B2492"/>
    <w:rsid w:val="008B25E5"/>
    <w:rsid w:val="008B2B6F"/>
    <w:rsid w:val="008B3745"/>
    <w:rsid w:val="008B380F"/>
    <w:rsid w:val="008B392A"/>
    <w:rsid w:val="008B3B59"/>
    <w:rsid w:val="008B3C91"/>
    <w:rsid w:val="008B4833"/>
    <w:rsid w:val="008B4BAE"/>
    <w:rsid w:val="008B4BF6"/>
    <w:rsid w:val="008B4C1A"/>
    <w:rsid w:val="008B4CA4"/>
    <w:rsid w:val="008B5419"/>
    <w:rsid w:val="008B56E5"/>
    <w:rsid w:val="008B5778"/>
    <w:rsid w:val="008B59A3"/>
    <w:rsid w:val="008B5C17"/>
    <w:rsid w:val="008B5F17"/>
    <w:rsid w:val="008B62B3"/>
    <w:rsid w:val="008B6323"/>
    <w:rsid w:val="008B63E0"/>
    <w:rsid w:val="008B6A10"/>
    <w:rsid w:val="008B6F4B"/>
    <w:rsid w:val="008B7068"/>
    <w:rsid w:val="008B7373"/>
    <w:rsid w:val="008B73A0"/>
    <w:rsid w:val="008B782B"/>
    <w:rsid w:val="008B7D09"/>
    <w:rsid w:val="008B7E8E"/>
    <w:rsid w:val="008C021D"/>
    <w:rsid w:val="008C0E8C"/>
    <w:rsid w:val="008C10E2"/>
    <w:rsid w:val="008C11BE"/>
    <w:rsid w:val="008C1A00"/>
    <w:rsid w:val="008C1EAB"/>
    <w:rsid w:val="008C2209"/>
    <w:rsid w:val="008C24FE"/>
    <w:rsid w:val="008C2D55"/>
    <w:rsid w:val="008C412F"/>
    <w:rsid w:val="008C46E9"/>
    <w:rsid w:val="008C4A93"/>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6FC"/>
    <w:rsid w:val="008D0A0C"/>
    <w:rsid w:val="008D0B46"/>
    <w:rsid w:val="008D0C7F"/>
    <w:rsid w:val="008D0D68"/>
    <w:rsid w:val="008D0F8E"/>
    <w:rsid w:val="008D18E7"/>
    <w:rsid w:val="008D1981"/>
    <w:rsid w:val="008D1BFC"/>
    <w:rsid w:val="008D227E"/>
    <w:rsid w:val="008D307E"/>
    <w:rsid w:val="008D3184"/>
    <w:rsid w:val="008D32E2"/>
    <w:rsid w:val="008D353C"/>
    <w:rsid w:val="008D39CC"/>
    <w:rsid w:val="008D3C5E"/>
    <w:rsid w:val="008D3E22"/>
    <w:rsid w:val="008D4375"/>
    <w:rsid w:val="008D4531"/>
    <w:rsid w:val="008D4596"/>
    <w:rsid w:val="008D4686"/>
    <w:rsid w:val="008D46CC"/>
    <w:rsid w:val="008D4AD4"/>
    <w:rsid w:val="008D4C71"/>
    <w:rsid w:val="008D4D1E"/>
    <w:rsid w:val="008D5A28"/>
    <w:rsid w:val="008D5DFA"/>
    <w:rsid w:val="008D606F"/>
    <w:rsid w:val="008D6327"/>
    <w:rsid w:val="008D6F36"/>
    <w:rsid w:val="008D70FC"/>
    <w:rsid w:val="008D712C"/>
    <w:rsid w:val="008D774B"/>
    <w:rsid w:val="008D78C6"/>
    <w:rsid w:val="008D7A07"/>
    <w:rsid w:val="008D7DB1"/>
    <w:rsid w:val="008E020E"/>
    <w:rsid w:val="008E05B7"/>
    <w:rsid w:val="008E06B1"/>
    <w:rsid w:val="008E0A21"/>
    <w:rsid w:val="008E0B43"/>
    <w:rsid w:val="008E10E3"/>
    <w:rsid w:val="008E1372"/>
    <w:rsid w:val="008E19EC"/>
    <w:rsid w:val="008E1D01"/>
    <w:rsid w:val="008E1E68"/>
    <w:rsid w:val="008E239F"/>
    <w:rsid w:val="008E2501"/>
    <w:rsid w:val="008E2AF5"/>
    <w:rsid w:val="008E2AF9"/>
    <w:rsid w:val="008E2F09"/>
    <w:rsid w:val="008E314F"/>
    <w:rsid w:val="008E3410"/>
    <w:rsid w:val="008E39EB"/>
    <w:rsid w:val="008E3B0B"/>
    <w:rsid w:val="008E3BA6"/>
    <w:rsid w:val="008E3BB0"/>
    <w:rsid w:val="008E3D7C"/>
    <w:rsid w:val="008E4712"/>
    <w:rsid w:val="008E47B1"/>
    <w:rsid w:val="008E508B"/>
    <w:rsid w:val="008E5BB9"/>
    <w:rsid w:val="008E5D1A"/>
    <w:rsid w:val="008E5F9B"/>
    <w:rsid w:val="008E603A"/>
    <w:rsid w:val="008E629F"/>
    <w:rsid w:val="008E62C5"/>
    <w:rsid w:val="008E69AF"/>
    <w:rsid w:val="008E6A99"/>
    <w:rsid w:val="008E7046"/>
    <w:rsid w:val="008E728B"/>
    <w:rsid w:val="008E72B3"/>
    <w:rsid w:val="008E76FE"/>
    <w:rsid w:val="008E7A10"/>
    <w:rsid w:val="008E7B1E"/>
    <w:rsid w:val="008F00EE"/>
    <w:rsid w:val="008F01FB"/>
    <w:rsid w:val="008F03E1"/>
    <w:rsid w:val="008F09AA"/>
    <w:rsid w:val="008F0C7C"/>
    <w:rsid w:val="008F0DFD"/>
    <w:rsid w:val="008F0F60"/>
    <w:rsid w:val="008F1001"/>
    <w:rsid w:val="008F1A15"/>
    <w:rsid w:val="008F1E38"/>
    <w:rsid w:val="008F23C8"/>
    <w:rsid w:val="008F2541"/>
    <w:rsid w:val="008F2953"/>
    <w:rsid w:val="008F34D8"/>
    <w:rsid w:val="008F36BB"/>
    <w:rsid w:val="008F3B1F"/>
    <w:rsid w:val="008F4398"/>
    <w:rsid w:val="008F43AA"/>
    <w:rsid w:val="008F4410"/>
    <w:rsid w:val="008F462C"/>
    <w:rsid w:val="008F4983"/>
    <w:rsid w:val="008F49E8"/>
    <w:rsid w:val="008F4D8B"/>
    <w:rsid w:val="008F4FA3"/>
    <w:rsid w:val="008F54FA"/>
    <w:rsid w:val="008F5B37"/>
    <w:rsid w:val="008F6C0C"/>
    <w:rsid w:val="008F6CBA"/>
    <w:rsid w:val="008F73FE"/>
    <w:rsid w:val="008F75F8"/>
    <w:rsid w:val="008F7A42"/>
    <w:rsid w:val="00900ABB"/>
    <w:rsid w:val="00900B32"/>
    <w:rsid w:val="00900EAA"/>
    <w:rsid w:val="009011E7"/>
    <w:rsid w:val="009013A8"/>
    <w:rsid w:val="00901CC9"/>
    <w:rsid w:val="00901D26"/>
    <w:rsid w:val="00901F99"/>
    <w:rsid w:val="00902343"/>
    <w:rsid w:val="0090237B"/>
    <w:rsid w:val="00902784"/>
    <w:rsid w:val="0090298F"/>
    <w:rsid w:val="00902AF1"/>
    <w:rsid w:val="00902CF3"/>
    <w:rsid w:val="00902F1E"/>
    <w:rsid w:val="00903954"/>
    <w:rsid w:val="00903ED0"/>
    <w:rsid w:val="00903F63"/>
    <w:rsid w:val="00904226"/>
    <w:rsid w:val="0090451C"/>
    <w:rsid w:val="009046E4"/>
    <w:rsid w:val="00904833"/>
    <w:rsid w:val="00904934"/>
    <w:rsid w:val="00904C1F"/>
    <w:rsid w:val="009051A0"/>
    <w:rsid w:val="00905E7D"/>
    <w:rsid w:val="009060B2"/>
    <w:rsid w:val="00906B8F"/>
    <w:rsid w:val="00906BE0"/>
    <w:rsid w:val="00906F6E"/>
    <w:rsid w:val="0090736C"/>
    <w:rsid w:val="009076EB"/>
    <w:rsid w:val="00907941"/>
    <w:rsid w:val="00907C39"/>
    <w:rsid w:val="00907EFF"/>
    <w:rsid w:val="00907FF0"/>
    <w:rsid w:val="009101D8"/>
    <w:rsid w:val="009103EC"/>
    <w:rsid w:val="00910530"/>
    <w:rsid w:val="00910D86"/>
    <w:rsid w:val="00911C2E"/>
    <w:rsid w:val="0091204F"/>
    <w:rsid w:val="00912507"/>
    <w:rsid w:val="009129FF"/>
    <w:rsid w:val="00913287"/>
    <w:rsid w:val="0091379C"/>
    <w:rsid w:val="00913AB5"/>
    <w:rsid w:val="00913DB5"/>
    <w:rsid w:val="00913DCC"/>
    <w:rsid w:val="009140DC"/>
    <w:rsid w:val="00914264"/>
    <w:rsid w:val="00914A38"/>
    <w:rsid w:val="00914FC7"/>
    <w:rsid w:val="00915467"/>
    <w:rsid w:val="00915A8C"/>
    <w:rsid w:val="00915B28"/>
    <w:rsid w:val="00915B59"/>
    <w:rsid w:val="00915EBD"/>
    <w:rsid w:val="009167C0"/>
    <w:rsid w:val="00916841"/>
    <w:rsid w:val="00916B46"/>
    <w:rsid w:val="00916CDC"/>
    <w:rsid w:val="0091743C"/>
    <w:rsid w:val="00917544"/>
    <w:rsid w:val="00917942"/>
    <w:rsid w:val="00917B98"/>
    <w:rsid w:val="00917F1F"/>
    <w:rsid w:val="0092054D"/>
    <w:rsid w:val="009207FE"/>
    <w:rsid w:val="00920CB4"/>
    <w:rsid w:val="009210DB"/>
    <w:rsid w:val="009210E3"/>
    <w:rsid w:val="009213D8"/>
    <w:rsid w:val="009213F6"/>
    <w:rsid w:val="00921B08"/>
    <w:rsid w:val="00921E11"/>
    <w:rsid w:val="0092204C"/>
    <w:rsid w:val="0092211B"/>
    <w:rsid w:val="009225BC"/>
    <w:rsid w:val="00922691"/>
    <w:rsid w:val="00922EE3"/>
    <w:rsid w:val="00923097"/>
    <w:rsid w:val="00923212"/>
    <w:rsid w:val="00923AF3"/>
    <w:rsid w:val="009245B1"/>
    <w:rsid w:val="00924796"/>
    <w:rsid w:val="00924A64"/>
    <w:rsid w:val="00924AA6"/>
    <w:rsid w:val="00924B94"/>
    <w:rsid w:val="00924BB7"/>
    <w:rsid w:val="0092500F"/>
    <w:rsid w:val="00925010"/>
    <w:rsid w:val="00925130"/>
    <w:rsid w:val="00925AA5"/>
    <w:rsid w:val="00925B95"/>
    <w:rsid w:val="0092655B"/>
    <w:rsid w:val="009266FE"/>
    <w:rsid w:val="009267F5"/>
    <w:rsid w:val="00926C9C"/>
    <w:rsid w:val="00926CB6"/>
    <w:rsid w:val="009270D7"/>
    <w:rsid w:val="009272C7"/>
    <w:rsid w:val="0092744D"/>
    <w:rsid w:val="009274E2"/>
    <w:rsid w:val="00927663"/>
    <w:rsid w:val="00927672"/>
    <w:rsid w:val="009279AD"/>
    <w:rsid w:val="00927C7B"/>
    <w:rsid w:val="00927F24"/>
    <w:rsid w:val="00930216"/>
    <w:rsid w:val="0093086C"/>
    <w:rsid w:val="00931B00"/>
    <w:rsid w:val="009321F0"/>
    <w:rsid w:val="00932841"/>
    <w:rsid w:val="00932FB0"/>
    <w:rsid w:val="00933076"/>
    <w:rsid w:val="00933124"/>
    <w:rsid w:val="009332E6"/>
    <w:rsid w:val="00933367"/>
    <w:rsid w:val="009333B0"/>
    <w:rsid w:val="009333BC"/>
    <w:rsid w:val="00933857"/>
    <w:rsid w:val="00933B61"/>
    <w:rsid w:val="00934121"/>
    <w:rsid w:val="00934B7B"/>
    <w:rsid w:val="00935352"/>
    <w:rsid w:val="00935B00"/>
    <w:rsid w:val="00935C38"/>
    <w:rsid w:val="0093615E"/>
    <w:rsid w:val="00936BCF"/>
    <w:rsid w:val="00937057"/>
    <w:rsid w:val="009378C9"/>
    <w:rsid w:val="00937B56"/>
    <w:rsid w:val="009400BC"/>
    <w:rsid w:val="00940187"/>
    <w:rsid w:val="0094065A"/>
    <w:rsid w:val="00941245"/>
    <w:rsid w:val="00941288"/>
    <w:rsid w:val="00941573"/>
    <w:rsid w:val="00941B1B"/>
    <w:rsid w:val="00941CAF"/>
    <w:rsid w:val="00941D19"/>
    <w:rsid w:val="00941E34"/>
    <w:rsid w:val="00941F50"/>
    <w:rsid w:val="00942265"/>
    <w:rsid w:val="00942316"/>
    <w:rsid w:val="009427A4"/>
    <w:rsid w:val="009428EB"/>
    <w:rsid w:val="00943214"/>
    <w:rsid w:val="0094348E"/>
    <w:rsid w:val="00943A53"/>
    <w:rsid w:val="00943C93"/>
    <w:rsid w:val="00944194"/>
    <w:rsid w:val="00944989"/>
    <w:rsid w:val="00944A37"/>
    <w:rsid w:val="00945384"/>
    <w:rsid w:val="0094596F"/>
    <w:rsid w:val="00945A59"/>
    <w:rsid w:val="0094617E"/>
    <w:rsid w:val="009468E9"/>
    <w:rsid w:val="009468F6"/>
    <w:rsid w:val="00946A87"/>
    <w:rsid w:val="00946DC7"/>
    <w:rsid w:val="00946E9C"/>
    <w:rsid w:val="00947807"/>
    <w:rsid w:val="00947A62"/>
    <w:rsid w:val="00947C26"/>
    <w:rsid w:val="00947E90"/>
    <w:rsid w:val="00947F24"/>
    <w:rsid w:val="0095041A"/>
    <w:rsid w:val="00950589"/>
    <w:rsid w:val="009505AB"/>
    <w:rsid w:val="00950A33"/>
    <w:rsid w:val="00950CA9"/>
    <w:rsid w:val="00951098"/>
    <w:rsid w:val="00951750"/>
    <w:rsid w:val="00951B2F"/>
    <w:rsid w:val="00952401"/>
    <w:rsid w:val="00952717"/>
    <w:rsid w:val="009527AD"/>
    <w:rsid w:val="009528BE"/>
    <w:rsid w:val="00952CD9"/>
    <w:rsid w:val="00953425"/>
    <w:rsid w:val="009534AB"/>
    <w:rsid w:val="00953C1A"/>
    <w:rsid w:val="00953E34"/>
    <w:rsid w:val="00953E88"/>
    <w:rsid w:val="0095481A"/>
    <w:rsid w:val="00954DD6"/>
    <w:rsid w:val="00954FF2"/>
    <w:rsid w:val="009555EA"/>
    <w:rsid w:val="00955CA1"/>
    <w:rsid w:val="00955FA3"/>
    <w:rsid w:val="009567C9"/>
    <w:rsid w:val="00956C18"/>
    <w:rsid w:val="00957176"/>
    <w:rsid w:val="009574BF"/>
    <w:rsid w:val="0095752C"/>
    <w:rsid w:val="00957919"/>
    <w:rsid w:val="00957B54"/>
    <w:rsid w:val="00957BCE"/>
    <w:rsid w:val="00957FBD"/>
    <w:rsid w:val="00960453"/>
    <w:rsid w:val="009608B1"/>
    <w:rsid w:val="0096093F"/>
    <w:rsid w:val="00960DCA"/>
    <w:rsid w:val="00962128"/>
    <w:rsid w:val="00962E78"/>
    <w:rsid w:val="00963102"/>
    <w:rsid w:val="009631B5"/>
    <w:rsid w:val="009632A2"/>
    <w:rsid w:val="0096393C"/>
    <w:rsid w:val="0096394B"/>
    <w:rsid w:val="0096396E"/>
    <w:rsid w:val="00963DF4"/>
    <w:rsid w:val="00963E23"/>
    <w:rsid w:val="0096418E"/>
    <w:rsid w:val="00965558"/>
    <w:rsid w:val="00965694"/>
    <w:rsid w:val="00965D79"/>
    <w:rsid w:val="00965E9F"/>
    <w:rsid w:val="00966110"/>
    <w:rsid w:val="009663C9"/>
    <w:rsid w:val="00966CAF"/>
    <w:rsid w:val="00966D02"/>
    <w:rsid w:val="00966F66"/>
    <w:rsid w:val="00967154"/>
    <w:rsid w:val="009677D7"/>
    <w:rsid w:val="00967A2A"/>
    <w:rsid w:val="00967AB3"/>
    <w:rsid w:val="00970A07"/>
    <w:rsid w:val="00970AF7"/>
    <w:rsid w:val="0097105C"/>
    <w:rsid w:val="00971366"/>
    <w:rsid w:val="00971723"/>
    <w:rsid w:val="009719CF"/>
    <w:rsid w:val="00971A13"/>
    <w:rsid w:val="00971AC8"/>
    <w:rsid w:val="00971BE7"/>
    <w:rsid w:val="0097299D"/>
    <w:rsid w:val="00972C73"/>
    <w:rsid w:val="009733C3"/>
    <w:rsid w:val="00973AA9"/>
    <w:rsid w:val="00973C02"/>
    <w:rsid w:val="00974137"/>
    <w:rsid w:val="0097418F"/>
    <w:rsid w:val="009746D3"/>
    <w:rsid w:val="0097474A"/>
    <w:rsid w:val="00974AE1"/>
    <w:rsid w:val="00974B41"/>
    <w:rsid w:val="00974BD3"/>
    <w:rsid w:val="009755A9"/>
    <w:rsid w:val="009755CD"/>
    <w:rsid w:val="00975AD6"/>
    <w:rsid w:val="00975CC4"/>
    <w:rsid w:val="00977376"/>
    <w:rsid w:val="0097752A"/>
    <w:rsid w:val="0097786A"/>
    <w:rsid w:val="00977B59"/>
    <w:rsid w:val="00980850"/>
    <w:rsid w:val="009808D1"/>
    <w:rsid w:val="0098106C"/>
    <w:rsid w:val="00981374"/>
    <w:rsid w:val="009814D3"/>
    <w:rsid w:val="00981511"/>
    <w:rsid w:val="00981B94"/>
    <w:rsid w:val="00981FAC"/>
    <w:rsid w:val="00981FAD"/>
    <w:rsid w:val="009823C3"/>
    <w:rsid w:val="00982416"/>
    <w:rsid w:val="009827F6"/>
    <w:rsid w:val="00982911"/>
    <w:rsid w:val="00982B43"/>
    <w:rsid w:val="00983485"/>
    <w:rsid w:val="00983E1F"/>
    <w:rsid w:val="009840CF"/>
    <w:rsid w:val="0098439A"/>
    <w:rsid w:val="009844DC"/>
    <w:rsid w:val="009845B3"/>
    <w:rsid w:val="00984674"/>
    <w:rsid w:val="009846FE"/>
    <w:rsid w:val="009851B9"/>
    <w:rsid w:val="009855BD"/>
    <w:rsid w:val="00985C1D"/>
    <w:rsid w:val="00985D25"/>
    <w:rsid w:val="00986814"/>
    <w:rsid w:val="00990C8A"/>
    <w:rsid w:val="0099121F"/>
    <w:rsid w:val="00991411"/>
    <w:rsid w:val="00991499"/>
    <w:rsid w:val="009915CC"/>
    <w:rsid w:val="00991B7A"/>
    <w:rsid w:val="00991DAF"/>
    <w:rsid w:val="00992010"/>
    <w:rsid w:val="00992912"/>
    <w:rsid w:val="00992BA5"/>
    <w:rsid w:val="00992CFB"/>
    <w:rsid w:val="009931FF"/>
    <w:rsid w:val="00993273"/>
    <w:rsid w:val="009934EB"/>
    <w:rsid w:val="00993523"/>
    <w:rsid w:val="009943C8"/>
    <w:rsid w:val="009948B1"/>
    <w:rsid w:val="0099517D"/>
    <w:rsid w:val="009951EB"/>
    <w:rsid w:val="00995705"/>
    <w:rsid w:val="0099591D"/>
    <w:rsid w:val="00995B05"/>
    <w:rsid w:val="00995BE5"/>
    <w:rsid w:val="00995DFE"/>
    <w:rsid w:val="00996222"/>
    <w:rsid w:val="009964CF"/>
    <w:rsid w:val="0099673C"/>
    <w:rsid w:val="0099678E"/>
    <w:rsid w:val="009969C9"/>
    <w:rsid w:val="00996A54"/>
    <w:rsid w:val="009970C2"/>
    <w:rsid w:val="009971B5"/>
    <w:rsid w:val="009973D7"/>
    <w:rsid w:val="0099740C"/>
    <w:rsid w:val="009977CA"/>
    <w:rsid w:val="009979AC"/>
    <w:rsid w:val="00997EBF"/>
    <w:rsid w:val="009A0255"/>
    <w:rsid w:val="009A0855"/>
    <w:rsid w:val="009A0F7D"/>
    <w:rsid w:val="009A1277"/>
    <w:rsid w:val="009A1464"/>
    <w:rsid w:val="009A15D4"/>
    <w:rsid w:val="009A1DBF"/>
    <w:rsid w:val="009A1E95"/>
    <w:rsid w:val="009A29BB"/>
    <w:rsid w:val="009A2F8F"/>
    <w:rsid w:val="009A308F"/>
    <w:rsid w:val="009A353B"/>
    <w:rsid w:val="009A4399"/>
    <w:rsid w:val="009A54B6"/>
    <w:rsid w:val="009A5773"/>
    <w:rsid w:val="009A5DED"/>
    <w:rsid w:val="009A5FF5"/>
    <w:rsid w:val="009A6828"/>
    <w:rsid w:val="009A6855"/>
    <w:rsid w:val="009A68E4"/>
    <w:rsid w:val="009A759D"/>
    <w:rsid w:val="009A7ABA"/>
    <w:rsid w:val="009A7E8D"/>
    <w:rsid w:val="009B01E8"/>
    <w:rsid w:val="009B0A14"/>
    <w:rsid w:val="009B1445"/>
    <w:rsid w:val="009B14A3"/>
    <w:rsid w:val="009B1777"/>
    <w:rsid w:val="009B19ED"/>
    <w:rsid w:val="009B2103"/>
    <w:rsid w:val="009B2191"/>
    <w:rsid w:val="009B25E1"/>
    <w:rsid w:val="009B2662"/>
    <w:rsid w:val="009B26CE"/>
    <w:rsid w:val="009B2944"/>
    <w:rsid w:val="009B35C7"/>
    <w:rsid w:val="009B3663"/>
    <w:rsid w:val="009B368A"/>
    <w:rsid w:val="009B3746"/>
    <w:rsid w:val="009B489A"/>
    <w:rsid w:val="009B48E4"/>
    <w:rsid w:val="009B4954"/>
    <w:rsid w:val="009B4AC0"/>
    <w:rsid w:val="009B4CC9"/>
    <w:rsid w:val="009B4D10"/>
    <w:rsid w:val="009B5322"/>
    <w:rsid w:val="009B5517"/>
    <w:rsid w:val="009B579D"/>
    <w:rsid w:val="009B5836"/>
    <w:rsid w:val="009B5842"/>
    <w:rsid w:val="009B5944"/>
    <w:rsid w:val="009B599C"/>
    <w:rsid w:val="009B6301"/>
    <w:rsid w:val="009B64D8"/>
    <w:rsid w:val="009B66F3"/>
    <w:rsid w:val="009B6A32"/>
    <w:rsid w:val="009B6CE5"/>
    <w:rsid w:val="009B6F8A"/>
    <w:rsid w:val="009B7336"/>
    <w:rsid w:val="009B7602"/>
    <w:rsid w:val="009B76D4"/>
    <w:rsid w:val="009B76D5"/>
    <w:rsid w:val="009B7752"/>
    <w:rsid w:val="009B79EB"/>
    <w:rsid w:val="009B7A3B"/>
    <w:rsid w:val="009B7F94"/>
    <w:rsid w:val="009C02C8"/>
    <w:rsid w:val="009C035E"/>
    <w:rsid w:val="009C067C"/>
    <w:rsid w:val="009C07B5"/>
    <w:rsid w:val="009C0B73"/>
    <w:rsid w:val="009C0F33"/>
    <w:rsid w:val="009C1017"/>
    <w:rsid w:val="009C11D6"/>
    <w:rsid w:val="009C15AD"/>
    <w:rsid w:val="009C1F3C"/>
    <w:rsid w:val="009C1FC8"/>
    <w:rsid w:val="009C207B"/>
    <w:rsid w:val="009C2177"/>
    <w:rsid w:val="009C223C"/>
    <w:rsid w:val="009C2933"/>
    <w:rsid w:val="009C2C30"/>
    <w:rsid w:val="009C3A24"/>
    <w:rsid w:val="009C3E71"/>
    <w:rsid w:val="009C3EA9"/>
    <w:rsid w:val="009C3F06"/>
    <w:rsid w:val="009C3FA1"/>
    <w:rsid w:val="009C410A"/>
    <w:rsid w:val="009C4283"/>
    <w:rsid w:val="009C4686"/>
    <w:rsid w:val="009C4B53"/>
    <w:rsid w:val="009C4D22"/>
    <w:rsid w:val="009C5176"/>
    <w:rsid w:val="009C5475"/>
    <w:rsid w:val="009C5BA8"/>
    <w:rsid w:val="009C5D33"/>
    <w:rsid w:val="009C6719"/>
    <w:rsid w:val="009C6AA8"/>
    <w:rsid w:val="009C749A"/>
    <w:rsid w:val="009C7A38"/>
    <w:rsid w:val="009D0213"/>
    <w:rsid w:val="009D0975"/>
    <w:rsid w:val="009D0A3A"/>
    <w:rsid w:val="009D165B"/>
    <w:rsid w:val="009D1748"/>
    <w:rsid w:val="009D18F5"/>
    <w:rsid w:val="009D2366"/>
    <w:rsid w:val="009D2456"/>
    <w:rsid w:val="009D26AB"/>
    <w:rsid w:val="009D29D5"/>
    <w:rsid w:val="009D2F6D"/>
    <w:rsid w:val="009D3217"/>
    <w:rsid w:val="009D327B"/>
    <w:rsid w:val="009D39EE"/>
    <w:rsid w:val="009D3CB0"/>
    <w:rsid w:val="009D3EB8"/>
    <w:rsid w:val="009D3F12"/>
    <w:rsid w:val="009D3F9C"/>
    <w:rsid w:val="009D4116"/>
    <w:rsid w:val="009D476B"/>
    <w:rsid w:val="009D4AAB"/>
    <w:rsid w:val="009D4D35"/>
    <w:rsid w:val="009D4E10"/>
    <w:rsid w:val="009D53B6"/>
    <w:rsid w:val="009D57AE"/>
    <w:rsid w:val="009D5CB7"/>
    <w:rsid w:val="009D69E0"/>
    <w:rsid w:val="009D6B77"/>
    <w:rsid w:val="009D6D2F"/>
    <w:rsid w:val="009D72BD"/>
    <w:rsid w:val="009D73C8"/>
    <w:rsid w:val="009D778A"/>
    <w:rsid w:val="009D7A4B"/>
    <w:rsid w:val="009D7F9A"/>
    <w:rsid w:val="009E01DE"/>
    <w:rsid w:val="009E04D0"/>
    <w:rsid w:val="009E0508"/>
    <w:rsid w:val="009E0711"/>
    <w:rsid w:val="009E0B4F"/>
    <w:rsid w:val="009E1006"/>
    <w:rsid w:val="009E1225"/>
    <w:rsid w:val="009E1435"/>
    <w:rsid w:val="009E1A5D"/>
    <w:rsid w:val="009E1C88"/>
    <w:rsid w:val="009E1E01"/>
    <w:rsid w:val="009E1FD9"/>
    <w:rsid w:val="009E217C"/>
    <w:rsid w:val="009E2899"/>
    <w:rsid w:val="009E2D89"/>
    <w:rsid w:val="009E2D90"/>
    <w:rsid w:val="009E313E"/>
    <w:rsid w:val="009E4011"/>
    <w:rsid w:val="009E4045"/>
    <w:rsid w:val="009E42DD"/>
    <w:rsid w:val="009E430B"/>
    <w:rsid w:val="009E4426"/>
    <w:rsid w:val="009E48EE"/>
    <w:rsid w:val="009E5122"/>
    <w:rsid w:val="009E5232"/>
    <w:rsid w:val="009E5379"/>
    <w:rsid w:val="009E558E"/>
    <w:rsid w:val="009E5C9B"/>
    <w:rsid w:val="009E5ED5"/>
    <w:rsid w:val="009E5F57"/>
    <w:rsid w:val="009E6302"/>
    <w:rsid w:val="009E63D8"/>
    <w:rsid w:val="009E6906"/>
    <w:rsid w:val="009E6A82"/>
    <w:rsid w:val="009E6D84"/>
    <w:rsid w:val="009E6F58"/>
    <w:rsid w:val="009E7264"/>
    <w:rsid w:val="009E72BD"/>
    <w:rsid w:val="009F05AB"/>
    <w:rsid w:val="009F0B28"/>
    <w:rsid w:val="009F0EA4"/>
    <w:rsid w:val="009F1207"/>
    <w:rsid w:val="009F1590"/>
    <w:rsid w:val="009F1668"/>
    <w:rsid w:val="009F1E11"/>
    <w:rsid w:val="009F22A2"/>
    <w:rsid w:val="009F27D0"/>
    <w:rsid w:val="009F429A"/>
    <w:rsid w:val="009F4510"/>
    <w:rsid w:val="009F4587"/>
    <w:rsid w:val="009F4652"/>
    <w:rsid w:val="009F526E"/>
    <w:rsid w:val="009F5DB0"/>
    <w:rsid w:val="009F60B6"/>
    <w:rsid w:val="009F6612"/>
    <w:rsid w:val="009F6638"/>
    <w:rsid w:val="009F6738"/>
    <w:rsid w:val="009F68FB"/>
    <w:rsid w:val="009F769A"/>
    <w:rsid w:val="009F776C"/>
    <w:rsid w:val="009F7A6C"/>
    <w:rsid w:val="009F7D3A"/>
    <w:rsid w:val="00A0054B"/>
    <w:rsid w:val="00A005AD"/>
    <w:rsid w:val="00A00D4E"/>
    <w:rsid w:val="00A00EF9"/>
    <w:rsid w:val="00A00F45"/>
    <w:rsid w:val="00A013A9"/>
    <w:rsid w:val="00A0152E"/>
    <w:rsid w:val="00A0227D"/>
    <w:rsid w:val="00A02292"/>
    <w:rsid w:val="00A02D8C"/>
    <w:rsid w:val="00A03180"/>
    <w:rsid w:val="00A0386D"/>
    <w:rsid w:val="00A0399A"/>
    <w:rsid w:val="00A03C89"/>
    <w:rsid w:val="00A03EDE"/>
    <w:rsid w:val="00A0402F"/>
    <w:rsid w:val="00A0404F"/>
    <w:rsid w:val="00A0411D"/>
    <w:rsid w:val="00A04572"/>
    <w:rsid w:val="00A04864"/>
    <w:rsid w:val="00A04EF2"/>
    <w:rsid w:val="00A0551D"/>
    <w:rsid w:val="00A0595E"/>
    <w:rsid w:val="00A059C8"/>
    <w:rsid w:val="00A05AFD"/>
    <w:rsid w:val="00A05C7C"/>
    <w:rsid w:val="00A05C80"/>
    <w:rsid w:val="00A05CB6"/>
    <w:rsid w:val="00A05D78"/>
    <w:rsid w:val="00A067DD"/>
    <w:rsid w:val="00A068BD"/>
    <w:rsid w:val="00A06C6B"/>
    <w:rsid w:val="00A07550"/>
    <w:rsid w:val="00A076F8"/>
    <w:rsid w:val="00A077E3"/>
    <w:rsid w:val="00A07848"/>
    <w:rsid w:val="00A11606"/>
    <w:rsid w:val="00A118D5"/>
    <w:rsid w:val="00A11A89"/>
    <w:rsid w:val="00A11BAB"/>
    <w:rsid w:val="00A12497"/>
    <w:rsid w:val="00A12499"/>
    <w:rsid w:val="00A126B6"/>
    <w:rsid w:val="00A12F57"/>
    <w:rsid w:val="00A132A5"/>
    <w:rsid w:val="00A138C7"/>
    <w:rsid w:val="00A13E18"/>
    <w:rsid w:val="00A148A2"/>
    <w:rsid w:val="00A14DC8"/>
    <w:rsid w:val="00A1548B"/>
    <w:rsid w:val="00A17167"/>
    <w:rsid w:val="00A176A1"/>
    <w:rsid w:val="00A176B6"/>
    <w:rsid w:val="00A177BA"/>
    <w:rsid w:val="00A200FE"/>
    <w:rsid w:val="00A202B3"/>
    <w:rsid w:val="00A20DC1"/>
    <w:rsid w:val="00A2111D"/>
    <w:rsid w:val="00A2168D"/>
    <w:rsid w:val="00A21A43"/>
    <w:rsid w:val="00A21D80"/>
    <w:rsid w:val="00A2249D"/>
    <w:rsid w:val="00A233BD"/>
    <w:rsid w:val="00A23B3B"/>
    <w:rsid w:val="00A243B7"/>
    <w:rsid w:val="00A24475"/>
    <w:rsid w:val="00A24578"/>
    <w:rsid w:val="00A24610"/>
    <w:rsid w:val="00A24948"/>
    <w:rsid w:val="00A24E1B"/>
    <w:rsid w:val="00A25110"/>
    <w:rsid w:val="00A251FF"/>
    <w:rsid w:val="00A2525A"/>
    <w:rsid w:val="00A253B6"/>
    <w:rsid w:val="00A25582"/>
    <w:rsid w:val="00A255F3"/>
    <w:rsid w:val="00A25C6E"/>
    <w:rsid w:val="00A25E2C"/>
    <w:rsid w:val="00A2625E"/>
    <w:rsid w:val="00A26B3D"/>
    <w:rsid w:val="00A26EB7"/>
    <w:rsid w:val="00A26F72"/>
    <w:rsid w:val="00A27028"/>
    <w:rsid w:val="00A27205"/>
    <w:rsid w:val="00A27374"/>
    <w:rsid w:val="00A27788"/>
    <w:rsid w:val="00A27876"/>
    <w:rsid w:val="00A27BAA"/>
    <w:rsid w:val="00A30064"/>
    <w:rsid w:val="00A309A5"/>
    <w:rsid w:val="00A313E4"/>
    <w:rsid w:val="00A326D0"/>
    <w:rsid w:val="00A32A06"/>
    <w:rsid w:val="00A32DD1"/>
    <w:rsid w:val="00A33823"/>
    <w:rsid w:val="00A33A84"/>
    <w:rsid w:val="00A33B80"/>
    <w:rsid w:val="00A34A0A"/>
    <w:rsid w:val="00A35258"/>
    <w:rsid w:val="00A35707"/>
    <w:rsid w:val="00A35779"/>
    <w:rsid w:val="00A35B8D"/>
    <w:rsid w:val="00A35C17"/>
    <w:rsid w:val="00A3631A"/>
    <w:rsid w:val="00A36F85"/>
    <w:rsid w:val="00A3704E"/>
    <w:rsid w:val="00A37C7B"/>
    <w:rsid w:val="00A40403"/>
    <w:rsid w:val="00A40413"/>
    <w:rsid w:val="00A4082A"/>
    <w:rsid w:val="00A40DA9"/>
    <w:rsid w:val="00A41058"/>
    <w:rsid w:val="00A41A26"/>
    <w:rsid w:val="00A41F31"/>
    <w:rsid w:val="00A42608"/>
    <w:rsid w:val="00A42F09"/>
    <w:rsid w:val="00A43018"/>
    <w:rsid w:val="00A437BC"/>
    <w:rsid w:val="00A43FEB"/>
    <w:rsid w:val="00A44141"/>
    <w:rsid w:val="00A444C3"/>
    <w:rsid w:val="00A4502F"/>
    <w:rsid w:val="00A45048"/>
    <w:rsid w:val="00A460A1"/>
    <w:rsid w:val="00A46396"/>
    <w:rsid w:val="00A4696F"/>
    <w:rsid w:val="00A46B7A"/>
    <w:rsid w:val="00A46B9F"/>
    <w:rsid w:val="00A46D87"/>
    <w:rsid w:val="00A46DBF"/>
    <w:rsid w:val="00A46EA0"/>
    <w:rsid w:val="00A47509"/>
    <w:rsid w:val="00A4767E"/>
    <w:rsid w:val="00A477C3"/>
    <w:rsid w:val="00A47A97"/>
    <w:rsid w:val="00A50429"/>
    <w:rsid w:val="00A504D3"/>
    <w:rsid w:val="00A50763"/>
    <w:rsid w:val="00A51881"/>
    <w:rsid w:val="00A51CC8"/>
    <w:rsid w:val="00A52369"/>
    <w:rsid w:val="00A52B14"/>
    <w:rsid w:val="00A52C66"/>
    <w:rsid w:val="00A52EBC"/>
    <w:rsid w:val="00A530CB"/>
    <w:rsid w:val="00A530E9"/>
    <w:rsid w:val="00A53256"/>
    <w:rsid w:val="00A532F0"/>
    <w:rsid w:val="00A5381E"/>
    <w:rsid w:val="00A53B6E"/>
    <w:rsid w:val="00A53C42"/>
    <w:rsid w:val="00A53E2B"/>
    <w:rsid w:val="00A53FEB"/>
    <w:rsid w:val="00A54155"/>
    <w:rsid w:val="00A54487"/>
    <w:rsid w:val="00A546DA"/>
    <w:rsid w:val="00A54C5F"/>
    <w:rsid w:val="00A54DA3"/>
    <w:rsid w:val="00A55247"/>
    <w:rsid w:val="00A55442"/>
    <w:rsid w:val="00A556D1"/>
    <w:rsid w:val="00A55B2A"/>
    <w:rsid w:val="00A55DB2"/>
    <w:rsid w:val="00A562A3"/>
    <w:rsid w:val="00A564E2"/>
    <w:rsid w:val="00A56534"/>
    <w:rsid w:val="00A56838"/>
    <w:rsid w:val="00A56996"/>
    <w:rsid w:val="00A569A8"/>
    <w:rsid w:val="00A56BA2"/>
    <w:rsid w:val="00A56CC5"/>
    <w:rsid w:val="00A56E55"/>
    <w:rsid w:val="00A56FB4"/>
    <w:rsid w:val="00A573B0"/>
    <w:rsid w:val="00A57A6D"/>
    <w:rsid w:val="00A601DF"/>
    <w:rsid w:val="00A60399"/>
    <w:rsid w:val="00A604FA"/>
    <w:rsid w:val="00A6052C"/>
    <w:rsid w:val="00A6064D"/>
    <w:rsid w:val="00A6066C"/>
    <w:rsid w:val="00A606FC"/>
    <w:rsid w:val="00A60C1C"/>
    <w:rsid w:val="00A60F70"/>
    <w:rsid w:val="00A6150E"/>
    <w:rsid w:val="00A619C3"/>
    <w:rsid w:val="00A61ED5"/>
    <w:rsid w:val="00A63535"/>
    <w:rsid w:val="00A636CD"/>
    <w:rsid w:val="00A6405A"/>
    <w:rsid w:val="00A64F3A"/>
    <w:rsid w:val="00A65138"/>
    <w:rsid w:val="00A651A6"/>
    <w:rsid w:val="00A657B0"/>
    <w:rsid w:val="00A657D1"/>
    <w:rsid w:val="00A66252"/>
    <w:rsid w:val="00A6638D"/>
    <w:rsid w:val="00A667EB"/>
    <w:rsid w:val="00A66A63"/>
    <w:rsid w:val="00A66C12"/>
    <w:rsid w:val="00A66F79"/>
    <w:rsid w:val="00A672A7"/>
    <w:rsid w:val="00A67371"/>
    <w:rsid w:val="00A67F9A"/>
    <w:rsid w:val="00A70487"/>
    <w:rsid w:val="00A70F4C"/>
    <w:rsid w:val="00A71100"/>
    <w:rsid w:val="00A7136F"/>
    <w:rsid w:val="00A713FD"/>
    <w:rsid w:val="00A716C4"/>
    <w:rsid w:val="00A71C46"/>
    <w:rsid w:val="00A722E1"/>
    <w:rsid w:val="00A7245A"/>
    <w:rsid w:val="00A724A1"/>
    <w:rsid w:val="00A72590"/>
    <w:rsid w:val="00A725AC"/>
    <w:rsid w:val="00A72684"/>
    <w:rsid w:val="00A728CE"/>
    <w:rsid w:val="00A72CA7"/>
    <w:rsid w:val="00A72D72"/>
    <w:rsid w:val="00A72F0D"/>
    <w:rsid w:val="00A72FF3"/>
    <w:rsid w:val="00A7329D"/>
    <w:rsid w:val="00A73A91"/>
    <w:rsid w:val="00A73C6E"/>
    <w:rsid w:val="00A741C9"/>
    <w:rsid w:val="00A74571"/>
    <w:rsid w:val="00A74581"/>
    <w:rsid w:val="00A7481D"/>
    <w:rsid w:val="00A748A5"/>
    <w:rsid w:val="00A7498A"/>
    <w:rsid w:val="00A74AAD"/>
    <w:rsid w:val="00A74B60"/>
    <w:rsid w:val="00A75055"/>
    <w:rsid w:val="00A75BB6"/>
    <w:rsid w:val="00A76A49"/>
    <w:rsid w:val="00A76AF1"/>
    <w:rsid w:val="00A76CBF"/>
    <w:rsid w:val="00A76E7E"/>
    <w:rsid w:val="00A772BB"/>
    <w:rsid w:val="00A774D0"/>
    <w:rsid w:val="00A774F8"/>
    <w:rsid w:val="00A77EB9"/>
    <w:rsid w:val="00A805C2"/>
    <w:rsid w:val="00A806AA"/>
    <w:rsid w:val="00A80A35"/>
    <w:rsid w:val="00A80DE3"/>
    <w:rsid w:val="00A80FD2"/>
    <w:rsid w:val="00A8130D"/>
    <w:rsid w:val="00A815AF"/>
    <w:rsid w:val="00A81889"/>
    <w:rsid w:val="00A82267"/>
    <w:rsid w:val="00A822AE"/>
    <w:rsid w:val="00A82511"/>
    <w:rsid w:val="00A82769"/>
    <w:rsid w:val="00A83073"/>
    <w:rsid w:val="00A83295"/>
    <w:rsid w:val="00A832CA"/>
    <w:rsid w:val="00A83D76"/>
    <w:rsid w:val="00A83FD6"/>
    <w:rsid w:val="00A8510B"/>
    <w:rsid w:val="00A856B4"/>
    <w:rsid w:val="00A85C92"/>
    <w:rsid w:val="00A8636B"/>
    <w:rsid w:val="00A8690A"/>
    <w:rsid w:val="00A8717F"/>
    <w:rsid w:val="00A875FB"/>
    <w:rsid w:val="00A87937"/>
    <w:rsid w:val="00A90267"/>
    <w:rsid w:val="00A90943"/>
    <w:rsid w:val="00A91422"/>
    <w:rsid w:val="00A9165B"/>
    <w:rsid w:val="00A916C7"/>
    <w:rsid w:val="00A91943"/>
    <w:rsid w:val="00A92094"/>
    <w:rsid w:val="00A920B5"/>
    <w:rsid w:val="00A92744"/>
    <w:rsid w:val="00A9304F"/>
    <w:rsid w:val="00A9312C"/>
    <w:rsid w:val="00A9372A"/>
    <w:rsid w:val="00A945F1"/>
    <w:rsid w:val="00A946FB"/>
    <w:rsid w:val="00A9474F"/>
    <w:rsid w:val="00A95671"/>
    <w:rsid w:val="00A956B4"/>
    <w:rsid w:val="00A96168"/>
    <w:rsid w:val="00A963C6"/>
    <w:rsid w:val="00A9649B"/>
    <w:rsid w:val="00A9691B"/>
    <w:rsid w:val="00A96FBF"/>
    <w:rsid w:val="00A976AC"/>
    <w:rsid w:val="00A979E5"/>
    <w:rsid w:val="00A97B25"/>
    <w:rsid w:val="00A97F10"/>
    <w:rsid w:val="00AA03B3"/>
    <w:rsid w:val="00AA0871"/>
    <w:rsid w:val="00AA0B3E"/>
    <w:rsid w:val="00AA0CE9"/>
    <w:rsid w:val="00AA0D21"/>
    <w:rsid w:val="00AA1EA8"/>
    <w:rsid w:val="00AA2787"/>
    <w:rsid w:val="00AA2921"/>
    <w:rsid w:val="00AA2B21"/>
    <w:rsid w:val="00AA2C9B"/>
    <w:rsid w:val="00AA2FD5"/>
    <w:rsid w:val="00AA376F"/>
    <w:rsid w:val="00AA39F0"/>
    <w:rsid w:val="00AA3B91"/>
    <w:rsid w:val="00AA3CC2"/>
    <w:rsid w:val="00AA3D5F"/>
    <w:rsid w:val="00AA403E"/>
    <w:rsid w:val="00AA447D"/>
    <w:rsid w:val="00AA44B0"/>
    <w:rsid w:val="00AA4669"/>
    <w:rsid w:val="00AA4924"/>
    <w:rsid w:val="00AA4B0B"/>
    <w:rsid w:val="00AA50E8"/>
    <w:rsid w:val="00AA5558"/>
    <w:rsid w:val="00AA5709"/>
    <w:rsid w:val="00AA6942"/>
    <w:rsid w:val="00AA74EB"/>
    <w:rsid w:val="00AA7ECB"/>
    <w:rsid w:val="00AB0218"/>
    <w:rsid w:val="00AB0289"/>
    <w:rsid w:val="00AB087F"/>
    <w:rsid w:val="00AB1275"/>
    <w:rsid w:val="00AB1B1F"/>
    <w:rsid w:val="00AB1C70"/>
    <w:rsid w:val="00AB1C80"/>
    <w:rsid w:val="00AB1F42"/>
    <w:rsid w:val="00AB21C4"/>
    <w:rsid w:val="00AB2300"/>
    <w:rsid w:val="00AB263F"/>
    <w:rsid w:val="00AB2D91"/>
    <w:rsid w:val="00AB35CA"/>
    <w:rsid w:val="00AB35D5"/>
    <w:rsid w:val="00AB3CEB"/>
    <w:rsid w:val="00AB4354"/>
    <w:rsid w:val="00AB51B2"/>
    <w:rsid w:val="00AB534F"/>
    <w:rsid w:val="00AB545D"/>
    <w:rsid w:val="00AB5887"/>
    <w:rsid w:val="00AB5B13"/>
    <w:rsid w:val="00AB5DF1"/>
    <w:rsid w:val="00AB5EC4"/>
    <w:rsid w:val="00AB5F77"/>
    <w:rsid w:val="00AB61B9"/>
    <w:rsid w:val="00AB62EE"/>
    <w:rsid w:val="00AB644E"/>
    <w:rsid w:val="00AB6463"/>
    <w:rsid w:val="00AB6589"/>
    <w:rsid w:val="00AB7158"/>
    <w:rsid w:val="00AB75CE"/>
    <w:rsid w:val="00AB7DF5"/>
    <w:rsid w:val="00AC0461"/>
    <w:rsid w:val="00AC067F"/>
    <w:rsid w:val="00AC1031"/>
    <w:rsid w:val="00AC1080"/>
    <w:rsid w:val="00AC1537"/>
    <w:rsid w:val="00AC1A59"/>
    <w:rsid w:val="00AC1A7C"/>
    <w:rsid w:val="00AC1BD0"/>
    <w:rsid w:val="00AC1C4F"/>
    <w:rsid w:val="00AC1DB7"/>
    <w:rsid w:val="00AC1FB6"/>
    <w:rsid w:val="00AC202D"/>
    <w:rsid w:val="00AC244D"/>
    <w:rsid w:val="00AC245B"/>
    <w:rsid w:val="00AC2BEF"/>
    <w:rsid w:val="00AC32FD"/>
    <w:rsid w:val="00AC3418"/>
    <w:rsid w:val="00AC3441"/>
    <w:rsid w:val="00AC35D1"/>
    <w:rsid w:val="00AC388B"/>
    <w:rsid w:val="00AC3B02"/>
    <w:rsid w:val="00AC3D9A"/>
    <w:rsid w:val="00AC3F18"/>
    <w:rsid w:val="00AC4361"/>
    <w:rsid w:val="00AC4412"/>
    <w:rsid w:val="00AC4E44"/>
    <w:rsid w:val="00AC571D"/>
    <w:rsid w:val="00AC631C"/>
    <w:rsid w:val="00AC64C0"/>
    <w:rsid w:val="00AC6721"/>
    <w:rsid w:val="00AC69E1"/>
    <w:rsid w:val="00AC71D7"/>
    <w:rsid w:val="00AC790D"/>
    <w:rsid w:val="00AC7918"/>
    <w:rsid w:val="00AD0744"/>
    <w:rsid w:val="00AD09ED"/>
    <w:rsid w:val="00AD0B49"/>
    <w:rsid w:val="00AD0C4E"/>
    <w:rsid w:val="00AD0C55"/>
    <w:rsid w:val="00AD0F92"/>
    <w:rsid w:val="00AD1268"/>
    <w:rsid w:val="00AD1BF8"/>
    <w:rsid w:val="00AD1CDD"/>
    <w:rsid w:val="00AD2295"/>
    <w:rsid w:val="00AD22FE"/>
    <w:rsid w:val="00AD2791"/>
    <w:rsid w:val="00AD34C4"/>
    <w:rsid w:val="00AD362D"/>
    <w:rsid w:val="00AD371A"/>
    <w:rsid w:val="00AD3868"/>
    <w:rsid w:val="00AD3F04"/>
    <w:rsid w:val="00AD41C7"/>
    <w:rsid w:val="00AD4348"/>
    <w:rsid w:val="00AD4514"/>
    <w:rsid w:val="00AD4687"/>
    <w:rsid w:val="00AD48E6"/>
    <w:rsid w:val="00AD4C79"/>
    <w:rsid w:val="00AD50E5"/>
    <w:rsid w:val="00AD5288"/>
    <w:rsid w:val="00AD533C"/>
    <w:rsid w:val="00AD5694"/>
    <w:rsid w:val="00AD5D77"/>
    <w:rsid w:val="00AD61D8"/>
    <w:rsid w:val="00AD69E8"/>
    <w:rsid w:val="00AD69EA"/>
    <w:rsid w:val="00AD69F3"/>
    <w:rsid w:val="00AD6A24"/>
    <w:rsid w:val="00AD6A8C"/>
    <w:rsid w:val="00AD6C79"/>
    <w:rsid w:val="00AD6D98"/>
    <w:rsid w:val="00AD6DA9"/>
    <w:rsid w:val="00AD7547"/>
    <w:rsid w:val="00AD761E"/>
    <w:rsid w:val="00AD7B52"/>
    <w:rsid w:val="00AD7DC5"/>
    <w:rsid w:val="00AD7F8D"/>
    <w:rsid w:val="00AE0970"/>
    <w:rsid w:val="00AE0D59"/>
    <w:rsid w:val="00AE1146"/>
    <w:rsid w:val="00AE1A50"/>
    <w:rsid w:val="00AE1DB2"/>
    <w:rsid w:val="00AE2279"/>
    <w:rsid w:val="00AE27AE"/>
    <w:rsid w:val="00AE2ABD"/>
    <w:rsid w:val="00AE2D2E"/>
    <w:rsid w:val="00AE2D66"/>
    <w:rsid w:val="00AE2F50"/>
    <w:rsid w:val="00AE35B6"/>
    <w:rsid w:val="00AE377C"/>
    <w:rsid w:val="00AE3821"/>
    <w:rsid w:val="00AE3856"/>
    <w:rsid w:val="00AE53B8"/>
    <w:rsid w:val="00AE559B"/>
    <w:rsid w:val="00AE62E6"/>
    <w:rsid w:val="00AE68FC"/>
    <w:rsid w:val="00AE69D4"/>
    <w:rsid w:val="00AE6AB5"/>
    <w:rsid w:val="00AE6FA6"/>
    <w:rsid w:val="00AE70FE"/>
    <w:rsid w:val="00AE7175"/>
    <w:rsid w:val="00AE7395"/>
    <w:rsid w:val="00AE77D6"/>
    <w:rsid w:val="00AE7BCC"/>
    <w:rsid w:val="00AF02DA"/>
    <w:rsid w:val="00AF06D6"/>
    <w:rsid w:val="00AF0DCA"/>
    <w:rsid w:val="00AF0DD5"/>
    <w:rsid w:val="00AF1343"/>
    <w:rsid w:val="00AF2042"/>
    <w:rsid w:val="00AF218C"/>
    <w:rsid w:val="00AF224B"/>
    <w:rsid w:val="00AF2842"/>
    <w:rsid w:val="00AF29C1"/>
    <w:rsid w:val="00AF2F75"/>
    <w:rsid w:val="00AF34ED"/>
    <w:rsid w:val="00AF39F8"/>
    <w:rsid w:val="00AF3DD9"/>
    <w:rsid w:val="00AF3F7A"/>
    <w:rsid w:val="00AF4C05"/>
    <w:rsid w:val="00AF4E80"/>
    <w:rsid w:val="00AF50EF"/>
    <w:rsid w:val="00AF5283"/>
    <w:rsid w:val="00AF611D"/>
    <w:rsid w:val="00AF622B"/>
    <w:rsid w:val="00AF6E72"/>
    <w:rsid w:val="00B00AFD"/>
    <w:rsid w:val="00B00CFD"/>
    <w:rsid w:val="00B01240"/>
    <w:rsid w:val="00B0166A"/>
    <w:rsid w:val="00B01766"/>
    <w:rsid w:val="00B01ACA"/>
    <w:rsid w:val="00B01CE6"/>
    <w:rsid w:val="00B020B1"/>
    <w:rsid w:val="00B02751"/>
    <w:rsid w:val="00B02A39"/>
    <w:rsid w:val="00B02DD6"/>
    <w:rsid w:val="00B02EA2"/>
    <w:rsid w:val="00B02FA1"/>
    <w:rsid w:val="00B03349"/>
    <w:rsid w:val="00B03647"/>
    <w:rsid w:val="00B0368E"/>
    <w:rsid w:val="00B0393E"/>
    <w:rsid w:val="00B03B41"/>
    <w:rsid w:val="00B03FFD"/>
    <w:rsid w:val="00B0404E"/>
    <w:rsid w:val="00B04ACD"/>
    <w:rsid w:val="00B04DC1"/>
    <w:rsid w:val="00B04E27"/>
    <w:rsid w:val="00B0500C"/>
    <w:rsid w:val="00B053D9"/>
    <w:rsid w:val="00B054EF"/>
    <w:rsid w:val="00B057B9"/>
    <w:rsid w:val="00B05AA5"/>
    <w:rsid w:val="00B05CB1"/>
    <w:rsid w:val="00B06154"/>
    <w:rsid w:val="00B0659D"/>
    <w:rsid w:val="00B06634"/>
    <w:rsid w:val="00B068D6"/>
    <w:rsid w:val="00B068FA"/>
    <w:rsid w:val="00B06D22"/>
    <w:rsid w:val="00B07471"/>
    <w:rsid w:val="00B074C0"/>
    <w:rsid w:val="00B075C3"/>
    <w:rsid w:val="00B07812"/>
    <w:rsid w:val="00B0797E"/>
    <w:rsid w:val="00B07E2B"/>
    <w:rsid w:val="00B07FA4"/>
    <w:rsid w:val="00B1010F"/>
    <w:rsid w:val="00B1095B"/>
    <w:rsid w:val="00B10B97"/>
    <w:rsid w:val="00B114F9"/>
    <w:rsid w:val="00B11C7C"/>
    <w:rsid w:val="00B11CF2"/>
    <w:rsid w:val="00B11E36"/>
    <w:rsid w:val="00B1218C"/>
    <w:rsid w:val="00B12199"/>
    <w:rsid w:val="00B121B4"/>
    <w:rsid w:val="00B12AD1"/>
    <w:rsid w:val="00B12C5E"/>
    <w:rsid w:val="00B1309A"/>
    <w:rsid w:val="00B13BF7"/>
    <w:rsid w:val="00B13E21"/>
    <w:rsid w:val="00B141F0"/>
    <w:rsid w:val="00B143BF"/>
    <w:rsid w:val="00B14C50"/>
    <w:rsid w:val="00B15CBB"/>
    <w:rsid w:val="00B15DD6"/>
    <w:rsid w:val="00B16177"/>
    <w:rsid w:val="00B16238"/>
    <w:rsid w:val="00B16377"/>
    <w:rsid w:val="00B16DE2"/>
    <w:rsid w:val="00B1725E"/>
    <w:rsid w:val="00B174A9"/>
    <w:rsid w:val="00B179CB"/>
    <w:rsid w:val="00B17D45"/>
    <w:rsid w:val="00B17E12"/>
    <w:rsid w:val="00B2013B"/>
    <w:rsid w:val="00B2035B"/>
    <w:rsid w:val="00B203B0"/>
    <w:rsid w:val="00B2045D"/>
    <w:rsid w:val="00B206FD"/>
    <w:rsid w:val="00B2093C"/>
    <w:rsid w:val="00B20941"/>
    <w:rsid w:val="00B211C4"/>
    <w:rsid w:val="00B2158A"/>
    <w:rsid w:val="00B2195C"/>
    <w:rsid w:val="00B21A56"/>
    <w:rsid w:val="00B21B49"/>
    <w:rsid w:val="00B21CCC"/>
    <w:rsid w:val="00B21D1B"/>
    <w:rsid w:val="00B22183"/>
    <w:rsid w:val="00B2281A"/>
    <w:rsid w:val="00B22E4A"/>
    <w:rsid w:val="00B2321F"/>
    <w:rsid w:val="00B23948"/>
    <w:rsid w:val="00B239AE"/>
    <w:rsid w:val="00B23C47"/>
    <w:rsid w:val="00B24648"/>
    <w:rsid w:val="00B248F2"/>
    <w:rsid w:val="00B2491D"/>
    <w:rsid w:val="00B24B9D"/>
    <w:rsid w:val="00B24C4F"/>
    <w:rsid w:val="00B25242"/>
    <w:rsid w:val="00B2536E"/>
    <w:rsid w:val="00B25E5B"/>
    <w:rsid w:val="00B26019"/>
    <w:rsid w:val="00B2611A"/>
    <w:rsid w:val="00B26392"/>
    <w:rsid w:val="00B267A5"/>
    <w:rsid w:val="00B268EE"/>
    <w:rsid w:val="00B26C1A"/>
    <w:rsid w:val="00B26CB0"/>
    <w:rsid w:val="00B27B68"/>
    <w:rsid w:val="00B27F87"/>
    <w:rsid w:val="00B30123"/>
    <w:rsid w:val="00B303AA"/>
    <w:rsid w:val="00B3089C"/>
    <w:rsid w:val="00B3115C"/>
    <w:rsid w:val="00B31247"/>
    <w:rsid w:val="00B31608"/>
    <w:rsid w:val="00B318BE"/>
    <w:rsid w:val="00B31930"/>
    <w:rsid w:val="00B31C38"/>
    <w:rsid w:val="00B32190"/>
    <w:rsid w:val="00B32436"/>
    <w:rsid w:val="00B32FC6"/>
    <w:rsid w:val="00B33437"/>
    <w:rsid w:val="00B339B1"/>
    <w:rsid w:val="00B33B08"/>
    <w:rsid w:val="00B33B75"/>
    <w:rsid w:val="00B33CF2"/>
    <w:rsid w:val="00B33EE7"/>
    <w:rsid w:val="00B343AE"/>
    <w:rsid w:val="00B34A50"/>
    <w:rsid w:val="00B3577D"/>
    <w:rsid w:val="00B35A42"/>
    <w:rsid w:val="00B35E52"/>
    <w:rsid w:val="00B36313"/>
    <w:rsid w:val="00B36432"/>
    <w:rsid w:val="00B36721"/>
    <w:rsid w:val="00B368C1"/>
    <w:rsid w:val="00B36BC0"/>
    <w:rsid w:val="00B37342"/>
    <w:rsid w:val="00B37545"/>
    <w:rsid w:val="00B376A9"/>
    <w:rsid w:val="00B378AD"/>
    <w:rsid w:val="00B37E4F"/>
    <w:rsid w:val="00B400A2"/>
    <w:rsid w:val="00B40962"/>
    <w:rsid w:val="00B40B29"/>
    <w:rsid w:val="00B40C22"/>
    <w:rsid w:val="00B40E02"/>
    <w:rsid w:val="00B40E4A"/>
    <w:rsid w:val="00B41019"/>
    <w:rsid w:val="00B41321"/>
    <w:rsid w:val="00B41542"/>
    <w:rsid w:val="00B415E5"/>
    <w:rsid w:val="00B41890"/>
    <w:rsid w:val="00B419F6"/>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81B"/>
    <w:rsid w:val="00B44F6C"/>
    <w:rsid w:val="00B45583"/>
    <w:rsid w:val="00B45AC2"/>
    <w:rsid w:val="00B45FDC"/>
    <w:rsid w:val="00B463BA"/>
    <w:rsid w:val="00B473E1"/>
    <w:rsid w:val="00B474B8"/>
    <w:rsid w:val="00B5020A"/>
    <w:rsid w:val="00B506F7"/>
    <w:rsid w:val="00B5070F"/>
    <w:rsid w:val="00B50870"/>
    <w:rsid w:val="00B50A48"/>
    <w:rsid w:val="00B50D7B"/>
    <w:rsid w:val="00B51246"/>
    <w:rsid w:val="00B51A9D"/>
    <w:rsid w:val="00B52190"/>
    <w:rsid w:val="00B52E0F"/>
    <w:rsid w:val="00B5379F"/>
    <w:rsid w:val="00B5424F"/>
    <w:rsid w:val="00B55A40"/>
    <w:rsid w:val="00B55B65"/>
    <w:rsid w:val="00B55CF2"/>
    <w:rsid w:val="00B5610D"/>
    <w:rsid w:val="00B56225"/>
    <w:rsid w:val="00B56959"/>
    <w:rsid w:val="00B56EFB"/>
    <w:rsid w:val="00B5729F"/>
    <w:rsid w:val="00B578C5"/>
    <w:rsid w:val="00B6072A"/>
    <w:rsid w:val="00B60A12"/>
    <w:rsid w:val="00B60B4D"/>
    <w:rsid w:val="00B60F10"/>
    <w:rsid w:val="00B6153E"/>
    <w:rsid w:val="00B62189"/>
    <w:rsid w:val="00B62F8B"/>
    <w:rsid w:val="00B63078"/>
    <w:rsid w:val="00B633CA"/>
    <w:rsid w:val="00B63BF6"/>
    <w:rsid w:val="00B63D5E"/>
    <w:rsid w:val="00B63ED2"/>
    <w:rsid w:val="00B64563"/>
    <w:rsid w:val="00B64663"/>
    <w:rsid w:val="00B64D47"/>
    <w:rsid w:val="00B65186"/>
    <w:rsid w:val="00B653CC"/>
    <w:rsid w:val="00B6557E"/>
    <w:rsid w:val="00B65949"/>
    <w:rsid w:val="00B65D09"/>
    <w:rsid w:val="00B65DA9"/>
    <w:rsid w:val="00B65E4C"/>
    <w:rsid w:val="00B65EE6"/>
    <w:rsid w:val="00B65F66"/>
    <w:rsid w:val="00B6745C"/>
    <w:rsid w:val="00B6758E"/>
    <w:rsid w:val="00B6771B"/>
    <w:rsid w:val="00B67A1A"/>
    <w:rsid w:val="00B67B40"/>
    <w:rsid w:val="00B700C2"/>
    <w:rsid w:val="00B70219"/>
    <w:rsid w:val="00B7084E"/>
    <w:rsid w:val="00B710C8"/>
    <w:rsid w:val="00B71B5B"/>
    <w:rsid w:val="00B71E6A"/>
    <w:rsid w:val="00B7205D"/>
    <w:rsid w:val="00B724C5"/>
    <w:rsid w:val="00B731DC"/>
    <w:rsid w:val="00B732EB"/>
    <w:rsid w:val="00B7351D"/>
    <w:rsid w:val="00B73716"/>
    <w:rsid w:val="00B74238"/>
    <w:rsid w:val="00B7459A"/>
    <w:rsid w:val="00B748B9"/>
    <w:rsid w:val="00B750D1"/>
    <w:rsid w:val="00B7590B"/>
    <w:rsid w:val="00B75B5F"/>
    <w:rsid w:val="00B76174"/>
    <w:rsid w:val="00B772B4"/>
    <w:rsid w:val="00B77388"/>
    <w:rsid w:val="00B773D8"/>
    <w:rsid w:val="00B77805"/>
    <w:rsid w:val="00B77A5B"/>
    <w:rsid w:val="00B809B1"/>
    <w:rsid w:val="00B80AE0"/>
    <w:rsid w:val="00B80F95"/>
    <w:rsid w:val="00B81184"/>
    <w:rsid w:val="00B81692"/>
    <w:rsid w:val="00B81803"/>
    <w:rsid w:val="00B818AD"/>
    <w:rsid w:val="00B81993"/>
    <w:rsid w:val="00B81A88"/>
    <w:rsid w:val="00B81BD7"/>
    <w:rsid w:val="00B81C06"/>
    <w:rsid w:val="00B81F3F"/>
    <w:rsid w:val="00B82530"/>
    <w:rsid w:val="00B82535"/>
    <w:rsid w:val="00B82866"/>
    <w:rsid w:val="00B82F4E"/>
    <w:rsid w:val="00B833B4"/>
    <w:rsid w:val="00B83424"/>
    <w:rsid w:val="00B83710"/>
    <w:rsid w:val="00B83E18"/>
    <w:rsid w:val="00B83E8F"/>
    <w:rsid w:val="00B84DFF"/>
    <w:rsid w:val="00B8662A"/>
    <w:rsid w:val="00B8667C"/>
    <w:rsid w:val="00B86D3E"/>
    <w:rsid w:val="00B86EA8"/>
    <w:rsid w:val="00B86FEB"/>
    <w:rsid w:val="00B8724C"/>
    <w:rsid w:val="00B874BA"/>
    <w:rsid w:val="00B87A67"/>
    <w:rsid w:val="00B87A75"/>
    <w:rsid w:val="00B87D3D"/>
    <w:rsid w:val="00B90074"/>
    <w:rsid w:val="00B90796"/>
    <w:rsid w:val="00B90DDC"/>
    <w:rsid w:val="00B91060"/>
    <w:rsid w:val="00B91C11"/>
    <w:rsid w:val="00B91D6A"/>
    <w:rsid w:val="00B928AE"/>
    <w:rsid w:val="00B92ABD"/>
    <w:rsid w:val="00B92CD0"/>
    <w:rsid w:val="00B92E77"/>
    <w:rsid w:val="00B93E6D"/>
    <w:rsid w:val="00B94B5A"/>
    <w:rsid w:val="00B94C07"/>
    <w:rsid w:val="00B952B4"/>
    <w:rsid w:val="00B959AE"/>
    <w:rsid w:val="00B95D8D"/>
    <w:rsid w:val="00B96232"/>
    <w:rsid w:val="00B96504"/>
    <w:rsid w:val="00B965DF"/>
    <w:rsid w:val="00B96B2D"/>
    <w:rsid w:val="00B96B32"/>
    <w:rsid w:val="00B96F81"/>
    <w:rsid w:val="00B96FBF"/>
    <w:rsid w:val="00B97307"/>
    <w:rsid w:val="00B97481"/>
    <w:rsid w:val="00BA060A"/>
    <w:rsid w:val="00BA1210"/>
    <w:rsid w:val="00BA1C4D"/>
    <w:rsid w:val="00BA1FAC"/>
    <w:rsid w:val="00BA2981"/>
    <w:rsid w:val="00BA2A9B"/>
    <w:rsid w:val="00BA2B65"/>
    <w:rsid w:val="00BA2BF6"/>
    <w:rsid w:val="00BA322E"/>
    <w:rsid w:val="00BA37DE"/>
    <w:rsid w:val="00BA3E13"/>
    <w:rsid w:val="00BA472F"/>
    <w:rsid w:val="00BA47AC"/>
    <w:rsid w:val="00BA4AC2"/>
    <w:rsid w:val="00BA4F31"/>
    <w:rsid w:val="00BA503D"/>
    <w:rsid w:val="00BA5395"/>
    <w:rsid w:val="00BA593F"/>
    <w:rsid w:val="00BA5940"/>
    <w:rsid w:val="00BA5FC5"/>
    <w:rsid w:val="00BA6016"/>
    <w:rsid w:val="00BA6525"/>
    <w:rsid w:val="00BA6636"/>
    <w:rsid w:val="00BA720E"/>
    <w:rsid w:val="00BA73AC"/>
    <w:rsid w:val="00BA78F6"/>
    <w:rsid w:val="00BA7C00"/>
    <w:rsid w:val="00BA7D41"/>
    <w:rsid w:val="00BB011E"/>
    <w:rsid w:val="00BB0681"/>
    <w:rsid w:val="00BB0D49"/>
    <w:rsid w:val="00BB0E63"/>
    <w:rsid w:val="00BB0F80"/>
    <w:rsid w:val="00BB1854"/>
    <w:rsid w:val="00BB1A11"/>
    <w:rsid w:val="00BB1B3F"/>
    <w:rsid w:val="00BB243E"/>
    <w:rsid w:val="00BB2D50"/>
    <w:rsid w:val="00BB2DE0"/>
    <w:rsid w:val="00BB3001"/>
    <w:rsid w:val="00BB3542"/>
    <w:rsid w:val="00BB378F"/>
    <w:rsid w:val="00BB38A6"/>
    <w:rsid w:val="00BB3B9D"/>
    <w:rsid w:val="00BB3D36"/>
    <w:rsid w:val="00BB3E2F"/>
    <w:rsid w:val="00BB41D1"/>
    <w:rsid w:val="00BB425D"/>
    <w:rsid w:val="00BB4FCF"/>
    <w:rsid w:val="00BB5558"/>
    <w:rsid w:val="00BB5903"/>
    <w:rsid w:val="00BB5C68"/>
    <w:rsid w:val="00BB633B"/>
    <w:rsid w:val="00BB635B"/>
    <w:rsid w:val="00BB66CB"/>
    <w:rsid w:val="00BB6C9E"/>
    <w:rsid w:val="00BB6F26"/>
    <w:rsid w:val="00BB77BA"/>
    <w:rsid w:val="00BB7891"/>
    <w:rsid w:val="00BB7BF1"/>
    <w:rsid w:val="00BC05B5"/>
    <w:rsid w:val="00BC09A0"/>
    <w:rsid w:val="00BC0D31"/>
    <w:rsid w:val="00BC0EE7"/>
    <w:rsid w:val="00BC10FD"/>
    <w:rsid w:val="00BC113D"/>
    <w:rsid w:val="00BC11D3"/>
    <w:rsid w:val="00BC1433"/>
    <w:rsid w:val="00BC1B33"/>
    <w:rsid w:val="00BC1B35"/>
    <w:rsid w:val="00BC2037"/>
    <w:rsid w:val="00BC24F8"/>
    <w:rsid w:val="00BC2508"/>
    <w:rsid w:val="00BC2610"/>
    <w:rsid w:val="00BC2A97"/>
    <w:rsid w:val="00BC2A9F"/>
    <w:rsid w:val="00BC2BA9"/>
    <w:rsid w:val="00BC2BB4"/>
    <w:rsid w:val="00BC301E"/>
    <w:rsid w:val="00BC30A2"/>
    <w:rsid w:val="00BC33AB"/>
    <w:rsid w:val="00BC3548"/>
    <w:rsid w:val="00BC3E13"/>
    <w:rsid w:val="00BC3E8D"/>
    <w:rsid w:val="00BC3EA7"/>
    <w:rsid w:val="00BC4624"/>
    <w:rsid w:val="00BC4DBD"/>
    <w:rsid w:val="00BC560C"/>
    <w:rsid w:val="00BC5CDF"/>
    <w:rsid w:val="00BC5E1E"/>
    <w:rsid w:val="00BC626A"/>
    <w:rsid w:val="00BC666D"/>
    <w:rsid w:val="00BC6747"/>
    <w:rsid w:val="00BC69FD"/>
    <w:rsid w:val="00BC7068"/>
    <w:rsid w:val="00BC71CB"/>
    <w:rsid w:val="00BC7224"/>
    <w:rsid w:val="00BC72BD"/>
    <w:rsid w:val="00BC733B"/>
    <w:rsid w:val="00BC74E9"/>
    <w:rsid w:val="00BC7714"/>
    <w:rsid w:val="00BC7909"/>
    <w:rsid w:val="00BC7D8D"/>
    <w:rsid w:val="00BD029F"/>
    <w:rsid w:val="00BD02FC"/>
    <w:rsid w:val="00BD0FCF"/>
    <w:rsid w:val="00BD1C4E"/>
    <w:rsid w:val="00BD1C8B"/>
    <w:rsid w:val="00BD1CA2"/>
    <w:rsid w:val="00BD264F"/>
    <w:rsid w:val="00BD2A02"/>
    <w:rsid w:val="00BD2B11"/>
    <w:rsid w:val="00BD36A3"/>
    <w:rsid w:val="00BD38B6"/>
    <w:rsid w:val="00BD3B71"/>
    <w:rsid w:val="00BD3F52"/>
    <w:rsid w:val="00BD4112"/>
    <w:rsid w:val="00BD4361"/>
    <w:rsid w:val="00BD450D"/>
    <w:rsid w:val="00BD4921"/>
    <w:rsid w:val="00BD4B2D"/>
    <w:rsid w:val="00BD4BAE"/>
    <w:rsid w:val="00BD50C4"/>
    <w:rsid w:val="00BD51E7"/>
    <w:rsid w:val="00BD5C55"/>
    <w:rsid w:val="00BD5D47"/>
    <w:rsid w:val="00BD6672"/>
    <w:rsid w:val="00BD6924"/>
    <w:rsid w:val="00BD6CE1"/>
    <w:rsid w:val="00BD730A"/>
    <w:rsid w:val="00BD763B"/>
    <w:rsid w:val="00BD7722"/>
    <w:rsid w:val="00BD796D"/>
    <w:rsid w:val="00BD7AB8"/>
    <w:rsid w:val="00BE02B6"/>
    <w:rsid w:val="00BE0942"/>
    <w:rsid w:val="00BE0B25"/>
    <w:rsid w:val="00BE0F45"/>
    <w:rsid w:val="00BE123A"/>
    <w:rsid w:val="00BE1307"/>
    <w:rsid w:val="00BE146C"/>
    <w:rsid w:val="00BE14BB"/>
    <w:rsid w:val="00BE1596"/>
    <w:rsid w:val="00BE16B1"/>
    <w:rsid w:val="00BE1B7E"/>
    <w:rsid w:val="00BE1E20"/>
    <w:rsid w:val="00BE1EC5"/>
    <w:rsid w:val="00BE2ADE"/>
    <w:rsid w:val="00BE34E5"/>
    <w:rsid w:val="00BE351D"/>
    <w:rsid w:val="00BE3733"/>
    <w:rsid w:val="00BE4600"/>
    <w:rsid w:val="00BE48A5"/>
    <w:rsid w:val="00BE48BB"/>
    <w:rsid w:val="00BE4A9F"/>
    <w:rsid w:val="00BE515D"/>
    <w:rsid w:val="00BE5331"/>
    <w:rsid w:val="00BE53B1"/>
    <w:rsid w:val="00BE5409"/>
    <w:rsid w:val="00BE576F"/>
    <w:rsid w:val="00BE5B4B"/>
    <w:rsid w:val="00BE5D60"/>
    <w:rsid w:val="00BE64C1"/>
    <w:rsid w:val="00BE673A"/>
    <w:rsid w:val="00BE6C6C"/>
    <w:rsid w:val="00BE6CF9"/>
    <w:rsid w:val="00BE6E33"/>
    <w:rsid w:val="00BE6F5D"/>
    <w:rsid w:val="00BE733D"/>
    <w:rsid w:val="00BE73B3"/>
    <w:rsid w:val="00BE7EAD"/>
    <w:rsid w:val="00BF036C"/>
    <w:rsid w:val="00BF0685"/>
    <w:rsid w:val="00BF0FA5"/>
    <w:rsid w:val="00BF161C"/>
    <w:rsid w:val="00BF1E60"/>
    <w:rsid w:val="00BF219C"/>
    <w:rsid w:val="00BF23DE"/>
    <w:rsid w:val="00BF270A"/>
    <w:rsid w:val="00BF2B8D"/>
    <w:rsid w:val="00BF2BB0"/>
    <w:rsid w:val="00BF2D5E"/>
    <w:rsid w:val="00BF2DD5"/>
    <w:rsid w:val="00BF322C"/>
    <w:rsid w:val="00BF365C"/>
    <w:rsid w:val="00BF36AB"/>
    <w:rsid w:val="00BF384D"/>
    <w:rsid w:val="00BF3887"/>
    <w:rsid w:val="00BF3A05"/>
    <w:rsid w:val="00BF3B8B"/>
    <w:rsid w:val="00BF3BC6"/>
    <w:rsid w:val="00BF3FB0"/>
    <w:rsid w:val="00BF4218"/>
    <w:rsid w:val="00BF4347"/>
    <w:rsid w:val="00BF4587"/>
    <w:rsid w:val="00BF4ACB"/>
    <w:rsid w:val="00BF4FE6"/>
    <w:rsid w:val="00BF56ED"/>
    <w:rsid w:val="00BF5BE9"/>
    <w:rsid w:val="00BF64CD"/>
    <w:rsid w:val="00BF64FC"/>
    <w:rsid w:val="00BF6775"/>
    <w:rsid w:val="00BF6AA2"/>
    <w:rsid w:val="00BF6AD0"/>
    <w:rsid w:val="00BF71E1"/>
    <w:rsid w:val="00BF7433"/>
    <w:rsid w:val="00BF74FC"/>
    <w:rsid w:val="00BF7B27"/>
    <w:rsid w:val="00C001C3"/>
    <w:rsid w:val="00C00C89"/>
    <w:rsid w:val="00C0175E"/>
    <w:rsid w:val="00C01A61"/>
    <w:rsid w:val="00C01CA4"/>
    <w:rsid w:val="00C01D99"/>
    <w:rsid w:val="00C01F4A"/>
    <w:rsid w:val="00C020D8"/>
    <w:rsid w:val="00C02208"/>
    <w:rsid w:val="00C02F6D"/>
    <w:rsid w:val="00C03081"/>
    <w:rsid w:val="00C039BF"/>
    <w:rsid w:val="00C03A2D"/>
    <w:rsid w:val="00C03FEC"/>
    <w:rsid w:val="00C04043"/>
    <w:rsid w:val="00C04122"/>
    <w:rsid w:val="00C042E5"/>
    <w:rsid w:val="00C04514"/>
    <w:rsid w:val="00C04A59"/>
    <w:rsid w:val="00C04ABE"/>
    <w:rsid w:val="00C04C44"/>
    <w:rsid w:val="00C04F1D"/>
    <w:rsid w:val="00C0568D"/>
    <w:rsid w:val="00C05D0A"/>
    <w:rsid w:val="00C05DF1"/>
    <w:rsid w:val="00C05FC9"/>
    <w:rsid w:val="00C0627B"/>
    <w:rsid w:val="00C064D5"/>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315"/>
    <w:rsid w:val="00C11CBE"/>
    <w:rsid w:val="00C12013"/>
    <w:rsid w:val="00C120F3"/>
    <w:rsid w:val="00C126AD"/>
    <w:rsid w:val="00C127F5"/>
    <w:rsid w:val="00C13273"/>
    <w:rsid w:val="00C13783"/>
    <w:rsid w:val="00C13848"/>
    <w:rsid w:val="00C140E4"/>
    <w:rsid w:val="00C140FE"/>
    <w:rsid w:val="00C143BB"/>
    <w:rsid w:val="00C14A91"/>
    <w:rsid w:val="00C14DB2"/>
    <w:rsid w:val="00C15405"/>
    <w:rsid w:val="00C15599"/>
    <w:rsid w:val="00C15A2E"/>
    <w:rsid w:val="00C15A7B"/>
    <w:rsid w:val="00C15BA3"/>
    <w:rsid w:val="00C15E2A"/>
    <w:rsid w:val="00C16090"/>
    <w:rsid w:val="00C16580"/>
    <w:rsid w:val="00C166D3"/>
    <w:rsid w:val="00C16746"/>
    <w:rsid w:val="00C1738A"/>
    <w:rsid w:val="00C17DC7"/>
    <w:rsid w:val="00C17F81"/>
    <w:rsid w:val="00C205EC"/>
    <w:rsid w:val="00C20C7A"/>
    <w:rsid w:val="00C2229A"/>
    <w:rsid w:val="00C22AD4"/>
    <w:rsid w:val="00C2305E"/>
    <w:rsid w:val="00C231D2"/>
    <w:rsid w:val="00C2345F"/>
    <w:rsid w:val="00C23A9D"/>
    <w:rsid w:val="00C23FB6"/>
    <w:rsid w:val="00C244CF"/>
    <w:rsid w:val="00C2529C"/>
    <w:rsid w:val="00C25AD3"/>
    <w:rsid w:val="00C25C08"/>
    <w:rsid w:val="00C25EB5"/>
    <w:rsid w:val="00C26FCD"/>
    <w:rsid w:val="00C270FE"/>
    <w:rsid w:val="00C27682"/>
    <w:rsid w:val="00C279AB"/>
    <w:rsid w:val="00C27AEC"/>
    <w:rsid w:val="00C303A6"/>
    <w:rsid w:val="00C305C1"/>
    <w:rsid w:val="00C307FA"/>
    <w:rsid w:val="00C30968"/>
    <w:rsid w:val="00C30E8D"/>
    <w:rsid w:val="00C31060"/>
    <w:rsid w:val="00C32357"/>
    <w:rsid w:val="00C32A60"/>
    <w:rsid w:val="00C32DBB"/>
    <w:rsid w:val="00C3369A"/>
    <w:rsid w:val="00C33847"/>
    <w:rsid w:val="00C339AA"/>
    <w:rsid w:val="00C33A95"/>
    <w:rsid w:val="00C33BC9"/>
    <w:rsid w:val="00C33BF9"/>
    <w:rsid w:val="00C34094"/>
    <w:rsid w:val="00C340DE"/>
    <w:rsid w:val="00C3474B"/>
    <w:rsid w:val="00C34FD0"/>
    <w:rsid w:val="00C35669"/>
    <w:rsid w:val="00C35702"/>
    <w:rsid w:val="00C35F2D"/>
    <w:rsid w:val="00C368BC"/>
    <w:rsid w:val="00C369F2"/>
    <w:rsid w:val="00C36ADD"/>
    <w:rsid w:val="00C36D50"/>
    <w:rsid w:val="00C3772C"/>
    <w:rsid w:val="00C37913"/>
    <w:rsid w:val="00C37931"/>
    <w:rsid w:val="00C37A71"/>
    <w:rsid w:val="00C40559"/>
    <w:rsid w:val="00C40BF0"/>
    <w:rsid w:val="00C40E1A"/>
    <w:rsid w:val="00C4103B"/>
    <w:rsid w:val="00C4124F"/>
    <w:rsid w:val="00C412DB"/>
    <w:rsid w:val="00C417A9"/>
    <w:rsid w:val="00C419F8"/>
    <w:rsid w:val="00C41B12"/>
    <w:rsid w:val="00C41CC5"/>
    <w:rsid w:val="00C42037"/>
    <w:rsid w:val="00C42210"/>
    <w:rsid w:val="00C4223A"/>
    <w:rsid w:val="00C42C18"/>
    <w:rsid w:val="00C42DC4"/>
    <w:rsid w:val="00C431D3"/>
    <w:rsid w:val="00C43236"/>
    <w:rsid w:val="00C43649"/>
    <w:rsid w:val="00C439C9"/>
    <w:rsid w:val="00C43A07"/>
    <w:rsid w:val="00C43F58"/>
    <w:rsid w:val="00C44A54"/>
    <w:rsid w:val="00C44B72"/>
    <w:rsid w:val="00C44EB3"/>
    <w:rsid w:val="00C450E6"/>
    <w:rsid w:val="00C456AE"/>
    <w:rsid w:val="00C45821"/>
    <w:rsid w:val="00C45EDB"/>
    <w:rsid w:val="00C46017"/>
    <w:rsid w:val="00C46142"/>
    <w:rsid w:val="00C4654F"/>
    <w:rsid w:val="00C46908"/>
    <w:rsid w:val="00C46962"/>
    <w:rsid w:val="00C46D41"/>
    <w:rsid w:val="00C46EDB"/>
    <w:rsid w:val="00C46FA5"/>
    <w:rsid w:val="00C471DD"/>
    <w:rsid w:val="00C47304"/>
    <w:rsid w:val="00C474FB"/>
    <w:rsid w:val="00C4788E"/>
    <w:rsid w:val="00C47BF8"/>
    <w:rsid w:val="00C505E6"/>
    <w:rsid w:val="00C50BF7"/>
    <w:rsid w:val="00C50C78"/>
    <w:rsid w:val="00C50E3E"/>
    <w:rsid w:val="00C50F25"/>
    <w:rsid w:val="00C51446"/>
    <w:rsid w:val="00C51785"/>
    <w:rsid w:val="00C51C1E"/>
    <w:rsid w:val="00C51D92"/>
    <w:rsid w:val="00C51F56"/>
    <w:rsid w:val="00C52560"/>
    <w:rsid w:val="00C52DCF"/>
    <w:rsid w:val="00C52F5B"/>
    <w:rsid w:val="00C52FBC"/>
    <w:rsid w:val="00C530AB"/>
    <w:rsid w:val="00C53126"/>
    <w:rsid w:val="00C532C4"/>
    <w:rsid w:val="00C53344"/>
    <w:rsid w:val="00C533CD"/>
    <w:rsid w:val="00C53403"/>
    <w:rsid w:val="00C5359D"/>
    <w:rsid w:val="00C536E3"/>
    <w:rsid w:val="00C53BFF"/>
    <w:rsid w:val="00C54591"/>
    <w:rsid w:val="00C54E05"/>
    <w:rsid w:val="00C5507E"/>
    <w:rsid w:val="00C5539B"/>
    <w:rsid w:val="00C55974"/>
    <w:rsid w:val="00C55CA4"/>
    <w:rsid w:val="00C55D42"/>
    <w:rsid w:val="00C56091"/>
    <w:rsid w:val="00C56A37"/>
    <w:rsid w:val="00C56BE7"/>
    <w:rsid w:val="00C56F52"/>
    <w:rsid w:val="00C574D2"/>
    <w:rsid w:val="00C57B25"/>
    <w:rsid w:val="00C57F15"/>
    <w:rsid w:val="00C602C6"/>
    <w:rsid w:val="00C607D4"/>
    <w:rsid w:val="00C60859"/>
    <w:rsid w:val="00C60D81"/>
    <w:rsid w:val="00C60FDF"/>
    <w:rsid w:val="00C616B5"/>
    <w:rsid w:val="00C617E2"/>
    <w:rsid w:val="00C61889"/>
    <w:rsid w:val="00C61E5B"/>
    <w:rsid w:val="00C62334"/>
    <w:rsid w:val="00C6238C"/>
    <w:rsid w:val="00C62753"/>
    <w:rsid w:val="00C62917"/>
    <w:rsid w:val="00C62B9E"/>
    <w:rsid w:val="00C6312B"/>
    <w:rsid w:val="00C6371A"/>
    <w:rsid w:val="00C63933"/>
    <w:rsid w:val="00C63D72"/>
    <w:rsid w:val="00C63F4B"/>
    <w:rsid w:val="00C643E5"/>
    <w:rsid w:val="00C649A0"/>
    <w:rsid w:val="00C64A56"/>
    <w:rsid w:val="00C64A76"/>
    <w:rsid w:val="00C64D4C"/>
    <w:rsid w:val="00C65039"/>
    <w:rsid w:val="00C65267"/>
    <w:rsid w:val="00C652BA"/>
    <w:rsid w:val="00C654DC"/>
    <w:rsid w:val="00C65C7A"/>
    <w:rsid w:val="00C65D79"/>
    <w:rsid w:val="00C6631D"/>
    <w:rsid w:val="00C679DA"/>
    <w:rsid w:val="00C702CE"/>
    <w:rsid w:val="00C70CA4"/>
    <w:rsid w:val="00C71224"/>
    <w:rsid w:val="00C71256"/>
    <w:rsid w:val="00C71C05"/>
    <w:rsid w:val="00C72BDC"/>
    <w:rsid w:val="00C73436"/>
    <w:rsid w:val="00C7380D"/>
    <w:rsid w:val="00C73A17"/>
    <w:rsid w:val="00C73BF4"/>
    <w:rsid w:val="00C73D41"/>
    <w:rsid w:val="00C73E30"/>
    <w:rsid w:val="00C73F5F"/>
    <w:rsid w:val="00C740EA"/>
    <w:rsid w:val="00C741CF"/>
    <w:rsid w:val="00C76558"/>
    <w:rsid w:val="00C76CB9"/>
    <w:rsid w:val="00C77322"/>
    <w:rsid w:val="00C77683"/>
    <w:rsid w:val="00C77DED"/>
    <w:rsid w:val="00C77F48"/>
    <w:rsid w:val="00C77F9F"/>
    <w:rsid w:val="00C77FC4"/>
    <w:rsid w:val="00C80374"/>
    <w:rsid w:val="00C803B5"/>
    <w:rsid w:val="00C80579"/>
    <w:rsid w:val="00C80D12"/>
    <w:rsid w:val="00C80EDD"/>
    <w:rsid w:val="00C81C63"/>
    <w:rsid w:val="00C81E9C"/>
    <w:rsid w:val="00C8230C"/>
    <w:rsid w:val="00C82896"/>
    <w:rsid w:val="00C828F0"/>
    <w:rsid w:val="00C829A5"/>
    <w:rsid w:val="00C82B50"/>
    <w:rsid w:val="00C82DCA"/>
    <w:rsid w:val="00C836B3"/>
    <w:rsid w:val="00C8395A"/>
    <w:rsid w:val="00C84684"/>
    <w:rsid w:val="00C84AD6"/>
    <w:rsid w:val="00C84AD7"/>
    <w:rsid w:val="00C84C18"/>
    <w:rsid w:val="00C84E24"/>
    <w:rsid w:val="00C8507A"/>
    <w:rsid w:val="00C851C3"/>
    <w:rsid w:val="00C851D8"/>
    <w:rsid w:val="00C85469"/>
    <w:rsid w:val="00C8570E"/>
    <w:rsid w:val="00C858AA"/>
    <w:rsid w:val="00C858CE"/>
    <w:rsid w:val="00C85A86"/>
    <w:rsid w:val="00C86225"/>
    <w:rsid w:val="00C864D0"/>
    <w:rsid w:val="00C86A62"/>
    <w:rsid w:val="00C86B8F"/>
    <w:rsid w:val="00C86FF7"/>
    <w:rsid w:val="00C87195"/>
    <w:rsid w:val="00C8788B"/>
    <w:rsid w:val="00C87A00"/>
    <w:rsid w:val="00C87A05"/>
    <w:rsid w:val="00C901A8"/>
    <w:rsid w:val="00C9026F"/>
    <w:rsid w:val="00C90584"/>
    <w:rsid w:val="00C90633"/>
    <w:rsid w:val="00C90AAF"/>
    <w:rsid w:val="00C90DF9"/>
    <w:rsid w:val="00C91892"/>
    <w:rsid w:val="00C91AFC"/>
    <w:rsid w:val="00C91B7A"/>
    <w:rsid w:val="00C91C59"/>
    <w:rsid w:val="00C91EC2"/>
    <w:rsid w:val="00C92576"/>
    <w:rsid w:val="00C92754"/>
    <w:rsid w:val="00C930D6"/>
    <w:rsid w:val="00C93AB9"/>
    <w:rsid w:val="00C93BF8"/>
    <w:rsid w:val="00C94206"/>
    <w:rsid w:val="00C94A7D"/>
    <w:rsid w:val="00C94ADA"/>
    <w:rsid w:val="00C951BB"/>
    <w:rsid w:val="00C951FB"/>
    <w:rsid w:val="00C95948"/>
    <w:rsid w:val="00C95C36"/>
    <w:rsid w:val="00C95F06"/>
    <w:rsid w:val="00C965E3"/>
    <w:rsid w:val="00C96DD8"/>
    <w:rsid w:val="00C97806"/>
    <w:rsid w:val="00C97943"/>
    <w:rsid w:val="00C97FCC"/>
    <w:rsid w:val="00CA0000"/>
    <w:rsid w:val="00CA0117"/>
    <w:rsid w:val="00CA0424"/>
    <w:rsid w:val="00CA09D4"/>
    <w:rsid w:val="00CA0D51"/>
    <w:rsid w:val="00CA0D69"/>
    <w:rsid w:val="00CA2020"/>
    <w:rsid w:val="00CA2166"/>
    <w:rsid w:val="00CA2311"/>
    <w:rsid w:val="00CA2566"/>
    <w:rsid w:val="00CA279B"/>
    <w:rsid w:val="00CA2976"/>
    <w:rsid w:val="00CA3625"/>
    <w:rsid w:val="00CA3B89"/>
    <w:rsid w:val="00CA3BDA"/>
    <w:rsid w:val="00CA3E04"/>
    <w:rsid w:val="00CA3E6B"/>
    <w:rsid w:val="00CA3F7E"/>
    <w:rsid w:val="00CA4097"/>
    <w:rsid w:val="00CA4231"/>
    <w:rsid w:val="00CA4780"/>
    <w:rsid w:val="00CA4AC7"/>
    <w:rsid w:val="00CA4F45"/>
    <w:rsid w:val="00CA5778"/>
    <w:rsid w:val="00CA5B2D"/>
    <w:rsid w:val="00CA61BD"/>
    <w:rsid w:val="00CA623C"/>
    <w:rsid w:val="00CA623F"/>
    <w:rsid w:val="00CA7750"/>
    <w:rsid w:val="00CA78D8"/>
    <w:rsid w:val="00CB0148"/>
    <w:rsid w:val="00CB0566"/>
    <w:rsid w:val="00CB0AB9"/>
    <w:rsid w:val="00CB0CBA"/>
    <w:rsid w:val="00CB0E8C"/>
    <w:rsid w:val="00CB17C6"/>
    <w:rsid w:val="00CB1C01"/>
    <w:rsid w:val="00CB2554"/>
    <w:rsid w:val="00CB2728"/>
    <w:rsid w:val="00CB29B2"/>
    <w:rsid w:val="00CB2C84"/>
    <w:rsid w:val="00CB2F03"/>
    <w:rsid w:val="00CB30D6"/>
    <w:rsid w:val="00CB31A7"/>
    <w:rsid w:val="00CB3400"/>
    <w:rsid w:val="00CB3D14"/>
    <w:rsid w:val="00CB41E0"/>
    <w:rsid w:val="00CB43D5"/>
    <w:rsid w:val="00CB450B"/>
    <w:rsid w:val="00CB4D5F"/>
    <w:rsid w:val="00CB5140"/>
    <w:rsid w:val="00CB52CC"/>
    <w:rsid w:val="00CB5814"/>
    <w:rsid w:val="00CB6556"/>
    <w:rsid w:val="00CB6686"/>
    <w:rsid w:val="00CB67DD"/>
    <w:rsid w:val="00CB6BA1"/>
    <w:rsid w:val="00CB7B46"/>
    <w:rsid w:val="00CB7EFC"/>
    <w:rsid w:val="00CC0997"/>
    <w:rsid w:val="00CC0A75"/>
    <w:rsid w:val="00CC0DC9"/>
    <w:rsid w:val="00CC0E3A"/>
    <w:rsid w:val="00CC0E60"/>
    <w:rsid w:val="00CC12F5"/>
    <w:rsid w:val="00CC1404"/>
    <w:rsid w:val="00CC17E6"/>
    <w:rsid w:val="00CC2173"/>
    <w:rsid w:val="00CC2922"/>
    <w:rsid w:val="00CC2B3A"/>
    <w:rsid w:val="00CC2D25"/>
    <w:rsid w:val="00CC2DFD"/>
    <w:rsid w:val="00CC31EE"/>
    <w:rsid w:val="00CC34C2"/>
    <w:rsid w:val="00CC34F8"/>
    <w:rsid w:val="00CC362C"/>
    <w:rsid w:val="00CC38B6"/>
    <w:rsid w:val="00CC3A22"/>
    <w:rsid w:val="00CC3BF3"/>
    <w:rsid w:val="00CC412E"/>
    <w:rsid w:val="00CC4B19"/>
    <w:rsid w:val="00CC4D71"/>
    <w:rsid w:val="00CC4E52"/>
    <w:rsid w:val="00CC61B1"/>
    <w:rsid w:val="00CC64B1"/>
    <w:rsid w:val="00CC6A63"/>
    <w:rsid w:val="00CC6BB6"/>
    <w:rsid w:val="00CC6EEF"/>
    <w:rsid w:val="00CC7155"/>
    <w:rsid w:val="00CC72D9"/>
    <w:rsid w:val="00CC7707"/>
    <w:rsid w:val="00CC7834"/>
    <w:rsid w:val="00CC7B7C"/>
    <w:rsid w:val="00CC7C41"/>
    <w:rsid w:val="00CC7F62"/>
    <w:rsid w:val="00CD000F"/>
    <w:rsid w:val="00CD004E"/>
    <w:rsid w:val="00CD012A"/>
    <w:rsid w:val="00CD06E8"/>
    <w:rsid w:val="00CD0BCC"/>
    <w:rsid w:val="00CD1AA0"/>
    <w:rsid w:val="00CD1F20"/>
    <w:rsid w:val="00CD221F"/>
    <w:rsid w:val="00CD2509"/>
    <w:rsid w:val="00CD2867"/>
    <w:rsid w:val="00CD2C21"/>
    <w:rsid w:val="00CD2C28"/>
    <w:rsid w:val="00CD2DB8"/>
    <w:rsid w:val="00CD2E75"/>
    <w:rsid w:val="00CD30E4"/>
    <w:rsid w:val="00CD348D"/>
    <w:rsid w:val="00CD3573"/>
    <w:rsid w:val="00CD3C5F"/>
    <w:rsid w:val="00CD3D94"/>
    <w:rsid w:val="00CD4229"/>
    <w:rsid w:val="00CD466C"/>
    <w:rsid w:val="00CD46ED"/>
    <w:rsid w:val="00CD489F"/>
    <w:rsid w:val="00CD4A23"/>
    <w:rsid w:val="00CD4EB6"/>
    <w:rsid w:val="00CD563A"/>
    <w:rsid w:val="00CD5734"/>
    <w:rsid w:val="00CD5833"/>
    <w:rsid w:val="00CD6DBF"/>
    <w:rsid w:val="00CD70F7"/>
    <w:rsid w:val="00CD7164"/>
    <w:rsid w:val="00CE03A0"/>
    <w:rsid w:val="00CE0435"/>
    <w:rsid w:val="00CE0E6E"/>
    <w:rsid w:val="00CE0F14"/>
    <w:rsid w:val="00CE1617"/>
    <w:rsid w:val="00CE1743"/>
    <w:rsid w:val="00CE189D"/>
    <w:rsid w:val="00CE18FB"/>
    <w:rsid w:val="00CE1910"/>
    <w:rsid w:val="00CE2940"/>
    <w:rsid w:val="00CE299A"/>
    <w:rsid w:val="00CE3082"/>
    <w:rsid w:val="00CE317C"/>
    <w:rsid w:val="00CE47E0"/>
    <w:rsid w:val="00CE4EBF"/>
    <w:rsid w:val="00CE5482"/>
    <w:rsid w:val="00CE5717"/>
    <w:rsid w:val="00CE57B4"/>
    <w:rsid w:val="00CE5843"/>
    <w:rsid w:val="00CE59F4"/>
    <w:rsid w:val="00CE5A3E"/>
    <w:rsid w:val="00CE5B73"/>
    <w:rsid w:val="00CE5FF4"/>
    <w:rsid w:val="00CE67B8"/>
    <w:rsid w:val="00CE681E"/>
    <w:rsid w:val="00CE6C5F"/>
    <w:rsid w:val="00CE6F8B"/>
    <w:rsid w:val="00CE6FFB"/>
    <w:rsid w:val="00CE70E4"/>
    <w:rsid w:val="00CE7589"/>
    <w:rsid w:val="00CE76E4"/>
    <w:rsid w:val="00CE7992"/>
    <w:rsid w:val="00CF064E"/>
    <w:rsid w:val="00CF0A18"/>
    <w:rsid w:val="00CF0C27"/>
    <w:rsid w:val="00CF0C3F"/>
    <w:rsid w:val="00CF0F78"/>
    <w:rsid w:val="00CF13BD"/>
    <w:rsid w:val="00CF1554"/>
    <w:rsid w:val="00CF155C"/>
    <w:rsid w:val="00CF182D"/>
    <w:rsid w:val="00CF186A"/>
    <w:rsid w:val="00CF1BBA"/>
    <w:rsid w:val="00CF1E71"/>
    <w:rsid w:val="00CF1EEA"/>
    <w:rsid w:val="00CF23E9"/>
    <w:rsid w:val="00CF2661"/>
    <w:rsid w:val="00CF3400"/>
    <w:rsid w:val="00CF3450"/>
    <w:rsid w:val="00CF363F"/>
    <w:rsid w:val="00CF3751"/>
    <w:rsid w:val="00CF3D4F"/>
    <w:rsid w:val="00CF4172"/>
    <w:rsid w:val="00CF4288"/>
    <w:rsid w:val="00CF453B"/>
    <w:rsid w:val="00CF45B8"/>
    <w:rsid w:val="00CF4D1B"/>
    <w:rsid w:val="00CF4DBD"/>
    <w:rsid w:val="00CF5109"/>
    <w:rsid w:val="00CF5764"/>
    <w:rsid w:val="00CF5A4F"/>
    <w:rsid w:val="00CF5FC9"/>
    <w:rsid w:val="00CF60F4"/>
    <w:rsid w:val="00CF62AD"/>
    <w:rsid w:val="00CF6315"/>
    <w:rsid w:val="00CF658C"/>
    <w:rsid w:val="00CF66F8"/>
    <w:rsid w:val="00CF6E52"/>
    <w:rsid w:val="00CF71F2"/>
    <w:rsid w:val="00CF734D"/>
    <w:rsid w:val="00CF7479"/>
    <w:rsid w:val="00CF747E"/>
    <w:rsid w:val="00CF7A7B"/>
    <w:rsid w:val="00D0001A"/>
    <w:rsid w:val="00D000C7"/>
    <w:rsid w:val="00D006E4"/>
    <w:rsid w:val="00D00C03"/>
    <w:rsid w:val="00D01A68"/>
    <w:rsid w:val="00D01CBD"/>
    <w:rsid w:val="00D01D84"/>
    <w:rsid w:val="00D01EAE"/>
    <w:rsid w:val="00D0203B"/>
    <w:rsid w:val="00D020EE"/>
    <w:rsid w:val="00D02199"/>
    <w:rsid w:val="00D02306"/>
    <w:rsid w:val="00D02593"/>
    <w:rsid w:val="00D02E97"/>
    <w:rsid w:val="00D0371A"/>
    <w:rsid w:val="00D03F33"/>
    <w:rsid w:val="00D043C4"/>
    <w:rsid w:val="00D045F2"/>
    <w:rsid w:val="00D04E5A"/>
    <w:rsid w:val="00D05575"/>
    <w:rsid w:val="00D05AA8"/>
    <w:rsid w:val="00D06BF8"/>
    <w:rsid w:val="00D073EF"/>
    <w:rsid w:val="00D078BD"/>
    <w:rsid w:val="00D07B76"/>
    <w:rsid w:val="00D101B6"/>
    <w:rsid w:val="00D101C2"/>
    <w:rsid w:val="00D10461"/>
    <w:rsid w:val="00D107CF"/>
    <w:rsid w:val="00D1081C"/>
    <w:rsid w:val="00D108B9"/>
    <w:rsid w:val="00D112FD"/>
    <w:rsid w:val="00D11929"/>
    <w:rsid w:val="00D11A6C"/>
    <w:rsid w:val="00D11AF4"/>
    <w:rsid w:val="00D11CAB"/>
    <w:rsid w:val="00D11F4E"/>
    <w:rsid w:val="00D12094"/>
    <w:rsid w:val="00D133B0"/>
    <w:rsid w:val="00D1396E"/>
    <w:rsid w:val="00D13BB0"/>
    <w:rsid w:val="00D14871"/>
    <w:rsid w:val="00D14A78"/>
    <w:rsid w:val="00D14BA1"/>
    <w:rsid w:val="00D14D98"/>
    <w:rsid w:val="00D14F8C"/>
    <w:rsid w:val="00D1542E"/>
    <w:rsid w:val="00D154D1"/>
    <w:rsid w:val="00D15580"/>
    <w:rsid w:val="00D1564A"/>
    <w:rsid w:val="00D15A04"/>
    <w:rsid w:val="00D165D1"/>
    <w:rsid w:val="00D16B1C"/>
    <w:rsid w:val="00D16D79"/>
    <w:rsid w:val="00D170B4"/>
    <w:rsid w:val="00D175D7"/>
    <w:rsid w:val="00D20084"/>
    <w:rsid w:val="00D20176"/>
    <w:rsid w:val="00D202CA"/>
    <w:rsid w:val="00D20868"/>
    <w:rsid w:val="00D20E2C"/>
    <w:rsid w:val="00D20FBB"/>
    <w:rsid w:val="00D2116A"/>
    <w:rsid w:val="00D2141E"/>
    <w:rsid w:val="00D215CA"/>
    <w:rsid w:val="00D21678"/>
    <w:rsid w:val="00D219EC"/>
    <w:rsid w:val="00D21DFD"/>
    <w:rsid w:val="00D21F76"/>
    <w:rsid w:val="00D220E9"/>
    <w:rsid w:val="00D22251"/>
    <w:rsid w:val="00D22C51"/>
    <w:rsid w:val="00D22C7A"/>
    <w:rsid w:val="00D231A8"/>
    <w:rsid w:val="00D23278"/>
    <w:rsid w:val="00D23722"/>
    <w:rsid w:val="00D249E7"/>
    <w:rsid w:val="00D25292"/>
    <w:rsid w:val="00D2594B"/>
    <w:rsid w:val="00D25965"/>
    <w:rsid w:val="00D26398"/>
    <w:rsid w:val="00D2670E"/>
    <w:rsid w:val="00D26999"/>
    <w:rsid w:val="00D26BE7"/>
    <w:rsid w:val="00D26BF0"/>
    <w:rsid w:val="00D27BCE"/>
    <w:rsid w:val="00D27FDA"/>
    <w:rsid w:val="00D3047B"/>
    <w:rsid w:val="00D30B8F"/>
    <w:rsid w:val="00D30E46"/>
    <w:rsid w:val="00D31B47"/>
    <w:rsid w:val="00D31C0E"/>
    <w:rsid w:val="00D31E82"/>
    <w:rsid w:val="00D3201A"/>
    <w:rsid w:val="00D32836"/>
    <w:rsid w:val="00D32856"/>
    <w:rsid w:val="00D32ACB"/>
    <w:rsid w:val="00D32F01"/>
    <w:rsid w:val="00D32F8F"/>
    <w:rsid w:val="00D330A1"/>
    <w:rsid w:val="00D3317B"/>
    <w:rsid w:val="00D33E14"/>
    <w:rsid w:val="00D3409C"/>
    <w:rsid w:val="00D3464E"/>
    <w:rsid w:val="00D34D77"/>
    <w:rsid w:val="00D357C3"/>
    <w:rsid w:val="00D35800"/>
    <w:rsid w:val="00D358DA"/>
    <w:rsid w:val="00D35932"/>
    <w:rsid w:val="00D359FC"/>
    <w:rsid w:val="00D35C7F"/>
    <w:rsid w:val="00D365F9"/>
    <w:rsid w:val="00D3666C"/>
    <w:rsid w:val="00D36842"/>
    <w:rsid w:val="00D36A35"/>
    <w:rsid w:val="00D36B1B"/>
    <w:rsid w:val="00D36BAF"/>
    <w:rsid w:val="00D36D23"/>
    <w:rsid w:val="00D371A3"/>
    <w:rsid w:val="00D3740C"/>
    <w:rsid w:val="00D37447"/>
    <w:rsid w:val="00D37871"/>
    <w:rsid w:val="00D37BEC"/>
    <w:rsid w:val="00D37C12"/>
    <w:rsid w:val="00D37C9C"/>
    <w:rsid w:val="00D403EB"/>
    <w:rsid w:val="00D403F1"/>
    <w:rsid w:val="00D408AD"/>
    <w:rsid w:val="00D40EDA"/>
    <w:rsid w:val="00D42CCA"/>
    <w:rsid w:val="00D42FFA"/>
    <w:rsid w:val="00D43016"/>
    <w:rsid w:val="00D43371"/>
    <w:rsid w:val="00D43C0C"/>
    <w:rsid w:val="00D43E0D"/>
    <w:rsid w:val="00D44640"/>
    <w:rsid w:val="00D447E8"/>
    <w:rsid w:val="00D44F1C"/>
    <w:rsid w:val="00D451A9"/>
    <w:rsid w:val="00D451DE"/>
    <w:rsid w:val="00D45448"/>
    <w:rsid w:val="00D45610"/>
    <w:rsid w:val="00D45C3E"/>
    <w:rsid w:val="00D46040"/>
    <w:rsid w:val="00D4614D"/>
    <w:rsid w:val="00D46520"/>
    <w:rsid w:val="00D47150"/>
    <w:rsid w:val="00D4722B"/>
    <w:rsid w:val="00D47790"/>
    <w:rsid w:val="00D47B58"/>
    <w:rsid w:val="00D47D84"/>
    <w:rsid w:val="00D5038B"/>
    <w:rsid w:val="00D504B7"/>
    <w:rsid w:val="00D5063D"/>
    <w:rsid w:val="00D509E6"/>
    <w:rsid w:val="00D50A67"/>
    <w:rsid w:val="00D5102A"/>
    <w:rsid w:val="00D513F3"/>
    <w:rsid w:val="00D51AF3"/>
    <w:rsid w:val="00D51B02"/>
    <w:rsid w:val="00D53829"/>
    <w:rsid w:val="00D53CA4"/>
    <w:rsid w:val="00D53CC5"/>
    <w:rsid w:val="00D555B6"/>
    <w:rsid w:val="00D55C6E"/>
    <w:rsid w:val="00D5611B"/>
    <w:rsid w:val="00D56179"/>
    <w:rsid w:val="00D56742"/>
    <w:rsid w:val="00D56909"/>
    <w:rsid w:val="00D57162"/>
    <w:rsid w:val="00D57600"/>
    <w:rsid w:val="00D57651"/>
    <w:rsid w:val="00D57C11"/>
    <w:rsid w:val="00D57CFB"/>
    <w:rsid w:val="00D57F04"/>
    <w:rsid w:val="00D607E4"/>
    <w:rsid w:val="00D6092C"/>
    <w:rsid w:val="00D609DB"/>
    <w:rsid w:val="00D60DD9"/>
    <w:rsid w:val="00D613ED"/>
    <w:rsid w:val="00D616AD"/>
    <w:rsid w:val="00D617B1"/>
    <w:rsid w:val="00D61AA6"/>
    <w:rsid w:val="00D61ABC"/>
    <w:rsid w:val="00D6224F"/>
    <w:rsid w:val="00D623C0"/>
    <w:rsid w:val="00D6246A"/>
    <w:rsid w:val="00D62621"/>
    <w:rsid w:val="00D628FF"/>
    <w:rsid w:val="00D62A8B"/>
    <w:rsid w:val="00D62C79"/>
    <w:rsid w:val="00D62EAD"/>
    <w:rsid w:val="00D63575"/>
    <w:rsid w:val="00D635F9"/>
    <w:rsid w:val="00D6371B"/>
    <w:rsid w:val="00D63998"/>
    <w:rsid w:val="00D63F32"/>
    <w:rsid w:val="00D6433F"/>
    <w:rsid w:val="00D64AC1"/>
    <w:rsid w:val="00D64B4F"/>
    <w:rsid w:val="00D651B9"/>
    <w:rsid w:val="00D65223"/>
    <w:rsid w:val="00D654DF"/>
    <w:rsid w:val="00D65682"/>
    <w:rsid w:val="00D65900"/>
    <w:rsid w:val="00D667F1"/>
    <w:rsid w:val="00D66E5E"/>
    <w:rsid w:val="00D66F3B"/>
    <w:rsid w:val="00D67561"/>
    <w:rsid w:val="00D67638"/>
    <w:rsid w:val="00D67763"/>
    <w:rsid w:val="00D70339"/>
    <w:rsid w:val="00D703AF"/>
    <w:rsid w:val="00D70F83"/>
    <w:rsid w:val="00D71068"/>
    <w:rsid w:val="00D710DF"/>
    <w:rsid w:val="00D72F0F"/>
    <w:rsid w:val="00D737D2"/>
    <w:rsid w:val="00D73955"/>
    <w:rsid w:val="00D73C35"/>
    <w:rsid w:val="00D73D01"/>
    <w:rsid w:val="00D73EE8"/>
    <w:rsid w:val="00D740A8"/>
    <w:rsid w:val="00D740B0"/>
    <w:rsid w:val="00D741C1"/>
    <w:rsid w:val="00D74D67"/>
    <w:rsid w:val="00D752F0"/>
    <w:rsid w:val="00D75D39"/>
    <w:rsid w:val="00D75D8D"/>
    <w:rsid w:val="00D75F8C"/>
    <w:rsid w:val="00D76495"/>
    <w:rsid w:val="00D764B1"/>
    <w:rsid w:val="00D76620"/>
    <w:rsid w:val="00D76A26"/>
    <w:rsid w:val="00D77411"/>
    <w:rsid w:val="00D7781D"/>
    <w:rsid w:val="00D779FC"/>
    <w:rsid w:val="00D77A6B"/>
    <w:rsid w:val="00D77BA9"/>
    <w:rsid w:val="00D800B4"/>
    <w:rsid w:val="00D81489"/>
    <w:rsid w:val="00D81560"/>
    <w:rsid w:val="00D81BE7"/>
    <w:rsid w:val="00D822AE"/>
    <w:rsid w:val="00D828DD"/>
    <w:rsid w:val="00D829F9"/>
    <w:rsid w:val="00D82AD0"/>
    <w:rsid w:val="00D83A6D"/>
    <w:rsid w:val="00D846D1"/>
    <w:rsid w:val="00D84C34"/>
    <w:rsid w:val="00D85475"/>
    <w:rsid w:val="00D857D3"/>
    <w:rsid w:val="00D85920"/>
    <w:rsid w:val="00D863C8"/>
    <w:rsid w:val="00D86756"/>
    <w:rsid w:val="00D869BB"/>
    <w:rsid w:val="00D8708C"/>
    <w:rsid w:val="00D87D2D"/>
    <w:rsid w:val="00D90060"/>
    <w:rsid w:val="00D9070A"/>
    <w:rsid w:val="00D907D9"/>
    <w:rsid w:val="00D90A15"/>
    <w:rsid w:val="00D914DC"/>
    <w:rsid w:val="00D91C7B"/>
    <w:rsid w:val="00D91CFB"/>
    <w:rsid w:val="00D922F2"/>
    <w:rsid w:val="00D9230E"/>
    <w:rsid w:val="00D92C72"/>
    <w:rsid w:val="00D92EFC"/>
    <w:rsid w:val="00D930FD"/>
    <w:rsid w:val="00D934C6"/>
    <w:rsid w:val="00D9377B"/>
    <w:rsid w:val="00D93CD3"/>
    <w:rsid w:val="00D93FF2"/>
    <w:rsid w:val="00D942BC"/>
    <w:rsid w:val="00D94466"/>
    <w:rsid w:val="00D9451C"/>
    <w:rsid w:val="00D948C2"/>
    <w:rsid w:val="00D948EC"/>
    <w:rsid w:val="00D94BA5"/>
    <w:rsid w:val="00D94C74"/>
    <w:rsid w:val="00D94E70"/>
    <w:rsid w:val="00D952E3"/>
    <w:rsid w:val="00D95758"/>
    <w:rsid w:val="00D9594A"/>
    <w:rsid w:val="00D969B9"/>
    <w:rsid w:val="00D96EEE"/>
    <w:rsid w:val="00D96F55"/>
    <w:rsid w:val="00D97183"/>
    <w:rsid w:val="00D972CC"/>
    <w:rsid w:val="00D97335"/>
    <w:rsid w:val="00D976ED"/>
    <w:rsid w:val="00D9779E"/>
    <w:rsid w:val="00D97A12"/>
    <w:rsid w:val="00DA0427"/>
    <w:rsid w:val="00DA0797"/>
    <w:rsid w:val="00DA0F9D"/>
    <w:rsid w:val="00DA10CA"/>
    <w:rsid w:val="00DA1159"/>
    <w:rsid w:val="00DA1199"/>
    <w:rsid w:val="00DA122F"/>
    <w:rsid w:val="00DA14BB"/>
    <w:rsid w:val="00DA162F"/>
    <w:rsid w:val="00DA19BA"/>
    <w:rsid w:val="00DA1EB9"/>
    <w:rsid w:val="00DA1FF3"/>
    <w:rsid w:val="00DA2025"/>
    <w:rsid w:val="00DA24ED"/>
    <w:rsid w:val="00DA25B5"/>
    <w:rsid w:val="00DA28BC"/>
    <w:rsid w:val="00DA2EF2"/>
    <w:rsid w:val="00DA30DF"/>
    <w:rsid w:val="00DA38D2"/>
    <w:rsid w:val="00DA3A4A"/>
    <w:rsid w:val="00DA3D02"/>
    <w:rsid w:val="00DA3D11"/>
    <w:rsid w:val="00DA3F7B"/>
    <w:rsid w:val="00DA4168"/>
    <w:rsid w:val="00DA43E0"/>
    <w:rsid w:val="00DA442D"/>
    <w:rsid w:val="00DA4986"/>
    <w:rsid w:val="00DA4AEA"/>
    <w:rsid w:val="00DA4B18"/>
    <w:rsid w:val="00DA4DD2"/>
    <w:rsid w:val="00DA5911"/>
    <w:rsid w:val="00DA61DF"/>
    <w:rsid w:val="00DA6387"/>
    <w:rsid w:val="00DA6451"/>
    <w:rsid w:val="00DA6A78"/>
    <w:rsid w:val="00DA7684"/>
    <w:rsid w:val="00DA7903"/>
    <w:rsid w:val="00DB00AA"/>
    <w:rsid w:val="00DB0136"/>
    <w:rsid w:val="00DB041A"/>
    <w:rsid w:val="00DB0441"/>
    <w:rsid w:val="00DB08C2"/>
    <w:rsid w:val="00DB0A60"/>
    <w:rsid w:val="00DB0CF7"/>
    <w:rsid w:val="00DB0DFA"/>
    <w:rsid w:val="00DB1087"/>
    <w:rsid w:val="00DB1286"/>
    <w:rsid w:val="00DB12BC"/>
    <w:rsid w:val="00DB12D5"/>
    <w:rsid w:val="00DB12FA"/>
    <w:rsid w:val="00DB149C"/>
    <w:rsid w:val="00DB156E"/>
    <w:rsid w:val="00DB19AC"/>
    <w:rsid w:val="00DB26E6"/>
    <w:rsid w:val="00DB29D5"/>
    <w:rsid w:val="00DB31B8"/>
    <w:rsid w:val="00DB3388"/>
    <w:rsid w:val="00DB350C"/>
    <w:rsid w:val="00DB3B82"/>
    <w:rsid w:val="00DB3F83"/>
    <w:rsid w:val="00DB458B"/>
    <w:rsid w:val="00DB45AE"/>
    <w:rsid w:val="00DB4FFB"/>
    <w:rsid w:val="00DB59BE"/>
    <w:rsid w:val="00DB64C7"/>
    <w:rsid w:val="00DB6530"/>
    <w:rsid w:val="00DB6D48"/>
    <w:rsid w:val="00DB7246"/>
    <w:rsid w:val="00DB725E"/>
    <w:rsid w:val="00DB77E4"/>
    <w:rsid w:val="00DB7ED7"/>
    <w:rsid w:val="00DC0040"/>
    <w:rsid w:val="00DC057B"/>
    <w:rsid w:val="00DC0AA2"/>
    <w:rsid w:val="00DC123D"/>
    <w:rsid w:val="00DC1A9A"/>
    <w:rsid w:val="00DC2435"/>
    <w:rsid w:val="00DC25E6"/>
    <w:rsid w:val="00DC29A9"/>
    <w:rsid w:val="00DC35A9"/>
    <w:rsid w:val="00DC3BD8"/>
    <w:rsid w:val="00DC42C6"/>
    <w:rsid w:val="00DC453E"/>
    <w:rsid w:val="00DC510E"/>
    <w:rsid w:val="00DC512E"/>
    <w:rsid w:val="00DC54E6"/>
    <w:rsid w:val="00DC5A2A"/>
    <w:rsid w:val="00DC5E2A"/>
    <w:rsid w:val="00DC6449"/>
    <w:rsid w:val="00DC6DBA"/>
    <w:rsid w:val="00DC6DCD"/>
    <w:rsid w:val="00DC6F8A"/>
    <w:rsid w:val="00DC6FF5"/>
    <w:rsid w:val="00DC749C"/>
    <w:rsid w:val="00DC7B7C"/>
    <w:rsid w:val="00DD0731"/>
    <w:rsid w:val="00DD0895"/>
    <w:rsid w:val="00DD11B2"/>
    <w:rsid w:val="00DD1410"/>
    <w:rsid w:val="00DD16B3"/>
    <w:rsid w:val="00DD170A"/>
    <w:rsid w:val="00DD1812"/>
    <w:rsid w:val="00DD182E"/>
    <w:rsid w:val="00DD1904"/>
    <w:rsid w:val="00DD1958"/>
    <w:rsid w:val="00DD1B19"/>
    <w:rsid w:val="00DD1F14"/>
    <w:rsid w:val="00DD262E"/>
    <w:rsid w:val="00DD284A"/>
    <w:rsid w:val="00DD2FB6"/>
    <w:rsid w:val="00DD3073"/>
    <w:rsid w:val="00DD3619"/>
    <w:rsid w:val="00DD3721"/>
    <w:rsid w:val="00DD4C98"/>
    <w:rsid w:val="00DD4E09"/>
    <w:rsid w:val="00DD505A"/>
    <w:rsid w:val="00DD5679"/>
    <w:rsid w:val="00DD5C74"/>
    <w:rsid w:val="00DD63C1"/>
    <w:rsid w:val="00DD63ED"/>
    <w:rsid w:val="00DD64F0"/>
    <w:rsid w:val="00DD6972"/>
    <w:rsid w:val="00DD7399"/>
    <w:rsid w:val="00DD7EB4"/>
    <w:rsid w:val="00DE05F1"/>
    <w:rsid w:val="00DE0FEA"/>
    <w:rsid w:val="00DE11F8"/>
    <w:rsid w:val="00DE1350"/>
    <w:rsid w:val="00DE19A0"/>
    <w:rsid w:val="00DE19FA"/>
    <w:rsid w:val="00DE1C8F"/>
    <w:rsid w:val="00DE1F50"/>
    <w:rsid w:val="00DE216A"/>
    <w:rsid w:val="00DE277A"/>
    <w:rsid w:val="00DE2C11"/>
    <w:rsid w:val="00DE33A6"/>
    <w:rsid w:val="00DE34EE"/>
    <w:rsid w:val="00DE3A21"/>
    <w:rsid w:val="00DE3FC8"/>
    <w:rsid w:val="00DE3FFF"/>
    <w:rsid w:val="00DE4611"/>
    <w:rsid w:val="00DE46DA"/>
    <w:rsid w:val="00DE46F3"/>
    <w:rsid w:val="00DE4AE5"/>
    <w:rsid w:val="00DE4B4E"/>
    <w:rsid w:val="00DE4D68"/>
    <w:rsid w:val="00DE4E84"/>
    <w:rsid w:val="00DE4FE4"/>
    <w:rsid w:val="00DE5034"/>
    <w:rsid w:val="00DE5116"/>
    <w:rsid w:val="00DE54CF"/>
    <w:rsid w:val="00DE5890"/>
    <w:rsid w:val="00DE5A89"/>
    <w:rsid w:val="00DE65A4"/>
    <w:rsid w:val="00DE6D29"/>
    <w:rsid w:val="00DE722D"/>
    <w:rsid w:val="00DE77C6"/>
    <w:rsid w:val="00DE79D2"/>
    <w:rsid w:val="00DE7B77"/>
    <w:rsid w:val="00DE7DEB"/>
    <w:rsid w:val="00DF0395"/>
    <w:rsid w:val="00DF07B5"/>
    <w:rsid w:val="00DF1104"/>
    <w:rsid w:val="00DF1CA0"/>
    <w:rsid w:val="00DF1D14"/>
    <w:rsid w:val="00DF21A0"/>
    <w:rsid w:val="00DF226A"/>
    <w:rsid w:val="00DF24EB"/>
    <w:rsid w:val="00DF260E"/>
    <w:rsid w:val="00DF27DF"/>
    <w:rsid w:val="00DF28B4"/>
    <w:rsid w:val="00DF2EB0"/>
    <w:rsid w:val="00DF2EBD"/>
    <w:rsid w:val="00DF2FAB"/>
    <w:rsid w:val="00DF309B"/>
    <w:rsid w:val="00DF3325"/>
    <w:rsid w:val="00DF3FAE"/>
    <w:rsid w:val="00DF3FFD"/>
    <w:rsid w:val="00DF44AC"/>
    <w:rsid w:val="00DF4D71"/>
    <w:rsid w:val="00DF4F1C"/>
    <w:rsid w:val="00DF5061"/>
    <w:rsid w:val="00DF6174"/>
    <w:rsid w:val="00DF6A2B"/>
    <w:rsid w:val="00DF6A91"/>
    <w:rsid w:val="00DF7028"/>
    <w:rsid w:val="00DF7220"/>
    <w:rsid w:val="00DF770E"/>
    <w:rsid w:val="00DF7B25"/>
    <w:rsid w:val="00DF7DC4"/>
    <w:rsid w:val="00DF7E24"/>
    <w:rsid w:val="00E0049B"/>
    <w:rsid w:val="00E009B7"/>
    <w:rsid w:val="00E00D59"/>
    <w:rsid w:val="00E0111E"/>
    <w:rsid w:val="00E0125C"/>
    <w:rsid w:val="00E014FF"/>
    <w:rsid w:val="00E017B0"/>
    <w:rsid w:val="00E01B43"/>
    <w:rsid w:val="00E01F3C"/>
    <w:rsid w:val="00E02184"/>
    <w:rsid w:val="00E0228A"/>
    <w:rsid w:val="00E023A3"/>
    <w:rsid w:val="00E02695"/>
    <w:rsid w:val="00E026CD"/>
    <w:rsid w:val="00E02E60"/>
    <w:rsid w:val="00E02F96"/>
    <w:rsid w:val="00E02FC7"/>
    <w:rsid w:val="00E03299"/>
    <w:rsid w:val="00E03676"/>
    <w:rsid w:val="00E04209"/>
    <w:rsid w:val="00E042E2"/>
    <w:rsid w:val="00E04380"/>
    <w:rsid w:val="00E04682"/>
    <w:rsid w:val="00E047BF"/>
    <w:rsid w:val="00E055AC"/>
    <w:rsid w:val="00E055DB"/>
    <w:rsid w:val="00E0560F"/>
    <w:rsid w:val="00E0573B"/>
    <w:rsid w:val="00E05A6E"/>
    <w:rsid w:val="00E0604A"/>
    <w:rsid w:val="00E0686F"/>
    <w:rsid w:val="00E06AC9"/>
    <w:rsid w:val="00E077F0"/>
    <w:rsid w:val="00E07AB5"/>
    <w:rsid w:val="00E103D5"/>
    <w:rsid w:val="00E10C82"/>
    <w:rsid w:val="00E11280"/>
    <w:rsid w:val="00E1148C"/>
    <w:rsid w:val="00E118E4"/>
    <w:rsid w:val="00E11959"/>
    <w:rsid w:val="00E12163"/>
    <w:rsid w:val="00E127B9"/>
    <w:rsid w:val="00E1298F"/>
    <w:rsid w:val="00E12B37"/>
    <w:rsid w:val="00E1308D"/>
    <w:rsid w:val="00E13316"/>
    <w:rsid w:val="00E1355C"/>
    <w:rsid w:val="00E1387E"/>
    <w:rsid w:val="00E13EB9"/>
    <w:rsid w:val="00E14AED"/>
    <w:rsid w:val="00E14FE9"/>
    <w:rsid w:val="00E1506A"/>
    <w:rsid w:val="00E15A7A"/>
    <w:rsid w:val="00E15D96"/>
    <w:rsid w:val="00E15FBF"/>
    <w:rsid w:val="00E16179"/>
    <w:rsid w:val="00E1621A"/>
    <w:rsid w:val="00E163FA"/>
    <w:rsid w:val="00E16CA7"/>
    <w:rsid w:val="00E1736E"/>
    <w:rsid w:val="00E173E1"/>
    <w:rsid w:val="00E1784B"/>
    <w:rsid w:val="00E17A8B"/>
    <w:rsid w:val="00E20208"/>
    <w:rsid w:val="00E20A4C"/>
    <w:rsid w:val="00E21764"/>
    <w:rsid w:val="00E22096"/>
    <w:rsid w:val="00E22165"/>
    <w:rsid w:val="00E22418"/>
    <w:rsid w:val="00E224AC"/>
    <w:rsid w:val="00E228EA"/>
    <w:rsid w:val="00E22F91"/>
    <w:rsid w:val="00E234F4"/>
    <w:rsid w:val="00E237B3"/>
    <w:rsid w:val="00E23D70"/>
    <w:rsid w:val="00E23E02"/>
    <w:rsid w:val="00E23F10"/>
    <w:rsid w:val="00E242B5"/>
    <w:rsid w:val="00E24647"/>
    <w:rsid w:val="00E2539F"/>
    <w:rsid w:val="00E2578E"/>
    <w:rsid w:val="00E258EB"/>
    <w:rsid w:val="00E25C6D"/>
    <w:rsid w:val="00E2655A"/>
    <w:rsid w:val="00E27008"/>
    <w:rsid w:val="00E2709A"/>
    <w:rsid w:val="00E27D22"/>
    <w:rsid w:val="00E27E94"/>
    <w:rsid w:val="00E30458"/>
    <w:rsid w:val="00E308E5"/>
    <w:rsid w:val="00E312B1"/>
    <w:rsid w:val="00E31CE5"/>
    <w:rsid w:val="00E31F40"/>
    <w:rsid w:val="00E322FD"/>
    <w:rsid w:val="00E3282C"/>
    <w:rsid w:val="00E32A14"/>
    <w:rsid w:val="00E32DA3"/>
    <w:rsid w:val="00E330A6"/>
    <w:rsid w:val="00E33231"/>
    <w:rsid w:val="00E332BE"/>
    <w:rsid w:val="00E334CE"/>
    <w:rsid w:val="00E334D2"/>
    <w:rsid w:val="00E336D3"/>
    <w:rsid w:val="00E3383F"/>
    <w:rsid w:val="00E33A47"/>
    <w:rsid w:val="00E33AFE"/>
    <w:rsid w:val="00E34C58"/>
    <w:rsid w:val="00E34CAD"/>
    <w:rsid w:val="00E34D21"/>
    <w:rsid w:val="00E34FEC"/>
    <w:rsid w:val="00E35A0A"/>
    <w:rsid w:val="00E3608C"/>
    <w:rsid w:val="00E364E3"/>
    <w:rsid w:val="00E37C0B"/>
    <w:rsid w:val="00E37C59"/>
    <w:rsid w:val="00E37D14"/>
    <w:rsid w:val="00E37FFA"/>
    <w:rsid w:val="00E402F9"/>
    <w:rsid w:val="00E40B78"/>
    <w:rsid w:val="00E40C3E"/>
    <w:rsid w:val="00E40CF0"/>
    <w:rsid w:val="00E40E83"/>
    <w:rsid w:val="00E41464"/>
    <w:rsid w:val="00E41524"/>
    <w:rsid w:val="00E4163E"/>
    <w:rsid w:val="00E419F4"/>
    <w:rsid w:val="00E41CFA"/>
    <w:rsid w:val="00E41D2B"/>
    <w:rsid w:val="00E4202E"/>
    <w:rsid w:val="00E42098"/>
    <w:rsid w:val="00E4223A"/>
    <w:rsid w:val="00E42946"/>
    <w:rsid w:val="00E434E6"/>
    <w:rsid w:val="00E43B5D"/>
    <w:rsid w:val="00E43D8D"/>
    <w:rsid w:val="00E440AD"/>
    <w:rsid w:val="00E444D6"/>
    <w:rsid w:val="00E44578"/>
    <w:rsid w:val="00E44691"/>
    <w:rsid w:val="00E44E32"/>
    <w:rsid w:val="00E44FB5"/>
    <w:rsid w:val="00E4503B"/>
    <w:rsid w:val="00E45152"/>
    <w:rsid w:val="00E4569A"/>
    <w:rsid w:val="00E4580D"/>
    <w:rsid w:val="00E45997"/>
    <w:rsid w:val="00E45CB9"/>
    <w:rsid w:val="00E461B4"/>
    <w:rsid w:val="00E46B7C"/>
    <w:rsid w:val="00E47475"/>
    <w:rsid w:val="00E4782F"/>
    <w:rsid w:val="00E47AF3"/>
    <w:rsid w:val="00E47B6C"/>
    <w:rsid w:val="00E47BF9"/>
    <w:rsid w:val="00E47E1D"/>
    <w:rsid w:val="00E5013C"/>
    <w:rsid w:val="00E502E2"/>
    <w:rsid w:val="00E50633"/>
    <w:rsid w:val="00E507E5"/>
    <w:rsid w:val="00E50B77"/>
    <w:rsid w:val="00E50FC3"/>
    <w:rsid w:val="00E511A8"/>
    <w:rsid w:val="00E5121F"/>
    <w:rsid w:val="00E514DB"/>
    <w:rsid w:val="00E5170C"/>
    <w:rsid w:val="00E51978"/>
    <w:rsid w:val="00E51A04"/>
    <w:rsid w:val="00E51AB7"/>
    <w:rsid w:val="00E51C95"/>
    <w:rsid w:val="00E521CF"/>
    <w:rsid w:val="00E5236C"/>
    <w:rsid w:val="00E52499"/>
    <w:rsid w:val="00E52658"/>
    <w:rsid w:val="00E526C9"/>
    <w:rsid w:val="00E53301"/>
    <w:rsid w:val="00E535B4"/>
    <w:rsid w:val="00E5371B"/>
    <w:rsid w:val="00E53905"/>
    <w:rsid w:val="00E53A7A"/>
    <w:rsid w:val="00E54003"/>
    <w:rsid w:val="00E54383"/>
    <w:rsid w:val="00E54888"/>
    <w:rsid w:val="00E54D5F"/>
    <w:rsid w:val="00E5504B"/>
    <w:rsid w:val="00E55083"/>
    <w:rsid w:val="00E551B4"/>
    <w:rsid w:val="00E55B3B"/>
    <w:rsid w:val="00E55B75"/>
    <w:rsid w:val="00E56320"/>
    <w:rsid w:val="00E564FC"/>
    <w:rsid w:val="00E56A27"/>
    <w:rsid w:val="00E56C31"/>
    <w:rsid w:val="00E570EB"/>
    <w:rsid w:val="00E57508"/>
    <w:rsid w:val="00E577D9"/>
    <w:rsid w:val="00E57954"/>
    <w:rsid w:val="00E60285"/>
    <w:rsid w:val="00E60C50"/>
    <w:rsid w:val="00E61645"/>
    <w:rsid w:val="00E617A3"/>
    <w:rsid w:val="00E619A5"/>
    <w:rsid w:val="00E61F62"/>
    <w:rsid w:val="00E6258A"/>
    <w:rsid w:val="00E62891"/>
    <w:rsid w:val="00E62BEE"/>
    <w:rsid w:val="00E62CBE"/>
    <w:rsid w:val="00E62FAA"/>
    <w:rsid w:val="00E63AA6"/>
    <w:rsid w:val="00E641D8"/>
    <w:rsid w:val="00E6454A"/>
    <w:rsid w:val="00E6459D"/>
    <w:rsid w:val="00E64B42"/>
    <w:rsid w:val="00E65D33"/>
    <w:rsid w:val="00E65F5C"/>
    <w:rsid w:val="00E66091"/>
    <w:rsid w:val="00E662B6"/>
    <w:rsid w:val="00E667B3"/>
    <w:rsid w:val="00E676FF"/>
    <w:rsid w:val="00E67AF9"/>
    <w:rsid w:val="00E67E0A"/>
    <w:rsid w:val="00E67EC3"/>
    <w:rsid w:val="00E700C6"/>
    <w:rsid w:val="00E700D7"/>
    <w:rsid w:val="00E7078E"/>
    <w:rsid w:val="00E70D1C"/>
    <w:rsid w:val="00E70D6C"/>
    <w:rsid w:val="00E70DA8"/>
    <w:rsid w:val="00E70DCF"/>
    <w:rsid w:val="00E71084"/>
    <w:rsid w:val="00E715B6"/>
    <w:rsid w:val="00E71E81"/>
    <w:rsid w:val="00E723D0"/>
    <w:rsid w:val="00E723E0"/>
    <w:rsid w:val="00E7268B"/>
    <w:rsid w:val="00E729F2"/>
    <w:rsid w:val="00E72C1B"/>
    <w:rsid w:val="00E73104"/>
    <w:rsid w:val="00E73367"/>
    <w:rsid w:val="00E73480"/>
    <w:rsid w:val="00E73C87"/>
    <w:rsid w:val="00E73D68"/>
    <w:rsid w:val="00E73E3F"/>
    <w:rsid w:val="00E73FC4"/>
    <w:rsid w:val="00E74112"/>
    <w:rsid w:val="00E74403"/>
    <w:rsid w:val="00E74760"/>
    <w:rsid w:val="00E74783"/>
    <w:rsid w:val="00E74B07"/>
    <w:rsid w:val="00E74BC2"/>
    <w:rsid w:val="00E75299"/>
    <w:rsid w:val="00E75560"/>
    <w:rsid w:val="00E75A68"/>
    <w:rsid w:val="00E75AFC"/>
    <w:rsid w:val="00E75B94"/>
    <w:rsid w:val="00E75DDA"/>
    <w:rsid w:val="00E76A17"/>
    <w:rsid w:val="00E76C7F"/>
    <w:rsid w:val="00E76D30"/>
    <w:rsid w:val="00E76ECF"/>
    <w:rsid w:val="00E76FA1"/>
    <w:rsid w:val="00E77D1A"/>
    <w:rsid w:val="00E77E9E"/>
    <w:rsid w:val="00E80032"/>
    <w:rsid w:val="00E803D1"/>
    <w:rsid w:val="00E80A44"/>
    <w:rsid w:val="00E80AE1"/>
    <w:rsid w:val="00E80D1E"/>
    <w:rsid w:val="00E80D87"/>
    <w:rsid w:val="00E80F54"/>
    <w:rsid w:val="00E80F56"/>
    <w:rsid w:val="00E81012"/>
    <w:rsid w:val="00E8120C"/>
    <w:rsid w:val="00E812E4"/>
    <w:rsid w:val="00E8132F"/>
    <w:rsid w:val="00E816EE"/>
    <w:rsid w:val="00E816FD"/>
    <w:rsid w:val="00E817BF"/>
    <w:rsid w:val="00E81ECB"/>
    <w:rsid w:val="00E82544"/>
    <w:rsid w:val="00E82F0F"/>
    <w:rsid w:val="00E831CC"/>
    <w:rsid w:val="00E8320A"/>
    <w:rsid w:val="00E83ED3"/>
    <w:rsid w:val="00E84155"/>
    <w:rsid w:val="00E84780"/>
    <w:rsid w:val="00E84850"/>
    <w:rsid w:val="00E84C2B"/>
    <w:rsid w:val="00E84D9E"/>
    <w:rsid w:val="00E8517D"/>
    <w:rsid w:val="00E852C7"/>
    <w:rsid w:val="00E8550D"/>
    <w:rsid w:val="00E85A6E"/>
    <w:rsid w:val="00E85BA9"/>
    <w:rsid w:val="00E85BCA"/>
    <w:rsid w:val="00E8692E"/>
    <w:rsid w:val="00E86C12"/>
    <w:rsid w:val="00E86C33"/>
    <w:rsid w:val="00E86DDD"/>
    <w:rsid w:val="00E87335"/>
    <w:rsid w:val="00E87424"/>
    <w:rsid w:val="00E87771"/>
    <w:rsid w:val="00E87871"/>
    <w:rsid w:val="00E8796D"/>
    <w:rsid w:val="00E9040F"/>
    <w:rsid w:val="00E90638"/>
    <w:rsid w:val="00E907D3"/>
    <w:rsid w:val="00E90EA1"/>
    <w:rsid w:val="00E910C1"/>
    <w:rsid w:val="00E912AE"/>
    <w:rsid w:val="00E914E9"/>
    <w:rsid w:val="00E91529"/>
    <w:rsid w:val="00E91806"/>
    <w:rsid w:val="00E91895"/>
    <w:rsid w:val="00E91FAB"/>
    <w:rsid w:val="00E92336"/>
    <w:rsid w:val="00E924A3"/>
    <w:rsid w:val="00E9336D"/>
    <w:rsid w:val="00E934DA"/>
    <w:rsid w:val="00E93A09"/>
    <w:rsid w:val="00E93BF3"/>
    <w:rsid w:val="00E93E57"/>
    <w:rsid w:val="00E94004"/>
    <w:rsid w:val="00E9445A"/>
    <w:rsid w:val="00E94698"/>
    <w:rsid w:val="00E947D3"/>
    <w:rsid w:val="00E947F9"/>
    <w:rsid w:val="00E95309"/>
    <w:rsid w:val="00E95AE5"/>
    <w:rsid w:val="00E95BC8"/>
    <w:rsid w:val="00E960A0"/>
    <w:rsid w:val="00E96590"/>
    <w:rsid w:val="00E96661"/>
    <w:rsid w:val="00E96DCE"/>
    <w:rsid w:val="00E97169"/>
    <w:rsid w:val="00E975C0"/>
    <w:rsid w:val="00EA0615"/>
    <w:rsid w:val="00EA0C44"/>
    <w:rsid w:val="00EA0C78"/>
    <w:rsid w:val="00EA0D62"/>
    <w:rsid w:val="00EA0D94"/>
    <w:rsid w:val="00EA0F81"/>
    <w:rsid w:val="00EA17BC"/>
    <w:rsid w:val="00EA19CC"/>
    <w:rsid w:val="00EA1F7E"/>
    <w:rsid w:val="00EA23F9"/>
    <w:rsid w:val="00EA25C5"/>
    <w:rsid w:val="00EA2860"/>
    <w:rsid w:val="00EA2EF0"/>
    <w:rsid w:val="00EA3585"/>
    <w:rsid w:val="00EA3C12"/>
    <w:rsid w:val="00EA3E94"/>
    <w:rsid w:val="00EA454B"/>
    <w:rsid w:val="00EA4C5E"/>
    <w:rsid w:val="00EA4C7D"/>
    <w:rsid w:val="00EA5EF3"/>
    <w:rsid w:val="00EA6266"/>
    <w:rsid w:val="00EA63F3"/>
    <w:rsid w:val="00EA65E9"/>
    <w:rsid w:val="00EA67E8"/>
    <w:rsid w:val="00EA6936"/>
    <w:rsid w:val="00EA6C78"/>
    <w:rsid w:val="00EA6DE9"/>
    <w:rsid w:val="00EA72C9"/>
    <w:rsid w:val="00EA74C3"/>
    <w:rsid w:val="00EA761A"/>
    <w:rsid w:val="00EA779C"/>
    <w:rsid w:val="00EA77A9"/>
    <w:rsid w:val="00EA7F93"/>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40FE"/>
    <w:rsid w:val="00EB44BC"/>
    <w:rsid w:val="00EB4548"/>
    <w:rsid w:val="00EB4730"/>
    <w:rsid w:val="00EB484C"/>
    <w:rsid w:val="00EB4AB2"/>
    <w:rsid w:val="00EB4FD7"/>
    <w:rsid w:val="00EB5392"/>
    <w:rsid w:val="00EB5C74"/>
    <w:rsid w:val="00EB5FEB"/>
    <w:rsid w:val="00EB600D"/>
    <w:rsid w:val="00EB6483"/>
    <w:rsid w:val="00EB65AD"/>
    <w:rsid w:val="00EB6D33"/>
    <w:rsid w:val="00EB71E4"/>
    <w:rsid w:val="00EB7812"/>
    <w:rsid w:val="00EB7EBA"/>
    <w:rsid w:val="00EC0A27"/>
    <w:rsid w:val="00EC0F6B"/>
    <w:rsid w:val="00EC11A3"/>
    <w:rsid w:val="00EC1227"/>
    <w:rsid w:val="00EC1389"/>
    <w:rsid w:val="00EC1C52"/>
    <w:rsid w:val="00EC2A12"/>
    <w:rsid w:val="00EC2BD4"/>
    <w:rsid w:val="00EC375D"/>
    <w:rsid w:val="00EC3869"/>
    <w:rsid w:val="00EC3B21"/>
    <w:rsid w:val="00EC3E34"/>
    <w:rsid w:val="00EC426F"/>
    <w:rsid w:val="00EC4286"/>
    <w:rsid w:val="00EC4361"/>
    <w:rsid w:val="00EC4F81"/>
    <w:rsid w:val="00EC58A0"/>
    <w:rsid w:val="00EC5ADA"/>
    <w:rsid w:val="00EC5D95"/>
    <w:rsid w:val="00EC6771"/>
    <w:rsid w:val="00EC6A80"/>
    <w:rsid w:val="00EC717F"/>
    <w:rsid w:val="00EC749A"/>
    <w:rsid w:val="00EC76D5"/>
    <w:rsid w:val="00ED005B"/>
    <w:rsid w:val="00ED055F"/>
    <w:rsid w:val="00ED0CCC"/>
    <w:rsid w:val="00ED0F79"/>
    <w:rsid w:val="00ED168B"/>
    <w:rsid w:val="00ED1810"/>
    <w:rsid w:val="00ED1BFC"/>
    <w:rsid w:val="00ED1FCE"/>
    <w:rsid w:val="00ED240D"/>
    <w:rsid w:val="00ED2710"/>
    <w:rsid w:val="00ED28ED"/>
    <w:rsid w:val="00ED29BA"/>
    <w:rsid w:val="00ED2AE8"/>
    <w:rsid w:val="00ED3FCD"/>
    <w:rsid w:val="00ED3FCE"/>
    <w:rsid w:val="00ED3FFC"/>
    <w:rsid w:val="00ED479C"/>
    <w:rsid w:val="00ED4B43"/>
    <w:rsid w:val="00ED4E18"/>
    <w:rsid w:val="00ED57CB"/>
    <w:rsid w:val="00ED6F16"/>
    <w:rsid w:val="00ED70D9"/>
    <w:rsid w:val="00ED7E9E"/>
    <w:rsid w:val="00ED7EF2"/>
    <w:rsid w:val="00EE078C"/>
    <w:rsid w:val="00EE1188"/>
    <w:rsid w:val="00EE1DCA"/>
    <w:rsid w:val="00EE1FEF"/>
    <w:rsid w:val="00EE220E"/>
    <w:rsid w:val="00EE3929"/>
    <w:rsid w:val="00EE3DB8"/>
    <w:rsid w:val="00EE4C5F"/>
    <w:rsid w:val="00EE517F"/>
    <w:rsid w:val="00EE568C"/>
    <w:rsid w:val="00EE5E28"/>
    <w:rsid w:val="00EE603C"/>
    <w:rsid w:val="00EE63B9"/>
    <w:rsid w:val="00EE6AF6"/>
    <w:rsid w:val="00EE6FC8"/>
    <w:rsid w:val="00EE729A"/>
    <w:rsid w:val="00EE74FF"/>
    <w:rsid w:val="00EE7565"/>
    <w:rsid w:val="00EE7763"/>
    <w:rsid w:val="00EE7CC5"/>
    <w:rsid w:val="00EE7DF5"/>
    <w:rsid w:val="00EF0791"/>
    <w:rsid w:val="00EF0A5A"/>
    <w:rsid w:val="00EF0B6E"/>
    <w:rsid w:val="00EF13A1"/>
    <w:rsid w:val="00EF1E13"/>
    <w:rsid w:val="00EF2324"/>
    <w:rsid w:val="00EF23EC"/>
    <w:rsid w:val="00EF2888"/>
    <w:rsid w:val="00EF2917"/>
    <w:rsid w:val="00EF2E7E"/>
    <w:rsid w:val="00EF36EA"/>
    <w:rsid w:val="00EF381D"/>
    <w:rsid w:val="00EF3C97"/>
    <w:rsid w:val="00EF3CE9"/>
    <w:rsid w:val="00EF3F44"/>
    <w:rsid w:val="00EF4076"/>
    <w:rsid w:val="00EF4465"/>
    <w:rsid w:val="00EF478E"/>
    <w:rsid w:val="00EF4859"/>
    <w:rsid w:val="00EF502C"/>
    <w:rsid w:val="00EF5076"/>
    <w:rsid w:val="00EF54A4"/>
    <w:rsid w:val="00EF5A6C"/>
    <w:rsid w:val="00EF62D9"/>
    <w:rsid w:val="00EF6542"/>
    <w:rsid w:val="00EF6930"/>
    <w:rsid w:val="00EF6938"/>
    <w:rsid w:val="00EF6973"/>
    <w:rsid w:val="00EF6F65"/>
    <w:rsid w:val="00EF71BE"/>
    <w:rsid w:val="00EF735D"/>
    <w:rsid w:val="00EF756F"/>
    <w:rsid w:val="00EF7EDB"/>
    <w:rsid w:val="00EF7F21"/>
    <w:rsid w:val="00F00D07"/>
    <w:rsid w:val="00F0119B"/>
    <w:rsid w:val="00F012A4"/>
    <w:rsid w:val="00F01329"/>
    <w:rsid w:val="00F0146C"/>
    <w:rsid w:val="00F01CD2"/>
    <w:rsid w:val="00F01EED"/>
    <w:rsid w:val="00F021DE"/>
    <w:rsid w:val="00F023DC"/>
    <w:rsid w:val="00F025DF"/>
    <w:rsid w:val="00F02D44"/>
    <w:rsid w:val="00F02E11"/>
    <w:rsid w:val="00F0357B"/>
    <w:rsid w:val="00F0382D"/>
    <w:rsid w:val="00F03A18"/>
    <w:rsid w:val="00F03BB6"/>
    <w:rsid w:val="00F03D06"/>
    <w:rsid w:val="00F03FEF"/>
    <w:rsid w:val="00F04A84"/>
    <w:rsid w:val="00F04B07"/>
    <w:rsid w:val="00F04B19"/>
    <w:rsid w:val="00F04C53"/>
    <w:rsid w:val="00F05281"/>
    <w:rsid w:val="00F052AB"/>
    <w:rsid w:val="00F0575F"/>
    <w:rsid w:val="00F05FAC"/>
    <w:rsid w:val="00F06140"/>
    <w:rsid w:val="00F071B2"/>
    <w:rsid w:val="00F07758"/>
    <w:rsid w:val="00F07AA7"/>
    <w:rsid w:val="00F07EC4"/>
    <w:rsid w:val="00F07EDB"/>
    <w:rsid w:val="00F100E3"/>
    <w:rsid w:val="00F105AD"/>
    <w:rsid w:val="00F10827"/>
    <w:rsid w:val="00F10B7F"/>
    <w:rsid w:val="00F10CFA"/>
    <w:rsid w:val="00F10DE6"/>
    <w:rsid w:val="00F115DE"/>
    <w:rsid w:val="00F11FC4"/>
    <w:rsid w:val="00F127D4"/>
    <w:rsid w:val="00F128EB"/>
    <w:rsid w:val="00F12D61"/>
    <w:rsid w:val="00F12D6D"/>
    <w:rsid w:val="00F13161"/>
    <w:rsid w:val="00F133AD"/>
    <w:rsid w:val="00F1397F"/>
    <w:rsid w:val="00F13AD3"/>
    <w:rsid w:val="00F13B8B"/>
    <w:rsid w:val="00F13DFD"/>
    <w:rsid w:val="00F13FB0"/>
    <w:rsid w:val="00F142DB"/>
    <w:rsid w:val="00F14393"/>
    <w:rsid w:val="00F144A3"/>
    <w:rsid w:val="00F14720"/>
    <w:rsid w:val="00F14966"/>
    <w:rsid w:val="00F1510F"/>
    <w:rsid w:val="00F153C9"/>
    <w:rsid w:val="00F15437"/>
    <w:rsid w:val="00F15712"/>
    <w:rsid w:val="00F15E5A"/>
    <w:rsid w:val="00F1625A"/>
    <w:rsid w:val="00F1633F"/>
    <w:rsid w:val="00F17202"/>
    <w:rsid w:val="00F17719"/>
    <w:rsid w:val="00F17D53"/>
    <w:rsid w:val="00F17D99"/>
    <w:rsid w:val="00F2035D"/>
    <w:rsid w:val="00F2052D"/>
    <w:rsid w:val="00F205A3"/>
    <w:rsid w:val="00F206BA"/>
    <w:rsid w:val="00F206C0"/>
    <w:rsid w:val="00F20B21"/>
    <w:rsid w:val="00F20D13"/>
    <w:rsid w:val="00F20F79"/>
    <w:rsid w:val="00F21153"/>
    <w:rsid w:val="00F2126D"/>
    <w:rsid w:val="00F219F6"/>
    <w:rsid w:val="00F21D96"/>
    <w:rsid w:val="00F21E64"/>
    <w:rsid w:val="00F21EC8"/>
    <w:rsid w:val="00F222EB"/>
    <w:rsid w:val="00F224E2"/>
    <w:rsid w:val="00F2259A"/>
    <w:rsid w:val="00F228FE"/>
    <w:rsid w:val="00F22D7C"/>
    <w:rsid w:val="00F231CD"/>
    <w:rsid w:val="00F236B1"/>
    <w:rsid w:val="00F23853"/>
    <w:rsid w:val="00F23880"/>
    <w:rsid w:val="00F238B8"/>
    <w:rsid w:val="00F23CC0"/>
    <w:rsid w:val="00F24099"/>
    <w:rsid w:val="00F240F3"/>
    <w:rsid w:val="00F2436A"/>
    <w:rsid w:val="00F24528"/>
    <w:rsid w:val="00F246C5"/>
    <w:rsid w:val="00F24788"/>
    <w:rsid w:val="00F24945"/>
    <w:rsid w:val="00F24B71"/>
    <w:rsid w:val="00F24D05"/>
    <w:rsid w:val="00F24F73"/>
    <w:rsid w:val="00F25275"/>
    <w:rsid w:val="00F253F1"/>
    <w:rsid w:val="00F254CD"/>
    <w:rsid w:val="00F25B86"/>
    <w:rsid w:val="00F25D88"/>
    <w:rsid w:val="00F25EA2"/>
    <w:rsid w:val="00F262AD"/>
    <w:rsid w:val="00F2698B"/>
    <w:rsid w:val="00F27411"/>
    <w:rsid w:val="00F27AC0"/>
    <w:rsid w:val="00F27BF6"/>
    <w:rsid w:val="00F27E8D"/>
    <w:rsid w:val="00F27EA6"/>
    <w:rsid w:val="00F27F4D"/>
    <w:rsid w:val="00F305A1"/>
    <w:rsid w:val="00F306DB"/>
    <w:rsid w:val="00F30CAD"/>
    <w:rsid w:val="00F31690"/>
    <w:rsid w:val="00F31B2C"/>
    <w:rsid w:val="00F31BF6"/>
    <w:rsid w:val="00F31C92"/>
    <w:rsid w:val="00F31ECC"/>
    <w:rsid w:val="00F321D8"/>
    <w:rsid w:val="00F32513"/>
    <w:rsid w:val="00F32A21"/>
    <w:rsid w:val="00F33176"/>
    <w:rsid w:val="00F33195"/>
    <w:rsid w:val="00F332E5"/>
    <w:rsid w:val="00F33323"/>
    <w:rsid w:val="00F333A6"/>
    <w:rsid w:val="00F3346E"/>
    <w:rsid w:val="00F33903"/>
    <w:rsid w:val="00F34553"/>
    <w:rsid w:val="00F346EC"/>
    <w:rsid w:val="00F34883"/>
    <w:rsid w:val="00F348A5"/>
    <w:rsid w:val="00F34B92"/>
    <w:rsid w:val="00F34BB6"/>
    <w:rsid w:val="00F3516E"/>
    <w:rsid w:val="00F356C5"/>
    <w:rsid w:val="00F356E0"/>
    <w:rsid w:val="00F35889"/>
    <w:rsid w:val="00F358FA"/>
    <w:rsid w:val="00F3598D"/>
    <w:rsid w:val="00F35B7E"/>
    <w:rsid w:val="00F35D3E"/>
    <w:rsid w:val="00F36361"/>
    <w:rsid w:val="00F367C9"/>
    <w:rsid w:val="00F36876"/>
    <w:rsid w:val="00F370B1"/>
    <w:rsid w:val="00F371B0"/>
    <w:rsid w:val="00F379CE"/>
    <w:rsid w:val="00F37A3B"/>
    <w:rsid w:val="00F37A8F"/>
    <w:rsid w:val="00F40045"/>
    <w:rsid w:val="00F40066"/>
    <w:rsid w:val="00F4065D"/>
    <w:rsid w:val="00F420E3"/>
    <w:rsid w:val="00F423BA"/>
    <w:rsid w:val="00F427CD"/>
    <w:rsid w:val="00F42F05"/>
    <w:rsid w:val="00F435E5"/>
    <w:rsid w:val="00F43730"/>
    <w:rsid w:val="00F444EC"/>
    <w:rsid w:val="00F446B3"/>
    <w:rsid w:val="00F448E7"/>
    <w:rsid w:val="00F4512C"/>
    <w:rsid w:val="00F454EC"/>
    <w:rsid w:val="00F456BA"/>
    <w:rsid w:val="00F461A3"/>
    <w:rsid w:val="00F46992"/>
    <w:rsid w:val="00F46A08"/>
    <w:rsid w:val="00F46AA5"/>
    <w:rsid w:val="00F46ABB"/>
    <w:rsid w:val="00F46CDC"/>
    <w:rsid w:val="00F473CE"/>
    <w:rsid w:val="00F47600"/>
    <w:rsid w:val="00F47ECA"/>
    <w:rsid w:val="00F505B2"/>
    <w:rsid w:val="00F519EC"/>
    <w:rsid w:val="00F51AAB"/>
    <w:rsid w:val="00F51B66"/>
    <w:rsid w:val="00F51C09"/>
    <w:rsid w:val="00F52032"/>
    <w:rsid w:val="00F525F7"/>
    <w:rsid w:val="00F52895"/>
    <w:rsid w:val="00F52C10"/>
    <w:rsid w:val="00F52D94"/>
    <w:rsid w:val="00F52E14"/>
    <w:rsid w:val="00F532BF"/>
    <w:rsid w:val="00F53D49"/>
    <w:rsid w:val="00F53F1E"/>
    <w:rsid w:val="00F54971"/>
    <w:rsid w:val="00F5536D"/>
    <w:rsid w:val="00F5564F"/>
    <w:rsid w:val="00F55865"/>
    <w:rsid w:val="00F55BD2"/>
    <w:rsid w:val="00F56156"/>
    <w:rsid w:val="00F564CD"/>
    <w:rsid w:val="00F56C08"/>
    <w:rsid w:val="00F56C93"/>
    <w:rsid w:val="00F56EA0"/>
    <w:rsid w:val="00F56FC4"/>
    <w:rsid w:val="00F5714B"/>
    <w:rsid w:val="00F5718E"/>
    <w:rsid w:val="00F574CE"/>
    <w:rsid w:val="00F576EA"/>
    <w:rsid w:val="00F57974"/>
    <w:rsid w:val="00F57BA6"/>
    <w:rsid w:val="00F57C83"/>
    <w:rsid w:val="00F57EEC"/>
    <w:rsid w:val="00F60005"/>
    <w:rsid w:val="00F603DA"/>
    <w:rsid w:val="00F6052E"/>
    <w:rsid w:val="00F60B1D"/>
    <w:rsid w:val="00F61516"/>
    <w:rsid w:val="00F62229"/>
    <w:rsid w:val="00F6237D"/>
    <w:rsid w:val="00F63440"/>
    <w:rsid w:val="00F6417F"/>
    <w:rsid w:val="00F64AB1"/>
    <w:rsid w:val="00F64C8D"/>
    <w:rsid w:val="00F64E9C"/>
    <w:rsid w:val="00F650DD"/>
    <w:rsid w:val="00F65771"/>
    <w:rsid w:val="00F65C77"/>
    <w:rsid w:val="00F66472"/>
    <w:rsid w:val="00F665BC"/>
    <w:rsid w:val="00F66981"/>
    <w:rsid w:val="00F6751D"/>
    <w:rsid w:val="00F67978"/>
    <w:rsid w:val="00F67B84"/>
    <w:rsid w:val="00F67D04"/>
    <w:rsid w:val="00F704FA"/>
    <w:rsid w:val="00F708DF"/>
    <w:rsid w:val="00F70B39"/>
    <w:rsid w:val="00F71851"/>
    <w:rsid w:val="00F724A9"/>
    <w:rsid w:val="00F7270E"/>
    <w:rsid w:val="00F72763"/>
    <w:rsid w:val="00F728B8"/>
    <w:rsid w:val="00F72A80"/>
    <w:rsid w:val="00F72AD1"/>
    <w:rsid w:val="00F72E74"/>
    <w:rsid w:val="00F7304D"/>
    <w:rsid w:val="00F739DF"/>
    <w:rsid w:val="00F73E92"/>
    <w:rsid w:val="00F74038"/>
    <w:rsid w:val="00F741CA"/>
    <w:rsid w:val="00F7458E"/>
    <w:rsid w:val="00F74766"/>
    <w:rsid w:val="00F74776"/>
    <w:rsid w:val="00F74A46"/>
    <w:rsid w:val="00F751F1"/>
    <w:rsid w:val="00F758FC"/>
    <w:rsid w:val="00F75934"/>
    <w:rsid w:val="00F7596B"/>
    <w:rsid w:val="00F759BB"/>
    <w:rsid w:val="00F76EFD"/>
    <w:rsid w:val="00F77090"/>
    <w:rsid w:val="00F772FC"/>
    <w:rsid w:val="00F77343"/>
    <w:rsid w:val="00F7734C"/>
    <w:rsid w:val="00F77D1C"/>
    <w:rsid w:val="00F80523"/>
    <w:rsid w:val="00F80941"/>
    <w:rsid w:val="00F80985"/>
    <w:rsid w:val="00F80B83"/>
    <w:rsid w:val="00F80E7F"/>
    <w:rsid w:val="00F81869"/>
    <w:rsid w:val="00F820C2"/>
    <w:rsid w:val="00F829F9"/>
    <w:rsid w:val="00F82B50"/>
    <w:rsid w:val="00F82BE2"/>
    <w:rsid w:val="00F82E1C"/>
    <w:rsid w:val="00F82E42"/>
    <w:rsid w:val="00F83139"/>
    <w:rsid w:val="00F8331F"/>
    <w:rsid w:val="00F836A8"/>
    <w:rsid w:val="00F83813"/>
    <w:rsid w:val="00F83956"/>
    <w:rsid w:val="00F83A8C"/>
    <w:rsid w:val="00F8406C"/>
    <w:rsid w:val="00F8411B"/>
    <w:rsid w:val="00F84134"/>
    <w:rsid w:val="00F848E2"/>
    <w:rsid w:val="00F84D27"/>
    <w:rsid w:val="00F85230"/>
    <w:rsid w:val="00F854CB"/>
    <w:rsid w:val="00F85C7A"/>
    <w:rsid w:val="00F85CB0"/>
    <w:rsid w:val="00F85F7B"/>
    <w:rsid w:val="00F866AB"/>
    <w:rsid w:val="00F86A68"/>
    <w:rsid w:val="00F86EFC"/>
    <w:rsid w:val="00F86FD6"/>
    <w:rsid w:val="00F87154"/>
    <w:rsid w:val="00F879B3"/>
    <w:rsid w:val="00F87C3E"/>
    <w:rsid w:val="00F87E3B"/>
    <w:rsid w:val="00F9006C"/>
    <w:rsid w:val="00F9018C"/>
    <w:rsid w:val="00F903D0"/>
    <w:rsid w:val="00F909F8"/>
    <w:rsid w:val="00F91A23"/>
    <w:rsid w:val="00F922B0"/>
    <w:rsid w:val="00F922C4"/>
    <w:rsid w:val="00F92412"/>
    <w:rsid w:val="00F93212"/>
    <w:rsid w:val="00F936C4"/>
    <w:rsid w:val="00F93A8D"/>
    <w:rsid w:val="00F93E54"/>
    <w:rsid w:val="00F9439A"/>
    <w:rsid w:val="00F94CA2"/>
    <w:rsid w:val="00F94F70"/>
    <w:rsid w:val="00F95287"/>
    <w:rsid w:val="00F956A0"/>
    <w:rsid w:val="00F959BE"/>
    <w:rsid w:val="00F95AF7"/>
    <w:rsid w:val="00F960D2"/>
    <w:rsid w:val="00F96565"/>
    <w:rsid w:val="00F96579"/>
    <w:rsid w:val="00F965E8"/>
    <w:rsid w:val="00F96A8E"/>
    <w:rsid w:val="00F96A9F"/>
    <w:rsid w:val="00F96F2A"/>
    <w:rsid w:val="00F97937"/>
    <w:rsid w:val="00F97BBD"/>
    <w:rsid w:val="00FA005F"/>
    <w:rsid w:val="00FA018E"/>
    <w:rsid w:val="00FA036B"/>
    <w:rsid w:val="00FA044A"/>
    <w:rsid w:val="00FA06ED"/>
    <w:rsid w:val="00FA0778"/>
    <w:rsid w:val="00FA0ADD"/>
    <w:rsid w:val="00FA0CC8"/>
    <w:rsid w:val="00FA0ED1"/>
    <w:rsid w:val="00FA1328"/>
    <w:rsid w:val="00FA1425"/>
    <w:rsid w:val="00FA1C40"/>
    <w:rsid w:val="00FA20CF"/>
    <w:rsid w:val="00FA2176"/>
    <w:rsid w:val="00FA23FF"/>
    <w:rsid w:val="00FA2491"/>
    <w:rsid w:val="00FA297B"/>
    <w:rsid w:val="00FA2A30"/>
    <w:rsid w:val="00FA2D41"/>
    <w:rsid w:val="00FA2D6E"/>
    <w:rsid w:val="00FA2EBF"/>
    <w:rsid w:val="00FA2EEF"/>
    <w:rsid w:val="00FA2F13"/>
    <w:rsid w:val="00FA401D"/>
    <w:rsid w:val="00FA4208"/>
    <w:rsid w:val="00FA47FB"/>
    <w:rsid w:val="00FA4E58"/>
    <w:rsid w:val="00FA541F"/>
    <w:rsid w:val="00FA565C"/>
    <w:rsid w:val="00FA6418"/>
    <w:rsid w:val="00FA69E8"/>
    <w:rsid w:val="00FA6F54"/>
    <w:rsid w:val="00FA7040"/>
    <w:rsid w:val="00FA7831"/>
    <w:rsid w:val="00FB026E"/>
    <w:rsid w:val="00FB08CA"/>
    <w:rsid w:val="00FB0CAC"/>
    <w:rsid w:val="00FB3192"/>
    <w:rsid w:val="00FB34DE"/>
    <w:rsid w:val="00FB353A"/>
    <w:rsid w:val="00FB3975"/>
    <w:rsid w:val="00FB3A36"/>
    <w:rsid w:val="00FB3B3A"/>
    <w:rsid w:val="00FB415B"/>
    <w:rsid w:val="00FB41E4"/>
    <w:rsid w:val="00FB4323"/>
    <w:rsid w:val="00FB4478"/>
    <w:rsid w:val="00FB4855"/>
    <w:rsid w:val="00FB4B88"/>
    <w:rsid w:val="00FB4D81"/>
    <w:rsid w:val="00FB5033"/>
    <w:rsid w:val="00FB5184"/>
    <w:rsid w:val="00FB554B"/>
    <w:rsid w:val="00FB56CD"/>
    <w:rsid w:val="00FB64B0"/>
    <w:rsid w:val="00FB6691"/>
    <w:rsid w:val="00FB677C"/>
    <w:rsid w:val="00FB6897"/>
    <w:rsid w:val="00FB6A5E"/>
    <w:rsid w:val="00FB6AA4"/>
    <w:rsid w:val="00FB6E53"/>
    <w:rsid w:val="00FB7045"/>
    <w:rsid w:val="00FB75B7"/>
    <w:rsid w:val="00FB7660"/>
    <w:rsid w:val="00FB7E13"/>
    <w:rsid w:val="00FC004D"/>
    <w:rsid w:val="00FC005A"/>
    <w:rsid w:val="00FC04A6"/>
    <w:rsid w:val="00FC0CA1"/>
    <w:rsid w:val="00FC12CC"/>
    <w:rsid w:val="00FC219C"/>
    <w:rsid w:val="00FC2365"/>
    <w:rsid w:val="00FC3600"/>
    <w:rsid w:val="00FC3F9F"/>
    <w:rsid w:val="00FC4FC7"/>
    <w:rsid w:val="00FC4FFE"/>
    <w:rsid w:val="00FC57D1"/>
    <w:rsid w:val="00FC5834"/>
    <w:rsid w:val="00FC6054"/>
    <w:rsid w:val="00FC62A3"/>
    <w:rsid w:val="00FC6876"/>
    <w:rsid w:val="00FC7107"/>
    <w:rsid w:val="00FC7FDE"/>
    <w:rsid w:val="00FD141E"/>
    <w:rsid w:val="00FD1638"/>
    <w:rsid w:val="00FD1706"/>
    <w:rsid w:val="00FD2002"/>
    <w:rsid w:val="00FD246C"/>
    <w:rsid w:val="00FD2975"/>
    <w:rsid w:val="00FD2D06"/>
    <w:rsid w:val="00FD3061"/>
    <w:rsid w:val="00FD3758"/>
    <w:rsid w:val="00FD3ACA"/>
    <w:rsid w:val="00FD3AF8"/>
    <w:rsid w:val="00FD40DB"/>
    <w:rsid w:val="00FD48A1"/>
    <w:rsid w:val="00FD4C49"/>
    <w:rsid w:val="00FD535B"/>
    <w:rsid w:val="00FD54C4"/>
    <w:rsid w:val="00FD598B"/>
    <w:rsid w:val="00FD5ADA"/>
    <w:rsid w:val="00FD5BCA"/>
    <w:rsid w:val="00FD5F3F"/>
    <w:rsid w:val="00FD61C4"/>
    <w:rsid w:val="00FD724E"/>
    <w:rsid w:val="00FD728E"/>
    <w:rsid w:val="00FD735B"/>
    <w:rsid w:val="00FD7397"/>
    <w:rsid w:val="00FD7E4D"/>
    <w:rsid w:val="00FD7E5F"/>
    <w:rsid w:val="00FD7FD5"/>
    <w:rsid w:val="00FE0307"/>
    <w:rsid w:val="00FE04CF"/>
    <w:rsid w:val="00FE07AA"/>
    <w:rsid w:val="00FE07AE"/>
    <w:rsid w:val="00FE097D"/>
    <w:rsid w:val="00FE0C2A"/>
    <w:rsid w:val="00FE15B3"/>
    <w:rsid w:val="00FE1B5D"/>
    <w:rsid w:val="00FE278B"/>
    <w:rsid w:val="00FE34EC"/>
    <w:rsid w:val="00FE3522"/>
    <w:rsid w:val="00FE3C42"/>
    <w:rsid w:val="00FE4025"/>
    <w:rsid w:val="00FE412D"/>
    <w:rsid w:val="00FE437C"/>
    <w:rsid w:val="00FE4D24"/>
    <w:rsid w:val="00FE4E0C"/>
    <w:rsid w:val="00FE517F"/>
    <w:rsid w:val="00FE6AFB"/>
    <w:rsid w:val="00FE6BB6"/>
    <w:rsid w:val="00FE6C63"/>
    <w:rsid w:val="00FE718D"/>
    <w:rsid w:val="00FE73FD"/>
    <w:rsid w:val="00FE745E"/>
    <w:rsid w:val="00FE74EC"/>
    <w:rsid w:val="00FE78F0"/>
    <w:rsid w:val="00FE7FBA"/>
    <w:rsid w:val="00FF0105"/>
    <w:rsid w:val="00FF0F45"/>
    <w:rsid w:val="00FF12D1"/>
    <w:rsid w:val="00FF1CBF"/>
    <w:rsid w:val="00FF20D9"/>
    <w:rsid w:val="00FF2D25"/>
    <w:rsid w:val="00FF3122"/>
    <w:rsid w:val="00FF34E9"/>
    <w:rsid w:val="00FF3BB9"/>
    <w:rsid w:val="00FF40FB"/>
    <w:rsid w:val="00FF41F2"/>
    <w:rsid w:val="00FF465B"/>
    <w:rsid w:val="00FF473A"/>
    <w:rsid w:val="00FF4C36"/>
    <w:rsid w:val="00FF4FDC"/>
    <w:rsid w:val="00FF5251"/>
    <w:rsid w:val="00FF5B03"/>
    <w:rsid w:val="00FF600E"/>
    <w:rsid w:val="00FF63D6"/>
    <w:rsid w:val="00FF6862"/>
    <w:rsid w:val="00FF68F7"/>
    <w:rsid w:val="00FF7126"/>
    <w:rsid w:val="00FF71B5"/>
    <w:rsid w:val="00FF74D4"/>
    <w:rsid w:val="00FF78DB"/>
    <w:rsid w:val="00F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EB"/>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80032"/>
    <w:rPr>
      <w:i/>
      <w:noProof w:val="0"/>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42A15-B130-4DA5-8AF7-9A26630C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5730</TotalTime>
  <Pages>511</Pages>
  <Words>145466</Words>
  <Characters>770974</Characters>
  <Application>Microsoft Office Word</Application>
  <DocSecurity>0</DocSecurity>
  <Lines>6424</Lines>
  <Paragraphs>1829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1290</cp:revision>
  <cp:lastPrinted>2017-05-07T13:41:00Z</cp:lastPrinted>
  <dcterms:created xsi:type="dcterms:W3CDTF">2020-05-09T16:17:00Z</dcterms:created>
  <dcterms:modified xsi:type="dcterms:W3CDTF">2020-05-20T14:52:00Z</dcterms:modified>
</cp:coreProperties>
</file>